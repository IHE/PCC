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C5320" w14:textId="77777777" w:rsidR="000C31C2" w:rsidRPr="00040E48" w:rsidRDefault="000C31C2" w:rsidP="000C31C2">
      <w:pPr>
        <w:jc w:val="center"/>
        <w:rPr>
          <w:b/>
          <w:bCs/>
          <w:sz w:val="28"/>
          <w:szCs w:val="28"/>
        </w:rPr>
      </w:pPr>
      <w:bookmarkStart w:id="0" w:name="Volume_1"/>
      <w:r w:rsidRPr="00040E48">
        <w:rPr>
          <w:b/>
          <w:bCs/>
          <w:sz w:val="28"/>
          <w:szCs w:val="28"/>
        </w:rPr>
        <w:t>Integrating the Healthcare Enterprise</w:t>
      </w:r>
    </w:p>
    <w:p w14:paraId="143DE771" w14:textId="77777777" w:rsidR="000C31C2" w:rsidRPr="00040E48" w:rsidRDefault="000C31C2" w:rsidP="000C31C2">
      <w:pPr>
        <w:pStyle w:val="BodyText"/>
        <w:rPr>
          <w:noProof w:val="0"/>
        </w:rPr>
      </w:pPr>
    </w:p>
    <w:p w14:paraId="25E49459" w14:textId="475688CA" w:rsidR="000C31C2" w:rsidRPr="00040E48" w:rsidRDefault="00FE6B3D" w:rsidP="000C31C2">
      <w:pPr>
        <w:jc w:val="center"/>
      </w:pPr>
      <w:r w:rsidRPr="00040E48">
        <w:rPr>
          <w:noProof/>
        </w:rPr>
        <w:drawing>
          <wp:inline distT="0" distB="0" distL="0" distR="0" wp14:anchorId="63884BCC" wp14:editId="583A1578">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4D1BD9F2" w14:textId="77777777" w:rsidR="000C31C2" w:rsidRPr="00040E48" w:rsidRDefault="000C31C2" w:rsidP="000C31C2">
      <w:pPr>
        <w:pStyle w:val="BodyText"/>
        <w:rPr>
          <w:noProof w:val="0"/>
        </w:rPr>
      </w:pPr>
    </w:p>
    <w:p w14:paraId="4084FAEC" w14:textId="77777777" w:rsidR="000C31C2" w:rsidRPr="00040E48" w:rsidRDefault="000C31C2" w:rsidP="000C31C2">
      <w:pPr>
        <w:jc w:val="center"/>
        <w:rPr>
          <w:b/>
          <w:sz w:val="44"/>
          <w:szCs w:val="44"/>
        </w:rPr>
      </w:pPr>
      <w:r w:rsidRPr="00040E48">
        <w:rPr>
          <w:b/>
          <w:sz w:val="44"/>
          <w:szCs w:val="44"/>
        </w:rPr>
        <w:t xml:space="preserve">IHE </w:t>
      </w:r>
      <w:r w:rsidR="004D1FD4" w:rsidRPr="00040E48">
        <w:rPr>
          <w:b/>
          <w:sz w:val="44"/>
          <w:szCs w:val="44"/>
        </w:rPr>
        <w:t>Patient Care Coordination</w:t>
      </w:r>
      <w:r w:rsidRPr="00040E48">
        <w:rPr>
          <w:b/>
          <w:sz w:val="44"/>
          <w:szCs w:val="44"/>
        </w:rPr>
        <w:t xml:space="preserve"> (</w:t>
      </w:r>
      <w:r w:rsidR="004D1FD4" w:rsidRPr="00040E48">
        <w:rPr>
          <w:b/>
          <w:sz w:val="44"/>
          <w:szCs w:val="44"/>
        </w:rPr>
        <w:t>PCC</w:t>
      </w:r>
      <w:r w:rsidRPr="00040E48">
        <w:rPr>
          <w:b/>
          <w:sz w:val="44"/>
          <w:szCs w:val="44"/>
        </w:rPr>
        <w:t>)</w:t>
      </w:r>
    </w:p>
    <w:p w14:paraId="489AF9B0" w14:textId="77777777" w:rsidR="000C31C2" w:rsidRPr="000D307B" w:rsidRDefault="000C31C2" w:rsidP="000C31C2">
      <w:pPr>
        <w:jc w:val="center"/>
        <w:rPr>
          <w:b/>
          <w:sz w:val="44"/>
          <w:szCs w:val="44"/>
        </w:rPr>
      </w:pPr>
      <w:r w:rsidRPr="00040E48">
        <w:rPr>
          <w:b/>
          <w:sz w:val="44"/>
          <w:szCs w:val="44"/>
        </w:rPr>
        <w:t>Technical Framework</w:t>
      </w:r>
      <w:r w:rsidRPr="000D307B">
        <w:rPr>
          <w:b/>
          <w:sz w:val="44"/>
          <w:szCs w:val="44"/>
        </w:rPr>
        <w:t xml:space="preserve"> </w:t>
      </w:r>
    </w:p>
    <w:p w14:paraId="7C69B97D" w14:textId="77777777" w:rsidR="000C31C2" w:rsidRPr="00040E48" w:rsidRDefault="000C31C2" w:rsidP="000C31C2">
      <w:pPr>
        <w:pStyle w:val="BodyText"/>
        <w:rPr>
          <w:noProof w:val="0"/>
        </w:rPr>
      </w:pPr>
    </w:p>
    <w:p w14:paraId="7EFDE778" w14:textId="77777777" w:rsidR="00485276" w:rsidRPr="00040E48" w:rsidRDefault="00485276" w:rsidP="000C31C2">
      <w:pPr>
        <w:pStyle w:val="BodyText"/>
        <w:rPr>
          <w:noProof w:val="0"/>
        </w:rPr>
      </w:pPr>
    </w:p>
    <w:p w14:paraId="6DA5D88F" w14:textId="77777777" w:rsidR="000C31C2" w:rsidRPr="00040E48" w:rsidRDefault="000C31C2" w:rsidP="000C31C2">
      <w:pPr>
        <w:jc w:val="center"/>
        <w:rPr>
          <w:b/>
          <w:sz w:val="44"/>
          <w:szCs w:val="44"/>
        </w:rPr>
      </w:pPr>
      <w:r w:rsidRPr="00040E48">
        <w:rPr>
          <w:b/>
          <w:sz w:val="44"/>
          <w:szCs w:val="44"/>
        </w:rPr>
        <w:t xml:space="preserve">Volume </w:t>
      </w:r>
      <w:r w:rsidR="004D1FD4" w:rsidRPr="00040E48">
        <w:rPr>
          <w:b/>
          <w:sz w:val="44"/>
          <w:szCs w:val="44"/>
        </w:rPr>
        <w:t>2</w:t>
      </w:r>
    </w:p>
    <w:p w14:paraId="0E71CA6E" w14:textId="77777777" w:rsidR="000C31C2" w:rsidRPr="00040E48" w:rsidRDefault="00485276" w:rsidP="000C31C2">
      <w:pPr>
        <w:jc w:val="center"/>
        <w:rPr>
          <w:b/>
          <w:sz w:val="44"/>
          <w:szCs w:val="44"/>
        </w:rPr>
      </w:pPr>
      <w:r w:rsidRPr="00040E48">
        <w:rPr>
          <w:b/>
          <w:sz w:val="44"/>
          <w:szCs w:val="44"/>
        </w:rPr>
        <w:t xml:space="preserve">IHE </w:t>
      </w:r>
      <w:r w:rsidR="004D1FD4" w:rsidRPr="00040E48">
        <w:rPr>
          <w:b/>
          <w:sz w:val="44"/>
          <w:szCs w:val="44"/>
        </w:rPr>
        <w:t>PCC</w:t>
      </w:r>
      <w:r w:rsidR="000C31C2" w:rsidRPr="00040E48">
        <w:rPr>
          <w:b/>
          <w:sz w:val="44"/>
          <w:szCs w:val="44"/>
        </w:rPr>
        <w:t xml:space="preserve"> TF-</w:t>
      </w:r>
      <w:r w:rsidR="004D1FD4" w:rsidRPr="00040E48">
        <w:rPr>
          <w:b/>
          <w:sz w:val="44"/>
          <w:szCs w:val="44"/>
        </w:rPr>
        <w:t>2</w:t>
      </w:r>
    </w:p>
    <w:p w14:paraId="3E6FA7C4" w14:textId="77777777" w:rsidR="000C31C2" w:rsidRPr="00040E48" w:rsidRDefault="004D1FD4" w:rsidP="000C31C2">
      <w:pPr>
        <w:jc w:val="center"/>
        <w:rPr>
          <w:b/>
          <w:sz w:val="44"/>
          <w:szCs w:val="44"/>
        </w:rPr>
      </w:pPr>
      <w:r w:rsidRPr="00040E48">
        <w:rPr>
          <w:b/>
          <w:sz w:val="44"/>
          <w:szCs w:val="44"/>
        </w:rPr>
        <w:t>Transactions and Content Modules</w:t>
      </w:r>
    </w:p>
    <w:p w14:paraId="5C83E0D2" w14:textId="77777777" w:rsidR="000C31C2" w:rsidRPr="00040E48" w:rsidRDefault="000C31C2" w:rsidP="000C31C2">
      <w:pPr>
        <w:pStyle w:val="BodyText"/>
        <w:rPr>
          <w:noProof w:val="0"/>
        </w:rPr>
      </w:pPr>
    </w:p>
    <w:p w14:paraId="4A54B13B" w14:textId="77777777" w:rsidR="000C31C2" w:rsidRPr="00040E48" w:rsidRDefault="000C31C2" w:rsidP="000C31C2">
      <w:pPr>
        <w:pStyle w:val="BodyText"/>
        <w:rPr>
          <w:noProof w:val="0"/>
        </w:rPr>
      </w:pPr>
    </w:p>
    <w:p w14:paraId="2E1FEF37" w14:textId="77777777" w:rsidR="000C31C2" w:rsidRPr="00040E48" w:rsidRDefault="000C31C2" w:rsidP="000C31C2">
      <w:pPr>
        <w:pStyle w:val="BodyText"/>
        <w:rPr>
          <w:noProof w:val="0"/>
        </w:rPr>
      </w:pPr>
    </w:p>
    <w:p w14:paraId="1A28CF19" w14:textId="77777777" w:rsidR="000C31C2" w:rsidRPr="00040E48" w:rsidRDefault="000C31C2" w:rsidP="000C31C2">
      <w:pPr>
        <w:pStyle w:val="BodyText"/>
        <w:rPr>
          <w:noProof w:val="0"/>
        </w:rPr>
      </w:pPr>
    </w:p>
    <w:p w14:paraId="2A9DBBD0" w14:textId="77777777" w:rsidR="000C31C2" w:rsidRPr="00040E48" w:rsidRDefault="000C31C2" w:rsidP="000C31C2">
      <w:pPr>
        <w:pStyle w:val="BodyText"/>
        <w:rPr>
          <w:noProof w:val="0"/>
        </w:rPr>
      </w:pPr>
    </w:p>
    <w:p w14:paraId="003AEA37" w14:textId="77777777" w:rsidR="000C31C2" w:rsidRPr="00040E48" w:rsidRDefault="000C31C2" w:rsidP="000C31C2">
      <w:pPr>
        <w:pStyle w:val="BodyText"/>
        <w:rPr>
          <w:noProof w:val="0"/>
        </w:rPr>
      </w:pPr>
    </w:p>
    <w:p w14:paraId="6F37F6AD" w14:textId="77777777" w:rsidR="000C31C2" w:rsidRPr="00040E48" w:rsidRDefault="000C31C2" w:rsidP="000C31C2">
      <w:pPr>
        <w:pStyle w:val="BodyText"/>
        <w:rPr>
          <w:noProof w:val="0"/>
        </w:rPr>
      </w:pPr>
    </w:p>
    <w:p w14:paraId="50FF3B9E" w14:textId="77777777" w:rsidR="000C31C2" w:rsidRPr="00040E48" w:rsidRDefault="000C31C2" w:rsidP="000C31C2">
      <w:pPr>
        <w:pStyle w:val="BodyText"/>
        <w:rPr>
          <w:noProof w:val="0"/>
        </w:rPr>
      </w:pPr>
    </w:p>
    <w:p w14:paraId="6A9EEC7F" w14:textId="326A67D1" w:rsidR="000C31C2" w:rsidRPr="00040E48" w:rsidRDefault="000C31C2" w:rsidP="000C31C2">
      <w:pPr>
        <w:jc w:val="center"/>
        <w:rPr>
          <w:b/>
          <w:sz w:val="28"/>
          <w:szCs w:val="28"/>
        </w:rPr>
      </w:pPr>
      <w:r w:rsidRPr="00040E48">
        <w:rPr>
          <w:b/>
          <w:sz w:val="28"/>
          <w:szCs w:val="28"/>
        </w:rPr>
        <w:t xml:space="preserve">Revision </w:t>
      </w:r>
      <w:r w:rsidR="00485276" w:rsidRPr="00040E48">
        <w:rPr>
          <w:b/>
          <w:sz w:val="28"/>
          <w:szCs w:val="28"/>
        </w:rPr>
        <w:t>1</w:t>
      </w:r>
      <w:r w:rsidR="00EC3666" w:rsidRPr="00040E48">
        <w:rPr>
          <w:b/>
          <w:sz w:val="28"/>
          <w:szCs w:val="28"/>
        </w:rPr>
        <w:t>1</w:t>
      </w:r>
      <w:r w:rsidR="004D1FD4" w:rsidRPr="00040E48">
        <w:rPr>
          <w:b/>
          <w:sz w:val="28"/>
          <w:szCs w:val="28"/>
        </w:rPr>
        <w:t>.0</w:t>
      </w:r>
      <w:r w:rsidRPr="00040E48">
        <w:rPr>
          <w:b/>
          <w:sz w:val="28"/>
          <w:szCs w:val="28"/>
        </w:rPr>
        <w:t xml:space="preserve"> - Final Text</w:t>
      </w:r>
    </w:p>
    <w:p w14:paraId="6DE3A4A4" w14:textId="599AD7DC" w:rsidR="000C31C2" w:rsidRPr="00040E48" w:rsidRDefault="002962B0" w:rsidP="000C31C2">
      <w:pPr>
        <w:jc w:val="center"/>
        <w:rPr>
          <w:b/>
          <w:sz w:val="28"/>
          <w:szCs w:val="28"/>
        </w:rPr>
      </w:pPr>
      <w:r>
        <w:rPr>
          <w:b/>
          <w:sz w:val="28"/>
          <w:szCs w:val="28"/>
        </w:rPr>
        <w:t>November 11</w:t>
      </w:r>
      <w:r w:rsidR="004D1FD4" w:rsidRPr="00040E48">
        <w:rPr>
          <w:b/>
          <w:sz w:val="28"/>
          <w:szCs w:val="28"/>
        </w:rPr>
        <w:t xml:space="preserve">, </w:t>
      </w:r>
      <w:r w:rsidR="00485276" w:rsidRPr="00040E48">
        <w:rPr>
          <w:b/>
          <w:sz w:val="28"/>
          <w:szCs w:val="28"/>
        </w:rPr>
        <w:t>201</w:t>
      </w:r>
      <w:r w:rsidR="00230C06">
        <w:rPr>
          <w:b/>
          <w:sz w:val="28"/>
          <w:szCs w:val="28"/>
        </w:rPr>
        <w:t>6</w:t>
      </w:r>
    </w:p>
    <w:p w14:paraId="513025FB" w14:textId="77777777" w:rsidR="00485276" w:rsidRPr="00040E48" w:rsidRDefault="00485276" w:rsidP="00485276">
      <w:bookmarkStart w:id="1" w:name="_PCC_TF-1/Preface.htm"/>
      <w:bookmarkStart w:id="2" w:name="Preface_to_Volume_1_of_the_PCC_Technical"/>
      <w:bookmarkEnd w:id="0"/>
      <w:bookmarkEnd w:id="1"/>
    </w:p>
    <w:p w14:paraId="3F2DF882" w14:textId="77777777" w:rsidR="00485276" w:rsidRPr="00040E48" w:rsidRDefault="00485276" w:rsidP="00485276"/>
    <w:p w14:paraId="61A36366" w14:textId="77777777" w:rsidR="00485276" w:rsidRPr="00040E48" w:rsidRDefault="00485276" w:rsidP="00485276"/>
    <w:p w14:paraId="54292788" w14:textId="77777777" w:rsidR="00485276" w:rsidRPr="00040E48" w:rsidRDefault="00485276" w:rsidP="00485276">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040E48">
        <w:rPr>
          <w:b/>
          <w:noProof w:val="0"/>
        </w:rPr>
        <w:t xml:space="preserve">Please verify you have the most recent version of this document, </w:t>
      </w:r>
      <w:r w:rsidRPr="00040E48">
        <w:rPr>
          <w:noProof w:val="0"/>
        </w:rPr>
        <w:t xml:space="preserve">which is published </w:t>
      </w:r>
      <w:hyperlink r:id="rId9" w:history="1">
        <w:r w:rsidRPr="00040E48">
          <w:rPr>
            <w:rStyle w:val="Hyperlink"/>
            <w:noProof w:val="0"/>
          </w:rPr>
          <w:t>here</w:t>
        </w:r>
      </w:hyperlink>
      <w:r w:rsidRPr="00040E48">
        <w:rPr>
          <w:noProof w:val="0"/>
        </w:rPr>
        <w:t>.</w:t>
      </w:r>
    </w:p>
    <w:p w14:paraId="49DE6053" w14:textId="39B7CB2F" w:rsidR="006E110A" w:rsidRPr="00040E48" w:rsidRDefault="00485276" w:rsidP="00040E48">
      <w:pPr>
        <w:tabs>
          <w:tab w:val="center" w:pos="4680"/>
        </w:tabs>
        <w:rPr>
          <w:b/>
          <w:szCs w:val="24"/>
        </w:rPr>
      </w:pPr>
      <w:r w:rsidRPr="00040E48">
        <w:br w:type="page"/>
      </w:r>
      <w:r w:rsidR="00CB6F02" w:rsidRPr="00040E48">
        <w:rPr>
          <w:b/>
          <w:szCs w:val="24"/>
        </w:rPr>
        <w:lastRenderedPageBreak/>
        <w:t>CONTENTS</w:t>
      </w:r>
      <w:r w:rsidR="00040E48" w:rsidRPr="00040E48">
        <w:rPr>
          <w:b/>
          <w:szCs w:val="24"/>
        </w:rPr>
        <w:tab/>
      </w:r>
    </w:p>
    <w:p w14:paraId="73223AC6" w14:textId="77777777" w:rsidR="002A21C3" w:rsidRPr="00040E48" w:rsidRDefault="002A21C3">
      <w:pPr>
        <w:rPr>
          <w:b/>
          <w:sz w:val="28"/>
          <w:szCs w:val="28"/>
        </w:rPr>
      </w:pPr>
    </w:p>
    <w:p w14:paraId="1A45E429" w14:textId="7ACA6FCE" w:rsidR="00230C06" w:rsidRDefault="00040E48">
      <w:pPr>
        <w:pStyle w:val="TOC1"/>
        <w:rPr>
          <w:rFonts w:asciiTheme="minorHAnsi" w:eastAsiaTheme="minorEastAsia" w:hAnsiTheme="minorHAnsi" w:cstheme="minorBidi"/>
          <w:noProof/>
          <w:sz w:val="22"/>
          <w:szCs w:val="22"/>
        </w:rPr>
      </w:pPr>
      <w:r>
        <w:fldChar w:fldCharType="begin"/>
      </w:r>
      <w:r>
        <w:instrText xml:space="preserve"> TOC \o "1-5" \h \z \t "Appendix Heading 1,1,Appendix Heading 2,2,Appendix Heading 3,3" </w:instrText>
      </w:r>
      <w:r>
        <w:fldChar w:fldCharType="separate"/>
      </w:r>
      <w:hyperlink w:anchor="_Toc441141735" w:history="1">
        <w:r w:rsidR="00230C06" w:rsidRPr="00B14BFE">
          <w:rPr>
            <w:rStyle w:val="Hyperlink"/>
            <w:noProof/>
          </w:rPr>
          <w:t>1</w:t>
        </w:r>
        <w:r w:rsidR="00230C06">
          <w:rPr>
            <w:rFonts w:asciiTheme="minorHAnsi" w:eastAsiaTheme="minorEastAsia" w:hAnsiTheme="minorHAnsi" w:cstheme="minorBidi"/>
            <w:noProof/>
            <w:sz w:val="22"/>
            <w:szCs w:val="22"/>
          </w:rPr>
          <w:tab/>
        </w:r>
        <w:r w:rsidR="00230C06" w:rsidRPr="00B14BFE">
          <w:rPr>
            <w:rStyle w:val="Hyperlink"/>
            <w:noProof/>
          </w:rPr>
          <w:t>Preface to Volume 2</w:t>
        </w:r>
        <w:r w:rsidR="00230C06">
          <w:rPr>
            <w:noProof/>
            <w:webHidden/>
          </w:rPr>
          <w:tab/>
        </w:r>
        <w:r w:rsidR="00230C06">
          <w:rPr>
            <w:noProof/>
            <w:webHidden/>
          </w:rPr>
          <w:fldChar w:fldCharType="begin"/>
        </w:r>
        <w:r w:rsidR="00230C06">
          <w:rPr>
            <w:noProof/>
            <w:webHidden/>
          </w:rPr>
          <w:instrText xml:space="preserve"> PAGEREF _Toc441141735 \h </w:instrText>
        </w:r>
        <w:r w:rsidR="00230C06">
          <w:rPr>
            <w:noProof/>
            <w:webHidden/>
          </w:rPr>
        </w:r>
        <w:r w:rsidR="00230C06">
          <w:rPr>
            <w:noProof/>
            <w:webHidden/>
          </w:rPr>
          <w:fldChar w:fldCharType="separate"/>
        </w:r>
        <w:r w:rsidR="00230C06">
          <w:rPr>
            <w:noProof/>
            <w:webHidden/>
          </w:rPr>
          <w:t>24</w:t>
        </w:r>
        <w:r w:rsidR="00230C06">
          <w:rPr>
            <w:noProof/>
            <w:webHidden/>
          </w:rPr>
          <w:fldChar w:fldCharType="end"/>
        </w:r>
      </w:hyperlink>
    </w:p>
    <w:p w14:paraId="064EA7E1" w14:textId="6A4A37EB" w:rsidR="00230C06" w:rsidRDefault="00FF2B1E">
      <w:pPr>
        <w:pStyle w:val="TOC2"/>
        <w:tabs>
          <w:tab w:val="left" w:pos="1152"/>
        </w:tabs>
        <w:rPr>
          <w:rFonts w:asciiTheme="minorHAnsi" w:eastAsiaTheme="minorEastAsia" w:hAnsiTheme="minorHAnsi" w:cstheme="minorBidi"/>
          <w:noProof/>
          <w:sz w:val="22"/>
          <w:szCs w:val="22"/>
        </w:rPr>
      </w:pPr>
      <w:hyperlink w:anchor="_Toc441141736" w:history="1">
        <w:r w:rsidR="00230C06" w:rsidRPr="00B14BFE">
          <w:rPr>
            <w:rStyle w:val="Hyperlink"/>
            <w:noProof/>
          </w:rPr>
          <w:t>1.1</w:t>
        </w:r>
        <w:r w:rsidR="00230C06">
          <w:rPr>
            <w:rFonts w:asciiTheme="minorHAnsi" w:eastAsiaTheme="minorEastAsia" w:hAnsiTheme="minorHAnsi" w:cstheme="minorBidi"/>
            <w:noProof/>
            <w:sz w:val="22"/>
            <w:szCs w:val="22"/>
          </w:rPr>
          <w:tab/>
        </w:r>
        <w:r w:rsidR="00230C06" w:rsidRPr="00B14BFE">
          <w:rPr>
            <w:rStyle w:val="Hyperlink"/>
            <w:noProof/>
          </w:rPr>
          <w:t>Intended Audience</w:t>
        </w:r>
        <w:r w:rsidR="00230C06">
          <w:rPr>
            <w:noProof/>
            <w:webHidden/>
          </w:rPr>
          <w:tab/>
        </w:r>
        <w:r w:rsidR="00230C06">
          <w:rPr>
            <w:noProof/>
            <w:webHidden/>
          </w:rPr>
          <w:fldChar w:fldCharType="begin"/>
        </w:r>
        <w:r w:rsidR="00230C06">
          <w:rPr>
            <w:noProof/>
            <w:webHidden/>
          </w:rPr>
          <w:instrText xml:space="preserve"> PAGEREF _Toc441141736 \h </w:instrText>
        </w:r>
        <w:r w:rsidR="00230C06">
          <w:rPr>
            <w:noProof/>
            <w:webHidden/>
          </w:rPr>
        </w:r>
        <w:r w:rsidR="00230C06">
          <w:rPr>
            <w:noProof/>
            <w:webHidden/>
          </w:rPr>
          <w:fldChar w:fldCharType="separate"/>
        </w:r>
        <w:r w:rsidR="00230C06">
          <w:rPr>
            <w:noProof/>
            <w:webHidden/>
          </w:rPr>
          <w:t>24</w:t>
        </w:r>
        <w:r w:rsidR="00230C06">
          <w:rPr>
            <w:noProof/>
            <w:webHidden/>
          </w:rPr>
          <w:fldChar w:fldCharType="end"/>
        </w:r>
      </w:hyperlink>
    </w:p>
    <w:p w14:paraId="128B11F2" w14:textId="69B719D5" w:rsidR="00230C06" w:rsidRDefault="00FF2B1E">
      <w:pPr>
        <w:pStyle w:val="TOC2"/>
        <w:tabs>
          <w:tab w:val="left" w:pos="1152"/>
        </w:tabs>
        <w:rPr>
          <w:rFonts w:asciiTheme="minorHAnsi" w:eastAsiaTheme="minorEastAsia" w:hAnsiTheme="minorHAnsi" w:cstheme="minorBidi"/>
          <w:noProof/>
          <w:sz w:val="22"/>
          <w:szCs w:val="22"/>
        </w:rPr>
      </w:pPr>
      <w:hyperlink w:anchor="_Toc441141737" w:history="1">
        <w:r w:rsidR="00230C06" w:rsidRPr="00B14BFE">
          <w:rPr>
            <w:rStyle w:val="Hyperlink"/>
            <w:noProof/>
          </w:rPr>
          <w:t>1.2</w:t>
        </w:r>
        <w:r w:rsidR="00230C06">
          <w:rPr>
            <w:rFonts w:asciiTheme="minorHAnsi" w:eastAsiaTheme="minorEastAsia" w:hAnsiTheme="minorHAnsi" w:cstheme="minorBidi"/>
            <w:noProof/>
            <w:sz w:val="22"/>
            <w:szCs w:val="22"/>
          </w:rPr>
          <w:tab/>
        </w:r>
        <w:r w:rsidR="00230C06" w:rsidRPr="00B14BFE">
          <w:rPr>
            <w:rStyle w:val="Hyperlink"/>
            <w:noProof/>
          </w:rPr>
          <w:t>Related Information for the Reader</w:t>
        </w:r>
        <w:r w:rsidR="00230C06">
          <w:rPr>
            <w:noProof/>
            <w:webHidden/>
          </w:rPr>
          <w:tab/>
        </w:r>
        <w:r w:rsidR="00230C06">
          <w:rPr>
            <w:noProof/>
            <w:webHidden/>
          </w:rPr>
          <w:fldChar w:fldCharType="begin"/>
        </w:r>
        <w:r w:rsidR="00230C06">
          <w:rPr>
            <w:noProof/>
            <w:webHidden/>
          </w:rPr>
          <w:instrText xml:space="preserve"> PAGEREF _Toc441141737 \h </w:instrText>
        </w:r>
        <w:r w:rsidR="00230C06">
          <w:rPr>
            <w:noProof/>
            <w:webHidden/>
          </w:rPr>
        </w:r>
        <w:r w:rsidR="00230C06">
          <w:rPr>
            <w:noProof/>
            <w:webHidden/>
          </w:rPr>
          <w:fldChar w:fldCharType="separate"/>
        </w:r>
        <w:r w:rsidR="00230C06">
          <w:rPr>
            <w:noProof/>
            <w:webHidden/>
          </w:rPr>
          <w:t>24</w:t>
        </w:r>
        <w:r w:rsidR="00230C06">
          <w:rPr>
            <w:noProof/>
            <w:webHidden/>
          </w:rPr>
          <w:fldChar w:fldCharType="end"/>
        </w:r>
      </w:hyperlink>
    </w:p>
    <w:p w14:paraId="7C3C3505" w14:textId="79F2ECC8" w:rsidR="00230C06" w:rsidRDefault="00FF2B1E">
      <w:pPr>
        <w:pStyle w:val="TOC3"/>
        <w:tabs>
          <w:tab w:val="left" w:pos="1584"/>
        </w:tabs>
        <w:rPr>
          <w:rFonts w:asciiTheme="minorHAnsi" w:eastAsiaTheme="minorEastAsia" w:hAnsiTheme="minorHAnsi" w:cstheme="minorBidi"/>
          <w:noProof/>
          <w:sz w:val="22"/>
          <w:szCs w:val="22"/>
        </w:rPr>
      </w:pPr>
      <w:hyperlink w:anchor="_Toc441141738" w:history="1">
        <w:r w:rsidR="00230C06" w:rsidRPr="00B14BFE">
          <w:rPr>
            <w:rStyle w:val="Hyperlink"/>
            <w:noProof/>
          </w:rPr>
          <w:t>1.2.1</w:t>
        </w:r>
        <w:r w:rsidR="00230C06">
          <w:rPr>
            <w:rFonts w:asciiTheme="minorHAnsi" w:eastAsiaTheme="minorEastAsia" w:hAnsiTheme="minorHAnsi" w:cstheme="minorBidi"/>
            <w:noProof/>
            <w:sz w:val="22"/>
            <w:szCs w:val="22"/>
          </w:rPr>
          <w:tab/>
        </w:r>
        <w:r w:rsidR="00230C06" w:rsidRPr="00B14BFE">
          <w:rPr>
            <w:rStyle w:val="Hyperlink"/>
            <w:noProof/>
          </w:rPr>
          <w:t>How this Document is Organized</w:t>
        </w:r>
        <w:r w:rsidR="00230C06">
          <w:rPr>
            <w:noProof/>
            <w:webHidden/>
          </w:rPr>
          <w:tab/>
        </w:r>
        <w:r w:rsidR="00230C06">
          <w:rPr>
            <w:noProof/>
            <w:webHidden/>
          </w:rPr>
          <w:fldChar w:fldCharType="begin"/>
        </w:r>
        <w:r w:rsidR="00230C06">
          <w:rPr>
            <w:noProof/>
            <w:webHidden/>
          </w:rPr>
          <w:instrText xml:space="preserve"> PAGEREF _Toc441141738 \h </w:instrText>
        </w:r>
        <w:r w:rsidR="00230C06">
          <w:rPr>
            <w:noProof/>
            <w:webHidden/>
          </w:rPr>
        </w:r>
        <w:r w:rsidR="00230C06">
          <w:rPr>
            <w:noProof/>
            <w:webHidden/>
          </w:rPr>
          <w:fldChar w:fldCharType="separate"/>
        </w:r>
        <w:r w:rsidR="00230C06">
          <w:rPr>
            <w:noProof/>
            <w:webHidden/>
          </w:rPr>
          <w:t>25</w:t>
        </w:r>
        <w:r w:rsidR="00230C06">
          <w:rPr>
            <w:noProof/>
            <w:webHidden/>
          </w:rPr>
          <w:fldChar w:fldCharType="end"/>
        </w:r>
      </w:hyperlink>
    </w:p>
    <w:p w14:paraId="2CCB054B" w14:textId="055ABBA4" w:rsidR="00230C06" w:rsidRDefault="00FF2B1E">
      <w:pPr>
        <w:pStyle w:val="TOC3"/>
        <w:tabs>
          <w:tab w:val="left" w:pos="1584"/>
        </w:tabs>
        <w:rPr>
          <w:rFonts w:asciiTheme="minorHAnsi" w:eastAsiaTheme="minorEastAsia" w:hAnsiTheme="minorHAnsi" w:cstheme="minorBidi"/>
          <w:noProof/>
          <w:sz w:val="22"/>
          <w:szCs w:val="22"/>
        </w:rPr>
      </w:pPr>
      <w:hyperlink w:anchor="_Toc441141739" w:history="1">
        <w:r w:rsidR="00230C06" w:rsidRPr="00B14BFE">
          <w:rPr>
            <w:rStyle w:val="Hyperlink"/>
            <w:noProof/>
          </w:rPr>
          <w:t>1.2.2</w:t>
        </w:r>
        <w:r w:rsidR="00230C06">
          <w:rPr>
            <w:rFonts w:asciiTheme="minorHAnsi" w:eastAsiaTheme="minorEastAsia" w:hAnsiTheme="minorHAnsi" w:cstheme="minorBidi"/>
            <w:noProof/>
            <w:sz w:val="22"/>
            <w:szCs w:val="22"/>
          </w:rPr>
          <w:tab/>
        </w:r>
        <w:r w:rsidR="00230C06" w:rsidRPr="00B14BFE">
          <w:rPr>
            <w:rStyle w:val="Hyperlink"/>
            <w:noProof/>
          </w:rPr>
          <w:t>Conventions Used in this Volume</w:t>
        </w:r>
        <w:r w:rsidR="00230C06">
          <w:rPr>
            <w:noProof/>
            <w:webHidden/>
          </w:rPr>
          <w:tab/>
        </w:r>
        <w:r w:rsidR="00230C06">
          <w:rPr>
            <w:noProof/>
            <w:webHidden/>
          </w:rPr>
          <w:fldChar w:fldCharType="begin"/>
        </w:r>
        <w:r w:rsidR="00230C06">
          <w:rPr>
            <w:noProof/>
            <w:webHidden/>
          </w:rPr>
          <w:instrText xml:space="preserve"> PAGEREF _Toc441141739 \h </w:instrText>
        </w:r>
        <w:r w:rsidR="00230C06">
          <w:rPr>
            <w:noProof/>
            <w:webHidden/>
          </w:rPr>
        </w:r>
        <w:r w:rsidR="00230C06">
          <w:rPr>
            <w:noProof/>
            <w:webHidden/>
          </w:rPr>
          <w:fldChar w:fldCharType="separate"/>
        </w:r>
        <w:r w:rsidR="00230C06">
          <w:rPr>
            <w:noProof/>
            <w:webHidden/>
          </w:rPr>
          <w:t>25</w:t>
        </w:r>
        <w:r w:rsidR="00230C06">
          <w:rPr>
            <w:noProof/>
            <w:webHidden/>
          </w:rPr>
          <w:fldChar w:fldCharType="end"/>
        </w:r>
      </w:hyperlink>
    </w:p>
    <w:p w14:paraId="0396C71F" w14:textId="342217C3" w:rsidR="00230C06" w:rsidRDefault="00FF2B1E">
      <w:pPr>
        <w:pStyle w:val="TOC4"/>
        <w:tabs>
          <w:tab w:val="left" w:pos="2160"/>
        </w:tabs>
        <w:rPr>
          <w:rFonts w:asciiTheme="minorHAnsi" w:eastAsiaTheme="minorEastAsia" w:hAnsiTheme="minorHAnsi" w:cstheme="minorBidi"/>
          <w:noProof/>
          <w:sz w:val="22"/>
          <w:szCs w:val="22"/>
        </w:rPr>
      </w:pPr>
      <w:hyperlink w:anchor="_Toc441141740" w:history="1">
        <w:r w:rsidR="00230C06" w:rsidRPr="00B14BFE">
          <w:rPr>
            <w:rStyle w:val="Hyperlink"/>
            <w:noProof/>
          </w:rPr>
          <w:t>1.2.2.1</w:t>
        </w:r>
        <w:r w:rsidR="00230C06">
          <w:rPr>
            <w:rFonts w:asciiTheme="minorHAnsi" w:eastAsiaTheme="minorEastAsia" w:hAnsiTheme="minorHAnsi" w:cstheme="minorBidi"/>
            <w:noProof/>
            <w:sz w:val="22"/>
            <w:szCs w:val="22"/>
          </w:rPr>
          <w:tab/>
        </w:r>
        <w:r w:rsidR="00230C06" w:rsidRPr="00B14BFE">
          <w:rPr>
            <w:rStyle w:val="Hyperlink"/>
            <w:noProof/>
          </w:rPr>
          <w:t>The Generic IHE Transaction Model</w:t>
        </w:r>
        <w:r w:rsidR="00230C06">
          <w:rPr>
            <w:noProof/>
            <w:webHidden/>
          </w:rPr>
          <w:tab/>
        </w:r>
        <w:r w:rsidR="00230C06">
          <w:rPr>
            <w:noProof/>
            <w:webHidden/>
          </w:rPr>
          <w:fldChar w:fldCharType="begin"/>
        </w:r>
        <w:r w:rsidR="00230C06">
          <w:rPr>
            <w:noProof/>
            <w:webHidden/>
          </w:rPr>
          <w:instrText xml:space="preserve"> PAGEREF _Toc441141740 \h </w:instrText>
        </w:r>
        <w:r w:rsidR="00230C06">
          <w:rPr>
            <w:noProof/>
            <w:webHidden/>
          </w:rPr>
        </w:r>
        <w:r w:rsidR="00230C06">
          <w:rPr>
            <w:noProof/>
            <w:webHidden/>
          </w:rPr>
          <w:fldChar w:fldCharType="separate"/>
        </w:r>
        <w:r w:rsidR="00230C06">
          <w:rPr>
            <w:noProof/>
            <w:webHidden/>
          </w:rPr>
          <w:t>25</w:t>
        </w:r>
        <w:r w:rsidR="00230C06">
          <w:rPr>
            <w:noProof/>
            <w:webHidden/>
          </w:rPr>
          <w:fldChar w:fldCharType="end"/>
        </w:r>
      </w:hyperlink>
    </w:p>
    <w:p w14:paraId="4A619E91" w14:textId="77AFE259" w:rsidR="00230C06" w:rsidRDefault="00FF2B1E">
      <w:pPr>
        <w:pStyle w:val="TOC2"/>
        <w:tabs>
          <w:tab w:val="left" w:pos="1152"/>
        </w:tabs>
        <w:rPr>
          <w:rFonts w:asciiTheme="minorHAnsi" w:eastAsiaTheme="minorEastAsia" w:hAnsiTheme="minorHAnsi" w:cstheme="minorBidi"/>
          <w:noProof/>
          <w:sz w:val="22"/>
          <w:szCs w:val="22"/>
        </w:rPr>
      </w:pPr>
      <w:hyperlink w:anchor="_Toc441141741" w:history="1">
        <w:r w:rsidR="00230C06" w:rsidRPr="00B14BFE">
          <w:rPr>
            <w:rStyle w:val="Hyperlink"/>
            <w:noProof/>
          </w:rPr>
          <w:t>1.3</w:t>
        </w:r>
        <w:r w:rsidR="00230C06">
          <w:rPr>
            <w:rFonts w:asciiTheme="minorHAnsi" w:eastAsiaTheme="minorEastAsia" w:hAnsiTheme="minorHAnsi" w:cstheme="minorBidi"/>
            <w:noProof/>
            <w:sz w:val="22"/>
            <w:szCs w:val="22"/>
          </w:rPr>
          <w:tab/>
        </w:r>
        <w:r w:rsidR="00230C06" w:rsidRPr="00B14BFE">
          <w:rPr>
            <w:rStyle w:val="Hyperlink"/>
            <w:noProof/>
          </w:rPr>
          <w:t>Copyright Permissions</w:t>
        </w:r>
        <w:r w:rsidR="00230C06">
          <w:rPr>
            <w:noProof/>
            <w:webHidden/>
          </w:rPr>
          <w:tab/>
        </w:r>
        <w:r w:rsidR="00230C06">
          <w:rPr>
            <w:noProof/>
            <w:webHidden/>
          </w:rPr>
          <w:fldChar w:fldCharType="begin"/>
        </w:r>
        <w:r w:rsidR="00230C06">
          <w:rPr>
            <w:noProof/>
            <w:webHidden/>
          </w:rPr>
          <w:instrText xml:space="preserve"> PAGEREF _Toc441141741 \h </w:instrText>
        </w:r>
        <w:r w:rsidR="00230C06">
          <w:rPr>
            <w:noProof/>
            <w:webHidden/>
          </w:rPr>
        </w:r>
        <w:r w:rsidR="00230C06">
          <w:rPr>
            <w:noProof/>
            <w:webHidden/>
          </w:rPr>
          <w:fldChar w:fldCharType="separate"/>
        </w:r>
        <w:r w:rsidR="00230C06">
          <w:rPr>
            <w:noProof/>
            <w:webHidden/>
          </w:rPr>
          <w:t>26</w:t>
        </w:r>
        <w:r w:rsidR="00230C06">
          <w:rPr>
            <w:noProof/>
            <w:webHidden/>
          </w:rPr>
          <w:fldChar w:fldCharType="end"/>
        </w:r>
      </w:hyperlink>
    </w:p>
    <w:p w14:paraId="1E0D0442" w14:textId="4F06F6E5" w:rsidR="00230C06" w:rsidRDefault="00FF2B1E">
      <w:pPr>
        <w:pStyle w:val="TOC2"/>
        <w:tabs>
          <w:tab w:val="left" w:pos="1152"/>
        </w:tabs>
        <w:rPr>
          <w:rFonts w:asciiTheme="minorHAnsi" w:eastAsiaTheme="minorEastAsia" w:hAnsiTheme="minorHAnsi" w:cstheme="minorBidi"/>
          <w:noProof/>
          <w:sz w:val="22"/>
          <w:szCs w:val="22"/>
        </w:rPr>
      </w:pPr>
      <w:hyperlink w:anchor="_Toc441141742" w:history="1">
        <w:r w:rsidR="00230C06" w:rsidRPr="00B14BFE">
          <w:rPr>
            <w:rStyle w:val="Hyperlink"/>
            <w:noProof/>
          </w:rPr>
          <w:t>1.4</w:t>
        </w:r>
        <w:r w:rsidR="00230C06">
          <w:rPr>
            <w:rFonts w:asciiTheme="minorHAnsi" w:eastAsiaTheme="minorEastAsia" w:hAnsiTheme="minorHAnsi" w:cstheme="minorBidi"/>
            <w:noProof/>
            <w:sz w:val="22"/>
            <w:szCs w:val="22"/>
          </w:rPr>
          <w:tab/>
        </w:r>
        <w:r w:rsidR="00230C06" w:rsidRPr="00B14BFE">
          <w:rPr>
            <w:rStyle w:val="Hyperlink"/>
            <w:noProof/>
          </w:rPr>
          <w:t>How to Contact Us</w:t>
        </w:r>
        <w:r w:rsidR="00230C06">
          <w:rPr>
            <w:noProof/>
            <w:webHidden/>
          </w:rPr>
          <w:tab/>
        </w:r>
        <w:r w:rsidR="00230C06">
          <w:rPr>
            <w:noProof/>
            <w:webHidden/>
          </w:rPr>
          <w:fldChar w:fldCharType="begin"/>
        </w:r>
        <w:r w:rsidR="00230C06">
          <w:rPr>
            <w:noProof/>
            <w:webHidden/>
          </w:rPr>
          <w:instrText xml:space="preserve"> PAGEREF _Toc441141742 \h </w:instrText>
        </w:r>
        <w:r w:rsidR="00230C06">
          <w:rPr>
            <w:noProof/>
            <w:webHidden/>
          </w:rPr>
        </w:r>
        <w:r w:rsidR="00230C06">
          <w:rPr>
            <w:noProof/>
            <w:webHidden/>
          </w:rPr>
          <w:fldChar w:fldCharType="separate"/>
        </w:r>
        <w:r w:rsidR="00230C06">
          <w:rPr>
            <w:noProof/>
            <w:webHidden/>
          </w:rPr>
          <w:t>26</w:t>
        </w:r>
        <w:r w:rsidR="00230C06">
          <w:rPr>
            <w:noProof/>
            <w:webHidden/>
          </w:rPr>
          <w:fldChar w:fldCharType="end"/>
        </w:r>
      </w:hyperlink>
    </w:p>
    <w:p w14:paraId="74691ACF" w14:textId="33EFFD5E" w:rsidR="00230C06" w:rsidRDefault="00FF2B1E">
      <w:pPr>
        <w:pStyle w:val="TOC1"/>
        <w:rPr>
          <w:rFonts w:asciiTheme="minorHAnsi" w:eastAsiaTheme="minorEastAsia" w:hAnsiTheme="minorHAnsi" w:cstheme="minorBidi"/>
          <w:noProof/>
          <w:sz w:val="22"/>
          <w:szCs w:val="22"/>
        </w:rPr>
      </w:pPr>
      <w:hyperlink w:anchor="_Toc441141743" w:history="1">
        <w:r w:rsidR="00230C06" w:rsidRPr="00B14BFE">
          <w:rPr>
            <w:rStyle w:val="Hyperlink"/>
            <w:noProof/>
          </w:rPr>
          <w:t>2</w:t>
        </w:r>
        <w:r w:rsidR="00230C06">
          <w:rPr>
            <w:rFonts w:asciiTheme="minorHAnsi" w:eastAsiaTheme="minorEastAsia" w:hAnsiTheme="minorHAnsi" w:cstheme="minorBidi"/>
            <w:noProof/>
            <w:sz w:val="22"/>
            <w:szCs w:val="22"/>
          </w:rPr>
          <w:tab/>
        </w:r>
        <w:r w:rsidR="00230C06" w:rsidRPr="00B14BFE">
          <w:rPr>
            <w:rStyle w:val="Hyperlink"/>
            <w:noProof/>
          </w:rPr>
          <w:t>Introduction</w:t>
        </w:r>
        <w:r w:rsidR="00230C06">
          <w:rPr>
            <w:noProof/>
            <w:webHidden/>
          </w:rPr>
          <w:tab/>
        </w:r>
        <w:r w:rsidR="00230C06">
          <w:rPr>
            <w:noProof/>
            <w:webHidden/>
          </w:rPr>
          <w:fldChar w:fldCharType="begin"/>
        </w:r>
        <w:r w:rsidR="00230C06">
          <w:rPr>
            <w:noProof/>
            <w:webHidden/>
          </w:rPr>
          <w:instrText xml:space="preserve"> PAGEREF _Toc441141743 \h </w:instrText>
        </w:r>
        <w:r w:rsidR="00230C06">
          <w:rPr>
            <w:noProof/>
            <w:webHidden/>
          </w:rPr>
        </w:r>
        <w:r w:rsidR="00230C06">
          <w:rPr>
            <w:noProof/>
            <w:webHidden/>
          </w:rPr>
          <w:fldChar w:fldCharType="separate"/>
        </w:r>
        <w:r w:rsidR="00230C06">
          <w:rPr>
            <w:noProof/>
            <w:webHidden/>
          </w:rPr>
          <w:t>27</w:t>
        </w:r>
        <w:r w:rsidR="00230C06">
          <w:rPr>
            <w:noProof/>
            <w:webHidden/>
          </w:rPr>
          <w:fldChar w:fldCharType="end"/>
        </w:r>
      </w:hyperlink>
    </w:p>
    <w:p w14:paraId="7F36784C" w14:textId="285C39BC" w:rsidR="00230C06" w:rsidRDefault="00FF2B1E">
      <w:pPr>
        <w:pStyle w:val="TOC2"/>
        <w:tabs>
          <w:tab w:val="left" w:pos="1152"/>
        </w:tabs>
        <w:rPr>
          <w:rFonts w:asciiTheme="minorHAnsi" w:eastAsiaTheme="minorEastAsia" w:hAnsiTheme="minorHAnsi" w:cstheme="minorBidi"/>
          <w:noProof/>
          <w:sz w:val="22"/>
          <w:szCs w:val="22"/>
        </w:rPr>
      </w:pPr>
      <w:hyperlink w:anchor="_Toc441141744" w:history="1">
        <w:r w:rsidR="00230C06" w:rsidRPr="00B14BFE">
          <w:rPr>
            <w:rStyle w:val="Hyperlink"/>
            <w:noProof/>
          </w:rPr>
          <w:t>2.1</w:t>
        </w:r>
        <w:r w:rsidR="00230C06">
          <w:rPr>
            <w:rFonts w:asciiTheme="minorHAnsi" w:eastAsiaTheme="minorEastAsia" w:hAnsiTheme="minorHAnsi" w:cstheme="minorBidi"/>
            <w:noProof/>
            <w:sz w:val="22"/>
            <w:szCs w:val="22"/>
          </w:rPr>
          <w:tab/>
        </w:r>
        <w:r w:rsidR="00230C06" w:rsidRPr="00B14BFE">
          <w:rPr>
            <w:rStyle w:val="Hyperlink"/>
            <w:noProof/>
          </w:rPr>
          <w:t>Relationship to Standards</w:t>
        </w:r>
        <w:r w:rsidR="00230C06">
          <w:rPr>
            <w:noProof/>
            <w:webHidden/>
          </w:rPr>
          <w:tab/>
        </w:r>
        <w:r w:rsidR="00230C06">
          <w:rPr>
            <w:noProof/>
            <w:webHidden/>
          </w:rPr>
          <w:fldChar w:fldCharType="begin"/>
        </w:r>
        <w:r w:rsidR="00230C06">
          <w:rPr>
            <w:noProof/>
            <w:webHidden/>
          </w:rPr>
          <w:instrText xml:space="preserve"> PAGEREF _Toc441141744 \h </w:instrText>
        </w:r>
        <w:r w:rsidR="00230C06">
          <w:rPr>
            <w:noProof/>
            <w:webHidden/>
          </w:rPr>
        </w:r>
        <w:r w:rsidR="00230C06">
          <w:rPr>
            <w:noProof/>
            <w:webHidden/>
          </w:rPr>
          <w:fldChar w:fldCharType="separate"/>
        </w:r>
        <w:r w:rsidR="00230C06">
          <w:rPr>
            <w:noProof/>
            <w:webHidden/>
          </w:rPr>
          <w:t>27</w:t>
        </w:r>
        <w:r w:rsidR="00230C06">
          <w:rPr>
            <w:noProof/>
            <w:webHidden/>
          </w:rPr>
          <w:fldChar w:fldCharType="end"/>
        </w:r>
      </w:hyperlink>
    </w:p>
    <w:p w14:paraId="67B1FA9C" w14:textId="5B80B4B9" w:rsidR="00230C06" w:rsidRDefault="00FF2B1E">
      <w:pPr>
        <w:pStyle w:val="TOC2"/>
        <w:tabs>
          <w:tab w:val="left" w:pos="1152"/>
        </w:tabs>
        <w:rPr>
          <w:rFonts w:asciiTheme="minorHAnsi" w:eastAsiaTheme="minorEastAsia" w:hAnsiTheme="minorHAnsi" w:cstheme="minorBidi"/>
          <w:noProof/>
          <w:sz w:val="22"/>
          <w:szCs w:val="22"/>
        </w:rPr>
      </w:pPr>
      <w:hyperlink w:anchor="_Toc441141745" w:history="1">
        <w:r w:rsidR="00230C06" w:rsidRPr="00B14BFE">
          <w:rPr>
            <w:rStyle w:val="Hyperlink"/>
            <w:noProof/>
          </w:rPr>
          <w:t>2.2</w:t>
        </w:r>
        <w:r w:rsidR="00230C06">
          <w:rPr>
            <w:rFonts w:asciiTheme="minorHAnsi" w:eastAsiaTheme="minorEastAsia" w:hAnsiTheme="minorHAnsi" w:cstheme="minorBidi"/>
            <w:noProof/>
            <w:sz w:val="22"/>
            <w:szCs w:val="22"/>
          </w:rPr>
          <w:tab/>
        </w:r>
        <w:r w:rsidR="00230C06" w:rsidRPr="00B14BFE">
          <w:rPr>
            <w:rStyle w:val="Hyperlink"/>
            <w:noProof/>
          </w:rPr>
          <w:t>Relationship to Product Implementations</w:t>
        </w:r>
        <w:r w:rsidR="00230C06">
          <w:rPr>
            <w:noProof/>
            <w:webHidden/>
          </w:rPr>
          <w:tab/>
        </w:r>
        <w:r w:rsidR="00230C06">
          <w:rPr>
            <w:noProof/>
            <w:webHidden/>
          </w:rPr>
          <w:fldChar w:fldCharType="begin"/>
        </w:r>
        <w:r w:rsidR="00230C06">
          <w:rPr>
            <w:noProof/>
            <w:webHidden/>
          </w:rPr>
          <w:instrText xml:space="preserve"> PAGEREF _Toc441141745 \h </w:instrText>
        </w:r>
        <w:r w:rsidR="00230C06">
          <w:rPr>
            <w:noProof/>
            <w:webHidden/>
          </w:rPr>
        </w:r>
        <w:r w:rsidR="00230C06">
          <w:rPr>
            <w:noProof/>
            <w:webHidden/>
          </w:rPr>
          <w:fldChar w:fldCharType="separate"/>
        </w:r>
        <w:r w:rsidR="00230C06">
          <w:rPr>
            <w:noProof/>
            <w:webHidden/>
          </w:rPr>
          <w:t>28</w:t>
        </w:r>
        <w:r w:rsidR="00230C06">
          <w:rPr>
            <w:noProof/>
            <w:webHidden/>
          </w:rPr>
          <w:fldChar w:fldCharType="end"/>
        </w:r>
      </w:hyperlink>
    </w:p>
    <w:p w14:paraId="31E82E61" w14:textId="2BAB69B3" w:rsidR="00230C06" w:rsidRDefault="00FF2B1E">
      <w:pPr>
        <w:pStyle w:val="TOC2"/>
        <w:tabs>
          <w:tab w:val="left" w:pos="1152"/>
        </w:tabs>
        <w:rPr>
          <w:rFonts w:asciiTheme="minorHAnsi" w:eastAsiaTheme="minorEastAsia" w:hAnsiTheme="minorHAnsi" w:cstheme="minorBidi"/>
          <w:noProof/>
          <w:sz w:val="22"/>
          <w:szCs w:val="22"/>
        </w:rPr>
      </w:pPr>
      <w:hyperlink w:anchor="_Toc441141746" w:history="1">
        <w:r w:rsidR="00230C06" w:rsidRPr="00B14BFE">
          <w:rPr>
            <w:rStyle w:val="Hyperlink"/>
            <w:noProof/>
          </w:rPr>
          <w:t>2.3</w:t>
        </w:r>
        <w:r w:rsidR="00230C06">
          <w:rPr>
            <w:rFonts w:asciiTheme="minorHAnsi" w:eastAsiaTheme="minorEastAsia" w:hAnsiTheme="minorHAnsi" w:cstheme="minorBidi"/>
            <w:noProof/>
            <w:sz w:val="22"/>
            <w:szCs w:val="22"/>
          </w:rPr>
          <w:tab/>
        </w:r>
        <w:r w:rsidR="00230C06" w:rsidRPr="00B14BFE">
          <w:rPr>
            <w:rStyle w:val="Hyperlink"/>
            <w:noProof/>
          </w:rPr>
          <w:t>Relation of this Volume to the Technical Framework</w:t>
        </w:r>
        <w:r w:rsidR="00230C06">
          <w:rPr>
            <w:noProof/>
            <w:webHidden/>
          </w:rPr>
          <w:tab/>
        </w:r>
        <w:r w:rsidR="00230C06">
          <w:rPr>
            <w:noProof/>
            <w:webHidden/>
          </w:rPr>
          <w:fldChar w:fldCharType="begin"/>
        </w:r>
        <w:r w:rsidR="00230C06">
          <w:rPr>
            <w:noProof/>
            <w:webHidden/>
          </w:rPr>
          <w:instrText xml:space="preserve"> PAGEREF _Toc441141746 \h </w:instrText>
        </w:r>
        <w:r w:rsidR="00230C06">
          <w:rPr>
            <w:noProof/>
            <w:webHidden/>
          </w:rPr>
        </w:r>
        <w:r w:rsidR="00230C06">
          <w:rPr>
            <w:noProof/>
            <w:webHidden/>
          </w:rPr>
          <w:fldChar w:fldCharType="separate"/>
        </w:r>
        <w:r w:rsidR="00230C06">
          <w:rPr>
            <w:noProof/>
            <w:webHidden/>
          </w:rPr>
          <w:t>29</w:t>
        </w:r>
        <w:r w:rsidR="00230C06">
          <w:rPr>
            <w:noProof/>
            <w:webHidden/>
          </w:rPr>
          <w:fldChar w:fldCharType="end"/>
        </w:r>
      </w:hyperlink>
    </w:p>
    <w:p w14:paraId="334814CF" w14:textId="0757190D" w:rsidR="00230C06" w:rsidRDefault="00FF2B1E">
      <w:pPr>
        <w:pStyle w:val="TOC3"/>
        <w:tabs>
          <w:tab w:val="left" w:pos="1584"/>
        </w:tabs>
        <w:rPr>
          <w:rFonts w:asciiTheme="minorHAnsi" w:eastAsiaTheme="minorEastAsia" w:hAnsiTheme="minorHAnsi" w:cstheme="minorBidi"/>
          <w:noProof/>
          <w:sz w:val="22"/>
          <w:szCs w:val="22"/>
        </w:rPr>
      </w:pPr>
      <w:hyperlink w:anchor="_Toc441141747" w:history="1">
        <w:r w:rsidR="00230C06" w:rsidRPr="00B14BFE">
          <w:rPr>
            <w:rStyle w:val="Hyperlink"/>
            <w:noProof/>
          </w:rPr>
          <w:t>2.3.1</w:t>
        </w:r>
        <w:r w:rsidR="00230C06">
          <w:rPr>
            <w:rFonts w:asciiTheme="minorHAnsi" w:eastAsiaTheme="minorEastAsia" w:hAnsiTheme="minorHAnsi" w:cstheme="minorBidi"/>
            <w:noProof/>
            <w:sz w:val="22"/>
            <w:szCs w:val="22"/>
          </w:rPr>
          <w:tab/>
        </w:r>
        <w:r w:rsidR="00230C06" w:rsidRPr="00B14BFE">
          <w:rPr>
            <w:rStyle w:val="Hyperlink"/>
            <w:noProof/>
          </w:rPr>
          <w:t>Content Modules</w:t>
        </w:r>
        <w:r w:rsidR="00230C06">
          <w:rPr>
            <w:noProof/>
            <w:webHidden/>
          </w:rPr>
          <w:tab/>
        </w:r>
        <w:r w:rsidR="00230C06">
          <w:rPr>
            <w:noProof/>
            <w:webHidden/>
          </w:rPr>
          <w:fldChar w:fldCharType="begin"/>
        </w:r>
        <w:r w:rsidR="00230C06">
          <w:rPr>
            <w:noProof/>
            <w:webHidden/>
          </w:rPr>
          <w:instrText xml:space="preserve"> PAGEREF _Toc441141747 \h </w:instrText>
        </w:r>
        <w:r w:rsidR="00230C06">
          <w:rPr>
            <w:noProof/>
            <w:webHidden/>
          </w:rPr>
        </w:r>
        <w:r w:rsidR="00230C06">
          <w:rPr>
            <w:noProof/>
            <w:webHidden/>
          </w:rPr>
          <w:fldChar w:fldCharType="separate"/>
        </w:r>
        <w:r w:rsidR="00230C06">
          <w:rPr>
            <w:noProof/>
            <w:webHidden/>
          </w:rPr>
          <w:t>29</w:t>
        </w:r>
        <w:r w:rsidR="00230C06">
          <w:rPr>
            <w:noProof/>
            <w:webHidden/>
          </w:rPr>
          <w:fldChar w:fldCharType="end"/>
        </w:r>
      </w:hyperlink>
    </w:p>
    <w:p w14:paraId="6F530D4E" w14:textId="541622DF" w:rsidR="00230C06" w:rsidRDefault="00FF2B1E">
      <w:pPr>
        <w:pStyle w:val="TOC4"/>
        <w:tabs>
          <w:tab w:val="left" w:pos="2160"/>
        </w:tabs>
        <w:rPr>
          <w:rFonts w:asciiTheme="minorHAnsi" w:eastAsiaTheme="minorEastAsia" w:hAnsiTheme="minorHAnsi" w:cstheme="minorBidi"/>
          <w:noProof/>
          <w:sz w:val="22"/>
          <w:szCs w:val="22"/>
        </w:rPr>
      </w:pPr>
      <w:hyperlink w:anchor="_Toc441141748" w:history="1">
        <w:r w:rsidR="00230C06" w:rsidRPr="00B14BFE">
          <w:rPr>
            <w:rStyle w:val="Hyperlink"/>
            <w:noProof/>
          </w:rPr>
          <w:t>2.3.1.1</w:t>
        </w:r>
        <w:r w:rsidR="00230C06">
          <w:rPr>
            <w:rFonts w:asciiTheme="minorHAnsi" w:eastAsiaTheme="minorEastAsia" w:hAnsiTheme="minorHAnsi" w:cstheme="minorBidi"/>
            <w:noProof/>
            <w:sz w:val="22"/>
            <w:szCs w:val="22"/>
          </w:rPr>
          <w:tab/>
        </w:r>
        <w:r w:rsidR="00230C06" w:rsidRPr="00B14BFE">
          <w:rPr>
            <w:rStyle w:val="Hyperlink"/>
            <w:noProof/>
          </w:rPr>
          <w:t>Document Content Module Constraints</w:t>
        </w:r>
        <w:r w:rsidR="00230C06">
          <w:rPr>
            <w:noProof/>
            <w:webHidden/>
          </w:rPr>
          <w:tab/>
        </w:r>
        <w:r w:rsidR="00230C06">
          <w:rPr>
            <w:noProof/>
            <w:webHidden/>
          </w:rPr>
          <w:fldChar w:fldCharType="begin"/>
        </w:r>
        <w:r w:rsidR="00230C06">
          <w:rPr>
            <w:noProof/>
            <w:webHidden/>
          </w:rPr>
          <w:instrText xml:space="preserve"> PAGEREF _Toc441141748 \h </w:instrText>
        </w:r>
        <w:r w:rsidR="00230C06">
          <w:rPr>
            <w:noProof/>
            <w:webHidden/>
          </w:rPr>
        </w:r>
        <w:r w:rsidR="00230C06">
          <w:rPr>
            <w:noProof/>
            <w:webHidden/>
          </w:rPr>
          <w:fldChar w:fldCharType="separate"/>
        </w:r>
        <w:r w:rsidR="00230C06">
          <w:rPr>
            <w:noProof/>
            <w:webHidden/>
          </w:rPr>
          <w:t>31</w:t>
        </w:r>
        <w:r w:rsidR="00230C06">
          <w:rPr>
            <w:noProof/>
            <w:webHidden/>
          </w:rPr>
          <w:fldChar w:fldCharType="end"/>
        </w:r>
      </w:hyperlink>
    </w:p>
    <w:p w14:paraId="60326DCF" w14:textId="13DF5F40" w:rsidR="00230C06" w:rsidRDefault="00FF2B1E">
      <w:pPr>
        <w:pStyle w:val="TOC5"/>
        <w:rPr>
          <w:rFonts w:asciiTheme="minorHAnsi" w:eastAsiaTheme="minorEastAsia" w:hAnsiTheme="minorHAnsi" w:cstheme="minorBidi"/>
          <w:noProof/>
          <w:sz w:val="22"/>
          <w:szCs w:val="22"/>
        </w:rPr>
      </w:pPr>
      <w:hyperlink w:anchor="_Toc441141749" w:history="1">
        <w:r w:rsidR="00230C06" w:rsidRPr="00B14BFE">
          <w:rPr>
            <w:rStyle w:val="Hyperlink"/>
            <w:noProof/>
          </w:rPr>
          <w:t>6.3.1.A.4 Specification</w:t>
        </w:r>
        <w:r w:rsidR="00230C06">
          <w:rPr>
            <w:noProof/>
            <w:webHidden/>
          </w:rPr>
          <w:tab/>
        </w:r>
        <w:r w:rsidR="00230C06">
          <w:rPr>
            <w:noProof/>
            <w:webHidden/>
          </w:rPr>
          <w:fldChar w:fldCharType="begin"/>
        </w:r>
        <w:r w:rsidR="00230C06">
          <w:rPr>
            <w:noProof/>
            <w:webHidden/>
          </w:rPr>
          <w:instrText xml:space="preserve"> PAGEREF _Toc441141749 \h </w:instrText>
        </w:r>
        <w:r w:rsidR="00230C06">
          <w:rPr>
            <w:noProof/>
            <w:webHidden/>
          </w:rPr>
        </w:r>
        <w:r w:rsidR="00230C06">
          <w:rPr>
            <w:noProof/>
            <w:webHidden/>
          </w:rPr>
          <w:fldChar w:fldCharType="separate"/>
        </w:r>
        <w:r w:rsidR="00230C06">
          <w:rPr>
            <w:noProof/>
            <w:webHidden/>
          </w:rPr>
          <w:t>32</w:t>
        </w:r>
        <w:r w:rsidR="00230C06">
          <w:rPr>
            <w:noProof/>
            <w:webHidden/>
          </w:rPr>
          <w:fldChar w:fldCharType="end"/>
        </w:r>
      </w:hyperlink>
    </w:p>
    <w:p w14:paraId="09AB7D70" w14:textId="25AB2B47" w:rsidR="00230C06" w:rsidRDefault="00FF2B1E">
      <w:pPr>
        <w:pStyle w:val="TOC5"/>
        <w:rPr>
          <w:rFonts w:asciiTheme="minorHAnsi" w:eastAsiaTheme="minorEastAsia" w:hAnsiTheme="minorHAnsi" w:cstheme="minorBidi"/>
          <w:noProof/>
          <w:sz w:val="22"/>
          <w:szCs w:val="22"/>
        </w:rPr>
      </w:pPr>
      <w:hyperlink w:anchor="_Toc441141750" w:history="1">
        <w:r w:rsidR="00230C06" w:rsidRPr="00B14BFE">
          <w:rPr>
            <w:rStyle w:val="Hyperlink"/>
            <w:noProof/>
          </w:rPr>
          <w:t>6.3.1.B.5 Conformance</w:t>
        </w:r>
        <w:r w:rsidR="00230C06">
          <w:rPr>
            <w:noProof/>
            <w:webHidden/>
          </w:rPr>
          <w:tab/>
        </w:r>
        <w:r w:rsidR="00230C06">
          <w:rPr>
            <w:noProof/>
            <w:webHidden/>
          </w:rPr>
          <w:fldChar w:fldCharType="begin"/>
        </w:r>
        <w:r w:rsidR="00230C06">
          <w:rPr>
            <w:noProof/>
            <w:webHidden/>
          </w:rPr>
          <w:instrText xml:space="preserve"> PAGEREF _Toc441141750 \h </w:instrText>
        </w:r>
        <w:r w:rsidR="00230C06">
          <w:rPr>
            <w:noProof/>
            <w:webHidden/>
          </w:rPr>
        </w:r>
        <w:r w:rsidR="00230C06">
          <w:rPr>
            <w:noProof/>
            <w:webHidden/>
          </w:rPr>
          <w:fldChar w:fldCharType="separate"/>
        </w:r>
        <w:r w:rsidR="00230C06">
          <w:rPr>
            <w:noProof/>
            <w:webHidden/>
          </w:rPr>
          <w:t>32</w:t>
        </w:r>
        <w:r w:rsidR="00230C06">
          <w:rPr>
            <w:noProof/>
            <w:webHidden/>
          </w:rPr>
          <w:fldChar w:fldCharType="end"/>
        </w:r>
      </w:hyperlink>
    </w:p>
    <w:p w14:paraId="12F7DFFF" w14:textId="7584CE59" w:rsidR="00230C06" w:rsidRDefault="00FF2B1E">
      <w:pPr>
        <w:pStyle w:val="TOC4"/>
        <w:tabs>
          <w:tab w:val="left" w:pos="2160"/>
        </w:tabs>
        <w:rPr>
          <w:rFonts w:asciiTheme="minorHAnsi" w:eastAsiaTheme="minorEastAsia" w:hAnsiTheme="minorHAnsi" w:cstheme="minorBidi"/>
          <w:noProof/>
          <w:sz w:val="22"/>
          <w:szCs w:val="22"/>
        </w:rPr>
      </w:pPr>
      <w:hyperlink w:anchor="_Toc441141751" w:history="1">
        <w:r w:rsidR="00230C06" w:rsidRPr="00B14BFE">
          <w:rPr>
            <w:rStyle w:val="Hyperlink"/>
            <w:noProof/>
          </w:rPr>
          <w:t>2.3.1.2</w:t>
        </w:r>
        <w:r w:rsidR="00230C06">
          <w:rPr>
            <w:rFonts w:asciiTheme="minorHAnsi" w:eastAsiaTheme="minorEastAsia" w:hAnsiTheme="minorHAnsi" w:cstheme="minorBidi"/>
            <w:noProof/>
            <w:sz w:val="22"/>
            <w:szCs w:val="22"/>
          </w:rPr>
          <w:tab/>
        </w:r>
        <w:r w:rsidR="00230C06" w:rsidRPr="00B14BFE">
          <w:rPr>
            <w:rStyle w:val="Hyperlink"/>
            <w:noProof/>
          </w:rPr>
          <w:t>Section Content Module Constraints</w:t>
        </w:r>
        <w:r w:rsidR="00230C06">
          <w:rPr>
            <w:noProof/>
            <w:webHidden/>
          </w:rPr>
          <w:tab/>
        </w:r>
        <w:r w:rsidR="00230C06">
          <w:rPr>
            <w:noProof/>
            <w:webHidden/>
          </w:rPr>
          <w:fldChar w:fldCharType="begin"/>
        </w:r>
        <w:r w:rsidR="00230C06">
          <w:rPr>
            <w:noProof/>
            <w:webHidden/>
          </w:rPr>
          <w:instrText xml:space="preserve"> PAGEREF _Toc441141751 \h </w:instrText>
        </w:r>
        <w:r w:rsidR="00230C06">
          <w:rPr>
            <w:noProof/>
            <w:webHidden/>
          </w:rPr>
        </w:r>
        <w:r w:rsidR="00230C06">
          <w:rPr>
            <w:noProof/>
            <w:webHidden/>
          </w:rPr>
          <w:fldChar w:fldCharType="separate"/>
        </w:r>
        <w:r w:rsidR="00230C06">
          <w:rPr>
            <w:noProof/>
            <w:webHidden/>
          </w:rPr>
          <w:t>33</w:t>
        </w:r>
        <w:r w:rsidR="00230C06">
          <w:rPr>
            <w:noProof/>
            <w:webHidden/>
          </w:rPr>
          <w:fldChar w:fldCharType="end"/>
        </w:r>
      </w:hyperlink>
    </w:p>
    <w:p w14:paraId="4A58F6DA" w14:textId="60B28B6D" w:rsidR="00230C06" w:rsidRDefault="00FF2B1E">
      <w:pPr>
        <w:pStyle w:val="TOC5"/>
        <w:tabs>
          <w:tab w:val="left" w:pos="2592"/>
        </w:tabs>
        <w:rPr>
          <w:rFonts w:asciiTheme="minorHAnsi" w:eastAsiaTheme="minorEastAsia" w:hAnsiTheme="minorHAnsi" w:cstheme="minorBidi"/>
          <w:noProof/>
          <w:sz w:val="22"/>
          <w:szCs w:val="22"/>
        </w:rPr>
      </w:pPr>
      <w:hyperlink w:anchor="_Toc441141752" w:history="1">
        <w:r w:rsidR="00230C06" w:rsidRPr="00B14BFE">
          <w:rPr>
            <w:rStyle w:val="Hyperlink"/>
            <w:noProof/>
          </w:rPr>
          <w:t>2.3.1.2.1</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_Toc441141752 \h </w:instrText>
        </w:r>
        <w:r w:rsidR="00230C06">
          <w:rPr>
            <w:noProof/>
            <w:webHidden/>
          </w:rPr>
        </w:r>
        <w:r w:rsidR="00230C06">
          <w:rPr>
            <w:noProof/>
            <w:webHidden/>
          </w:rPr>
          <w:fldChar w:fldCharType="separate"/>
        </w:r>
        <w:r w:rsidR="00230C06">
          <w:rPr>
            <w:noProof/>
            <w:webHidden/>
          </w:rPr>
          <w:t>34</w:t>
        </w:r>
        <w:r w:rsidR="00230C06">
          <w:rPr>
            <w:noProof/>
            <w:webHidden/>
          </w:rPr>
          <w:fldChar w:fldCharType="end"/>
        </w:r>
      </w:hyperlink>
    </w:p>
    <w:p w14:paraId="5202F265" w14:textId="400C12FC" w:rsidR="00230C06" w:rsidRDefault="00FF2B1E">
      <w:pPr>
        <w:pStyle w:val="TOC4"/>
        <w:tabs>
          <w:tab w:val="left" w:pos="2160"/>
        </w:tabs>
        <w:rPr>
          <w:rFonts w:asciiTheme="minorHAnsi" w:eastAsiaTheme="minorEastAsia" w:hAnsiTheme="minorHAnsi" w:cstheme="minorBidi"/>
          <w:noProof/>
          <w:sz w:val="22"/>
          <w:szCs w:val="22"/>
        </w:rPr>
      </w:pPr>
      <w:hyperlink w:anchor="_Toc441141753" w:history="1">
        <w:r w:rsidR="00230C06" w:rsidRPr="00B14BFE">
          <w:rPr>
            <w:rStyle w:val="Hyperlink"/>
            <w:noProof/>
          </w:rPr>
          <w:t>2.3.1.3</w:t>
        </w:r>
        <w:r w:rsidR="00230C06">
          <w:rPr>
            <w:rFonts w:asciiTheme="minorHAnsi" w:eastAsiaTheme="minorEastAsia" w:hAnsiTheme="minorHAnsi" w:cstheme="minorBidi"/>
            <w:noProof/>
            <w:sz w:val="22"/>
            <w:szCs w:val="22"/>
          </w:rPr>
          <w:tab/>
        </w:r>
        <w:r w:rsidR="00230C06" w:rsidRPr="00B14BFE">
          <w:rPr>
            <w:rStyle w:val="Hyperlink"/>
            <w:noProof/>
          </w:rPr>
          <w:t>Entry and Header Content Modules Constraints</w:t>
        </w:r>
        <w:r w:rsidR="00230C06">
          <w:rPr>
            <w:noProof/>
            <w:webHidden/>
          </w:rPr>
          <w:tab/>
        </w:r>
        <w:r w:rsidR="00230C06">
          <w:rPr>
            <w:noProof/>
            <w:webHidden/>
          </w:rPr>
          <w:fldChar w:fldCharType="begin"/>
        </w:r>
        <w:r w:rsidR="00230C06">
          <w:rPr>
            <w:noProof/>
            <w:webHidden/>
          </w:rPr>
          <w:instrText xml:space="preserve"> PAGEREF _Toc441141753 \h </w:instrText>
        </w:r>
        <w:r w:rsidR="00230C06">
          <w:rPr>
            <w:noProof/>
            <w:webHidden/>
          </w:rPr>
        </w:r>
        <w:r w:rsidR="00230C06">
          <w:rPr>
            <w:noProof/>
            <w:webHidden/>
          </w:rPr>
          <w:fldChar w:fldCharType="separate"/>
        </w:r>
        <w:r w:rsidR="00230C06">
          <w:rPr>
            <w:noProof/>
            <w:webHidden/>
          </w:rPr>
          <w:t>35</w:t>
        </w:r>
        <w:r w:rsidR="00230C06">
          <w:rPr>
            <w:noProof/>
            <w:webHidden/>
          </w:rPr>
          <w:fldChar w:fldCharType="end"/>
        </w:r>
      </w:hyperlink>
    </w:p>
    <w:p w14:paraId="5619E76E" w14:textId="21FB0258" w:rsidR="00230C06" w:rsidRDefault="00FF2B1E">
      <w:pPr>
        <w:pStyle w:val="TOC1"/>
        <w:rPr>
          <w:rFonts w:asciiTheme="minorHAnsi" w:eastAsiaTheme="minorEastAsia" w:hAnsiTheme="minorHAnsi" w:cstheme="minorBidi"/>
          <w:noProof/>
          <w:sz w:val="22"/>
          <w:szCs w:val="22"/>
        </w:rPr>
      </w:pPr>
      <w:hyperlink w:anchor="_Toc441141754" w:history="1">
        <w:r w:rsidR="00230C06" w:rsidRPr="00B14BFE">
          <w:rPr>
            <w:rStyle w:val="Hyperlink"/>
            <w:noProof/>
          </w:rPr>
          <w:t>3</w:t>
        </w:r>
        <w:r w:rsidR="00230C06">
          <w:rPr>
            <w:rFonts w:asciiTheme="minorHAnsi" w:eastAsiaTheme="minorEastAsia" w:hAnsiTheme="minorHAnsi" w:cstheme="minorBidi"/>
            <w:noProof/>
            <w:sz w:val="22"/>
            <w:szCs w:val="22"/>
          </w:rPr>
          <w:tab/>
        </w:r>
        <w:r w:rsidR="00230C06" w:rsidRPr="00B14BFE">
          <w:rPr>
            <w:rStyle w:val="Hyperlink"/>
            <w:noProof/>
          </w:rPr>
          <w:t>IHE Transactions</w:t>
        </w:r>
        <w:r w:rsidR="00230C06">
          <w:rPr>
            <w:noProof/>
            <w:webHidden/>
          </w:rPr>
          <w:tab/>
        </w:r>
        <w:r w:rsidR="00230C06">
          <w:rPr>
            <w:noProof/>
            <w:webHidden/>
          </w:rPr>
          <w:fldChar w:fldCharType="begin"/>
        </w:r>
        <w:r w:rsidR="00230C06">
          <w:rPr>
            <w:noProof/>
            <w:webHidden/>
          </w:rPr>
          <w:instrText xml:space="preserve"> PAGEREF _Toc441141754 \h </w:instrText>
        </w:r>
        <w:r w:rsidR="00230C06">
          <w:rPr>
            <w:noProof/>
            <w:webHidden/>
          </w:rPr>
        </w:r>
        <w:r w:rsidR="00230C06">
          <w:rPr>
            <w:noProof/>
            <w:webHidden/>
          </w:rPr>
          <w:fldChar w:fldCharType="separate"/>
        </w:r>
        <w:r w:rsidR="00230C06">
          <w:rPr>
            <w:noProof/>
            <w:webHidden/>
          </w:rPr>
          <w:t>37</w:t>
        </w:r>
        <w:r w:rsidR="00230C06">
          <w:rPr>
            <w:noProof/>
            <w:webHidden/>
          </w:rPr>
          <w:fldChar w:fldCharType="end"/>
        </w:r>
      </w:hyperlink>
    </w:p>
    <w:p w14:paraId="3AD03F87" w14:textId="4A60D215" w:rsidR="00230C06" w:rsidRDefault="00FF2B1E">
      <w:pPr>
        <w:pStyle w:val="TOC2"/>
        <w:tabs>
          <w:tab w:val="left" w:pos="1152"/>
        </w:tabs>
        <w:rPr>
          <w:rFonts w:asciiTheme="minorHAnsi" w:eastAsiaTheme="minorEastAsia" w:hAnsiTheme="minorHAnsi" w:cstheme="minorBidi"/>
          <w:noProof/>
          <w:sz w:val="22"/>
          <w:szCs w:val="22"/>
        </w:rPr>
      </w:pPr>
      <w:hyperlink w:anchor="_Toc441141755" w:history="1">
        <w:r w:rsidR="00230C06" w:rsidRPr="00B14BFE">
          <w:rPr>
            <w:rStyle w:val="Hyperlink"/>
            <w:noProof/>
          </w:rPr>
          <w:t>3.1</w:t>
        </w:r>
        <w:r w:rsidR="00230C06">
          <w:rPr>
            <w:rFonts w:asciiTheme="minorHAnsi" w:eastAsiaTheme="minorEastAsia" w:hAnsiTheme="minorHAnsi" w:cstheme="minorBidi"/>
            <w:noProof/>
            <w:sz w:val="22"/>
            <w:szCs w:val="22"/>
          </w:rPr>
          <w:tab/>
        </w:r>
        <w:r w:rsidR="00230C06" w:rsidRPr="00B14BFE">
          <w:rPr>
            <w:rStyle w:val="Hyperlink"/>
            <w:noProof/>
          </w:rPr>
          <w:t>[PCC-1] Document Sharing</w:t>
        </w:r>
        <w:r w:rsidR="00230C06">
          <w:rPr>
            <w:noProof/>
            <w:webHidden/>
          </w:rPr>
          <w:tab/>
        </w:r>
        <w:r w:rsidR="00230C06">
          <w:rPr>
            <w:noProof/>
            <w:webHidden/>
          </w:rPr>
          <w:fldChar w:fldCharType="begin"/>
        </w:r>
        <w:r w:rsidR="00230C06">
          <w:rPr>
            <w:noProof/>
            <w:webHidden/>
          </w:rPr>
          <w:instrText xml:space="preserve"> PAGEREF _Toc441141755 \h </w:instrText>
        </w:r>
        <w:r w:rsidR="00230C06">
          <w:rPr>
            <w:noProof/>
            <w:webHidden/>
          </w:rPr>
        </w:r>
        <w:r w:rsidR="00230C06">
          <w:rPr>
            <w:noProof/>
            <w:webHidden/>
          </w:rPr>
          <w:fldChar w:fldCharType="separate"/>
        </w:r>
        <w:r w:rsidR="00230C06">
          <w:rPr>
            <w:noProof/>
            <w:webHidden/>
          </w:rPr>
          <w:t>37</w:t>
        </w:r>
        <w:r w:rsidR="00230C06">
          <w:rPr>
            <w:noProof/>
            <w:webHidden/>
          </w:rPr>
          <w:fldChar w:fldCharType="end"/>
        </w:r>
      </w:hyperlink>
    </w:p>
    <w:p w14:paraId="6221EC57" w14:textId="5F390DDE" w:rsidR="00230C06" w:rsidRDefault="00FF2B1E">
      <w:pPr>
        <w:pStyle w:val="TOC3"/>
        <w:tabs>
          <w:tab w:val="left" w:pos="1584"/>
        </w:tabs>
        <w:rPr>
          <w:rFonts w:asciiTheme="minorHAnsi" w:eastAsiaTheme="minorEastAsia" w:hAnsiTheme="minorHAnsi" w:cstheme="minorBidi"/>
          <w:noProof/>
          <w:sz w:val="22"/>
          <w:szCs w:val="22"/>
        </w:rPr>
      </w:pPr>
      <w:hyperlink w:anchor="_Toc441141756" w:history="1">
        <w:r w:rsidR="00230C06" w:rsidRPr="00B14BFE">
          <w:rPr>
            <w:rStyle w:val="Hyperlink"/>
            <w:noProof/>
          </w:rPr>
          <w:t>3.1.1</w:t>
        </w:r>
        <w:r w:rsidR="00230C06">
          <w:rPr>
            <w:rFonts w:asciiTheme="minorHAnsi" w:eastAsiaTheme="minorEastAsia" w:hAnsiTheme="minorHAnsi" w:cstheme="minorBidi"/>
            <w:noProof/>
            <w:sz w:val="22"/>
            <w:szCs w:val="22"/>
          </w:rPr>
          <w:tab/>
        </w:r>
        <w:r w:rsidR="00230C06" w:rsidRPr="00B14BFE">
          <w:rPr>
            <w:rStyle w:val="Hyperlink"/>
            <w:noProof/>
          </w:rPr>
          <w:t>View Option</w:t>
        </w:r>
        <w:r w:rsidR="00230C06">
          <w:rPr>
            <w:noProof/>
            <w:webHidden/>
          </w:rPr>
          <w:tab/>
        </w:r>
        <w:r w:rsidR="00230C06">
          <w:rPr>
            <w:noProof/>
            <w:webHidden/>
          </w:rPr>
          <w:fldChar w:fldCharType="begin"/>
        </w:r>
        <w:r w:rsidR="00230C06">
          <w:rPr>
            <w:noProof/>
            <w:webHidden/>
          </w:rPr>
          <w:instrText xml:space="preserve"> PAGEREF _Toc441141756 \h </w:instrText>
        </w:r>
        <w:r w:rsidR="00230C06">
          <w:rPr>
            <w:noProof/>
            <w:webHidden/>
          </w:rPr>
        </w:r>
        <w:r w:rsidR="00230C06">
          <w:rPr>
            <w:noProof/>
            <w:webHidden/>
          </w:rPr>
          <w:fldChar w:fldCharType="separate"/>
        </w:r>
        <w:r w:rsidR="00230C06">
          <w:rPr>
            <w:noProof/>
            <w:webHidden/>
          </w:rPr>
          <w:t>38</w:t>
        </w:r>
        <w:r w:rsidR="00230C06">
          <w:rPr>
            <w:noProof/>
            <w:webHidden/>
          </w:rPr>
          <w:fldChar w:fldCharType="end"/>
        </w:r>
      </w:hyperlink>
    </w:p>
    <w:p w14:paraId="4A74BEB0" w14:textId="6AA711D6" w:rsidR="00230C06" w:rsidRDefault="00FF2B1E">
      <w:pPr>
        <w:pStyle w:val="TOC3"/>
        <w:tabs>
          <w:tab w:val="left" w:pos="1584"/>
        </w:tabs>
        <w:rPr>
          <w:rFonts w:asciiTheme="minorHAnsi" w:eastAsiaTheme="minorEastAsia" w:hAnsiTheme="minorHAnsi" w:cstheme="minorBidi"/>
          <w:noProof/>
          <w:sz w:val="22"/>
          <w:szCs w:val="22"/>
        </w:rPr>
      </w:pPr>
      <w:hyperlink w:anchor="_Toc441141757" w:history="1">
        <w:r w:rsidR="00230C06" w:rsidRPr="00B14BFE">
          <w:rPr>
            <w:rStyle w:val="Hyperlink"/>
            <w:noProof/>
          </w:rPr>
          <w:t>3.1.2</w:t>
        </w:r>
        <w:r w:rsidR="00230C06">
          <w:rPr>
            <w:rFonts w:asciiTheme="minorHAnsi" w:eastAsiaTheme="minorEastAsia" w:hAnsiTheme="minorHAnsi" w:cstheme="minorBidi"/>
            <w:noProof/>
            <w:sz w:val="22"/>
            <w:szCs w:val="22"/>
          </w:rPr>
          <w:tab/>
        </w:r>
        <w:r w:rsidR="00230C06" w:rsidRPr="00B14BFE">
          <w:rPr>
            <w:rStyle w:val="Hyperlink"/>
            <w:noProof/>
          </w:rPr>
          <w:t>Document Import Option</w:t>
        </w:r>
        <w:r w:rsidR="00230C06">
          <w:rPr>
            <w:noProof/>
            <w:webHidden/>
          </w:rPr>
          <w:tab/>
        </w:r>
        <w:r w:rsidR="00230C06">
          <w:rPr>
            <w:noProof/>
            <w:webHidden/>
          </w:rPr>
          <w:fldChar w:fldCharType="begin"/>
        </w:r>
        <w:r w:rsidR="00230C06">
          <w:rPr>
            <w:noProof/>
            <w:webHidden/>
          </w:rPr>
          <w:instrText xml:space="preserve"> PAGEREF _Toc441141757 \h </w:instrText>
        </w:r>
        <w:r w:rsidR="00230C06">
          <w:rPr>
            <w:noProof/>
            <w:webHidden/>
          </w:rPr>
        </w:r>
        <w:r w:rsidR="00230C06">
          <w:rPr>
            <w:noProof/>
            <w:webHidden/>
          </w:rPr>
          <w:fldChar w:fldCharType="separate"/>
        </w:r>
        <w:r w:rsidR="00230C06">
          <w:rPr>
            <w:noProof/>
            <w:webHidden/>
          </w:rPr>
          <w:t>39</w:t>
        </w:r>
        <w:r w:rsidR="00230C06">
          <w:rPr>
            <w:noProof/>
            <w:webHidden/>
          </w:rPr>
          <w:fldChar w:fldCharType="end"/>
        </w:r>
      </w:hyperlink>
    </w:p>
    <w:p w14:paraId="7BC45427" w14:textId="6C00FBEA" w:rsidR="00230C06" w:rsidRDefault="00FF2B1E">
      <w:pPr>
        <w:pStyle w:val="TOC3"/>
        <w:tabs>
          <w:tab w:val="left" w:pos="1584"/>
        </w:tabs>
        <w:rPr>
          <w:rFonts w:asciiTheme="minorHAnsi" w:eastAsiaTheme="minorEastAsia" w:hAnsiTheme="minorHAnsi" w:cstheme="minorBidi"/>
          <w:noProof/>
          <w:sz w:val="22"/>
          <w:szCs w:val="22"/>
        </w:rPr>
      </w:pPr>
      <w:hyperlink w:anchor="_Toc441141758" w:history="1">
        <w:r w:rsidR="00230C06" w:rsidRPr="00B14BFE">
          <w:rPr>
            <w:rStyle w:val="Hyperlink"/>
            <w:noProof/>
          </w:rPr>
          <w:t>3.1.3</w:t>
        </w:r>
        <w:r w:rsidR="00230C06">
          <w:rPr>
            <w:rFonts w:asciiTheme="minorHAnsi" w:eastAsiaTheme="minorEastAsia" w:hAnsiTheme="minorHAnsi" w:cstheme="minorBidi"/>
            <w:noProof/>
            <w:sz w:val="22"/>
            <w:szCs w:val="22"/>
          </w:rPr>
          <w:tab/>
        </w:r>
        <w:r w:rsidR="00230C06" w:rsidRPr="00B14BFE">
          <w:rPr>
            <w:rStyle w:val="Hyperlink"/>
            <w:noProof/>
          </w:rPr>
          <w:t>Section Import Option</w:t>
        </w:r>
        <w:r w:rsidR="00230C06">
          <w:rPr>
            <w:noProof/>
            <w:webHidden/>
          </w:rPr>
          <w:tab/>
        </w:r>
        <w:r w:rsidR="00230C06">
          <w:rPr>
            <w:noProof/>
            <w:webHidden/>
          </w:rPr>
          <w:fldChar w:fldCharType="begin"/>
        </w:r>
        <w:r w:rsidR="00230C06">
          <w:rPr>
            <w:noProof/>
            <w:webHidden/>
          </w:rPr>
          <w:instrText xml:space="preserve"> PAGEREF _Toc441141758 \h </w:instrText>
        </w:r>
        <w:r w:rsidR="00230C06">
          <w:rPr>
            <w:noProof/>
            <w:webHidden/>
          </w:rPr>
        </w:r>
        <w:r w:rsidR="00230C06">
          <w:rPr>
            <w:noProof/>
            <w:webHidden/>
          </w:rPr>
          <w:fldChar w:fldCharType="separate"/>
        </w:r>
        <w:r w:rsidR="00230C06">
          <w:rPr>
            <w:noProof/>
            <w:webHidden/>
          </w:rPr>
          <w:t>39</w:t>
        </w:r>
        <w:r w:rsidR="00230C06">
          <w:rPr>
            <w:noProof/>
            <w:webHidden/>
          </w:rPr>
          <w:fldChar w:fldCharType="end"/>
        </w:r>
      </w:hyperlink>
    </w:p>
    <w:p w14:paraId="35DD63CA" w14:textId="683F33B5" w:rsidR="00230C06" w:rsidRDefault="00FF2B1E">
      <w:pPr>
        <w:pStyle w:val="TOC3"/>
        <w:tabs>
          <w:tab w:val="left" w:pos="1584"/>
        </w:tabs>
        <w:rPr>
          <w:rFonts w:asciiTheme="minorHAnsi" w:eastAsiaTheme="minorEastAsia" w:hAnsiTheme="minorHAnsi" w:cstheme="minorBidi"/>
          <w:noProof/>
          <w:sz w:val="22"/>
          <w:szCs w:val="22"/>
        </w:rPr>
      </w:pPr>
      <w:hyperlink w:anchor="_Toc441141759" w:history="1">
        <w:r w:rsidR="00230C06" w:rsidRPr="00B14BFE">
          <w:rPr>
            <w:rStyle w:val="Hyperlink"/>
            <w:noProof/>
          </w:rPr>
          <w:t>3.1.4</w:t>
        </w:r>
        <w:r w:rsidR="00230C06">
          <w:rPr>
            <w:rFonts w:asciiTheme="minorHAnsi" w:eastAsiaTheme="minorEastAsia" w:hAnsiTheme="minorHAnsi" w:cstheme="minorBidi"/>
            <w:noProof/>
            <w:sz w:val="22"/>
            <w:szCs w:val="22"/>
          </w:rPr>
          <w:tab/>
        </w:r>
        <w:r w:rsidR="00230C06" w:rsidRPr="00B14BFE">
          <w:rPr>
            <w:rStyle w:val="Hyperlink"/>
            <w:noProof/>
          </w:rPr>
          <w:t>Discrete Data Import Option</w:t>
        </w:r>
        <w:r w:rsidR="00230C06">
          <w:rPr>
            <w:noProof/>
            <w:webHidden/>
          </w:rPr>
          <w:tab/>
        </w:r>
        <w:r w:rsidR="00230C06">
          <w:rPr>
            <w:noProof/>
            <w:webHidden/>
          </w:rPr>
          <w:fldChar w:fldCharType="begin"/>
        </w:r>
        <w:r w:rsidR="00230C06">
          <w:rPr>
            <w:noProof/>
            <w:webHidden/>
          </w:rPr>
          <w:instrText xml:space="preserve"> PAGEREF _Toc441141759 \h </w:instrText>
        </w:r>
        <w:r w:rsidR="00230C06">
          <w:rPr>
            <w:noProof/>
            <w:webHidden/>
          </w:rPr>
        </w:r>
        <w:r w:rsidR="00230C06">
          <w:rPr>
            <w:noProof/>
            <w:webHidden/>
          </w:rPr>
          <w:fldChar w:fldCharType="separate"/>
        </w:r>
        <w:r w:rsidR="00230C06">
          <w:rPr>
            <w:noProof/>
            <w:webHidden/>
          </w:rPr>
          <w:t>39</w:t>
        </w:r>
        <w:r w:rsidR="00230C06">
          <w:rPr>
            <w:noProof/>
            <w:webHidden/>
          </w:rPr>
          <w:fldChar w:fldCharType="end"/>
        </w:r>
      </w:hyperlink>
    </w:p>
    <w:p w14:paraId="094A0D89" w14:textId="7B4BE631" w:rsidR="00230C06" w:rsidRDefault="00FF2B1E">
      <w:pPr>
        <w:pStyle w:val="TOC1"/>
        <w:rPr>
          <w:rFonts w:asciiTheme="minorHAnsi" w:eastAsiaTheme="minorEastAsia" w:hAnsiTheme="minorHAnsi" w:cstheme="minorBidi"/>
          <w:noProof/>
          <w:sz w:val="22"/>
          <w:szCs w:val="22"/>
        </w:rPr>
      </w:pPr>
      <w:hyperlink w:anchor="_Toc441141760" w:history="1">
        <w:r w:rsidR="00230C06" w:rsidRPr="00B14BFE">
          <w:rPr>
            <w:rStyle w:val="Hyperlink"/>
            <w:rFonts w:eastAsia="Arial Unicode MS"/>
            <w:noProof/>
          </w:rPr>
          <w:t>4</w:t>
        </w:r>
        <w:r w:rsidR="00230C06">
          <w:rPr>
            <w:rFonts w:asciiTheme="minorHAnsi" w:eastAsiaTheme="minorEastAsia" w:hAnsiTheme="minorHAnsi" w:cstheme="minorBidi"/>
            <w:noProof/>
            <w:sz w:val="22"/>
            <w:szCs w:val="22"/>
          </w:rPr>
          <w:tab/>
        </w:r>
        <w:r w:rsidR="00230C06" w:rsidRPr="00B14BFE">
          <w:rPr>
            <w:rStyle w:val="Hyperlink"/>
            <w:noProof/>
          </w:rPr>
          <w:t>IHE Patient Care Coordination Bindings</w:t>
        </w:r>
        <w:r w:rsidR="00230C06">
          <w:rPr>
            <w:noProof/>
            <w:webHidden/>
          </w:rPr>
          <w:tab/>
        </w:r>
        <w:r w:rsidR="00230C06">
          <w:rPr>
            <w:noProof/>
            <w:webHidden/>
          </w:rPr>
          <w:fldChar w:fldCharType="begin"/>
        </w:r>
        <w:r w:rsidR="00230C06">
          <w:rPr>
            <w:noProof/>
            <w:webHidden/>
          </w:rPr>
          <w:instrText xml:space="preserve"> PAGEREF _Toc441141760 \h </w:instrText>
        </w:r>
        <w:r w:rsidR="00230C06">
          <w:rPr>
            <w:noProof/>
            <w:webHidden/>
          </w:rPr>
        </w:r>
        <w:r w:rsidR="00230C06">
          <w:rPr>
            <w:noProof/>
            <w:webHidden/>
          </w:rPr>
          <w:fldChar w:fldCharType="separate"/>
        </w:r>
        <w:r w:rsidR="00230C06">
          <w:rPr>
            <w:noProof/>
            <w:webHidden/>
          </w:rPr>
          <w:t>40</w:t>
        </w:r>
        <w:r w:rsidR="00230C06">
          <w:rPr>
            <w:noProof/>
            <w:webHidden/>
          </w:rPr>
          <w:fldChar w:fldCharType="end"/>
        </w:r>
      </w:hyperlink>
    </w:p>
    <w:p w14:paraId="78F5E961" w14:textId="67344E20" w:rsidR="00230C06" w:rsidRDefault="00FF2B1E">
      <w:pPr>
        <w:pStyle w:val="TOC2"/>
        <w:tabs>
          <w:tab w:val="left" w:pos="1152"/>
        </w:tabs>
        <w:rPr>
          <w:rFonts w:asciiTheme="minorHAnsi" w:eastAsiaTheme="minorEastAsia" w:hAnsiTheme="minorHAnsi" w:cstheme="minorBidi"/>
          <w:noProof/>
          <w:sz w:val="22"/>
          <w:szCs w:val="22"/>
        </w:rPr>
      </w:pPr>
      <w:hyperlink w:anchor="_Toc441141761" w:history="1">
        <w:r w:rsidR="00230C06" w:rsidRPr="00B14BFE">
          <w:rPr>
            <w:rStyle w:val="Hyperlink"/>
            <w:noProof/>
          </w:rPr>
          <w:t>4.1</w:t>
        </w:r>
        <w:r w:rsidR="00230C06">
          <w:rPr>
            <w:rFonts w:asciiTheme="minorHAnsi" w:eastAsiaTheme="minorEastAsia" w:hAnsiTheme="minorHAnsi" w:cstheme="minorBidi"/>
            <w:noProof/>
            <w:sz w:val="22"/>
            <w:szCs w:val="22"/>
          </w:rPr>
          <w:tab/>
        </w:r>
        <w:r w:rsidR="00230C06" w:rsidRPr="00B14BFE">
          <w:rPr>
            <w:rStyle w:val="Hyperlink"/>
            <w:noProof/>
          </w:rPr>
          <w:t>Medical Document Binding to XDS, XDM and XDR</w:t>
        </w:r>
        <w:r w:rsidR="00230C06">
          <w:rPr>
            <w:noProof/>
            <w:webHidden/>
          </w:rPr>
          <w:tab/>
        </w:r>
        <w:r w:rsidR="00230C06">
          <w:rPr>
            <w:noProof/>
            <w:webHidden/>
          </w:rPr>
          <w:fldChar w:fldCharType="begin"/>
        </w:r>
        <w:r w:rsidR="00230C06">
          <w:rPr>
            <w:noProof/>
            <w:webHidden/>
          </w:rPr>
          <w:instrText xml:space="preserve"> PAGEREF _Toc441141761 \h </w:instrText>
        </w:r>
        <w:r w:rsidR="00230C06">
          <w:rPr>
            <w:noProof/>
            <w:webHidden/>
          </w:rPr>
        </w:r>
        <w:r w:rsidR="00230C06">
          <w:rPr>
            <w:noProof/>
            <w:webHidden/>
          </w:rPr>
          <w:fldChar w:fldCharType="separate"/>
        </w:r>
        <w:r w:rsidR="00230C06">
          <w:rPr>
            <w:noProof/>
            <w:webHidden/>
          </w:rPr>
          <w:t>41</w:t>
        </w:r>
        <w:r w:rsidR="00230C06">
          <w:rPr>
            <w:noProof/>
            <w:webHidden/>
          </w:rPr>
          <w:fldChar w:fldCharType="end"/>
        </w:r>
      </w:hyperlink>
    </w:p>
    <w:p w14:paraId="0D071950" w14:textId="6B727EF0" w:rsidR="00230C06" w:rsidRDefault="00FF2B1E">
      <w:pPr>
        <w:pStyle w:val="TOC3"/>
        <w:tabs>
          <w:tab w:val="left" w:pos="1584"/>
        </w:tabs>
        <w:rPr>
          <w:rFonts w:asciiTheme="minorHAnsi" w:eastAsiaTheme="minorEastAsia" w:hAnsiTheme="minorHAnsi" w:cstheme="minorBidi"/>
          <w:noProof/>
          <w:sz w:val="22"/>
          <w:szCs w:val="22"/>
        </w:rPr>
      </w:pPr>
      <w:hyperlink w:anchor="_Toc441141762" w:history="1">
        <w:r w:rsidR="00230C06" w:rsidRPr="00B14BFE">
          <w:rPr>
            <w:rStyle w:val="Hyperlink"/>
            <w:noProof/>
          </w:rPr>
          <w:t>4.1.1</w:t>
        </w:r>
        <w:r w:rsidR="00230C06">
          <w:rPr>
            <w:rFonts w:asciiTheme="minorHAnsi" w:eastAsiaTheme="minorEastAsia" w:hAnsiTheme="minorHAnsi" w:cstheme="minorBidi"/>
            <w:noProof/>
            <w:sz w:val="22"/>
            <w:szCs w:val="22"/>
          </w:rPr>
          <w:tab/>
        </w:r>
        <w:r w:rsidR="00230C06" w:rsidRPr="00B14BFE">
          <w:rPr>
            <w:rStyle w:val="Hyperlink"/>
            <w:noProof/>
          </w:rPr>
          <w:t>XDSDocumentEntry Metadata</w:t>
        </w:r>
        <w:r w:rsidR="00230C06">
          <w:rPr>
            <w:noProof/>
            <w:webHidden/>
          </w:rPr>
          <w:tab/>
        </w:r>
        <w:r w:rsidR="00230C06">
          <w:rPr>
            <w:noProof/>
            <w:webHidden/>
          </w:rPr>
          <w:fldChar w:fldCharType="begin"/>
        </w:r>
        <w:r w:rsidR="00230C06">
          <w:rPr>
            <w:noProof/>
            <w:webHidden/>
          </w:rPr>
          <w:instrText xml:space="preserve"> PAGEREF _Toc441141762 \h </w:instrText>
        </w:r>
        <w:r w:rsidR="00230C06">
          <w:rPr>
            <w:noProof/>
            <w:webHidden/>
          </w:rPr>
        </w:r>
        <w:r w:rsidR="00230C06">
          <w:rPr>
            <w:noProof/>
            <w:webHidden/>
          </w:rPr>
          <w:fldChar w:fldCharType="separate"/>
        </w:r>
        <w:r w:rsidR="00230C06">
          <w:rPr>
            <w:noProof/>
            <w:webHidden/>
          </w:rPr>
          <w:t>41</w:t>
        </w:r>
        <w:r w:rsidR="00230C06">
          <w:rPr>
            <w:noProof/>
            <w:webHidden/>
          </w:rPr>
          <w:fldChar w:fldCharType="end"/>
        </w:r>
      </w:hyperlink>
    </w:p>
    <w:p w14:paraId="6462DB44" w14:textId="22A64341" w:rsidR="00230C06" w:rsidRDefault="00FF2B1E">
      <w:pPr>
        <w:pStyle w:val="TOC4"/>
        <w:tabs>
          <w:tab w:val="left" w:pos="2160"/>
        </w:tabs>
        <w:rPr>
          <w:rFonts w:asciiTheme="minorHAnsi" w:eastAsiaTheme="minorEastAsia" w:hAnsiTheme="minorHAnsi" w:cstheme="minorBidi"/>
          <w:noProof/>
          <w:sz w:val="22"/>
          <w:szCs w:val="22"/>
        </w:rPr>
      </w:pPr>
      <w:hyperlink w:anchor="_Toc441141763" w:history="1">
        <w:r w:rsidR="00230C06" w:rsidRPr="00B14BFE">
          <w:rPr>
            <w:rStyle w:val="Hyperlink"/>
            <w:noProof/>
          </w:rPr>
          <w:t>4.1.1.1</w:t>
        </w:r>
        <w:r w:rsidR="00230C06">
          <w:rPr>
            <w:rFonts w:asciiTheme="minorHAnsi" w:eastAsiaTheme="minorEastAsia" w:hAnsiTheme="minorHAnsi" w:cstheme="minorBidi"/>
            <w:noProof/>
            <w:sz w:val="22"/>
            <w:szCs w:val="22"/>
          </w:rPr>
          <w:tab/>
        </w:r>
        <w:r w:rsidR="00230C06" w:rsidRPr="00B14BFE">
          <w:rPr>
            <w:rStyle w:val="Hyperlink"/>
            <w:noProof/>
          </w:rPr>
          <w:t>XDSSubmissionSet Metadata</w:t>
        </w:r>
        <w:r w:rsidR="00230C06">
          <w:rPr>
            <w:noProof/>
            <w:webHidden/>
          </w:rPr>
          <w:tab/>
        </w:r>
        <w:r w:rsidR="00230C06">
          <w:rPr>
            <w:noProof/>
            <w:webHidden/>
          </w:rPr>
          <w:fldChar w:fldCharType="begin"/>
        </w:r>
        <w:r w:rsidR="00230C06">
          <w:rPr>
            <w:noProof/>
            <w:webHidden/>
          </w:rPr>
          <w:instrText xml:space="preserve"> PAGEREF _Toc441141763 \h </w:instrText>
        </w:r>
        <w:r w:rsidR="00230C06">
          <w:rPr>
            <w:noProof/>
            <w:webHidden/>
          </w:rPr>
        </w:r>
        <w:r w:rsidR="00230C06">
          <w:rPr>
            <w:noProof/>
            <w:webHidden/>
          </w:rPr>
          <w:fldChar w:fldCharType="separate"/>
        </w:r>
        <w:r w:rsidR="00230C06">
          <w:rPr>
            <w:noProof/>
            <w:webHidden/>
          </w:rPr>
          <w:t>46</w:t>
        </w:r>
        <w:r w:rsidR="00230C06">
          <w:rPr>
            <w:noProof/>
            <w:webHidden/>
          </w:rPr>
          <w:fldChar w:fldCharType="end"/>
        </w:r>
      </w:hyperlink>
    </w:p>
    <w:p w14:paraId="3F82AB4D" w14:textId="37E50D31" w:rsidR="00230C06" w:rsidRDefault="00FF2B1E">
      <w:pPr>
        <w:pStyle w:val="TOC4"/>
        <w:tabs>
          <w:tab w:val="left" w:pos="2160"/>
        </w:tabs>
        <w:rPr>
          <w:rFonts w:asciiTheme="minorHAnsi" w:eastAsiaTheme="minorEastAsia" w:hAnsiTheme="minorHAnsi" w:cstheme="minorBidi"/>
          <w:noProof/>
          <w:sz w:val="22"/>
          <w:szCs w:val="22"/>
        </w:rPr>
      </w:pPr>
      <w:hyperlink w:anchor="_Toc441141764" w:history="1">
        <w:r w:rsidR="00230C06" w:rsidRPr="00B14BFE">
          <w:rPr>
            <w:rStyle w:val="Hyperlink"/>
            <w:noProof/>
          </w:rPr>
          <w:t>4.1.1.2</w:t>
        </w:r>
        <w:r w:rsidR="00230C06">
          <w:rPr>
            <w:rFonts w:asciiTheme="minorHAnsi" w:eastAsiaTheme="minorEastAsia" w:hAnsiTheme="minorHAnsi" w:cstheme="minorBidi"/>
            <w:noProof/>
            <w:sz w:val="22"/>
            <w:szCs w:val="22"/>
          </w:rPr>
          <w:tab/>
        </w:r>
        <w:r w:rsidR="00230C06" w:rsidRPr="00B14BFE">
          <w:rPr>
            <w:rStyle w:val="Hyperlink"/>
            <w:noProof/>
          </w:rPr>
          <w:t>Use of XDS Submission Set</w:t>
        </w:r>
        <w:r w:rsidR="00230C06">
          <w:rPr>
            <w:noProof/>
            <w:webHidden/>
          </w:rPr>
          <w:tab/>
        </w:r>
        <w:r w:rsidR="00230C06">
          <w:rPr>
            <w:noProof/>
            <w:webHidden/>
          </w:rPr>
          <w:fldChar w:fldCharType="begin"/>
        </w:r>
        <w:r w:rsidR="00230C06">
          <w:rPr>
            <w:noProof/>
            <w:webHidden/>
          </w:rPr>
          <w:instrText xml:space="preserve"> PAGEREF _Toc441141764 \h </w:instrText>
        </w:r>
        <w:r w:rsidR="00230C06">
          <w:rPr>
            <w:noProof/>
            <w:webHidden/>
          </w:rPr>
        </w:r>
        <w:r w:rsidR="00230C06">
          <w:rPr>
            <w:noProof/>
            <w:webHidden/>
          </w:rPr>
          <w:fldChar w:fldCharType="separate"/>
        </w:r>
        <w:r w:rsidR="00230C06">
          <w:rPr>
            <w:noProof/>
            <w:webHidden/>
          </w:rPr>
          <w:t>46</w:t>
        </w:r>
        <w:r w:rsidR="00230C06">
          <w:rPr>
            <w:noProof/>
            <w:webHidden/>
          </w:rPr>
          <w:fldChar w:fldCharType="end"/>
        </w:r>
      </w:hyperlink>
    </w:p>
    <w:p w14:paraId="12F27C85" w14:textId="20EF4A3A" w:rsidR="00230C06" w:rsidRDefault="00FF2B1E">
      <w:pPr>
        <w:pStyle w:val="TOC4"/>
        <w:tabs>
          <w:tab w:val="left" w:pos="2160"/>
        </w:tabs>
        <w:rPr>
          <w:rFonts w:asciiTheme="minorHAnsi" w:eastAsiaTheme="minorEastAsia" w:hAnsiTheme="minorHAnsi" w:cstheme="minorBidi"/>
          <w:noProof/>
          <w:sz w:val="22"/>
          <w:szCs w:val="22"/>
        </w:rPr>
      </w:pPr>
      <w:hyperlink w:anchor="_Toc441141765" w:history="1">
        <w:r w:rsidR="00230C06" w:rsidRPr="00B14BFE">
          <w:rPr>
            <w:rStyle w:val="Hyperlink"/>
            <w:noProof/>
          </w:rPr>
          <w:t>4.1.1.3</w:t>
        </w:r>
        <w:r w:rsidR="00230C06">
          <w:rPr>
            <w:rFonts w:asciiTheme="minorHAnsi" w:eastAsiaTheme="minorEastAsia" w:hAnsiTheme="minorHAnsi" w:cstheme="minorBidi"/>
            <w:noProof/>
            <w:sz w:val="22"/>
            <w:szCs w:val="22"/>
          </w:rPr>
          <w:tab/>
        </w:r>
        <w:r w:rsidR="00230C06" w:rsidRPr="00B14BFE">
          <w:rPr>
            <w:rStyle w:val="Hyperlink"/>
            <w:noProof/>
          </w:rPr>
          <w:t>Use of XDS Folders</w:t>
        </w:r>
        <w:r w:rsidR="00230C06">
          <w:rPr>
            <w:noProof/>
            <w:webHidden/>
          </w:rPr>
          <w:tab/>
        </w:r>
        <w:r w:rsidR="00230C06">
          <w:rPr>
            <w:noProof/>
            <w:webHidden/>
          </w:rPr>
          <w:fldChar w:fldCharType="begin"/>
        </w:r>
        <w:r w:rsidR="00230C06">
          <w:rPr>
            <w:noProof/>
            <w:webHidden/>
          </w:rPr>
          <w:instrText xml:space="preserve"> PAGEREF _Toc441141765 \h </w:instrText>
        </w:r>
        <w:r w:rsidR="00230C06">
          <w:rPr>
            <w:noProof/>
            <w:webHidden/>
          </w:rPr>
        </w:r>
        <w:r w:rsidR="00230C06">
          <w:rPr>
            <w:noProof/>
            <w:webHidden/>
          </w:rPr>
          <w:fldChar w:fldCharType="separate"/>
        </w:r>
        <w:r w:rsidR="00230C06">
          <w:rPr>
            <w:noProof/>
            <w:webHidden/>
          </w:rPr>
          <w:t>47</w:t>
        </w:r>
        <w:r w:rsidR="00230C06">
          <w:rPr>
            <w:noProof/>
            <w:webHidden/>
          </w:rPr>
          <w:fldChar w:fldCharType="end"/>
        </w:r>
      </w:hyperlink>
    </w:p>
    <w:p w14:paraId="7B9FC218" w14:textId="5CE5BC23" w:rsidR="00230C06" w:rsidRDefault="00FF2B1E">
      <w:pPr>
        <w:pStyle w:val="TOC4"/>
        <w:tabs>
          <w:tab w:val="left" w:pos="2160"/>
        </w:tabs>
        <w:rPr>
          <w:rFonts w:asciiTheme="minorHAnsi" w:eastAsiaTheme="minorEastAsia" w:hAnsiTheme="minorHAnsi" w:cstheme="minorBidi"/>
          <w:noProof/>
          <w:sz w:val="22"/>
          <w:szCs w:val="22"/>
        </w:rPr>
      </w:pPr>
      <w:hyperlink w:anchor="_Toc441141766" w:history="1">
        <w:r w:rsidR="00230C06" w:rsidRPr="00B14BFE">
          <w:rPr>
            <w:rStyle w:val="Hyperlink"/>
            <w:noProof/>
          </w:rPr>
          <w:t>4.1.1.4</w:t>
        </w:r>
        <w:r w:rsidR="00230C06">
          <w:rPr>
            <w:rFonts w:asciiTheme="minorHAnsi" w:eastAsiaTheme="minorEastAsia" w:hAnsiTheme="minorHAnsi" w:cstheme="minorBidi"/>
            <w:noProof/>
            <w:sz w:val="22"/>
            <w:szCs w:val="22"/>
          </w:rPr>
          <w:tab/>
        </w:r>
        <w:r w:rsidR="00230C06" w:rsidRPr="00B14BFE">
          <w:rPr>
            <w:rStyle w:val="Hyperlink"/>
            <w:noProof/>
          </w:rPr>
          <w:t>Configuration</w:t>
        </w:r>
        <w:r w:rsidR="00230C06">
          <w:rPr>
            <w:noProof/>
            <w:webHidden/>
          </w:rPr>
          <w:tab/>
        </w:r>
        <w:r w:rsidR="00230C06">
          <w:rPr>
            <w:noProof/>
            <w:webHidden/>
          </w:rPr>
          <w:fldChar w:fldCharType="begin"/>
        </w:r>
        <w:r w:rsidR="00230C06">
          <w:rPr>
            <w:noProof/>
            <w:webHidden/>
          </w:rPr>
          <w:instrText xml:space="preserve"> PAGEREF _Toc441141766 \h </w:instrText>
        </w:r>
        <w:r w:rsidR="00230C06">
          <w:rPr>
            <w:noProof/>
            <w:webHidden/>
          </w:rPr>
        </w:r>
        <w:r w:rsidR="00230C06">
          <w:rPr>
            <w:noProof/>
            <w:webHidden/>
          </w:rPr>
          <w:fldChar w:fldCharType="separate"/>
        </w:r>
        <w:r w:rsidR="00230C06">
          <w:rPr>
            <w:noProof/>
            <w:webHidden/>
          </w:rPr>
          <w:t>47</w:t>
        </w:r>
        <w:r w:rsidR="00230C06">
          <w:rPr>
            <w:noProof/>
            <w:webHidden/>
          </w:rPr>
          <w:fldChar w:fldCharType="end"/>
        </w:r>
      </w:hyperlink>
    </w:p>
    <w:p w14:paraId="3AE6135F" w14:textId="74B89BFB" w:rsidR="00230C06" w:rsidRDefault="00FF2B1E">
      <w:pPr>
        <w:pStyle w:val="TOC3"/>
        <w:tabs>
          <w:tab w:val="left" w:pos="1584"/>
        </w:tabs>
        <w:rPr>
          <w:rFonts w:asciiTheme="minorHAnsi" w:eastAsiaTheme="minorEastAsia" w:hAnsiTheme="minorHAnsi" w:cstheme="minorBidi"/>
          <w:noProof/>
          <w:sz w:val="22"/>
          <w:szCs w:val="22"/>
        </w:rPr>
      </w:pPr>
      <w:hyperlink w:anchor="_Toc441141767" w:history="1">
        <w:r w:rsidR="00230C06" w:rsidRPr="00B14BFE">
          <w:rPr>
            <w:rStyle w:val="Hyperlink"/>
            <w:noProof/>
          </w:rPr>
          <w:t>4.1.2</w:t>
        </w:r>
        <w:r w:rsidR="00230C06">
          <w:rPr>
            <w:rFonts w:asciiTheme="minorHAnsi" w:eastAsiaTheme="minorEastAsia" w:hAnsiTheme="minorHAnsi" w:cstheme="minorBidi"/>
            <w:noProof/>
            <w:sz w:val="22"/>
            <w:szCs w:val="22"/>
          </w:rPr>
          <w:tab/>
        </w:r>
        <w:r w:rsidR="00230C06" w:rsidRPr="00B14BFE">
          <w:rPr>
            <w:rStyle w:val="Hyperlink"/>
            <w:noProof/>
          </w:rPr>
          <w:t>Extensions from other Domains</w:t>
        </w:r>
        <w:r w:rsidR="00230C06">
          <w:rPr>
            <w:noProof/>
            <w:webHidden/>
          </w:rPr>
          <w:tab/>
        </w:r>
        <w:r w:rsidR="00230C06">
          <w:rPr>
            <w:noProof/>
            <w:webHidden/>
          </w:rPr>
          <w:fldChar w:fldCharType="begin"/>
        </w:r>
        <w:r w:rsidR="00230C06">
          <w:rPr>
            <w:noProof/>
            <w:webHidden/>
          </w:rPr>
          <w:instrText xml:space="preserve"> PAGEREF _Toc441141767 \h </w:instrText>
        </w:r>
        <w:r w:rsidR="00230C06">
          <w:rPr>
            <w:noProof/>
            <w:webHidden/>
          </w:rPr>
        </w:r>
        <w:r w:rsidR="00230C06">
          <w:rPr>
            <w:noProof/>
            <w:webHidden/>
          </w:rPr>
          <w:fldChar w:fldCharType="separate"/>
        </w:r>
        <w:r w:rsidR="00230C06">
          <w:rPr>
            <w:noProof/>
            <w:webHidden/>
          </w:rPr>
          <w:t>47</w:t>
        </w:r>
        <w:r w:rsidR="00230C06">
          <w:rPr>
            <w:noProof/>
            <w:webHidden/>
          </w:rPr>
          <w:fldChar w:fldCharType="end"/>
        </w:r>
      </w:hyperlink>
    </w:p>
    <w:p w14:paraId="2781F8B5" w14:textId="14895F93" w:rsidR="00230C06" w:rsidRDefault="00FF2B1E">
      <w:pPr>
        <w:pStyle w:val="TOC4"/>
        <w:tabs>
          <w:tab w:val="left" w:pos="2160"/>
        </w:tabs>
        <w:rPr>
          <w:rFonts w:asciiTheme="minorHAnsi" w:eastAsiaTheme="minorEastAsia" w:hAnsiTheme="minorHAnsi" w:cstheme="minorBidi"/>
          <w:noProof/>
          <w:sz w:val="22"/>
          <w:szCs w:val="22"/>
        </w:rPr>
      </w:pPr>
      <w:hyperlink w:anchor="_Toc441141768" w:history="1">
        <w:r w:rsidR="00230C06" w:rsidRPr="00B14BFE">
          <w:rPr>
            <w:rStyle w:val="Hyperlink"/>
            <w:noProof/>
          </w:rPr>
          <w:t>4.1.2.1</w:t>
        </w:r>
        <w:r w:rsidR="00230C06">
          <w:rPr>
            <w:rFonts w:asciiTheme="minorHAnsi" w:eastAsiaTheme="minorEastAsia" w:hAnsiTheme="minorHAnsi" w:cstheme="minorBidi"/>
            <w:noProof/>
            <w:sz w:val="22"/>
            <w:szCs w:val="22"/>
          </w:rPr>
          <w:tab/>
        </w:r>
        <w:r w:rsidR="00230C06" w:rsidRPr="00B14BFE">
          <w:rPr>
            <w:rStyle w:val="Hyperlink"/>
            <w:noProof/>
          </w:rPr>
          <w:t>Scanned Documents (XDS-SD)</w:t>
        </w:r>
        <w:r w:rsidR="00230C06">
          <w:rPr>
            <w:noProof/>
            <w:webHidden/>
          </w:rPr>
          <w:tab/>
        </w:r>
        <w:r w:rsidR="00230C06">
          <w:rPr>
            <w:noProof/>
            <w:webHidden/>
          </w:rPr>
          <w:fldChar w:fldCharType="begin"/>
        </w:r>
        <w:r w:rsidR="00230C06">
          <w:rPr>
            <w:noProof/>
            <w:webHidden/>
          </w:rPr>
          <w:instrText xml:space="preserve"> PAGEREF _Toc441141768 \h </w:instrText>
        </w:r>
        <w:r w:rsidR="00230C06">
          <w:rPr>
            <w:noProof/>
            <w:webHidden/>
          </w:rPr>
        </w:r>
        <w:r w:rsidR="00230C06">
          <w:rPr>
            <w:noProof/>
            <w:webHidden/>
          </w:rPr>
          <w:fldChar w:fldCharType="separate"/>
        </w:r>
        <w:r w:rsidR="00230C06">
          <w:rPr>
            <w:noProof/>
            <w:webHidden/>
          </w:rPr>
          <w:t>47</w:t>
        </w:r>
        <w:r w:rsidR="00230C06">
          <w:rPr>
            <w:noProof/>
            <w:webHidden/>
          </w:rPr>
          <w:fldChar w:fldCharType="end"/>
        </w:r>
      </w:hyperlink>
    </w:p>
    <w:p w14:paraId="402EFF63" w14:textId="0E9CA1EB" w:rsidR="00230C06" w:rsidRDefault="00FF2B1E">
      <w:pPr>
        <w:pStyle w:val="TOC5"/>
        <w:tabs>
          <w:tab w:val="left" w:pos="2592"/>
        </w:tabs>
        <w:rPr>
          <w:rFonts w:asciiTheme="minorHAnsi" w:eastAsiaTheme="minorEastAsia" w:hAnsiTheme="minorHAnsi" w:cstheme="minorBidi"/>
          <w:noProof/>
          <w:sz w:val="22"/>
          <w:szCs w:val="22"/>
        </w:rPr>
      </w:pPr>
      <w:hyperlink w:anchor="_Toc441141769" w:history="1">
        <w:r w:rsidR="00230C06" w:rsidRPr="00B14BFE">
          <w:rPr>
            <w:rStyle w:val="Hyperlink"/>
            <w:noProof/>
          </w:rPr>
          <w:t>4.1.2.1.1</w:t>
        </w:r>
        <w:r w:rsidR="00230C06">
          <w:rPr>
            <w:rFonts w:asciiTheme="minorHAnsi" w:eastAsiaTheme="minorEastAsia" w:hAnsiTheme="minorHAnsi" w:cstheme="minorBidi"/>
            <w:noProof/>
            <w:sz w:val="22"/>
            <w:szCs w:val="22"/>
          </w:rPr>
          <w:tab/>
        </w:r>
        <w:r w:rsidR="00230C06" w:rsidRPr="00B14BFE">
          <w:rPr>
            <w:rStyle w:val="Hyperlink"/>
            <w:noProof/>
          </w:rPr>
          <w:t>XDSDocumentEntry</w:t>
        </w:r>
        <w:r w:rsidR="00230C06">
          <w:rPr>
            <w:noProof/>
            <w:webHidden/>
          </w:rPr>
          <w:tab/>
        </w:r>
        <w:r w:rsidR="00230C06">
          <w:rPr>
            <w:noProof/>
            <w:webHidden/>
          </w:rPr>
          <w:fldChar w:fldCharType="begin"/>
        </w:r>
        <w:r w:rsidR="00230C06">
          <w:rPr>
            <w:noProof/>
            <w:webHidden/>
          </w:rPr>
          <w:instrText xml:space="preserve"> PAGEREF _Toc441141769 \h </w:instrText>
        </w:r>
        <w:r w:rsidR="00230C06">
          <w:rPr>
            <w:noProof/>
            <w:webHidden/>
          </w:rPr>
        </w:r>
        <w:r w:rsidR="00230C06">
          <w:rPr>
            <w:noProof/>
            <w:webHidden/>
          </w:rPr>
          <w:fldChar w:fldCharType="separate"/>
        </w:r>
        <w:r w:rsidR="00230C06">
          <w:rPr>
            <w:noProof/>
            <w:webHidden/>
          </w:rPr>
          <w:t>47</w:t>
        </w:r>
        <w:r w:rsidR="00230C06">
          <w:rPr>
            <w:noProof/>
            <w:webHidden/>
          </w:rPr>
          <w:fldChar w:fldCharType="end"/>
        </w:r>
      </w:hyperlink>
    </w:p>
    <w:p w14:paraId="66084551" w14:textId="517994E7" w:rsidR="00230C06" w:rsidRDefault="00FF2B1E">
      <w:pPr>
        <w:pStyle w:val="TOC5"/>
        <w:tabs>
          <w:tab w:val="left" w:pos="2592"/>
        </w:tabs>
        <w:rPr>
          <w:rFonts w:asciiTheme="minorHAnsi" w:eastAsiaTheme="minorEastAsia" w:hAnsiTheme="minorHAnsi" w:cstheme="minorBidi"/>
          <w:noProof/>
          <w:sz w:val="22"/>
          <w:szCs w:val="22"/>
        </w:rPr>
      </w:pPr>
      <w:hyperlink w:anchor="_Toc441141770" w:history="1">
        <w:r w:rsidR="00230C06" w:rsidRPr="00B14BFE">
          <w:rPr>
            <w:rStyle w:val="Hyperlink"/>
            <w:noProof/>
          </w:rPr>
          <w:t>4.1.2.1.2</w:t>
        </w:r>
        <w:r w:rsidR="00230C06">
          <w:rPr>
            <w:rFonts w:asciiTheme="minorHAnsi" w:eastAsiaTheme="minorEastAsia" w:hAnsiTheme="minorHAnsi" w:cstheme="minorBidi"/>
            <w:noProof/>
            <w:sz w:val="22"/>
            <w:szCs w:val="22"/>
          </w:rPr>
          <w:tab/>
        </w:r>
        <w:r w:rsidR="00230C06" w:rsidRPr="00B14BFE">
          <w:rPr>
            <w:rStyle w:val="Hyperlink"/>
            <w:noProof/>
          </w:rPr>
          <w:t>XDSSubmissionSet</w:t>
        </w:r>
        <w:r w:rsidR="00230C06">
          <w:rPr>
            <w:noProof/>
            <w:webHidden/>
          </w:rPr>
          <w:tab/>
        </w:r>
        <w:r w:rsidR="00230C06">
          <w:rPr>
            <w:noProof/>
            <w:webHidden/>
          </w:rPr>
          <w:fldChar w:fldCharType="begin"/>
        </w:r>
        <w:r w:rsidR="00230C06">
          <w:rPr>
            <w:noProof/>
            <w:webHidden/>
          </w:rPr>
          <w:instrText xml:space="preserve"> PAGEREF _Toc441141770 \h </w:instrText>
        </w:r>
        <w:r w:rsidR="00230C06">
          <w:rPr>
            <w:noProof/>
            <w:webHidden/>
          </w:rPr>
        </w:r>
        <w:r w:rsidR="00230C06">
          <w:rPr>
            <w:noProof/>
            <w:webHidden/>
          </w:rPr>
          <w:fldChar w:fldCharType="separate"/>
        </w:r>
        <w:r w:rsidR="00230C06">
          <w:rPr>
            <w:noProof/>
            <w:webHidden/>
          </w:rPr>
          <w:t>48</w:t>
        </w:r>
        <w:r w:rsidR="00230C06">
          <w:rPr>
            <w:noProof/>
            <w:webHidden/>
          </w:rPr>
          <w:fldChar w:fldCharType="end"/>
        </w:r>
      </w:hyperlink>
    </w:p>
    <w:p w14:paraId="665811C9" w14:textId="2E60CC6D" w:rsidR="00230C06" w:rsidRDefault="00FF2B1E">
      <w:pPr>
        <w:pStyle w:val="TOC5"/>
        <w:tabs>
          <w:tab w:val="left" w:pos="2592"/>
        </w:tabs>
        <w:rPr>
          <w:rFonts w:asciiTheme="minorHAnsi" w:eastAsiaTheme="minorEastAsia" w:hAnsiTheme="minorHAnsi" w:cstheme="minorBidi"/>
          <w:noProof/>
          <w:sz w:val="22"/>
          <w:szCs w:val="22"/>
        </w:rPr>
      </w:pPr>
      <w:hyperlink w:anchor="_Toc441141771" w:history="1">
        <w:r w:rsidR="00230C06" w:rsidRPr="00B14BFE">
          <w:rPr>
            <w:rStyle w:val="Hyperlink"/>
            <w:noProof/>
          </w:rPr>
          <w:t>4.1.2.1.3</w:t>
        </w:r>
        <w:r w:rsidR="00230C06">
          <w:rPr>
            <w:rFonts w:asciiTheme="minorHAnsi" w:eastAsiaTheme="minorEastAsia" w:hAnsiTheme="minorHAnsi" w:cstheme="minorBidi"/>
            <w:noProof/>
            <w:sz w:val="22"/>
            <w:szCs w:val="22"/>
          </w:rPr>
          <w:tab/>
        </w:r>
        <w:r w:rsidR="00230C06" w:rsidRPr="00B14BFE">
          <w:rPr>
            <w:rStyle w:val="Hyperlink"/>
            <w:noProof/>
          </w:rPr>
          <w:t>XDSFolder</w:t>
        </w:r>
        <w:r w:rsidR="00230C06">
          <w:rPr>
            <w:noProof/>
            <w:webHidden/>
          </w:rPr>
          <w:tab/>
        </w:r>
        <w:r w:rsidR="00230C06">
          <w:rPr>
            <w:noProof/>
            <w:webHidden/>
          </w:rPr>
          <w:fldChar w:fldCharType="begin"/>
        </w:r>
        <w:r w:rsidR="00230C06">
          <w:rPr>
            <w:noProof/>
            <w:webHidden/>
          </w:rPr>
          <w:instrText xml:space="preserve"> PAGEREF _Toc441141771 \h </w:instrText>
        </w:r>
        <w:r w:rsidR="00230C06">
          <w:rPr>
            <w:noProof/>
            <w:webHidden/>
          </w:rPr>
        </w:r>
        <w:r w:rsidR="00230C06">
          <w:rPr>
            <w:noProof/>
            <w:webHidden/>
          </w:rPr>
          <w:fldChar w:fldCharType="separate"/>
        </w:r>
        <w:r w:rsidR="00230C06">
          <w:rPr>
            <w:noProof/>
            <w:webHidden/>
          </w:rPr>
          <w:t>48</w:t>
        </w:r>
        <w:r w:rsidR="00230C06">
          <w:rPr>
            <w:noProof/>
            <w:webHidden/>
          </w:rPr>
          <w:fldChar w:fldCharType="end"/>
        </w:r>
      </w:hyperlink>
    </w:p>
    <w:p w14:paraId="5BAF324C" w14:textId="5ADE40EF" w:rsidR="00230C06" w:rsidRDefault="00FF2B1E">
      <w:pPr>
        <w:pStyle w:val="TOC4"/>
        <w:tabs>
          <w:tab w:val="left" w:pos="2160"/>
        </w:tabs>
        <w:rPr>
          <w:rFonts w:asciiTheme="minorHAnsi" w:eastAsiaTheme="minorEastAsia" w:hAnsiTheme="minorHAnsi" w:cstheme="minorBidi"/>
          <w:noProof/>
          <w:sz w:val="22"/>
          <w:szCs w:val="22"/>
        </w:rPr>
      </w:pPr>
      <w:hyperlink w:anchor="_Toc441141772" w:history="1">
        <w:r w:rsidR="00230C06" w:rsidRPr="00B14BFE">
          <w:rPr>
            <w:rStyle w:val="Hyperlink"/>
            <w:noProof/>
          </w:rPr>
          <w:t>4.1.2.2</w:t>
        </w:r>
        <w:r w:rsidR="00230C06">
          <w:rPr>
            <w:rFonts w:asciiTheme="minorHAnsi" w:eastAsiaTheme="minorEastAsia" w:hAnsiTheme="minorHAnsi" w:cstheme="minorBidi"/>
            <w:noProof/>
            <w:sz w:val="22"/>
            <w:szCs w:val="22"/>
          </w:rPr>
          <w:tab/>
        </w:r>
        <w:r w:rsidR="00230C06" w:rsidRPr="00B14BFE">
          <w:rPr>
            <w:rStyle w:val="Hyperlink"/>
            <w:noProof/>
          </w:rPr>
          <w:t>Basic Patient Privacy Consents (BPPC)</w:t>
        </w:r>
        <w:r w:rsidR="00230C06">
          <w:rPr>
            <w:noProof/>
            <w:webHidden/>
          </w:rPr>
          <w:tab/>
        </w:r>
        <w:r w:rsidR="00230C06">
          <w:rPr>
            <w:noProof/>
            <w:webHidden/>
          </w:rPr>
          <w:fldChar w:fldCharType="begin"/>
        </w:r>
        <w:r w:rsidR="00230C06">
          <w:rPr>
            <w:noProof/>
            <w:webHidden/>
          </w:rPr>
          <w:instrText xml:space="preserve"> PAGEREF _Toc441141772 \h </w:instrText>
        </w:r>
        <w:r w:rsidR="00230C06">
          <w:rPr>
            <w:noProof/>
            <w:webHidden/>
          </w:rPr>
        </w:r>
        <w:r w:rsidR="00230C06">
          <w:rPr>
            <w:noProof/>
            <w:webHidden/>
          </w:rPr>
          <w:fldChar w:fldCharType="separate"/>
        </w:r>
        <w:r w:rsidR="00230C06">
          <w:rPr>
            <w:noProof/>
            <w:webHidden/>
          </w:rPr>
          <w:t>48</w:t>
        </w:r>
        <w:r w:rsidR="00230C06">
          <w:rPr>
            <w:noProof/>
            <w:webHidden/>
          </w:rPr>
          <w:fldChar w:fldCharType="end"/>
        </w:r>
      </w:hyperlink>
    </w:p>
    <w:p w14:paraId="6B296520" w14:textId="620156BD" w:rsidR="00230C06" w:rsidRDefault="00FF2B1E">
      <w:pPr>
        <w:pStyle w:val="TOC4"/>
        <w:tabs>
          <w:tab w:val="left" w:pos="2160"/>
        </w:tabs>
        <w:rPr>
          <w:rFonts w:asciiTheme="minorHAnsi" w:eastAsiaTheme="minorEastAsia" w:hAnsiTheme="minorHAnsi" w:cstheme="minorBidi"/>
          <w:noProof/>
          <w:sz w:val="22"/>
          <w:szCs w:val="22"/>
        </w:rPr>
      </w:pPr>
      <w:hyperlink w:anchor="_Toc441141773" w:history="1">
        <w:r w:rsidR="00230C06" w:rsidRPr="00B14BFE">
          <w:rPr>
            <w:rStyle w:val="Hyperlink"/>
            <w:noProof/>
          </w:rPr>
          <w:t>4.1.2.3</w:t>
        </w:r>
        <w:r w:rsidR="00230C06">
          <w:rPr>
            <w:rFonts w:asciiTheme="minorHAnsi" w:eastAsiaTheme="minorEastAsia" w:hAnsiTheme="minorHAnsi" w:cstheme="minorBidi"/>
            <w:noProof/>
            <w:sz w:val="22"/>
            <w:szCs w:val="22"/>
          </w:rPr>
          <w:tab/>
        </w:r>
        <w:r w:rsidR="00230C06" w:rsidRPr="00B14BFE">
          <w:rPr>
            <w:rStyle w:val="Hyperlink"/>
            <w:noProof/>
          </w:rPr>
          <w:t>Laboratory Reports (XD-LAB)</w:t>
        </w:r>
        <w:r w:rsidR="00230C06">
          <w:rPr>
            <w:noProof/>
            <w:webHidden/>
          </w:rPr>
          <w:tab/>
        </w:r>
        <w:r w:rsidR="00230C06">
          <w:rPr>
            <w:noProof/>
            <w:webHidden/>
          </w:rPr>
          <w:fldChar w:fldCharType="begin"/>
        </w:r>
        <w:r w:rsidR="00230C06">
          <w:rPr>
            <w:noProof/>
            <w:webHidden/>
          </w:rPr>
          <w:instrText xml:space="preserve"> PAGEREF _Toc441141773 \h </w:instrText>
        </w:r>
        <w:r w:rsidR="00230C06">
          <w:rPr>
            <w:noProof/>
            <w:webHidden/>
          </w:rPr>
        </w:r>
        <w:r w:rsidR="00230C06">
          <w:rPr>
            <w:noProof/>
            <w:webHidden/>
          </w:rPr>
          <w:fldChar w:fldCharType="separate"/>
        </w:r>
        <w:r w:rsidR="00230C06">
          <w:rPr>
            <w:noProof/>
            <w:webHidden/>
          </w:rPr>
          <w:t>48</w:t>
        </w:r>
        <w:r w:rsidR="00230C06">
          <w:rPr>
            <w:noProof/>
            <w:webHidden/>
          </w:rPr>
          <w:fldChar w:fldCharType="end"/>
        </w:r>
      </w:hyperlink>
    </w:p>
    <w:p w14:paraId="2E195C76" w14:textId="334F1253" w:rsidR="00230C06" w:rsidRDefault="00FF2B1E">
      <w:pPr>
        <w:pStyle w:val="TOC5"/>
        <w:tabs>
          <w:tab w:val="left" w:pos="2592"/>
        </w:tabs>
        <w:rPr>
          <w:rFonts w:asciiTheme="minorHAnsi" w:eastAsiaTheme="minorEastAsia" w:hAnsiTheme="minorHAnsi" w:cstheme="minorBidi"/>
          <w:noProof/>
          <w:sz w:val="22"/>
          <w:szCs w:val="22"/>
        </w:rPr>
      </w:pPr>
      <w:hyperlink w:anchor="_Toc441141774" w:history="1">
        <w:r w:rsidR="00230C06" w:rsidRPr="00B14BFE">
          <w:rPr>
            <w:rStyle w:val="Hyperlink"/>
            <w:noProof/>
          </w:rPr>
          <w:t>4.1.2.3.1</w:t>
        </w:r>
        <w:r w:rsidR="00230C06">
          <w:rPr>
            <w:rFonts w:asciiTheme="minorHAnsi" w:eastAsiaTheme="minorEastAsia" w:hAnsiTheme="minorHAnsi" w:cstheme="minorBidi"/>
            <w:noProof/>
            <w:sz w:val="22"/>
            <w:szCs w:val="22"/>
          </w:rPr>
          <w:tab/>
        </w:r>
        <w:r w:rsidR="00230C06" w:rsidRPr="00B14BFE">
          <w:rPr>
            <w:rStyle w:val="Hyperlink"/>
            <w:noProof/>
          </w:rPr>
          <w:t>XDSDocumentEntry</w:t>
        </w:r>
        <w:r w:rsidR="00230C06">
          <w:rPr>
            <w:noProof/>
            <w:webHidden/>
          </w:rPr>
          <w:tab/>
        </w:r>
        <w:r w:rsidR="00230C06">
          <w:rPr>
            <w:noProof/>
            <w:webHidden/>
          </w:rPr>
          <w:fldChar w:fldCharType="begin"/>
        </w:r>
        <w:r w:rsidR="00230C06">
          <w:rPr>
            <w:noProof/>
            <w:webHidden/>
          </w:rPr>
          <w:instrText xml:space="preserve"> PAGEREF _Toc441141774 \h </w:instrText>
        </w:r>
        <w:r w:rsidR="00230C06">
          <w:rPr>
            <w:noProof/>
            <w:webHidden/>
          </w:rPr>
        </w:r>
        <w:r w:rsidR="00230C06">
          <w:rPr>
            <w:noProof/>
            <w:webHidden/>
          </w:rPr>
          <w:fldChar w:fldCharType="separate"/>
        </w:r>
        <w:r w:rsidR="00230C06">
          <w:rPr>
            <w:noProof/>
            <w:webHidden/>
          </w:rPr>
          <w:t>48</w:t>
        </w:r>
        <w:r w:rsidR="00230C06">
          <w:rPr>
            <w:noProof/>
            <w:webHidden/>
          </w:rPr>
          <w:fldChar w:fldCharType="end"/>
        </w:r>
      </w:hyperlink>
    </w:p>
    <w:p w14:paraId="1DFCDAA2" w14:textId="473C3B20" w:rsidR="00230C06" w:rsidRDefault="00FF2B1E">
      <w:pPr>
        <w:pStyle w:val="TOC5"/>
        <w:tabs>
          <w:tab w:val="left" w:pos="2592"/>
        </w:tabs>
        <w:rPr>
          <w:rFonts w:asciiTheme="minorHAnsi" w:eastAsiaTheme="minorEastAsia" w:hAnsiTheme="minorHAnsi" w:cstheme="minorBidi"/>
          <w:noProof/>
          <w:sz w:val="22"/>
          <w:szCs w:val="22"/>
        </w:rPr>
      </w:pPr>
      <w:hyperlink w:anchor="_Toc441141775" w:history="1">
        <w:r w:rsidR="00230C06" w:rsidRPr="00B14BFE">
          <w:rPr>
            <w:rStyle w:val="Hyperlink"/>
            <w:noProof/>
          </w:rPr>
          <w:t>4.1.2.3.2</w:t>
        </w:r>
        <w:r w:rsidR="00230C06">
          <w:rPr>
            <w:rFonts w:asciiTheme="minorHAnsi" w:eastAsiaTheme="minorEastAsia" w:hAnsiTheme="minorHAnsi" w:cstheme="minorBidi"/>
            <w:noProof/>
            <w:sz w:val="22"/>
            <w:szCs w:val="22"/>
          </w:rPr>
          <w:tab/>
        </w:r>
        <w:r w:rsidR="00230C06" w:rsidRPr="00B14BFE">
          <w:rPr>
            <w:rStyle w:val="Hyperlink"/>
            <w:noProof/>
          </w:rPr>
          <w:t>XDSSubmissionSet</w:t>
        </w:r>
        <w:r w:rsidR="00230C06">
          <w:rPr>
            <w:noProof/>
            <w:webHidden/>
          </w:rPr>
          <w:tab/>
        </w:r>
        <w:r w:rsidR="00230C06">
          <w:rPr>
            <w:noProof/>
            <w:webHidden/>
          </w:rPr>
          <w:fldChar w:fldCharType="begin"/>
        </w:r>
        <w:r w:rsidR="00230C06">
          <w:rPr>
            <w:noProof/>
            <w:webHidden/>
          </w:rPr>
          <w:instrText xml:space="preserve"> PAGEREF _Toc441141775 \h </w:instrText>
        </w:r>
        <w:r w:rsidR="00230C06">
          <w:rPr>
            <w:noProof/>
            <w:webHidden/>
          </w:rPr>
        </w:r>
        <w:r w:rsidR="00230C06">
          <w:rPr>
            <w:noProof/>
            <w:webHidden/>
          </w:rPr>
          <w:fldChar w:fldCharType="separate"/>
        </w:r>
        <w:r w:rsidR="00230C06">
          <w:rPr>
            <w:noProof/>
            <w:webHidden/>
          </w:rPr>
          <w:t>49</w:t>
        </w:r>
        <w:r w:rsidR="00230C06">
          <w:rPr>
            <w:noProof/>
            <w:webHidden/>
          </w:rPr>
          <w:fldChar w:fldCharType="end"/>
        </w:r>
      </w:hyperlink>
    </w:p>
    <w:p w14:paraId="085C426F" w14:textId="77FC00A0" w:rsidR="00230C06" w:rsidRDefault="00FF2B1E">
      <w:pPr>
        <w:pStyle w:val="TOC5"/>
        <w:tabs>
          <w:tab w:val="left" w:pos="2592"/>
        </w:tabs>
        <w:rPr>
          <w:rFonts w:asciiTheme="minorHAnsi" w:eastAsiaTheme="minorEastAsia" w:hAnsiTheme="minorHAnsi" w:cstheme="minorBidi"/>
          <w:noProof/>
          <w:sz w:val="22"/>
          <w:szCs w:val="22"/>
        </w:rPr>
      </w:pPr>
      <w:hyperlink w:anchor="_Toc441141776" w:history="1">
        <w:r w:rsidR="00230C06" w:rsidRPr="00B14BFE">
          <w:rPr>
            <w:rStyle w:val="Hyperlink"/>
            <w:noProof/>
          </w:rPr>
          <w:t>4.1.2.3.3</w:t>
        </w:r>
        <w:r w:rsidR="00230C06">
          <w:rPr>
            <w:rFonts w:asciiTheme="minorHAnsi" w:eastAsiaTheme="minorEastAsia" w:hAnsiTheme="minorHAnsi" w:cstheme="minorBidi"/>
            <w:noProof/>
            <w:sz w:val="22"/>
            <w:szCs w:val="22"/>
          </w:rPr>
          <w:tab/>
        </w:r>
        <w:r w:rsidR="00230C06" w:rsidRPr="00B14BFE">
          <w:rPr>
            <w:rStyle w:val="Hyperlink"/>
            <w:noProof/>
          </w:rPr>
          <w:t>XDSFolder</w:t>
        </w:r>
        <w:r w:rsidR="00230C06">
          <w:rPr>
            <w:noProof/>
            <w:webHidden/>
          </w:rPr>
          <w:tab/>
        </w:r>
        <w:r w:rsidR="00230C06">
          <w:rPr>
            <w:noProof/>
            <w:webHidden/>
          </w:rPr>
          <w:fldChar w:fldCharType="begin"/>
        </w:r>
        <w:r w:rsidR="00230C06">
          <w:rPr>
            <w:noProof/>
            <w:webHidden/>
          </w:rPr>
          <w:instrText xml:space="preserve"> PAGEREF _Toc441141776 \h </w:instrText>
        </w:r>
        <w:r w:rsidR="00230C06">
          <w:rPr>
            <w:noProof/>
            <w:webHidden/>
          </w:rPr>
        </w:r>
        <w:r w:rsidR="00230C06">
          <w:rPr>
            <w:noProof/>
            <w:webHidden/>
          </w:rPr>
          <w:fldChar w:fldCharType="separate"/>
        </w:r>
        <w:r w:rsidR="00230C06">
          <w:rPr>
            <w:noProof/>
            <w:webHidden/>
          </w:rPr>
          <w:t>49</w:t>
        </w:r>
        <w:r w:rsidR="00230C06">
          <w:rPr>
            <w:noProof/>
            <w:webHidden/>
          </w:rPr>
          <w:fldChar w:fldCharType="end"/>
        </w:r>
      </w:hyperlink>
    </w:p>
    <w:p w14:paraId="566D5E09" w14:textId="35B9B7AD" w:rsidR="00230C06" w:rsidRDefault="00FF2B1E">
      <w:pPr>
        <w:pStyle w:val="TOC1"/>
        <w:rPr>
          <w:rFonts w:asciiTheme="minorHAnsi" w:eastAsiaTheme="minorEastAsia" w:hAnsiTheme="minorHAnsi" w:cstheme="minorBidi"/>
          <w:noProof/>
          <w:sz w:val="22"/>
          <w:szCs w:val="22"/>
        </w:rPr>
      </w:pPr>
      <w:hyperlink w:anchor="_Toc441141777" w:history="1">
        <w:r w:rsidR="00230C06" w:rsidRPr="00B14BFE">
          <w:rPr>
            <w:rStyle w:val="Hyperlink"/>
            <w:noProof/>
          </w:rPr>
          <w:t>5</w:t>
        </w:r>
        <w:r w:rsidR="00230C06">
          <w:rPr>
            <w:rFonts w:asciiTheme="minorHAnsi" w:eastAsiaTheme="minorEastAsia" w:hAnsiTheme="minorHAnsi" w:cstheme="minorBidi"/>
            <w:noProof/>
            <w:sz w:val="22"/>
            <w:szCs w:val="22"/>
          </w:rPr>
          <w:tab/>
        </w:r>
        <w:r w:rsidR="00230C06" w:rsidRPr="00B14BFE">
          <w:rPr>
            <w:rStyle w:val="Hyperlink"/>
            <w:noProof/>
          </w:rPr>
          <w:t>Namespaces and Vocabularies</w:t>
        </w:r>
        <w:r w:rsidR="00230C06">
          <w:rPr>
            <w:noProof/>
            <w:webHidden/>
          </w:rPr>
          <w:tab/>
        </w:r>
        <w:r w:rsidR="00230C06">
          <w:rPr>
            <w:noProof/>
            <w:webHidden/>
          </w:rPr>
          <w:fldChar w:fldCharType="begin"/>
        </w:r>
        <w:r w:rsidR="00230C06">
          <w:rPr>
            <w:noProof/>
            <w:webHidden/>
          </w:rPr>
          <w:instrText xml:space="preserve"> PAGEREF _Toc441141777 \h </w:instrText>
        </w:r>
        <w:r w:rsidR="00230C06">
          <w:rPr>
            <w:noProof/>
            <w:webHidden/>
          </w:rPr>
        </w:r>
        <w:r w:rsidR="00230C06">
          <w:rPr>
            <w:noProof/>
            <w:webHidden/>
          </w:rPr>
          <w:fldChar w:fldCharType="separate"/>
        </w:r>
        <w:r w:rsidR="00230C06">
          <w:rPr>
            <w:noProof/>
            <w:webHidden/>
          </w:rPr>
          <w:t>50</w:t>
        </w:r>
        <w:r w:rsidR="00230C06">
          <w:rPr>
            <w:noProof/>
            <w:webHidden/>
          </w:rPr>
          <w:fldChar w:fldCharType="end"/>
        </w:r>
      </w:hyperlink>
    </w:p>
    <w:p w14:paraId="3CBD6493" w14:textId="0DAC6D31" w:rsidR="00230C06" w:rsidRDefault="00FF2B1E">
      <w:pPr>
        <w:pStyle w:val="TOC3"/>
        <w:tabs>
          <w:tab w:val="left" w:pos="1584"/>
        </w:tabs>
        <w:rPr>
          <w:rFonts w:asciiTheme="minorHAnsi" w:eastAsiaTheme="minorEastAsia" w:hAnsiTheme="minorHAnsi" w:cstheme="minorBidi"/>
          <w:noProof/>
          <w:sz w:val="22"/>
          <w:szCs w:val="22"/>
        </w:rPr>
      </w:pPr>
      <w:hyperlink w:anchor="_Toc441141778" w:history="1">
        <w:r w:rsidR="00230C06" w:rsidRPr="00B14BFE">
          <w:rPr>
            <w:rStyle w:val="Hyperlink"/>
            <w:noProof/>
          </w:rPr>
          <w:t>5.1.1</w:t>
        </w:r>
        <w:r w:rsidR="00230C06">
          <w:rPr>
            <w:rFonts w:asciiTheme="minorHAnsi" w:eastAsiaTheme="minorEastAsia" w:hAnsiTheme="minorHAnsi" w:cstheme="minorBidi"/>
            <w:noProof/>
            <w:sz w:val="22"/>
            <w:szCs w:val="22"/>
          </w:rPr>
          <w:tab/>
        </w:r>
        <w:r w:rsidR="00230C06" w:rsidRPr="00B14BFE">
          <w:rPr>
            <w:rStyle w:val="Hyperlink"/>
            <w:noProof/>
          </w:rPr>
          <w:t>IHE Format Codes</w:t>
        </w:r>
        <w:r w:rsidR="00230C06">
          <w:rPr>
            <w:noProof/>
            <w:webHidden/>
          </w:rPr>
          <w:tab/>
        </w:r>
        <w:r w:rsidR="00230C06">
          <w:rPr>
            <w:noProof/>
            <w:webHidden/>
          </w:rPr>
          <w:fldChar w:fldCharType="begin"/>
        </w:r>
        <w:r w:rsidR="00230C06">
          <w:rPr>
            <w:noProof/>
            <w:webHidden/>
          </w:rPr>
          <w:instrText xml:space="preserve"> PAGEREF _Toc441141778 \h </w:instrText>
        </w:r>
        <w:r w:rsidR="00230C06">
          <w:rPr>
            <w:noProof/>
            <w:webHidden/>
          </w:rPr>
        </w:r>
        <w:r w:rsidR="00230C06">
          <w:rPr>
            <w:noProof/>
            <w:webHidden/>
          </w:rPr>
          <w:fldChar w:fldCharType="separate"/>
        </w:r>
        <w:r w:rsidR="00230C06">
          <w:rPr>
            <w:noProof/>
            <w:webHidden/>
          </w:rPr>
          <w:t>50</w:t>
        </w:r>
        <w:r w:rsidR="00230C06">
          <w:rPr>
            <w:noProof/>
            <w:webHidden/>
          </w:rPr>
          <w:fldChar w:fldCharType="end"/>
        </w:r>
      </w:hyperlink>
    </w:p>
    <w:p w14:paraId="48C8250F" w14:textId="45BF7645" w:rsidR="00230C06" w:rsidRDefault="00FF2B1E">
      <w:pPr>
        <w:pStyle w:val="TOC3"/>
        <w:tabs>
          <w:tab w:val="left" w:pos="1584"/>
        </w:tabs>
        <w:rPr>
          <w:rFonts w:asciiTheme="minorHAnsi" w:eastAsiaTheme="minorEastAsia" w:hAnsiTheme="minorHAnsi" w:cstheme="minorBidi"/>
          <w:noProof/>
          <w:sz w:val="22"/>
          <w:szCs w:val="22"/>
        </w:rPr>
      </w:pPr>
      <w:hyperlink w:anchor="_Toc441141779" w:history="1">
        <w:r w:rsidR="00230C06" w:rsidRPr="00B14BFE">
          <w:rPr>
            <w:rStyle w:val="Hyperlink"/>
            <w:noProof/>
          </w:rPr>
          <w:t>5.1.2</w:t>
        </w:r>
        <w:r w:rsidR="00230C06">
          <w:rPr>
            <w:rFonts w:asciiTheme="minorHAnsi" w:eastAsiaTheme="minorEastAsia" w:hAnsiTheme="minorHAnsi" w:cstheme="minorBidi"/>
            <w:noProof/>
            <w:sz w:val="22"/>
            <w:szCs w:val="22"/>
          </w:rPr>
          <w:tab/>
        </w:r>
        <w:r w:rsidR="00230C06" w:rsidRPr="00B14BFE">
          <w:rPr>
            <w:rStyle w:val="Hyperlink"/>
            <w:noProof/>
          </w:rPr>
          <w:t>IHEActCode Vocabulary</w:t>
        </w:r>
        <w:r w:rsidR="00230C06">
          <w:rPr>
            <w:noProof/>
            <w:webHidden/>
          </w:rPr>
          <w:tab/>
        </w:r>
        <w:r w:rsidR="00230C06">
          <w:rPr>
            <w:noProof/>
            <w:webHidden/>
          </w:rPr>
          <w:fldChar w:fldCharType="begin"/>
        </w:r>
        <w:r w:rsidR="00230C06">
          <w:rPr>
            <w:noProof/>
            <w:webHidden/>
          </w:rPr>
          <w:instrText xml:space="preserve"> PAGEREF _Toc441141779 \h </w:instrText>
        </w:r>
        <w:r w:rsidR="00230C06">
          <w:rPr>
            <w:noProof/>
            <w:webHidden/>
          </w:rPr>
        </w:r>
        <w:r w:rsidR="00230C06">
          <w:rPr>
            <w:noProof/>
            <w:webHidden/>
          </w:rPr>
          <w:fldChar w:fldCharType="separate"/>
        </w:r>
        <w:r w:rsidR="00230C06">
          <w:rPr>
            <w:noProof/>
            <w:webHidden/>
          </w:rPr>
          <w:t>52</w:t>
        </w:r>
        <w:r w:rsidR="00230C06">
          <w:rPr>
            <w:noProof/>
            <w:webHidden/>
          </w:rPr>
          <w:fldChar w:fldCharType="end"/>
        </w:r>
      </w:hyperlink>
    </w:p>
    <w:p w14:paraId="41427921" w14:textId="0902E4EB" w:rsidR="00230C06" w:rsidRDefault="00FF2B1E">
      <w:pPr>
        <w:pStyle w:val="TOC3"/>
        <w:tabs>
          <w:tab w:val="left" w:pos="1584"/>
        </w:tabs>
        <w:rPr>
          <w:rFonts w:asciiTheme="minorHAnsi" w:eastAsiaTheme="minorEastAsia" w:hAnsiTheme="minorHAnsi" w:cstheme="minorBidi"/>
          <w:noProof/>
          <w:sz w:val="22"/>
          <w:szCs w:val="22"/>
        </w:rPr>
      </w:pPr>
      <w:hyperlink w:anchor="_Toc441141780" w:history="1">
        <w:r w:rsidR="00230C06" w:rsidRPr="00B14BFE">
          <w:rPr>
            <w:rStyle w:val="Hyperlink"/>
            <w:noProof/>
          </w:rPr>
          <w:t>5.1.3</w:t>
        </w:r>
        <w:r w:rsidR="00230C06">
          <w:rPr>
            <w:rFonts w:asciiTheme="minorHAnsi" w:eastAsiaTheme="minorEastAsia" w:hAnsiTheme="minorHAnsi" w:cstheme="minorBidi"/>
            <w:noProof/>
            <w:sz w:val="22"/>
            <w:szCs w:val="22"/>
          </w:rPr>
          <w:tab/>
        </w:r>
        <w:r w:rsidR="00230C06" w:rsidRPr="00B14BFE">
          <w:rPr>
            <w:rStyle w:val="Hyperlink"/>
            <w:noProof/>
          </w:rPr>
          <w:t>IHERoleCode Vocabulary</w:t>
        </w:r>
        <w:r w:rsidR="00230C06">
          <w:rPr>
            <w:noProof/>
            <w:webHidden/>
          </w:rPr>
          <w:tab/>
        </w:r>
        <w:r w:rsidR="00230C06">
          <w:rPr>
            <w:noProof/>
            <w:webHidden/>
          </w:rPr>
          <w:fldChar w:fldCharType="begin"/>
        </w:r>
        <w:r w:rsidR="00230C06">
          <w:rPr>
            <w:noProof/>
            <w:webHidden/>
          </w:rPr>
          <w:instrText xml:space="preserve"> PAGEREF _Toc441141780 \h </w:instrText>
        </w:r>
        <w:r w:rsidR="00230C06">
          <w:rPr>
            <w:noProof/>
            <w:webHidden/>
          </w:rPr>
        </w:r>
        <w:r w:rsidR="00230C06">
          <w:rPr>
            <w:noProof/>
            <w:webHidden/>
          </w:rPr>
          <w:fldChar w:fldCharType="separate"/>
        </w:r>
        <w:r w:rsidR="00230C06">
          <w:rPr>
            <w:noProof/>
            <w:webHidden/>
          </w:rPr>
          <w:t>53</w:t>
        </w:r>
        <w:r w:rsidR="00230C06">
          <w:rPr>
            <w:noProof/>
            <w:webHidden/>
          </w:rPr>
          <w:fldChar w:fldCharType="end"/>
        </w:r>
      </w:hyperlink>
    </w:p>
    <w:p w14:paraId="2E2DC82C" w14:textId="684F4EFF" w:rsidR="00230C06" w:rsidRDefault="00FF2B1E">
      <w:pPr>
        <w:pStyle w:val="TOC1"/>
        <w:rPr>
          <w:rFonts w:asciiTheme="minorHAnsi" w:eastAsiaTheme="minorEastAsia" w:hAnsiTheme="minorHAnsi" w:cstheme="minorBidi"/>
          <w:noProof/>
          <w:sz w:val="22"/>
          <w:szCs w:val="22"/>
        </w:rPr>
      </w:pPr>
      <w:hyperlink w:anchor="_Toc441141781" w:history="1">
        <w:r w:rsidR="00230C06" w:rsidRPr="00B14BFE">
          <w:rPr>
            <w:rStyle w:val="Hyperlink"/>
            <w:noProof/>
          </w:rPr>
          <w:t>6</w:t>
        </w:r>
        <w:r w:rsidR="00230C06">
          <w:rPr>
            <w:rFonts w:asciiTheme="minorHAnsi" w:eastAsiaTheme="minorEastAsia" w:hAnsiTheme="minorHAnsi" w:cstheme="minorBidi"/>
            <w:noProof/>
            <w:sz w:val="22"/>
            <w:szCs w:val="22"/>
          </w:rPr>
          <w:tab/>
        </w:r>
        <w:r w:rsidR="00230C06" w:rsidRPr="00B14BFE">
          <w:rPr>
            <w:rStyle w:val="Hyperlink"/>
            <w:noProof/>
          </w:rPr>
          <w:t>PCC Content Modules</w:t>
        </w:r>
        <w:r w:rsidR="00230C06">
          <w:rPr>
            <w:noProof/>
            <w:webHidden/>
          </w:rPr>
          <w:tab/>
        </w:r>
        <w:r w:rsidR="00230C06">
          <w:rPr>
            <w:noProof/>
            <w:webHidden/>
          </w:rPr>
          <w:fldChar w:fldCharType="begin"/>
        </w:r>
        <w:r w:rsidR="00230C06">
          <w:rPr>
            <w:noProof/>
            <w:webHidden/>
          </w:rPr>
          <w:instrText xml:space="preserve"> PAGEREF _Toc441141781 \h </w:instrText>
        </w:r>
        <w:r w:rsidR="00230C06">
          <w:rPr>
            <w:noProof/>
            <w:webHidden/>
          </w:rPr>
        </w:r>
        <w:r w:rsidR="00230C06">
          <w:rPr>
            <w:noProof/>
            <w:webHidden/>
          </w:rPr>
          <w:fldChar w:fldCharType="separate"/>
        </w:r>
        <w:r w:rsidR="00230C06">
          <w:rPr>
            <w:noProof/>
            <w:webHidden/>
          </w:rPr>
          <w:t>53</w:t>
        </w:r>
        <w:r w:rsidR="00230C06">
          <w:rPr>
            <w:noProof/>
            <w:webHidden/>
          </w:rPr>
          <w:fldChar w:fldCharType="end"/>
        </w:r>
      </w:hyperlink>
    </w:p>
    <w:p w14:paraId="2D650A04" w14:textId="37E8B0D8" w:rsidR="00230C06" w:rsidRDefault="00FF2B1E">
      <w:pPr>
        <w:pStyle w:val="TOC2"/>
        <w:tabs>
          <w:tab w:val="left" w:pos="1152"/>
        </w:tabs>
        <w:rPr>
          <w:rFonts w:asciiTheme="minorHAnsi" w:eastAsiaTheme="minorEastAsia" w:hAnsiTheme="minorHAnsi" w:cstheme="minorBidi"/>
          <w:noProof/>
          <w:sz w:val="22"/>
          <w:szCs w:val="22"/>
        </w:rPr>
      </w:pPr>
      <w:hyperlink w:anchor="_Toc441141782" w:history="1">
        <w:r w:rsidR="00230C06" w:rsidRPr="00B14BFE">
          <w:rPr>
            <w:rStyle w:val="Hyperlink"/>
            <w:noProof/>
          </w:rPr>
          <w:t>6.1</w:t>
        </w:r>
        <w:r w:rsidR="00230C06">
          <w:rPr>
            <w:rFonts w:asciiTheme="minorHAnsi" w:eastAsiaTheme="minorEastAsia" w:hAnsiTheme="minorHAnsi" w:cstheme="minorBidi"/>
            <w:noProof/>
            <w:sz w:val="22"/>
            <w:szCs w:val="22"/>
          </w:rPr>
          <w:tab/>
        </w:r>
        <w:r w:rsidR="00230C06" w:rsidRPr="00B14BFE">
          <w:rPr>
            <w:rStyle w:val="Hyperlink"/>
            <w:noProof/>
          </w:rPr>
          <w:t>Conventions</w:t>
        </w:r>
        <w:r w:rsidR="00230C06">
          <w:rPr>
            <w:noProof/>
            <w:webHidden/>
          </w:rPr>
          <w:tab/>
        </w:r>
        <w:r w:rsidR="00230C06">
          <w:rPr>
            <w:noProof/>
            <w:webHidden/>
          </w:rPr>
          <w:fldChar w:fldCharType="begin"/>
        </w:r>
        <w:r w:rsidR="00230C06">
          <w:rPr>
            <w:noProof/>
            <w:webHidden/>
          </w:rPr>
          <w:instrText xml:space="preserve"> PAGEREF _Toc441141782 \h </w:instrText>
        </w:r>
        <w:r w:rsidR="00230C06">
          <w:rPr>
            <w:noProof/>
            <w:webHidden/>
          </w:rPr>
        </w:r>
        <w:r w:rsidR="00230C06">
          <w:rPr>
            <w:noProof/>
            <w:webHidden/>
          </w:rPr>
          <w:fldChar w:fldCharType="separate"/>
        </w:r>
        <w:r w:rsidR="00230C06">
          <w:rPr>
            <w:noProof/>
            <w:webHidden/>
          </w:rPr>
          <w:t>53</w:t>
        </w:r>
        <w:r w:rsidR="00230C06">
          <w:rPr>
            <w:noProof/>
            <w:webHidden/>
          </w:rPr>
          <w:fldChar w:fldCharType="end"/>
        </w:r>
      </w:hyperlink>
    </w:p>
    <w:p w14:paraId="183E009D" w14:textId="2F16A048" w:rsidR="00230C06" w:rsidRDefault="00FF2B1E">
      <w:pPr>
        <w:pStyle w:val="TOC2"/>
        <w:tabs>
          <w:tab w:val="left" w:pos="1152"/>
        </w:tabs>
        <w:rPr>
          <w:rFonts w:asciiTheme="minorHAnsi" w:eastAsiaTheme="minorEastAsia" w:hAnsiTheme="minorHAnsi" w:cstheme="minorBidi"/>
          <w:noProof/>
          <w:sz w:val="22"/>
          <w:szCs w:val="22"/>
        </w:rPr>
      </w:pPr>
      <w:hyperlink w:anchor="_Toc441141783" w:history="1">
        <w:r w:rsidR="00230C06" w:rsidRPr="00B14BFE">
          <w:rPr>
            <w:rStyle w:val="Hyperlink"/>
            <w:noProof/>
          </w:rPr>
          <w:t>6.2</w:t>
        </w:r>
        <w:r w:rsidR="00230C06">
          <w:rPr>
            <w:rFonts w:asciiTheme="minorHAnsi" w:eastAsiaTheme="minorEastAsia" w:hAnsiTheme="minorHAnsi" w:cstheme="minorBidi"/>
            <w:noProof/>
            <w:sz w:val="22"/>
            <w:szCs w:val="22"/>
          </w:rPr>
          <w:tab/>
        </w:r>
        <w:r w:rsidR="00230C06" w:rsidRPr="00B14BFE">
          <w:rPr>
            <w:rStyle w:val="Hyperlink"/>
            <w:noProof/>
          </w:rPr>
          <w:t>Folder Content Modules</w:t>
        </w:r>
        <w:r w:rsidR="00230C06">
          <w:rPr>
            <w:noProof/>
            <w:webHidden/>
          </w:rPr>
          <w:tab/>
        </w:r>
        <w:r w:rsidR="00230C06">
          <w:rPr>
            <w:noProof/>
            <w:webHidden/>
          </w:rPr>
          <w:fldChar w:fldCharType="begin"/>
        </w:r>
        <w:r w:rsidR="00230C06">
          <w:rPr>
            <w:noProof/>
            <w:webHidden/>
          </w:rPr>
          <w:instrText xml:space="preserve"> PAGEREF _Toc441141783 \h </w:instrText>
        </w:r>
        <w:r w:rsidR="00230C06">
          <w:rPr>
            <w:noProof/>
            <w:webHidden/>
          </w:rPr>
        </w:r>
        <w:r w:rsidR="00230C06">
          <w:rPr>
            <w:noProof/>
            <w:webHidden/>
          </w:rPr>
          <w:fldChar w:fldCharType="separate"/>
        </w:r>
        <w:r w:rsidR="00230C06">
          <w:rPr>
            <w:noProof/>
            <w:webHidden/>
          </w:rPr>
          <w:t>54</w:t>
        </w:r>
        <w:r w:rsidR="00230C06">
          <w:rPr>
            <w:noProof/>
            <w:webHidden/>
          </w:rPr>
          <w:fldChar w:fldCharType="end"/>
        </w:r>
      </w:hyperlink>
    </w:p>
    <w:p w14:paraId="1DAA539D" w14:textId="7D4A1412" w:rsidR="00230C06" w:rsidRDefault="00FF2B1E">
      <w:pPr>
        <w:pStyle w:val="TOC3"/>
        <w:tabs>
          <w:tab w:val="left" w:pos="1584"/>
        </w:tabs>
        <w:rPr>
          <w:rFonts w:asciiTheme="minorHAnsi" w:eastAsiaTheme="minorEastAsia" w:hAnsiTheme="minorHAnsi" w:cstheme="minorBidi"/>
          <w:noProof/>
          <w:sz w:val="22"/>
          <w:szCs w:val="22"/>
        </w:rPr>
      </w:pPr>
      <w:hyperlink w:anchor="_Toc441141784" w:history="1">
        <w:r w:rsidR="00230C06" w:rsidRPr="00B14BFE">
          <w:rPr>
            <w:rStyle w:val="Hyperlink"/>
            <w:noProof/>
          </w:rPr>
          <w:t>6.2.1</w:t>
        </w:r>
        <w:r w:rsidR="00230C06">
          <w:rPr>
            <w:rFonts w:asciiTheme="minorHAnsi" w:eastAsiaTheme="minorEastAsia" w:hAnsiTheme="minorHAnsi" w:cstheme="minorBidi"/>
            <w:noProof/>
            <w:sz w:val="22"/>
            <w:szCs w:val="22"/>
          </w:rPr>
          <w:tab/>
        </w:r>
        <w:r w:rsidR="00230C06" w:rsidRPr="00B14BFE">
          <w:rPr>
            <w:rStyle w:val="Hyperlink"/>
            <w:noProof/>
          </w:rPr>
          <w:t>EDES Folder Specification</w:t>
        </w:r>
        <w:r w:rsidR="00230C06">
          <w:rPr>
            <w:noProof/>
            <w:webHidden/>
          </w:rPr>
          <w:tab/>
        </w:r>
        <w:r w:rsidR="00230C06">
          <w:rPr>
            <w:noProof/>
            <w:webHidden/>
          </w:rPr>
          <w:fldChar w:fldCharType="begin"/>
        </w:r>
        <w:r w:rsidR="00230C06">
          <w:rPr>
            <w:noProof/>
            <w:webHidden/>
          </w:rPr>
          <w:instrText xml:space="preserve"> PAGEREF _Toc441141784 \h </w:instrText>
        </w:r>
        <w:r w:rsidR="00230C06">
          <w:rPr>
            <w:noProof/>
            <w:webHidden/>
          </w:rPr>
        </w:r>
        <w:r w:rsidR="00230C06">
          <w:rPr>
            <w:noProof/>
            <w:webHidden/>
          </w:rPr>
          <w:fldChar w:fldCharType="separate"/>
        </w:r>
        <w:r w:rsidR="00230C06">
          <w:rPr>
            <w:noProof/>
            <w:webHidden/>
          </w:rPr>
          <w:t>54</w:t>
        </w:r>
        <w:r w:rsidR="00230C06">
          <w:rPr>
            <w:noProof/>
            <w:webHidden/>
          </w:rPr>
          <w:fldChar w:fldCharType="end"/>
        </w:r>
      </w:hyperlink>
    </w:p>
    <w:p w14:paraId="2A5679F0" w14:textId="3F2874ED" w:rsidR="00230C06" w:rsidRDefault="00FF2B1E">
      <w:pPr>
        <w:pStyle w:val="TOC3"/>
        <w:tabs>
          <w:tab w:val="left" w:pos="1584"/>
        </w:tabs>
        <w:rPr>
          <w:rFonts w:asciiTheme="minorHAnsi" w:eastAsiaTheme="minorEastAsia" w:hAnsiTheme="minorHAnsi" w:cstheme="minorBidi"/>
          <w:noProof/>
          <w:sz w:val="22"/>
          <w:szCs w:val="22"/>
        </w:rPr>
      </w:pPr>
      <w:hyperlink w:anchor="_Toc441141785" w:history="1">
        <w:r w:rsidR="00230C06" w:rsidRPr="00B14BFE">
          <w:rPr>
            <w:rStyle w:val="Hyperlink"/>
            <w:noProof/>
          </w:rPr>
          <w:t>6.2.2</w:t>
        </w:r>
        <w:r w:rsidR="00230C06">
          <w:rPr>
            <w:rFonts w:asciiTheme="minorHAnsi" w:eastAsiaTheme="minorEastAsia" w:hAnsiTheme="minorHAnsi" w:cstheme="minorBidi"/>
            <w:noProof/>
            <w:sz w:val="22"/>
            <w:szCs w:val="22"/>
          </w:rPr>
          <w:tab/>
        </w:r>
        <w:r w:rsidR="00230C06" w:rsidRPr="00B14BFE">
          <w:rPr>
            <w:rStyle w:val="Hyperlink"/>
            <w:noProof/>
          </w:rPr>
          <w:t>APR Folder Specification</w:t>
        </w:r>
        <w:r w:rsidR="00230C06">
          <w:rPr>
            <w:noProof/>
            <w:webHidden/>
          </w:rPr>
          <w:tab/>
        </w:r>
        <w:r w:rsidR="00230C06">
          <w:rPr>
            <w:noProof/>
            <w:webHidden/>
          </w:rPr>
          <w:fldChar w:fldCharType="begin"/>
        </w:r>
        <w:r w:rsidR="00230C06">
          <w:rPr>
            <w:noProof/>
            <w:webHidden/>
          </w:rPr>
          <w:instrText xml:space="preserve"> PAGEREF _Toc441141785 \h </w:instrText>
        </w:r>
        <w:r w:rsidR="00230C06">
          <w:rPr>
            <w:noProof/>
            <w:webHidden/>
          </w:rPr>
        </w:r>
        <w:r w:rsidR="00230C06">
          <w:rPr>
            <w:noProof/>
            <w:webHidden/>
          </w:rPr>
          <w:fldChar w:fldCharType="separate"/>
        </w:r>
        <w:r w:rsidR="00230C06">
          <w:rPr>
            <w:noProof/>
            <w:webHidden/>
          </w:rPr>
          <w:t>54</w:t>
        </w:r>
        <w:r w:rsidR="00230C06">
          <w:rPr>
            <w:noProof/>
            <w:webHidden/>
          </w:rPr>
          <w:fldChar w:fldCharType="end"/>
        </w:r>
      </w:hyperlink>
    </w:p>
    <w:p w14:paraId="5290C61A" w14:textId="2B817425" w:rsidR="00230C06" w:rsidRDefault="00FF2B1E">
      <w:pPr>
        <w:pStyle w:val="TOC3"/>
        <w:tabs>
          <w:tab w:val="left" w:pos="1584"/>
        </w:tabs>
        <w:rPr>
          <w:rFonts w:asciiTheme="minorHAnsi" w:eastAsiaTheme="minorEastAsia" w:hAnsiTheme="minorHAnsi" w:cstheme="minorBidi"/>
          <w:noProof/>
          <w:sz w:val="22"/>
          <w:szCs w:val="22"/>
        </w:rPr>
      </w:pPr>
      <w:hyperlink w:anchor="_Toc441141786" w:history="1">
        <w:r w:rsidR="00230C06" w:rsidRPr="00B14BFE">
          <w:rPr>
            <w:rStyle w:val="Hyperlink"/>
            <w:noProof/>
          </w:rPr>
          <w:t>6.2.3</w:t>
        </w:r>
        <w:r w:rsidR="00230C06">
          <w:rPr>
            <w:rFonts w:asciiTheme="minorHAnsi" w:eastAsiaTheme="minorEastAsia" w:hAnsiTheme="minorHAnsi" w:cstheme="minorBidi"/>
            <w:noProof/>
            <w:sz w:val="22"/>
            <w:szCs w:val="22"/>
          </w:rPr>
          <w:tab/>
        </w:r>
        <w:r w:rsidR="00230C06" w:rsidRPr="00B14BFE">
          <w:rPr>
            <w:rStyle w:val="Hyperlink"/>
            <w:noProof/>
          </w:rPr>
          <w:t>LDR Folder Specification</w:t>
        </w:r>
        <w:r w:rsidR="00230C06">
          <w:rPr>
            <w:noProof/>
            <w:webHidden/>
          </w:rPr>
          <w:tab/>
        </w:r>
        <w:r w:rsidR="00230C06">
          <w:rPr>
            <w:noProof/>
            <w:webHidden/>
          </w:rPr>
          <w:fldChar w:fldCharType="begin"/>
        </w:r>
        <w:r w:rsidR="00230C06">
          <w:rPr>
            <w:noProof/>
            <w:webHidden/>
          </w:rPr>
          <w:instrText xml:space="preserve"> PAGEREF _Toc441141786 \h </w:instrText>
        </w:r>
        <w:r w:rsidR="00230C06">
          <w:rPr>
            <w:noProof/>
            <w:webHidden/>
          </w:rPr>
        </w:r>
        <w:r w:rsidR="00230C06">
          <w:rPr>
            <w:noProof/>
            <w:webHidden/>
          </w:rPr>
          <w:fldChar w:fldCharType="separate"/>
        </w:r>
        <w:r w:rsidR="00230C06">
          <w:rPr>
            <w:noProof/>
            <w:webHidden/>
          </w:rPr>
          <w:t>54</w:t>
        </w:r>
        <w:r w:rsidR="00230C06">
          <w:rPr>
            <w:noProof/>
            <w:webHidden/>
          </w:rPr>
          <w:fldChar w:fldCharType="end"/>
        </w:r>
      </w:hyperlink>
    </w:p>
    <w:p w14:paraId="170CAC17" w14:textId="6EDC3110" w:rsidR="00230C06" w:rsidRDefault="00FF2B1E">
      <w:pPr>
        <w:pStyle w:val="TOC2"/>
        <w:tabs>
          <w:tab w:val="left" w:pos="1152"/>
        </w:tabs>
        <w:rPr>
          <w:rFonts w:asciiTheme="minorHAnsi" w:eastAsiaTheme="minorEastAsia" w:hAnsiTheme="minorHAnsi" w:cstheme="minorBidi"/>
          <w:noProof/>
          <w:sz w:val="22"/>
          <w:szCs w:val="22"/>
        </w:rPr>
      </w:pPr>
      <w:hyperlink w:anchor="_Toc441141787" w:history="1">
        <w:r w:rsidR="00230C06" w:rsidRPr="00B14BFE">
          <w:rPr>
            <w:rStyle w:val="Hyperlink"/>
            <w:noProof/>
          </w:rPr>
          <w:t>6.3</w:t>
        </w:r>
        <w:r w:rsidR="00230C06">
          <w:rPr>
            <w:rFonts w:asciiTheme="minorHAnsi" w:eastAsiaTheme="minorEastAsia" w:hAnsiTheme="minorHAnsi" w:cstheme="minorBidi"/>
            <w:noProof/>
            <w:sz w:val="22"/>
            <w:szCs w:val="22"/>
          </w:rPr>
          <w:tab/>
        </w:r>
        <w:r w:rsidR="00230C06" w:rsidRPr="00B14BFE">
          <w:rPr>
            <w:rStyle w:val="Hyperlink"/>
            <w:noProof/>
          </w:rPr>
          <w:t>HL7 Version 3.0 Content Modules</w:t>
        </w:r>
        <w:r w:rsidR="00230C06">
          <w:rPr>
            <w:noProof/>
            <w:webHidden/>
          </w:rPr>
          <w:tab/>
        </w:r>
        <w:r w:rsidR="00230C06">
          <w:rPr>
            <w:noProof/>
            <w:webHidden/>
          </w:rPr>
          <w:fldChar w:fldCharType="begin"/>
        </w:r>
        <w:r w:rsidR="00230C06">
          <w:rPr>
            <w:noProof/>
            <w:webHidden/>
          </w:rPr>
          <w:instrText xml:space="preserve"> PAGEREF _Toc441141787 \h </w:instrText>
        </w:r>
        <w:r w:rsidR="00230C06">
          <w:rPr>
            <w:noProof/>
            <w:webHidden/>
          </w:rPr>
        </w:r>
        <w:r w:rsidR="00230C06">
          <w:rPr>
            <w:noProof/>
            <w:webHidden/>
          </w:rPr>
          <w:fldChar w:fldCharType="separate"/>
        </w:r>
        <w:r w:rsidR="00230C06">
          <w:rPr>
            <w:noProof/>
            <w:webHidden/>
          </w:rPr>
          <w:t>54</w:t>
        </w:r>
        <w:r w:rsidR="00230C06">
          <w:rPr>
            <w:noProof/>
            <w:webHidden/>
          </w:rPr>
          <w:fldChar w:fldCharType="end"/>
        </w:r>
      </w:hyperlink>
    </w:p>
    <w:p w14:paraId="5C329D42" w14:textId="632C4E5F" w:rsidR="00230C06" w:rsidRDefault="00FF2B1E">
      <w:pPr>
        <w:pStyle w:val="TOC3"/>
        <w:tabs>
          <w:tab w:val="left" w:pos="1584"/>
        </w:tabs>
        <w:rPr>
          <w:rFonts w:asciiTheme="minorHAnsi" w:eastAsiaTheme="minorEastAsia" w:hAnsiTheme="minorHAnsi" w:cstheme="minorBidi"/>
          <w:noProof/>
          <w:sz w:val="22"/>
          <w:szCs w:val="22"/>
        </w:rPr>
      </w:pPr>
      <w:hyperlink w:anchor="_Toc441141788" w:history="1">
        <w:r w:rsidR="00230C06" w:rsidRPr="00B14BFE">
          <w:rPr>
            <w:rStyle w:val="Hyperlink"/>
            <w:noProof/>
          </w:rPr>
          <w:t>6.3.1</w:t>
        </w:r>
        <w:r w:rsidR="00230C06">
          <w:rPr>
            <w:rFonts w:asciiTheme="minorHAnsi" w:eastAsiaTheme="minorEastAsia" w:hAnsiTheme="minorHAnsi" w:cstheme="minorBidi"/>
            <w:noProof/>
            <w:sz w:val="22"/>
            <w:szCs w:val="22"/>
          </w:rPr>
          <w:tab/>
        </w:r>
        <w:r w:rsidR="00230C06" w:rsidRPr="00B14BFE">
          <w:rPr>
            <w:rStyle w:val="Hyperlink"/>
            <w:noProof/>
          </w:rPr>
          <w:t>CDA Document Content Modules</w:t>
        </w:r>
        <w:r w:rsidR="00230C06">
          <w:rPr>
            <w:noProof/>
            <w:webHidden/>
          </w:rPr>
          <w:tab/>
        </w:r>
        <w:r w:rsidR="00230C06">
          <w:rPr>
            <w:noProof/>
            <w:webHidden/>
          </w:rPr>
          <w:fldChar w:fldCharType="begin"/>
        </w:r>
        <w:r w:rsidR="00230C06">
          <w:rPr>
            <w:noProof/>
            <w:webHidden/>
          </w:rPr>
          <w:instrText xml:space="preserve"> PAGEREF _Toc441141788 \h </w:instrText>
        </w:r>
        <w:r w:rsidR="00230C06">
          <w:rPr>
            <w:noProof/>
            <w:webHidden/>
          </w:rPr>
        </w:r>
        <w:r w:rsidR="00230C06">
          <w:rPr>
            <w:noProof/>
            <w:webHidden/>
          </w:rPr>
          <w:fldChar w:fldCharType="separate"/>
        </w:r>
        <w:r w:rsidR="00230C06">
          <w:rPr>
            <w:noProof/>
            <w:webHidden/>
          </w:rPr>
          <w:t>55</w:t>
        </w:r>
        <w:r w:rsidR="00230C06">
          <w:rPr>
            <w:noProof/>
            <w:webHidden/>
          </w:rPr>
          <w:fldChar w:fldCharType="end"/>
        </w:r>
      </w:hyperlink>
    </w:p>
    <w:p w14:paraId="1CC7E1F1" w14:textId="4399708F" w:rsidR="00230C06" w:rsidRDefault="00FF2B1E">
      <w:pPr>
        <w:pStyle w:val="TOC4"/>
        <w:tabs>
          <w:tab w:val="left" w:pos="2160"/>
        </w:tabs>
        <w:rPr>
          <w:rFonts w:asciiTheme="minorHAnsi" w:eastAsiaTheme="minorEastAsia" w:hAnsiTheme="minorHAnsi" w:cstheme="minorBidi"/>
          <w:noProof/>
          <w:sz w:val="22"/>
          <w:szCs w:val="22"/>
        </w:rPr>
      </w:pPr>
      <w:hyperlink w:anchor="_Toc441141789" w:history="1">
        <w:r w:rsidR="00230C06" w:rsidRPr="00B14BFE">
          <w:rPr>
            <w:rStyle w:val="Hyperlink"/>
            <w:noProof/>
          </w:rPr>
          <w:t>6.3.1.1</w:t>
        </w:r>
        <w:r w:rsidR="00230C06">
          <w:rPr>
            <w:rFonts w:asciiTheme="minorHAnsi" w:eastAsiaTheme="minorEastAsia" w:hAnsiTheme="minorHAnsi" w:cstheme="minorBidi"/>
            <w:noProof/>
            <w:sz w:val="22"/>
            <w:szCs w:val="22"/>
          </w:rPr>
          <w:tab/>
        </w:r>
        <w:r w:rsidR="00230C06" w:rsidRPr="00B14BFE">
          <w:rPr>
            <w:rStyle w:val="Hyperlink"/>
            <w:noProof/>
          </w:rPr>
          <w:t>Medical Documents Specification 1.3.6.1.4.1.19376.1.5.3.1.1.1</w:t>
        </w:r>
        <w:r w:rsidR="00230C06">
          <w:rPr>
            <w:noProof/>
            <w:webHidden/>
          </w:rPr>
          <w:tab/>
        </w:r>
        <w:r w:rsidR="00230C06">
          <w:rPr>
            <w:noProof/>
            <w:webHidden/>
          </w:rPr>
          <w:fldChar w:fldCharType="begin"/>
        </w:r>
        <w:r w:rsidR="00230C06">
          <w:rPr>
            <w:noProof/>
            <w:webHidden/>
          </w:rPr>
          <w:instrText xml:space="preserve"> PAGEREF _Toc441141789 \h </w:instrText>
        </w:r>
        <w:r w:rsidR="00230C06">
          <w:rPr>
            <w:noProof/>
            <w:webHidden/>
          </w:rPr>
        </w:r>
        <w:r w:rsidR="00230C06">
          <w:rPr>
            <w:noProof/>
            <w:webHidden/>
          </w:rPr>
          <w:fldChar w:fldCharType="separate"/>
        </w:r>
        <w:r w:rsidR="00230C06">
          <w:rPr>
            <w:noProof/>
            <w:webHidden/>
          </w:rPr>
          <w:t>55</w:t>
        </w:r>
        <w:r w:rsidR="00230C06">
          <w:rPr>
            <w:noProof/>
            <w:webHidden/>
          </w:rPr>
          <w:fldChar w:fldCharType="end"/>
        </w:r>
      </w:hyperlink>
    </w:p>
    <w:p w14:paraId="3B33A2C8" w14:textId="7826B3FE" w:rsidR="00230C06" w:rsidRDefault="00FF2B1E">
      <w:pPr>
        <w:pStyle w:val="TOC5"/>
        <w:tabs>
          <w:tab w:val="left" w:pos="2592"/>
        </w:tabs>
        <w:rPr>
          <w:rFonts w:asciiTheme="minorHAnsi" w:eastAsiaTheme="minorEastAsia" w:hAnsiTheme="minorHAnsi" w:cstheme="minorBidi"/>
          <w:noProof/>
          <w:sz w:val="22"/>
          <w:szCs w:val="22"/>
        </w:rPr>
      </w:pPr>
      <w:hyperlink w:anchor="_Toc441141790" w:history="1">
        <w:r w:rsidR="00230C06" w:rsidRPr="00B14BFE">
          <w:rPr>
            <w:rStyle w:val="Hyperlink"/>
            <w:noProof/>
          </w:rPr>
          <w:t>6.3.1.1.1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_Toc441141790 \h </w:instrText>
        </w:r>
        <w:r w:rsidR="00230C06">
          <w:rPr>
            <w:noProof/>
            <w:webHidden/>
          </w:rPr>
        </w:r>
        <w:r w:rsidR="00230C06">
          <w:rPr>
            <w:noProof/>
            <w:webHidden/>
          </w:rPr>
          <w:fldChar w:fldCharType="separate"/>
        </w:r>
        <w:r w:rsidR="00230C06">
          <w:rPr>
            <w:noProof/>
            <w:webHidden/>
          </w:rPr>
          <w:t>55</w:t>
        </w:r>
        <w:r w:rsidR="00230C06">
          <w:rPr>
            <w:noProof/>
            <w:webHidden/>
          </w:rPr>
          <w:fldChar w:fldCharType="end"/>
        </w:r>
      </w:hyperlink>
    </w:p>
    <w:p w14:paraId="46F8B064" w14:textId="044B0F74" w:rsidR="00230C06" w:rsidRDefault="00FF2B1E">
      <w:pPr>
        <w:pStyle w:val="TOC5"/>
        <w:tabs>
          <w:tab w:val="left" w:pos="2592"/>
        </w:tabs>
        <w:rPr>
          <w:rFonts w:asciiTheme="minorHAnsi" w:eastAsiaTheme="minorEastAsia" w:hAnsiTheme="minorHAnsi" w:cstheme="minorBidi"/>
          <w:noProof/>
          <w:sz w:val="22"/>
          <w:szCs w:val="22"/>
        </w:rPr>
      </w:pPr>
      <w:hyperlink w:anchor="_Toc441141791" w:history="1">
        <w:r w:rsidR="00230C06" w:rsidRPr="00B14BFE">
          <w:rPr>
            <w:rStyle w:val="Hyperlink"/>
            <w:noProof/>
          </w:rPr>
          <w:t>6.3.1.1.2</w:t>
        </w:r>
        <w:r w:rsidR="00230C06">
          <w:rPr>
            <w:rFonts w:asciiTheme="minorHAnsi" w:eastAsiaTheme="minorEastAsia" w:hAnsiTheme="minorHAnsi" w:cstheme="minorBidi"/>
            <w:noProof/>
            <w:sz w:val="22"/>
            <w:szCs w:val="22"/>
          </w:rPr>
          <w:tab/>
        </w:r>
        <w:r w:rsidR="00230C06" w:rsidRPr="00B14BFE">
          <w:rPr>
            <w:rStyle w:val="Hyperlink"/>
            <w:noProof/>
          </w:rPr>
          <w:t>Conformance</w:t>
        </w:r>
        <w:r w:rsidR="00230C06">
          <w:rPr>
            <w:noProof/>
            <w:webHidden/>
          </w:rPr>
          <w:tab/>
        </w:r>
        <w:r w:rsidR="00230C06">
          <w:rPr>
            <w:noProof/>
            <w:webHidden/>
          </w:rPr>
          <w:fldChar w:fldCharType="begin"/>
        </w:r>
        <w:r w:rsidR="00230C06">
          <w:rPr>
            <w:noProof/>
            <w:webHidden/>
          </w:rPr>
          <w:instrText xml:space="preserve"> PAGEREF _Toc441141791 \h </w:instrText>
        </w:r>
        <w:r w:rsidR="00230C06">
          <w:rPr>
            <w:noProof/>
            <w:webHidden/>
          </w:rPr>
        </w:r>
        <w:r w:rsidR="00230C06">
          <w:rPr>
            <w:noProof/>
            <w:webHidden/>
          </w:rPr>
          <w:fldChar w:fldCharType="separate"/>
        </w:r>
        <w:r w:rsidR="00230C06">
          <w:rPr>
            <w:noProof/>
            <w:webHidden/>
          </w:rPr>
          <w:t>55</w:t>
        </w:r>
        <w:r w:rsidR="00230C06">
          <w:rPr>
            <w:noProof/>
            <w:webHidden/>
          </w:rPr>
          <w:fldChar w:fldCharType="end"/>
        </w:r>
      </w:hyperlink>
    </w:p>
    <w:p w14:paraId="4D93CF15" w14:textId="66B06161" w:rsidR="00230C06" w:rsidRDefault="00FF2B1E">
      <w:pPr>
        <w:pStyle w:val="TOC5"/>
        <w:tabs>
          <w:tab w:val="left" w:pos="2592"/>
        </w:tabs>
        <w:rPr>
          <w:rFonts w:asciiTheme="minorHAnsi" w:eastAsiaTheme="minorEastAsia" w:hAnsiTheme="minorHAnsi" w:cstheme="minorBidi"/>
          <w:noProof/>
          <w:sz w:val="22"/>
          <w:szCs w:val="22"/>
        </w:rPr>
      </w:pPr>
      <w:hyperlink w:anchor="_Toc441141792" w:history="1">
        <w:r w:rsidR="00230C06" w:rsidRPr="00B14BFE">
          <w:rPr>
            <w:rStyle w:val="Hyperlink"/>
            <w:noProof/>
          </w:rPr>
          <w:t>6.3.1.1.3</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_Toc441141792 \h </w:instrText>
        </w:r>
        <w:r w:rsidR="00230C06">
          <w:rPr>
            <w:noProof/>
            <w:webHidden/>
          </w:rPr>
        </w:r>
        <w:r w:rsidR="00230C06">
          <w:rPr>
            <w:noProof/>
            <w:webHidden/>
          </w:rPr>
          <w:fldChar w:fldCharType="separate"/>
        </w:r>
        <w:r w:rsidR="00230C06">
          <w:rPr>
            <w:noProof/>
            <w:webHidden/>
          </w:rPr>
          <w:t>55</w:t>
        </w:r>
        <w:r w:rsidR="00230C06">
          <w:rPr>
            <w:noProof/>
            <w:webHidden/>
          </w:rPr>
          <w:fldChar w:fldCharType="end"/>
        </w:r>
      </w:hyperlink>
    </w:p>
    <w:p w14:paraId="3A7C41E7" w14:textId="3D4F1F9C" w:rsidR="00230C06" w:rsidRDefault="00FF2B1E">
      <w:pPr>
        <w:pStyle w:val="TOC5"/>
        <w:tabs>
          <w:tab w:val="left" w:pos="2592"/>
        </w:tabs>
        <w:rPr>
          <w:rFonts w:asciiTheme="minorHAnsi" w:eastAsiaTheme="minorEastAsia" w:hAnsiTheme="minorHAnsi" w:cstheme="minorBidi"/>
          <w:noProof/>
          <w:sz w:val="22"/>
          <w:szCs w:val="22"/>
        </w:rPr>
      </w:pPr>
      <w:hyperlink w:anchor="_Toc441141793" w:history="1">
        <w:r w:rsidR="00230C06" w:rsidRPr="00B14BFE">
          <w:rPr>
            <w:rStyle w:val="Hyperlink"/>
            <w:noProof/>
          </w:rPr>
          <w:t>6.3.1.1.4</w:t>
        </w:r>
        <w:r w:rsidR="00230C06">
          <w:rPr>
            <w:rFonts w:asciiTheme="minorHAnsi" w:eastAsiaTheme="minorEastAsia" w:hAnsiTheme="minorHAnsi" w:cstheme="minorBidi"/>
            <w:noProof/>
            <w:sz w:val="22"/>
            <w:szCs w:val="22"/>
          </w:rPr>
          <w:tab/>
        </w:r>
        <w:r w:rsidR="00230C06" w:rsidRPr="00B14BFE">
          <w:rPr>
            <w:rStyle w:val="Hyperlink"/>
            <w:noProof/>
          </w:rPr>
          <w:t>Style Sheets</w:t>
        </w:r>
        <w:r w:rsidR="00230C06">
          <w:rPr>
            <w:noProof/>
            <w:webHidden/>
          </w:rPr>
          <w:tab/>
        </w:r>
        <w:r w:rsidR="00230C06">
          <w:rPr>
            <w:noProof/>
            <w:webHidden/>
          </w:rPr>
          <w:fldChar w:fldCharType="begin"/>
        </w:r>
        <w:r w:rsidR="00230C06">
          <w:rPr>
            <w:noProof/>
            <w:webHidden/>
          </w:rPr>
          <w:instrText xml:space="preserve"> PAGEREF _Toc441141793 \h </w:instrText>
        </w:r>
        <w:r w:rsidR="00230C06">
          <w:rPr>
            <w:noProof/>
            <w:webHidden/>
          </w:rPr>
        </w:r>
        <w:r w:rsidR="00230C06">
          <w:rPr>
            <w:noProof/>
            <w:webHidden/>
          </w:rPr>
          <w:fldChar w:fldCharType="separate"/>
        </w:r>
        <w:r w:rsidR="00230C06">
          <w:rPr>
            <w:noProof/>
            <w:webHidden/>
          </w:rPr>
          <w:t>56</w:t>
        </w:r>
        <w:r w:rsidR="00230C06">
          <w:rPr>
            <w:noProof/>
            <w:webHidden/>
          </w:rPr>
          <w:fldChar w:fldCharType="end"/>
        </w:r>
      </w:hyperlink>
    </w:p>
    <w:p w14:paraId="4BF91CA0" w14:textId="0391F72A" w:rsidR="00230C06" w:rsidRDefault="00FF2B1E">
      <w:pPr>
        <w:pStyle w:val="TOC5"/>
        <w:tabs>
          <w:tab w:val="left" w:pos="2592"/>
        </w:tabs>
        <w:rPr>
          <w:rFonts w:asciiTheme="minorHAnsi" w:eastAsiaTheme="minorEastAsia" w:hAnsiTheme="minorHAnsi" w:cstheme="minorBidi"/>
          <w:noProof/>
          <w:sz w:val="22"/>
          <w:szCs w:val="22"/>
        </w:rPr>
      </w:pPr>
      <w:hyperlink w:anchor="_Toc441141794" w:history="1">
        <w:r w:rsidR="00230C06" w:rsidRPr="00B14BFE">
          <w:rPr>
            <w:rStyle w:val="Hyperlink"/>
            <w:noProof/>
          </w:rPr>
          <w:t>6.3.1.1.5</w:t>
        </w:r>
        <w:r w:rsidR="00230C06">
          <w:rPr>
            <w:rFonts w:asciiTheme="minorHAnsi" w:eastAsiaTheme="minorEastAsia" w:hAnsiTheme="minorHAnsi" w:cstheme="minorBidi"/>
            <w:noProof/>
            <w:sz w:val="22"/>
            <w:szCs w:val="22"/>
          </w:rPr>
          <w:tab/>
        </w:r>
        <w:r w:rsidR="00230C06" w:rsidRPr="00B14BFE">
          <w:rPr>
            <w:rStyle w:val="Hyperlink"/>
            <w:noProof/>
          </w:rPr>
          <w:t>Distinctions of None</w:t>
        </w:r>
        <w:r w:rsidR="00230C06">
          <w:rPr>
            <w:noProof/>
            <w:webHidden/>
          </w:rPr>
          <w:tab/>
        </w:r>
        <w:r w:rsidR="00230C06">
          <w:rPr>
            <w:noProof/>
            <w:webHidden/>
          </w:rPr>
          <w:fldChar w:fldCharType="begin"/>
        </w:r>
        <w:r w:rsidR="00230C06">
          <w:rPr>
            <w:noProof/>
            <w:webHidden/>
          </w:rPr>
          <w:instrText xml:space="preserve"> PAGEREF _Toc441141794 \h </w:instrText>
        </w:r>
        <w:r w:rsidR="00230C06">
          <w:rPr>
            <w:noProof/>
            <w:webHidden/>
          </w:rPr>
        </w:r>
        <w:r w:rsidR="00230C06">
          <w:rPr>
            <w:noProof/>
            <w:webHidden/>
          </w:rPr>
          <w:fldChar w:fldCharType="separate"/>
        </w:r>
        <w:r w:rsidR="00230C06">
          <w:rPr>
            <w:noProof/>
            <w:webHidden/>
          </w:rPr>
          <w:t>57</w:t>
        </w:r>
        <w:r w:rsidR="00230C06">
          <w:rPr>
            <w:noProof/>
            <w:webHidden/>
          </w:rPr>
          <w:fldChar w:fldCharType="end"/>
        </w:r>
      </w:hyperlink>
    </w:p>
    <w:p w14:paraId="2ECBFA92" w14:textId="1EA1DCFC" w:rsidR="00230C06" w:rsidRDefault="00FF2B1E">
      <w:pPr>
        <w:pStyle w:val="TOC4"/>
        <w:tabs>
          <w:tab w:val="left" w:pos="2160"/>
        </w:tabs>
        <w:rPr>
          <w:rFonts w:asciiTheme="minorHAnsi" w:eastAsiaTheme="minorEastAsia" w:hAnsiTheme="minorHAnsi" w:cstheme="minorBidi"/>
          <w:noProof/>
          <w:sz w:val="22"/>
          <w:szCs w:val="22"/>
        </w:rPr>
      </w:pPr>
      <w:hyperlink w:anchor="_Toc441141795" w:history="1">
        <w:r w:rsidR="00230C06" w:rsidRPr="00B14BFE">
          <w:rPr>
            <w:rStyle w:val="Hyperlink"/>
            <w:noProof/>
          </w:rPr>
          <w:t>6.3.1.2</w:t>
        </w:r>
        <w:r w:rsidR="00230C06">
          <w:rPr>
            <w:rFonts w:asciiTheme="minorHAnsi" w:eastAsiaTheme="minorEastAsia" w:hAnsiTheme="minorHAnsi" w:cstheme="minorBidi"/>
            <w:noProof/>
            <w:sz w:val="22"/>
            <w:szCs w:val="22"/>
          </w:rPr>
          <w:tab/>
        </w:r>
        <w:r w:rsidR="00230C06" w:rsidRPr="00B14BFE">
          <w:rPr>
            <w:rStyle w:val="Hyperlink"/>
            <w:noProof/>
          </w:rPr>
          <w:t>Medical Summary Specification 1.3.6.1.4.1.19376.1.5.3.1.1.2</w:t>
        </w:r>
        <w:r w:rsidR="00230C06">
          <w:rPr>
            <w:noProof/>
            <w:webHidden/>
          </w:rPr>
          <w:tab/>
        </w:r>
        <w:r w:rsidR="00230C06">
          <w:rPr>
            <w:noProof/>
            <w:webHidden/>
          </w:rPr>
          <w:fldChar w:fldCharType="begin"/>
        </w:r>
        <w:r w:rsidR="00230C06">
          <w:rPr>
            <w:noProof/>
            <w:webHidden/>
          </w:rPr>
          <w:instrText xml:space="preserve"> PAGEREF _Toc441141795 \h </w:instrText>
        </w:r>
        <w:r w:rsidR="00230C06">
          <w:rPr>
            <w:noProof/>
            <w:webHidden/>
          </w:rPr>
        </w:r>
        <w:r w:rsidR="00230C06">
          <w:rPr>
            <w:noProof/>
            <w:webHidden/>
          </w:rPr>
          <w:fldChar w:fldCharType="separate"/>
        </w:r>
        <w:r w:rsidR="00230C06">
          <w:rPr>
            <w:noProof/>
            <w:webHidden/>
          </w:rPr>
          <w:t>57</w:t>
        </w:r>
        <w:r w:rsidR="00230C06">
          <w:rPr>
            <w:noProof/>
            <w:webHidden/>
          </w:rPr>
          <w:fldChar w:fldCharType="end"/>
        </w:r>
      </w:hyperlink>
    </w:p>
    <w:p w14:paraId="625881B6" w14:textId="2EBBFEBE" w:rsidR="00230C06" w:rsidRDefault="00FF2B1E">
      <w:pPr>
        <w:pStyle w:val="TOC5"/>
        <w:tabs>
          <w:tab w:val="left" w:pos="2592"/>
        </w:tabs>
        <w:rPr>
          <w:rFonts w:asciiTheme="minorHAnsi" w:eastAsiaTheme="minorEastAsia" w:hAnsiTheme="minorHAnsi" w:cstheme="minorBidi"/>
          <w:noProof/>
          <w:sz w:val="22"/>
          <w:szCs w:val="22"/>
        </w:rPr>
      </w:pPr>
      <w:hyperlink w:anchor="_Toc441141796" w:history="1">
        <w:r w:rsidR="00230C06" w:rsidRPr="00B14BFE">
          <w:rPr>
            <w:rStyle w:val="Hyperlink"/>
            <w:noProof/>
          </w:rPr>
          <w:t>6.3.1.2.1</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_Toc441141796 \h </w:instrText>
        </w:r>
        <w:r w:rsidR="00230C06">
          <w:rPr>
            <w:noProof/>
            <w:webHidden/>
          </w:rPr>
        </w:r>
        <w:r w:rsidR="00230C06">
          <w:rPr>
            <w:noProof/>
            <w:webHidden/>
          </w:rPr>
          <w:fldChar w:fldCharType="separate"/>
        </w:r>
        <w:r w:rsidR="00230C06">
          <w:rPr>
            <w:noProof/>
            <w:webHidden/>
          </w:rPr>
          <w:t>58</w:t>
        </w:r>
        <w:r w:rsidR="00230C06">
          <w:rPr>
            <w:noProof/>
            <w:webHidden/>
          </w:rPr>
          <w:fldChar w:fldCharType="end"/>
        </w:r>
      </w:hyperlink>
    </w:p>
    <w:p w14:paraId="787518AD" w14:textId="19A56626" w:rsidR="00230C06" w:rsidRDefault="00FF2B1E">
      <w:pPr>
        <w:pStyle w:val="TOC5"/>
        <w:tabs>
          <w:tab w:val="left" w:pos="2592"/>
        </w:tabs>
        <w:rPr>
          <w:rFonts w:asciiTheme="minorHAnsi" w:eastAsiaTheme="minorEastAsia" w:hAnsiTheme="minorHAnsi" w:cstheme="minorBidi"/>
          <w:noProof/>
          <w:sz w:val="22"/>
          <w:szCs w:val="22"/>
        </w:rPr>
      </w:pPr>
      <w:hyperlink w:anchor="_Toc441141797" w:history="1">
        <w:r w:rsidR="00230C06" w:rsidRPr="00B14BFE">
          <w:rPr>
            <w:rStyle w:val="Hyperlink"/>
            <w:noProof/>
          </w:rPr>
          <w:t>6.3.1.2.2</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_Toc441141797 \h </w:instrText>
        </w:r>
        <w:r w:rsidR="00230C06">
          <w:rPr>
            <w:noProof/>
            <w:webHidden/>
          </w:rPr>
        </w:r>
        <w:r w:rsidR="00230C06">
          <w:rPr>
            <w:noProof/>
            <w:webHidden/>
          </w:rPr>
          <w:fldChar w:fldCharType="separate"/>
        </w:r>
        <w:r w:rsidR="00230C06">
          <w:rPr>
            <w:noProof/>
            <w:webHidden/>
          </w:rPr>
          <w:t>58</w:t>
        </w:r>
        <w:r w:rsidR="00230C06">
          <w:rPr>
            <w:noProof/>
            <w:webHidden/>
          </w:rPr>
          <w:fldChar w:fldCharType="end"/>
        </w:r>
      </w:hyperlink>
    </w:p>
    <w:p w14:paraId="3F40A4D3" w14:textId="07B842C2" w:rsidR="00230C06" w:rsidRDefault="00FF2B1E">
      <w:pPr>
        <w:pStyle w:val="TOC5"/>
        <w:tabs>
          <w:tab w:val="left" w:pos="2592"/>
        </w:tabs>
        <w:rPr>
          <w:rFonts w:asciiTheme="minorHAnsi" w:eastAsiaTheme="minorEastAsia" w:hAnsiTheme="minorHAnsi" w:cstheme="minorBidi"/>
          <w:noProof/>
          <w:sz w:val="22"/>
          <w:szCs w:val="22"/>
        </w:rPr>
      </w:pPr>
      <w:hyperlink w:anchor="_Toc441141798" w:history="1">
        <w:r w:rsidR="00230C06" w:rsidRPr="00B14BFE">
          <w:rPr>
            <w:rStyle w:val="Hyperlink"/>
            <w:noProof/>
          </w:rPr>
          <w:t>6.3.1.2.3</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_Toc441141798 \h </w:instrText>
        </w:r>
        <w:r w:rsidR="00230C06">
          <w:rPr>
            <w:noProof/>
            <w:webHidden/>
          </w:rPr>
        </w:r>
        <w:r w:rsidR="00230C06">
          <w:rPr>
            <w:noProof/>
            <w:webHidden/>
          </w:rPr>
          <w:fldChar w:fldCharType="separate"/>
        </w:r>
        <w:r w:rsidR="00230C06">
          <w:rPr>
            <w:noProof/>
            <w:webHidden/>
          </w:rPr>
          <w:t>58</w:t>
        </w:r>
        <w:r w:rsidR="00230C06">
          <w:rPr>
            <w:noProof/>
            <w:webHidden/>
          </w:rPr>
          <w:fldChar w:fldCharType="end"/>
        </w:r>
      </w:hyperlink>
    </w:p>
    <w:p w14:paraId="2E0015C9" w14:textId="05072E0A" w:rsidR="00230C06" w:rsidRDefault="00FF2B1E">
      <w:pPr>
        <w:pStyle w:val="TOC5"/>
        <w:tabs>
          <w:tab w:val="left" w:pos="2592"/>
        </w:tabs>
        <w:rPr>
          <w:rFonts w:asciiTheme="minorHAnsi" w:eastAsiaTheme="minorEastAsia" w:hAnsiTheme="minorHAnsi" w:cstheme="minorBidi"/>
          <w:noProof/>
          <w:sz w:val="22"/>
          <w:szCs w:val="22"/>
        </w:rPr>
      </w:pPr>
      <w:hyperlink w:anchor="_Toc441141799" w:history="1">
        <w:r w:rsidR="00230C06" w:rsidRPr="00B14BFE">
          <w:rPr>
            <w:rStyle w:val="Hyperlink"/>
            <w:noProof/>
          </w:rPr>
          <w:t>6.3.1.2.4</w:t>
        </w:r>
        <w:r w:rsidR="00230C06">
          <w:rPr>
            <w:rFonts w:asciiTheme="minorHAnsi" w:eastAsiaTheme="minorEastAsia" w:hAnsiTheme="minorHAnsi" w:cstheme="minorBidi"/>
            <w:noProof/>
            <w:sz w:val="22"/>
            <w:szCs w:val="22"/>
          </w:rPr>
          <w:tab/>
        </w:r>
        <w:r w:rsidR="00230C06" w:rsidRPr="00B14BFE">
          <w:rPr>
            <w:rStyle w:val="Hyperlink"/>
            <w:noProof/>
          </w:rPr>
          <w:t>Conformance</w:t>
        </w:r>
        <w:r w:rsidR="00230C06">
          <w:rPr>
            <w:noProof/>
            <w:webHidden/>
          </w:rPr>
          <w:tab/>
        </w:r>
        <w:r w:rsidR="00230C06">
          <w:rPr>
            <w:noProof/>
            <w:webHidden/>
          </w:rPr>
          <w:fldChar w:fldCharType="begin"/>
        </w:r>
        <w:r w:rsidR="00230C06">
          <w:rPr>
            <w:noProof/>
            <w:webHidden/>
          </w:rPr>
          <w:instrText xml:space="preserve"> PAGEREF _Toc441141799 \h </w:instrText>
        </w:r>
        <w:r w:rsidR="00230C06">
          <w:rPr>
            <w:noProof/>
            <w:webHidden/>
          </w:rPr>
        </w:r>
        <w:r w:rsidR="00230C06">
          <w:rPr>
            <w:noProof/>
            <w:webHidden/>
          </w:rPr>
          <w:fldChar w:fldCharType="separate"/>
        </w:r>
        <w:r w:rsidR="00230C06">
          <w:rPr>
            <w:noProof/>
            <w:webHidden/>
          </w:rPr>
          <w:t>58</w:t>
        </w:r>
        <w:r w:rsidR="00230C06">
          <w:rPr>
            <w:noProof/>
            <w:webHidden/>
          </w:rPr>
          <w:fldChar w:fldCharType="end"/>
        </w:r>
      </w:hyperlink>
    </w:p>
    <w:p w14:paraId="54507F68" w14:textId="1A64FFDE" w:rsidR="00230C06" w:rsidRDefault="00FF2B1E">
      <w:pPr>
        <w:pStyle w:val="TOC5"/>
        <w:tabs>
          <w:tab w:val="left" w:pos="2592"/>
        </w:tabs>
        <w:rPr>
          <w:rFonts w:asciiTheme="minorHAnsi" w:eastAsiaTheme="minorEastAsia" w:hAnsiTheme="minorHAnsi" w:cstheme="minorBidi"/>
          <w:noProof/>
          <w:sz w:val="22"/>
          <w:szCs w:val="22"/>
        </w:rPr>
      </w:pPr>
      <w:hyperlink w:anchor="_Toc441141800" w:history="1">
        <w:r w:rsidR="00230C06" w:rsidRPr="00B14BFE">
          <w:rPr>
            <w:rStyle w:val="Hyperlink"/>
            <w:noProof/>
          </w:rPr>
          <w:t>6.3.1.2.5</w:t>
        </w:r>
        <w:r w:rsidR="00230C06">
          <w:rPr>
            <w:rFonts w:asciiTheme="minorHAnsi" w:eastAsiaTheme="minorEastAsia" w:hAnsiTheme="minorHAnsi" w:cstheme="minorBidi"/>
            <w:noProof/>
            <w:sz w:val="22"/>
            <w:szCs w:val="22"/>
          </w:rPr>
          <w:tab/>
        </w:r>
        <w:r w:rsidR="00230C06" w:rsidRPr="00B14BFE">
          <w:rPr>
            <w:rStyle w:val="Hyperlink"/>
            <w:noProof/>
          </w:rPr>
          <w:t>Document Specification</w:t>
        </w:r>
        <w:r w:rsidR="00230C06">
          <w:rPr>
            <w:noProof/>
            <w:webHidden/>
          </w:rPr>
          <w:tab/>
        </w:r>
        <w:r w:rsidR="00230C06">
          <w:rPr>
            <w:noProof/>
            <w:webHidden/>
          </w:rPr>
          <w:fldChar w:fldCharType="begin"/>
        </w:r>
        <w:r w:rsidR="00230C06">
          <w:rPr>
            <w:noProof/>
            <w:webHidden/>
          </w:rPr>
          <w:instrText xml:space="preserve"> PAGEREF _Toc441141800 \h </w:instrText>
        </w:r>
        <w:r w:rsidR="00230C06">
          <w:rPr>
            <w:noProof/>
            <w:webHidden/>
          </w:rPr>
        </w:r>
        <w:r w:rsidR="00230C06">
          <w:rPr>
            <w:noProof/>
            <w:webHidden/>
          </w:rPr>
          <w:fldChar w:fldCharType="separate"/>
        </w:r>
        <w:r w:rsidR="00230C06">
          <w:rPr>
            <w:noProof/>
            <w:webHidden/>
          </w:rPr>
          <w:t>59</w:t>
        </w:r>
        <w:r w:rsidR="00230C06">
          <w:rPr>
            <w:noProof/>
            <w:webHidden/>
          </w:rPr>
          <w:fldChar w:fldCharType="end"/>
        </w:r>
      </w:hyperlink>
    </w:p>
    <w:p w14:paraId="2F34AC3F" w14:textId="58C4E50E" w:rsidR="00230C06" w:rsidRDefault="00FF2B1E">
      <w:pPr>
        <w:pStyle w:val="TOC4"/>
        <w:tabs>
          <w:tab w:val="left" w:pos="2160"/>
        </w:tabs>
        <w:rPr>
          <w:rFonts w:asciiTheme="minorHAnsi" w:eastAsiaTheme="minorEastAsia" w:hAnsiTheme="minorHAnsi" w:cstheme="minorBidi"/>
          <w:noProof/>
          <w:sz w:val="22"/>
          <w:szCs w:val="22"/>
        </w:rPr>
      </w:pPr>
      <w:hyperlink w:anchor="_Toc441141801" w:history="1">
        <w:r w:rsidR="00230C06" w:rsidRPr="00B14BFE">
          <w:rPr>
            <w:rStyle w:val="Hyperlink"/>
            <w:noProof/>
          </w:rPr>
          <w:t>6.3.1.3</w:t>
        </w:r>
        <w:r w:rsidR="00230C06">
          <w:rPr>
            <w:rFonts w:asciiTheme="minorHAnsi" w:eastAsiaTheme="minorEastAsia" w:hAnsiTheme="minorHAnsi" w:cstheme="minorBidi"/>
            <w:noProof/>
            <w:sz w:val="22"/>
            <w:szCs w:val="22"/>
          </w:rPr>
          <w:tab/>
        </w:r>
        <w:r w:rsidR="00230C06" w:rsidRPr="00B14BFE">
          <w:rPr>
            <w:rStyle w:val="Hyperlink"/>
            <w:noProof/>
          </w:rPr>
          <w:t>Referral Summary Specification 1.3.6.1.4.1.19376.1.5.3.1.1.3</w:t>
        </w:r>
        <w:r w:rsidR="00230C06">
          <w:rPr>
            <w:noProof/>
            <w:webHidden/>
          </w:rPr>
          <w:tab/>
        </w:r>
        <w:r w:rsidR="00230C06">
          <w:rPr>
            <w:noProof/>
            <w:webHidden/>
          </w:rPr>
          <w:fldChar w:fldCharType="begin"/>
        </w:r>
        <w:r w:rsidR="00230C06">
          <w:rPr>
            <w:noProof/>
            <w:webHidden/>
          </w:rPr>
          <w:instrText xml:space="preserve"> PAGEREF _Toc441141801 \h </w:instrText>
        </w:r>
        <w:r w:rsidR="00230C06">
          <w:rPr>
            <w:noProof/>
            <w:webHidden/>
          </w:rPr>
        </w:r>
        <w:r w:rsidR="00230C06">
          <w:rPr>
            <w:noProof/>
            <w:webHidden/>
          </w:rPr>
          <w:fldChar w:fldCharType="separate"/>
        </w:r>
        <w:r w:rsidR="00230C06">
          <w:rPr>
            <w:noProof/>
            <w:webHidden/>
          </w:rPr>
          <w:t>59</w:t>
        </w:r>
        <w:r w:rsidR="00230C06">
          <w:rPr>
            <w:noProof/>
            <w:webHidden/>
          </w:rPr>
          <w:fldChar w:fldCharType="end"/>
        </w:r>
      </w:hyperlink>
    </w:p>
    <w:p w14:paraId="12C0C335" w14:textId="120ACE95" w:rsidR="00230C06" w:rsidRDefault="00FF2B1E">
      <w:pPr>
        <w:pStyle w:val="TOC5"/>
        <w:tabs>
          <w:tab w:val="left" w:pos="2592"/>
        </w:tabs>
        <w:rPr>
          <w:rFonts w:asciiTheme="minorHAnsi" w:eastAsiaTheme="minorEastAsia" w:hAnsiTheme="minorHAnsi" w:cstheme="minorBidi"/>
          <w:noProof/>
          <w:sz w:val="22"/>
          <w:szCs w:val="22"/>
        </w:rPr>
      </w:pPr>
      <w:hyperlink w:anchor="_Toc441141802" w:history="1">
        <w:r w:rsidR="00230C06" w:rsidRPr="00B14BFE">
          <w:rPr>
            <w:rStyle w:val="Hyperlink"/>
            <w:noProof/>
          </w:rPr>
          <w:t>6.3.1.3.1</w:t>
        </w:r>
        <w:r w:rsidR="00230C06">
          <w:rPr>
            <w:rFonts w:asciiTheme="minorHAnsi" w:eastAsiaTheme="minorEastAsia" w:hAnsiTheme="minorHAnsi" w:cstheme="minorBidi"/>
            <w:noProof/>
            <w:sz w:val="22"/>
            <w:szCs w:val="22"/>
          </w:rPr>
          <w:tab/>
        </w:r>
        <w:r w:rsidR="00230C06" w:rsidRPr="00B14BFE">
          <w:rPr>
            <w:rStyle w:val="Hyperlink"/>
            <w:noProof/>
          </w:rPr>
          <w:t>Format Code</w:t>
        </w:r>
        <w:r w:rsidR="00230C06">
          <w:rPr>
            <w:noProof/>
            <w:webHidden/>
          </w:rPr>
          <w:tab/>
        </w:r>
        <w:r w:rsidR="00230C06">
          <w:rPr>
            <w:noProof/>
            <w:webHidden/>
          </w:rPr>
          <w:fldChar w:fldCharType="begin"/>
        </w:r>
        <w:r w:rsidR="00230C06">
          <w:rPr>
            <w:noProof/>
            <w:webHidden/>
          </w:rPr>
          <w:instrText xml:space="preserve"> PAGEREF _Toc441141802 \h </w:instrText>
        </w:r>
        <w:r w:rsidR="00230C06">
          <w:rPr>
            <w:noProof/>
            <w:webHidden/>
          </w:rPr>
        </w:r>
        <w:r w:rsidR="00230C06">
          <w:rPr>
            <w:noProof/>
            <w:webHidden/>
          </w:rPr>
          <w:fldChar w:fldCharType="separate"/>
        </w:r>
        <w:r w:rsidR="00230C06">
          <w:rPr>
            <w:noProof/>
            <w:webHidden/>
          </w:rPr>
          <w:t>59</w:t>
        </w:r>
        <w:r w:rsidR="00230C06">
          <w:rPr>
            <w:noProof/>
            <w:webHidden/>
          </w:rPr>
          <w:fldChar w:fldCharType="end"/>
        </w:r>
      </w:hyperlink>
    </w:p>
    <w:p w14:paraId="080D8553" w14:textId="034DB465" w:rsidR="00230C06" w:rsidRDefault="00FF2B1E">
      <w:pPr>
        <w:pStyle w:val="TOC5"/>
        <w:tabs>
          <w:tab w:val="left" w:pos="2592"/>
        </w:tabs>
        <w:rPr>
          <w:rFonts w:asciiTheme="minorHAnsi" w:eastAsiaTheme="minorEastAsia" w:hAnsiTheme="minorHAnsi" w:cstheme="minorBidi"/>
          <w:noProof/>
          <w:sz w:val="22"/>
          <w:szCs w:val="22"/>
        </w:rPr>
      </w:pPr>
      <w:hyperlink w:anchor="_Toc441141803" w:history="1">
        <w:r w:rsidR="00230C06" w:rsidRPr="00B14BFE">
          <w:rPr>
            <w:rStyle w:val="Hyperlink"/>
            <w:noProof/>
          </w:rPr>
          <w:t>6.3.1.3.2</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_Toc441141803 \h </w:instrText>
        </w:r>
        <w:r w:rsidR="00230C06">
          <w:rPr>
            <w:noProof/>
            <w:webHidden/>
          </w:rPr>
        </w:r>
        <w:r w:rsidR="00230C06">
          <w:rPr>
            <w:noProof/>
            <w:webHidden/>
          </w:rPr>
          <w:fldChar w:fldCharType="separate"/>
        </w:r>
        <w:r w:rsidR="00230C06">
          <w:rPr>
            <w:noProof/>
            <w:webHidden/>
          </w:rPr>
          <w:t>59</w:t>
        </w:r>
        <w:r w:rsidR="00230C06">
          <w:rPr>
            <w:noProof/>
            <w:webHidden/>
          </w:rPr>
          <w:fldChar w:fldCharType="end"/>
        </w:r>
      </w:hyperlink>
    </w:p>
    <w:p w14:paraId="09C0760E" w14:textId="57619ABA" w:rsidR="00230C06" w:rsidRDefault="00FF2B1E">
      <w:pPr>
        <w:pStyle w:val="TOC5"/>
        <w:tabs>
          <w:tab w:val="left" w:pos="2592"/>
        </w:tabs>
        <w:rPr>
          <w:rFonts w:asciiTheme="minorHAnsi" w:eastAsiaTheme="minorEastAsia" w:hAnsiTheme="minorHAnsi" w:cstheme="minorBidi"/>
          <w:noProof/>
          <w:sz w:val="22"/>
          <w:szCs w:val="22"/>
        </w:rPr>
      </w:pPr>
      <w:hyperlink w:anchor="_Toc441141804" w:history="1">
        <w:r w:rsidR="00230C06" w:rsidRPr="00B14BFE">
          <w:rPr>
            <w:rStyle w:val="Hyperlink"/>
            <w:noProof/>
          </w:rPr>
          <w:t>6.3.1.3.3</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_Toc441141804 \h </w:instrText>
        </w:r>
        <w:r w:rsidR="00230C06">
          <w:rPr>
            <w:noProof/>
            <w:webHidden/>
          </w:rPr>
        </w:r>
        <w:r w:rsidR="00230C06">
          <w:rPr>
            <w:noProof/>
            <w:webHidden/>
          </w:rPr>
          <w:fldChar w:fldCharType="separate"/>
        </w:r>
        <w:r w:rsidR="00230C06">
          <w:rPr>
            <w:noProof/>
            <w:webHidden/>
          </w:rPr>
          <w:t>59</w:t>
        </w:r>
        <w:r w:rsidR="00230C06">
          <w:rPr>
            <w:noProof/>
            <w:webHidden/>
          </w:rPr>
          <w:fldChar w:fldCharType="end"/>
        </w:r>
      </w:hyperlink>
    </w:p>
    <w:p w14:paraId="377DB3B4" w14:textId="15444639" w:rsidR="00230C06" w:rsidRDefault="00FF2B1E">
      <w:pPr>
        <w:pStyle w:val="TOC5"/>
        <w:tabs>
          <w:tab w:val="left" w:pos="2592"/>
        </w:tabs>
        <w:rPr>
          <w:rFonts w:asciiTheme="minorHAnsi" w:eastAsiaTheme="minorEastAsia" w:hAnsiTheme="minorHAnsi" w:cstheme="minorBidi"/>
          <w:noProof/>
          <w:sz w:val="22"/>
          <w:szCs w:val="22"/>
        </w:rPr>
      </w:pPr>
      <w:hyperlink w:anchor="_Toc441141805" w:history="1">
        <w:r w:rsidR="00230C06" w:rsidRPr="00B14BFE">
          <w:rPr>
            <w:rStyle w:val="Hyperlink"/>
            <w:noProof/>
          </w:rPr>
          <w:t>6.3.1.3.4</w:t>
        </w:r>
        <w:r w:rsidR="00230C06">
          <w:rPr>
            <w:rFonts w:asciiTheme="minorHAnsi" w:eastAsiaTheme="minorEastAsia" w:hAnsiTheme="minorHAnsi" w:cstheme="minorBidi"/>
            <w:noProof/>
            <w:sz w:val="22"/>
            <w:szCs w:val="22"/>
          </w:rPr>
          <w:tab/>
        </w:r>
        <w:r w:rsidR="00230C06" w:rsidRPr="00B14BFE">
          <w:rPr>
            <w:rStyle w:val="Hyperlink"/>
            <w:noProof/>
          </w:rPr>
          <w:t>Data Element Index</w:t>
        </w:r>
        <w:r w:rsidR="00230C06">
          <w:rPr>
            <w:noProof/>
            <w:webHidden/>
          </w:rPr>
          <w:tab/>
        </w:r>
        <w:r w:rsidR="00230C06">
          <w:rPr>
            <w:noProof/>
            <w:webHidden/>
          </w:rPr>
          <w:fldChar w:fldCharType="begin"/>
        </w:r>
        <w:r w:rsidR="00230C06">
          <w:rPr>
            <w:noProof/>
            <w:webHidden/>
          </w:rPr>
          <w:instrText xml:space="preserve"> PAGEREF _Toc441141805 \h </w:instrText>
        </w:r>
        <w:r w:rsidR="00230C06">
          <w:rPr>
            <w:noProof/>
            <w:webHidden/>
          </w:rPr>
        </w:r>
        <w:r w:rsidR="00230C06">
          <w:rPr>
            <w:noProof/>
            <w:webHidden/>
          </w:rPr>
          <w:fldChar w:fldCharType="separate"/>
        </w:r>
        <w:r w:rsidR="00230C06">
          <w:rPr>
            <w:noProof/>
            <w:webHidden/>
          </w:rPr>
          <w:t>59</w:t>
        </w:r>
        <w:r w:rsidR="00230C06">
          <w:rPr>
            <w:noProof/>
            <w:webHidden/>
          </w:rPr>
          <w:fldChar w:fldCharType="end"/>
        </w:r>
      </w:hyperlink>
    </w:p>
    <w:p w14:paraId="6C63D834" w14:textId="703696FD" w:rsidR="00230C06" w:rsidRDefault="00FF2B1E">
      <w:pPr>
        <w:pStyle w:val="TOC5"/>
        <w:tabs>
          <w:tab w:val="left" w:pos="2592"/>
        </w:tabs>
        <w:rPr>
          <w:rFonts w:asciiTheme="minorHAnsi" w:eastAsiaTheme="minorEastAsia" w:hAnsiTheme="minorHAnsi" w:cstheme="minorBidi"/>
          <w:noProof/>
          <w:sz w:val="22"/>
          <w:szCs w:val="22"/>
        </w:rPr>
      </w:pPr>
      <w:hyperlink w:anchor="_Toc441141806" w:history="1">
        <w:r w:rsidR="00230C06" w:rsidRPr="00B14BFE">
          <w:rPr>
            <w:rStyle w:val="Hyperlink"/>
            <w:noProof/>
          </w:rPr>
          <w:t>6.3.1.3.5</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_Toc441141806 \h </w:instrText>
        </w:r>
        <w:r w:rsidR="00230C06">
          <w:rPr>
            <w:noProof/>
            <w:webHidden/>
          </w:rPr>
        </w:r>
        <w:r w:rsidR="00230C06">
          <w:rPr>
            <w:noProof/>
            <w:webHidden/>
          </w:rPr>
          <w:fldChar w:fldCharType="separate"/>
        </w:r>
        <w:r w:rsidR="00230C06">
          <w:rPr>
            <w:noProof/>
            <w:webHidden/>
          </w:rPr>
          <w:t>60</w:t>
        </w:r>
        <w:r w:rsidR="00230C06">
          <w:rPr>
            <w:noProof/>
            <w:webHidden/>
          </w:rPr>
          <w:fldChar w:fldCharType="end"/>
        </w:r>
      </w:hyperlink>
    </w:p>
    <w:p w14:paraId="4D6A3E99" w14:textId="5CA0F562" w:rsidR="00230C06" w:rsidRDefault="00FF2B1E">
      <w:pPr>
        <w:pStyle w:val="TOC5"/>
        <w:tabs>
          <w:tab w:val="left" w:pos="2592"/>
        </w:tabs>
        <w:rPr>
          <w:rFonts w:asciiTheme="minorHAnsi" w:eastAsiaTheme="minorEastAsia" w:hAnsiTheme="minorHAnsi" w:cstheme="minorBidi"/>
          <w:noProof/>
          <w:sz w:val="22"/>
          <w:szCs w:val="22"/>
        </w:rPr>
      </w:pPr>
      <w:hyperlink w:anchor="_Toc441141807" w:history="1">
        <w:r w:rsidR="00230C06" w:rsidRPr="00B14BFE">
          <w:rPr>
            <w:rStyle w:val="Hyperlink"/>
            <w:noProof/>
          </w:rPr>
          <w:t>6.3.1.3.6</w:t>
        </w:r>
        <w:r w:rsidR="00230C06">
          <w:rPr>
            <w:rFonts w:asciiTheme="minorHAnsi" w:eastAsiaTheme="minorEastAsia" w:hAnsiTheme="minorHAnsi" w:cstheme="minorBidi"/>
            <w:noProof/>
            <w:sz w:val="22"/>
            <w:szCs w:val="22"/>
          </w:rPr>
          <w:tab/>
        </w:r>
        <w:r w:rsidR="00230C06" w:rsidRPr="00B14BFE">
          <w:rPr>
            <w:rStyle w:val="Hyperlink"/>
            <w:noProof/>
          </w:rPr>
          <w:t>Conformance</w:t>
        </w:r>
        <w:r w:rsidR="00230C06">
          <w:rPr>
            <w:noProof/>
            <w:webHidden/>
          </w:rPr>
          <w:tab/>
        </w:r>
        <w:r w:rsidR="00230C06">
          <w:rPr>
            <w:noProof/>
            <w:webHidden/>
          </w:rPr>
          <w:fldChar w:fldCharType="begin"/>
        </w:r>
        <w:r w:rsidR="00230C06">
          <w:rPr>
            <w:noProof/>
            <w:webHidden/>
          </w:rPr>
          <w:instrText xml:space="preserve"> PAGEREF _Toc441141807 \h </w:instrText>
        </w:r>
        <w:r w:rsidR="00230C06">
          <w:rPr>
            <w:noProof/>
            <w:webHidden/>
          </w:rPr>
        </w:r>
        <w:r w:rsidR="00230C06">
          <w:rPr>
            <w:noProof/>
            <w:webHidden/>
          </w:rPr>
          <w:fldChar w:fldCharType="separate"/>
        </w:r>
        <w:r w:rsidR="00230C06">
          <w:rPr>
            <w:noProof/>
            <w:webHidden/>
          </w:rPr>
          <w:t>61</w:t>
        </w:r>
        <w:r w:rsidR="00230C06">
          <w:rPr>
            <w:noProof/>
            <w:webHidden/>
          </w:rPr>
          <w:fldChar w:fldCharType="end"/>
        </w:r>
      </w:hyperlink>
    </w:p>
    <w:p w14:paraId="7FF04939" w14:textId="6905B10F" w:rsidR="00230C06" w:rsidRDefault="00FF2B1E">
      <w:pPr>
        <w:pStyle w:val="TOC4"/>
        <w:tabs>
          <w:tab w:val="left" w:pos="2160"/>
        </w:tabs>
        <w:rPr>
          <w:rFonts w:asciiTheme="minorHAnsi" w:eastAsiaTheme="minorEastAsia" w:hAnsiTheme="minorHAnsi" w:cstheme="minorBidi"/>
          <w:noProof/>
          <w:sz w:val="22"/>
          <w:szCs w:val="22"/>
        </w:rPr>
      </w:pPr>
      <w:hyperlink w:anchor="_Toc441141808" w:history="1">
        <w:r w:rsidR="00230C06" w:rsidRPr="00B14BFE">
          <w:rPr>
            <w:rStyle w:val="Hyperlink"/>
            <w:bCs/>
            <w:noProof/>
          </w:rPr>
          <w:t>6.3.1.4</w:t>
        </w:r>
        <w:r w:rsidR="00230C06">
          <w:rPr>
            <w:rFonts w:asciiTheme="minorHAnsi" w:eastAsiaTheme="minorEastAsia" w:hAnsiTheme="minorHAnsi" w:cstheme="minorBidi"/>
            <w:noProof/>
            <w:sz w:val="22"/>
            <w:szCs w:val="22"/>
          </w:rPr>
          <w:tab/>
        </w:r>
        <w:r w:rsidR="00230C06" w:rsidRPr="00B14BFE">
          <w:rPr>
            <w:rStyle w:val="Hyperlink"/>
            <w:bCs/>
            <w:noProof/>
          </w:rPr>
          <w:t>Discharge Summary Specification 1.3.6.1.4.1.19376.1.5.3.1.1.4</w:t>
        </w:r>
        <w:r w:rsidR="00230C06">
          <w:rPr>
            <w:noProof/>
            <w:webHidden/>
          </w:rPr>
          <w:tab/>
        </w:r>
        <w:r w:rsidR="00230C06">
          <w:rPr>
            <w:noProof/>
            <w:webHidden/>
          </w:rPr>
          <w:fldChar w:fldCharType="begin"/>
        </w:r>
        <w:r w:rsidR="00230C06">
          <w:rPr>
            <w:noProof/>
            <w:webHidden/>
          </w:rPr>
          <w:instrText xml:space="preserve"> PAGEREF _Toc441141808 \h </w:instrText>
        </w:r>
        <w:r w:rsidR="00230C06">
          <w:rPr>
            <w:noProof/>
            <w:webHidden/>
          </w:rPr>
        </w:r>
        <w:r w:rsidR="00230C06">
          <w:rPr>
            <w:noProof/>
            <w:webHidden/>
          </w:rPr>
          <w:fldChar w:fldCharType="separate"/>
        </w:r>
        <w:r w:rsidR="00230C06">
          <w:rPr>
            <w:noProof/>
            <w:webHidden/>
          </w:rPr>
          <w:t>64</w:t>
        </w:r>
        <w:r w:rsidR="00230C06">
          <w:rPr>
            <w:noProof/>
            <w:webHidden/>
          </w:rPr>
          <w:fldChar w:fldCharType="end"/>
        </w:r>
      </w:hyperlink>
    </w:p>
    <w:p w14:paraId="40360126" w14:textId="69AD85AB" w:rsidR="00230C06" w:rsidRDefault="00FF2B1E">
      <w:pPr>
        <w:pStyle w:val="TOC5"/>
        <w:tabs>
          <w:tab w:val="left" w:pos="2592"/>
        </w:tabs>
        <w:rPr>
          <w:rFonts w:asciiTheme="minorHAnsi" w:eastAsiaTheme="minorEastAsia" w:hAnsiTheme="minorHAnsi" w:cstheme="minorBidi"/>
          <w:noProof/>
          <w:sz w:val="22"/>
          <w:szCs w:val="22"/>
        </w:rPr>
      </w:pPr>
      <w:hyperlink w:anchor="_Toc441141809" w:history="1">
        <w:r w:rsidR="00230C06" w:rsidRPr="00B14BFE">
          <w:rPr>
            <w:rStyle w:val="Hyperlink"/>
            <w:noProof/>
          </w:rPr>
          <w:t>6.3.1.4.1</w:t>
        </w:r>
        <w:r w:rsidR="00230C06">
          <w:rPr>
            <w:rFonts w:asciiTheme="minorHAnsi" w:eastAsiaTheme="minorEastAsia" w:hAnsiTheme="minorHAnsi" w:cstheme="minorBidi"/>
            <w:noProof/>
            <w:sz w:val="22"/>
            <w:szCs w:val="22"/>
          </w:rPr>
          <w:tab/>
        </w:r>
        <w:r w:rsidR="00230C06" w:rsidRPr="00B14BFE">
          <w:rPr>
            <w:rStyle w:val="Hyperlink"/>
            <w:noProof/>
          </w:rPr>
          <w:t>Format Code</w:t>
        </w:r>
        <w:r w:rsidR="00230C06">
          <w:rPr>
            <w:noProof/>
            <w:webHidden/>
          </w:rPr>
          <w:tab/>
        </w:r>
        <w:r w:rsidR="00230C06">
          <w:rPr>
            <w:noProof/>
            <w:webHidden/>
          </w:rPr>
          <w:fldChar w:fldCharType="begin"/>
        </w:r>
        <w:r w:rsidR="00230C06">
          <w:rPr>
            <w:noProof/>
            <w:webHidden/>
          </w:rPr>
          <w:instrText xml:space="preserve"> PAGEREF _Toc441141809 \h </w:instrText>
        </w:r>
        <w:r w:rsidR="00230C06">
          <w:rPr>
            <w:noProof/>
            <w:webHidden/>
          </w:rPr>
        </w:r>
        <w:r w:rsidR="00230C06">
          <w:rPr>
            <w:noProof/>
            <w:webHidden/>
          </w:rPr>
          <w:fldChar w:fldCharType="separate"/>
        </w:r>
        <w:r w:rsidR="00230C06">
          <w:rPr>
            <w:noProof/>
            <w:webHidden/>
          </w:rPr>
          <w:t>64</w:t>
        </w:r>
        <w:r w:rsidR="00230C06">
          <w:rPr>
            <w:noProof/>
            <w:webHidden/>
          </w:rPr>
          <w:fldChar w:fldCharType="end"/>
        </w:r>
      </w:hyperlink>
    </w:p>
    <w:p w14:paraId="72D6E8F1" w14:textId="7FC377B0" w:rsidR="00230C06" w:rsidRDefault="00FF2B1E">
      <w:pPr>
        <w:pStyle w:val="TOC5"/>
        <w:tabs>
          <w:tab w:val="left" w:pos="2592"/>
        </w:tabs>
        <w:rPr>
          <w:rFonts w:asciiTheme="minorHAnsi" w:eastAsiaTheme="minorEastAsia" w:hAnsiTheme="minorHAnsi" w:cstheme="minorBidi"/>
          <w:noProof/>
          <w:sz w:val="22"/>
          <w:szCs w:val="22"/>
        </w:rPr>
      </w:pPr>
      <w:hyperlink w:anchor="_Toc441141810" w:history="1">
        <w:r w:rsidR="00230C06" w:rsidRPr="00B14BFE">
          <w:rPr>
            <w:rStyle w:val="Hyperlink"/>
            <w:noProof/>
          </w:rPr>
          <w:t>6.3.1.4.2</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_Toc441141810 \h </w:instrText>
        </w:r>
        <w:r w:rsidR="00230C06">
          <w:rPr>
            <w:noProof/>
            <w:webHidden/>
          </w:rPr>
        </w:r>
        <w:r w:rsidR="00230C06">
          <w:rPr>
            <w:noProof/>
            <w:webHidden/>
          </w:rPr>
          <w:fldChar w:fldCharType="separate"/>
        </w:r>
        <w:r w:rsidR="00230C06">
          <w:rPr>
            <w:noProof/>
            <w:webHidden/>
          </w:rPr>
          <w:t>64</w:t>
        </w:r>
        <w:r w:rsidR="00230C06">
          <w:rPr>
            <w:noProof/>
            <w:webHidden/>
          </w:rPr>
          <w:fldChar w:fldCharType="end"/>
        </w:r>
      </w:hyperlink>
    </w:p>
    <w:p w14:paraId="39B35319" w14:textId="3891CA39" w:rsidR="00230C06" w:rsidRDefault="00FF2B1E">
      <w:pPr>
        <w:pStyle w:val="TOC5"/>
        <w:tabs>
          <w:tab w:val="left" w:pos="2592"/>
        </w:tabs>
        <w:rPr>
          <w:rFonts w:asciiTheme="minorHAnsi" w:eastAsiaTheme="minorEastAsia" w:hAnsiTheme="minorHAnsi" w:cstheme="minorBidi"/>
          <w:noProof/>
          <w:sz w:val="22"/>
          <w:szCs w:val="22"/>
        </w:rPr>
      </w:pPr>
      <w:hyperlink w:anchor="_Toc441141811" w:history="1">
        <w:r w:rsidR="00230C06" w:rsidRPr="00B14BFE">
          <w:rPr>
            <w:rStyle w:val="Hyperlink"/>
            <w:noProof/>
          </w:rPr>
          <w:t>6.3.1.4.3</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_Toc441141811 \h </w:instrText>
        </w:r>
        <w:r w:rsidR="00230C06">
          <w:rPr>
            <w:noProof/>
            <w:webHidden/>
          </w:rPr>
        </w:r>
        <w:r w:rsidR="00230C06">
          <w:rPr>
            <w:noProof/>
            <w:webHidden/>
          </w:rPr>
          <w:fldChar w:fldCharType="separate"/>
        </w:r>
        <w:r w:rsidR="00230C06">
          <w:rPr>
            <w:noProof/>
            <w:webHidden/>
          </w:rPr>
          <w:t>64</w:t>
        </w:r>
        <w:r w:rsidR="00230C06">
          <w:rPr>
            <w:noProof/>
            <w:webHidden/>
          </w:rPr>
          <w:fldChar w:fldCharType="end"/>
        </w:r>
      </w:hyperlink>
    </w:p>
    <w:p w14:paraId="2F87AF23" w14:textId="6053264C" w:rsidR="00230C06" w:rsidRDefault="00FF2B1E">
      <w:pPr>
        <w:pStyle w:val="TOC5"/>
        <w:tabs>
          <w:tab w:val="left" w:pos="2592"/>
        </w:tabs>
        <w:rPr>
          <w:rFonts w:asciiTheme="minorHAnsi" w:eastAsiaTheme="minorEastAsia" w:hAnsiTheme="minorHAnsi" w:cstheme="minorBidi"/>
          <w:noProof/>
          <w:sz w:val="22"/>
          <w:szCs w:val="22"/>
        </w:rPr>
      </w:pPr>
      <w:hyperlink w:anchor="_Toc441141812" w:history="1">
        <w:r w:rsidR="00230C06" w:rsidRPr="00B14BFE">
          <w:rPr>
            <w:rStyle w:val="Hyperlink"/>
            <w:noProof/>
          </w:rPr>
          <w:t>6.3.1.4.4</w:t>
        </w:r>
        <w:r w:rsidR="00230C06">
          <w:rPr>
            <w:rFonts w:asciiTheme="minorHAnsi" w:eastAsiaTheme="minorEastAsia" w:hAnsiTheme="minorHAnsi" w:cstheme="minorBidi"/>
            <w:noProof/>
            <w:sz w:val="22"/>
            <w:szCs w:val="22"/>
          </w:rPr>
          <w:tab/>
        </w:r>
        <w:r w:rsidR="00230C06" w:rsidRPr="00B14BFE">
          <w:rPr>
            <w:rStyle w:val="Hyperlink"/>
            <w:noProof/>
          </w:rPr>
          <w:t>Data Element Index</w:t>
        </w:r>
        <w:r w:rsidR="00230C06">
          <w:rPr>
            <w:noProof/>
            <w:webHidden/>
          </w:rPr>
          <w:tab/>
        </w:r>
        <w:r w:rsidR="00230C06">
          <w:rPr>
            <w:noProof/>
            <w:webHidden/>
          </w:rPr>
          <w:fldChar w:fldCharType="begin"/>
        </w:r>
        <w:r w:rsidR="00230C06">
          <w:rPr>
            <w:noProof/>
            <w:webHidden/>
          </w:rPr>
          <w:instrText xml:space="preserve"> PAGEREF _Toc441141812 \h </w:instrText>
        </w:r>
        <w:r w:rsidR="00230C06">
          <w:rPr>
            <w:noProof/>
            <w:webHidden/>
          </w:rPr>
        </w:r>
        <w:r w:rsidR="00230C06">
          <w:rPr>
            <w:noProof/>
            <w:webHidden/>
          </w:rPr>
          <w:fldChar w:fldCharType="separate"/>
        </w:r>
        <w:r w:rsidR="00230C06">
          <w:rPr>
            <w:noProof/>
            <w:webHidden/>
          </w:rPr>
          <w:t>64</w:t>
        </w:r>
        <w:r w:rsidR="00230C06">
          <w:rPr>
            <w:noProof/>
            <w:webHidden/>
          </w:rPr>
          <w:fldChar w:fldCharType="end"/>
        </w:r>
      </w:hyperlink>
    </w:p>
    <w:p w14:paraId="0356AF61" w14:textId="6EB4F9E1" w:rsidR="00230C06" w:rsidRDefault="00FF2B1E">
      <w:pPr>
        <w:pStyle w:val="TOC5"/>
        <w:tabs>
          <w:tab w:val="left" w:pos="2592"/>
        </w:tabs>
        <w:rPr>
          <w:rFonts w:asciiTheme="minorHAnsi" w:eastAsiaTheme="minorEastAsia" w:hAnsiTheme="minorHAnsi" w:cstheme="minorBidi"/>
          <w:noProof/>
          <w:sz w:val="22"/>
          <w:szCs w:val="22"/>
        </w:rPr>
      </w:pPr>
      <w:hyperlink w:anchor="_Toc441141813" w:history="1">
        <w:r w:rsidR="00230C06" w:rsidRPr="00B14BFE">
          <w:rPr>
            <w:rStyle w:val="Hyperlink"/>
            <w:noProof/>
          </w:rPr>
          <w:t>6.3.1.4.5</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_Toc441141813 \h </w:instrText>
        </w:r>
        <w:r w:rsidR="00230C06">
          <w:rPr>
            <w:noProof/>
            <w:webHidden/>
          </w:rPr>
        </w:r>
        <w:r w:rsidR="00230C06">
          <w:rPr>
            <w:noProof/>
            <w:webHidden/>
          </w:rPr>
          <w:fldChar w:fldCharType="separate"/>
        </w:r>
        <w:r w:rsidR="00230C06">
          <w:rPr>
            <w:noProof/>
            <w:webHidden/>
          </w:rPr>
          <w:t>65</w:t>
        </w:r>
        <w:r w:rsidR="00230C06">
          <w:rPr>
            <w:noProof/>
            <w:webHidden/>
          </w:rPr>
          <w:fldChar w:fldCharType="end"/>
        </w:r>
      </w:hyperlink>
    </w:p>
    <w:p w14:paraId="2F92D1AA" w14:textId="392EAC13" w:rsidR="00230C06" w:rsidRDefault="00FF2B1E">
      <w:pPr>
        <w:pStyle w:val="TOC5"/>
        <w:tabs>
          <w:tab w:val="left" w:pos="2592"/>
        </w:tabs>
        <w:rPr>
          <w:rFonts w:asciiTheme="minorHAnsi" w:eastAsiaTheme="minorEastAsia" w:hAnsiTheme="minorHAnsi" w:cstheme="minorBidi"/>
          <w:noProof/>
          <w:sz w:val="22"/>
          <w:szCs w:val="22"/>
        </w:rPr>
      </w:pPr>
      <w:hyperlink w:anchor="_Toc441141814" w:history="1">
        <w:r w:rsidR="00230C06" w:rsidRPr="00B14BFE">
          <w:rPr>
            <w:rStyle w:val="Hyperlink"/>
            <w:noProof/>
          </w:rPr>
          <w:t>6.3.1.4.6</w:t>
        </w:r>
        <w:r w:rsidR="00230C06">
          <w:rPr>
            <w:rFonts w:asciiTheme="minorHAnsi" w:eastAsiaTheme="minorEastAsia" w:hAnsiTheme="minorHAnsi" w:cstheme="minorBidi"/>
            <w:noProof/>
            <w:sz w:val="22"/>
            <w:szCs w:val="22"/>
          </w:rPr>
          <w:tab/>
        </w:r>
        <w:r w:rsidR="00230C06" w:rsidRPr="00B14BFE">
          <w:rPr>
            <w:rStyle w:val="Hyperlink"/>
            <w:noProof/>
          </w:rPr>
          <w:t>Conformance</w:t>
        </w:r>
        <w:r w:rsidR="00230C06">
          <w:rPr>
            <w:noProof/>
            <w:webHidden/>
          </w:rPr>
          <w:tab/>
        </w:r>
        <w:r w:rsidR="00230C06">
          <w:rPr>
            <w:noProof/>
            <w:webHidden/>
          </w:rPr>
          <w:fldChar w:fldCharType="begin"/>
        </w:r>
        <w:r w:rsidR="00230C06">
          <w:rPr>
            <w:noProof/>
            <w:webHidden/>
          </w:rPr>
          <w:instrText xml:space="preserve"> PAGEREF _Toc441141814 \h </w:instrText>
        </w:r>
        <w:r w:rsidR="00230C06">
          <w:rPr>
            <w:noProof/>
            <w:webHidden/>
          </w:rPr>
        </w:r>
        <w:r w:rsidR="00230C06">
          <w:rPr>
            <w:noProof/>
            <w:webHidden/>
          </w:rPr>
          <w:fldChar w:fldCharType="separate"/>
        </w:r>
        <w:r w:rsidR="00230C06">
          <w:rPr>
            <w:noProof/>
            <w:webHidden/>
          </w:rPr>
          <w:t>66</w:t>
        </w:r>
        <w:r w:rsidR="00230C06">
          <w:rPr>
            <w:noProof/>
            <w:webHidden/>
          </w:rPr>
          <w:fldChar w:fldCharType="end"/>
        </w:r>
      </w:hyperlink>
    </w:p>
    <w:p w14:paraId="2E822DCB" w14:textId="71D8ECFB" w:rsidR="00230C06" w:rsidRDefault="00FF2B1E">
      <w:pPr>
        <w:pStyle w:val="TOC4"/>
        <w:tabs>
          <w:tab w:val="left" w:pos="2160"/>
        </w:tabs>
        <w:rPr>
          <w:rFonts w:asciiTheme="minorHAnsi" w:eastAsiaTheme="minorEastAsia" w:hAnsiTheme="minorHAnsi" w:cstheme="minorBidi"/>
          <w:noProof/>
          <w:sz w:val="22"/>
          <w:szCs w:val="22"/>
        </w:rPr>
      </w:pPr>
      <w:hyperlink w:anchor="_Toc441141815" w:history="1">
        <w:r w:rsidR="00230C06" w:rsidRPr="00B14BFE">
          <w:rPr>
            <w:rStyle w:val="Hyperlink"/>
            <w:noProof/>
          </w:rPr>
          <w:t>6.3.1.5</w:t>
        </w:r>
        <w:r w:rsidR="00230C06">
          <w:rPr>
            <w:rFonts w:asciiTheme="minorHAnsi" w:eastAsiaTheme="minorEastAsia" w:hAnsiTheme="minorHAnsi" w:cstheme="minorBidi"/>
            <w:noProof/>
            <w:sz w:val="22"/>
            <w:szCs w:val="22"/>
          </w:rPr>
          <w:tab/>
        </w:r>
        <w:r w:rsidR="00230C06" w:rsidRPr="00B14BFE">
          <w:rPr>
            <w:rStyle w:val="Hyperlink"/>
            <w:noProof/>
          </w:rPr>
          <w:t>PHR Extract Specification 1.3.6.1.4.1.19376.1.5.3.1.1.5</w:t>
        </w:r>
        <w:r w:rsidR="00230C06">
          <w:rPr>
            <w:noProof/>
            <w:webHidden/>
          </w:rPr>
          <w:tab/>
        </w:r>
        <w:r w:rsidR="00230C06">
          <w:rPr>
            <w:noProof/>
            <w:webHidden/>
          </w:rPr>
          <w:fldChar w:fldCharType="begin"/>
        </w:r>
        <w:r w:rsidR="00230C06">
          <w:rPr>
            <w:noProof/>
            <w:webHidden/>
          </w:rPr>
          <w:instrText xml:space="preserve"> PAGEREF _Toc441141815 \h </w:instrText>
        </w:r>
        <w:r w:rsidR="00230C06">
          <w:rPr>
            <w:noProof/>
            <w:webHidden/>
          </w:rPr>
        </w:r>
        <w:r w:rsidR="00230C06">
          <w:rPr>
            <w:noProof/>
            <w:webHidden/>
          </w:rPr>
          <w:fldChar w:fldCharType="separate"/>
        </w:r>
        <w:r w:rsidR="00230C06">
          <w:rPr>
            <w:noProof/>
            <w:webHidden/>
          </w:rPr>
          <w:t>69</w:t>
        </w:r>
        <w:r w:rsidR="00230C06">
          <w:rPr>
            <w:noProof/>
            <w:webHidden/>
          </w:rPr>
          <w:fldChar w:fldCharType="end"/>
        </w:r>
      </w:hyperlink>
    </w:p>
    <w:p w14:paraId="53237FB7" w14:textId="18B6D233" w:rsidR="00230C06" w:rsidRDefault="00FF2B1E">
      <w:pPr>
        <w:pStyle w:val="TOC5"/>
        <w:tabs>
          <w:tab w:val="left" w:pos="2592"/>
        </w:tabs>
        <w:rPr>
          <w:rFonts w:asciiTheme="minorHAnsi" w:eastAsiaTheme="minorEastAsia" w:hAnsiTheme="minorHAnsi" w:cstheme="minorBidi"/>
          <w:noProof/>
          <w:sz w:val="22"/>
          <w:szCs w:val="22"/>
        </w:rPr>
      </w:pPr>
      <w:hyperlink w:anchor="_Toc441141816" w:history="1">
        <w:r w:rsidR="00230C06" w:rsidRPr="00B14BFE">
          <w:rPr>
            <w:rStyle w:val="Hyperlink"/>
            <w:noProof/>
          </w:rPr>
          <w:t>6.3.1.5.1</w:t>
        </w:r>
        <w:r w:rsidR="00230C06">
          <w:rPr>
            <w:rFonts w:asciiTheme="minorHAnsi" w:eastAsiaTheme="minorEastAsia" w:hAnsiTheme="minorHAnsi" w:cstheme="minorBidi"/>
            <w:noProof/>
            <w:sz w:val="22"/>
            <w:szCs w:val="22"/>
          </w:rPr>
          <w:tab/>
        </w:r>
        <w:r w:rsidR="00230C06" w:rsidRPr="00B14BFE">
          <w:rPr>
            <w:rStyle w:val="Hyperlink"/>
            <w:noProof/>
          </w:rPr>
          <w:t>Format Code</w:t>
        </w:r>
        <w:r w:rsidR="00230C06">
          <w:rPr>
            <w:noProof/>
            <w:webHidden/>
          </w:rPr>
          <w:tab/>
        </w:r>
        <w:r w:rsidR="00230C06">
          <w:rPr>
            <w:noProof/>
            <w:webHidden/>
          </w:rPr>
          <w:fldChar w:fldCharType="begin"/>
        </w:r>
        <w:r w:rsidR="00230C06">
          <w:rPr>
            <w:noProof/>
            <w:webHidden/>
          </w:rPr>
          <w:instrText xml:space="preserve"> PAGEREF _Toc441141816 \h </w:instrText>
        </w:r>
        <w:r w:rsidR="00230C06">
          <w:rPr>
            <w:noProof/>
            <w:webHidden/>
          </w:rPr>
        </w:r>
        <w:r w:rsidR="00230C06">
          <w:rPr>
            <w:noProof/>
            <w:webHidden/>
          </w:rPr>
          <w:fldChar w:fldCharType="separate"/>
        </w:r>
        <w:r w:rsidR="00230C06">
          <w:rPr>
            <w:noProof/>
            <w:webHidden/>
          </w:rPr>
          <w:t>69</w:t>
        </w:r>
        <w:r w:rsidR="00230C06">
          <w:rPr>
            <w:noProof/>
            <w:webHidden/>
          </w:rPr>
          <w:fldChar w:fldCharType="end"/>
        </w:r>
      </w:hyperlink>
    </w:p>
    <w:p w14:paraId="13E76773" w14:textId="0934C294" w:rsidR="00230C06" w:rsidRDefault="00FF2B1E">
      <w:pPr>
        <w:pStyle w:val="TOC5"/>
        <w:tabs>
          <w:tab w:val="left" w:pos="2592"/>
        </w:tabs>
        <w:rPr>
          <w:rFonts w:asciiTheme="minorHAnsi" w:eastAsiaTheme="minorEastAsia" w:hAnsiTheme="minorHAnsi" w:cstheme="minorBidi"/>
          <w:noProof/>
          <w:sz w:val="22"/>
          <w:szCs w:val="22"/>
        </w:rPr>
      </w:pPr>
      <w:hyperlink w:anchor="_Toc441141817" w:history="1">
        <w:r w:rsidR="00230C06" w:rsidRPr="00B14BFE">
          <w:rPr>
            <w:rStyle w:val="Hyperlink"/>
            <w:noProof/>
          </w:rPr>
          <w:t>6.3.1.5.2</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_Toc441141817 \h </w:instrText>
        </w:r>
        <w:r w:rsidR="00230C06">
          <w:rPr>
            <w:noProof/>
            <w:webHidden/>
          </w:rPr>
        </w:r>
        <w:r w:rsidR="00230C06">
          <w:rPr>
            <w:noProof/>
            <w:webHidden/>
          </w:rPr>
          <w:fldChar w:fldCharType="separate"/>
        </w:r>
        <w:r w:rsidR="00230C06">
          <w:rPr>
            <w:noProof/>
            <w:webHidden/>
          </w:rPr>
          <w:t>69</w:t>
        </w:r>
        <w:r w:rsidR="00230C06">
          <w:rPr>
            <w:noProof/>
            <w:webHidden/>
          </w:rPr>
          <w:fldChar w:fldCharType="end"/>
        </w:r>
      </w:hyperlink>
    </w:p>
    <w:p w14:paraId="2F7863B2" w14:textId="0D4D280A" w:rsidR="00230C06" w:rsidRDefault="00FF2B1E">
      <w:pPr>
        <w:pStyle w:val="TOC5"/>
        <w:tabs>
          <w:tab w:val="left" w:pos="2592"/>
        </w:tabs>
        <w:rPr>
          <w:rFonts w:asciiTheme="minorHAnsi" w:eastAsiaTheme="minorEastAsia" w:hAnsiTheme="minorHAnsi" w:cstheme="minorBidi"/>
          <w:noProof/>
          <w:sz w:val="22"/>
          <w:szCs w:val="22"/>
        </w:rPr>
      </w:pPr>
      <w:hyperlink w:anchor="_Toc441141818" w:history="1">
        <w:r w:rsidR="00230C06" w:rsidRPr="00B14BFE">
          <w:rPr>
            <w:rStyle w:val="Hyperlink"/>
            <w:noProof/>
          </w:rPr>
          <w:t>6.3.1.5.3</w:t>
        </w:r>
        <w:r w:rsidR="00230C06">
          <w:rPr>
            <w:rFonts w:asciiTheme="minorHAnsi" w:eastAsiaTheme="minorEastAsia" w:hAnsiTheme="minorHAnsi" w:cstheme="minorBidi"/>
            <w:noProof/>
            <w:sz w:val="22"/>
            <w:szCs w:val="22"/>
          </w:rPr>
          <w:tab/>
        </w:r>
        <w:r w:rsidR="00230C06" w:rsidRPr="00B14BFE">
          <w:rPr>
            <w:rStyle w:val="Hyperlink"/>
            <w:noProof/>
          </w:rPr>
          <w:t>LOINC Code</w:t>
        </w:r>
        <w:r w:rsidR="00230C06">
          <w:rPr>
            <w:noProof/>
            <w:webHidden/>
          </w:rPr>
          <w:tab/>
        </w:r>
        <w:r w:rsidR="00230C06">
          <w:rPr>
            <w:noProof/>
            <w:webHidden/>
          </w:rPr>
          <w:fldChar w:fldCharType="begin"/>
        </w:r>
        <w:r w:rsidR="00230C06">
          <w:rPr>
            <w:noProof/>
            <w:webHidden/>
          </w:rPr>
          <w:instrText xml:space="preserve"> PAGEREF _Toc441141818 \h </w:instrText>
        </w:r>
        <w:r w:rsidR="00230C06">
          <w:rPr>
            <w:noProof/>
            <w:webHidden/>
          </w:rPr>
        </w:r>
        <w:r w:rsidR="00230C06">
          <w:rPr>
            <w:noProof/>
            <w:webHidden/>
          </w:rPr>
          <w:fldChar w:fldCharType="separate"/>
        </w:r>
        <w:r w:rsidR="00230C06">
          <w:rPr>
            <w:noProof/>
            <w:webHidden/>
          </w:rPr>
          <w:t>69</w:t>
        </w:r>
        <w:r w:rsidR="00230C06">
          <w:rPr>
            <w:noProof/>
            <w:webHidden/>
          </w:rPr>
          <w:fldChar w:fldCharType="end"/>
        </w:r>
      </w:hyperlink>
    </w:p>
    <w:p w14:paraId="389570FE" w14:textId="4A949698" w:rsidR="00230C06" w:rsidRDefault="00FF2B1E">
      <w:pPr>
        <w:pStyle w:val="TOC5"/>
        <w:tabs>
          <w:tab w:val="left" w:pos="2592"/>
        </w:tabs>
        <w:rPr>
          <w:rFonts w:asciiTheme="minorHAnsi" w:eastAsiaTheme="minorEastAsia" w:hAnsiTheme="minorHAnsi" w:cstheme="minorBidi"/>
          <w:noProof/>
          <w:sz w:val="22"/>
          <w:szCs w:val="22"/>
        </w:rPr>
      </w:pPr>
      <w:hyperlink w:anchor="_Toc441141819" w:history="1">
        <w:r w:rsidR="00230C06" w:rsidRPr="00B14BFE">
          <w:rPr>
            <w:rStyle w:val="Hyperlink"/>
            <w:noProof/>
          </w:rPr>
          <w:t>6.3.1.5.4</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_Toc441141819 \h </w:instrText>
        </w:r>
        <w:r w:rsidR="00230C06">
          <w:rPr>
            <w:noProof/>
            <w:webHidden/>
          </w:rPr>
        </w:r>
        <w:r w:rsidR="00230C06">
          <w:rPr>
            <w:noProof/>
            <w:webHidden/>
          </w:rPr>
          <w:fldChar w:fldCharType="separate"/>
        </w:r>
        <w:r w:rsidR="00230C06">
          <w:rPr>
            <w:noProof/>
            <w:webHidden/>
          </w:rPr>
          <w:t>70</w:t>
        </w:r>
        <w:r w:rsidR="00230C06">
          <w:rPr>
            <w:noProof/>
            <w:webHidden/>
          </w:rPr>
          <w:fldChar w:fldCharType="end"/>
        </w:r>
      </w:hyperlink>
    </w:p>
    <w:p w14:paraId="581C8522" w14:textId="6CE6AD44" w:rsidR="00230C06" w:rsidRDefault="00FF2B1E">
      <w:pPr>
        <w:pStyle w:val="TOC5"/>
        <w:tabs>
          <w:tab w:val="left" w:pos="2592"/>
        </w:tabs>
        <w:rPr>
          <w:rFonts w:asciiTheme="minorHAnsi" w:eastAsiaTheme="minorEastAsia" w:hAnsiTheme="minorHAnsi" w:cstheme="minorBidi"/>
          <w:noProof/>
          <w:sz w:val="22"/>
          <w:szCs w:val="22"/>
        </w:rPr>
      </w:pPr>
      <w:hyperlink w:anchor="_Toc441141820" w:history="1">
        <w:r w:rsidR="00230C06" w:rsidRPr="00B14BFE">
          <w:rPr>
            <w:rStyle w:val="Hyperlink"/>
            <w:noProof/>
          </w:rPr>
          <w:t>6.3.1.5.5</w:t>
        </w:r>
        <w:r w:rsidR="00230C06">
          <w:rPr>
            <w:rFonts w:asciiTheme="minorHAnsi" w:eastAsiaTheme="minorEastAsia" w:hAnsiTheme="minorHAnsi" w:cstheme="minorBidi"/>
            <w:noProof/>
            <w:sz w:val="22"/>
            <w:szCs w:val="22"/>
          </w:rPr>
          <w:tab/>
        </w:r>
        <w:r w:rsidR="00230C06" w:rsidRPr="00B14BFE">
          <w:rPr>
            <w:rStyle w:val="Hyperlink"/>
            <w:noProof/>
          </w:rPr>
          <w:t>Data Element Index</w:t>
        </w:r>
        <w:r w:rsidR="00230C06">
          <w:rPr>
            <w:noProof/>
            <w:webHidden/>
          </w:rPr>
          <w:tab/>
        </w:r>
        <w:r w:rsidR="00230C06">
          <w:rPr>
            <w:noProof/>
            <w:webHidden/>
          </w:rPr>
          <w:fldChar w:fldCharType="begin"/>
        </w:r>
        <w:r w:rsidR="00230C06">
          <w:rPr>
            <w:noProof/>
            <w:webHidden/>
          </w:rPr>
          <w:instrText xml:space="preserve"> PAGEREF _Toc441141820 \h </w:instrText>
        </w:r>
        <w:r w:rsidR="00230C06">
          <w:rPr>
            <w:noProof/>
            <w:webHidden/>
          </w:rPr>
        </w:r>
        <w:r w:rsidR="00230C06">
          <w:rPr>
            <w:noProof/>
            <w:webHidden/>
          </w:rPr>
          <w:fldChar w:fldCharType="separate"/>
        </w:r>
        <w:r w:rsidR="00230C06">
          <w:rPr>
            <w:noProof/>
            <w:webHidden/>
          </w:rPr>
          <w:t>70</w:t>
        </w:r>
        <w:r w:rsidR="00230C06">
          <w:rPr>
            <w:noProof/>
            <w:webHidden/>
          </w:rPr>
          <w:fldChar w:fldCharType="end"/>
        </w:r>
      </w:hyperlink>
    </w:p>
    <w:p w14:paraId="592C406B" w14:textId="418529CA" w:rsidR="00230C06" w:rsidRDefault="00FF2B1E">
      <w:pPr>
        <w:pStyle w:val="TOC5"/>
        <w:tabs>
          <w:tab w:val="left" w:pos="2592"/>
        </w:tabs>
        <w:rPr>
          <w:rFonts w:asciiTheme="minorHAnsi" w:eastAsiaTheme="minorEastAsia" w:hAnsiTheme="minorHAnsi" w:cstheme="minorBidi"/>
          <w:noProof/>
          <w:sz w:val="22"/>
          <w:szCs w:val="22"/>
        </w:rPr>
      </w:pPr>
      <w:hyperlink w:anchor="_Toc441141821" w:history="1">
        <w:r w:rsidR="00230C06" w:rsidRPr="00B14BFE">
          <w:rPr>
            <w:rStyle w:val="Hyperlink"/>
            <w:noProof/>
          </w:rPr>
          <w:t>6.3.1.5.6</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_Toc441141821 \h </w:instrText>
        </w:r>
        <w:r w:rsidR="00230C06">
          <w:rPr>
            <w:noProof/>
            <w:webHidden/>
          </w:rPr>
        </w:r>
        <w:r w:rsidR="00230C06">
          <w:rPr>
            <w:noProof/>
            <w:webHidden/>
          </w:rPr>
          <w:fldChar w:fldCharType="separate"/>
        </w:r>
        <w:r w:rsidR="00230C06">
          <w:rPr>
            <w:noProof/>
            <w:webHidden/>
          </w:rPr>
          <w:t>72</w:t>
        </w:r>
        <w:r w:rsidR="00230C06">
          <w:rPr>
            <w:noProof/>
            <w:webHidden/>
          </w:rPr>
          <w:fldChar w:fldCharType="end"/>
        </w:r>
      </w:hyperlink>
    </w:p>
    <w:p w14:paraId="11B02543" w14:textId="38EC67B7" w:rsidR="00230C06" w:rsidRDefault="00FF2B1E">
      <w:pPr>
        <w:pStyle w:val="TOC5"/>
        <w:tabs>
          <w:tab w:val="left" w:pos="2592"/>
        </w:tabs>
        <w:rPr>
          <w:rFonts w:asciiTheme="minorHAnsi" w:eastAsiaTheme="minorEastAsia" w:hAnsiTheme="minorHAnsi" w:cstheme="minorBidi"/>
          <w:noProof/>
          <w:sz w:val="22"/>
          <w:szCs w:val="22"/>
        </w:rPr>
      </w:pPr>
      <w:hyperlink w:anchor="_Toc441141822" w:history="1">
        <w:r w:rsidR="00230C06" w:rsidRPr="00B14BFE">
          <w:rPr>
            <w:rStyle w:val="Hyperlink"/>
            <w:noProof/>
          </w:rPr>
          <w:t>6.3.1.5.7</w:t>
        </w:r>
        <w:r w:rsidR="00230C06">
          <w:rPr>
            <w:rFonts w:asciiTheme="minorHAnsi" w:eastAsiaTheme="minorEastAsia" w:hAnsiTheme="minorHAnsi" w:cstheme="minorBidi"/>
            <w:noProof/>
            <w:sz w:val="22"/>
            <w:szCs w:val="22"/>
          </w:rPr>
          <w:tab/>
        </w:r>
        <w:r w:rsidR="00230C06" w:rsidRPr="00B14BFE">
          <w:rPr>
            <w:rStyle w:val="Hyperlink"/>
            <w:noProof/>
          </w:rPr>
          <w:t>Conformance</w:t>
        </w:r>
        <w:r w:rsidR="00230C06">
          <w:rPr>
            <w:noProof/>
            <w:webHidden/>
          </w:rPr>
          <w:tab/>
        </w:r>
        <w:r w:rsidR="00230C06">
          <w:rPr>
            <w:noProof/>
            <w:webHidden/>
          </w:rPr>
          <w:fldChar w:fldCharType="begin"/>
        </w:r>
        <w:r w:rsidR="00230C06">
          <w:rPr>
            <w:noProof/>
            <w:webHidden/>
          </w:rPr>
          <w:instrText xml:space="preserve"> PAGEREF _Toc441141822 \h </w:instrText>
        </w:r>
        <w:r w:rsidR="00230C06">
          <w:rPr>
            <w:noProof/>
            <w:webHidden/>
          </w:rPr>
        </w:r>
        <w:r w:rsidR="00230C06">
          <w:rPr>
            <w:noProof/>
            <w:webHidden/>
          </w:rPr>
          <w:fldChar w:fldCharType="separate"/>
        </w:r>
        <w:r w:rsidR="00230C06">
          <w:rPr>
            <w:noProof/>
            <w:webHidden/>
          </w:rPr>
          <w:t>73</w:t>
        </w:r>
        <w:r w:rsidR="00230C06">
          <w:rPr>
            <w:noProof/>
            <w:webHidden/>
          </w:rPr>
          <w:fldChar w:fldCharType="end"/>
        </w:r>
      </w:hyperlink>
    </w:p>
    <w:p w14:paraId="2D922D65" w14:textId="0492D64D" w:rsidR="00230C06" w:rsidRDefault="00FF2B1E">
      <w:pPr>
        <w:pStyle w:val="TOC5"/>
        <w:tabs>
          <w:tab w:val="left" w:pos="2592"/>
        </w:tabs>
        <w:rPr>
          <w:rFonts w:asciiTheme="minorHAnsi" w:eastAsiaTheme="minorEastAsia" w:hAnsiTheme="minorHAnsi" w:cstheme="minorBidi"/>
          <w:noProof/>
          <w:sz w:val="22"/>
          <w:szCs w:val="22"/>
        </w:rPr>
      </w:pPr>
      <w:hyperlink w:anchor="_Toc441141823" w:history="1">
        <w:r w:rsidR="00230C06" w:rsidRPr="00B14BFE">
          <w:rPr>
            <w:rStyle w:val="Hyperlink"/>
            <w:noProof/>
          </w:rPr>
          <w:t>6.3.1.5.8</w:t>
        </w:r>
        <w:r w:rsidR="00230C06">
          <w:rPr>
            <w:rFonts w:asciiTheme="minorHAnsi" w:eastAsiaTheme="minorEastAsia" w:hAnsiTheme="minorHAnsi" w:cstheme="minorBidi"/>
            <w:noProof/>
            <w:sz w:val="22"/>
            <w:szCs w:val="22"/>
          </w:rPr>
          <w:tab/>
        </w:r>
        <w:r w:rsidR="00230C06" w:rsidRPr="00B14BFE">
          <w:rPr>
            <w:rStyle w:val="Hyperlink"/>
            <w:noProof/>
          </w:rPr>
          <w:t>Additional Constraints</w:t>
        </w:r>
        <w:r w:rsidR="00230C06">
          <w:rPr>
            <w:noProof/>
            <w:webHidden/>
          </w:rPr>
          <w:tab/>
        </w:r>
        <w:r w:rsidR="00230C06">
          <w:rPr>
            <w:noProof/>
            <w:webHidden/>
          </w:rPr>
          <w:fldChar w:fldCharType="begin"/>
        </w:r>
        <w:r w:rsidR="00230C06">
          <w:rPr>
            <w:noProof/>
            <w:webHidden/>
          </w:rPr>
          <w:instrText xml:space="preserve"> PAGEREF _Toc441141823 \h </w:instrText>
        </w:r>
        <w:r w:rsidR="00230C06">
          <w:rPr>
            <w:noProof/>
            <w:webHidden/>
          </w:rPr>
        </w:r>
        <w:r w:rsidR="00230C06">
          <w:rPr>
            <w:noProof/>
            <w:webHidden/>
          </w:rPr>
          <w:fldChar w:fldCharType="separate"/>
        </w:r>
        <w:r w:rsidR="00230C06">
          <w:rPr>
            <w:noProof/>
            <w:webHidden/>
          </w:rPr>
          <w:t>76</w:t>
        </w:r>
        <w:r w:rsidR="00230C06">
          <w:rPr>
            <w:noProof/>
            <w:webHidden/>
          </w:rPr>
          <w:fldChar w:fldCharType="end"/>
        </w:r>
      </w:hyperlink>
    </w:p>
    <w:p w14:paraId="5BE43C0E" w14:textId="38083C82" w:rsidR="00230C06" w:rsidRDefault="00FF2B1E">
      <w:pPr>
        <w:pStyle w:val="TOC4"/>
        <w:tabs>
          <w:tab w:val="left" w:pos="2160"/>
        </w:tabs>
        <w:rPr>
          <w:rFonts w:asciiTheme="minorHAnsi" w:eastAsiaTheme="minorEastAsia" w:hAnsiTheme="minorHAnsi" w:cstheme="minorBidi"/>
          <w:noProof/>
          <w:sz w:val="22"/>
          <w:szCs w:val="22"/>
        </w:rPr>
      </w:pPr>
      <w:hyperlink w:anchor="_Toc441141824" w:history="1">
        <w:r w:rsidR="00230C06" w:rsidRPr="00B14BFE">
          <w:rPr>
            <w:rStyle w:val="Hyperlink"/>
            <w:noProof/>
          </w:rPr>
          <w:t>6.3.1.6</w:t>
        </w:r>
        <w:r w:rsidR="00230C06">
          <w:rPr>
            <w:rFonts w:asciiTheme="minorHAnsi" w:eastAsiaTheme="minorEastAsia" w:hAnsiTheme="minorHAnsi" w:cstheme="minorBidi"/>
            <w:noProof/>
            <w:sz w:val="22"/>
            <w:szCs w:val="22"/>
          </w:rPr>
          <w:tab/>
        </w:r>
        <w:r w:rsidR="00230C06" w:rsidRPr="00B14BFE">
          <w:rPr>
            <w:rStyle w:val="Hyperlink"/>
            <w:noProof/>
          </w:rPr>
          <w:t>PHR Update Specification 1.3.6.1.4.1.19376.1.5.3.1.1.6</w:t>
        </w:r>
        <w:r w:rsidR="00230C06">
          <w:rPr>
            <w:noProof/>
            <w:webHidden/>
          </w:rPr>
          <w:tab/>
        </w:r>
        <w:r w:rsidR="00230C06">
          <w:rPr>
            <w:noProof/>
            <w:webHidden/>
          </w:rPr>
          <w:fldChar w:fldCharType="begin"/>
        </w:r>
        <w:r w:rsidR="00230C06">
          <w:rPr>
            <w:noProof/>
            <w:webHidden/>
          </w:rPr>
          <w:instrText xml:space="preserve"> PAGEREF _Toc441141824 \h </w:instrText>
        </w:r>
        <w:r w:rsidR="00230C06">
          <w:rPr>
            <w:noProof/>
            <w:webHidden/>
          </w:rPr>
        </w:r>
        <w:r w:rsidR="00230C06">
          <w:rPr>
            <w:noProof/>
            <w:webHidden/>
          </w:rPr>
          <w:fldChar w:fldCharType="separate"/>
        </w:r>
        <w:r w:rsidR="00230C06">
          <w:rPr>
            <w:noProof/>
            <w:webHidden/>
          </w:rPr>
          <w:t>76</w:t>
        </w:r>
        <w:r w:rsidR="00230C06">
          <w:rPr>
            <w:noProof/>
            <w:webHidden/>
          </w:rPr>
          <w:fldChar w:fldCharType="end"/>
        </w:r>
      </w:hyperlink>
    </w:p>
    <w:p w14:paraId="5DE0C00C" w14:textId="160D5EEF" w:rsidR="00230C06" w:rsidRDefault="00FF2B1E">
      <w:pPr>
        <w:pStyle w:val="TOC5"/>
        <w:tabs>
          <w:tab w:val="left" w:pos="2592"/>
        </w:tabs>
        <w:rPr>
          <w:rFonts w:asciiTheme="minorHAnsi" w:eastAsiaTheme="minorEastAsia" w:hAnsiTheme="minorHAnsi" w:cstheme="minorBidi"/>
          <w:noProof/>
          <w:sz w:val="22"/>
          <w:szCs w:val="22"/>
        </w:rPr>
      </w:pPr>
      <w:hyperlink w:anchor="_Toc441141825" w:history="1">
        <w:r w:rsidR="00230C06" w:rsidRPr="00B14BFE">
          <w:rPr>
            <w:rStyle w:val="Hyperlink"/>
            <w:noProof/>
          </w:rPr>
          <w:t>6.3.1.6.1</w:t>
        </w:r>
        <w:r w:rsidR="00230C06">
          <w:rPr>
            <w:rFonts w:asciiTheme="minorHAnsi" w:eastAsiaTheme="minorEastAsia" w:hAnsiTheme="minorHAnsi" w:cstheme="minorBidi"/>
            <w:noProof/>
            <w:sz w:val="22"/>
            <w:szCs w:val="22"/>
          </w:rPr>
          <w:tab/>
        </w:r>
        <w:r w:rsidR="00230C06" w:rsidRPr="00B14BFE">
          <w:rPr>
            <w:rStyle w:val="Hyperlink"/>
            <w:noProof/>
          </w:rPr>
          <w:t>Format Code</w:t>
        </w:r>
        <w:r w:rsidR="00230C06">
          <w:rPr>
            <w:noProof/>
            <w:webHidden/>
          </w:rPr>
          <w:tab/>
        </w:r>
        <w:r w:rsidR="00230C06">
          <w:rPr>
            <w:noProof/>
            <w:webHidden/>
          </w:rPr>
          <w:fldChar w:fldCharType="begin"/>
        </w:r>
        <w:r w:rsidR="00230C06">
          <w:rPr>
            <w:noProof/>
            <w:webHidden/>
          </w:rPr>
          <w:instrText xml:space="preserve"> PAGEREF _Toc441141825 \h </w:instrText>
        </w:r>
        <w:r w:rsidR="00230C06">
          <w:rPr>
            <w:noProof/>
            <w:webHidden/>
          </w:rPr>
        </w:r>
        <w:r w:rsidR="00230C06">
          <w:rPr>
            <w:noProof/>
            <w:webHidden/>
          </w:rPr>
          <w:fldChar w:fldCharType="separate"/>
        </w:r>
        <w:r w:rsidR="00230C06">
          <w:rPr>
            <w:noProof/>
            <w:webHidden/>
          </w:rPr>
          <w:t>76</w:t>
        </w:r>
        <w:r w:rsidR="00230C06">
          <w:rPr>
            <w:noProof/>
            <w:webHidden/>
          </w:rPr>
          <w:fldChar w:fldCharType="end"/>
        </w:r>
      </w:hyperlink>
    </w:p>
    <w:p w14:paraId="123479D5" w14:textId="7FF8C05B" w:rsidR="00230C06" w:rsidRDefault="00FF2B1E">
      <w:pPr>
        <w:pStyle w:val="TOC5"/>
        <w:tabs>
          <w:tab w:val="left" w:pos="2592"/>
        </w:tabs>
        <w:rPr>
          <w:rFonts w:asciiTheme="minorHAnsi" w:eastAsiaTheme="minorEastAsia" w:hAnsiTheme="minorHAnsi" w:cstheme="minorBidi"/>
          <w:noProof/>
          <w:sz w:val="22"/>
          <w:szCs w:val="22"/>
        </w:rPr>
      </w:pPr>
      <w:hyperlink w:anchor="_Toc441141826" w:history="1">
        <w:r w:rsidR="00230C06" w:rsidRPr="00B14BFE">
          <w:rPr>
            <w:rStyle w:val="Hyperlink"/>
            <w:noProof/>
          </w:rPr>
          <w:t>6.3.1.6.2</w:t>
        </w:r>
        <w:r w:rsidR="00230C06">
          <w:rPr>
            <w:rFonts w:asciiTheme="minorHAnsi" w:eastAsiaTheme="minorEastAsia" w:hAnsiTheme="minorHAnsi" w:cstheme="minorBidi"/>
            <w:noProof/>
            <w:sz w:val="22"/>
            <w:szCs w:val="22"/>
          </w:rPr>
          <w:tab/>
        </w:r>
        <w:r w:rsidR="00230C06" w:rsidRPr="00B14BFE">
          <w:rPr>
            <w:rStyle w:val="Hyperlink"/>
            <w:noProof/>
          </w:rPr>
          <w:t>Conformance</w:t>
        </w:r>
        <w:r w:rsidR="00230C06">
          <w:rPr>
            <w:noProof/>
            <w:webHidden/>
          </w:rPr>
          <w:tab/>
        </w:r>
        <w:r w:rsidR="00230C06">
          <w:rPr>
            <w:noProof/>
            <w:webHidden/>
          </w:rPr>
          <w:fldChar w:fldCharType="begin"/>
        </w:r>
        <w:r w:rsidR="00230C06">
          <w:rPr>
            <w:noProof/>
            <w:webHidden/>
          </w:rPr>
          <w:instrText xml:space="preserve"> PAGEREF _Toc441141826 \h </w:instrText>
        </w:r>
        <w:r w:rsidR="00230C06">
          <w:rPr>
            <w:noProof/>
            <w:webHidden/>
          </w:rPr>
        </w:r>
        <w:r w:rsidR="00230C06">
          <w:rPr>
            <w:noProof/>
            <w:webHidden/>
          </w:rPr>
          <w:fldChar w:fldCharType="separate"/>
        </w:r>
        <w:r w:rsidR="00230C06">
          <w:rPr>
            <w:noProof/>
            <w:webHidden/>
          </w:rPr>
          <w:t>76</w:t>
        </w:r>
        <w:r w:rsidR="00230C06">
          <w:rPr>
            <w:noProof/>
            <w:webHidden/>
          </w:rPr>
          <w:fldChar w:fldCharType="end"/>
        </w:r>
      </w:hyperlink>
    </w:p>
    <w:p w14:paraId="0232A252" w14:textId="496C22D8" w:rsidR="00230C06" w:rsidRDefault="00FF2B1E">
      <w:pPr>
        <w:pStyle w:val="TOC5"/>
        <w:tabs>
          <w:tab w:val="left" w:pos="2592"/>
        </w:tabs>
        <w:rPr>
          <w:rFonts w:asciiTheme="minorHAnsi" w:eastAsiaTheme="minorEastAsia" w:hAnsiTheme="minorHAnsi" w:cstheme="minorBidi"/>
          <w:noProof/>
          <w:sz w:val="22"/>
          <w:szCs w:val="22"/>
        </w:rPr>
      </w:pPr>
      <w:hyperlink w:anchor="_Toc441141827" w:history="1">
        <w:r w:rsidR="00230C06" w:rsidRPr="00B14BFE">
          <w:rPr>
            <w:rStyle w:val="Hyperlink"/>
            <w:noProof/>
          </w:rPr>
          <w:t>6.3.1.6.3</w:t>
        </w:r>
        <w:r w:rsidR="00230C06">
          <w:rPr>
            <w:rFonts w:asciiTheme="minorHAnsi" w:eastAsiaTheme="minorEastAsia" w:hAnsiTheme="minorHAnsi" w:cstheme="minorBidi"/>
            <w:noProof/>
            <w:sz w:val="22"/>
            <w:szCs w:val="22"/>
          </w:rPr>
          <w:tab/>
        </w:r>
        <w:r w:rsidR="00230C06" w:rsidRPr="00B14BFE">
          <w:rPr>
            <w:rStyle w:val="Hyperlink"/>
            <w:noProof/>
          </w:rPr>
          <w:t>Requirements</w:t>
        </w:r>
        <w:r w:rsidR="00230C06">
          <w:rPr>
            <w:noProof/>
            <w:webHidden/>
          </w:rPr>
          <w:tab/>
        </w:r>
        <w:r w:rsidR="00230C06">
          <w:rPr>
            <w:noProof/>
            <w:webHidden/>
          </w:rPr>
          <w:fldChar w:fldCharType="begin"/>
        </w:r>
        <w:r w:rsidR="00230C06">
          <w:rPr>
            <w:noProof/>
            <w:webHidden/>
          </w:rPr>
          <w:instrText xml:space="preserve"> PAGEREF _Toc441141827 \h </w:instrText>
        </w:r>
        <w:r w:rsidR="00230C06">
          <w:rPr>
            <w:noProof/>
            <w:webHidden/>
          </w:rPr>
        </w:r>
        <w:r w:rsidR="00230C06">
          <w:rPr>
            <w:noProof/>
            <w:webHidden/>
          </w:rPr>
          <w:fldChar w:fldCharType="separate"/>
        </w:r>
        <w:r w:rsidR="00230C06">
          <w:rPr>
            <w:noProof/>
            <w:webHidden/>
          </w:rPr>
          <w:t>77</w:t>
        </w:r>
        <w:r w:rsidR="00230C06">
          <w:rPr>
            <w:noProof/>
            <w:webHidden/>
          </w:rPr>
          <w:fldChar w:fldCharType="end"/>
        </w:r>
      </w:hyperlink>
    </w:p>
    <w:p w14:paraId="6B89D145" w14:textId="0D0FAD42" w:rsidR="00230C06" w:rsidRDefault="00FF2B1E">
      <w:pPr>
        <w:pStyle w:val="TOC5"/>
        <w:tabs>
          <w:tab w:val="left" w:pos="2592"/>
        </w:tabs>
        <w:rPr>
          <w:rFonts w:asciiTheme="minorHAnsi" w:eastAsiaTheme="minorEastAsia" w:hAnsiTheme="minorHAnsi" w:cstheme="minorBidi"/>
          <w:noProof/>
          <w:sz w:val="22"/>
          <w:szCs w:val="22"/>
        </w:rPr>
      </w:pPr>
      <w:hyperlink w:anchor="_Toc441141828" w:history="1">
        <w:r w:rsidR="00230C06" w:rsidRPr="00B14BFE">
          <w:rPr>
            <w:rStyle w:val="Hyperlink"/>
            <w:noProof/>
          </w:rPr>
          <w:t>6.3.1.6.4</w:t>
        </w:r>
        <w:r w:rsidR="00230C06">
          <w:rPr>
            <w:rFonts w:asciiTheme="minorHAnsi" w:eastAsiaTheme="minorEastAsia" w:hAnsiTheme="minorHAnsi" w:cstheme="minorBidi"/>
            <w:noProof/>
            <w:sz w:val="22"/>
            <w:szCs w:val="22"/>
          </w:rPr>
          <w:tab/>
        </w:r>
        <w:r w:rsidR="00230C06" w:rsidRPr="00B14BFE">
          <w:rPr>
            <w:rStyle w:val="Hyperlink"/>
            <w:noProof/>
          </w:rPr>
          <w:t>Adding a New Section or Appending to an Existing Section</w:t>
        </w:r>
        <w:r w:rsidR="00230C06">
          <w:rPr>
            <w:noProof/>
            <w:webHidden/>
          </w:rPr>
          <w:tab/>
        </w:r>
        <w:r w:rsidR="00230C06">
          <w:rPr>
            <w:noProof/>
            <w:webHidden/>
          </w:rPr>
          <w:fldChar w:fldCharType="begin"/>
        </w:r>
        <w:r w:rsidR="00230C06">
          <w:rPr>
            <w:noProof/>
            <w:webHidden/>
          </w:rPr>
          <w:instrText xml:space="preserve"> PAGEREF _Toc441141828 \h </w:instrText>
        </w:r>
        <w:r w:rsidR="00230C06">
          <w:rPr>
            <w:noProof/>
            <w:webHidden/>
          </w:rPr>
        </w:r>
        <w:r w:rsidR="00230C06">
          <w:rPr>
            <w:noProof/>
            <w:webHidden/>
          </w:rPr>
          <w:fldChar w:fldCharType="separate"/>
        </w:r>
        <w:r w:rsidR="00230C06">
          <w:rPr>
            <w:noProof/>
            <w:webHidden/>
          </w:rPr>
          <w:t>77</w:t>
        </w:r>
        <w:r w:rsidR="00230C06">
          <w:rPr>
            <w:noProof/>
            <w:webHidden/>
          </w:rPr>
          <w:fldChar w:fldCharType="end"/>
        </w:r>
      </w:hyperlink>
    </w:p>
    <w:p w14:paraId="212E27BA" w14:textId="34ADB957" w:rsidR="00230C06" w:rsidRDefault="00FF2B1E">
      <w:pPr>
        <w:pStyle w:val="TOC5"/>
        <w:tabs>
          <w:tab w:val="left" w:pos="2592"/>
        </w:tabs>
        <w:rPr>
          <w:rFonts w:asciiTheme="minorHAnsi" w:eastAsiaTheme="minorEastAsia" w:hAnsiTheme="minorHAnsi" w:cstheme="minorBidi"/>
          <w:noProof/>
          <w:sz w:val="22"/>
          <w:szCs w:val="22"/>
        </w:rPr>
      </w:pPr>
      <w:hyperlink w:anchor="_Toc441141829" w:history="1">
        <w:r w:rsidR="00230C06" w:rsidRPr="00B14BFE">
          <w:rPr>
            <w:rStyle w:val="Hyperlink"/>
            <w:noProof/>
          </w:rPr>
          <w:t>6.3.1.6.5</w:t>
        </w:r>
        <w:r w:rsidR="00230C06">
          <w:rPr>
            <w:rFonts w:asciiTheme="minorHAnsi" w:eastAsiaTheme="minorEastAsia" w:hAnsiTheme="minorHAnsi" w:cstheme="minorBidi"/>
            <w:noProof/>
            <w:sz w:val="22"/>
            <w:szCs w:val="22"/>
          </w:rPr>
          <w:tab/>
        </w:r>
        <w:r w:rsidR="00230C06" w:rsidRPr="00B14BFE">
          <w:rPr>
            <w:rStyle w:val="Hyperlink"/>
            <w:noProof/>
          </w:rPr>
          <w:t>Replacing a Section</w:t>
        </w:r>
        <w:r w:rsidR="00230C06">
          <w:rPr>
            <w:noProof/>
            <w:webHidden/>
          </w:rPr>
          <w:tab/>
        </w:r>
        <w:r w:rsidR="00230C06">
          <w:rPr>
            <w:noProof/>
            <w:webHidden/>
          </w:rPr>
          <w:fldChar w:fldCharType="begin"/>
        </w:r>
        <w:r w:rsidR="00230C06">
          <w:rPr>
            <w:noProof/>
            <w:webHidden/>
          </w:rPr>
          <w:instrText xml:space="preserve"> PAGEREF _Toc441141829 \h </w:instrText>
        </w:r>
        <w:r w:rsidR="00230C06">
          <w:rPr>
            <w:noProof/>
            <w:webHidden/>
          </w:rPr>
        </w:r>
        <w:r w:rsidR="00230C06">
          <w:rPr>
            <w:noProof/>
            <w:webHidden/>
          </w:rPr>
          <w:fldChar w:fldCharType="separate"/>
        </w:r>
        <w:r w:rsidR="00230C06">
          <w:rPr>
            <w:noProof/>
            <w:webHidden/>
          </w:rPr>
          <w:t>77</w:t>
        </w:r>
        <w:r w:rsidR="00230C06">
          <w:rPr>
            <w:noProof/>
            <w:webHidden/>
          </w:rPr>
          <w:fldChar w:fldCharType="end"/>
        </w:r>
      </w:hyperlink>
    </w:p>
    <w:p w14:paraId="02B6C518" w14:textId="6C196E4A" w:rsidR="00230C06" w:rsidRDefault="00FF2B1E">
      <w:pPr>
        <w:pStyle w:val="TOC5"/>
        <w:tabs>
          <w:tab w:val="left" w:pos="2592"/>
        </w:tabs>
        <w:rPr>
          <w:rFonts w:asciiTheme="minorHAnsi" w:eastAsiaTheme="minorEastAsia" w:hAnsiTheme="minorHAnsi" w:cstheme="minorBidi"/>
          <w:noProof/>
          <w:sz w:val="22"/>
          <w:szCs w:val="22"/>
        </w:rPr>
      </w:pPr>
      <w:hyperlink w:anchor="_Toc441141830" w:history="1">
        <w:r w:rsidR="00230C06" w:rsidRPr="00B14BFE">
          <w:rPr>
            <w:rStyle w:val="Hyperlink"/>
            <w:noProof/>
          </w:rPr>
          <w:t>6.3.1.6.6</w:t>
        </w:r>
        <w:r w:rsidR="00230C06">
          <w:rPr>
            <w:rFonts w:asciiTheme="minorHAnsi" w:eastAsiaTheme="minorEastAsia" w:hAnsiTheme="minorHAnsi" w:cstheme="minorBidi"/>
            <w:noProof/>
            <w:sz w:val="22"/>
            <w:szCs w:val="22"/>
          </w:rPr>
          <w:tab/>
        </w:r>
        <w:r w:rsidR="00230C06" w:rsidRPr="00B14BFE">
          <w:rPr>
            <w:rStyle w:val="Hyperlink"/>
            <w:noProof/>
          </w:rPr>
          <w:t>Adding an Entry</w:t>
        </w:r>
        <w:r w:rsidR="00230C06">
          <w:rPr>
            <w:noProof/>
            <w:webHidden/>
          </w:rPr>
          <w:tab/>
        </w:r>
        <w:r w:rsidR="00230C06">
          <w:rPr>
            <w:noProof/>
            <w:webHidden/>
          </w:rPr>
          <w:fldChar w:fldCharType="begin"/>
        </w:r>
        <w:r w:rsidR="00230C06">
          <w:rPr>
            <w:noProof/>
            <w:webHidden/>
          </w:rPr>
          <w:instrText xml:space="preserve"> PAGEREF _Toc441141830 \h </w:instrText>
        </w:r>
        <w:r w:rsidR="00230C06">
          <w:rPr>
            <w:noProof/>
            <w:webHidden/>
          </w:rPr>
        </w:r>
        <w:r w:rsidR="00230C06">
          <w:rPr>
            <w:noProof/>
            <w:webHidden/>
          </w:rPr>
          <w:fldChar w:fldCharType="separate"/>
        </w:r>
        <w:r w:rsidR="00230C06">
          <w:rPr>
            <w:noProof/>
            <w:webHidden/>
          </w:rPr>
          <w:t>77</w:t>
        </w:r>
        <w:r w:rsidR="00230C06">
          <w:rPr>
            <w:noProof/>
            <w:webHidden/>
          </w:rPr>
          <w:fldChar w:fldCharType="end"/>
        </w:r>
      </w:hyperlink>
    </w:p>
    <w:p w14:paraId="38B3D7E0" w14:textId="39CA6BD1" w:rsidR="00230C06" w:rsidRDefault="00FF2B1E">
      <w:pPr>
        <w:pStyle w:val="TOC5"/>
        <w:tabs>
          <w:tab w:val="left" w:pos="2592"/>
        </w:tabs>
        <w:rPr>
          <w:rFonts w:asciiTheme="minorHAnsi" w:eastAsiaTheme="minorEastAsia" w:hAnsiTheme="minorHAnsi" w:cstheme="minorBidi"/>
          <w:noProof/>
          <w:sz w:val="22"/>
          <w:szCs w:val="22"/>
        </w:rPr>
      </w:pPr>
      <w:hyperlink w:anchor="_Toc441141831" w:history="1">
        <w:r w:rsidR="00230C06" w:rsidRPr="00B14BFE">
          <w:rPr>
            <w:rStyle w:val="Hyperlink"/>
            <w:noProof/>
          </w:rPr>
          <w:t>6.3.1.6.7</w:t>
        </w:r>
        <w:r w:rsidR="00230C06">
          <w:rPr>
            <w:rFonts w:asciiTheme="minorHAnsi" w:eastAsiaTheme="minorEastAsia" w:hAnsiTheme="minorHAnsi" w:cstheme="minorBidi"/>
            <w:noProof/>
            <w:sz w:val="22"/>
            <w:szCs w:val="22"/>
          </w:rPr>
          <w:tab/>
        </w:r>
        <w:r w:rsidR="00230C06" w:rsidRPr="00B14BFE">
          <w:rPr>
            <w:rStyle w:val="Hyperlink"/>
            <w:noProof/>
          </w:rPr>
          <w:t>Replacing or Removing an Entry</w:t>
        </w:r>
        <w:r w:rsidR="00230C06">
          <w:rPr>
            <w:noProof/>
            <w:webHidden/>
          </w:rPr>
          <w:tab/>
        </w:r>
        <w:r w:rsidR="00230C06">
          <w:rPr>
            <w:noProof/>
            <w:webHidden/>
          </w:rPr>
          <w:fldChar w:fldCharType="begin"/>
        </w:r>
        <w:r w:rsidR="00230C06">
          <w:rPr>
            <w:noProof/>
            <w:webHidden/>
          </w:rPr>
          <w:instrText xml:space="preserve"> PAGEREF _Toc441141831 \h </w:instrText>
        </w:r>
        <w:r w:rsidR="00230C06">
          <w:rPr>
            <w:noProof/>
            <w:webHidden/>
          </w:rPr>
        </w:r>
        <w:r w:rsidR="00230C06">
          <w:rPr>
            <w:noProof/>
            <w:webHidden/>
          </w:rPr>
          <w:fldChar w:fldCharType="separate"/>
        </w:r>
        <w:r w:rsidR="00230C06">
          <w:rPr>
            <w:noProof/>
            <w:webHidden/>
          </w:rPr>
          <w:t>78</w:t>
        </w:r>
        <w:r w:rsidR="00230C06">
          <w:rPr>
            <w:noProof/>
            <w:webHidden/>
          </w:rPr>
          <w:fldChar w:fldCharType="end"/>
        </w:r>
      </w:hyperlink>
    </w:p>
    <w:p w14:paraId="666D8205" w14:textId="2F50E9B2" w:rsidR="00230C06" w:rsidRDefault="00FF2B1E">
      <w:pPr>
        <w:pStyle w:val="TOC5"/>
        <w:tabs>
          <w:tab w:val="left" w:pos="2592"/>
        </w:tabs>
        <w:rPr>
          <w:rFonts w:asciiTheme="minorHAnsi" w:eastAsiaTheme="minorEastAsia" w:hAnsiTheme="minorHAnsi" w:cstheme="minorBidi"/>
          <w:noProof/>
          <w:sz w:val="22"/>
          <w:szCs w:val="22"/>
        </w:rPr>
      </w:pPr>
      <w:hyperlink w:anchor="_Toc441141832" w:history="1">
        <w:r w:rsidR="00230C06" w:rsidRPr="00B14BFE">
          <w:rPr>
            <w:rStyle w:val="Hyperlink"/>
            <w:noProof/>
          </w:rPr>
          <w:t>6.3.1.6.8</w:t>
        </w:r>
        <w:r w:rsidR="00230C06">
          <w:rPr>
            <w:rFonts w:asciiTheme="minorHAnsi" w:eastAsiaTheme="minorEastAsia" w:hAnsiTheme="minorHAnsi" w:cstheme="minorBidi"/>
            <w:noProof/>
            <w:sz w:val="22"/>
            <w:szCs w:val="22"/>
          </w:rPr>
          <w:tab/>
        </w:r>
        <w:r w:rsidR="00230C06" w:rsidRPr="00B14BFE">
          <w:rPr>
            <w:rStyle w:val="Hyperlink"/>
            <w:noProof/>
          </w:rPr>
          <w:t>Removing an Entry</w:t>
        </w:r>
        <w:r w:rsidR="00230C06">
          <w:rPr>
            <w:noProof/>
            <w:webHidden/>
          </w:rPr>
          <w:tab/>
        </w:r>
        <w:r w:rsidR="00230C06">
          <w:rPr>
            <w:noProof/>
            <w:webHidden/>
          </w:rPr>
          <w:fldChar w:fldCharType="begin"/>
        </w:r>
        <w:r w:rsidR="00230C06">
          <w:rPr>
            <w:noProof/>
            <w:webHidden/>
          </w:rPr>
          <w:instrText xml:space="preserve"> PAGEREF _Toc441141832 \h </w:instrText>
        </w:r>
        <w:r w:rsidR="00230C06">
          <w:rPr>
            <w:noProof/>
            <w:webHidden/>
          </w:rPr>
        </w:r>
        <w:r w:rsidR="00230C06">
          <w:rPr>
            <w:noProof/>
            <w:webHidden/>
          </w:rPr>
          <w:fldChar w:fldCharType="separate"/>
        </w:r>
        <w:r w:rsidR="00230C06">
          <w:rPr>
            <w:noProof/>
            <w:webHidden/>
          </w:rPr>
          <w:t>78</w:t>
        </w:r>
        <w:r w:rsidR="00230C06">
          <w:rPr>
            <w:noProof/>
            <w:webHidden/>
          </w:rPr>
          <w:fldChar w:fldCharType="end"/>
        </w:r>
      </w:hyperlink>
    </w:p>
    <w:p w14:paraId="1221DBE7" w14:textId="0C3FCFD4" w:rsidR="00230C06" w:rsidRDefault="00FF2B1E">
      <w:pPr>
        <w:pStyle w:val="TOC5"/>
        <w:tabs>
          <w:tab w:val="left" w:pos="2592"/>
        </w:tabs>
        <w:rPr>
          <w:rFonts w:asciiTheme="minorHAnsi" w:eastAsiaTheme="minorEastAsia" w:hAnsiTheme="minorHAnsi" w:cstheme="minorBidi"/>
          <w:noProof/>
          <w:sz w:val="22"/>
          <w:szCs w:val="22"/>
        </w:rPr>
      </w:pPr>
      <w:hyperlink w:anchor="_Toc441141833" w:history="1">
        <w:r w:rsidR="00230C06" w:rsidRPr="00B14BFE">
          <w:rPr>
            <w:rStyle w:val="Hyperlink"/>
            <w:noProof/>
          </w:rPr>
          <w:t>6.3.1.6.9</w:t>
        </w:r>
        <w:r w:rsidR="00230C06">
          <w:rPr>
            <w:rFonts w:asciiTheme="minorHAnsi" w:eastAsiaTheme="minorEastAsia" w:hAnsiTheme="minorHAnsi" w:cstheme="minorBidi"/>
            <w:noProof/>
            <w:sz w:val="22"/>
            <w:szCs w:val="22"/>
          </w:rPr>
          <w:tab/>
        </w:r>
        <w:r w:rsidR="00230C06" w:rsidRPr="00B14BFE">
          <w:rPr>
            <w:rStyle w:val="Hyperlink"/>
            <w:noProof/>
          </w:rPr>
          <w:t>Constraints</w:t>
        </w:r>
        <w:r w:rsidR="00230C06">
          <w:rPr>
            <w:noProof/>
            <w:webHidden/>
          </w:rPr>
          <w:tab/>
        </w:r>
        <w:r w:rsidR="00230C06">
          <w:rPr>
            <w:noProof/>
            <w:webHidden/>
          </w:rPr>
          <w:fldChar w:fldCharType="begin"/>
        </w:r>
        <w:r w:rsidR="00230C06">
          <w:rPr>
            <w:noProof/>
            <w:webHidden/>
          </w:rPr>
          <w:instrText xml:space="preserve"> PAGEREF _Toc441141833 \h </w:instrText>
        </w:r>
        <w:r w:rsidR="00230C06">
          <w:rPr>
            <w:noProof/>
            <w:webHidden/>
          </w:rPr>
        </w:r>
        <w:r w:rsidR="00230C06">
          <w:rPr>
            <w:noProof/>
            <w:webHidden/>
          </w:rPr>
          <w:fldChar w:fldCharType="separate"/>
        </w:r>
        <w:r w:rsidR="00230C06">
          <w:rPr>
            <w:noProof/>
            <w:webHidden/>
          </w:rPr>
          <w:t>78</w:t>
        </w:r>
        <w:r w:rsidR="00230C06">
          <w:rPr>
            <w:noProof/>
            <w:webHidden/>
          </w:rPr>
          <w:fldChar w:fldCharType="end"/>
        </w:r>
      </w:hyperlink>
    </w:p>
    <w:p w14:paraId="37FDD77A" w14:textId="3FAD6AD1" w:rsidR="00230C06" w:rsidRDefault="00FF2B1E">
      <w:pPr>
        <w:pStyle w:val="TOC4"/>
        <w:tabs>
          <w:tab w:val="left" w:pos="2160"/>
        </w:tabs>
        <w:rPr>
          <w:rFonts w:asciiTheme="minorHAnsi" w:eastAsiaTheme="minorEastAsia" w:hAnsiTheme="minorHAnsi" w:cstheme="minorBidi"/>
          <w:noProof/>
          <w:sz w:val="22"/>
          <w:szCs w:val="22"/>
        </w:rPr>
      </w:pPr>
      <w:hyperlink w:anchor="_Toc441141834" w:history="1">
        <w:r w:rsidR="00230C06" w:rsidRPr="00B14BFE">
          <w:rPr>
            <w:rStyle w:val="Hyperlink"/>
            <w:noProof/>
          </w:rPr>
          <w:t>6.3.1.7</w:t>
        </w:r>
        <w:r w:rsidR="00230C06">
          <w:rPr>
            <w:rFonts w:asciiTheme="minorHAnsi" w:eastAsiaTheme="minorEastAsia" w:hAnsiTheme="minorHAnsi" w:cstheme="minorBidi"/>
            <w:noProof/>
            <w:sz w:val="22"/>
            <w:szCs w:val="22"/>
          </w:rPr>
          <w:tab/>
        </w:r>
        <w:r w:rsidR="00230C06" w:rsidRPr="00B14BFE">
          <w:rPr>
            <w:rStyle w:val="Hyperlink"/>
            <w:noProof/>
          </w:rPr>
          <w:t>Emergency Department Referral Specification 1.3.6.1.4.1.19376.1.5.3.1.1.10</w:t>
        </w:r>
        <w:r w:rsidR="00230C06">
          <w:rPr>
            <w:noProof/>
            <w:webHidden/>
          </w:rPr>
          <w:tab/>
        </w:r>
        <w:r w:rsidR="00230C06">
          <w:rPr>
            <w:noProof/>
            <w:webHidden/>
          </w:rPr>
          <w:fldChar w:fldCharType="begin"/>
        </w:r>
        <w:r w:rsidR="00230C06">
          <w:rPr>
            <w:noProof/>
            <w:webHidden/>
          </w:rPr>
          <w:instrText xml:space="preserve"> PAGEREF _Toc441141834 \h </w:instrText>
        </w:r>
        <w:r w:rsidR="00230C06">
          <w:rPr>
            <w:noProof/>
            <w:webHidden/>
          </w:rPr>
        </w:r>
        <w:r w:rsidR="00230C06">
          <w:rPr>
            <w:noProof/>
            <w:webHidden/>
          </w:rPr>
          <w:fldChar w:fldCharType="separate"/>
        </w:r>
        <w:r w:rsidR="00230C06">
          <w:rPr>
            <w:noProof/>
            <w:webHidden/>
          </w:rPr>
          <w:t>78</w:t>
        </w:r>
        <w:r w:rsidR="00230C06">
          <w:rPr>
            <w:noProof/>
            <w:webHidden/>
          </w:rPr>
          <w:fldChar w:fldCharType="end"/>
        </w:r>
      </w:hyperlink>
    </w:p>
    <w:p w14:paraId="204043C1" w14:textId="22FF8107" w:rsidR="00230C06" w:rsidRDefault="00FF2B1E">
      <w:pPr>
        <w:pStyle w:val="TOC5"/>
        <w:tabs>
          <w:tab w:val="left" w:pos="2592"/>
        </w:tabs>
        <w:rPr>
          <w:rFonts w:asciiTheme="minorHAnsi" w:eastAsiaTheme="minorEastAsia" w:hAnsiTheme="minorHAnsi" w:cstheme="minorBidi"/>
          <w:noProof/>
          <w:sz w:val="22"/>
          <w:szCs w:val="22"/>
        </w:rPr>
      </w:pPr>
      <w:hyperlink w:anchor="_Toc441141835" w:history="1">
        <w:r w:rsidR="00230C06" w:rsidRPr="00B14BFE">
          <w:rPr>
            <w:rStyle w:val="Hyperlink"/>
            <w:noProof/>
          </w:rPr>
          <w:t>6.3.1.7.1</w:t>
        </w:r>
        <w:r w:rsidR="00230C06">
          <w:rPr>
            <w:rFonts w:asciiTheme="minorHAnsi" w:eastAsiaTheme="minorEastAsia" w:hAnsiTheme="minorHAnsi" w:cstheme="minorBidi"/>
            <w:noProof/>
            <w:sz w:val="22"/>
            <w:szCs w:val="22"/>
          </w:rPr>
          <w:tab/>
        </w:r>
        <w:r w:rsidR="00230C06" w:rsidRPr="00B14BFE">
          <w:rPr>
            <w:rStyle w:val="Hyperlink"/>
            <w:noProof/>
          </w:rPr>
          <w:t>Format Code</w:t>
        </w:r>
        <w:r w:rsidR="00230C06">
          <w:rPr>
            <w:noProof/>
            <w:webHidden/>
          </w:rPr>
          <w:tab/>
        </w:r>
        <w:r w:rsidR="00230C06">
          <w:rPr>
            <w:noProof/>
            <w:webHidden/>
          </w:rPr>
          <w:fldChar w:fldCharType="begin"/>
        </w:r>
        <w:r w:rsidR="00230C06">
          <w:rPr>
            <w:noProof/>
            <w:webHidden/>
          </w:rPr>
          <w:instrText xml:space="preserve"> PAGEREF _Toc441141835 \h </w:instrText>
        </w:r>
        <w:r w:rsidR="00230C06">
          <w:rPr>
            <w:noProof/>
            <w:webHidden/>
          </w:rPr>
        </w:r>
        <w:r w:rsidR="00230C06">
          <w:rPr>
            <w:noProof/>
            <w:webHidden/>
          </w:rPr>
          <w:fldChar w:fldCharType="separate"/>
        </w:r>
        <w:r w:rsidR="00230C06">
          <w:rPr>
            <w:noProof/>
            <w:webHidden/>
          </w:rPr>
          <w:t>78</w:t>
        </w:r>
        <w:r w:rsidR="00230C06">
          <w:rPr>
            <w:noProof/>
            <w:webHidden/>
          </w:rPr>
          <w:fldChar w:fldCharType="end"/>
        </w:r>
      </w:hyperlink>
    </w:p>
    <w:p w14:paraId="5C74142F" w14:textId="56A78C01" w:rsidR="00230C06" w:rsidRDefault="00FF2B1E">
      <w:pPr>
        <w:pStyle w:val="TOC5"/>
        <w:tabs>
          <w:tab w:val="left" w:pos="2592"/>
        </w:tabs>
        <w:rPr>
          <w:rFonts w:asciiTheme="minorHAnsi" w:eastAsiaTheme="minorEastAsia" w:hAnsiTheme="minorHAnsi" w:cstheme="minorBidi"/>
          <w:noProof/>
          <w:sz w:val="22"/>
          <w:szCs w:val="22"/>
        </w:rPr>
      </w:pPr>
      <w:hyperlink w:anchor="_Toc441141836" w:history="1">
        <w:r w:rsidR="00230C06" w:rsidRPr="00B14BFE">
          <w:rPr>
            <w:rStyle w:val="Hyperlink"/>
            <w:noProof/>
          </w:rPr>
          <w:t>6.3.1.7.2</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_Toc441141836 \h </w:instrText>
        </w:r>
        <w:r w:rsidR="00230C06">
          <w:rPr>
            <w:noProof/>
            <w:webHidden/>
          </w:rPr>
        </w:r>
        <w:r w:rsidR="00230C06">
          <w:rPr>
            <w:noProof/>
            <w:webHidden/>
          </w:rPr>
          <w:fldChar w:fldCharType="separate"/>
        </w:r>
        <w:r w:rsidR="00230C06">
          <w:rPr>
            <w:noProof/>
            <w:webHidden/>
          </w:rPr>
          <w:t>78</w:t>
        </w:r>
        <w:r w:rsidR="00230C06">
          <w:rPr>
            <w:noProof/>
            <w:webHidden/>
          </w:rPr>
          <w:fldChar w:fldCharType="end"/>
        </w:r>
      </w:hyperlink>
    </w:p>
    <w:p w14:paraId="6C373D71" w14:textId="0C774B69" w:rsidR="00230C06" w:rsidRDefault="00FF2B1E">
      <w:pPr>
        <w:pStyle w:val="TOC5"/>
        <w:tabs>
          <w:tab w:val="left" w:pos="2592"/>
        </w:tabs>
        <w:rPr>
          <w:rFonts w:asciiTheme="minorHAnsi" w:eastAsiaTheme="minorEastAsia" w:hAnsiTheme="minorHAnsi" w:cstheme="minorBidi"/>
          <w:noProof/>
          <w:sz w:val="22"/>
          <w:szCs w:val="22"/>
        </w:rPr>
      </w:pPr>
      <w:hyperlink w:anchor="_Toc441141837" w:history="1">
        <w:r w:rsidR="00230C06" w:rsidRPr="00B14BFE">
          <w:rPr>
            <w:rStyle w:val="Hyperlink"/>
            <w:noProof/>
          </w:rPr>
          <w:t>6.3.1.7.3</w:t>
        </w:r>
        <w:r w:rsidR="00230C06">
          <w:rPr>
            <w:rFonts w:asciiTheme="minorHAnsi" w:eastAsiaTheme="minorEastAsia" w:hAnsiTheme="minorHAnsi" w:cstheme="minorBidi"/>
            <w:noProof/>
            <w:sz w:val="22"/>
            <w:szCs w:val="22"/>
          </w:rPr>
          <w:tab/>
        </w:r>
        <w:r w:rsidR="00230C06" w:rsidRPr="00B14BFE">
          <w:rPr>
            <w:rStyle w:val="Hyperlink"/>
            <w:noProof/>
          </w:rPr>
          <w:t>Data Element Index</w:t>
        </w:r>
        <w:r w:rsidR="00230C06">
          <w:rPr>
            <w:noProof/>
            <w:webHidden/>
          </w:rPr>
          <w:tab/>
        </w:r>
        <w:r w:rsidR="00230C06">
          <w:rPr>
            <w:noProof/>
            <w:webHidden/>
          </w:rPr>
          <w:fldChar w:fldCharType="begin"/>
        </w:r>
        <w:r w:rsidR="00230C06">
          <w:rPr>
            <w:noProof/>
            <w:webHidden/>
          </w:rPr>
          <w:instrText xml:space="preserve"> PAGEREF _Toc441141837 \h </w:instrText>
        </w:r>
        <w:r w:rsidR="00230C06">
          <w:rPr>
            <w:noProof/>
            <w:webHidden/>
          </w:rPr>
        </w:r>
        <w:r w:rsidR="00230C06">
          <w:rPr>
            <w:noProof/>
            <w:webHidden/>
          </w:rPr>
          <w:fldChar w:fldCharType="separate"/>
        </w:r>
        <w:r w:rsidR="00230C06">
          <w:rPr>
            <w:noProof/>
            <w:webHidden/>
          </w:rPr>
          <w:t>78</w:t>
        </w:r>
        <w:r w:rsidR="00230C06">
          <w:rPr>
            <w:noProof/>
            <w:webHidden/>
          </w:rPr>
          <w:fldChar w:fldCharType="end"/>
        </w:r>
      </w:hyperlink>
    </w:p>
    <w:p w14:paraId="1E3D073F" w14:textId="00014429" w:rsidR="00230C06" w:rsidRDefault="00FF2B1E">
      <w:pPr>
        <w:pStyle w:val="TOC5"/>
        <w:tabs>
          <w:tab w:val="left" w:pos="2592"/>
        </w:tabs>
        <w:rPr>
          <w:rFonts w:asciiTheme="minorHAnsi" w:eastAsiaTheme="minorEastAsia" w:hAnsiTheme="minorHAnsi" w:cstheme="minorBidi"/>
          <w:noProof/>
          <w:sz w:val="22"/>
          <w:szCs w:val="22"/>
        </w:rPr>
      </w:pPr>
      <w:hyperlink w:anchor="_Toc441141838" w:history="1">
        <w:r w:rsidR="00230C06" w:rsidRPr="00B14BFE">
          <w:rPr>
            <w:rStyle w:val="Hyperlink"/>
            <w:noProof/>
          </w:rPr>
          <w:t>6.3.1.7.4</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_Toc441141838 \h </w:instrText>
        </w:r>
        <w:r w:rsidR="00230C06">
          <w:rPr>
            <w:noProof/>
            <w:webHidden/>
          </w:rPr>
        </w:r>
        <w:r w:rsidR="00230C06">
          <w:rPr>
            <w:noProof/>
            <w:webHidden/>
          </w:rPr>
          <w:fldChar w:fldCharType="separate"/>
        </w:r>
        <w:r w:rsidR="00230C06">
          <w:rPr>
            <w:noProof/>
            <w:webHidden/>
          </w:rPr>
          <w:t>79</w:t>
        </w:r>
        <w:r w:rsidR="00230C06">
          <w:rPr>
            <w:noProof/>
            <w:webHidden/>
          </w:rPr>
          <w:fldChar w:fldCharType="end"/>
        </w:r>
      </w:hyperlink>
    </w:p>
    <w:p w14:paraId="264BC4A5" w14:textId="67364134" w:rsidR="00230C06" w:rsidRDefault="00FF2B1E">
      <w:pPr>
        <w:pStyle w:val="TOC5"/>
        <w:tabs>
          <w:tab w:val="left" w:pos="2592"/>
        </w:tabs>
        <w:rPr>
          <w:rFonts w:asciiTheme="minorHAnsi" w:eastAsiaTheme="minorEastAsia" w:hAnsiTheme="minorHAnsi" w:cstheme="minorBidi"/>
          <w:noProof/>
          <w:sz w:val="22"/>
          <w:szCs w:val="22"/>
        </w:rPr>
      </w:pPr>
      <w:hyperlink w:anchor="_Toc441141839" w:history="1">
        <w:r w:rsidR="00230C06" w:rsidRPr="00B14BFE">
          <w:rPr>
            <w:rStyle w:val="Hyperlink"/>
            <w:noProof/>
          </w:rPr>
          <w:t>6.3.1.7.5</w:t>
        </w:r>
        <w:r w:rsidR="00230C06">
          <w:rPr>
            <w:rFonts w:asciiTheme="minorHAnsi" w:eastAsiaTheme="minorEastAsia" w:hAnsiTheme="minorHAnsi" w:cstheme="minorBidi"/>
            <w:noProof/>
            <w:sz w:val="22"/>
            <w:szCs w:val="22"/>
          </w:rPr>
          <w:tab/>
        </w:r>
        <w:r w:rsidR="00230C06" w:rsidRPr="00B14BFE">
          <w:rPr>
            <w:rStyle w:val="Hyperlink"/>
            <w:noProof/>
          </w:rPr>
          <w:t>Conformance</w:t>
        </w:r>
        <w:r w:rsidR="00230C06">
          <w:rPr>
            <w:noProof/>
            <w:webHidden/>
          </w:rPr>
          <w:tab/>
        </w:r>
        <w:r w:rsidR="00230C06">
          <w:rPr>
            <w:noProof/>
            <w:webHidden/>
          </w:rPr>
          <w:fldChar w:fldCharType="begin"/>
        </w:r>
        <w:r w:rsidR="00230C06">
          <w:rPr>
            <w:noProof/>
            <w:webHidden/>
          </w:rPr>
          <w:instrText xml:space="preserve"> PAGEREF _Toc441141839 \h </w:instrText>
        </w:r>
        <w:r w:rsidR="00230C06">
          <w:rPr>
            <w:noProof/>
            <w:webHidden/>
          </w:rPr>
        </w:r>
        <w:r w:rsidR="00230C06">
          <w:rPr>
            <w:noProof/>
            <w:webHidden/>
          </w:rPr>
          <w:fldChar w:fldCharType="separate"/>
        </w:r>
        <w:r w:rsidR="00230C06">
          <w:rPr>
            <w:noProof/>
            <w:webHidden/>
          </w:rPr>
          <w:t>80</w:t>
        </w:r>
        <w:r w:rsidR="00230C06">
          <w:rPr>
            <w:noProof/>
            <w:webHidden/>
          </w:rPr>
          <w:fldChar w:fldCharType="end"/>
        </w:r>
      </w:hyperlink>
    </w:p>
    <w:p w14:paraId="43C3AFBB" w14:textId="1B4B3571" w:rsidR="00230C06" w:rsidRDefault="00FF2B1E">
      <w:pPr>
        <w:pStyle w:val="TOC4"/>
        <w:tabs>
          <w:tab w:val="left" w:pos="2160"/>
        </w:tabs>
        <w:rPr>
          <w:rFonts w:asciiTheme="minorHAnsi" w:eastAsiaTheme="minorEastAsia" w:hAnsiTheme="minorHAnsi" w:cstheme="minorBidi"/>
          <w:noProof/>
          <w:sz w:val="22"/>
          <w:szCs w:val="22"/>
        </w:rPr>
      </w:pPr>
      <w:hyperlink w:anchor="_Toc441141840" w:history="1">
        <w:r w:rsidR="00230C06" w:rsidRPr="00B14BFE">
          <w:rPr>
            <w:rStyle w:val="Hyperlink"/>
            <w:noProof/>
          </w:rPr>
          <w:t>6.3.1.8</w:t>
        </w:r>
        <w:r w:rsidR="00230C06">
          <w:rPr>
            <w:rFonts w:asciiTheme="minorHAnsi" w:eastAsiaTheme="minorEastAsia" w:hAnsiTheme="minorHAnsi" w:cstheme="minorBidi"/>
            <w:noProof/>
            <w:sz w:val="22"/>
            <w:szCs w:val="22"/>
          </w:rPr>
          <w:tab/>
        </w:r>
        <w:r w:rsidR="00230C06" w:rsidRPr="00B14BFE">
          <w:rPr>
            <w:rStyle w:val="Hyperlink"/>
            <w:noProof/>
            <w:lang w:eastAsia="en-CA"/>
          </w:rPr>
          <w:t>History and Physical Specification</w:t>
        </w:r>
        <w:r w:rsidR="00230C06">
          <w:rPr>
            <w:noProof/>
            <w:webHidden/>
          </w:rPr>
          <w:tab/>
        </w:r>
        <w:r w:rsidR="00230C06">
          <w:rPr>
            <w:noProof/>
            <w:webHidden/>
          </w:rPr>
          <w:fldChar w:fldCharType="begin"/>
        </w:r>
        <w:r w:rsidR="00230C06">
          <w:rPr>
            <w:noProof/>
            <w:webHidden/>
          </w:rPr>
          <w:instrText xml:space="preserve"> PAGEREF _Toc441141840 \h </w:instrText>
        </w:r>
        <w:r w:rsidR="00230C06">
          <w:rPr>
            <w:noProof/>
            <w:webHidden/>
          </w:rPr>
        </w:r>
        <w:r w:rsidR="00230C06">
          <w:rPr>
            <w:noProof/>
            <w:webHidden/>
          </w:rPr>
          <w:fldChar w:fldCharType="separate"/>
        </w:r>
        <w:r w:rsidR="00230C06">
          <w:rPr>
            <w:noProof/>
            <w:webHidden/>
          </w:rPr>
          <w:t>83</w:t>
        </w:r>
        <w:r w:rsidR="00230C06">
          <w:rPr>
            <w:noProof/>
            <w:webHidden/>
          </w:rPr>
          <w:fldChar w:fldCharType="end"/>
        </w:r>
      </w:hyperlink>
    </w:p>
    <w:p w14:paraId="45395ED7" w14:textId="5AB11D1E" w:rsidR="00230C06" w:rsidRDefault="00FF2B1E">
      <w:pPr>
        <w:pStyle w:val="TOC4"/>
        <w:tabs>
          <w:tab w:val="left" w:pos="2160"/>
        </w:tabs>
        <w:rPr>
          <w:rFonts w:asciiTheme="minorHAnsi" w:eastAsiaTheme="minorEastAsia" w:hAnsiTheme="minorHAnsi" w:cstheme="minorBidi"/>
          <w:noProof/>
          <w:sz w:val="22"/>
          <w:szCs w:val="22"/>
        </w:rPr>
      </w:pPr>
      <w:hyperlink w:anchor="_Toc441141841" w:history="1">
        <w:r w:rsidR="00230C06" w:rsidRPr="00B14BFE">
          <w:rPr>
            <w:rStyle w:val="Hyperlink"/>
            <w:noProof/>
            <w:lang w:eastAsia="en-CA"/>
          </w:rPr>
          <w:t>6.3.1.9</w:t>
        </w:r>
        <w:r w:rsidR="00230C06">
          <w:rPr>
            <w:rFonts w:asciiTheme="minorHAnsi" w:eastAsiaTheme="minorEastAsia" w:hAnsiTheme="minorHAnsi" w:cstheme="minorBidi"/>
            <w:noProof/>
            <w:sz w:val="22"/>
            <w:szCs w:val="22"/>
          </w:rPr>
          <w:tab/>
        </w:r>
        <w:r w:rsidR="00230C06" w:rsidRPr="00B14BFE">
          <w:rPr>
            <w:rStyle w:val="Hyperlink"/>
            <w:noProof/>
            <w:lang w:eastAsia="en-CA"/>
          </w:rPr>
          <w:t>Antepartum Summary Specification</w:t>
        </w:r>
        <w:r w:rsidR="00230C06">
          <w:rPr>
            <w:noProof/>
            <w:webHidden/>
          </w:rPr>
          <w:tab/>
        </w:r>
        <w:r w:rsidR="00230C06">
          <w:rPr>
            <w:noProof/>
            <w:webHidden/>
          </w:rPr>
          <w:fldChar w:fldCharType="begin"/>
        </w:r>
        <w:r w:rsidR="00230C06">
          <w:rPr>
            <w:noProof/>
            <w:webHidden/>
          </w:rPr>
          <w:instrText xml:space="preserve"> PAGEREF _Toc441141841 \h </w:instrText>
        </w:r>
        <w:r w:rsidR="00230C06">
          <w:rPr>
            <w:noProof/>
            <w:webHidden/>
          </w:rPr>
        </w:r>
        <w:r w:rsidR="00230C06">
          <w:rPr>
            <w:noProof/>
            <w:webHidden/>
          </w:rPr>
          <w:fldChar w:fldCharType="separate"/>
        </w:r>
        <w:r w:rsidR="00230C06">
          <w:rPr>
            <w:noProof/>
            <w:webHidden/>
          </w:rPr>
          <w:t>83</w:t>
        </w:r>
        <w:r w:rsidR="00230C06">
          <w:rPr>
            <w:noProof/>
            <w:webHidden/>
          </w:rPr>
          <w:fldChar w:fldCharType="end"/>
        </w:r>
      </w:hyperlink>
    </w:p>
    <w:p w14:paraId="44F84A01" w14:textId="20ED1F95" w:rsidR="00230C06" w:rsidRDefault="00FF2B1E">
      <w:pPr>
        <w:pStyle w:val="TOC4"/>
        <w:tabs>
          <w:tab w:val="left" w:pos="2160"/>
        </w:tabs>
        <w:rPr>
          <w:rFonts w:asciiTheme="minorHAnsi" w:eastAsiaTheme="minorEastAsia" w:hAnsiTheme="minorHAnsi" w:cstheme="minorBidi"/>
          <w:noProof/>
          <w:sz w:val="22"/>
          <w:szCs w:val="22"/>
        </w:rPr>
      </w:pPr>
      <w:hyperlink w:anchor="_Toc441141842" w:history="1">
        <w:r w:rsidR="00230C06" w:rsidRPr="00B14BFE">
          <w:rPr>
            <w:rStyle w:val="Hyperlink"/>
            <w:noProof/>
          </w:rPr>
          <w:t>6.3.1.10</w:t>
        </w:r>
        <w:r w:rsidR="00230C06">
          <w:rPr>
            <w:rFonts w:asciiTheme="minorHAnsi" w:eastAsiaTheme="minorEastAsia" w:hAnsiTheme="minorHAnsi" w:cstheme="minorBidi"/>
            <w:noProof/>
            <w:sz w:val="22"/>
            <w:szCs w:val="22"/>
          </w:rPr>
          <w:tab/>
        </w:r>
        <w:r w:rsidR="00230C06" w:rsidRPr="00B14BFE">
          <w:rPr>
            <w:rStyle w:val="Hyperlink"/>
            <w:noProof/>
          </w:rPr>
          <w:t>Immunization Content Specification1.3.6.1.4.1.19376.1.5.3.1.1.18.1.2</w:t>
        </w:r>
        <w:r w:rsidR="00230C06">
          <w:rPr>
            <w:noProof/>
            <w:webHidden/>
          </w:rPr>
          <w:tab/>
        </w:r>
        <w:r w:rsidR="00230C06">
          <w:rPr>
            <w:noProof/>
            <w:webHidden/>
          </w:rPr>
          <w:fldChar w:fldCharType="begin"/>
        </w:r>
        <w:r w:rsidR="00230C06">
          <w:rPr>
            <w:noProof/>
            <w:webHidden/>
          </w:rPr>
          <w:instrText xml:space="preserve"> PAGEREF _Toc441141842 \h </w:instrText>
        </w:r>
        <w:r w:rsidR="00230C06">
          <w:rPr>
            <w:noProof/>
            <w:webHidden/>
          </w:rPr>
        </w:r>
        <w:r w:rsidR="00230C06">
          <w:rPr>
            <w:noProof/>
            <w:webHidden/>
          </w:rPr>
          <w:fldChar w:fldCharType="separate"/>
        </w:r>
        <w:r w:rsidR="00230C06">
          <w:rPr>
            <w:noProof/>
            <w:webHidden/>
          </w:rPr>
          <w:t>83</w:t>
        </w:r>
        <w:r w:rsidR="00230C06">
          <w:rPr>
            <w:noProof/>
            <w:webHidden/>
          </w:rPr>
          <w:fldChar w:fldCharType="end"/>
        </w:r>
      </w:hyperlink>
    </w:p>
    <w:p w14:paraId="043BD16C" w14:textId="34B01137" w:rsidR="00230C06" w:rsidRDefault="00FF2B1E">
      <w:pPr>
        <w:pStyle w:val="TOC5"/>
        <w:tabs>
          <w:tab w:val="left" w:pos="2592"/>
        </w:tabs>
        <w:rPr>
          <w:rFonts w:asciiTheme="minorHAnsi" w:eastAsiaTheme="minorEastAsia" w:hAnsiTheme="minorHAnsi" w:cstheme="minorBidi"/>
          <w:noProof/>
          <w:sz w:val="22"/>
          <w:szCs w:val="22"/>
        </w:rPr>
      </w:pPr>
      <w:hyperlink w:anchor="_Toc441141843" w:history="1">
        <w:r w:rsidR="00230C06" w:rsidRPr="00B14BFE">
          <w:rPr>
            <w:rStyle w:val="Hyperlink"/>
            <w:noProof/>
          </w:rPr>
          <w:t>6.3.1.10.1</w:t>
        </w:r>
        <w:r w:rsidR="00230C06">
          <w:rPr>
            <w:rFonts w:asciiTheme="minorHAnsi" w:eastAsiaTheme="minorEastAsia" w:hAnsiTheme="minorHAnsi" w:cstheme="minorBidi"/>
            <w:noProof/>
            <w:sz w:val="22"/>
            <w:szCs w:val="22"/>
          </w:rPr>
          <w:tab/>
        </w:r>
        <w:r w:rsidR="00230C06" w:rsidRPr="00B14BFE">
          <w:rPr>
            <w:rStyle w:val="Hyperlink"/>
            <w:noProof/>
          </w:rPr>
          <w:t>LOINC Code</w:t>
        </w:r>
        <w:r w:rsidR="00230C06">
          <w:rPr>
            <w:noProof/>
            <w:webHidden/>
          </w:rPr>
          <w:tab/>
        </w:r>
        <w:r w:rsidR="00230C06">
          <w:rPr>
            <w:noProof/>
            <w:webHidden/>
          </w:rPr>
          <w:fldChar w:fldCharType="begin"/>
        </w:r>
        <w:r w:rsidR="00230C06">
          <w:rPr>
            <w:noProof/>
            <w:webHidden/>
          </w:rPr>
          <w:instrText xml:space="preserve"> PAGEREF _Toc441141843 \h </w:instrText>
        </w:r>
        <w:r w:rsidR="00230C06">
          <w:rPr>
            <w:noProof/>
            <w:webHidden/>
          </w:rPr>
        </w:r>
        <w:r w:rsidR="00230C06">
          <w:rPr>
            <w:noProof/>
            <w:webHidden/>
          </w:rPr>
          <w:fldChar w:fldCharType="separate"/>
        </w:r>
        <w:r w:rsidR="00230C06">
          <w:rPr>
            <w:noProof/>
            <w:webHidden/>
          </w:rPr>
          <w:t>83</w:t>
        </w:r>
        <w:r w:rsidR="00230C06">
          <w:rPr>
            <w:noProof/>
            <w:webHidden/>
          </w:rPr>
          <w:fldChar w:fldCharType="end"/>
        </w:r>
      </w:hyperlink>
    </w:p>
    <w:p w14:paraId="05DDD389" w14:textId="1B29F390" w:rsidR="00230C06" w:rsidRDefault="00FF2B1E">
      <w:pPr>
        <w:pStyle w:val="TOC5"/>
        <w:tabs>
          <w:tab w:val="left" w:pos="2592"/>
        </w:tabs>
        <w:rPr>
          <w:rFonts w:asciiTheme="minorHAnsi" w:eastAsiaTheme="minorEastAsia" w:hAnsiTheme="minorHAnsi" w:cstheme="minorBidi"/>
          <w:noProof/>
          <w:sz w:val="22"/>
          <w:szCs w:val="22"/>
        </w:rPr>
      </w:pPr>
      <w:hyperlink w:anchor="_Toc441141844" w:history="1">
        <w:r w:rsidR="00230C06" w:rsidRPr="00B14BFE">
          <w:rPr>
            <w:rStyle w:val="Hyperlink"/>
            <w:noProof/>
          </w:rPr>
          <w:t>6.3.1.10.2</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_Toc441141844 \h </w:instrText>
        </w:r>
        <w:r w:rsidR="00230C06">
          <w:rPr>
            <w:noProof/>
            <w:webHidden/>
          </w:rPr>
        </w:r>
        <w:r w:rsidR="00230C06">
          <w:rPr>
            <w:noProof/>
            <w:webHidden/>
          </w:rPr>
          <w:fldChar w:fldCharType="separate"/>
        </w:r>
        <w:r w:rsidR="00230C06">
          <w:rPr>
            <w:noProof/>
            <w:webHidden/>
          </w:rPr>
          <w:t>84</w:t>
        </w:r>
        <w:r w:rsidR="00230C06">
          <w:rPr>
            <w:noProof/>
            <w:webHidden/>
          </w:rPr>
          <w:fldChar w:fldCharType="end"/>
        </w:r>
      </w:hyperlink>
    </w:p>
    <w:p w14:paraId="2A08E432" w14:textId="261551D7" w:rsidR="00230C06" w:rsidRDefault="00FF2B1E">
      <w:pPr>
        <w:pStyle w:val="TOC5"/>
        <w:tabs>
          <w:tab w:val="left" w:pos="2592"/>
        </w:tabs>
        <w:rPr>
          <w:rFonts w:asciiTheme="minorHAnsi" w:eastAsiaTheme="minorEastAsia" w:hAnsiTheme="minorHAnsi" w:cstheme="minorBidi"/>
          <w:noProof/>
          <w:sz w:val="22"/>
          <w:szCs w:val="22"/>
        </w:rPr>
      </w:pPr>
      <w:hyperlink w:anchor="_Toc441141845" w:history="1">
        <w:r w:rsidR="00230C06" w:rsidRPr="00B14BFE">
          <w:rPr>
            <w:rStyle w:val="Hyperlink"/>
            <w:noProof/>
          </w:rPr>
          <w:t>6.3.1.10.4</w:t>
        </w:r>
        <w:r w:rsidR="00230C06">
          <w:rPr>
            <w:rFonts w:asciiTheme="minorHAnsi" w:eastAsiaTheme="minorEastAsia" w:hAnsiTheme="minorHAnsi" w:cstheme="minorBidi"/>
            <w:noProof/>
            <w:sz w:val="22"/>
            <w:szCs w:val="22"/>
          </w:rPr>
          <w:tab/>
        </w:r>
        <w:r w:rsidR="00230C06" w:rsidRPr="00B14BFE">
          <w:rPr>
            <w:rStyle w:val="Hyperlink"/>
            <w:noProof/>
          </w:rPr>
          <w:t xml:space="preserve"> Specification</w:t>
        </w:r>
        <w:r w:rsidR="00230C06">
          <w:rPr>
            <w:noProof/>
            <w:webHidden/>
          </w:rPr>
          <w:tab/>
        </w:r>
        <w:r w:rsidR="00230C06">
          <w:rPr>
            <w:noProof/>
            <w:webHidden/>
          </w:rPr>
          <w:fldChar w:fldCharType="begin"/>
        </w:r>
        <w:r w:rsidR="00230C06">
          <w:rPr>
            <w:noProof/>
            <w:webHidden/>
          </w:rPr>
          <w:instrText xml:space="preserve"> PAGEREF _Toc441141845 \h </w:instrText>
        </w:r>
        <w:r w:rsidR="00230C06">
          <w:rPr>
            <w:noProof/>
            <w:webHidden/>
          </w:rPr>
        </w:r>
        <w:r w:rsidR="00230C06">
          <w:rPr>
            <w:noProof/>
            <w:webHidden/>
          </w:rPr>
          <w:fldChar w:fldCharType="separate"/>
        </w:r>
        <w:r w:rsidR="00230C06">
          <w:rPr>
            <w:noProof/>
            <w:webHidden/>
          </w:rPr>
          <w:t>84</w:t>
        </w:r>
        <w:r w:rsidR="00230C06">
          <w:rPr>
            <w:noProof/>
            <w:webHidden/>
          </w:rPr>
          <w:fldChar w:fldCharType="end"/>
        </w:r>
      </w:hyperlink>
    </w:p>
    <w:p w14:paraId="32271932" w14:textId="3D693E0B" w:rsidR="00230C06" w:rsidRDefault="00FF2B1E">
      <w:pPr>
        <w:pStyle w:val="TOC5"/>
        <w:tabs>
          <w:tab w:val="left" w:pos="2592"/>
        </w:tabs>
        <w:rPr>
          <w:rFonts w:asciiTheme="minorHAnsi" w:eastAsiaTheme="minorEastAsia" w:hAnsiTheme="minorHAnsi" w:cstheme="minorBidi"/>
          <w:noProof/>
          <w:sz w:val="22"/>
          <w:szCs w:val="22"/>
        </w:rPr>
      </w:pPr>
      <w:hyperlink w:anchor="_Toc441141846" w:history="1">
        <w:r w:rsidR="00230C06" w:rsidRPr="00B14BFE">
          <w:rPr>
            <w:rStyle w:val="Hyperlink"/>
            <w:noProof/>
          </w:rPr>
          <w:t>6.3.1.10.5</w:t>
        </w:r>
        <w:r w:rsidR="00230C06">
          <w:rPr>
            <w:rFonts w:asciiTheme="minorHAnsi" w:eastAsiaTheme="minorEastAsia" w:hAnsiTheme="minorHAnsi" w:cstheme="minorBidi"/>
            <w:noProof/>
            <w:sz w:val="22"/>
            <w:szCs w:val="22"/>
          </w:rPr>
          <w:tab/>
        </w:r>
        <w:r w:rsidR="00230C06" w:rsidRPr="00B14BFE">
          <w:rPr>
            <w:rStyle w:val="Hyperlink"/>
            <w:noProof/>
          </w:rPr>
          <w:t xml:space="preserve"> Conformance</w:t>
        </w:r>
        <w:r w:rsidR="00230C06">
          <w:rPr>
            <w:noProof/>
            <w:webHidden/>
          </w:rPr>
          <w:tab/>
        </w:r>
        <w:r w:rsidR="00230C06">
          <w:rPr>
            <w:noProof/>
            <w:webHidden/>
          </w:rPr>
          <w:fldChar w:fldCharType="begin"/>
        </w:r>
        <w:r w:rsidR="00230C06">
          <w:rPr>
            <w:noProof/>
            <w:webHidden/>
          </w:rPr>
          <w:instrText xml:space="preserve"> PAGEREF _Toc441141846 \h </w:instrText>
        </w:r>
        <w:r w:rsidR="00230C06">
          <w:rPr>
            <w:noProof/>
            <w:webHidden/>
          </w:rPr>
        </w:r>
        <w:r w:rsidR="00230C06">
          <w:rPr>
            <w:noProof/>
            <w:webHidden/>
          </w:rPr>
          <w:fldChar w:fldCharType="separate"/>
        </w:r>
        <w:r w:rsidR="00230C06">
          <w:rPr>
            <w:noProof/>
            <w:webHidden/>
          </w:rPr>
          <w:t>85</w:t>
        </w:r>
        <w:r w:rsidR="00230C06">
          <w:rPr>
            <w:noProof/>
            <w:webHidden/>
          </w:rPr>
          <w:fldChar w:fldCharType="end"/>
        </w:r>
      </w:hyperlink>
    </w:p>
    <w:p w14:paraId="20FE7480" w14:textId="42DDD279" w:rsidR="00230C06" w:rsidRDefault="00FF2B1E">
      <w:pPr>
        <w:pStyle w:val="TOC3"/>
        <w:tabs>
          <w:tab w:val="left" w:pos="1584"/>
        </w:tabs>
        <w:rPr>
          <w:rFonts w:asciiTheme="minorHAnsi" w:eastAsiaTheme="minorEastAsia" w:hAnsiTheme="minorHAnsi" w:cstheme="minorBidi"/>
          <w:noProof/>
          <w:sz w:val="22"/>
          <w:szCs w:val="22"/>
        </w:rPr>
      </w:pPr>
      <w:hyperlink w:anchor="_Toc441141847" w:history="1">
        <w:r w:rsidR="00230C06" w:rsidRPr="00B14BFE">
          <w:rPr>
            <w:rStyle w:val="Hyperlink"/>
            <w:noProof/>
          </w:rPr>
          <w:t>6.3.2</w:t>
        </w:r>
        <w:r w:rsidR="00230C06">
          <w:rPr>
            <w:rFonts w:asciiTheme="minorHAnsi" w:eastAsiaTheme="minorEastAsia" w:hAnsiTheme="minorHAnsi" w:cstheme="minorBidi"/>
            <w:noProof/>
            <w:sz w:val="22"/>
            <w:szCs w:val="22"/>
          </w:rPr>
          <w:tab/>
        </w:r>
        <w:r w:rsidR="00230C06" w:rsidRPr="00B14BFE">
          <w:rPr>
            <w:rStyle w:val="Hyperlink"/>
            <w:noProof/>
          </w:rPr>
          <w:t>CDA Header Content Modules</w:t>
        </w:r>
        <w:r w:rsidR="00230C06">
          <w:rPr>
            <w:noProof/>
            <w:webHidden/>
          </w:rPr>
          <w:tab/>
        </w:r>
        <w:r w:rsidR="00230C06">
          <w:rPr>
            <w:noProof/>
            <w:webHidden/>
          </w:rPr>
          <w:fldChar w:fldCharType="begin"/>
        </w:r>
        <w:r w:rsidR="00230C06">
          <w:rPr>
            <w:noProof/>
            <w:webHidden/>
          </w:rPr>
          <w:instrText xml:space="preserve"> PAGEREF _Toc441141847 \h </w:instrText>
        </w:r>
        <w:r w:rsidR="00230C06">
          <w:rPr>
            <w:noProof/>
            <w:webHidden/>
          </w:rPr>
        </w:r>
        <w:r w:rsidR="00230C06">
          <w:rPr>
            <w:noProof/>
            <w:webHidden/>
          </w:rPr>
          <w:fldChar w:fldCharType="separate"/>
        </w:r>
        <w:r w:rsidR="00230C06">
          <w:rPr>
            <w:noProof/>
            <w:webHidden/>
          </w:rPr>
          <w:t>86</w:t>
        </w:r>
        <w:r w:rsidR="00230C06">
          <w:rPr>
            <w:noProof/>
            <w:webHidden/>
          </w:rPr>
          <w:fldChar w:fldCharType="end"/>
        </w:r>
      </w:hyperlink>
    </w:p>
    <w:p w14:paraId="5CC8041A" w14:textId="030D3BD3" w:rsidR="00230C06" w:rsidRDefault="00FF2B1E">
      <w:pPr>
        <w:pStyle w:val="TOC4"/>
        <w:tabs>
          <w:tab w:val="left" w:pos="2160"/>
        </w:tabs>
        <w:rPr>
          <w:rFonts w:asciiTheme="minorHAnsi" w:eastAsiaTheme="minorEastAsia" w:hAnsiTheme="minorHAnsi" w:cstheme="minorBidi"/>
          <w:noProof/>
          <w:sz w:val="22"/>
          <w:szCs w:val="22"/>
        </w:rPr>
      </w:pPr>
      <w:hyperlink w:anchor="_Toc441141848" w:history="1">
        <w:r w:rsidR="00230C06" w:rsidRPr="00B14BFE">
          <w:rPr>
            <w:rStyle w:val="Hyperlink"/>
            <w:noProof/>
          </w:rPr>
          <w:t>6.3.2.1</w:t>
        </w:r>
        <w:r w:rsidR="00230C06">
          <w:rPr>
            <w:rFonts w:asciiTheme="minorHAnsi" w:eastAsiaTheme="minorEastAsia" w:hAnsiTheme="minorHAnsi" w:cstheme="minorBidi"/>
            <w:noProof/>
            <w:sz w:val="22"/>
            <w:szCs w:val="22"/>
          </w:rPr>
          <w:tab/>
        </w:r>
        <w:r w:rsidR="00230C06" w:rsidRPr="00B14BFE">
          <w:rPr>
            <w:rStyle w:val="Hyperlink"/>
            <w:noProof/>
          </w:rPr>
          <w:t>Language Communication 1.3.6.1.4.1.19376.1.5.3.1.2.1</w:t>
        </w:r>
        <w:r w:rsidR="00230C06">
          <w:rPr>
            <w:noProof/>
            <w:webHidden/>
          </w:rPr>
          <w:tab/>
        </w:r>
        <w:r w:rsidR="00230C06">
          <w:rPr>
            <w:noProof/>
            <w:webHidden/>
          </w:rPr>
          <w:fldChar w:fldCharType="begin"/>
        </w:r>
        <w:r w:rsidR="00230C06">
          <w:rPr>
            <w:noProof/>
            <w:webHidden/>
          </w:rPr>
          <w:instrText xml:space="preserve"> PAGEREF _Toc441141848 \h </w:instrText>
        </w:r>
        <w:r w:rsidR="00230C06">
          <w:rPr>
            <w:noProof/>
            <w:webHidden/>
          </w:rPr>
        </w:r>
        <w:r w:rsidR="00230C06">
          <w:rPr>
            <w:noProof/>
            <w:webHidden/>
          </w:rPr>
          <w:fldChar w:fldCharType="separate"/>
        </w:r>
        <w:r w:rsidR="00230C06">
          <w:rPr>
            <w:noProof/>
            <w:webHidden/>
          </w:rPr>
          <w:t>86</w:t>
        </w:r>
        <w:r w:rsidR="00230C06">
          <w:rPr>
            <w:noProof/>
            <w:webHidden/>
          </w:rPr>
          <w:fldChar w:fldCharType="end"/>
        </w:r>
      </w:hyperlink>
    </w:p>
    <w:p w14:paraId="00523CBB" w14:textId="3EC26FB9" w:rsidR="00230C06" w:rsidRDefault="00FF2B1E">
      <w:pPr>
        <w:pStyle w:val="TOC5"/>
        <w:tabs>
          <w:tab w:val="left" w:pos="2592"/>
        </w:tabs>
        <w:rPr>
          <w:rFonts w:asciiTheme="minorHAnsi" w:eastAsiaTheme="minorEastAsia" w:hAnsiTheme="minorHAnsi" w:cstheme="minorBidi"/>
          <w:noProof/>
          <w:sz w:val="22"/>
          <w:szCs w:val="22"/>
        </w:rPr>
      </w:pPr>
      <w:hyperlink w:anchor="_Toc441141849" w:history="1">
        <w:r w:rsidR="00230C06" w:rsidRPr="00B14BFE">
          <w:rPr>
            <w:rStyle w:val="Hyperlink"/>
            <w:noProof/>
          </w:rPr>
          <w:t>6.3.2.1.1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_Toc441141849 \h </w:instrText>
        </w:r>
        <w:r w:rsidR="00230C06">
          <w:rPr>
            <w:noProof/>
            <w:webHidden/>
          </w:rPr>
        </w:r>
        <w:r w:rsidR="00230C06">
          <w:rPr>
            <w:noProof/>
            <w:webHidden/>
          </w:rPr>
          <w:fldChar w:fldCharType="separate"/>
        </w:r>
        <w:r w:rsidR="00230C06">
          <w:rPr>
            <w:noProof/>
            <w:webHidden/>
          </w:rPr>
          <w:t>87</w:t>
        </w:r>
        <w:r w:rsidR="00230C06">
          <w:rPr>
            <w:noProof/>
            <w:webHidden/>
          </w:rPr>
          <w:fldChar w:fldCharType="end"/>
        </w:r>
      </w:hyperlink>
    </w:p>
    <w:p w14:paraId="6DF078E5" w14:textId="1F714C1B" w:rsidR="00230C06" w:rsidRDefault="00FF2B1E">
      <w:pPr>
        <w:pStyle w:val="TOC5"/>
        <w:tabs>
          <w:tab w:val="left" w:pos="2592"/>
        </w:tabs>
        <w:rPr>
          <w:rFonts w:asciiTheme="minorHAnsi" w:eastAsiaTheme="minorEastAsia" w:hAnsiTheme="minorHAnsi" w:cstheme="minorBidi"/>
          <w:noProof/>
          <w:sz w:val="22"/>
          <w:szCs w:val="22"/>
        </w:rPr>
      </w:pPr>
      <w:hyperlink w:anchor="_Toc441141850" w:history="1">
        <w:r w:rsidR="00230C06" w:rsidRPr="00B14BFE">
          <w:rPr>
            <w:rStyle w:val="Hyperlink"/>
            <w:noProof/>
          </w:rPr>
          <w:t>6.3.2.1.2</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root='1.3.6.1.4.1.19376.1.5.3.1.2.1'/&gt;</w:t>
        </w:r>
        <w:r w:rsidR="00230C06">
          <w:rPr>
            <w:noProof/>
            <w:webHidden/>
          </w:rPr>
          <w:tab/>
        </w:r>
        <w:r w:rsidR="00230C06">
          <w:rPr>
            <w:noProof/>
            <w:webHidden/>
          </w:rPr>
          <w:fldChar w:fldCharType="begin"/>
        </w:r>
        <w:r w:rsidR="00230C06">
          <w:rPr>
            <w:noProof/>
            <w:webHidden/>
          </w:rPr>
          <w:instrText xml:space="preserve"> PAGEREF _Toc441141850 \h </w:instrText>
        </w:r>
        <w:r w:rsidR="00230C06">
          <w:rPr>
            <w:noProof/>
            <w:webHidden/>
          </w:rPr>
        </w:r>
        <w:r w:rsidR="00230C06">
          <w:rPr>
            <w:noProof/>
            <w:webHidden/>
          </w:rPr>
          <w:fldChar w:fldCharType="separate"/>
        </w:r>
        <w:r w:rsidR="00230C06">
          <w:rPr>
            <w:noProof/>
            <w:webHidden/>
          </w:rPr>
          <w:t>87</w:t>
        </w:r>
        <w:r w:rsidR="00230C06">
          <w:rPr>
            <w:noProof/>
            <w:webHidden/>
          </w:rPr>
          <w:fldChar w:fldCharType="end"/>
        </w:r>
      </w:hyperlink>
    </w:p>
    <w:p w14:paraId="3D5AD46A" w14:textId="7935678C" w:rsidR="00230C06" w:rsidRDefault="00FF2B1E">
      <w:pPr>
        <w:pStyle w:val="TOC5"/>
        <w:tabs>
          <w:tab w:val="left" w:pos="2592"/>
        </w:tabs>
        <w:rPr>
          <w:rFonts w:asciiTheme="minorHAnsi" w:eastAsiaTheme="minorEastAsia" w:hAnsiTheme="minorHAnsi" w:cstheme="minorBidi"/>
          <w:noProof/>
          <w:sz w:val="22"/>
          <w:szCs w:val="22"/>
        </w:rPr>
      </w:pPr>
      <w:hyperlink w:anchor="_Toc441141851" w:history="1">
        <w:r w:rsidR="00230C06" w:rsidRPr="00B14BFE">
          <w:rPr>
            <w:rStyle w:val="Hyperlink"/>
            <w:noProof/>
          </w:rPr>
          <w:t>6.3.2.1.3</w:t>
        </w:r>
        <w:r w:rsidR="00230C06">
          <w:rPr>
            <w:rFonts w:asciiTheme="minorHAnsi" w:eastAsiaTheme="minorEastAsia" w:hAnsiTheme="minorHAnsi" w:cstheme="minorBidi"/>
            <w:noProof/>
            <w:sz w:val="22"/>
            <w:szCs w:val="22"/>
          </w:rPr>
          <w:tab/>
        </w:r>
        <w:r w:rsidR="00230C06" w:rsidRPr="00B14BFE">
          <w:rPr>
            <w:rStyle w:val="Hyperlink"/>
            <w:noProof/>
          </w:rPr>
          <w:t>&lt;languageCode code=' '/&gt;</w:t>
        </w:r>
        <w:r w:rsidR="00230C06">
          <w:rPr>
            <w:noProof/>
            <w:webHidden/>
          </w:rPr>
          <w:tab/>
        </w:r>
        <w:r w:rsidR="00230C06">
          <w:rPr>
            <w:noProof/>
            <w:webHidden/>
          </w:rPr>
          <w:fldChar w:fldCharType="begin"/>
        </w:r>
        <w:r w:rsidR="00230C06">
          <w:rPr>
            <w:noProof/>
            <w:webHidden/>
          </w:rPr>
          <w:instrText xml:space="preserve"> PAGEREF _Toc441141851 \h </w:instrText>
        </w:r>
        <w:r w:rsidR="00230C06">
          <w:rPr>
            <w:noProof/>
            <w:webHidden/>
          </w:rPr>
        </w:r>
        <w:r w:rsidR="00230C06">
          <w:rPr>
            <w:noProof/>
            <w:webHidden/>
          </w:rPr>
          <w:fldChar w:fldCharType="separate"/>
        </w:r>
        <w:r w:rsidR="00230C06">
          <w:rPr>
            <w:noProof/>
            <w:webHidden/>
          </w:rPr>
          <w:t>87</w:t>
        </w:r>
        <w:r w:rsidR="00230C06">
          <w:rPr>
            <w:noProof/>
            <w:webHidden/>
          </w:rPr>
          <w:fldChar w:fldCharType="end"/>
        </w:r>
      </w:hyperlink>
    </w:p>
    <w:p w14:paraId="6093CC09" w14:textId="6F2CED64" w:rsidR="00230C06" w:rsidRDefault="00FF2B1E">
      <w:pPr>
        <w:pStyle w:val="TOC5"/>
        <w:tabs>
          <w:tab w:val="left" w:pos="2592"/>
        </w:tabs>
        <w:rPr>
          <w:rFonts w:asciiTheme="minorHAnsi" w:eastAsiaTheme="minorEastAsia" w:hAnsiTheme="minorHAnsi" w:cstheme="minorBidi"/>
          <w:noProof/>
          <w:sz w:val="22"/>
          <w:szCs w:val="22"/>
        </w:rPr>
      </w:pPr>
      <w:hyperlink w:anchor="_Toc441141852" w:history="1">
        <w:r w:rsidR="00230C06" w:rsidRPr="00B14BFE">
          <w:rPr>
            <w:rStyle w:val="Hyperlink"/>
            <w:noProof/>
          </w:rPr>
          <w:t>6.3.2.1.4</w:t>
        </w:r>
        <w:r w:rsidR="00230C06">
          <w:rPr>
            <w:rFonts w:asciiTheme="minorHAnsi" w:eastAsiaTheme="minorEastAsia" w:hAnsiTheme="minorHAnsi" w:cstheme="minorBidi"/>
            <w:noProof/>
            <w:sz w:val="22"/>
            <w:szCs w:val="22"/>
          </w:rPr>
          <w:tab/>
        </w:r>
        <w:r w:rsidR="00230C06" w:rsidRPr="00B14BFE">
          <w:rPr>
            <w:rStyle w:val="Hyperlink"/>
            <w:noProof/>
          </w:rPr>
          <w:t>&lt;modeCode code=' ' codeSystem='2.16.840.1.113883.5.60' codeSystemName='LanguageAbilityMode'/&gt;</w:t>
        </w:r>
        <w:r w:rsidR="00230C06">
          <w:rPr>
            <w:noProof/>
            <w:webHidden/>
          </w:rPr>
          <w:tab/>
        </w:r>
        <w:r w:rsidR="00230C06">
          <w:rPr>
            <w:noProof/>
            <w:webHidden/>
          </w:rPr>
          <w:fldChar w:fldCharType="begin"/>
        </w:r>
        <w:r w:rsidR="00230C06">
          <w:rPr>
            <w:noProof/>
            <w:webHidden/>
          </w:rPr>
          <w:instrText xml:space="preserve"> PAGEREF _Toc441141852 \h </w:instrText>
        </w:r>
        <w:r w:rsidR="00230C06">
          <w:rPr>
            <w:noProof/>
            <w:webHidden/>
          </w:rPr>
        </w:r>
        <w:r w:rsidR="00230C06">
          <w:rPr>
            <w:noProof/>
            <w:webHidden/>
          </w:rPr>
          <w:fldChar w:fldCharType="separate"/>
        </w:r>
        <w:r w:rsidR="00230C06">
          <w:rPr>
            <w:noProof/>
            <w:webHidden/>
          </w:rPr>
          <w:t>87</w:t>
        </w:r>
        <w:r w:rsidR="00230C06">
          <w:rPr>
            <w:noProof/>
            <w:webHidden/>
          </w:rPr>
          <w:fldChar w:fldCharType="end"/>
        </w:r>
      </w:hyperlink>
    </w:p>
    <w:p w14:paraId="210753D5" w14:textId="5FABA580" w:rsidR="00230C06" w:rsidRDefault="00FF2B1E">
      <w:pPr>
        <w:pStyle w:val="TOC5"/>
        <w:tabs>
          <w:tab w:val="left" w:pos="2592"/>
        </w:tabs>
        <w:rPr>
          <w:rFonts w:asciiTheme="minorHAnsi" w:eastAsiaTheme="minorEastAsia" w:hAnsiTheme="minorHAnsi" w:cstheme="minorBidi"/>
          <w:noProof/>
          <w:sz w:val="22"/>
          <w:szCs w:val="22"/>
        </w:rPr>
      </w:pPr>
      <w:hyperlink w:anchor="_Toc441141853" w:history="1">
        <w:r w:rsidR="00230C06" w:rsidRPr="00B14BFE">
          <w:rPr>
            <w:rStyle w:val="Hyperlink"/>
            <w:noProof/>
          </w:rPr>
          <w:t>6.3.2.1.5</w:t>
        </w:r>
        <w:r w:rsidR="00230C06">
          <w:rPr>
            <w:rFonts w:asciiTheme="minorHAnsi" w:eastAsiaTheme="minorEastAsia" w:hAnsiTheme="minorHAnsi" w:cstheme="minorBidi"/>
            <w:noProof/>
            <w:sz w:val="22"/>
            <w:szCs w:val="22"/>
          </w:rPr>
          <w:tab/>
        </w:r>
        <w:r w:rsidR="00230C06" w:rsidRPr="00B14BFE">
          <w:rPr>
            <w:rStyle w:val="Hyperlink"/>
            <w:noProof/>
          </w:rPr>
          <w:t>&lt;proficiencyLevelCode code=' ' codeSystem='2.16.840.1.113883.5.61' codeSystemName='LanguageProficiencyCode' /&gt;</w:t>
        </w:r>
        <w:r w:rsidR="00230C06">
          <w:rPr>
            <w:noProof/>
            <w:webHidden/>
          </w:rPr>
          <w:tab/>
        </w:r>
        <w:r w:rsidR="00230C06">
          <w:rPr>
            <w:noProof/>
            <w:webHidden/>
          </w:rPr>
          <w:fldChar w:fldCharType="begin"/>
        </w:r>
        <w:r w:rsidR="00230C06">
          <w:rPr>
            <w:noProof/>
            <w:webHidden/>
          </w:rPr>
          <w:instrText xml:space="preserve"> PAGEREF _Toc441141853 \h </w:instrText>
        </w:r>
        <w:r w:rsidR="00230C06">
          <w:rPr>
            <w:noProof/>
            <w:webHidden/>
          </w:rPr>
        </w:r>
        <w:r w:rsidR="00230C06">
          <w:rPr>
            <w:noProof/>
            <w:webHidden/>
          </w:rPr>
          <w:fldChar w:fldCharType="separate"/>
        </w:r>
        <w:r w:rsidR="00230C06">
          <w:rPr>
            <w:noProof/>
            <w:webHidden/>
          </w:rPr>
          <w:t>87</w:t>
        </w:r>
        <w:r w:rsidR="00230C06">
          <w:rPr>
            <w:noProof/>
            <w:webHidden/>
          </w:rPr>
          <w:fldChar w:fldCharType="end"/>
        </w:r>
      </w:hyperlink>
    </w:p>
    <w:p w14:paraId="3127CEB3" w14:textId="2A1D5DC9" w:rsidR="00230C06" w:rsidRDefault="00FF2B1E">
      <w:pPr>
        <w:pStyle w:val="TOC5"/>
        <w:tabs>
          <w:tab w:val="left" w:pos="2592"/>
        </w:tabs>
        <w:rPr>
          <w:rFonts w:asciiTheme="minorHAnsi" w:eastAsiaTheme="minorEastAsia" w:hAnsiTheme="minorHAnsi" w:cstheme="minorBidi"/>
          <w:noProof/>
          <w:sz w:val="22"/>
          <w:szCs w:val="22"/>
        </w:rPr>
      </w:pPr>
      <w:hyperlink w:anchor="_Toc441141854" w:history="1">
        <w:r w:rsidR="00230C06" w:rsidRPr="00B14BFE">
          <w:rPr>
            <w:rStyle w:val="Hyperlink"/>
            <w:noProof/>
          </w:rPr>
          <w:t>6.3.2.1.6</w:t>
        </w:r>
        <w:r w:rsidR="00230C06">
          <w:rPr>
            <w:rFonts w:asciiTheme="minorHAnsi" w:eastAsiaTheme="minorEastAsia" w:hAnsiTheme="minorHAnsi" w:cstheme="minorBidi"/>
            <w:noProof/>
            <w:sz w:val="22"/>
            <w:szCs w:val="22"/>
          </w:rPr>
          <w:tab/>
        </w:r>
        <w:r w:rsidR="00230C06" w:rsidRPr="00B14BFE">
          <w:rPr>
            <w:rStyle w:val="Hyperlink"/>
            <w:noProof/>
          </w:rPr>
          <w:t>&lt;preferenceInd value=' '/&gt;</w:t>
        </w:r>
        <w:r w:rsidR="00230C06">
          <w:rPr>
            <w:noProof/>
            <w:webHidden/>
          </w:rPr>
          <w:tab/>
        </w:r>
        <w:r w:rsidR="00230C06">
          <w:rPr>
            <w:noProof/>
            <w:webHidden/>
          </w:rPr>
          <w:fldChar w:fldCharType="begin"/>
        </w:r>
        <w:r w:rsidR="00230C06">
          <w:rPr>
            <w:noProof/>
            <w:webHidden/>
          </w:rPr>
          <w:instrText xml:space="preserve"> PAGEREF _Toc441141854 \h </w:instrText>
        </w:r>
        <w:r w:rsidR="00230C06">
          <w:rPr>
            <w:noProof/>
            <w:webHidden/>
          </w:rPr>
        </w:r>
        <w:r w:rsidR="00230C06">
          <w:rPr>
            <w:noProof/>
            <w:webHidden/>
          </w:rPr>
          <w:fldChar w:fldCharType="separate"/>
        </w:r>
        <w:r w:rsidR="00230C06">
          <w:rPr>
            <w:noProof/>
            <w:webHidden/>
          </w:rPr>
          <w:t>87</w:t>
        </w:r>
        <w:r w:rsidR="00230C06">
          <w:rPr>
            <w:noProof/>
            <w:webHidden/>
          </w:rPr>
          <w:fldChar w:fldCharType="end"/>
        </w:r>
      </w:hyperlink>
    </w:p>
    <w:p w14:paraId="5F3164F8" w14:textId="7A2BDF4B" w:rsidR="00230C06" w:rsidRDefault="00FF2B1E">
      <w:pPr>
        <w:pStyle w:val="TOC4"/>
        <w:tabs>
          <w:tab w:val="left" w:pos="2160"/>
        </w:tabs>
        <w:rPr>
          <w:rFonts w:asciiTheme="minorHAnsi" w:eastAsiaTheme="minorEastAsia" w:hAnsiTheme="minorHAnsi" w:cstheme="minorBidi"/>
          <w:noProof/>
          <w:sz w:val="22"/>
          <w:szCs w:val="22"/>
        </w:rPr>
      </w:pPr>
      <w:hyperlink w:anchor="_Toc441141855" w:history="1">
        <w:r w:rsidR="00230C06" w:rsidRPr="00B14BFE">
          <w:rPr>
            <w:rStyle w:val="Hyperlink"/>
            <w:noProof/>
          </w:rPr>
          <w:t>6.3.2.2</w:t>
        </w:r>
        <w:r w:rsidR="00230C06">
          <w:rPr>
            <w:rFonts w:asciiTheme="minorHAnsi" w:eastAsiaTheme="minorEastAsia" w:hAnsiTheme="minorHAnsi" w:cstheme="minorBidi"/>
            <w:noProof/>
            <w:sz w:val="22"/>
            <w:szCs w:val="22"/>
          </w:rPr>
          <w:tab/>
        </w:r>
        <w:r w:rsidR="00230C06" w:rsidRPr="00B14BFE">
          <w:rPr>
            <w:rStyle w:val="Hyperlink"/>
            <w:noProof/>
          </w:rPr>
          <w:t>Employer and School Contacts 1.3.6.1.4.1.19376.1.5.3.1.2.2</w:t>
        </w:r>
        <w:r w:rsidR="00230C06">
          <w:rPr>
            <w:noProof/>
            <w:webHidden/>
          </w:rPr>
          <w:tab/>
        </w:r>
        <w:r w:rsidR="00230C06">
          <w:rPr>
            <w:noProof/>
            <w:webHidden/>
          </w:rPr>
          <w:fldChar w:fldCharType="begin"/>
        </w:r>
        <w:r w:rsidR="00230C06">
          <w:rPr>
            <w:noProof/>
            <w:webHidden/>
          </w:rPr>
          <w:instrText xml:space="preserve"> PAGEREF _Toc441141855 \h </w:instrText>
        </w:r>
        <w:r w:rsidR="00230C06">
          <w:rPr>
            <w:noProof/>
            <w:webHidden/>
          </w:rPr>
        </w:r>
        <w:r w:rsidR="00230C06">
          <w:rPr>
            <w:noProof/>
            <w:webHidden/>
          </w:rPr>
          <w:fldChar w:fldCharType="separate"/>
        </w:r>
        <w:r w:rsidR="00230C06">
          <w:rPr>
            <w:noProof/>
            <w:webHidden/>
          </w:rPr>
          <w:t>87</w:t>
        </w:r>
        <w:r w:rsidR="00230C06">
          <w:rPr>
            <w:noProof/>
            <w:webHidden/>
          </w:rPr>
          <w:fldChar w:fldCharType="end"/>
        </w:r>
      </w:hyperlink>
    </w:p>
    <w:p w14:paraId="04FB63ED" w14:textId="3A380E52" w:rsidR="00230C06" w:rsidRDefault="00FF2B1E">
      <w:pPr>
        <w:pStyle w:val="TOC5"/>
        <w:tabs>
          <w:tab w:val="left" w:pos="2592"/>
        </w:tabs>
        <w:rPr>
          <w:rFonts w:asciiTheme="minorHAnsi" w:eastAsiaTheme="minorEastAsia" w:hAnsiTheme="minorHAnsi" w:cstheme="minorBidi"/>
          <w:noProof/>
          <w:sz w:val="22"/>
          <w:szCs w:val="22"/>
        </w:rPr>
      </w:pPr>
      <w:hyperlink w:anchor="_Toc441141856" w:history="1">
        <w:r w:rsidR="00230C06" w:rsidRPr="00B14BFE">
          <w:rPr>
            <w:rStyle w:val="Hyperlink"/>
            <w:noProof/>
          </w:rPr>
          <w:t>6.3.2.2.1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_Toc441141856 \h </w:instrText>
        </w:r>
        <w:r w:rsidR="00230C06">
          <w:rPr>
            <w:noProof/>
            <w:webHidden/>
          </w:rPr>
        </w:r>
        <w:r w:rsidR="00230C06">
          <w:rPr>
            <w:noProof/>
            <w:webHidden/>
          </w:rPr>
          <w:fldChar w:fldCharType="separate"/>
        </w:r>
        <w:r w:rsidR="00230C06">
          <w:rPr>
            <w:noProof/>
            <w:webHidden/>
          </w:rPr>
          <w:t>88</w:t>
        </w:r>
        <w:r w:rsidR="00230C06">
          <w:rPr>
            <w:noProof/>
            <w:webHidden/>
          </w:rPr>
          <w:fldChar w:fldCharType="end"/>
        </w:r>
      </w:hyperlink>
    </w:p>
    <w:p w14:paraId="3B3528CE" w14:textId="361CF4B7" w:rsidR="00230C06" w:rsidRDefault="00FF2B1E">
      <w:pPr>
        <w:pStyle w:val="TOC5"/>
        <w:tabs>
          <w:tab w:val="left" w:pos="2592"/>
        </w:tabs>
        <w:rPr>
          <w:rFonts w:asciiTheme="minorHAnsi" w:eastAsiaTheme="minorEastAsia" w:hAnsiTheme="minorHAnsi" w:cstheme="minorBidi"/>
          <w:noProof/>
          <w:sz w:val="22"/>
          <w:szCs w:val="22"/>
        </w:rPr>
      </w:pPr>
      <w:hyperlink w:anchor="_Toc441141857" w:history="1">
        <w:r w:rsidR="00230C06" w:rsidRPr="00B14BFE">
          <w:rPr>
            <w:rStyle w:val="Hyperlink"/>
            <w:noProof/>
          </w:rPr>
          <w:t>6.3.2.2.2</w:t>
        </w:r>
        <w:r w:rsidR="00230C06">
          <w:rPr>
            <w:rFonts w:asciiTheme="minorHAnsi" w:eastAsiaTheme="minorEastAsia" w:hAnsiTheme="minorHAnsi" w:cstheme="minorBidi"/>
            <w:noProof/>
            <w:sz w:val="22"/>
            <w:szCs w:val="22"/>
          </w:rPr>
          <w:tab/>
        </w:r>
        <w:r w:rsidR="00230C06" w:rsidRPr="00B14BFE">
          <w:rPr>
            <w:rStyle w:val="Hyperlink"/>
            <w:noProof/>
          </w:rPr>
          <w:t>&lt;participant typeCode='IND'&gt;</w:t>
        </w:r>
        <w:r w:rsidR="00230C06">
          <w:rPr>
            <w:noProof/>
            <w:webHidden/>
          </w:rPr>
          <w:tab/>
        </w:r>
        <w:r w:rsidR="00230C06">
          <w:rPr>
            <w:noProof/>
            <w:webHidden/>
          </w:rPr>
          <w:fldChar w:fldCharType="begin"/>
        </w:r>
        <w:r w:rsidR="00230C06">
          <w:rPr>
            <w:noProof/>
            <w:webHidden/>
          </w:rPr>
          <w:instrText xml:space="preserve"> PAGEREF _Toc441141857 \h </w:instrText>
        </w:r>
        <w:r w:rsidR="00230C06">
          <w:rPr>
            <w:noProof/>
            <w:webHidden/>
          </w:rPr>
        </w:r>
        <w:r w:rsidR="00230C06">
          <w:rPr>
            <w:noProof/>
            <w:webHidden/>
          </w:rPr>
          <w:fldChar w:fldCharType="separate"/>
        </w:r>
        <w:r w:rsidR="00230C06">
          <w:rPr>
            <w:noProof/>
            <w:webHidden/>
          </w:rPr>
          <w:t>88</w:t>
        </w:r>
        <w:r w:rsidR="00230C06">
          <w:rPr>
            <w:noProof/>
            <w:webHidden/>
          </w:rPr>
          <w:fldChar w:fldCharType="end"/>
        </w:r>
      </w:hyperlink>
    </w:p>
    <w:p w14:paraId="016B3909" w14:textId="5A910DE2" w:rsidR="00230C06" w:rsidRDefault="00FF2B1E">
      <w:pPr>
        <w:pStyle w:val="TOC5"/>
        <w:tabs>
          <w:tab w:val="left" w:pos="2592"/>
        </w:tabs>
        <w:rPr>
          <w:rFonts w:asciiTheme="minorHAnsi" w:eastAsiaTheme="minorEastAsia" w:hAnsiTheme="minorHAnsi" w:cstheme="minorBidi"/>
          <w:noProof/>
          <w:sz w:val="22"/>
          <w:szCs w:val="22"/>
        </w:rPr>
      </w:pPr>
      <w:hyperlink w:anchor="_Toc441141858" w:history="1">
        <w:r w:rsidR="00230C06" w:rsidRPr="00B14BFE">
          <w:rPr>
            <w:rStyle w:val="Hyperlink"/>
            <w:noProof/>
          </w:rPr>
          <w:t>6.3.2.2.3</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root='1.3.6.1.4.1.19376.1.5.3.1.2.2'/&gt;</w:t>
        </w:r>
        <w:r w:rsidR="00230C06">
          <w:rPr>
            <w:noProof/>
            <w:webHidden/>
          </w:rPr>
          <w:tab/>
        </w:r>
        <w:r w:rsidR="00230C06">
          <w:rPr>
            <w:noProof/>
            <w:webHidden/>
          </w:rPr>
          <w:fldChar w:fldCharType="begin"/>
        </w:r>
        <w:r w:rsidR="00230C06">
          <w:rPr>
            <w:noProof/>
            <w:webHidden/>
          </w:rPr>
          <w:instrText xml:space="preserve"> PAGEREF _Toc441141858 \h </w:instrText>
        </w:r>
        <w:r w:rsidR="00230C06">
          <w:rPr>
            <w:noProof/>
            <w:webHidden/>
          </w:rPr>
        </w:r>
        <w:r w:rsidR="00230C06">
          <w:rPr>
            <w:noProof/>
            <w:webHidden/>
          </w:rPr>
          <w:fldChar w:fldCharType="separate"/>
        </w:r>
        <w:r w:rsidR="00230C06">
          <w:rPr>
            <w:noProof/>
            <w:webHidden/>
          </w:rPr>
          <w:t>88</w:t>
        </w:r>
        <w:r w:rsidR="00230C06">
          <w:rPr>
            <w:noProof/>
            <w:webHidden/>
          </w:rPr>
          <w:fldChar w:fldCharType="end"/>
        </w:r>
      </w:hyperlink>
    </w:p>
    <w:p w14:paraId="0977CBB7" w14:textId="53701573" w:rsidR="00230C06" w:rsidRDefault="00FF2B1E">
      <w:pPr>
        <w:pStyle w:val="TOC5"/>
        <w:tabs>
          <w:tab w:val="left" w:pos="2592"/>
        </w:tabs>
        <w:rPr>
          <w:rFonts w:asciiTheme="minorHAnsi" w:eastAsiaTheme="minorEastAsia" w:hAnsiTheme="minorHAnsi" w:cstheme="minorBidi"/>
          <w:noProof/>
          <w:sz w:val="22"/>
          <w:szCs w:val="22"/>
        </w:rPr>
      </w:pPr>
      <w:hyperlink w:anchor="_Toc441141859" w:history="1">
        <w:r w:rsidR="00230C06" w:rsidRPr="00B14BFE">
          <w:rPr>
            <w:rStyle w:val="Hyperlink"/>
            <w:noProof/>
          </w:rPr>
          <w:t>6.3.2.2.4</w:t>
        </w:r>
        <w:r w:rsidR="00230C06">
          <w:rPr>
            <w:rFonts w:asciiTheme="minorHAnsi" w:eastAsiaTheme="minorEastAsia" w:hAnsiTheme="minorHAnsi" w:cstheme="minorBidi"/>
            <w:noProof/>
            <w:sz w:val="22"/>
            <w:szCs w:val="22"/>
          </w:rPr>
          <w:tab/>
        </w:r>
        <w:r w:rsidR="00230C06" w:rsidRPr="00B14BFE">
          <w:rPr>
            <w:rStyle w:val="Hyperlink"/>
            <w:noProof/>
          </w:rPr>
          <w:t>&lt;time&gt;&lt;low value=' '/&gt;&lt;high value=' '/&gt;&lt;/time&gt;</w:t>
        </w:r>
        <w:r w:rsidR="00230C06">
          <w:rPr>
            <w:noProof/>
            <w:webHidden/>
          </w:rPr>
          <w:tab/>
        </w:r>
        <w:r w:rsidR="00230C06">
          <w:rPr>
            <w:noProof/>
            <w:webHidden/>
          </w:rPr>
          <w:fldChar w:fldCharType="begin"/>
        </w:r>
        <w:r w:rsidR="00230C06">
          <w:rPr>
            <w:noProof/>
            <w:webHidden/>
          </w:rPr>
          <w:instrText xml:space="preserve"> PAGEREF _Toc441141859 \h </w:instrText>
        </w:r>
        <w:r w:rsidR="00230C06">
          <w:rPr>
            <w:noProof/>
            <w:webHidden/>
          </w:rPr>
        </w:r>
        <w:r w:rsidR="00230C06">
          <w:rPr>
            <w:noProof/>
            <w:webHidden/>
          </w:rPr>
          <w:fldChar w:fldCharType="separate"/>
        </w:r>
        <w:r w:rsidR="00230C06">
          <w:rPr>
            <w:noProof/>
            <w:webHidden/>
          </w:rPr>
          <w:t>88</w:t>
        </w:r>
        <w:r w:rsidR="00230C06">
          <w:rPr>
            <w:noProof/>
            <w:webHidden/>
          </w:rPr>
          <w:fldChar w:fldCharType="end"/>
        </w:r>
      </w:hyperlink>
    </w:p>
    <w:p w14:paraId="53CEDCDC" w14:textId="5B5DE9CD" w:rsidR="00230C06" w:rsidRDefault="00FF2B1E">
      <w:pPr>
        <w:pStyle w:val="TOC5"/>
        <w:tabs>
          <w:tab w:val="left" w:pos="2592"/>
        </w:tabs>
        <w:rPr>
          <w:rFonts w:asciiTheme="minorHAnsi" w:eastAsiaTheme="minorEastAsia" w:hAnsiTheme="minorHAnsi" w:cstheme="minorBidi"/>
          <w:noProof/>
          <w:sz w:val="22"/>
          <w:szCs w:val="22"/>
        </w:rPr>
      </w:pPr>
      <w:hyperlink w:anchor="_Toc441141860" w:history="1">
        <w:r w:rsidR="00230C06" w:rsidRPr="00B14BFE">
          <w:rPr>
            <w:rStyle w:val="Hyperlink"/>
            <w:noProof/>
          </w:rPr>
          <w:t>6.3.2.2.5</w:t>
        </w:r>
        <w:r w:rsidR="00230C06">
          <w:rPr>
            <w:rFonts w:asciiTheme="minorHAnsi" w:eastAsiaTheme="minorEastAsia" w:hAnsiTheme="minorHAnsi" w:cstheme="minorBidi"/>
            <w:noProof/>
            <w:sz w:val="22"/>
            <w:szCs w:val="22"/>
          </w:rPr>
          <w:tab/>
        </w:r>
        <w:r w:rsidR="00230C06" w:rsidRPr="00B14BFE">
          <w:rPr>
            <w:rStyle w:val="Hyperlink"/>
            <w:noProof/>
          </w:rPr>
          <w:t>&lt;associatedEntity classCode='CON'&gt;</w:t>
        </w:r>
        <w:r w:rsidR="00230C06">
          <w:rPr>
            <w:noProof/>
            <w:webHidden/>
          </w:rPr>
          <w:tab/>
        </w:r>
        <w:r w:rsidR="00230C06">
          <w:rPr>
            <w:noProof/>
            <w:webHidden/>
          </w:rPr>
          <w:fldChar w:fldCharType="begin"/>
        </w:r>
        <w:r w:rsidR="00230C06">
          <w:rPr>
            <w:noProof/>
            <w:webHidden/>
          </w:rPr>
          <w:instrText xml:space="preserve"> PAGEREF _Toc441141860 \h </w:instrText>
        </w:r>
        <w:r w:rsidR="00230C06">
          <w:rPr>
            <w:noProof/>
            <w:webHidden/>
          </w:rPr>
        </w:r>
        <w:r w:rsidR="00230C06">
          <w:rPr>
            <w:noProof/>
            <w:webHidden/>
          </w:rPr>
          <w:fldChar w:fldCharType="separate"/>
        </w:r>
        <w:r w:rsidR="00230C06">
          <w:rPr>
            <w:noProof/>
            <w:webHidden/>
          </w:rPr>
          <w:t>88</w:t>
        </w:r>
        <w:r w:rsidR="00230C06">
          <w:rPr>
            <w:noProof/>
            <w:webHidden/>
          </w:rPr>
          <w:fldChar w:fldCharType="end"/>
        </w:r>
      </w:hyperlink>
    </w:p>
    <w:p w14:paraId="41FBBDCC" w14:textId="5A3FEAE6" w:rsidR="00230C06" w:rsidRDefault="00FF2B1E">
      <w:pPr>
        <w:pStyle w:val="TOC5"/>
        <w:tabs>
          <w:tab w:val="left" w:pos="2592"/>
        </w:tabs>
        <w:rPr>
          <w:rFonts w:asciiTheme="minorHAnsi" w:eastAsiaTheme="minorEastAsia" w:hAnsiTheme="minorHAnsi" w:cstheme="minorBidi"/>
          <w:noProof/>
          <w:sz w:val="22"/>
          <w:szCs w:val="22"/>
        </w:rPr>
      </w:pPr>
      <w:hyperlink w:anchor="_Toc441141861" w:history="1">
        <w:r w:rsidR="00230C06" w:rsidRPr="00B14BFE">
          <w:rPr>
            <w:rStyle w:val="Hyperlink"/>
            <w:noProof/>
          </w:rPr>
          <w:t>6.3.2.2.6</w:t>
        </w:r>
        <w:r w:rsidR="00230C06">
          <w:rPr>
            <w:rFonts w:asciiTheme="minorHAnsi" w:eastAsiaTheme="minorEastAsia" w:hAnsiTheme="minorHAnsi" w:cstheme="minorBidi"/>
            <w:noProof/>
            <w:sz w:val="22"/>
            <w:szCs w:val="22"/>
          </w:rPr>
          <w:tab/>
        </w:r>
        <w:r w:rsidR="00230C06" w:rsidRPr="00B14BFE">
          <w:rPr>
            <w:rStyle w:val="Hyperlink"/>
            <w:noProof/>
          </w:rPr>
          <w:t>&lt;code code='EMPLOYER|SCHOOL|AFFILIATED' codeSystem='1.3.6.1.4.1.19376.1.5.3.3' codeSystemName='IHERoleCode'/&gt;</w:t>
        </w:r>
        <w:r w:rsidR="00230C06">
          <w:rPr>
            <w:noProof/>
            <w:webHidden/>
          </w:rPr>
          <w:tab/>
        </w:r>
        <w:r w:rsidR="00230C06">
          <w:rPr>
            <w:noProof/>
            <w:webHidden/>
          </w:rPr>
          <w:fldChar w:fldCharType="begin"/>
        </w:r>
        <w:r w:rsidR="00230C06">
          <w:rPr>
            <w:noProof/>
            <w:webHidden/>
          </w:rPr>
          <w:instrText xml:space="preserve"> PAGEREF _Toc441141861 \h </w:instrText>
        </w:r>
        <w:r w:rsidR="00230C06">
          <w:rPr>
            <w:noProof/>
            <w:webHidden/>
          </w:rPr>
        </w:r>
        <w:r w:rsidR="00230C06">
          <w:rPr>
            <w:noProof/>
            <w:webHidden/>
          </w:rPr>
          <w:fldChar w:fldCharType="separate"/>
        </w:r>
        <w:r w:rsidR="00230C06">
          <w:rPr>
            <w:noProof/>
            <w:webHidden/>
          </w:rPr>
          <w:t>88</w:t>
        </w:r>
        <w:r w:rsidR="00230C06">
          <w:rPr>
            <w:noProof/>
            <w:webHidden/>
          </w:rPr>
          <w:fldChar w:fldCharType="end"/>
        </w:r>
      </w:hyperlink>
    </w:p>
    <w:p w14:paraId="71AD2368" w14:textId="2300FE57" w:rsidR="00230C06" w:rsidRDefault="00FF2B1E">
      <w:pPr>
        <w:pStyle w:val="TOC5"/>
        <w:tabs>
          <w:tab w:val="left" w:pos="2592"/>
        </w:tabs>
        <w:rPr>
          <w:rFonts w:asciiTheme="minorHAnsi" w:eastAsiaTheme="minorEastAsia" w:hAnsiTheme="minorHAnsi" w:cstheme="minorBidi"/>
          <w:noProof/>
          <w:sz w:val="22"/>
          <w:szCs w:val="22"/>
        </w:rPr>
      </w:pPr>
      <w:hyperlink w:anchor="_Toc441141862" w:history="1">
        <w:r w:rsidR="00230C06" w:rsidRPr="00B14BFE">
          <w:rPr>
            <w:rStyle w:val="Hyperlink"/>
            <w:noProof/>
          </w:rPr>
          <w:t>6.3.2.2.7</w:t>
        </w:r>
        <w:r w:rsidR="00230C06">
          <w:rPr>
            <w:rFonts w:asciiTheme="minorHAnsi" w:eastAsiaTheme="minorEastAsia" w:hAnsiTheme="minorHAnsi" w:cstheme="minorBidi"/>
            <w:noProof/>
            <w:sz w:val="22"/>
            <w:szCs w:val="22"/>
          </w:rPr>
          <w:tab/>
        </w:r>
        <w:r w:rsidR="00230C06" w:rsidRPr="00B14BFE">
          <w:rPr>
            <w:rStyle w:val="Hyperlink"/>
            <w:noProof/>
          </w:rPr>
          <w:t>&lt;associatedPerson&gt;&lt;name&gt;…&lt;/name&gt;&lt;/associatedPerson&gt;</w:t>
        </w:r>
        <w:r w:rsidR="00230C06">
          <w:rPr>
            <w:noProof/>
            <w:webHidden/>
          </w:rPr>
          <w:tab/>
        </w:r>
        <w:r w:rsidR="00230C06">
          <w:rPr>
            <w:noProof/>
            <w:webHidden/>
          </w:rPr>
          <w:fldChar w:fldCharType="begin"/>
        </w:r>
        <w:r w:rsidR="00230C06">
          <w:rPr>
            <w:noProof/>
            <w:webHidden/>
          </w:rPr>
          <w:instrText xml:space="preserve"> PAGEREF _Toc441141862 \h </w:instrText>
        </w:r>
        <w:r w:rsidR="00230C06">
          <w:rPr>
            <w:noProof/>
            <w:webHidden/>
          </w:rPr>
        </w:r>
        <w:r w:rsidR="00230C06">
          <w:rPr>
            <w:noProof/>
            <w:webHidden/>
          </w:rPr>
          <w:fldChar w:fldCharType="separate"/>
        </w:r>
        <w:r w:rsidR="00230C06">
          <w:rPr>
            <w:noProof/>
            <w:webHidden/>
          </w:rPr>
          <w:t>89</w:t>
        </w:r>
        <w:r w:rsidR="00230C06">
          <w:rPr>
            <w:noProof/>
            <w:webHidden/>
          </w:rPr>
          <w:fldChar w:fldCharType="end"/>
        </w:r>
      </w:hyperlink>
    </w:p>
    <w:p w14:paraId="1A3446FE" w14:textId="01688FEA" w:rsidR="00230C06" w:rsidRDefault="00FF2B1E">
      <w:pPr>
        <w:pStyle w:val="TOC5"/>
        <w:tabs>
          <w:tab w:val="left" w:pos="2592"/>
        </w:tabs>
        <w:rPr>
          <w:rFonts w:asciiTheme="minorHAnsi" w:eastAsiaTheme="minorEastAsia" w:hAnsiTheme="minorHAnsi" w:cstheme="minorBidi"/>
          <w:noProof/>
          <w:sz w:val="22"/>
          <w:szCs w:val="22"/>
        </w:rPr>
      </w:pPr>
      <w:hyperlink w:anchor="_Toc441141863" w:history="1">
        <w:r w:rsidR="00230C06" w:rsidRPr="00B14BFE">
          <w:rPr>
            <w:rStyle w:val="Hyperlink"/>
            <w:noProof/>
          </w:rPr>
          <w:t>6.3.2.2.8</w:t>
        </w:r>
        <w:r w:rsidR="00230C06">
          <w:rPr>
            <w:rFonts w:asciiTheme="minorHAnsi" w:eastAsiaTheme="minorEastAsia" w:hAnsiTheme="minorHAnsi" w:cstheme="minorBidi"/>
            <w:noProof/>
            <w:sz w:val="22"/>
            <w:szCs w:val="22"/>
          </w:rPr>
          <w:tab/>
        </w:r>
        <w:r w:rsidR="00230C06" w:rsidRPr="00B14BFE">
          <w:rPr>
            <w:rStyle w:val="Hyperlink"/>
            <w:noProof/>
          </w:rPr>
          <w:t>&lt;scopingOrganization&gt;&lt;name&gt;…&lt;/name&gt;&lt;telecom value=</w:t>
        </w:r>
        <w:r w:rsidR="00230C06" w:rsidRPr="00B14BFE">
          <w:rPr>
            <w:rStyle w:val="Hyperlink"/>
            <w:i/>
            <w:iCs/>
            <w:noProof/>
          </w:rPr>
          <w:t xml:space="preserve"> use=</w:t>
        </w:r>
        <w:r w:rsidR="00230C06" w:rsidRPr="00B14BFE">
          <w:rPr>
            <w:rStyle w:val="Hyperlink"/>
            <w:noProof/>
          </w:rPr>
          <w:t>/&gt;&lt;addr&gt;…&lt;/addr&gt;&lt;/scopingOrganization&gt;</w:t>
        </w:r>
        <w:r w:rsidR="00230C06">
          <w:rPr>
            <w:noProof/>
            <w:webHidden/>
          </w:rPr>
          <w:tab/>
        </w:r>
        <w:r w:rsidR="00230C06">
          <w:rPr>
            <w:noProof/>
            <w:webHidden/>
          </w:rPr>
          <w:fldChar w:fldCharType="begin"/>
        </w:r>
        <w:r w:rsidR="00230C06">
          <w:rPr>
            <w:noProof/>
            <w:webHidden/>
          </w:rPr>
          <w:instrText xml:space="preserve"> PAGEREF _Toc441141863 \h </w:instrText>
        </w:r>
        <w:r w:rsidR="00230C06">
          <w:rPr>
            <w:noProof/>
            <w:webHidden/>
          </w:rPr>
        </w:r>
        <w:r w:rsidR="00230C06">
          <w:rPr>
            <w:noProof/>
            <w:webHidden/>
          </w:rPr>
          <w:fldChar w:fldCharType="separate"/>
        </w:r>
        <w:r w:rsidR="00230C06">
          <w:rPr>
            <w:noProof/>
            <w:webHidden/>
          </w:rPr>
          <w:t>89</w:t>
        </w:r>
        <w:r w:rsidR="00230C06">
          <w:rPr>
            <w:noProof/>
            <w:webHidden/>
          </w:rPr>
          <w:fldChar w:fldCharType="end"/>
        </w:r>
      </w:hyperlink>
    </w:p>
    <w:p w14:paraId="62943BA3" w14:textId="0EC73289" w:rsidR="00230C06" w:rsidRDefault="00FF2B1E">
      <w:pPr>
        <w:pStyle w:val="TOC4"/>
        <w:tabs>
          <w:tab w:val="left" w:pos="2160"/>
        </w:tabs>
        <w:rPr>
          <w:rFonts w:asciiTheme="minorHAnsi" w:eastAsiaTheme="minorEastAsia" w:hAnsiTheme="minorHAnsi" w:cstheme="minorBidi"/>
          <w:noProof/>
          <w:sz w:val="22"/>
          <w:szCs w:val="22"/>
        </w:rPr>
      </w:pPr>
      <w:hyperlink w:anchor="_Toc441141864" w:history="1">
        <w:r w:rsidR="00230C06" w:rsidRPr="00B14BFE">
          <w:rPr>
            <w:rStyle w:val="Hyperlink"/>
            <w:noProof/>
          </w:rPr>
          <w:t>6.3.2.3</w:t>
        </w:r>
        <w:r w:rsidR="00230C06">
          <w:rPr>
            <w:rFonts w:asciiTheme="minorHAnsi" w:eastAsiaTheme="minorEastAsia" w:hAnsiTheme="minorHAnsi" w:cstheme="minorBidi"/>
            <w:noProof/>
            <w:sz w:val="22"/>
            <w:szCs w:val="22"/>
          </w:rPr>
          <w:tab/>
        </w:r>
        <w:r w:rsidR="00230C06" w:rsidRPr="00B14BFE">
          <w:rPr>
            <w:rStyle w:val="Hyperlink"/>
            <w:noProof/>
          </w:rPr>
          <w:t>Healthcare Providers and Pharmacies 1.3.6.1.4.1.19376.1.5.3.1.2.3</w:t>
        </w:r>
        <w:r w:rsidR="00230C06">
          <w:rPr>
            <w:noProof/>
            <w:webHidden/>
          </w:rPr>
          <w:tab/>
        </w:r>
        <w:r w:rsidR="00230C06">
          <w:rPr>
            <w:noProof/>
            <w:webHidden/>
          </w:rPr>
          <w:fldChar w:fldCharType="begin"/>
        </w:r>
        <w:r w:rsidR="00230C06">
          <w:rPr>
            <w:noProof/>
            <w:webHidden/>
          </w:rPr>
          <w:instrText xml:space="preserve"> PAGEREF _Toc441141864 \h </w:instrText>
        </w:r>
        <w:r w:rsidR="00230C06">
          <w:rPr>
            <w:noProof/>
            <w:webHidden/>
          </w:rPr>
        </w:r>
        <w:r w:rsidR="00230C06">
          <w:rPr>
            <w:noProof/>
            <w:webHidden/>
          </w:rPr>
          <w:fldChar w:fldCharType="separate"/>
        </w:r>
        <w:r w:rsidR="00230C06">
          <w:rPr>
            <w:noProof/>
            <w:webHidden/>
          </w:rPr>
          <w:t>89</w:t>
        </w:r>
        <w:r w:rsidR="00230C06">
          <w:rPr>
            <w:noProof/>
            <w:webHidden/>
          </w:rPr>
          <w:fldChar w:fldCharType="end"/>
        </w:r>
      </w:hyperlink>
    </w:p>
    <w:p w14:paraId="6BC0D359" w14:textId="5EAF32CF" w:rsidR="00230C06" w:rsidRDefault="00FF2B1E">
      <w:pPr>
        <w:pStyle w:val="TOC5"/>
        <w:tabs>
          <w:tab w:val="left" w:pos="2592"/>
        </w:tabs>
        <w:rPr>
          <w:rFonts w:asciiTheme="minorHAnsi" w:eastAsiaTheme="minorEastAsia" w:hAnsiTheme="minorHAnsi" w:cstheme="minorBidi"/>
          <w:noProof/>
          <w:sz w:val="22"/>
          <w:szCs w:val="22"/>
        </w:rPr>
      </w:pPr>
      <w:hyperlink w:anchor="_Toc441141865" w:history="1">
        <w:r w:rsidR="00230C06" w:rsidRPr="00B14BFE">
          <w:rPr>
            <w:rStyle w:val="Hyperlink"/>
            <w:noProof/>
          </w:rPr>
          <w:t>6.3.2.3.1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_Toc441141865 \h </w:instrText>
        </w:r>
        <w:r w:rsidR="00230C06">
          <w:rPr>
            <w:noProof/>
            <w:webHidden/>
          </w:rPr>
        </w:r>
        <w:r w:rsidR="00230C06">
          <w:rPr>
            <w:noProof/>
            <w:webHidden/>
          </w:rPr>
          <w:fldChar w:fldCharType="separate"/>
        </w:r>
        <w:r w:rsidR="00230C06">
          <w:rPr>
            <w:noProof/>
            <w:webHidden/>
          </w:rPr>
          <w:t>89</w:t>
        </w:r>
        <w:r w:rsidR="00230C06">
          <w:rPr>
            <w:noProof/>
            <w:webHidden/>
          </w:rPr>
          <w:fldChar w:fldCharType="end"/>
        </w:r>
      </w:hyperlink>
    </w:p>
    <w:p w14:paraId="5F78F631" w14:textId="7DE2001F" w:rsidR="00230C06" w:rsidRDefault="00FF2B1E">
      <w:pPr>
        <w:pStyle w:val="TOC5"/>
        <w:tabs>
          <w:tab w:val="left" w:pos="2592"/>
        </w:tabs>
        <w:rPr>
          <w:rFonts w:asciiTheme="minorHAnsi" w:eastAsiaTheme="minorEastAsia" w:hAnsiTheme="minorHAnsi" w:cstheme="minorBidi"/>
          <w:noProof/>
          <w:sz w:val="22"/>
          <w:szCs w:val="22"/>
        </w:rPr>
      </w:pPr>
      <w:hyperlink w:anchor="_Toc441141866" w:history="1">
        <w:r w:rsidR="00230C06" w:rsidRPr="00B14BFE">
          <w:rPr>
            <w:rStyle w:val="Hyperlink"/>
            <w:noProof/>
          </w:rPr>
          <w:t>6.3.2.3.2</w:t>
        </w:r>
        <w:r w:rsidR="00230C06">
          <w:rPr>
            <w:rFonts w:asciiTheme="minorHAnsi" w:eastAsiaTheme="minorEastAsia" w:hAnsiTheme="minorHAnsi" w:cstheme="minorBidi"/>
            <w:noProof/>
            <w:sz w:val="22"/>
            <w:szCs w:val="22"/>
          </w:rPr>
          <w:tab/>
        </w:r>
        <w:r w:rsidR="00230C06" w:rsidRPr="00B14BFE">
          <w:rPr>
            <w:rStyle w:val="Hyperlink"/>
            <w:noProof/>
          </w:rPr>
          <w:t>&lt;documentationOf&gt;</w:t>
        </w:r>
        <w:r w:rsidR="00230C06">
          <w:rPr>
            <w:noProof/>
            <w:webHidden/>
          </w:rPr>
          <w:tab/>
        </w:r>
        <w:r w:rsidR="00230C06">
          <w:rPr>
            <w:noProof/>
            <w:webHidden/>
          </w:rPr>
          <w:fldChar w:fldCharType="begin"/>
        </w:r>
        <w:r w:rsidR="00230C06">
          <w:rPr>
            <w:noProof/>
            <w:webHidden/>
          </w:rPr>
          <w:instrText xml:space="preserve"> PAGEREF _Toc441141866 \h </w:instrText>
        </w:r>
        <w:r w:rsidR="00230C06">
          <w:rPr>
            <w:noProof/>
            <w:webHidden/>
          </w:rPr>
        </w:r>
        <w:r w:rsidR="00230C06">
          <w:rPr>
            <w:noProof/>
            <w:webHidden/>
          </w:rPr>
          <w:fldChar w:fldCharType="separate"/>
        </w:r>
        <w:r w:rsidR="00230C06">
          <w:rPr>
            <w:noProof/>
            <w:webHidden/>
          </w:rPr>
          <w:t>89</w:t>
        </w:r>
        <w:r w:rsidR="00230C06">
          <w:rPr>
            <w:noProof/>
            <w:webHidden/>
          </w:rPr>
          <w:fldChar w:fldCharType="end"/>
        </w:r>
      </w:hyperlink>
    </w:p>
    <w:p w14:paraId="3E898F31" w14:textId="416618A9" w:rsidR="00230C06" w:rsidRDefault="00FF2B1E">
      <w:pPr>
        <w:pStyle w:val="TOC5"/>
        <w:tabs>
          <w:tab w:val="left" w:pos="2592"/>
        </w:tabs>
        <w:rPr>
          <w:rFonts w:asciiTheme="minorHAnsi" w:eastAsiaTheme="minorEastAsia" w:hAnsiTheme="minorHAnsi" w:cstheme="minorBidi"/>
          <w:noProof/>
          <w:sz w:val="22"/>
          <w:szCs w:val="22"/>
        </w:rPr>
      </w:pPr>
      <w:hyperlink w:anchor="_Toc441141867" w:history="1">
        <w:r w:rsidR="00230C06" w:rsidRPr="00B14BFE">
          <w:rPr>
            <w:rStyle w:val="Hyperlink"/>
            <w:noProof/>
          </w:rPr>
          <w:t>6.3.2.3.3</w:t>
        </w:r>
        <w:r w:rsidR="00230C06">
          <w:rPr>
            <w:rFonts w:asciiTheme="minorHAnsi" w:eastAsiaTheme="minorEastAsia" w:hAnsiTheme="minorHAnsi" w:cstheme="minorBidi"/>
            <w:noProof/>
            <w:sz w:val="22"/>
            <w:szCs w:val="22"/>
          </w:rPr>
          <w:tab/>
        </w:r>
        <w:r w:rsidR="00230C06" w:rsidRPr="00B14BFE">
          <w:rPr>
            <w:rStyle w:val="Hyperlink"/>
            <w:noProof/>
          </w:rPr>
          <w:t>&lt;serviceEvent classCode="PCPR"&gt;</w:t>
        </w:r>
        <w:r w:rsidR="00230C06">
          <w:rPr>
            <w:noProof/>
            <w:webHidden/>
          </w:rPr>
          <w:tab/>
        </w:r>
        <w:r w:rsidR="00230C06">
          <w:rPr>
            <w:noProof/>
            <w:webHidden/>
          </w:rPr>
          <w:fldChar w:fldCharType="begin"/>
        </w:r>
        <w:r w:rsidR="00230C06">
          <w:rPr>
            <w:noProof/>
            <w:webHidden/>
          </w:rPr>
          <w:instrText xml:space="preserve"> PAGEREF _Toc441141867 \h </w:instrText>
        </w:r>
        <w:r w:rsidR="00230C06">
          <w:rPr>
            <w:noProof/>
            <w:webHidden/>
          </w:rPr>
        </w:r>
        <w:r w:rsidR="00230C06">
          <w:rPr>
            <w:noProof/>
            <w:webHidden/>
          </w:rPr>
          <w:fldChar w:fldCharType="separate"/>
        </w:r>
        <w:r w:rsidR="00230C06">
          <w:rPr>
            <w:noProof/>
            <w:webHidden/>
          </w:rPr>
          <w:t>89</w:t>
        </w:r>
        <w:r w:rsidR="00230C06">
          <w:rPr>
            <w:noProof/>
            <w:webHidden/>
          </w:rPr>
          <w:fldChar w:fldCharType="end"/>
        </w:r>
      </w:hyperlink>
    </w:p>
    <w:p w14:paraId="3E471907" w14:textId="45184E3C" w:rsidR="00230C06" w:rsidRDefault="00FF2B1E">
      <w:pPr>
        <w:pStyle w:val="TOC5"/>
        <w:tabs>
          <w:tab w:val="left" w:pos="2592"/>
        </w:tabs>
        <w:rPr>
          <w:rFonts w:asciiTheme="minorHAnsi" w:eastAsiaTheme="minorEastAsia" w:hAnsiTheme="minorHAnsi" w:cstheme="minorBidi"/>
          <w:noProof/>
          <w:sz w:val="22"/>
          <w:szCs w:val="22"/>
        </w:rPr>
      </w:pPr>
      <w:hyperlink w:anchor="_Toc441141868" w:history="1">
        <w:r w:rsidR="00230C06" w:rsidRPr="00B14BFE">
          <w:rPr>
            <w:rStyle w:val="Hyperlink"/>
            <w:noProof/>
          </w:rPr>
          <w:t>6.3.2.3.4</w:t>
        </w:r>
        <w:r w:rsidR="00230C06">
          <w:rPr>
            <w:rFonts w:asciiTheme="minorHAnsi" w:eastAsiaTheme="minorEastAsia" w:hAnsiTheme="minorHAnsi" w:cstheme="minorBidi"/>
            <w:noProof/>
            <w:sz w:val="22"/>
            <w:szCs w:val="22"/>
          </w:rPr>
          <w:tab/>
        </w:r>
        <w:r w:rsidR="00230C06" w:rsidRPr="00B14BFE">
          <w:rPr>
            <w:rStyle w:val="Hyperlink"/>
            <w:noProof/>
          </w:rPr>
          <w:t>&lt;effectiveTime&gt;&lt;low value=""/&gt;&lt;high value=""/&gt;&lt;/effectiveTime&gt;</w:t>
        </w:r>
        <w:r w:rsidR="00230C06">
          <w:rPr>
            <w:noProof/>
            <w:webHidden/>
          </w:rPr>
          <w:tab/>
        </w:r>
        <w:r w:rsidR="00230C06">
          <w:rPr>
            <w:noProof/>
            <w:webHidden/>
          </w:rPr>
          <w:fldChar w:fldCharType="begin"/>
        </w:r>
        <w:r w:rsidR="00230C06">
          <w:rPr>
            <w:noProof/>
            <w:webHidden/>
          </w:rPr>
          <w:instrText xml:space="preserve"> PAGEREF _Toc441141868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4897ED4C" w14:textId="12C0C25D" w:rsidR="00230C06" w:rsidRDefault="00FF2B1E">
      <w:pPr>
        <w:pStyle w:val="TOC5"/>
        <w:tabs>
          <w:tab w:val="left" w:pos="2592"/>
        </w:tabs>
        <w:rPr>
          <w:rFonts w:asciiTheme="minorHAnsi" w:eastAsiaTheme="minorEastAsia" w:hAnsiTheme="minorHAnsi" w:cstheme="minorBidi"/>
          <w:noProof/>
          <w:sz w:val="22"/>
          <w:szCs w:val="22"/>
        </w:rPr>
      </w:pPr>
      <w:hyperlink w:anchor="_Toc441141869" w:history="1">
        <w:r w:rsidR="00230C06" w:rsidRPr="00B14BFE">
          <w:rPr>
            <w:rStyle w:val="Hyperlink"/>
            <w:noProof/>
          </w:rPr>
          <w:t>6.3.2.3.5</w:t>
        </w:r>
        <w:r w:rsidR="00230C06">
          <w:rPr>
            <w:rFonts w:asciiTheme="minorHAnsi" w:eastAsiaTheme="minorEastAsia" w:hAnsiTheme="minorHAnsi" w:cstheme="minorBidi"/>
            <w:noProof/>
            <w:sz w:val="22"/>
            <w:szCs w:val="22"/>
          </w:rPr>
          <w:tab/>
        </w:r>
        <w:r w:rsidR="00230C06" w:rsidRPr="00B14BFE">
          <w:rPr>
            <w:rStyle w:val="Hyperlink"/>
            <w:noProof/>
          </w:rPr>
          <w:t>&lt;performer typeCode="PRF"&gt;</w:t>
        </w:r>
        <w:r w:rsidR="00230C06">
          <w:rPr>
            <w:noProof/>
            <w:webHidden/>
          </w:rPr>
          <w:tab/>
        </w:r>
        <w:r w:rsidR="00230C06">
          <w:rPr>
            <w:noProof/>
            <w:webHidden/>
          </w:rPr>
          <w:fldChar w:fldCharType="begin"/>
        </w:r>
        <w:r w:rsidR="00230C06">
          <w:rPr>
            <w:noProof/>
            <w:webHidden/>
          </w:rPr>
          <w:instrText xml:space="preserve"> PAGEREF _Toc441141869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07774897" w14:textId="327F175C" w:rsidR="00230C06" w:rsidRDefault="00FF2B1E">
      <w:pPr>
        <w:pStyle w:val="TOC5"/>
        <w:tabs>
          <w:tab w:val="left" w:pos="2592"/>
        </w:tabs>
        <w:rPr>
          <w:rFonts w:asciiTheme="minorHAnsi" w:eastAsiaTheme="minorEastAsia" w:hAnsiTheme="minorHAnsi" w:cstheme="minorBidi"/>
          <w:noProof/>
          <w:sz w:val="22"/>
          <w:szCs w:val="22"/>
        </w:rPr>
      </w:pPr>
      <w:hyperlink w:anchor="_Toc441141870" w:history="1">
        <w:r w:rsidR="00230C06" w:rsidRPr="00B14BFE">
          <w:rPr>
            <w:rStyle w:val="Hyperlink"/>
            <w:noProof/>
          </w:rPr>
          <w:t>6.3.2.3.6</w:t>
        </w:r>
        <w:r w:rsidR="00230C06">
          <w:rPr>
            <w:rFonts w:asciiTheme="minorHAnsi" w:eastAsiaTheme="minorEastAsia" w:hAnsiTheme="minorHAnsi" w:cstheme="minorBidi"/>
            <w:noProof/>
            <w:sz w:val="22"/>
            <w:szCs w:val="22"/>
          </w:rPr>
          <w:tab/>
        </w:r>
        <w:r w:rsidR="00230C06" w:rsidRPr="00B14BFE">
          <w:rPr>
            <w:rStyle w:val="Hyperlink"/>
            <w:noProof/>
          </w:rPr>
          <w:t>&lt;functionCode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_Toc441141870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06288361" w14:textId="0B1EBD7D" w:rsidR="00230C06" w:rsidRDefault="00FF2B1E">
      <w:pPr>
        <w:pStyle w:val="TOC5"/>
        <w:tabs>
          <w:tab w:val="left" w:pos="2592"/>
        </w:tabs>
        <w:rPr>
          <w:rFonts w:asciiTheme="minorHAnsi" w:eastAsiaTheme="minorEastAsia" w:hAnsiTheme="minorHAnsi" w:cstheme="minorBidi"/>
          <w:noProof/>
          <w:sz w:val="22"/>
          <w:szCs w:val="22"/>
        </w:rPr>
      </w:pPr>
      <w:hyperlink w:anchor="_Toc441141871" w:history="1">
        <w:r w:rsidR="00230C06" w:rsidRPr="00B14BFE">
          <w:rPr>
            <w:rStyle w:val="Hyperlink"/>
            <w:noProof/>
          </w:rPr>
          <w:t>6.3.2.3.7</w:t>
        </w:r>
        <w:r w:rsidR="00230C06">
          <w:rPr>
            <w:rFonts w:asciiTheme="minorHAnsi" w:eastAsiaTheme="minorEastAsia" w:hAnsiTheme="minorHAnsi" w:cstheme="minorBidi"/>
            <w:noProof/>
            <w:sz w:val="22"/>
            <w:szCs w:val="22"/>
          </w:rPr>
          <w:tab/>
        </w:r>
        <w:r w:rsidR="00230C06" w:rsidRPr="00B14BFE">
          <w:rPr>
            <w:rStyle w:val="Hyperlink"/>
            <w:noProof/>
          </w:rPr>
          <w:t>&lt;time&gt;&lt;low value=' '/&gt;&lt;high value=' '/&gt;&lt;/time&gt;</w:t>
        </w:r>
        <w:r w:rsidR="00230C06">
          <w:rPr>
            <w:noProof/>
            <w:webHidden/>
          </w:rPr>
          <w:tab/>
        </w:r>
        <w:r w:rsidR="00230C06">
          <w:rPr>
            <w:noProof/>
            <w:webHidden/>
          </w:rPr>
          <w:fldChar w:fldCharType="begin"/>
        </w:r>
        <w:r w:rsidR="00230C06">
          <w:rPr>
            <w:noProof/>
            <w:webHidden/>
          </w:rPr>
          <w:instrText xml:space="preserve"> PAGEREF _Toc441141871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5B44CE65" w14:textId="10E98202" w:rsidR="00230C06" w:rsidRDefault="00FF2B1E">
      <w:pPr>
        <w:pStyle w:val="TOC5"/>
        <w:tabs>
          <w:tab w:val="left" w:pos="2592"/>
        </w:tabs>
        <w:rPr>
          <w:rFonts w:asciiTheme="minorHAnsi" w:eastAsiaTheme="minorEastAsia" w:hAnsiTheme="minorHAnsi" w:cstheme="minorBidi"/>
          <w:noProof/>
          <w:sz w:val="22"/>
          <w:szCs w:val="22"/>
        </w:rPr>
      </w:pPr>
      <w:hyperlink w:anchor="_Toc441141872" w:history="1">
        <w:r w:rsidR="00230C06" w:rsidRPr="00B14BFE">
          <w:rPr>
            <w:rStyle w:val="Hyperlink"/>
            <w:noProof/>
          </w:rPr>
          <w:t>6.3.2.3.8</w:t>
        </w:r>
        <w:r w:rsidR="00230C06">
          <w:rPr>
            <w:rFonts w:asciiTheme="minorHAnsi" w:eastAsiaTheme="minorEastAsia" w:hAnsiTheme="minorHAnsi" w:cstheme="minorBidi"/>
            <w:noProof/>
            <w:sz w:val="22"/>
            <w:szCs w:val="22"/>
          </w:rPr>
          <w:tab/>
        </w:r>
        <w:r w:rsidR="00230C06" w:rsidRPr="00B14BFE">
          <w:rPr>
            <w:rStyle w:val="Hyperlink"/>
            <w:noProof/>
          </w:rPr>
          <w:t>&lt;assignedEntity classCode='ASSIGNED'&gt;</w:t>
        </w:r>
        <w:r w:rsidR="00230C06">
          <w:rPr>
            <w:noProof/>
            <w:webHidden/>
          </w:rPr>
          <w:tab/>
        </w:r>
        <w:r w:rsidR="00230C06">
          <w:rPr>
            <w:noProof/>
            <w:webHidden/>
          </w:rPr>
          <w:fldChar w:fldCharType="begin"/>
        </w:r>
        <w:r w:rsidR="00230C06">
          <w:rPr>
            <w:noProof/>
            <w:webHidden/>
          </w:rPr>
          <w:instrText xml:space="preserve"> PAGEREF _Toc441141872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79AECE55" w14:textId="0988B2C3" w:rsidR="00230C06" w:rsidRDefault="00FF2B1E">
      <w:pPr>
        <w:pStyle w:val="TOC5"/>
        <w:tabs>
          <w:tab w:val="left" w:pos="2592"/>
        </w:tabs>
        <w:rPr>
          <w:rFonts w:asciiTheme="minorHAnsi" w:eastAsiaTheme="minorEastAsia" w:hAnsiTheme="minorHAnsi" w:cstheme="minorBidi"/>
          <w:noProof/>
          <w:sz w:val="22"/>
          <w:szCs w:val="22"/>
        </w:rPr>
      </w:pPr>
      <w:hyperlink w:anchor="_Toc441141873" w:history="1">
        <w:r w:rsidR="00230C06" w:rsidRPr="00B14BFE">
          <w:rPr>
            <w:rStyle w:val="Hyperlink"/>
            <w:noProof/>
          </w:rPr>
          <w:t>6.3.2.3.9</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_Toc441141873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422E8452" w14:textId="677B5A35" w:rsidR="00230C06" w:rsidRDefault="00FF2B1E">
      <w:pPr>
        <w:pStyle w:val="TOC5"/>
        <w:tabs>
          <w:tab w:val="left" w:pos="2592"/>
        </w:tabs>
        <w:rPr>
          <w:rFonts w:asciiTheme="minorHAnsi" w:eastAsiaTheme="minorEastAsia" w:hAnsiTheme="minorHAnsi" w:cstheme="minorBidi"/>
          <w:noProof/>
          <w:sz w:val="22"/>
          <w:szCs w:val="22"/>
        </w:rPr>
      </w:pPr>
      <w:hyperlink w:anchor="_Toc441141874" w:history="1">
        <w:r w:rsidR="00230C06" w:rsidRPr="00B14BFE">
          <w:rPr>
            <w:rStyle w:val="Hyperlink"/>
            <w:noProof/>
          </w:rPr>
          <w:t>6.3.2.3.10</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_Toc441141874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0D9717EE" w14:textId="04333809" w:rsidR="00230C06" w:rsidRDefault="00FF2B1E">
      <w:pPr>
        <w:pStyle w:val="TOC5"/>
        <w:tabs>
          <w:tab w:val="left" w:pos="2592"/>
        </w:tabs>
        <w:rPr>
          <w:rFonts w:asciiTheme="minorHAnsi" w:eastAsiaTheme="minorEastAsia" w:hAnsiTheme="minorHAnsi" w:cstheme="minorBidi"/>
          <w:noProof/>
          <w:sz w:val="22"/>
          <w:szCs w:val="22"/>
        </w:rPr>
      </w:pPr>
      <w:hyperlink w:anchor="_Toc441141875" w:history="1">
        <w:r w:rsidR="00230C06" w:rsidRPr="00B14BFE">
          <w:rPr>
            <w:rStyle w:val="Hyperlink"/>
            <w:noProof/>
          </w:rPr>
          <w:t>6.3.2.3.11</w:t>
        </w:r>
        <w:r w:rsidR="00230C06">
          <w:rPr>
            <w:rFonts w:asciiTheme="minorHAnsi" w:eastAsiaTheme="minorEastAsia" w:hAnsiTheme="minorHAnsi" w:cstheme="minorBidi"/>
            <w:noProof/>
            <w:sz w:val="22"/>
            <w:szCs w:val="22"/>
          </w:rPr>
          <w:tab/>
        </w:r>
        <w:r w:rsidR="00230C06" w:rsidRPr="00B14BFE">
          <w:rPr>
            <w:rStyle w:val="Hyperlink"/>
            <w:noProof/>
          </w:rPr>
          <w:t>&lt;addr&gt;&lt;/addr&gt;</w:t>
        </w:r>
        <w:r w:rsidR="00230C06">
          <w:rPr>
            <w:noProof/>
            <w:webHidden/>
          </w:rPr>
          <w:tab/>
        </w:r>
        <w:r w:rsidR="00230C06">
          <w:rPr>
            <w:noProof/>
            <w:webHidden/>
          </w:rPr>
          <w:fldChar w:fldCharType="begin"/>
        </w:r>
        <w:r w:rsidR="00230C06">
          <w:rPr>
            <w:noProof/>
            <w:webHidden/>
          </w:rPr>
          <w:instrText xml:space="preserve"> PAGEREF _Toc441141875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787DCCA4" w14:textId="67C65121" w:rsidR="00230C06" w:rsidRDefault="00FF2B1E">
      <w:pPr>
        <w:pStyle w:val="TOC5"/>
        <w:tabs>
          <w:tab w:val="left" w:pos="2592"/>
        </w:tabs>
        <w:rPr>
          <w:rFonts w:asciiTheme="minorHAnsi" w:eastAsiaTheme="minorEastAsia" w:hAnsiTheme="minorHAnsi" w:cstheme="minorBidi"/>
          <w:noProof/>
          <w:sz w:val="22"/>
          <w:szCs w:val="22"/>
        </w:rPr>
      </w:pPr>
      <w:hyperlink w:anchor="_Toc441141876" w:history="1">
        <w:r w:rsidR="00230C06" w:rsidRPr="00B14BFE">
          <w:rPr>
            <w:rStyle w:val="Hyperlink"/>
            <w:noProof/>
          </w:rPr>
          <w:t>6.3.2.3.12</w:t>
        </w:r>
        <w:r w:rsidR="00230C06">
          <w:rPr>
            <w:rFonts w:asciiTheme="minorHAnsi" w:eastAsiaTheme="minorEastAsia" w:hAnsiTheme="minorHAnsi" w:cstheme="minorBidi"/>
            <w:noProof/>
            <w:sz w:val="22"/>
            <w:szCs w:val="22"/>
          </w:rPr>
          <w:tab/>
        </w:r>
        <w:r w:rsidR="00230C06" w:rsidRPr="00B14BFE">
          <w:rPr>
            <w:rStyle w:val="Hyperlink"/>
            <w:noProof/>
          </w:rPr>
          <w:t>&lt;telecom value=' ' use=' '/&gt;</w:t>
        </w:r>
        <w:r w:rsidR="00230C06">
          <w:rPr>
            <w:noProof/>
            <w:webHidden/>
          </w:rPr>
          <w:tab/>
        </w:r>
        <w:r w:rsidR="00230C06">
          <w:rPr>
            <w:noProof/>
            <w:webHidden/>
          </w:rPr>
          <w:fldChar w:fldCharType="begin"/>
        </w:r>
        <w:r w:rsidR="00230C06">
          <w:rPr>
            <w:noProof/>
            <w:webHidden/>
          </w:rPr>
          <w:instrText xml:space="preserve"> PAGEREF _Toc441141876 \h </w:instrText>
        </w:r>
        <w:r w:rsidR="00230C06">
          <w:rPr>
            <w:noProof/>
            <w:webHidden/>
          </w:rPr>
        </w:r>
        <w:r w:rsidR="00230C06">
          <w:rPr>
            <w:noProof/>
            <w:webHidden/>
          </w:rPr>
          <w:fldChar w:fldCharType="separate"/>
        </w:r>
        <w:r w:rsidR="00230C06">
          <w:rPr>
            <w:noProof/>
            <w:webHidden/>
          </w:rPr>
          <w:t>90</w:t>
        </w:r>
        <w:r w:rsidR="00230C06">
          <w:rPr>
            <w:noProof/>
            <w:webHidden/>
          </w:rPr>
          <w:fldChar w:fldCharType="end"/>
        </w:r>
      </w:hyperlink>
    </w:p>
    <w:p w14:paraId="0D209EDA" w14:textId="6D3E7586" w:rsidR="00230C06" w:rsidRDefault="00FF2B1E">
      <w:pPr>
        <w:pStyle w:val="TOC5"/>
        <w:tabs>
          <w:tab w:val="left" w:pos="2592"/>
        </w:tabs>
        <w:rPr>
          <w:rFonts w:asciiTheme="minorHAnsi" w:eastAsiaTheme="minorEastAsia" w:hAnsiTheme="minorHAnsi" w:cstheme="minorBidi"/>
          <w:noProof/>
          <w:sz w:val="22"/>
          <w:szCs w:val="22"/>
        </w:rPr>
      </w:pPr>
      <w:hyperlink w:anchor="_Toc441141877" w:history="1">
        <w:r w:rsidR="00230C06" w:rsidRPr="00B14BFE">
          <w:rPr>
            <w:rStyle w:val="Hyperlink"/>
            <w:noProof/>
          </w:rPr>
          <w:t>6.3.2.3.13</w:t>
        </w:r>
        <w:r w:rsidR="00230C06">
          <w:rPr>
            <w:rFonts w:asciiTheme="minorHAnsi" w:eastAsiaTheme="minorEastAsia" w:hAnsiTheme="minorHAnsi" w:cstheme="minorBidi"/>
            <w:noProof/>
            <w:sz w:val="22"/>
            <w:szCs w:val="22"/>
          </w:rPr>
          <w:tab/>
        </w:r>
        <w:r w:rsidR="00230C06" w:rsidRPr="00B14BFE">
          <w:rPr>
            <w:rStyle w:val="Hyperlink"/>
            <w:noProof/>
          </w:rPr>
          <w:t>&lt;assignedPerson&gt;&lt;name&gt;&lt;/name&gt;&lt;/assignedPerson&gt;</w:t>
        </w:r>
        <w:r w:rsidR="00230C06">
          <w:rPr>
            <w:noProof/>
            <w:webHidden/>
          </w:rPr>
          <w:tab/>
        </w:r>
        <w:r w:rsidR="00230C06">
          <w:rPr>
            <w:noProof/>
            <w:webHidden/>
          </w:rPr>
          <w:fldChar w:fldCharType="begin"/>
        </w:r>
        <w:r w:rsidR="00230C06">
          <w:rPr>
            <w:noProof/>
            <w:webHidden/>
          </w:rPr>
          <w:instrText xml:space="preserve"> PAGEREF _Toc441141877 \h </w:instrText>
        </w:r>
        <w:r w:rsidR="00230C06">
          <w:rPr>
            <w:noProof/>
            <w:webHidden/>
          </w:rPr>
        </w:r>
        <w:r w:rsidR="00230C06">
          <w:rPr>
            <w:noProof/>
            <w:webHidden/>
          </w:rPr>
          <w:fldChar w:fldCharType="separate"/>
        </w:r>
        <w:r w:rsidR="00230C06">
          <w:rPr>
            <w:noProof/>
            <w:webHidden/>
          </w:rPr>
          <w:t>91</w:t>
        </w:r>
        <w:r w:rsidR="00230C06">
          <w:rPr>
            <w:noProof/>
            <w:webHidden/>
          </w:rPr>
          <w:fldChar w:fldCharType="end"/>
        </w:r>
      </w:hyperlink>
    </w:p>
    <w:p w14:paraId="377ABAA2" w14:textId="09C17171" w:rsidR="00230C06" w:rsidRDefault="00FF2B1E">
      <w:pPr>
        <w:pStyle w:val="TOC5"/>
        <w:tabs>
          <w:tab w:val="left" w:pos="2592"/>
        </w:tabs>
        <w:rPr>
          <w:rFonts w:asciiTheme="minorHAnsi" w:eastAsiaTheme="minorEastAsia" w:hAnsiTheme="minorHAnsi" w:cstheme="minorBidi"/>
          <w:noProof/>
          <w:sz w:val="22"/>
          <w:szCs w:val="22"/>
        </w:rPr>
      </w:pPr>
      <w:hyperlink w:anchor="_Toc441141878" w:history="1">
        <w:r w:rsidR="00230C06" w:rsidRPr="00B14BFE">
          <w:rPr>
            <w:rStyle w:val="Hyperlink"/>
            <w:noProof/>
          </w:rPr>
          <w:t>6.3.2.3.14</w:t>
        </w:r>
        <w:r w:rsidR="00230C06">
          <w:rPr>
            <w:rFonts w:asciiTheme="minorHAnsi" w:eastAsiaTheme="minorEastAsia" w:hAnsiTheme="minorHAnsi" w:cstheme="minorBidi"/>
            <w:noProof/>
            <w:sz w:val="22"/>
            <w:szCs w:val="22"/>
          </w:rPr>
          <w:tab/>
        </w:r>
        <w:r w:rsidR="00230C06" w:rsidRPr="00B14BFE">
          <w:rPr>
            <w:rStyle w:val="Hyperlink"/>
            <w:noProof/>
          </w:rPr>
          <w:t>&lt;representedOrganization&gt;&lt;name&gt;&lt;/name&gt;&lt;/representedOrganization&gt;</w:t>
        </w:r>
        <w:r w:rsidR="00230C06">
          <w:rPr>
            <w:noProof/>
            <w:webHidden/>
          </w:rPr>
          <w:tab/>
        </w:r>
        <w:r w:rsidR="00230C06">
          <w:rPr>
            <w:noProof/>
            <w:webHidden/>
          </w:rPr>
          <w:fldChar w:fldCharType="begin"/>
        </w:r>
        <w:r w:rsidR="00230C06">
          <w:rPr>
            <w:noProof/>
            <w:webHidden/>
          </w:rPr>
          <w:instrText xml:space="preserve"> PAGEREF _Toc441141878 \h </w:instrText>
        </w:r>
        <w:r w:rsidR="00230C06">
          <w:rPr>
            <w:noProof/>
            <w:webHidden/>
          </w:rPr>
        </w:r>
        <w:r w:rsidR="00230C06">
          <w:rPr>
            <w:noProof/>
            <w:webHidden/>
          </w:rPr>
          <w:fldChar w:fldCharType="separate"/>
        </w:r>
        <w:r w:rsidR="00230C06">
          <w:rPr>
            <w:noProof/>
            <w:webHidden/>
          </w:rPr>
          <w:t>91</w:t>
        </w:r>
        <w:r w:rsidR="00230C06">
          <w:rPr>
            <w:noProof/>
            <w:webHidden/>
          </w:rPr>
          <w:fldChar w:fldCharType="end"/>
        </w:r>
      </w:hyperlink>
    </w:p>
    <w:p w14:paraId="7A569D7C" w14:textId="24A12FCF" w:rsidR="00230C06" w:rsidRDefault="00FF2B1E">
      <w:pPr>
        <w:pStyle w:val="TOC5"/>
        <w:tabs>
          <w:tab w:val="left" w:pos="2592"/>
        </w:tabs>
        <w:rPr>
          <w:rFonts w:asciiTheme="minorHAnsi" w:eastAsiaTheme="minorEastAsia" w:hAnsiTheme="minorHAnsi" w:cstheme="minorBidi"/>
          <w:noProof/>
          <w:sz w:val="22"/>
          <w:szCs w:val="22"/>
        </w:rPr>
      </w:pPr>
      <w:hyperlink w:anchor="_Toc441141879" w:history="1">
        <w:r w:rsidR="00230C06" w:rsidRPr="00B14BFE">
          <w:rPr>
            <w:rStyle w:val="Hyperlink"/>
            <w:noProof/>
          </w:rPr>
          <w:t>6.3.2.3.15</w:t>
        </w:r>
        <w:r w:rsidR="00230C06">
          <w:rPr>
            <w:rFonts w:asciiTheme="minorHAnsi" w:eastAsiaTheme="minorEastAsia" w:hAnsiTheme="minorHAnsi" w:cstheme="minorBidi"/>
            <w:noProof/>
            <w:sz w:val="22"/>
            <w:szCs w:val="22"/>
          </w:rPr>
          <w:tab/>
        </w:r>
        <w:r w:rsidR="00230C06" w:rsidRPr="00B14BFE">
          <w:rPr>
            <w:rStyle w:val="Hyperlink"/>
            <w:noProof/>
          </w:rPr>
          <w:t>&lt;sdtc:patient&gt;&lt;sdtc:id root=' ' extension=' '/&gt;&lt;/sdtc:patient&gt;</w:t>
        </w:r>
        <w:r w:rsidR="00230C06">
          <w:rPr>
            <w:noProof/>
            <w:webHidden/>
          </w:rPr>
          <w:tab/>
        </w:r>
        <w:r w:rsidR="00230C06">
          <w:rPr>
            <w:noProof/>
            <w:webHidden/>
          </w:rPr>
          <w:fldChar w:fldCharType="begin"/>
        </w:r>
        <w:r w:rsidR="00230C06">
          <w:rPr>
            <w:noProof/>
            <w:webHidden/>
          </w:rPr>
          <w:instrText xml:space="preserve"> PAGEREF _Toc441141879 \h </w:instrText>
        </w:r>
        <w:r w:rsidR="00230C06">
          <w:rPr>
            <w:noProof/>
            <w:webHidden/>
          </w:rPr>
        </w:r>
        <w:r w:rsidR="00230C06">
          <w:rPr>
            <w:noProof/>
            <w:webHidden/>
          </w:rPr>
          <w:fldChar w:fldCharType="separate"/>
        </w:r>
        <w:r w:rsidR="00230C06">
          <w:rPr>
            <w:noProof/>
            <w:webHidden/>
          </w:rPr>
          <w:t>91</w:t>
        </w:r>
        <w:r w:rsidR="00230C06">
          <w:rPr>
            <w:noProof/>
            <w:webHidden/>
          </w:rPr>
          <w:fldChar w:fldCharType="end"/>
        </w:r>
      </w:hyperlink>
    </w:p>
    <w:p w14:paraId="67E48692" w14:textId="4F0EAA2D" w:rsidR="00230C06" w:rsidRDefault="00FF2B1E">
      <w:pPr>
        <w:pStyle w:val="TOC4"/>
        <w:tabs>
          <w:tab w:val="left" w:pos="2160"/>
        </w:tabs>
        <w:rPr>
          <w:rFonts w:asciiTheme="minorHAnsi" w:eastAsiaTheme="minorEastAsia" w:hAnsiTheme="minorHAnsi" w:cstheme="minorBidi"/>
          <w:noProof/>
          <w:sz w:val="22"/>
          <w:szCs w:val="22"/>
        </w:rPr>
      </w:pPr>
      <w:hyperlink w:anchor="_Toc441141880" w:history="1">
        <w:r w:rsidR="00230C06" w:rsidRPr="00B14BFE">
          <w:rPr>
            <w:rStyle w:val="Hyperlink"/>
            <w:noProof/>
          </w:rPr>
          <w:t>6.3.2.4</w:t>
        </w:r>
        <w:r w:rsidR="00230C06">
          <w:rPr>
            <w:rFonts w:asciiTheme="minorHAnsi" w:eastAsiaTheme="minorEastAsia" w:hAnsiTheme="minorHAnsi" w:cstheme="minorBidi"/>
            <w:noProof/>
            <w:sz w:val="22"/>
            <w:szCs w:val="22"/>
          </w:rPr>
          <w:tab/>
        </w:r>
        <w:r w:rsidR="00230C06" w:rsidRPr="00B14BFE">
          <w:rPr>
            <w:rStyle w:val="Hyperlink"/>
            <w:noProof/>
          </w:rPr>
          <w:t>Patient Contacts 1.3.6.1.4.1.19376.1.5.3.1.2.4</w:t>
        </w:r>
        <w:r w:rsidR="00230C06">
          <w:rPr>
            <w:noProof/>
            <w:webHidden/>
          </w:rPr>
          <w:tab/>
        </w:r>
        <w:r w:rsidR="00230C06">
          <w:rPr>
            <w:noProof/>
            <w:webHidden/>
          </w:rPr>
          <w:fldChar w:fldCharType="begin"/>
        </w:r>
        <w:r w:rsidR="00230C06">
          <w:rPr>
            <w:noProof/>
            <w:webHidden/>
          </w:rPr>
          <w:instrText xml:space="preserve"> PAGEREF _Toc441141880 \h </w:instrText>
        </w:r>
        <w:r w:rsidR="00230C06">
          <w:rPr>
            <w:noProof/>
            <w:webHidden/>
          </w:rPr>
        </w:r>
        <w:r w:rsidR="00230C06">
          <w:rPr>
            <w:noProof/>
            <w:webHidden/>
          </w:rPr>
          <w:fldChar w:fldCharType="separate"/>
        </w:r>
        <w:r w:rsidR="00230C06">
          <w:rPr>
            <w:noProof/>
            <w:webHidden/>
          </w:rPr>
          <w:t>91</w:t>
        </w:r>
        <w:r w:rsidR="00230C06">
          <w:rPr>
            <w:noProof/>
            <w:webHidden/>
          </w:rPr>
          <w:fldChar w:fldCharType="end"/>
        </w:r>
      </w:hyperlink>
    </w:p>
    <w:p w14:paraId="450B77DD" w14:textId="17BEBE7B" w:rsidR="00230C06" w:rsidRDefault="00FF2B1E">
      <w:pPr>
        <w:pStyle w:val="TOC5"/>
        <w:tabs>
          <w:tab w:val="left" w:pos="2592"/>
        </w:tabs>
        <w:rPr>
          <w:rFonts w:asciiTheme="minorHAnsi" w:eastAsiaTheme="minorEastAsia" w:hAnsiTheme="minorHAnsi" w:cstheme="minorBidi"/>
          <w:noProof/>
          <w:sz w:val="22"/>
          <w:szCs w:val="22"/>
        </w:rPr>
      </w:pPr>
      <w:hyperlink w:anchor="_Toc441141881" w:history="1">
        <w:r w:rsidR="00230C06" w:rsidRPr="00B14BFE">
          <w:rPr>
            <w:rStyle w:val="Hyperlink"/>
            <w:noProof/>
          </w:rPr>
          <w:t>6.3.2.4.1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_Toc441141881 \h </w:instrText>
        </w:r>
        <w:r w:rsidR="00230C06">
          <w:rPr>
            <w:noProof/>
            <w:webHidden/>
          </w:rPr>
        </w:r>
        <w:r w:rsidR="00230C06">
          <w:rPr>
            <w:noProof/>
            <w:webHidden/>
          </w:rPr>
          <w:fldChar w:fldCharType="separate"/>
        </w:r>
        <w:r w:rsidR="00230C06">
          <w:rPr>
            <w:noProof/>
            <w:webHidden/>
          </w:rPr>
          <w:t>91</w:t>
        </w:r>
        <w:r w:rsidR="00230C06">
          <w:rPr>
            <w:noProof/>
            <w:webHidden/>
          </w:rPr>
          <w:fldChar w:fldCharType="end"/>
        </w:r>
      </w:hyperlink>
    </w:p>
    <w:p w14:paraId="6402378B" w14:textId="4E8E5D86" w:rsidR="00230C06" w:rsidRDefault="00FF2B1E">
      <w:pPr>
        <w:pStyle w:val="TOC5"/>
        <w:tabs>
          <w:tab w:val="left" w:pos="2592"/>
        </w:tabs>
        <w:rPr>
          <w:rFonts w:asciiTheme="minorHAnsi" w:eastAsiaTheme="minorEastAsia" w:hAnsiTheme="minorHAnsi" w:cstheme="minorBidi"/>
          <w:noProof/>
          <w:sz w:val="22"/>
          <w:szCs w:val="22"/>
        </w:rPr>
      </w:pPr>
      <w:hyperlink w:anchor="_Toc441141882" w:history="1">
        <w:r w:rsidR="00230C06" w:rsidRPr="00B14BFE">
          <w:rPr>
            <w:rStyle w:val="Hyperlink"/>
            <w:noProof/>
          </w:rPr>
          <w:t>6.3.2.4.2</w:t>
        </w:r>
        <w:r w:rsidR="00230C06">
          <w:rPr>
            <w:rFonts w:asciiTheme="minorHAnsi" w:eastAsiaTheme="minorEastAsia" w:hAnsiTheme="minorHAnsi" w:cstheme="minorBidi"/>
            <w:noProof/>
            <w:sz w:val="22"/>
            <w:szCs w:val="22"/>
          </w:rPr>
          <w:tab/>
        </w:r>
        <w:r w:rsidR="00230C06" w:rsidRPr="00B14BFE">
          <w:rPr>
            <w:rStyle w:val="Hyperlink"/>
            <w:noProof/>
          </w:rPr>
          <w:t>&lt;guardian classCode='GUARD'&gt;</w:t>
        </w:r>
        <w:r w:rsidR="00230C06">
          <w:rPr>
            <w:noProof/>
            <w:webHidden/>
          </w:rPr>
          <w:tab/>
        </w:r>
        <w:r w:rsidR="00230C06">
          <w:rPr>
            <w:noProof/>
            <w:webHidden/>
          </w:rPr>
          <w:fldChar w:fldCharType="begin"/>
        </w:r>
        <w:r w:rsidR="00230C06">
          <w:rPr>
            <w:noProof/>
            <w:webHidden/>
          </w:rPr>
          <w:instrText xml:space="preserve"> PAGEREF _Toc441141882 \h </w:instrText>
        </w:r>
        <w:r w:rsidR="00230C06">
          <w:rPr>
            <w:noProof/>
            <w:webHidden/>
          </w:rPr>
        </w:r>
        <w:r w:rsidR="00230C06">
          <w:rPr>
            <w:noProof/>
            <w:webHidden/>
          </w:rPr>
          <w:fldChar w:fldCharType="separate"/>
        </w:r>
        <w:r w:rsidR="00230C06">
          <w:rPr>
            <w:noProof/>
            <w:webHidden/>
          </w:rPr>
          <w:t>91</w:t>
        </w:r>
        <w:r w:rsidR="00230C06">
          <w:rPr>
            <w:noProof/>
            <w:webHidden/>
          </w:rPr>
          <w:fldChar w:fldCharType="end"/>
        </w:r>
      </w:hyperlink>
    </w:p>
    <w:p w14:paraId="4419BCAB" w14:textId="0491EE41" w:rsidR="00230C06" w:rsidRDefault="00FF2B1E">
      <w:pPr>
        <w:pStyle w:val="TOC5"/>
        <w:tabs>
          <w:tab w:val="left" w:pos="2592"/>
        </w:tabs>
        <w:rPr>
          <w:rFonts w:asciiTheme="minorHAnsi" w:eastAsiaTheme="minorEastAsia" w:hAnsiTheme="minorHAnsi" w:cstheme="minorBidi"/>
          <w:noProof/>
          <w:sz w:val="22"/>
          <w:szCs w:val="22"/>
        </w:rPr>
      </w:pPr>
      <w:hyperlink w:anchor="_Toc441141883" w:history="1">
        <w:r w:rsidR="00230C06" w:rsidRPr="00B14BFE">
          <w:rPr>
            <w:rStyle w:val="Hyperlink"/>
            <w:noProof/>
          </w:rPr>
          <w:t>6.3.2.4.3</w:t>
        </w:r>
        <w:r w:rsidR="00230C06">
          <w:rPr>
            <w:rFonts w:asciiTheme="minorHAnsi" w:eastAsiaTheme="minorEastAsia" w:hAnsiTheme="minorHAnsi" w:cstheme="minorBidi"/>
            <w:noProof/>
            <w:sz w:val="22"/>
            <w:szCs w:val="22"/>
          </w:rPr>
          <w:tab/>
        </w:r>
        <w:r w:rsidR="00230C06" w:rsidRPr="00B14BFE">
          <w:rPr>
            <w:rStyle w:val="Hyperlink"/>
            <w:noProof/>
          </w:rPr>
          <w:t>&lt;participant typeCode='IND'&gt;</w:t>
        </w:r>
        <w:r w:rsidR="00230C06">
          <w:rPr>
            <w:noProof/>
            <w:webHidden/>
          </w:rPr>
          <w:tab/>
        </w:r>
        <w:r w:rsidR="00230C06">
          <w:rPr>
            <w:noProof/>
            <w:webHidden/>
          </w:rPr>
          <w:fldChar w:fldCharType="begin"/>
        </w:r>
        <w:r w:rsidR="00230C06">
          <w:rPr>
            <w:noProof/>
            <w:webHidden/>
          </w:rPr>
          <w:instrText xml:space="preserve"> PAGEREF _Toc441141883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2A67B88D" w14:textId="2A308715" w:rsidR="00230C06" w:rsidRDefault="00FF2B1E">
      <w:pPr>
        <w:pStyle w:val="TOC5"/>
        <w:tabs>
          <w:tab w:val="left" w:pos="2592"/>
        </w:tabs>
        <w:rPr>
          <w:rFonts w:asciiTheme="minorHAnsi" w:eastAsiaTheme="minorEastAsia" w:hAnsiTheme="minorHAnsi" w:cstheme="minorBidi"/>
          <w:noProof/>
          <w:sz w:val="22"/>
          <w:szCs w:val="22"/>
        </w:rPr>
      </w:pPr>
      <w:hyperlink w:anchor="_Toc441141884" w:history="1">
        <w:r w:rsidR="00230C06" w:rsidRPr="00B14BFE">
          <w:rPr>
            <w:rStyle w:val="Hyperlink"/>
            <w:noProof/>
          </w:rPr>
          <w:t>6.3.2.4.4</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root='1.3.6.1.4.1.19376.1.5.3.1.2.4'/&gt;</w:t>
        </w:r>
        <w:r w:rsidR="00230C06">
          <w:rPr>
            <w:noProof/>
            <w:webHidden/>
          </w:rPr>
          <w:tab/>
        </w:r>
        <w:r w:rsidR="00230C06">
          <w:rPr>
            <w:noProof/>
            <w:webHidden/>
          </w:rPr>
          <w:fldChar w:fldCharType="begin"/>
        </w:r>
        <w:r w:rsidR="00230C06">
          <w:rPr>
            <w:noProof/>
            <w:webHidden/>
          </w:rPr>
          <w:instrText xml:space="preserve"> PAGEREF _Toc441141884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681FB730" w14:textId="7C5F7155" w:rsidR="00230C06" w:rsidRDefault="00FF2B1E">
      <w:pPr>
        <w:pStyle w:val="TOC5"/>
        <w:tabs>
          <w:tab w:val="left" w:pos="2592"/>
        </w:tabs>
        <w:rPr>
          <w:rFonts w:asciiTheme="minorHAnsi" w:eastAsiaTheme="minorEastAsia" w:hAnsiTheme="minorHAnsi" w:cstheme="minorBidi"/>
          <w:noProof/>
          <w:sz w:val="22"/>
          <w:szCs w:val="22"/>
        </w:rPr>
      </w:pPr>
      <w:hyperlink w:anchor="_Toc441141885" w:history="1">
        <w:r w:rsidR="00230C06" w:rsidRPr="00B14BFE">
          <w:rPr>
            <w:rStyle w:val="Hyperlink"/>
            <w:noProof/>
          </w:rPr>
          <w:t>6.3.2.4.5</w:t>
        </w:r>
        <w:r w:rsidR="00230C06">
          <w:rPr>
            <w:rFonts w:asciiTheme="minorHAnsi" w:eastAsiaTheme="minorEastAsia" w:hAnsiTheme="minorHAnsi" w:cstheme="minorBidi"/>
            <w:noProof/>
            <w:sz w:val="22"/>
            <w:szCs w:val="22"/>
          </w:rPr>
          <w:tab/>
        </w:r>
        <w:r w:rsidR="00230C06" w:rsidRPr="00B14BFE">
          <w:rPr>
            <w:rStyle w:val="Hyperlink"/>
            <w:noProof/>
          </w:rPr>
          <w:t>&lt;time value=' '&gt;</w:t>
        </w:r>
        <w:r w:rsidR="00230C06">
          <w:rPr>
            <w:noProof/>
            <w:webHidden/>
          </w:rPr>
          <w:tab/>
        </w:r>
        <w:r w:rsidR="00230C06">
          <w:rPr>
            <w:noProof/>
            <w:webHidden/>
          </w:rPr>
          <w:fldChar w:fldCharType="begin"/>
        </w:r>
        <w:r w:rsidR="00230C06">
          <w:rPr>
            <w:noProof/>
            <w:webHidden/>
          </w:rPr>
          <w:instrText xml:space="preserve"> PAGEREF _Toc441141885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23C38E98" w14:textId="30252CC7" w:rsidR="00230C06" w:rsidRDefault="00FF2B1E">
      <w:pPr>
        <w:pStyle w:val="TOC5"/>
        <w:tabs>
          <w:tab w:val="left" w:pos="2592"/>
        </w:tabs>
        <w:rPr>
          <w:rFonts w:asciiTheme="minorHAnsi" w:eastAsiaTheme="minorEastAsia" w:hAnsiTheme="minorHAnsi" w:cstheme="minorBidi"/>
          <w:noProof/>
          <w:sz w:val="22"/>
          <w:szCs w:val="22"/>
        </w:rPr>
      </w:pPr>
      <w:hyperlink w:anchor="_Toc441141886" w:history="1">
        <w:r w:rsidR="00230C06" w:rsidRPr="00B14BFE">
          <w:rPr>
            <w:rStyle w:val="Hyperlink"/>
            <w:noProof/>
          </w:rPr>
          <w:t>6.3.2.4.6</w:t>
        </w:r>
        <w:r w:rsidR="00230C06">
          <w:rPr>
            <w:rFonts w:asciiTheme="minorHAnsi" w:eastAsiaTheme="minorEastAsia" w:hAnsiTheme="minorHAnsi" w:cstheme="minorBidi"/>
            <w:noProof/>
            <w:sz w:val="22"/>
            <w:szCs w:val="22"/>
          </w:rPr>
          <w:tab/>
        </w:r>
        <w:r w:rsidR="00230C06" w:rsidRPr="00B14BFE">
          <w:rPr>
            <w:rStyle w:val="Hyperlink"/>
            <w:noProof/>
          </w:rPr>
          <w:t>&lt;associatedEntity classCode='AGNT|CAREGIVER|ECON|NOK|PRS'&gt;</w:t>
        </w:r>
        <w:r w:rsidR="00230C06">
          <w:rPr>
            <w:noProof/>
            <w:webHidden/>
          </w:rPr>
          <w:tab/>
        </w:r>
        <w:r w:rsidR="00230C06">
          <w:rPr>
            <w:noProof/>
            <w:webHidden/>
          </w:rPr>
          <w:fldChar w:fldCharType="begin"/>
        </w:r>
        <w:r w:rsidR="00230C06">
          <w:rPr>
            <w:noProof/>
            <w:webHidden/>
          </w:rPr>
          <w:instrText xml:space="preserve"> PAGEREF _Toc441141886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2042351D" w14:textId="5DA9E15B" w:rsidR="00230C06" w:rsidRDefault="00FF2B1E">
      <w:pPr>
        <w:pStyle w:val="TOC5"/>
        <w:tabs>
          <w:tab w:val="left" w:pos="2592"/>
        </w:tabs>
        <w:rPr>
          <w:rFonts w:asciiTheme="minorHAnsi" w:eastAsiaTheme="minorEastAsia" w:hAnsiTheme="minorHAnsi" w:cstheme="minorBidi"/>
          <w:noProof/>
          <w:sz w:val="22"/>
          <w:szCs w:val="22"/>
        </w:rPr>
      </w:pPr>
      <w:hyperlink w:anchor="_Toc441141887" w:history="1">
        <w:r w:rsidR="00230C06" w:rsidRPr="00B14BFE">
          <w:rPr>
            <w:rStyle w:val="Hyperlink"/>
            <w:noProof/>
          </w:rPr>
          <w:t>6.3.2.4.7</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codeSystem='2.16.840.1.113883.5.111' codeSystemName='RoleCode'/&gt;</w:t>
        </w:r>
        <w:r w:rsidR="00230C06">
          <w:rPr>
            <w:noProof/>
            <w:webHidden/>
          </w:rPr>
          <w:tab/>
        </w:r>
        <w:r w:rsidR="00230C06">
          <w:rPr>
            <w:noProof/>
            <w:webHidden/>
          </w:rPr>
          <w:fldChar w:fldCharType="begin"/>
        </w:r>
        <w:r w:rsidR="00230C06">
          <w:rPr>
            <w:noProof/>
            <w:webHidden/>
          </w:rPr>
          <w:instrText xml:space="preserve"> PAGEREF _Toc441141887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26FC4F7C" w14:textId="38756A0D" w:rsidR="00230C06" w:rsidRDefault="00FF2B1E">
      <w:pPr>
        <w:pStyle w:val="TOC5"/>
        <w:tabs>
          <w:tab w:val="left" w:pos="2592"/>
        </w:tabs>
        <w:rPr>
          <w:rFonts w:asciiTheme="minorHAnsi" w:eastAsiaTheme="minorEastAsia" w:hAnsiTheme="minorHAnsi" w:cstheme="minorBidi"/>
          <w:noProof/>
          <w:sz w:val="22"/>
          <w:szCs w:val="22"/>
        </w:rPr>
      </w:pPr>
      <w:hyperlink w:anchor="_Toc441141888" w:history="1">
        <w:r w:rsidR="00230C06" w:rsidRPr="00B14BFE">
          <w:rPr>
            <w:rStyle w:val="Hyperlink"/>
            <w:noProof/>
          </w:rPr>
          <w:t>6.3.2.4.8</w:t>
        </w:r>
        <w:r w:rsidR="00230C06">
          <w:rPr>
            <w:rFonts w:asciiTheme="minorHAnsi" w:eastAsiaTheme="minorEastAsia" w:hAnsiTheme="minorHAnsi" w:cstheme="minorBidi"/>
            <w:noProof/>
            <w:sz w:val="22"/>
            <w:szCs w:val="22"/>
          </w:rPr>
          <w:tab/>
        </w:r>
        <w:r w:rsidR="00230C06" w:rsidRPr="00B14BFE">
          <w:rPr>
            <w:rStyle w:val="Hyperlink"/>
            <w:noProof/>
          </w:rPr>
          <w:t>&lt;addr&gt;</w:t>
        </w:r>
        <w:r w:rsidR="00230C06">
          <w:rPr>
            <w:noProof/>
            <w:webHidden/>
          </w:rPr>
          <w:tab/>
        </w:r>
        <w:r w:rsidR="00230C06">
          <w:rPr>
            <w:noProof/>
            <w:webHidden/>
          </w:rPr>
          <w:fldChar w:fldCharType="begin"/>
        </w:r>
        <w:r w:rsidR="00230C06">
          <w:rPr>
            <w:noProof/>
            <w:webHidden/>
          </w:rPr>
          <w:instrText xml:space="preserve"> PAGEREF _Toc441141888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3882197F" w14:textId="3C8FECB9" w:rsidR="00230C06" w:rsidRDefault="00FF2B1E">
      <w:pPr>
        <w:pStyle w:val="TOC5"/>
        <w:tabs>
          <w:tab w:val="left" w:pos="2592"/>
        </w:tabs>
        <w:rPr>
          <w:rFonts w:asciiTheme="minorHAnsi" w:eastAsiaTheme="minorEastAsia" w:hAnsiTheme="minorHAnsi" w:cstheme="minorBidi"/>
          <w:noProof/>
          <w:sz w:val="22"/>
          <w:szCs w:val="22"/>
        </w:rPr>
      </w:pPr>
      <w:hyperlink w:anchor="_Toc441141889" w:history="1">
        <w:r w:rsidR="00230C06" w:rsidRPr="00B14BFE">
          <w:rPr>
            <w:rStyle w:val="Hyperlink"/>
            <w:noProof/>
          </w:rPr>
          <w:t>6.3.2.4.9</w:t>
        </w:r>
        <w:r w:rsidR="00230C06">
          <w:rPr>
            <w:rFonts w:asciiTheme="minorHAnsi" w:eastAsiaTheme="minorEastAsia" w:hAnsiTheme="minorHAnsi" w:cstheme="minorBidi"/>
            <w:noProof/>
            <w:sz w:val="22"/>
            <w:szCs w:val="22"/>
          </w:rPr>
          <w:tab/>
        </w:r>
        <w:r w:rsidR="00230C06" w:rsidRPr="00B14BFE">
          <w:rPr>
            <w:rStyle w:val="Hyperlink"/>
            <w:noProof/>
          </w:rPr>
          <w:t>&lt;telecom&gt;</w:t>
        </w:r>
        <w:r w:rsidR="00230C06">
          <w:rPr>
            <w:noProof/>
            <w:webHidden/>
          </w:rPr>
          <w:tab/>
        </w:r>
        <w:r w:rsidR="00230C06">
          <w:rPr>
            <w:noProof/>
            <w:webHidden/>
          </w:rPr>
          <w:fldChar w:fldCharType="begin"/>
        </w:r>
        <w:r w:rsidR="00230C06">
          <w:rPr>
            <w:noProof/>
            <w:webHidden/>
          </w:rPr>
          <w:instrText xml:space="preserve"> PAGEREF _Toc441141889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7218E19E" w14:textId="62A63C56" w:rsidR="00230C06" w:rsidRDefault="00FF2B1E">
      <w:pPr>
        <w:pStyle w:val="TOC5"/>
        <w:tabs>
          <w:tab w:val="left" w:pos="2592"/>
        </w:tabs>
        <w:rPr>
          <w:rFonts w:asciiTheme="minorHAnsi" w:eastAsiaTheme="minorEastAsia" w:hAnsiTheme="minorHAnsi" w:cstheme="minorBidi"/>
          <w:noProof/>
          <w:sz w:val="22"/>
          <w:szCs w:val="22"/>
        </w:rPr>
      </w:pPr>
      <w:hyperlink w:anchor="_Toc441141890" w:history="1">
        <w:r w:rsidR="00230C06" w:rsidRPr="00B14BFE">
          <w:rPr>
            <w:rStyle w:val="Hyperlink"/>
            <w:noProof/>
          </w:rPr>
          <w:t>6.3.2.4.10</w:t>
        </w:r>
        <w:r w:rsidR="00230C06">
          <w:rPr>
            <w:rFonts w:asciiTheme="minorHAnsi" w:eastAsiaTheme="minorEastAsia" w:hAnsiTheme="minorHAnsi" w:cstheme="minorBidi"/>
            <w:noProof/>
            <w:sz w:val="22"/>
            <w:szCs w:val="22"/>
          </w:rPr>
          <w:tab/>
        </w:r>
        <w:r w:rsidR="00230C06" w:rsidRPr="00B14BFE">
          <w:rPr>
            <w:rStyle w:val="Hyperlink"/>
            <w:noProof/>
          </w:rPr>
          <w:t>&lt;guardianPerson&gt;&lt;name/&gt; or &lt;assignedPerson&gt;&lt;name/&gt;</w:t>
        </w:r>
        <w:r w:rsidR="00230C06">
          <w:rPr>
            <w:noProof/>
            <w:webHidden/>
          </w:rPr>
          <w:tab/>
        </w:r>
        <w:r w:rsidR="00230C06">
          <w:rPr>
            <w:noProof/>
            <w:webHidden/>
          </w:rPr>
          <w:fldChar w:fldCharType="begin"/>
        </w:r>
        <w:r w:rsidR="00230C06">
          <w:rPr>
            <w:noProof/>
            <w:webHidden/>
          </w:rPr>
          <w:instrText xml:space="preserve"> PAGEREF _Toc441141890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3F946B5A" w14:textId="3CE90705" w:rsidR="00230C06" w:rsidRDefault="00FF2B1E">
      <w:pPr>
        <w:pStyle w:val="TOC4"/>
        <w:tabs>
          <w:tab w:val="left" w:pos="2160"/>
        </w:tabs>
        <w:rPr>
          <w:rFonts w:asciiTheme="minorHAnsi" w:eastAsiaTheme="minorEastAsia" w:hAnsiTheme="minorHAnsi" w:cstheme="minorBidi"/>
          <w:noProof/>
          <w:sz w:val="22"/>
          <w:szCs w:val="22"/>
        </w:rPr>
      </w:pPr>
      <w:hyperlink w:anchor="_Toc441141891" w:history="1">
        <w:r w:rsidR="00230C06" w:rsidRPr="00B14BFE">
          <w:rPr>
            <w:rStyle w:val="Hyperlink"/>
            <w:noProof/>
          </w:rPr>
          <w:t>6.3.2.5</w:t>
        </w:r>
        <w:r w:rsidR="00230C06">
          <w:rPr>
            <w:rFonts w:asciiTheme="minorHAnsi" w:eastAsiaTheme="minorEastAsia" w:hAnsiTheme="minorHAnsi" w:cstheme="minorBidi"/>
            <w:noProof/>
            <w:sz w:val="22"/>
            <w:szCs w:val="22"/>
          </w:rPr>
          <w:tab/>
        </w:r>
        <w:r w:rsidR="00230C06" w:rsidRPr="00B14BFE">
          <w:rPr>
            <w:rStyle w:val="Hyperlink"/>
            <w:noProof/>
          </w:rPr>
          <w:t>Reserved for (Spouse)</w:t>
        </w:r>
        <w:r w:rsidR="00230C06">
          <w:rPr>
            <w:noProof/>
            <w:webHidden/>
          </w:rPr>
          <w:tab/>
        </w:r>
        <w:r w:rsidR="00230C06">
          <w:rPr>
            <w:noProof/>
            <w:webHidden/>
          </w:rPr>
          <w:fldChar w:fldCharType="begin"/>
        </w:r>
        <w:r w:rsidR="00230C06">
          <w:rPr>
            <w:noProof/>
            <w:webHidden/>
          </w:rPr>
          <w:instrText xml:space="preserve"> PAGEREF _Toc441141891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3BE72666" w14:textId="0861648E" w:rsidR="00230C06" w:rsidRDefault="00FF2B1E">
      <w:pPr>
        <w:pStyle w:val="TOC4"/>
        <w:tabs>
          <w:tab w:val="left" w:pos="2160"/>
        </w:tabs>
        <w:rPr>
          <w:rFonts w:asciiTheme="minorHAnsi" w:eastAsiaTheme="minorEastAsia" w:hAnsiTheme="minorHAnsi" w:cstheme="minorBidi"/>
          <w:noProof/>
          <w:sz w:val="22"/>
          <w:szCs w:val="22"/>
        </w:rPr>
      </w:pPr>
      <w:hyperlink w:anchor="_Toc441141892" w:history="1">
        <w:r w:rsidR="00230C06" w:rsidRPr="00B14BFE">
          <w:rPr>
            <w:rStyle w:val="Hyperlink"/>
            <w:noProof/>
          </w:rPr>
          <w:t>6.3.2.6</w:t>
        </w:r>
        <w:r w:rsidR="00230C06">
          <w:rPr>
            <w:rFonts w:asciiTheme="minorHAnsi" w:eastAsiaTheme="minorEastAsia" w:hAnsiTheme="minorHAnsi" w:cstheme="minorBidi"/>
            <w:noProof/>
            <w:sz w:val="22"/>
            <w:szCs w:val="22"/>
          </w:rPr>
          <w:tab/>
        </w:r>
        <w:r w:rsidR="00230C06" w:rsidRPr="00B14BFE">
          <w:rPr>
            <w:rStyle w:val="Hyperlink"/>
            <w:noProof/>
          </w:rPr>
          <w:t>Reserved for (Natural Father of Fetus)</w:t>
        </w:r>
        <w:r w:rsidR="00230C06">
          <w:rPr>
            <w:noProof/>
            <w:webHidden/>
          </w:rPr>
          <w:tab/>
        </w:r>
        <w:r w:rsidR="00230C06">
          <w:rPr>
            <w:noProof/>
            <w:webHidden/>
          </w:rPr>
          <w:fldChar w:fldCharType="begin"/>
        </w:r>
        <w:r w:rsidR="00230C06">
          <w:rPr>
            <w:noProof/>
            <w:webHidden/>
          </w:rPr>
          <w:instrText xml:space="preserve"> PAGEREF _Toc441141892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2DB8F491" w14:textId="17E0F6E7" w:rsidR="00230C06" w:rsidRDefault="00FF2B1E">
      <w:pPr>
        <w:pStyle w:val="TOC4"/>
        <w:tabs>
          <w:tab w:val="left" w:pos="2160"/>
        </w:tabs>
        <w:rPr>
          <w:rFonts w:asciiTheme="minorHAnsi" w:eastAsiaTheme="minorEastAsia" w:hAnsiTheme="minorHAnsi" w:cstheme="minorBidi"/>
          <w:noProof/>
          <w:sz w:val="22"/>
          <w:szCs w:val="22"/>
        </w:rPr>
      </w:pPr>
      <w:hyperlink w:anchor="_Toc441141893" w:history="1">
        <w:r w:rsidR="00230C06" w:rsidRPr="00B14BFE">
          <w:rPr>
            <w:rStyle w:val="Hyperlink"/>
            <w:noProof/>
          </w:rPr>
          <w:t>6.3.2.7</w:t>
        </w:r>
        <w:r w:rsidR="00230C06">
          <w:rPr>
            <w:rFonts w:asciiTheme="minorHAnsi" w:eastAsiaTheme="minorEastAsia" w:hAnsiTheme="minorHAnsi" w:cstheme="minorBidi"/>
            <w:noProof/>
            <w:sz w:val="22"/>
            <w:szCs w:val="22"/>
          </w:rPr>
          <w:tab/>
        </w:r>
        <w:r w:rsidR="00230C06" w:rsidRPr="00B14BFE">
          <w:rPr>
            <w:rStyle w:val="Hyperlink"/>
            <w:noProof/>
          </w:rPr>
          <w:t>Reserved for (Authorization)</w:t>
        </w:r>
        <w:r w:rsidR="00230C06">
          <w:rPr>
            <w:noProof/>
            <w:webHidden/>
          </w:rPr>
          <w:tab/>
        </w:r>
        <w:r w:rsidR="00230C06">
          <w:rPr>
            <w:noProof/>
            <w:webHidden/>
          </w:rPr>
          <w:fldChar w:fldCharType="begin"/>
        </w:r>
        <w:r w:rsidR="00230C06">
          <w:rPr>
            <w:noProof/>
            <w:webHidden/>
          </w:rPr>
          <w:instrText xml:space="preserve"> PAGEREF _Toc441141893 \h </w:instrText>
        </w:r>
        <w:r w:rsidR="00230C06">
          <w:rPr>
            <w:noProof/>
            <w:webHidden/>
          </w:rPr>
        </w:r>
        <w:r w:rsidR="00230C06">
          <w:rPr>
            <w:noProof/>
            <w:webHidden/>
          </w:rPr>
          <w:fldChar w:fldCharType="separate"/>
        </w:r>
        <w:r w:rsidR="00230C06">
          <w:rPr>
            <w:noProof/>
            <w:webHidden/>
          </w:rPr>
          <w:t>92</w:t>
        </w:r>
        <w:r w:rsidR="00230C06">
          <w:rPr>
            <w:noProof/>
            <w:webHidden/>
          </w:rPr>
          <w:fldChar w:fldCharType="end"/>
        </w:r>
      </w:hyperlink>
    </w:p>
    <w:p w14:paraId="2B8B2C87" w14:textId="624C3372" w:rsidR="00230C06" w:rsidRDefault="00FF2B1E">
      <w:pPr>
        <w:pStyle w:val="TOC3"/>
        <w:tabs>
          <w:tab w:val="left" w:pos="1584"/>
        </w:tabs>
        <w:rPr>
          <w:rFonts w:asciiTheme="minorHAnsi" w:eastAsiaTheme="minorEastAsia" w:hAnsiTheme="minorHAnsi" w:cstheme="minorBidi"/>
          <w:noProof/>
          <w:sz w:val="22"/>
          <w:szCs w:val="22"/>
        </w:rPr>
      </w:pPr>
      <w:hyperlink w:anchor="_Toc441141894" w:history="1">
        <w:r w:rsidR="00230C06" w:rsidRPr="00B14BFE">
          <w:rPr>
            <w:rStyle w:val="Hyperlink"/>
            <w:noProof/>
          </w:rPr>
          <w:t>6.3.3</w:t>
        </w:r>
        <w:r w:rsidR="00230C06">
          <w:rPr>
            <w:rFonts w:asciiTheme="minorHAnsi" w:eastAsiaTheme="minorEastAsia" w:hAnsiTheme="minorHAnsi" w:cstheme="minorBidi"/>
            <w:noProof/>
            <w:sz w:val="22"/>
            <w:szCs w:val="22"/>
          </w:rPr>
          <w:tab/>
        </w:r>
        <w:r w:rsidR="00230C06" w:rsidRPr="00B14BFE">
          <w:rPr>
            <w:rStyle w:val="Hyperlink"/>
            <w:noProof/>
          </w:rPr>
          <w:t>CDA Section Content Modules</w:t>
        </w:r>
        <w:r w:rsidR="00230C06">
          <w:rPr>
            <w:noProof/>
            <w:webHidden/>
          </w:rPr>
          <w:tab/>
        </w:r>
        <w:r w:rsidR="00230C06">
          <w:rPr>
            <w:noProof/>
            <w:webHidden/>
          </w:rPr>
          <w:fldChar w:fldCharType="begin"/>
        </w:r>
        <w:r w:rsidR="00230C06">
          <w:rPr>
            <w:noProof/>
            <w:webHidden/>
          </w:rPr>
          <w:instrText xml:space="preserve"> PAGEREF _Toc441141894 \h </w:instrText>
        </w:r>
        <w:r w:rsidR="00230C06">
          <w:rPr>
            <w:noProof/>
            <w:webHidden/>
          </w:rPr>
        </w:r>
        <w:r w:rsidR="00230C06">
          <w:rPr>
            <w:noProof/>
            <w:webHidden/>
          </w:rPr>
          <w:fldChar w:fldCharType="separate"/>
        </w:r>
        <w:r w:rsidR="00230C06">
          <w:rPr>
            <w:noProof/>
            <w:webHidden/>
          </w:rPr>
          <w:t>93</w:t>
        </w:r>
        <w:r w:rsidR="00230C06">
          <w:rPr>
            <w:noProof/>
            <w:webHidden/>
          </w:rPr>
          <w:fldChar w:fldCharType="end"/>
        </w:r>
      </w:hyperlink>
    </w:p>
    <w:p w14:paraId="15380652" w14:textId="657ACFCC" w:rsidR="00230C06" w:rsidRDefault="00FF2B1E">
      <w:pPr>
        <w:pStyle w:val="TOC4"/>
        <w:tabs>
          <w:tab w:val="left" w:pos="2160"/>
        </w:tabs>
        <w:rPr>
          <w:rFonts w:asciiTheme="minorHAnsi" w:eastAsiaTheme="minorEastAsia" w:hAnsiTheme="minorHAnsi" w:cstheme="minorBidi"/>
          <w:noProof/>
          <w:sz w:val="22"/>
          <w:szCs w:val="22"/>
        </w:rPr>
      </w:pPr>
      <w:hyperlink w:anchor="_Toc441141895" w:history="1">
        <w:r w:rsidR="00230C06" w:rsidRPr="00B14BFE">
          <w:rPr>
            <w:rStyle w:val="Hyperlink"/>
            <w:noProof/>
          </w:rPr>
          <w:t>6.3.3.1</w:t>
        </w:r>
        <w:r w:rsidR="00230C06">
          <w:rPr>
            <w:rFonts w:asciiTheme="minorHAnsi" w:eastAsiaTheme="minorEastAsia" w:hAnsiTheme="minorHAnsi" w:cstheme="minorBidi"/>
            <w:noProof/>
            <w:sz w:val="22"/>
            <w:szCs w:val="22"/>
          </w:rPr>
          <w:tab/>
        </w:r>
        <w:r w:rsidR="00230C06" w:rsidRPr="00B14BFE">
          <w:rPr>
            <w:rStyle w:val="Hyperlink"/>
            <w:noProof/>
          </w:rPr>
          <w:t>Reasons for Care</w:t>
        </w:r>
        <w:r w:rsidR="00230C06">
          <w:rPr>
            <w:noProof/>
            <w:webHidden/>
          </w:rPr>
          <w:tab/>
        </w:r>
        <w:r w:rsidR="00230C06">
          <w:rPr>
            <w:noProof/>
            <w:webHidden/>
          </w:rPr>
          <w:fldChar w:fldCharType="begin"/>
        </w:r>
        <w:r w:rsidR="00230C06">
          <w:rPr>
            <w:noProof/>
            <w:webHidden/>
          </w:rPr>
          <w:instrText xml:space="preserve"> PAGEREF _Toc441141895 \h </w:instrText>
        </w:r>
        <w:r w:rsidR="00230C06">
          <w:rPr>
            <w:noProof/>
            <w:webHidden/>
          </w:rPr>
        </w:r>
        <w:r w:rsidR="00230C06">
          <w:rPr>
            <w:noProof/>
            <w:webHidden/>
          </w:rPr>
          <w:fldChar w:fldCharType="separate"/>
        </w:r>
        <w:r w:rsidR="00230C06">
          <w:rPr>
            <w:noProof/>
            <w:webHidden/>
          </w:rPr>
          <w:t>93</w:t>
        </w:r>
        <w:r w:rsidR="00230C06">
          <w:rPr>
            <w:noProof/>
            <w:webHidden/>
          </w:rPr>
          <w:fldChar w:fldCharType="end"/>
        </w:r>
      </w:hyperlink>
    </w:p>
    <w:p w14:paraId="21573203" w14:textId="37F2C11A" w:rsidR="00230C06" w:rsidRDefault="00FF2B1E">
      <w:pPr>
        <w:pStyle w:val="TOC5"/>
        <w:tabs>
          <w:tab w:val="left" w:pos="2592"/>
        </w:tabs>
        <w:rPr>
          <w:rFonts w:asciiTheme="minorHAnsi" w:eastAsiaTheme="minorEastAsia" w:hAnsiTheme="minorHAnsi" w:cstheme="minorBidi"/>
          <w:noProof/>
          <w:sz w:val="22"/>
          <w:szCs w:val="22"/>
        </w:rPr>
      </w:pPr>
      <w:hyperlink w:anchor="_Toc441141896" w:history="1">
        <w:r w:rsidR="00230C06" w:rsidRPr="00B14BFE">
          <w:rPr>
            <w:rStyle w:val="Hyperlink"/>
            <w:noProof/>
          </w:rPr>
          <w:t>6.3.3.1.1</w:t>
        </w:r>
        <w:r w:rsidR="00230C06">
          <w:rPr>
            <w:rFonts w:asciiTheme="minorHAnsi" w:eastAsiaTheme="minorEastAsia" w:hAnsiTheme="minorHAnsi" w:cstheme="minorBidi"/>
            <w:noProof/>
            <w:sz w:val="22"/>
            <w:szCs w:val="22"/>
          </w:rPr>
          <w:tab/>
        </w:r>
        <w:r w:rsidR="00230C06" w:rsidRPr="00B14BFE">
          <w:rPr>
            <w:rStyle w:val="Hyperlink"/>
            <w:noProof/>
          </w:rPr>
          <w:t>Reason for Referral Section 1.3.6.1.4.1.19376.1.5.3.1.3.1</w:t>
        </w:r>
        <w:r w:rsidR="00230C06">
          <w:rPr>
            <w:noProof/>
            <w:webHidden/>
          </w:rPr>
          <w:tab/>
        </w:r>
        <w:r w:rsidR="00230C06">
          <w:rPr>
            <w:noProof/>
            <w:webHidden/>
          </w:rPr>
          <w:fldChar w:fldCharType="begin"/>
        </w:r>
        <w:r w:rsidR="00230C06">
          <w:rPr>
            <w:noProof/>
            <w:webHidden/>
          </w:rPr>
          <w:instrText xml:space="preserve"> PAGEREF _Toc441141896 \h </w:instrText>
        </w:r>
        <w:r w:rsidR="00230C06">
          <w:rPr>
            <w:noProof/>
            <w:webHidden/>
          </w:rPr>
        </w:r>
        <w:r w:rsidR="00230C06">
          <w:rPr>
            <w:noProof/>
            <w:webHidden/>
          </w:rPr>
          <w:fldChar w:fldCharType="separate"/>
        </w:r>
        <w:r w:rsidR="00230C06">
          <w:rPr>
            <w:noProof/>
            <w:webHidden/>
          </w:rPr>
          <w:t>93</w:t>
        </w:r>
        <w:r w:rsidR="00230C06">
          <w:rPr>
            <w:noProof/>
            <w:webHidden/>
          </w:rPr>
          <w:fldChar w:fldCharType="end"/>
        </w:r>
      </w:hyperlink>
    </w:p>
    <w:p w14:paraId="292655BD" w14:textId="0FE8C1DA" w:rsidR="00230C06" w:rsidRDefault="00FF2B1E">
      <w:pPr>
        <w:pStyle w:val="TOC5"/>
        <w:tabs>
          <w:tab w:val="left" w:pos="2592"/>
        </w:tabs>
        <w:rPr>
          <w:rFonts w:asciiTheme="minorHAnsi" w:eastAsiaTheme="minorEastAsia" w:hAnsiTheme="minorHAnsi" w:cstheme="minorBidi"/>
          <w:noProof/>
          <w:sz w:val="22"/>
          <w:szCs w:val="22"/>
        </w:rPr>
      </w:pPr>
      <w:hyperlink w:anchor="_Toc441141897" w:history="1">
        <w:r w:rsidR="00230C06" w:rsidRPr="00B14BFE">
          <w:rPr>
            <w:rStyle w:val="Hyperlink"/>
            <w:noProof/>
          </w:rPr>
          <w:t>6.3.3.1.2</w:t>
        </w:r>
        <w:r w:rsidR="00230C06">
          <w:rPr>
            <w:rFonts w:asciiTheme="minorHAnsi" w:eastAsiaTheme="minorEastAsia" w:hAnsiTheme="minorHAnsi" w:cstheme="minorBidi"/>
            <w:noProof/>
            <w:sz w:val="22"/>
            <w:szCs w:val="22"/>
          </w:rPr>
          <w:tab/>
        </w:r>
        <w:r w:rsidR="00230C06" w:rsidRPr="00B14BFE">
          <w:rPr>
            <w:rStyle w:val="Hyperlink"/>
            <w:noProof/>
          </w:rPr>
          <w:t>Coded Reason for Referral Section 1.3.6.1.4.1.19376.1.5.3.1.3.2</w:t>
        </w:r>
        <w:r w:rsidR="00230C06">
          <w:rPr>
            <w:noProof/>
            <w:webHidden/>
          </w:rPr>
          <w:tab/>
        </w:r>
        <w:r w:rsidR="00230C06">
          <w:rPr>
            <w:noProof/>
            <w:webHidden/>
          </w:rPr>
          <w:fldChar w:fldCharType="begin"/>
        </w:r>
        <w:r w:rsidR="00230C06">
          <w:rPr>
            <w:noProof/>
            <w:webHidden/>
          </w:rPr>
          <w:instrText xml:space="preserve"> PAGEREF _Toc441141897 \h </w:instrText>
        </w:r>
        <w:r w:rsidR="00230C06">
          <w:rPr>
            <w:noProof/>
            <w:webHidden/>
          </w:rPr>
        </w:r>
        <w:r w:rsidR="00230C06">
          <w:rPr>
            <w:noProof/>
            <w:webHidden/>
          </w:rPr>
          <w:fldChar w:fldCharType="separate"/>
        </w:r>
        <w:r w:rsidR="00230C06">
          <w:rPr>
            <w:noProof/>
            <w:webHidden/>
          </w:rPr>
          <w:t>93</w:t>
        </w:r>
        <w:r w:rsidR="00230C06">
          <w:rPr>
            <w:noProof/>
            <w:webHidden/>
          </w:rPr>
          <w:fldChar w:fldCharType="end"/>
        </w:r>
      </w:hyperlink>
    </w:p>
    <w:p w14:paraId="3EB3F36D" w14:textId="0BA9B1F3" w:rsidR="00230C06" w:rsidRDefault="00FF2B1E">
      <w:pPr>
        <w:pStyle w:val="TOC5"/>
        <w:tabs>
          <w:tab w:val="left" w:pos="2592"/>
        </w:tabs>
        <w:rPr>
          <w:rFonts w:asciiTheme="minorHAnsi" w:eastAsiaTheme="minorEastAsia" w:hAnsiTheme="minorHAnsi" w:cstheme="minorBidi"/>
          <w:noProof/>
          <w:sz w:val="22"/>
          <w:szCs w:val="22"/>
        </w:rPr>
      </w:pPr>
      <w:hyperlink w:anchor="_Toc441141898" w:history="1">
        <w:r w:rsidR="00230C06" w:rsidRPr="00B14BFE">
          <w:rPr>
            <w:rStyle w:val="Hyperlink"/>
            <w:noProof/>
          </w:rPr>
          <w:t>6.3.3.1.3</w:t>
        </w:r>
        <w:r w:rsidR="00230C06">
          <w:rPr>
            <w:rFonts w:asciiTheme="minorHAnsi" w:eastAsiaTheme="minorEastAsia" w:hAnsiTheme="minorHAnsi" w:cstheme="minorBidi"/>
            <w:noProof/>
            <w:sz w:val="22"/>
            <w:szCs w:val="22"/>
          </w:rPr>
          <w:tab/>
        </w:r>
        <w:r w:rsidR="00230C06" w:rsidRPr="00B14BFE">
          <w:rPr>
            <w:rStyle w:val="Hyperlink"/>
            <w:noProof/>
          </w:rPr>
          <w:t>Chief Complaint Section 1.3.6.1.4.1.19376.1.5.3.1.1.13.2.1</w:t>
        </w:r>
        <w:r w:rsidR="00230C06">
          <w:rPr>
            <w:noProof/>
            <w:webHidden/>
          </w:rPr>
          <w:tab/>
        </w:r>
        <w:r w:rsidR="00230C06">
          <w:rPr>
            <w:noProof/>
            <w:webHidden/>
          </w:rPr>
          <w:fldChar w:fldCharType="begin"/>
        </w:r>
        <w:r w:rsidR="00230C06">
          <w:rPr>
            <w:noProof/>
            <w:webHidden/>
          </w:rPr>
          <w:instrText xml:space="preserve"> PAGEREF _Toc441141898 \h </w:instrText>
        </w:r>
        <w:r w:rsidR="00230C06">
          <w:rPr>
            <w:noProof/>
            <w:webHidden/>
          </w:rPr>
        </w:r>
        <w:r w:rsidR="00230C06">
          <w:rPr>
            <w:noProof/>
            <w:webHidden/>
          </w:rPr>
          <w:fldChar w:fldCharType="separate"/>
        </w:r>
        <w:r w:rsidR="00230C06">
          <w:rPr>
            <w:noProof/>
            <w:webHidden/>
          </w:rPr>
          <w:t>94</w:t>
        </w:r>
        <w:r w:rsidR="00230C06">
          <w:rPr>
            <w:noProof/>
            <w:webHidden/>
          </w:rPr>
          <w:fldChar w:fldCharType="end"/>
        </w:r>
      </w:hyperlink>
    </w:p>
    <w:p w14:paraId="188E662E" w14:textId="476026F4" w:rsidR="00230C06" w:rsidRDefault="00FF2B1E">
      <w:pPr>
        <w:pStyle w:val="TOC5"/>
        <w:tabs>
          <w:tab w:val="left" w:pos="2592"/>
        </w:tabs>
        <w:rPr>
          <w:rFonts w:asciiTheme="minorHAnsi" w:eastAsiaTheme="minorEastAsia" w:hAnsiTheme="minorHAnsi" w:cstheme="minorBidi"/>
          <w:noProof/>
          <w:sz w:val="22"/>
          <w:szCs w:val="22"/>
        </w:rPr>
      </w:pPr>
      <w:hyperlink w:anchor="_Toc441141899" w:history="1">
        <w:r w:rsidR="00230C06" w:rsidRPr="00B14BFE">
          <w:rPr>
            <w:rStyle w:val="Hyperlink"/>
            <w:noProof/>
          </w:rPr>
          <w:t>6.3.3.1.4</w:t>
        </w:r>
        <w:r w:rsidR="00230C06">
          <w:rPr>
            <w:rFonts w:asciiTheme="minorHAnsi" w:eastAsiaTheme="minorEastAsia" w:hAnsiTheme="minorHAnsi" w:cstheme="minorBidi"/>
            <w:noProof/>
            <w:sz w:val="22"/>
            <w:szCs w:val="22"/>
          </w:rPr>
          <w:tab/>
        </w:r>
        <w:r w:rsidR="00230C06" w:rsidRPr="00B14BFE">
          <w:rPr>
            <w:rStyle w:val="Hyperlink"/>
            <w:noProof/>
          </w:rPr>
          <w:t>Hospital Admission Diagnosis Section 1.3.6.1.4.1.19376.1.5.3.1.3.3</w:t>
        </w:r>
        <w:r w:rsidR="00230C06">
          <w:rPr>
            <w:noProof/>
            <w:webHidden/>
          </w:rPr>
          <w:tab/>
        </w:r>
        <w:r w:rsidR="00230C06">
          <w:rPr>
            <w:noProof/>
            <w:webHidden/>
          </w:rPr>
          <w:fldChar w:fldCharType="begin"/>
        </w:r>
        <w:r w:rsidR="00230C06">
          <w:rPr>
            <w:noProof/>
            <w:webHidden/>
          </w:rPr>
          <w:instrText xml:space="preserve"> PAGEREF _Toc441141899 \h </w:instrText>
        </w:r>
        <w:r w:rsidR="00230C06">
          <w:rPr>
            <w:noProof/>
            <w:webHidden/>
          </w:rPr>
        </w:r>
        <w:r w:rsidR="00230C06">
          <w:rPr>
            <w:noProof/>
            <w:webHidden/>
          </w:rPr>
          <w:fldChar w:fldCharType="separate"/>
        </w:r>
        <w:r w:rsidR="00230C06">
          <w:rPr>
            <w:noProof/>
            <w:webHidden/>
          </w:rPr>
          <w:t>95</w:t>
        </w:r>
        <w:r w:rsidR="00230C06">
          <w:rPr>
            <w:noProof/>
            <w:webHidden/>
          </w:rPr>
          <w:fldChar w:fldCharType="end"/>
        </w:r>
      </w:hyperlink>
    </w:p>
    <w:p w14:paraId="29F2B46D" w14:textId="3471404D" w:rsidR="00230C06" w:rsidRDefault="00FF2B1E">
      <w:pPr>
        <w:pStyle w:val="TOC5"/>
        <w:tabs>
          <w:tab w:val="left" w:pos="2592"/>
        </w:tabs>
        <w:rPr>
          <w:rFonts w:asciiTheme="minorHAnsi" w:eastAsiaTheme="minorEastAsia" w:hAnsiTheme="minorHAnsi" w:cstheme="minorBidi"/>
          <w:noProof/>
          <w:sz w:val="22"/>
          <w:szCs w:val="22"/>
        </w:rPr>
      </w:pPr>
      <w:hyperlink w:anchor="_Toc441141900" w:history="1">
        <w:r w:rsidR="00230C06" w:rsidRPr="00B14BFE">
          <w:rPr>
            <w:rStyle w:val="Hyperlink"/>
            <w:noProof/>
          </w:rPr>
          <w:t>6.3.3.1.5</w:t>
        </w:r>
        <w:r w:rsidR="00230C06">
          <w:rPr>
            <w:rFonts w:asciiTheme="minorHAnsi" w:eastAsiaTheme="minorEastAsia" w:hAnsiTheme="minorHAnsi" w:cstheme="minorBidi"/>
            <w:noProof/>
            <w:sz w:val="22"/>
            <w:szCs w:val="22"/>
          </w:rPr>
          <w:tab/>
        </w:r>
        <w:r w:rsidR="00230C06" w:rsidRPr="00B14BFE">
          <w:rPr>
            <w:rStyle w:val="Hyperlink"/>
            <w:noProof/>
          </w:rPr>
          <w:t>Reserved for (Proposed Procedure Section)</w:t>
        </w:r>
        <w:r w:rsidR="00230C06">
          <w:rPr>
            <w:noProof/>
            <w:webHidden/>
          </w:rPr>
          <w:tab/>
        </w:r>
        <w:r w:rsidR="00230C06">
          <w:rPr>
            <w:noProof/>
            <w:webHidden/>
          </w:rPr>
          <w:fldChar w:fldCharType="begin"/>
        </w:r>
        <w:r w:rsidR="00230C06">
          <w:rPr>
            <w:noProof/>
            <w:webHidden/>
          </w:rPr>
          <w:instrText xml:space="preserve"> PAGEREF _Toc441141900 \h </w:instrText>
        </w:r>
        <w:r w:rsidR="00230C06">
          <w:rPr>
            <w:noProof/>
            <w:webHidden/>
          </w:rPr>
        </w:r>
        <w:r w:rsidR="00230C06">
          <w:rPr>
            <w:noProof/>
            <w:webHidden/>
          </w:rPr>
          <w:fldChar w:fldCharType="separate"/>
        </w:r>
        <w:r w:rsidR="00230C06">
          <w:rPr>
            <w:noProof/>
            <w:webHidden/>
          </w:rPr>
          <w:t>95</w:t>
        </w:r>
        <w:r w:rsidR="00230C06">
          <w:rPr>
            <w:noProof/>
            <w:webHidden/>
          </w:rPr>
          <w:fldChar w:fldCharType="end"/>
        </w:r>
      </w:hyperlink>
    </w:p>
    <w:p w14:paraId="5F007889" w14:textId="1AF0B3B8" w:rsidR="00230C06" w:rsidRDefault="00FF2B1E">
      <w:pPr>
        <w:pStyle w:val="TOC5"/>
        <w:tabs>
          <w:tab w:val="left" w:pos="2592"/>
        </w:tabs>
        <w:rPr>
          <w:rFonts w:asciiTheme="minorHAnsi" w:eastAsiaTheme="minorEastAsia" w:hAnsiTheme="minorHAnsi" w:cstheme="minorBidi"/>
          <w:noProof/>
          <w:sz w:val="22"/>
          <w:szCs w:val="22"/>
        </w:rPr>
      </w:pPr>
      <w:hyperlink w:anchor="_Toc441141901" w:history="1">
        <w:r w:rsidR="00230C06" w:rsidRPr="00B14BFE">
          <w:rPr>
            <w:rStyle w:val="Hyperlink"/>
            <w:noProof/>
          </w:rPr>
          <w:t>6.3.3.1.6</w:t>
        </w:r>
        <w:r w:rsidR="00230C06">
          <w:rPr>
            <w:rFonts w:asciiTheme="minorHAnsi" w:eastAsiaTheme="minorEastAsia" w:hAnsiTheme="minorHAnsi" w:cstheme="minorBidi"/>
            <w:noProof/>
            <w:sz w:val="22"/>
            <w:szCs w:val="22"/>
          </w:rPr>
          <w:tab/>
        </w:r>
        <w:r w:rsidR="00230C06" w:rsidRPr="00B14BFE">
          <w:rPr>
            <w:rStyle w:val="Hyperlink"/>
            <w:noProof/>
          </w:rPr>
          <w:t>Reserved for (EBS Estimated Blood Loss Section)</w:t>
        </w:r>
        <w:r w:rsidR="00230C06">
          <w:rPr>
            <w:noProof/>
            <w:webHidden/>
          </w:rPr>
          <w:tab/>
        </w:r>
        <w:r w:rsidR="00230C06">
          <w:rPr>
            <w:noProof/>
            <w:webHidden/>
          </w:rPr>
          <w:fldChar w:fldCharType="begin"/>
        </w:r>
        <w:r w:rsidR="00230C06">
          <w:rPr>
            <w:noProof/>
            <w:webHidden/>
          </w:rPr>
          <w:instrText xml:space="preserve"> PAGEREF _Toc441141901 \h </w:instrText>
        </w:r>
        <w:r w:rsidR="00230C06">
          <w:rPr>
            <w:noProof/>
            <w:webHidden/>
          </w:rPr>
        </w:r>
        <w:r w:rsidR="00230C06">
          <w:rPr>
            <w:noProof/>
            <w:webHidden/>
          </w:rPr>
          <w:fldChar w:fldCharType="separate"/>
        </w:r>
        <w:r w:rsidR="00230C06">
          <w:rPr>
            <w:noProof/>
            <w:webHidden/>
          </w:rPr>
          <w:t>95</w:t>
        </w:r>
        <w:r w:rsidR="00230C06">
          <w:rPr>
            <w:noProof/>
            <w:webHidden/>
          </w:rPr>
          <w:fldChar w:fldCharType="end"/>
        </w:r>
      </w:hyperlink>
    </w:p>
    <w:p w14:paraId="301D0FCA" w14:textId="5E7DEF37" w:rsidR="00230C06" w:rsidRDefault="00FF2B1E">
      <w:pPr>
        <w:pStyle w:val="TOC5"/>
        <w:tabs>
          <w:tab w:val="left" w:pos="2592"/>
        </w:tabs>
        <w:rPr>
          <w:rFonts w:asciiTheme="minorHAnsi" w:eastAsiaTheme="minorEastAsia" w:hAnsiTheme="minorHAnsi" w:cstheme="minorBidi"/>
          <w:noProof/>
          <w:sz w:val="22"/>
          <w:szCs w:val="22"/>
        </w:rPr>
      </w:pPr>
      <w:hyperlink w:anchor="_Toc441141902" w:history="1">
        <w:r w:rsidR="00230C06" w:rsidRPr="00B14BFE">
          <w:rPr>
            <w:rStyle w:val="Hyperlink"/>
            <w:noProof/>
          </w:rPr>
          <w:t>6.3.3.1.7</w:t>
        </w:r>
        <w:r w:rsidR="00230C06">
          <w:rPr>
            <w:rFonts w:asciiTheme="minorHAnsi" w:eastAsiaTheme="minorEastAsia" w:hAnsiTheme="minorHAnsi" w:cstheme="minorBidi"/>
            <w:noProof/>
            <w:sz w:val="22"/>
            <w:szCs w:val="22"/>
          </w:rPr>
          <w:tab/>
        </w:r>
        <w:r w:rsidR="00230C06" w:rsidRPr="00B14BFE">
          <w:rPr>
            <w:rStyle w:val="Hyperlink"/>
            <w:noProof/>
          </w:rPr>
          <w:t>Reserved for (Proposed Anesthesia Section)</w:t>
        </w:r>
        <w:r w:rsidR="00230C06">
          <w:rPr>
            <w:noProof/>
            <w:webHidden/>
          </w:rPr>
          <w:tab/>
        </w:r>
        <w:r w:rsidR="00230C06">
          <w:rPr>
            <w:noProof/>
            <w:webHidden/>
          </w:rPr>
          <w:fldChar w:fldCharType="begin"/>
        </w:r>
        <w:r w:rsidR="00230C06">
          <w:rPr>
            <w:noProof/>
            <w:webHidden/>
          </w:rPr>
          <w:instrText xml:space="preserve"> PAGEREF _Toc441141902 \h </w:instrText>
        </w:r>
        <w:r w:rsidR="00230C06">
          <w:rPr>
            <w:noProof/>
            <w:webHidden/>
          </w:rPr>
        </w:r>
        <w:r w:rsidR="00230C06">
          <w:rPr>
            <w:noProof/>
            <w:webHidden/>
          </w:rPr>
          <w:fldChar w:fldCharType="separate"/>
        </w:r>
        <w:r w:rsidR="00230C06">
          <w:rPr>
            <w:noProof/>
            <w:webHidden/>
          </w:rPr>
          <w:t>95</w:t>
        </w:r>
        <w:r w:rsidR="00230C06">
          <w:rPr>
            <w:noProof/>
            <w:webHidden/>
          </w:rPr>
          <w:fldChar w:fldCharType="end"/>
        </w:r>
      </w:hyperlink>
    </w:p>
    <w:p w14:paraId="65F38110" w14:textId="0EDE089A" w:rsidR="00230C06" w:rsidRDefault="00FF2B1E">
      <w:pPr>
        <w:pStyle w:val="TOC5"/>
        <w:tabs>
          <w:tab w:val="left" w:pos="2592"/>
        </w:tabs>
        <w:rPr>
          <w:rFonts w:asciiTheme="minorHAnsi" w:eastAsiaTheme="minorEastAsia" w:hAnsiTheme="minorHAnsi" w:cstheme="minorBidi"/>
          <w:noProof/>
          <w:sz w:val="22"/>
          <w:szCs w:val="22"/>
        </w:rPr>
      </w:pPr>
      <w:hyperlink w:anchor="_Toc441141903" w:history="1">
        <w:r w:rsidR="00230C06" w:rsidRPr="00B14BFE">
          <w:rPr>
            <w:rStyle w:val="Hyperlink"/>
            <w:noProof/>
          </w:rPr>
          <w:t>6.3.3.1.8</w:t>
        </w:r>
        <w:r w:rsidR="00230C06">
          <w:rPr>
            <w:rFonts w:asciiTheme="minorHAnsi" w:eastAsiaTheme="minorEastAsia" w:hAnsiTheme="minorHAnsi" w:cstheme="minorBidi"/>
            <w:noProof/>
            <w:sz w:val="22"/>
            <w:szCs w:val="22"/>
          </w:rPr>
          <w:tab/>
        </w:r>
        <w:r w:rsidR="00230C06" w:rsidRPr="00B14BFE">
          <w:rPr>
            <w:rStyle w:val="Hyperlink"/>
            <w:noProof/>
          </w:rPr>
          <w:t>Reserved for (Reason for Procedure Section)</w:t>
        </w:r>
        <w:r w:rsidR="00230C06">
          <w:rPr>
            <w:noProof/>
            <w:webHidden/>
          </w:rPr>
          <w:tab/>
        </w:r>
        <w:r w:rsidR="00230C06">
          <w:rPr>
            <w:noProof/>
            <w:webHidden/>
          </w:rPr>
          <w:fldChar w:fldCharType="begin"/>
        </w:r>
        <w:r w:rsidR="00230C06">
          <w:rPr>
            <w:noProof/>
            <w:webHidden/>
          </w:rPr>
          <w:instrText xml:space="preserve"> PAGEREF _Toc441141903 \h </w:instrText>
        </w:r>
        <w:r w:rsidR="00230C06">
          <w:rPr>
            <w:noProof/>
            <w:webHidden/>
          </w:rPr>
        </w:r>
        <w:r w:rsidR="00230C06">
          <w:rPr>
            <w:noProof/>
            <w:webHidden/>
          </w:rPr>
          <w:fldChar w:fldCharType="separate"/>
        </w:r>
        <w:r w:rsidR="00230C06">
          <w:rPr>
            <w:noProof/>
            <w:webHidden/>
          </w:rPr>
          <w:t>96</w:t>
        </w:r>
        <w:r w:rsidR="00230C06">
          <w:rPr>
            <w:noProof/>
            <w:webHidden/>
          </w:rPr>
          <w:fldChar w:fldCharType="end"/>
        </w:r>
      </w:hyperlink>
    </w:p>
    <w:p w14:paraId="49AB23FF" w14:textId="580206F9" w:rsidR="00230C06" w:rsidRDefault="00FF2B1E">
      <w:pPr>
        <w:pStyle w:val="TOC5"/>
        <w:tabs>
          <w:tab w:val="left" w:pos="2592"/>
        </w:tabs>
        <w:rPr>
          <w:rFonts w:asciiTheme="minorHAnsi" w:eastAsiaTheme="minorEastAsia" w:hAnsiTheme="minorHAnsi" w:cstheme="minorBidi"/>
          <w:noProof/>
          <w:sz w:val="22"/>
          <w:szCs w:val="22"/>
        </w:rPr>
      </w:pPr>
      <w:hyperlink w:anchor="_Toc441141904" w:history="1">
        <w:r w:rsidR="00230C06" w:rsidRPr="00B14BFE">
          <w:rPr>
            <w:rStyle w:val="Hyperlink"/>
            <w:noProof/>
          </w:rPr>
          <w:t>6.3.3.1.9</w:t>
        </w:r>
        <w:r w:rsidR="00230C06">
          <w:rPr>
            <w:rFonts w:asciiTheme="minorHAnsi" w:eastAsiaTheme="minorEastAsia" w:hAnsiTheme="minorHAnsi" w:cstheme="minorBidi"/>
            <w:noProof/>
            <w:sz w:val="22"/>
            <w:szCs w:val="22"/>
          </w:rPr>
          <w:tab/>
        </w:r>
        <w:r w:rsidR="00230C06" w:rsidRPr="00B14BFE">
          <w:rPr>
            <w:rStyle w:val="Hyperlink"/>
            <w:noProof/>
          </w:rPr>
          <w:t>Reserved for (Reason for Visit Section)</w:t>
        </w:r>
        <w:r w:rsidR="00230C06">
          <w:rPr>
            <w:noProof/>
            <w:webHidden/>
          </w:rPr>
          <w:tab/>
        </w:r>
        <w:r w:rsidR="00230C06">
          <w:rPr>
            <w:noProof/>
            <w:webHidden/>
          </w:rPr>
          <w:fldChar w:fldCharType="begin"/>
        </w:r>
        <w:r w:rsidR="00230C06">
          <w:rPr>
            <w:noProof/>
            <w:webHidden/>
          </w:rPr>
          <w:instrText xml:space="preserve"> PAGEREF _Toc441141904 \h </w:instrText>
        </w:r>
        <w:r w:rsidR="00230C06">
          <w:rPr>
            <w:noProof/>
            <w:webHidden/>
          </w:rPr>
        </w:r>
        <w:r w:rsidR="00230C06">
          <w:rPr>
            <w:noProof/>
            <w:webHidden/>
          </w:rPr>
          <w:fldChar w:fldCharType="separate"/>
        </w:r>
        <w:r w:rsidR="00230C06">
          <w:rPr>
            <w:noProof/>
            <w:webHidden/>
          </w:rPr>
          <w:t>96</w:t>
        </w:r>
        <w:r w:rsidR="00230C06">
          <w:rPr>
            <w:noProof/>
            <w:webHidden/>
          </w:rPr>
          <w:fldChar w:fldCharType="end"/>
        </w:r>
      </w:hyperlink>
    </w:p>
    <w:p w14:paraId="4590B7AA" w14:textId="02021CBB" w:rsidR="00230C06" w:rsidRDefault="00FF2B1E">
      <w:pPr>
        <w:pStyle w:val="TOC5"/>
        <w:tabs>
          <w:tab w:val="left" w:pos="2592"/>
        </w:tabs>
        <w:rPr>
          <w:rFonts w:asciiTheme="minorHAnsi" w:eastAsiaTheme="minorEastAsia" w:hAnsiTheme="minorHAnsi" w:cstheme="minorBidi"/>
          <w:noProof/>
          <w:sz w:val="22"/>
          <w:szCs w:val="22"/>
        </w:rPr>
      </w:pPr>
      <w:hyperlink w:anchor="_Toc441141905" w:history="1">
        <w:r w:rsidR="00230C06" w:rsidRPr="00B14BFE">
          <w:rPr>
            <w:rStyle w:val="Hyperlink"/>
            <w:noProof/>
          </w:rPr>
          <w:t>6.3.3.1.10</w:t>
        </w:r>
        <w:r w:rsidR="00230C06">
          <w:rPr>
            <w:rFonts w:asciiTheme="minorHAnsi" w:eastAsiaTheme="minorEastAsia" w:hAnsiTheme="minorHAnsi" w:cstheme="minorBidi"/>
            <w:noProof/>
            <w:sz w:val="22"/>
            <w:szCs w:val="22"/>
          </w:rPr>
          <w:tab/>
        </w:r>
        <w:r w:rsidR="00230C06" w:rsidRPr="00B14BFE">
          <w:rPr>
            <w:rStyle w:val="Hyperlink"/>
            <w:noProof/>
          </w:rPr>
          <w:t>Reserved for (Injury Incident Description Section)</w:t>
        </w:r>
        <w:r w:rsidR="00230C06">
          <w:rPr>
            <w:noProof/>
            <w:webHidden/>
          </w:rPr>
          <w:tab/>
        </w:r>
        <w:r w:rsidR="00230C06">
          <w:rPr>
            <w:noProof/>
            <w:webHidden/>
          </w:rPr>
          <w:fldChar w:fldCharType="begin"/>
        </w:r>
        <w:r w:rsidR="00230C06">
          <w:rPr>
            <w:noProof/>
            <w:webHidden/>
          </w:rPr>
          <w:instrText xml:space="preserve"> PAGEREF _Toc441141905 \h </w:instrText>
        </w:r>
        <w:r w:rsidR="00230C06">
          <w:rPr>
            <w:noProof/>
            <w:webHidden/>
          </w:rPr>
        </w:r>
        <w:r w:rsidR="00230C06">
          <w:rPr>
            <w:noProof/>
            <w:webHidden/>
          </w:rPr>
          <w:fldChar w:fldCharType="separate"/>
        </w:r>
        <w:r w:rsidR="00230C06">
          <w:rPr>
            <w:noProof/>
            <w:webHidden/>
          </w:rPr>
          <w:t>96</w:t>
        </w:r>
        <w:r w:rsidR="00230C06">
          <w:rPr>
            <w:noProof/>
            <w:webHidden/>
          </w:rPr>
          <w:fldChar w:fldCharType="end"/>
        </w:r>
      </w:hyperlink>
    </w:p>
    <w:p w14:paraId="5BE2E047" w14:textId="0C106F0B" w:rsidR="00230C06" w:rsidRDefault="00FF2B1E">
      <w:pPr>
        <w:pStyle w:val="TOC4"/>
        <w:tabs>
          <w:tab w:val="left" w:pos="2160"/>
        </w:tabs>
        <w:rPr>
          <w:rFonts w:asciiTheme="minorHAnsi" w:eastAsiaTheme="minorEastAsia" w:hAnsiTheme="minorHAnsi" w:cstheme="minorBidi"/>
          <w:noProof/>
          <w:sz w:val="22"/>
          <w:szCs w:val="22"/>
        </w:rPr>
      </w:pPr>
      <w:hyperlink w:anchor="_Toc441141906" w:history="1">
        <w:r w:rsidR="00230C06" w:rsidRPr="00B14BFE">
          <w:rPr>
            <w:rStyle w:val="Hyperlink"/>
            <w:noProof/>
          </w:rPr>
          <w:t>6.3.3.2</w:t>
        </w:r>
        <w:r w:rsidR="00230C06">
          <w:rPr>
            <w:rFonts w:asciiTheme="minorHAnsi" w:eastAsiaTheme="minorEastAsia" w:hAnsiTheme="minorHAnsi" w:cstheme="minorBidi"/>
            <w:noProof/>
            <w:sz w:val="22"/>
            <w:szCs w:val="22"/>
          </w:rPr>
          <w:tab/>
        </w:r>
        <w:r w:rsidR="00230C06" w:rsidRPr="00B14BFE">
          <w:rPr>
            <w:rStyle w:val="Hyperlink"/>
            <w:noProof/>
          </w:rPr>
          <w:t>Other Condition Histories</w:t>
        </w:r>
        <w:r w:rsidR="00230C06">
          <w:rPr>
            <w:noProof/>
            <w:webHidden/>
          </w:rPr>
          <w:tab/>
        </w:r>
        <w:r w:rsidR="00230C06">
          <w:rPr>
            <w:noProof/>
            <w:webHidden/>
          </w:rPr>
          <w:fldChar w:fldCharType="begin"/>
        </w:r>
        <w:r w:rsidR="00230C06">
          <w:rPr>
            <w:noProof/>
            <w:webHidden/>
          </w:rPr>
          <w:instrText xml:space="preserve"> PAGEREF _Toc441141906 \h </w:instrText>
        </w:r>
        <w:r w:rsidR="00230C06">
          <w:rPr>
            <w:noProof/>
            <w:webHidden/>
          </w:rPr>
        </w:r>
        <w:r w:rsidR="00230C06">
          <w:rPr>
            <w:noProof/>
            <w:webHidden/>
          </w:rPr>
          <w:fldChar w:fldCharType="separate"/>
        </w:r>
        <w:r w:rsidR="00230C06">
          <w:rPr>
            <w:noProof/>
            <w:webHidden/>
          </w:rPr>
          <w:t>96</w:t>
        </w:r>
        <w:r w:rsidR="00230C06">
          <w:rPr>
            <w:noProof/>
            <w:webHidden/>
          </w:rPr>
          <w:fldChar w:fldCharType="end"/>
        </w:r>
      </w:hyperlink>
    </w:p>
    <w:p w14:paraId="29C2F6BC" w14:textId="7F2B6FAF" w:rsidR="00230C06" w:rsidRDefault="00FF2B1E">
      <w:pPr>
        <w:pStyle w:val="TOC5"/>
        <w:tabs>
          <w:tab w:val="left" w:pos="2592"/>
        </w:tabs>
        <w:rPr>
          <w:rFonts w:asciiTheme="minorHAnsi" w:eastAsiaTheme="minorEastAsia" w:hAnsiTheme="minorHAnsi" w:cstheme="minorBidi"/>
          <w:noProof/>
          <w:sz w:val="22"/>
          <w:szCs w:val="22"/>
        </w:rPr>
      </w:pPr>
      <w:hyperlink w:anchor="_Toc441141907" w:history="1">
        <w:r w:rsidR="00230C06" w:rsidRPr="00B14BFE">
          <w:rPr>
            <w:rStyle w:val="Hyperlink"/>
            <w:noProof/>
          </w:rPr>
          <w:t>6.3.3.2.1</w:t>
        </w:r>
        <w:r w:rsidR="00230C06">
          <w:rPr>
            <w:rFonts w:asciiTheme="minorHAnsi" w:eastAsiaTheme="minorEastAsia" w:hAnsiTheme="minorHAnsi" w:cstheme="minorBidi"/>
            <w:noProof/>
            <w:sz w:val="22"/>
            <w:szCs w:val="22"/>
          </w:rPr>
          <w:tab/>
        </w:r>
        <w:r w:rsidR="00230C06" w:rsidRPr="00B14BFE">
          <w:rPr>
            <w:rStyle w:val="Hyperlink"/>
            <w:noProof/>
          </w:rPr>
          <w:t>History of Present Illness Section 1.3.6.1.4.1.19376.1.5.3.1.3.4</w:t>
        </w:r>
        <w:r w:rsidR="00230C06">
          <w:rPr>
            <w:noProof/>
            <w:webHidden/>
          </w:rPr>
          <w:tab/>
        </w:r>
        <w:r w:rsidR="00230C06">
          <w:rPr>
            <w:noProof/>
            <w:webHidden/>
          </w:rPr>
          <w:fldChar w:fldCharType="begin"/>
        </w:r>
        <w:r w:rsidR="00230C06">
          <w:rPr>
            <w:noProof/>
            <w:webHidden/>
          </w:rPr>
          <w:instrText xml:space="preserve"> PAGEREF _Toc441141907 \h </w:instrText>
        </w:r>
        <w:r w:rsidR="00230C06">
          <w:rPr>
            <w:noProof/>
            <w:webHidden/>
          </w:rPr>
        </w:r>
        <w:r w:rsidR="00230C06">
          <w:rPr>
            <w:noProof/>
            <w:webHidden/>
          </w:rPr>
          <w:fldChar w:fldCharType="separate"/>
        </w:r>
        <w:r w:rsidR="00230C06">
          <w:rPr>
            <w:noProof/>
            <w:webHidden/>
          </w:rPr>
          <w:t>96</w:t>
        </w:r>
        <w:r w:rsidR="00230C06">
          <w:rPr>
            <w:noProof/>
            <w:webHidden/>
          </w:rPr>
          <w:fldChar w:fldCharType="end"/>
        </w:r>
      </w:hyperlink>
    </w:p>
    <w:p w14:paraId="37805633" w14:textId="02CE63FF" w:rsidR="00230C06" w:rsidRDefault="00FF2B1E">
      <w:pPr>
        <w:pStyle w:val="TOC5"/>
        <w:tabs>
          <w:tab w:val="left" w:pos="2592"/>
        </w:tabs>
        <w:rPr>
          <w:rFonts w:asciiTheme="minorHAnsi" w:eastAsiaTheme="minorEastAsia" w:hAnsiTheme="minorHAnsi" w:cstheme="minorBidi"/>
          <w:noProof/>
          <w:sz w:val="22"/>
          <w:szCs w:val="22"/>
        </w:rPr>
      </w:pPr>
      <w:hyperlink w:anchor="_Toc441141908" w:history="1">
        <w:r w:rsidR="00230C06" w:rsidRPr="00B14BFE">
          <w:rPr>
            <w:rStyle w:val="Hyperlink"/>
            <w:noProof/>
          </w:rPr>
          <w:t>6.3.3.2.2</w:t>
        </w:r>
        <w:r w:rsidR="00230C06">
          <w:rPr>
            <w:rFonts w:asciiTheme="minorHAnsi" w:eastAsiaTheme="minorEastAsia" w:hAnsiTheme="minorHAnsi" w:cstheme="minorBidi"/>
            <w:noProof/>
            <w:sz w:val="22"/>
            <w:szCs w:val="22"/>
          </w:rPr>
          <w:tab/>
        </w:r>
        <w:r w:rsidR="00230C06" w:rsidRPr="00B14BFE">
          <w:rPr>
            <w:rStyle w:val="Hyperlink"/>
            <w:noProof/>
          </w:rPr>
          <w:t>Hospital Course Section 1.3.6.1.4.1.19376.1.5.3.1.3.5</w:t>
        </w:r>
        <w:r w:rsidR="00230C06">
          <w:rPr>
            <w:noProof/>
            <w:webHidden/>
          </w:rPr>
          <w:tab/>
        </w:r>
        <w:r w:rsidR="00230C06">
          <w:rPr>
            <w:noProof/>
            <w:webHidden/>
          </w:rPr>
          <w:fldChar w:fldCharType="begin"/>
        </w:r>
        <w:r w:rsidR="00230C06">
          <w:rPr>
            <w:noProof/>
            <w:webHidden/>
          </w:rPr>
          <w:instrText xml:space="preserve"> PAGEREF _Toc441141908 \h </w:instrText>
        </w:r>
        <w:r w:rsidR="00230C06">
          <w:rPr>
            <w:noProof/>
            <w:webHidden/>
          </w:rPr>
        </w:r>
        <w:r w:rsidR="00230C06">
          <w:rPr>
            <w:noProof/>
            <w:webHidden/>
          </w:rPr>
          <w:fldChar w:fldCharType="separate"/>
        </w:r>
        <w:r w:rsidR="00230C06">
          <w:rPr>
            <w:noProof/>
            <w:webHidden/>
          </w:rPr>
          <w:t>96</w:t>
        </w:r>
        <w:r w:rsidR="00230C06">
          <w:rPr>
            <w:noProof/>
            <w:webHidden/>
          </w:rPr>
          <w:fldChar w:fldCharType="end"/>
        </w:r>
      </w:hyperlink>
    </w:p>
    <w:p w14:paraId="5177BC71" w14:textId="7B9FC502" w:rsidR="00230C06" w:rsidRDefault="00FF2B1E">
      <w:pPr>
        <w:pStyle w:val="TOC5"/>
        <w:tabs>
          <w:tab w:val="left" w:pos="2592"/>
        </w:tabs>
        <w:rPr>
          <w:rFonts w:asciiTheme="minorHAnsi" w:eastAsiaTheme="minorEastAsia" w:hAnsiTheme="minorHAnsi" w:cstheme="minorBidi"/>
          <w:noProof/>
          <w:sz w:val="22"/>
          <w:szCs w:val="22"/>
        </w:rPr>
      </w:pPr>
      <w:hyperlink w:anchor="_Toc441141909" w:history="1">
        <w:r w:rsidR="00230C06" w:rsidRPr="00B14BFE">
          <w:rPr>
            <w:rStyle w:val="Hyperlink"/>
            <w:noProof/>
          </w:rPr>
          <w:t>6.3.3.2.3</w:t>
        </w:r>
        <w:r w:rsidR="00230C06">
          <w:rPr>
            <w:rFonts w:asciiTheme="minorHAnsi" w:eastAsiaTheme="minorEastAsia" w:hAnsiTheme="minorHAnsi" w:cstheme="minorBidi"/>
            <w:noProof/>
            <w:sz w:val="22"/>
            <w:szCs w:val="22"/>
          </w:rPr>
          <w:tab/>
        </w:r>
        <w:r w:rsidR="00230C06" w:rsidRPr="00B14BFE">
          <w:rPr>
            <w:rStyle w:val="Hyperlink"/>
            <w:noProof/>
          </w:rPr>
          <w:t>Active Problems Section 1.3.6.1.4.1.19376.1.5.3.1.3.6</w:t>
        </w:r>
        <w:r w:rsidR="00230C06">
          <w:rPr>
            <w:noProof/>
            <w:webHidden/>
          </w:rPr>
          <w:tab/>
        </w:r>
        <w:r w:rsidR="00230C06">
          <w:rPr>
            <w:noProof/>
            <w:webHidden/>
          </w:rPr>
          <w:fldChar w:fldCharType="begin"/>
        </w:r>
        <w:r w:rsidR="00230C06">
          <w:rPr>
            <w:noProof/>
            <w:webHidden/>
          </w:rPr>
          <w:instrText xml:space="preserve"> PAGEREF _Toc441141909 \h </w:instrText>
        </w:r>
        <w:r w:rsidR="00230C06">
          <w:rPr>
            <w:noProof/>
            <w:webHidden/>
          </w:rPr>
        </w:r>
        <w:r w:rsidR="00230C06">
          <w:rPr>
            <w:noProof/>
            <w:webHidden/>
          </w:rPr>
          <w:fldChar w:fldCharType="separate"/>
        </w:r>
        <w:r w:rsidR="00230C06">
          <w:rPr>
            <w:noProof/>
            <w:webHidden/>
          </w:rPr>
          <w:t>97</w:t>
        </w:r>
        <w:r w:rsidR="00230C06">
          <w:rPr>
            <w:noProof/>
            <w:webHidden/>
          </w:rPr>
          <w:fldChar w:fldCharType="end"/>
        </w:r>
      </w:hyperlink>
    </w:p>
    <w:p w14:paraId="798513B0" w14:textId="66D114FC" w:rsidR="00230C06" w:rsidRDefault="00FF2B1E">
      <w:pPr>
        <w:pStyle w:val="TOC5"/>
        <w:tabs>
          <w:tab w:val="left" w:pos="2592"/>
        </w:tabs>
        <w:rPr>
          <w:rFonts w:asciiTheme="minorHAnsi" w:eastAsiaTheme="minorEastAsia" w:hAnsiTheme="minorHAnsi" w:cstheme="minorBidi"/>
          <w:noProof/>
          <w:sz w:val="22"/>
          <w:szCs w:val="22"/>
        </w:rPr>
      </w:pPr>
      <w:hyperlink w:anchor="_Toc441141910" w:history="1">
        <w:r w:rsidR="00230C06" w:rsidRPr="00B14BFE">
          <w:rPr>
            <w:rStyle w:val="Hyperlink"/>
            <w:noProof/>
          </w:rPr>
          <w:t>6.3.3.2.4</w:t>
        </w:r>
        <w:r w:rsidR="00230C06">
          <w:rPr>
            <w:rFonts w:asciiTheme="minorHAnsi" w:eastAsiaTheme="minorEastAsia" w:hAnsiTheme="minorHAnsi" w:cstheme="minorBidi"/>
            <w:noProof/>
            <w:sz w:val="22"/>
            <w:szCs w:val="22"/>
          </w:rPr>
          <w:tab/>
        </w:r>
        <w:r w:rsidR="00230C06" w:rsidRPr="00B14BFE">
          <w:rPr>
            <w:rStyle w:val="Hyperlink"/>
            <w:noProof/>
          </w:rPr>
          <w:t>Discharge Diagnosis Section 1.3.6.1.4.1.19376.1.5.3.1.3.7</w:t>
        </w:r>
        <w:r w:rsidR="00230C06">
          <w:rPr>
            <w:noProof/>
            <w:webHidden/>
          </w:rPr>
          <w:tab/>
        </w:r>
        <w:r w:rsidR="00230C06">
          <w:rPr>
            <w:noProof/>
            <w:webHidden/>
          </w:rPr>
          <w:fldChar w:fldCharType="begin"/>
        </w:r>
        <w:r w:rsidR="00230C06">
          <w:rPr>
            <w:noProof/>
            <w:webHidden/>
          </w:rPr>
          <w:instrText xml:space="preserve"> PAGEREF _Toc441141910 \h </w:instrText>
        </w:r>
        <w:r w:rsidR="00230C06">
          <w:rPr>
            <w:noProof/>
            <w:webHidden/>
          </w:rPr>
        </w:r>
        <w:r w:rsidR="00230C06">
          <w:rPr>
            <w:noProof/>
            <w:webHidden/>
          </w:rPr>
          <w:fldChar w:fldCharType="separate"/>
        </w:r>
        <w:r w:rsidR="00230C06">
          <w:rPr>
            <w:noProof/>
            <w:webHidden/>
          </w:rPr>
          <w:t>98</w:t>
        </w:r>
        <w:r w:rsidR="00230C06">
          <w:rPr>
            <w:noProof/>
            <w:webHidden/>
          </w:rPr>
          <w:fldChar w:fldCharType="end"/>
        </w:r>
      </w:hyperlink>
    </w:p>
    <w:p w14:paraId="01514293" w14:textId="034EB268" w:rsidR="00230C06" w:rsidRDefault="00FF2B1E">
      <w:pPr>
        <w:pStyle w:val="TOC5"/>
        <w:tabs>
          <w:tab w:val="left" w:pos="2592"/>
        </w:tabs>
        <w:rPr>
          <w:rFonts w:asciiTheme="minorHAnsi" w:eastAsiaTheme="minorEastAsia" w:hAnsiTheme="minorHAnsi" w:cstheme="minorBidi"/>
          <w:noProof/>
          <w:sz w:val="22"/>
          <w:szCs w:val="22"/>
        </w:rPr>
      </w:pPr>
      <w:hyperlink w:anchor="_Toc441141911" w:history="1">
        <w:r w:rsidR="00230C06" w:rsidRPr="00B14BFE">
          <w:rPr>
            <w:rStyle w:val="Hyperlink"/>
            <w:noProof/>
          </w:rPr>
          <w:t>6.3.3.2.5</w:t>
        </w:r>
        <w:r w:rsidR="00230C06">
          <w:rPr>
            <w:rFonts w:asciiTheme="minorHAnsi" w:eastAsiaTheme="minorEastAsia" w:hAnsiTheme="minorHAnsi" w:cstheme="minorBidi"/>
            <w:noProof/>
            <w:sz w:val="22"/>
            <w:szCs w:val="22"/>
          </w:rPr>
          <w:tab/>
        </w:r>
        <w:r w:rsidR="00230C06" w:rsidRPr="00B14BFE">
          <w:rPr>
            <w:rStyle w:val="Hyperlink"/>
            <w:noProof/>
          </w:rPr>
          <w:t>History of Past Illness Section 1.3.6.1.4.1.19376.1.5.3.1.3.8</w:t>
        </w:r>
        <w:r w:rsidR="00230C06">
          <w:rPr>
            <w:noProof/>
            <w:webHidden/>
          </w:rPr>
          <w:tab/>
        </w:r>
        <w:r w:rsidR="00230C06">
          <w:rPr>
            <w:noProof/>
            <w:webHidden/>
          </w:rPr>
          <w:fldChar w:fldCharType="begin"/>
        </w:r>
        <w:r w:rsidR="00230C06">
          <w:rPr>
            <w:noProof/>
            <w:webHidden/>
          </w:rPr>
          <w:instrText xml:space="preserve"> PAGEREF _Toc441141911 \h </w:instrText>
        </w:r>
        <w:r w:rsidR="00230C06">
          <w:rPr>
            <w:noProof/>
            <w:webHidden/>
          </w:rPr>
        </w:r>
        <w:r w:rsidR="00230C06">
          <w:rPr>
            <w:noProof/>
            <w:webHidden/>
          </w:rPr>
          <w:fldChar w:fldCharType="separate"/>
        </w:r>
        <w:r w:rsidR="00230C06">
          <w:rPr>
            <w:noProof/>
            <w:webHidden/>
          </w:rPr>
          <w:t>98</w:t>
        </w:r>
        <w:r w:rsidR="00230C06">
          <w:rPr>
            <w:noProof/>
            <w:webHidden/>
          </w:rPr>
          <w:fldChar w:fldCharType="end"/>
        </w:r>
      </w:hyperlink>
    </w:p>
    <w:p w14:paraId="2573A9CA" w14:textId="26810700" w:rsidR="00230C06" w:rsidRDefault="00FF2B1E">
      <w:pPr>
        <w:pStyle w:val="TOC5"/>
        <w:tabs>
          <w:tab w:val="left" w:pos="2592"/>
        </w:tabs>
        <w:rPr>
          <w:rFonts w:asciiTheme="minorHAnsi" w:eastAsiaTheme="minorEastAsia" w:hAnsiTheme="minorHAnsi" w:cstheme="minorBidi"/>
          <w:noProof/>
          <w:sz w:val="22"/>
          <w:szCs w:val="22"/>
        </w:rPr>
      </w:pPr>
      <w:hyperlink w:anchor="_Toc441141912" w:history="1">
        <w:r w:rsidR="00230C06" w:rsidRPr="00B14BFE">
          <w:rPr>
            <w:rStyle w:val="Hyperlink"/>
            <w:noProof/>
          </w:rPr>
          <w:t>6.3.3.2.6</w:t>
        </w:r>
        <w:r w:rsidR="00230C06">
          <w:rPr>
            <w:rFonts w:asciiTheme="minorHAnsi" w:eastAsiaTheme="minorEastAsia" w:hAnsiTheme="minorHAnsi" w:cstheme="minorBidi"/>
            <w:noProof/>
            <w:sz w:val="22"/>
            <w:szCs w:val="22"/>
          </w:rPr>
          <w:tab/>
        </w:r>
        <w:r w:rsidR="00230C06" w:rsidRPr="00B14BFE">
          <w:rPr>
            <w:rStyle w:val="Hyperlink"/>
            <w:noProof/>
          </w:rPr>
          <w:t>Encounter Histories Section 1.3.6.1.4.1.19376.1.5.3.1.1.5.3.3</w:t>
        </w:r>
        <w:r w:rsidR="00230C06">
          <w:rPr>
            <w:noProof/>
            <w:webHidden/>
          </w:rPr>
          <w:tab/>
        </w:r>
        <w:r w:rsidR="00230C06">
          <w:rPr>
            <w:noProof/>
            <w:webHidden/>
          </w:rPr>
          <w:fldChar w:fldCharType="begin"/>
        </w:r>
        <w:r w:rsidR="00230C06">
          <w:rPr>
            <w:noProof/>
            <w:webHidden/>
          </w:rPr>
          <w:instrText xml:space="preserve"> PAGEREF _Toc441141912 \h </w:instrText>
        </w:r>
        <w:r w:rsidR="00230C06">
          <w:rPr>
            <w:noProof/>
            <w:webHidden/>
          </w:rPr>
        </w:r>
        <w:r w:rsidR="00230C06">
          <w:rPr>
            <w:noProof/>
            <w:webHidden/>
          </w:rPr>
          <w:fldChar w:fldCharType="separate"/>
        </w:r>
        <w:r w:rsidR="00230C06">
          <w:rPr>
            <w:noProof/>
            <w:webHidden/>
          </w:rPr>
          <w:t>99</w:t>
        </w:r>
        <w:r w:rsidR="00230C06">
          <w:rPr>
            <w:noProof/>
            <w:webHidden/>
          </w:rPr>
          <w:fldChar w:fldCharType="end"/>
        </w:r>
      </w:hyperlink>
    </w:p>
    <w:p w14:paraId="6145808D" w14:textId="08D5D3D7" w:rsidR="00230C06" w:rsidRDefault="00FF2B1E">
      <w:pPr>
        <w:pStyle w:val="TOC5"/>
        <w:tabs>
          <w:tab w:val="left" w:pos="2592"/>
        </w:tabs>
        <w:rPr>
          <w:rFonts w:asciiTheme="minorHAnsi" w:eastAsiaTheme="minorEastAsia" w:hAnsiTheme="minorHAnsi" w:cstheme="minorBidi"/>
          <w:noProof/>
          <w:sz w:val="22"/>
          <w:szCs w:val="22"/>
        </w:rPr>
      </w:pPr>
      <w:hyperlink w:anchor="_Toc441141913" w:history="1">
        <w:r w:rsidR="00230C06" w:rsidRPr="00B14BFE">
          <w:rPr>
            <w:rStyle w:val="Hyperlink"/>
            <w:noProof/>
          </w:rPr>
          <w:t>6.3.3.2.7</w:t>
        </w:r>
        <w:r w:rsidR="00230C06">
          <w:rPr>
            <w:rFonts w:asciiTheme="minorHAnsi" w:eastAsiaTheme="minorEastAsia" w:hAnsiTheme="minorHAnsi" w:cstheme="minorBidi"/>
            <w:noProof/>
            <w:sz w:val="22"/>
            <w:szCs w:val="22"/>
          </w:rPr>
          <w:tab/>
        </w:r>
        <w:r w:rsidR="00230C06" w:rsidRPr="00B14BFE">
          <w:rPr>
            <w:rStyle w:val="Hyperlink"/>
            <w:noProof/>
          </w:rPr>
          <w:t>History of Outpatient Visits Section 1.3.6.1.4.1.19376.1.5.3.1.3.9</w:t>
        </w:r>
        <w:r w:rsidR="00230C06">
          <w:rPr>
            <w:noProof/>
            <w:webHidden/>
          </w:rPr>
          <w:tab/>
        </w:r>
        <w:r w:rsidR="00230C06">
          <w:rPr>
            <w:noProof/>
            <w:webHidden/>
          </w:rPr>
          <w:fldChar w:fldCharType="begin"/>
        </w:r>
        <w:r w:rsidR="00230C06">
          <w:rPr>
            <w:noProof/>
            <w:webHidden/>
          </w:rPr>
          <w:instrText xml:space="preserve"> PAGEREF _Toc441141913 \h </w:instrText>
        </w:r>
        <w:r w:rsidR="00230C06">
          <w:rPr>
            <w:noProof/>
            <w:webHidden/>
          </w:rPr>
        </w:r>
        <w:r w:rsidR="00230C06">
          <w:rPr>
            <w:noProof/>
            <w:webHidden/>
          </w:rPr>
          <w:fldChar w:fldCharType="separate"/>
        </w:r>
        <w:r w:rsidR="00230C06">
          <w:rPr>
            <w:noProof/>
            <w:webHidden/>
          </w:rPr>
          <w:t>100</w:t>
        </w:r>
        <w:r w:rsidR="00230C06">
          <w:rPr>
            <w:noProof/>
            <w:webHidden/>
          </w:rPr>
          <w:fldChar w:fldCharType="end"/>
        </w:r>
      </w:hyperlink>
    </w:p>
    <w:p w14:paraId="42618238" w14:textId="5E5F370B" w:rsidR="00230C06" w:rsidRDefault="00FF2B1E">
      <w:pPr>
        <w:pStyle w:val="TOC5"/>
        <w:tabs>
          <w:tab w:val="left" w:pos="2592"/>
        </w:tabs>
        <w:rPr>
          <w:rFonts w:asciiTheme="minorHAnsi" w:eastAsiaTheme="minorEastAsia" w:hAnsiTheme="minorHAnsi" w:cstheme="minorBidi"/>
          <w:noProof/>
          <w:sz w:val="22"/>
          <w:szCs w:val="22"/>
        </w:rPr>
      </w:pPr>
      <w:hyperlink w:anchor="_Toc441141914" w:history="1">
        <w:r w:rsidR="00230C06" w:rsidRPr="00B14BFE">
          <w:rPr>
            <w:rStyle w:val="Hyperlink"/>
            <w:noProof/>
          </w:rPr>
          <w:t>6.3.3.2.8</w:t>
        </w:r>
        <w:r w:rsidR="00230C06">
          <w:rPr>
            <w:rFonts w:asciiTheme="minorHAnsi" w:eastAsiaTheme="minorEastAsia" w:hAnsiTheme="minorHAnsi" w:cstheme="minorBidi"/>
            <w:noProof/>
            <w:sz w:val="22"/>
            <w:szCs w:val="22"/>
          </w:rPr>
          <w:tab/>
        </w:r>
        <w:r w:rsidR="00230C06" w:rsidRPr="00B14BFE">
          <w:rPr>
            <w:rStyle w:val="Hyperlink"/>
            <w:noProof/>
          </w:rPr>
          <w:t>History of Inpatient Visits Section 1.3.6.1.4.1.19376.1.5.3.1.3.10</w:t>
        </w:r>
        <w:r w:rsidR="00230C06">
          <w:rPr>
            <w:noProof/>
            <w:webHidden/>
          </w:rPr>
          <w:tab/>
        </w:r>
        <w:r w:rsidR="00230C06">
          <w:rPr>
            <w:noProof/>
            <w:webHidden/>
          </w:rPr>
          <w:fldChar w:fldCharType="begin"/>
        </w:r>
        <w:r w:rsidR="00230C06">
          <w:rPr>
            <w:noProof/>
            <w:webHidden/>
          </w:rPr>
          <w:instrText xml:space="preserve"> PAGEREF _Toc441141914 \h </w:instrText>
        </w:r>
        <w:r w:rsidR="00230C06">
          <w:rPr>
            <w:noProof/>
            <w:webHidden/>
          </w:rPr>
        </w:r>
        <w:r w:rsidR="00230C06">
          <w:rPr>
            <w:noProof/>
            <w:webHidden/>
          </w:rPr>
          <w:fldChar w:fldCharType="separate"/>
        </w:r>
        <w:r w:rsidR="00230C06">
          <w:rPr>
            <w:noProof/>
            <w:webHidden/>
          </w:rPr>
          <w:t>100</w:t>
        </w:r>
        <w:r w:rsidR="00230C06">
          <w:rPr>
            <w:noProof/>
            <w:webHidden/>
          </w:rPr>
          <w:fldChar w:fldCharType="end"/>
        </w:r>
      </w:hyperlink>
    </w:p>
    <w:p w14:paraId="31CD6A2C" w14:textId="03ADF529" w:rsidR="00230C06" w:rsidRDefault="00FF2B1E">
      <w:pPr>
        <w:pStyle w:val="TOC5"/>
        <w:tabs>
          <w:tab w:val="left" w:pos="2592"/>
        </w:tabs>
        <w:rPr>
          <w:rFonts w:asciiTheme="minorHAnsi" w:eastAsiaTheme="minorEastAsia" w:hAnsiTheme="minorHAnsi" w:cstheme="minorBidi"/>
          <w:noProof/>
          <w:sz w:val="22"/>
          <w:szCs w:val="22"/>
        </w:rPr>
      </w:pPr>
      <w:hyperlink w:anchor="_Toc441141915" w:history="1">
        <w:r w:rsidR="00230C06" w:rsidRPr="00B14BFE">
          <w:rPr>
            <w:rStyle w:val="Hyperlink"/>
            <w:noProof/>
          </w:rPr>
          <w:t>6.3.3.2.9</w:t>
        </w:r>
        <w:r w:rsidR="00230C06">
          <w:rPr>
            <w:rFonts w:asciiTheme="minorHAnsi" w:eastAsiaTheme="minorEastAsia" w:hAnsiTheme="minorHAnsi" w:cstheme="minorBidi"/>
            <w:noProof/>
            <w:sz w:val="22"/>
            <w:szCs w:val="22"/>
          </w:rPr>
          <w:tab/>
        </w:r>
        <w:r w:rsidR="00230C06" w:rsidRPr="00B14BFE">
          <w:rPr>
            <w:rStyle w:val="Hyperlink"/>
            <w:noProof/>
          </w:rPr>
          <w:t>List of Surgeries Section 1.3.6.1.4.1.19376.1.5.3.1.3.11</w:t>
        </w:r>
        <w:r w:rsidR="00230C06">
          <w:rPr>
            <w:noProof/>
            <w:webHidden/>
          </w:rPr>
          <w:tab/>
        </w:r>
        <w:r w:rsidR="00230C06">
          <w:rPr>
            <w:noProof/>
            <w:webHidden/>
          </w:rPr>
          <w:fldChar w:fldCharType="begin"/>
        </w:r>
        <w:r w:rsidR="00230C06">
          <w:rPr>
            <w:noProof/>
            <w:webHidden/>
          </w:rPr>
          <w:instrText xml:space="preserve"> PAGEREF _Toc441141915 \h </w:instrText>
        </w:r>
        <w:r w:rsidR="00230C06">
          <w:rPr>
            <w:noProof/>
            <w:webHidden/>
          </w:rPr>
        </w:r>
        <w:r w:rsidR="00230C06">
          <w:rPr>
            <w:noProof/>
            <w:webHidden/>
          </w:rPr>
          <w:fldChar w:fldCharType="separate"/>
        </w:r>
        <w:r w:rsidR="00230C06">
          <w:rPr>
            <w:noProof/>
            <w:webHidden/>
          </w:rPr>
          <w:t>101</w:t>
        </w:r>
        <w:r w:rsidR="00230C06">
          <w:rPr>
            <w:noProof/>
            <w:webHidden/>
          </w:rPr>
          <w:fldChar w:fldCharType="end"/>
        </w:r>
      </w:hyperlink>
    </w:p>
    <w:p w14:paraId="306EECEE" w14:textId="582C722F" w:rsidR="00230C06" w:rsidRDefault="00FF2B1E">
      <w:pPr>
        <w:pStyle w:val="TOC5"/>
        <w:tabs>
          <w:tab w:val="left" w:pos="2592"/>
        </w:tabs>
        <w:rPr>
          <w:rFonts w:asciiTheme="minorHAnsi" w:eastAsiaTheme="minorEastAsia" w:hAnsiTheme="minorHAnsi" w:cstheme="minorBidi"/>
          <w:noProof/>
          <w:sz w:val="22"/>
          <w:szCs w:val="22"/>
        </w:rPr>
      </w:pPr>
      <w:hyperlink w:anchor="_Toc441141916" w:history="1">
        <w:r w:rsidR="00230C06" w:rsidRPr="00B14BFE">
          <w:rPr>
            <w:rStyle w:val="Hyperlink"/>
            <w:noProof/>
          </w:rPr>
          <w:t>6.3.3.2.10</w:t>
        </w:r>
        <w:r w:rsidR="00230C06">
          <w:rPr>
            <w:rFonts w:asciiTheme="minorHAnsi" w:eastAsiaTheme="minorEastAsia" w:hAnsiTheme="minorHAnsi" w:cstheme="minorBidi"/>
            <w:noProof/>
            <w:sz w:val="22"/>
            <w:szCs w:val="22"/>
          </w:rPr>
          <w:tab/>
        </w:r>
        <w:r w:rsidR="00230C06" w:rsidRPr="00B14BFE">
          <w:rPr>
            <w:rStyle w:val="Hyperlink"/>
            <w:noProof/>
          </w:rPr>
          <w:t>Coded List of Surgeries Section 1.3.6.1.4.1.19376.1.5.3.1.3.12</w:t>
        </w:r>
        <w:r w:rsidR="00230C06">
          <w:rPr>
            <w:noProof/>
            <w:webHidden/>
          </w:rPr>
          <w:tab/>
        </w:r>
        <w:r w:rsidR="00230C06">
          <w:rPr>
            <w:noProof/>
            <w:webHidden/>
          </w:rPr>
          <w:fldChar w:fldCharType="begin"/>
        </w:r>
        <w:r w:rsidR="00230C06">
          <w:rPr>
            <w:noProof/>
            <w:webHidden/>
          </w:rPr>
          <w:instrText xml:space="preserve"> PAGEREF _Toc441141916 \h </w:instrText>
        </w:r>
        <w:r w:rsidR="00230C06">
          <w:rPr>
            <w:noProof/>
            <w:webHidden/>
          </w:rPr>
        </w:r>
        <w:r w:rsidR="00230C06">
          <w:rPr>
            <w:noProof/>
            <w:webHidden/>
          </w:rPr>
          <w:fldChar w:fldCharType="separate"/>
        </w:r>
        <w:r w:rsidR="00230C06">
          <w:rPr>
            <w:noProof/>
            <w:webHidden/>
          </w:rPr>
          <w:t>101</w:t>
        </w:r>
        <w:r w:rsidR="00230C06">
          <w:rPr>
            <w:noProof/>
            <w:webHidden/>
          </w:rPr>
          <w:fldChar w:fldCharType="end"/>
        </w:r>
      </w:hyperlink>
    </w:p>
    <w:p w14:paraId="2A844339" w14:textId="00E65AF0" w:rsidR="00230C06" w:rsidRDefault="00FF2B1E">
      <w:pPr>
        <w:pStyle w:val="TOC5"/>
        <w:tabs>
          <w:tab w:val="left" w:pos="2592"/>
        </w:tabs>
        <w:rPr>
          <w:rFonts w:asciiTheme="minorHAnsi" w:eastAsiaTheme="minorEastAsia" w:hAnsiTheme="minorHAnsi" w:cstheme="minorBidi"/>
          <w:noProof/>
          <w:sz w:val="22"/>
          <w:szCs w:val="22"/>
        </w:rPr>
      </w:pPr>
      <w:hyperlink w:anchor="_Toc441141917" w:history="1">
        <w:r w:rsidR="00230C06" w:rsidRPr="00B14BFE">
          <w:rPr>
            <w:rStyle w:val="Hyperlink"/>
            <w:noProof/>
          </w:rPr>
          <w:t>6.3.3.2.11</w:t>
        </w:r>
        <w:r w:rsidR="00230C06">
          <w:rPr>
            <w:rFonts w:asciiTheme="minorHAnsi" w:eastAsiaTheme="minorEastAsia" w:hAnsiTheme="minorHAnsi" w:cstheme="minorBidi"/>
            <w:noProof/>
            <w:sz w:val="22"/>
            <w:szCs w:val="22"/>
          </w:rPr>
          <w:tab/>
        </w:r>
        <w:r w:rsidR="00230C06" w:rsidRPr="00B14BFE">
          <w:rPr>
            <w:rStyle w:val="Hyperlink"/>
            <w:noProof/>
          </w:rPr>
          <w:t>Allergies and Other Adverse Reactions Section 1.3.6.1.4.1.19376.1.5.3.1.3.13</w:t>
        </w:r>
        <w:r w:rsidR="00230C06">
          <w:rPr>
            <w:noProof/>
            <w:webHidden/>
          </w:rPr>
          <w:tab/>
        </w:r>
        <w:r w:rsidR="00230C06">
          <w:rPr>
            <w:noProof/>
            <w:webHidden/>
          </w:rPr>
          <w:fldChar w:fldCharType="begin"/>
        </w:r>
        <w:r w:rsidR="00230C06">
          <w:rPr>
            <w:noProof/>
            <w:webHidden/>
          </w:rPr>
          <w:instrText xml:space="preserve"> PAGEREF _Toc441141917 \h </w:instrText>
        </w:r>
        <w:r w:rsidR="00230C06">
          <w:rPr>
            <w:noProof/>
            <w:webHidden/>
          </w:rPr>
        </w:r>
        <w:r w:rsidR="00230C06">
          <w:rPr>
            <w:noProof/>
            <w:webHidden/>
          </w:rPr>
          <w:fldChar w:fldCharType="separate"/>
        </w:r>
        <w:r w:rsidR="00230C06">
          <w:rPr>
            <w:noProof/>
            <w:webHidden/>
          </w:rPr>
          <w:t>102</w:t>
        </w:r>
        <w:r w:rsidR="00230C06">
          <w:rPr>
            <w:noProof/>
            <w:webHidden/>
          </w:rPr>
          <w:fldChar w:fldCharType="end"/>
        </w:r>
      </w:hyperlink>
    </w:p>
    <w:p w14:paraId="2F13B69A" w14:textId="21FCA4CF" w:rsidR="00230C06" w:rsidRDefault="00FF2B1E">
      <w:pPr>
        <w:pStyle w:val="TOC5"/>
        <w:tabs>
          <w:tab w:val="left" w:pos="2592"/>
        </w:tabs>
        <w:rPr>
          <w:rFonts w:asciiTheme="minorHAnsi" w:eastAsiaTheme="minorEastAsia" w:hAnsiTheme="minorHAnsi" w:cstheme="minorBidi"/>
          <w:noProof/>
          <w:sz w:val="22"/>
          <w:szCs w:val="22"/>
        </w:rPr>
      </w:pPr>
      <w:hyperlink w:anchor="_Toc441141918" w:history="1">
        <w:r w:rsidR="00230C06" w:rsidRPr="00B14BFE">
          <w:rPr>
            <w:rStyle w:val="Hyperlink"/>
            <w:noProof/>
          </w:rPr>
          <w:t>6.3.3.2.12</w:t>
        </w:r>
        <w:r w:rsidR="00230C06">
          <w:rPr>
            <w:rFonts w:asciiTheme="minorHAnsi" w:eastAsiaTheme="minorEastAsia" w:hAnsiTheme="minorHAnsi" w:cstheme="minorBidi"/>
            <w:noProof/>
            <w:sz w:val="22"/>
            <w:szCs w:val="22"/>
          </w:rPr>
          <w:tab/>
        </w:r>
        <w:r w:rsidR="00230C06" w:rsidRPr="00B14BFE">
          <w:rPr>
            <w:rStyle w:val="Hyperlink"/>
            <w:noProof/>
          </w:rPr>
          <w:t>Family Medical History Section 1.3.6.1.4.1.19376.1.5.3.1.3.14</w:t>
        </w:r>
        <w:r w:rsidR="00230C06">
          <w:rPr>
            <w:noProof/>
            <w:webHidden/>
          </w:rPr>
          <w:tab/>
        </w:r>
        <w:r w:rsidR="00230C06">
          <w:rPr>
            <w:noProof/>
            <w:webHidden/>
          </w:rPr>
          <w:fldChar w:fldCharType="begin"/>
        </w:r>
        <w:r w:rsidR="00230C06">
          <w:rPr>
            <w:noProof/>
            <w:webHidden/>
          </w:rPr>
          <w:instrText xml:space="preserve"> PAGEREF _Toc441141918 \h </w:instrText>
        </w:r>
        <w:r w:rsidR="00230C06">
          <w:rPr>
            <w:noProof/>
            <w:webHidden/>
          </w:rPr>
        </w:r>
        <w:r w:rsidR="00230C06">
          <w:rPr>
            <w:noProof/>
            <w:webHidden/>
          </w:rPr>
          <w:fldChar w:fldCharType="separate"/>
        </w:r>
        <w:r w:rsidR="00230C06">
          <w:rPr>
            <w:noProof/>
            <w:webHidden/>
          </w:rPr>
          <w:t>103</w:t>
        </w:r>
        <w:r w:rsidR="00230C06">
          <w:rPr>
            <w:noProof/>
            <w:webHidden/>
          </w:rPr>
          <w:fldChar w:fldCharType="end"/>
        </w:r>
      </w:hyperlink>
    </w:p>
    <w:p w14:paraId="22510412" w14:textId="0C7F3445" w:rsidR="00230C06" w:rsidRDefault="00FF2B1E">
      <w:pPr>
        <w:pStyle w:val="TOC5"/>
        <w:tabs>
          <w:tab w:val="left" w:pos="2592"/>
        </w:tabs>
        <w:rPr>
          <w:rFonts w:asciiTheme="minorHAnsi" w:eastAsiaTheme="minorEastAsia" w:hAnsiTheme="minorHAnsi" w:cstheme="minorBidi"/>
          <w:noProof/>
          <w:sz w:val="22"/>
          <w:szCs w:val="22"/>
        </w:rPr>
      </w:pPr>
      <w:hyperlink w:anchor="_Toc441141919" w:history="1">
        <w:r w:rsidR="00230C06" w:rsidRPr="00B14BFE">
          <w:rPr>
            <w:rStyle w:val="Hyperlink"/>
            <w:noProof/>
          </w:rPr>
          <w:t>6.3.3.2.13</w:t>
        </w:r>
        <w:r w:rsidR="00230C06">
          <w:rPr>
            <w:rFonts w:asciiTheme="minorHAnsi" w:eastAsiaTheme="minorEastAsia" w:hAnsiTheme="minorHAnsi" w:cstheme="minorBidi"/>
            <w:noProof/>
            <w:sz w:val="22"/>
            <w:szCs w:val="22"/>
          </w:rPr>
          <w:tab/>
        </w:r>
        <w:r w:rsidR="00230C06" w:rsidRPr="00B14BFE">
          <w:rPr>
            <w:rStyle w:val="Hyperlink"/>
            <w:noProof/>
          </w:rPr>
          <w:t>Coded Family Medical History Section 1.3.6.1.4.1.19376.1.5.3.1.3.15</w:t>
        </w:r>
        <w:r w:rsidR="00230C06">
          <w:rPr>
            <w:noProof/>
            <w:webHidden/>
          </w:rPr>
          <w:tab/>
        </w:r>
        <w:r w:rsidR="00230C06">
          <w:rPr>
            <w:noProof/>
            <w:webHidden/>
          </w:rPr>
          <w:fldChar w:fldCharType="begin"/>
        </w:r>
        <w:r w:rsidR="00230C06">
          <w:rPr>
            <w:noProof/>
            <w:webHidden/>
          </w:rPr>
          <w:instrText xml:space="preserve"> PAGEREF _Toc441141919 \h </w:instrText>
        </w:r>
        <w:r w:rsidR="00230C06">
          <w:rPr>
            <w:noProof/>
            <w:webHidden/>
          </w:rPr>
        </w:r>
        <w:r w:rsidR="00230C06">
          <w:rPr>
            <w:noProof/>
            <w:webHidden/>
          </w:rPr>
          <w:fldChar w:fldCharType="separate"/>
        </w:r>
        <w:r w:rsidR="00230C06">
          <w:rPr>
            <w:noProof/>
            <w:webHidden/>
          </w:rPr>
          <w:t>104</w:t>
        </w:r>
        <w:r w:rsidR="00230C06">
          <w:rPr>
            <w:noProof/>
            <w:webHidden/>
          </w:rPr>
          <w:fldChar w:fldCharType="end"/>
        </w:r>
      </w:hyperlink>
    </w:p>
    <w:p w14:paraId="1915DD04" w14:textId="65B2BFF9" w:rsidR="00230C06" w:rsidRDefault="00FF2B1E">
      <w:pPr>
        <w:pStyle w:val="TOC5"/>
        <w:tabs>
          <w:tab w:val="left" w:pos="2592"/>
        </w:tabs>
        <w:rPr>
          <w:rFonts w:asciiTheme="minorHAnsi" w:eastAsiaTheme="minorEastAsia" w:hAnsiTheme="minorHAnsi" w:cstheme="minorBidi"/>
          <w:noProof/>
          <w:sz w:val="22"/>
          <w:szCs w:val="22"/>
        </w:rPr>
      </w:pPr>
      <w:hyperlink w:anchor="_Toc441141920" w:history="1">
        <w:r w:rsidR="00230C06" w:rsidRPr="00B14BFE">
          <w:rPr>
            <w:rStyle w:val="Hyperlink"/>
            <w:noProof/>
          </w:rPr>
          <w:t>6.3.3.2.14</w:t>
        </w:r>
        <w:r w:rsidR="00230C06">
          <w:rPr>
            <w:rFonts w:asciiTheme="minorHAnsi" w:eastAsiaTheme="minorEastAsia" w:hAnsiTheme="minorHAnsi" w:cstheme="minorBidi"/>
            <w:noProof/>
            <w:sz w:val="22"/>
            <w:szCs w:val="22"/>
          </w:rPr>
          <w:tab/>
        </w:r>
        <w:r w:rsidR="00230C06" w:rsidRPr="00B14BFE">
          <w:rPr>
            <w:rStyle w:val="Hyperlink"/>
            <w:noProof/>
          </w:rPr>
          <w:t>Social History Section 1.3.6.1.4.1.19376.1.5.3.1.3.16</w:t>
        </w:r>
        <w:r w:rsidR="00230C06">
          <w:rPr>
            <w:noProof/>
            <w:webHidden/>
          </w:rPr>
          <w:tab/>
        </w:r>
        <w:r w:rsidR="00230C06">
          <w:rPr>
            <w:noProof/>
            <w:webHidden/>
          </w:rPr>
          <w:fldChar w:fldCharType="begin"/>
        </w:r>
        <w:r w:rsidR="00230C06">
          <w:rPr>
            <w:noProof/>
            <w:webHidden/>
          </w:rPr>
          <w:instrText xml:space="preserve"> PAGEREF _Toc441141920 \h </w:instrText>
        </w:r>
        <w:r w:rsidR="00230C06">
          <w:rPr>
            <w:noProof/>
            <w:webHidden/>
          </w:rPr>
        </w:r>
        <w:r w:rsidR="00230C06">
          <w:rPr>
            <w:noProof/>
            <w:webHidden/>
          </w:rPr>
          <w:fldChar w:fldCharType="separate"/>
        </w:r>
        <w:r w:rsidR="00230C06">
          <w:rPr>
            <w:noProof/>
            <w:webHidden/>
          </w:rPr>
          <w:t>104</w:t>
        </w:r>
        <w:r w:rsidR="00230C06">
          <w:rPr>
            <w:noProof/>
            <w:webHidden/>
          </w:rPr>
          <w:fldChar w:fldCharType="end"/>
        </w:r>
      </w:hyperlink>
    </w:p>
    <w:p w14:paraId="76CC97F3" w14:textId="432FC885" w:rsidR="00230C06" w:rsidRDefault="00FF2B1E">
      <w:pPr>
        <w:pStyle w:val="TOC5"/>
        <w:tabs>
          <w:tab w:val="left" w:pos="2592"/>
        </w:tabs>
        <w:rPr>
          <w:rFonts w:asciiTheme="minorHAnsi" w:eastAsiaTheme="minorEastAsia" w:hAnsiTheme="minorHAnsi" w:cstheme="minorBidi"/>
          <w:noProof/>
          <w:sz w:val="22"/>
          <w:szCs w:val="22"/>
        </w:rPr>
      </w:pPr>
      <w:hyperlink w:anchor="_Toc441141921" w:history="1">
        <w:r w:rsidR="00230C06" w:rsidRPr="00B14BFE">
          <w:rPr>
            <w:rStyle w:val="Hyperlink"/>
            <w:noProof/>
          </w:rPr>
          <w:t>6.3.3.2.15</w:t>
        </w:r>
        <w:r w:rsidR="00230C06">
          <w:rPr>
            <w:rFonts w:asciiTheme="minorHAnsi" w:eastAsiaTheme="minorEastAsia" w:hAnsiTheme="minorHAnsi" w:cstheme="minorBidi"/>
            <w:noProof/>
            <w:sz w:val="22"/>
            <w:szCs w:val="22"/>
          </w:rPr>
          <w:tab/>
        </w:r>
        <w:r w:rsidR="00230C06" w:rsidRPr="00B14BFE">
          <w:rPr>
            <w:rStyle w:val="Hyperlink"/>
            <w:noProof/>
          </w:rPr>
          <w:t>Functional Status Section 1.3.6.1.4.1.19376.1.5.3.1.3.17</w:t>
        </w:r>
        <w:r w:rsidR="00230C06">
          <w:rPr>
            <w:noProof/>
            <w:webHidden/>
          </w:rPr>
          <w:tab/>
        </w:r>
        <w:r w:rsidR="00230C06">
          <w:rPr>
            <w:noProof/>
            <w:webHidden/>
          </w:rPr>
          <w:fldChar w:fldCharType="begin"/>
        </w:r>
        <w:r w:rsidR="00230C06">
          <w:rPr>
            <w:noProof/>
            <w:webHidden/>
          </w:rPr>
          <w:instrText xml:space="preserve"> PAGEREF _Toc441141921 \h </w:instrText>
        </w:r>
        <w:r w:rsidR="00230C06">
          <w:rPr>
            <w:noProof/>
            <w:webHidden/>
          </w:rPr>
        </w:r>
        <w:r w:rsidR="00230C06">
          <w:rPr>
            <w:noProof/>
            <w:webHidden/>
          </w:rPr>
          <w:fldChar w:fldCharType="separate"/>
        </w:r>
        <w:r w:rsidR="00230C06">
          <w:rPr>
            <w:noProof/>
            <w:webHidden/>
          </w:rPr>
          <w:t>105</w:t>
        </w:r>
        <w:r w:rsidR="00230C06">
          <w:rPr>
            <w:noProof/>
            <w:webHidden/>
          </w:rPr>
          <w:fldChar w:fldCharType="end"/>
        </w:r>
      </w:hyperlink>
    </w:p>
    <w:p w14:paraId="21EE39A5" w14:textId="10A9D94C" w:rsidR="00230C06" w:rsidRDefault="00FF2B1E">
      <w:pPr>
        <w:pStyle w:val="TOC5"/>
        <w:tabs>
          <w:tab w:val="left" w:pos="2592"/>
        </w:tabs>
        <w:rPr>
          <w:rFonts w:asciiTheme="minorHAnsi" w:eastAsiaTheme="minorEastAsia" w:hAnsiTheme="minorHAnsi" w:cstheme="minorBidi"/>
          <w:noProof/>
          <w:sz w:val="22"/>
          <w:szCs w:val="22"/>
        </w:rPr>
      </w:pPr>
      <w:hyperlink w:anchor="_Toc441141922" w:history="1">
        <w:r w:rsidR="00230C06" w:rsidRPr="00B14BFE">
          <w:rPr>
            <w:rStyle w:val="Hyperlink"/>
            <w:noProof/>
          </w:rPr>
          <w:t>6.3.3.2.16</w:t>
        </w:r>
        <w:r w:rsidR="00230C06">
          <w:rPr>
            <w:rFonts w:asciiTheme="minorHAnsi" w:eastAsiaTheme="minorEastAsia" w:hAnsiTheme="minorHAnsi" w:cstheme="minorBidi"/>
            <w:noProof/>
            <w:sz w:val="22"/>
            <w:szCs w:val="22"/>
          </w:rPr>
          <w:tab/>
        </w:r>
        <w:r w:rsidR="00230C06" w:rsidRPr="00B14BFE">
          <w:rPr>
            <w:rStyle w:val="Hyperlink"/>
            <w:noProof/>
          </w:rPr>
          <w:t>Review of Systems Section 1.3.6.1.4.1.19376.1.5.3.1.3.18</w:t>
        </w:r>
        <w:r w:rsidR="00230C06">
          <w:rPr>
            <w:noProof/>
            <w:webHidden/>
          </w:rPr>
          <w:tab/>
        </w:r>
        <w:r w:rsidR="00230C06">
          <w:rPr>
            <w:noProof/>
            <w:webHidden/>
          </w:rPr>
          <w:fldChar w:fldCharType="begin"/>
        </w:r>
        <w:r w:rsidR="00230C06">
          <w:rPr>
            <w:noProof/>
            <w:webHidden/>
          </w:rPr>
          <w:instrText xml:space="preserve"> PAGEREF _Toc441141922 \h </w:instrText>
        </w:r>
        <w:r w:rsidR="00230C06">
          <w:rPr>
            <w:noProof/>
            <w:webHidden/>
          </w:rPr>
        </w:r>
        <w:r w:rsidR="00230C06">
          <w:rPr>
            <w:noProof/>
            <w:webHidden/>
          </w:rPr>
          <w:fldChar w:fldCharType="separate"/>
        </w:r>
        <w:r w:rsidR="00230C06">
          <w:rPr>
            <w:noProof/>
            <w:webHidden/>
          </w:rPr>
          <w:t>105</w:t>
        </w:r>
        <w:r w:rsidR="00230C06">
          <w:rPr>
            <w:noProof/>
            <w:webHidden/>
          </w:rPr>
          <w:fldChar w:fldCharType="end"/>
        </w:r>
      </w:hyperlink>
    </w:p>
    <w:p w14:paraId="4B2625DD" w14:textId="66CDE50B" w:rsidR="00230C06" w:rsidRDefault="00FF2B1E">
      <w:pPr>
        <w:pStyle w:val="TOC5"/>
        <w:tabs>
          <w:tab w:val="left" w:pos="2592"/>
        </w:tabs>
        <w:rPr>
          <w:rFonts w:asciiTheme="minorHAnsi" w:eastAsiaTheme="minorEastAsia" w:hAnsiTheme="minorHAnsi" w:cstheme="minorBidi"/>
          <w:noProof/>
          <w:sz w:val="22"/>
          <w:szCs w:val="22"/>
        </w:rPr>
      </w:pPr>
      <w:hyperlink w:anchor="_Toc441141923" w:history="1">
        <w:r w:rsidR="00230C06" w:rsidRPr="00B14BFE">
          <w:rPr>
            <w:rStyle w:val="Hyperlink"/>
            <w:noProof/>
          </w:rPr>
          <w:t>6.3.3.2.17</w:t>
        </w:r>
        <w:r w:rsidR="00230C06">
          <w:rPr>
            <w:rFonts w:asciiTheme="minorHAnsi" w:eastAsiaTheme="minorEastAsia" w:hAnsiTheme="minorHAnsi" w:cstheme="minorBidi"/>
            <w:noProof/>
            <w:sz w:val="22"/>
            <w:szCs w:val="22"/>
          </w:rPr>
          <w:tab/>
        </w:r>
        <w:r w:rsidR="00230C06" w:rsidRPr="00B14BFE">
          <w:rPr>
            <w:rStyle w:val="Hyperlink"/>
            <w:noProof/>
          </w:rPr>
          <w:t>Hazardous Working Conditions Section 1.3.6.1.4.1.19376.1.5.3.1.1.5.3.1</w:t>
        </w:r>
        <w:r w:rsidR="00230C06">
          <w:rPr>
            <w:noProof/>
            <w:webHidden/>
          </w:rPr>
          <w:tab/>
        </w:r>
        <w:r w:rsidR="00230C06">
          <w:rPr>
            <w:noProof/>
            <w:webHidden/>
          </w:rPr>
          <w:fldChar w:fldCharType="begin"/>
        </w:r>
        <w:r w:rsidR="00230C06">
          <w:rPr>
            <w:noProof/>
            <w:webHidden/>
          </w:rPr>
          <w:instrText xml:space="preserve"> PAGEREF _Toc441141923 \h </w:instrText>
        </w:r>
        <w:r w:rsidR="00230C06">
          <w:rPr>
            <w:noProof/>
            <w:webHidden/>
          </w:rPr>
        </w:r>
        <w:r w:rsidR="00230C06">
          <w:rPr>
            <w:noProof/>
            <w:webHidden/>
          </w:rPr>
          <w:fldChar w:fldCharType="separate"/>
        </w:r>
        <w:r w:rsidR="00230C06">
          <w:rPr>
            <w:noProof/>
            <w:webHidden/>
          </w:rPr>
          <w:t>106</w:t>
        </w:r>
        <w:r w:rsidR="00230C06">
          <w:rPr>
            <w:noProof/>
            <w:webHidden/>
          </w:rPr>
          <w:fldChar w:fldCharType="end"/>
        </w:r>
      </w:hyperlink>
    </w:p>
    <w:p w14:paraId="11876E99" w14:textId="2D8E7630" w:rsidR="00230C06" w:rsidRDefault="00FF2B1E">
      <w:pPr>
        <w:pStyle w:val="TOC5"/>
        <w:tabs>
          <w:tab w:val="left" w:pos="2592"/>
        </w:tabs>
        <w:rPr>
          <w:rFonts w:asciiTheme="minorHAnsi" w:eastAsiaTheme="minorEastAsia" w:hAnsiTheme="minorHAnsi" w:cstheme="minorBidi"/>
          <w:noProof/>
          <w:sz w:val="22"/>
          <w:szCs w:val="22"/>
        </w:rPr>
      </w:pPr>
      <w:hyperlink w:anchor="_Toc441141924" w:history="1">
        <w:r w:rsidR="00230C06" w:rsidRPr="00B14BFE">
          <w:rPr>
            <w:rStyle w:val="Hyperlink"/>
            <w:noProof/>
          </w:rPr>
          <w:t>6.3.3.2.18</w:t>
        </w:r>
        <w:r w:rsidR="00230C06">
          <w:rPr>
            <w:rFonts w:asciiTheme="minorHAnsi" w:eastAsiaTheme="minorEastAsia" w:hAnsiTheme="minorHAnsi" w:cstheme="minorBidi"/>
            <w:noProof/>
            <w:sz w:val="22"/>
            <w:szCs w:val="22"/>
          </w:rPr>
          <w:tab/>
        </w:r>
        <w:r w:rsidR="00230C06" w:rsidRPr="00B14BFE">
          <w:rPr>
            <w:rStyle w:val="Hyperlink"/>
            <w:noProof/>
          </w:rPr>
          <w:t>Pregnancy History Section 1.3.6.1.4.1.19376.1.5.3.1.1.5.3.4</w:t>
        </w:r>
        <w:r w:rsidR="00230C06">
          <w:rPr>
            <w:noProof/>
            <w:webHidden/>
          </w:rPr>
          <w:tab/>
        </w:r>
        <w:r w:rsidR="00230C06">
          <w:rPr>
            <w:noProof/>
            <w:webHidden/>
          </w:rPr>
          <w:fldChar w:fldCharType="begin"/>
        </w:r>
        <w:r w:rsidR="00230C06">
          <w:rPr>
            <w:noProof/>
            <w:webHidden/>
          </w:rPr>
          <w:instrText xml:space="preserve"> PAGEREF _Toc441141924 \h </w:instrText>
        </w:r>
        <w:r w:rsidR="00230C06">
          <w:rPr>
            <w:noProof/>
            <w:webHidden/>
          </w:rPr>
        </w:r>
        <w:r w:rsidR="00230C06">
          <w:rPr>
            <w:noProof/>
            <w:webHidden/>
          </w:rPr>
          <w:fldChar w:fldCharType="separate"/>
        </w:r>
        <w:r w:rsidR="00230C06">
          <w:rPr>
            <w:noProof/>
            <w:webHidden/>
          </w:rPr>
          <w:t>106</w:t>
        </w:r>
        <w:r w:rsidR="00230C06">
          <w:rPr>
            <w:noProof/>
            <w:webHidden/>
          </w:rPr>
          <w:fldChar w:fldCharType="end"/>
        </w:r>
      </w:hyperlink>
    </w:p>
    <w:p w14:paraId="13AA98DC" w14:textId="6550AD9A" w:rsidR="00230C06" w:rsidRDefault="00FF2B1E">
      <w:pPr>
        <w:pStyle w:val="TOC5"/>
        <w:tabs>
          <w:tab w:val="left" w:pos="2592"/>
        </w:tabs>
        <w:rPr>
          <w:rFonts w:asciiTheme="minorHAnsi" w:eastAsiaTheme="minorEastAsia" w:hAnsiTheme="minorHAnsi" w:cstheme="minorBidi"/>
          <w:noProof/>
          <w:sz w:val="22"/>
          <w:szCs w:val="22"/>
        </w:rPr>
      </w:pPr>
      <w:hyperlink w:anchor="_Toc441141925" w:history="1">
        <w:r w:rsidR="00230C06" w:rsidRPr="00B14BFE">
          <w:rPr>
            <w:rStyle w:val="Hyperlink"/>
            <w:noProof/>
          </w:rPr>
          <w:t>6.3.3.2.19</w:t>
        </w:r>
        <w:r w:rsidR="00230C06">
          <w:rPr>
            <w:rFonts w:asciiTheme="minorHAnsi" w:eastAsiaTheme="minorEastAsia" w:hAnsiTheme="minorHAnsi" w:cstheme="minorBidi"/>
            <w:noProof/>
            <w:sz w:val="22"/>
            <w:szCs w:val="22"/>
          </w:rPr>
          <w:tab/>
        </w:r>
        <w:r w:rsidR="00230C06" w:rsidRPr="00B14BFE">
          <w:rPr>
            <w:rStyle w:val="Hyperlink"/>
            <w:noProof/>
          </w:rPr>
          <w:t>Medical Devices Section 1.3.6.1.4.1.19376.1.5.3.1.1.5.3.5</w:t>
        </w:r>
        <w:r w:rsidR="00230C06">
          <w:rPr>
            <w:noProof/>
            <w:webHidden/>
          </w:rPr>
          <w:tab/>
        </w:r>
        <w:r w:rsidR="00230C06">
          <w:rPr>
            <w:noProof/>
            <w:webHidden/>
          </w:rPr>
          <w:fldChar w:fldCharType="begin"/>
        </w:r>
        <w:r w:rsidR="00230C06">
          <w:rPr>
            <w:noProof/>
            <w:webHidden/>
          </w:rPr>
          <w:instrText xml:space="preserve"> PAGEREF _Toc441141925 \h </w:instrText>
        </w:r>
        <w:r w:rsidR="00230C06">
          <w:rPr>
            <w:noProof/>
            <w:webHidden/>
          </w:rPr>
        </w:r>
        <w:r w:rsidR="00230C06">
          <w:rPr>
            <w:noProof/>
            <w:webHidden/>
          </w:rPr>
          <w:fldChar w:fldCharType="separate"/>
        </w:r>
        <w:r w:rsidR="00230C06">
          <w:rPr>
            <w:noProof/>
            <w:webHidden/>
          </w:rPr>
          <w:t>107</w:t>
        </w:r>
        <w:r w:rsidR="00230C06">
          <w:rPr>
            <w:noProof/>
            <w:webHidden/>
          </w:rPr>
          <w:fldChar w:fldCharType="end"/>
        </w:r>
      </w:hyperlink>
    </w:p>
    <w:p w14:paraId="12B6E905" w14:textId="008FE3FB" w:rsidR="00230C06" w:rsidRDefault="00FF2B1E">
      <w:pPr>
        <w:pStyle w:val="TOC5"/>
        <w:tabs>
          <w:tab w:val="left" w:pos="2592"/>
        </w:tabs>
        <w:rPr>
          <w:rFonts w:asciiTheme="minorHAnsi" w:eastAsiaTheme="minorEastAsia" w:hAnsiTheme="minorHAnsi" w:cstheme="minorBidi"/>
          <w:noProof/>
          <w:sz w:val="22"/>
          <w:szCs w:val="22"/>
        </w:rPr>
      </w:pPr>
      <w:hyperlink w:anchor="_Toc441141926" w:history="1">
        <w:r w:rsidR="00230C06" w:rsidRPr="00B14BFE">
          <w:rPr>
            <w:rStyle w:val="Hyperlink"/>
            <w:noProof/>
          </w:rPr>
          <w:t>6.3.3.2.20</w:t>
        </w:r>
        <w:r w:rsidR="00230C06">
          <w:rPr>
            <w:rFonts w:asciiTheme="minorHAnsi" w:eastAsiaTheme="minorEastAsia" w:hAnsiTheme="minorHAnsi" w:cstheme="minorBidi"/>
            <w:noProof/>
            <w:sz w:val="22"/>
            <w:szCs w:val="22"/>
          </w:rPr>
          <w:tab/>
        </w:r>
        <w:r w:rsidR="00230C06" w:rsidRPr="00B14BFE">
          <w:rPr>
            <w:rStyle w:val="Hyperlink"/>
            <w:noProof/>
          </w:rPr>
          <w:t>Foreign Travel Section 1.3.6.1.4.1.19376.1.5.3.1.1.5.3.6</w:t>
        </w:r>
        <w:r w:rsidR="00230C06">
          <w:rPr>
            <w:noProof/>
            <w:webHidden/>
          </w:rPr>
          <w:tab/>
        </w:r>
        <w:r w:rsidR="00230C06">
          <w:rPr>
            <w:noProof/>
            <w:webHidden/>
          </w:rPr>
          <w:fldChar w:fldCharType="begin"/>
        </w:r>
        <w:r w:rsidR="00230C06">
          <w:rPr>
            <w:noProof/>
            <w:webHidden/>
          </w:rPr>
          <w:instrText xml:space="preserve"> PAGEREF _Toc441141926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0E162808" w14:textId="7E1F6194" w:rsidR="00230C06" w:rsidRDefault="00FF2B1E">
      <w:pPr>
        <w:pStyle w:val="TOC5"/>
        <w:tabs>
          <w:tab w:val="left" w:pos="2592"/>
        </w:tabs>
        <w:rPr>
          <w:rFonts w:asciiTheme="minorHAnsi" w:eastAsiaTheme="minorEastAsia" w:hAnsiTheme="minorHAnsi" w:cstheme="minorBidi"/>
          <w:noProof/>
          <w:sz w:val="22"/>
          <w:szCs w:val="22"/>
        </w:rPr>
      </w:pPr>
      <w:hyperlink w:anchor="_Toc441141927" w:history="1">
        <w:r w:rsidR="00230C06" w:rsidRPr="00B14BFE">
          <w:rPr>
            <w:rStyle w:val="Hyperlink"/>
            <w:noProof/>
          </w:rPr>
          <w:t>6.3.3.2.21</w:t>
        </w:r>
        <w:r w:rsidR="00230C06">
          <w:rPr>
            <w:rFonts w:asciiTheme="minorHAnsi" w:eastAsiaTheme="minorEastAsia" w:hAnsiTheme="minorHAnsi" w:cstheme="minorBidi"/>
            <w:noProof/>
            <w:sz w:val="22"/>
            <w:szCs w:val="22"/>
          </w:rPr>
          <w:tab/>
        </w:r>
        <w:r w:rsidR="00230C06" w:rsidRPr="00B14BFE">
          <w:rPr>
            <w:rStyle w:val="Hyperlink"/>
            <w:noProof/>
          </w:rPr>
          <w:t>Pre-procedure Family Medical History Section 1.3.6.1.4.1.19376.1.5.3.1.1.9.5 (Deprecated)</w:t>
        </w:r>
        <w:r w:rsidR="00230C06">
          <w:rPr>
            <w:noProof/>
            <w:webHidden/>
          </w:rPr>
          <w:tab/>
        </w:r>
        <w:r w:rsidR="00230C06">
          <w:rPr>
            <w:noProof/>
            <w:webHidden/>
          </w:rPr>
          <w:fldChar w:fldCharType="begin"/>
        </w:r>
        <w:r w:rsidR="00230C06">
          <w:rPr>
            <w:noProof/>
            <w:webHidden/>
          </w:rPr>
          <w:instrText xml:space="preserve"> PAGEREF _Toc441141927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030A6BC3" w14:textId="41617CDF" w:rsidR="00230C06" w:rsidRDefault="00FF2B1E">
      <w:pPr>
        <w:pStyle w:val="TOC5"/>
        <w:tabs>
          <w:tab w:val="left" w:pos="2592"/>
        </w:tabs>
        <w:rPr>
          <w:rFonts w:asciiTheme="minorHAnsi" w:eastAsiaTheme="minorEastAsia" w:hAnsiTheme="minorHAnsi" w:cstheme="minorBidi"/>
          <w:noProof/>
          <w:sz w:val="22"/>
          <w:szCs w:val="22"/>
        </w:rPr>
      </w:pPr>
      <w:hyperlink w:anchor="_Toc441141928" w:history="1">
        <w:r w:rsidR="00230C06" w:rsidRPr="00B14BFE">
          <w:rPr>
            <w:rStyle w:val="Hyperlink"/>
            <w:noProof/>
          </w:rPr>
          <w:t>6.3.3.2.22</w:t>
        </w:r>
        <w:r w:rsidR="00230C06">
          <w:rPr>
            <w:rFonts w:asciiTheme="minorHAnsi" w:eastAsiaTheme="minorEastAsia" w:hAnsiTheme="minorHAnsi" w:cstheme="minorBidi"/>
            <w:noProof/>
            <w:sz w:val="22"/>
            <w:szCs w:val="22"/>
          </w:rPr>
          <w:tab/>
        </w:r>
        <w:r w:rsidR="00230C06" w:rsidRPr="00B14BFE">
          <w:rPr>
            <w:rStyle w:val="Hyperlink"/>
            <w:noProof/>
          </w:rPr>
          <w:t>Reserved for Coded Functional Status Assessment Section</w:t>
        </w:r>
        <w:r w:rsidR="00230C06">
          <w:rPr>
            <w:noProof/>
            <w:webHidden/>
          </w:rPr>
          <w:tab/>
        </w:r>
        <w:r w:rsidR="00230C06">
          <w:rPr>
            <w:noProof/>
            <w:webHidden/>
          </w:rPr>
          <w:fldChar w:fldCharType="begin"/>
        </w:r>
        <w:r w:rsidR="00230C06">
          <w:rPr>
            <w:noProof/>
            <w:webHidden/>
          </w:rPr>
          <w:instrText xml:space="preserve"> PAGEREF _Toc441141928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41D4DBCD" w14:textId="2BF0E3F2" w:rsidR="00230C06" w:rsidRDefault="00FF2B1E">
      <w:pPr>
        <w:pStyle w:val="TOC5"/>
        <w:tabs>
          <w:tab w:val="left" w:pos="2592"/>
        </w:tabs>
        <w:rPr>
          <w:rFonts w:asciiTheme="minorHAnsi" w:eastAsiaTheme="minorEastAsia" w:hAnsiTheme="minorHAnsi" w:cstheme="minorBidi"/>
          <w:noProof/>
          <w:sz w:val="22"/>
          <w:szCs w:val="22"/>
        </w:rPr>
      </w:pPr>
      <w:hyperlink w:anchor="_Toc441141929" w:history="1">
        <w:r w:rsidR="00230C06" w:rsidRPr="00B14BFE">
          <w:rPr>
            <w:rStyle w:val="Hyperlink"/>
            <w:noProof/>
          </w:rPr>
          <w:t>6.3.3.2.23</w:t>
        </w:r>
        <w:r w:rsidR="00230C06">
          <w:rPr>
            <w:rFonts w:asciiTheme="minorHAnsi" w:eastAsiaTheme="minorEastAsia" w:hAnsiTheme="minorHAnsi" w:cstheme="minorBidi"/>
            <w:noProof/>
            <w:sz w:val="22"/>
            <w:szCs w:val="22"/>
          </w:rPr>
          <w:tab/>
        </w:r>
        <w:r w:rsidR="00230C06" w:rsidRPr="00B14BFE">
          <w:rPr>
            <w:rStyle w:val="Hyperlink"/>
            <w:noProof/>
          </w:rPr>
          <w:t>Reserved for Pain Scale Assessment Section</w:t>
        </w:r>
        <w:r w:rsidR="00230C06">
          <w:rPr>
            <w:noProof/>
            <w:webHidden/>
          </w:rPr>
          <w:tab/>
        </w:r>
        <w:r w:rsidR="00230C06">
          <w:rPr>
            <w:noProof/>
            <w:webHidden/>
          </w:rPr>
          <w:fldChar w:fldCharType="begin"/>
        </w:r>
        <w:r w:rsidR="00230C06">
          <w:rPr>
            <w:noProof/>
            <w:webHidden/>
          </w:rPr>
          <w:instrText xml:space="preserve"> PAGEREF _Toc441141929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1E0117A7" w14:textId="7898BDD9" w:rsidR="00230C06" w:rsidRDefault="00FF2B1E">
      <w:pPr>
        <w:pStyle w:val="TOC5"/>
        <w:tabs>
          <w:tab w:val="left" w:pos="2592"/>
        </w:tabs>
        <w:rPr>
          <w:rFonts w:asciiTheme="minorHAnsi" w:eastAsiaTheme="minorEastAsia" w:hAnsiTheme="minorHAnsi" w:cstheme="minorBidi"/>
          <w:noProof/>
          <w:sz w:val="22"/>
          <w:szCs w:val="22"/>
        </w:rPr>
      </w:pPr>
      <w:hyperlink w:anchor="_Toc441141930" w:history="1">
        <w:r w:rsidR="00230C06" w:rsidRPr="00B14BFE">
          <w:rPr>
            <w:rStyle w:val="Hyperlink"/>
            <w:noProof/>
          </w:rPr>
          <w:t>6.3.3.2.24</w:t>
        </w:r>
        <w:r w:rsidR="00230C06">
          <w:rPr>
            <w:rFonts w:asciiTheme="minorHAnsi" w:eastAsiaTheme="minorEastAsia" w:hAnsiTheme="minorHAnsi" w:cstheme="minorBidi"/>
            <w:noProof/>
            <w:sz w:val="22"/>
            <w:szCs w:val="22"/>
          </w:rPr>
          <w:tab/>
        </w:r>
        <w:r w:rsidR="00230C06" w:rsidRPr="00B14BFE">
          <w:rPr>
            <w:rStyle w:val="Hyperlink"/>
            <w:noProof/>
          </w:rPr>
          <w:t>Reserved for Braden Score Section Reserved for</w:t>
        </w:r>
        <w:r w:rsidR="00230C06">
          <w:rPr>
            <w:noProof/>
            <w:webHidden/>
          </w:rPr>
          <w:tab/>
        </w:r>
        <w:r w:rsidR="00230C06">
          <w:rPr>
            <w:noProof/>
            <w:webHidden/>
          </w:rPr>
          <w:fldChar w:fldCharType="begin"/>
        </w:r>
        <w:r w:rsidR="00230C06">
          <w:rPr>
            <w:noProof/>
            <w:webHidden/>
          </w:rPr>
          <w:instrText xml:space="preserve"> PAGEREF _Toc441141930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2AF5136C" w14:textId="2EC2EF5F" w:rsidR="00230C06" w:rsidRDefault="00FF2B1E">
      <w:pPr>
        <w:pStyle w:val="TOC5"/>
        <w:tabs>
          <w:tab w:val="left" w:pos="2592"/>
        </w:tabs>
        <w:rPr>
          <w:rFonts w:asciiTheme="minorHAnsi" w:eastAsiaTheme="minorEastAsia" w:hAnsiTheme="minorHAnsi" w:cstheme="minorBidi"/>
          <w:noProof/>
          <w:sz w:val="22"/>
          <w:szCs w:val="22"/>
        </w:rPr>
      </w:pPr>
      <w:hyperlink w:anchor="_Toc441141931" w:history="1">
        <w:r w:rsidR="00230C06" w:rsidRPr="00B14BFE">
          <w:rPr>
            <w:rStyle w:val="Hyperlink"/>
            <w:noProof/>
          </w:rPr>
          <w:t>6.3.3.2.25</w:t>
        </w:r>
        <w:r w:rsidR="00230C06">
          <w:rPr>
            <w:rFonts w:asciiTheme="minorHAnsi" w:eastAsiaTheme="minorEastAsia" w:hAnsiTheme="minorHAnsi" w:cstheme="minorBidi"/>
            <w:noProof/>
            <w:sz w:val="22"/>
            <w:szCs w:val="22"/>
          </w:rPr>
          <w:tab/>
        </w:r>
        <w:r w:rsidR="00230C06" w:rsidRPr="00B14BFE">
          <w:rPr>
            <w:rStyle w:val="Hyperlink"/>
            <w:noProof/>
          </w:rPr>
          <w:t>Reserved for Geriatric Depression Scale Section</w:t>
        </w:r>
        <w:r w:rsidR="00230C06">
          <w:rPr>
            <w:noProof/>
            <w:webHidden/>
          </w:rPr>
          <w:tab/>
        </w:r>
        <w:r w:rsidR="00230C06">
          <w:rPr>
            <w:noProof/>
            <w:webHidden/>
          </w:rPr>
          <w:fldChar w:fldCharType="begin"/>
        </w:r>
        <w:r w:rsidR="00230C06">
          <w:rPr>
            <w:noProof/>
            <w:webHidden/>
          </w:rPr>
          <w:instrText xml:space="preserve"> PAGEREF _Toc441141931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16F6E117" w14:textId="6923B0FB" w:rsidR="00230C06" w:rsidRDefault="00FF2B1E">
      <w:pPr>
        <w:pStyle w:val="TOC5"/>
        <w:tabs>
          <w:tab w:val="left" w:pos="2592"/>
        </w:tabs>
        <w:rPr>
          <w:rFonts w:asciiTheme="minorHAnsi" w:eastAsiaTheme="minorEastAsia" w:hAnsiTheme="minorHAnsi" w:cstheme="minorBidi"/>
          <w:noProof/>
          <w:sz w:val="22"/>
          <w:szCs w:val="22"/>
        </w:rPr>
      </w:pPr>
      <w:hyperlink w:anchor="_Toc441141932" w:history="1">
        <w:r w:rsidR="00230C06" w:rsidRPr="00B14BFE">
          <w:rPr>
            <w:rStyle w:val="Hyperlink"/>
            <w:noProof/>
          </w:rPr>
          <w:t>6.3.3.2.26</w:t>
        </w:r>
        <w:r w:rsidR="00230C06">
          <w:rPr>
            <w:rFonts w:asciiTheme="minorHAnsi" w:eastAsiaTheme="minorEastAsia" w:hAnsiTheme="minorHAnsi" w:cstheme="minorBidi"/>
            <w:noProof/>
            <w:sz w:val="22"/>
            <w:szCs w:val="22"/>
          </w:rPr>
          <w:tab/>
        </w:r>
        <w:r w:rsidR="00230C06" w:rsidRPr="00B14BFE">
          <w:rPr>
            <w:rStyle w:val="Hyperlink"/>
            <w:noProof/>
          </w:rPr>
          <w:t>Reserved for Physical Function Section</w:t>
        </w:r>
        <w:r w:rsidR="00230C06">
          <w:rPr>
            <w:noProof/>
            <w:webHidden/>
          </w:rPr>
          <w:tab/>
        </w:r>
        <w:r w:rsidR="00230C06">
          <w:rPr>
            <w:noProof/>
            <w:webHidden/>
          </w:rPr>
          <w:fldChar w:fldCharType="begin"/>
        </w:r>
        <w:r w:rsidR="00230C06">
          <w:rPr>
            <w:noProof/>
            <w:webHidden/>
          </w:rPr>
          <w:instrText xml:space="preserve"> PAGEREF _Toc441141932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1825F471" w14:textId="33635BED" w:rsidR="00230C06" w:rsidRDefault="00FF2B1E">
      <w:pPr>
        <w:pStyle w:val="TOC5"/>
        <w:tabs>
          <w:tab w:val="left" w:pos="2592"/>
        </w:tabs>
        <w:rPr>
          <w:rFonts w:asciiTheme="minorHAnsi" w:eastAsiaTheme="minorEastAsia" w:hAnsiTheme="minorHAnsi" w:cstheme="minorBidi"/>
          <w:noProof/>
          <w:sz w:val="22"/>
          <w:szCs w:val="22"/>
        </w:rPr>
      </w:pPr>
      <w:hyperlink w:anchor="_Toc441141933" w:history="1">
        <w:r w:rsidR="00230C06" w:rsidRPr="00B14BFE">
          <w:rPr>
            <w:rStyle w:val="Hyperlink"/>
            <w:noProof/>
          </w:rPr>
          <w:t>6.3.3.2.27</w:t>
        </w:r>
        <w:r w:rsidR="00230C06">
          <w:rPr>
            <w:rFonts w:asciiTheme="minorHAnsi" w:eastAsiaTheme="minorEastAsia" w:hAnsiTheme="minorHAnsi" w:cstheme="minorBidi"/>
            <w:noProof/>
            <w:sz w:val="22"/>
            <w:szCs w:val="22"/>
          </w:rPr>
          <w:tab/>
        </w:r>
        <w:r w:rsidR="00230C06" w:rsidRPr="00B14BFE">
          <w:rPr>
            <w:rStyle w:val="Hyperlink"/>
            <w:noProof/>
          </w:rPr>
          <w:t>Reserved for Preprocedure Review of Systems Section</w:t>
        </w:r>
        <w:r w:rsidR="00230C06">
          <w:rPr>
            <w:noProof/>
            <w:webHidden/>
          </w:rPr>
          <w:tab/>
        </w:r>
        <w:r w:rsidR="00230C06">
          <w:rPr>
            <w:noProof/>
            <w:webHidden/>
          </w:rPr>
          <w:fldChar w:fldCharType="begin"/>
        </w:r>
        <w:r w:rsidR="00230C06">
          <w:rPr>
            <w:noProof/>
            <w:webHidden/>
          </w:rPr>
          <w:instrText xml:space="preserve"> PAGEREF _Toc441141933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031F58AA" w14:textId="3FC53BC0" w:rsidR="00230C06" w:rsidRDefault="00FF2B1E">
      <w:pPr>
        <w:pStyle w:val="TOC5"/>
        <w:tabs>
          <w:tab w:val="left" w:pos="2592"/>
        </w:tabs>
        <w:rPr>
          <w:rFonts w:asciiTheme="minorHAnsi" w:eastAsiaTheme="minorEastAsia" w:hAnsiTheme="minorHAnsi" w:cstheme="minorBidi"/>
          <w:noProof/>
          <w:sz w:val="22"/>
          <w:szCs w:val="22"/>
        </w:rPr>
      </w:pPr>
      <w:hyperlink w:anchor="_Toc441141934" w:history="1">
        <w:r w:rsidR="00230C06" w:rsidRPr="00B14BFE">
          <w:rPr>
            <w:rStyle w:val="Hyperlink"/>
            <w:noProof/>
          </w:rPr>
          <w:t>6.3.3.2.28</w:t>
        </w:r>
        <w:r w:rsidR="00230C06">
          <w:rPr>
            <w:rFonts w:asciiTheme="minorHAnsi" w:eastAsiaTheme="minorEastAsia" w:hAnsiTheme="minorHAnsi" w:cstheme="minorBidi"/>
            <w:noProof/>
            <w:sz w:val="22"/>
            <w:szCs w:val="22"/>
          </w:rPr>
          <w:tab/>
        </w:r>
        <w:r w:rsidR="00230C06" w:rsidRPr="00B14BFE">
          <w:rPr>
            <w:rStyle w:val="Hyperlink"/>
            <w:noProof/>
          </w:rPr>
          <w:t>Reserved for Estimated Delivery Date Section</w:t>
        </w:r>
        <w:r w:rsidR="00230C06">
          <w:rPr>
            <w:noProof/>
            <w:webHidden/>
          </w:rPr>
          <w:tab/>
        </w:r>
        <w:r w:rsidR="00230C06">
          <w:rPr>
            <w:noProof/>
            <w:webHidden/>
          </w:rPr>
          <w:fldChar w:fldCharType="begin"/>
        </w:r>
        <w:r w:rsidR="00230C06">
          <w:rPr>
            <w:noProof/>
            <w:webHidden/>
          </w:rPr>
          <w:instrText xml:space="preserve"> PAGEREF _Toc441141934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64991B6B" w14:textId="5A496866" w:rsidR="00230C06" w:rsidRDefault="00FF2B1E">
      <w:pPr>
        <w:pStyle w:val="TOC5"/>
        <w:tabs>
          <w:tab w:val="left" w:pos="2592"/>
        </w:tabs>
        <w:rPr>
          <w:rFonts w:asciiTheme="minorHAnsi" w:eastAsiaTheme="minorEastAsia" w:hAnsiTheme="minorHAnsi" w:cstheme="minorBidi"/>
          <w:noProof/>
          <w:sz w:val="22"/>
          <w:szCs w:val="22"/>
        </w:rPr>
      </w:pPr>
      <w:hyperlink w:anchor="_Toc441141935" w:history="1">
        <w:r w:rsidR="00230C06" w:rsidRPr="00B14BFE">
          <w:rPr>
            <w:rStyle w:val="Hyperlink"/>
            <w:noProof/>
          </w:rPr>
          <w:t>6.3.3.2.29</w:t>
        </w:r>
        <w:r w:rsidR="00230C06">
          <w:rPr>
            <w:rFonts w:asciiTheme="minorHAnsi" w:eastAsiaTheme="minorEastAsia" w:hAnsiTheme="minorHAnsi" w:cstheme="minorBidi"/>
            <w:noProof/>
            <w:sz w:val="22"/>
            <w:szCs w:val="22"/>
          </w:rPr>
          <w:tab/>
        </w:r>
        <w:r w:rsidR="00230C06" w:rsidRPr="00B14BFE">
          <w:rPr>
            <w:rStyle w:val="Hyperlink"/>
            <w:noProof/>
          </w:rPr>
          <w:t>Reserved for History of Tobacco Use Section</w:t>
        </w:r>
        <w:r w:rsidR="00230C06">
          <w:rPr>
            <w:noProof/>
            <w:webHidden/>
          </w:rPr>
          <w:tab/>
        </w:r>
        <w:r w:rsidR="00230C06">
          <w:rPr>
            <w:noProof/>
            <w:webHidden/>
          </w:rPr>
          <w:fldChar w:fldCharType="begin"/>
        </w:r>
        <w:r w:rsidR="00230C06">
          <w:rPr>
            <w:noProof/>
            <w:webHidden/>
          </w:rPr>
          <w:instrText xml:space="preserve"> PAGEREF _Toc441141935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60BDB169" w14:textId="4E2ECCC0" w:rsidR="00230C06" w:rsidRDefault="00FF2B1E">
      <w:pPr>
        <w:pStyle w:val="TOC5"/>
        <w:tabs>
          <w:tab w:val="left" w:pos="2592"/>
        </w:tabs>
        <w:rPr>
          <w:rFonts w:asciiTheme="minorHAnsi" w:eastAsiaTheme="minorEastAsia" w:hAnsiTheme="minorHAnsi" w:cstheme="minorBidi"/>
          <w:noProof/>
          <w:sz w:val="22"/>
          <w:szCs w:val="22"/>
        </w:rPr>
      </w:pPr>
      <w:hyperlink w:anchor="_Toc441141936" w:history="1">
        <w:r w:rsidR="00230C06" w:rsidRPr="00B14BFE">
          <w:rPr>
            <w:rStyle w:val="Hyperlink"/>
            <w:noProof/>
          </w:rPr>
          <w:t>6.3.3.2.30</w:t>
        </w:r>
        <w:r w:rsidR="00230C06">
          <w:rPr>
            <w:rFonts w:asciiTheme="minorHAnsi" w:eastAsiaTheme="minorEastAsia" w:hAnsiTheme="minorHAnsi" w:cstheme="minorBidi"/>
            <w:noProof/>
            <w:sz w:val="22"/>
            <w:szCs w:val="22"/>
          </w:rPr>
          <w:tab/>
        </w:r>
        <w:r w:rsidR="00230C06" w:rsidRPr="00B14BFE">
          <w:rPr>
            <w:rStyle w:val="Hyperlink"/>
            <w:noProof/>
          </w:rPr>
          <w:t>Reserved for Current Alcohol/Substance Abuse Section</w:t>
        </w:r>
        <w:r w:rsidR="00230C06">
          <w:rPr>
            <w:noProof/>
            <w:webHidden/>
          </w:rPr>
          <w:tab/>
        </w:r>
        <w:r w:rsidR="00230C06">
          <w:rPr>
            <w:noProof/>
            <w:webHidden/>
          </w:rPr>
          <w:fldChar w:fldCharType="begin"/>
        </w:r>
        <w:r w:rsidR="00230C06">
          <w:rPr>
            <w:noProof/>
            <w:webHidden/>
          </w:rPr>
          <w:instrText xml:space="preserve"> PAGEREF _Toc441141936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684BFC4F" w14:textId="4D529DB4" w:rsidR="00230C06" w:rsidRDefault="00FF2B1E">
      <w:pPr>
        <w:pStyle w:val="TOC5"/>
        <w:tabs>
          <w:tab w:val="left" w:pos="2592"/>
        </w:tabs>
        <w:rPr>
          <w:rFonts w:asciiTheme="minorHAnsi" w:eastAsiaTheme="minorEastAsia" w:hAnsiTheme="minorHAnsi" w:cstheme="minorBidi"/>
          <w:noProof/>
          <w:sz w:val="22"/>
          <w:szCs w:val="22"/>
        </w:rPr>
      </w:pPr>
      <w:hyperlink w:anchor="_Toc441141937" w:history="1">
        <w:r w:rsidR="00230C06" w:rsidRPr="00B14BFE">
          <w:rPr>
            <w:rStyle w:val="Hyperlink"/>
            <w:noProof/>
          </w:rPr>
          <w:t>6.3.3.2.31</w:t>
        </w:r>
        <w:r w:rsidR="00230C06">
          <w:rPr>
            <w:rFonts w:asciiTheme="minorHAnsi" w:eastAsiaTheme="minorEastAsia" w:hAnsiTheme="minorHAnsi" w:cstheme="minorBidi"/>
            <w:noProof/>
            <w:sz w:val="22"/>
            <w:szCs w:val="22"/>
          </w:rPr>
          <w:tab/>
        </w:r>
        <w:r w:rsidR="00230C06" w:rsidRPr="00B14BFE">
          <w:rPr>
            <w:rStyle w:val="Hyperlink"/>
            <w:noProof/>
          </w:rPr>
          <w:t>Reserved for History of Blood Transfusion Section</w:t>
        </w:r>
        <w:r w:rsidR="00230C06">
          <w:rPr>
            <w:noProof/>
            <w:webHidden/>
          </w:rPr>
          <w:tab/>
        </w:r>
        <w:r w:rsidR="00230C06">
          <w:rPr>
            <w:noProof/>
            <w:webHidden/>
          </w:rPr>
          <w:fldChar w:fldCharType="begin"/>
        </w:r>
        <w:r w:rsidR="00230C06">
          <w:rPr>
            <w:noProof/>
            <w:webHidden/>
          </w:rPr>
          <w:instrText xml:space="preserve"> PAGEREF _Toc441141937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461B4382" w14:textId="39FE8596" w:rsidR="00230C06" w:rsidRDefault="00FF2B1E">
      <w:pPr>
        <w:pStyle w:val="TOC5"/>
        <w:tabs>
          <w:tab w:val="left" w:pos="2592"/>
        </w:tabs>
        <w:rPr>
          <w:rFonts w:asciiTheme="minorHAnsi" w:eastAsiaTheme="minorEastAsia" w:hAnsiTheme="minorHAnsi" w:cstheme="minorBidi"/>
          <w:noProof/>
          <w:sz w:val="22"/>
          <w:szCs w:val="22"/>
        </w:rPr>
      </w:pPr>
      <w:hyperlink w:anchor="_Toc441141938" w:history="1">
        <w:r w:rsidR="00230C06" w:rsidRPr="00B14BFE">
          <w:rPr>
            <w:rStyle w:val="Hyperlink"/>
            <w:noProof/>
          </w:rPr>
          <w:t>6.3.3.2.32</w:t>
        </w:r>
        <w:r w:rsidR="00230C06">
          <w:rPr>
            <w:rFonts w:asciiTheme="minorHAnsi" w:eastAsiaTheme="minorEastAsia" w:hAnsiTheme="minorHAnsi" w:cstheme="minorBidi"/>
            <w:noProof/>
            <w:sz w:val="22"/>
            <w:szCs w:val="22"/>
          </w:rPr>
          <w:tab/>
        </w:r>
        <w:r w:rsidR="00230C06" w:rsidRPr="00B14BFE">
          <w:rPr>
            <w:rStyle w:val="Hyperlink"/>
            <w:noProof/>
          </w:rPr>
          <w:t>Reserved for Anesthesia Risk Review of Systems Section</w:t>
        </w:r>
        <w:r w:rsidR="00230C06">
          <w:rPr>
            <w:noProof/>
            <w:webHidden/>
          </w:rPr>
          <w:tab/>
        </w:r>
        <w:r w:rsidR="00230C06">
          <w:rPr>
            <w:noProof/>
            <w:webHidden/>
          </w:rPr>
          <w:fldChar w:fldCharType="begin"/>
        </w:r>
        <w:r w:rsidR="00230C06">
          <w:rPr>
            <w:noProof/>
            <w:webHidden/>
          </w:rPr>
          <w:instrText xml:space="preserve"> PAGEREF _Toc441141938 \h </w:instrText>
        </w:r>
        <w:r w:rsidR="00230C06">
          <w:rPr>
            <w:noProof/>
            <w:webHidden/>
          </w:rPr>
        </w:r>
        <w:r w:rsidR="00230C06">
          <w:rPr>
            <w:noProof/>
            <w:webHidden/>
          </w:rPr>
          <w:fldChar w:fldCharType="separate"/>
        </w:r>
        <w:r w:rsidR="00230C06">
          <w:rPr>
            <w:noProof/>
            <w:webHidden/>
          </w:rPr>
          <w:t>108</w:t>
        </w:r>
        <w:r w:rsidR="00230C06">
          <w:rPr>
            <w:noProof/>
            <w:webHidden/>
          </w:rPr>
          <w:fldChar w:fldCharType="end"/>
        </w:r>
      </w:hyperlink>
    </w:p>
    <w:p w14:paraId="1EF99FC8" w14:textId="6203F8D3" w:rsidR="00230C06" w:rsidRDefault="00FF2B1E">
      <w:pPr>
        <w:pStyle w:val="TOC5"/>
        <w:tabs>
          <w:tab w:val="left" w:pos="2592"/>
        </w:tabs>
        <w:rPr>
          <w:rFonts w:asciiTheme="minorHAnsi" w:eastAsiaTheme="minorEastAsia" w:hAnsiTheme="minorHAnsi" w:cstheme="minorBidi"/>
          <w:noProof/>
          <w:sz w:val="22"/>
          <w:szCs w:val="22"/>
        </w:rPr>
      </w:pPr>
      <w:hyperlink w:anchor="_Toc441141939" w:history="1">
        <w:r w:rsidR="00230C06" w:rsidRPr="00B14BFE">
          <w:rPr>
            <w:rStyle w:val="Hyperlink"/>
            <w:noProof/>
          </w:rPr>
          <w:t>6.3.3.2.33</w:t>
        </w:r>
        <w:r w:rsidR="00230C06">
          <w:rPr>
            <w:rFonts w:asciiTheme="minorHAnsi" w:eastAsiaTheme="minorEastAsia" w:hAnsiTheme="minorHAnsi" w:cstheme="minorBidi"/>
            <w:noProof/>
            <w:sz w:val="22"/>
            <w:szCs w:val="22"/>
          </w:rPr>
          <w:tab/>
        </w:r>
        <w:r w:rsidR="00230C06" w:rsidRPr="00B14BFE">
          <w:rPr>
            <w:rStyle w:val="Hyperlink"/>
            <w:noProof/>
          </w:rPr>
          <w:t>Reserved for Implanted Medical Device Review Section</w:t>
        </w:r>
        <w:r w:rsidR="00230C06">
          <w:rPr>
            <w:noProof/>
            <w:webHidden/>
          </w:rPr>
          <w:tab/>
        </w:r>
        <w:r w:rsidR="00230C06">
          <w:rPr>
            <w:noProof/>
            <w:webHidden/>
          </w:rPr>
          <w:fldChar w:fldCharType="begin"/>
        </w:r>
        <w:r w:rsidR="00230C06">
          <w:rPr>
            <w:noProof/>
            <w:webHidden/>
          </w:rPr>
          <w:instrText xml:space="preserve"> PAGEREF _Toc441141939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69736F0E" w14:textId="01A2E88D" w:rsidR="00230C06" w:rsidRDefault="00FF2B1E">
      <w:pPr>
        <w:pStyle w:val="TOC5"/>
        <w:tabs>
          <w:tab w:val="left" w:pos="2592"/>
        </w:tabs>
        <w:rPr>
          <w:rFonts w:asciiTheme="minorHAnsi" w:eastAsiaTheme="minorEastAsia" w:hAnsiTheme="minorHAnsi" w:cstheme="minorBidi"/>
          <w:noProof/>
          <w:sz w:val="22"/>
          <w:szCs w:val="22"/>
        </w:rPr>
      </w:pPr>
      <w:hyperlink w:anchor="_Toc441141940" w:history="1">
        <w:r w:rsidR="00230C06" w:rsidRPr="00B14BFE">
          <w:rPr>
            <w:rStyle w:val="Hyperlink"/>
            <w:noProof/>
          </w:rPr>
          <w:t>6.3.3.2.34</w:t>
        </w:r>
        <w:r w:rsidR="00230C06">
          <w:rPr>
            <w:rFonts w:asciiTheme="minorHAnsi" w:eastAsiaTheme="minorEastAsia" w:hAnsiTheme="minorHAnsi" w:cstheme="minorBidi"/>
            <w:noProof/>
            <w:sz w:val="22"/>
            <w:szCs w:val="22"/>
          </w:rPr>
          <w:tab/>
        </w:r>
        <w:r w:rsidR="00230C06" w:rsidRPr="00B14BFE">
          <w:rPr>
            <w:rStyle w:val="Hyperlink"/>
            <w:noProof/>
          </w:rPr>
          <w:t>Reserved for Pregnancy Status Review Section</w:t>
        </w:r>
        <w:r w:rsidR="00230C06">
          <w:rPr>
            <w:noProof/>
            <w:webHidden/>
          </w:rPr>
          <w:tab/>
        </w:r>
        <w:r w:rsidR="00230C06">
          <w:rPr>
            <w:noProof/>
            <w:webHidden/>
          </w:rPr>
          <w:fldChar w:fldCharType="begin"/>
        </w:r>
        <w:r w:rsidR="00230C06">
          <w:rPr>
            <w:noProof/>
            <w:webHidden/>
          </w:rPr>
          <w:instrText xml:space="preserve"> PAGEREF _Toc441141940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0C785D28" w14:textId="200EA83D" w:rsidR="00230C06" w:rsidRDefault="00FF2B1E">
      <w:pPr>
        <w:pStyle w:val="TOC5"/>
        <w:tabs>
          <w:tab w:val="left" w:pos="2592"/>
        </w:tabs>
        <w:rPr>
          <w:rFonts w:asciiTheme="minorHAnsi" w:eastAsiaTheme="minorEastAsia" w:hAnsiTheme="minorHAnsi" w:cstheme="minorBidi"/>
          <w:noProof/>
          <w:sz w:val="22"/>
          <w:szCs w:val="22"/>
        </w:rPr>
      </w:pPr>
      <w:hyperlink w:anchor="_Toc441141941" w:history="1">
        <w:r w:rsidR="00230C06" w:rsidRPr="00B14BFE">
          <w:rPr>
            <w:rStyle w:val="Hyperlink"/>
            <w:noProof/>
          </w:rPr>
          <w:t>6.3.3.2.35</w:t>
        </w:r>
        <w:r w:rsidR="00230C06">
          <w:rPr>
            <w:rFonts w:asciiTheme="minorHAnsi" w:eastAsiaTheme="minorEastAsia" w:hAnsiTheme="minorHAnsi" w:cstheme="minorBidi"/>
            <w:noProof/>
            <w:sz w:val="22"/>
            <w:szCs w:val="22"/>
          </w:rPr>
          <w:tab/>
        </w:r>
        <w:r w:rsidR="00230C06" w:rsidRPr="00B14BFE">
          <w:rPr>
            <w:rStyle w:val="Hyperlink"/>
            <w:noProof/>
          </w:rPr>
          <w:t>Reserved for History of Infection Section</w:t>
        </w:r>
        <w:r w:rsidR="00230C06">
          <w:rPr>
            <w:noProof/>
            <w:webHidden/>
          </w:rPr>
          <w:tab/>
        </w:r>
        <w:r w:rsidR="00230C06">
          <w:rPr>
            <w:noProof/>
            <w:webHidden/>
          </w:rPr>
          <w:fldChar w:fldCharType="begin"/>
        </w:r>
        <w:r w:rsidR="00230C06">
          <w:rPr>
            <w:noProof/>
            <w:webHidden/>
          </w:rPr>
          <w:instrText xml:space="preserve"> PAGEREF _Toc441141941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009A7EAF" w14:textId="0A596A69" w:rsidR="00230C06" w:rsidRDefault="00FF2B1E">
      <w:pPr>
        <w:pStyle w:val="TOC5"/>
        <w:tabs>
          <w:tab w:val="left" w:pos="2592"/>
        </w:tabs>
        <w:rPr>
          <w:rFonts w:asciiTheme="minorHAnsi" w:eastAsiaTheme="minorEastAsia" w:hAnsiTheme="minorHAnsi" w:cstheme="minorBidi"/>
          <w:noProof/>
          <w:sz w:val="22"/>
          <w:szCs w:val="22"/>
        </w:rPr>
      </w:pPr>
      <w:hyperlink w:anchor="_Toc441141942" w:history="1">
        <w:r w:rsidR="00230C06" w:rsidRPr="00B14BFE">
          <w:rPr>
            <w:rStyle w:val="Hyperlink"/>
            <w:noProof/>
          </w:rPr>
          <w:t>6.3.3.2.36</w:t>
        </w:r>
        <w:r w:rsidR="00230C06">
          <w:rPr>
            <w:rFonts w:asciiTheme="minorHAnsi" w:eastAsiaTheme="minorEastAsia" w:hAnsiTheme="minorHAnsi" w:cstheme="minorBidi"/>
            <w:noProof/>
            <w:sz w:val="22"/>
            <w:szCs w:val="22"/>
          </w:rPr>
          <w:tab/>
        </w:r>
        <w:r w:rsidR="00230C06" w:rsidRPr="00B14BFE">
          <w:rPr>
            <w:rStyle w:val="Hyperlink"/>
            <w:noProof/>
          </w:rPr>
          <w:t>Reserved for Coded Social History Section</w:t>
        </w:r>
        <w:r w:rsidR="00230C06">
          <w:rPr>
            <w:noProof/>
            <w:webHidden/>
          </w:rPr>
          <w:tab/>
        </w:r>
        <w:r w:rsidR="00230C06">
          <w:rPr>
            <w:noProof/>
            <w:webHidden/>
          </w:rPr>
          <w:fldChar w:fldCharType="begin"/>
        </w:r>
        <w:r w:rsidR="00230C06">
          <w:rPr>
            <w:noProof/>
            <w:webHidden/>
          </w:rPr>
          <w:instrText xml:space="preserve"> PAGEREF _Toc441141942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41FAA710" w14:textId="65DF38A4" w:rsidR="00230C06" w:rsidRDefault="00FF2B1E">
      <w:pPr>
        <w:pStyle w:val="TOC5"/>
        <w:tabs>
          <w:tab w:val="left" w:pos="2592"/>
        </w:tabs>
        <w:rPr>
          <w:rFonts w:asciiTheme="minorHAnsi" w:eastAsiaTheme="minorEastAsia" w:hAnsiTheme="minorHAnsi" w:cstheme="minorBidi"/>
          <w:noProof/>
          <w:sz w:val="22"/>
          <w:szCs w:val="22"/>
        </w:rPr>
      </w:pPr>
      <w:hyperlink w:anchor="_Toc441141943" w:history="1">
        <w:r w:rsidR="00230C06" w:rsidRPr="00B14BFE">
          <w:rPr>
            <w:rStyle w:val="Hyperlink"/>
            <w:noProof/>
          </w:rPr>
          <w:t>6.3.3.2.37</w:t>
        </w:r>
        <w:r w:rsidR="00230C06">
          <w:rPr>
            <w:rFonts w:asciiTheme="minorHAnsi" w:eastAsiaTheme="minorEastAsia" w:hAnsiTheme="minorHAnsi" w:cstheme="minorBidi"/>
            <w:noProof/>
            <w:sz w:val="22"/>
            <w:szCs w:val="22"/>
          </w:rPr>
          <w:tab/>
        </w:r>
        <w:r w:rsidR="00230C06" w:rsidRPr="00B14BFE">
          <w:rPr>
            <w:rStyle w:val="Hyperlink"/>
            <w:noProof/>
          </w:rPr>
          <w:t>Reserved for Coded History of Infection Section</w:t>
        </w:r>
        <w:r w:rsidR="00230C06">
          <w:rPr>
            <w:noProof/>
            <w:webHidden/>
          </w:rPr>
          <w:tab/>
        </w:r>
        <w:r w:rsidR="00230C06">
          <w:rPr>
            <w:noProof/>
            <w:webHidden/>
          </w:rPr>
          <w:fldChar w:fldCharType="begin"/>
        </w:r>
        <w:r w:rsidR="00230C06">
          <w:rPr>
            <w:noProof/>
            <w:webHidden/>
          </w:rPr>
          <w:instrText xml:space="preserve"> PAGEREF _Toc441141943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47E7E016" w14:textId="175321FA" w:rsidR="00230C06" w:rsidRDefault="00FF2B1E">
      <w:pPr>
        <w:pStyle w:val="TOC5"/>
        <w:tabs>
          <w:tab w:val="left" w:pos="2592"/>
        </w:tabs>
        <w:rPr>
          <w:rFonts w:asciiTheme="minorHAnsi" w:eastAsiaTheme="minorEastAsia" w:hAnsiTheme="minorHAnsi" w:cstheme="minorBidi"/>
          <w:noProof/>
          <w:sz w:val="22"/>
          <w:szCs w:val="22"/>
        </w:rPr>
      </w:pPr>
      <w:hyperlink w:anchor="_Toc441141944" w:history="1">
        <w:r w:rsidR="00230C06" w:rsidRPr="00B14BFE">
          <w:rPr>
            <w:rStyle w:val="Hyperlink"/>
            <w:noProof/>
          </w:rPr>
          <w:t>6.3.3.2.38</w:t>
        </w:r>
        <w:r w:rsidR="00230C06">
          <w:rPr>
            <w:rFonts w:asciiTheme="minorHAnsi" w:eastAsiaTheme="minorEastAsia" w:hAnsiTheme="minorHAnsi" w:cstheme="minorBidi"/>
            <w:noProof/>
            <w:sz w:val="22"/>
            <w:szCs w:val="22"/>
          </w:rPr>
          <w:tab/>
        </w:r>
        <w:r w:rsidR="00230C06" w:rsidRPr="00B14BFE">
          <w:rPr>
            <w:rStyle w:val="Hyperlink"/>
            <w:noProof/>
          </w:rPr>
          <w:t>Reserved for Prenatal Events Section</w:t>
        </w:r>
        <w:r w:rsidR="00230C06">
          <w:rPr>
            <w:noProof/>
            <w:webHidden/>
          </w:rPr>
          <w:tab/>
        </w:r>
        <w:r w:rsidR="00230C06">
          <w:rPr>
            <w:noProof/>
            <w:webHidden/>
          </w:rPr>
          <w:fldChar w:fldCharType="begin"/>
        </w:r>
        <w:r w:rsidR="00230C06">
          <w:rPr>
            <w:noProof/>
            <w:webHidden/>
          </w:rPr>
          <w:instrText xml:space="preserve"> PAGEREF _Toc441141944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258C980A" w14:textId="3D68DDB2" w:rsidR="00230C06" w:rsidRDefault="00FF2B1E">
      <w:pPr>
        <w:pStyle w:val="TOC5"/>
        <w:tabs>
          <w:tab w:val="left" w:pos="2592"/>
        </w:tabs>
        <w:rPr>
          <w:rFonts w:asciiTheme="minorHAnsi" w:eastAsiaTheme="minorEastAsia" w:hAnsiTheme="minorHAnsi" w:cstheme="minorBidi"/>
          <w:noProof/>
          <w:sz w:val="22"/>
          <w:szCs w:val="22"/>
        </w:rPr>
      </w:pPr>
      <w:hyperlink w:anchor="_Toc441141945" w:history="1">
        <w:r w:rsidR="00230C06" w:rsidRPr="00B14BFE">
          <w:rPr>
            <w:rStyle w:val="Hyperlink"/>
            <w:noProof/>
          </w:rPr>
          <w:t>6.3.3.2.39</w:t>
        </w:r>
        <w:r w:rsidR="00230C06">
          <w:rPr>
            <w:rFonts w:asciiTheme="minorHAnsi" w:eastAsiaTheme="minorEastAsia" w:hAnsiTheme="minorHAnsi" w:cstheme="minorBidi"/>
            <w:noProof/>
            <w:sz w:val="22"/>
            <w:szCs w:val="22"/>
          </w:rPr>
          <w:tab/>
        </w:r>
        <w:r w:rsidR="00230C06" w:rsidRPr="00B14BFE">
          <w:rPr>
            <w:rStyle w:val="Hyperlink"/>
            <w:noProof/>
          </w:rPr>
          <w:t>Reserved for Labor and Delivery Events Section</w:t>
        </w:r>
        <w:r w:rsidR="00230C06">
          <w:rPr>
            <w:noProof/>
            <w:webHidden/>
          </w:rPr>
          <w:tab/>
        </w:r>
        <w:r w:rsidR="00230C06">
          <w:rPr>
            <w:noProof/>
            <w:webHidden/>
          </w:rPr>
          <w:fldChar w:fldCharType="begin"/>
        </w:r>
        <w:r w:rsidR="00230C06">
          <w:rPr>
            <w:noProof/>
            <w:webHidden/>
          </w:rPr>
          <w:instrText xml:space="preserve"> PAGEREF _Toc441141945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1DB18EA1" w14:textId="5AF863E1" w:rsidR="00230C06" w:rsidRDefault="00FF2B1E">
      <w:pPr>
        <w:pStyle w:val="TOC5"/>
        <w:tabs>
          <w:tab w:val="left" w:pos="2592"/>
        </w:tabs>
        <w:rPr>
          <w:rFonts w:asciiTheme="minorHAnsi" w:eastAsiaTheme="minorEastAsia" w:hAnsiTheme="minorHAnsi" w:cstheme="minorBidi"/>
          <w:noProof/>
          <w:sz w:val="22"/>
          <w:szCs w:val="22"/>
        </w:rPr>
      </w:pPr>
      <w:hyperlink w:anchor="_Toc441141946" w:history="1">
        <w:r w:rsidR="00230C06" w:rsidRPr="00B14BFE">
          <w:rPr>
            <w:rStyle w:val="Hyperlink"/>
            <w:noProof/>
          </w:rPr>
          <w:t>6.3.3.2.40</w:t>
        </w:r>
        <w:r w:rsidR="00230C06">
          <w:rPr>
            <w:rFonts w:asciiTheme="minorHAnsi" w:eastAsiaTheme="minorEastAsia" w:hAnsiTheme="minorHAnsi" w:cstheme="minorBidi"/>
            <w:noProof/>
            <w:sz w:val="22"/>
            <w:szCs w:val="22"/>
          </w:rPr>
          <w:tab/>
        </w:r>
        <w:r w:rsidR="00230C06" w:rsidRPr="00B14BFE">
          <w:rPr>
            <w:rStyle w:val="Hyperlink"/>
            <w:noProof/>
          </w:rPr>
          <w:t>Reserved for Newborn Delivery Information Section</w:t>
        </w:r>
        <w:r w:rsidR="00230C06">
          <w:rPr>
            <w:noProof/>
            <w:webHidden/>
          </w:rPr>
          <w:tab/>
        </w:r>
        <w:r w:rsidR="00230C06">
          <w:rPr>
            <w:noProof/>
            <w:webHidden/>
          </w:rPr>
          <w:fldChar w:fldCharType="begin"/>
        </w:r>
        <w:r w:rsidR="00230C06">
          <w:rPr>
            <w:noProof/>
            <w:webHidden/>
          </w:rPr>
          <w:instrText xml:space="preserve"> PAGEREF _Toc441141946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3FB9658B" w14:textId="130EC0A5" w:rsidR="00230C06" w:rsidRDefault="00FF2B1E">
      <w:pPr>
        <w:pStyle w:val="TOC5"/>
        <w:tabs>
          <w:tab w:val="left" w:pos="2592"/>
        </w:tabs>
        <w:rPr>
          <w:rFonts w:asciiTheme="minorHAnsi" w:eastAsiaTheme="minorEastAsia" w:hAnsiTheme="minorHAnsi" w:cstheme="minorBidi"/>
          <w:noProof/>
          <w:sz w:val="22"/>
          <w:szCs w:val="22"/>
        </w:rPr>
      </w:pPr>
      <w:hyperlink w:anchor="_Toc441141947" w:history="1">
        <w:r w:rsidR="00230C06" w:rsidRPr="00B14BFE">
          <w:rPr>
            <w:rStyle w:val="Hyperlink"/>
            <w:noProof/>
          </w:rPr>
          <w:t>6.3.3.2.41</w:t>
        </w:r>
        <w:r w:rsidR="00230C06">
          <w:rPr>
            <w:rFonts w:asciiTheme="minorHAnsi" w:eastAsiaTheme="minorEastAsia" w:hAnsiTheme="minorHAnsi" w:cstheme="minorBidi"/>
            <w:noProof/>
            <w:sz w:val="22"/>
            <w:szCs w:val="22"/>
          </w:rPr>
          <w:tab/>
        </w:r>
        <w:r w:rsidR="00230C06" w:rsidRPr="00B14BFE">
          <w:rPr>
            <w:rStyle w:val="Hyperlink"/>
            <w:noProof/>
          </w:rPr>
          <w:t>Reserved for Postpartum Hospitalization Treatment Section</w:t>
        </w:r>
        <w:r w:rsidR="00230C06">
          <w:rPr>
            <w:noProof/>
            <w:webHidden/>
          </w:rPr>
          <w:tab/>
        </w:r>
        <w:r w:rsidR="00230C06">
          <w:rPr>
            <w:noProof/>
            <w:webHidden/>
          </w:rPr>
          <w:fldChar w:fldCharType="begin"/>
        </w:r>
        <w:r w:rsidR="00230C06">
          <w:rPr>
            <w:noProof/>
            <w:webHidden/>
          </w:rPr>
          <w:instrText xml:space="preserve"> PAGEREF _Toc441141947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46796208" w14:textId="1ED98353" w:rsidR="00230C06" w:rsidRDefault="00FF2B1E">
      <w:pPr>
        <w:pStyle w:val="TOC5"/>
        <w:tabs>
          <w:tab w:val="left" w:pos="2592"/>
        </w:tabs>
        <w:rPr>
          <w:rFonts w:asciiTheme="minorHAnsi" w:eastAsiaTheme="minorEastAsia" w:hAnsiTheme="minorHAnsi" w:cstheme="minorBidi"/>
          <w:noProof/>
          <w:sz w:val="22"/>
          <w:szCs w:val="22"/>
        </w:rPr>
      </w:pPr>
      <w:hyperlink w:anchor="_Toc441141948" w:history="1">
        <w:r w:rsidR="00230C06" w:rsidRPr="00B14BFE">
          <w:rPr>
            <w:rStyle w:val="Hyperlink"/>
            <w:noProof/>
          </w:rPr>
          <w:t>6.3.3.2.42</w:t>
        </w:r>
        <w:r w:rsidR="00230C06">
          <w:rPr>
            <w:rFonts w:asciiTheme="minorHAnsi" w:eastAsiaTheme="minorEastAsia" w:hAnsiTheme="minorHAnsi" w:cstheme="minorBidi"/>
            <w:noProof/>
            <w:sz w:val="22"/>
            <w:szCs w:val="22"/>
          </w:rPr>
          <w:tab/>
        </w:r>
        <w:r w:rsidR="00230C06" w:rsidRPr="00B14BFE">
          <w:rPr>
            <w:rStyle w:val="Hyperlink"/>
            <w:noProof/>
          </w:rPr>
          <w:t>Reserved for Event Outcomes Section</w:t>
        </w:r>
        <w:r w:rsidR="00230C06">
          <w:rPr>
            <w:noProof/>
            <w:webHidden/>
          </w:rPr>
          <w:tab/>
        </w:r>
        <w:r w:rsidR="00230C06">
          <w:rPr>
            <w:noProof/>
            <w:webHidden/>
          </w:rPr>
          <w:fldChar w:fldCharType="begin"/>
        </w:r>
        <w:r w:rsidR="00230C06">
          <w:rPr>
            <w:noProof/>
            <w:webHidden/>
          </w:rPr>
          <w:instrText xml:space="preserve"> PAGEREF _Toc441141948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39B2B342" w14:textId="3A817DF4" w:rsidR="00230C06" w:rsidRDefault="00FF2B1E">
      <w:pPr>
        <w:pStyle w:val="TOC5"/>
        <w:tabs>
          <w:tab w:val="left" w:pos="2592"/>
        </w:tabs>
        <w:rPr>
          <w:rFonts w:asciiTheme="minorHAnsi" w:eastAsiaTheme="minorEastAsia" w:hAnsiTheme="minorHAnsi" w:cstheme="minorBidi"/>
          <w:noProof/>
          <w:sz w:val="22"/>
          <w:szCs w:val="22"/>
        </w:rPr>
      </w:pPr>
      <w:hyperlink w:anchor="_Toc441141949" w:history="1">
        <w:r w:rsidR="00230C06" w:rsidRPr="00B14BFE">
          <w:rPr>
            <w:rStyle w:val="Hyperlink"/>
            <w:noProof/>
          </w:rPr>
          <w:t>6.3.3.2.43</w:t>
        </w:r>
        <w:r w:rsidR="00230C06">
          <w:rPr>
            <w:rFonts w:asciiTheme="minorHAnsi" w:eastAsiaTheme="minorEastAsia" w:hAnsiTheme="minorHAnsi" w:cstheme="minorBidi"/>
            <w:noProof/>
            <w:sz w:val="22"/>
            <w:szCs w:val="22"/>
          </w:rPr>
          <w:tab/>
        </w:r>
        <w:r w:rsidR="00230C06" w:rsidRPr="00B14BFE">
          <w:rPr>
            <w:rStyle w:val="Hyperlink"/>
            <w:noProof/>
          </w:rPr>
          <w:t>Reserved for Newborn Status at Maternal Discharge</w:t>
        </w:r>
        <w:r w:rsidR="00230C06">
          <w:rPr>
            <w:noProof/>
            <w:webHidden/>
          </w:rPr>
          <w:tab/>
        </w:r>
        <w:r w:rsidR="00230C06">
          <w:rPr>
            <w:noProof/>
            <w:webHidden/>
          </w:rPr>
          <w:fldChar w:fldCharType="begin"/>
        </w:r>
        <w:r w:rsidR="00230C06">
          <w:rPr>
            <w:noProof/>
            <w:webHidden/>
          </w:rPr>
          <w:instrText xml:space="preserve"> PAGEREF _Toc441141949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1793C977" w14:textId="1CCBB27B" w:rsidR="00230C06" w:rsidRDefault="00FF2B1E">
      <w:pPr>
        <w:pStyle w:val="TOC5"/>
        <w:tabs>
          <w:tab w:val="left" w:pos="2592"/>
        </w:tabs>
        <w:rPr>
          <w:rFonts w:asciiTheme="minorHAnsi" w:eastAsiaTheme="minorEastAsia" w:hAnsiTheme="minorHAnsi" w:cstheme="minorBidi"/>
          <w:noProof/>
          <w:sz w:val="22"/>
          <w:szCs w:val="22"/>
        </w:rPr>
      </w:pPr>
      <w:hyperlink w:anchor="_Toc441141950" w:history="1">
        <w:r w:rsidR="00230C06" w:rsidRPr="00B14BFE">
          <w:rPr>
            <w:rStyle w:val="Hyperlink"/>
            <w:noProof/>
          </w:rPr>
          <w:t>6.3.3.2.44</w:t>
        </w:r>
        <w:r w:rsidR="00230C06">
          <w:rPr>
            <w:rFonts w:asciiTheme="minorHAnsi" w:eastAsiaTheme="minorEastAsia" w:hAnsiTheme="minorHAnsi" w:cstheme="minorBidi"/>
            <w:noProof/>
            <w:sz w:val="22"/>
            <w:szCs w:val="22"/>
          </w:rPr>
          <w:tab/>
        </w:r>
        <w:r w:rsidR="00230C06" w:rsidRPr="00B14BFE">
          <w:rPr>
            <w:rStyle w:val="Hyperlink"/>
            <w:noProof/>
          </w:rPr>
          <w:t>Reserved for History of Surgical Procedures Section</w:t>
        </w:r>
        <w:r w:rsidR="00230C06">
          <w:rPr>
            <w:noProof/>
            <w:webHidden/>
          </w:rPr>
          <w:tab/>
        </w:r>
        <w:r w:rsidR="00230C06">
          <w:rPr>
            <w:noProof/>
            <w:webHidden/>
          </w:rPr>
          <w:fldChar w:fldCharType="begin"/>
        </w:r>
        <w:r w:rsidR="00230C06">
          <w:rPr>
            <w:noProof/>
            <w:webHidden/>
          </w:rPr>
          <w:instrText xml:space="preserve"> PAGEREF _Toc441141950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1BA48F95" w14:textId="62148390" w:rsidR="00230C06" w:rsidRDefault="00FF2B1E">
      <w:pPr>
        <w:pStyle w:val="TOC5"/>
        <w:tabs>
          <w:tab w:val="left" w:pos="2592"/>
        </w:tabs>
        <w:rPr>
          <w:rFonts w:asciiTheme="minorHAnsi" w:eastAsiaTheme="minorEastAsia" w:hAnsiTheme="minorHAnsi" w:cstheme="minorBidi"/>
          <w:noProof/>
          <w:sz w:val="22"/>
          <w:szCs w:val="22"/>
        </w:rPr>
      </w:pPr>
      <w:hyperlink w:anchor="_Toc441141951" w:history="1">
        <w:r w:rsidR="00230C06" w:rsidRPr="00B14BFE">
          <w:rPr>
            <w:rStyle w:val="Hyperlink"/>
            <w:noProof/>
          </w:rPr>
          <w:t>6.3.3.2.45</w:t>
        </w:r>
        <w:r w:rsidR="00230C06">
          <w:rPr>
            <w:rFonts w:asciiTheme="minorHAnsi" w:eastAsiaTheme="minorEastAsia" w:hAnsiTheme="minorHAnsi" w:cstheme="minorBidi"/>
            <w:noProof/>
            <w:sz w:val="22"/>
            <w:szCs w:val="22"/>
          </w:rPr>
          <w:tab/>
        </w:r>
        <w:r w:rsidR="00230C06" w:rsidRPr="00B14BFE">
          <w:rPr>
            <w:rStyle w:val="Hyperlink"/>
            <w:noProof/>
          </w:rPr>
          <w:t>Reserved for Operative Note Section</w:t>
        </w:r>
        <w:r w:rsidR="00230C06">
          <w:rPr>
            <w:noProof/>
            <w:webHidden/>
          </w:rPr>
          <w:tab/>
        </w:r>
        <w:r w:rsidR="00230C06">
          <w:rPr>
            <w:noProof/>
            <w:webHidden/>
          </w:rPr>
          <w:fldChar w:fldCharType="begin"/>
        </w:r>
        <w:r w:rsidR="00230C06">
          <w:rPr>
            <w:noProof/>
            <w:webHidden/>
          </w:rPr>
          <w:instrText xml:space="preserve"> PAGEREF _Toc441141951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13250732" w14:textId="79C297EB" w:rsidR="00230C06" w:rsidRDefault="00FF2B1E">
      <w:pPr>
        <w:pStyle w:val="TOC5"/>
        <w:tabs>
          <w:tab w:val="left" w:pos="2592"/>
        </w:tabs>
        <w:rPr>
          <w:rFonts w:asciiTheme="minorHAnsi" w:eastAsiaTheme="minorEastAsia" w:hAnsiTheme="minorHAnsi" w:cstheme="minorBidi"/>
          <w:noProof/>
          <w:sz w:val="22"/>
          <w:szCs w:val="22"/>
        </w:rPr>
      </w:pPr>
      <w:hyperlink w:anchor="_Toc441141952" w:history="1">
        <w:r w:rsidR="00230C06" w:rsidRPr="00B14BFE">
          <w:rPr>
            <w:rStyle w:val="Hyperlink"/>
            <w:noProof/>
          </w:rPr>
          <w:t>6.3.3.2.46</w:t>
        </w:r>
        <w:r w:rsidR="00230C06">
          <w:rPr>
            <w:rFonts w:asciiTheme="minorHAnsi" w:eastAsiaTheme="minorEastAsia" w:hAnsiTheme="minorHAnsi" w:cstheme="minorBidi"/>
            <w:noProof/>
            <w:sz w:val="22"/>
            <w:szCs w:val="22"/>
          </w:rPr>
          <w:tab/>
        </w:r>
        <w:r w:rsidR="00230C06" w:rsidRPr="00B14BFE">
          <w:rPr>
            <w:rStyle w:val="Hyperlink"/>
            <w:noProof/>
          </w:rPr>
          <w:t>Reserved for Child Functional Status Assessment</w:t>
        </w:r>
        <w:r w:rsidR="00230C06">
          <w:rPr>
            <w:noProof/>
            <w:webHidden/>
          </w:rPr>
          <w:tab/>
        </w:r>
        <w:r w:rsidR="00230C06">
          <w:rPr>
            <w:noProof/>
            <w:webHidden/>
          </w:rPr>
          <w:fldChar w:fldCharType="begin"/>
        </w:r>
        <w:r w:rsidR="00230C06">
          <w:rPr>
            <w:noProof/>
            <w:webHidden/>
          </w:rPr>
          <w:instrText xml:space="preserve"> PAGEREF _Toc441141952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0E91C842" w14:textId="0FFD6430" w:rsidR="00230C06" w:rsidRDefault="00FF2B1E">
      <w:pPr>
        <w:pStyle w:val="TOC5"/>
        <w:tabs>
          <w:tab w:val="left" w:pos="2592"/>
        </w:tabs>
        <w:rPr>
          <w:rFonts w:asciiTheme="minorHAnsi" w:eastAsiaTheme="minorEastAsia" w:hAnsiTheme="minorHAnsi" w:cstheme="minorBidi"/>
          <w:noProof/>
          <w:sz w:val="22"/>
          <w:szCs w:val="22"/>
        </w:rPr>
      </w:pPr>
      <w:hyperlink w:anchor="_Toc441141953" w:history="1">
        <w:r w:rsidR="00230C06" w:rsidRPr="00B14BFE">
          <w:rPr>
            <w:rStyle w:val="Hyperlink"/>
            <w:noProof/>
          </w:rPr>
          <w:t>6.3.3.2.47</w:t>
        </w:r>
        <w:r w:rsidR="00230C06">
          <w:rPr>
            <w:rFonts w:asciiTheme="minorHAnsi" w:eastAsiaTheme="minorEastAsia" w:hAnsiTheme="minorHAnsi" w:cstheme="minorBidi"/>
            <w:noProof/>
            <w:sz w:val="22"/>
            <w:szCs w:val="22"/>
          </w:rPr>
          <w:tab/>
        </w:r>
        <w:r w:rsidR="00230C06" w:rsidRPr="00B14BFE">
          <w:rPr>
            <w:rStyle w:val="Hyperlink"/>
            <w:noProof/>
          </w:rPr>
          <w:t>Reserved for Psychomotor Development Section</w:t>
        </w:r>
        <w:r w:rsidR="00230C06">
          <w:rPr>
            <w:noProof/>
            <w:webHidden/>
          </w:rPr>
          <w:tab/>
        </w:r>
        <w:r w:rsidR="00230C06">
          <w:rPr>
            <w:noProof/>
            <w:webHidden/>
          </w:rPr>
          <w:fldChar w:fldCharType="begin"/>
        </w:r>
        <w:r w:rsidR="00230C06">
          <w:rPr>
            <w:noProof/>
            <w:webHidden/>
          </w:rPr>
          <w:instrText xml:space="preserve"> PAGEREF _Toc441141953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09BC3D35" w14:textId="223458BE" w:rsidR="00230C06" w:rsidRDefault="00FF2B1E">
      <w:pPr>
        <w:pStyle w:val="TOC5"/>
        <w:tabs>
          <w:tab w:val="left" w:pos="2592"/>
        </w:tabs>
        <w:rPr>
          <w:rFonts w:asciiTheme="minorHAnsi" w:eastAsiaTheme="minorEastAsia" w:hAnsiTheme="minorHAnsi" w:cstheme="minorBidi"/>
          <w:noProof/>
          <w:sz w:val="22"/>
          <w:szCs w:val="22"/>
        </w:rPr>
      </w:pPr>
      <w:hyperlink w:anchor="_Toc441141954" w:history="1">
        <w:r w:rsidR="00230C06" w:rsidRPr="00B14BFE">
          <w:rPr>
            <w:rStyle w:val="Hyperlink"/>
            <w:noProof/>
          </w:rPr>
          <w:t>6.3.3.2.48</w:t>
        </w:r>
        <w:r w:rsidR="00230C06">
          <w:rPr>
            <w:rFonts w:asciiTheme="minorHAnsi" w:eastAsiaTheme="minorEastAsia" w:hAnsiTheme="minorHAnsi" w:cstheme="minorBidi"/>
            <w:noProof/>
            <w:sz w:val="22"/>
            <w:szCs w:val="22"/>
          </w:rPr>
          <w:tab/>
        </w:r>
        <w:r w:rsidR="00230C06" w:rsidRPr="00B14BFE">
          <w:rPr>
            <w:rStyle w:val="Hyperlink"/>
            <w:noProof/>
          </w:rPr>
          <w:t>Reserved for Eating and Sleeping Assessment Section</w:t>
        </w:r>
        <w:r w:rsidR="00230C06">
          <w:rPr>
            <w:noProof/>
            <w:webHidden/>
          </w:rPr>
          <w:tab/>
        </w:r>
        <w:r w:rsidR="00230C06">
          <w:rPr>
            <w:noProof/>
            <w:webHidden/>
          </w:rPr>
          <w:fldChar w:fldCharType="begin"/>
        </w:r>
        <w:r w:rsidR="00230C06">
          <w:rPr>
            <w:noProof/>
            <w:webHidden/>
          </w:rPr>
          <w:instrText xml:space="preserve"> PAGEREF _Toc441141954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1584DAB2" w14:textId="3FD8DB36" w:rsidR="00230C06" w:rsidRDefault="00FF2B1E">
      <w:pPr>
        <w:pStyle w:val="TOC5"/>
        <w:tabs>
          <w:tab w:val="left" w:pos="2592"/>
        </w:tabs>
        <w:rPr>
          <w:rFonts w:asciiTheme="minorHAnsi" w:eastAsiaTheme="minorEastAsia" w:hAnsiTheme="minorHAnsi" w:cstheme="minorBidi"/>
          <w:noProof/>
          <w:sz w:val="22"/>
          <w:szCs w:val="22"/>
        </w:rPr>
      </w:pPr>
      <w:hyperlink w:anchor="_Toc441141955" w:history="1">
        <w:r w:rsidR="00230C06" w:rsidRPr="00B14BFE">
          <w:rPr>
            <w:rStyle w:val="Hyperlink"/>
            <w:noProof/>
          </w:rPr>
          <w:t>6.3.3.2.49</w:t>
        </w:r>
        <w:r w:rsidR="00230C06">
          <w:rPr>
            <w:rFonts w:asciiTheme="minorHAnsi" w:eastAsiaTheme="minorEastAsia" w:hAnsiTheme="minorHAnsi" w:cstheme="minorBidi"/>
            <w:noProof/>
            <w:sz w:val="22"/>
            <w:szCs w:val="22"/>
          </w:rPr>
          <w:tab/>
        </w:r>
        <w:r w:rsidR="00230C06" w:rsidRPr="00B14BFE">
          <w:rPr>
            <w:rStyle w:val="Hyperlink"/>
            <w:noProof/>
          </w:rPr>
          <w:t>Reserved for Coded Event Outcomes Reserved for</w:t>
        </w:r>
        <w:r w:rsidR="00230C06">
          <w:rPr>
            <w:noProof/>
            <w:webHidden/>
          </w:rPr>
          <w:tab/>
        </w:r>
        <w:r w:rsidR="00230C06">
          <w:rPr>
            <w:noProof/>
            <w:webHidden/>
          </w:rPr>
          <w:fldChar w:fldCharType="begin"/>
        </w:r>
        <w:r w:rsidR="00230C06">
          <w:rPr>
            <w:noProof/>
            <w:webHidden/>
          </w:rPr>
          <w:instrText xml:space="preserve"> PAGEREF _Toc441141955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24C69A3C" w14:textId="2EEB693C" w:rsidR="00230C06" w:rsidRDefault="00FF2B1E">
      <w:pPr>
        <w:pStyle w:val="TOC5"/>
        <w:tabs>
          <w:tab w:val="left" w:pos="2592"/>
        </w:tabs>
        <w:rPr>
          <w:rFonts w:asciiTheme="minorHAnsi" w:eastAsiaTheme="minorEastAsia" w:hAnsiTheme="minorHAnsi" w:cstheme="minorBidi"/>
          <w:noProof/>
          <w:sz w:val="22"/>
          <w:szCs w:val="22"/>
        </w:rPr>
      </w:pPr>
      <w:hyperlink w:anchor="_Toc441141956" w:history="1">
        <w:r w:rsidR="00230C06" w:rsidRPr="00B14BFE">
          <w:rPr>
            <w:rStyle w:val="Hyperlink"/>
            <w:noProof/>
          </w:rPr>
          <w:t>6.3.3.2.50</w:t>
        </w:r>
        <w:r w:rsidR="00230C06">
          <w:rPr>
            <w:rFonts w:asciiTheme="minorHAnsi" w:eastAsiaTheme="minorEastAsia" w:hAnsiTheme="minorHAnsi" w:cstheme="minorBidi"/>
            <w:noProof/>
            <w:sz w:val="22"/>
            <w:szCs w:val="22"/>
          </w:rPr>
          <w:tab/>
        </w:r>
        <w:r w:rsidR="00230C06" w:rsidRPr="00B14BFE">
          <w:rPr>
            <w:rStyle w:val="Hyperlink"/>
            <w:noProof/>
          </w:rPr>
          <w:t>Occupational History</w:t>
        </w:r>
        <w:r w:rsidR="00230C06">
          <w:rPr>
            <w:noProof/>
            <w:webHidden/>
          </w:rPr>
          <w:tab/>
        </w:r>
        <w:r w:rsidR="00230C06">
          <w:rPr>
            <w:noProof/>
            <w:webHidden/>
          </w:rPr>
          <w:fldChar w:fldCharType="begin"/>
        </w:r>
        <w:r w:rsidR="00230C06">
          <w:rPr>
            <w:noProof/>
            <w:webHidden/>
          </w:rPr>
          <w:instrText xml:space="preserve"> PAGEREF _Toc441141956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7217B2C8" w14:textId="29E01052" w:rsidR="00230C06" w:rsidRDefault="00FF2B1E">
      <w:pPr>
        <w:pStyle w:val="TOC5"/>
        <w:tabs>
          <w:tab w:val="left" w:pos="2592"/>
        </w:tabs>
        <w:rPr>
          <w:rFonts w:asciiTheme="minorHAnsi" w:eastAsiaTheme="minorEastAsia" w:hAnsiTheme="minorHAnsi" w:cstheme="minorBidi"/>
          <w:noProof/>
          <w:sz w:val="22"/>
          <w:szCs w:val="22"/>
        </w:rPr>
      </w:pPr>
      <w:hyperlink w:anchor="_Toc441141957" w:history="1">
        <w:r w:rsidR="00230C06" w:rsidRPr="00B14BFE">
          <w:rPr>
            <w:rStyle w:val="Hyperlink"/>
            <w:noProof/>
          </w:rPr>
          <w:t>6.3.3.2.51</w:t>
        </w:r>
        <w:r w:rsidR="00230C06">
          <w:rPr>
            <w:rFonts w:asciiTheme="minorHAnsi" w:eastAsiaTheme="minorEastAsia" w:hAnsiTheme="minorHAnsi" w:cstheme="minorBidi"/>
            <w:noProof/>
            <w:sz w:val="22"/>
            <w:szCs w:val="22"/>
          </w:rPr>
          <w:tab/>
        </w:r>
        <w:r w:rsidR="00230C06" w:rsidRPr="00B14BFE">
          <w:rPr>
            <w:rStyle w:val="Hyperlink"/>
            <w:noProof/>
          </w:rPr>
          <w:t>Patient Status</w:t>
        </w:r>
        <w:r w:rsidR="00230C06">
          <w:rPr>
            <w:noProof/>
            <w:webHidden/>
          </w:rPr>
          <w:tab/>
        </w:r>
        <w:r w:rsidR="00230C06">
          <w:rPr>
            <w:noProof/>
            <w:webHidden/>
          </w:rPr>
          <w:fldChar w:fldCharType="begin"/>
        </w:r>
        <w:r w:rsidR="00230C06">
          <w:rPr>
            <w:noProof/>
            <w:webHidden/>
          </w:rPr>
          <w:instrText xml:space="preserve"> PAGEREF _Toc441141957 \h </w:instrText>
        </w:r>
        <w:r w:rsidR="00230C06">
          <w:rPr>
            <w:noProof/>
            <w:webHidden/>
          </w:rPr>
        </w:r>
        <w:r w:rsidR="00230C06">
          <w:rPr>
            <w:noProof/>
            <w:webHidden/>
          </w:rPr>
          <w:fldChar w:fldCharType="separate"/>
        </w:r>
        <w:r w:rsidR="00230C06">
          <w:rPr>
            <w:noProof/>
            <w:webHidden/>
          </w:rPr>
          <w:t>109</w:t>
        </w:r>
        <w:r w:rsidR="00230C06">
          <w:rPr>
            <w:noProof/>
            <w:webHidden/>
          </w:rPr>
          <w:fldChar w:fldCharType="end"/>
        </w:r>
      </w:hyperlink>
    </w:p>
    <w:p w14:paraId="12328B56" w14:textId="68555A44" w:rsidR="00230C06" w:rsidRDefault="00FF2B1E">
      <w:pPr>
        <w:pStyle w:val="TOC5"/>
        <w:tabs>
          <w:tab w:val="left" w:pos="2592"/>
        </w:tabs>
        <w:rPr>
          <w:rFonts w:asciiTheme="minorHAnsi" w:eastAsiaTheme="minorEastAsia" w:hAnsiTheme="minorHAnsi" w:cstheme="minorBidi"/>
          <w:noProof/>
          <w:sz w:val="22"/>
          <w:szCs w:val="22"/>
        </w:rPr>
      </w:pPr>
      <w:hyperlink w:anchor="_Toc441141958" w:history="1">
        <w:r w:rsidR="00230C06" w:rsidRPr="00B14BFE">
          <w:rPr>
            <w:rStyle w:val="Hyperlink"/>
            <w:noProof/>
          </w:rPr>
          <w:t>6.3.3.2.52</w:t>
        </w:r>
        <w:r w:rsidR="00230C06">
          <w:rPr>
            <w:rFonts w:asciiTheme="minorHAnsi" w:eastAsiaTheme="minorEastAsia" w:hAnsiTheme="minorHAnsi" w:cstheme="minorBidi"/>
            <w:noProof/>
            <w:sz w:val="22"/>
            <w:szCs w:val="22"/>
          </w:rPr>
          <w:tab/>
        </w:r>
        <w:r w:rsidR="00230C06" w:rsidRPr="00B14BFE">
          <w:rPr>
            <w:rStyle w:val="Hyperlink"/>
            <w:noProof/>
          </w:rPr>
          <w:t>Cancer Control</w:t>
        </w:r>
        <w:r w:rsidR="00230C06">
          <w:rPr>
            <w:noProof/>
            <w:webHidden/>
          </w:rPr>
          <w:tab/>
        </w:r>
        <w:r w:rsidR="00230C06">
          <w:rPr>
            <w:noProof/>
            <w:webHidden/>
          </w:rPr>
          <w:fldChar w:fldCharType="begin"/>
        </w:r>
        <w:r w:rsidR="00230C06">
          <w:rPr>
            <w:noProof/>
            <w:webHidden/>
          </w:rPr>
          <w:instrText xml:space="preserve"> PAGEREF _Toc441141958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38180C47" w14:textId="754091D5" w:rsidR="00230C06" w:rsidRDefault="00FF2B1E">
      <w:pPr>
        <w:pStyle w:val="TOC5"/>
        <w:tabs>
          <w:tab w:val="left" w:pos="2592"/>
        </w:tabs>
        <w:rPr>
          <w:rFonts w:asciiTheme="minorHAnsi" w:eastAsiaTheme="minorEastAsia" w:hAnsiTheme="minorHAnsi" w:cstheme="minorBidi"/>
          <w:noProof/>
          <w:sz w:val="22"/>
          <w:szCs w:val="22"/>
        </w:rPr>
      </w:pPr>
      <w:hyperlink w:anchor="_Toc441141959" w:history="1">
        <w:r w:rsidR="00230C06" w:rsidRPr="00B14BFE">
          <w:rPr>
            <w:rStyle w:val="Hyperlink"/>
            <w:noProof/>
          </w:rPr>
          <w:t>6.3.3.2.53</w:t>
        </w:r>
        <w:r w:rsidR="00230C06">
          <w:rPr>
            <w:rFonts w:asciiTheme="minorHAnsi" w:eastAsiaTheme="minorEastAsia" w:hAnsiTheme="minorHAnsi" w:cstheme="minorBidi"/>
            <w:noProof/>
            <w:sz w:val="22"/>
            <w:szCs w:val="22"/>
          </w:rPr>
          <w:tab/>
        </w:r>
        <w:r w:rsidR="00230C06" w:rsidRPr="00B14BFE">
          <w:rPr>
            <w:rStyle w:val="Hyperlink"/>
            <w:noProof/>
          </w:rPr>
          <w:t>Reserved for Notifications, Alerts, and Reminders Section</w:t>
        </w:r>
        <w:r w:rsidR="00230C06">
          <w:rPr>
            <w:noProof/>
            <w:webHidden/>
          </w:rPr>
          <w:tab/>
        </w:r>
        <w:r w:rsidR="00230C06">
          <w:rPr>
            <w:noProof/>
            <w:webHidden/>
          </w:rPr>
          <w:fldChar w:fldCharType="begin"/>
        </w:r>
        <w:r w:rsidR="00230C06">
          <w:rPr>
            <w:noProof/>
            <w:webHidden/>
          </w:rPr>
          <w:instrText xml:space="preserve"> PAGEREF _Toc441141959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0D9BD5D0" w14:textId="0FD8D516" w:rsidR="00230C06" w:rsidRDefault="00FF2B1E">
      <w:pPr>
        <w:pStyle w:val="TOC5"/>
        <w:tabs>
          <w:tab w:val="left" w:pos="2592"/>
        </w:tabs>
        <w:rPr>
          <w:rFonts w:asciiTheme="minorHAnsi" w:eastAsiaTheme="minorEastAsia" w:hAnsiTheme="minorHAnsi" w:cstheme="minorBidi"/>
          <w:noProof/>
          <w:sz w:val="22"/>
          <w:szCs w:val="22"/>
        </w:rPr>
      </w:pPr>
      <w:hyperlink w:anchor="_Toc441141960" w:history="1">
        <w:r w:rsidR="00230C06" w:rsidRPr="00B14BFE">
          <w:rPr>
            <w:rStyle w:val="Hyperlink"/>
            <w:noProof/>
          </w:rPr>
          <w:t>6.3.3.2.54</w:t>
        </w:r>
        <w:r w:rsidR="00230C06">
          <w:rPr>
            <w:rFonts w:asciiTheme="minorHAnsi" w:eastAsiaTheme="minorEastAsia" w:hAnsiTheme="minorHAnsi" w:cstheme="minorBidi"/>
            <w:noProof/>
            <w:sz w:val="22"/>
            <w:szCs w:val="22"/>
          </w:rPr>
          <w:tab/>
        </w:r>
        <w:r w:rsidR="00230C06" w:rsidRPr="00B14BFE">
          <w:rPr>
            <w:rStyle w:val="Hyperlink"/>
            <w:noProof/>
          </w:rPr>
          <w:t>Reserved for Pain Assessment Panel Section</w:t>
        </w:r>
        <w:r w:rsidR="00230C06">
          <w:rPr>
            <w:noProof/>
            <w:webHidden/>
          </w:rPr>
          <w:tab/>
        </w:r>
        <w:r w:rsidR="00230C06">
          <w:rPr>
            <w:noProof/>
            <w:webHidden/>
          </w:rPr>
          <w:fldChar w:fldCharType="begin"/>
        </w:r>
        <w:r w:rsidR="00230C06">
          <w:rPr>
            <w:noProof/>
            <w:webHidden/>
          </w:rPr>
          <w:instrText xml:space="preserve"> PAGEREF _Toc441141960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2E66541F" w14:textId="40825630" w:rsidR="00230C06" w:rsidRDefault="00FF2B1E">
      <w:pPr>
        <w:pStyle w:val="TOC5"/>
        <w:tabs>
          <w:tab w:val="left" w:pos="2592"/>
        </w:tabs>
        <w:rPr>
          <w:rFonts w:asciiTheme="minorHAnsi" w:eastAsiaTheme="minorEastAsia" w:hAnsiTheme="minorHAnsi" w:cstheme="minorBidi"/>
          <w:noProof/>
          <w:sz w:val="22"/>
          <w:szCs w:val="22"/>
        </w:rPr>
      </w:pPr>
      <w:hyperlink w:anchor="_Toc441141961" w:history="1">
        <w:r w:rsidR="00230C06" w:rsidRPr="00B14BFE">
          <w:rPr>
            <w:rStyle w:val="Hyperlink"/>
            <w:noProof/>
          </w:rPr>
          <w:t>6.3.3.2.55</w:t>
        </w:r>
        <w:r w:rsidR="00230C06">
          <w:rPr>
            <w:rFonts w:asciiTheme="minorHAnsi" w:eastAsiaTheme="minorEastAsia" w:hAnsiTheme="minorHAnsi" w:cstheme="minorBidi"/>
            <w:noProof/>
            <w:sz w:val="22"/>
            <w:szCs w:val="22"/>
          </w:rPr>
          <w:tab/>
        </w:r>
        <w:r w:rsidR="00230C06" w:rsidRPr="00B14BFE">
          <w:rPr>
            <w:rStyle w:val="Hyperlink"/>
            <w:noProof/>
          </w:rPr>
          <w:t>Reserved for History of Cognitive Function Section</w:t>
        </w:r>
        <w:r w:rsidR="00230C06">
          <w:rPr>
            <w:noProof/>
            <w:webHidden/>
          </w:rPr>
          <w:tab/>
        </w:r>
        <w:r w:rsidR="00230C06">
          <w:rPr>
            <w:noProof/>
            <w:webHidden/>
          </w:rPr>
          <w:fldChar w:fldCharType="begin"/>
        </w:r>
        <w:r w:rsidR="00230C06">
          <w:rPr>
            <w:noProof/>
            <w:webHidden/>
          </w:rPr>
          <w:instrText xml:space="preserve"> PAGEREF _Toc441141961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26B5EEA6" w14:textId="77223FF3" w:rsidR="00230C06" w:rsidRDefault="00FF2B1E">
      <w:pPr>
        <w:pStyle w:val="TOC5"/>
        <w:tabs>
          <w:tab w:val="left" w:pos="2592"/>
        </w:tabs>
        <w:rPr>
          <w:rFonts w:asciiTheme="minorHAnsi" w:eastAsiaTheme="minorEastAsia" w:hAnsiTheme="minorHAnsi" w:cstheme="minorBidi"/>
          <w:noProof/>
          <w:sz w:val="22"/>
          <w:szCs w:val="22"/>
        </w:rPr>
      </w:pPr>
      <w:hyperlink w:anchor="_Toc441141962" w:history="1">
        <w:r w:rsidR="00230C06" w:rsidRPr="00B14BFE">
          <w:rPr>
            <w:rStyle w:val="Hyperlink"/>
            <w:noProof/>
          </w:rPr>
          <w:t>6.3.3.2.56</w:t>
        </w:r>
        <w:r w:rsidR="00230C06">
          <w:rPr>
            <w:rFonts w:asciiTheme="minorHAnsi" w:eastAsiaTheme="minorEastAsia" w:hAnsiTheme="minorHAnsi" w:cstheme="minorBidi"/>
            <w:noProof/>
            <w:sz w:val="22"/>
            <w:szCs w:val="22"/>
          </w:rPr>
          <w:tab/>
        </w:r>
        <w:r w:rsidR="00230C06" w:rsidRPr="00B14BFE">
          <w:rPr>
            <w:rStyle w:val="Hyperlink"/>
            <w:noProof/>
          </w:rPr>
          <w:t>Reserved for Isolation Status Section</w:t>
        </w:r>
        <w:r w:rsidR="00230C06">
          <w:rPr>
            <w:noProof/>
            <w:webHidden/>
          </w:rPr>
          <w:tab/>
        </w:r>
        <w:r w:rsidR="00230C06">
          <w:rPr>
            <w:noProof/>
            <w:webHidden/>
          </w:rPr>
          <w:fldChar w:fldCharType="begin"/>
        </w:r>
        <w:r w:rsidR="00230C06">
          <w:rPr>
            <w:noProof/>
            <w:webHidden/>
          </w:rPr>
          <w:instrText xml:space="preserve"> PAGEREF _Toc441141962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2C91116D" w14:textId="25045BB5" w:rsidR="00230C06" w:rsidRDefault="00FF2B1E">
      <w:pPr>
        <w:pStyle w:val="TOC5"/>
        <w:tabs>
          <w:tab w:val="left" w:pos="2592"/>
        </w:tabs>
        <w:rPr>
          <w:rFonts w:asciiTheme="minorHAnsi" w:eastAsiaTheme="minorEastAsia" w:hAnsiTheme="minorHAnsi" w:cstheme="minorBidi"/>
          <w:noProof/>
          <w:sz w:val="22"/>
          <w:szCs w:val="22"/>
        </w:rPr>
      </w:pPr>
      <w:hyperlink w:anchor="_Toc441141963" w:history="1">
        <w:r w:rsidR="00230C06" w:rsidRPr="00B14BFE">
          <w:rPr>
            <w:rStyle w:val="Hyperlink"/>
            <w:noProof/>
          </w:rPr>
          <w:t>6.3.3.2.57</w:t>
        </w:r>
        <w:r w:rsidR="00230C06">
          <w:rPr>
            <w:rFonts w:asciiTheme="minorHAnsi" w:eastAsiaTheme="minorEastAsia" w:hAnsiTheme="minorHAnsi" w:cstheme="minorBidi"/>
            <w:noProof/>
            <w:sz w:val="22"/>
            <w:szCs w:val="22"/>
          </w:rPr>
          <w:tab/>
        </w:r>
        <w:r w:rsidR="00230C06" w:rsidRPr="00B14BFE">
          <w:rPr>
            <w:rStyle w:val="Hyperlink"/>
            <w:noProof/>
          </w:rPr>
          <w:t>Reserved for Restraints Section</w:t>
        </w:r>
        <w:r w:rsidR="00230C06">
          <w:rPr>
            <w:noProof/>
            <w:webHidden/>
          </w:rPr>
          <w:tab/>
        </w:r>
        <w:r w:rsidR="00230C06">
          <w:rPr>
            <w:noProof/>
            <w:webHidden/>
          </w:rPr>
          <w:fldChar w:fldCharType="begin"/>
        </w:r>
        <w:r w:rsidR="00230C06">
          <w:rPr>
            <w:noProof/>
            <w:webHidden/>
          </w:rPr>
          <w:instrText xml:space="preserve"> PAGEREF _Toc441141963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54564223" w14:textId="0F823736" w:rsidR="00230C06" w:rsidRDefault="00FF2B1E">
      <w:pPr>
        <w:pStyle w:val="TOC5"/>
        <w:tabs>
          <w:tab w:val="left" w:pos="2592"/>
        </w:tabs>
        <w:rPr>
          <w:rFonts w:asciiTheme="minorHAnsi" w:eastAsiaTheme="minorEastAsia" w:hAnsiTheme="minorHAnsi" w:cstheme="minorBidi"/>
          <w:noProof/>
          <w:sz w:val="22"/>
          <w:szCs w:val="22"/>
        </w:rPr>
      </w:pPr>
      <w:hyperlink w:anchor="_Toc441141964" w:history="1">
        <w:r w:rsidR="00230C06" w:rsidRPr="00B14BFE">
          <w:rPr>
            <w:rStyle w:val="Hyperlink"/>
            <w:noProof/>
          </w:rPr>
          <w:t>6.3.3.2.58</w:t>
        </w:r>
        <w:r w:rsidR="00230C06">
          <w:rPr>
            <w:rFonts w:asciiTheme="minorHAnsi" w:eastAsiaTheme="minorEastAsia" w:hAnsiTheme="minorHAnsi" w:cstheme="minorBidi"/>
            <w:noProof/>
            <w:sz w:val="22"/>
            <w:szCs w:val="22"/>
          </w:rPr>
          <w:tab/>
        </w:r>
        <w:r w:rsidR="00230C06" w:rsidRPr="00B14BFE">
          <w:rPr>
            <w:rStyle w:val="Hyperlink"/>
            <w:noProof/>
          </w:rPr>
          <w:t>Reserved for Risk Indicators for Hearing Loss</w:t>
        </w:r>
        <w:r w:rsidR="00230C06">
          <w:rPr>
            <w:noProof/>
            <w:webHidden/>
          </w:rPr>
          <w:tab/>
        </w:r>
        <w:r w:rsidR="00230C06">
          <w:rPr>
            <w:noProof/>
            <w:webHidden/>
          </w:rPr>
          <w:fldChar w:fldCharType="begin"/>
        </w:r>
        <w:r w:rsidR="00230C06">
          <w:rPr>
            <w:noProof/>
            <w:webHidden/>
          </w:rPr>
          <w:instrText xml:space="preserve"> PAGEREF _Toc441141964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0C3413C2" w14:textId="61339168" w:rsidR="00230C06" w:rsidRDefault="00FF2B1E">
      <w:pPr>
        <w:pStyle w:val="TOC5"/>
        <w:tabs>
          <w:tab w:val="left" w:pos="2592"/>
        </w:tabs>
        <w:rPr>
          <w:rFonts w:asciiTheme="minorHAnsi" w:eastAsiaTheme="minorEastAsia" w:hAnsiTheme="minorHAnsi" w:cstheme="minorBidi"/>
          <w:noProof/>
          <w:sz w:val="22"/>
          <w:szCs w:val="22"/>
        </w:rPr>
      </w:pPr>
      <w:hyperlink w:anchor="_Toc441141965" w:history="1">
        <w:r w:rsidR="00230C06" w:rsidRPr="00B14BFE">
          <w:rPr>
            <w:rStyle w:val="Hyperlink"/>
            <w:noProof/>
          </w:rPr>
          <w:t>6.3.3.2.59</w:t>
        </w:r>
        <w:r w:rsidR="00230C06">
          <w:rPr>
            <w:rFonts w:asciiTheme="minorHAnsi" w:eastAsiaTheme="minorEastAsia" w:hAnsiTheme="minorHAnsi" w:cstheme="minorBidi"/>
            <w:noProof/>
            <w:sz w:val="22"/>
            <w:szCs w:val="22"/>
          </w:rPr>
          <w:tab/>
        </w:r>
        <w:r w:rsidR="00230C06" w:rsidRPr="00B14BFE">
          <w:rPr>
            <w:rStyle w:val="Hyperlink"/>
            <w:noProof/>
          </w:rPr>
          <w:t>Reserved for Cancer Diagnosis Section</w:t>
        </w:r>
        <w:r w:rsidR="00230C06">
          <w:rPr>
            <w:noProof/>
            <w:webHidden/>
          </w:rPr>
          <w:tab/>
        </w:r>
        <w:r w:rsidR="00230C06">
          <w:rPr>
            <w:noProof/>
            <w:webHidden/>
          </w:rPr>
          <w:fldChar w:fldCharType="begin"/>
        </w:r>
        <w:r w:rsidR="00230C06">
          <w:rPr>
            <w:noProof/>
            <w:webHidden/>
          </w:rPr>
          <w:instrText xml:space="preserve"> PAGEREF _Toc441141965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44E6A130" w14:textId="4090C505" w:rsidR="00230C06" w:rsidRDefault="00FF2B1E">
      <w:pPr>
        <w:pStyle w:val="TOC5"/>
        <w:tabs>
          <w:tab w:val="left" w:pos="2592"/>
        </w:tabs>
        <w:rPr>
          <w:rFonts w:asciiTheme="minorHAnsi" w:eastAsiaTheme="minorEastAsia" w:hAnsiTheme="minorHAnsi" w:cstheme="minorBidi"/>
          <w:noProof/>
          <w:sz w:val="22"/>
          <w:szCs w:val="22"/>
        </w:rPr>
      </w:pPr>
      <w:hyperlink w:anchor="_Toc441141966" w:history="1">
        <w:r w:rsidR="00230C06" w:rsidRPr="00B14BFE">
          <w:rPr>
            <w:rStyle w:val="Hyperlink"/>
            <w:noProof/>
          </w:rPr>
          <w:t>6.3.3.2.60</w:t>
        </w:r>
        <w:r w:rsidR="00230C06">
          <w:rPr>
            <w:rFonts w:asciiTheme="minorHAnsi" w:eastAsiaTheme="minorEastAsia" w:hAnsiTheme="minorHAnsi" w:cstheme="minorBidi"/>
            <w:noProof/>
            <w:sz w:val="22"/>
            <w:szCs w:val="22"/>
          </w:rPr>
          <w:tab/>
        </w:r>
        <w:r w:rsidR="00230C06" w:rsidRPr="00B14BFE">
          <w:rPr>
            <w:rStyle w:val="Hyperlink"/>
            <w:noProof/>
          </w:rPr>
          <w:t>Reserved for Occupational Data for Health Section</w:t>
        </w:r>
        <w:r w:rsidR="00230C06">
          <w:rPr>
            <w:noProof/>
            <w:webHidden/>
          </w:rPr>
          <w:tab/>
        </w:r>
        <w:r w:rsidR="00230C06">
          <w:rPr>
            <w:noProof/>
            <w:webHidden/>
          </w:rPr>
          <w:fldChar w:fldCharType="begin"/>
        </w:r>
        <w:r w:rsidR="00230C06">
          <w:rPr>
            <w:noProof/>
            <w:webHidden/>
          </w:rPr>
          <w:instrText xml:space="preserve"> PAGEREF _Toc441141966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5EC2929D" w14:textId="000B162D" w:rsidR="00230C06" w:rsidRDefault="00FF2B1E">
      <w:pPr>
        <w:pStyle w:val="TOC4"/>
        <w:tabs>
          <w:tab w:val="left" w:pos="2160"/>
        </w:tabs>
        <w:rPr>
          <w:rFonts w:asciiTheme="minorHAnsi" w:eastAsiaTheme="minorEastAsia" w:hAnsiTheme="minorHAnsi" w:cstheme="minorBidi"/>
          <w:noProof/>
          <w:sz w:val="22"/>
          <w:szCs w:val="22"/>
        </w:rPr>
      </w:pPr>
      <w:hyperlink w:anchor="_Toc441141967" w:history="1">
        <w:r w:rsidR="00230C06" w:rsidRPr="00B14BFE">
          <w:rPr>
            <w:rStyle w:val="Hyperlink"/>
            <w:noProof/>
          </w:rPr>
          <w:t>6.3.3.3</w:t>
        </w:r>
        <w:r w:rsidR="00230C06">
          <w:rPr>
            <w:rFonts w:asciiTheme="minorHAnsi" w:eastAsiaTheme="minorEastAsia" w:hAnsiTheme="minorHAnsi" w:cstheme="minorBidi"/>
            <w:noProof/>
            <w:sz w:val="22"/>
            <w:szCs w:val="22"/>
          </w:rPr>
          <w:tab/>
        </w:r>
        <w:r w:rsidR="00230C06" w:rsidRPr="00B14BFE">
          <w:rPr>
            <w:rStyle w:val="Hyperlink"/>
            <w:noProof/>
          </w:rPr>
          <w:t>Medications</w:t>
        </w:r>
        <w:r w:rsidR="00230C06">
          <w:rPr>
            <w:noProof/>
            <w:webHidden/>
          </w:rPr>
          <w:tab/>
        </w:r>
        <w:r w:rsidR="00230C06">
          <w:rPr>
            <w:noProof/>
            <w:webHidden/>
          </w:rPr>
          <w:fldChar w:fldCharType="begin"/>
        </w:r>
        <w:r w:rsidR="00230C06">
          <w:rPr>
            <w:noProof/>
            <w:webHidden/>
          </w:rPr>
          <w:instrText xml:space="preserve"> PAGEREF _Toc441141967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697F8B9E" w14:textId="74EC4F38" w:rsidR="00230C06" w:rsidRDefault="00FF2B1E">
      <w:pPr>
        <w:pStyle w:val="TOC5"/>
        <w:tabs>
          <w:tab w:val="left" w:pos="2592"/>
        </w:tabs>
        <w:rPr>
          <w:rFonts w:asciiTheme="minorHAnsi" w:eastAsiaTheme="minorEastAsia" w:hAnsiTheme="minorHAnsi" w:cstheme="minorBidi"/>
          <w:noProof/>
          <w:sz w:val="22"/>
          <w:szCs w:val="22"/>
        </w:rPr>
      </w:pPr>
      <w:hyperlink w:anchor="_Toc441141968" w:history="1">
        <w:r w:rsidR="00230C06" w:rsidRPr="00B14BFE">
          <w:rPr>
            <w:rStyle w:val="Hyperlink"/>
            <w:noProof/>
          </w:rPr>
          <w:t>6.3.3.3.1</w:t>
        </w:r>
        <w:r w:rsidR="00230C06">
          <w:rPr>
            <w:rFonts w:asciiTheme="minorHAnsi" w:eastAsiaTheme="minorEastAsia" w:hAnsiTheme="minorHAnsi" w:cstheme="minorBidi"/>
            <w:noProof/>
            <w:sz w:val="22"/>
            <w:szCs w:val="22"/>
          </w:rPr>
          <w:tab/>
        </w:r>
        <w:r w:rsidR="00230C06" w:rsidRPr="00B14BFE">
          <w:rPr>
            <w:rStyle w:val="Hyperlink"/>
            <w:noProof/>
          </w:rPr>
          <w:t>Medications Section 1.3.6.1.4.1.19376.1.5.3.1.3.19</w:t>
        </w:r>
        <w:r w:rsidR="00230C06">
          <w:rPr>
            <w:noProof/>
            <w:webHidden/>
          </w:rPr>
          <w:tab/>
        </w:r>
        <w:r w:rsidR="00230C06">
          <w:rPr>
            <w:noProof/>
            <w:webHidden/>
          </w:rPr>
          <w:fldChar w:fldCharType="begin"/>
        </w:r>
        <w:r w:rsidR="00230C06">
          <w:rPr>
            <w:noProof/>
            <w:webHidden/>
          </w:rPr>
          <w:instrText xml:space="preserve"> PAGEREF _Toc441141968 \h </w:instrText>
        </w:r>
        <w:r w:rsidR="00230C06">
          <w:rPr>
            <w:noProof/>
            <w:webHidden/>
          </w:rPr>
        </w:r>
        <w:r w:rsidR="00230C06">
          <w:rPr>
            <w:noProof/>
            <w:webHidden/>
          </w:rPr>
          <w:fldChar w:fldCharType="separate"/>
        </w:r>
        <w:r w:rsidR="00230C06">
          <w:rPr>
            <w:noProof/>
            <w:webHidden/>
          </w:rPr>
          <w:t>110</w:t>
        </w:r>
        <w:r w:rsidR="00230C06">
          <w:rPr>
            <w:noProof/>
            <w:webHidden/>
          </w:rPr>
          <w:fldChar w:fldCharType="end"/>
        </w:r>
      </w:hyperlink>
    </w:p>
    <w:p w14:paraId="5D1C0C88" w14:textId="54E9989A" w:rsidR="00230C06" w:rsidRDefault="00FF2B1E">
      <w:pPr>
        <w:pStyle w:val="TOC5"/>
        <w:tabs>
          <w:tab w:val="left" w:pos="2592"/>
        </w:tabs>
        <w:rPr>
          <w:rFonts w:asciiTheme="minorHAnsi" w:eastAsiaTheme="minorEastAsia" w:hAnsiTheme="minorHAnsi" w:cstheme="minorBidi"/>
          <w:noProof/>
          <w:sz w:val="22"/>
          <w:szCs w:val="22"/>
        </w:rPr>
      </w:pPr>
      <w:hyperlink w:anchor="_Toc441141969" w:history="1">
        <w:r w:rsidR="00230C06" w:rsidRPr="00B14BFE">
          <w:rPr>
            <w:rStyle w:val="Hyperlink"/>
            <w:noProof/>
          </w:rPr>
          <w:t>6.3.3.3.2</w:t>
        </w:r>
        <w:r w:rsidR="00230C06">
          <w:rPr>
            <w:rFonts w:asciiTheme="minorHAnsi" w:eastAsiaTheme="minorEastAsia" w:hAnsiTheme="minorHAnsi" w:cstheme="minorBidi"/>
            <w:noProof/>
            <w:sz w:val="22"/>
            <w:szCs w:val="22"/>
          </w:rPr>
          <w:tab/>
        </w:r>
        <w:r w:rsidR="00230C06" w:rsidRPr="00B14BFE">
          <w:rPr>
            <w:rStyle w:val="Hyperlink"/>
            <w:noProof/>
          </w:rPr>
          <w:t>Admission Medication History Section 1.3.6.1.4.1.19376.1.5.3.1.3.20</w:t>
        </w:r>
        <w:r w:rsidR="00230C06">
          <w:rPr>
            <w:noProof/>
            <w:webHidden/>
          </w:rPr>
          <w:tab/>
        </w:r>
        <w:r w:rsidR="00230C06">
          <w:rPr>
            <w:noProof/>
            <w:webHidden/>
          </w:rPr>
          <w:fldChar w:fldCharType="begin"/>
        </w:r>
        <w:r w:rsidR="00230C06">
          <w:rPr>
            <w:noProof/>
            <w:webHidden/>
          </w:rPr>
          <w:instrText xml:space="preserve"> PAGEREF _Toc441141969 \h </w:instrText>
        </w:r>
        <w:r w:rsidR="00230C06">
          <w:rPr>
            <w:noProof/>
            <w:webHidden/>
          </w:rPr>
        </w:r>
        <w:r w:rsidR="00230C06">
          <w:rPr>
            <w:noProof/>
            <w:webHidden/>
          </w:rPr>
          <w:fldChar w:fldCharType="separate"/>
        </w:r>
        <w:r w:rsidR="00230C06">
          <w:rPr>
            <w:noProof/>
            <w:webHidden/>
          </w:rPr>
          <w:t>111</w:t>
        </w:r>
        <w:r w:rsidR="00230C06">
          <w:rPr>
            <w:noProof/>
            <w:webHidden/>
          </w:rPr>
          <w:fldChar w:fldCharType="end"/>
        </w:r>
      </w:hyperlink>
    </w:p>
    <w:p w14:paraId="181998F9" w14:textId="5919D2BF" w:rsidR="00230C06" w:rsidRDefault="00FF2B1E">
      <w:pPr>
        <w:pStyle w:val="TOC5"/>
        <w:tabs>
          <w:tab w:val="left" w:pos="2592"/>
        </w:tabs>
        <w:rPr>
          <w:rFonts w:asciiTheme="minorHAnsi" w:eastAsiaTheme="minorEastAsia" w:hAnsiTheme="minorHAnsi" w:cstheme="minorBidi"/>
          <w:noProof/>
          <w:sz w:val="22"/>
          <w:szCs w:val="22"/>
        </w:rPr>
      </w:pPr>
      <w:hyperlink w:anchor="_Toc441141970" w:history="1">
        <w:r w:rsidR="00230C06" w:rsidRPr="00B14BFE">
          <w:rPr>
            <w:rStyle w:val="Hyperlink"/>
            <w:noProof/>
          </w:rPr>
          <w:t>6.3.3.3.3</w:t>
        </w:r>
        <w:r w:rsidR="00230C06">
          <w:rPr>
            <w:rFonts w:asciiTheme="minorHAnsi" w:eastAsiaTheme="minorEastAsia" w:hAnsiTheme="minorHAnsi" w:cstheme="minorBidi"/>
            <w:noProof/>
            <w:sz w:val="22"/>
            <w:szCs w:val="22"/>
          </w:rPr>
          <w:tab/>
        </w:r>
        <w:r w:rsidR="00230C06" w:rsidRPr="00B14BFE">
          <w:rPr>
            <w:rStyle w:val="Hyperlink"/>
            <w:noProof/>
          </w:rPr>
          <w:t>Medications Administered Section 1.3.6.1.4.1.19376.1.5.3.1.3.21</w:t>
        </w:r>
        <w:r w:rsidR="00230C06">
          <w:rPr>
            <w:noProof/>
            <w:webHidden/>
          </w:rPr>
          <w:tab/>
        </w:r>
        <w:r w:rsidR="00230C06">
          <w:rPr>
            <w:noProof/>
            <w:webHidden/>
          </w:rPr>
          <w:fldChar w:fldCharType="begin"/>
        </w:r>
        <w:r w:rsidR="00230C06">
          <w:rPr>
            <w:noProof/>
            <w:webHidden/>
          </w:rPr>
          <w:instrText xml:space="preserve"> PAGEREF _Toc441141970 \h </w:instrText>
        </w:r>
        <w:r w:rsidR="00230C06">
          <w:rPr>
            <w:noProof/>
            <w:webHidden/>
          </w:rPr>
        </w:r>
        <w:r w:rsidR="00230C06">
          <w:rPr>
            <w:noProof/>
            <w:webHidden/>
          </w:rPr>
          <w:fldChar w:fldCharType="separate"/>
        </w:r>
        <w:r w:rsidR="00230C06">
          <w:rPr>
            <w:noProof/>
            <w:webHidden/>
          </w:rPr>
          <w:t>112</w:t>
        </w:r>
        <w:r w:rsidR="00230C06">
          <w:rPr>
            <w:noProof/>
            <w:webHidden/>
          </w:rPr>
          <w:fldChar w:fldCharType="end"/>
        </w:r>
      </w:hyperlink>
    </w:p>
    <w:p w14:paraId="290E3A96" w14:textId="5463BA21" w:rsidR="00230C06" w:rsidRDefault="00FF2B1E">
      <w:pPr>
        <w:pStyle w:val="TOC5"/>
        <w:tabs>
          <w:tab w:val="left" w:pos="2592"/>
        </w:tabs>
        <w:rPr>
          <w:rFonts w:asciiTheme="minorHAnsi" w:eastAsiaTheme="minorEastAsia" w:hAnsiTheme="minorHAnsi" w:cstheme="minorBidi"/>
          <w:noProof/>
          <w:sz w:val="22"/>
          <w:szCs w:val="22"/>
        </w:rPr>
      </w:pPr>
      <w:hyperlink w:anchor="_Toc441141971" w:history="1">
        <w:r w:rsidR="00230C06" w:rsidRPr="00B14BFE">
          <w:rPr>
            <w:rStyle w:val="Hyperlink"/>
            <w:noProof/>
          </w:rPr>
          <w:t>6.3.3.3.4</w:t>
        </w:r>
        <w:r w:rsidR="00230C06">
          <w:rPr>
            <w:rFonts w:asciiTheme="minorHAnsi" w:eastAsiaTheme="minorEastAsia" w:hAnsiTheme="minorHAnsi" w:cstheme="minorBidi"/>
            <w:noProof/>
            <w:sz w:val="22"/>
            <w:szCs w:val="22"/>
          </w:rPr>
          <w:tab/>
        </w:r>
        <w:r w:rsidR="00230C06" w:rsidRPr="00B14BFE">
          <w:rPr>
            <w:rStyle w:val="Hyperlink"/>
            <w:noProof/>
          </w:rPr>
          <w:t>Hospital Discharge Medications Section 1.3.6.1.4.1.19376.1.5.3.1.3.22</w:t>
        </w:r>
        <w:r w:rsidR="00230C06">
          <w:rPr>
            <w:noProof/>
            <w:webHidden/>
          </w:rPr>
          <w:tab/>
        </w:r>
        <w:r w:rsidR="00230C06">
          <w:rPr>
            <w:noProof/>
            <w:webHidden/>
          </w:rPr>
          <w:fldChar w:fldCharType="begin"/>
        </w:r>
        <w:r w:rsidR="00230C06">
          <w:rPr>
            <w:noProof/>
            <w:webHidden/>
          </w:rPr>
          <w:instrText xml:space="preserve"> PAGEREF _Toc441141971 \h </w:instrText>
        </w:r>
        <w:r w:rsidR="00230C06">
          <w:rPr>
            <w:noProof/>
            <w:webHidden/>
          </w:rPr>
        </w:r>
        <w:r w:rsidR="00230C06">
          <w:rPr>
            <w:noProof/>
            <w:webHidden/>
          </w:rPr>
          <w:fldChar w:fldCharType="separate"/>
        </w:r>
        <w:r w:rsidR="00230C06">
          <w:rPr>
            <w:noProof/>
            <w:webHidden/>
          </w:rPr>
          <w:t>112</w:t>
        </w:r>
        <w:r w:rsidR="00230C06">
          <w:rPr>
            <w:noProof/>
            <w:webHidden/>
          </w:rPr>
          <w:fldChar w:fldCharType="end"/>
        </w:r>
      </w:hyperlink>
    </w:p>
    <w:p w14:paraId="21EA53D3" w14:textId="3F2D6B20" w:rsidR="00230C06" w:rsidRDefault="00FF2B1E">
      <w:pPr>
        <w:pStyle w:val="TOC5"/>
        <w:tabs>
          <w:tab w:val="left" w:pos="2592"/>
        </w:tabs>
        <w:rPr>
          <w:rFonts w:asciiTheme="minorHAnsi" w:eastAsiaTheme="minorEastAsia" w:hAnsiTheme="minorHAnsi" w:cstheme="minorBidi"/>
          <w:noProof/>
          <w:sz w:val="22"/>
          <w:szCs w:val="22"/>
        </w:rPr>
      </w:pPr>
      <w:hyperlink w:anchor="_Toc441141972" w:history="1">
        <w:r w:rsidR="00230C06" w:rsidRPr="00B14BFE">
          <w:rPr>
            <w:rStyle w:val="Hyperlink"/>
            <w:noProof/>
          </w:rPr>
          <w:t>6.3.3.3.5</w:t>
        </w:r>
        <w:r w:rsidR="00230C06">
          <w:rPr>
            <w:rFonts w:asciiTheme="minorHAnsi" w:eastAsiaTheme="minorEastAsia" w:hAnsiTheme="minorHAnsi" w:cstheme="minorBidi"/>
            <w:noProof/>
            <w:sz w:val="22"/>
            <w:szCs w:val="22"/>
          </w:rPr>
          <w:tab/>
        </w:r>
        <w:r w:rsidR="00230C06" w:rsidRPr="00B14BFE">
          <w:rPr>
            <w:rStyle w:val="Hyperlink"/>
            <w:noProof/>
          </w:rPr>
          <w:t>Immunizations Section 1.3.6.1.4.1.19376.1.5.3.1.3.23</w:t>
        </w:r>
        <w:r w:rsidR="00230C06">
          <w:rPr>
            <w:noProof/>
            <w:webHidden/>
          </w:rPr>
          <w:tab/>
        </w:r>
        <w:r w:rsidR="00230C06">
          <w:rPr>
            <w:noProof/>
            <w:webHidden/>
          </w:rPr>
          <w:fldChar w:fldCharType="begin"/>
        </w:r>
        <w:r w:rsidR="00230C06">
          <w:rPr>
            <w:noProof/>
            <w:webHidden/>
          </w:rPr>
          <w:instrText xml:space="preserve"> PAGEREF _Toc441141972 \h </w:instrText>
        </w:r>
        <w:r w:rsidR="00230C06">
          <w:rPr>
            <w:noProof/>
            <w:webHidden/>
          </w:rPr>
        </w:r>
        <w:r w:rsidR="00230C06">
          <w:rPr>
            <w:noProof/>
            <w:webHidden/>
          </w:rPr>
          <w:fldChar w:fldCharType="separate"/>
        </w:r>
        <w:r w:rsidR="00230C06">
          <w:rPr>
            <w:noProof/>
            <w:webHidden/>
          </w:rPr>
          <w:t>113</w:t>
        </w:r>
        <w:r w:rsidR="00230C06">
          <w:rPr>
            <w:noProof/>
            <w:webHidden/>
          </w:rPr>
          <w:fldChar w:fldCharType="end"/>
        </w:r>
      </w:hyperlink>
    </w:p>
    <w:p w14:paraId="359E9C7F" w14:textId="062680FC" w:rsidR="00230C06" w:rsidRDefault="00FF2B1E">
      <w:pPr>
        <w:pStyle w:val="TOC4"/>
        <w:tabs>
          <w:tab w:val="left" w:pos="2160"/>
        </w:tabs>
        <w:rPr>
          <w:rFonts w:asciiTheme="minorHAnsi" w:eastAsiaTheme="minorEastAsia" w:hAnsiTheme="minorHAnsi" w:cstheme="minorBidi"/>
          <w:noProof/>
          <w:sz w:val="22"/>
          <w:szCs w:val="22"/>
        </w:rPr>
      </w:pPr>
      <w:hyperlink w:anchor="_Toc441141973" w:history="1">
        <w:r w:rsidR="00230C06" w:rsidRPr="00B14BFE">
          <w:rPr>
            <w:rStyle w:val="Hyperlink"/>
            <w:noProof/>
          </w:rPr>
          <w:t>6.3.3.4</w:t>
        </w:r>
        <w:r w:rsidR="00230C06">
          <w:rPr>
            <w:rFonts w:asciiTheme="minorHAnsi" w:eastAsiaTheme="minorEastAsia" w:hAnsiTheme="minorHAnsi" w:cstheme="minorBidi"/>
            <w:noProof/>
            <w:sz w:val="22"/>
            <w:szCs w:val="22"/>
          </w:rPr>
          <w:tab/>
        </w:r>
        <w:r w:rsidR="00230C06" w:rsidRPr="00B14BFE">
          <w:rPr>
            <w:rStyle w:val="Hyperlink"/>
            <w:noProof/>
          </w:rPr>
          <w:t>Physical Exams</w:t>
        </w:r>
        <w:r w:rsidR="00230C06">
          <w:rPr>
            <w:noProof/>
            <w:webHidden/>
          </w:rPr>
          <w:tab/>
        </w:r>
        <w:r w:rsidR="00230C06">
          <w:rPr>
            <w:noProof/>
            <w:webHidden/>
          </w:rPr>
          <w:fldChar w:fldCharType="begin"/>
        </w:r>
        <w:r w:rsidR="00230C06">
          <w:rPr>
            <w:noProof/>
            <w:webHidden/>
          </w:rPr>
          <w:instrText xml:space="preserve"> PAGEREF _Toc441141973 \h </w:instrText>
        </w:r>
        <w:r w:rsidR="00230C06">
          <w:rPr>
            <w:noProof/>
            <w:webHidden/>
          </w:rPr>
        </w:r>
        <w:r w:rsidR="00230C06">
          <w:rPr>
            <w:noProof/>
            <w:webHidden/>
          </w:rPr>
          <w:fldChar w:fldCharType="separate"/>
        </w:r>
        <w:r w:rsidR="00230C06">
          <w:rPr>
            <w:noProof/>
            <w:webHidden/>
          </w:rPr>
          <w:t>114</w:t>
        </w:r>
        <w:r w:rsidR="00230C06">
          <w:rPr>
            <w:noProof/>
            <w:webHidden/>
          </w:rPr>
          <w:fldChar w:fldCharType="end"/>
        </w:r>
      </w:hyperlink>
    </w:p>
    <w:p w14:paraId="20E67B9F" w14:textId="3AFE1065" w:rsidR="00230C06" w:rsidRDefault="00FF2B1E">
      <w:pPr>
        <w:pStyle w:val="TOC5"/>
        <w:tabs>
          <w:tab w:val="left" w:pos="2592"/>
        </w:tabs>
        <w:rPr>
          <w:rFonts w:asciiTheme="minorHAnsi" w:eastAsiaTheme="minorEastAsia" w:hAnsiTheme="minorHAnsi" w:cstheme="minorBidi"/>
          <w:noProof/>
          <w:sz w:val="22"/>
          <w:szCs w:val="22"/>
        </w:rPr>
      </w:pPr>
      <w:hyperlink w:anchor="_Toc441141974" w:history="1">
        <w:r w:rsidR="00230C06" w:rsidRPr="00B14BFE">
          <w:rPr>
            <w:rStyle w:val="Hyperlink"/>
            <w:noProof/>
          </w:rPr>
          <w:t>6.3.3.4.1</w:t>
        </w:r>
        <w:r w:rsidR="00230C06">
          <w:rPr>
            <w:rFonts w:asciiTheme="minorHAnsi" w:eastAsiaTheme="minorEastAsia" w:hAnsiTheme="minorHAnsi" w:cstheme="minorBidi"/>
            <w:noProof/>
            <w:sz w:val="22"/>
            <w:szCs w:val="22"/>
          </w:rPr>
          <w:tab/>
        </w:r>
        <w:r w:rsidR="00230C06" w:rsidRPr="00B14BFE">
          <w:rPr>
            <w:rStyle w:val="Hyperlink"/>
            <w:noProof/>
          </w:rPr>
          <w:t>Physical Examination Section 1.3.6.1.4.1.19376.1.5.3.1.3.24</w:t>
        </w:r>
        <w:r w:rsidR="00230C06">
          <w:rPr>
            <w:noProof/>
            <w:webHidden/>
          </w:rPr>
          <w:tab/>
        </w:r>
        <w:r w:rsidR="00230C06">
          <w:rPr>
            <w:noProof/>
            <w:webHidden/>
          </w:rPr>
          <w:fldChar w:fldCharType="begin"/>
        </w:r>
        <w:r w:rsidR="00230C06">
          <w:rPr>
            <w:noProof/>
            <w:webHidden/>
          </w:rPr>
          <w:instrText xml:space="preserve"> PAGEREF _Toc441141974 \h </w:instrText>
        </w:r>
        <w:r w:rsidR="00230C06">
          <w:rPr>
            <w:noProof/>
            <w:webHidden/>
          </w:rPr>
        </w:r>
        <w:r w:rsidR="00230C06">
          <w:rPr>
            <w:noProof/>
            <w:webHidden/>
          </w:rPr>
          <w:fldChar w:fldCharType="separate"/>
        </w:r>
        <w:r w:rsidR="00230C06">
          <w:rPr>
            <w:noProof/>
            <w:webHidden/>
          </w:rPr>
          <w:t>114</w:t>
        </w:r>
        <w:r w:rsidR="00230C06">
          <w:rPr>
            <w:noProof/>
            <w:webHidden/>
          </w:rPr>
          <w:fldChar w:fldCharType="end"/>
        </w:r>
      </w:hyperlink>
    </w:p>
    <w:p w14:paraId="4521412D" w14:textId="6EB0B291" w:rsidR="00230C06" w:rsidRDefault="00FF2B1E">
      <w:pPr>
        <w:pStyle w:val="TOC5"/>
        <w:tabs>
          <w:tab w:val="left" w:pos="2592"/>
        </w:tabs>
        <w:rPr>
          <w:rFonts w:asciiTheme="minorHAnsi" w:eastAsiaTheme="minorEastAsia" w:hAnsiTheme="minorHAnsi" w:cstheme="minorBidi"/>
          <w:noProof/>
          <w:sz w:val="22"/>
          <w:szCs w:val="22"/>
        </w:rPr>
      </w:pPr>
      <w:hyperlink w:anchor="_Toc441141975" w:history="1">
        <w:r w:rsidR="00230C06" w:rsidRPr="00B14BFE">
          <w:rPr>
            <w:rStyle w:val="Hyperlink"/>
            <w:noProof/>
          </w:rPr>
          <w:t>6.3.3.4.2</w:t>
        </w:r>
        <w:r w:rsidR="00230C06">
          <w:rPr>
            <w:rFonts w:asciiTheme="minorHAnsi" w:eastAsiaTheme="minorEastAsia" w:hAnsiTheme="minorHAnsi" w:cstheme="minorBidi"/>
            <w:noProof/>
            <w:sz w:val="22"/>
            <w:szCs w:val="22"/>
          </w:rPr>
          <w:tab/>
        </w:r>
        <w:r w:rsidR="00230C06" w:rsidRPr="00B14BFE">
          <w:rPr>
            <w:rStyle w:val="Hyperlink"/>
            <w:noProof/>
          </w:rPr>
          <w:t>Detailed Physical Examination Section 1.3.6.1.4.1.19376.1.5.3.1.1.9.15</w:t>
        </w:r>
        <w:r w:rsidR="00230C06">
          <w:rPr>
            <w:noProof/>
            <w:webHidden/>
          </w:rPr>
          <w:tab/>
        </w:r>
        <w:r w:rsidR="00230C06">
          <w:rPr>
            <w:noProof/>
            <w:webHidden/>
          </w:rPr>
          <w:fldChar w:fldCharType="begin"/>
        </w:r>
        <w:r w:rsidR="00230C06">
          <w:rPr>
            <w:noProof/>
            <w:webHidden/>
          </w:rPr>
          <w:instrText xml:space="preserve"> PAGEREF _Toc441141975 \h </w:instrText>
        </w:r>
        <w:r w:rsidR="00230C06">
          <w:rPr>
            <w:noProof/>
            <w:webHidden/>
          </w:rPr>
        </w:r>
        <w:r w:rsidR="00230C06">
          <w:rPr>
            <w:noProof/>
            <w:webHidden/>
          </w:rPr>
          <w:fldChar w:fldCharType="separate"/>
        </w:r>
        <w:r w:rsidR="00230C06">
          <w:rPr>
            <w:noProof/>
            <w:webHidden/>
          </w:rPr>
          <w:t>114</w:t>
        </w:r>
        <w:r w:rsidR="00230C06">
          <w:rPr>
            <w:noProof/>
            <w:webHidden/>
          </w:rPr>
          <w:fldChar w:fldCharType="end"/>
        </w:r>
      </w:hyperlink>
    </w:p>
    <w:p w14:paraId="27CE40F4" w14:textId="47EA04EE" w:rsidR="00230C06" w:rsidRDefault="00FF2B1E">
      <w:pPr>
        <w:pStyle w:val="TOC5"/>
        <w:tabs>
          <w:tab w:val="left" w:pos="2592"/>
        </w:tabs>
        <w:rPr>
          <w:rFonts w:asciiTheme="minorHAnsi" w:eastAsiaTheme="minorEastAsia" w:hAnsiTheme="minorHAnsi" w:cstheme="minorBidi"/>
          <w:noProof/>
          <w:sz w:val="22"/>
          <w:szCs w:val="22"/>
        </w:rPr>
      </w:pPr>
      <w:hyperlink w:anchor="_Toc441141976" w:history="1">
        <w:r w:rsidR="00230C06" w:rsidRPr="00B14BFE">
          <w:rPr>
            <w:rStyle w:val="Hyperlink"/>
            <w:noProof/>
          </w:rPr>
          <w:t>6.3.3.4.3</w:t>
        </w:r>
        <w:r w:rsidR="00230C06">
          <w:rPr>
            <w:rFonts w:asciiTheme="minorHAnsi" w:eastAsiaTheme="minorEastAsia" w:hAnsiTheme="minorHAnsi" w:cstheme="minorBidi"/>
            <w:noProof/>
            <w:sz w:val="22"/>
            <w:szCs w:val="22"/>
          </w:rPr>
          <w:tab/>
        </w:r>
        <w:r w:rsidR="00230C06" w:rsidRPr="00B14BFE">
          <w:rPr>
            <w:rStyle w:val="Hyperlink"/>
            <w:noProof/>
          </w:rPr>
          <w:t>Hospital Discharge Physical Exam Section 1.3.6.1.4.1.19376.1.5.3.1.3.26</w:t>
        </w:r>
        <w:r w:rsidR="00230C06">
          <w:rPr>
            <w:noProof/>
            <w:webHidden/>
          </w:rPr>
          <w:tab/>
        </w:r>
        <w:r w:rsidR="00230C06">
          <w:rPr>
            <w:noProof/>
            <w:webHidden/>
          </w:rPr>
          <w:fldChar w:fldCharType="begin"/>
        </w:r>
        <w:r w:rsidR="00230C06">
          <w:rPr>
            <w:noProof/>
            <w:webHidden/>
          </w:rPr>
          <w:instrText xml:space="preserve"> PAGEREF _Toc441141976 \h </w:instrText>
        </w:r>
        <w:r w:rsidR="00230C06">
          <w:rPr>
            <w:noProof/>
            <w:webHidden/>
          </w:rPr>
        </w:r>
        <w:r w:rsidR="00230C06">
          <w:rPr>
            <w:noProof/>
            <w:webHidden/>
          </w:rPr>
          <w:fldChar w:fldCharType="separate"/>
        </w:r>
        <w:r w:rsidR="00230C06">
          <w:rPr>
            <w:noProof/>
            <w:webHidden/>
          </w:rPr>
          <w:t>119</w:t>
        </w:r>
        <w:r w:rsidR="00230C06">
          <w:rPr>
            <w:noProof/>
            <w:webHidden/>
          </w:rPr>
          <w:fldChar w:fldCharType="end"/>
        </w:r>
      </w:hyperlink>
    </w:p>
    <w:p w14:paraId="2E9E8FCE" w14:textId="69BBF437" w:rsidR="00230C06" w:rsidRDefault="00FF2B1E">
      <w:pPr>
        <w:pStyle w:val="TOC5"/>
        <w:tabs>
          <w:tab w:val="left" w:pos="2592"/>
        </w:tabs>
        <w:rPr>
          <w:rFonts w:asciiTheme="minorHAnsi" w:eastAsiaTheme="minorEastAsia" w:hAnsiTheme="minorHAnsi" w:cstheme="minorBidi"/>
          <w:noProof/>
          <w:sz w:val="22"/>
          <w:szCs w:val="22"/>
        </w:rPr>
      </w:pPr>
      <w:hyperlink w:anchor="_Toc441141977" w:history="1">
        <w:r w:rsidR="00230C06" w:rsidRPr="00B14BFE">
          <w:rPr>
            <w:rStyle w:val="Hyperlink"/>
            <w:noProof/>
          </w:rPr>
          <w:t>6.3.3.4.4</w:t>
        </w:r>
        <w:r w:rsidR="00230C06">
          <w:rPr>
            <w:rFonts w:asciiTheme="minorHAnsi" w:eastAsiaTheme="minorEastAsia" w:hAnsiTheme="minorHAnsi" w:cstheme="minorBidi"/>
            <w:noProof/>
            <w:sz w:val="22"/>
            <w:szCs w:val="22"/>
          </w:rPr>
          <w:tab/>
        </w:r>
        <w:r w:rsidR="00230C06" w:rsidRPr="00B14BFE">
          <w:rPr>
            <w:rStyle w:val="Hyperlink"/>
            <w:noProof/>
          </w:rPr>
          <w:t>Vital Signs Section 1.3.6.1.4.1.19376.1.5.3.1.3.25</w:t>
        </w:r>
        <w:r w:rsidR="00230C06">
          <w:rPr>
            <w:noProof/>
            <w:webHidden/>
          </w:rPr>
          <w:tab/>
        </w:r>
        <w:r w:rsidR="00230C06">
          <w:rPr>
            <w:noProof/>
            <w:webHidden/>
          </w:rPr>
          <w:fldChar w:fldCharType="begin"/>
        </w:r>
        <w:r w:rsidR="00230C06">
          <w:rPr>
            <w:noProof/>
            <w:webHidden/>
          </w:rPr>
          <w:instrText xml:space="preserve"> PAGEREF _Toc441141977 \h </w:instrText>
        </w:r>
        <w:r w:rsidR="00230C06">
          <w:rPr>
            <w:noProof/>
            <w:webHidden/>
          </w:rPr>
        </w:r>
        <w:r w:rsidR="00230C06">
          <w:rPr>
            <w:noProof/>
            <w:webHidden/>
          </w:rPr>
          <w:fldChar w:fldCharType="separate"/>
        </w:r>
        <w:r w:rsidR="00230C06">
          <w:rPr>
            <w:noProof/>
            <w:webHidden/>
          </w:rPr>
          <w:t>119</w:t>
        </w:r>
        <w:r w:rsidR="00230C06">
          <w:rPr>
            <w:noProof/>
            <w:webHidden/>
          </w:rPr>
          <w:fldChar w:fldCharType="end"/>
        </w:r>
      </w:hyperlink>
    </w:p>
    <w:p w14:paraId="13FFB066" w14:textId="6C0F3E3F" w:rsidR="00230C06" w:rsidRDefault="00FF2B1E">
      <w:pPr>
        <w:pStyle w:val="TOC5"/>
        <w:tabs>
          <w:tab w:val="left" w:pos="2592"/>
        </w:tabs>
        <w:rPr>
          <w:rFonts w:asciiTheme="minorHAnsi" w:eastAsiaTheme="minorEastAsia" w:hAnsiTheme="minorHAnsi" w:cstheme="minorBidi"/>
          <w:noProof/>
          <w:sz w:val="22"/>
          <w:szCs w:val="22"/>
        </w:rPr>
      </w:pPr>
      <w:hyperlink w:anchor="_Toc441141978" w:history="1">
        <w:r w:rsidR="00230C06" w:rsidRPr="00B14BFE">
          <w:rPr>
            <w:rStyle w:val="Hyperlink"/>
            <w:noProof/>
          </w:rPr>
          <w:t>6.3.3.4.5</w:t>
        </w:r>
        <w:r w:rsidR="00230C06">
          <w:rPr>
            <w:rFonts w:asciiTheme="minorHAnsi" w:eastAsiaTheme="minorEastAsia" w:hAnsiTheme="minorHAnsi" w:cstheme="minorBidi"/>
            <w:noProof/>
            <w:sz w:val="22"/>
            <w:szCs w:val="22"/>
          </w:rPr>
          <w:tab/>
        </w:r>
        <w:r w:rsidR="00230C06" w:rsidRPr="00B14BFE">
          <w:rPr>
            <w:rStyle w:val="Hyperlink"/>
            <w:noProof/>
          </w:rPr>
          <w:t>Coded Vital Signs Section 1.3.6.1.4.1.19376.1.5.3.1.1.5.3.2</w:t>
        </w:r>
        <w:r w:rsidR="00230C06">
          <w:rPr>
            <w:noProof/>
            <w:webHidden/>
          </w:rPr>
          <w:tab/>
        </w:r>
        <w:r w:rsidR="00230C06">
          <w:rPr>
            <w:noProof/>
            <w:webHidden/>
          </w:rPr>
          <w:fldChar w:fldCharType="begin"/>
        </w:r>
        <w:r w:rsidR="00230C06">
          <w:rPr>
            <w:noProof/>
            <w:webHidden/>
          </w:rPr>
          <w:instrText xml:space="preserve"> PAGEREF _Toc441141978 \h </w:instrText>
        </w:r>
        <w:r w:rsidR="00230C06">
          <w:rPr>
            <w:noProof/>
            <w:webHidden/>
          </w:rPr>
        </w:r>
        <w:r w:rsidR="00230C06">
          <w:rPr>
            <w:noProof/>
            <w:webHidden/>
          </w:rPr>
          <w:fldChar w:fldCharType="separate"/>
        </w:r>
        <w:r w:rsidR="00230C06">
          <w:rPr>
            <w:noProof/>
            <w:webHidden/>
          </w:rPr>
          <w:t>120</w:t>
        </w:r>
        <w:r w:rsidR="00230C06">
          <w:rPr>
            <w:noProof/>
            <w:webHidden/>
          </w:rPr>
          <w:fldChar w:fldCharType="end"/>
        </w:r>
      </w:hyperlink>
    </w:p>
    <w:p w14:paraId="531EF55F" w14:textId="1D3D32D6" w:rsidR="00230C06" w:rsidRDefault="00FF2B1E">
      <w:pPr>
        <w:pStyle w:val="TOC5"/>
        <w:tabs>
          <w:tab w:val="left" w:pos="2592"/>
        </w:tabs>
        <w:rPr>
          <w:rFonts w:asciiTheme="minorHAnsi" w:eastAsiaTheme="minorEastAsia" w:hAnsiTheme="minorHAnsi" w:cstheme="minorBidi"/>
          <w:noProof/>
          <w:sz w:val="22"/>
          <w:szCs w:val="22"/>
        </w:rPr>
      </w:pPr>
      <w:hyperlink w:anchor="_Toc441141979" w:history="1">
        <w:r w:rsidR="00230C06" w:rsidRPr="00B14BFE">
          <w:rPr>
            <w:rStyle w:val="Hyperlink"/>
            <w:noProof/>
          </w:rPr>
          <w:t>6.3.3.4.6</w:t>
        </w:r>
        <w:r w:rsidR="00230C06">
          <w:rPr>
            <w:rFonts w:asciiTheme="minorHAnsi" w:eastAsiaTheme="minorEastAsia" w:hAnsiTheme="minorHAnsi" w:cstheme="minorBidi"/>
            <w:noProof/>
            <w:sz w:val="22"/>
            <w:szCs w:val="22"/>
          </w:rPr>
          <w:tab/>
        </w:r>
        <w:r w:rsidR="00230C06" w:rsidRPr="00B14BFE">
          <w:rPr>
            <w:rStyle w:val="Hyperlink"/>
            <w:noProof/>
          </w:rPr>
          <w:t>General Appearance Section 1.3.6.1.4.1.19376.1.5.3.1.1.9.16</w:t>
        </w:r>
        <w:r w:rsidR="00230C06">
          <w:rPr>
            <w:noProof/>
            <w:webHidden/>
          </w:rPr>
          <w:tab/>
        </w:r>
        <w:r w:rsidR="00230C06">
          <w:rPr>
            <w:noProof/>
            <w:webHidden/>
          </w:rPr>
          <w:fldChar w:fldCharType="begin"/>
        </w:r>
        <w:r w:rsidR="00230C06">
          <w:rPr>
            <w:noProof/>
            <w:webHidden/>
          </w:rPr>
          <w:instrText xml:space="preserve"> PAGEREF _Toc441141979 \h </w:instrText>
        </w:r>
        <w:r w:rsidR="00230C06">
          <w:rPr>
            <w:noProof/>
            <w:webHidden/>
          </w:rPr>
        </w:r>
        <w:r w:rsidR="00230C06">
          <w:rPr>
            <w:noProof/>
            <w:webHidden/>
          </w:rPr>
          <w:fldChar w:fldCharType="separate"/>
        </w:r>
        <w:r w:rsidR="00230C06">
          <w:rPr>
            <w:noProof/>
            <w:webHidden/>
          </w:rPr>
          <w:t>120</w:t>
        </w:r>
        <w:r w:rsidR="00230C06">
          <w:rPr>
            <w:noProof/>
            <w:webHidden/>
          </w:rPr>
          <w:fldChar w:fldCharType="end"/>
        </w:r>
      </w:hyperlink>
    </w:p>
    <w:p w14:paraId="65B81FD1" w14:textId="11591FD6" w:rsidR="00230C06" w:rsidRDefault="00FF2B1E">
      <w:pPr>
        <w:pStyle w:val="TOC5"/>
        <w:tabs>
          <w:tab w:val="left" w:pos="2592"/>
        </w:tabs>
        <w:rPr>
          <w:rFonts w:asciiTheme="minorHAnsi" w:eastAsiaTheme="minorEastAsia" w:hAnsiTheme="minorHAnsi" w:cstheme="minorBidi"/>
          <w:noProof/>
          <w:sz w:val="22"/>
          <w:szCs w:val="22"/>
        </w:rPr>
      </w:pPr>
      <w:hyperlink w:anchor="_Toc441141980" w:history="1">
        <w:r w:rsidR="00230C06" w:rsidRPr="00B14BFE">
          <w:rPr>
            <w:rStyle w:val="Hyperlink"/>
            <w:noProof/>
          </w:rPr>
          <w:t>6.3.3.4.7</w:t>
        </w:r>
        <w:r w:rsidR="00230C06">
          <w:rPr>
            <w:rFonts w:asciiTheme="minorHAnsi" w:eastAsiaTheme="minorEastAsia" w:hAnsiTheme="minorHAnsi" w:cstheme="minorBidi"/>
            <w:noProof/>
            <w:sz w:val="22"/>
            <w:szCs w:val="22"/>
          </w:rPr>
          <w:tab/>
        </w:r>
        <w:r w:rsidR="00230C06" w:rsidRPr="00B14BFE">
          <w:rPr>
            <w:rStyle w:val="Hyperlink"/>
            <w:noProof/>
          </w:rPr>
          <w:t>Visible Implanted Medical Devices Section 1.3.6.1.4.1.19376.1.5.3.1.1.9.48</w:t>
        </w:r>
        <w:r w:rsidR="00230C06">
          <w:rPr>
            <w:noProof/>
            <w:webHidden/>
          </w:rPr>
          <w:tab/>
        </w:r>
        <w:r w:rsidR="00230C06">
          <w:rPr>
            <w:noProof/>
            <w:webHidden/>
          </w:rPr>
          <w:fldChar w:fldCharType="begin"/>
        </w:r>
        <w:r w:rsidR="00230C06">
          <w:rPr>
            <w:noProof/>
            <w:webHidden/>
          </w:rPr>
          <w:instrText xml:space="preserve"> PAGEREF _Toc441141980 \h </w:instrText>
        </w:r>
        <w:r w:rsidR="00230C06">
          <w:rPr>
            <w:noProof/>
            <w:webHidden/>
          </w:rPr>
        </w:r>
        <w:r w:rsidR="00230C06">
          <w:rPr>
            <w:noProof/>
            <w:webHidden/>
          </w:rPr>
          <w:fldChar w:fldCharType="separate"/>
        </w:r>
        <w:r w:rsidR="00230C06">
          <w:rPr>
            <w:noProof/>
            <w:webHidden/>
          </w:rPr>
          <w:t>121</w:t>
        </w:r>
        <w:r w:rsidR="00230C06">
          <w:rPr>
            <w:noProof/>
            <w:webHidden/>
          </w:rPr>
          <w:fldChar w:fldCharType="end"/>
        </w:r>
      </w:hyperlink>
    </w:p>
    <w:p w14:paraId="63A97AC0" w14:textId="2D86E617" w:rsidR="00230C06" w:rsidRDefault="00FF2B1E">
      <w:pPr>
        <w:pStyle w:val="TOC5"/>
        <w:tabs>
          <w:tab w:val="left" w:pos="2592"/>
        </w:tabs>
        <w:rPr>
          <w:rFonts w:asciiTheme="minorHAnsi" w:eastAsiaTheme="minorEastAsia" w:hAnsiTheme="minorHAnsi" w:cstheme="minorBidi"/>
          <w:noProof/>
          <w:sz w:val="22"/>
          <w:szCs w:val="22"/>
        </w:rPr>
      </w:pPr>
      <w:hyperlink w:anchor="_Toc441141981" w:history="1">
        <w:r w:rsidR="00230C06" w:rsidRPr="00B14BFE">
          <w:rPr>
            <w:rStyle w:val="Hyperlink"/>
            <w:noProof/>
          </w:rPr>
          <w:t>6.3.3.4.8</w:t>
        </w:r>
        <w:r w:rsidR="00230C06">
          <w:rPr>
            <w:rFonts w:asciiTheme="minorHAnsi" w:eastAsiaTheme="minorEastAsia" w:hAnsiTheme="minorHAnsi" w:cstheme="minorBidi"/>
            <w:noProof/>
            <w:sz w:val="22"/>
            <w:szCs w:val="22"/>
          </w:rPr>
          <w:tab/>
        </w:r>
        <w:r w:rsidR="00230C06" w:rsidRPr="00B14BFE">
          <w:rPr>
            <w:rStyle w:val="Hyperlink"/>
            <w:noProof/>
          </w:rPr>
          <w:t>Integumentary System Section 1.3.6.1.4.1.19376.1.5.3.1.1.9.17</w:t>
        </w:r>
        <w:r w:rsidR="00230C06">
          <w:rPr>
            <w:noProof/>
            <w:webHidden/>
          </w:rPr>
          <w:tab/>
        </w:r>
        <w:r w:rsidR="00230C06">
          <w:rPr>
            <w:noProof/>
            <w:webHidden/>
          </w:rPr>
          <w:fldChar w:fldCharType="begin"/>
        </w:r>
        <w:r w:rsidR="00230C06">
          <w:rPr>
            <w:noProof/>
            <w:webHidden/>
          </w:rPr>
          <w:instrText xml:space="preserve"> PAGEREF _Toc441141981 \h </w:instrText>
        </w:r>
        <w:r w:rsidR="00230C06">
          <w:rPr>
            <w:noProof/>
            <w:webHidden/>
          </w:rPr>
        </w:r>
        <w:r w:rsidR="00230C06">
          <w:rPr>
            <w:noProof/>
            <w:webHidden/>
          </w:rPr>
          <w:fldChar w:fldCharType="separate"/>
        </w:r>
        <w:r w:rsidR="00230C06">
          <w:rPr>
            <w:noProof/>
            <w:webHidden/>
          </w:rPr>
          <w:t>121</w:t>
        </w:r>
        <w:r w:rsidR="00230C06">
          <w:rPr>
            <w:noProof/>
            <w:webHidden/>
          </w:rPr>
          <w:fldChar w:fldCharType="end"/>
        </w:r>
      </w:hyperlink>
    </w:p>
    <w:p w14:paraId="77D7122E" w14:textId="4CAA1A35" w:rsidR="00230C06" w:rsidRDefault="00FF2B1E">
      <w:pPr>
        <w:pStyle w:val="TOC5"/>
        <w:tabs>
          <w:tab w:val="left" w:pos="2592"/>
        </w:tabs>
        <w:rPr>
          <w:rFonts w:asciiTheme="minorHAnsi" w:eastAsiaTheme="minorEastAsia" w:hAnsiTheme="minorHAnsi" w:cstheme="minorBidi"/>
          <w:noProof/>
          <w:sz w:val="22"/>
          <w:szCs w:val="22"/>
        </w:rPr>
      </w:pPr>
      <w:hyperlink w:anchor="_Toc441141982" w:history="1">
        <w:r w:rsidR="00230C06" w:rsidRPr="00B14BFE">
          <w:rPr>
            <w:rStyle w:val="Hyperlink"/>
            <w:noProof/>
          </w:rPr>
          <w:t>6.3.3.4.9</w:t>
        </w:r>
        <w:r w:rsidR="00230C06">
          <w:rPr>
            <w:rFonts w:asciiTheme="minorHAnsi" w:eastAsiaTheme="minorEastAsia" w:hAnsiTheme="minorHAnsi" w:cstheme="minorBidi"/>
            <w:noProof/>
            <w:sz w:val="22"/>
            <w:szCs w:val="22"/>
          </w:rPr>
          <w:tab/>
        </w:r>
        <w:r w:rsidR="00230C06" w:rsidRPr="00B14BFE">
          <w:rPr>
            <w:rStyle w:val="Hyperlink"/>
            <w:noProof/>
          </w:rPr>
          <w:t>Head Section 1.3.6.1.4.1.19376.1.5.3.1.1.9.18</w:t>
        </w:r>
        <w:r w:rsidR="00230C06">
          <w:rPr>
            <w:noProof/>
            <w:webHidden/>
          </w:rPr>
          <w:tab/>
        </w:r>
        <w:r w:rsidR="00230C06">
          <w:rPr>
            <w:noProof/>
            <w:webHidden/>
          </w:rPr>
          <w:fldChar w:fldCharType="begin"/>
        </w:r>
        <w:r w:rsidR="00230C06">
          <w:rPr>
            <w:noProof/>
            <w:webHidden/>
          </w:rPr>
          <w:instrText xml:space="preserve"> PAGEREF _Toc441141982 \h </w:instrText>
        </w:r>
        <w:r w:rsidR="00230C06">
          <w:rPr>
            <w:noProof/>
            <w:webHidden/>
          </w:rPr>
        </w:r>
        <w:r w:rsidR="00230C06">
          <w:rPr>
            <w:noProof/>
            <w:webHidden/>
          </w:rPr>
          <w:fldChar w:fldCharType="separate"/>
        </w:r>
        <w:r w:rsidR="00230C06">
          <w:rPr>
            <w:noProof/>
            <w:webHidden/>
          </w:rPr>
          <w:t>122</w:t>
        </w:r>
        <w:r w:rsidR="00230C06">
          <w:rPr>
            <w:noProof/>
            <w:webHidden/>
          </w:rPr>
          <w:fldChar w:fldCharType="end"/>
        </w:r>
      </w:hyperlink>
    </w:p>
    <w:p w14:paraId="10E16746" w14:textId="327E0A8B" w:rsidR="00230C06" w:rsidRDefault="00FF2B1E">
      <w:pPr>
        <w:pStyle w:val="TOC5"/>
        <w:tabs>
          <w:tab w:val="left" w:pos="2592"/>
        </w:tabs>
        <w:rPr>
          <w:rFonts w:asciiTheme="minorHAnsi" w:eastAsiaTheme="minorEastAsia" w:hAnsiTheme="minorHAnsi" w:cstheme="minorBidi"/>
          <w:noProof/>
          <w:sz w:val="22"/>
          <w:szCs w:val="22"/>
        </w:rPr>
      </w:pPr>
      <w:hyperlink w:anchor="_Toc441141983" w:history="1">
        <w:r w:rsidR="00230C06" w:rsidRPr="00B14BFE">
          <w:rPr>
            <w:rStyle w:val="Hyperlink"/>
            <w:noProof/>
          </w:rPr>
          <w:t>6.3.3.4.10</w:t>
        </w:r>
        <w:r w:rsidR="00230C06">
          <w:rPr>
            <w:rFonts w:asciiTheme="minorHAnsi" w:eastAsiaTheme="minorEastAsia" w:hAnsiTheme="minorHAnsi" w:cstheme="minorBidi"/>
            <w:noProof/>
            <w:sz w:val="22"/>
            <w:szCs w:val="22"/>
          </w:rPr>
          <w:tab/>
        </w:r>
        <w:r w:rsidR="00230C06" w:rsidRPr="00B14BFE">
          <w:rPr>
            <w:rStyle w:val="Hyperlink"/>
            <w:noProof/>
          </w:rPr>
          <w:t>Eyes Section 1.3.6.1.4.1.19376.1.5.3.1.1.9.19</w:t>
        </w:r>
        <w:r w:rsidR="00230C06">
          <w:rPr>
            <w:noProof/>
            <w:webHidden/>
          </w:rPr>
          <w:tab/>
        </w:r>
        <w:r w:rsidR="00230C06">
          <w:rPr>
            <w:noProof/>
            <w:webHidden/>
          </w:rPr>
          <w:fldChar w:fldCharType="begin"/>
        </w:r>
        <w:r w:rsidR="00230C06">
          <w:rPr>
            <w:noProof/>
            <w:webHidden/>
          </w:rPr>
          <w:instrText xml:space="preserve"> PAGEREF _Toc441141983 \h </w:instrText>
        </w:r>
        <w:r w:rsidR="00230C06">
          <w:rPr>
            <w:noProof/>
            <w:webHidden/>
          </w:rPr>
        </w:r>
        <w:r w:rsidR="00230C06">
          <w:rPr>
            <w:noProof/>
            <w:webHidden/>
          </w:rPr>
          <w:fldChar w:fldCharType="separate"/>
        </w:r>
        <w:r w:rsidR="00230C06">
          <w:rPr>
            <w:noProof/>
            <w:webHidden/>
          </w:rPr>
          <w:t>123</w:t>
        </w:r>
        <w:r w:rsidR="00230C06">
          <w:rPr>
            <w:noProof/>
            <w:webHidden/>
          </w:rPr>
          <w:fldChar w:fldCharType="end"/>
        </w:r>
      </w:hyperlink>
    </w:p>
    <w:p w14:paraId="3243A5F2" w14:textId="1A0118C7" w:rsidR="00230C06" w:rsidRDefault="00FF2B1E">
      <w:pPr>
        <w:pStyle w:val="TOC5"/>
        <w:tabs>
          <w:tab w:val="left" w:pos="2592"/>
        </w:tabs>
        <w:rPr>
          <w:rFonts w:asciiTheme="minorHAnsi" w:eastAsiaTheme="minorEastAsia" w:hAnsiTheme="minorHAnsi" w:cstheme="minorBidi"/>
          <w:noProof/>
          <w:sz w:val="22"/>
          <w:szCs w:val="22"/>
        </w:rPr>
      </w:pPr>
      <w:hyperlink w:anchor="_Toc441141984" w:history="1">
        <w:r w:rsidR="00230C06" w:rsidRPr="00B14BFE">
          <w:rPr>
            <w:rStyle w:val="Hyperlink"/>
            <w:noProof/>
          </w:rPr>
          <w:t>6.3.3.4.11</w:t>
        </w:r>
        <w:r w:rsidR="00230C06">
          <w:rPr>
            <w:rFonts w:asciiTheme="minorHAnsi" w:eastAsiaTheme="minorEastAsia" w:hAnsiTheme="minorHAnsi" w:cstheme="minorBidi"/>
            <w:noProof/>
            <w:sz w:val="22"/>
            <w:szCs w:val="22"/>
          </w:rPr>
          <w:tab/>
        </w:r>
        <w:r w:rsidR="00230C06" w:rsidRPr="00B14BFE">
          <w:rPr>
            <w:rStyle w:val="Hyperlink"/>
            <w:noProof/>
          </w:rPr>
          <w:t>Ears, Nose, Mouth and Throat Section 1.3.6.1.4.1.19376.1.5.3.1.1.9.20</w:t>
        </w:r>
        <w:r w:rsidR="00230C06">
          <w:rPr>
            <w:noProof/>
            <w:webHidden/>
          </w:rPr>
          <w:tab/>
        </w:r>
        <w:r w:rsidR="00230C06">
          <w:rPr>
            <w:noProof/>
            <w:webHidden/>
          </w:rPr>
          <w:fldChar w:fldCharType="begin"/>
        </w:r>
        <w:r w:rsidR="00230C06">
          <w:rPr>
            <w:noProof/>
            <w:webHidden/>
          </w:rPr>
          <w:instrText xml:space="preserve"> PAGEREF _Toc441141984 \h </w:instrText>
        </w:r>
        <w:r w:rsidR="00230C06">
          <w:rPr>
            <w:noProof/>
            <w:webHidden/>
          </w:rPr>
        </w:r>
        <w:r w:rsidR="00230C06">
          <w:rPr>
            <w:noProof/>
            <w:webHidden/>
          </w:rPr>
          <w:fldChar w:fldCharType="separate"/>
        </w:r>
        <w:r w:rsidR="00230C06">
          <w:rPr>
            <w:noProof/>
            <w:webHidden/>
          </w:rPr>
          <w:t>123</w:t>
        </w:r>
        <w:r w:rsidR="00230C06">
          <w:rPr>
            <w:noProof/>
            <w:webHidden/>
          </w:rPr>
          <w:fldChar w:fldCharType="end"/>
        </w:r>
      </w:hyperlink>
    </w:p>
    <w:p w14:paraId="6842139F" w14:textId="6B4D5BF8" w:rsidR="00230C06" w:rsidRDefault="00FF2B1E">
      <w:pPr>
        <w:pStyle w:val="TOC5"/>
        <w:tabs>
          <w:tab w:val="left" w:pos="2592"/>
        </w:tabs>
        <w:rPr>
          <w:rFonts w:asciiTheme="minorHAnsi" w:eastAsiaTheme="minorEastAsia" w:hAnsiTheme="minorHAnsi" w:cstheme="minorBidi"/>
          <w:noProof/>
          <w:sz w:val="22"/>
          <w:szCs w:val="22"/>
        </w:rPr>
      </w:pPr>
      <w:hyperlink w:anchor="_Toc441141985" w:history="1">
        <w:r w:rsidR="00230C06" w:rsidRPr="00B14BFE">
          <w:rPr>
            <w:rStyle w:val="Hyperlink"/>
            <w:noProof/>
          </w:rPr>
          <w:t>6.3.3.4.12</w:t>
        </w:r>
        <w:r w:rsidR="00230C06">
          <w:rPr>
            <w:rFonts w:asciiTheme="minorHAnsi" w:eastAsiaTheme="minorEastAsia" w:hAnsiTheme="minorHAnsi" w:cstheme="minorBidi"/>
            <w:noProof/>
            <w:sz w:val="22"/>
            <w:szCs w:val="22"/>
          </w:rPr>
          <w:tab/>
        </w:r>
        <w:r w:rsidR="00230C06" w:rsidRPr="00B14BFE">
          <w:rPr>
            <w:rStyle w:val="Hyperlink"/>
            <w:noProof/>
          </w:rPr>
          <w:t>Ears Section 1.3.6.1.4.1.19376.1.5.3.1.1.9.21</w:t>
        </w:r>
        <w:r w:rsidR="00230C06">
          <w:rPr>
            <w:noProof/>
            <w:webHidden/>
          </w:rPr>
          <w:tab/>
        </w:r>
        <w:r w:rsidR="00230C06">
          <w:rPr>
            <w:noProof/>
            <w:webHidden/>
          </w:rPr>
          <w:fldChar w:fldCharType="begin"/>
        </w:r>
        <w:r w:rsidR="00230C06">
          <w:rPr>
            <w:noProof/>
            <w:webHidden/>
          </w:rPr>
          <w:instrText xml:space="preserve"> PAGEREF _Toc441141985 \h </w:instrText>
        </w:r>
        <w:r w:rsidR="00230C06">
          <w:rPr>
            <w:noProof/>
            <w:webHidden/>
          </w:rPr>
        </w:r>
        <w:r w:rsidR="00230C06">
          <w:rPr>
            <w:noProof/>
            <w:webHidden/>
          </w:rPr>
          <w:fldChar w:fldCharType="separate"/>
        </w:r>
        <w:r w:rsidR="00230C06">
          <w:rPr>
            <w:noProof/>
            <w:webHidden/>
          </w:rPr>
          <w:t>124</w:t>
        </w:r>
        <w:r w:rsidR="00230C06">
          <w:rPr>
            <w:noProof/>
            <w:webHidden/>
          </w:rPr>
          <w:fldChar w:fldCharType="end"/>
        </w:r>
      </w:hyperlink>
    </w:p>
    <w:p w14:paraId="49F7AB61" w14:textId="2C45AF4A" w:rsidR="00230C06" w:rsidRDefault="00FF2B1E">
      <w:pPr>
        <w:pStyle w:val="TOC5"/>
        <w:tabs>
          <w:tab w:val="left" w:pos="2592"/>
        </w:tabs>
        <w:rPr>
          <w:rFonts w:asciiTheme="minorHAnsi" w:eastAsiaTheme="minorEastAsia" w:hAnsiTheme="minorHAnsi" w:cstheme="minorBidi"/>
          <w:noProof/>
          <w:sz w:val="22"/>
          <w:szCs w:val="22"/>
        </w:rPr>
      </w:pPr>
      <w:hyperlink w:anchor="_Toc441141986" w:history="1">
        <w:r w:rsidR="00230C06" w:rsidRPr="00B14BFE">
          <w:rPr>
            <w:rStyle w:val="Hyperlink"/>
            <w:noProof/>
          </w:rPr>
          <w:t>6.3.3.4.13</w:t>
        </w:r>
        <w:r w:rsidR="00230C06">
          <w:rPr>
            <w:rFonts w:asciiTheme="minorHAnsi" w:eastAsiaTheme="minorEastAsia" w:hAnsiTheme="minorHAnsi" w:cstheme="minorBidi"/>
            <w:noProof/>
            <w:sz w:val="22"/>
            <w:szCs w:val="22"/>
          </w:rPr>
          <w:tab/>
        </w:r>
        <w:r w:rsidR="00230C06" w:rsidRPr="00B14BFE">
          <w:rPr>
            <w:rStyle w:val="Hyperlink"/>
            <w:noProof/>
          </w:rPr>
          <w:t>Nose Section 1.3.6.1.4.1.19376.1.5.3.1.1.9.22</w:t>
        </w:r>
        <w:r w:rsidR="00230C06">
          <w:rPr>
            <w:noProof/>
            <w:webHidden/>
          </w:rPr>
          <w:tab/>
        </w:r>
        <w:r w:rsidR="00230C06">
          <w:rPr>
            <w:noProof/>
            <w:webHidden/>
          </w:rPr>
          <w:fldChar w:fldCharType="begin"/>
        </w:r>
        <w:r w:rsidR="00230C06">
          <w:rPr>
            <w:noProof/>
            <w:webHidden/>
          </w:rPr>
          <w:instrText xml:space="preserve"> PAGEREF _Toc441141986 \h </w:instrText>
        </w:r>
        <w:r w:rsidR="00230C06">
          <w:rPr>
            <w:noProof/>
            <w:webHidden/>
          </w:rPr>
        </w:r>
        <w:r w:rsidR="00230C06">
          <w:rPr>
            <w:noProof/>
            <w:webHidden/>
          </w:rPr>
          <w:fldChar w:fldCharType="separate"/>
        </w:r>
        <w:r w:rsidR="00230C06">
          <w:rPr>
            <w:noProof/>
            <w:webHidden/>
          </w:rPr>
          <w:t>124</w:t>
        </w:r>
        <w:r w:rsidR="00230C06">
          <w:rPr>
            <w:noProof/>
            <w:webHidden/>
          </w:rPr>
          <w:fldChar w:fldCharType="end"/>
        </w:r>
      </w:hyperlink>
    </w:p>
    <w:p w14:paraId="3D76824D" w14:textId="46334414" w:rsidR="00230C06" w:rsidRDefault="00FF2B1E">
      <w:pPr>
        <w:pStyle w:val="TOC5"/>
        <w:tabs>
          <w:tab w:val="left" w:pos="2592"/>
        </w:tabs>
        <w:rPr>
          <w:rFonts w:asciiTheme="minorHAnsi" w:eastAsiaTheme="minorEastAsia" w:hAnsiTheme="minorHAnsi" w:cstheme="minorBidi"/>
          <w:noProof/>
          <w:sz w:val="22"/>
          <w:szCs w:val="22"/>
        </w:rPr>
      </w:pPr>
      <w:hyperlink w:anchor="_Toc441141987" w:history="1">
        <w:r w:rsidR="00230C06" w:rsidRPr="00B14BFE">
          <w:rPr>
            <w:rStyle w:val="Hyperlink"/>
            <w:noProof/>
          </w:rPr>
          <w:t>6.3.3.4.14</w:t>
        </w:r>
        <w:r w:rsidR="00230C06">
          <w:rPr>
            <w:rFonts w:asciiTheme="minorHAnsi" w:eastAsiaTheme="minorEastAsia" w:hAnsiTheme="minorHAnsi" w:cstheme="minorBidi"/>
            <w:noProof/>
            <w:sz w:val="22"/>
            <w:szCs w:val="22"/>
          </w:rPr>
          <w:tab/>
        </w:r>
        <w:r w:rsidR="00230C06" w:rsidRPr="00B14BFE">
          <w:rPr>
            <w:rStyle w:val="Hyperlink"/>
            <w:noProof/>
          </w:rPr>
          <w:t>Mouth, Throat and Teeth Section 1.3.6.1.4.1.19376.1.5.3.1.1.9.23</w:t>
        </w:r>
        <w:r w:rsidR="00230C06">
          <w:rPr>
            <w:noProof/>
            <w:webHidden/>
          </w:rPr>
          <w:tab/>
        </w:r>
        <w:r w:rsidR="00230C06">
          <w:rPr>
            <w:noProof/>
            <w:webHidden/>
          </w:rPr>
          <w:fldChar w:fldCharType="begin"/>
        </w:r>
        <w:r w:rsidR="00230C06">
          <w:rPr>
            <w:noProof/>
            <w:webHidden/>
          </w:rPr>
          <w:instrText xml:space="preserve"> PAGEREF _Toc441141987 \h </w:instrText>
        </w:r>
        <w:r w:rsidR="00230C06">
          <w:rPr>
            <w:noProof/>
            <w:webHidden/>
          </w:rPr>
        </w:r>
        <w:r w:rsidR="00230C06">
          <w:rPr>
            <w:noProof/>
            <w:webHidden/>
          </w:rPr>
          <w:fldChar w:fldCharType="separate"/>
        </w:r>
        <w:r w:rsidR="00230C06">
          <w:rPr>
            <w:noProof/>
            <w:webHidden/>
          </w:rPr>
          <w:t>125</w:t>
        </w:r>
        <w:r w:rsidR="00230C06">
          <w:rPr>
            <w:noProof/>
            <w:webHidden/>
          </w:rPr>
          <w:fldChar w:fldCharType="end"/>
        </w:r>
      </w:hyperlink>
    </w:p>
    <w:p w14:paraId="0671AA8E" w14:textId="7C6C02C3" w:rsidR="00230C06" w:rsidRDefault="00FF2B1E">
      <w:pPr>
        <w:pStyle w:val="TOC5"/>
        <w:tabs>
          <w:tab w:val="left" w:pos="2592"/>
        </w:tabs>
        <w:rPr>
          <w:rFonts w:asciiTheme="minorHAnsi" w:eastAsiaTheme="minorEastAsia" w:hAnsiTheme="minorHAnsi" w:cstheme="minorBidi"/>
          <w:noProof/>
          <w:sz w:val="22"/>
          <w:szCs w:val="22"/>
        </w:rPr>
      </w:pPr>
      <w:hyperlink w:anchor="_Toc441141988" w:history="1">
        <w:r w:rsidR="00230C06" w:rsidRPr="00B14BFE">
          <w:rPr>
            <w:rStyle w:val="Hyperlink"/>
            <w:noProof/>
          </w:rPr>
          <w:t>6.3.3.4.15</w:t>
        </w:r>
        <w:r w:rsidR="00230C06">
          <w:rPr>
            <w:rFonts w:asciiTheme="minorHAnsi" w:eastAsiaTheme="minorEastAsia" w:hAnsiTheme="minorHAnsi" w:cstheme="minorBidi"/>
            <w:noProof/>
            <w:sz w:val="22"/>
            <w:szCs w:val="22"/>
          </w:rPr>
          <w:tab/>
        </w:r>
        <w:r w:rsidR="00230C06" w:rsidRPr="00B14BFE">
          <w:rPr>
            <w:rStyle w:val="Hyperlink"/>
            <w:noProof/>
          </w:rPr>
          <w:t>Neck Section 1.3.6.1.4.1.19376.1.5.3.1.1.9.24</w:t>
        </w:r>
        <w:r w:rsidR="00230C06">
          <w:rPr>
            <w:noProof/>
            <w:webHidden/>
          </w:rPr>
          <w:tab/>
        </w:r>
        <w:r w:rsidR="00230C06">
          <w:rPr>
            <w:noProof/>
            <w:webHidden/>
          </w:rPr>
          <w:fldChar w:fldCharType="begin"/>
        </w:r>
        <w:r w:rsidR="00230C06">
          <w:rPr>
            <w:noProof/>
            <w:webHidden/>
          </w:rPr>
          <w:instrText xml:space="preserve"> PAGEREF _Toc441141988 \h </w:instrText>
        </w:r>
        <w:r w:rsidR="00230C06">
          <w:rPr>
            <w:noProof/>
            <w:webHidden/>
          </w:rPr>
        </w:r>
        <w:r w:rsidR="00230C06">
          <w:rPr>
            <w:noProof/>
            <w:webHidden/>
          </w:rPr>
          <w:fldChar w:fldCharType="separate"/>
        </w:r>
        <w:r w:rsidR="00230C06">
          <w:rPr>
            <w:noProof/>
            <w:webHidden/>
          </w:rPr>
          <w:t>126</w:t>
        </w:r>
        <w:r w:rsidR="00230C06">
          <w:rPr>
            <w:noProof/>
            <w:webHidden/>
          </w:rPr>
          <w:fldChar w:fldCharType="end"/>
        </w:r>
      </w:hyperlink>
    </w:p>
    <w:p w14:paraId="51A8B040" w14:textId="2B3F5204" w:rsidR="00230C06" w:rsidRDefault="00FF2B1E">
      <w:pPr>
        <w:pStyle w:val="TOC5"/>
        <w:tabs>
          <w:tab w:val="left" w:pos="2592"/>
        </w:tabs>
        <w:rPr>
          <w:rFonts w:asciiTheme="minorHAnsi" w:eastAsiaTheme="minorEastAsia" w:hAnsiTheme="minorHAnsi" w:cstheme="minorBidi"/>
          <w:noProof/>
          <w:sz w:val="22"/>
          <w:szCs w:val="22"/>
        </w:rPr>
      </w:pPr>
      <w:hyperlink w:anchor="_Toc441141989" w:history="1">
        <w:r w:rsidR="00230C06" w:rsidRPr="00B14BFE">
          <w:rPr>
            <w:rStyle w:val="Hyperlink"/>
            <w:noProof/>
          </w:rPr>
          <w:t>6.3.3.4.16</w:t>
        </w:r>
        <w:r w:rsidR="00230C06">
          <w:rPr>
            <w:rFonts w:asciiTheme="minorHAnsi" w:eastAsiaTheme="minorEastAsia" w:hAnsiTheme="minorHAnsi" w:cstheme="minorBidi"/>
            <w:noProof/>
            <w:sz w:val="22"/>
            <w:szCs w:val="22"/>
          </w:rPr>
          <w:tab/>
        </w:r>
        <w:r w:rsidR="00230C06" w:rsidRPr="00B14BFE">
          <w:rPr>
            <w:rStyle w:val="Hyperlink"/>
            <w:noProof/>
          </w:rPr>
          <w:t>Endocrine System Section 1.3.6.1.4.1.19376.1.5.3.1.1.9.25</w:t>
        </w:r>
        <w:r w:rsidR="00230C06">
          <w:rPr>
            <w:noProof/>
            <w:webHidden/>
          </w:rPr>
          <w:tab/>
        </w:r>
        <w:r w:rsidR="00230C06">
          <w:rPr>
            <w:noProof/>
            <w:webHidden/>
          </w:rPr>
          <w:fldChar w:fldCharType="begin"/>
        </w:r>
        <w:r w:rsidR="00230C06">
          <w:rPr>
            <w:noProof/>
            <w:webHidden/>
          </w:rPr>
          <w:instrText xml:space="preserve"> PAGEREF _Toc441141989 \h </w:instrText>
        </w:r>
        <w:r w:rsidR="00230C06">
          <w:rPr>
            <w:noProof/>
            <w:webHidden/>
          </w:rPr>
        </w:r>
        <w:r w:rsidR="00230C06">
          <w:rPr>
            <w:noProof/>
            <w:webHidden/>
          </w:rPr>
          <w:fldChar w:fldCharType="separate"/>
        </w:r>
        <w:r w:rsidR="00230C06">
          <w:rPr>
            <w:noProof/>
            <w:webHidden/>
          </w:rPr>
          <w:t>126</w:t>
        </w:r>
        <w:r w:rsidR="00230C06">
          <w:rPr>
            <w:noProof/>
            <w:webHidden/>
          </w:rPr>
          <w:fldChar w:fldCharType="end"/>
        </w:r>
      </w:hyperlink>
    </w:p>
    <w:p w14:paraId="4F7E5699" w14:textId="4EAD6AAB" w:rsidR="00230C06" w:rsidRDefault="00FF2B1E">
      <w:pPr>
        <w:pStyle w:val="TOC5"/>
        <w:tabs>
          <w:tab w:val="left" w:pos="2592"/>
        </w:tabs>
        <w:rPr>
          <w:rFonts w:asciiTheme="minorHAnsi" w:eastAsiaTheme="minorEastAsia" w:hAnsiTheme="minorHAnsi" w:cstheme="minorBidi"/>
          <w:noProof/>
          <w:sz w:val="22"/>
          <w:szCs w:val="22"/>
        </w:rPr>
      </w:pPr>
      <w:hyperlink w:anchor="_Toc441141990" w:history="1">
        <w:r w:rsidR="00230C06" w:rsidRPr="00B14BFE">
          <w:rPr>
            <w:rStyle w:val="Hyperlink"/>
            <w:noProof/>
          </w:rPr>
          <w:t>6.3.3.4.17</w:t>
        </w:r>
        <w:r w:rsidR="00230C06">
          <w:rPr>
            <w:rFonts w:asciiTheme="minorHAnsi" w:eastAsiaTheme="minorEastAsia" w:hAnsiTheme="minorHAnsi" w:cstheme="minorBidi"/>
            <w:noProof/>
            <w:sz w:val="22"/>
            <w:szCs w:val="22"/>
          </w:rPr>
          <w:tab/>
        </w:r>
        <w:r w:rsidR="00230C06" w:rsidRPr="00B14BFE">
          <w:rPr>
            <w:rStyle w:val="Hyperlink"/>
            <w:noProof/>
          </w:rPr>
          <w:t>Thorax and Lungs Section 1.3.6.1.4.1.19376.1.5.3.1.1.9.26</w:t>
        </w:r>
        <w:r w:rsidR="00230C06">
          <w:rPr>
            <w:noProof/>
            <w:webHidden/>
          </w:rPr>
          <w:tab/>
        </w:r>
        <w:r w:rsidR="00230C06">
          <w:rPr>
            <w:noProof/>
            <w:webHidden/>
          </w:rPr>
          <w:fldChar w:fldCharType="begin"/>
        </w:r>
        <w:r w:rsidR="00230C06">
          <w:rPr>
            <w:noProof/>
            <w:webHidden/>
          </w:rPr>
          <w:instrText xml:space="preserve"> PAGEREF _Toc441141990 \h </w:instrText>
        </w:r>
        <w:r w:rsidR="00230C06">
          <w:rPr>
            <w:noProof/>
            <w:webHidden/>
          </w:rPr>
        </w:r>
        <w:r w:rsidR="00230C06">
          <w:rPr>
            <w:noProof/>
            <w:webHidden/>
          </w:rPr>
          <w:fldChar w:fldCharType="separate"/>
        </w:r>
        <w:r w:rsidR="00230C06">
          <w:rPr>
            <w:noProof/>
            <w:webHidden/>
          </w:rPr>
          <w:t>127</w:t>
        </w:r>
        <w:r w:rsidR="00230C06">
          <w:rPr>
            <w:noProof/>
            <w:webHidden/>
          </w:rPr>
          <w:fldChar w:fldCharType="end"/>
        </w:r>
      </w:hyperlink>
    </w:p>
    <w:p w14:paraId="3CCD1322" w14:textId="14CA98AB" w:rsidR="00230C06" w:rsidRDefault="00FF2B1E">
      <w:pPr>
        <w:pStyle w:val="TOC5"/>
        <w:tabs>
          <w:tab w:val="left" w:pos="2592"/>
        </w:tabs>
        <w:rPr>
          <w:rFonts w:asciiTheme="minorHAnsi" w:eastAsiaTheme="minorEastAsia" w:hAnsiTheme="minorHAnsi" w:cstheme="minorBidi"/>
          <w:noProof/>
          <w:sz w:val="22"/>
          <w:szCs w:val="22"/>
        </w:rPr>
      </w:pPr>
      <w:hyperlink w:anchor="_Toc441141991" w:history="1">
        <w:r w:rsidR="00230C06" w:rsidRPr="00B14BFE">
          <w:rPr>
            <w:rStyle w:val="Hyperlink"/>
            <w:noProof/>
          </w:rPr>
          <w:t>6.3.3.4.18</w:t>
        </w:r>
        <w:r w:rsidR="00230C06">
          <w:rPr>
            <w:rFonts w:asciiTheme="minorHAnsi" w:eastAsiaTheme="minorEastAsia" w:hAnsiTheme="minorHAnsi" w:cstheme="minorBidi"/>
            <w:noProof/>
            <w:sz w:val="22"/>
            <w:szCs w:val="22"/>
          </w:rPr>
          <w:tab/>
        </w:r>
        <w:r w:rsidR="00230C06" w:rsidRPr="00B14BFE">
          <w:rPr>
            <w:rStyle w:val="Hyperlink"/>
            <w:noProof/>
          </w:rPr>
          <w:t>Chest Wall Section 1.3.6.1.4.1.19376.1.5.3.1.1.9.27</w:t>
        </w:r>
        <w:r w:rsidR="00230C06">
          <w:rPr>
            <w:noProof/>
            <w:webHidden/>
          </w:rPr>
          <w:tab/>
        </w:r>
        <w:r w:rsidR="00230C06">
          <w:rPr>
            <w:noProof/>
            <w:webHidden/>
          </w:rPr>
          <w:fldChar w:fldCharType="begin"/>
        </w:r>
        <w:r w:rsidR="00230C06">
          <w:rPr>
            <w:noProof/>
            <w:webHidden/>
          </w:rPr>
          <w:instrText xml:space="preserve"> PAGEREF _Toc441141991 \h </w:instrText>
        </w:r>
        <w:r w:rsidR="00230C06">
          <w:rPr>
            <w:noProof/>
            <w:webHidden/>
          </w:rPr>
        </w:r>
        <w:r w:rsidR="00230C06">
          <w:rPr>
            <w:noProof/>
            <w:webHidden/>
          </w:rPr>
          <w:fldChar w:fldCharType="separate"/>
        </w:r>
        <w:r w:rsidR="00230C06">
          <w:rPr>
            <w:noProof/>
            <w:webHidden/>
          </w:rPr>
          <w:t>127</w:t>
        </w:r>
        <w:r w:rsidR="00230C06">
          <w:rPr>
            <w:noProof/>
            <w:webHidden/>
          </w:rPr>
          <w:fldChar w:fldCharType="end"/>
        </w:r>
      </w:hyperlink>
    </w:p>
    <w:p w14:paraId="2263DA3E" w14:textId="755AC1DF" w:rsidR="00230C06" w:rsidRDefault="00FF2B1E">
      <w:pPr>
        <w:pStyle w:val="TOC5"/>
        <w:tabs>
          <w:tab w:val="left" w:pos="2592"/>
        </w:tabs>
        <w:rPr>
          <w:rFonts w:asciiTheme="minorHAnsi" w:eastAsiaTheme="minorEastAsia" w:hAnsiTheme="minorHAnsi" w:cstheme="minorBidi"/>
          <w:noProof/>
          <w:sz w:val="22"/>
          <w:szCs w:val="22"/>
        </w:rPr>
      </w:pPr>
      <w:hyperlink w:anchor="_Toc441141992" w:history="1">
        <w:r w:rsidR="00230C06" w:rsidRPr="00B14BFE">
          <w:rPr>
            <w:rStyle w:val="Hyperlink"/>
            <w:noProof/>
          </w:rPr>
          <w:t>6.3.3.4.19</w:t>
        </w:r>
        <w:r w:rsidR="00230C06">
          <w:rPr>
            <w:rFonts w:asciiTheme="minorHAnsi" w:eastAsiaTheme="minorEastAsia" w:hAnsiTheme="minorHAnsi" w:cstheme="minorBidi"/>
            <w:noProof/>
            <w:sz w:val="22"/>
            <w:szCs w:val="22"/>
          </w:rPr>
          <w:tab/>
        </w:r>
        <w:r w:rsidR="00230C06" w:rsidRPr="00B14BFE">
          <w:rPr>
            <w:rStyle w:val="Hyperlink"/>
            <w:noProof/>
          </w:rPr>
          <w:t>Breast Section 1.3.6.1.4.1.19376.1.5.3.1.1.9.28</w:t>
        </w:r>
        <w:r w:rsidR="00230C06">
          <w:rPr>
            <w:noProof/>
            <w:webHidden/>
          </w:rPr>
          <w:tab/>
        </w:r>
        <w:r w:rsidR="00230C06">
          <w:rPr>
            <w:noProof/>
            <w:webHidden/>
          </w:rPr>
          <w:fldChar w:fldCharType="begin"/>
        </w:r>
        <w:r w:rsidR="00230C06">
          <w:rPr>
            <w:noProof/>
            <w:webHidden/>
          </w:rPr>
          <w:instrText xml:space="preserve"> PAGEREF _Toc441141992 \h </w:instrText>
        </w:r>
        <w:r w:rsidR="00230C06">
          <w:rPr>
            <w:noProof/>
            <w:webHidden/>
          </w:rPr>
        </w:r>
        <w:r w:rsidR="00230C06">
          <w:rPr>
            <w:noProof/>
            <w:webHidden/>
          </w:rPr>
          <w:fldChar w:fldCharType="separate"/>
        </w:r>
        <w:r w:rsidR="00230C06">
          <w:rPr>
            <w:noProof/>
            <w:webHidden/>
          </w:rPr>
          <w:t>128</w:t>
        </w:r>
        <w:r w:rsidR="00230C06">
          <w:rPr>
            <w:noProof/>
            <w:webHidden/>
          </w:rPr>
          <w:fldChar w:fldCharType="end"/>
        </w:r>
      </w:hyperlink>
    </w:p>
    <w:p w14:paraId="6BB83CA9" w14:textId="028CB7FD" w:rsidR="00230C06" w:rsidRDefault="00FF2B1E">
      <w:pPr>
        <w:pStyle w:val="TOC5"/>
        <w:tabs>
          <w:tab w:val="left" w:pos="2592"/>
        </w:tabs>
        <w:rPr>
          <w:rFonts w:asciiTheme="minorHAnsi" w:eastAsiaTheme="minorEastAsia" w:hAnsiTheme="minorHAnsi" w:cstheme="minorBidi"/>
          <w:noProof/>
          <w:sz w:val="22"/>
          <w:szCs w:val="22"/>
        </w:rPr>
      </w:pPr>
      <w:hyperlink w:anchor="_Toc441141993" w:history="1">
        <w:r w:rsidR="00230C06" w:rsidRPr="00B14BFE">
          <w:rPr>
            <w:rStyle w:val="Hyperlink"/>
            <w:noProof/>
          </w:rPr>
          <w:t>6.3.3.4.20</w:t>
        </w:r>
        <w:r w:rsidR="00230C06">
          <w:rPr>
            <w:rFonts w:asciiTheme="minorHAnsi" w:eastAsiaTheme="minorEastAsia" w:hAnsiTheme="minorHAnsi" w:cstheme="minorBidi"/>
            <w:noProof/>
            <w:sz w:val="22"/>
            <w:szCs w:val="22"/>
          </w:rPr>
          <w:tab/>
        </w:r>
        <w:r w:rsidR="00230C06" w:rsidRPr="00B14BFE">
          <w:rPr>
            <w:rStyle w:val="Hyperlink"/>
            <w:noProof/>
          </w:rPr>
          <w:t>Heart Section 1.3.6.1.4.1.19376.1.5.3.1.1.9.29</w:t>
        </w:r>
        <w:r w:rsidR="00230C06">
          <w:rPr>
            <w:noProof/>
            <w:webHidden/>
          </w:rPr>
          <w:tab/>
        </w:r>
        <w:r w:rsidR="00230C06">
          <w:rPr>
            <w:noProof/>
            <w:webHidden/>
          </w:rPr>
          <w:fldChar w:fldCharType="begin"/>
        </w:r>
        <w:r w:rsidR="00230C06">
          <w:rPr>
            <w:noProof/>
            <w:webHidden/>
          </w:rPr>
          <w:instrText xml:space="preserve"> PAGEREF _Toc441141993 \h </w:instrText>
        </w:r>
        <w:r w:rsidR="00230C06">
          <w:rPr>
            <w:noProof/>
            <w:webHidden/>
          </w:rPr>
        </w:r>
        <w:r w:rsidR="00230C06">
          <w:rPr>
            <w:noProof/>
            <w:webHidden/>
          </w:rPr>
          <w:fldChar w:fldCharType="separate"/>
        </w:r>
        <w:r w:rsidR="00230C06">
          <w:rPr>
            <w:noProof/>
            <w:webHidden/>
          </w:rPr>
          <w:t>129</w:t>
        </w:r>
        <w:r w:rsidR="00230C06">
          <w:rPr>
            <w:noProof/>
            <w:webHidden/>
          </w:rPr>
          <w:fldChar w:fldCharType="end"/>
        </w:r>
      </w:hyperlink>
    </w:p>
    <w:p w14:paraId="15FC0BD2" w14:textId="6E99A629" w:rsidR="00230C06" w:rsidRDefault="00FF2B1E">
      <w:pPr>
        <w:pStyle w:val="TOC5"/>
        <w:tabs>
          <w:tab w:val="left" w:pos="2592"/>
        </w:tabs>
        <w:rPr>
          <w:rFonts w:asciiTheme="minorHAnsi" w:eastAsiaTheme="minorEastAsia" w:hAnsiTheme="minorHAnsi" w:cstheme="minorBidi"/>
          <w:noProof/>
          <w:sz w:val="22"/>
          <w:szCs w:val="22"/>
        </w:rPr>
      </w:pPr>
      <w:hyperlink w:anchor="_Toc441141994" w:history="1">
        <w:r w:rsidR="00230C06" w:rsidRPr="00B14BFE">
          <w:rPr>
            <w:rStyle w:val="Hyperlink"/>
            <w:noProof/>
          </w:rPr>
          <w:t>6.3.3.4.21</w:t>
        </w:r>
        <w:r w:rsidR="00230C06">
          <w:rPr>
            <w:rFonts w:asciiTheme="minorHAnsi" w:eastAsiaTheme="minorEastAsia" w:hAnsiTheme="minorHAnsi" w:cstheme="minorBidi"/>
            <w:noProof/>
            <w:sz w:val="22"/>
            <w:szCs w:val="22"/>
          </w:rPr>
          <w:tab/>
        </w:r>
        <w:r w:rsidR="00230C06" w:rsidRPr="00B14BFE">
          <w:rPr>
            <w:rStyle w:val="Hyperlink"/>
            <w:noProof/>
          </w:rPr>
          <w:t>Respiratory System Section 1.3.6.1.4.1.19376.1.5.3.1.1.9.30</w:t>
        </w:r>
        <w:r w:rsidR="00230C06">
          <w:rPr>
            <w:noProof/>
            <w:webHidden/>
          </w:rPr>
          <w:tab/>
        </w:r>
        <w:r w:rsidR="00230C06">
          <w:rPr>
            <w:noProof/>
            <w:webHidden/>
          </w:rPr>
          <w:fldChar w:fldCharType="begin"/>
        </w:r>
        <w:r w:rsidR="00230C06">
          <w:rPr>
            <w:noProof/>
            <w:webHidden/>
          </w:rPr>
          <w:instrText xml:space="preserve"> PAGEREF _Toc441141994 \h </w:instrText>
        </w:r>
        <w:r w:rsidR="00230C06">
          <w:rPr>
            <w:noProof/>
            <w:webHidden/>
          </w:rPr>
        </w:r>
        <w:r w:rsidR="00230C06">
          <w:rPr>
            <w:noProof/>
            <w:webHidden/>
          </w:rPr>
          <w:fldChar w:fldCharType="separate"/>
        </w:r>
        <w:r w:rsidR="00230C06">
          <w:rPr>
            <w:noProof/>
            <w:webHidden/>
          </w:rPr>
          <w:t>129</w:t>
        </w:r>
        <w:r w:rsidR="00230C06">
          <w:rPr>
            <w:noProof/>
            <w:webHidden/>
          </w:rPr>
          <w:fldChar w:fldCharType="end"/>
        </w:r>
      </w:hyperlink>
    </w:p>
    <w:p w14:paraId="015E247A" w14:textId="65673DD9" w:rsidR="00230C06" w:rsidRDefault="00FF2B1E">
      <w:pPr>
        <w:pStyle w:val="TOC5"/>
        <w:tabs>
          <w:tab w:val="left" w:pos="2592"/>
        </w:tabs>
        <w:rPr>
          <w:rFonts w:asciiTheme="minorHAnsi" w:eastAsiaTheme="minorEastAsia" w:hAnsiTheme="minorHAnsi" w:cstheme="minorBidi"/>
          <w:noProof/>
          <w:sz w:val="22"/>
          <w:szCs w:val="22"/>
        </w:rPr>
      </w:pPr>
      <w:hyperlink w:anchor="_Toc441141995" w:history="1">
        <w:r w:rsidR="00230C06" w:rsidRPr="00B14BFE">
          <w:rPr>
            <w:rStyle w:val="Hyperlink"/>
            <w:noProof/>
          </w:rPr>
          <w:t>6.3.3.4.22</w:t>
        </w:r>
        <w:r w:rsidR="00230C06">
          <w:rPr>
            <w:rFonts w:asciiTheme="minorHAnsi" w:eastAsiaTheme="minorEastAsia" w:hAnsiTheme="minorHAnsi" w:cstheme="minorBidi"/>
            <w:noProof/>
            <w:sz w:val="22"/>
            <w:szCs w:val="22"/>
          </w:rPr>
          <w:tab/>
        </w:r>
        <w:r w:rsidR="00230C06" w:rsidRPr="00B14BFE">
          <w:rPr>
            <w:rStyle w:val="Hyperlink"/>
            <w:noProof/>
          </w:rPr>
          <w:t>Abdomen Section 1.3.6.1.4.1.19376.1.5.3.1.1.9.31</w:t>
        </w:r>
        <w:r w:rsidR="00230C06">
          <w:rPr>
            <w:noProof/>
            <w:webHidden/>
          </w:rPr>
          <w:tab/>
        </w:r>
        <w:r w:rsidR="00230C06">
          <w:rPr>
            <w:noProof/>
            <w:webHidden/>
          </w:rPr>
          <w:fldChar w:fldCharType="begin"/>
        </w:r>
        <w:r w:rsidR="00230C06">
          <w:rPr>
            <w:noProof/>
            <w:webHidden/>
          </w:rPr>
          <w:instrText xml:space="preserve"> PAGEREF _Toc441141995 \h </w:instrText>
        </w:r>
        <w:r w:rsidR="00230C06">
          <w:rPr>
            <w:noProof/>
            <w:webHidden/>
          </w:rPr>
        </w:r>
        <w:r w:rsidR="00230C06">
          <w:rPr>
            <w:noProof/>
            <w:webHidden/>
          </w:rPr>
          <w:fldChar w:fldCharType="separate"/>
        </w:r>
        <w:r w:rsidR="00230C06">
          <w:rPr>
            <w:noProof/>
            <w:webHidden/>
          </w:rPr>
          <w:t>130</w:t>
        </w:r>
        <w:r w:rsidR="00230C06">
          <w:rPr>
            <w:noProof/>
            <w:webHidden/>
          </w:rPr>
          <w:fldChar w:fldCharType="end"/>
        </w:r>
      </w:hyperlink>
    </w:p>
    <w:p w14:paraId="13A9FDBE" w14:textId="1400515E" w:rsidR="00230C06" w:rsidRDefault="00FF2B1E">
      <w:pPr>
        <w:pStyle w:val="TOC5"/>
        <w:tabs>
          <w:tab w:val="left" w:pos="2592"/>
        </w:tabs>
        <w:rPr>
          <w:rFonts w:asciiTheme="minorHAnsi" w:eastAsiaTheme="minorEastAsia" w:hAnsiTheme="minorHAnsi" w:cstheme="minorBidi"/>
          <w:noProof/>
          <w:sz w:val="22"/>
          <w:szCs w:val="22"/>
        </w:rPr>
      </w:pPr>
      <w:hyperlink w:anchor="_Toc441141996" w:history="1">
        <w:r w:rsidR="00230C06" w:rsidRPr="00B14BFE">
          <w:rPr>
            <w:rStyle w:val="Hyperlink"/>
            <w:noProof/>
          </w:rPr>
          <w:t>6.3.3.4.23</w:t>
        </w:r>
        <w:r w:rsidR="00230C06">
          <w:rPr>
            <w:rFonts w:asciiTheme="minorHAnsi" w:eastAsiaTheme="minorEastAsia" w:hAnsiTheme="minorHAnsi" w:cstheme="minorBidi"/>
            <w:noProof/>
            <w:sz w:val="22"/>
            <w:szCs w:val="22"/>
          </w:rPr>
          <w:tab/>
        </w:r>
        <w:r w:rsidR="00230C06" w:rsidRPr="00B14BFE">
          <w:rPr>
            <w:rStyle w:val="Hyperlink"/>
            <w:noProof/>
          </w:rPr>
          <w:t>Lymphatic System Section 1.3.6.1.4.1.19376.1.5.3.1.1.9.32</w:t>
        </w:r>
        <w:r w:rsidR="00230C06">
          <w:rPr>
            <w:noProof/>
            <w:webHidden/>
          </w:rPr>
          <w:tab/>
        </w:r>
        <w:r w:rsidR="00230C06">
          <w:rPr>
            <w:noProof/>
            <w:webHidden/>
          </w:rPr>
          <w:fldChar w:fldCharType="begin"/>
        </w:r>
        <w:r w:rsidR="00230C06">
          <w:rPr>
            <w:noProof/>
            <w:webHidden/>
          </w:rPr>
          <w:instrText xml:space="preserve"> PAGEREF _Toc441141996 \h </w:instrText>
        </w:r>
        <w:r w:rsidR="00230C06">
          <w:rPr>
            <w:noProof/>
            <w:webHidden/>
          </w:rPr>
        </w:r>
        <w:r w:rsidR="00230C06">
          <w:rPr>
            <w:noProof/>
            <w:webHidden/>
          </w:rPr>
          <w:fldChar w:fldCharType="separate"/>
        </w:r>
        <w:r w:rsidR="00230C06">
          <w:rPr>
            <w:noProof/>
            <w:webHidden/>
          </w:rPr>
          <w:t>130</w:t>
        </w:r>
        <w:r w:rsidR="00230C06">
          <w:rPr>
            <w:noProof/>
            <w:webHidden/>
          </w:rPr>
          <w:fldChar w:fldCharType="end"/>
        </w:r>
      </w:hyperlink>
    </w:p>
    <w:p w14:paraId="7B7815F2" w14:textId="5062E006" w:rsidR="00230C06" w:rsidRDefault="00FF2B1E">
      <w:pPr>
        <w:pStyle w:val="TOC5"/>
        <w:tabs>
          <w:tab w:val="left" w:pos="2592"/>
        </w:tabs>
        <w:rPr>
          <w:rFonts w:asciiTheme="minorHAnsi" w:eastAsiaTheme="minorEastAsia" w:hAnsiTheme="minorHAnsi" w:cstheme="minorBidi"/>
          <w:noProof/>
          <w:sz w:val="22"/>
          <w:szCs w:val="22"/>
        </w:rPr>
      </w:pPr>
      <w:hyperlink w:anchor="_Toc441141997" w:history="1">
        <w:r w:rsidR="00230C06" w:rsidRPr="00B14BFE">
          <w:rPr>
            <w:rStyle w:val="Hyperlink"/>
            <w:noProof/>
          </w:rPr>
          <w:t>6.3.3.4.24</w:t>
        </w:r>
        <w:r w:rsidR="00230C06">
          <w:rPr>
            <w:rFonts w:asciiTheme="minorHAnsi" w:eastAsiaTheme="minorEastAsia" w:hAnsiTheme="minorHAnsi" w:cstheme="minorBidi"/>
            <w:noProof/>
            <w:sz w:val="22"/>
            <w:szCs w:val="22"/>
          </w:rPr>
          <w:tab/>
        </w:r>
        <w:r w:rsidR="00230C06" w:rsidRPr="00B14BFE">
          <w:rPr>
            <w:rStyle w:val="Hyperlink"/>
            <w:noProof/>
          </w:rPr>
          <w:t>Vessels Section 1.3.6.1.4.1.19376.1.5.3.1.1.9.33</w:t>
        </w:r>
        <w:r w:rsidR="00230C06">
          <w:rPr>
            <w:noProof/>
            <w:webHidden/>
          </w:rPr>
          <w:tab/>
        </w:r>
        <w:r w:rsidR="00230C06">
          <w:rPr>
            <w:noProof/>
            <w:webHidden/>
          </w:rPr>
          <w:fldChar w:fldCharType="begin"/>
        </w:r>
        <w:r w:rsidR="00230C06">
          <w:rPr>
            <w:noProof/>
            <w:webHidden/>
          </w:rPr>
          <w:instrText xml:space="preserve"> PAGEREF _Toc441141997 \h </w:instrText>
        </w:r>
        <w:r w:rsidR="00230C06">
          <w:rPr>
            <w:noProof/>
            <w:webHidden/>
          </w:rPr>
        </w:r>
        <w:r w:rsidR="00230C06">
          <w:rPr>
            <w:noProof/>
            <w:webHidden/>
          </w:rPr>
          <w:fldChar w:fldCharType="separate"/>
        </w:r>
        <w:r w:rsidR="00230C06">
          <w:rPr>
            <w:noProof/>
            <w:webHidden/>
          </w:rPr>
          <w:t>131</w:t>
        </w:r>
        <w:r w:rsidR="00230C06">
          <w:rPr>
            <w:noProof/>
            <w:webHidden/>
          </w:rPr>
          <w:fldChar w:fldCharType="end"/>
        </w:r>
      </w:hyperlink>
    </w:p>
    <w:p w14:paraId="48EEEBE6" w14:textId="383D5E17" w:rsidR="00230C06" w:rsidRDefault="00FF2B1E">
      <w:pPr>
        <w:pStyle w:val="TOC5"/>
        <w:tabs>
          <w:tab w:val="left" w:pos="2592"/>
        </w:tabs>
        <w:rPr>
          <w:rFonts w:asciiTheme="minorHAnsi" w:eastAsiaTheme="minorEastAsia" w:hAnsiTheme="minorHAnsi" w:cstheme="minorBidi"/>
          <w:noProof/>
          <w:sz w:val="22"/>
          <w:szCs w:val="22"/>
        </w:rPr>
      </w:pPr>
      <w:hyperlink w:anchor="_Toc441141998" w:history="1">
        <w:r w:rsidR="00230C06" w:rsidRPr="00B14BFE">
          <w:rPr>
            <w:rStyle w:val="Hyperlink"/>
            <w:noProof/>
          </w:rPr>
          <w:t>6.3.3.4.25</w:t>
        </w:r>
        <w:r w:rsidR="00230C06">
          <w:rPr>
            <w:rFonts w:asciiTheme="minorHAnsi" w:eastAsiaTheme="minorEastAsia" w:hAnsiTheme="minorHAnsi" w:cstheme="minorBidi"/>
            <w:noProof/>
            <w:sz w:val="22"/>
            <w:szCs w:val="22"/>
          </w:rPr>
          <w:tab/>
        </w:r>
        <w:r w:rsidR="00230C06" w:rsidRPr="00B14BFE">
          <w:rPr>
            <w:rStyle w:val="Hyperlink"/>
            <w:noProof/>
          </w:rPr>
          <w:t>Musculoskeletal System Section 1.3.6.1.4.1.19376.1.5.3.1.1.9.34</w:t>
        </w:r>
        <w:r w:rsidR="00230C06">
          <w:rPr>
            <w:noProof/>
            <w:webHidden/>
          </w:rPr>
          <w:tab/>
        </w:r>
        <w:r w:rsidR="00230C06">
          <w:rPr>
            <w:noProof/>
            <w:webHidden/>
          </w:rPr>
          <w:fldChar w:fldCharType="begin"/>
        </w:r>
        <w:r w:rsidR="00230C06">
          <w:rPr>
            <w:noProof/>
            <w:webHidden/>
          </w:rPr>
          <w:instrText xml:space="preserve"> PAGEREF _Toc441141998 \h </w:instrText>
        </w:r>
        <w:r w:rsidR="00230C06">
          <w:rPr>
            <w:noProof/>
            <w:webHidden/>
          </w:rPr>
        </w:r>
        <w:r w:rsidR="00230C06">
          <w:rPr>
            <w:noProof/>
            <w:webHidden/>
          </w:rPr>
          <w:fldChar w:fldCharType="separate"/>
        </w:r>
        <w:r w:rsidR="00230C06">
          <w:rPr>
            <w:noProof/>
            <w:webHidden/>
          </w:rPr>
          <w:t>132</w:t>
        </w:r>
        <w:r w:rsidR="00230C06">
          <w:rPr>
            <w:noProof/>
            <w:webHidden/>
          </w:rPr>
          <w:fldChar w:fldCharType="end"/>
        </w:r>
      </w:hyperlink>
    </w:p>
    <w:p w14:paraId="10DCA5E8" w14:textId="7324C21C" w:rsidR="00230C06" w:rsidRDefault="00FF2B1E">
      <w:pPr>
        <w:pStyle w:val="TOC5"/>
        <w:tabs>
          <w:tab w:val="left" w:pos="2592"/>
        </w:tabs>
        <w:rPr>
          <w:rFonts w:asciiTheme="minorHAnsi" w:eastAsiaTheme="minorEastAsia" w:hAnsiTheme="minorHAnsi" w:cstheme="minorBidi"/>
          <w:noProof/>
          <w:sz w:val="22"/>
          <w:szCs w:val="22"/>
        </w:rPr>
      </w:pPr>
      <w:hyperlink w:anchor="_Toc441141999" w:history="1">
        <w:r w:rsidR="00230C06" w:rsidRPr="00B14BFE">
          <w:rPr>
            <w:rStyle w:val="Hyperlink"/>
            <w:noProof/>
          </w:rPr>
          <w:t>6.3.3.4.26</w:t>
        </w:r>
        <w:r w:rsidR="00230C06">
          <w:rPr>
            <w:rFonts w:asciiTheme="minorHAnsi" w:eastAsiaTheme="minorEastAsia" w:hAnsiTheme="minorHAnsi" w:cstheme="minorBidi"/>
            <w:noProof/>
            <w:sz w:val="22"/>
            <w:szCs w:val="22"/>
          </w:rPr>
          <w:tab/>
        </w:r>
        <w:r w:rsidR="00230C06" w:rsidRPr="00B14BFE">
          <w:rPr>
            <w:rStyle w:val="Hyperlink"/>
            <w:noProof/>
          </w:rPr>
          <w:t>Neurologic System Section 1.3.6.1.4.1.19376.1.5.3.1.1.9.35</w:t>
        </w:r>
        <w:r w:rsidR="00230C06">
          <w:rPr>
            <w:noProof/>
            <w:webHidden/>
          </w:rPr>
          <w:tab/>
        </w:r>
        <w:r w:rsidR="00230C06">
          <w:rPr>
            <w:noProof/>
            <w:webHidden/>
          </w:rPr>
          <w:fldChar w:fldCharType="begin"/>
        </w:r>
        <w:r w:rsidR="00230C06">
          <w:rPr>
            <w:noProof/>
            <w:webHidden/>
          </w:rPr>
          <w:instrText xml:space="preserve"> PAGEREF _Toc441141999 \h </w:instrText>
        </w:r>
        <w:r w:rsidR="00230C06">
          <w:rPr>
            <w:noProof/>
            <w:webHidden/>
          </w:rPr>
        </w:r>
        <w:r w:rsidR="00230C06">
          <w:rPr>
            <w:noProof/>
            <w:webHidden/>
          </w:rPr>
          <w:fldChar w:fldCharType="separate"/>
        </w:r>
        <w:r w:rsidR="00230C06">
          <w:rPr>
            <w:noProof/>
            <w:webHidden/>
          </w:rPr>
          <w:t>132</w:t>
        </w:r>
        <w:r w:rsidR="00230C06">
          <w:rPr>
            <w:noProof/>
            <w:webHidden/>
          </w:rPr>
          <w:fldChar w:fldCharType="end"/>
        </w:r>
      </w:hyperlink>
    </w:p>
    <w:p w14:paraId="7BD57677" w14:textId="461379AD" w:rsidR="00230C06" w:rsidRDefault="00FF2B1E">
      <w:pPr>
        <w:pStyle w:val="TOC5"/>
        <w:tabs>
          <w:tab w:val="left" w:pos="2592"/>
        </w:tabs>
        <w:rPr>
          <w:rFonts w:asciiTheme="minorHAnsi" w:eastAsiaTheme="minorEastAsia" w:hAnsiTheme="minorHAnsi" w:cstheme="minorBidi"/>
          <w:noProof/>
          <w:sz w:val="22"/>
          <w:szCs w:val="22"/>
        </w:rPr>
      </w:pPr>
      <w:hyperlink w:anchor="_Toc441142000" w:history="1">
        <w:r w:rsidR="00230C06" w:rsidRPr="00B14BFE">
          <w:rPr>
            <w:rStyle w:val="Hyperlink"/>
            <w:noProof/>
          </w:rPr>
          <w:t>6.3.3.4.27</w:t>
        </w:r>
        <w:r w:rsidR="00230C06">
          <w:rPr>
            <w:rFonts w:asciiTheme="minorHAnsi" w:eastAsiaTheme="minorEastAsia" w:hAnsiTheme="minorHAnsi" w:cstheme="minorBidi"/>
            <w:noProof/>
            <w:sz w:val="22"/>
            <w:szCs w:val="22"/>
          </w:rPr>
          <w:tab/>
        </w:r>
        <w:r w:rsidR="00230C06" w:rsidRPr="00B14BFE">
          <w:rPr>
            <w:rStyle w:val="Hyperlink"/>
            <w:noProof/>
          </w:rPr>
          <w:t>Genitalia Section 1.3.6.1.4.1.19376.1.5.3.1.1.9.36</w:t>
        </w:r>
        <w:r w:rsidR="00230C06">
          <w:rPr>
            <w:noProof/>
            <w:webHidden/>
          </w:rPr>
          <w:tab/>
        </w:r>
        <w:r w:rsidR="00230C06">
          <w:rPr>
            <w:noProof/>
            <w:webHidden/>
          </w:rPr>
          <w:fldChar w:fldCharType="begin"/>
        </w:r>
        <w:r w:rsidR="00230C06">
          <w:rPr>
            <w:noProof/>
            <w:webHidden/>
          </w:rPr>
          <w:instrText xml:space="preserve"> PAGEREF _Toc441142000 \h </w:instrText>
        </w:r>
        <w:r w:rsidR="00230C06">
          <w:rPr>
            <w:noProof/>
            <w:webHidden/>
          </w:rPr>
        </w:r>
        <w:r w:rsidR="00230C06">
          <w:rPr>
            <w:noProof/>
            <w:webHidden/>
          </w:rPr>
          <w:fldChar w:fldCharType="separate"/>
        </w:r>
        <w:r w:rsidR="00230C06">
          <w:rPr>
            <w:noProof/>
            <w:webHidden/>
          </w:rPr>
          <w:t>133</w:t>
        </w:r>
        <w:r w:rsidR="00230C06">
          <w:rPr>
            <w:noProof/>
            <w:webHidden/>
          </w:rPr>
          <w:fldChar w:fldCharType="end"/>
        </w:r>
      </w:hyperlink>
    </w:p>
    <w:p w14:paraId="472EB47B" w14:textId="6477152C" w:rsidR="00230C06" w:rsidRDefault="00FF2B1E">
      <w:pPr>
        <w:pStyle w:val="TOC5"/>
        <w:tabs>
          <w:tab w:val="left" w:pos="2592"/>
        </w:tabs>
        <w:rPr>
          <w:rFonts w:asciiTheme="minorHAnsi" w:eastAsiaTheme="minorEastAsia" w:hAnsiTheme="minorHAnsi" w:cstheme="minorBidi"/>
          <w:noProof/>
          <w:sz w:val="22"/>
          <w:szCs w:val="22"/>
        </w:rPr>
      </w:pPr>
      <w:hyperlink w:anchor="_Toc441142001" w:history="1">
        <w:r w:rsidR="00230C06" w:rsidRPr="00B14BFE">
          <w:rPr>
            <w:rStyle w:val="Hyperlink"/>
            <w:noProof/>
          </w:rPr>
          <w:t>6.3.3.4.28</w:t>
        </w:r>
        <w:r w:rsidR="00230C06">
          <w:rPr>
            <w:rFonts w:asciiTheme="minorHAnsi" w:eastAsiaTheme="minorEastAsia" w:hAnsiTheme="minorHAnsi" w:cstheme="minorBidi"/>
            <w:noProof/>
            <w:sz w:val="22"/>
            <w:szCs w:val="22"/>
          </w:rPr>
          <w:tab/>
        </w:r>
        <w:r w:rsidR="00230C06" w:rsidRPr="00B14BFE">
          <w:rPr>
            <w:rStyle w:val="Hyperlink"/>
            <w:noProof/>
          </w:rPr>
          <w:t>Rectum Section 1.3.6.1.4.1.19376.1.5.3.1.1.9.37</w:t>
        </w:r>
        <w:r w:rsidR="00230C06">
          <w:rPr>
            <w:noProof/>
            <w:webHidden/>
          </w:rPr>
          <w:tab/>
        </w:r>
        <w:r w:rsidR="00230C06">
          <w:rPr>
            <w:noProof/>
            <w:webHidden/>
          </w:rPr>
          <w:fldChar w:fldCharType="begin"/>
        </w:r>
        <w:r w:rsidR="00230C06">
          <w:rPr>
            <w:noProof/>
            <w:webHidden/>
          </w:rPr>
          <w:instrText xml:space="preserve"> PAGEREF _Toc441142001 \h </w:instrText>
        </w:r>
        <w:r w:rsidR="00230C06">
          <w:rPr>
            <w:noProof/>
            <w:webHidden/>
          </w:rPr>
        </w:r>
        <w:r w:rsidR="00230C06">
          <w:rPr>
            <w:noProof/>
            <w:webHidden/>
          </w:rPr>
          <w:fldChar w:fldCharType="separate"/>
        </w:r>
        <w:r w:rsidR="00230C06">
          <w:rPr>
            <w:noProof/>
            <w:webHidden/>
          </w:rPr>
          <w:t>133</w:t>
        </w:r>
        <w:r w:rsidR="00230C06">
          <w:rPr>
            <w:noProof/>
            <w:webHidden/>
          </w:rPr>
          <w:fldChar w:fldCharType="end"/>
        </w:r>
      </w:hyperlink>
    </w:p>
    <w:p w14:paraId="65CEB942" w14:textId="4B6A75AB" w:rsidR="00230C06" w:rsidRDefault="00FF2B1E">
      <w:pPr>
        <w:pStyle w:val="TOC5"/>
        <w:tabs>
          <w:tab w:val="left" w:pos="2592"/>
        </w:tabs>
        <w:rPr>
          <w:rFonts w:asciiTheme="minorHAnsi" w:eastAsiaTheme="minorEastAsia" w:hAnsiTheme="minorHAnsi" w:cstheme="minorBidi"/>
          <w:noProof/>
          <w:sz w:val="22"/>
          <w:szCs w:val="22"/>
        </w:rPr>
      </w:pPr>
      <w:hyperlink w:anchor="_Toc441142002" w:history="1">
        <w:r w:rsidR="00230C06" w:rsidRPr="00B14BFE">
          <w:rPr>
            <w:rStyle w:val="Hyperlink"/>
            <w:noProof/>
          </w:rPr>
          <w:t>6.3.3.4.29</w:t>
        </w:r>
        <w:r w:rsidR="00230C06">
          <w:rPr>
            <w:rFonts w:asciiTheme="minorHAnsi" w:eastAsiaTheme="minorEastAsia" w:hAnsiTheme="minorHAnsi" w:cstheme="minorBidi"/>
            <w:noProof/>
            <w:sz w:val="22"/>
            <w:szCs w:val="22"/>
          </w:rPr>
          <w:tab/>
        </w:r>
        <w:r w:rsidR="00230C06" w:rsidRPr="00B14BFE">
          <w:rPr>
            <w:rStyle w:val="Hyperlink"/>
            <w:noProof/>
          </w:rPr>
          <w:t>Extremities Section 1.3.6.1.4.1.19376.1.5.3.1.1.16.2.1</w:t>
        </w:r>
        <w:r w:rsidR="00230C06">
          <w:rPr>
            <w:noProof/>
            <w:webHidden/>
          </w:rPr>
          <w:tab/>
        </w:r>
        <w:r w:rsidR="00230C06">
          <w:rPr>
            <w:noProof/>
            <w:webHidden/>
          </w:rPr>
          <w:fldChar w:fldCharType="begin"/>
        </w:r>
        <w:r w:rsidR="00230C06">
          <w:rPr>
            <w:noProof/>
            <w:webHidden/>
          </w:rPr>
          <w:instrText xml:space="preserve"> PAGEREF _Toc441142002 \h </w:instrText>
        </w:r>
        <w:r w:rsidR="00230C06">
          <w:rPr>
            <w:noProof/>
            <w:webHidden/>
          </w:rPr>
        </w:r>
        <w:r w:rsidR="00230C06">
          <w:rPr>
            <w:noProof/>
            <w:webHidden/>
          </w:rPr>
          <w:fldChar w:fldCharType="separate"/>
        </w:r>
        <w:r w:rsidR="00230C06">
          <w:rPr>
            <w:noProof/>
            <w:webHidden/>
          </w:rPr>
          <w:t>134</w:t>
        </w:r>
        <w:r w:rsidR="00230C06">
          <w:rPr>
            <w:noProof/>
            <w:webHidden/>
          </w:rPr>
          <w:fldChar w:fldCharType="end"/>
        </w:r>
      </w:hyperlink>
    </w:p>
    <w:p w14:paraId="46A60C5E" w14:textId="48CAB905" w:rsidR="00230C06" w:rsidRDefault="00FF2B1E">
      <w:pPr>
        <w:pStyle w:val="TOC4"/>
        <w:tabs>
          <w:tab w:val="left" w:pos="2160"/>
        </w:tabs>
        <w:rPr>
          <w:rFonts w:asciiTheme="minorHAnsi" w:eastAsiaTheme="minorEastAsia" w:hAnsiTheme="minorHAnsi" w:cstheme="minorBidi"/>
          <w:noProof/>
          <w:sz w:val="22"/>
          <w:szCs w:val="22"/>
        </w:rPr>
      </w:pPr>
      <w:hyperlink w:anchor="_Toc441142003" w:history="1">
        <w:r w:rsidR="00230C06" w:rsidRPr="00B14BFE">
          <w:rPr>
            <w:rStyle w:val="Hyperlink"/>
            <w:noProof/>
          </w:rPr>
          <w:t>6.3.3.5</w:t>
        </w:r>
        <w:r w:rsidR="00230C06">
          <w:rPr>
            <w:rFonts w:asciiTheme="minorHAnsi" w:eastAsiaTheme="minorEastAsia" w:hAnsiTheme="minorHAnsi" w:cstheme="minorBidi"/>
            <w:noProof/>
            <w:sz w:val="22"/>
            <w:szCs w:val="22"/>
          </w:rPr>
          <w:tab/>
        </w:r>
        <w:r w:rsidR="00230C06" w:rsidRPr="00B14BFE">
          <w:rPr>
            <w:rStyle w:val="Hyperlink"/>
            <w:noProof/>
          </w:rPr>
          <w:t>Relevant Studies</w:t>
        </w:r>
        <w:r w:rsidR="00230C06">
          <w:rPr>
            <w:noProof/>
            <w:webHidden/>
          </w:rPr>
          <w:tab/>
        </w:r>
        <w:r w:rsidR="00230C06">
          <w:rPr>
            <w:noProof/>
            <w:webHidden/>
          </w:rPr>
          <w:fldChar w:fldCharType="begin"/>
        </w:r>
        <w:r w:rsidR="00230C06">
          <w:rPr>
            <w:noProof/>
            <w:webHidden/>
          </w:rPr>
          <w:instrText xml:space="preserve"> PAGEREF _Toc441142003 \h </w:instrText>
        </w:r>
        <w:r w:rsidR="00230C06">
          <w:rPr>
            <w:noProof/>
            <w:webHidden/>
          </w:rPr>
        </w:r>
        <w:r w:rsidR="00230C06">
          <w:rPr>
            <w:noProof/>
            <w:webHidden/>
          </w:rPr>
          <w:fldChar w:fldCharType="separate"/>
        </w:r>
        <w:r w:rsidR="00230C06">
          <w:rPr>
            <w:noProof/>
            <w:webHidden/>
          </w:rPr>
          <w:t>135</w:t>
        </w:r>
        <w:r w:rsidR="00230C06">
          <w:rPr>
            <w:noProof/>
            <w:webHidden/>
          </w:rPr>
          <w:fldChar w:fldCharType="end"/>
        </w:r>
      </w:hyperlink>
    </w:p>
    <w:p w14:paraId="6B35417F" w14:textId="4E6FBEFA" w:rsidR="00230C06" w:rsidRDefault="00FF2B1E">
      <w:pPr>
        <w:pStyle w:val="TOC5"/>
        <w:tabs>
          <w:tab w:val="left" w:pos="2592"/>
        </w:tabs>
        <w:rPr>
          <w:rFonts w:asciiTheme="minorHAnsi" w:eastAsiaTheme="minorEastAsia" w:hAnsiTheme="minorHAnsi" w:cstheme="minorBidi"/>
          <w:noProof/>
          <w:sz w:val="22"/>
          <w:szCs w:val="22"/>
        </w:rPr>
      </w:pPr>
      <w:hyperlink w:anchor="_Toc441142004" w:history="1">
        <w:r w:rsidR="00230C06" w:rsidRPr="00B14BFE">
          <w:rPr>
            <w:rStyle w:val="Hyperlink"/>
            <w:noProof/>
          </w:rPr>
          <w:t>6.3.3.5.1</w:t>
        </w:r>
        <w:r w:rsidR="00230C06">
          <w:rPr>
            <w:rFonts w:asciiTheme="minorHAnsi" w:eastAsiaTheme="minorEastAsia" w:hAnsiTheme="minorHAnsi" w:cstheme="minorBidi"/>
            <w:noProof/>
            <w:sz w:val="22"/>
            <w:szCs w:val="22"/>
          </w:rPr>
          <w:tab/>
        </w:r>
        <w:r w:rsidR="00230C06" w:rsidRPr="00B14BFE">
          <w:rPr>
            <w:rStyle w:val="Hyperlink"/>
            <w:noProof/>
          </w:rPr>
          <w:t>Results Section 1.3.6.1.4.1.19376.1.5.3.1.3.27</w:t>
        </w:r>
        <w:r w:rsidR="00230C06">
          <w:rPr>
            <w:noProof/>
            <w:webHidden/>
          </w:rPr>
          <w:tab/>
        </w:r>
        <w:r w:rsidR="00230C06">
          <w:rPr>
            <w:noProof/>
            <w:webHidden/>
          </w:rPr>
          <w:fldChar w:fldCharType="begin"/>
        </w:r>
        <w:r w:rsidR="00230C06">
          <w:rPr>
            <w:noProof/>
            <w:webHidden/>
          </w:rPr>
          <w:instrText xml:space="preserve"> PAGEREF _Toc441142004 \h </w:instrText>
        </w:r>
        <w:r w:rsidR="00230C06">
          <w:rPr>
            <w:noProof/>
            <w:webHidden/>
          </w:rPr>
        </w:r>
        <w:r w:rsidR="00230C06">
          <w:rPr>
            <w:noProof/>
            <w:webHidden/>
          </w:rPr>
          <w:fldChar w:fldCharType="separate"/>
        </w:r>
        <w:r w:rsidR="00230C06">
          <w:rPr>
            <w:noProof/>
            <w:webHidden/>
          </w:rPr>
          <w:t>135</w:t>
        </w:r>
        <w:r w:rsidR="00230C06">
          <w:rPr>
            <w:noProof/>
            <w:webHidden/>
          </w:rPr>
          <w:fldChar w:fldCharType="end"/>
        </w:r>
      </w:hyperlink>
    </w:p>
    <w:p w14:paraId="751E8CAF" w14:textId="4AF926F2" w:rsidR="00230C06" w:rsidRDefault="00FF2B1E">
      <w:pPr>
        <w:pStyle w:val="TOC5"/>
        <w:tabs>
          <w:tab w:val="left" w:pos="2592"/>
        </w:tabs>
        <w:rPr>
          <w:rFonts w:asciiTheme="minorHAnsi" w:eastAsiaTheme="minorEastAsia" w:hAnsiTheme="minorHAnsi" w:cstheme="minorBidi"/>
          <w:noProof/>
          <w:sz w:val="22"/>
          <w:szCs w:val="22"/>
        </w:rPr>
      </w:pPr>
      <w:hyperlink w:anchor="_Toc441142005" w:history="1">
        <w:r w:rsidR="00230C06" w:rsidRPr="00B14BFE">
          <w:rPr>
            <w:rStyle w:val="Hyperlink"/>
            <w:noProof/>
          </w:rPr>
          <w:t>6.3.3.5.2</w:t>
        </w:r>
        <w:r w:rsidR="00230C06">
          <w:rPr>
            <w:rFonts w:asciiTheme="minorHAnsi" w:eastAsiaTheme="minorEastAsia" w:hAnsiTheme="minorHAnsi" w:cstheme="minorBidi"/>
            <w:noProof/>
            <w:sz w:val="22"/>
            <w:szCs w:val="22"/>
          </w:rPr>
          <w:tab/>
        </w:r>
        <w:r w:rsidR="00230C06" w:rsidRPr="00B14BFE">
          <w:rPr>
            <w:rStyle w:val="Hyperlink"/>
            <w:noProof/>
          </w:rPr>
          <w:t>Coded Results Section 1.3.6.1.4.1.19376.1.5.3.1.3.28</w:t>
        </w:r>
        <w:r w:rsidR="00230C06">
          <w:rPr>
            <w:noProof/>
            <w:webHidden/>
          </w:rPr>
          <w:tab/>
        </w:r>
        <w:r w:rsidR="00230C06">
          <w:rPr>
            <w:noProof/>
            <w:webHidden/>
          </w:rPr>
          <w:fldChar w:fldCharType="begin"/>
        </w:r>
        <w:r w:rsidR="00230C06">
          <w:rPr>
            <w:noProof/>
            <w:webHidden/>
          </w:rPr>
          <w:instrText xml:space="preserve"> PAGEREF _Toc441142005 \h </w:instrText>
        </w:r>
        <w:r w:rsidR="00230C06">
          <w:rPr>
            <w:noProof/>
            <w:webHidden/>
          </w:rPr>
        </w:r>
        <w:r w:rsidR="00230C06">
          <w:rPr>
            <w:noProof/>
            <w:webHidden/>
          </w:rPr>
          <w:fldChar w:fldCharType="separate"/>
        </w:r>
        <w:r w:rsidR="00230C06">
          <w:rPr>
            <w:noProof/>
            <w:webHidden/>
          </w:rPr>
          <w:t>135</w:t>
        </w:r>
        <w:r w:rsidR="00230C06">
          <w:rPr>
            <w:noProof/>
            <w:webHidden/>
          </w:rPr>
          <w:fldChar w:fldCharType="end"/>
        </w:r>
      </w:hyperlink>
    </w:p>
    <w:p w14:paraId="300816FA" w14:textId="70328ED1" w:rsidR="00230C06" w:rsidRDefault="00FF2B1E">
      <w:pPr>
        <w:pStyle w:val="TOC5"/>
        <w:tabs>
          <w:tab w:val="left" w:pos="2592"/>
        </w:tabs>
        <w:rPr>
          <w:rFonts w:asciiTheme="minorHAnsi" w:eastAsiaTheme="minorEastAsia" w:hAnsiTheme="minorHAnsi" w:cstheme="minorBidi"/>
          <w:noProof/>
          <w:sz w:val="22"/>
          <w:szCs w:val="22"/>
        </w:rPr>
      </w:pPr>
      <w:hyperlink w:anchor="_Toc441142006" w:history="1">
        <w:r w:rsidR="00230C06" w:rsidRPr="00B14BFE">
          <w:rPr>
            <w:rStyle w:val="Hyperlink"/>
            <w:noProof/>
          </w:rPr>
          <w:t>6.3.3.5.3</w:t>
        </w:r>
        <w:r w:rsidR="00230C06">
          <w:rPr>
            <w:rFonts w:asciiTheme="minorHAnsi" w:eastAsiaTheme="minorEastAsia" w:hAnsiTheme="minorHAnsi" w:cstheme="minorBidi"/>
            <w:noProof/>
            <w:sz w:val="22"/>
            <w:szCs w:val="22"/>
          </w:rPr>
          <w:tab/>
        </w:r>
        <w:r w:rsidR="00230C06" w:rsidRPr="00B14BFE">
          <w:rPr>
            <w:rStyle w:val="Hyperlink"/>
            <w:noProof/>
          </w:rPr>
          <w:t>Hospital Studies Summary Section 1.3.6.1.4.1.19376.1.5.3.1.3.29</w:t>
        </w:r>
        <w:r w:rsidR="00230C06">
          <w:rPr>
            <w:noProof/>
            <w:webHidden/>
          </w:rPr>
          <w:tab/>
        </w:r>
        <w:r w:rsidR="00230C06">
          <w:rPr>
            <w:noProof/>
            <w:webHidden/>
          </w:rPr>
          <w:fldChar w:fldCharType="begin"/>
        </w:r>
        <w:r w:rsidR="00230C06">
          <w:rPr>
            <w:noProof/>
            <w:webHidden/>
          </w:rPr>
          <w:instrText xml:space="preserve"> PAGEREF _Toc441142006 \h </w:instrText>
        </w:r>
        <w:r w:rsidR="00230C06">
          <w:rPr>
            <w:noProof/>
            <w:webHidden/>
          </w:rPr>
        </w:r>
        <w:r w:rsidR="00230C06">
          <w:rPr>
            <w:noProof/>
            <w:webHidden/>
          </w:rPr>
          <w:fldChar w:fldCharType="separate"/>
        </w:r>
        <w:r w:rsidR="00230C06">
          <w:rPr>
            <w:noProof/>
            <w:webHidden/>
          </w:rPr>
          <w:t>136</w:t>
        </w:r>
        <w:r w:rsidR="00230C06">
          <w:rPr>
            <w:noProof/>
            <w:webHidden/>
          </w:rPr>
          <w:fldChar w:fldCharType="end"/>
        </w:r>
      </w:hyperlink>
    </w:p>
    <w:p w14:paraId="416642F9" w14:textId="67587457" w:rsidR="00230C06" w:rsidRDefault="00FF2B1E">
      <w:pPr>
        <w:pStyle w:val="TOC5"/>
        <w:tabs>
          <w:tab w:val="left" w:pos="2592"/>
        </w:tabs>
        <w:rPr>
          <w:rFonts w:asciiTheme="minorHAnsi" w:eastAsiaTheme="minorEastAsia" w:hAnsiTheme="minorHAnsi" w:cstheme="minorBidi"/>
          <w:noProof/>
          <w:sz w:val="22"/>
          <w:szCs w:val="22"/>
        </w:rPr>
      </w:pPr>
      <w:hyperlink w:anchor="_Toc441142007" w:history="1">
        <w:r w:rsidR="00230C06" w:rsidRPr="00B14BFE">
          <w:rPr>
            <w:rStyle w:val="Hyperlink"/>
            <w:noProof/>
          </w:rPr>
          <w:t>6.3.3.5.4</w:t>
        </w:r>
        <w:r w:rsidR="00230C06">
          <w:rPr>
            <w:rFonts w:asciiTheme="minorHAnsi" w:eastAsiaTheme="minorEastAsia" w:hAnsiTheme="minorHAnsi" w:cstheme="minorBidi"/>
            <w:noProof/>
            <w:sz w:val="22"/>
            <w:szCs w:val="22"/>
          </w:rPr>
          <w:tab/>
        </w:r>
        <w:r w:rsidR="00230C06" w:rsidRPr="00B14BFE">
          <w:rPr>
            <w:rStyle w:val="Hyperlink"/>
            <w:noProof/>
          </w:rPr>
          <w:t>Reserved for (Coded Hospital Studies Summary)</w:t>
        </w:r>
        <w:r w:rsidR="00230C06">
          <w:rPr>
            <w:noProof/>
            <w:webHidden/>
          </w:rPr>
          <w:tab/>
        </w:r>
        <w:r w:rsidR="00230C06">
          <w:rPr>
            <w:noProof/>
            <w:webHidden/>
          </w:rPr>
          <w:fldChar w:fldCharType="begin"/>
        </w:r>
        <w:r w:rsidR="00230C06">
          <w:rPr>
            <w:noProof/>
            <w:webHidden/>
          </w:rPr>
          <w:instrText xml:space="preserve"> PAGEREF _Toc441142007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0B240F3F" w14:textId="4E7B9677" w:rsidR="00230C06" w:rsidRDefault="00FF2B1E">
      <w:pPr>
        <w:pStyle w:val="TOC5"/>
        <w:tabs>
          <w:tab w:val="left" w:pos="2592"/>
        </w:tabs>
        <w:rPr>
          <w:rFonts w:asciiTheme="minorHAnsi" w:eastAsiaTheme="minorEastAsia" w:hAnsiTheme="minorHAnsi" w:cstheme="minorBidi"/>
          <w:noProof/>
          <w:sz w:val="22"/>
          <w:szCs w:val="22"/>
        </w:rPr>
      </w:pPr>
      <w:hyperlink w:anchor="_Toc441142008" w:history="1">
        <w:r w:rsidR="00230C06" w:rsidRPr="00B14BFE">
          <w:rPr>
            <w:rStyle w:val="Hyperlink"/>
            <w:noProof/>
          </w:rPr>
          <w:t>6.3.3.5.5</w:t>
        </w:r>
        <w:r w:rsidR="00230C06">
          <w:rPr>
            <w:rFonts w:asciiTheme="minorHAnsi" w:eastAsiaTheme="minorEastAsia" w:hAnsiTheme="minorHAnsi" w:cstheme="minorBidi"/>
            <w:noProof/>
            <w:sz w:val="22"/>
            <w:szCs w:val="22"/>
          </w:rPr>
          <w:tab/>
        </w:r>
        <w:r w:rsidR="00230C06" w:rsidRPr="00B14BFE">
          <w:rPr>
            <w:rStyle w:val="Hyperlink"/>
            <w:noProof/>
          </w:rPr>
          <w:t>Reserved for (Consultations)</w:t>
        </w:r>
        <w:r w:rsidR="00230C06">
          <w:rPr>
            <w:noProof/>
            <w:webHidden/>
          </w:rPr>
          <w:tab/>
        </w:r>
        <w:r w:rsidR="00230C06">
          <w:rPr>
            <w:noProof/>
            <w:webHidden/>
          </w:rPr>
          <w:fldChar w:fldCharType="begin"/>
        </w:r>
        <w:r w:rsidR="00230C06">
          <w:rPr>
            <w:noProof/>
            <w:webHidden/>
          </w:rPr>
          <w:instrText xml:space="preserve"> PAGEREF _Toc441142008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01698DA0" w14:textId="4CA4DE4D" w:rsidR="00230C06" w:rsidRDefault="00FF2B1E">
      <w:pPr>
        <w:pStyle w:val="TOC5"/>
        <w:tabs>
          <w:tab w:val="left" w:pos="2592"/>
        </w:tabs>
        <w:rPr>
          <w:rFonts w:asciiTheme="minorHAnsi" w:eastAsiaTheme="minorEastAsia" w:hAnsiTheme="minorHAnsi" w:cstheme="minorBidi"/>
          <w:noProof/>
          <w:sz w:val="22"/>
          <w:szCs w:val="22"/>
        </w:rPr>
      </w:pPr>
      <w:hyperlink w:anchor="_Toc441142009" w:history="1">
        <w:r w:rsidR="00230C06" w:rsidRPr="00B14BFE">
          <w:rPr>
            <w:rStyle w:val="Hyperlink"/>
            <w:noProof/>
          </w:rPr>
          <w:t>6.3.3.5.6</w:t>
        </w:r>
        <w:r w:rsidR="00230C06">
          <w:rPr>
            <w:rFonts w:asciiTheme="minorHAnsi" w:eastAsiaTheme="minorEastAsia" w:hAnsiTheme="minorHAnsi" w:cstheme="minorBidi"/>
            <w:noProof/>
            <w:sz w:val="22"/>
            <w:szCs w:val="22"/>
          </w:rPr>
          <w:tab/>
        </w:r>
        <w:r w:rsidR="00230C06" w:rsidRPr="00B14BFE">
          <w:rPr>
            <w:rStyle w:val="Hyperlink"/>
            <w:noProof/>
          </w:rPr>
          <w:t>Reserved for (Antenatal Testing and Surveillance Section)</w:t>
        </w:r>
        <w:r w:rsidR="00230C06">
          <w:rPr>
            <w:noProof/>
            <w:webHidden/>
          </w:rPr>
          <w:tab/>
        </w:r>
        <w:r w:rsidR="00230C06">
          <w:rPr>
            <w:noProof/>
            <w:webHidden/>
          </w:rPr>
          <w:fldChar w:fldCharType="begin"/>
        </w:r>
        <w:r w:rsidR="00230C06">
          <w:rPr>
            <w:noProof/>
            <w:webHidden/>
          </w:rPr>
          <w:instrText xml:space="preserve"> PAGEREF _Toc441142009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496AED45" w14:textId="1AE3ED49" w:rsidR="00230C06" w:rsidRDefault="00FF2B1E">
      <w:pPr>
        <w:pStyle w:val="TOC5"/>
        <w:tabs>
          <w:tab w:val="left" w:pos="2592"/>
        </w:tabs>
        <w:rPr>
          <w:rFonts w:asciiTheme="minorHAnsi" w:eastAsiaTheme="minorEastAsia" w:hAnsiTheme="minorHAnsi" w:cstheme="minorBidi"/>
          <w:noProof/>
          <w:sz w:val="22"/>
          <w:szCs w:val="22"/>
        </w:rPr>
      </w:pPr>
      <w:hyperlink w:anchor="_Toc441142010" w:history="1">
        <w:r w:rsidR="00230C06" w:rsidRPr="00B14BFE">
          <w:rPr>
            <w:rStyle w:val="Hyperlink"/>
            <w:noProof/>
          </w:rPr>
          <w:t>6.3.3.5.7</w:t>
        </w:r>
        <w:r w:rsidR="00230C06">
          <w:rPr>
            <w:rFonts w:asciiTheme="minorHAnsi" w:eastAsiaTheme="minorEastAsia" w:hAnsiTheme="minorHAnsi" w:cstheme="minorBidi"/>
            <w:noProof/>
            <w:sz w:val="22"/>
            <w:szCs w:val="22"/>
          </w:rPr>
          <w:tab/>
        </w:r>
        <w:r w:rsidR="00230C06" w:rsidRPr="00B14BFE">
          <w:rPr>
            <w:rStyle w:val="Hyperlink"/>
            <w:noProof/>
          </w:rPr>
          <w:t>Reserved for (Coded Antenatal Testing and Surveillance Section)</w:t>
        </w:r>
        <w:r w:rsidR="00230C06">
          <w:rPr>
            <w:noProof/>
            <w:webHidden/>
          </w:rPr>
          <w:tab/>
        </w:r>
        <w:r w:rsidR="00230C06">
          <w:rPr>
            <w:noProof/>
            <w:webHidden/>
          </w:rPr>
          <w:fldChar w:fldCharType="begin"/>
        </w:r>
        <w:r w:rsidR="00230C06">
          <w:rPr>
            <w:noProof/>
            <w:webHidden/>
          </w:rPr>
          <w:instrText xml:space="preserve"> PAGEREF _Toc441142010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261D481C" w14:textId="2E47AD83" w:rsidR="00230C06" w:rsidRDefault="00FF2B1E">
      <w:pPr>
        <w:pStyle w:val="TOC5"/>
        <w:tabs>
          <w:tab w:val="left" w:pos="2592"/>
        </w:tabs>
        <w:rPr>
          <w:rFonts w:asciiTheme="minorHAnsi" w:eastAsiaTheme="minorEastAsia" w:hAnsiTheme="minorHAnsi" w:cstheme="minorBidi"/>
          <w:noProof/>
          <w:sz w:val="22"/>
          <w:szCs w:val="22"/>
        </w:rPr>
      </w:pPr>
      <w:hyperlink w:anchor="_Toc441142011" w:history="1">
        <w:r w:rsidR="00230C06" w:rsidRPr="00B14BFE">
          <w:rPr>
            <w:rStyle w:val="Hyperlink"/>
            <w:noProof/>
          </w:rPr>
          <w:t>6.3.3.5.8</w:t>
        </w:r>
        <w:r w:rsidR="00230C06">
          <w:rPr>
            <w:rFonts w:asciiTheme="minorHAnsi" w:eastAsiaTheme="minorEastAsia" w:hAnsiTheme="minorHAnsi" w:cstheme="minorBidi"/>
            <w:noProof/>
            <w:sz w:val="22"/>
            <w:szCs w:val="22"/>
          </w:rPr>
          <w:tab/>
        </w:r>
        <w:r w:rsidR="00230C06" w:rsidRPr="00B14BFE">
          <w:rPr>
            <w:rStyle w:val="Hyperlink"/>
            <w:noProof/>
          </w:rPr>
          <w:t>Diagnosis</w:t>
        </w:r>
        <w:r w:rsidR="00230C06">
          <w:rPr>
            <w:noProof/>
            <w:webHidden/>
          </w:rPr>
          <w:tab/>
        </w:r>
        <w:r w:rsidR="00230C06">
          <w:rPr>
            <w:noProof/>
            <w:webHidden/>
          </w:rPr>
          <w:fldChar w:fldCharType="begin"/>
        </w:r>
        <w:r w:rsidR="00230C06">
          <w:rPr>
            <w:noProof/>
            <w:webHidden/>
          </w:rPr>
          <w:instrText xml:space="preserve"> PAGEREF _Toc441142011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4C642985" w14:textId="1ACD216A" w:rsidR="00230C06" w:rsidRDefault="00FF2B1E">
      <w:pPr>
        <w:pStyle w:val="TOC5"/>
        <w:tabs>
          <w:tab w:val="left" w:pos="2592"/>
        </w:tabs>
        <w:rPr>
          <w:rFonts w:asciiTheme="minorHAnsi" w:eastAsiaTheme="minorEastAsia" w:hAnsiTheme="minorHAnsi" w:cstheme="minorBidi"/>
          <w:noProof/>
          <w:sz w:val="22"/>
          <w:szCs w:val="22"/>
        </w:rPr>
      </w:pPr>
      <w:hyperlink w:anchor="_Toc441142012" w:history="1">
        <w:r w:rsidR="00230C06" w:rsidRPr="00B14BFE">
          <w:rPr>
            <w:rStyle w:val="Hyperlink"/>
            <w:noProof/>
          </w:rPr>
          <w:t>6.3.3.5.9</w:t>
        </w:r>
        <w:r w:rsidR="00230C06">
          <w:rPr>
            <w:rFonts w:asciiTheme="minorHAnsi" w:eastAsiaTheme="minorEastAsia" w:hAnsiTheme="minorHAnsi" w:cstheme="minorBidi"/>
            <w:noProof/>
            <w:sz w:val="22"/>
            <w:szCs w:val="22"/>
          </w:rPr>
          <w:tab/>
        </w:r>
        <w:r w:rsidR="00230C06" w:rsidRPr="00B14BFE">
          <w:rPr>
            <w:rStyle w:val="Hyperlink"/>
            <w:noProof/>
          </w:rPr>
          <w:t>TNM Stage</w:t>
        </w:r>
        <w:r w:rsidR="00230C06">
          <w:rPr>
            <w:noProof/>
            <w:webHidden/>
          </w:rPr>
          <w:tab/>
        </w:r>
        <w:r w:rsidR="00230C06">
          <w:rPr>
            <w:noProof/>
            <w:webHidden/>
          </w:rPr>
          <w:fldChar w:fldCharType="begin"/>
        </w:r>
        <w:r w:rsidR="00230C06">
          <w:rPr>
            <w:noProof/>
            <w:webHidden/>
          </w:rPr>
          <w:instrText xml:space="preserve"> PAGEREF _Toc441142012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3999BADE" w14:textId="4EA89903" w:rsidR="00230C06" w:rsidRDefault="00FF2B1E">
      <w:pPr>
        <w:pStyle w:val="TOC5"/>
        <w:tabs>
          <w:tab w:val="left" w:pos="2592"/>
        </w:tabs>
        <w:rPr>
          <w:rFonts w:asciiTheme="minorHAnsi" w:eastAsiaTheme="minorEastAsia" w:hAnsiTheme="minorHAnsi" w:cstheme="minorBidi"/>
          <w:noProof/>
          <w:sz w:val="22"/>
          <w:szCs w:val="22"/>
        </w:rPr>
      </w:pPr>
      <w:hyperlink w:anchor="_Toc441142013" w:history="1">
        <w:r w:rsidR="00230C06" w:rsidRPr="00B14BFE">
          <w:rPr>
            <w:rStyle w:val="Hyperlink"/>
            <w:noProof/>
          </w:rPr>
          <w:t>6.3.3.5.10</w:t>
        </w:r>
        <w:r w:rsidR="00230C06">
          <w:rPr>
            <w:rFonts w:asciiTheme="minorHAnsi" w:eastAsiaTheme="minorEastAsia" w:hAnsiTheme="minorHAnsi" w:cstheme="minorBidi"/>
            <w:noProof/>
            <w:sz w:val="22"/>
            <w:szCs w:val="22"/>
          </w:rPr>
          <w:tab/>
        </w:r>
        <w:r w:rsidR="00230C06" w:rsidRPr="00B14BFE">
          <w:rPr>
            <w:rStyle w:val="Hyperlink"/>
            <w:noProof/>
          </w:rPr>
          <w:t>Cancer Supporting Documentation</w:t>
        </w:r>
        <w:r w:rsidR="00230C06">
          <w:rPr>
            <w:noProof/>
            <w:webHidden/>
          </w:rPr>
          <w:tab/>
        </w:r>
        <w:r w:rsidR="00230C06">
          <w:rPr>
            <w:noProof/>
            <w:webHidden/>
          </w:rPr>
          <w:fldChar w:fldCharType="begin"/>
        </w:r>
        <w:r w:rsidR="00230C06">
          <w:rPr>
            <w:noProof/>
            <w:webHidden/>
          </w:rPr>
          <w:instrText xml:space="preserve"> PAGEREF _Toc441142013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59A2B189" w14:textId="49AB0441" w:rsidR="00230C06" w:rsidRDefault="00FF2B1E">
      <w:pPr>
        <w:pStyle w:val="TOC5"/>
        <w:tabs>
          <w:tab w:val="left" w:pos="2592"/>
        </w:tabs>
        <w:rPr>
          <w:rFonts w:asciiTheme="minorHAnsi" w:eastAsiaTheme="minorEastAsia" w:hAnsiTheme="minorHAnsi" w:cstheme="minorBidi"/>
          <w:noProof/>
          <w:sz w:val="22"/>
          <w:szCs w:val="22"/>
        </w:rPr>
      </w:pPr>
      <w:hyperlink w:anchor="_Toc441142014" w:history="1">
        <w:r w:rsidR="00230C06" w:rsidRPr="00B14BFE">
          <w:rPr>
            <w:rStyle w:val="Hyperlink"/>
            <w:noProof/>
          </w:rPr>
          <w:t>6.3.3.5.11</w:t>
        </w:r>
        <w:r w:rsidR="00230C06">
          <w:rPr>
            <w:rFonts w:asciiTheme="minorHAnsi" w:eastAsiaTheme="minorEastAsia" w:hAnsiTheme="minorHAnsi" w:cstheme="minorBidi"/>
            <w:noProof/>
            <w:sz w:val="22"/>
            <w:szCs w:val="22"/>
          </w:rPr>
          <w:tab/>
        </w:r>
        <w:r w:rsidR="00230C06" w:rsidRPr="00B14BFE">
          <w:rPr>
            <w:rStyle w:val="Hyperlink"/>
            <w:noProof/>
          </w:rPr>
          <w:t>Reserved for (Hearing Screening Coded Results)</w:t>
        </w:r>
        <w:r w:rsidR="00230C06">
          <w:rPr>
            <w:noProof/>
            <w:webHidden/>
          </w:rPr>
          <w:tab/>
        </w:r>
        <w:r w:rsidR="00230C06">
          <w:rPr>
            <w:noProof/>
            <w:webHidden/>
          </w:rPr>
          <w:fldChar w:fldCharType="begin"/>
        </w:r>
        <w:r w:rsidR="00230C06">
          <w:rPr>
            <w:noProof/>
            <w:webHidden/>
          </w:rPr>
          <w:instrText xml:space="preserve"> PAGEREF _Toc441142014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5181BB45" w14:textId="6344A3CF" w:rsidR="00230C06" w:rsidRDefault="00FF2B1E">
      <w:pPr>
        <w:pStyle w:val="TOC4"/>
        <w:tabs>
          <w:tab w:val="left" w:pos="2160"/>
        </w:tabs>
        <w:rPr>
          <w:rFonts w:asciiTheme="minorHAnsi" w:eastAsiaTheme="minorEastAsia" w:hAnsiTheme="minorHAnsi" w:cstheme="minorBidi"/>
          <w:noProof/>
          <w:sz w:val="22"/>
          <w:szCs w:val="22"/>
        </w:rPr>
      </w:pPr>
      <w:hyperlink w:anchor="_Toc441142015" w:history="1">
        <w:r w:rsidR="00230C06" w:rsidRPr="00B14BFE">
          <w:rPr>
            <w:rStyle w:val="Hyperlink"/>
            <w:noProof/>
          </w:rPr>
          <w:t>6.3.3.6</w:t>
        </w:r>
        <w:r w:rsidR="00230C06">
          <w:rPr>
            <w:rFonts w:asciiTheme="minorHAnsi" w:eastAsiaTheme="minorEastAsia" w:hAnsiTheme="minorHAnsi" w:cstheme="minorBidi"/>
            <w:noProof/>
            <w:sz w:val="22"/>
            <w:szCs w:val="22"/>
          </w:rPr>
          <w:tab/>
        </w:r>
        <w:r w:rsidR="00230C06" w:rsidRPr="00B14BFE">
          <w:rPr>
            <w:rStyle w:val="Hyperlink"/>
            <w:noProof/>
          </w:rPr>
          <w:t>Plans of Care</w:t>
        </w:r>
        <w:r w:rsidR="00230C06">
          <w:rPr>
            <w:noProof/>
            <w:webHidden/>
          </w:rPr>
          <w:tab/>
        </w:r>
        <w:r w:rsidR="00230C06">
          <w:rPr>
            <w:noProof/>
            <w:webHidden/>
          </w:rPr>
          <w:fldChar w:fldCharType="begin"/>
        </w:r>
        <w:r w:rsidR="00230C06">
          <w:rPr>
            <w:noProof/>
            <w:webHidden/>
          </w:rPr>
          <w:instrText xml:space="preserve"> PAGEREF _Toc441142015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78FA327C" w14:textId="3A5B6C63" w:rsidR="00230C06" w:rsidRDefault="00FF2B1E">
      <w:pPr>
        <w:pStyle w:val="TOC5"/>
        <w:tabs>
          <w:tab w:val="left" w:pos="2592"/>
        </w:tabs>
        <w:rPr>
          <w:rFonts w:asciiTheme="minorHAnsi" w:eastAsiaTheme="minorEastAsia" w:hAnsiTheme="minorHAnsi" w:cstheme="minorBidi"/>
          <w:noProof/>
          <w:sz w:val="22"/>
          <w:szCs w:val="22"/>
        </w:rPr>
      </w:pPr>
      <w:hyperlink w:anchor="_Toc441142016" w:history="1">
        <w:r w:rsidR="00230C06" w:rsidRPr="00B14BFE">
          <w:rPr>
            <w:rStyle w:val="Hyperlink"/>
            <w:noProof/>
          </w:rPr>
          <w:t>6.3.3.6.1</w:t>
        </w:r>
        <w:r w:rsidR="00230C06">
          <w:rPr>
            <w:rFonts w:asciiTheme="minorHAnsi" w:eastAsiaTheme="minorEastAsia" w:hAnsiTheme="minorHAnsi" w:cstheme="minorBidi"/>
            <w:noProof/>
            <w:sz w:val="22"/>
            <w:szCs w:val="22"/>
          </w:rPr>
          <w:tab/>
        </w:r>
        <w:r w:rsidR="00230C06" w:rsidRPr="00B14BFE">
          <w:rPr>
            <w:rStyle w:val="Hyperlink"/>
            <w:noProof/>
          </w:rPr>
          <w:t>Care Plan Section 1.3.6.1.4.1.19376.1.5.3.1.3.31</w:t>
        </w:r>
        <w:r w:rsidR="00230C06">
          <w:rPr>
            <w:noProof/>
            <w:webHidden/>
          </w:rPr>
          <w:tab/>
        </w:r>
        <w:r w:rsidR="00230C06">
          <w:rPr>
            <w:noProof/>
            <w:webHidden/>
          </w:rPr>
          <w:fldChar w:fldCharType="begin"/>
        </w:r>
        <w:r w:rsidR="00230C06">
          <w:rPr>
            <w:noProof/>
            <w:webHidden/>
          </w:rPr>
          <w:instrText xml:space="preserve"> PAGEREF _Toc441142016 \h </w:instrText>
        </w:r>
        <w:r w:rsidR="00230C06">
          <w:rPr>
            <w:noProof/>
            <w:webHidden/>
          </w:rPr>
        </w:r>
        <w:r w:rsidR="00230C06">
          <w:rPr>
            <w:noProof/>
            <w:webHidden/>
          </w:rPr>
          <w:fldChar w:fldCharType="separate"/>
        </w:r>
        <w:r w:rsidR="00230C06">
          <w:rPr>
            <w:noProof/>
            <w:webHidden/>
          </w:rPr>
          <w:t>138</w:t>
        </w:r>
        <w:r w:rsidR="00230C06">
          <w:rPr>
            <w:noProof/>
            <w:webHidden/>
          </w:rPr>
          <w:fldChar w:fldCharType="end"/>
        </w:r>
      </w:hyperlink>
    </w:p>
    <w:p w14:paraId="316FB8E2" w14:textId="74A1108A" w:rsidR="00230C06" w:rsidRDefault="00FF2B1E">
      <w:pPr>
        <w:pStyle w:val="TOC5"/>
        <w:tabs>
          <w:tab w:val="left" w:pos="2592"/>
        </w:tabs>
        <w:rPr>
          <w:rFonts w:asciiTheme="minorHAnsi" w:eastAsiaTheme="minorEastAsia" w:hAnsiTheme="minorHAnsi" w:cstheme="minorBidi"/>
          <w:noProof/>
          <w:sz w:val="22"/>
          <w:szCs w:val="22"/>
        </w:rPr>
      </w:pPr>
      <w:hyperlink w:anchor="_Toc441142017" w:history="1">
        <w:r w:rsidR="00230C06" w:rsidRPr="00B14BFE">
          <w:rPr>
            <w:rStyle w:val="Hyperlink"/>
            <w:noProof/>
          </w:rPr>
          <w:t>6.3.3.6.2</w:t>
        </w:r>
        <w:r w:rsidR="00230C06">
          <w:rPr>
            <w:rFonts w:asciiTheme="minorHAnsi" w:eastAsiaTheme="minorEastAsia" w:hAnsiTheme="minorHAnsi" w:cstheme="minorBidi"/>
            <w:noProof/>
            <w:sz w:val="22"/>
            <w:szCs w:val="22"/>
          </w:rPr>
          <w:tab/>
        </w:r>
        <w:r w:rsidR="00230C06" w:rsidRPr="00B14BFE">
          <w:rPr>
            <w:rStyle w:val="Hyperlink"/>
            <w:noProof/>
          </w:rPr>
          <w:t>Assessment and Plan Section 1.3.6.1.4.1.19376.1.5.3.1.1.13.2.5</w:t>
        </w:r>
        <w:r w:rsidR="00230C06">
          <w:rPr>
            <w:noProof/>
            <w:webHidden/>
          </w:rPr>
          <w:tab/>
        </w:r>
        <w:r w:rsidR="00230C06">
          <w:rPr>
            <w:noProof/>
            <w:webHidden/>
          </w:rPr>
          <w:fldChar w:fldCharType="begin"/>
        </w:r>
        <w:r w:rsidR="00230C06">
          <w:rPr>
            <w:noProof/>
            <w:webHidden/>
          </w:rPr>
          <w:instrText xml:space="preserve"> PAGEREF _Toc441142017 \h </w:instrText>
        </w:r>
        <w:r w:rsidR="00230C06">
          <w:rPr>
            <w:noProof/>
            <w:webHidden/>
          </w:rPr>
        </w:r>
        <w:r w:rsidR="00230C06">
          <w:rPr>
            <w:noProof/>
            <w:webHidden/>
          </w:rPr>
          <w:fldChar w:fldCharType="separate"/>
        </w:r>
        <w:r w:rsidR="00230C06">
          <w:rPr>
            <w:noProof/>
            <w:webHidden/>
          </w:rPr>
          <w:t>139</w:t>
        </w:r>
        <w:r w:rsidR="00230C06">
          <w:rPr>
            <w:noProof/>
            <w:webHidden/>
          </w:rPr>
          <w:fldChar w:fldCharType="end"/>
        </w:r>
      </w:hyperlink>
    </w:p>
    <w:p w14:paraId="26147711" w14:textId="608F4513" w:rsidR="00230C06" w:rsidRDefault="00FF2B1E">
      <w:pPr>
        <w:pStyle w:val="TOC5"/>
        <w:tabs>
          <w:tab w:val="left" w:pos="2592"/>
        </w:tabs>
        <w:rPr>
          <w:rFonts w:asciiTheme="minorHAnsi" w:eastAsiaTheme="minorEastAsia" w:hAnsiTheme="minorHAnsi" w:cstheme="minorBidi"/>
          <w:noProof/>
          <w:sz w:val="22"/>
          <w:szCs w:val="22"/>
        </w:rPr>
      </w:pPr>
      <w:hyperlink w:anchor="_Toc441142018" w:history="1">
        <w:r w:rsidR="00230C06" w:rsidRPr="00B14BFE">
          <w:rPr>
            <w:rStyle w:val="Hyperlink"/>
            <w:noProof/>
          </w:rPr>
          <w:t>6.3.3.6.3</w:t>
        </w:r>
        <w:r w:rsidR="00230C06">
          <w:rPr>
            <w:rFonts w:asciiTheme="minorHAnsi" w:eastAsiaTheme="minorEastAsia" w:hAnsiTheme="minorHAnsi" w:cstheme="minorBidi"/>
            <w:noProof/>
            <w:sz w:val="22"/>
            <w:szCs w:val="22"/>
          </w:rPr>
          <w:tab/>
        </w:r>
        <w:r w:rsidR="00230C06" w:rsidRPr="00B14BFE">
          <w:rPr>
            <w:rStyle w:val="Hyperlink"/>
            <w:noProof/>
          </w:rPr>
          <w:t>Discharge Disposition Section 1.3.6.1.4.1.19376.1.5.3.1.3.32</w:t>
        </w:r>
        <w:r w:rsidR="00230C06">
          <w:rPr>
            <w:noProof/>
            <w:webHidden/>
          </w:rPr>
          <w:tab/>
        </w:r>
        <w:r w:rsidR="00230C06">
          <w:rPr>
            <w:noProof/>
            <w:webHidden/>
          </w:rPr>
          <w:fldChar w:fldCharType="begin"/>
        </w:r>
        <w:r w:rsidR="00230C06">
          <w:rPr>
            <w:noProof/>
            <w:webHidden/>
          </w:rPr>
          <w:instrText xml:space="preserve"> PAGEREF _Toc441142018 \h </w:instrText>
        </w:r>
        <w:r w:rsidR="00230C06">
          <w:rPr>
            <w:noProof/>
            <w:webHidden/>
          </w:rPr>
        </w:r>
        <w:r w:rsidR="00230C06">
          <w:rPr>
            <w:noProof/>
            <w:webHidden/>
          </w:rPr>
          <w:fldChar w:fldCharType="separate"/>
        </w:r>
        <w:r w:rsidR="00230C06">
          <w:rPr>
            <w:noProof/>
            <w:webHidden/>
          </w:rPr>
          <w:t>139</w:t>
        </w:r>
        <w:r w:rsidR="00230C06">
          <w:rPr>
            <w:noProof/>
            <w:webHidden/>
          </w:rPr>
          <w:fldChar w:fldCharType="end"/>
        </w:r>
      </w:hyperlink>
    </w:p>
    <w:p w14:paraId="7A288D28" w14:textId="58DEDD5B" w:rsidR="00230C06" w:rsidRDefault="00FF2B1E">
      <w:pPr>
        <w:pStyle w:val="TOC5"/>
        <w:tabs>
          <w:tab w:val="left" w:pos="2592"/>
        </w:tabs>
        <w:rPr>
          <w:rFonts w:asciiTheme="minorHAnsi" w:eastAsiaTheme="minorEastAsia" w:hAnsiTheme="minorHAnsi" w:cstheme="minorBidi"/>
          <w:noProof/>
          <w:sz w:val="22"/>
          <w:szCs w:val="22"/>
        </w:rPr>
      </w:pPr>
      <w:hyperlink w:anchor="_Toc441142019" w:history="1">
        <w:r w:rsidR="00230C06" w:rsidRPr="00B14BFE">
          <w:rPr>
            <w:rStyle w:val="Hyperlink"/>
            <w:noProof/>
          </w:rPr>
          <w:t>6.3.3.6.4</w:t>
        </w:r>
        <w:r w:rsidR="00230C06">
          <w:rPr>
            <w:rFonts w:asciiTheme="minorHAnsi" w:eastAsiaTheme="minorEastAsia" w:hAnsiTheme="minorHAnsi" w:cstheme="minorBidi"/>
            <w:noProof/>
            <w:sz w:val="22"/>
            <w:szCs w:val="22"/>
          </w:rPr>
          <w:tab/>
        </w:r>
        <w:r w:rsidR="00230C06" w:rsidRPr="00B14BFE">
          <w:rPr>
            <w:rStyle w:val="Hyperlink"/>
            <w:noProof/>
          </w:rPr>
          <w:t>Discharge Diet Section 1.3.6.1.4.1.19376.1.5.3.1.3.33</w:t>
        </w:r>
        <w:r w:rsidR="00230C06">
          <w:rPr>
            <w:noProof/>
            <w:webHidden/>
          </w:rPr>
          <w:tab/>
        </w:r>
        <w:r w:rsidR="00230C06">
          <w:rPr>
            <w:noProof/>
            <w:webHidden/>
          </w:rPr>
          <w:fldChar w:fldCharType="begin"/>
        </w:r>
        <w:r w:rsidR="00230C06">
          <w:rPr>
            <w:noProof/>
            <w:webHidden/>
          </w:rPr>
          <w:instrText xml:space="preserve"> PAGEREF _Toc441142019 \h </w:instrText>
        </w:r>
        <w:r w:rsidR="00230C06">
          <w:rPr>
            <w:noProof/>
            <w:webHidden/>
          </w:rPr>
        </w:r>
        <w:r w:rsidR="00230C06">
          <w:rPr>
            <w:noProof/>
            <w:webHidden/>
          </w:rPr>
          <w:fldChar w:fldCharType="separate"/>
        </w:r>
        <w:r w:rsidR="00230C06">
          <w:rPr>
            <w:noProof/>
            <w:webHidden/>
          </w:rPr>
          <w:t>140</w:t>
        </w:r>
        <w:r w:rsidR="00230C06">
          <w:rPr>
            <w:noProof/>
            <w:webHidden/>
          </w:rPr>
          <w:fldChar w:fldCharType="end"/>
        </w:r>
      </w:hyperlink>
    </w:p>
    <w:p w14:paraId="00BC2A67" w14:textId="143B672A" w:rsidR="00230C06" w:rsidRDefault="00FF2B1E">
      <w:pPr>
        <w:pStyle w:val="TOC5"/>
        <w:tabs>
          <w:tab w:val="left" w:pos="2592"/>
        </w:tabs>
        <w:rPr>
          <w:rFonts w:asciiTheme="minorHAnsi" w:eastAsiaTheme="minorEastAsia" w:hAnsiTheme="minorHAnsi" w:cstheme="minorBidi"/>
          <w:noProof/>
          <w:sz w:val="22"/>
          <w:szCs w:val="22"/>
        </w:rPr>
      </w:pPr>
      <w:hyperlink w:anchor="_Toc441142020" w:history="1">
        <w:r w:rsidR="00230C06" w:rsidRPr="00B14BFE">
          <w:rPr>
            <w:rStyle w:val="Hyperlink"/>
            <w:noProof/>
          </w:rPr>
          <w:t>6.3.3.6.5</w:t>
        </w:r>
        <w:r w:rsidR="00230C06">
          <w:rPr>
            <w:rFonts w:asciiTheme="minorHAnsi" w:eastAsiaTheme="minorEastAsia" w:hAnsiTheme="minorHAnsi" w:cstheme="minorBidi"/>
            <w:noProof/>
            <w:sz w:val="22"/>
            <w:szCs w:val="22"/>
          </w:rPr>
          <w:tab/>
        </w:r>
        <w:r w:rsidR="00230C06" w:rsidRPr="00B14BFE">
          <w:rPr>
            <w:rStyle w:val="Hyperlink"/>
            <w:noProof/>
          </w:rPr>
          <w:t>Advance Directives Section 1.3.6.1.4.1.19376.1.5.3.1.3.34</w:t>
        </w:r>
        <w:r w:rsidR="00230C06">
          <w:rPr>
            <w:noProof/>
            <w:webHidden/>
          </w:rPr>
          <w:tab/>
        </w:r>
        <w:r w:rsidR="00230C06">
          <w:rPr>
            <w:noProof/>
            <w:webHidden/>
          </w:rPr>
          <w:fldChar w:fldCharType="begin"/>
        </w:r>
        <w:r w:rsidR="00230C06">
          <w:rPr>
            <w:noProof/>
            <w:webHidden/>
          </w:rPr>
          <w:instrText xml:space="preserve"> PAGEREF _Toc441142020 \h </w:instrText>
        </w:r>
        <w:r w:rsidR="00230C06">
          <w:rPr>
            <w:noProof/>
            <w:webHidden/>
          </w:rPr>
        </w:r>
        <w:r w:rsidR="00230C06">
          <w:rPr>
            <w:noProof/>
            <w:webHidden/>
          </w:rPr>
          <w:fldChar w:fldCharType="separate"/>
        </w:r>
        <w:r w:rsidR="00230C06">
          <w:rPr>
            <w:noProof/>
            <w:webHidden/>
          </w:rPr>
          <w:t>140</w:t>
        </w:r>
        <w:r w:rsidR="00230C06">
          <w:rPr>
            <w:noProof/>
            <w:webHidden/>
          </w:rPr>
          <w:fldChar w:fldCharType="end"/>
        </w:r>
      </w:hyperlink>
    </w:p>
    <w:p w14:paraId="4DB35010" w14:textId="57EB348E" w:rsidR="00230C06" w:rsidRDefault="00FF2B1E">
      <w:pPr>
        <w:pStyle w:val="TOC5"/>
        <w:tabs>
          <w:tab w:val="left" w:pos="2592"/>
        </w:tabs>
        <w:rPr>
          <w:rFonts w:asciiTheme="minorHAnsi" w:eastAsiaTheme="minorEastAsia" w:hAnsiTheme="minorHAnsi" w:cstheme="minorBidi"/>
          <w:noProof/>
          <w:sz w:val="22"/>
          <w:szCs w:val="22"/>
        </w:rPr>
      </w:pPr>
      <w:hyperlink w:anchor="_Toc441142021" w:history="1">
        <w:r w:rsidR="00230C06" w:rsidRPr="00B14BFE">
          <w:rPr>
            <w:rStyle w:val="Hyperlink"/>
            <w:noProof/>
          </w:rPr>
          <w:t>6.3.3.6.6</w:t>
        </w:r>
        <w:r w:rsidR="00230C06">
          <w:rPr>
            <w:rFonts w:asciiTheme="minorHAnsi" w:eastAsiaTheme="minorEastAsia" w:hAnsiTheme="minorHAnsi" w:cstheme="minorBidi"/>
            <w:noProof/>
            <w:sz w:val="22"/>
            <w:szCs w:val="22"/>
          </w:rPr>
          <w:tab/>
        </w:r>
        <w:r w:rsidR="00230C06" w:rsidRPr="00B14BFE">
          <w:rPr>
            <w:rStyle w:val="Hyperlink"/>
            <w:noProof/>
          </w:rPr>
          <w:t>Coded Advance Directives Section 1.3.6.1.4.1.19376.1.5.3.1.3.35</w:t>
        </w:r>
        <w:r w:rsidR="00230C06">
          <w:rPr>
            <w:noProof/>
            <w:webHidden/>
          </w:rPr>
          <w:tab/>
        </w:r>
        <w:r w:rsidR="00230C06">
          <w:rPr>
            <w:noProof/>
            <w:webHidden/>
          </w:rPr>
          <w:fldChar w:fldCharType="begin"/>
        </w:r>
        <w:r w:rsidR="00230C06">
          <w:rPr>
            <w:noProof/>
            <w:webHidden/>
          </w:rPr>
          <w:instrText xml:space="preserve"> PAGEREF _Toc441142021 \h </w:instrText>
        </w:r>
        <w:r w:rsidR="00230C06">
          <w:rPr>
            <w:noProof/>
            <w:webHidden/>
          </w:rPr>
        </w:r>
        <w:r w:rsidR="00230C06">
          <w:rPr>
            <w:noProof/>
            <w:webHidden/>
          </w:rPr>
          <w:fldChar w:fldCharType="separate"/>
        </w:r>
        <w:r w:rsidR="00230C06">
          <w:rPr>
            <w:noProof/>
            <w:webHidden/>
          </w:rPr>
          <w:t>141</w:t>
        </w:r>
        <w:r w:rsidR="00230C06">
          <w:rPr>
            <w:noProof/>
            <w:webHidden/>
          </w:rPr>
          <w:fldChar w:fldCharType="end"/>
        </w:r>
      </w:hyperlink>
    </w:p>
    <w:p w14:paraId="73135AD0" w14:textId="03E890B3" w:rsidR="00230C06" w:rsidRDefault="00FF2B1E">
      <w:pPr>
        <w:pStyle w:val="TOC5"/>
        <w:tabs>
          <w:tab w:val="left" w:pos="2592"/>
        </w:tabs>
        <w:rPr>
          <w:rFonts w:asciiTheme="minorHAnsi" w:eastAsiaTheme="minorEastAsia" w:hAnsiTheme="minorHAnsi" w:cstheme="minorBidi"/>
          <w:noProof/>
          <w:sz w:val="22"/>
          <w:szCs w:val="22"/>
        </w:rPr>
      </w:pPr>
      <w:hyperlink w:anchor="_Toc441142022" w:history="1">
        <w:r w:rsidR="00230C06" w:rsidRPr="00B14BFE">
          <w:rPr>
            <w:rStyle w:val="Hyperlink"/>
            <w:noProof/>
          </w:rPr>
          <w:t>6.3.3.6.7</w:t>
        </w:r>
        <w:r w:rsidR="00230C06">
          <w:rPr>
            <w:rFonts w:asciiTheme="minorHAnsi" w:eastAsiaTheme="minorEastAsia" w:hAnsiTheme="minorHAnsi" w:cstheme="minorBidi"/>
            <w:noProof/>
            <w:sz w:val="22"/>
            <w:szCs w:val="22"/>
          </w:rPr>
          <w:tab/>
        </w:r>
        <w:r w:rsidR="00230C06" w:rsidRPr="00B14BFE">
          <w:rPr>
            <w:rStyle w:val="Hyperlink"/>
            <w:noProof/>
          </w:rPr>
          <w:t>Transport Mode Section</w:t>
        </w:r>
        <w:r w:rsidR="00230C06">
          <w:rPr>
            <w:noProof/>
            <w:webHidden/>
          </w:rPr>
          <w:tab/>
        </w:r>
        <w:r w:rsidR="00230C06">
          <w:rPr>
            <w:noProof/>
            <w:webHidden/>
          </w:rPr>
          <w:fldChar w:fldCharType="begin"/>
        </w:r>
        <w:r w:rsidR="00230C06">
          <w:rPr>
            <w:noProof/>
            <w:webHidden/>
          </w:rPr>
          <w:instrText xml:space="preserve"> PAGEREF _Toc441142022 \h </w:instrText>
        </w:r>
        <w:r w:rsidR="00230C06">
          <w:rPr>
            <w:noProof/>
            <w:webHidden/>
          </w:rPr>
        </w:r>
        <w:r w:rsidR="00230C06">
          <w:rPr>
            <w:noProof/>
            <w:webHidden/>
          </w:rPr>
          <w:fldChar w:fldCharType="separate"/>
        </w:r>
        <w:r w:rsidR="00230C06">
          <w:rPr>
            <w:noProof/>
            <w:webHidden/>
          </w:rPr>
          <w:t>142</w:t>
        </w:r>
        <w:r w:rsidR="00230C06">
          <w:rPr>
            <w:noProof/>
            <w:webHidden/>
          </w:rPr>
          <w:fldChar w:fldCharType="end"/>
        </w:r>
      </w:hyperlink>
    </w:p>
    <w:p w14:paraId="488FE389" w14:textId="0AF55CC7" w:rsidR="00230C06" w:rsidRDefault="00FF2B1E">
      <w:pPr>
        <w:pStyle w:val="TOC5"/>
        <w:tabs>
          <w:tab w:val="left" w:pos="2592"/>
        </w:tabs>
        <w:rPr>
          <w:rFonts w:asciiTheme="minorHAnsi" w:eastAsiaTheme="minorEastAsia" w:hAnsiTheme="minorHAnsi" w:cstheme="minorBidi"/>
          <w:noProof/>
          <w:sz w:val="22"/>
          <w:szCs w:val="22"/>
        </w:rPr>
      </w:pPr>
      <w:hyperlink w:anchor="_Toc441142023" w:history="1">
        <w:r w:rsidR="00230C06" w:rsidRPr="00B14BFE">
          <w:rPr>
            <w:rStyle w:val="Hyperlink"/>
            <w:noProof/>
          </w:rPr>
          <w:t>6.3.3.6.8</w:t>
        </w:r>
        <w:r w:rsidR="00230C06">
          <w:rPr>
            <w:rFonts w:asciiTheme="minorHAnsi" w:eastAsiaTheme="minorEastAsia" w:hAnsiTheme="minorHAnsi" w:cstheme="minorBidi"/>
            <w:noProof/>
            <w:sz w:val="22"/>
            <w:szCs w:val="22"/>
          </w:rPr>
          <w:tab/>
        </w:r>
        <w:r w:rsidR="00230C06" w:rsidRPr="00B14BFE">
          <w:rPr>
            <w:rStyle w:val="Hyperlink"/>
            <w:noProof/>
          </w:rPr>
          <w:t>Reserved for (Procedure Care Plan Status Report Section)</w:t>
        </w:r>
        <w:r w:rsidR="00230C06">
          <w:rPr>
            <w:noProof/>
            <w:webHidden/>
          </w:rPr>
          <w:tab/>
        </w:r>
        <w:r w:rsidR="00230C06">
          <w:rPr>
            <w:noProof/>
            <w:webHidden/>
          </w:rPr>
          <w:fldChar w:fldCharType="begin"/>
        </w:r>
        <w:r w:rsidR="00230C06">
          <w:rPr>
            <w:noProof/>
            <w:webHidden/>
          </w:rPr>
          <w:instrText xml:space="preserve"> PAGEREF _Toc441142023 \h </w:instrText>
        </w:r>
        <w:r w:rsidR="00230C06">
          <w:rPr>
            <w:noProof/>
            <w:webHidden/>
          </w:rPr>
        </w:r>
        <w:r w:rsidR="00230C06">
          <w:rPr>
            <w:noProof/>
            <w:webHidden/>
          </w:rPr>
          <w:fldChar w:fldCharType="separate"/>
        </w:r>
        <w:r w:rsidR="00230C06">
          <w:rPr>
            <w:noProof/>
            <w:webHidden/>
          </w:rPr>
          <w:t>142</w:t>
        </w:r>
        <w:r w:rsidR="00230C06">
          <w:rPr>
            <w:noProof/>
            <w:webHidden/>
          </w:rPr>
          <w:fldChar w:fldCharType="end"/>
        </w:r>
      </w:hyperlink>
    </w:p>
    <w:p w14:paraId="5318CFEB" w14:textId="300B0049" w:rsidR="00230C06" w:rsidRDefault="00FF2B1E">
      <w:pPr>
        <w:pStyle w:val="TOC5"/>
        <w:tabs>
          <w:tab w:val="left" w:pos="2592"/>
        </w:tabs>
        <w:rPr>
          <w:rFonts w:asciiTheme="minorHAnsi" w:eastAsiaTheme="minorEastAsia" w:hAnsiTheme="minorHAnsi" w:cstheme="minorBidi"/>
          <w:noProof/>
          <w:sz w:val="22"/>
          <w:szCs w:val="22"/>
        </w:rPr>
      </w:pPr>
      <w:hyperlink w:anchor="_Toc441142024" w:history="1">
        <w:r w:rsidR="00230C06" w:rsidRPr="00B14BFE">
          <w:rPr>
            <w:rStyle w:val="Hyperlink"/>
            <w:noProof/>
          </w:rPr>
          <w:t>6.3.3.6.9</w:t>
        </w:r>
        <w:r w:rsidR="00230C06">
          <w:rPr>
            <w:rFonts w:asciiTheme="minorHAnsi" w:eastAsiaTheme="minorEastAsia" w:hAnsiTheme="minorHAnsi" w:cstheme="minorBidi"/>
            <w:noProof/>
            <w:sz w:val="22"/>
            <w:szCs w:val="22"/>
          </w:rPr>
          <w:tab/>
        </w:r>
        <w:r w:rsidR="00230C06" w:rsidRPr="00B14BFE">
          <w:rPr>
            <w:rStyle w:val="Hyperlink"/>
            <w:noProof/>
          </w:rPr>
          <w:t>Reserved for (Health Maintenance Care Plan Section)</w:t>
        </w:r>
        <w:r w:rsidR="00230C06">
          <w:rPr>
            <w:noProof/>
            <w:webHidden/>
          </w:rPr>
          <w:tab/>
        </w:r>
        <w:r w:rsidR="00230C06">
          <w:rPr>
            <w:noProof/>
            <w:webHidden/>
          </w:rPr>
          <w:fldChar w:fldCharType="begin"/>
        </w:r>
        <w:r w:rsidR="00230C06">
          <w:rPr>
            <w:noProof/>
            <w:webHidden/>
          </w:rPr>
          <w:instrText xml:space="preserve"> PAGEREF _Toc441142024 \h </w:instrText>
        </w:r>
        <w:r w:rsidR="00230C06">
          <w:rPr>
            <w:noProof/>
            <w:webHidden/>
          </w:rPr>
        </w:r>
        <w:r w:rsidR="00230C06">
          <w:rPr>
            <w:noProof/>
            <w:webHidden/>
          </w:rPr>
          <w:fldChar w:fldCharType="separate"/>
        </w:r>
        <w:r w:rsidR="00230C06">
          <w:rPr>
            <w:noProof/>
            <w:webHidden/>
          </w:rPr>
          <w:t>142</w:t>
        </w:r>
        <w:r w:rsidR="00230C06">
          <w:rPr>
            <w:noProof/>
            <w:webHidden/>
          </w:rPr>
          <w:fldChar w:fldCharType="end"/>
        </w:r>
      </w:hyperlink>
    </w:p>
    <w:p w14:paraId="79ED3958" w14:textId="53160BD2" w:rsidR="00230C06" w:rsidRDefault="00FF2B1E">
      <w:pPr>
        <w:pStyle w:val="TOC5"/>
        <w:tabs>
          <w:tab w:val="left" w:pos="2592"/>
        </w:tabs>
        <w:rPr>
          <w:rFonts w:asciiTheme="minorHAnsi" w:eastAsiaTheme="minorEastAsia" w:hAnsiTheme="minorHAnsi" w:cstheme="minorBidi"/>
          <w:noProof/>
          <w:sz w:val="22"/>
          <w:szCs w:val="22"/>
        </w:rPr>
      </w:pPr>
      <w:hyperlink w:anchor="_Toc441142025" w:history="1">
        <w:r w:rsidR="00230C06" w:rsidRPr="00B14BFE">
          <w:rPr>
            <w:rStyle w:val="Hyperlink"/>
            <w:noProof/>
          </w:rPr>
          <w:t>6.3.3.6.10</w:t>
        </w:r>
        <w:r w:rsidR="00230C06">
          <w:rPr>
            <w:rFonts w:asciiTheme="minorHAnsi" w:eastAsiaTheme="minorEastAsia" w:hAnsiTheme="minorHAnsi" w:cstheme="minorBidi"/>
            <w:noProof/>
            <w:sz w:val="22"/>
            <w:szCs w:val="22"/>
          </w:rPr>
          <w:tab/>
        </w:r>
        <w:r w:rsidR="00230C06" w:rsidRPr="00B14BFE">
          <w:rPr>
            <w:rStyle w:val="Hyperlink"/>
            <w:noProof/>
          </w:rPr>
          <w:t>Reserved for (Health Maintenance Care Plan Status Report Section)</w:t>
        </w:r>
        <w:r w:rsidR="00230C06">
          <w:rPr>
            <w:noProof/>
            <w:webHidden/>
          </w:rPr>
          <w:tab/>
        </w:r>
        <w:r w:rsidR="00230C06">
          <w:rPr>
            <w:noProof/>
            <w:webHidden/>
          </w:rPr>
          <w:fldChar w:fldCharType="begin"/>
        </w:r>
        <w:r w:rsidR="00230C06">
          <w:rPr>
            <w:noProof/>
            <w:webHidden/>
          </w:rPr>
          <w:instrText xml:space="preserve"> PAGEREF _Toc441142025 \h </w:instrText>
        </w:r>
        <w:r w:rsidR="00230C06">
          <w:rPr>
            <w:noProof/>
            <w:webHidden/>
          </w:rPr>
        </w:r>
        <w:r w:rsidR="00230C06">
          <w:rPr>
            <w:noProof/>
            <w:webHidden/>
          </w:rPr>
          <w:fldChar w:fldCharType="separate"/>
        </w:r>
        <w:r w:rsidR="00230C06">
          <w:rPr>
            <w:noProof/>
            <w:webHidden/>
          </w:rPr>
          <w:t>142</w:t>
        </w:r>
        <w:r w:rsidR="00230C06">
          <w:rPr>
            <w:noProof/>
            <w:webHidden/>
          </w:rPr>
          <w:fldChar w:fldCharType="end"/>
        </w:r>
      </w:hyperlink>
    </w:p>
    <w:p w14:paraId="1CBDD00B" w14:textId="451018CF" w:rsidR="00230C06" w:rsidRDefault="00FF2B1E">
      <w:pPr>
        <w:pStyle w:val="TOC5"/>
        <w:tabs>
          <w:tab w:val="left" w:pos="2592"/>
        </w:tabs>
        <w:rPr>
          <w:rFonts w:asciiTheme="minorHAnsi" w:eastAsiaTheme="minorEastAsia" w:hAnsiTheme="minorHAnsi" w:cstheme="minorBidi"/>
          <w:noProof/>
          <w:sz w:val="22"/>
          <w:szCs w:val="22"/>
        </w:rPr>
      </w:pPr>
      <w:hyperlink w:anchor="_Toc441142026" w:history="1">
        <w:r w:rsidR="00230C06" w:rsidRPr="00B14BFE">
          <w:rPr>
            <w:rStyle w:val="Hyperlink"/>
            <w:noProof/>
          </w:rPr>
          <w:t>6.3.3.6.11</w:t>
        </w:r>
        <w:r w:rsidR="00230C06">
          <w:rPr>
            <w:rFonts w:asciiTheme="minorHAnsi" w:eastAsiaTheme="minorEastAsia" w:hAnsiTheme="minorHAnsi" w:cstheme="minorBidi"/>
            <w:noProof/>
            <w:sz w:val="22"/>
            <w:szCs w:val="22"/>
          </w:rPr>
          <w:tab/>
        </w:r>
        <w:r w:rsidR="00230C06" w:rsidRPr="00B14BFE">
          <w:rPr>
            <w:rStyle w:val="Hyperlink"/>
            <w:noProof/>
          </w:rPr>
          <w:t>Reserved for (Provider Orders Section)</w:t>
        </w:r>
        <w:r w:rsidR="00230C06">
          <w:rPr>
            <w:noProof/>
            <w:webHidden/>
          </w:rPr>
          <w:tab/>
        </w:r>
        <w:r w:rsidR="00230C06">
          <w:rPr>
            <w:noProof/>
            <w:webHidden/>
          </w:rPr>
          <w:fldChar w:fldCharType="begin"/>
        </w:r>
        <w:r w:rsidR="00230C06">
          <w:rPr>
            <w:noProof/>
            <w:webHidden/>
          </w:rPr>
          <w:instrText xml:space="preserve"> PAGEREF _Toc441142026 \h </w:instrText>
        </w:r>
        <w:r w:rsidR="00230C06">
          <w:rPr>
            <w:noProof/>
            <w:webHidden/>
          </w:rPr>
        </w:r>
        <w:r w:rsidR="00230C06">
          <w:rPr>
            <w:noProof/>
            <w:webHidden/>
          </w:rPr>
          <w:fldChar w:fldCharType="separate"/>
        </w:r>
        <w:r w:rsidR="00230C06">
          <w:rPr>
            <w:noProof/>
            <w:webHidden/>
          </w:rPr>
          <w:t>142</w:t>
        </w:r>
        <w:r w:rsidR="00230C06">
          <w:rPr>
            <w:noProof/>
            <w:webHidden/>
          </w:rPr>
          <w:fldChar w:fldCharType="end"/>
        </w:r>
      </w:hyperlink>
    </w:p>
    <w:p w14:paraId="38E2FF34" w14:textId="7F0BDC78" w:rsidR="00230C06" w:rsidRDefault="00FF2B1E">
      <w:pPr>
        <w:pStyle w:val="TOC5"/>
        <w:tabs>
          <w:tab w:val="left" w:pos="2592"/>
        </w:tabs>
        <w:rPr>
          <w:rFonts w:asciiTheme="minorHAnsi" w:eastAsiaTheme="minorEastAsia" w:hAnsiTheme="minorHAnsi" w:cstheme="minorBidi"/>
          <w:noProof/>
          <w:sz w:val="22"/>
          <w:szCs w:val="22"/>
        </w:rPr>
      </w:pPr>
      <w:hyperlink w:anchor="_Toc441142027" w:history="1">
        <w:r w:rsidR="00230C06" w:rsidRPr="00B14BFE">
          <w:rPr>
            <w:rStyle w:val="Hyperlink"/>
            <w:noProof/>
          </w:rPr>
          <w:t>6.3.3.6.12</w:t>
        </w:r>
        <w:r w:rsidR="00230C06">
          <w:rPr>
            <w:rFonts w:asciiTheme="minorHAnsi" w:eastAsiaTheme="minorEastAsia" w:hAnsiTheme="minorHAnsi" w:cstheme="minorBidi"/>
            <w:noProof/>
            <w:sz w:val="22"/>
            <w:szCs w:val="22"/>
          </w:rPr>
          <w:tab/>
        </w:r>
        <w:r w:rsidR="00230C06" w:rsidRPr="00B14BFE">
          <w:rPr>
            <w:rStyle w:val="Hyperlink"/>
            <w:noProof/>
          </w:rPr>
          <w:t>Reserved for (Birth Plan Section)</w:t>
        </w:r>
        <w:r w:rsidR="00230C06">
          <w:rPr>
            <w:noProof/>
            <w:webHidden/>
          </w:rPr>
          <w:tab/>
        </w:r>
        <w:r w:rsidR="00230C06">
          <w:rPr>
            <w:noProof/>
            <w:webHidden/>
          </w:rPr>
          <w:fldChar w:fldCharType="begin"/>
        </w:r>
        <w:r w:rsidR="00230C06">
          <w:rPr>
            <w:noProof/>
            <w:webHidden/>
          </w:rPr>
          <w:instrText xml:space="preserve"> PAGEREF _Toc441142027 \h </w:instrText>
        </w:r>
        <w:r w:rsidR="00230C06">
          <w:rPr>
            <w:noProof/>
            <w:webHidden/>
          </w:rPr>
        </w:r>
        <w:r w:rsidR="00230C06">
          <w:rPr>
            <w:noProof/>
            <w:webHidden/>
          </w:rPr>
          <w:fldChar w:fldCharType="separate"/>
        </w:r>
        <w:r w:rsidR="00230C06">
          <w:rPr>
            <w:noProof/>
            <w:webHidden/>
          </w:rPr>
          <w:t>142</w:t>
        </w:r>
        <w:r w:rsidR="00230C06">
          <w:rPr>
            <w:noProof/>
            <w:webHidden/>
          </w:rPr>
          <w:fldChar w:fldCharType="end"/>
        </w:r>
      </w:hyperlink>
    </w:p>
    <w:p w14:paraId="7765331F" w14:textId="310ED573" w:rsidR="00230C06" w:rsidRDefault="00FF2B1E">
      <w:pPr>
        <w:pStyle w:val="TOC5"/>
        <w:tabs>
          <w:tab w:val="left" w:pos="2592"/>
        </w:tabs>
        <w:rPr>
          <w:rFonts w:asciiTheme="minorHAnsi" w:eastAsiaTheme="minorEastAsia" w:hAnsiTheme="minorHAnsi" w:cstheme="minorBidi"/>
          <w:noProof/>
          <w:sz w:val="22"/>
          <w:szCs w:val="22"/>
        </w:rPr>
      </w:pPr>
      <w:hyperlink w:anchor="_Toc441142028" w:history="1">
        <w:r w:rsidR="00230C06" w:rsidRPr="00B14BFE">
          <w:rPr>
            <w:rStyle w:val="Hyperlink"/>
            <w:noProof/>
          </w:rPr>
          <w:t>6.3.3.6.13</w:t>
        </w:r>
        <w:r w:rsidR="00230C06">
          <w:rPr>
            <w:rFonts w:asciiTheme="minorHAnsi" w:eastAsiaTheme="minorEastAsia" w:hAnsiTheme="minorHAnsi" w:cstheme="minorBidi"/>
            <w:noProof/>
            <w:sz w:val="22"/>
            <w:szCs w:val="22"/>
          </w:rPr>
          <w:tab/>
        </w:r>
        <w:r w:rsidR="00230C06" w:rsidRPr="00B14BFE">
          <w:rPr>
            <w:rStyle w:val="Hyperlink"/>
            <w:noProof/>
          </w:rPr>
          <w:t>Immunization Recommendations 1.3.6.1.4.1.19376.1.5.3.1.1.18.3.1</w:t>
        </w:r>
        <w:r w:rsidR="00230C06">
          <w:rPr>
            <w:noProof/>
            <w:webHidden/>
          </w:rPr>
          <w:tab/>
        </w:r>
        <w:r w:rsidR="00230C06">
          <w:rPr>
            <w:noProof/>
            <w:webHidden/>
          </w:rPr>
          <w:fldChar w:fldCharType="begin"/>
        </w:r>
        <w:r w:rsidR="00230C06">
          <w:rPr>
            <w:noProof/>
            <w:webHidden/>
          </w:rPr>
          <w:instrText xml:space="preserve"> PAGEREF _Toc441142028 \h </w:instrText>
        </w:r>
        <w:r w:rsidR="00230C06">
          <w:rPr>
            <w:noProof/>
            <w:webHidden/>
          </w:rPr>
        </w:r>
        <w:r w:rsidR="00230C06">
          <w:rPr>
            <w:noProof/>
            <w:webHidden/>
          </w:rPr>
          <w:fldChar w:fldCharType="separate"/>
        </w:r>
        <w:r w:rsidR="00230C06">
          <w:rPr>
            <w:noProof/>
            <w:webHidden/>
          </w:rPr>
          <w:t>142</w:t>
        </w:r>
        <w:r w:rsidR="00230C06">
          <w:rPr>
            <w:noProof/>
            <w:webHidden/>
          </w:rPr>
          <w:fldChar w:fldCharType="end"/>
        </w:r>
      </w:hyperlink>
    </w:p>
    <w:p w14:paraId="0067262D" w14:textId="4FB475F5" w:rsidR="00230C06" w:rsidRDefault="00FF2B1E">
      <w:pPr>
        <w:pStyle w:val="TOC5"/>
        <w:tabs>
          <w:tab w:val="left" w:pos="2592"/>
        </w:tabs>
        <w:rPr>
          <w:rFonts w:asciiTheme="minorHAnsi" w:eastAsiaTheme="minorEastAsia" w:hAnsiTheme="minorHAnsi" w:cstheme="minorBidi"/>
          <w:noProof/>
          <w:sz w:val="22"/>
          <w:szCs w:val="22"/>
        </w:rPr>
      </w:pPr>
      <w:hyperlink w:anchor="_Toc441142029" w:history="1">
        <w:r w:rsidR="00230C06" w:rsidRPr="00B14BFE">
          <w:rPr>
            <w:rStyle w:val="Hyperlink"/>
            <w:noProof/>
          </w:rPr>
          <w:t>6.3.3.6.14</w:t>
        </w:r>
        <w:r w:rsidR="00230C06">
          <w:rPr>
            <w:rFonts w:asciiTheme="minorHAnsi" w:eastAsiaTheme="minorEastAsia" w:hAnsiTheme="minorHAnsi" w:cstheme="minorBidi"/>
            <w:noProof/>
            <w:sz w:val="22"/>
            <w:szCs w:val="22"/>
          </w:rPr>
          <w:tab/>
        </w:r>
        <w:r w:rsidR="00230C06" w:rsidRPr="00B14BFE">
          <w:rPr>
            <w:rStyle w:val="Hyperlink"/>
            <w:noProof/>
          </w:rPr>
          <w:t>Reserved for Patient Education Section</w:t>
        </w:r>
        <w:r w:rsidR="00230C06">
          <w:rPr>
            <w:noProof/>
            <w:webHidden/>
          </w:rPr>
          <w:tab/>
        </w:r>
        <w:r w:rsidR="00230C06">
          <w:rPr>
            <w:noProof/>
            <w:webHidden/>
          </w:rPr>
          <w:fldChar w:fldCharType="begin"/>
        </w:r>
        <w:r w:rsidR="00230C06">
          <w:rPr>
            <w:noProof/>
            <w:webHidden/>
          </w:rPr>
          <w:instrText xml:space="preserve"> PAGEREF _Toc441142029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10302DD8" w14:textId="721537D6" w:rsidR="00230C06" w:rsidRDefault="00FF2B1E">
      <w:pPr>
        <w:pStyle w:val="TOC5"/>
        <w:tabs>
          <w:tab w:val="left" w:pos="2592"/>
        </w:tabs>
        <w:rPr>
          <w:rFonts w:asciiTheme="minorHAnsi" w:eastAsiaTheme="minorEastAsia" w:hAnsiTheme="minorHAnsi" w:cstheme="minorBidi"/>
          <w:noProof/>
          <w:sz w:val="22"/>
          <w:szCs w:val="22"/>
        </w:rPr>
      </w:pPr>
      <w:hyperlink w:anchor="_Toc441142030" w:history="1">
        <w:r w:rsidR="00230C06" w:rsidRPr="00B14BFE">
          <w:rPr>
            <w:rStyle w:val="Hyperlink"/>
            <w:noProof/>
          </w:rPr>
          <w:t>6.3.3.6.15</w:t>
        </w:r>
        <w:r w:rsidR="00230C06">
          <w:rPr>
            <w:rFonts w:asciiTheme="minorHAnsi" w:eastAsiaTheme="minorEastAsia" w:hAnsiTheme="minorHAnsi" w:cstheme="minorBidi"/>
            <w:noProof/>
            <w:sz w:val="22"/>
            <w:szCs w:val="22"/>
          </w:rPr>
          <w:tab/>
        </w:r>
        <w:r w:rsidR="00230C06" w:rsidRPr="00B14BFE">
          <w:rPr>
            <w:rStyle w:val="Hyperlink"/>
            <w:noProof/>
          </w:rPr>
          <w:t>Reserved for Coded Care Plan Section</w:t>
        </w:r>
        <w:r w:rsidR="00230C06">
          <w:rPr>
            <w:noProof/>
            <w:webHidden/>
          </w:rPr>
          <w:tab/>
        </w:r>
        <w:r w:rsidR="00230C06">
          <w:rPr>
            <w:noProof/>
            <w:webHidden/>
          </w:rPr>
          <w:fldChar w:fldCharType="begin"/>
        </w:r>
        <w:r w:rsidR="00230C06">
          <w:rPr>
            <w:noProof/>
            <w:webHidden/>
          </w:rPr>
          <w:instrText xml:space="preserve"> PAGEREF _Toc441142030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235B725E" w14:textId="6DF52D48" w:rsidR="00230C06" w:rsidRDefault="00FF2B1E">
      <w:pPr>
        <w:pStyle w:val="TOC5"/>
        <w:tabs>
          <w:tab w:val="left" w:pos="2592"/>
        </w:tabs>
        <w:rPr>
          <w:rFonts w:asciiTheme="minorHAnsi" w:eastAsiaTheme="minorEastAsia" w:hAnsiTheme="minorHAnsi" w:cstheme="minorBidi"/>
          <w:noProof/>
          <w:sz w:val="22"/>
          <w:szCs w:val="22"/>
        </w:rPr>
      </w:pPr>
      <w:hyperlink w:anchor="_Toc441142031" w:history="1">
        <w:r w:rsidR="00230C06" w:rsidRPr="00B14BFE">
          <w:rPr>
            <w:rStyle w:val="Hyperlink"/>
            <w:noProof/>
          </w:rPr>
          <w:t>6.3.3.6.16</w:t>
        </w:r>
        <w:r w:rsidR="00230C06">
          <w:rPr>
            <w:rFonts w:asciiTheme="minorHAnsi" w:eastAsiaTheme="minorEastAsia" w:hAnsiTheme="minorHAnsi" w:cstheme="minorBidi"/>
            <w:noProof/>
            <w:sz w:val="22"/>
            <w:szCs w:val="22"/>
          </w:rPr>
          <w:tab/>
        </w:r>
        <w:r w:rsidR="00230C06" w:rsidRPr="00B14BFE">
          <w:rPr>
            <w:rStyle w:val="Hyperlink"/>
            <w:noProof/>
          </w:rPr>
          <w:t>Reserved for Diet and Nutrition Section</w:t>
        </w:r>
        <w:r w:rsidR="00230C06">
          <w:rPr>
            <w:noProof/>
            <w:webHidden/>
          </w:rPr>
          <w:tab/>
        </w:r>
        <w:r w:rsidR="00230C06">
          <w:rPr>
            <w:noProof/>
            <w:webHidden/>
          </w:rPr>
          <w:fldChar w:fldCharType="begin"/>
        </w:r>
        <w:r w:rsidR="00230C06">
          <w:rPr>
            <w:noProof/>
            <w:webHidden/>
          </w:rPr>
          <w:instrText xml:space="preserve"> PAGEREF _Toc441142031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063F3927" w14:textId="610AA511" w:rsidR="00230C06" w:rsidRDefault="00FF2B1E">
      <w:pPr>
        <w:pStyle w:val="TOC5"/>
        <w:tabs>
          <w:tab w:val="left" w:pos="2592"/>
        </w:tabs>
        <w:rPr>
          <w:rFonts w:asciiTheme="minorHAnsi" w:eastAsiaTheme="minorEastAsia" w:hAnsiTheme="minorHAnsi" w:cstheme="minorBidi"/>
          <w:noProof/>
          <w:sz w:val="22"/>
          <w:szCs w:val="22"/>
        </w:rPr>
      </w:pPr>
      <w:hyperlink w:anchor="_Toc441142032" w:history="1">
        <w:r w:rsidR="00230C06" w:rsidRPr="00B14BFE">
          <w:rPr>
            <w:rStyle w:val="Hyperlink"/>
            <w:noProof/>
          </w:rPr>
          <w:t>6.3.3.6.17</w:t>
        </w:r>
        <w:r w:rsidR="00230C06">
          <w:rPr>
            <w:rFonts w:asciiTheme="minorHAnsi" w:eastAsiaTheme="minorEastAsia" w:hAnsiTheme="minorHAnsi" w:cstheme="minorBidi"/>
            <w:noProof/>
            <w:sz w:val="22"/>
            <w:szCs w:val="22"/>
          </w:rPr>
          <w:tab/>
        </w:r>
        <w:r w:rsidR="00230C06" w:rsidRPr="00B14BFE">
          <w:rPr>
            <w:rStyle w:val="Hyperlink"/>
            <w:noProof/>
          </w:rPr>
          <w:t>Reserved for Intake and Output Section</w:t>
        </w:r>
        <w:r w:rsidR="00230C06">
          <w:rPr>
            <w:noProof/>
            <w:webHidden/>
          </w:rPr>
          <w:tab/>
        </w:r>
        <w:r w:rsidR="00230C06">
          <w:rPr>
            <w:noProof/>
            <w:webHidden/>
          </w:rPr>
          <w:fldChar w:fldCharType="begin"/>
        </w:r>
        <w:r w:rsidR="00230C06">
          <w:rPr>
            <w:noProof/>
            <w:webHidden/>
          </w:rPr>
          <w:instrText xml:space="preserve"> PAGEREF _Toc441142032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42805147" w14:textId="643D605C" w:rsidR="00230C06" w:rsidRDefault="00FF2B1E">
      <w:pPr>
        <w:pStyle w:val="TOC5"/>
        <w:tabs>
          <w:tab w:val="left" w:pos="2592"/>
        </w:tabs>
        <w:rPr>
          <w:rFonts w:asciiTheme="minorHAnsi" w:eastAsiaTheme="minorEastAsia" w:hAnsiTheme="minorHAnsi" w:cstheme="minorBidi"/>
          <w:noProof/>
          <w:sz w:val="22"/>
          <w:szCs w:val="22"/>
        </w:rPr>
      </w:pPr>
      <w:hyperlink w:anchor="_Toc441142033" w:history="1">
        <w:r w:rsidR="00230C06" w:rsidRPr="00B14BFE">
          <w:rPr>
            <w:rStyle w:val="Hyperlink"/>
            <w:noProof/>
          </w:rPr>
          <w:t>6.3.3.6.18</w:t>
        </w:r>
        <w:r w:rsidR="00230C06">
          <w:rPr>
            <w:rFonts w:asciiTheme="minorHAnsi" w:eastAsiaTheme="minorEastAsia" w:hAnsiTheme="minorHAnsi" w:cstheme="minorBidi"/>
            <w:noProof/>
            <w:sz w:val="22"/>
            <w:szCs w:val="22"/>
          </w:rPr>
          <w:tab/>
        </w:r>
        <w:r w:rsidR="00230C06" w:rsidRPr="00B14BFE">
          <w:rPr>
            <w:rStyle w:val="Hyperlink"/>
            <w:noProof/>
          </w:rPr>
          <w:t>Cancer Course of Treatment</w:t>
        </w:r>
        <w:r w:rsidR="00230C06">
          <w:rPr>
            <w:noProof/>
            <w:webHidden/>
          </w:rPr>
          <w:tab/>
        </w:r>
        <w:r w:rsidR="00230C06">
          <w:rPr>
            <w:noProof/>
            <w:webHidden/>
          </w:rPr>
          <w:fldChar w:fldCharType="begin"/>
        </w:r>
        <w:r w:rsidR="00230C06">
          <w:rPr>
            <w:noProof/>
            <w:webHidden/>
          </w:rPr>
          <w:instrText xml:space="preserve"> PAGEREF _Toc441142033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4FBAEEE7" w14:textId="0F9E49A1" w:rsidR="00230C06" w:rsidRDefault="00FF2B1E">
      <w:pPr>
        <w:pStyle w:val="TOC5"/>
        <w:tabs>
          <w:tab w:val="left" w:pos="2592"/>
        </w:tabs>
        <w:rPr>
          <w:rFonts w:asciiTheme="minorHAnsi" w:eastAsiaTheme="minorEastAsia" w:hAnsiTheme="minorHAnsi" w:cstheme="minorBidi"/>
          <w:noProof/>
          <w:sz w:val="22"/>
          <w:szCs w:val="22"/>
        </w:rPr>
      </w:pPr>
      <w:hyperlink w:anchor="_Toc441142034" w:history="1">
        <w:r w:rsidR="00230C06" w:rsidRPr="00B14BFE">
          <w:rPr>
            <w:rStyle w:val="Hyperlink"/>
            <w:noProof/>
          </w:rPr>
          <w:t>6.3.3.6.19</w:t>
        </w:r>
        <w:r w:rsidR="00230C06">
          <w:rPr>
            <w:rFonts w:asciiTheme="minorHAnsi" w:eastAsiaTheme="minorEastAsia" w:hAnsiTheme="minorHAnsi" w:cstheme="minorBidi"/>
            <w:noProof/>
            <w:sz w:val="22"/>
            <w:szCs w:val="22"/>
          </w:rPr>
          <w:tab/>
        </w:r>
        <w:r w:rsidR="00230C06" w:rsidRPr="00B14BFE">
          <w:rPr>
            <w:rStyle w:val="Hyperlink"/>
            <w:noProof/>
          </w:rPr>
          <w:t>Cancer Treatment Plan</w:t>
        </w:r>
        <w:r w:rsidR="00230C06">
          <w:rPr>
            <w:noProof/>
            <w:webHidden/>
          </w:rPr>
          <w:tab/>
        </w:r>
        <w:r w:rsidR="00230C06">
          <w:rPr>
            <w:noProof/>
            <w:webHidden/>
          </w:rPr>
          <w:fldChar w:fldCharType="begin"/>
        </w:r>
        <w:r w:rsidR="00230C06">
          <w:rPr>
            <w:noProof/>
            <w:webHidden/>
          </w:rPr>
          <w:instrText xml:space="preserve"> PAGEREF _Toc441142034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516BF327" w14:textId="089764CC" w:rsidR="00230C06" w:rsidRDefault="00FF2B1E">
      <w:pPr>
        <w:pStyle w:val="TOC5"/>
        <w:tabs>
          <w:tab w:val="left" w:pos="2592"/>
        </w:tabs>
        <w:rPr>
          <w:rFonts w:asciiTheme="minorHAnsi" w:eastAsiaTheme="minorEastAsia" w:hAnsiTheme="minorHAnsi" w:cstheme="minorBidi"/>
          <w:noProof/>
          <w:sz w:val="22"/>
          <w:szCs w:val="22"/>
        </w:rPr>
      </w:pPr>
      <w:hyperlink w:anchor="_Toc441142035" w:history="1">
        <w:r w:rsidR="00230C06" w:rsidRPr="00B14BFE">
          <w:rPr>
            <w:rStyle w:val="Hyperlink"/>
            <w:noProof/>
          </w:rPr>
          <w:t>6.3.3.6.20</w:t>
        </w:r>
        <w:r w:rsidR="00230C06">
          <w:rPr>
            <w:rFonts w:asciiTheme="minorHAnsi" w:eastAsiaTheme="minorEastAsia" w:hAnsiTheme="minorHAnsi" w:cstheme="minorBidi"/>
            <w:noProof/>
            <w:sz w:val="22"/>
            <w:szCs w:val="22"/>
          </w:rPr>
          <w:tab/>
        </w:r>
        <w:r w:rsidR="00230C06" w:rsidRPr="00B14BFE">
          <w:rPr>
            <w:rStyle w:val="Hyperlink"/>
            <w:noProof/>
          </w:rPr>
          <w:t>Reserved for (Procedure Care Plan Section)</w:t>
        </w:r>
        <w:r w:rsidR="00230C06">
          <w:rPr>
            <w:noProof/>
            <w:webHidden/>
          </w:rPr>
          <w:tab/>
        </w:r>
        <w:r w:rsidR="00230C06">
          <w:rPr>
            <w:noProof/>
            <w:webHidden/>
          </w:rPr>
          <w:fldChar w:fldCharType="begin"/>
        </w:r>
        <w:r w:rsidR="00230C06">
          <w:rPr>
            <w:noProof/>
            <w:webHidden/>
          </w:rPr>
          <w:instrText xml:space="preserve"> PAGEREF _Toc441142035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355BF3D7" w14:textId="07465019" w:rsidR="00230C06" w:rsidRDefault="00FF2B1E">
      <w:pPr>
        <w:pStyle w:val="TOC5"/>
        <w:tabs>
          <w:tab w:val="left" w:pos="2592"/>
        </w:tabs>
        <w:rPr>
          <w:rFonts w:asciiTheme="minorHAnsi" w:eastAsiaTheme="minorEastAsia" w:hAnsiTheme="minorHAnsi" w:cstheme="minorBidi"/>
          <w:noProof/>
          <w:sz w:val="22"/>
          <w:szCs w:val="22"/>
        </w:rPr>
      </w:pPr>
      <w:hyperlink w:anchor="_Toc441142036" w:history="1">
        <w:r w:rsidR="00230C06" w:rsidRPr="00B14BFE">
          <w:rPr>
            <w:rStyle w:val="Hyperlink"/>
            <w:noProof/>
          </w:rPr>
          <w:t>6.3.3.6.21</w:t>
        </w:r>
        <w:r w:rsidR="00230C06">
          <w:rPr>
            <w:rFonts w:asciiTheme="minorHAnsi" w:eastAsiaTheme="minorEastAsia" w:hAnsiTheme="minorHAnsi" w:cstheme="minorBidi"/>
            <w:noProof/>
            <w:sz w:val="22"/>
            <w:szCs w:val="22"/>
          </w:rPr>
          <w:tab/>
        </w:r>
        <w:r w:rsidR="00230C06" w:rsidRPr="00B14BFE">
          <w:rPr>
            <w:rStyle w:val="Hyperlink"/>
            <w:noProof/>
          </w:rPr>
          <w:t>Reserved for (Protocols Used Section)</w:t>
        </w:r>
        <w:r w:rsidR="00230C06">
          <w:rPr>
            <w:noProof/>
            <w:webHidden/>
          </w:rPr>
          <w:tab/>
        </w:r>
        <w:r w:rsidR="00230C06">
          <w:rPr>
            <w:noProof/>
            <w:webHidden/>
          </w:rPr>
          <w:fldChar w:fldCharType="begin"/>
        </w:r>
        <w:r w:rsidR="00230C06">
          <w:rPr>
            <w:noProof/>
            <w:webHidden/>
          </w:rPr>
          <w:instrText xml:space="preserve"> PAGEREF _Toc441142036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23A63C53" w14:textId="2F32C64C" w:rsidR="00230C06" w:rsidRDefault="00FF2B1E">
      <w:pPr>
        <w:pStyle w:val="TOC5"/>
        <w:tabs>
          <w:tab w:val="left" w:pos="2592"/>
        </w:tabs>
        <w:rPr>
          <w:rFonts w:asciiTheme="minorHAnsi" w:eastAsiaTheme="minorEastAsia" w:hAnsiTheme="minorHAnsi" w:cstheme="minorBidi"/>
          <w:noProof/>
          <w:sz w:val="22"/>
          <w:szCs w:val="22"/>
        </w:rPr>
      </w:pPr>
      <w:hyperlink w:anchor="_Toc441142037" w:history="1">
        <w:r w:rsidR="00230C06" w:rsidRPr="00B14BFE">
          <w:rPr>
            <w:rStyle w:val="Hyperlink"/>
            <w:noProof/>
          </w:rPr>
          <w:t>6.3.3.6.22</w:t>
        </w:r>
        <w:r w:rsidR="00230C06">
          <w:rPr>
            <w:rFonts w:asciiTheme="minorHAnsi" w:eastAsiaTheme="minorEastAsia" w:hAnsiTheme="minorHAnsi" w:cstheme="minorBidi"/>
            <w:noProof/>
            <w:sz w:val="22"/>
            <w:szCs w:val="22"/>
          </w:rPr>
          <w:tab/>
        </w:r>
        <w:r w:rsidR="00230C06" w:rsidRPr="00B14BFE">
          <w:rPr>
            <w:rStyle w:val="Hyperlink"/>
            <w:noProof/>
          </w:rPr>
          <w:t>Reserved for (Invasive Airway Section)</w:t>
        </w:r>
        <w:r w:rsidR="00230C06">
          <w:rPr>
            <w:noProof/>
            <w:webHidden/>
          </w:rPr>
          <w:tab/>
        </w:r>
        <w:r w:rsidR="00230C06">
          <w:rPr>
            <w:noProof/>
            <w:webHidden/>
          </w:rPr>
          <w:fldChar w:fldCharType="begin"/>
        </w:r>
        <w:r w:rsidR="00230C06">
          <w:rPr>
            <w:noProof/>
            <w:webHidden/>
          </w:rPr>
          <w:instrText xml:space="preserve"> PAGEREF _Toc441142037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3B64FEFD" w14:textId="4E3CCC85" w:rsidR="00230C06" w:rsidRDefault="00FF2B1E">
      <w:pPr>
        <w:pStyle w:val="TOC5"/>
        <w:tabs>
          <w:tab w:val="left" w:pos="2592"/>
        </w:tabs>
        <w:rPr>
          <w:rFonts w:asciiTheme="minorHAnsi" w:eastAsiaTheme="minorEastAsia" w:hAnsiTheme="minorHAnsi" w:cstheme="minorBidi"/>
          <w:noProof/>
          <w:sz w:val="22"/>
          <w:szCs w:val="22"/>
        </w:rPr>
      </w:pPr>
      <w:hyperlink w:anchor="_Toc441142038" w:history="1">
        <w:r w:rsidR="00230C06" w:rsidRPr="00B14BFE">
          <w:rPr>
            <w:rStyle w:val="Hyperlink"/>
            <w:noProof/>
          </w:rPr>
          <w:t>6.3.3.6.23</w:t>
        </w:r>
        <w:r w:rsidR="00230C06">
          <w:rPr>
            <w:rFonts w:asciiTheme="minorHAnsi" w:eastAsiaTheme="minorEastAsia" w:hAnsiTheme="minorHAnsi" w:cstheme="minorBidi"/>
            <w:noProof/>
            <w:sz w:val="22"/>
            <w:szCs w:val="22"/>
          </w:rPr>
          <w:tab/>
        </w:r>
        <w:r w:rsidR="00230C06" w:rsidRPr="00B14BFE">
          <w:rPr>
            <w:rStyle w:val="Hyperlink"/>
            <w:noProof/>
          </w:rPr>
          <w:t>Reserved for (Ventilator Usage Section)</w:t>
        </w:r>
        <w:r w:rsidR="00230C06">
          <w:rPr>
            <w:noProof/>
            <w:webHidden/>
          </w:rPr>
          <w:tab/>
        </w:r>
        <w:r w:rsidR="00230C06">
          <w:rPr>
            <w:noProof/>
            <w:webHidden/>
          </w:rPr>
          <w:fldChar w:fldCharType="begin"/>
        </w:r>
        <w:r w:rsidR="00230C06">
          <w:rPr>
            <w:noProof/>
            <w:webHidden/>
          </w:rPr>
          <w:instrText xml:space="preserve"> PAGEREF _Toc441142038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2C970AA6" w14:textId="5BA13A8F" w:rsidR="00230C06" w:rsidRDefault="00FF2B1E">
      <w:pPr>
        <w:pStyle w:val="TOC4"/>
        <w:tabs>
          <w:tab w:val="left" w:pos="2160"/>
        </w:tabs>
        <w:rPr>
          <w:rFonts w:asciiTheme="minorHAnsi" w:eastAsiaTheme="minorEastAsia" w:hAnsiTheme="minorHAnsi" w:cstheme="minorBidi"/>
          <w:noProof/>
          <w:sz w:val="22"/>
          <w:szCs w:val="22"/>
        </w:rPr>
      </w:pPr>
      <w:hyperlink w:anchor="_Toc441142039" w:history="1">
        <w:r w:rsidR="00230C06" w:rsidRPr="00B14BFE">
          <w:rPr>
            <w:rStyle w:val="Hyperlink"/>
            <w:noProof/>
          </w:rPr>
          <w:t>6.3.3.7</w:t>
        </w:r>
        <w:r w:rsidR="00230C06">
          <w:rPr>
            <w:rFonts w:asciiTheme="minorHAnsi" w:eastAsiaTheme="minorEastAsia" w:hAnsiTheme="minorHAnsi" w:cstheme="minorBidi"/>
            <w:noProof/>
            <w:sz w:val="22"/>
            <w:szCs w:val="22"/>
          </w:rPr>
          <w:tab/>
        </w:r>
        <w:r w:rsidR="00230C06" w:rsidRPr="00B14BFE">
          <w:rPr>
            <w:rStyle w:val="Hyperlink"/>
            <w:noProof/>
          </w:rPr>
          <w:t>Administrative and Other Information</w:t>
        </w:r>
        <w:r w:rsidR="00230C06">
          <w:rPr>
            <w:noProof/>
            <w:webHidden/>
          </w:rPr>
          <w:tab/>
        </w:r>
        <w:r w:rsidR="00230C06">
          <w:rPr>
            <w:noProof/>
            <w:webHidden/>
          </w:rPr>
          <w:fldChar w:fldCharType="begin"/>
        </w:r>
        <w:r w:rsidR="00230C06">
          <w:rPr>
            <w:noProof/>
            <w:webHidden/>
          </w:rPr>
          <w:instrText xml:space="preserve"> PAGEREF _Toc441142039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39805ADF" w14:textId="4EDBD1AC" w:rsidR="00230C06" w:rsidRDefault="00FF2B1E">
      <w:pPr>
        <w:pStyle w:val="TOC5"/>
        <w:tabs>
          <w:tab w:val="left" w:pos="2592"/>
        </w:tabs>
        <w:rPr>
          <w:rFonts w:asciiTheme="minorHAnsi" w:eastAsiaTheme="minorEastAsia" w:hAnsiTheme="minorHAnsi" w:cstheme="minorBidi"/>
          <w:noProof/>
          <w:sz w:val="22"/>
          <w:szCs w:val="22"/>
        </w:rPr>
      </w:pPr>
      <w:hyperlink w:anchor="_Toc441142040" w:history="1">
        <w:r w:rsidR="00230C06" w:rsidRPr="00B14BFE">
          <w:rPr>
            <w:rStyle w:val="Hyperlink"/>
            <w:noProof/>
          </w:rPr>
          <w:t>6.3.3.7.1</w:t>
        </w:r>
        <w:r w:rsidR="00230C06">
          <w:rPr>
            <w:rFonts w:asciiTheme="minorHAnsi" w:eastAsiaTheme="minorEastAsia" w:hAnsiTheme="minorHAnsi" w:cstheme="minorBidi"/>
            <w:noProof/>
            <w:sz w:val="22"/>
            <w:szCs w:val="22"/>
          </w:rPr>
          <w:tab/>
        </w:r>
        <w:r w:rsidR="00230C06" w:rsidRPr="00B14BFE">
          <w:rPr>
            <w:rStyle w:val="Hyperlink"/>
            <w:noProof/>
          </w:rPr>
          <w:t>Payers Section 1.3.6.1.4.1.19376.1.5.3.1.1.5.3.7</w:t>
        </w:r>
        <w:r w:rsidR="00230C06">
          <w:rPr>
            <w:noProof/>
            <w:webHidden/>
          </w:rPr>
          <w:tab/>
        </w:r>
        <w:r w:rsidR="00230C06">
          <w:rPr>
            <w:noProof/>
            <w:webHidden/>
          </w:rPr>
          <w:fldChar w:fldCharType="begin"/>
        </w:r>
        <w:r w:rsidR="00230C06">
          <w:rPr>
            <w:noProof/>
            <w:webHidden/>
          </w:rPr>
          <w:instrText xml:space="preserve"> PAGEREF _Toc441142040 \h </w:instrText>
        </w:r>
        <w:r w:rsidR="00230C06">
          <w:rPr>
            <w:noProof/>
            <w:webHidden/>
          </w:rPr>
        </w:r>
        <w:r w:rsidR="00230C06">
          <w:rPr>
            <w:noProof/>
            <w:webHidden/>
          </w:rPr>
          <w:fldChar w:fldCharType="separate"/>
        </w:r>
        <w:r w:rsidR="00230C06">
          <w:rPr>
            <w:noProof/>
            <w:webHidden/>
          </w:rPr>
          <w:t>143</w:t>
        </w:r>
        <w:r w:rsidR="00230C06">
          <w:rPr>
            <w:noProof/>
            <w:webHidden/>
          </w:rPr>
          <w:fldChar w:fldCharType="end"/>
        </w:r>
      </w:hyperlink>
    </w:p>
    <w:p w14:paraId="0C2AEB51" w14:textId="5732B5E9" w:rsidR="00230C06" w:rsidRDefault="00FF2B1E">
      <w:pPr>
        <w:pStyle w:val="TOC5"/>
        <w:tabs>
          <w:tab w:val="left" w:pos="2592"/>
        </w:tabs>
        <w:rPr>
          <w:rFonts w:asciiTheme="minorHAnsi" w:eastAsiaTheme="minorEastAsia" w:hAnsiTheme="minorHAnsi" w:cstheme="minorBidi"/>
          <w:noProof/>
          <w:sz w:val="22"/>
          <w:szCs w:val="22"/>
        </w:rPr>
      </w:pPr>
      <w:hyperlink w:anchor="_Toc441142041" w:history="1">
        <w:r w:rsidR="00230C06" w:rsidRPr="00B14BFE">
          <w:rPr>
            <w:rStyle w:val="Hyperlink"/>
            <w:noProof/>
          </w:rPr>
          <w:t>6.3.3.7.2</w:t>
        </w:r>
        <w:r w:rsidR="00230C06">
          <w:rPr>
            <w:rFonts w:asciiTheme="minorHAnsi" w:eastAsiaTheme="minorEastAsia" w:hAnsiTheme="minorHAnsi" w:cstheme="minorBidi"/>
            <w:noProof/>
            <w:sz w:val="22"/>
            <w:szCs w:val="22"/>
          </w:rPr>
          <w:tab/>
        </w:r>
        <w:r w:rsidR="00230C06" w:rsidRPr="00B14BFE">
          <w:rPr>
            <w:rStyle w:val="Hyperlink"/>
            <w:noProof/>
          </w:rPr>
          <w:t>Referral Source Section 1.3.6.1.4.1.19376.1.5.3.1.1.13.2.3</w:t>
        </w:r>
        <w:r w:rsidR="00230C06">
          <w:rPr>
            <w:noProof/>
            <w:webHidden/>
          </w:rPr>
          <w:tab/>
        </w:r>
        <w:r w:rsidR="00230C06">
          <w:rPr>
            <w:noProof/>
            <w:webHidden/>
          </w:rPr>
          <w:fldChar w:fldCharType="begin"/>
        </w:r>
        <w:r w:rsidR="00230C06">
          <w:rPr>
            <w:noProof/>
            <w:webHidden/>
          </w:rPr>
          <w:instrText xml:space="preserve"> PAGEREF _Toc441142041 \h </w:instrText>
        </w:r>
        <w:r w:rsidR="00230C06">
          <w:rPr>
            <w:noProof/>
            <w:webHidden/>
          </w:rPr>
        </w:r>
        <w:r w:rsidR="00230C06">
          <w:rPr>
            <w:noProof/>
            <w:webHidden/>
          </w:rPr>
          <w:fldChar w:fldCharType="separate"/>
        </w:r>
        <w:r w:rsidR="00230C06">
          <w:rPr>
            <w:noProof/>
            <w:webHidden/>
          </w:rPr>
          <w:t>144</w:t>
        </w:r>
        <w:r w:rsidR="00230C06">
          <w:rPr>
            <w:noProof/>
            <w:webHidden/>
          </w:rPr>
          <w:fldChar w:fldCharType="end"/>
        </w:r>
      </w:hyperlink>
    </w:p>
    <w:p w14:paraId="65922EC8" w14:textId="0378BDEE" w:rsidR="00230C06" w:rsidRDefault="00FF2B1E">
      <w:pPr>
        <w:pStyle w:val="TOC5"/>
        <w:tabs>
          <w:tab w:val="left" w:pos="2592"/>
        </w:tabs>
        <w:rPr>
          <w:rFonts w:asciiTheme="minorHAnsi" w:eastAsiaTheme="minorEastAsia" w:hAnsiTheme="minorHAnsi" w:cstheme="minorBidi"/>
          <w:noProof/>
          <w:sz w:val="22"/>
          <w:szCs w:val="22"/>
        </w:rPr>
      </w:pPr>
      <w:hyperlink w:anchor="_Toc441142042" w:history="1">
        <w:r w:rsidR="00230C06" w:rsidRPr="00B14BFE">
          <w:rPr>
            <w:rStyle w:val="Hyperlink"/>
            <w:noProof/>
          </w:rPr>
          <w:t>6.3.3.7.3</w:t>
        </w:r>
        <w:r w:rsidR="00230C06">
          <w:rPr>
            <w:rFonts w:asciiTheme="minorHAnsi" w:eastAsiaTheme="minorEastAsia" w:hAnsiTheme="minorHAnsi" w:cstheme="minorBidi"/>
            <w:noProof/>
            <w:sz w:val="22"/>
            <w:szCs w:val="22"/>
          </w:rPr>
          <w:tab/>
        </w:r>
        <w:r w:rsidR="00230C06" w:rsidRPr="00B14BFE">
          <w:rPr>
            <w:rStyle w:val="Hyperlink"/>
            <w:noProof/>
          </w:rPr>
          <w:t>Transport Mode Section 1.3.6.1.4.1.19376.1.5.3.1.1.10.3.2</w:t>
        </w:r>
        <w:r w:rsidR="00230C06">
          <w:rPr>
            <w:noProof/>
            <w:webHidden/>
          </w:rPr>
          <w:tab/>
        </w:r>
        <w:r w:rsidR="00230C06">
          <w:rPr>
            <w:noProof/>
            <w:webHidden/>
          </w:rPr>
          <w:fldChar w:fldCharType="begin"/>
        </w:r>
        <w:r w:rsidR="00230C06">
          <w:rPr>
            <w:noProof/>
            <w:webHidden/>
          </w:rPr>
          <w:instrText xml:space="preserve"> PAGEREF _Toc441142042 \h </w:instrText>
        </w:r>
        <w:r w:rsidR="00230C06">
          <w:rPr>
            <w:noProof/>
            <w:webHidden/>
          </w:rPr>
        </w:r>
        <w:r w:rsidR="00230C06">
          <w:rPr>
            <w:noProof/>
            <w:webHidden/>
          </w:rPr>
          <w:fldChar w:fldCharType="separate"/>
        </w:r>
        <w:r w:rsidR="00230C06">
          <w:rPr>
            <w:noProof/>
            <w:webHidden/>
          </w:rPr>
          <w:t>145</w:t>
        </w:r>
        <w:r w:rsidR="00230C06">
          <w:rPr>
            <w:noProof/>
            <w:webHidden/>
          </w:rPr>
          <w:fldChar w:fldCharType="end"/>
        </w:r>
      </w:hyperlink>
    </w:p>
    <w:p w14:paraId="34199CE0" w14:textId="0ABAAD4B" w:rsidR="00230C06" w:rsidRDefault="00FF2B1E">
      <w:pPr>
        <w:pStyle w:val="TOC5"/>
        <w:tabs>
          <w:tab w:val="left" w:pos="2592"/>
        </w:tabs>
        <w:rPr>
          <w:rFonts w:asciiTheme="minorHAnsi" w:eastAsiaTheme="minorEastAsia" w:hAnsiTheme="minorHAnsi" w:cstheme="minorBidi"/>
          <w:noProof/>
          <w:sz w:val="22"/>
          <w:szCs w:val="22"/>
        </w:rPr>
      </w:pPr>
      <w:hyperlink w:anchor="_Toc441142043" w:history="1">
        <w:r w:rsidR="00230C06" w:rsidRPr="00B14BFE">
          <w:rPr>
            <w:rStyle w:val="Hyperlink"/>
            <w:noProof/>
          </w:rPr>
          <w:t>6.3.3.7.4</w:t>
        </w:r>
        <w:r w:rsidR="00230C06">
          <w:rPr>
            <w:rFonts w:asciiTheme="minorHAnsi" w:eastAsiaTheme="minorEastAsia" w:hAnsiTheme="minorHAnsi" w:cstheme="minorBidi"/>
            <w:noProof/>
            <w:sz w:val="22"/>
            <w:szCs w:val="22"/>
          </w:rPr>
          <w:tab/>
        </w:r>
        <w:r w:rsidR="00230C06" w:rsidRPr="00B14BFE">
          <w:rPr>
            <w:rStyle w:val="Hyperlink"/>
            <w:noProof/>
          </w:rPr>
          <w:t>ED Disposition Section 1.3.6.1.4.1.19376.1.5.3.1.1.13.2.10</w:t>
        </w:r>
        <w:r w:rsidR="00230C06">
          <w:rPr>
            <w:noProof/>
            <w:webHidden/>
          </w:rPr>
          <w:tab/>
        </w:r>
        <w:r w:rsidR="00230C06">
          <w:rPr>
            <w:noProof/>
            <w:webHidden/>
          </w:rPr>
          <w:fldChar w:fldCharType="begin"/>
        </w:r>
        <w:r w:rsidR="00230C06">
          <w:rPr>
            <w:noProof/>
            <w:webHidden/>
          </w:rPr>
          <w:instrText xml:space="preserve"> PAGEREF _Toc441142043 \h </w:instrText>
        </w:r>
        <w:r w:rsidR="00230C06">
          <w:rPr>
            <w:noProof/>
            <w:webHidden/>
          </w:rPr>
        </w:r>
        <w:r w:rsidR="00230C06">
          <w:rPr>
            <w:noProof/>
            <w:webHidden/>
          </w:rPr>
          <w:fldChar w:fldCharType="separate"/>
        </w:r>
        <w:r w:rsidR="00230C06">
          <w:rPr>
            <w:noProof/>
            <w:webHidden/>
          </w:rPr>
          <w:t>145</w:t>
        </w:r>
        <w:r w:rsidR="00230C06">
          <w:rPr>
            <w:noProof/>
            <w:webHidden/>
          </w:rPr>
          <w:fldChar w:fldCharType="end"/>
        </w:r>
      </w:hyperlink>
    </w:p>
    <w:p w14:paraId="55A41EA2" w14:textId="51FF0D4B" w:rsidR="00230C06" w:rsidRDefault="00FF2B1E">
      <w:pPr>
        <w:pStyle w:val="TOC5"/>
        <w:tabs>
          <w:tab w:val="left" w:pos="2592"/>
        </w:tabs>
        <w:rPr>
          <w:rFonts w:asciiTheme="minorHAnsi" w:eastAsiaTheme="minorEastAsia" w:hAnsiTheme="minorHAnsi" w:cstheme="minorBidi"/>
          <w:noProof/>
          <w:sz w:val="22"/>
          <w:szCs w:val="22"/>
        </w:rPr>
      </w:pPr>
      <w:hyperlink w:anchor="_Toc441142044" w:history="1">
        <w:r w:rsidR="00230C06" w:rsidRPr="00B14BFE">
          <w:rPr>
            <w:rStyle w:val="Hyperlink"/>
            <w:noProof/>
          </w:rPr>
          <w:t>6.3.3.7.5</w:t>
        </w:r>
        <w:r w:rsidR="00230C06">
          <w:rPr>
            <w:rFonts w:asciiTheme="minorHAnsi" w:eastAsiaTheme="minorEastAsia" w:hAnsiTheme="minorHAnsi" w:cstheme="minorBidi"/>
            <w:noProof/>
            <w:sz w:val="22"/>
            <w:szCs w:val="22"/>
          </w:rPr>
          <w:tab/>
        </w:r>
        <w:r w:rsidR="00230C06" w:rsidRPr="00B14BFE">
          <w:rPr>
            <w:rStyle w:val="Hyperlink"/>
            <w:noProof/>
          </w:rPr>
          <w:t>Cancer Payers</w:t>
        </w:r>
        <w:r w:rsidR="00230C06">
          <w:rPr>
            <w:noProof/>
            <w:webHidden/>
          </w:rPr>
          <w:tab/>
        </w:r>
        <w:r w:rsidR="00230C06">
          <w:rPr>
            <w:noProof/>
            <w:webHidden/>
          </w:rPr>
          <w:fldChar w:fldCharType="begin"/>
        </w:r>
        <w:r w:rsidR="00230C06">
          <w:rPr>
            <w:noProof/>
            <w:webHidden/>
          </w:rPr>
          <w:instrText xml:space="preserve"> PAGEREF _Toc441142044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1437FDDA" w14:textId="6628F844" w:rsidR="00230C06" w:rsidRDefault="00FF2B1E">
      <w:pPr>
        <w:pStyle w:val="TOC5"/>
        <w:tabs>
          <w:tab w:val="left" w:pos="2592"/>
        </w:tabs>
        <w:rPr>
          <w:rFonts w:asciiTheme="minorHAnsi" w:eastAsiaTheme="minorEastAsia" w:hAnsiTheme="minorHAnsi" w:cstheme="minorBidi"/>
          <w:noProof/>
          <w:sz w:val="22"/>
          <w:szCs w:val="22"/>
        </w:rPr>
      </w:pPr>
      <w:hyperlink w:anchor="_Toc441142045" w:history="1">
        <w:r w:rsidR="00230C06" w:rsidRPr="00B14BFE">
          <w:rPr>
            <w:rStyle w:val="Hyperlink"/>
            <w:noProof/>
          </w:rPr>
          <w:t>6.3.3.7.6</w:t>
        </w:r>
        <w:r w:rsidR="00230C06">
          <w:rPr>
            <w:rFonts w:asciiTheme="minorHAnsi" w:eastAsiaTheme="minorEastAsia" w:hAnsiTheme="minorHAnsi" w:cstheme="minorBidi"/>
            <w:noProof/>
            <w:sz w:val="22"/>
            <w:szCs w:val="22"/>
          </w:rPr>
          <w:tab/>
        </w:r>
        <w:r w:rsidR="00230C06" w:rsidRPr="00B14BFE">
          <w:rPr>
            <w:rStyle w:val="Hyperlink"/>
            <w:noProof/>
          </w:rPr>
          <w:t>Reserved for Sending Facility Section</w:t>
        </w:r>
        <w:r w:rsidR="00230C06">
          <w:rPr>
            <w:noProof/>
            <w:webHidden/>
          </w:rPr>
          <w:tab/>
        </w:r>
        <w:r w:rsidR="00230C06">
          <w:rPr>
            <w:noProof/>
            <w:webHidden/>
          </w:rPr>
          <w:fldChar w:fldCharType="begin"/>
        </w:r>
        <w:r w:rsidR="00230C06">
          <w:rPr>
            <w:noProof/>
            <w:webHidden/>
          </w:rPr>
          <w:instrText xml:space="preserve"> PAGEREF _Toc441142045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4312553C" w14:textId="5FD3CB67" w:rsidR="00230C06" w:rsidRDefault="00FF2B1E">
      <w:pPr>
        <w:pStyle w:val="TOC5"/>
        <w:tabs>
          <w:tab w:val="left" w:pos="2592"/>
        </w:tabs>
        <w:rPr>
          <w:rFonts w:asciiTheme="minorHAnsi" w:eastAsiaTheme="minorEastAsia" w:hAnsiTheme="minorHAnsi" w:cstheme="minorBidi"/>
          <w:noProof/>
          <w:sz w:val="22"/>
          <w:szCs w:val="22"/>
        </w:rPr>
      </w:pPr>
      <w:hyperlink w:anchor="_Toc441142046" w:history="1">
        <w:r w:rsidR="00230C06" w:rsidRPr="00B14BFE">
          <w:rPr>
            <w:rStyle w:val="Hyperlink"/>
            <w:noProof/>
          </w:rPr>
          <w:t>6.3.3.7.7</w:t>
        </w:r>
        <w:r w:rsidR="00230C06">
          <w:rPr>
            <w:rFonts w:asciiTheme="minorHAnsi" w:eastAsiaTheme="minorEastAsia" w:hAnsiTheme="minorHAnsi" w:cstheme="minorBidi"/>
            <w:noProof/>
            <w:sz w:val="22"/>
            <w:szCs w:val="22"/>
          </w:rPr>
          <w:tab/>
        </w:r>
        <w:r w:rsidR="00230C06" w:rsidRPr="00B14BFE">
          <w:rPr>
            <w:rStyle w:val="Hyperlink"/>
            <w:noProof/>
          </w:rPr>
          <w:t>Reserved for Receiving Facility Section</w:t>
        </w:r>
        <w:r w:rsidR="00230C06">
          <w:rPr>
            <w:noProof/>
            <w:webHidden/>
          </w:rPr>
          <w:tab/>
        </w:r>
        <w:r w:rsidR="00230C06">
          <w:rPr>
            <w:noProof/>
            <w:webHidden/>
          </w:rPr>
          <w:fldChar w:fldCharType="begin"/>
        </w:r>
        <w:r w:rsidR="00230C06">
          <w:rPr>
            <w:noProof/>
            <w:webHidden/>
          </w:rPr>
          <w:instrText xml:space="preserve"> PAGEREF _Toc441142046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315CABC0" w14:textId="3748530B" w:rsidR="00230C06" w:rsidRDefault="00FF2B1E">
      <w:pPr>
        <w:pStyle w:val="TOC5"/>
        <w:tabs>
          <w:tab w:val="left" w:pos="2592"/>
        </w:tabs>
        <w:rPr>
          <w:rFonts w:asciiTheme="minorHAnsi" w:eastAsiaTheme="minorEastAsia" w:hAnsiTheme="minorHAnsi" w:cstheme="minorBidi"/>
          <w:noProof/>
          <w:sz w:val="22"/>
          <w:szCs w:val="22"/>
        </w:rPr>
      </w:pPr>
      <w:hyperlink w:anchor="_Toc441142047" w:history="1">
        <w:r w:rsidR="00230C06" w:rsidRPr="00B14BFE">
          <w:rPr>
            <w:rStyle w:val="Hyperlink"/>
            <w:noProof/>
          </w:rPr>
          <w:t>6.3.3.7.8</w:t>
        </w:r>
        <w:r w:rsidR="00230C06">
          <w:rPr>
            <w:rFonts w:asciiTheme="minorHAnsi" w:eastAsiaTheme="minorEastAsia" w:hAnsiTheme="minorHAnsi" w:cstheme="minorBidi"/>
            <w:noProof/>
            <w:sz w:val="22"/>
            <w:szCs w:val="22"/>
          </w:rPr>
          <w:tab/>
        </w:r>
        <w:r w:rsidR="00230C06" w:rsidRPr="00B14BFE">
          <w:rPr>
            <w:rStyle w:val="Hyperlink"/>
            <w:noProof/>
          </w:rPr>
          <w:t>Reserved for Mass Casualty Incident Section</w:t>
        </w:r>
        <w:r w:rsidR="00230C06">
          <w:rPr>
            <w:noProof/>
            <w:webHidden/>
          </w:rPr>
          <w:tab/>
        </w:r>
        <w:r w:rsidR="00230C06">
          <w:rPr>
            <w:noProof/>
            <w:webHidden/>
          </w:rPr>
          <w:fldChar w:fldCharType="begin"/>
        </w:r>
        <w:r w:rsidR="00230C06">
          <w:rPr>
            <w:noProof/>
            <w:webHidden/>
          </w:rPr>
          <w:instrText xml:space="preserve"> PAGEREF _Toc441142047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4B35AD21" w14:textId="5163A584" w:rsidR="00230C06" w:rsidRDefault="00FF2B1E">
      <w:pPr>
        <w:pStyle w:val="TOC5"/>
        <w:tabs>
          <w:tab w:val="left" w:pos="2592"/>
        </w:tabs>
        <w:rPr>
          <w:rFonts w:asciiTheme="minorHAnsi" w:eastAsiaTheme="minorEastAsia" w:hAnsiTheme="minorHAnsi" w:cstheme="minorBidi"/>
          <w:noProof/>
          <w:sz w:val="22"/>
          <w:szCs w:val="22"/>
        </w:rPr>
      </w:pPr>
      <w:hyperlink w:anchor="_Toc441142048" w:history="1">
        <w:r w:rsidR="00230C06" w:rsidRPr="00B14BFE">
          <w:rPr>
            <w:rStyle w:val="Hyperlink"/>
            <w:noProof/>
          </w:rPr>
          <w:t>6.3.3.7.9</w:t>
        </w:r>
        <w:r w:rsidR="00230C06">
          <w:rPr>
            <w:rFonts w:asciiTheme="minorHAnsi" w:eastAsiaTheme="minorEastAsia" w:hAnsiTheme="minorHAnsi" w:cstheme="minorBidi"/>
            <w:noProof/>
            <w:sz w:val="22"/>
            <w:szCs w:val="22"/>
          </w:rPr>
          <w:tab/>
        </w:r>
        <w:r w:rsidR="00230C06" w:rsidRPr="00B14BFE">
          <w:rPr>
            <w:rStyle w:val="Hyperlink"/>
            <w:noProof/>
          </w:rPr>
          <w:t>Reserved for Unit Response Level Section</w:t>
        </w:r>
        <w:r w:rsidR="00230C06">
          <w:rPr>
            <w:noProof/>
            <w:webHidden/>
          </w:rPr>
          <w:tab/>
        </w:r>
        <w:r w:rsidR="00230C06">
          <w:rPr>
            <w:noProof/>
            <w:webHidden/>
          </w:rPr>
          <w:fldChar w:fldCharType="begin"/>
        </w:r>
        <w:r w:rsidR="00230C06">
          <w:rPr>
            <w:noProof/>
            <w:webHidden/>
          </w:rPr>
          <w:instrText xml:space="preserve"> PAGEREF _Toc441142048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653FB6A9" w14:textId="619A402D" w:rsidR="00230C06" w:rsidRDefault="00FF2B1E">
      <w:pPr>
        <w:pStyle w:val="TOC5"/>
        <w:tabs>
          <w:tab w:val="left" w:pos="2592"/>
        </w:tabs>
        <w:rPr>
          <w:rFonts w:asciiTheme="minorHAnsi" w:eastAsiaTheme="minorEastAsia" w:hAnsiTheme="minorHAnsi" w:cstheme="minorBidi"/>
          <w:noProof/>
          <w:sz w:val="22"/>
          <w:szCs w:val="22"/>
        </w:rPr>
      </w:pPr>
      <w:hyperlink w:anchor="_Toc441142049" w:history="1">
        <w:r w:rsidR="00230C06" w:rsidRPr="00B14BFE">
          <w:rPr>
            <w:rStyle w:val="Hyperlink"/>
            <w:noProof/>
          </w:rPr>
          <w:t>6.3.3.7.10</w:t>
        </w:r>
        <w:r w:rsidR="00230C06">
          <w:rPr>
            <w:rFonts w:asciiTheme="minorHAnsi" w:eastAsiaTheme="minorEastAsia" w:hAnsiTheme="minorHAnsi" w:cstheme="minorBidi"/>
            <w:noProof/>
            <w:sz w:val="22"/>
            <w:szCs w:val="22"/>
          </w:rPr>
          <w:tab/>
        </w:r>
        <w:r w:rsidR="00230C06" w:rsidRPr="00B14BFE">
          <w:rPr>
            <w:rStyle w:val="Hyperlink"/>
            <w:noProof/>
          </w:rPr>
          <w:t>Reserved for Extra Attendants Information Section</w:t>
        </w:r>
        <w:r w:rsidR="00230C06">
          <w:rPr>
            <w:noProof/>
            <w:webHidden/>
          </w:rPr>
          <w:tab/>
        </w:r>
        <w:r w:rsidR="00230C06">
          <w:rPr>
            <w:noProof/>
            <w:webHidden/>
          </w:rPr>
          <w:fldChar w:fldCharType="begin"/>
        </w:r>
        <w:r w:rsidR="00230C06">
          <w:rPr>
            <w:noProof/>
            <w:webHidden/>
          </w:rPr>
          <w:instrText xml:space="preserve"> PAGEREF _Toc441142049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584F4BE8" w14:textId="1CFBFCAA" w:rsidR="00230C06" w:rsidRDefault="00FF2B1E">
      <w:pPr>
        <w:pStyle w:val="TOC5"/>
        <w:tabs>
          <w:tab w:val="left" w:pos="2592"/>
        </w:tabs>
        <w:rPr>
          <w:rFonts w:asciiTheme="minorHAnsi" w:eastAsiaTheme="minorEastAsia" w:hAnsiTheme="minorHAnsi" w:cstheme="minorBidi"/>
          <w:noProof/>
          <w:sz w:val="22"/>
          <w:szCs w:val="22"/>
        </w:rPr>
      </w:pPr>
      <w:hyperlink w:anchor="_Toc441142050" w:history="1">
        <w:r w:rsidR="00230C06" w:rsidRPr="00B14BFE">
          <w:rPr>
            <w:rStyle w:val="Hyperlink"/>
            <w:noProof/>
          </w:rPr>
          <w:t>6.3.3.7.11</w:t>
        </w:r>
        <w:r w:rsidR="00230C06">
          <w:rPr>
            <w:rFonts w:asciiTheme="minorHAnsi" w:eastAsiaTheme="minorEastAsia" w:hAnsiTheme="minorHAnsi" w:cstheme="minorBidi"/>
            <w:noProof/>
            <w:sz w:val="22"/>
            <w:szCs w:val="22"/>
          </w:rPr>
          <w:tab/>
        </w:r>
        <w:r w:rsidR="00230C06" w:rsidRPr="00B14BFE">
          <w:rPr>
            <w:rStyle w:val="Hyperlink"/>
            <w:noProof/>
          </w:rPr>
          <w:t>Reserved for Provider Level Section</w:t>
        </w:r>
        <w:r w:rsidR="00230C06">
          <w:rPr>
            <w:noProof/>
            <w:webHidden/>
          </w:rPr>
          <w:tab/>
        </w:r>
        <w:r w:rsidR="00230C06">
          <w:rPr>
            <w:noProof/>
            <w:webHidden/>
          </w:rPr>
          <w:fldChar w:fldCharType="begin"/>
        </w:r>
        <w:r w:rsidR="00230C06">
          <w:rPr>
            <w:noProof/>
            <w:webHidden/>
          </w:rPr>
          <w:instrText xml:space="preserve"> PAGEREF _Toc441142050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751FED4D" w14:textId="7324F1D8" w:rsidR="00230C06" w:rsidRDefault="00FF2B1E">
      <w:pPr>
        <w:pStyle w:val="TOC4"/>
        <w:tabs>
          <w:tab w:val="left" w:pos="2160"/>
        </w:tabs>
        <w:rPr>
          <w:rFonts w:asciiTheme="minorHAnsi" w:eastAsiaTheme="minorEastAsia" w:hAnsiTheme="minorHAnsi" w:cstheme="minorBidi"/>
          <w:noProof/>
          <w:sz w:val="22"/>
          <w:szCs w:val="22"/>
        </w:rPr>
      </w:pPr>
      <w:hyperlink w:anchor="_Toc441142051" w:history="1">
        <w:r w:rsidR="00230C06" w:rsidRPr="00B14BFE">
          <w:rPr>
            <w:rStyle w:val="Hyperlink"/>
            <w:noProof/>
          </w:rPr>
          <w:t>6.3.3.8</w:t>
        </w:r>
        <w:r w:rsidR="00230C06">
          <w:rPr>
            <w:rFonts w:asciiTheme="minorHAnsi" w:eastAsiaTheme="minorEastAsia" w:hAnsiTheme="minorHAnsi" w:cstheme="minorBidi"/>
            <w:noProof/>
            <w:sz w:val="22"/>
            <w:szCs w:val="22"/>
          </w:rPr>
          <w:tab/>
        </w:r>
        <w:r w:rsidR="00230C06" w:rsidRPr="00B14BFE">
          <w:rPr>
            <w:rStyle w:val="Hyperlink"/>
            <w:noProof/>
          </w:rPr>
          <w:t>Interventions</w:t>
        </w:r>
        <w:r w:rsidR="00230C06">
          <w:rPr>
            <w:noProof/>
            <w:webHidden/>
          </w:rPr>
          <w:tab/>
        </w:r>
        <w:r w:rsidR="00230C06">
          <w:rPr>
            <w:noProof/>
            <w:webHidden/>
          </w:rPr>
          <w:fldChar w:fldCharType="begin"/>
        </w:r>
        <w:r w:rsidR="00230C06">
          <w:rPr>
            <w:noProof/>
            <w:webHidden/>
          </w:rPr>
          <w:instrText xml:space="preserve"> PAGEREF _Toc441142051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64DFA3FF" w14:textId="30C0D70C" w:rsidR="00230C06" w:rsidRDefault="00FF2B1E">
      <w:pPr>
        <w:pStyle w:val="TOC5"/>
        <w:tabs>
          <w:tab w:val="left" w:pos="2592"/>
        </w:tabs>
        <w:rPr>
          <w:rFonts w:asciiTheme="minorHAnsi" w:eastAsiaTheme="minorEastAsia" w:hAnsiTheme="minorHAnsi" w:cstheme="minorBidi"/>
          <w:noProof/>
          <w:sz w:val="22"/>
          <w:szCs w:val="22"/>
        </w:rPr>
      </w:pPr>
      <w:hyperlink w:anchor="_Toc441142052" w:history="1">
        <w:r w:rsidR="00230C06" w:rsidRPr="00B14BFE">
          <w:rPr>
            <w:rStyle w:val="Hyperlink"/>
            <w:noProof/>
          </w:rPr>
          <w:t>6.3.3.8.1</w:t>
        </w:r>
        <w:r w:rsidR="00230C06">
          <w:rPr>
            <w:rFonts w:asciiTheme="minorHAnsi" w:eastAsiaTheme="minorEastAsia" w:hAnsiTheme="minorHAnsi" w:cstheme="minorBidi"/>
            <w:noProof/>
            <w:sz w:val="22"/>
            <w:szCs w:val="22"/>
          </w:rPr>
          <w:tab/>
        </w:r>
        <w:r w:rsidR="00230C06" w:rsidRPr="00B14BFE">
          <w:rPr>
            <w:rStyle w:val="Hyperlink"/>
            <w:noProof/>
          </w:rPr>
          <w:t>Intentionally left blank</w:t>
        </w:r>
        <w:r w:rsidR="00230C06">
          <w:rPr>
            <w:noProof/>
            <w:webHidden/>
          </w:rPr>
          <w:tab/>
        </w:r>
        <w:r w:rsidR="00230C06">
          <w:rPr>
            <w:noProof/>
            <w:webHidden/>
          </w:rPr>
          <w:fldChar w:fldCharType="begin"/>
        </w:r>
        <w:r w:rsidR="00230C06">
          <w:rPr>
            <w:noProof/>
            <w:webHidden/>
          </w:rPr>
          <w:instrText xml:space="preserve"> PAGEREF _Toc441142052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72A365BE" w14:textId="28DE6DD8" w:rsidR="00230C06" w:rsidRDefault="00FF2B1E">
      <w:pPr>
        <w:pStyle w:val="TOC5"/>
        <w:tabs>
          <w:tab w:val="left" w:pos="2592"/>
        </w:tabs>
        <w:rPr>
          <w:rFonts w:asciiTheme="minorHAnsi" w:eastAsiaTheme="minorEastAsia" w:hAnsiTheme="minorHAnsi" w:cstheme="minorBidi"/>
          <w:noProof/>
          <w:sz w:val="22"/>
          <w:szCs w:val="22"/>
        </w:rPr>
      </w:pPr>
      <w:hyperlink w:anchor="_Toc441142053" w:history="1">
        <w:r w:rsidR="00230C06" w:rsidRPr="00B14BFE">
          <w:rPr>
            <w:rStyle w:val="Hyperlink"/>
            <w:noProof/>
          </w:rPr>
          <w:t>6.3.3.8.2</w:t>
        </w:r>
        <w:r w:rsidR="00230C06">
          <w:rPr>
            <w:rFonts w:asciiTheme="minorHAnsi" w:eastAsiaTheme="minorEastAsia" w:hAnsiTheme="minorHAnsi" w:cstheme="minorBidi"/>
            <w:noProof/>
            <w:sz w:val="22"/>
            <w:szCs w:val="22"/>
          </w:rPr>
          <w:tab/>
        </w:r>
        <w:r w:rsidR="00230C06" w:rsidRPr="00B14BFE">
          <w:rPr>
            <w:rStyle w:val="Hyperlink"/>
            <w:noProof/>
          </w:rPr>
          <w:t>Intentionally left blank</w:t>
        </w:r>
        <w:r w:rsidR="00230C06">
          <w:rPr>
            <w:noProof/>
            <w:webHidden/>
          </w:rPr>
          <w:tab/>
        </w:r>
        <w:r w:rsidR="00230C06">
          <w:rPr>
            <w:noProof/>
            <w:webHidden/>
          </w:rPr>
          <w:fldChar w:fldCharType="begin"/>
        </w:r>
        <w:r w:rsidR="00230C06">
          <w:rPr>
            <w:noProof/>
            <w:webHidden/>
          </w:rPr>
          <w:instrText xml:space="preserve"> PAGEREF _Toc441142053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018330C0" w14:textId="4BDF4FD3" w:rsidR="00230C06" w:rsidRDefault="00FF2B1E">
      <w:pPr>
        <w:pStyle w:val="TOC5"/>
        <w:tabs>
          <w:tab w:val="left" w:pos="2592"/>
        </w:tabs>
        <w:rPr>
          <w:rFonts w:asciiTheme="minorHAnsi" w:eastAsiaTheme="minorEastAsia" w:hAnsiTheme="minorHAnsi" w:cstheme="minorBidi"/>
          <w:noProof/>
          <w:sz w:val="22"/>
          <w:szCs w:val="22"/>
        </w:rPr>
      </w:pPr>
      <w:hyperlink w:anchor="_Toc441142054" w:history="1">
        <w:r w:rsidR="00230C06" w:rsidRPr="00B14BFE">
          <w:rPr>
            <w:rStyle w:val="Hyperlink"/>
            <w:noProof/>
          </w:rPr>
          <w:t>6.3.3.8.3</w:t>
        </w:r>
        <w:r w:rsidR="00230C06">
          <w:rPr>
            <w:rFonts w:asciiTheme="minorHAnsi" w:eastAsiaTheme="minorEastAsia" w:hAnsiTheme="minorHAnsi" w:cstheme="minorBidi"/>
            <w:noProof/>
            <w:sz w:val="22"/>
            <w:szCs w:val="22"/>
          </w:rPr>
          <w:tab/>
        </w:r>
        <w:r w:rsidR="00230C06" w:rsidRPr="00B14BFE">
          <w:rPr>
            <w:rStyle w:val="Hyperlink"/>
            <w:noProof/>
          </w:rPr>
          <w:t>Reserved for Procedures and Interventions Section</w:t>
        </w:r>
        <w:r w:rsidR="00230C06">
          <w:rPr>
            <w:noProof/>
            <w:webHidden/>
          </w:rPr>
          <w:tab/>
        </w:r>
        <w:r w:rsidR="00230C06">
          <w:rPr>
            <w:noProof/>
            <w:webHidden/>
          </w:rPr>
          <w:fldChar w:fldCharType="begin"/>
        </w:r>
        <w:r w:rsidR="00230C06">
          <w:rPr>
            <w:noProof/>
            <w:webHidden/>
          </w:rPr>
          <w:instrText xml:space="preserve"> PAGEREF _Toc441142054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20F1D9A5" w14:textId="77E42E3B" w:rsidR="00230C06" w:rsidRDefault="00FF2B1E">
      <w:pPr>
        <w:pStyle w:val="TOC5"/>
        <w:tabs>
          <w:tab w:val="left" w:pos="2592"/>
        </w:tabs>
        <w:rPr>
          <w:rFonts w:asciiTheme="minorHAnsi" w:eastAsiaTheme="minorEastAsia" w:hAnsiTheme="minorHAnsi" w:cstheme="minorBidi"/>
          <w:noProof/>
          <w:sz w:val="22"/>
          <w:szCs w:val="22"/>
        </w:rPr>
      </w:pPr>
      <w:hyperlink w:anchor="_Toc441142055" w:history="1">
        <w:r w:rsidR="00230C06" w:rsidRPr="00B14BFE">
          <w:rPr>
            <w:rStyle w:val="Hyperlink"/>
            <w:noProof/>
          </w:rPr>
          <w:t>6.3.3.8.4</w:t>
        </w:r>
        <w:r w:rsidR="00230C06">
          <w:rPr>
            <w:rFonts w:asciiTheme="minorHAnsi" w:eastAsiaTheme="minorEastAsia" w:hAnsiTheme="minorHAnsi" w:cstheme="minorBidi"/>
            <w:noProof/>
            <w:sz w:val="22"/>
            <w:szCs w:val="22"/>
          </w:rPr>
          <w:tab/>
        </w:r>
        <w:r w:rsidR="00230C06" w:rsidRPr="00B14BFE">
          <w:rPr>
            <w:rStyle w:val="Hyperlink"/>
            <w:noProof/>
          </w:rPr>
          <w:t>Reserved for Intravenous Fluids Administered Section</w:t>
        </w:r>
        <w:r w:rsidR="00230C06">
          <w:rPr>
            <w:noProof/>
            <w:webHidden/>
          </w:rPr>
          <w:tab/>
        </w:r>
        <w:r w:rsidR="00230C06">
          <w:rPr>
            <w:noProof/>
            <w:webHidden/>
          </w:rPr>
          <w:fldChar w:fldCharType="begin"/>
        </w:r>
        <w:r w:rsidR="00230C06">
          <w:rPr>
            <w:noProof/>
            <w:webHidden/>
          </w:rPr>
          <w:instrText xml:space="preserve"> PAGEREF _Toc441142055 \h </w:instrText>
        </w:r>
        <w:r w:rsidR="00230C06">
          <w:rPr>
            <w:noProof/>
            <w:webHidden/>
          </w:rPr>
        </w:r>
        <w:r w:rsidR="00230C06">
          <w:rPr>
            <w:noProof/>
            <w:webHidden/>
          </w:rPr>
          <w:fldChar w:fldCharType="separate"/>
        </w:r>
        <w:r w:rsidR="00230C06">
          <w:rPr>
            <w:noProof/>
            <w:webHidden/>
          </w:rPr>
          <w:t>146</w:t>
        </w:r>
        <w:r w:rsidR="00230C06">
          <w:rPr>
            <w:noProof/>
            <w:webHidden/>
          </w:rPr>
          <w:fldChar w:fldCharType="end"/>
        </w:r>
      </w:hyperlink>
    </w:p>
    <w:p w14:paraId="793742A4" w14:textId="19983DEA" w:rsidR="00230C06" w:rsidRDefault="00FF2B1E">
      <w:pPr>
        <w:pStyle w:val="TOC4"/>
        <w:tabs>
          <w:tab w:val="left" w:pos="2160"/>
        </w:tabs>
        <w:rPr>
          <w:rFonts w:asciiTheme="minorHAnsi" w:eastAsiaTheme="minorEastAsia" w:hAnsiTheme="minorHAnsi" w:cstheme="minorBidi"/>
          <w:noProof/>
          <w:sz w:val="22"/>
          <w:szCs w:val="22"/>
        </w:rPr>
      </w:pPr>
      <w:hyperlink w:anchor="_Toc441142056" w:history="1">
        <w:r w:rsidR="00230C06" w:rsidRPr="00B14BFE">
          <w:rPr>
            <w:rStyle w:val="Hyperlink"/>
            <w:noProof/>
          </w:rPr>
          <w:t>6.3.3.9</w:t>
        </w:r>
        <w:r w:rsidR="00230C06">
          <w:rPr>
            <w:rFonts w:asciiTheme="minorHAnsi" w:eastAsiaTheme="minorEastAsia" w:hAnsiTheme="minorHAnsi" w:cstheme="minorBidi"/>
            <w:noProof/>
            <w:sz w:val="22"/>
            <w:szCs w:val="22"/>
          </w:rPr>
          <w:tab/>
        </w:r>
        <w:r w:rsidR="00230C06" w:rsidRPr="00B14BFE">
          <w:rPr>
            <w:rStyle w:val="Hyperlink"/>
            <w:noProof/>
          </w:rPr>
          <w:t>Impressions</w:t>
        </w:r>
        <w:r w:rsidR="00230C06">
          <w:rPr>
            <w:noProof/>
            <w:webHidden/>
          </w:rPr>
          <w:tab/>
        </w:r>
        <w:r w:rsidR="00230C06">
          <w:rPr>
            <w:noProof/>
            <w:webHidden/>
          </w:rPr>
          <w:fldChar w:fldCharType="begin"/>
        </w:r>
        <w:r w:rsidR="00230C06">
          <w:rPr>
            <w:noProof/>
            <w:webHidden/>
          </w:rPr>
          <w:instrText xml:space="preserve"> PAGEREF _Toc441142056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58047FA8" w14:textId="13C6585A" w:rsidR="00230C06" w:rsidRDefault="00FF2B1E">
      <w:pPr>
        <w:pStyle w:val="TOC5"/>
        <w:tabs>
          <w:tab w:val="left" w:pos="2592"/>
        </w:tabs>
        <w:rPr>
          <w:rFonts w:asciiTheme="minorHAnsi" w:eastAsiaTheme="minorEastAsia" w:hAnsiTheme="minorHAnsi" w:cstheme="minorBidi"/>
          <w:noProof/>
          <w:sz w:val="22"/>
          <w:szCs w:val="22"/>
        </w:rPr>
      </w:pPr>
      <w:hyperlink w:anchor="_Toc441142057" w:history="1">
        <w:r w:rsidR="00230C06" w:rsidRPr="00B14BFE">
          <w:rPr>
            <w:rStyle w:val="Hyperlink"/>
            <w:noProof/>
          </w:rPr>
          <w:t>6.3.3.9.1</w:t>
        </w:r>
        <w:r w:rsidR="00230C06">
          <w:rPr>
            <w:rFonts w:asciiTheme="minorHAnsi" w:eastAsiaTheme="minorEastAsia" w:hAnsiTheme="minorHAnsi" w:cstheme="minorBidi"/>
            <w:noProof/>
            <w:sz w:val="22"/>
            <w:szCs w:val="22"/>
          </w:rPr>
          <w:tab/>
        </w:r>
        <w:r w:rsidR="00230C06" w:rsidRPr="00B14BFE">
          <w:rPr>
            <w:rStyle w:val="Hyperlink"/>
            <w:noProof/>
          </w:rPr>
          <w:t>Pre-procedure Impressions Section 1.3.6.1.4.1.19376.1.5.3.1.1.9.42 (Deprecated)</w:t>
        </w:r>
        <w:r w:rsidR="00230C06">
          <w:rPr>
            <w:noProof/>
            <w:webHidden/>
          </w:rPr>
          <w:tab/>
        </w:r>
        <w:r w:rsidR="00230C06">
          <w:rPr>
            <w:noProof/>
            <w:webHidden/>
          </w:rPr>
          <w:fldChar w:fldCharType="begin"/>
        </w:r>
        <w:r w:rsidR="00230C06">
          <w:rPr>
            <w:noProof/>
            <w:webHidden/>
          </w:rPr>
          <w:instrText xml:space="preserve"> PAGEREF _Toc441142057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3FA22BD2" w14:textId="73A3A614" w:rsidR="00230C06" w:rsidRDefault="00FF2B1E">
      <w:pPr>
        <w:pStyle w:val="TOC5"/>
        <w:tabs>
          <w:tab w:val="left" w:pos="2592"/>
        </w:tabs>
        <w:rPr>
          <w:rFonts w:asciiTheme="minorHAnsi" w:eastAsiaTheme="minorEastAsia" w:hAnsiTheme="minorHAnsi" w:cstheme="minorBidi"/>
          <w:noProof/>
          <w:sz w:val="22"/>
          <w:szCs w:val="22"/>
        </w:rPr>
      </w:pPr>
      <w:hyperlink w:anchor="_Toc441142058" w:history="1">
        <w:r w:rsidR="00230C06" w:rsidRPr="00B14BFE">
          <w:rPr>
            <w:rStyle w:val="Hyperlink"/>
            <w:noProof/>
          </w:rPr>
          <w:t>6.3.3.9.2</w:t>
        </w:r>
        <w:r w:rsidR="00230C06">
          <w:rPr>
            <w:rFonts w:asciiTheme="minorHAnsi" w:eastAsiaTheme="minorEastAsia" w:hAnsiTheme="minorHAnsi" w:cstheme="minorBidi"/>
            <w:noProof/>
            <w:sz w:val="22"/>
            <w:szCs w:val="22"/>
          </w:rPr>
          <w:tab/>
        </w:r>
        <w:r w:rsidR="00230C06" w:rsidRPr="00B14BFE">
          <w:rPr>
            <w:rStyle w:val="Hyperlink"/>
            <w:noProof/>
          </w:rPr>
          <w:t>Reserved for Pre-procedure Risk Assessment Section</w:t>
        </w:r>
        <w:r w:rsidR="00230C06">
          <w:rPr>
            <w:noProof/>
            <w:webHidden/>
          </w:rPr>
          <w:tab/>
        </w:r>
        <w:r w:rsidR="00230C06">
          <w:rPr>
            <w:noProof/>
            <w:webHidden/>
          </w:rPr>
          <w:fldChar w:fldCharType="begin"/>
        </w:r>
        <w:r w:rsidR="00230C06">
          <w:rPr>
            <w:noProof/>
            <w:webHidden/>
          </w:rPr>
          <w:instrText xml:space="preserve"> PAGEREF _Toc441142058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4B77DE52" w14:textId="4594B49F" w:rsidR="00230C06" w:rsidRDefault="00FF2B1E">
      <w:pPr>
        <w:pStyle w:val="TOC5"/>
        <w:tabs>
          <w:tab w:val="left" w:pos="2592"/>
        </w:tabs>
        <w:rPr>
          <w:rFonts w:asciiTheme="minorHAnsi" w:eastAsiaTheme="minorEastAsia" w:hAnsiTheme="minorHAnsi" w:cstheme="minorBidi"/>
          <w:noProof/>
          <w:sz w:val="22"/>
          <w:szCs w:val="22"/>
        </w:rPr>
      </w:pPr>
      <w:hyperlink w:anchor="_Toc441142059" w:history="1">
        <w:r w:rsidR="00230C06" w:rsidRPr="00B14BFE">
          <w:rPr>
            <w:rStyle w:val="Hyperlink"/>
            <w:noProof/>
          </w:rPr>
          <w:t>6.3.3.9.3</w:t>
        </w:r>
        <w:r w:rsidR="00230C06">
          <w:rPr>
            <w:rFonts w:asciiTheme="minorHAnsi" w:eastAsiaTheme="minorEastAsia" w:hAnsiTheme="minorHAnsi" w:cstheme="minorBidi"/>
            <w:noProof/>
            <w:sz w:val="22"/>
            <w:szCs w:val="22"/>
          </w:rPr>
          <w:tab/>
        </w:r>
        <w:r w:rsidR="00230C06" w:rsidRPr="00B14BFE">
          <w:rPr>
            <w:rStyle w:val="Hyperlink"/>
            <w:noProof/>
          </w:rPr>
          <w:t>Reserved for Antepartum Visit Summary Flowsheet Section</w:t>
        </w:r>
        <w:r w:rsidR="00230C06">
          <w:rPr>
            <w:noProof/>
            <w:webHidden/>
          </w:rPr>
          <w:tab/>
        </w:r>
        <w:r w:rsidR="00230C06">
          <w:rPr>
            <w:noProof/>
            <w:webHidden/>
          </w:rPr>
          <w:fldChar w:fldCharType="begin"/>
        </w:r>
        <w:r w:rsidR="00230C06">
          <w:rPr>
            <w:noProof/>
            <w:webHidden/>
          </w:rPr>
          <w:instrText xml:space="preserve"> PAGEREF _Toc441142059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5098D11F" w14:textId="1F48B870" w:rsidR="00230C06" w:rsidRDefault="00FF2B1E">
      <w:pPr>
        <w:pStyle w:val="TOC5"/>
        <w:tabs>
          <w:tab w:val="left" w:pos="2592"/>
        </w:tabs>
        <w:rPr>
          <w:rFonts w:asciiTheme="minorHAnsi" w:eastAsiaTheme="minorEastAsia" w:hAnsiTheme="minorHAnsi" w:cstheme="minorBidi"/>
          <w:noProof/>
          <w:sz w:val="22"/>
          <w:szCs w:val="22"/>
        </w:rPr>
      </w:pPr>
      <w:hyperlink w:anchor="_Toc441142060" w:history="1">
        <w:r w:rsidR="00230C06" w:rsidRPr="00B14BFE">
          <w:rPr>
            <w:rStyle w:val="Hyperlink"/>
            <w:noProof/>
          </w:rPr>
          <w:t>6.3.3.9.4</w:t>
        </w:r>
        <w:r w:rsidR="00230C06">
          <w:rPr>
            <w:rFonts w:asciiTheme="minorHAnsi" w:eastAsiaTheme="minorEastAsia" w:hAnsiTheme="minorHAnsi" w:cstheme="minorBidi"/>
            <w:noProof/>
            <w:sz w:val="22"/>
            <w:szCs w:val="22"/>
          </w:rPr>
          <w:tab/>
        </w:r>
        <w:r w:rsidR="00230C06" w:rsidRPr="00B14BFE">
          <w:rPr>
            <w:rStyle w:val="Hyperlink"/>
            <w:noProof/>
          </w:rPr>
          <w:t>Reserved for Progress Note Section</w:t>
        </w:r>
        <w:r w:rsidR="00230C06">
          <w:rPr>
            <w:noProof/>
            <w:webHidden/>
          </w:rPr>
          <w:tab/>
        </w:r>
        <w:r w:rsidR="00230C06">
          <w:rPr>
            <w:noProof/>
            <w:webHidden/>
          </w:rPr>
          <w:fldChar w:fldCharType="begin"/>
        </w:r>
        <w:r w:rsidR="00230C06">
          <w:rPr>
            <w:noProof/>
            <w:webHidden/>
          </w:rPr>
          <w:instrText xml:space="preserve"> PAGEREF _Toc441142060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119B6A3B" w14:textId="61DEAA5A" w:rsidR="00230C06" w:rsidRDefault="00FF2B1E">
      <w:pPr>
        <w:pStyle w:val="TOC5"/>
        <w:tabs>
          <w:tab w:val="left" w:pos="2592"/>
        </w:tabs>
        <w:rPr>
          <w:rFonts w:asciiTheme="minorHAnsi" w:eastAsiaTheme="minorEastAsia" w:hAnsiTheme="minorHAnsi" w:cstheme="minorBidi"/>
          <w:noProof/>
          <w:sz w:val="22"/>
          <w:szCs w:val="22"/>
        </w:rPr>
      </w:pPr>
      <w:hyperlink w:anchor="_Toc441142061" w:history="1">
        <w:r w:rsidR="00230C06" w:rsidRPr="00B14BFE">
          <w:rPr>
            <w:rStyle w:val="Hyperlink"/>
            <w:noProof/>
          </w:rPr>
          <w:t>6.3.3.9.5</w:t>
        </w:r>
        <w:r w:rsidR="00230C06">
          <w:rPr>
            <w:rFonts w:asciiTheme="minorHAnsi" w:eastAsiaTheme="minorEastAsia" w:hAnsiTheme="minorHAnsi" w:cstheme="minorBidi"/>
            <w:noProof/>
            <w:sz w:val="22"/>
            <w:szCs w:val="22"/>
          </w:rPr>
          <w:tab/>
        </w:r>
        <w:r w:rsidR="00230C06" w:rsidRPr="00B14BFE">
          <w:rPr>
            <w:rStyle w:val="Hyperlink"/>
            <w:noProof/>
          </w:rPr>
          <w:t>Reserved for ED Diagnosis Section</w:t>
        </w:r>
        <w:r w:rsidR="00230C06">
          <w:rPr>
            <w:noProof/>
            <w:webHidden/>
          </w:rPr>
          <w:tab/>
        </w:r>
        <w:r w:rsidR="00230C06">
          <w:rPr>
            <w:noProof/>
            <w:webHidden/>
          </w:rPr>
          <w:fldChar w:fldCharType="begin"/>
        </w:r>
        <w:r w:rsidR="00230C06">
          <w:rPr>
            <w:noProof/>
            <w:webHidden/>
          </w:rPr>
          <w:instrText xml:space="preserve"> PAGEREF _Toc441142061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1247165A" w14:textId="7191E5FC" w:rsidR="00230C06" w:rsidRDefault="00FF2B1E">
      <w:pPr>
        <w:pStyle w:val="TOC5"/>
        <w:tabs>
          <w:tab w:val="left" w:pos="2592"/>
        </w:tabs>
        <w:rPr>
          <w:rFonts w:asciiTheme="minorHAnsi" w:eastAsiaTheme="minorEastAsia" w:hAnsiTheme="minorHAnsi" w:cstheme="minorBidi"/>
          <w:noProof/>
          <w:sz w:val="22"/>
          <w:szCs w:val="22"/>
        </w:rPr>
      </w:pPr>
      <w:hyperlink w:anchor="_Toc441142062" w:history="1">
        <w:r w:rsidR="00230C06" w:rsidRPr="00B14BFE">
          <w:rPr>
            <w:rStyle w:val="Hyperlink"/>
            <w:noProof/>
          </w:rPr>
          <w:t>6.3.3.9.6</w:t>
        </w:r>
        <w:r w:rsidR="00230C06">
          <w:rPr>
            <w:rFonts w:asciiTheme="minorHAnsi" w:eastAsiaTheme="minorEastAsia" w:hAnsiTheme="minorHAnsi" w:cstheme="minorBidi"/>
            <w:noProof/>
            <w:sz w:val="22"/>
            <w:szCs w:val="22"/>
          </w:rPr>
          <w:tab/>
        </w:r>
        <w:r w:rsidR="00230C06" w:rsidRPr="00B14BFE">
          <w:rPr>
            <w:rStyle w:val="Hyperlink"/>
            <w:noProof/>
          </w:rPr>
          <w:t>Reserved for Acuity Assessment Section</w:t>
        </w:r>
        <w:r w:rsidR="00230C06">
          <w:rPr>
            <w:noProof/>
            <w:webHidden/>
          </w:rPr>
          <w:tab/>
        </w:r>
        <w:r w:rsidR="00230C06">
          <w:rPr>
            <w:noProof/>
            <w:webHidden/>
          </w:rPr>
          <w:fldChar w:fldCharType="begin"/>
        </w:r>
        <w:r w:rsidR="00230C06">
          <w:rPr>
            <w:noProof/>
            <w:webHidden/>
          </w:rPr>
          <w:instrText xml:space="preserve"> PAGEREF _Toc441142062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4C314805" w14:textId="418F027B" w:rsidR="00230C06" w:rsidRDefault="00FF2B1E">
      <w:pPr>
        <w:pStyle w:val="TOC5"/>
        <w:tabs>
          <w:tab w:val="left" w:pos="2592"/>
        </w:tabs>
        <w:rPr>
          <w:rFonts w:asciiTheme="minorHAnsi" w:eastAsiaTheme="minorEastAsia" w:hAnsiTheme="minorHAnsi" w:cstheme="minorBidi"/>
          <w:noProof/>
          <w:sz w:val="22"/>
          <w:szCs w:val="22"/>
        </w:rPr>
      </w:pPr>
      <w:hyperlink w:anchor="_Toc441142063" w:history="1">
        <w:r w:rsidR="00230C06" w:rsidRPr="00B14BFE">
          <w:rPr>
            <w:rStyle w:val="Hyperlink"/>
            <w:noProof/>
          </w:rPr>
          <w:t>6.3.3.9.7</w:t>
        </w:r>
        <w:r w:rsidR="00230C06">
          <w:rPr>
            <w:rFonts w:asciiTheme="minorHAnsi" w:eastAsiaTheme="minorEastAsia" w:hAnsiTheme="minorHAnsi" w:cstheme="minorBidi"/>
            <w:noProof/>
            <w:sz w:val="22"/>
            <w:szCs w:val="22"/>
          </w:rPr>
          <w:tab/>
        </w:r>
        <w:r w:rsidR="00230C06" w:rsidRPr="00B14BFE">
          <w:rPr>
            <w:rStyle w:val="Hyperlink"/>
            <w:noProof/>
          </w:rPr>
          <w:t>Reserved for Assessments Section</w:t>
        </w:r>
        <w:r w:rsidR="00230C06">
          <w:rPr>
            <w:noProof/>
            <w:webHidden/>
          </w:rPr>
          <w:tab/>
        </w:r>
        <w:r w:rsidR="00230C06">
          <w:rPr>
            <w:noProof/>
            <w:webHidden/>
          </w:rPr>
          <w:fldChar w:fldCharType="begin"/>
        </w:r>
        <w:r w:rsidR="00230C06">
          <w:rPr>
            <w:noProof/>
            <w:webHidden/>
          </w:rPr>
          <w:instrText xml:space="preserve"> PAGEREF _Toc441142063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19A4D30B" w14:textId="25C5824B" w:rsidR="00230C06" w:rsidRDefault="00FF2B1E">
      <w:pPr>
        <w:pStyle w:val="TOC4"/>
        <w:tabs>
          <w:tab w:val="left" w:pos="2160"/>
        </w:tabs>
        <w:rPr>
          <w:rFonts w:asciiTheme="minorHAnsi" w:eastAsiaTheme="minorEastAsia" w:hAnsiTheme="minorHAnsi" w:cstheme="minorBidi"/>
          <w:noProof/>
          <w:sz w:val="22"/>
          <w:szCs w:val="22"/>
        </w:rPr>
      </w:pPr>
      <w:hyperlink w:anchor="_Toc441142064" w:history="1">
        <w:r w:rsidR="00230C06" w:rsidRPr="00B14BFE">
          <w:rPr>
            <w:rStyle w:val="Hyperlink"/>
            <w:noProof/>
          </w:rPr>
          <w:t>6.3.3.10</w:t>
        </w:r>
        <w:r w:rsidR="00230C06">
          <w:rPr>
            <w:rFonts w:asciiTheme="minorHAnsi" w:eastAsiaTheme="minorEastAsia" w:hAnsiTheme="minorHAnsi" w:cstheme="minorBidi"/>
            <w:noProof/>
            <w:sz w:val="22"/>
            <w:szCs w:val="22"/>
          </w:rPr>
          <w:tab/>
        </w:r>
        <w:r w:rsidR="00230C06" w:rsidRPr="00B14BFE">
          <w:rPr>
            <w:rStyle w:val="Hyperlink"/>
            <w:noProof/>
          </w:rPr>
          <w:t>Section Content Modules (non-categorized)</w:t>
        </w:r>
        <w:r w:rsidR="00230C06">
          <w:rPr>
            <w:noProof/>
            <w:webHidden/>
          </w:rPr>
          <w:tab/>
        </w:r>
        <w:r w:rsidR="00230C06">
          <w:rPr>
            <w:noProof/>
            <w:webHidden/>
          </w:rPr>
          <w:fldChar w:fldCharType="begin"/>
        </w:r>
        <w:r w:rsidR="00230C06">
          <w:rPr>
            <w:noProof/>
            <w:webHidden/>
          </w:rPr>
          <w:instrText xml:space="preserve"> PAGEREF _Toc441142064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6340FDB3" w14:textId="7AFA452C" w:rsidR="00230C06" w:rsidRDefault="00FF2B1E">
      <w:pPr>
        <w:pStyle w:val="TOC5"/>
        <w:tabs>
          <w:tab w:val="left" w:pos="2592"/>
        </w:tabs>
        <w:rPr>
          <w:rFonts w:asciiTheme="minorHAnsi" w:eastAsiaTheme="minorEastAsia" w:hAnsiTheme="minorHAnsi" w:cstheme="minorBidi"/>
          <w:noProof/>
          <w:sz w:val="22"/>
          <w:szCs w:val="22"/>
        </w:rPr>
      </w:pPr>
      <w:hyperlink w:anchor="_Toc441142065" w:history="1">
        <w:r w:rsidR="00230C06" w:rsidRPr="00B14BFE">
          <w:rPr>
            <w:rStyle w:val="Hyperlink"/>
            <w:noProof/>
          </w:rPr>
          <w:t>6.3.3.10.1</w:t>
        </w:r>
        <w:r w:rsidR="00230C06">
          <w:rPr>
            <w:rFonts w:asciiTheme="minorHAnsi" w:eastAsiaTheme="minorEastAsia" w:hAnsiTheme="minorHAnsi" w:cstheme="minorBidi"/>
            <w:noProof/>
            <w:sz w:val="22"/>
            <w:szCs w:val="22"/>
          </w:rPr>
          <w:tab/>
        </w:r>
        <w:r w:rsidR="00230C06" w:rsidRPr="00B14BFE">
          <w:rPr>
            <w:rStyle w:val="Hyperlink"/>
            <w:noProof/>
          </w:rPr>
          <w:t>Reserved for VRDR Death Report Section</w:t>
        </w:r>
        <w:r w:rsidR="00230C06">
          <w:rPr>
            <w:noProof/>
            <w:webHidden/>
          </w:rPr>
          <w:tab/>
        </w:r>
        <w:r w:rsidR="00230C06">
          <w:rPr>
            <w:noProof/>
            <w:webHidden/>
          </w:rPr>
          <w:fldChar w:fldCharType="begin"/>
        </w:r>
        <w:r w:rsidR="00230C06">
          <w:rPr>
            <w:noProof/>
            <w:webHidden/>
          </w:rPr>
          <w:instrText xml:space="preserve"> PAGEREF _Toc441142065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4F51986A" w14:textId="2841C777" w:rsidR="00230C06" w:rsidRDefault="00FF2B1E">
      <w:pPr>
        <w:pStyle w:val="TOC5"/>
        <w:tabs>
          <w:tab w:val="left" w:pos="2592"/>
        </w:tabs>
        <w:rPr>
          <w:rFonts w:asciiTheme="minorHAnsi" w:eastAsiaTheme="minorEastAsia" w:hAnsiTheme="minorHAnsi" w:cstheme="minorBidi"/>
          <w:noProof/>
          <w:sz w:val="22"/>
          <w:szCs w:val="22"/>
        </w:rPr>
      </w:pPr>
      <w:hyperlink w:anchor="_Toc441142066" w:history="1">
        <w:r w:rsidR="00230C06" w:rsidRPr="00B14BFE">
          <w:rPr>
            <w:rStyle w:val="Hyperlink"/>
            <w:noProof/>
          </w:rPr>
          <w:t>6.3.3.10.2</w:t>
        </w:r>
        <w:r w:rsidR="00230C06">
          <w:rPr>
            <w:rFonts w:asciiTheme="minorHAnsi" w:eastAsiaTheme="minorEastAsia" w:hAnsiTheme="minorHAnsi" w:cstheme="minorBidi"/>
            <w:noProof/>
            <w:sz w:val="22"/>
            <w:szCs w:val="22"/>
          </w:rPr>
          <w:tab/>
        </w:r>
        <w:r w:rsidR="00230C06" w:rsidRPr="00B14BFE">
          <w:rPr>
            <w:rStyle w:val="Hyperlink"/>
            <w:noProof/>
          </w:rPr>
          <w:t>Reserved for Coded Hospital Course Section</w:t>
        </w:r>
        <w:r w:rsidR="00230C06">
          <w:rPr>
            <w:noProof/>
            <w:webHidden/>
          </w:rPr>
          <w:tab/>
        </w:r>
        <w:r w:rsidR="00230C06">
          <w:rPr>
            <w:noProof/>
            <w:webHidden/>
          </w:rPr>
          <w:fldChar w:fldCharType="begin"/>
        </w:r>
        <w:r w:rsidR="00230C06">
          <w:rPr>
            <w:noProof/>
            <w:webHidden/>
          </w:rPr>
          <w:instrText xml:space="preserve"> PAGEREF _Toc441142066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0850F2ED" w14:textId="249A7A6D" w:rsidR="00230C06" w:rsidRDefault="00FF2B1E">
      <w:pPr>
        <w:pStyle w:val="TOC5"/>
        <w:tabs>
          <w:tab w:val="left" w:pos="2592"/>
        </w:tabs>
        <w:rPr>
          <w:rFonts w:asciiTheme="minorHAnsi" w:eastAsiaTheme="minorEastAsia" w:hAnsiTheme="minorHAnsi" w:cstheme="minorBidi"/>
          <w:noProof/>
          <w:sz w:val="22"/>
          <w:szCs w:val="22"/>
        </w:rPr>
      </w:pPr>
      <w:hyperlink w:anchor="_Toc441142067" w:history="1">
        <w:r w:rsidR="00230C06" w:rsidRPr="00B14BFE">
          <w:rPr>
            <w:rStyle w:val="Hyperlink"/>
            <w:noProof/>
          </w:rPr>
          <w:t>6.3.3.10.3</w:t>
        </w:r>
        <w:r w:rsidR="00230C06">
          <w:rPr>
            <w:rFonts w:asciiTheme="minorHAnsi" w:eastAsiaTheme="minorEastAsia" w:hAnsiTheme="minorHAnsi" w:cstheme="minorBidi"/>
            <w:noProof/>
            <w:sz w:val="22"/>
            <w:szCs w:val="22"/>
          </w:rPr>
          <w:tab/>
        </w:r>
        <w:r w:rsidR="00230C06" w:rsidRPr="00B14BFE">
          <w:rPr>
            <w:rStyle w:val="Hyperlink"/>
            <w:noProof/>
          </w:rPr>
          <w:t xml:space="preserve">Reserved for </w:t>
        </w:r>
        <w:r w:rsidR="00230C06" w:rsidRPr="00B14BFE">
          <w:rPr>
            <w:rStyle w:val="Hyperlink"/>
            <w:bCs/>
            <w:noProof/>
          </w:rPr>
          <w:t>Resources to Support Goals Section</w:t>
        </w:r>
        <w:r w:rsidR="00230C06">
          <w:rPr>
            <w:noProof/>
            <w:webHidden/>
          </w:rPr>
          <w:tab/>
        </w:r>
        <w:r w:rsidR="00230C06">
          <w:rPr>
            <w:noProof/>
            <w:webHidden/>
          </w:rPr>
          <w:fldChar w:fldCharType="begin"/>
        </w:r>
        <w:r w:rsidR="00230C06">
          <w:rPr>
            <w:noProof/>
            <w:webHidden/>
          </w:rPr>
          <w:instrText xml:space="preserve"> PAGEREF _Toc441142067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24842E77" w14:textId="13B534EC" w:rsidR="00230C06" w:rsidRDefault="00FF2B1E">
      <w:pPr>
        <w:pStyle w:val="TOC5"/>
        <w:tabs>
          <w:tab w:val="left" w:pos="2592"/>
        </w:tabs>
        <w:rPr>
          <w:rFonts w:asciiTheme="minorHAnsi" w:eastAsiaTheme="minorEastAsia" w:hAnsiTheme="minorHAnsi" w:cstheme="minorBidi"/>
          <w:noProof/>
          <w:sz w:val="22"/>
          <w:szCs w:val="22"/>
        </w:rPr>
      </w:pPr>
      <w:hyperlink w:anchor="_Toc441142068" w:history="1">
        <w:r w:rsidR="00230C06" w:rsidRPr="00B14BFE">
          <w:rPr>
            <w:rStyle w:val="Hyperlink"/>
            <w:noProof/>
          </w:rPr>
          <w:t>6.3.3.10.4</w:t>
        </w:r>
        <w:r w:rsidR="00230C06">
          <w:rPr>
            <w:rFonts w:asciiTheme="minorHAnsi" w:eastAsiaTheme="minorEastAsia" w:hAnsiTheme="minorHAnsi" w:cstheme="minorBidi"/>
            <w:noProof/>
            <w:sz w:val="22"/>
            <w:szCs w:val="22"/>
          </w:rPr>
          <w:tab/>
        </w:r>
        <w:r w:rsidR="00230C06" w:rsidRPr="00B14BFE">
          <w:rPr>
            <w:rStyle w:val="Hyperlink"/>
            <w:noProof/>
          </w:rPr>
          <w:t xml:space="preserve">Reserved for </w:t>
        </w:r>
        <w:r w:rsidR="00230C06" w:rsidRPr="00B14BFE">
          <w:rPr>
            <w:rStyle w:val="Hyperlink"/>
            <w:bCs/>
            <w:noProof/>
          </w:rPr>
          <w:t>Healthy Weight Care Plan Section</w:t>
        </w:r>
        <w:r w:rsidR="00230C06">
          <w:rPr>
            <w:noProof/>
            <w:webHidden/>
          </w:rPr>
          <w:tab/>
        </w:r>
        <w:r w:rsidR="00230C06">
          <w:rPr>
            <w:noProof/>
            <w:webHidden/>
          </w:rPr>
          <w:fldChar w:fldCharType="begin"/>
        </w:r>
        <w:r w:rsidR="00230C06">
          <w:rPr>
            <w:noProof/>
            <w:webHidden/>
          </w:rPr>
          <w:instrText xml:space="preserve"> PAGEREF _Toc441142068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7DF73FD4" w14:textId="2B6D2246" w:rsidR="00230C06" w:rsidRDefault="00FF2B1E">
      <w:pPr>
        <w:pStyle w:val="TOC5"/>
        <w:tabs>
          <w:tab w:val="left" w:pos="2592"/>
        </w:tabs>
        <w:rPr>
          <w:rFonts w:asciiTheme="minorHAnsi" w:eastAsiaTheme="minorEastAsia" w:hAnsiTheme="minorHAnsi" w:cstheme="minorBidi"/>
          <w:noProof/>
          <w:sz w:val="22"/>
          <w:szCs w:val="22"/>
        </w:rPr>
      </w:pPr>
      <w:hyperlink w:anchor="_Toc441142069" w:history="1">
        <w:r w:rsidR="00230C06" w:rsidRPr="00B14BFE">
          <w:rPr>
            <w:rStyle w:val="Hyperlink"/>
            <w:noProof/>
          </w:rPr>
          <w:t>6.3.3.10.5</w:t>
        </w:r>
        <w:r w:rsidR="00230C06">
          <w:rPr>
            <w:rFonts w:asciiTheme="minorHAnsi" w:eastAsiaTheme="minorEastAsia" w:hAnsiTheme="minorHAnsi" w:cstheme="minorBidi"/>
            <w:noProof/>
            <w:sz w:val="22"/>
            <w:szCs w:val="22"/>
          </w:rPr>
          <w:tab/>
        </w:r>
        <w:r w:rsidR="00230C06" w:rsidRPr="00B14BFE">
          <w:rPr>
            <w:rStyle w:val="Hyperlink"/>
            <w:bCs/>
            <w:noProof/>
          </w:rPr>
          <w:t>Reserved for Occupational Data for Health Section</w:t>
        </w:r>
        <w:r w:rsidR="00230C06">
          <w:rPr>
            <w:noProof/>
            <w:webHidden/>
          </w:rPr>
          <w:tab/>
        </w:r>
        <w:r w:rsidR="00230C06">
          <w:rPr>
            <w:noProof/>
            <w:webHidden/>
          </w:rPr>
          <w:fldChar w:fldCharType="begin"/>
        </w:r>
        <w:r w:rsidR="00230C06">
          <w:rPr>
            <w:noProof/>
            <w:webHidden/>
          </w:rPr>
          <w:instrText xml:space="preserve"> PAGEREF _Toc441142069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1158957D" w14:textId="6E68A239" w:rsidR="00230C06" w:rsidRDefault="00FF2B1E">
      <w:pPr>
        <w:pStyle w:val="TOC3"/>
        <w:tabs>
          <w:tab w:val="left" w:pos="1584"/>
        </w:tabs>
        <w:rPr>
          <w:rFonts w:asciiTheme="minorHAnsi" w:eastAsiaTheme="minorEastAsia" w:hAnsiTheme="minorHAnsi" w:cstheme="minorBidi"/>
          <w:noProof/>
          <w:sz w:val="22"/>
          <w:szCs w:val="22"/>
        </w:rPr>
      </w:pPr>
      <w:hyperlink w:anchor="_Toc441142070" w:history="1">
        <w:r w:rsidR="00230C06" w:rsidRPr="00B14BFE">
          <w:rPr>
            <w:rStyle w:val="Hyperlink"/>
            <w:noProof/>
          </w:rPr>
          <w:t>6.3.4</w:t>
        </w:r>
        <w:r w:rsidR="00230C06">
          <w:rPr>
            <w:rFonts w:asciiTheme="minorHAnsi" w:eastAsiaTheme="minorEastAsia" w:hAnsiTheme="minorHAnsi" w:cstheme="minorBidi"/>
            <w:noProof/>
            <w:sz w:val="22"/>
            <w:szCs w:val="22"/>
          </w:rPr>
          <w:tab/>
        </w:r>
        <w:r w:rsidR="00230C06" w:rsidRPr="00B14BFE">
          <w:rPr>
            <w:rStyle w:val="Hyperlink"/>
            <w:noProof/>
          </w:rPr>
          <w:t>CDA Entry Content Modules</w:t>
        </w:r>
        <w:r w:rsidR="00230C06">
          <w:rPr>
            <w:noProof/>
            <w:webHidden/>
          </w:rPr>
          <w:tab/>
        </w:r>
        <w:r w:rsidR="00230C06">
          <w:rPr>
            <w:noProof/>
            <w:webHidden/>
          </w:rPr>
          <w:fldChar w:fldCharType="begin"/>
        </w:r>
        <w:r w:rsidR="00230C06">
          <w:rPr>
            <w:noProof/>
            <w:webHidden/>
          </w:rPr>
          <w:instrText xml:space="preserve"> PAGEREF _Toc441142070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0E6B9E6D" w14:textId="71E9D445" w:rsidR="00230C06" w:rsidRDefault="00FF2B1E">
      <w:pPr>
        <w:pStyle w:val="TOC4"/>
        <w:tabs>
          <w:tab w:val="left" w:pos="2160"/>
        </w:tabs>
        <w:rPr>
          <w:rFonts w:asciiTheme="minorHAnsi" w:eastAsiaTheme="minorEastAsia" w:hAnsiTheme="minorHAnsi" w:cstheme="minorBidi"/>
          <w:noProof/>
          <w:sz w:val="22"/>
          <w:szCs w:val="22"/>
        </w:rPr>
      </w:pPr>
      <w:hyperlink w:anchor="_Toc441142071" w:history="1">
        <w:r w:rsidR="00230C06" w:rsidRPr="00B14BFE">
          <w:rPr>
            <w:rStyle w:val="Hyperlink"/>
            <w:noProof/>
          </w:rPr>
          <w:t>6.3.4.1</w:t>
        </w:r>
        <w:r w:rsidR="00230C06">
          <w:rPr>
            <w:rFonts w:asciiTheme="minorHAnsi" w:eastAsiaTheme="minorEastAsia" w:hAnsiTheme="minorHAnsi" w:cstheme="minorBidi"/>
            <w:noProof/>
            <w:sz w:val="22"/>
            <w:szCs w:val="22"/>
          </w:rPr>
          <w:tab/>
        </w:r>
        <w:r w:rsidR="00230C06" w:rsidRPr="00B14BFE">
          <w:rPr>
            <w:rStyle w:val="Hyperlink"/>
            <w:noProof/>
          </w:rPr>
          <w:t>Authors and Informants</w:t>
        </w:r>
        <w:r w:rsidR="00230C06">
          <w:rPr>
            <w:noProof/>
            <w:webHidden/>
          </w:rPr>
          <w:tab/>
        </w:r>
        <w:r w:rsidR="00230C06">
          <w:rPr>
            <w:noProof/>
            <w:webHidden/>
          </w:rPr>
          <w:fldChar w:fldCharType="begin"/>
        </w:r>
        <w:r w:rsidR="00230C06">
          <w:rPr>
            <w:noProof/>
            <w:webHidden/>
          </w:rPr>
          <w:instrText xml:space="preserve"> PAGEREF _Toc441142071 \h </w:instrText>
        </w:r>
        <w:r w:rsidR="00230C06">
          <w:rPr>
            <w:noProof/>
            <w:webHidden/>
          </w:rPr>
        </w:r>
        <w:r w:rsidR="00230C06">
          <w:rPr>
            <w:noProof/>
            <w:webHidden/>
          </w:rPr>
          <w:fldChar w:fldCharType="separate"/>
        </w:r>
        <w:r w:rsidR="00230C06">
          <w:rPr>
            <w:noProof/>
            <w:webHidden/>
          </w:rPr>
          <w:t>147</w:t>
        </w:r>
        <w:r w:rsidR="00230C06">
          <w:rPr>
            <w:noProof/>
            <w:webHidden/>
          </w:rPr>
          <w:fldChar w:fldCharType="end"/>
        </w:r>
      </w:hyperlink>
    </w:p>
    <w:p w14:paraId="51A9700C" w14:textId="24193FF6" w:rsidR="00230C06" w:rsidRDefault="00FF2B1E">
      <w:pPr>
        <w:pStyle w:val="TOC5"/>
        <w:tabs>
          <w:tab w:val="left" w:pos="2592"/>
        </w:tabs>
        <w:rPr>
          <w:rFonts w:asciiTheme="minorHAnsi" w:eastAsiaTheme="minorEastAsia" w:hAnsiTheme="minorHAnsi" w:cstheme="minorBidi"/>
          <w:noProof/>
          <w:sz w:val="22"/>
          <w:szCs w:val="22"/>
        </w:rPr>
      </w:pPr>
      <w:hyperlink w:anchor="_Toc441142072" w:history="1">
        <w:r w:rsidR="00230C06" w:rsidRPr="00B14BFE">
          <w:rPr>
            <w:rStyle w:val="Hyperlink"/>
            <w:noProof/>
          </w:rPr>
          <w:t>6.3.4.1.1</w:t>
        </w:r>
        <w:r w:rsidR="00230C06">
          <w:rPr>
            <w:rFonts w:asciiTheme="minorHAnsi" w:eastAsiaTheme="minorEastAsia" w:hAnsiTheme="minorHAnsi" w:cstheme="minorBidi"/>
            <w:noProof/>
            <w:sz w:val="22"/>
            <w:szCs w:val="22"/>
          </w:rPr>
          <w:tab/>
        </w:r>
        <w:r w:rsidR="00230C06" w:rsidRPr="00B14BFE">
          <w:rPr>
            <w:rStyle w:val="Hyperlink"/>
            <w:noProof/>
          </w:rPr>
          <w:t>&lt;author&gt;</w:t>
        </w:r>
        <w:r w:rsidR="00230C06">
          <w:rPr>
            <w:noProof/>
            <w:webHidden/>
          </w:rPr>
          <w:tab/>
        </w:r>
        <w:r w:rsidR="00230C06">
          <w:rPr>
            <w:noProof/>
            <w:webHidden/>
          </w:rPr>
          <w:fldChar w:fldCharType="begin"/>
        </w:r>
        <w:r w:rsidR="00230C06">
          <w:rPr>
            <w:noProof/>
            <w:webHidden/>
          </w:rPr>
          <w:instrText xml:space="preserve"> PAGEREF _Toc441142072 \h </w:instrText>
        </w:r>
        <w:r w:rsidR="00230C06">
          <w:rPr>
            <w:noProof/>
            <w:webHidden/>
          </w:rPr>
        </w:r>
        <w:r w:rsidR="00230C06">
          <w:rPr>
            <w:noProof/>
            <w:webHidden/>
          </w:rPr>
          <w:fldChar w:fldCharType="separate"/>
        </w:r>
        <w:r w:rsidR="00230C06">
          <w:rPr>
            <w:noProof/>
            <w:webHidden/>
          </w:rPr>
          <w:t>148</w:t>
        </w:r>
        <w:r w:rsidR="00230C06">
          <w:rPr>
            <w:noProof/>
            <w:webHidden/>
          </w:rPr>
          <w:fldChar w:fldCharType="end"/>
        </w:r>
      </w:hyperlink>
    </w:p>
    <w:p w14:paraId="6C3C5BE4" w14:textId="562B7CE3" w:rsidR="00230C06" w:rsidRDefault="00FF2B1E">
      <w:pPr>
        <w:pStyle w:val="TOC5"/>
        <w:tabs>
          <w:tab w:val="left" w:pos="2592"/>
        </w:tabs>
        <w:rPr>
          <w:rFonts w:asciiTheme="minorHAnsi" w:eastAsiaTheme="minorEastAsia" w:hAnsiTheme="minorHAnsi" w:cstheme="minorBidi"/>
          <w:noProof/>
          <w:sz w:val="22"/>
          <w:szCs w:val="22"/>
        </w:rPr>
      </w:pPr>
      <w:hyperlink w:anchor="_Toc441142073" w:history="1">
        <w:r w:rsidR="00230C06" w:rsidRPr="00B14BFE">
          <w:rPr>
            <w:rStyle w:val="Hyperlink"/>
            <w:noProof/>
          </w:rPr>
          <w:t>6.3.4.1.2</w:t>
        </w:r>
        <w:r w:rsidR="00230C06">
          <w:rPr>
            <w:rFonts w:asciiTheme="minorHAnsi" w:eastAsiaTheme="minorEastAsia" w:hAnsiTheme="minorHAnsi" w:cstheme="minorBidi"/>
            <w:noProof/>
            <w:sz w:val="22"/>
            <w:szCs w:val="22"/>
          </w:rPr>
          <w:tab/>
        </w:r>
        <w:r w:rsidR="00230C06" w:rsidRPr="00B14BFE">
          <w:rPr>
            <w:rStyle w:val="Hyperlink"/>
            <w:noProof/>
          </w:rPr>
          <w:t>&lt;time value=' '/&gt;</w:t>
        </w:r>
        <w:r w:rsidR="00230C06">
          <w:rPr>
            <w:noProof/>
            <w:webHidden/>
          </w:rPr>
          <w:tab/>
        </w:r>
        <w:r w:rsidR="00230C06">
          <w:rPr>
            <w:noProof/>
            <w:webHidden/>
          </w:rPr>
          <w:fldChar w:fldCharType="begin"/>
        </w:r>
        <w:r w:rsidR="00230C06">
          <w:rPr>
            <w:noProof/>
            <w:webHidden/>
          </w:rPr>
          <w:instrText xml:space="preserve"> PAGEREF _Toc441142073 \h </w:instrText>
        </w:r>
        <w:r w:rsidR="00230C06">
          <w:rPr>
            <w:noProof/>
            <w:webHidden/>
          </w:rPr>
        </w:r>
        <w:r w:rsidR="00230C06">
          <w:rPr>
            <w:noProof/>
            <w:webHidden/>
          </w:rPr>
          <w:fldChar w:fldCharType="separate"/>
        </w:r>
        <w:r w:rsidR="00230C06">
          <w:rPr>
            <w:noProof/>
            <w:webHidden/>
          </w:rPr>
          <w:t>148</w:t>
        </w:r>
        <w:r w:rsidR="00230C06">
          <w:rPr>
            <w:noProof/>
            <w:webHidden/>
          </w:rPr>
          <w:fldChar w:fldCharType="end"/>
        </w:r>
      </w:hyperlink>
    </w:p>
    <w:p w14:paraId="629E2A5E" w14:textId="37D1B7DA" w:rsidR="00230C06" w:rsidRDefault="00FF2B1E">
      <w:pPr>
        <w:pStyle w:val="TOC5"/>
        <w:tabs>
          <w:tab w:val="left" w:pos="2592"/>
        </w:tabs>
        <w:rPr>
          <w:rFonts w:asciiTheme="minorHAnsi" w:eastAsiaTheme="minorEastAsia" w:hAnsiTheme="minorHAnsi" w:cstheme="minorBidi"/>
          <w:noProof/>
          <w:sz w:val="22"/>
          <w:szCs w:val="22"/>
        </w:rPr>
      </w:pPr>
      <w:hyperlink w:anchor="_Toc441142074" w:history="1">
        <w:r w:rsidR="00230C06" w:rsidRPr="00B14BFE">
          <w:rPr>
            <w:rStyle w:val="Hyperlink"/>
            <w:noProof/>
          </w:rPr>
          <w:t>6.3.4.1.3</w:t>
        </w:r>
        <w:r w:rsidR="00230C06">
          <w:rPr>
            <w:rFonts w:asciiTheme="minorHAnsi" w:eastAsiaTheme="minorEastAsia" w:hAnsiTheme="minorHAnsi" w:cstheme="minorBidi"/>
            <w:noProof/>
            <w:sz w:val="22"/>
            <w:szCs w:val="22"/>
          </w:rPr>
          <w:tab/>
        </w:r>
        <w:r w:rsidR="00230C06" w:rsidRPr="00B14BFE">
          <w:rPr>
            <w:rStyle w:val="Hyperlink"/>
            <w:noProof/>
          </w:rPr>
          <w:t>&lt;assignedAuthor&gt; -OR- &lt;assignedEntity1&gt; &lt;id root=' ' extension=' '&gt; &lt;addr&gt;&lt;/addr&gt; &lt;telecom value=' ' use=' '&gt;</w:t>
        </w:r>
        <w:r w:rsidR="00230C06">
          <w:rPr>
            <w:noProof/>
            <w:webHidden/>
          </w:rPr>
          <w:tab/>
        </w:r>
        <w:r w:rsidR="00230C06">
          <w:rPr>
            <w:noProof/>
            <w:webHidden/>
          </w:rPr>
          <w:fldChar w:fldCharType="begin"/>
        </w:r>
        <w:r w:rsidR="00230C06">
          <w:rPr>
            <w:noProof/>
            <w:webHidden/>
          </w:rPr>
          <w:instrText xml:space="preserve"> PAGEREF _Toc441142074 \h </w:instrText>
        </w:r>
        <w:r w:rsidR="00230C06">
          <w:rPr>
            <w:noProof/>
            <w:webHidden/>
          </w:rPr>
        </w:r>
        <w:r w:rsidR="00230C06">
          <w:rPr>
            <w:noProof/>
            <w:webHidden/>
          </w:rPr>
          <w:fldChar w:fldCharType="separate"/>
        </w:r>
        <w:r w:rsidR="00230C06">
          <w:rPr>
            <w:noProof/>
            <w:webHidden/>
          </w:rPr>
          <w:t>148</w:t>
        </w:r>
        <w:r w:rsidR="00230C06">
          <w:rPr>
            <w:noProof/>
            <w:webHidden/>
          </w:rPr>
          <w:fldChar w:fldCharType="end"/>
        </w:r>
      </w:hyperlink>
    </w:p>
    <w:p w14:paraId="68CC51C1" w14:textId="6C78322E" w:rsidR="00230C06" w:rsidRDefault="00FF2B1E">
      <w:pPr>
        <w:pStyle w:val="TOC5"/>
        <w:tabs>
          <w:tab w:val="left" w:pos="2592"/>
        </w:tabs>
        <w:rPr>
          <w:rFonts w:asciiTheme="minorHAnsi" w:eastAsiaTheme="minorEastAsia" w:hAnsiTheme="minorHAnsi" w:cstheme="minorBidi"/>
          <w:noProof/>
          <w:sz w:val="22"/>
          <w:szCs w:val="22"/>
        </w:rPr>
      </w:pPr>
      <w:hyperlink w:anchor="_Toc441142075" w:history="1">
        <w:r w:rsidR="00230C06" w:rsidRPr="00B14BFE">
          <w:rPr>
            <w:rStyle w:val="Hyperlink"/>
            <w:noProof/>
          </w:rPr>
          <w:t>6.3.4.1.4</w:t>
        </w:r>
        <w:r w:rsidR="00230C06">
          <w:rPr>
            <w:rFonts w:asciiTheme="minorHAnsi" w:eastAsiaTheme="minorEastAsia" w:hAnsiTheme="minorHAnsi" w:cstheme="minorBidi"/>
            <w:noProof/>
            <w:sz w:val="22"/>
            <w:szCs w:val="22"/>
          </w:rPr>
          <w:tab/>
        </w:r>
        <w:r w:rsidR="00230C06" w:rsidRPr="00B14BFE">
          <w:rPr>
            <w:rStyle w:val="Hyperlink"/>
            <w:noProof/>
          </w:rPr>
          <w:t>&lt;assignedPerson&gt;&lt;name&gt;&lt;/name&gt;&lt;/assignedPerson&gt;  &lt;representedOrganization&gt;&lt;name&gt;&lt;/name&gt;&lt;/representedOrganization&gt;</w:t>
        </w:r>
        <w:r w:rsidR="00230C06">
          <w:rPr>
            <w:noProof/>
            <w:webHidden/>
          </w:rPr>
          <w:tab/>
        </w:r>
        <w:r w:rsidR="00230C06">
          <w:rPr>
            <w:noProof/>
            <w:webHidden/>
          </w:rPr>
          <w:fldChar w:fldCharType="begin"/>
        </w:r>
        <w:r w:rsidR="00230C06">
          <w:rPr>
            <w:noProof/>
            <w:webHidden/>
          </w:rPr>
          <w:instrText xml:space="preserve"> PAGEREF _Toc441142075 \h </w:instrText>
        </w:r>
        <w:r w:rsidR="00230C06">
          <w:rPr>
            <w:noProof/>
            <w:webHidden/>
          </w:rPr>
        </w:r>
        <w:r w:rsidR="00230C06">
          <w:rPr>
            <w:noProof/>
            <w:webHidden/>
          </w:rPr>
          <w:fldChar w:fldCharType="separate"/>
        </w:r>
        <w:r w:rsidR="00230C06">
          <w:rPr>
            <w:noProof/>
            <w:webHidden/>
          </w:rPr>
          <w:t>148</w:t>
        </w:r>
        <w:r w:rsidR="00230C06">
          <w:rPr>
            <w:noProof/>
            <w:webHidden/>
          </w:rPr>
          <w:fldChar w:fldCharType="end"/>
        </w:r>
      </w:hyperlink>
    </w:p>
    <w:p w14:paraId="016951C1" w14:textId="1A90B880" w:rsidR="00230C06" w:rsidRDefault="00FF2B1E">
      <w:pPr>
        <w:pStyle w:val="TOC4"/>
        <w:tabs>
          <w:tab w:val="left" w:pos="2160"/>
        </w:tabs>
        <w:rPr>
          <w:rFonts w:asciiTheme="minorHAnsi" w:eastAsiaTheme="minorEastAsia" w:hAnsiTheme="minorHAnsi" w:cstheme="minorBidi"/>
          <w:noProof/>
          <w:sz w:val="22"/>
          <w:szCs w:val="22"/>
        </w:rPr>
      </w:pPr>
      <w:hyperlink w:anchor="_Toc441142076" w:history="1">
        <w:r w:rsidR="00230C06" w:rsidRPr="00B14BFE">
          <w:rPr>
            <w:rStyle w:val="Hyperlink"/>
            <w:noProof/>
          </w:rPr>
          <w:t>6.3.4.2</w:t>
        </w:r>
        <w:r w:rsidR="00230C06">
          <w:rPr>
            <w:rFonts w:asciiTheme="minorHAnsi" w:eastAsiaTheme="minorEastAsia" w:hAnsiTheme="minorHAnsi" w:cstheme="minorBidi"/>
            <w:noProof/>
            <w:sz w:val="22"/>
            <w:szCs w:val="22"/>
          </w:rPr>
          <w:tab/>
        </w:r>
        <w:r w:rsidR="00230C06" w:rsidRPr="00B14BFE">
          <w:rPr>
            <w:rStyle w:val="Hyperlink"/>
            <w:noProof/>
          </w:rPr>
          <w:t>Linking Narrative and Coded Entries</w:t>
        </w:r>
        <w:r w:rsidR="00230C06">
          <w:rPr>
            <w:noProof/>
            <w:webHidden/>
          </w:rPr>
          <w:tab/>
        </w:r>
        <w:r w:rsidR="00230C06">
          <w:rPr>
            <w:noProof/>
            <w:webHidden/>
          </w:rPr>
          <w:fldChar w:fldCharType="begin"/>
        </w:r>
        <w:r w:rsidR="00230C06">
          <w:rPr>
            <w:noProof/>
            <w:webHidden/>
          </w:rPr>
          <w:instrText xml:space="preserve"> PAGEREF _Toc441142076 \h </w:instrText>
        </w:r>
        <w:r w:rsidR="00230C06">
          <w:rPr>
            <w:noProof/>
            <w:webHidden/>
          </w:rPr>
        </w:r>
        <w:r w:rsidR="00230C06">
          <w:rPr>
            <w:noProof/>
            <w:webHidden/>
          </w:rPr>
          <w:fldChar w:fldCharType="separate"/>
        </w:r>
        <w:r w:rsidR="00230C06">
          <w:rPr>
            <w:noProof/>
            <w:webHidden/>
          </w:rPr>
          <w:t>148</w:t>
        </w:r>
        <w:r w:rsidR="00230C06">
          <w:rPr>
            <w:noProof/>
            <w:webHidden/>
          </w:rPr>
          <w:fldChar w:fldCharType="end"/>
        </w:r>
      </w:hyperlink>
    </w:p>
    <w:p w14:paraId="4071F729" w14:textId="2C636078" w:rsidR="00230C06" w:rsidRDefault="00FF2B1E">
      <w:pPr>
        <w:pStyle w:val="TOC5"/>
        <w:tabs>
          <w:tab w:val="left" w:pos="2592"/>
        </w:tabs>
        <w:rPr>
          <w:rFonts w:asciiTheme="minorHAnsi" w:eastAsiaTheme="minorEastAsia" w:hAnsiTheme="minorHAnsi" w:cstheme="minorBidi"/>
          <w:noProof/>
          <w:sz w:val="22"/>
          <w:szCs w:val="22"/>
        </w:rPr>
      </w:pPr>
      <w:hyperlink w:anchor="_Toc441142077" w:history="1">
        <w:r w:rsidR="00230C06" w:rsidRPr="00B14BFE">
          <w:rPr>
            <w:rStyle w:val="Hyperlink"/>
            <w:noProof/>
          </w:rPr>
          <w:t>6.3.4.2.1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_Toc441142077 \h </w:instrText>
        </w:r>
        <w:r w:rsidR="00230C06">
          <w:rPr>
            <w:noProof/>
            <w:webHidden/>
          </w:rPr>
        </w:r>
        <w:r w:rsidR="00230C06">
          <w:rPr>
            <w:noProof/>
            <w:webHidden/>
          </w:rPr>
          <w:fldChar w:fldCharType="separate"/>
        </w:r>
        <w:r w:rsidR="00230C06">
          <w:rPr>
            <w:noProof/>
            <w:webHidden/>
          </w:rPr>
          <w:t>148</w:t>
        </w:r>
        <w:r w:rsidR="00230C06">
          <w:rPr>
            <w:noProof/>
            <w:webHidden/>
          </w:rPr>
          <w:fldChar w:fldCharType="end"/>
        </w:r>
      </w:hyperlink>
    </w:p>
    <w:p w14:paraId="6F23B383" w14:textId="5DB8F8D1" w:rsidR="00230C06" w:rsidRDefault="00FF2B1E">
      <w:pPr>
        <w:pStyle w:val="TOC5"/>
        <w:tabs>
          <w:tab w:val="left" w:pos="2592"/>
        </w:tabs>
        <w:rPr>
          <w:rFonts w:asciiTheme="minorHAnsi" w:eastAsiaTheme="minorEastAsia" w:hAnsiTheme="minorHAnsi" w:cstheme="minorBidi"/>
          <w:noProof/>
          <w:sz w:val="22"/>
          <w:szCs w:val="22"/>
        </w:rPr>
      </w:pPr>
      <w:hyperlink w:anchor="_Toc441142078" w:history="1">
        <w:r w:rsidR="00230C06" w:rsidRPr="00B14BFE">
          <w:rPr>
            <w:rStyle w:val="Hyperlink"/>
            <w:noProof/>
          </w:rPr>
          <w:t>6.3.4.2.2</w:t>
        </w:r>
        <w:r w:rsidR="00230C06">
          <w:rPr>
            <w:rFonts w:asciiTheme="minorHAnsi" w:eastAsiaTheme="minorEastAsia" w:hAnsiTheme="minorHAnsi" w:cstheme="minorBidi"/>
            <w:noProof/>
            <w:sz w:val="22"/>
            <w:szCs w:val="22"/>
          </w:rPr>
          <w:tab/>
        </w:r>
        <w:r w:rsidR="00230C06" w:rsidRPr="00B14BFE">
          <w:rPr>
            <w:rStyle w:val="Hyperlink"/>
            <w:noProof/>
          </w:rPr>
          <w:t>Constraints for CDA</w:t>
        </w:r>
        <w:r w:rsidR="00230C06">
          <w:rPr>
            <w:noProof/>
            <w:webHidden/>
          </w:rPr>
          <w:tab/>
        </w:r>
        <w:r w:rsidR="00230C06">
          <w:rPr>
            <w:noProof/>
            <w:webHidden/>
          </w:rPr>
          <w:fldChar w:fldCharType="begin"/>
        </w:r>
        <w:r w:rsidR="00230C06">
          <w:rPr>
            <w:noProof/>
            <w:webHidden/>
          </w:rPr>
          <w:instrText xml:space="preserve"> PAGEREF _Toc441142078 \h </w:instrText>
        </w:r>
        <w:r w:rsidR="00230C06">
          <w:rPr>
            <w:noProof/>
            <w:webHidden/>
          </w:rPr>
        </w:r>
        <w:r w:rsidR="00230C06">
          <w:rPr>
            <w:noProof/>
            <w:webHidden/>
          </w:rPr>
          <w:fldChar w:fldCharType="separate"/>
        </w:r>
        <w:r w:rsidR="00230C06">
          <w:rPr>
            <w:noProof/>
            <w:webHidden/>
          </w:rPr>
          <w:t>148</w:t>
        </w:r>
        <w:r w:rsidR="00230C06">
          <w:rPr>
            <w:noProof/>
            <w:webHidden/>
          </w:rPr>
          <w:fldChar w:fldCharType="end"/>
        </w:r>
      </w:hyperlink>
    </w:p>
    <w:p w14:paraId="47AAA92B" w14:textId="3A349679" w:rsidR="00230C06" w:rsidRDefault="00FF2B1E">
      <w:pPr>
        <w:pStyle w:val="TOC5"/>
        <w:tabs>
          <w:tab w:val="left" w:pos="2592"/>
        </w:tabs>
        <w:rPr>
          <w:rFonts w:asciiTheme="minorHAnsi" w:eastAsiaTheme="minorEastAsia" w:hAnsiTheme="minorHAnsi" w:cstheme="minorBidi"/>
          <w:noProof/>
          <w:sz w:val="22"/>
          <w:szCs w:val="22"/>
        </w:rPr>
      </w:pPr>
      <w:hyperlink w:anchor="_Toc441142079" w:history="1">
        <w:r w:rsidR="00230C06" w:rsidRPr="00B14BFE">
          <w:rPr>
            <w:rStyle w:val="Hyperlink"/>
            <w:noProof/>
          </w:rPr>
          <w:t>6.3.4.2.3</w:t>
        </w:r>
        <w:r w:rsidR="00230C06">
          <w:rPr>
            <w:rFonts w:asciiTheme="minorHAnsi" w:eastAsiaTheme="minorEastAsia" w:hAnsiTheme="minorHAnsi" w:cstheme="minorBidi"/>
            <w:noProof/>
            <w:sz w:val="22"/>
            <w:szCs w:val="22"/>
          </w:rPr>
          <w:tab/>
        </w:r>
        <w:r w:rsidR="00230C06" w:rsidRPr="00B14BFE">
          <w:rPr>
            <w:rStyle w:val="Hyperlink"/>
            <w:noProof/>
          </w:rPr>
          <w:t>Constraints for HL7 Version 3 Messages</w:t>
        </w:r>
        <w:r w:rsidR="00230C06">
          <w:rPr>
            <w:noProof/>
            <w:webHidden/>
          </w:rPr>
          <w:tab/>
        </w:r>
        <w:r w:rsidR="00230C06">
          <w:rPr>
            <w:noProof/>
            <w:webHidden/>
          </w:rPr>
          <w:fldChar w:fldCharType="begin"/>
        </w:r>
        <w:r w:rsidR="00230C06">
          <w:rPr>
            <w:noProof/>
            <w:webHidden/>
          </w:rPr>
          <w:instrText xml:space="preserve"> PAGEREF _Toc441142079 \h </w:instrText>
        </w:r>
        <w:r w:rsidR="00230C06">
          <w:rPr>
            <w:noProof/>
            <w:webHidden/>
          </w:rPr>
        </w:r>
        <w:r w:rsidR="00230C06">
          <w:rPr>
            <w:noProof/>
            <w:webHidden/>
          </w:rPr>
          <w:fldChar w:fldCharType="separate"/>
        </w:r>
        <w:r w:rsidR="00230C06">
          <w:rPr>
            <w:noProof/>
            <w:webHidden/>
          </w:rPr>
          <w:t>150</w:t>
        </w:r>
        <w:r w:rsidR="00230C06">
          <w:rPr>
            <w:noProof/>
            <w:webHidden/>
          </w:rPr>
          <w:fldChar w:fldCharType="end"/>
        </w:r>
      </w:hyperlink>
    </w:p>
    <w:p w14:paraId="7928A4C5" w14:textId="7E715BE2" w:rsidR="00230C06" w:rsidRDefault="00FF2B1E">
      <w:pPr>
        <w:pStyle w:val="TOC4"/>
        <w:tabs>
          <w:tab w:val="left" w:pos="2160"/>
        </w:tabs>
        <w:rPr>
          <w:rFonts w:asciiTheme="minorHAnsi" w:eastAsiaTheme="minorEastAsia" w:hAnsiTheme="minorHAnsi" w:cstheme="minorBidi"/>
          <w:noProof/>
          <w:sz w:val="22"/>
          <w:szCs w:val="22"/>
        </w:rPr>
      </w:pPr>
      <w:hyperlink w:anchor="_Toc441142080" w:history="1">
        <w:r w:rsidR="00230C06" w:rsidRPr="00B14BFE">
          <w:rPr>
            <w:rStyle w:val="Hyperlink"/>
            <w:noProof/>
          </w:rPr>
          <w:t>6.3.4.3</w:t>
        </w:r>
        <w:r w:rsidR="00230C06">
          <w:rPr>
            <w:rFonts w:asciiTheme="minorHAnsi" w:eastAsiaTheme="minorEastAsia" w:hAnsiTheme="minorHAnsi" w:cstheme="minorBidi"/>
            <w:noProof/>
            <w:sz w:val="22"/>
            <w:szCs w:val="22"/>
          </w:rPr>
          <w:tab/>
        </w:r>
        <w:r w:rsidR="00230C06" w:rsidRPr="00B14BFE">
          <w:rPr>
            <w:rStyle w:val="Hyperlink"/>
            <w:noProof/>
          </w:rPr>
          <w:t>Severity 1.3.6.1.4.1.19376.1.5.3.1.4.1</w:t>
        </w:r>
        <w:r w:rsidR="00230C06">
          <w:rPr>
            <w:noProof/>
            <w:webHidden/>
          </w:rPr>
          <w:tab/>
        </w:r>
        <w:r w:rsidR="00230C06">
          <w:rPr>
            <w:noProof/>
            <w:webHidden/>
          </w:rPr>
          <w:fldChar w:fldCharType="begin"/>
        </w:r>
        <w:r w:rsidR="00230C06">
          <w:rPr>
            <w:noProof/>
            <w:webHidden/>
          </w:rPr>
          <w:instrText xml:space="preserve"> PAGEREF _Toc441142080 \h </w:instrText>
        </w:r>
        <w:r w:rsidR="00230C06">
          <w:rPr>
            <w:noProof/>
            <w:webHidden/>
          </w:rPr>
        </w:r>
        <w:r w:rsidR="00230C06">
          <w:rPr>
            <w:noProof/>
            <w:webHidden/>
          </w:rPr>
          <w:fldChar w:fldCharType="separate"/>
        </w:r>
        <w:r w:rsidR="00230C06">
          <w:rPr>
            <w:noProof/>
            <w:webHidden/>
          </w:rPr>
          <w:t>150</w:t>
        </w:r>
        <w:r w:rsidR="00230C06">
          <w:rPr>
            <w:noProof/>
            <w:webHidden/>
          </w:rPr>
          <w:fldChar w:fldCharType="end"/>
        </w:r>
      </w:hyperlink>
    </w:p>
    <w:p w14:paraId="274604B7" w14:textId="49C477CB" w:rsidR="00230C06" w:rsidRDefault="00FF2B1E">
      <w:pPr>
        <w:pStyle w:val="TOC5"/>
        <w:tabs>
          <w:tab w:val="left" w:pos="2592"/>
        </w:tabs>
        <w:rPr>
          <w:rFonts w:asciiTheme="minorHAnsi" w:eastAsiaTheme="minorEastAsia" w:hAnsiTheme="minorHAnsi" w:cstheme="minorBidi"/>
          <w:noProof/>
          <w:sz w:val="22"/>
          <w:szCs w:val="22"/>
        </w:rPr>
      </w:pPr>
      <w:hyperlink w:anchor="_Toc441142081" w:history="1">
        <w:r w:rsidR="00230C06" w:rsidRPr="00B14BFE">
          <w:rPr>
            <w:rStyle w:val="Hyperlink"/>
            <w:noProof/>
          </w:rPr>
          <w:t>6.3.4.3.1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_Toc441142081 \h </w:instrText>
        </w:r>
        <w:r w:rsidR="00230C06">
          <w:rPr>
            <w:noProof/>
            <w:webHidden/>
          </w:rPr>
        </w:r>
        <w:r w:rsidR="00230C06">
          <w:rPr>
            <w:noProof/>
            <w:webHidden/>
          </w:rPr>
          <w:fldChar w:fldCharType="separate"/>
        </w:r>
        <w:r w:rsidR="00230C06">
          <w:rPr>
            <w:noProof/>
            <w:webHidden/>
          </w:rPr>
          <w:t>150</w:t>
        </w:r>
        <w:r w:rsidR="00230C06">
          <w:rPr>
            <w:noProof/>
            <w:webHidden/>
          </w:rPr>
          <w:fldChar w:fldCharType="end"/>
        </w:r>
      </w:hyperlink>
    </w:p>
    <w:p w14:paraId="442FB0BB" w14:textId="264FAB01" w:rsidR="00230C06" w:rsidRDefault="00FF2B1E">
      <w:pPr>
        <w:pStyle w:val="TOC5"/>
        <w:tabs>
          <w:tab w:val="left" w:pos="2592"/>
        </w:tabs>
        <w:rPr>
          <w:rFonts w:asciiTheme="minorHAnsi" w:eastAsiaTheme="minorEastAsia" w:hAnsiTheme="minorHAnsi" w:cstheme="minorBidi"/>
          <w:noProof/>
          <w:sz w:val="22"/>
          <w:szCs w:val="22"/>
        </w:rPr>
      </w:pPr>
      <w:hyperlink w:anchor="_Toc441142082" w:history="1">
        <w:r w:rsidR="00230C06" w:rsidRPr="00B14BFE">
          <w:rPr>
            <w:rStyle w:val="Hyperlink"/>
            <w:noProof/>
          </w:rPr>
          <w:t>6.3.4.3.2</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_Toc441142082 \h </w:instrText>
        </w:r>
        <w:r w:rsidR="00230C06">
          <w:rPr>
            <w:noProof/>
            <w:webHidden/>
          </w:rPr>
        </w:r>
        <w:r w:rsidR="00230C06">
          <w:rPr>
            <w:noProof/>
            <w:webHidden/>
          </w:rPr>
          <w:fldChar w:fldCharType="separate"/>
        </w:r>
        <w:r w:rsidR="00230C06">
          <w:rPr>
            <w:noProof/>
            <w:webHidden/>
          </w:rPr>
          <w:t>150</w:t>
        </w:r>
        <w:r w:rsidR="00230C06">
          <w:rPr>
            <w:noProof/>
            <w:webHidden/>
          </w:rPr>
          <w:fldChar w:fldCharType="end"/>
        </w:r>
      </w:hyperlink>
    </w:p>
    <w:p w14:paraId="749BBE03" w14:textId="51F9C05B" w:rsidR="00230C06" w:rsidRDefault="00FF2B1E">
      <w:pPr>
        <w:pStyle w:val="TOC4"/>
        <w:tabs>
          <w:tab w:val="left" w:pos="2160"/>
        </w:tabs>
        <w:rPr>
          <w:rFonts w:asciiTheme="minorHAnsi" w:eastAsiaTheme="minorEastAsia" w:hAnsiTheme="minorHAnsi" w:cstheme="minorBidi"/>
          <w:noProof/>
          <w:sz w:val="22"/>
          <w:szCs w:val="22"/>
        </w:rPr>
      </w:pPr>
      <w:hyperlink w:anchor="_Toc441142083" w:history="1">
        <w:r w:rsidR="00230C06" w:rsidRPr="00B14BFE">
          <w:rPr>
            <w:rStyle w:val="Hyperlink"/>
            <w:noProof/>
          </w:rPr>
          <w:t>6.3.4.4</w:t>
        </w:r>
        <w:r w:rsidR="00230C06">
          <w:rPr>
            <w:rFonts w:asciiTheme="minorHAnsi" w:eastAsiaTheme="minorEastAsia" w:hAnsiTheme="minorHAnsi" w:cstheme="minorBidi"/>
            <w:noProof/>
            <w:sz w:val="22"/>
            <w:szCs w:val="22"/>
          </w:rPr>
          <w:tab/>
        </w:r>
        <w:r w:rsidR="00230C06" w:rsidRPr="00B14BFE">
          <w:rPr>
            <w:rStyle w:val="Hyperlink"/>
            <w:noProof/>
          </w:rPr>
          <w:t>Problem Status Observation 1.3.6.1.4.1.19376.1.5.3.1.4.1.1</w:t>
        </w:r>
        <w:r w:rsidR="00230C06">
          <w:rPr>
            <w:noProof/>
            <w:webHidden/>
          </w:rPr>
          <w:tab/>
        </w:r>
        <w:r w:rsidR="00230C06">
          <w:rPr>
            <w:noProof/>
            <w:webHidden/>
          </w:rPr>
          <w:fldChar w:fldCharType="begin"/>
        </w:r>
        <w:r w:rsidR="00230C06">
          <w:rPr>
            <w:noProof/>
            <w:webHidden/>
          </w:rPr>
          <w:instrText xml:space="preserve"> PAGEREF _Toc441142083 \h </w:instrText>
        </w:r>
        <w:r w:rsidR="00230C06">
          <w:rPr>
            <w:noProof/>
            <w:webHidden/>
          </w:rPr>
        </w:r>
        <w:r w:rsidR="00230C06">
          <w:rPr>
            <w:noProof/>
            <w:webHidden/>
          </w:rPr>
          <w:fldChar w:fldCharType="separate"/>
        </w:r>
        <w:r w:rsidR="00230C06">
          <w:rPr>
            <w:noProof/>
            <w:webHidden/>
          </w:rPr>
          <w:t>152</w:t>
        </w:r>
        <w:r w:rsidR="00230C06">
          <w:rPr>
            <w:noProof/>
            <w:webHidden/>
          </w:rPr>
          <w:fldChar w:fldCharType="end"/>
        </w:r>
      </w:hyperlink>
    </w:p>
    <w:p w14:paraId="15D56F41" w14:textId="60F18207" w:rsidR="00230C06" w:rsidRDefault="00FF2B1E">
      <w:pPr>
        <w:pStyle w:val="TOC5"/>
        <w:tabs>
          <w:tab w:val="left" w:pos="2592"/>
        </w:tabs>
        <w:rPr>
          <w:rFonts w:asciiTheme="minorHAnsi" w:eastAsiaTheme="minorEastAsia" w:hAnsiTheme="minorHAnsi" w:cstheme="minorBidi"/>
          <w:noProof/>
          <w:sz w:val="22"/>
          <w:szCs w:val="22"/>
        </w:rPr>
      </w:pPr>
      <w:hyperlink w:anchor="_Toc441142084" w:history="1">
        <w:r w:rsidR="00230C06" w:rsidRPr="00B14BFE">
          <w:rPr>
            <w:rStyle w:val="Hyperlink"/>
            <w:noProof/>
          </w:rPr>
          <w:t>6.3.4.4.1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_Toc441142084 \h </w:instrText>
        </w:r>
        <w:r w:rsidR="00230C06">
          <w:rPr>
            <w:noProof/>
            <w:webHidden/>
          </w:rPr>
        </w:r>
        <w:r w:rsidR="00230C06">
          <w:rPr>
            <w:noProof/>
            <w:webHidden/>
          </w:rPr>
          <w:fldChar w:fldCharType="separate"/>
        </w:r>
        <w:r w:rsidR="00230C06">
          <w:rPr>
            <w:noProof/>
            <w:webHidden/>
          </w:rPr>
          <w:t>152</w:t>
        </w:r>
        <w:r w:rsidR="00230C06">
          <w:rPr>
            <w:noProof/>
            <w:webHidden/>
          </w:rPr>
          <w:fldChar w:fldCharType="end"/>
        </w:r>
      </w:hyperlink>
    </w:p>
    <w:p w14:paraId="3819D553" w14:textId="6B7CF7E3" w:rsidR="00230C06" w:rsidRDefault="00FF2B1E">
      <w:pPr>
        <w:pStyle w:val="TOC5"/>
        <w:tabs>
          <w:tab w:val="left" w:pos="2592"/>
        </w:tabs>
        <w:rPr>
          <w:rFonts w:asciiTheme="minorHAnsi" w:eastAsiaTheme="minorEastAsia" w:hAnsiTheme="minorHAnsi" w:cstheme="minorBidi"/>
          <w:noProof/>
          <w:sz w:val="22"/>
          <w:szCs w:val="22"/>
        </w:rPr>
      </w:pPr>
      <w:hyperlink w:anchor="_Toc441142085" w:history="1">
        <w:r w:rsidR="00230C06" w:rsidRPr="00B14BFE">
          <w:rPr>
            <w:rStyle w:val="Hyperlink"/>
            <w:noProof/>
          </w:rPr>
          <w:t>6.3.4.4.2</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_Toc441142085 \h </w:instrText>
        </w:r>
        <w:r w:rsidR="00230C06">
          <w:rPr>
            <w:noProof/>
            <w:webHidden/>
          </w:rPr>
        </w:r>
        <w:r w:rsidR="00230C06">
          <w:rPr>
            <w:noProof/>
            <w:webHidden/>
          </w:rPr>
          <w:fldChar w:fldCharType="separate"/>
        </w:r>
        <w:r w:rsidR="00230C06">
          <w:rPr>
            <w:noProof/>
            <w:webHidden/>
          </w:rPr>
          <w:t>153</w:t>
        </w:r>
        <w:r w:rsidR="00230C06">
          <w:rPr>
            <w:noProof/>
            <w:webHidden/>
          </w:rPr>
          <w:fldChar w:fldCharType="end"/>
        </w:r>
      </w:hyperlink>
    </w:p>
    <w:p w14:paraId="52199A48" w14:textId="6412AE79" w:rsidR="00230C06" w:rsidRDefault="00FF2B1E">
      <w:pPr>
        <w:pStyle w:val="TOC5"/>
        <w:tabs>
          <w:tab w:val="left" w:pos="2592"/>
        </w:tabs>
        <w:rPr>
          <w:rFonts w:asciiTheme="minorHAnsi" w:eastAsiaTheme="minorEastAsia" w:hAnsiTheme="minorHAnsi" w:cstheme="minorBidi"/>
          <w:noProof/>
          <w:sz w:val="22"/>
          <w:szCs w:val="22"/>
        </w:rPr>
      </w:pPr>
      <w:hyperlink w:anchor="_Toc441142086" w:history="1">
        <w:r w:rsidR="00230C06" w:rsidRPr="00B14BFE">
          <w:rPr>
            <w:rStyle w:val="Hyperlink"/>
            <w:noProof/>
          </w:rPr>
          <w:t>6.3.4.4.3</w:t>
        </w:r>
        <w:r w:rsidR="00230C06">
          <w:rPr>
            <w:rFonts w:asciiTheme="minorHAnsi" w:eastAsiaTheme="minorEastAsia" w:hAnsiTheme="minorHAnsi" w:cstheme="minorBidi"/>
            <w:noProof/>
            <w:sz w:val="22"/>
            <w:szCs w:val="22"/>
          </w:rPr>
          <w:tab/>
        </w:r>
        <w:r w:rsidR="00230C06" w:rsidRPr="00B14BFE">
          <w:rPr>
            <w:rStyle w:val="Hyperlink"/>
            <w:noProof/>
          </w:rPr>
          <w:t>&lt;entryRelationship typeCode='REFR' inversionInd='false'&gt;</w:t>
        </w:r>
        <w:r w:rsidR="00230C06">
          <w:rPr>
            <w:noProof/>
            <w:webHidden/>
          </w:rPr>
          <w:tab/>
        </w:r>
        <w:r w:rsidR="00230C06">
          <w:rPr>
            <w:noProof/>
            <w:webHidden/>
          </w:rPr>
          <w:fldChar w:fldCharType="begin"/>
        </w:r>
        <w:r w:rsidR="00230C06">
          <w:rPr>
            <w:noProof/>
            <w:webHidden/>
          </w:rPr>
          <w:instrText xml:space="preserve"> PAGEREF _Toc441142086 \h </w:instrText>
        </w:r>
        <w:r w:rsidR="00230C06">
          <w:rPr>
            <w:noProof/>
            <w:webHidden/>
          </w:rPr>
        </w:r>
        <w:r w:rsidR="00230C06">
          <w:rPr>
            <w:noProof/>
            <w:webHidden/>
          </w:rPr>
          <w:fldChar w:fldCharType="separate"/>
        </w:r>
        <w:r w:rsidR="00230C06">
          <w:rPr>
            <w:noProof/>
            <w:webHidden/>
          </w:rPr>
          <w:t>153</w:t>
        </w:r>
        <w:r w:rsidR="00230C06">
          <w:rPr>
            <w:noProof/>
            <w:webHidden/>
          </w:rPr>
          <w:fldChar w:fldCharType="end"/>
        </w:r>
      </w:hyperlink>
    </w:p>
    <w:p w14:paraId="3B40A0C9" w14:textId="4055F3AF" w:rsidR="00230C06" w:rsidRDefault="00FF2B1E">
      <w:pPr>
        <w:pStyle w:val="TOC5"/>
        <w:tabs>
          <w:tab w:val="left" w:pos="2592"/>
        </w:tabs>
        <w:rPr>
          <w:rFonts w:asciiTheme="minorHAnsi" w:eastAsiaTheme="minorEastAsia" w:hAnsiTheme="minorHAnsi" w:cstheme="minorBidi"/>
          <w:noProof/>
          <w:sz w:val="22"/>
          <w:szCs w:val="22"/>
        </w:rPr>
      </w:pPr>
      <w:hyperlink w:anchor="_Toc441142087" w:history="1">
        <w:r w:rsidR="00230C06" w:rsidRPr="00B14BFE">
          <w:rPr>
            <w:rStyle w:val="Hyperlink"/>
            <w:noProof/>
          </w:rPr>
          <w:t>6.3.4.4.4</w:t>
        </w:r>
        <w:r w:rsidR="00230C06">
          <w:rPr>
            <w:rFonts w:asciiTheme="minorHAnsi" w:eastAsiaTheme="minorEastAsia" w:hAnsiTheme="minorHAnsi" w:cstheme="minorBidi"/>
            <w:noProof/>
            <w:sz w:val="22"/>
            <w:szCs w:val="22"/>
          </w:rPr>
          <w:tab/>
        </w:r>
        <w:r w:rsidR="00230C06" w:rsidRPr="00B14BFE">
          <w:rPr>
            <w:rStyle w:val="Hyperlink"/>
            <w:noProof/>
          </w:rPr>
          <w:t>&lt;observation moodCode='EVN' classCode='OBS'&gt;</w:t>
        </w:r>
        <w:r w:rsidR="00230C06">
          <w:rPr>
            <w:noProof/>
            <w:webHidden/>
          </w:rPr>
          <w:tab/>
        </w:r>
        <w:r w:rsidR="00230C06">
          <w:rPr>
            <w:noProof/>
            <w:webHidden/>
          </w:rPr>
          <w:fldChar w:fldCharType="begin"/>
        </w:r>
        <w:r w:rsidR="00230C06">
          <w:rPr>
            <w:noProof/>
            <w:webHidden/>
          </w:rPr>
          <w:instrText xml:space="preserve"> PAGEREF _Toc441142087 \h </w:instrText>
        </w:r>
        <w:r w:rsidR="00230C06">
          <w:rPr>
            <w:noProof/>
            <w:webHidden/>
          </w:rPr>
        </w:r>
        <w:r w:rsidR="00230C06">
          <w:rPr>
            <w:noProof/>
            <w:webHidden/>
          </w:rPr>
          <w:fldChar w:fldCharType="separate"/>
        </w:r>
        <w:r w:rsidR="00230C06">
          <w:rPr>
            <w:noProof/>
            <w:webHidden/>
          </w:rPr>
          <w:t>153</w:t>
        </w:r>
        <w:r w:rsidR="00230C06">
          <w:rPr>
            <w:noProof/>
            <w:webHidden/>
          </w:rPr>
          <w:fldChar w:fldCharType="end"/>
        </w:r>
      </w:hyperlink>
    </w:p>
    <w:p w14:paraId="396516B0" w14:textId="08F81236" w:rsidR="00230C06" w:rsidRDefault="00FF2B1E">
      <w:pPr>
        <w:pStyle w:val="TOC5"/>
        <w:tabs>
          <w:tab w:val="left" w:pos="2592"/>
        </w:tabs>
        <w:rPr>
          <w:rFonts w:asciiTheme="minorHAnsi" w:eastAsiaTheme="minorEastAsia" w:hAnsiTheme="minorHAnsi" w:cstheme="minorBidi"/>
          <w:noProof/>
          <w:sz w:val="22"/>
          <w:szCs w:val="22"/>
        </w:rPr>
      </w:pPr>
      <w:hyperlink w:anchor="_Toc441142088" w:history="1">
        <w:r w:rsidR="00230C06" w:rsidRPr="00B14BFE">
          <w:rPr>
            <w:rStyle w:val="Hyperlink"/>
            <w:noProof/>
          </w:rPr>
          <w:t>6.3.4.4.5</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root='2.16.840.1.113883.10.20.1.57'/&gt; &lt;templateId root='2.16.840.1.113883.10.20.1.50'/&gt; &lt;templateId root='1.3.6.1.4.1.19376.1.5.3.1.4.1.1'/&gt;</w:t>
        </w:r>
        <w:r w:rsidR="00230C06">
          <w:rPr>
            <w:noProof/>
            <w:webHidden/>
          </w:rPr>
          <w:tab/>
        </w:r>
        <w:r w:rsidR="00230C06">
          <w:rPr>
            <w:noProof/>
            <w:webHidden/>
          </w:rPr>
          <w:fldChar w:fldCharType="begin"/>
        </w:r>
        <w:r w:rsidR="00230C06">
          <w:rPr>
            <w:noProof/>
            <w:webHidden/>
          </w:rPr>
          <w:instrText xml:space="preserve"> PAGEREF _Toc441142088 \h </w:instrText>
        </w:r>
        <w:r w:rsidR="00230C06">
          <w:rPr>
            <w:noProof/>
            <w:webHidden/>
          </w:rPr>
        </w:r>
        <w:r w:rsidR="00230C06">
          <w:rPr>
            <w:noProof/>
            <w:webHidden/>
          </w:rPr>
          <w:fldChar w:fldCharType="separate"/>
        </w:r>
        <w:r w:rsidR="00230C06">
          <w:rPr>
            <w:noProof/>
            <w:webHidden/>
          </w:rPr>
          <w:t>153</w:t>
        </w:r>
        <w:r w:rsidR="00230C06">
          <w:rPr>
            <w:noProof/>
            <w:webHidden/>
          </w:rPr>
          <w:fldChar w:fldCharType="end"/>
        </w:r>
      </w:hyperlink>
    </w:p>
    <w:p w14:paraId="76242557" w14:textId="25B0ACD1" w:rsidR="00230C06" w:rsidRDefault="00FF2B1E">
      <w:pPr>
        <w:pStyle w:val="TOC5"/>
        <w:tabs>
          <w:tab w:val="left" w:pos="2592"/>
        </w:tabs>
        <w:rPr>
          <w:rFonts w:asciiTheme="minorHAnsi" w:eastAsiaTheme="minorEastAsia" w:hAnsiTheme="minorHAnsi" w:cstheme="minorBidi"/>
          <w:noProof/>
          <w:sz w:val="22"/>
          <w:szCs w:val="22"/>
        </w:rPr>
      </w:pPr>
      <w:hyperlink w:anchor="_Toc441142089" w:history="1">
        <w:r w:rsidR="00230C06" w:rsidRPr="00B14BFE">
          <w:rPr>
            <w:rStyle w:val="Hyperlink"/>
            <w:noProof/>
          </w:rPr>
          <w:t>6.3.4.4.6</w:t>
        </w:r>
        <w:r w:rsidR="00230C06">
          <w:rPr>
            <w:rFonts w:asciiTheme="minorHAnsi" w:eastAsiaTheme="minorEastAsia" w:hAnsiTheme="minorHAnsi" w:cstheme="minorBidi"/>
            <w:noProof/>
            <w:sz w:val="22"/>
            <w:szCs w:val="22"/>
          </w:rPr>
          <w:tab/>
        </w:r>
        <w:r w:rsidR="00230C06" w:rsidRPr="00B14BFE">
          <w:rPr>
            <w:rStyle w:val="Hyperlink"/>
            <w:noProof/>
          </w:rPr>
          <w:t>&lt;code code='33999-4' codeSystem='2.16.840.1.113883.6.1' displayName='Status' codeSystemName='LOINC' /&gt;</w:t>
        </w:r>
        <w:r w:rsidR="00230C06">
          <w:rPr>
            <w:noProof/>
            <w:webHidden/>
          </w:rPr>
          <w:tab/>
        </w:r>
        <w:r w:rsidR="00230C06">
          <w:rPr>
            <w:noProof/>
            <w:webHidden/>
          </w:rPr>
          <w:fldChar w:fldCharType="begin"/>
        </w:r>
        <w:r w:rsidR="00230C06">
          <w:rPr>
            <w:noProof/>
            <w:webHidden/>
          </w:rPr>
          <w:instrText xml:space="preserve"> PAGEREF _Toc441142089 \h </w:instrText>
        </w:r>
        <w:r w:rsidR="00230C06">
          <w:rPr>
            <w:noProof/>
            <w:webHidden/>
          </w:rPr>
        </w:r>
        <w:r w:rsidR="00230C06">
          <w:rPr>
            <w:noProof/>
            <w:webHidden/>
          </w:rPr>
          <w:fldChar w:fldCharType="separate"/>
        </w:r>
        <w:r w:rsidR="00230C06">
          <w:rPr>
            <w:noProof/>
            <w:webHidden/>
          </w:rPr>
          <w:t>154</w:t>
        </w:r>
        <w:r w:rsidR="00230C06">
          <w:rPr>
            <w:noProof/>
            <w:webHidden/>
          </w:rPr>
          <w:fldChar w:fldCharType="end"/>
        </w:r>
      </w:hyperlink>
    </w:p>
    <w:p w14:paraId="63B97EC7" w14:textId="5E8532D6" w:rsidR="00230C06" w:rsidRDefault="00FF2B1E">
      <w:pPr>
        <w:pStyle w:val="TOC5"/>
        <w:tabs>
          <w:tab w:val="left" w:pos="2592"/>
        </w:tabs>
        <w:rPr>
          <w:rFonts w:asciiTheme="minorHAnsi" w:eastAsiaTheme="minorEastAsia" w:hAnsiTheme="minorHAnsi" w:cstheme="minorBidi"/>
          <w:noProof/>
          <w:sz w:val="22"/>
          <w:szCs w:val="22"/>
        </w:rPr>
      </w:pPr>
      <w:hyperlink w:anchor="_Toc441142090" w:history="1">
        <w:r w:rsidR="00230C06" w:rsidRPr="00B14BFE">
          <w:rPr>
            <w:rStyle w:val="Hyperlink"/>
            <w:noProof/>
          </w:rPr>
          <w:t>6.3.4.4.7</w:t>
        </w:r>
        <w:r w:rsidR="00230C06">
          <w:rPr>
            <w:rFonts w:asciiTheme="minorHAnsi" w:eastAsiaTheme="minorEastAsia" w:hAnsiTheme="minorHAnsi" w:cstheme="minorBidi"/>
            <w:noProof/>
            <w:sz w:val="22"/>
            <w:szCs w:val="22"/>
          </w:rPr>
          <w:tab/>
        </w:r>
        <w:r w:rsidR="00230C06" w:rsidRPr="00B14BFE">
          <w:rPr>
            <w:rStyle w:val="Hyperlink"/>
            <w:noProof/>
          </w:rPr>
          <w:t>&lt;text&gt;&lt;reference value='#cstatus-2'/&gt;&lt;/text&gt;</w:t>
        </w:r>
        <w:r w:rsidR="00230C06">
          <w:rPr>
            <w:noProof/>
            <w:webHidden/>
          </w:rPr>
          <w:tab/>
        </w:r>
        <w:r w:rsidR="00230C06">
          <w:rPr>
            <w:noProof/>
            <w:webHidden/>
          </w:rPr>
          <w:fldChar w:fldCharType="begin"/>
        </w:r>
        <w:r w:rsidR="00230C06">
          <w:rPr>
            <w:noProof/>
            <w:webHidden/>
          </w:rPr>
          <w:instrText xml:space="preserve"> PAGEREF _Toc441142090 \h </w:instrText>
        </w:r>
        <w:r w:rsidR="00230C06">
          <w:rPr>
            <w:noProof/>
            <w:webHidden/>
          </w:rPr>
        </w:r>
        <w:r w:rsidR="00230C06">
          <w:rPr>
            <w:noProof/>
            <w:webHidden/>
          </w:rPr>
          <w:fldChar w:fldCharType="separate"/>
        </w:r>
        <w:r w:rsidR="00230C06">
          <w:rPr>
            <w:noProof/>
            <w:webHidden/>
          </w:rPr>
          <w:t>154</w:t>
        </w:r>
        <w:r w:rsidR="00230C06">
          <w:rPr>
            <w:noProof/>
            <w:webHidden/>
          </w:rPr>
          <w:fldChar w:fldCharType="end"/>
        </w:r>
      </w:hyperlink>
    </w:p>
    <w:p w14:paraId="5E418204" w14:textId="03867C42" w:rsidR="00230C06" w:rsidRDefault="00FF2B1E">
      <w:pPr>
        <w:pStyle w:val="TOC5"/>
        <w:tabs>
          <w:tab w:val="left" w:pos="2592"/>
        </w:tabs>
        <w:rPr>
          <w:rFonts w:asciiTheme="minorHAnsi" w:eastAsiaTheme="minorEastAsia" w:hAnsiTheme="minorHAnsi" w:cstheme="minorBidi"/>
          <w:noProof/>
          <w:sz w:val="22"/>
          <w:szCs w:val="22"/>
        </w:rPr>
      </w:pPr>
      <w:hyperlink w:anchor="_Toc441142091" w:history="1">
        <w:r w:rsidR="00230C06" w:rsidRPr="00B14BFE">
          <w:rPr>
            <w:rStyle w:val="Hyperlink"/>
            <w:noProof/>
          </w:rPr>
          <w:t>6.3.4.4.8</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_Toc441142091 \h </w:instrText>
        </w:r>
        <w:r w:rsidR="00230C06">
          <w:rPr>
            <w:noProof/>
            <w:webHidden/>
          </w:rPr>
        </w:r>
        <w:r w:rsidR="00230C06">
          <w:rPr>
            <w:noProof/>
            <w:webHidden/>
          </w:rPr>
          <w:fldChar w:fldCharType="separate"/>
        </w:r>
        <w:r w:rsidR="00230C06">
          <w:rPr>
            <w:noProof/>
            <w:webHidden/>
          </w:rPr>
          <w:t>154</w:t>
        </w:r>
        <w:r w:rsidR="00230C06">
          <w:rPr>
            <w:noProof/>
            <w:webHidden/>
          </w:rPr>
          <w:fldChar w:fldCharType="end"/>
        </w:r>
      </w:hyperlink>
    </w:p>
    <w:p w14:paraId="1225B89C" w14:textId="5CD82238" w:rsidR="00230C06" w:rsidRDefault="00FF2B1E">
      <w:pPr>
        <w:pStyle w:val="TOC5"/>
        <w:tabs>
          <w:tab w:val="left" w:pos="2592"/>
        </w:tabs>
        <w:rPr>
          <w:rFonts w:asciiTheme="minorHAnsi" w:eastAsiaTheme="minorEastAsia" w:hAnsiTheme="minorHAnsi" w:cstheme="minorBidi"/>
          <w:noProof/>
          <w:sz w:val="22"/>
          <w:szCs w:val="22"/>
        </w:rPr>
      </w:pPr>
      <w:hyperlink w:anchor="_Toc441142092" w:history="1">
        <w:r w:rsidR="00230C06" w:rsidRPr="00B14BFE">
          <w:rPr>
            <w:rStyle w:val="Hyperlink"/>
            <w:noProof/>
          </w:rPr>
          <w:t>6.3.4.4.9</w:t>
        </w:r>
        <w:r w:rsidR="00230C06">
          <w:rPr>
            <w:rFonts w:asciiTheme="minorHAnsi" w:eastAsiaTheme="minorEastAsia" w:hAnsiTheme="minorHAnsi" w:cstheme="minorBidi"/>
            <w:noProof/>
            <w:sz w:val="22"/>
            <w:szCs w:val="22"/>
          </w:rPr>
          <w:tab/>
        </w:r>
        <w:r w:rsidR="00230C06" w:rsidRPr="00B14BFE">
          <w:rPr>
            <w:rStyle w:val="Hyperlink"/>
            <w:noProof/>
          </w:rPr>
          <w:t>&lt;value xsi:type='CE' code=' ' displayName=' ' codeSystem='2.16.840.1.113883.6.96' codeSystemName='SNOMED CT'&gt;</w:t>
        </w:r>
        <w:r w:rsidR="00230C06">
          <w:rPr>
            <w:noProof/>
            <w:webHidden/>
          </w:rPr>
          <w:tab/>
        </w:r>
        <w:r w:rsidR="00230C06">
          <w:rPr>
            <w:noProof/>
            <w:webHidden/>
          </w:rPr>
          <w:fldChar w:fldCharType="begin"/>
        </w:r>
        <w:r w:rsidR="00230C06">
          <w:rPr>
            <w:noProof/>
            <w:webHidden/>
          </w:rPr>
          <w:instrText xml:space="preserve"> PAGEREF _Toc441142092 \h </w:instrText>
        </w:r>
        <w:r w:rsidR="00230C06">
          <w:rPr>
            <w:noProof/>
            <w:webHidden/>
          </w:rPr>
        </w:r>
        <w:r w:rsidR="00230C06">
          <w:rPr>
            <w:noProof/>
            <w:webHidden/>
          </w:rPr>
          <w:fldChar w:fldCharType="separate"/>
        </w:r>
        <w:r w:rsidR="00230C06">
          <w:rPr>
            <w:noProof/>
            <w:webHidden/>
          </w:rPr>
          <w:t>154</w:t>
        </w:r>
        <w:r w:rsidR="00230C06">
          <w:rPr>
            <w:noProof/>
            <w:webHidden/>
          </w:rPr>
          <w:fldChar w:fldCharType="end"/>
        </w:r>
      </w:hyperlink>
    </w:p>
    <w:p w14:paraId="4C27F464" w14:textId="7047582A" w:rsidR="00230C06" w:rsidRDefault="00FF2B1E">
      <w:pPr>
        <w:pStyle w:val="TOC4"/>
        <w:tabs>
          <w:tab w:val="left" w:pos="2160"/>
        </w:tabs>
        <w:rPr>
          <w:rFonts w:asciiTheme="minorHAnsi" w:eastAsiaTheme="minorEastAsia" w:hAnsiTheme="minorHAnsi" w:cstheme="minorBidi"/>
          <w:noProof/>
          <w:sz w:val="22"/>
          <w:szCs w:val="22"/>
        </w:rPr>
      </w:pPr>
      <w:hyperlink w:anchor="_Toc441142093" w:history="1">
        <w:r w:rsidR="00230C06" w:rsidRPr="00B14BFE">
          <w:rPr>
            <w:rStyle w:val="Hyperlink"/>
            <w:noProof/>
          </w:rPr>
          <w:t>6.3.4.5</w:t>
        </w:r>
        <w:r w:rsidR="00230C06">
          <w:rPr>
            <w:rFonts w:asciiTheme="minorHAnsi" w:eastAsiaTheme="minorEastAsia" w:hAnsiTheme="minorHAnsi" w:cstheme="minorBidi"/>
            <w:noProof/>
            <w:sz w:val="22"/>
            <w:szCs w:val="22"/>
          </w:rPr>
          <w:tab/>
        </w:r>
        <w:r w:rsidR="00230C06" w:rsidRPr="00B14BFE">
          <w:rPr>
            <w:rStyle w:val="Hyperlink"/>
            <w:noProof/>
          </w:rPr>
          <w:t>Health Status 1.3.6.1.4.1.19376.1.5.3.1.4.1.2</w:t>
        </w:r>
        <w:r w:rsidR="00230C06">
          <w:rPr>
            <w:noProof/>
            <w:webHidden/>
          </w:rPr>
          <w:tab/>
        </w:r>
        <w:r w:rsidR="00230C06">
          <w:rPr>
            <w:noProof/>
            <w:webHidden/>
          </w:rPr>
          <w:fldChar w:fldCharType="begin"/>
        </w:r>
        <w:r w:rsidR="00230C06">
          <w:rPr>
            <w:noProof/>
            <w:webHidden/>
          </w:rPr>
          <w:instrText xml:space="preserve"> PAGEREF _Toc441142093 \h </w:instrText>
        </w:r>
        <w:r w:rsidR="00230C06">
          <w:rPr>
            <w:noProof/>
            <w:webHidden/>
          </w:rPr>
        </w:r>
        <w:r w:rsidR="00230C06">
          <w:rPr>
            <w:noProof/>
            <w:webHidden/>
          </w:rPr>
          <w:fldChar w:fldCharType="separate"/>
        </w:r>
        <w:r w:rsidR="00230C06">
          <w:rPr>
            <w:noProof/>
            <w:webHidden/>
          </w:rPr>
          <w:t>154</w:t>
        </w:r>
        <w:r w:rsidR="00230C06">
          <w:rPr>
            <w:noProof/>
            <w:webHidden/>
          </w:rPr>
          <w:fldChar w:fldCharType="end"/>
        </w:r>
      </w:hyperlink>
    </w:p>
    <w:p w14:paraId="33D77140" w14:textId="45EC297B" w:rsidR="00230C06" w:rsidRDefault="00FF2B1E">
      <w:pPr>
        <w:pStyle w:val="TOC5"/>
        <w:tabs>
          <w:tab w:val="left" w:pos="2592"/>
        </w:tabs>
        <w:rPr>
          <w:rFonts w:asciiTheme="minorHAnsi" w:eastAsiaTheme="minorEastAsia" w:hAnsiTheme="minorHAnsi" w:cstheme="minorBidi"/>
          <w:noProof/>
          <w:sz w:val="22"/>
          <w:szCs w:val="22"/>
        </w:rPr>
      </w:pPr>
      <w:hyperlink w:anchor="_Toc441142094" w:history="1">
        <w:r w:rsidR="00230C06" w:rsidRPr="00B14BFE">
          <w:rPr>
            <w:rStyle w:val="Hyperlink"/>
            <w:noProof/>
          </w:rPr>
          <w:t>6.3.4.5.1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_Toc441142094 \h </w:instrText>
        </w:r>
        <w:r w:rsidR="00230C06">
          <w:rPr>
            <w:noProof/>
            <w:webHidden/>
          </w:rPr>
        </w:r>
        <w:r w:rsidR="00230C06">
          <w:rPr>
            <w:noProof/>
            <w:webHidden/>
          </w:rPr>
          <w:fldChar w:fldCharType="separate"/>
        </w:r>
        <w:r w:rsidR="00230C06">
          <w:rPr>
            <w:noProof/>
            <w:webHidden/>
          </w:rPr>
          <w:t>155</w:t>
        </w:r>
        <w:r w:rsidR="00230C06">
          <w:rPr>
            <w:noProof/>
            <w:webHidden/>
          </w:rPr>
          <w:fldChar w:fldCharType="end"/>
        </w:r>
      </w:hyperlink>
    </w:p>
    <w:p w14:paraId="6B2084AE" w14:textId="7035D27D" w:rsidR="00230C06" w:rsidRDefault="00FF2B1E">
      <w:pPr>
        <w:pStyle w:val="TOC5"/>
        <w:tabs>
          <w:tab w:val="left" w:pos="2592"/>
        </w:tabs>
        <w:rPr>
          <w:rFonts w:asciiTheme="minorHAnsi" w:eastAsiaTheme="minorEastAsia" w:hAnsiTheme="minorHAnsi" w:cstheme="minorBidi"/>
          <w:noProof/>
          <w:sz w:val="22"/>
          <w:szCs w:val="22"/>
        </w:rPr>
      </w:pPr>
      <w:hyperlink w:anchor="_Toc441142095" w:history="1">
        <w:r w:rsidR="00230C06" w:rsidRPr="00B14BFE">
          <w:rPr>
            <w:rStyle w:val="Hyperlink"/>
            <w:noProof/>
          </w:rPr>
          <w:t>6.3.4.5.2</w:t>
        </w:r>
        <w:r w:rsidR="00230C06">
          <w:rPr>
            <w:rFonts w:asciiTheme="minorHAnsi" w:eastAsiaTheme="minorEastAsia" w:hAnsiTheme="minorHAnsi" w:cstheme="minorBidi"/>
            <w:noProof/>
            <w:sz w:val="22"/>
            <w:szCs w:val="22"/>
          </w:rPr>
          <w:tab/>
        </w:r>
        <w:r w:rsidR="00230C06" w:rsidRPr="00B14BFE">
          <w:rPr>
            <w:rStyle w:val="Hyperlink"/>
            <w:noProof/>
          </w:rPr>
          <w:t>&lt;entryRelationship typeCode='REFR'&gt;</w:t>
        </w:r>
        <w:r w:rsidR="00230C06">
          <w:rPr>
            <w:noProof/>
            <w:webHidden/>
          </w:rPr>
          <w:tab/>
        </w:r>
        <w:r w:rsidR="00230C06">
          <w:rPr>
            <w:noProof/>
            <w:webHidden/>
          </w:rPr>
          <w:fldChar w:fldCharType="begin"/>
        </w:r>
        <w:r w:rsidR="00230C06">
          <w:rPr>
            <w:noProof/>
            <w:webHidden/>
          </w:rPr>
          <w:instrText xml:space="preserve"> PAGEREF _Toc441142095 \h </w:instrText>
        </w:r>
        <w:r w:rsidR="00230C06">
          <w:rPr>
            <w:noProof/>
            <w:webHidden/>
          </w:rPr>
        </w:r>
        <w:r w:rsidR="00230C06">
          <w:rPr>
            <w:noProof/>
            <w:webHidden/>
          </w:rPr>
          <w:fldChar w:fldCharType="separate"/>
        </w:r>
        <w:r w:rsidR="00230C06">
          <w:rPr>
            <w:noProof/>
            <w:webHidden/>
          </w:rPr>
          <w:t>155</w:t>
        </w:r>
        <w:r w:rsidR="00230C06">
          <w:rPr>
            <w:noProof/>
            <w:webHidden/>
          </w:rPr>
          <w:fldChar w:fldCharType="end"/>
        </w:r>
      </w:hyperlink>
    </w:p>
    <w:p w14:paraId="598EFEA5" w14:textId="2F127149" w:rsidR="00230C06" w:rsidRDefault="00FF2B1E">
      <w:pPr>
        <w:pStyle w:val="TOC5"/>
        <w:tabs>
          <w:tab w:val="left" w:pos="2592"/>
        </w:tabs>
        <w:rPr>
          <w:rFonts w:asciiTheme="minorHAnsi" w:eastAsiaTheme="minorEastAsia" w:hAnsiTheme="minorHAnsi" w:cstheme="minorBidi"/>
          <w:noProof/>
          <w:sz w:val="22"/>
          <w:szCs w:val="22"/>
        </w:rPr>
      </w:pPr>
      <w:hyperlink w:anchor="_Toc441142096" w:history="1">
        <w:r w:rsidR="00230C06" w:rsidRPr="00B14BFE">
          <w:rPr>
            <w:rStyle w:val="Hyperlink"/>
            <w:noProof/>
          </w:rPr>
          <w:t>6.3.4.5.3</w:t>
        </w:r>
        <w:r w:rsidR="00230C06">
          <w:rPr>
            <w:rFonts w:asciiTheme="minorHAnsi" w:eastAsiaTheme="minorEastAsia" w:hAnsiTheme="minorHAnsi" w:cstheme="minorBidi"/>
            <w:noProof/>
            <w:sz w:val="22"/>
            <w:szCs w:val="22"/>
          </w:rPr>
          <w:tab/>
        </w:r>
        <w:r w:rsidR="00230C06" w:rsidRPr="00B14BFE">
          <w:rPr>
            <w:rStyle w:val="Hyperlink"/>
            <w:noProof/>
          </w:rPr>
          <w:t>&lt;observation moodCode='EVN' classCode='OBS'&gt;</w:t>
        </w:r>
        <w:r w:rsidR="00230C06">
          <w:rPr>
            <w:noProof/>
            <w:webHidden/>
          </w:rPr>
          <w:tab/>
        </w:r>
        <w:r w:rsidR="00230C06">
          <w:rPr>
            <w:noProof/>
            <w:webHidden/>
          </w:rPr>
          <w:fldChar w:fldCharType="begin"/>
        </w:r>
        <w:r w:rsidR="00230C06">
          <w:rPr>
            <w:noProof/>
            <w:webHidden/>
          </w:rPr>
          <w:instrText xml:space="preserve"> PAGEREF _Toc441142096 \h </w:instrText>
        </w:r>
        <w:r w:rsidR="00230C06">
          <w:rPr>
            <w:noProof/>
            <w:webHidden/>
          </w:rPr>
        </w:r>
        <w:r w:rsidR="00230C06">
          <w:rPr>
            <w:noProof/>
            <w:webHidden/>
          </w:rPr>
          <w:fldChar w:fldCharType="separate"/>
        </w:r>
        <w:r w:rsidR="00230C06">
          <w:rPr>
            <w:noProof/>
            <w:webHidden/>
          </w:rPr>
          <w:t>155</w:t>
        </w:r>
        <w:r w:rsidR="00230C06">
          <w:rPr>
            <w:noProof/>
            <w:webHidden/>
          </w:rPr>
          <w:fldChar w:fldCharType="end"/>
        </w:r>
      </w:hyperlink>
    </w:p>
    <w:p w14:paraId="5DCBEE76" w14:textId="59303DCC" w:rsidR="00230C06" w:rsidRDefault="00FF2B1E">
      <w:pPr>
        <w:pStyle w:val="TOC5"/>
        <w:tabs>
          <w:tab w:val="left" w:pos="2592"/>
        </w:tabs>
        <w:rPr>
          <w:rFonts w:asciiTheme="minorHAnsi" w:eastAsiaTheme="minorEastAsia" w:hAnsiTheme="minorHAnsi" w:cstheme="minorBidi"/>
          <w:noProof/>
          <w:sz w:val="22"/>
          <w:szCs w:val="22"/>
        </w:rPr>
      </w:pPr>
      <w:hyperlink w:anchor="_Toc441142097" w:history="1">
        <w:r w:rsidR="00230C06" w:rsidRPr="00B14BFE">
          <w:rPr>
            <w:rStyle w:val="Hyperlink"/>
            <w:noProof/>
          </w:rPr>
          <w:t>6.3.4.5.4</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root='2.16.840.1.113883.10.20.1.51'/&gt; &lt;templateId root='1.3.6.1.4.1.19376.1.5.3.1.4.1.2'/&gt;</w:t>
        </w:r>
        <w:r w:rsidR="00230C06">
          <w:rPr>
            <w:noProof/>
            <w:webHidden/>
          </w:rPr>
          <w:tab/>
        </w:r>
        <w:r w:rsidR="00230C06">
          <w:rPr>
            <w:noProof/>
            <w:webHidden/>
          </w:rPr>
          <w:fldChar w:fldCharType="begin"/>
        </w:r>
        <w:r w:rsidR="00230C06">
          <w:rPr>
            <w:noProof/>
            <w:webHidden/>
          </w:rPr>
          <w:instrText xml:space="preserve"> PAGEREF _Toc441142097 \h </w:instrText>
        </w:r>
        <w:r w:rsidR="00230C06">
          <w:rPr>
            <w:noProof/>
            <w:webHidden/>
          </w:rPr>
        </w:r>
        <w:r w:rsidR="00230C06">
          <w:rPr>
            <w:noProof/>
            <w:webHidden/>
          </w:rPr>
          <w:fldChar w:fldCharType="separate"/>
        </w:r>
        <w:r w:rsidR="00230C06">
          <w:rPr>
            <w:noProof/>
            <w:webHidden/>
          </w:rPr>
          <w:t>155</w:t>
        </w:r>
        <w:r w:rsidR="00230C06">
          <w:rPr>
            <w:noProof/>
            <w:webHidden/>
          </w:rPr>
          <w:fldChar w:fldCharType="end"/>
        </w:r>
      </w:hyperlink>
    </w:p>
    <w:p w14:paraId="7387FBA2" w14:textId="12940206" w:rsidR="00230C06" w:rsidRDefault="00FF2B1E">
      <w:pPr>
        <w:pStyle w:val="TOC5"/>
        <w:tabs>
          <w:tab w:val="left" w:pos="2592"/>
        </w:tabs>
        <w:rPr>
          <w:rFonts w:asciiTheme="minorHAnsi" w:eastAsiaTheme="minorEastAsia" w:hAnsiTheme="minorHAnsi" w:cstheme="minorBidi"/>
          <w:noProof/>
          <w:sz w:val="22"/>
          <w:szCs w:val="22"/>
        </w:rPr>
      </w:pPr>
      <w:hyperlink w:anchor="_Toc441142098" w:history="1">
        <w:r w:rsidR="00230C06" w:rsidRPr="00B14BFE">
          <w:rPr>
            <w:rStyle w:val="Hyperlink"/>
            <w:noProof/>
          </w:rPr>
          <w:t>6.3.4.5.5</w:t>
        </w:r>
        <w:r w:rsidR="00230C06">
          <w:rPr>
            <w:rFonts w:asciiTheme="minorHAnsi" w:eastAsiaTheme="minorEastAsia" w:hAnsiTheme="minorHAnsi" w:cstheme="minorBidi"/>
            <w:noProof/>
            <w:sz w:val="22"/>
            <w:szCs w:val="22"/>
          </w:rPr>
          <w:tab/>
        </w:r>
        <w:r w:rsidR="00230C06" w:rsidRPr="00B14BFE">
          <w:rPr>
            <w:rStyle w:val="Hyperlink"/>
            <w:noProof/>
          </w:rPr>
          <w:t>&lt;code code='11323-3' displayName='Health Status' codeSystem='2.16.840.1.113883.6.1' codeSystemName='LOINC' /&gt;</w:t>
        </w:r>
        <w:r w:rsidR="00230C06">
          <w:rPr>
            <w:noProof/>
            <w:webHidden/>
          </w:rPr>
          <w:tab/>
        </w:r>
        <w:r w:rsidR="00230C06">
          <w:rPr>
            <w:noProof/>
            <w:webHidden/>
          </w:rPr>
          <w:fldChar w:fldCharType="begin"/>
        </w:r>
        <w:r w:rsidR="00230C06">
          <w:rPr>
            <w:noProof/>
            <w:webHidden/>
          </w:rPr>
          <w:instrText xml:space="preserve"> PAGEREF _Toc441142098 \h </w:instrText>
        </w:r>
        <w:r w:rsidR="00230C06">
          <w:rPr>
            <w:noProof/>
            <w:webHidden/>
          </w:rPr>
        </w:r>
        <w:r w:rsidR="00230C06">
          <w:rPr>
            <w:noProof/>
            <w:webHidden/>
          </w:rPr>
          <w:fldChar w:fldCharType="separate"/>
        </w:r>
        <w:r w:rsidR="00230C06">
          <w:rPr>
            <w:noProof/>
            <w:webHidden/>
          </w:rPr>
          <w:t>155</w:t>
        </w:r>
        <w:r w:rsidR="00230C06">
          <w:rPr>
            <w:noProof/>
            <w:webHidden/>
          </w:rPr>
          <w:fldChar w:fldCharType="end"/>
        </w:r>
      </w:hyperlink>
    </w:p>
    <w:p w14:paraId="42CD5CBA" w14:textId="4BCCF91A" w:rsidR="00230C06" w:rsidRDefault="00FF2B1E">
      <w:pPr>
        <w:pStyle w:val="TOC5"/>
        <w:tabs>
          <w:tab w:val="left" w:pos="2592"/>
        </w:tabs>
        <w:rPr>
          <w:rFonts w:asciiTheme="minorHAnsi" w:eastAsiaTheme="minorEastAsia" w:hAnsiTheme="minorHAnsi" w:cstheme="minorBidi"/>
          <w:noProof/>
          <w:sz w:val="22"/>
          <w:szCs w:val="22"/>
        </w:rPr>
      </w:pPr>
      <w:hyperlink w:anchor="_Toc441142099" w:history="1">
        <w:r w:rsidR="00230C06" w:rsidRPr="00B14BFE">
          <w:rPr>
            <w:rStyle w:val="Hyperlink"/>
            <w:noProof/>
          </w:rPr>
          <w:t>6.3.4.5.6</w:t>
        </w:r>
        <w:r w:rsidR="00230C06">
          <w:rPr>
            <w:rFonts w:asciiTheme="minorHAnsi" w:eastAsiaTheme="minorEastAsia" w:hAnsiTheme="minorHAnsi" w:cstheme="minorBidi"/>
            <w:noProof/>
            <w:sz w:val="22"/>
            <w:szCs w:val="22"/>
          </w:rPr>
          <w:tab/>
        </w:r>
        <w:r w:rsidR="00230C06" w:rsidRPr="00B14BFE">
          <w:rPr>
            <w:rStyle w:val="Hyperlink"/>
            <w:noProof/>
          </w:rPr>
          <w:t>&lt;text&gt;&lt;reference value='#hstatus-2'/&gt;&lt;/text&gt;</w:t>
        </w:r>
        <w:r w:rsidR="00230C06">
          <w:rPr>
            <w:noProof/>
            <w:webHidden/>
          </w:rPr>
          <w:tab/>
        </w:r>
        <w:r w:rsidR="00230C06">
          <w:rPr>
            <w:noProof/>
            <w:webHidden/>
          </w:rPr>
          <w:fldChar w:fldCharType="begin"/>
        </w:r>
        <w:r w:rsidR="00230C06">
          <w:rPr>
            <w:noProof/>
            <w:webHidden/>
          </w:rPr>
          <w:instrText xml:space="preserve"> PAGEREF _Toc441142099 \h </w:instrText>
        </w:r>
        <w:r w:rsidR="00230C06">
          <w:rPr>
            <w:noProof/>
            <w:webHidden/>
          </w:rPr>
        </w:r>
        <w:r w:rsidR="00230C06">
          <w:rPr>
            <w:noProof/>
            <w:webHidden/>
          </w:rPr>
          <w:fldChar w:fldCharType="separate"/>
        </w:r>
        <w:r w:rsidR="00230C06">
          <w:rPr>
            <w:noProof/>
            <w:webHidden/>
          </w:rPr>
          <w:t>156</w:t>
        </w:r>
        <w:r w:rsidR="00230C06">
          <w:rPr>
            <w:noProof/>
            <w:webHidden/>
          </w:rPr>
          <w:fldChar w:fldCharType="end"/>
        </w:r>
      </w:hyperlink>
    </w:p>
    <w:p w14:paraId="5B6B348B" w14:textId="0BE11F78" w:rsidR="00230C06" w:rsidRDefault="00FF2B1E">
      <w:pPr>
        <w:pStyle w:val="TOC5"/>
        <w:tabs>
          <w:tab w:val="left" w:pos="2592"/>
        </w:tabs>
        <w:rPr>
          <w:rFonts w:asciiTheme="minorHAnsi" w:eastAsiaTheme="minorEastAsia" w:hAnsiTheme="minorHAnsi" w:cstheme="minorBidi"/>
          <w:noProof/>
          <w:sz w:val="22"/>
          <w:szCs w:val="22"/>
        </w:rPr>
      </w:pPr>
      <w:hyperlink w:anchor="_Toc441142100" w:history="1">
        <w:r w:rsidR="00230C06" w:rsidRPr="00B14BFE">
          <w:rPr>
            <w:rStyle w:val="Hyperlink"/>
            <w:noProof/>
          </w:rPr>
          <w:t>6.3.4.5.7</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_Toc441142100 \h </w:instrText>
        </w:r>
        <w:r w:rsidR="00230C06">
          <w:rPr>
            <w:noProof/>
            <w:webHidden/>
          </w:rPr>
        </w:r>
        <w:r w:rsidR="00230C06">
          <w:rPr>
            <w:noProof/>
            <w:webHidden/>
          </w:rPr>
          <w:fldChar w:fldCharType="separate"/>
        </w:r>
        <w:r w:rsidR="00230C06">
          <w:rPr>
            <w:noProof/>
            <w:webHidden/>
          </w:rPr>
          <w:t>156</w:t>
        </w:r>
        <w:r w:rsidR="00230C06">
          <w:rPr>
            <w:noProof/>
            <w:webHidden/>
          </w:rPr>
          <w:fldChar w:fldCharType="end"/>
        </w:r>
      </w:hyperlink>
    </w:p>
    <w:p w14:paraId="3ACBA4B1" w14:textId="2E239392" w:rsidR="00230C06" w:rsidRDefault="00FF2B1E">
      <w:pPr>
        <w:pStyle w:val="TOC5"/>
        <w:tabs>
          <w:tab w:val="left" w:pos="2592"/>
        </w:tabs>
        <w:rPr>
          <w:rFonts w:asciiTheme="minorHAnsi" w:eastAsiaTheme="minorEastAsia" w:hAnsiTheme="minorHAnsi" w:cstheme="minorBidi"/>
          <w:noProof/>
          <w:sz w:val="22"/>
          <w:szCs w:val="22"/>
        </w:rPr>
      </w:pPr>
      <w:hyperlink w:anchor="_Toc441142101" w:history="1">
        <w:r w:rsidR="00230C06" w:rsidRPr="00B14BFE">
          <w:rPr>
            <w:rStyle w:val="Hyperlink"/>
            <w:noProof/>
          </w:rPr>
          <w:t>6.3.4.5.8</w:t>
        </w:r>
        <w:r w:rsidR="00230C06">
          <w:rPr>
            <w:rFonts w:asciiTheme="minorHAnsi" w:eastAsiaTheme="minorEastAsia" w:hAnsiTheme="minorHAnsi" w:cstheme="minorBidi"/>
            <w:noProof/>
            <w:sz w:val="22"/>
            <w:szCs w:val="22"/>
          </w:rPr>
          <w:tab/>
        </w:r>
        <w:r w:rsidR="00230C06" w:rsidRPr="00B14BFE">
          <w:rPr>
            <w:rStyle w:val="Hyperlink"/>
            <w:noProof/>
          </w:rPr>
          <w:t>&lt;value xsi:type='CE' code=' ' displayName=' ' codeSystem='2.16.840.1.113883.6.96' codeSystemName='SNOMED CT'&gt;</w:t>
        </w:r>
        <w:r w:rsidR="00230C06">
          <w:rPr>
            <w:noProof/>
            <w:webHidden/>
          </w:rPr>
          <w:tab/>
        </w:r>
        <w:r w:rsidR="00230C06">
          <w:rPr>
            <w:noProof/>
            <w:webHidden/>
          </w:rPr>
          <w:fldChar w:fldCharType="begin"/>
        </w:r>
        <w:r w:rsidR="00230C06">
          <w:rPr>
            <w:noProof/>
            <w:webHidden/>
          </w:rPr>
          <w:instrText xml:space="preserve"> PAGEREF _Toc441142101 \h </w:instrText>
        </w:r>
        <w:r w:rsidR="00230C06">
          <w:rPr>
            <w:noProof/>
            <w:webHidden/>
          </w:rPr>
        </w:r>
        <w:r w:rsidR="00230C06">
          <w:rPr>
            <w:noProof/>
            <w:webHidden/>
          </w:rPr>
          <w:fldChar w:fldCharType="separate"/>
        </w:r>
        <w:r w:rsidR="00230C06">
          <w:rPr>
            <w:noProof/>
            <w:webHidden/>
          </w:rPr>
          <w:t>156</w:t>
        </w:r>
        <w:r w:rsidR="00230C06">
          <w:rPr>
            <w:noProof/>
            <w:webHidden/>
          </w:rPr>
          <w:fldChar w:fldCharType="end"/>
        </w:r>
      </w:hyperlink>
    </w:p>
    <w:p w14:paraId="3179FF3B" w14:textId="480E8FB9" w:rsidR="00230C06" w:rsidRDefault="00FF2B1E">
      <w:pPr>
        <w:pStyle w:val="TOC4"/>
        <w:tabs>
          <w:tab w:val="left" w:pos="2160"/>
        </w:tabs>
        <w:rPr>
          <w:rFonts w:asciiTheme="minorHAnsi" w:eastAsiaTheme="minorEastAsia" w:hAnsiTheme="minorHAnsi" w:cstheme="minorBidi"/>
          <w:noProof/>
          <w:sz w:val="22"/>
          <w:szCs w:val="22"/>
        </w:rPr>
      </w:pPr>
      <w:hyperlink w:anchor="_Toc441142102" w:history="1">
        <w:r w:rsidR="00230C06" w:rsidRPr="00B14BFE">
          <w:rPr>
            <w:rStyle w:val="Hyperlink"/>
            <w:noProof/>
          </w:rPr>
          <w:t>6.3.4.6</w:t>
        </w:r>
        <w:r w:rsidR="00230C06">
          <w:rPr>
            <w:rFonts w:asciiTheme="minorHAnsi" w:eastAsiaTheme="minorEastAsia" w:hAnsiTheme="minorHAnsi" w:cstheme="minorBidi"/>
            <w:noProof/>
            <w:sz w:val="22"/>
            <w:szCs w:val="22"/>
          </w:rPr>
          <w:tab/>
        </w:r>
        <w:r w:rsidR="00230C06" w:rsidRPr="00B14BFE">
          <w:rPr>
            <w:rStyle w:val="Hyperlink"/>
            <w:noProof/>
          </w:rPr>
          <w:t>Comments 1.3.6.1.4.1.19376.1.5.3.1.4.2</w:t>
        </w:r>
        <w:r w:rsidR="00230C06">
          <w:rPr>
            <w:noProof/>
            <w:webHidden/>
          </w:rPr>
          <w:tab/>
        </w:r>
        <w:r w:rsidR="00230C06">
          <w:rPr>
            <w:noProof/>
            <w:webHidden/>
          </w:rPr>
          <w:fldChar w:fldCharType="begin"/>
        </w:r>
        <w:r w:rsidR="00230C06">
          <w:rPr>
            <w:noProof/>
            <w:webHidden/>
          </w:rPr>
          <w:instrText xml:space="preserve"> PAGEREF _Toc441142102 \h </w:instrText>
        </w:r>
        <w:r w:rsidR="00230C06">
          <w:rPr>
            <w:noProof/>
            <w:webHidden/>
          </w:rPr>
        </w:r>
        <w:r w:rsidR="00230C06">
          <w:rPr>
            <w:noProof/>
            <w:webHidden/>
          </w:rPr>
          <w:fldChar w:fldCharType="separate"/>
        </w:r>
        <w:r w:rsidR="00230C06">
          <w:rPr>
            <w:noProof/>
            <w:webHidden/>
          </w:rPr>
          <w:t>156</w:t>
        </w:r>
        <w:r w:rsidR="00230C06">
          <w:rPr>
            <w:noProof/>
            <w:webHidden/>
          </w:rPr>
          <w:fldChar w:fldCharType="end"/>
        </w:r>
      </w:hyperlink>
    </w:p>
    <w:p w14:paraId="3041479C" w14:textId="01071E66" w:rsidR="00230C06" w:rsidRDefault="00FF2B1E">
      <w:pPr>
        <w:pStyle w:val="TOC5"/>
        <w:tabs>
          <w:tab w:val="left" w:pos="2592"/>
        </w:tabs>
        <w:rPr>
          <w:rFonts w:asciiTheme="minorHAnsi" w:eastAsiaTheme="minorEastAsia" w:hAnsiTheme="minorHAnsi" w:cstheme="minorBidi"/>
          <w:noProof/>
          <w:sz w:val="22"/>
          <w:szCs w:val="22"/>
        </w:rPr>
      </w:pPr>
      <w:hyperlink w:anchor="_Toc441142103" w:history="1">
        <w:r w:rsidR="00230C06" w:rsidRPr="00B14BFE">
          <w:rPr>
            <w:rStyle w:val="Hyperlink"/>
            <w:noProof/>
          </w:rPr>
          <w:t>6.3.4.6.1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_Toc441142103 \h </w:instrText>
        </w:r>
        <w:r w:rsidR="00230C06">
          <w:rPr>
            <w:noProof/>
            <w:webHidden/>
          </w:rPr>
        </w:r>
        <w:r w:rsidR="00230C06">
          <w:rPr>
            <w:noProof/>
            <w:webHidden/>
          </w:rPr>
          <w:fldChar w:fldCharType="separate"/>
        </w:r>
        <w:r w:rsidR="00230C06">
          <w:rPr>
            <w:noProof/>
            <w:webHidden/>
          </w:rPr>
          <w:t>157</w:t>
        </w:r>
        <w:r w:rsidR="00230C06">
          <w:rPr>
            <w:noProof/>
            <w:webHidden/>
          </w:rPr>
          <w:fldChar w:fldCharType="end"/>
        </w:r>
      </w:hyperlink>
    </w:p>
    <w:p w14:paraId="536508F5" w14:textId="0ED4BD0C" w:rsidR="00230C06" w:rsidRDefault="00FF2B1E">
      <w:pPr>
        <w:pStyle w:val="TOC5"/>
        <w:tabs>
          <w:tab w:val="left" w:pos="2592"/>
        </w:tabs>
        <w:rPr>
          <w:rFonts w:asciiTheme="minorHAnsi" w:eastAsiaTheme="minorEastAsia" w:hAnsiTheme="minorHAnsi" w:cstheme="minorBidi"/>
          <w:noProof/>
          <w:sz w:val="22"/>
          <w:szCs w:val="22"/>
        </w:rPr>
      </w:pPr>
      <w:hyperlink w:anchor="_Toc441142104" w:history="1">
        <w:r w:rsidR="00230C06" w:rsidRPr="00B14BFE">
          <w:rPr>
            <w:rStyle w:val="Hyperlink"/>
            <w:noProof/>
          </w:rPr>
          <w:t>6.3.4.6.2</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_Toc441142104 \h </w:instrText>
        </w:r>
        <w:r w:rsidR="00230C06">
          <w:rPr>
            <w:noProof/>
            <w:webHidden/>
          </w:rPr>
        </w:r>
        <w:r w:rsidR="00230C06">
          <w:rPr>
            <w:noProof/>
            <w:webHidden/>
          </w:rPr>
          <w:fldChar w:fldCharType="separate"/>
        </w:r>
        <w:r w:rsidR="00230C06">
          <w:rPr>
            <w:noProof/>
            <w:webHidden/>
          </w:rPr>
          <w:t>157</w:t>
        </w:r>
        <w:r w:rsidR="00230C06">
          <w:rPr>
            <w:noProof/>
            <w:webHidden/>
          </w:rPr>
          <w:fldChar w:fldCharType="end"/>
        </w:r>
      </w:hyperlink>
    </w:p>
    <w:p w14:paraId="66157E50" w14:textId="4DACFD8C" w:rsidR="00230C06" w:rsidRDefault="00FF2B1E">
      <w:pPr>
        <w:pStyle w:val="TOC5"/>
        <w:tabs>
          <w:tab w:val="left" w:pos="2592"/>
        </w:tabs>
        <w:rPr>
          <w:rFonts w:asciiTheme="minorHAnsi" w:eastAsiaTheme="minorEastAsia" w:hAnsiTheme="minorHAnsi" w:cstheme="minorBidi"/>
          <w:noProof/>
          <w:sz w:val="22"/>
          <w:szCs w:val="22"/>
        </w:rPr>
      </w:pPr>
      <w:hyperlink w:anchor="_Toc441142105" w:history="1">
        <w:r w:rsidR="00230C06" w:rsidRPr="00B14BFE">
          <w:rPr>
            <w:rStyle w:val="Hyperlink"/>
            <w:noProof/>
          </w:rPr>
          <w:t>6.3.4.6.3</w:t>
        </w:r>
        <w:r w:rsidR="00230C06">
          <w:rPr>
            <w:rFonts w:asciiTheme="minorHAnsi" w:eastAsiaTheme="minorEastAsia" w:hAnsiTheme="minorHAnsi" w:cstheme="minorBidi"/>
            <w:noProof/>
            <w:sz w:val="22"/>
            <w:szCs w:val="22"/>
          </w:rPr>
          <w:tab/>
        </w:r>
        <w:r w:rsidR="00230C06" w:rsidRPr="00B14BFE">
          <w:rPr>
            <w:rStyle w:val="Hyperlink"/>
            <w:noProof/>
          </w:rPr>
          <w:t>&lt;entryRelationship typeCode='SUBJ' inversionInd='true'&gt; or &lt;component typeCode='COMP'/&gt;</w:t>
        </w:r>
        <w:r w:rsidR="00230C06">
          <w:rPr>
            <w:noProof/>
            <w:webHidden/>
          </w:rPr>
          <w:tab/>
        </w:r>
        <w:r w:rsidR="00230C06">
          <w:rPr>
            <w:noProof/>
            <w:webHidden/>
          </w:rPr>
          <w:fldChar w:fldCharType="begin"/>
        </w:r>
        <w:r w:rsidR="00230C06">
          <w:rPr>
            <w:noProof/>
            <w:webHidden/>
          </w:rPr>
          <w:instrText xml:space="preserve"> PAGEREF _Toc441142105 \h </w:instrText>
        </w:r>
        <w:r w:rsidR="00230C06">
          <w:rPr>
            <w:noProof/>
            <w:webHidden/>
          </w:rPr>
        </w:r>
        <w:r w:rsidR="00230C06">
          <w:rPr>
            <w:noProof/>
            <w:webHidden/>
          </w:rPr>
          <w:fldChar w:fldCharType="separate"/>
        </w:r>
        <w:r w:rsidR="00230C06">
          <w:rPr>
            <w:noProof/>
            <w:webHidden/>
          </w:rPr>
          <w:t>157</w:t>
        </w:r>
        <w:r w:rsidR="00230C06">
          <w:rPr>
            <w:noProof/>
            <w:webHidden/>
          </w:rPr>
          <w:fldChar w:fldCharType="end"/>
        </w:r>
      </w:hyperlink>
    </w:p>
    <w:p w14:paraId="619B9EB3" w14:textId="74050C78" w:rsidR="00230C06" w:rsidRDefault="00FF2B1E">
      <w:pPr>
        <w:pStyle w:val="TOC5"/>
        <w:tabs>
          <w:tab w:val="left" w:pos="2592"/>
        </w:tabs>
        <w:rPr>
          <w:rFonts w:asciiTheme="minorHAnsi" w:eastAsiaTheme="minorEastAsia" w:hAnsiTheme="minorHAnsi" w:cstheme="minorBidi"/>
          <w:noProof/>
          <w:sz w:val="22"/>
          <w:szCs w:val="22"/>
        </w:rPr>
      </w:pPr>
      <w:hyperlink w:anchor="_Toc441142106" w:history="1">
        <w:r w:rsidR="00230C06" w:rsidRPr="00B14BFE">
          <w:rPr>
            <w:rStyle w:val="Hyperlink"/>
            <w:noProof/>
          </w:rPr>
          <w:t>6.3.4.6.4</w:t>
        </w:r>
        <w:r w:rsidR="00230C06">
          <w:rPr>
            <w:rFonts w:asciiTheme="minorHAnsi" w:eastAsiaTheme="minorEastAsia" w:hAnsiTheme="minorHAnsi" w:cstheme="minorBidi"/>
            <w:noProof/>
            <w:sz w:val="22"/>
            <w:szCs w:val="22"/>
          </w:rPr>
          <w:tab/>
        </w:r>
        <w:r w:rsidR="00230C06" w:rsidRPr="00B14BFE">
          <w:rPr>
            <w:rStyle w:val="Hyperlink"/>
            <w:noProof/>
          </w:rPr>
          <w:t>&lt;act classCode='ACT' moodCode='EVN'&gt;</w:t>
        </w:r>
        <w:r w:rsidR="00230C06">
          <w:rPr>
            <w:noProof/>
            <w:webHidden/>
          </w:rPr>
          <w:tab/>
        </w:r>
        <w:r w:rsidR="00230C06">
          <w:rPr>
            <w:noProof/>
            <w:webHidden/>
          </w:rPr>
          <w:fldChar w:fldCharType="begin"/>
        </w:r>
        <w:r w:rsidR="00230C06">
          <w:rPr>
            <w:noProof/>
            <w:webHidden/>
          </w:rPr>
          <w:instrText xml:space="preserve"> PAGEREF _Toc441142106 \h </w:instrText>
        </w:r>
        <w:r w:rsidR="00230C06">
          <w:rPr>
            <w:noProof/>
            <w:webHidden/>
          </w:rPr>
        </w:r>
        <w:r w:rsidR="00230C06">
          <w:rPr>
            <w:noProof/>
            <w:webHidden/>
          </w:rPr>
          <w:fldChar w:fldCharType="separate"/>
        </w:r>
        <w:r w:rsidR="00230C06">
          <w:rPr>
            <w:noProof/>
            <w:webHidden/>
          </w:rPr>
          <w:t>158</w:t>
        </w:r>
        <w:r w:rsidR="00230C06">
          <w:rPr>
            <w:noProof/>
            <w:webHidden/>
          </w:rPr>
          <w:fldChar w:fldCharType="end"/>
        </w:r>
      </w:hyperlink>
    </w:p>
    <w:p w14:paraId="2A24187D" w14:textId="52FFDBB9" w:rsidR="00230C06" w:rsidRDefault="00FF2B1E">
      <w:pPr>
        <w:pStyle w:val="TOC5"/>
        <w:tabs>
          <w:tab w:val="left" w:pos="2592"/>
        </w:tabs>
        <w:rPr>
          <w:rFonts w:asciiTheme="minorHAnsi" w:eastAsiaTheme="minorEastAsia" w:hAnsiTheme="minorHAnsi" w:cstheme="minorBidi"/>
          <w:noProof/>
          <w:sz w:val="22"/>
          <w:szCs w:val="22"/>
        </w:rPr>
      </w:pPr>
      <w:hyperlink w:anchor="_Toc441142107" w:history="1">
        <w:r w:rsidR="00230C06" w:rsidRPr="00B14BFE">
          <w:rPr>
            <w:rStyle w:val="Hyperlink"/>
            <w:noProof/>
          </w:rPr>
          <w:t>6.3.4.6.5</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root='2.16.840.1.113883.10.20.1.40'/&gt; &lt;templateId root='1.3.6.1.4.1.19376.1.5.3.1.4.2'/&gt;</w:t>
        </w:r>
        <w:r w:rsidR="00230C06">
          <w:rPr>
            <w:noProof/>
            <w:webHidden/>
          </w:rPr>
          <w:tab/>
        </w:r>
        <w:r w:rsidR="00230C06">
          <w:rPr>
            <w:noProof/>
            <w:webHidden/>
          </w:rPr>
          <w:fldChar w:fldCharType="begin"/>
        </w:r>
        <w:r w:rsidR="00230C06">
          <w:rPr>
            <w:noProof/>
            <w:webHidden/>
          </w:rPr>
          <w:instrText xml:space="preserve"> PAGEREF _Toc441142107 \h </w:instrText>
        </w:r>
        <w:r w:rsidR="00230C06">
          <w:rPr>
            <w:noProof/>
            <w:webHidden/>
          </w:rPr>
        </w:r>
        <w:r w:rsidR="00230C06">
          <w:rPr>
            <w:noProof/>
            <w:webHidden/>
          </w:rPr>
          <w:fldChar w:fldCharType="separate"/>
        </w:r>
        <w:r w:rsidR="00230C06">
          <w:rPr>
            <w:noProof/>
            <w:webHidden/>
          </w:rPr>
          <w:t>158</w:t>
        </w:r>
        <w:r w:rsidR="00230C06">
          <w:rPr>
            <w:noProof/>
            <w:webHidden/>
          </w:rPr>
          <w:fldChar w:fldCharType="end"/>
        </w:r>
      </w:hyperlink>
    </w:p>
    <w:p w14:paraId="45CC369F" w14:textId="76467FED" w:rsidR="00230C06" w:rsidRDefault="00FF2B1E">
      <w:pPr>
        <w:pStyle w:val="TOC5"/>
        <w:tabs>
          <w:tab w:val="left" w:pos="2592"/>
        </w:tabs>
        <w:rPr>
          <w:rFonts w:asciiTheme="minorHAnsi" w:eastAsiaTheme="minorEastAsia" w:hAnsiTheme="minorHAnsi" w:cstheme="minorBidi"/>
          <w:noProof/>
          <w:sz w:val="22"/>
          <w:szCs w:val="22"/>
        </w:rPr>
      </w:pPr>
      <w:hyperlink w:anchor="_Toc441142108" w:history="1">
        <w:r w:rsidR="00230C06" w:rsidRPr="00B14BFE">
          <w:rPr>
            <w:rStyle w:val="Hyperlink"/>
            <w:noProof/>
          </w:rPr>
          <w:t>6.3.4.6.6</w:t>
        </w:r>
        <w:r w:rsidR="00230C06">
          <w:rPr>
            <w:rFonts w:asciiTheme="minorHAnsi" w:eastAsiaTheme="minorEastAsia" w:hAnsiTheme="minorHAnsi" w:cstheme="minorBidi"/>
            <w:noProof/>
            <w:sz w:val="22"/>
            <w:szCs w:val="22"/>
          </w:rPr>
          <w:tab/>
        </w:r>
        <w:r w:rsidR="00230C06" w:rsidRPr="00B14BFE">
          <w:rPr>
            <w:rStyle w:val="Hyperlink"/>
            <w:noProof/>
          </w:rPr>
          <w:t>&lt;code code='48767-8' displayName='Annotation Comment' codeSystem='2.16.840.1.113883.6.1' codeSystemName='LOINC' /&gt;</w:t>
        </w:r>
        <w:r w:rsidR="00230C06">
          <w:rPr>
            <w:noProof/>
            <w:webHidden/>
          </w:rPr>
          <w:tab/>
        </w:r>
        <w:r w:rsidR="00230C06">
          <w:rPr>
            <w:noProof/>
            <w:webHidden/>
          </w:rPr>
          <w:fldChar w:fldCharType="begin"/>
        </w:r>
        <w:r w:rsidR="00230C06">
          <w:rPr>
            <w:noProof/>
            <w:webHidden/>
          </w:rPr>
          <w:instrText xml:space="preserve"> PAGEREF _Toc441142108 \h </w:instrText>
        </w:r>
        <w:r w:rsidR="00230C06">
          <w:rPr>
            <w:noProof/>
            <w:webHidden/>
          </w:rPr>
        </w:r>
        <w:r w:rsidR="00230C06">
          <w:rPr>
            <w:noProof/>
            <w:webHidden/>
          </w:rPr>
          <w:fldChar w:fldCharType="separate"/>
        </w:r>
        <w:r w:rsidR="00230C06">
          <w:rPr>
            <w:noProof/>
            <w:webHidden/>
          </w:rPr>
          <w:t>158</w:t>
        </w:r>
        <w:r w:rsidR="00230C06">
          <w:rPr>
            <w:noProof/>
            <w:webHidden/>
          </w:rPr>
          <w:fldChar w:fldCharType="end"/>
        </w:r>
      </w:hyperlink>
    </w:p>
    <w:p w14:paraId="465848FA" w14:textId="5ACBB6F1" w:rsidR="00230C06" w:rsidRDefault="00FF2B1E">
      <w:pPr>
        <w:pStyle w:val="TOC5"/>
        <w:tabs>
          <w:tab w:val="left" w:pos="2592"/>
        </w:tabs>
        <w:rPr>
          <w:rFonts w:asciiTheme="minorHAnsi" w:eastAsiaTheme="minorEastAsia" w:hAnsiTheme="minorHAnsi" w:cstheme="minorBidi"/>
          <w:noProof/>
          <w:sz w:val="22"/>
          <w:szCs w:val="22"/>
        </w:rPr>
      </w:pPr>
      <w:hyperlink w:anchor="_Toc441142109" w:history="1">
        <w:r w:rsidR="00230C06" w:rsidRPr="00B14BFE">
          <w:rPr>
            <w:rStyle w:val="Hyperlink"/>
            <w:noProof/>
          </w:rPr>
          <w:t>6.3.4.6.7</w:t>
        </w:r>
        <w:r w:rsidR="00230C06">
          <w:rPr>
            <w:rFonts w:asciiTheme="minorHAnsi" w:eastAsiaTheme="minorEastAsia" w:hAnsiTheme="minorHAnsi" w:cstheme="minorBidi"/>
            <w:noProof/>
            <w:sz w:val="22"/>
            <w:szCs w:val="22"/>
          </w:rPr>
          <w:tab/>
        </w:r>
        <w:r w:rsidR="00230C06" w:rsidRPr="00B14BFE">
          <w:rPr>
            <w:rStyle w:val="Hyperlink"/>
            <w:noProof/>
          </w:rPr>
          <w:t>&lt;text&gt;&lt;reference value='#comment-2'/&gt;&lt;/text&gt;</w:t>
        </w:r>
        <w:r w:rsidR="00230C06">
          <w:rPr>
            <w:noProof/>
            <w:webHidden/>
          </w:rPr>
          <w:tab/>
        </w:r>
        <w:r w:rsidR="00230C06">
          <w:rPr>
            <w:noProof/>
            <w:webHidden/>
          </w:rPr>
          <w:fldChar w:fldCharType="begin"/>
        </w:r>
        <w:r w:rsidR="00230C06">
          <w:rPr>
            <w:noProof/>
            <w:webHidden/>
          </w:rPr>
          <w:instrText xml:space="preserve"> PAGEREF _Toc441142109 \h </w:instrText>
        </w:r>
        <w:r w:rsidR="00230C06">
          <w:rPr>
            <w:noProof/>
            <w:webHidden/>
          </w:rPr>
        </w:r>
        <w:r w:rsidR="00230C06">
          <w:rPr>
            <w:noProof/>
            <w:webHidden/>
          </w:rPr>
          <w:fldChar w:fldCharType="separate"/>
        </w:r>
        <w:r w:rsidR="00230C06">
          <w:rPr>
            <w:noProof/>
            <w:webHidden/>
          </w:rPr>
          <w:t>158</w:t>
        </w:r>
        <w:r w:rsidR="00230C06">
          <w:rPr>
            <w:noProof/>
            <w:webHidden/>
          </w:rPr>
          <w:fldChar w:fldCharType="end"/>
        </w:r>
      </w:hyperlink>
    </w:p>
    <w:p w14:paraId="43F48925" w14:textId="3A3E4ABC" w:rsidR="00230C06" w:rsidRDefault="00FF2B1E">
      <w:pPr>
        <w:pStyle w:val="TOC5"/>
        <w:tabs>
          <w:tab w:val="left" w:pos="2592"/>
        </w:tabs>
        <w:rPr>
          <w:rFonts w:asciiTheme="minorHAnsi" w:eastAsiaTheme="minorEastAsia" w:hAnsiTheme="minorHAnsi" w:cstheme="minorBidi"/>
          <w:noProof/>
          <w:sz w:val="22"/>
          <w:szCs w:val="22"/>
        </w:rPr>
      </w:pPr>
      <w:hyperlink w:anchor="_Toc441142110" w:history="1">
        <w:r w:rsidR="00230C06" w:rsidRPr="00B14BFE">
          <w:rPr>
            <w:rStyle w:val="Hyperlink"/>
            <w:noProof/>
          </w:rPr>
          <w:t>6.3.4.6.8</w:t>
        </w:r>
        <w:r w:rsidR="00230C06">
          <w:rPr>
            <w:rFonts w:asciiTheme="minorHAnsi" w:eastAsiaTheme="minorEastAsia" w:hAnsiTheme="minorHAnsi" w:cstheme="minorBidi"/>
            <w:noProof/>
            <w:sz w:val="22"/>
            <w:szCs w:val="22"/>
          </w:rPr>
          <w:tab/>
        </w:r>
        <w:r w:rsidR="00230C06" w:rsidRPr="00B14BFE">
          <w:rPr>
            <w:rStyle w:val="Hyperlink"/>
            <w:noProof/>
          </w:rPr>
          <w:t>&lt;statusCode code='completed' /&gt;</w:t>
        </w:r>
        <w:r w:rsidR="00230C06">
          <w:rPr>
            <w:noProof/>
            <w:webHidden/>
          </w:rPr>
          <w:tab/>
        </w:r>
        <w:r w:rsidR="00230C06">
          <w:rPr>
            <w:noProof/>
            <w:webHidden/>
          </w:rPr>
          <w:fldChar w:fldCharType="begin"/>
        </w:r>
        <w:r w:rsidR="00230C06">
          <w:rPr>
            <w:noProof/>
            <w:webHidden/>
          </w:rPr>
          <w:instrText xml:space="preserve"> PAGEREF _Toc441142110 \h </w:instrText>
        </w:r>
        <w:r w:rsidR="00230C06">
          <w:rPr>
            <w:noProof/>
            <w:webHidden/>
          </w:rPr>
        </w:r>
        <w:r w:rsidR="00230C06">
          <w:rPr>
            <w:noProof/>
            <w:webHidden/>
          </w:rPr>
          <w:fldChar w:fldCharType="separate"/>
        </w:r>
        <w:r w:rsidR="00230C06">
          <w:rPr>
            <w:noProof/>
            <w:webHidden/>
          </w:rPr>
          <w:t>158</w:t>
        </w:r>
        <w:r w:rsidR="00230C06">
          <w:rPr>
            <w:noProof/>
            <w:webHidden/>
          </w:rPr>
          <w:fldChar w:fldCharType="end"/>
        </w:r>
      </w:hyperlink>
    </w:p>
    <w:p w14:paraId="173E209E" w14:textId="7A341D3E" w:rsidR="00230C06" w:rsidRDefault="00FF2B1E">
      <w:pPr>
        <w:pStyle w:val="TOC5"/>
        <w:tabs>
          <w:tab w:val="left" w:pos="2592"/>
        </w:tabs>
        <w:rPr>
          <w:rFonts w:asciiTheme="minorHAnsi" w:eastAsiaTheme="minorEastAsia" w:hAnsiTheme="minorHAnsi" w:cstheme="minorBidi"/>
          <w:noProof/>
          <w:sz w:val="22"/>
          <w:szCs w:val="22"/>
        </w:rPr>
      </w:pPr>
      <w:hyperlink w:anchor="_Toc441142111" w:history="1">
        <w:r w:rsidR="00230C06" w:rsidRPr="00B14BFE">
          <w:rPr>
            <w:rStyle w:val="Hyperlink"/>
            <w:noProof/>
          </w:rPr>
          <w:t>6.3.4.6.9</w:t>
        </w:r>
        <w:r w:rsidR="00230C06">
          <w:rPr>
            <w:rFonts w:asciiTheme="minorHAnsi" w:eastAsiaTheme="minorEastAsia" w:hAnsiTheme="minorHAnsi" w:cstheme="minorBidi"/>
            <w:noProof/>
            <w:sz w:val="22"/>
            <w:szCs w:val="22"/>
          </w:rPr>
          <w:tab/>
        </w:r>
        <w:r w:rsidR="00230C06" w:rsidRPr="00B14BFE">
          <w:rPr>
            <w:rStyle w:val="Hyperlink"/>
            <w:noProof/>
          </w:rPr>
          <w:t>&lt;author&gt;</w:t>
        </w:r>
        <w:r w:rsidR="00230C06">
          <w:rPr>
            <w:noProof/>
            <w:webHidden/>
          </w:rPr>
          <w:tab/>
        </w:r>
        <w:r w:rsidR="00230C06">
          <w:rPr>
            <w:noProof/>
            <w:webHidden/>
          </w:rPr>
          <w:fldChar w:fldCharType="begin"/>
        </w:r>
        <w:r w:rsidR="00230C06">
          <w:rPr>
            <w:noProof/>
            <w:webHidden/>
          </w:rPr>
          <w:instrText xml:space="preserve"> PAGEREF _Toc441142111 \h </w:instrText>
        </w:r>
        <w:r w:rsidR="00230C06">
          <w:rPr>
            <w:noProof/>
            <w:webHidden/>
          </w:rPr>
        </w:r>
        <w:r w:rsidR="00230C06">
          <w:rPr>
            <w:noProof/>
            <w:webHidden/>
          </w:rPr>
          <w:fldChar w:fldCharType="separate"/>
        </w:r>
        <w:r w:rsidR="00230C06">
          <w:rPr>
            <w:noProof/>
            <w:webHidden/>
          </w:rPr>
          <w:t>158</w:t>
        </w:r>
        <w:r w:rsidR="00230C06">
          <w:rPr>
            <w:noProof/>
            <w:webHidden/>
          </w:rPr>
          <w:fldChar w:fldCharType="end"/>
        </w:r>
      </w:hyperlink>
    </w:p>
    <w:p w14:paraId="45760E83" w14:textId="4E49E993" w:rsidR="00230C06" w:rsidRDefault="00FF2B1E">
      <w:pPr>
        <w:pStyle w:val="TOC5"/>
        <w:tabs>
          <w:tab w:val="left" w:pos="2592"/>
        </w:tabs>
        <w:rPr>
          <w:rFonts w:asciiTheme="minorHAnsi" w:eastAsiaTheme="minorEastAsia" w:hAnsiTheme="minorHAnsi" w:cstheme="minorBidi"/>
          <w:noProof/>
          <w:sz w:val="22"/>
          <w:szCs w:val="22"/>
        </w:rPr>
      </w:pPr>
      <w:hyperlink w:anchor="_Toc441142112" w:history="1">
        <w:r w:rsidR="00230C06" w:rsidRPr="00B14BFE">
          <w:rPr>
            <w:rStyle w:val="Hyperlink"/>
            <w:noProof/>
          </w:rPr>
          <w:t>6.3.4.6.10</w:t>
        </w:r>
        <w:r w:rsidR="00230C06">
          <w:rPr>
            <w:rFonts w:asciiTheme="minorHAnsi" w:eastAsiaTheme="minorEastAsia" w:hAnsiTheme="minorHAnsi" w:cstheme="minorBidi"/>
            <w:noProof/>
            <w:sz w:val="22"/>
            <w:szCs w:val="22"/>
          </w:rPr>
          <w:tab/>
        </w:r>
        <w:r w:rsidR="00230C06" w:rsidRPr="00B14BFE">
          <w:rPr>
            <w:rStyle w:val="Hyperlink"/>
            <w:noProof/>
          </w:rPr>
          <w:t>&lt;time value=' '/&gt;</w:t>
        </w:r>
        <w:r w:rsidR="00230C06">
          <w:rPr>
            <w:noProof/>
            <w:webHidden/>
          </w:rPr>
          <w:tab/>
        </w:r>
        <w:r w:rsidR="00230C06">
          <w:rPr>
            <w:noProof/>
            <w:webHidden/>
          </w:rPr>
          <w:fldChar w:fldCharType="begin"/>
        </w:r>
        <w:r w:rsidR="00230C06">
          <w:rPr>
            <w:noProof/>
            <w:webHidden/>
          </w:rPr>
          <w:instrText xml:space="preserve"> PAGEREF _Toc441142112 \h </w:instrText>
        </w:r>
        <w:r w:rsidR="00230C06">
          <w:rPr>
            <w:noProof/>
            <w:webHidden/>
          </w:rPr>
        </w:r>
        <w:r w:rsidR="00230C06">
          <w:rPr>
            <w:noProof/>
            <w:webHidden/>
          </w:rPr>
          <w:fldChar w:fldCharType="separate"/>
        </w:r>
        <w:r w:rsidR="00230C06">
          <w:rPr>
            <w:noProof/>
            <w:webHidden/>
          </w:rPr>
          <w:t>158</w:t>
        </w:r>
        <w:r w:rsidR="00230C06">
          <w:rPr>
            <w:noProof/>
            <w:webHidden/>
          </w:rPr>
          <w:fldChar w:fldCharType="end"/>
        </w:r>
      </w:hyperlink>
    </w:p>
    <w:p w14:paraId="5D178B82" w14:textId="02B67B66" w:rsidR="00230C06" w:rsidRDefault="00FF2B1E">
      <w:pPr>
        <w:pStyle w:val="TOC5"/>
        <w:tabs>
          <w:tab w:val="left" w:pos="2592"/>
        </w:tabs>
        <w:rPr>
          <w:rFonts w:asciiTheme="minorHAnsi" w:eastAsiaTheme="minorEastAsia" w:hAnsiTheme="minorHAnsi" w:cstheme="minorBidi"/>
          <w:noProof/>
          <w:sz w:val="22"/>
          <w:szCs w:val="22"/>
        </w:rPr>
      </w:pPr>
      <w:hyperlink w:anchor="_Toc441142113" w:history="1">
        <w:r w:rsidR="00230C06" w:rsidRPr="00B14BFE">
          <w:rPr>
            <w:rStyle w:val="Hyperlink"/>
            <w:noProof/>
          </w:rPr>
          <w:t>6.3.4.6.11</w:t>
        </w:r>
        <w:r w:rsidR="00230C06">
          <w:rPr>
            <w:rFonts w:asciiTheme="minorHAnsi" w:eastAsiaTheme="minorEastAsia" w:hAnsiTheme="minorHAnsi" w:cstheme="minorBidi"/>
            <w:noProof/>
            <w:sz w:val="22"/>
            <w:szCs w:val="22"/>
          </w:rPr>
          <w:tab/>
        </w:r>
        <w:r w:rsidR="00230C06" w:rsidRPr="00B14BFE">
          <w:rPr>
            <w:rStyle w:val="Hyperlink"/>
            <w:noProof/>
          </w:rPr>
          <w:t>&lt;assignedAuthor&gt;  &lt;id root=' ' extension=' '&gt;  &lt;addr&gt;&lt;/addr&gt;  &lt;telecom value=' ' use=' '&gt;</w:t>
        </w:r>
        <w:r w:rsidR="00230C06">
          <w:rPr>
            <w:noProof/>
            <w:webHidden/>
          </w:rPr>
          <w:tab/>
        </w:r>
        <w:r w:rsidR="00230C06">
          <w:rPr>
            <w:noProof/>
            <w:webHidden/>
          </w:rPr>
          <w:fldChar w:fldCharType="begin"/>
        </w:r>
        <w:r w:rsidR="00230C06">
          <w:rPr>
            <w:noProof/>
            <w:webHidden/>
          </w:rPr>
          <w:instrText xml:space="preserve"> PAGEREF _Toc441142113 \h </w:instrText>
        </w:r>
        <w:r w:rsidR="00230C06">
          <w:rPr>
            <w:noProof/>
            <w:webHidden/>
          </w:rPr>
        </w:r>
        <w:r w:rsidR="00230C06">
          <w:rPr>
            <w:noProof/>
            <w:webHidden/>
          </w:rPr>
          <w:fldChar w:fldCharType="separate"/>
        </w:r>
        <w:r w:rsidR="00230C06">
          <w:rPr>
            <w:noProof/>
            <w:webHidden/>
          </w:rPr>
          <w:t>158</w:t>
        </w:r>
        <w:r w:rsidR="00230C06">
          <w:rPr>
            <w:noProof/>
            <w:webHidden/>
          </w:rPr>
          <w:fldChar w:fldCharType="end"/>
        </w:r>
      </w:hyperlink>
    </w:p>
    <w:p w14:paraId="6B4FE4D9" w14:textId="3C5E9FD9" w:rsidR="00230C06" w:rsidRDefault="00FF2B1E">
      <w:pPr>
        <w:pStyle w:val="TOC5"/>
        <w:tabs>
          <w:tab w:val="left" w:pos="2592"/>
        </w:tabs>
        <w:rPr>
          <w:rFonts w:asciiTheme="minorHAnsi" w:eastAsiaTheme="minorEastAsia" w:hAnsiTheme="minorHAnsi" w:cstheme="minorBidi"/>
          <w:noProof/>
          <w:sz w:val="22"/>
          <w:szCs w:val="22"/>
        </w:rPr>
      </w:pPr>
      <w:hyperlink w:anchor="_Toc441142114" w:history="1">
        <w:r w:rsidR="00230C06" w:rsidRPr="00B14BFE">
          <w:rPr>
            <w:rStyle w:val="Hyperlink"/>
            <w:noProof/>
          </w:rPr>
          <w:t>6.3.4.6.12</w:t>
        </w:r>
        <w:r w:rsidR="00230C06">
          <w:rPr>
            <w:rFonts w:asciiTheme="minorHAnsi" w:eastAsiaTheme="minorEastAsia" w:hAnsiTheme="minorHAnsi" w:cstheme="minorBidi"/>
            <w:noProof/>
            <w:sz w:val="22"/>
            <w:szCs w:val="22"/>
          </w:rPr>
          <w:tab/>
        </w:r>
        <w:r w:rsidR="00230C06" w:rsidRPr="00B14BFE">
          <w:rPr>
            <w:rStyle w:val="Hyperlink"/>
            <w:noProof/>
          </w:rPr>
          <w:t>&lt;assignedPerson&gt;&lt;name&gt;&lt;/name&gt;&lt;/assignedPerson&gt; &lt;representedOrganization&gt;&lt;name&gt;&lt;/name&gt;&lt;/representedOrganization&gt;</w:t>
        </w:r>
        <w:r w:rsidR="00230C06">
          <w:rPr>
            <w:noProof/>
            <w:webHidden/>
          </w:rPr>
          <w:tab/>
        </w:r>
        <w:r w:rsidR="00230C06">
          <w:rPr>
            <w:noProof/>
            <w:webHidden/>
          </w:rPr>
          <w:fldChar w:fldCharType="begin"/>
        </w:r>
        <w:r w:rsidR="00230C06">
          <w:rPr>
            <w:noProof/>
            <w:webHidden/>
          </w:rPr>
          <w:instrText xml:space="preserve"> PAGEREF _Toc441142114 \h </w:instrText>
        </w:r>
        <w:r w:rsidR="00230C06">
          <w:rPr>
            <w:noProof/>
            <w:webHidden/>
          </w:rPr>
        </w:r>
        <w:r w:rsidR="00230C06">
          <w:rPr>
            <w:noProof/>
            <w:webHidden/>
          </w:rPr>
          <w:fldChar w:fldCharType="separate"/>
        </w:r>
        <w:r w:rsidR="00230C06">
          <w:rPr>
            <w:noProof/>
            <w:webHidden/>
          </w:rPr>
          <w:t>159</w:t>
        </w:r>
        <w:r w:rsidR="00230C06">
          <w:rPr>
            <w:noProof/>
            <w:webHidden/>
          </w:rPr>
          <w:fldChar w:fldCharType="end"/>
        </w:r>
      </w:hyperlink>
    </w:p>
    <w:p w14:paraId="730B44E0" w14:textId="160D7A25" w:rsidR="00230C06" w:rsidRDefault="00FF2B1E">
      <w:pPr>
        <w:pStyle w:val="TOC4"/>
        <w:tabs>
          <w:tab w:val="left" w:pos="2160"/>
        </w:tabs>
        <w:rPr>
          <w:rFonts w:asciiTheme="minorHAnsi" w:eastAsiaTheme="minorEastAsia" w:hAnsiTheme="minorHAnsi" w:cstheme="minorBidi"/>
          <w:noProof/>
          <w:sz w:val="22"/>
          <w:szCs w:val="22"/>
        </w:rPr>
      </w:pPr>
      <w:hyperlink w:anchor="_Toc441142115" w:history="1">
        <w:r w:rsidR="00230C06" w:rsidRPr="00B14BFE">
          <w:rPr>
            <w:rStyle w:val="Hyperlink"/>
            <w:noProof/>
          </w:rPr>
          <w:t>6.3.4.7</w:t>
        </w:r>
        <w:r w:rsidR="00230C06">
          <w:rPr>
            <w:rFonts w:asciiTheme="minorHAnsi" w:eastAsiaTheme="minorEastAsia" w:hAnsiTheme="minorHAnsi" w:cstheme="minorBidi"/>
            <w:noProof/>
            <w:sz w:val="22"/>
            <w:szCs w:val="22"/>
          </w:rPr>
          <w:tab/>
        </w:r>
        <w:r w:rsidR="00230C06" w:rsidRPr="00B14BFE">
          <w:rPr>
            <w:rStyle w:val="Hyperlink"/>
            <w:noProof/>
          </w:rPr>
          <w:t>Patient Medication Instructions 1.3.6.1.4.1.19376.1.5.3.1.4.3</w:t>
        </w:r>
        <w:r w:rsidR="00230C06">
          <w:rPr>
            <w:noProof/>
            <w:webHidden/>
          </w:rPr>
          <w:tab/>
        </w:r>
        <w:r w:rsidR="00230C06">
          <w:rPr>
            <w:noProof/>
            <w:webHidden/>
          </w:rPr>
          <w:fldChar w:fldCharType="begin"/>
        </w:r>
        <w:r w:rsidR="00230C06">
          <w:rPr>
            <w:noProof/>
            <w:webHidden/>
          </w:rPr>
          <w:instrText xml:space="preserve"> PAGEREF _Toc441142115 \h </w:instrText>
        </w:r>
        <w:r w:rsidR="00230C06">
          <w:rPr>
            <w:noProof/>
            <w:webHidden/>
          </w:rPr>
        </w:r>
        <w:r w:rsidR="00230C06">
          <w:rPr>
            <w:noProof/>
            <w:webHidden/>
          </w:rPr>
          <w:fldChar w:fldCharType="separate"/>
        </w:r>
        <w:r w:rsidR="00230C06">
          <w:rPr>
            <w:noProof/>
            <w:webHidden/>
          </w:rPr>
          <w:t>159</w:t>
        </w:r>
        <w:r w:rsidR="00230C06">
          <w:rPr>
            <w:noProof/>
            <w:webHidden/>
          </w:rPr>
          <w:fldChar w:fldCharType="end"/>
        </w:r>
      </w:hyperlink>
    </w:p>
    <w:p w14:paraId="125E42E2" w14:textId="73C1A9F7" w:rsidR="00230C06" w:rsidRDefault="00FF2B1E">
      <w:pPr>
        <w:pStyle w:val="TOC5"/>
        <w:tabs>
          <w:tab w:val="left" w:pos="2592"/>
        </w:tabs>
        <w:rPr>
          <w:rFonts w:asciiTheme="minorHAnsi" w:eastAsiaTheme="minorEastAsia" w:hAnsiTheme="minorHAnsi" w:cstheme="minorBidi"/>
          <w:noProof/>
          <w:sz w:val="22"/>
          <w:szCs w:val="22"/>
        </w:rPr>
      </w:pPr>
      <w:hyperlink w:anchor="_Toc441142116" w:history="1">
        <w:r w:rsidR="00230C06" w:rsidRPr="00B14BFE">
          <w:rPr>
            <w:rStyle w:val="Hyperlink"/>
            <w:noProof/>
          </w:rPr>
          <w:t>6.3.4.7.1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_Toc441142116 \h </w:instrText>
        </w:r>
        <w:r w:rsidR="00230C06">
          <w:rPr>
            <w:noProof/>
            <w:webHidden/>
          </w:rPr>
        </w:r>
        <w:r w:rsidR="00230C06">
          <w:rPr>
            <w:noProof/>
            <w:webHidden/>
          </w:rPr>
          <w:fldChar w:fldCharType="separate"/>
        </w:r>
        <w:r w:rsidR="00230C06">
          <w:rPr>
            <w:noProof/>
            <w:webHidden/>
          </w:rPr>
          <w:t>159</w:t>
        </w:r>
        <w:r w:rsidR="00230C06">
          <w:rPr>
            <w:noProof/>
            <w:webHidden/>
          </w:rPr>
          <w:fldChar w:fldCharType="end"/>
        </w:r>
      </w:hyperlink>
    </w:p>
    <w:p w14:paraId="4538952B" w14:textId="5BF9B212" w:rsidR="00230C06" w:rsidRDefault="00FF2B1E">
      <w:pPr>
        <w:pStyle w:val="TOC5"/>
        <w:tabs>
          <w:tab w:val="left" w:pos="2592"/>
        </w:tabs>
        <w:rPr>
          <w:rFonts w:asciiTheme="minorHAnsi" w:eastAsiaTheme="minorEastAsia" w:hAnsiTheme="minorHAnsi" w:cstheme="minorBidi"/>
          <w:noProof/>
          <w:sz w:val="22"/>
          <w:szCs w:val="22"/>
        </w:rPr>
      </w:pPr>
      <w:hyperlink w:anchor="_Toc441142117" w:history="1">
        <w:r w:rsidR="00230C06" w:rsidRPr="00B14BFE">
          <w:rPr>
            <w:rStyle w:val="Hyperlink"/>
            <w:noProof/>
          </w:rPr>
          <w:t>6.3.4.7.2</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_Toc441142117 \h </w:instrText>
        </w:r>
        <w:r w:rsidR="00230C06">
          <w:rPr>
            <w:noProof/>
            <w:webHidden/>
          </w:rPr>
        </w:r>
        <w:r w:rsidR="00230C06">
          <w:rPr>
            <w:noProof/>
            <w:webHidden/>
          </w:rPr>
          <w:fldChar w:fldCharType="separate"/>
        </w:r>
        <w:r w:rsidR="00230C06">
          <w:rPr>
            <w:noProof/>
            <w:webHidden/>
          </w:rPr>
          <w:t>159</w:t>
        </w:r>
        <w:r w:rsidR="00230C06">
          <w:rPr>
            <w:noProof/>
            <w:webHidden/>
          </w:rPr>
          <w:fldChar w:fldCharType="end"/>
        </w:r>
      </w:hyperlink>
    </w:p>
    <w:p w14:paraId="26BF6DE3" w14:textId="1E4D3E67" w:rsidR="00230C06" w:rsidRDefault="00FF2B1E">
      <w:pPr>
        <w:pStyle w:val="TOC5"/>
        <w:tabs>
          <w:tab w:val="left" w:pos="2592"/>
        </w:tabs>
        <w:rPr>
          <w:rFonts w:asciiTheme="minorHAnsi" w:eastAsiaTheme="minorEastAsia" w:hAnsiTheme="minorHAnsi" w:cstheme="minorBidi"/>
          <w:noProof/>
          <w:sz w:val="22"/>
          <w:szCs w:val="22"/>
        </w:rPr>
      </w:pPr>
      <w:hyperlink w:anchor="_Toc441142118" w:history="1">
        <w:r w:rsidR="00230C06" w:rsidRPr="00B14BFE">
          <w:rPr>
            <w:rStyle w:val="Hyperlink"/>
            <w:noProof/>
          </w:rPr>
          <w:t>6.3.4.7.3</w:t>
        </w:r>
        <w:r w:rsidR="00230C06">
          <w:rPr>
            <w:rFonts w:asciiTheme="minorHAnsi" w:eastAsiaTheme="minorEastAsia" w:hAnsiTheme="minorHAnsi" w:cstheme="minorBidi"/>
            <w:noProof/>
            <w:sz w:val="22"/>
            <w:szCs w:val="22"/>
          </w:rPr>
          <w:tab/>
        </w:r>
        <w:r w:rsidR="00230C06" w:rsidRPr="00B14BFE">
          <w:rPr>
            <w:rStyle w:val="Hyperlink"/>
            <w:noProof/>
          </w:rPr>
          <w:t>&lt;entryRelationship typeCode='SUBJ' inversionInd='true'&gt;</w:t>
        </w:r>
        <w:r w:rsidR="00230C06">
          <w:rPr>
            <w:noProof/>
            <w:webHidden/>
          </w:rPr>
          <w:tab/>
        </w:r>
        <w:r w:rsidR="00230C06">
          <w:rPr>
            <w:noProof/>
            <w:webHidden/>
          </w:rPr>
          <w:fldChar w:fldCharType="begin"/>
        </w:r>
        <w:r w:rsidR="00230C06">
          <w:rPr>
            <w:noProof/>
            <w:webHidden/>
          </w:rPr>
          <w:instrText xml:space="preserve"> PAGEREF _Toc441142118 \h </w:instrText>
        </w:r>
        <w:r w:rsidR="00230C06">
          <w:rPr>
            <w:noProof/>
            <w:webHidden/>
          </w:rPr>
        </w:r>
        <w:r w:rsidR="00230C06">
          <w:rPr>
            <w:noProof/>
            <w:webHidden/>
          </w:rPr>
          <w:fldChar w:fldCharType="separate"/>
        </w:r>
        <w:r w:rsidR="00230C06">
          <w:rPr>
            <w:noProof/>
            <w:webHidden/>
          </w:rPr>
          <w:t>159</w:t>
        </w:r>
        <w:r w:rsidR="00230C06">
          <w:rPr>
            <w:noProof/>
            <w:webHidden/>
          </w:rPr>
          <w:fldChar w:fldCharType="end"/>
        </w:r>
      </w:hyperlink>
    </w:p>
    <w:p w14:paraId="18E75A16" w14:textId="34AE4D10" w:rsidR="00230C06" w:rsidRDefault="00FF2B1E">
      <w:pPr>
        <w:pStyle w:val="TOC5"/>
        <w:tabs>
          <w:tab w:val="left" w:pos="2592"/>
        </w:tabs>
        <w:rPr>
          <w:rFonts w:asciiTheme="minorHAnsi" w:eastAsiaTheme="minorEastAsia" w:hAnsiTheme="minorHAnsi" w:cstheme="minorBidi"/>
          <w:noProof/>
          <w:sz w:val="22"/>
          <w:szCs w:val="22"/>
        </w:rPr>
      </w:pPr>
      <w:hyperlink w:anchor="_Toc441142119" w:history="1">
        <w:r w:rsidR="00230C06" w:rsidRPr="00B14BFE">
          <w:rPr>
            <w:rStyle w:val="Hyperlink"/>
            <w:noProof/>
          </w:rPr>
          <w:t>6.3.4.7.4</w:t>
        </w:r>
        <w:r w:rsidR="00230C06">
          <w:rPr>
            <w:rFonts w:asciiTheme="minorHAnsi" w:eastAsiaTheme="minorEastAsia" w:hAnsiTheme="minorHAnsi" w:cstheme="minorBidi"/>
            <w:noProof/>
            <w:sz w:val="22"/>
            <w:szCs w:val="22"/>
          </w:rPr>
          <w:tab/>
        </w:r>
        <w:r w:rsidR="00230C06" w:rsidRPr="00B14BFE">
          <w:rPr>
            <w:rStyle w:val="Hyperlink"/>
            <w:noProof/>
          </w:rPr>
          <w:t>&lt;act classCode='ACT' moodCode='INT'&gt;</w:t>
        </w:r>
        <w:r w:rsidR="00230C06">
          <w:rPr>
            <w:noProof/>
            <w:webHidden/>
          </w:rPr>
          <w:tab/>
        </w:r>
        <w:r w:rsidR="00230C06">
          <w:rPr>
            <w:noProof/>
            <w:webHidden/>
          </w:rPr>
          <w:fldChar w:fldCharType="begin"/>
        </w:r>
        <w:r w:rsidR="00230C06">
          <w:rPr>
            <w:noProof/>
            <w:webHidden/>
          </w:rPr>
          <w:instrText xml:space="preserve"> PAGEREF _Toc441142119 \h </w:instrText>
        </w:r>
        <w:r w:rsidR="00230C06">
          <w:rPr>
            <w:noProof/>
            <w:webHidden/>
          </w:rPr>
        </w:r>
        <w:r w:rsidR="00230C06">
          <w:rPr>
            <w:noProof/>
            <w:webHidden/>
          </w:rPr>
          <w:fldChar w:fldCharType="separate"/>
        </w:r>
        <w:r w:rsidR="00230C06">
          <w:rPr>
            <w:noProof/>
            <w:webHidden/>
          </w:rPr>
          <w:t>160</w:t>
        </w:r>
        <w:r w:rsidR="00230C06">
          <w:rPr>
            <w:noProof/>
            <w:webHidden/>
          </w:rPr>
          <w:fldChar w:fldCharType="end"/>
        </w:r>
      </w:hyperlink>
    </w:p>
    <w:p w14:paraId="7E77AF71" w14:textId="30AC1CA1" w:rsidR="00230C06" w:rsidRDefault="00FF2B1E">
      <w:pPr>
        <w:pStyle w:val="TOC5"/>
        <w:tabs>
          <w:tab w:val="left" w:pos="2592"/>
        </w:tabs>
        <w:rPr>
          <w:rFonts w:asciiTheme="minorHAnsi" w:eastAsiaTheme="minorEastAsia" w:hAnsiTheme="minorHAnsi" w:cstheme="minorBidi"/>
          <w:noProof/>
          <w:sz w:val="22"/>
          <w:szCs w:val="22"/>
        </w:rPr>
      </w:pPr>
      <w:hyperlink w:anchor="_Toc441142120" w:history="1">
        <w:r w:rsidR="00230C06" w:rsidRPr="00B14BFE">
          <w:rPr>
            <w:rStyle w:val="Hyperlink"/>
            <w:noProof/>
          </w:rPr>
          <w:t>6.3.4.7.5</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root='2.16.840.1.113883.10.20.1.49'/&gt; &lt;templateId root='1.3.6.1.4.1.19376.1.5.3.1.4.3'/&gt;</w:t>
        </w:r>
        <w:r w:rsidR="00230C06">
          <w:rPr>
            <w:noProof/>
            <w:webHidden/>
          </w:rPr>
          <w:tab/>
        </w:r>
        <w:r w:rsidR="00230C06">
          <w:rPr>
            <w:noProof/>
            <w:webHidden/>
          </w:rPr>
          <w:fldChar w:fldCharType="begin"/>
        </w:r>
        <w:r w:rsidR="00230C06">
          <w:rPr>
            <w:noProof/>
            <w:webHidden/>
          </w:rPr>
          <w:instrText xml:space="preserve"> PAGEREF _Toc441142120 \h </w:instrText>
        </w:r>
        <w:r w:rsidR="00230C06">
          <w:rPr>
            <w:noProof/>
            <w:webHidden/>
          </w:rPr>
        </w:r>
        <w:r w:rsidR="00230C06">
          <w:rPr>
            <w:noProof/>
            <w:webHidden/>
          </w:rPr>
          <w:fldChar w:fldCharType="separate"/>
        </w:r>
        <w:r w:rsidR="00230C06">
          <w:rPr>
            <w:noProof/>
            <w:webHidden/>
          </w:rPr>
          <w:t>160</w:t>
        </w:r>
        <w:r w:rsidR="00230C06">
          <w:rPr>
            <w:noProof/>
            <w:webHidden/>
          </w:rPr>
          <w:fldChar w:fldCharType="end"/>
        </w:r>
      </w:hyperlink>
    </w:p>
    <w:p w14:paraId="50927DC2" w14:textId="1BCF0B9A" w:rsidR="00230C06" w:rsidRDefault="00FF2B1E">
      <w:pPr>
        <w:pStyle w:val="TOC5"/>
        <w:tabs>
          <w:tab w:val="left" w:pos="2592"/>
        </w:tabs>
        <w:rPr>
          <w:rFonts w:asciiTheme="minorHAnsi" w:eastAsiaTheme="minorEastAsia" w:hAnsiTheme="minorHAnsi" w:cstheme="minorBidi"/>
          <w:noProof/>
          <w:sz w:val="22"/>
          <w:szCs w:val="22"/>
        </w:rPr>
      </w:pPr>
      <w:hyperlink w:anchor="_Toc441142121" w:history="1">
        <w:r w:rsidR="00230C06" w:rsidRPr="00B14BFE">
          <w:rPr>
            <w:rStyle w:val="Hyperlink"/>
            <w:noProof/>
          </w:rPr>
          <w:t>6.3.4.7.6</w:t>
        </w:r>
        <w:r w:rsidR="00230C06">
          <w:rPr>
            <w:rFonts w:asciiTheme="minorHAnsi" w:eastAsiaTheme="minorEastAsia" w:hAnsiTheme="minorHAnsi" w:cstheme="minorBidi"/>
            <w:noProof/>
            <w:sz w:val="22"/>
            <w:szCs w:val="22"/>
          </w:rPr>
          <w:tab/>
        </w:r>
        <w:r w:rsidR="00230C06" w:rsidRPr="00B14BFE">
          <w:rPr>
            <w:rStyle w:val="Hyperlink"/>
            <w:noProof/>
          </w:rPr>
          <w:t>&lt;code code='PINSTRUCT' codeSystem='1.3.6.1.4.1.19376.1.5.3.2' codeSystemName='IHEActCode' /&gt;</w:t>
        </w:r>
        <w:r w:rsidR="00230C06">
          <w:rPr>
            <w:noProof/>
            <w:webHidden/>
          </w:rPr>
          <w:tab/>
        </w:r>
        <w:r w:rsidR="00230C06">
          <w:rPr>
            <w:noProof/>
            <w:webHidden/>
          </w:rPr>
          <w:fldChar w:fldCharType="begin"/>
        </w:r>
        <w:r w:rsidR="00230C06">
          <w:rPr>
            <w:noProof/>
            <w:webHidden/>
          </w:rPr>
          <w:instrText xml:space="preserve"> PAGEREF _Toc441142121 \h </w:instrText>
        </w:r>
        <w:r w:rsidR="00230C06">
          <w:rPr>
            <w:noProof/>
            <w:webHidden/>
          </w:rPr>
        </w:r>
        <w:r w:rsidR="00230C06">
          <w:rPr>
            <w:noProof/>
            <w:webHidden/>
          </w:rPr>
          <w:fldChar w:fldCharType="separate"/>
        </w:r>
        <w:r w:rsidR="00230C06">
          <w:rPr>
            <w:noProof/>
            <w:webHidden/>
          </w:rPr>
          <w:t>160</w:t>
        </w:r>
        <w:r w:rsidR="00230C06">
          <w:rPr>
            <w:noProof/>
            <w:webHidden/>
          </w:rPr>
          <w:fldChar w:fldCharType="end"/>
        </w:r>
      </w:hyperlink>
    </w:p>
    <w:p w14:paraId="1EEF511F" w14:textId="2E5D3780" w:rsidR="00230C06" w:rsidRDefault="00FF2B1E">
      <w:pPr>
        <w:pStyle w:val="TOC5"/>
        <w:tabs>
          <w:tab w:val="left" w:pos="2592"/>
        </w:tabs>
        <w:rPr>
          <w:rFonts w:asciiTheme="minorHAnsi" w:eastAsiaTheme="minorEastAsia" w:hAnsiTheme="minorHAnsi" w:cstheme="minorBidi"/>
          <w:noProof/>
          <w:sz w:val="22"/>
          <w:szCs w:val="22"/>
        </w:rPr>
      </w:pPr>
      <w:hyperlink w:anchor="_Toc441142122" w:history="1">
        <w:r w:rsidR="00230C06" w:rsidRPr="00B14BFE">
          <w:rPr>
            <w:rStyle w:val="Hyperlink"/>
            <w:noProof/>
          </w:rPr>
          <w:t>6.3.4.7.7</w:t>
        </w:r>
        <w:r w:rsidR="00230C06">
          <w:rPr>
            <w:rFonts w:asciiTheme="minorHAnsi" w:eastAsiaTheme="minorEastAsia" w:hAnsiTheme="minorHAnsi" w:cstheme="minorBidi"/>
            <w:noProof/>
            <w:sz w:val="22"/>
            <w:szCs w:val="22"/>
          </w:rPr>
          <w:tab/>
        </w:r>
        <w:r w:rsidR="00230C06" w:rsidRPr="00B14BFE">
          <w:rPr>
            <w:rStyle w:val="Hyperlink"/>
            <w:noProof/>
          </w:rPr>
          <w:t>&lt;text&gt;&lt;reference value='#comment-2'/&gt;&lt;/text&gt;</w:t>
        </w:r>
        <w:r w:rsidR="00230C06">
          <w:rPr>
            <w:noProof/>
            <w:webHidden/>
          </w:rPr>
          <w:tab/>
        </w:r>
        <w:r w:rsidR="00230C06">
          <w:rPr>
            <w:noProof/>
            <w:webHidden/>
          </w:rPr>
          <w:fldChar w:fldCharType="begin"/>
        </w:r>
        <w:r w:rsidR="00230C06">
          <w:rPr>
            <w:noProof/>
            <w:webHidden/>
          </w:rPr>
          <w:instrText xml:space="preserve"> PAGEREF _Toc441142122 \h </w:instrText>
        </w:r>
        <w:r w:rsidR="00230C06">
          <w:rPr>
            <w:noProof/>
            <w:webHidden/>
          </w:rPr>
        </w:r>
        <w:r w:rsidR="00230C06">
          <w:rPr>
            <w:noProof/>
            <w:webHidden/>
          </w:rPr>
          <w:fldChar w:fldCharType="separate"/>
        </w:r>
        <w:r w:rsidR="00230C06">
          <w:rPr>
            <w:noProof/>
            <w:webHidden/>
          </w:rPr>
          <w:t>160</w:t>
        </w:r>
        <w:r w:rsidR="00230C06">
          <w:rPr>
            <w:noProof/>
            <w:webHidden/>
          </w:rPr>
          <w:fldChar w:fldCharType="end"/>
        </w:r>
      </w:hyperlink>
    </w:p>
    <w:p w14:paraId="5E07DD57" w14:textId="761D1047" w:rsidR="00230C06" w:rsidRDefault="00FF2B1E">
      <w:pPr>
        <w:pStyle w:val="TOC5"/>
        <w:tabs>
          <w:tab w:val="left" w:pos="2592"/>
        </w:tabs>
        <w:rPr>
          <w:rFonts w:asciiTheme="minorHAnsi" w:eastAsiaTheme="minorEastAsia" w:hAnsiTheme="minorHAnsi" w:cstheme="minorBidi"/>
          <w:noProof/>
          <w:sz w:val="22"/>
          <w:szCs w:val="22"/>
        </w:rPr>
      </w:pPr>
      <w:hyperlink w:anchor="_Toc441142123" w:history="1">
        <w:r w:rsidR="00230C06" w:rsidRPr="00B14BFE">
          <w:rPr>
            <w:rStyle w:val="Hyperlink"/>
            <w:noProof/>
          </w:rPr>
          <w:t>6.3.4.7.8</w:t>
        </w:r>
        <w:r w:rsidR="00230C06">
          <w:rPr>
            <w:rFonts w:asciiTheme="minorHAnsi" w:eastAsiaTheme="minorEastAsia" w:hAnsiTheme="minorHAnsi" w:cstheme="minorBidi"/>
            <w:noProof/>
            <w:sz w:val="22"/>
            <w:szCs w:val="22"/>
          </w:rPr>
          <w:tab/>
        </w:r>
        <w:r w:rsidR="00230C06" w:rsidRPr="00B14BFE">
          <w:rPr>
            <w:rStyle w:val="Hyperlink"/>
            <w:noProof/>
          </w:rPr>
          <w:t>&lt;statusCode code='completed' /&gt;</w:t>
        </w:r>
        <w:r w:rsidR="00230C06">
          <w:rPr>
            <w:noProof/>
            <w:webHidden/>
          </w:rPr>
          <w:tab/>
        </w:r>
        <w:r w:rsidR="00230C06">
          <w:rPr>
            <w:noProof/>
            <w:webHidden/>
          </w:rPr>
          <w:fldChar w:fldCharType="begin"/>
        </w:r>
        <w:r w:rsidR="00230C06">
          <w:rPr>
            <w:noProof/>
            <w:webHidden/>
          </w:rPr>
          <w:instrText xml:space="preserve"> PAGEREF _Toc441142123 \h </w:instrText>
        </w:r>
        <w:r w:rsidR="00230C06">
          <w:rPr>
            <w:noProof/>
            <w:webHidden/>
          </w:rPr>
        </w:r>
        <w:r w:rsidR="00230C06">
          <w:rPr>
            <w:noProof/>
            <w:webHidden/>
          </w:rPr>
          <w:fldChar w:fldCharType="separate"/>
        </w:r>
        <w:r w:rsidR="00230C06">
          <w:rPr>
            <w:noProof/>
            <w:webHidden/>
          </w:rPr>
          <w:t>160</w:t>
        </w:r>
        <w:r w:rsidR="00230C06">
          <w:rPr>
            <w:noProof/>
            <w:webHidden/>
          </w:rPr>
          <w:fldChar w:fldCharType="end"/>
        </w:r>
      </w:hyperlink>
    </w:p>
    <w:p w14:paraId="6EC32C98" w14:textId="16189556" w:rsidR="00230C06" w:rsidRDefault="00FF2B1E">
      <w:pPr>
        <w:pStyle w:val="TOC4"/>
        <w:tabs>
          <w:tab w:val="left" w:pos="2160"/>
        </w:tabs>
        <w:rPr>
          <w:rFonts w:asciiTheme="minorHAnsi" w:eastAsiaTheme="minorEastAsia" w:hAnsiTheme="minorHAnsi" w:cstheme="minorBidi"/>
          <w:noProof/>
          <w:sz w:val="22"/>
          <w:szCs w:val="22"/>
        </w:rPr>
      </w:pPr>
      <w:hyperlink w:anchor="_Toc441142124" w:history="1">
        <w:r w:rsidR="00230C06" w:rsidRPr="00B14BFE">
          <w:rPr>
            <w:rStyle w:val="Hyperlink"/>
            <w:noProof/>
          </w:rPr>
          <w:t>6.3.4.8</w:t>
        </w:r>
        <w:r w:rsidR="00230C06">
          <w:rPr>
            <w:rFonts w:asciiTheme="minorHAnsi" w:eastAsiaTheme="minorEastAsia" w:hAnsiTheme="minorHAnsi" w:cstheme="minorBidi"/>
            <w:noProof/>
            <w:sz w:val="22"/>
            <w:szCs w:val="22"/>
          </w:rPr>
          <w:tab/>
        </w:r>
        <w:r w:rsidR="00230C06" w:rsidRPr="00B14BFE">
          <w:rPr>
            <w:rStyle w:val="Hyperlink"/>
            <w:noProof/>
          </w:rPr>
          <w:t>Medication Fulfillment Instructions 1.3.6.1.4.1.19376.1.5.3.1.4.3.1</w:t>
        </w:r>
        <w:r w:rsidR="00230C06">
          <w:rPr>
            <w:noProof/>
            <w:webHidden/>
          </w:rPr>
          <w:tab/>
        </w:r>
        <w:r w:rsidR="00230C06">
          <w:rPr>
            <w:noProof/>
            <w:webHidden/>
          </w:rPr>
          <w:fldChar w:fldCharType="begin"/>
        </w:r>
        <w:r w:rsidR="00230C06">
          <w:rPr>
            <w:noProof/>
            <w:webHidden/>
          </w:rPr>
          <w:instrText xml:space="preserve"> PAGEREF _Toc441142124 \h </w:instrText>
        </w:r>
        <w:r w:rsidR="00230C06">
          <w:rPr>
            <w:noProof/>
            <w:webHidden/>
          </w:rPr>
        </w:r>
        <w:r w:rsidR="00230C06">
          <w:rPr>
            <w:noProof/>
            <w:webHidden/>
          </w:rPr>
          <w:fldChar w:fldCharType="separate"/>
        </w:r>
        <w:r w:rsidR="00230C06">
          <w:rPr>
            <w:noProof/>
            <w:webHidden/>
          </w:rPr>
          <w:t>160</w:t>
        </w:r>
        <w:r w:rsidR="00230C06">
          <w:rPr>
            <w:noProof/>
            <w:webHidden/>
          </w:rPr>
          <w:fldChar w:fldCharType="end"/>
        </w:r>
      </w:hyperlink>
    </w:p>
    <w:p w14:paraId="5092A2D4" w14:textId="6AA9B824" w:rsidR="00230C06" w:rsidRDefault="00FF2B1E">
      <w:pPr>
        <w:pStyle w:val="TOC5"/>
        <w:tabs>
          <w:tab w:val="left" w:pos="2592"/>
        </w:tabs>
        <w:rPr>
          <w:rFonts w:asciiTheme="minorHAnsi" w:eastAsiaTheme="minorEastAsia" w:hAnsiTheme="minorHAnsi" w:cstheme="minorBidi"/>
          <w:noProof/>
          <w:sz w:val="22"/>
          <w:szCs w:val="22"/>
        </w:rPr>
      </w:pPr>
      <w:hyperlink w:anchor="_Toc441142125" w:history="1">
        <w:r w:rsidR="00230C06" w:rsidRPr="00B14BFE">
          <w:rPr>
            <w:rStyle w:val="Hyperlink"/>
            <w:noProof/>
          </w:rPr>
          <w:t>6.3.4.8.1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_Toc441142125 \h </w:instrText>
        </w:r>
        <w:r w:rsidR="00230C06">
          <w:rPr>
            <w:noProof/>
            <w:webHidden/>
          </w:rPr>
        </w:r>
        <w:r w:rsidR="00230C06">
          <w:rPr>
            <w:noProof/>
            <w:webHidden/>
          </w:rPr>
          <w:fldChar w:fldCharType="separate"/>
        </w:r>
        <w:r w:rsidR="00230C06">
          <w:rPr>
            <w:noProof/>
            <w:webHidden/>
          </w:rPr>
          <w:t>160</w:t>
        </w:r>
        <w:r w:rsidR="00230C06">
          <w:rPr>
            <w:noProof/>
            <w:webHidden/>
          </w:rPr>
          <w:fldChar w:fldCharType="end"/>
        </w:r>
      </w:hyperlink>
    </w:p>
    <w:p w14:paraId="247D702A" w14:textId="7F176DC0" w:rsidR="00230C06" w:rsidRDefault="00FF2B1E">
      <w:pPr>
        <w:pStyle w:val="TOC5"/>
        <w:tabs>
          <w:tab w:val="left" w:pos="2592"/>
        </w:tabs>
        <w:rPr>
          <w:rFonts w:asciiTheme="minorHAnsi" w:eastAsiaTheme="minorEastAsia" w:hAnsiTheme="minorHAnsi" w:cstheme="minorBidi"/>
          <w:noProof/>
          <w:sz w:val="22"/>
          <w:szCs w:val="22"/>
        </w:rPr>
      </w:pPr>
      <w:hyperlink w:anchor="_Toc441142126" w:history="1">
        <w:r w:rsidR="00230C06" w:rsidRPr="00B14BFE">
          <w:rPr>
            <w:rStyle w:val="Hyperlink"/>
            <w:noProof/>
          </w:rPr>
          <w:t>6.3.4.8.2</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_Toc441142126 \h </w:instrText>
        </w:r>
        <w:r w:rsidR="00230C06">
          <w:rPr>
            <w:noProof/>
            <w:webHidden/>
          </w:rPr>
        </w:r>
        <w:r w:rsidR="00230C06">
          <w:rPr>
            <w:noProof/>
            <w:webHidden/>
          </w:rPr>
          <w:fldChar w:fldCharType="separate"/>
        </w:r>
        <w:r w:rsidR="00230C06">
          <w:rPr>
            <w:noProof/>
            <w:webHidden/>
          </w:rPr>
          <w:t>161</w:t>
        </w:r>
        <w:r w:rsidR="00230C06">
          <w:rPr>
            <w:noProof/>
            <w:webHidden/>
          </w:rPr>
          <w:fldChar w:fldCharType="end"/>
        </w:r>
      </w:hyperlink>
    </w:p>
    <w:p w14:paraId="7B44CA3B" w14:textId="11071005" w:rsidR="00230C06" w:rsidRDefault="00FF2B1E">
      <w:pPr>
        <w:pStyle w:val="TOC5"/>
        <w:tabs>
          <w:tab w:val="left" w:pos="2592"/>
        </w:tabs>
        <w:rPr>
          <w:rFonts w:asciiTheme="minorHAnsi" w:eastAsiaTheme="minorEastAsia" w:hAnsiTheme="minorHAnsi" w:cstheme="minorBidi"/>
          <w:noProof/>
          <w:sz w:val="22"/>
          <w:szCs w:val="22"/>
        </w:rPr>
      </w:pPr>
      <w:hyperlink w:anchor="_Toc441142127" w:history="1">
        <w:r w:rsidR="00230C06" w:rsidRPr="00B14BFE">
          <w:rPr>
            <w:rStyle w:val="Hyperlink"/>
            <w:noProof/>
          </w:rPr>
          <w:t>6.3.4.8.3</w:t>
        </w:r>
        <w:r w:rsidR="00230C06">
          <w:rPr>
            <w:rFonts w:asciiTheme="minorHAnsi" w:eastAsiaTheme="minorEastAsia" w:hAnsiTheme="minorHAnsi" w:cstheme="minorBidi"/>
            <w:noProof/>
            <w:sz w:val="22"/>
            <w:szCs w:val="22"/>
          </w:rPr>
          <w:tab/>
        </w:r>
        <w:r w:rsidR="00230C06" w:rsidRPr="00B14BFE">
          <w:rPr>
            <w:rStyle w:val="Hyperlink"/>
            <w:noProof/>
          </w:rPr>
          <w:t>&lt;entryRelationship typeCode='SUBJ' inversionInd='true'&gt;</w:t>
        </w:r>
        <w:r w:rsidR="00230C06">
          <w:rPr>
            <w:noProof/>
            <w:webHidden/>
          </w:rPr>
          <w:tab/>
        </w:r>
        <w:r w:rsidR="00230C06">
          <w:rPr>
            <w:noProof/>
            <w:webHidden/>
          </w:rPr>
          <w:fldChar w:fldCharType="begin"/>
        </w:r>
        <w:r w:rsidR="00230C06">
          <w:rPr>
            <w:noProof/>
            <w:webHidden/>
          </w:rPr>
          <w:instrText xml:space="preserve"> PAGEREF _Toc441142127 \h </w:instrText>
        </w:r>
        <w:r w:rsidR="00230C06">
          <w:rPr>
            <w:noProof/>
            <w:webHidden/>
          </w:rPr>
        </w:r>
        <w:r w:rsidR="00230C06">
          <w:rPr>
            <w:noProof/>
            <w:webHidden/>
          </w:rPr>
          <w:fldChar w:fldCharType="separate"/>
        </w:r>
        <w:r w:rsidR="00230C06">
          <w:rPr>
            <w:noProof/>
            <w:webHidden/>
          </w:rPr>
          <w:t>161</w:t>
        </w:r>
        <w:r w:rsidR="00230C06">
          <w:rPr>
            <w:noProof/>
            <w:webHidden/>
          </w:rPr>
          <w:fldChar w:fldCharType="end"/>
        </w:r>
      </w:hyperlink>
    </w:p>
    <w:p w14:paraId="190F2482" w14:textId="7337881D" w:rsidR="00230C06" w:rsidRDefault="00FF2B1E">
      <w:pPr>
        <w:pStyle w:val="TOC5"/>
        <w:tabs>
          <w:tab w:val="left" w:pos="2592"/>
        </w:tabs>
        <w:rPr>
          <w:rFonts w:asciiTheme="minorHAnsi" w:eastAsiaTheme="minorEastAsia" w:hAnsiTheme="minorHAnsi" w:cstheme="minorBidi"/>
          <w:noProof/>
          <w:sz w:val="22"/>
          <w:szCs w:val="22"/>
        </w:rPr>
      </w:pPr>
      <w:hyperlink w:anchor="_Toc441142128" w:history="1">
        <w:r w:rsidR="00230C06" w:rsidRPr="00B14BFE">
          <w:rPr>
            <w:rStyle w:val="Hyperlink"/>
            <w:noProof/>
          </w:rPr>
          <w:t>6.3.4.8.4</w:t>
        </w:r>
        <w:r w:rsidR="00230C06">
          <w:rPr>
            <w:rFonts w:asciiTheme="minorHAnsi" w:eastAsiaTheme="minorEastAsia" w:hAnsiTheme="minorHAnsi" w:cstheme="minorBidi"/>
            <w:noProof/>
            <w:sz w:val="22"/>
            <w:szCs w:val="22"/>
          </w:rPr>
          <w:tab/>
        </w:r>
        <w:r w:rsidR="00230C06" w:rsidRPr="00B14BFE">
          <w:rPr>
            <w:rStyle w:val="Hyperlink"/>
            <w:noProof/>
          </w:rPr>
          <w:t>&lt;act classCode='ACT' moodCode='INT'&gt;</w:t>
        </w:r>
        <w:r w:rsidR="00230C06">
          <w:rPr>
            <w:noProof/>
            <w:webHidden/>
          </w:rPr>
          <w:tab/>
        </w:r>
        <w:r w:rsidR="00230C06">
          <w:rPr>
            <w:noProof/>
            <w:webHidden/>
          </w:rPr>
          <w:fldChar w:fldCharType="begin"/>
        </w:r>
        <w:r w:rsidR="00230C06">
          <w:rPr>
            <w:noProof/>
            <w:webHidden/>
          </w:rPr>
          <w:instrText xml:space="preserve"> PAGEREF _Toc441142128 \h </w:instrText>
        </w:r>
        <w:r w:rsidR="00230C06">
          <w:rPr>
            <w:noProof/>
            <w:webHidden/>
          </w:rPr>
        </w:r>
        <w:r w:rsidR="00230C06">
          <w:rPr>
            <w:noProof/>
            <w:webHidden/>
          </w:rPr>
          <w:fldChar w:fldCharType="separate"/>
        </w:r>
        <w:r w:rsidR="00230C06">
          <w:rPr>
            <w:noProof/>
            <w:webHidden/>
          </w:rPr>
          <w:t>161</w:t>
        </w:r>
        <w:r w:rsidR="00230C06">
          <w:rPr>
            <w:noProof/>
            <w:webHidden/>
          </w:rPr>
          <w:fldChar w:fldCharType="end"/>
        </w:r>
      </w:hyperlink>
    </w:p>
    <w:p w14:paraId="74F8586E" w14:textId="7076D09E" w:rsidR="00230C06" w:rsidRDefault="00FF2B1E">
      <w:pPr>
        <w:pStyle w:val="TOC5"/>
        <w:tabs>
          <w:tab w:val="left" w:pos="2592"/>
        </w:tabs>
        <w:rPr>
          <w:rFonts w:asciiTheme="minorHAnsi" w:eastAsiaTheme="minorEastAsia" w:hAnsiTheme="minorHAnsi" w:cstheme="minorBidi"/>
          <w:noProof/>
          <w:sz w:val="22"/>
          <w:szCs w:val="22"/>
        </w:rPr>
      </w:pPr>
      <w:hyperlink w:anchor="_Toc441142129" w:history="1">
        <w:r w:rsidR="00230C06" w:rsidRPr="00B14BFE">
          <w:rPr>
            <w:rStyle w:val="Hyperlink"/>
            <w:noProof/>
          </w:rPr>
          <w:t>6.3.4.8.5</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root='2.16.840.1.113883.10.20.1.43'/&gt; &lt;templateId root='1.3.6.1.4.1.19376.1.5.3.1.4.3.1'/&gt;</w:t>
        </w:r>
        <w:r w:rsidR="00230C06">
          <w:rPr>
            <w:noProof/>
            <w:webHidden/>
          </w:rPr>
          <w:tab/>
        </w:r>
        <w:r w:rsidR="00230C06">
          <w:rPr>
            <w:noProof/>
            <w:webHidden/>
          </w:rPr>
          <w:fldChar w:fldCharType="begin"/>
        </w:r>
        <w:r w:rsidR="00230C06">
          <w:rPr>
            <w:noProof/>
            <w:webHidden/>
          </w:rPr>
          <w:instrText xml:space="preserve"> PAGEREF _Toc441142129 \h </w:instrText>
        </w:r>
        <w:r w:rsidR="00230C06">
          <w:rPr>
            <w:noProof/>
            <w:webHidden/>
          </w:rPr>
        </w:r>
        <w:r w:rsidR="00230C06">
          <w:rPr>
            <w:noProof/>
            <w:webHidden/>
          </w:rPr>
          <w:fldChar w:fldCharType="separate"/>
        </w:r>
        <w:r w:rsidR="00230C06">
          <w:rPr>
            <w:noProof/>
            <w:webHidden/>
          </w:rPr>
          <w:t>161</w:t>
        </w:r>
        <w:r w:rsidR="00230C06">
          <w:rPr>
            <w:noProof/>
            <w:webHidden/>
          </w:rPr>
          <w:fldChar w:fldCharType="end"/>
        </w:r>
      </w:hyperlink>
    </w:p>
    <w:p w14:paraId="76655F8E" w14:textId="195AE42E" w:rsidR="00230C06" w:rsidRDefault="00FF2B1E">
      <w:pPr>
        <w:pStyle w:val="TOC5"/>
        <w:tabs>
          <w:tab w:val="left" w:pos="2592"/>
        </w:tabs>
        <w:rPr>
          <w:rFonts w:asciiTheme="minorHAnsi" w:eastAsiaTheme="minorEastAsia" w:hAnsiTheme="minorHAnsi" w:cstheme="minorBidi"/>
          <w:noProof/>
          <w:sz w:val="22"/>
          <w:szCs w:val="22"/>
        </w:rPr>
      </w:pPr>
      <w:hyperlink w:anchor="_Toc441142130" w:history="1">
        <w:r w:rsidR="00230C06" w:rsidRPr="00B14BFE">
          <w:rPr>
            <w:rStyle w:val="Hyperlink"/>
            <w:noProof/>
          </w:rPr>
          <w:t>6.3.4.8.6</w:t>
        </w:r>
        <w:r w:rsidR="00230C06">
          <w:rPr>
            <w:rFonts w:asciiTheme="minorHAnsi" w:eastAsiaTheme="minorEastAsia" w:hAnsiTheme="minorHAnsi" w:cstheme="minorBidi"/>
            <w:noProof/>
            <w:sz w:val="22"/>
            <w:szCs w:val="22"/>
          </w:rPr>
          <w:tab/>
        </w:r>
        <w:r w:rsidR="00230C06" w:rsidRPr="00B14BFE">
          <w:rPr>
            <w:rStyle w:val="Hyperlink"/>
            <w:noProof/>
          </w:rPr>
          <w:t>&lt;code code='FINSTRUCT' codeSystem='1.3.6.1.4.1.19376.1.5.3.2' codeSystemName='IHEActCode' /&gt;</w:t>
        </w:r>
        <w:r w:rsidR="00230C06">
          <w:rPr>
            <w:noProof/>
            <w:webHidden/>
          </w:rPr>
          <w:tab/>
        </w:r>
        <w:r w:rsidR="00230C06">
          <w:rPr>
            <w:noProof/>
            <w:webHidden/>
          </w:rPr>
          <w:fldChar w:fldCharType="begin"/>
        </w:r>
        <w:r w:rsidR="00230C06">
          <w:rPr>
            <w:noProof/>
            <w:webHidden/>
          </w:rPr>
          <w:instrText xml:space="preserve"> PAGEREF _Toc441142130 \h </w:instrText>
        </w:r>
        <w:r w:rsidR="00230C06">
          <w:rPr>
            <w:noProof/>
            <w:webHidden/>
          </w:rPr>
        </w:r>
        <w:r w:rsidR="00230C06">
          <w:rPr>
            <w:noProof/>
            <w:webHidden/>
          </w:rPr>
          <w:fldChar w:fldCharType="separate"/>
        </w:r>
        <w:r w:rsidR="00230C06">
          <w:rPr>
            <w:noProof/>
            <w:webHidden/>
          </w:rPr>
          <w:t>161</w:t>
        </w:r>
        <w:r w:rsidR="00230C06">
          <w:rPr>
            <w:noProof/>
            <w:webHidden/>
          </w:rPr>
          <w:fldChar w:fldCharType="end"/>
        </w:r>
      </w:hyperlink>
    </w:p>
    <w:p w14:paraId="2A0FC47F" w14:textId="7C922FA5" w:rsidR="00230C06" w:rsidRDefault="00FF2B1E">
      <w:pPr>
        <w:pStyle w:val="TOC5"/>
        <w:tabs>
          <w:tab w:val="left" w:pos="2592"/>
        </w:tabs>
        <w:rPr>
          <w:rFonts w:asciiTheme="minorHAnsi" w:eastAsiaTheme="minorEastAsia" w:hAnsiTheme="minorHAnsi" w:cstheme="minorBidi"/>
          <w:noProof/>
          <w:sz w:val="22"/>
          <w:szCs w:val="22"/>
        </w:rPr>
      </w:pPr>
      <w:hyperlink w:anchor="_Toc441142131" w:history="1">
        <w:r w:rsidR="00230C06" w:rsidRPr="00B14BFE">
          <w:rPr>
            <w:rStyle w:val="Hyperlink"/>
            <w:noProof/>
          </w:rPr>
          <w:t>6.3.4.8.7</w:t>
        </w:r>
        <w:r w:rsidR="00230C06">
          <w:rPr>
            <w:rFonts w:asciiTheme="minorHAnsi" w:eastAsiaTheme="minorEastAsia" w:hAnsiTheme="minorHAnsi" w:cstheme="minorBidi"/>
            <w:noProof/>
            <w:sz w:val="22"/>
            <w:szCs w:val="22"/>
          </w:rPr>
          <w:tab/>
        </w:r>
        <w:r w:rsidR="00230C06" w:rsidRPr="00B14BFE">
          <w:rPr>
            <w:rStyle w:val="Hyperlink"/>
            <w:noProof/>
          </w:rPr>
          <w:t>&lt;text&gt;&lt;reference value='#comment-2'/&gt;&lt;/text&gt;</w:t>
        </w:r>
        <w:r w:rsidR="00230C06">
          <w:rPr>
            <w:noProof/>
            <w:webHidden/>
          </w:rPr>
          <w:tab/>
        </w:r>
        <w:r w:rsidR="00230C06">
          <w:rPr>
            <w:noProof/>
            <w:webHidden/>
          </w:rPr>
          <w:fldChar w:fldCharType="begin"/>
        </w:r>
        <w:r w:rsidR="00230C06">
          <w:rPr>
            <w:noProof/>
            <w:webHidden/>
          </w:rPr>
          <w:instrText xml:space="preserve"> PAGEREF _Toc441142131 \h </w:instrText>
        </w:r>
        <w:r w:rsidR="00230C06">
          <w:rPr>
            <w:noProof/>
            <w:webHidden/>
          </w:rPr>
        </w:r>
        <w:r w:rsidR="00230C06">
          <w:rPr>
            <w:noProof/>
            <w:webHidden/>
          </w:rPr>
          <w:fldChar w:fldCharType="separate"/>
        </w:r>
        <w:r w:rsidR="00230C06">
          <w:rPr>
            <w:noProof/>
            <w:webHidden/>
          </w:rPr>
          <w:t>162</w:t>
        </w:r>
        <w:r w:rsidR="00230C06">
          <w:rPr>
            <w:noProof/>
            <w:webHidden/>
          </w:rPr>
          <w:fldChar w:fldCharType="end"/>
        </w:r>
      </w:hyperlink>
    </w:p>
    <w:p w14:paraId="39F203FE" w14:textId="5B5BD2F4" w:rsidR="00230C06" w:rsidRDefault="00FF2B1E">
      <w:pPr>
        <w:pStyle w:val="TOC5"/>
        <w:tabs>
          <w:tab w:val="left" w:pos="2592"/>
        </w:tabs>
        <w:rPr>
          <w:rFonts w:asciiTheme="minorHAnsi" w:eastAsiaTheme="minorEastAsia" w:hAnsiTheme="minorHAnsi" w:cstheme="minorBidi"/>
          <w:noProof/>
          <w:sz w:val="22"/>
          <w:szCs w:val="22"/>
        </w:rPr>
      </w:pPr>
      <w:hyperlink w:anchor="_Toc441142132" w:history="1">
        <w:r w:rsidR="00230C06" w:rsidRPr="00B14BFE">
          <w:rPr>
            <w:rStyle w:val="Hyperlink"/>
            <w:noProof/>
          </w:rPr>
          <w:t>6.3.4.8.8</w:t>
        </w:r>
        <w:r w:rsidR="00230C06">
          <w:rPr>
            <w:rFonts w:asciiTheme="minorHAnsi" w:eastAsiaTheme="minorEastAsia" w:hAnsiTheme="minorHAnsi" w:cstheme="minorBidi"/>
            <w:noProof/>
            <w:sz w:val="22"/>
            <w:szCs w:val="22"/>
          </w:rPr>
          <w:tab/>
        </w:r>
        <w:r w:rsidR="00230C06" w:rsidRPr="00B14BFE">
          <w:rPr>
            <w:rStyle w:val="Hyperlink"/>
            <w:noProof/>
          </w:rPr>
          <w:t>&lt;statusCode code='completed' /&gt;</w:t>
        </w:r>
        <w:r w:rsidR="00230C06">
          <w:rPr>
            <w:noProof/>
            <w:webHidden/>
          </w:rPr>
          <w:tab/>
        </w:r>
        <w:r w:rsidR="00230C06">
          <w:rPr>
            <w:noProof/>
            <w:webHidden/>
          </w:rPr>
          <w:fldChar w:fldCharType="begin"/>
        </w:r>
        <w:r w:rsidR="00230C06">
          <w:rPr>
            <w:noProof/>
            <w:webHidden/>
          </w:rPr>
          <w:instrText xml:space="preserve"> PAGEREF _Toc441142132 \h </w:instrText>
        </w:r>
        <w:r w:rsidR="00230C06">
          <w:rPr>
            <w:noProof/>
            <w:webHidden/>
          </w:rPr>
        </w:r>
        <w:r w:rsidR="00230C06">
          <w:rPr>
            <w:noProof/>
            <w:webHidden/>
          </w:rPr>
          <w:fldChar w:fldCharType="separate"/>
        </w:r>
        <w:r w:rsidR="00230C06">
          <w:rPr>
            <w:noProof/>
            <w:webHidden/>
          </w:rPr>
          <w:t>162</w:t>
        </w:r>
        <w:r w:rsidR="00230C06">
          <w:rPr>
            <w:noProof/>
            <w:webHidden/>
          </w:rPr>
          <w:fldChar w:fldCharType="end"/>
        </w:r>
      </w:hyperlink>
    </w:p>
    <w:p w14:paraId="14900889" w14:textId="049D481C" w:rsidR="00230C06" w:rsidRDefault="00FF2B1E">
      <w:pPr>
        <w:pStyle w:val="TOC4"/>
        <w:tabs>
          <w:tab w:val="left" w:pos="2160"/>
        </w:tabs>
        <w:rPr>
          <w:rFonts w:asciiTheme="minorHAnsi" w:eastAsiaTheme="minorEastAsia" w:hAnsiTheme="minorHAnsi" w:cstheme="minorBidi"/>
          <w:noProof/>
          <w:sz w:val="22"/>
          <w:szCs w:val="22"/>
        </w:rPr>
      </w:pPr>
      <w:hyperlink w:anchor="_Toc441142133" w:history="1">
        <w:r w:rsidR="00230C06" w:rsidRPr="00B14BFE">
          <w:rPr>
            <w:rStyle w:val="Hyperlink"/>
            <w:noProof/>
          </w:rPr>
          <w:t>6.3.4.9</w:t>
        </w:r>
        <w:r w:rsidR="00230C06">
          <w:rPr>
            <w:rFonts w:asciiTheme="minorHAnsi" w:eastAsiaTheme="minorEastAsia" w:hAnsiTheme="minorHAnsi" w:cstheme="minorBidi"/>
            <w:noProof/>
            <w:sz w:val="22"/>
            <w:szCs w:val="22"/>
          </w:rPr>
          <w:tab/>
        </w:r>
        <w:r w:rsidR="00230C06" w:rsidRPr="00B14BFE">
          <w:rPr>
            <w:rStyle w:val="Hyperlink"/>
            <w:noProof/>
          </w:rPr>
          <w:t>External References 1.3.6.1.4.1.19376.1.5.3.1.4.4</w:t>
        </w:r>
        <w:r w:rsidR="00230C06">
          <w:rPr>
            <w:noProof/>
            <w:webHidden/>
          </w:rPr>
          <w:tab/>
        </w:r>
        <w:r w:rsidR="00230C06">
          <w:rPr>
            <w:noProof/>
            <w:webHidden/>
          </w:rPr>
          <w:fldChar w:fldCharType="begin"/>
        </w:r>
        <w:r w:rsidR="00230C06">
          <w:rPr>
            <w:noProof/>
            <w:webHidden/>
          </w:rPr>
          <w:instrText xml:space="preserve"> PAGEREF _Toc441142133 \h </w:instrText>
        </w:r>
        <w:r w:rsidR="00230C06">
          <w:rPr>
            <w:noProof/>
            <w:webHidden/>
          </w:rPr>
        </w:r>
        <w:r w:rsidR="00230C06">
          <w:rPr>
            <w:noProof/>
            <w:webHidden/>
          </w:rPr>
          <w:fldChar w:fldCharType="separate"/>
        </w:r>
        <w:r w:rsidR="00230C06">
          <w:rPr>
            <w:noProof/>
            <w:webHidden/>
          </w:rPr>
          <w:t>162</w:t>
        </w:r>
        <w:r w:rsidR="00230C06">
          <w:rPr>
            <w:noProof/>
            <w:webHidden/>
          </w:rPr>
          <w:fldChar w:fldCharType="end"/>
        </w:r>
      </w:hyperlink>
    </w:p>
    <w:p w14:paraId="74A41A67" w14:textId="6887A3FE" w:rsidR="00230C06" w:rsidRDefault="00FF2B1E">
      <w:pPr>
        <w:pStyle w:val="TOC5"/>
        <w:tabs>
          <w:tab w:val="left" w:pos="2592"/>
        </w:tabs>
        <w:rPr>
          <w:rFonts w:asciiTheme="minorHAnsi" w:eastAsiaTheme="minorEastAsia" w:hAnsiTheme="minorHAnsi" w:cstheme="minorBidi"/>
          <w:noProof/>
          <w:sz w:val="22"/>
          <w:szCs w:val="22"/>
        </w:rPr>
      </w:pPr>
      <w:hyperlink w:anchor="_Toc441142134" w:history="1">
        <w:r w:rsidR="00230C06" w:rsidRPr="00B14BFE">
          <w:rPr>
            <w:rStyle w:val="Hyperlink"/>
            <w:noProof/>
          </w:rPr>
          <w:t>6.3.4.9.1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_Toc441142134 \h </w:instrText>
        </w:r>
        <w:r w:rsidR="00230C06">
          <w:rPr>
            <w:noProof/>
            <w:webHidden/>
          </w:rPr>
        </w:r>
        <w:r w:rsidR="00230C06">
          <w:rPr>
            <w:noProof/>
            <w:webHidden/>
          </w:rPr>
          <w:fldChar w:fldCharType="separate"/>
        </w:r>
        <w:r w:rsidR="00230C06">
          <w:rPr>
            <w:noProof/>
            <w:webHidden/>
          </w:rPr>
          <w:t>163</w:t>
        </w:r>
        <w:r w:rsidR="00230C06">
          <w:rPr>
            <w:noProof/>
            <w:webHidden/>
          </w:rPr>
          <w:fldChar w:fldCharType="end"/>
        </w:r>
      </w:hyperlink>
    </w:p>
    <w:p w14:paraId="5695C8D1" w14:textId="5F361ACA" w:rsidR="00230C06" w:rsidRDefault="00FF2B1E">
      <w:pPr>
        <w:pStyle w:val="TOC5"/>
        <w:tabs>
          <w:tab w:val="left" w:pos="2592"/>
        </w:tabs>
        <w:rPr>
          <w:rFonts w:asciiTheme="minorHAnsi" w:eastAsiaTheme="minorEastAsia" w:hAnsiTheme="minorHAnsi" w:cstheme="minorBidi"/>
          <w:noProof/>
          <w:sz w:val="22"/>
          <w:szCs w:val="22"/>
        </w:rPr>
      </w:pPr>
      <w:hyperlink w:anchor="_Toc441142135" w:history="1">
        <w:r w:rsidR="00230C06" w:rsidRPr="00B14BFE">
          <w:rPr>
            <w:rStyle w:val="Hyperlink"/>
            <w:noProof/>
          </w:rPr>
          <w:t>6.3.4.9.2</w:t>
        </w:r>
        <w:r w:rsidR="00230C06">
          <w:rPr>
            <w:rFonts w:asciiTheme="minorHAnsi" w:eastAsiaTheme="minorEastAsia" w:hAnsiTheme="minorHAnsi" w:cstheme="minorBidi"/>
            <w:noProof/>
            <w:sz w:val="22"/>
            <w:szCs w:val="22"/>
          </w:rPr>
          <w:tab/>
        </w:r>
        <w:r w:rsidR="00230C06" w:rsidRPr="00B14BFE">
          <w:rPr>
            <w:rStyle w:val="Hyperlink"/>
            <w:noProof/>
          </w:rPr>
          <w:t>&lt;act classCode='ACT' moodCode='EVN'&gt;</w:t>
        </w:r>
        <w:r w:rsidR="00230C06">
          <w:rPr>
            <w:noProof/>
            <w:webHidden/>
          </w:rPr>
          <w:tab/>
        </w:r>
        <w:r w:rsidR="00230C06">
          <w:rPr>
            <w:noProof/>
            <w:webHidden/>
          </w:rPr>
          <w:fldChar w:fldCharType="begin"/>
        </w:r>
        <w:r w:rsidR="00230C06">
          <w:rPr>
            <w:noProof/>
            <w:webHidden/>
          </w:rPr>
          <w:instrText xml:space="preserve"> PAGEREF _Toc441142135 \h </w:instrText>
        </w:r>
        <w:r w:rsidR="00230C06">
          <w:rPr>
            <w:noProof/>
            <w:webHidden/>
          </w:rPr>
        </w:r>
        <w:r w:rsidR="00230C06">
          <w:rPr>
            <w:noProof/>
            <w:webHidden/>
          </w:rPr>
          <w:fldChar w:fldCharType="separate"/>
        </w:r>
        <w:r w:rsidR="00230C06">
          <w:rPr>
            <w:noProof/>
            <w:webHidden/>
          </w:rPr>
          <w:t>163</w:t>
        </w:r>
        <w:r w:rsidR="00230C06">
          <w:rPr>
            <w:noProof/>
            <w:webHidden/>
          </w:rPr>
          <w:fldChar w:fldCharType="end"/>
        </w:r>
      </w:hyperlink>
    </w:p>
    <w:p w14:paraId="4B45ED3D" w14:textId="7CE89CA1" w:rsidR="00230C06" w:rsidRDefault="00FF2B1E">
      <w:pPr>
        <w:pStyle w:val="TOC5"/>
        <w:tabs>
          <w:tab w:val="left" w:pos="2592"/>
        </w:tabs>
        <w:rPr>
          <w:rFonts w:asciiTheme="minorHAnsi" w:eastAsiaTheme="minorEastAsia" w:hAnsiTheme="minorHAnsi" w:cstheme="minorBidi"/>
          <w:noProof/>
          <w:sz w:val="22"/>
          <w:szCs w:val="22"/>
        </w:rPr>
      </w:pPr>
      <w:hyperlink w:anchor="_Toc441142136" w:history="1">
        <w:r w:rsidR="00230C06" w:rsidRPr="00B14BFE">
          <w:rPr>
            <w:rStyle w:val="Hyperlink"/>
            <w:noProof/>
          </w:rPr>
          <w:t>6.3.4.9.3</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root='1.3.6.1.4.1.19376.1.5.3.1.4.4'/&gt;</w:t>
        </w:r>
        <w:r w:rsidR="00230C06">
          <w:rPr>
            <w:noProof/>
            <w:webHidden/>
          </w:rPr>
          <w:tab/>
        </w:r>
        <w:r w:rsidR="00230C06">
          <w:rPr>
            <w:noProof/>
            <w:webHidden/>
          </w:rPr>
          <w:fldChar w:fldCharType="begin"/>
        </w:r>
        <w:r w:rsidR="00230C06">
          <w:rPr>
            <w:noProof/>
            <w:webHidden/>
          </w:rPr>
          <w:instrText xml:space="preserve"> PAGEREF _Toc441142136 \h </w:instrText>
        </w:r>
        <w:r w:rsidR="00230C06">
          <w:rPr>
            <w:noProof/>
            <w:webHidden/>
          </w:rPr>
        </w:r>
        <w:r w:rsidR="00230C06">
          <w:rPr>
            <w:noProof/>
            <w:webHidden/>
          </w:rPr>
          <w:fldChar w:fldCharType="separate"/>
        </w:r>
        <w:r w:rsidR="00230C06">
          <w:rPr>
            <w:noProof/>
            <w:webHidden/>
          </w:rPr>
          <w:t>163</w:t>
        </w:r>
        <w:r w:rsidR="00230C06">
          <w:rPr>
            <w:noProof/>
            <w:webHidden/>
          </w:rPr>
          <w:fldChar w:fldCharType="end"/>
        </w:r>
      </w:hyperlink>
    </w:p>
    <w:p w14:paraId="54AB2BE7" w14:textId="2B29FFF2" w:rsidR="00230C06" w:rsidRDefault="00FF2B1E">
      <w:pPr>
        <w:pStyle w:val="TOC5"/>
        <w:tabs>
          <w:tab w:val="left" w:pos="2592"/>
        </w:tabs>
        <w:rPr>
          <w:rFonts w:asciiTheme="minorHAnsi" w:eastAsiaTheme="minorEastAsia" w:hAnsiTheme="minorHAnsi" w:cstheme="minorBidi"/>
          <w:noProof/>
          <w:sz w:val="22"/>
          <w:szCs w:val="22"/>
        </w:rPr>
      </w:pPr>
      <w:hyperlink w:anchor="_Toc441142137" w:history="1">
        <w:r w:rsidR="00230C06" w:rsidRPr="00B14BFE">
          <w:rPr>
            <w:rStyle w:val="Hyperlink"/>
            <w:noProof/>
          </w:rPr>
          <w:t>6.3.4.9.4</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_Toc441142137 \h </w:instrText>
        </w:r>
        <w:r w:rsidR="00230C06">
          <w:rPr>
            <w:noProof/>
            <w:webHidden/>
          </w:rPr>
        </w:r>
        <w:r w:rsidR="00230C06">
          <w:rPr>
            <w:noProof/>
            <w:webHidden/>
          </w:rPr>
          <w:fldChar w:fldCharType="separate"/>
        </w:r>
        <w:r w:rsidR="00230C06">
          <w:rPr>
            <w:noProof/>
            <w:webHidden/>
          </w:rPr>
          <w:t>163</w:t>
        </w:r>
        <w:r w:rsidR="00230C06">
          <w:rPr>
            <w:noProof/>
            <w:webHidden/>
          </w:rPr>
          <w:fldChar w:fldCharType="end"/>
        </w:r>
      </w:hyperlink>
    </w:p>
    <w:p w14:paraId="45C02897" w14:textId="6CD9314B" w:rsidR="00230C06" w:rsidRDefault="00FF2B1E">
      <w:pPr>
        <w:pStyle w:val="TOC5"/>
        <w:tabs>
          <w:tab w:val="left" w:pos="2592"/>
        </w:tabs>
        <w:rPr>
          <w:rFonts w:asciiTheme="minorHAnsi" w:eastAsiaTheme="minorEastAsia" w:hAnsiTheme="minorHAnsi" w:cstheme="minorBidi"/>
          <w:noProof/>
          <w:sz w:val="22"/>
          <w:szCs w:val="22"/>
        </w:rPr>
      </w:pPr>
      <w:hyperlink w:anchor="_Toc441142138" w:history="1">
        <w:r w:rsidR="00230C06" w:rsidRPr="00B14BFE">
          <w:rPr>
            <w:rStyle w:val="Hyperlink"/>
            <w:noProof/>
          </w:rPr>
          <w:t>6.3.4.9.5</w:t>
        </w:r>
        <w:r w:rsidR="00230C06">
          <w:rPr>
            <w:rFonts w:asciiTheme="minorHAnsi" w:eastAsiaTheme="minorEastAsia" w:hAnsiTheme="minorHAnsi" w:cstheme="minorBidi"/>
            <w:noProof/>
            <w:sz w:val="22"/>
            <w:szCs w:val="22"/>
          </w:rPr>
          <w:tab/>
        </w:r>
        <w:r w:rsidR="00230C06" w:rsidRPr="00B14BFE">
          <w:rPr>
            <w:rStyle w:val="Hyperlink"/>
            <w:noProof/>
          </w:rPr>
          <w:t>&lt;code nullFlavor='NA'/&gt;</w:t>
        </w:r>
        <w:r w:rsidR="00230C06">
          <w:rPr>
            <w:noProof/>
            <w:webHidden/>
          </w:rPr>
          <w:tab/>
        </w:r>
        <w:r w:rsidR="00230C06">
          <w:rPr>
            <w:noProof/>
            <w:webHidden/>
          </w:rPr>
          <w:fldChar w:fldCharType="begin"/>
        </w:r>
        <w:r w:rsidR="00230C06">
          <w:rPr>
            <w:noProof/>
            <w:webHidden/>
          </w:rPr>
          <w:instrText xml:space="preserve"> PAGEREF _Toc441142138 \h </w:instrText>
        </w:r>
        <w:r w:rsidR="00230C06">
          <w:rPr>
            <w:noProof/>
            <w:webHidden/>
          </w:rPr>
        </w:r>
        <w:r w:rsidR="00230C06">
          <w:rPr>
            <w:noProof/>
            <w:webHidden/>
          </w:rPr>
          <w:fldChar w:fldCharType="separate"/>
        </w:r>
        <w:r w:rsidR="00230C06">
          <w:rPr>
            <w:noProof/>
            <w:webHidden/>
          </w:rPr>
          <w:t>163</w:t>
        </w:r>
        <w:r w:rsidR="00230C06">
          <w:rPr>
            <w:noProof/>
            <w:webHidden/>
          </w:rPr>
          <w:fldChar w:fldCharType="end"/>
        </w:r>
      </w:hyperlink>
    </w:p>
    <w:p w14:paraId="77E2035E" w14:textId="69D4395A" w:rsidR="00230C06" w:rsidRDefault="00FF2B1E">
      <w:pPr>
        <w:pStyle w:val="TOC5"/>
        <w:tabs>
          <w:tab w:val="left" w:pos="2592"/>
        </w:tabs>
        <w:rPr>
          <w:rFonts w:asciiTheme="minorHAnsi" w:eastAsiaTheme="minorEastAsia" w:hAnsiTheme="minorHAnsi" w:cstheme="minorBidi"/>
          <w:noProof/>
          <w:sz w:val="22"/>
          <w:szCs w:val="22"/>
        </w:rPr>
      </w:pPr>
      <w:hyperlink w:anchor="_Toc441142139" w:history="1">
        <w:r w:rsidR="00230C06" w:rsidRPr="00B14BFE">
          <w:rPr>
            <w:rStyle w:val="Hyperlink"/>
            <w:noProof/>
          </w:rPr>
          <w:t>6.3.4.9.6</w:t>
        </w:r>
        <w:r w:rsidR="00230C06">
          <w:rPr>
            <w:rFonts w:asciiTheme="minorHAnsi" w:eastAsiaTheme="minorEastAsia" w:hAnsiTheme="minorHAnsi" w:cstheme="minorBidi"/>
            <w:noProof/>
            <w:sz w:val="22"/>
            <w:szCs w:val="22"/>
          </w:rPr>
          <w:tab/>
        </w:r>
        <w:r w:rsidR="00230C06" w:rsidRPr="00B14BFE">
          <w:rPr>
            <w:rStyle w:val="Hyperlink"/>
            <w:noProof/>
          </w:rPr>
          <w:t>&lt;text&gt;&lt;reference value='#study-1'/&gt;&lt;/text&gt;</w:t>
        </w:r>
        <w:r w:rsidR="00230C06">
          <w:rPr>
            <w:noProof/>
            <w:webHidden/>
          </w:rPr>
          <w:tab/>
        </w:r>
        <w:r w:rsidR="00230C06">
          <w:rPr>
            <w:noProof/>
            <w:webHidden/>
          </w:rPr>
          <w:fldChar w:fldCharType="begin"/>
        </w:r>
        <w:r w:rsidR="00230C06">
          <w:rPr>
            <w:noProof/>
            <w:webHidden/>
          </w:rPr>
          <w:instrText xml:space="preserve"> PAGEREF _Toc441142139 \h </w:instrText>
        </w:r>
        <w:r w:rsidR="00230C06">
          <w:rPr>
            <w:noProof/>
            <w:webHidden/>
          </w:rPr>
        </w:r>
        <w:r w:rsidR="00230C06">
          <w:rPr>
            <w:noProof/>
            <w:webHidden/>
          </w:rPr>
          <w:fldChar w:fldCharType="separate"/>
        </w:r>
        <w:r w:rsidR="00230C06">
          <w:rPr>
            <w:noProof/>
            <w:webHidden/>
          </w:rPr>
          <w:t>163</w:t>
        </w:r>
        <w:r w:rsidR="00230C06">
          <w:rPr>
            <w:noProof/>
            <w:webHidden/>
          </w:rPr>
          <w:fldChar w:fldCharType="end"/>
        </w:r>
      </w:hyperlink>
    </w:p>
    <w:p w14:paraId="34A8172C" w14:textId="2B17E254" w:rsidR="00230C06" w:rsidRDefault="00FF2B1E">
      <w:pPr>
        <w:pStyle w:val="TOC5"/>
        <w:tabs>
          <w:tab w:val="left" w:pos="2592"/>
        </w:tabs>
        <w:rPr>
          <w:rFonts w:asciiTheme="minorHAnsi" w:eastAsiaTheme="minorEastAsia" w:hAnsiTheme="minorHAnsi" w:cstheme="minorBidi"/>
          <w:noProof/>
          <w:sz w:val="22"/>
          <w:szCs w:val="22"/>
        </w:rPr>
      </w:pPr>
      <w:hyperlink w:anchor="_Toc441142140" w:history="1">
        <w:r w:rsidR="00230C06" w:rsidRPr="00B14BFE">
          <w:rPr>
            <w:rStyle w:val="Hyperlink"/>
            <w:noProof/>
          </w:rPr>
          <w:t>6.3.4.9.7</w:t>
        </w:r>
        <w:r w:rsidR="00230C06">
          <w:rPr>
            <w:rFonts w:asciiTheme="minorHAnsi" w:eastAsiaTheme="minorEastAsia" w:hAnsiTheme="minorHAnsi" w:cstheme="minorBidi"/>
            <w:noProof/>
            <w:sz w:val="22"/>
            <w:szCs w:val="22"/>
          </w:rPr>
          <w:tab/>
        </w:r>
        <w:r w:rsidR="00230C06" w:rsidRPr="00B14BFE">
          <w:rPr>
            <w:rStyle w:val="Hyperlink"/>
            <w:noProof/>
          </w:rPr>
          <w:t>&lt;reference typeCode='SPRT|REFR'&gt; &lt;externalDocument classCode='DOC' moodCode='EVN'&gt;</w:t>
        </w:r>
        <w:r w:rsidR="00230C06">
          <w:rPr>
            <w:noProof/>
            <w:webHidden/>
          </w:rPr>
          <w:tab/>
        </w:r>
        <w:r w:rsidR="00230C06">
          <w:rPr>
            <w:noProof/>
            <w:webHidden/>
          </w:rPr>
          <w:fldChar w:fldCharType="begin"/>
        </w:r>
        <w:r w:rsidR="00230C06">
          <w:rPr>
            <w:noProof/>
            <w:webHidden/>
          </w:rPr>
          <w:instrText xml:space="preserve"> PAGEREF _Toc441142140 \h </w:instrText>
        </w:r>
        <w:r w:rsidR="00230C06">
          <w:rPr>
            <w:noProof/>
            <w:webHidden/>
          </w:rPr>
        </w:r>
        <w:r w:rsidR="00230C06">
          <w:rPr>
            <w:noProof/>
            <w:webHidden/>
          </w:rPr>
          <w:fldChar w:fldCharType="separate"/>
        </w:r>
        <w:r w:rsidR="00230C06">
          <w:rPr>
            <w:noProof/>
            <w:webHidden/>
          </w:rPr>
          <w:t>164</w:t>
        </w:r>
        <w:r w:rsidR="00230C06">
          <w:rPr>
            <w:noProof/>
            <w:webHidden/>
          </w:rPr>
          <w:fldChar w:fldCharType="end"/>
        </w:r>
      </w:hyperlink>
    </w:p>
    <w:p w14:paraId="2F8DCDB9" w14:textId="4D620FF3" w:rsidR="00230C06" w:rsidRDefault="00FF2B1E">
      <w:pPr>
        <w:pStyle w:val="TOC5"/>
        <w:tabs>
          <w:tab w:val="left" w:pos="2592"/>
        </w:tabs>
        <w:rPr>
          <w:rFonts w:asciiTheme="minorHAnsi" w:eastAsiaTheme="minorEastAsia" w:hAnsiTheme="minorHAnsi" w:cstheme="minorBidi"/>
          <w:noProof/>
          <w:sz w:val="22"/>
          <w:szCs w:val="22"/>
        </w:rPr>
      </w:pPr>
      <w:hyperlink w:anchor="_Toc441142141" w:history="1">
        <w:r w:rsidR="00230C06" w:rsidRPr="00B14BFE">
          <w:rPr>
            <w:rStyle w:val="Hyperlink"/>
            <w:noProof/>
          </w:rPr>
          <w:t>6.3.4.9.8</w:t>
        </w:r>
        <w:r w:rsidR="00230C06">
          <w:rPr>
            <w:rFonts w:asciiTheme="minorHAnsi" w:eastAsiaTheme="minorEastAsia" w:hAnsiTheme="minorHAnsi" w:cstheme="minorBidi"/>
            <w:noProof/>
            <w:sz w:val="22"/>
            <w:szCs w:val="22"/>
          </w:rPr>
          <w:tab/>
        </w:r>
        <w:r w:rsidR="00230C06" w:rsidRPr="00B14BFE">
          <w:rPr>
            <w:rStyle w:val="Hyperlink"/>
            <w:noProof/>
          </w:rPr>
          <w:t>&lt;id extension=' ' root=' '/&gt;</w:t>
        </w:r>
        <w:r w:rsidR="00230C06">
          <w:rPr>
            <w:noProof/>
            <w:webHidden/>
          </w:rPr>
          <w:tab/>
        </w:r>
        <w:r w:rsidR="00230C06">
          <w:rPr>
            <w:noProof/>
            <w:webHidden/>
          </w:rPr>
          <w:fldChar w:fldCharType="begin"/>
        </w:r>
        <w:r w:rsidR="00230C06">
          <w:rPr>
            <w:noProof/>
            <w:webHidden/>
          </w:rPr>
          <w:instrText xml:space="preserve"> PAGEREF _Toc441142141 \h </w:instrText>
        </w:r>
        <w:r w:rsidR="00230C06">
          <w:rPr>
            <w:noProof/>
            <w:webHidden/>
          </w:rPr>
        </w:r>
        <w:r w:rsidR="00230C06">
          <w:rPr>
            <w:noProof/>
            <w:webHidden/>
          </w:rPr>
          <w:fldChar w:fldCharType="separate"/>
        </w:r>
        <w:r w:rsidR="00230C06">
          <w:rPr>
            <w:noProof/>
            <w:webHidden/>
          </w:rPr>
          <w:t>164</w:t>
        </w:r>
        <w:r w:rsidR="00230C06">
          <w:rPr>
            <w:noProof/>
            <w:webHidden/>
          </w:rPr>
          <w:fldChar w:fldCharType="end"/>
        </w:r>
      </w:hyperlink>
    </w:p>
    <w:p w14:paraId="6E1A0AC5" w14:textId="23C0EFD7" w:rsidR="00230C06" w:rsidRDefault="00FF2B1E">
      <w:pPr>
        <w:pStyle w:val="TOC5"/>
        <w:tabs>
          <w:tab w:val="left" w:pos="2592"/>
        </w:tabs>
        <w:rPr>
          <w:rFonts w:asciiTheme="minorHAnsi" w:eastAsiaTheme="minorEastAsia" w:hAnsiTheme="minorHAnsi" w:cstheme="minorBidi"/>
          <w:noProof/>
          <w:sz w:val="22"/>
          <w:szCs w:val="22"/>
        </w:rPr>
      </w:pPr>
      <w:hyperlink w:anchor="_Toc441142142" w:history="1">
        <w:r w:rsidR="00230C06" w:rsidRPr="00B14BFE">
          <w:rPr>
            <w:rStyle w:val="Hyperlink"/>
            <w:noProof/>
          </w:rPr>
          <w:t>6.3.4.9.9</w:t>
        </w:r>
        <w:r w:rsidR="00230C06">
          <w:rPr>
            <w:rFonts w:asciiTheme="minorHAnsi" w:eastAsiaTheme="minorEastAsia" w:hAnsiTheme="minorHAnsi" w:cstheme="minorBidi"/>
            <w:noProof/>
            <w:sz w:val="22"/>
            <w:szCs w:val="22"/>
          </w:rPr>
          <w:tab/>
        </w:r>
        <w:r w:rsidR="00230C06" w:rsidRPr="00B14BFE">
          <w:rPr>
            <w:rStyle w:val="Hyperlink"/>
            <w:noProof/>
          </w:rPr>
          <w:t>&lt;text&gt;&lt;reference value=' '/&gt;&lt;/text&gt;</w:t>
        </w:r>
        <w:r w:rsidR="00230C06">
          <w:rPr>
            <w:noProof/>
            <w:webHidden/>
          </w:rPr>
          <w:tab/>
        </w:r>
        <w:r w:rsidR="00230C06">
          <w:rPr>
            <w:noProof/>
            <w:webHidden/>
          </w:rPr>
          <w:fldChar w:fldCharType="begin"/>
        </w:r>
        <w:r w:rsidR="00230C06">
          <w:rPr>
            <w:noProof/>
            <w:webHidden/>
          </w:rPr>
          <w:instrText xml:space="preserve"> PAGEREF _Toc441142142 \h </w:instrText>
        </w:r>
        <w:r w:rsidR="00230C06">
          <w:rPr>
            <w:noProof/>
            <w:webHidden/>
          </w:rPr>
        </w:r>
        <w:r w:rsidR="00230C06">
          <w:rPr>
            <w:noProof/>
            <w:webHidden/>
          </w:rPr>
          <w:fldChar w:fldCharType="separate"/>
        </w:r>
        <w:r w:rsidR="00230C06">
          <w:rPr>
            <w:noProof/>
            <w:webHidden/>
          </w:rPr>
          <w:t>164</w:t>
        </w:r>
        <w:r w:rsidR="00230C06">
          <w:rPr>
            <w:noProof/>
            <w:webHidden/>
          </w:rPr>
          <w:fldChar w:fldCharType="end"/>
        </w:r>
      </w:hyperlink>
    </w:p>
    <w:p w14:paraId="781C1C3A" w14:textId="7C55E87E" w:rsidR="00230C06" w:rsidRDefault="00FF2B1E">
      <w:pPr>
        <w:pStyle w:val="TOC4"/>
        <w:tabs>
          <w:tab w:val="left" w:pos="2160"/>
        </w:tabs>
        <w:rPr>
          <w:rFonts w:asciiTheme="minorHAnsi" w:eastAsiaTheme="minorEastAsia" w:hAnsiTheme="minorHAnsi" w:cstheme="minorBidi"/>
          <w:noProof/>
          <w:sz w:val="22"/>
          <w:szCs w:val="22"/>
        </w:rPr>
      </w:pPr>
      <w:hyperlink w:anchor="_Toc441142143" w:history="1">
        <w:r w:rsidR="00230C06" w:rsidRPr="00B14BFE">
          <w:rPr>
            <w:rStyle w:val="Hyperlink"/>
            <w:noProof/>
          </w:rPr>
          <w:t>6.3.4.10</w:t>
        </w:r>
        <w:r w:rsidR="00230C06">
          <w:rPr>
            <w:rFonts w:asciiTheme="minorHAnsi" w:eastAsiaTheme="minorEastAsia" w:hAnsiTheme="minorHAnsi" w:cstheme="minorBidi"/>
            <w:noProof/>
            <w:sz w:val="22"/>
            <w:szCs w:val="22"/>
          </w:rPr>
          <w:tab/>
        </w:r>
        <w:r w:rsidR="00230C06" w:rsidRPr="00B14BFE">
          <w:rPr>
            <w:rStyle w:val="Hyperlink"/>
            <w:noProof/>
          </w:rPr>
          <w:t>Internal References 1.3.6.1.4.1.19376.1.5.3.1.4.4.1</w:t>
        </w:r>
        <w:r w:rsidR="00230C06">
          <w:rPr>
            <w:noProof/>
            <w:webHidden/>
          </w:rPr>
          <w:tab/>
        </w:r>
        <w:r w:rsidR="00230C06">
          <w:rPr>
            <w:noProof/>
            <w:webHidden/>
          </w:rPr>
          <w:fldChar w:fldCharType="begin"/>
        </w:r>
        <w:r w:rsidR="00230C06">
          <w:rPr>
            <w:noProof/>
            <w:webHidden/>
          </w:rPr>
          <w:instrText xml:space="preserve"> PAGEREF _Toc441142143 \h </w:instrText>
        </w:r>
        <w:r w:rsidR="00230C06">
          <w:rPr>
            <w:noProof/>
            <w:webHidden/>
          </w:rPr>
        </w:r>
        <w:r w:rsidR="00230C06">
          <w:rPr>
            <w:noProof/>
            <w:webHidden/>
          </w:rPr>
          <w:fldChar w:fldCharType="separate"/>
        </w:r>
        <w:r w:rsidR="00230C06">
          <w:rPr>
            <w:noProof/>
            <w:webHidden/>
          </w:rPr>
          <w:t>164</w:t>
        </w:r>
        <w:r w:rsidR="00230C06">
          <w:rPr>
            <w:noProof/>
            <w:webHidden/>
          </w:rPr>
          <w:fldChar w:fldCharType="end"/>
        </w:r>
      </w:hyperlink>
    </w:p>
    <w:p w14:paraId="6973D63A" w14:textId="52F6E404" w:rsidR="00230C06" w:rsidRDefault="00FF2B1E">
      <w:pPr>
        <w:pStyle w:val="TOC5"/>
        <w:tabs>
          <w:tab w:val="left" w:pos="2592"/>
        </w:tabs>
        <w:rPr>
          <w:rFonts w:asciiTheme="minorHAnsi" w:eastAsiaTheme="minorEastAsia" w:hAnsiTheme="minorHAnsi" w:cstheme="minorBidi"/>
          <w:noProof/>
          <w:sz w:val="22"/>
          <w:szCs w:val="22"/>
        </w:rPr>
      </w:pPr>
      <w:hyperlink w:anchor="_Toc441142144" w:history="1">
        <w:r w:rsidR="00230C06" w:rsidRPr="00B14BFE">
          <w:rPr>
            <w:rStyle w:val="Hyperlink"/>
            <w:noProof/>
          </w:rPr>
          <w:t>6.3.4.10.1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_Toc441142144 \h </w:instrText>
        </w:r>
        <w:r w:rsidR="00230C06">
          <w:rPr>
            <w:noProof/>
            <w:webHidden/>
          </w:rPr>
        </w:r>
        <w:r w:rsidR="00230C06">
          <w:rPr>
            <w:noProof/>
            <w:webHidden/>
          </w:rPr>
          <w:fldChar w:fldCharType="separate"/>
        </w:r>
        <w:r w:rsidR="00230C06">
          <w:rPr>
            <w:noProof/>
            <w:webHidden/>
          </w:rPr>
          <w:t>164</w:t>
        </w:r>
        <w:r w:rsidR="00230C06">
          <w:rPr>
            <w:noProof/>
            <w:webHidden/>
          </w:rPr>
          <w:fldChar w:fldCharType="end"/>
        </w:r>
      </w:hyperlink>
    </w:p>
    <w:p w14:paraId="1BEE6456" w14:textId="73DAFE2F" w:rsidR="00230C06" w:rsidRDefault="00FF2B1E">
      <w:pPr>
        <w:pStyle w:val="TOC5"/>
        <w:tabs>
          <w:tab w:val="left" w:pos="2592"/>
        </w:tabs>
        <w:rPr>
          <w:rFonts w:asciiTheme="minorHAnsi" w:eastAsiaTheme="minorEastAsia" w:hAnsiTheme="minorHAnsi" w:cstheme="minorBidi"/>
          <w:noProof/>
          <w:sz w:val="22"/>
          <w:szCs w:val="22"/>
        </w:rPr>
      </w:pPr>
      <w:hyperlink w:anchor="_Toc441142145" w:history="1">
        <w:r w:rsidR="00230C06" w:rsidRPr="00B14BFE">
          <w:rPr>
            <w:rStyle w:val="Hyperlink"/>
            <w:noProof/>
          </w:rPr>
          <w:t>6.3.4.10.2</w:t>
        </w:r>
        <w:r w:rsidR="00230C06">
          <w:rPr>
            <w:rFonts w:asciiTheme="minorHAnsi" w:eastAsiaTheme="minorEastAsia" w:hAnsiTheme="minorHAnsi" w:cstheme="minorBidi"/>
            <w:noProof/>
            <w:sz w:val="22"/>
            <w:szCs w:val="22"/>
          </w:rPr>
          <w:tab/>
        </w:r>
        <w:r w:rsidR="00230C06" w:rsidRPr="00B14BFE">
          <w:rPr>
            <w:rStyle w:val="Hyperlink"/>
            <w:noProof/>
          </w:rPr>
          <w:t>&lt;entryRelationship typeCode=' ' inversionInd='true|false'&gt;</w:t>
        </w:r>
        <w:r w:rsidR="00230C06">
          <w:rPr>
            <w:noProof/>
            <w:webHidden/>
          </w:rPr>
          <w:tab/>
        </w:r>
        <w:r w:rsidR="00230C06">
          <w:rPr>
            <w:noProof/>
            <w:webHidden/>
          </w:rPr>
          <w:fldChar w:fldCharType="begin"/>
        </w:r>
        <w:r w:rsidR="00230C06">
          <w:rPr>
            <w:noProof/>
            <w:webHidden/>
          </w:rPr>
          <w:instrText xml:space="preserve"> PAGEREF _Toc441142145 \h </w:instrText>
        </w:r>
        <w:r w:rsidR="00230C06">
          <w:rPr>
            <w:noProof/>
            <w:webHidden/>
          </w:rPr>
        </w:r>
        <w:r w:rsidR="00230C06">
          <w:rPr>
            <w:noProof/>
            <w:webHidden/>
          </w:rPr>
          <w:fldChar w:fldCharType="separate"/>
        </w:r>
        <w:r w:rsidR="00230C06">
          <w:rPr>
            <w:noProof/>
            <w:webHidden/>
          </w:rPr>
          <w:t>164</w:t>
        </w:r>
        <w:r w:rsidR="00230C06">
          <w:rPr>
            <w:noProof/>
            <w:webHidden/>
          </w:rPr>
          <w:fldChar w:fldCharType="end"/>
        </w:r>
      </w:hyperlink>
    </w:p>
    <w:p w14:paraId="238BF4FC" w14:textId="0EC9E161" w:rsidR="00230C06" w:rsidRDefault="00FF2B1E">
      <w:pPr>
        <w:pStyle w:val="TOC5"/>
        <w:tabs>
          <w:tab w:val="left" w:pos="2592"/>
        </w:tabs>
        <w:rPr>
          <w:rFonts w:asciiTheme="minorHAnsi" w:eastAsiaTheme="minorEastAsia" w:hAnsiTheme="minorHAnsi" w:cstheme="minorBidi"/>
          <w:noProof/>
          <w:sz w:val="22"/>
          <w:szCs w:val="22"/>
        </w:rPr>
      </w:pPr>
      <w:hyperlink w:anchor="_Toc441142146" w:history="1">
        <w:r w:rsidR="00230C06" w:rsidRPr="00B14BFE">
          <w:rPr>
            <w:rStyle w:val="Hyperlink"/>
            <w:noProof/>
          </w:rPr>
          <w:t>6.3.4.10.3</w:t>
        </w:r>
        <w:r w:rsidR="00230C06">
          <w:rPr>
            <w:rFonts w:asciiTheme="minorHAnsi" w:eastAsiaTheme="minorEastAsia" w:hAnsiTheme="minorHAnsi" w:cstheme="minorBidi"/>
            <w:noProof/>
            <w:sz w:val="22"/>
            <w:szCs w:val="22"/>
          </w:rPr>
          <w:tab/>
        </w:r>
        <w:r w:rsidR="00230C06" w:rsidRPr="00B14BFE">
          <w:rPr>
            <w:rStyle w:val="Hyperlink"/>
            <w:noProof/>
          </w:rPr>
          <w:t>&lt;act classCode=' ' moodCode=' '&gt;</w:t>
        </w:r>
        <w:r w:rsidR="00230C06">
          <w:rPr>
            <w:noProof/>
            <w:webHidden/>
          </w:rPr>
          <w:tab/>
        </w:r>
        <w:r w:rsidR="00230C06">
          <w:rPr>
            <w:noProof/>
            <w:webHidden/>
          </w:rPr>
          <w:fldChar w:fldCharType="begin"/>
        </w:r>
        <w:r w:rsidR="00230C06">
          <w:rPr>
            <w:noProof/>
            <w:webHidden/>
          </w:rPr>
          <w:instrText xml:space="preserve"> PAGEREF _Toc441142146 \h </w:instrText>
        </w:r>
        <w:r w:rsidR="00230C06">
          <w:rPr>
            <w:noProof/>
            <w:webHidden/>
          </w:rPr>
        </w:r>
        <w:r w:rsidR="00230C06">
          <w:rPr>
            <w:noProof/>
            <w:webHidden/>
          </w:rPr>
          <w:fldChar w:fldCharType="separate"/>
        </w:r>
        <w:r w:rsidR="00230C06">
          <w:rPr>
            <w:noProof/>
            <w:webHidden/>
          </w:rPr>
          <w:t>164</w:t>
        </w:r>
        <w:r w:rsidR="00230C06">
          <w:rPr>
            <w:noProof/>
            <w:webHidden/>
          </w:rPr>
          <w:fldChar w:fldCharType="end"/>
        </w:r>
      </w:hyperlink>
    </w:p>
    <w:p w14:paraId="4B4234CC" w14:textId="03A26988" w:rsidR="00230C06" w:rsidRDefault="00FF2B1E">
      <w:pPr>
        <w:pStyle w:val="TOC5"/>
        <w:tabs>
          <w:tab w:val="left" w:pos="2592"/>
        </w:tabs>
        <w:rPr>
          <w:rFonts w:asciiTheme="minorHAnsi" w:eastAsiaTheme="minorEastAsia" w:hAnsiTheme="minorHAnsi" w:cstheme="minorBidi"/>
          <w:noProof/>
          <w:sz w:val="22"/>
          <w:szCs w:val="22"/>
        </w:rPr>
      </w:pPr>
      <w:hyperlink w:anchor="_Toc441142147" w:history="1">
        <w:r w:rsidR="00230C06" w:rsidRPr="00B14BFE">
          <w:rPr>
            <w:rStyle w:val="Hyperlink"/>
            <w:noProof/>
          </w:rPr>
          <w:t>6.3.4.10.4</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root='1.3.6.1.4.1.19376.1.5.3.1.4.4.1'/&gt;</w:t>
        </w:r>
        <w:r w:rsidR="00230C06">
          <w:rPr>
            <w:noProof/>
            <w:webHidden/>
          </w:rPr>
          <w:tab/>
        </w:r>
        <w:r w:rsidR="00230C06">
          <w:rPr>
            <w:noProof/>
            <w:webHidden/>
          </w:rPr>
          <w:fldChar w:fldCharType="begin"/>
        </w:r>
        <w:r w:rsidR="00230C06">
          <w:rPr>
            <w:noProof/>
            <w:webHidden/>
          </w:rPr>
          <w:instrText xml:space="preserve"> PAGEREF _Toc441142147 \h </w:instrText>
        </w:r>
        <w:r w:rsidR="00230C06">
          <w:rPr>
            <w:noProof/>
            <w:webHidden/>
          </w:rPr>
        </w:r>
        <w:r w:rsidR="00230C06">
          <w:rPr>
            <w:noProof/>
            <w:webHidden/>
          </w:rPr>
          <w:fldChar w:fldCharType="separate"/>
        </w:r>
        <w:r w:rsidR="00230C06">
          <w:rPr>
            <w:noProof/>
            <w:webHidden/>
          </w:rPr>
          <w:t>165</w:t>
        </w:r>
        <w:r w:rsidR="00230C06">
          <w:rPr>
            <w:noProof/>
            <w:webHidden/>
          </w:rPr>
          <w:fldChar w:fldCharType="end"/>
        </w:r>
      </w:hyperlink>
    </w:p>
    <w:p w14:paraId="45F05A5D" w14:textId="75C1C0F7" w:rsidR="00230C06" w:rsidRDefault="00FF2B1E">
      <w:pPr>
        <w:pStyle w:val="TOC5"/>
        <w:tabs>
          <w:tab w:val="left" w:pos="2592"/>
        </w:tabs>
        <w:rPr>
          <w:rFonts w:asciiTheme="minorHAnsi" w:eastAsiaTheme="minorEastAsia" w:hAnsiTheme="minorHAnsi" w:cstheme="minorBidi"/>
          <w:noProof/>
          <w:sz w:val="22"/>
          <w:szCs w:val="22"/>
        </w:rPr>
      </w:pPr>
      <w:hyperlink w:anchor="_Toc441142148" w:history="1">
        <w:r w:rsidR="00230C06" w:rsidRPr="00B14BFE">
          <w:rPr>
            <w:rStyle w:val="Hyperlink"/>
            <w:noProof/>
          </w:rPr>
          <w:t>6.3.4.10.5</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_Toc441142148 \h </w:instrText>
        </w:r>
        <w:r w:rsidR="00230C06">
          <w:rPr>
            <w:noProof/>
            <w:webHidden/>
          </w:rPr>
        </w:r>
        <w:r w:rsidR="00230C06">
          <w:rPr>
            <w:noProof/>
            <w:webHidden/>
          </w:rPr>
          <w:fldChar w:fldCharType="separate"/>
        </w:r>
        <w:r w:rsidR="00230C06">
          <w:rPr>
            <w:noProof/>
            <w:webHidden/>
          </w:rPr>
          <w:t>165</w:t>
        </w:r>
        <w:r w:rsidR="00230C06">
          <w:rPr>
            <w:noProof/>
            <w:webHidden/>
          </w:rPr>
          <w:fldChar w:fldCharType="end"/>
        </w:r>
      </w:hyperlink>
    </w:p>
    <w:p w14:paraId="30C77CF9" w14:textId="2543A0E3" w:rsidR="00230C06" w:rsidRDefault="00FF2B1E">
      <w:pPr>
        <w:pStyle w:val="TOC5"/>
        <w:tabs>
          <w:tab w:val="left" w:pos="2592"/>
        </w:tabs>
        <w:rPr>
          <w:rFonts w:asciiTheme="minorHAnsi" w:eastAsiaTheme="minorEastAsia" w:hAnsiTheme="minorHAnsi" w:cstheme="minorBidi"/>
          <w:noProof/>
          <w:sz w:val="22"/>
          <w:szCs w:val="22"/>
        </w:rPr>
      </w:pPr>
      <w:hyperlink w:anchor="_Toc441142149" w:history="1">
        <w:r w:rsidR="00230C06" w:rsidRPr="00B14BFE">
          <w:rPr>
            <w:rStyle w:val="Hyperlink"/>
            <w:noProof/>
          </w:rPr>
          <w:t>6.3.4.10.6</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_Toc441142149 \h </w:instrText>
        </w:r>
        <w:r w:rsidR="00230C06">
          <w:rPr>
            <w:noProof/>
            <w:webHidden/>
          </w:rPr>
        </w:r>
        <w:r w:rsidR="00230C06">
          <w:rPr>
            <w:noProof/>
            <w:webHidden/>
          </w:rPr>
          <w:fldChar w:fldCharType="separate"/>
        </w:r>
        <w:r w:rsidR="00230C06">
          <w:rPr>
            <w:noProof/>
            <w:webHidden/>
          </w:rPr>
          <w:t>165</w:t>
        </w:r>
        <w:r w:rsidR="00230C06">
          <w:rPr>
            <w:noProof/>
            <w:webHidden/>
          </w:rPr>
          <w:fldChar w:fldCharType="end"/>
        </w:r>
      </w:hyperlink>
    </w:p>
    <w:p w14:paraId="70123877" w14:textId="7E4BF384" w:rsidR="00230C06" w:rsidRDefault="00FF2B1E">
      <w:pPr>
        <w:pStyle w:val="TOC4"/>
        <w:tabs>
          <w:tab w:val="left" w:pos="2160"/>
        </w:tabs>
        <w:rPr>
          <w:rFonts w:asciiTheme="minorHAnsi" w:eastAsiaTheme="minorEastAsia" w:hAnsiTheme="minorHAnsi" w:cstheme="minorBidi"/>
          <w:noProof/>
          <w:sz w:val="22"/>
          <w:szCs w:val="22"/>
        </w:rPr>
      </w:pPr>
      <w:hyperlink w:anchor="_Toc441142150" w:history="1">
        <w:r w:rsidR="00230C06" w:rsidRPr="00B14BFE">
          <w:rPr>
            <w:rStyle w:val="Hyperlink"/>
            <w:noProof/>
          </w:rPr>
          <w:t>6.3.4.11</w:t>
        </w:r>
        <w:r w:rsidR="00230C06">
          <w:rPr>
            <w:rFonts w:asciiTheme="minorHAnsi" w:eastAsiaTheme="minorEastAsia" w:hAnsiTheme="minorHAnsi" w:cstheme="minorBidi"/>
            <w:noProof/>
            <w:sz w:val="22"/>
            <w:szCs w:val="22"/>
          </w:rPr>
          <w:tab/>
        </w:r>
        <w:r w:rsidR="00230C06" w:rsidRPr="00B14BFE">
          <w:rPr>
            <w:rStyle w:val="Hyperlink"/>
            <w:noProof/>
          </w:rPr>
          <w:t>Concern Entry 1.3.6.1.4.1.19376.1.5.3.1.4.5.1</w:t>
        </w:r>
        <w:r w:rsidR="00230C06">
          <w:rPr>
            <w:noProof/>
            <w:webHidden/>
          </w:rPr>
          <w:tab/>
        </w:r>
        <w:r w:rsidR="00230C06">
          <w:rPr>
            <w:noProof/>
            <w:webHidden/>
          </w:rPr>
          <w:fldChar w:fldCharType="begin"/>
        </w:r>
        <w:r w:rsidR="00230C06">
          <w:rPr>
            <w:noProof/>
            <w:webHidden/>
          </w:rPr>
          <w:instrText xml:space="preserve"> PAGEREF _Toc441142150 \h </w:instrText>
        </w:r>
        <w:r w:rsidR="00230C06">
          <w:rPr>
            <w:noProof/>
            <w:webHidden/>
          </w:rPr>
        </w:r>
        <w:r w:rsidR="00230C06">
          <w:rPr>
            <w:noProof/>
            <w:webHidden/>
          </w:rPr>
          <w:fldChar w:fldCharType="separate"/>
        </w:r>
        <w:r w:rsidR="00230C06">
          <w:rPr>
            <w:noProof/>
            <w:webHidden/>
          </w:rPr>
          <w:t>165</w:t>
        </w:r>
        <w:r w:rsidR="00230C06">
          <w:rPr>
            <w:noProof/>
            <w:webHidden/>
          </w:rPr>
          <w:fldChar w:fldCharType="end"/>
        </w:r>
      </w:hyperlink>
    </w:p>
    <w:p w14:paraId="060D2F89" w14:textId="5A1C4113" w:rsidR="00230C06" w:rsidRDefault="00FF2B1E">
      <w:pPr>
        <w:pStyle w:val="TOC5"/>
        <w:tabs>
          <w:tab w:val="left" w:pos="2592"/>
        </w:tabs>
        <w:rPr>
          <w:rFonts w:asciiTheme="minorHAnsi" w:eastAsiaTheme="minorEastAsia" w:hAnsiTheme="minorHAnsi" w:cstheme="minorBidi"/>
          <w:noProof/>
          <w:sz w:val="22"/>
          <w:szCs w:val="22"/>
        </w:rPr>
      </w:pPr>
      <w:hyperlink w:anchor="_Toc441142151" w:history="1">
        <w:r w:rsidR="00230C06" w:rsidRPr="00B14BFE">
          <w:rPr>
            <w:rStyle w:val="Hyperlink"/>
            <w:noProof/>
          </w:rPr>
          <w:t>6.3.4.11.1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_Toc441142151 \h </w:instrText>
        </w:r>
        <w:r w:rsidR="00230C06">
          <w:rPr>
            <w:noProof/>
            <w:webHidden/>
          </w:rPr>
        </w:r>
        <w:r w:rsidR="00230C06">
          <w:rPr>
            <w:noProof/>
            <w:webHidden/>
          </w:rPr>
          <w:fldChar w:fldCharType="separate"/>
        </w:r>
        <w:r w:rsidR="00230C06">
          <w:rPr>
            <w:noProof/>
            <w:webHidden/>
          </w:rPr>
          <w:t>165</w:t>
        </w:r>
        <w:r w:rsidR="00230C06">
          <w:rPr>
            <w:noProof/>
            <w:webHidden/>
          </w:rPr>
          <w:fldChar w:fldCharType="end"/>
        </w:r>
      </w:hyperlink>
    </w:p>
    <w:p w14:paraId="42E54973" w14:textId="6412688A" w:rsidR="00230C06" w:rsidRDefault="00FF2B1E">
      <w:pPr>
        <w:pStyle w:val="TOC5"/>
        <w:tabs>
          <w:tab w:val="left" w:pos="2592"/>
        </w:tabs>
        <w:rPr>
          <w:rFonts w:asciiTheme="minorHAnsi" w:eastAsiaTheme="minorEastAsia" w:hAnsiTheme="minorHAnsi" w:cstheme="minorBidi"/>
          <w:noProof/>
          <w:sz w:val="22"/>
          <w:szCs w:val="22"/>
        </w:rPr>
      </w:pPr>
      <w:hyperlink w:anchor="_Toc441142152" w:history="1">
        <w:r w:rsidR="00230C06" w:rsidRPr="00B14BFE">
          <w:rPr>
            <w:rStyle w:val="Hyperlink"/>
            <w:noProof/>
          </w:rPr>
          <w:t>6.3.4.11.2</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_Toc441142152 \h </w:instrText>
        </w:r>
        <w:r w:rsidR="00230C06">
          <w:rPr>
            <w:noProof/>
            <w:webHidden/>
          </w:rPr>
        </w:r>
        <w:r w:rsidR="00230C06">
          <w:rPr>
            <w:noProof/>
            <w:webHidden/>
          </w:rPr>
          <w:fldChar w:fldCharType="separate"/>
        </w:r>
        <w:r w:rsidR="00230C06">
          <w:rPr>
            <w:noProof/>
            <w:webHidden/>
          </w:rPr>
          <w:t>166</w:t>
        </w:r>
        <w:r w:rsidR="00230C06">
          <w:rPr>
            <w:noProof/>
            <w:webHidden/>
          </w:rPr>
          <w:fldChar w:fldCharType="end"/>
        </w:r>
      </w:hyperlink>
    </w:p>
    <w:p w14:paraId="713FA0D5" w14:textId="3676FDA6" w:rsidR="00230C06" w:rsidRDefault="00FF2B1E">
      <w:pPr>
        <w:pStyle w:val="TOC5"/>
        <w:tabs>
          <w:tab w:val="left" w:pos="2592"/>
        </w:tabs>
        <w:rPr>
          <w:rFonts w:asciiTheme="minorHAnsi" w:eastAsiaTheme="minorEastAsia" w:hAnsiTheme="minorHAnsi" w:cstheme="minorBidi"/>
          <w:noProof/>
          <w:sz w:val="22"/>
          <w:szCs w:val="22"/>
        </w:rPr>
      </w:pPr>
      <w:hyperlink w:anchor="_Toc441142153" w:history="1">
        <w:r w:rsidR="00230C06" w:rsidRPr="00B14BFE">
          <w:rPr>
            <w:rStyle w:val="Hyperlink"/>
            <w:noProof/>
          </w:rPr>
          <w:t>6.3.4.11.3</w:t>
        </w:r>
        <w:r w:rsidR="00230C06">
          <w:rPr>
            <w:rFonts w:asciiTheme="minorHAnsi" w:eastAsiaTheme="minorEastAsia" w:hAnsiTheme="minorHAnsi" w:cstheme="minorBidi"/>
            <w:noProof/>
            <w:sz w:val="22"/>
            <w:szCs w:val="22"/>
          </w:rPr>
          <w:tab/>
        </w:r>
        <w:r w:rsidR="00230C06" w:rsidRPr="00B14BFE">
          <w:rPr>
            <w:rStyle w:val="Hyperlink"/>
            <w:noProof/>
          </w:rPr>
          <w:t>&lt;act classCode='ACT' moodCode='EVN'&gt;</w:t>
        </w:r>
        <w:r w:rsidR="00230C06">
          <w:rPr>
            <w:noProof/>
            <w:webHidden/>
          </w:rPr>
          <w:tab/>
        </w:r>
        <w:r w:rsidR="00230C06">
          <w:rPr>
            <w:noProof/>
            <w:webHidden/>
          </w:rPr>
          <w:fldChar w:fldCharType="begin"/>
        </w:r>
        <w:r w:rsidR="00230C06">
          <w:rPr>
            <w:noProof/>
            <w:webHidden/>
          </w:rPr>
          <w:instrText xml:space="preserve"> PAGEREF _Toc441142153 \h </w:instrText>
        </w:r>
        <w:r w:rsidR="00230C06">
          <w:rPr>
            <w:noProof/>
            <w:webHidden/>
          </w:rPr>
        </w:r>
        <w:r w:rsidR="00230C06">
          <w:rPr>
            <w:noProof/>
            <w:webHidden/>
          </w:rPr>
          <w:fldChar w:fldCharType="separate"/>
        </w:r>
        <w:r w:rsidR="00230C06">
          <w:rPr>
            <w:noProof/>
            <w:webHidden/>
          </w:rPr>
          <w:t>166</w:t>
        </w:r>
        <w:r w:rsidR="00230C06">
          <w:rPr>
            <w:noProof/>
            <w:webHidden/>
          </w:rPr>
          <w:fldChar w:fldCharType="end"/>
        </w:r>
      </w:hyperlink>
    </w:p>
    <w:p w14:paraId="310A0656" w14:textId="700BBA73" w:rsidR="00230C06" w:rsidRDefault="00FF2B1E">
      <w:pPr>
        <w:pStyle w:val="TOC5"/>
        <w:tabs>
          <w:tab w:val="left" w:pos="2592"/>
        </w:tabs>
        <w:rPr>
          <w:rFonts w:asciiTheme="minorHAnsi" w:eastAsiaTheme="minorEastAsia" w:hAnsiTheme="minorHAnsi" w:cstheme="minorBidi"/>
          <w:noProof/>
          <w:sz w:val="22"/>
          <w:szCs w:val="22"/>
        </w:rPr>
      </w:pPr>
      <w:hyperlink w:anchor="_Toc441142154" w:history="1">
        <w:r w:rsidR="00230C06" w:rsidRPr="00B14BFE">
          <w:rPr>
            <w:rStyle w:val="Hyperlink"/>
            <w:noProof/>
          </w:rPr>
          <w:t>6.3.4.11.4</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root='2.16.840.1.113883.10.20.1.27'/&gt; &lt;templateId root='1.3.6.1.4.1.19376.1.5.3.1.4.5.1'/&gt;</w:t>
        </w:r>
        <w:r w:rsidR="00230C06">
          <w:rPr>
            <w:noProof/>
            <w:webHidden/>
          </w:rPr>
          <w:tab/>
        </w:r>
        <w:r w:rsidR="00230C06">
          <w:rPr>
            <w:noProof/>
            <w:webHidden/>
          </w:rPr>
          <w:fldChar w:fldCharType="begin"/>
        </w:r>
        <w:r w:rsidR="00230C06">
          <w:rPr>
            <w:noProof/>
            <w:webHidden/>
          </w:rPr>
          <w:instrText xml:space="preserve"> PAGEREF _Toc441142154 \h </w:instrText>
        </w:r>
        <w:r w:rsidR="00230C06">
          <w:rPr>
            <w:noProof/>
            <w:webHidden/>
          </w:rPr>
        </w:r>
        <w:r w:rsidR="00230C06">
          <w:rPr>
            <w:noProof/>
            <w:webHidden/>
          </w:rPr>
          <w:fldChar w:fldCharType="separate"/>
        </w:r>
        <w:r w:rsidR="00230C06">
          <w:rPr>
            <w:noProof/>
            <w:webHidden/>
          </w:rPr>
          <w:t>166</w:t>
        </w:r>
        <w:r w:rsidR="00230C06">
          <w:rPr>
            <w:noProof/>
            <w:webHidden/>
          </w:rPr>
          <w:fldChar w:fldCharType="end"/>
        </w:r>
      </w:hyperlink>
    </w:p>
    <w:p w14:paraId="68A1EDED" w14:textId="5529F963" w:rsidR="00230C06" w:rsidRDefault="00FF2B1E">
      <w:pPr>
        <w:pStyle w:val="TOC5"/>
        <w:tabs>
          <w:tab w:val="left" w:pos="2592"/>
        </w:tabs>
        <w:rPr>
          <w:rFonts w:asciiTheme="minorHAnsi" w:eastAsiaTheme="minorEastAsia" w:hAnsiTheme="minorHAnsi" w:cstheme="minorBidi"/>
          <w:noProof/>
          <w:sz w:val="22"/>
          <w:szCs w:val="22"/>
        </w:rPr>
      </w:pPr>
      <w:hyperlink w:anchor="_Toc441142155" w:history="1">
        <w:r w:rsidR="00230C06" w:rsidRPr="00B14BFE">
          <w:rPr>
            <w:rStyle w:val="Hyperlink"/>
            <w:noProof/>
          </w:rPr>
          <w:t>6.3.4.11.5</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_Toc441142155 \h </w:instrText>
        </w:r>
        <w:r w:rsidR="00230C06">
          <w:rPr>
            <w:noProof/>
            <w:webHidden/>
          </w:rPr>
        </w:r>
        <w:r w:rsidR="00230C06">
          <w:rPr>
            <w:noProof/>
            <w:webHidden/>
          </w:rPr>
          <w:fldChar w:fldCharType="separate"/>
        </w:r>
        <w:r w:rsidR="00230C06">
          <w:rPr>
            <w:noProof/>
            <w:webHidden/>
          </w:rPr>
          <w:t>166</w:t>
        </w:r>
        <w:r w:rsidR="00230C06">
          <w:rPr>
            <w:noProof/>
            <w:webHidden/>
          </w:rPr>
          <w:fldChar w:fldCharType="end"/>
        </w:r>
      </w:hyperlink>
    </w:p>
    <w:p w14:paraId="27319163" w14:textId="32BE5BD8" w:rsidR="00230C06" w:rsidRDefault="00FF2B1E">
      <w:pPr>
        <w:pStyle w:val="TOC5"/>
        <w:tabs>
          <w:tab w:val="left" w:pos="2592"/>
        </w:tabs>
        <w:rPr>
          <w:rFonts w:asciiTheme="minorHAnsi" w:eastAsiaTheme="minorEastAsia" w:hAnsiTheme="minorHAnsi" w:cstheme="minorBidi"/>
          <w:noProof/>
          <w:sz w:val="22"/>
          <w:szCs w:val="22"/>
        </w:rPr>
      </w:pPr>
      <w:hyperlink w:anchor="_Toc441142156" w:history="1">
        <w:r w:rsidR="00230C06" w:rsidRPr="00B14BFE">
          <w:rPr>
            <w:rStyle w:val="Hyperlink"/>
            <w:noProof/>
          </w:rPr>
          <w:t>6.3.4.11.6</w:t>
        </w:r>
        <w:r w:rsidR="00230C06">
          <w:rPr>
            <w:rFonts w:asciiTheme="minorHAnsi" w:eastAsiaTheme="minorEastAsia" w:hAnsiTheme="minorHAnsi" w:cstheme="minorBidi"/>
            <w:noProof/>
            <w:sz w:val="22"/>
            <w:szCs w:val="22"/>
          </w:rPr>
          <w:tab/>
        </w:r>
        <w:r w:rsidR="00230C06" w:rsidRPr="00B14BFE">
          <w:rPr>
            <w:rStyle w:val="Hyperlink"/>
            <w:noProof/>
          </w:rPr>
          <w:t>&lt;code nullFlavor='NA'/&gt;</w:t>
        </w:r>
        <w:r w:rsidR="00230C06">
          <w:rPr>
            <w:noProof/>
            <w:webHidden/>
          </w:rPr>
          <w:tab/>
        </w:r>
        <w:r w:rsidR="00230C06">
          <w:rPr>
            <w:noProof/>
            <w:webHidden/>
          </w:rPr>
          <w:fldChar w:fldCharType="begin"/>
        </w:r>
        <w:r w:rsidR="00230C06">
          <w:rPr>
            <w:noProof/>
            <w:webHidden/>
          </w:rPr>
          <w:instrText xml:space="preserve"> PAGEREF _Toc441142156 \h </w:instrText>
        </w:r>
        <w:r w:rsidR="00230C06">
          <w:rPr>
            <w:noProof/>
            <w:webHidden/>
          </w:rPr>
        </w:r>
        <w:r w:rsidR="00230C06">
          <w:rPr>
            <w:noProof/>
            <w:webHidden/>
          </w:rPr>
          <w:fldChar w:fldCharType="separate"/>
        </w:r>
        <w:r w:rsidR="00230C06">
          <w:rPr>
            <w:noProof/>
            <w:webHidden/>
          </w:rPr>
          <w:t>166</w:t>
        </w:r>
        <w:r w:rsidR="00230C06">
          <w:rPr>
            <w:noProof/>
            <w:webHidden/>
          </w:rPr>
          <w:fldChar w:fldCharType="end"/>
        </w:r>
      </w:hyperlink>
    </w:p>
    <w:p w14:paraId="33A35935" w14:textId="7546E135" w:rsidR="00230C06" w:rsidRDefault="00FF2B1E">
      <w:pPr>
        <w:pStyle w:val="TOC5"/>
        <w:tabs>
          <w:tab w:val="left" w:pos="2592"/>
        </w:tabs>
        <w:rPr>
          <w:rFonts w:asciiTheme="minorHAnsi" w:eastAsiaTheme="minorEastAsia" w:hAnsiTheme="minorHAnsi" w:cstheme="minorBidi"/>
          <w:noProof/>
          <w:sz w:val="22"/>
          <w:szCs w:val="22"/>
        </w:rPr>
      </w:pPr>
      <w:hyperlink w:anchor="_Toc441142157" w:history="1">
        <w:r w:rsidR="00230C06" w:rsidRPr="00B14BFE">
          <w:rPr>
            <w:rStyle w:val="Hyperlink"/>
            <w:noProof/>
          </w:rPr>
          <w:t>6.3.4.11.7</w:t>
        </w:r>
        <w:r w:rsidR="00230C06">
          <w:rPr>
            <w:rFonts w:asciiTheme="minorHAnsi" w:eastAsiaTheme="minorEastAsia" w:hAnsiTheme="minorHAnsi" w:cstheme="minorBidi"/>
            <w:noProof/>
            <w:sz w:val="22"/>
            <w:szCs w:val="22"/>
          </w:rPr>
          <w:tab/>
        </w:r>
        <w:r w:rsidR="00230C06" w:rsidRPr="00B14BFE">
          <w:rPr>
            <w:rStyle w:val="Hyperlink"/>
            <w:noProof/>
          </w:rPr>
          <w:t>&lt;statusCode code='active|suspended|aborted|completed'/&gt;</w:t>
        </w:r>
        <w:r w:rsidR="00230C06">
          <w:rPr>
            <w:noProof/>
            <w:webHidden/>
          </w:rPr>
          <w:tab/>
        </w:r>
        <w:r w:rsidR="00230C06">
          <w:rPr>
            <w:noProof/>
            <w:webHidden/>
          </w:rPr>
          <w:fldChar w:fldCharType="begin"/>
        </w:r>
        <w:r w:rsidR="00230C06">
          <w:rPr>
            <w:noProof/>
            <w:webHidden/>
          </w:rPr>
          <w:instrText xml:space="preserve"> PAGEREF _Toc441142157 \h </w:instrText>
        </w:r>
        <w:r w:rsidR="00230C06">
          <w:rPr>
            <w:noProof/>
            <w:webHidden/>
          </w:rPr>
        </w:r>
        <w:r w:rsidR="00230C06">
          <w:rPr>
            <w:noProof/>
            <w:webHidden/>
          </w:rPr>
          <w:fldChar w:fldCharType="separate"/>
        </w:r>
        <w:r w:rsidR="00230C06">
          <w:rPr>
            <w:noProof/>
            <w:webHidden/>
          </w:rPr>
          <w:t>166</w:t>
        </w:r>
        <w:r w:rsidR="00230C06">
          <w:rPr>
            <w:noProof/>
            <w:webHidden/>
          </w:rPr>
          <w:fldChar w:fldCharType="end"/>
        </w:r>
      </w:hyperlink>
    </w:p>
    <w:p w14:paraId="1CA222B8" w14:textId="5249D299" w:rsidR="00230C06" w:rsidRDefault="00FF2B1E">
      <w:pPr>
        <w:pStyle w:val="TOC5"/>
        <w:tabs>
          <w:tab w:val="left" w:pos="2592"/>
        </w:tabs>
        <w:rPr>
          <w:rFonts w:asciiTheme="minorHAnsi" w:eastAsiaTheme="minorEastAsia" w:hAnsiTheme="minorHAnsi" w:cstheme="minorBidi"/>
          <w:noProof/>
          <w:sz w:val="22"/>
          <w:szCs w:val="22"/>
        </w:rPr>
      </w:pPr>
      <w:hyperlink w:anchor="_Toc441142158" w:history="1">
        <w:r w:rsidR="00230C06" w:rsidRPr="00B14BFE">
          <w:rPr>
            <w:rStyle w:val="Hyperlink"/>
            <w:noProof/>
          </w:rPr>
          <w:t>6.3.4.11.8</w:t>
        </w:r>
        <w:r w:rsidR="00230C06">
          <w:rPr>
            <w:rFonts w:asciiTheme="minorHAnsi" w:eastAsiaTheme="minorEastAsia" w:hAnsiTheme="minorHAnsi" w:cstheme="minorBidi"/>
            <w:noProof/>
            <w:sz w:val="22"/>
            <w:szCs w:val="22"/>
          </w:rPr>
          <w:tab/>
        </w:r>
        <w:r w:rsidR="00230C06" w:rsidRPr="00B14BFE">
          <w:rPr>
            <w:rStyle w:val="Hyperlink"/>
            <w:noProof/>
          </w:rPr>
          <w:t>&lt;effectiveTime&gt;&lt;low value=' '/&gt;&lt;high value=' '/&gt;&lt;/effectiveTime&gt;</w:t>
        </w:r>
        <w:r w:rsidR="00230C06">
          <w:rPr>
            <w:noProof/>
            <w:webHidden/>
          </w:rPr>
          <w:tab/>
        </w:r>
        <w:r w:rsidR="00230C06">
          <w:rPr>
            <w:noProof/>
            <w:webHidden/>
          </w:rPr>
          <w:fldChar w:fldCharType="begin"/>
        </w:r>
        <w:r w:rsidR="00230C06">
          <w:rPr>
            <w:noProof/>
            <w:webHidden/>
          </w:rPr>
          <w:instrText xml:space="preserve"> PAGEREF _Toc441142158 \h </w:instrText>
        </w:r>
        <w:r w:rsidR="00230C06">
          <w:rPr>
            <w:noProof/>
            <w:webHidden/>
          </w:rPr>
        </w:r>
        <w:r w:rsidR="00230C06">
          <w:rPr>
            <w:noProof/>
            <w:webHidden/>
          </w:rPr>
          <w:fldChar w:fldCharType="separate"/>
        </w:r>
        <w:r w:rsidR="00230C06">
          <w:rPr>
            <w:noProof/>
            <w:webHidden/>
          </w:rPr>
          <w:t>167</w:t>
        </w:r>
        <w:r w:rsidR="00230C06">
          <w:rPr>
            <w:noProof/>
            <w:webHidden/>
          </w:rPr>
          <w:fldChar w:fldCharType="end"/>
        </w:r>
      </w:hyperlink>
    </w:p>
    <w:p w14:paraId="131AA5DE" w14:textId="0F9AD9F0" w:rsidR="00230C06" w:rsidRDefault="00FF2B1E">
      <w:pPr>
        <w:pStyle w:val="TOC5"/>
        <w:tabs>
          <w:tab w:val="left" w:pos="2592"/>
        </w:tabs>
        <w:rPr>
          <w:rFonts w:asciiTheme="minorHAnsi" w:eastAsiaTheme="minorEastAsia" w:hAnsiTheme="minorHAnsi" w:cstheme="minorBidi"/>
          <w:noProof/>
          <w:sz w:val="22"/>
          <w:szCs w:val="22"/>
        </w:rPr>
      </w:pPr>
      <w:hyperlink w:anchor="_Toc441142159" w:history="1">
        <w:r w:rsidR="00230C06" w:rsidRPr="00B14BFE">
          <w:rPr>
            <w:rStyle w:val="Hyperlink"/>
            <w:noProof/>
          </w:rPr>
          <w:t>6.3.4.11.9</w:t>
        </w:r>
        <w:r w:rsidR="00230C06">
          <w:rPr>
            <w:rFonts w:asciiTheme="minorHAnsi" w:eastAsiaTheme="minorEastAsia" w:hAnsiTheme="minorHAnsi" w:cstheme="minorBidi"/>
            <w:noProof/>
            <w:sz w:val="22"/>
            <w:szCs w:val="22"/>
          </w:rPr>
          <w:tab/>
        </w:r>
        <w:r w:rsidR="00230C06" w:rsidRPr="00B14BFE">
          <w:rPr>
            <w:rStyle w:val="Hyperlink"/>
            <w:noProof/>
          </w:rPr>
          <w:t>&lt;!-- 1..* entry relationships identifying problems of concern --&gt; &lt;entryRelationship type='SUBJ' inversionInd='false'&gt;</w:t>
        </w:r>
        <w:r w:rsidR="00230C06">
          <w:rPr>
            <w:noProof/>
            <w:webHidden/>
          </w:rPr>
          <w:tab/>
        </w:r>
        <w:r w:rsidR="00230C06">
          <w:rPr>
            <w:noProof/>
            <w:webHidden/>
          </w:rPr>
          <w:fldChar w:fldCharType="begin"/>
        </w:r>
        <w:r w:rsidR="00230C06">
          <w:rPr>
            <w:noProof/>
            <w:webHidden/>
          </w:rPr>
          <w:instrText xml:space="preserve"> PAGEREF _Toc441142159 \h </w:instrText>
        </w:r>
        <w:r w:rsidR="00230C06">
          <w:rPr>
            <w:noProof/>
            <w:webHidden/>
          </w:rPr>
        </w:r>
        <w:r w:rsidR="00230C06">
          <w:rPr>
            <w:noProof/>
            <w:webHidden/>
          </w:rPr>
          <w:fldChar w:fldCharType="separate"/>
        </w:r>
        <w:r w:rsidR="00230C06">
          <w:rPr>
            <w:noProof/>
            <w:webHidden/>
          </w:rPr>
          <w:t>167</w:t>
        </w:r>
        <w:r w:rsidR="00230C06">
          <w:rPr>
            <w:noProof/>
            <w:webHidden/>
          </w:rPr>
          <w:fldChar w:fldCharType="end"/>
        </w:r>
      </w:hyperlink>
    </w:p>
    <w:p w14:paraId="0059F1E5" w14:textId="2EBCAFB9" w:rsidR="00230C06" w:rsidRDefault="00FF2B1E">
      <w:pPr>
        <w:pStyle w:val="TOC5"/>
        <w:tabs>
          <w:tab w:val="left" w:pos="2592"/>
        </w:tabs>
        <w:rPr>
          <w:rFonts w:asciiTheme="minorHAnsi" w:eastAsiaTheme="minorEastAsia" w:hAnsiTheme="minorHAnsi" w:cstheme="minorBidi"/>
          <w:noProof/>
          <w:sz w:val="22"/>
          <w:szCs w:val="22"/>
        </w:rPr>
      </w:pPr>
      <w:hyperlink w:anchor="_Toc441142160" w:history="1">
        <w:r w:rsidR="00230C06" w:rsidRPr="00B14BFE">
          <w:rPr>
            <w:rStyle w:val="Hyperlink"/>
            <w:noProof/>
          </w:rPr>
          <w:t>6.3.4.11.10</w:t>
        </w:r>
        <w:r w:rsidR="00230C06">
          <w:rPr>
            <w:rFonts w:asciiTheme="minorHAnsi" w:eastAsiaTheme="minorEastAsia" w:hAnsiTheme="minorHAnsi" w:cstheme="minorBidi"/>
            <w:noProof/>
            <w:sz w:val="22"/>
            <w:szCs w:val="22"/>
          </w:rPr>
          <w:tab/>
        </w:r>
        <w:r w:rsidR="00230C06" w:rsidRPr="00B14BFE">
          <w:rPr>
            <w:rStyle w:val="Hyperlink"/>
            <w:noProof/>
          </w:rPr>
          <w:t>&lt;!-- 0..n optional entry relationship providing more information about the concern --&gt; &lt;entryRelationship type='REFR' inversionInd='false'&gt;</w:t>
        </w:r>
        <w:r w:rsidR="00230C06">
          <w:rPr>
            <w:noProof/>
            <w:webHidden/>
          </w:rPr>
          <w:tab/>
        </w:r>
        <w:r w:rsidR="00230C06">
          <w:rPr>
            <w:noProof/>
            <w:webHidden/>
          </w:rPr>
          <w:fldChar w:fldCharType="begin"/>
        </w:r>
        <w:r w:rsidR="00230C06">
          <w:rPr>
            <w:noProof/>
            <w:webHidden/>
          </w:rPr>
          <w:instrText xml:space="preserve"> PAGEREF _Toc441142160 \h </w:instrText>
        </w:r>
        <w:r w:rsidR="00230C06">
          <w:rPr>
            <w:noProof/>
            <w:webHidden/>
          </w:rPr>
        </w:r>
        <w:r w:rsidR="00230C06">
          <w:rPr>
            <w:noProof/>
            <w:webHidden/>
          </w:rPr>
          <w:fldChar w:fldCharType="separate"/>
        </w:r>
        <w:r w:rsidR="00230C06">
          <w:rPr>
            <w:noProof/>
            <w:webHidden/>
          </w:rPr>
          <w:t>167</w:t>
        </w:r>
        <w:r w:rsidR="00230C06">
          <w:rPr>
            <w:noProof/>
            <w:webHidden/>
          </w:rPr>
          <w:fldChar w:fldCharType="end"/>
        </w:r>
      </w:hyperlink>
    </w:p>
    <w:p w14:paraId="15A1932B" w14:textId="0F5267E5" w:rsidR="00230C06" w:rsidRDefault="00FF2B1E">
      <w:pPr>
        <w:pStyle w:val="TOC4"/>
        <w:tabs>
          <w:tab w:val="left" w:pos="2160"/>
        </w:tabs>
        <w:rPr>
          <w:rFonts w:asciiTheme="minorHAnsi" w:eastAsiaTheme="minorEastAsia" w:hAnsiTheme="minorHAnsi" w:cstheme="minorBidi"/>
          <w:noProof/>
          <w:sz w:val="22"/>
          <w:szCs w:val="22"/>
        </w:rPr>
      </w:pPr>
      <w:hyperlink w:anchor="_Toc441142161" w:history="1">
        <w:r w:rsidR="00230C06" w:rsidRPr="00B14BFE">
          <w:rPr>
            <w:rStyle w:val="Hyperlink"/>
            <w:noProof/>
          </w:rPr>
          <w:t>6.3.4.12</w:t>
        </w:r>
        <w:r w:rsidR="00230C06">
          <w:rPr>
            <w:rFonts w:asciiTheme="minorHAnsi" w:eastAsiaTheme="minorEastAsia" w:hAnsiTheme="minorHAnsi" w:cstheme="minorBidi"/>
            <w:noProof/>
            <w:sz w:val="22"/>
            <w:szCs w:val="22"/>
          </w:rPr>
          <w:tab/>
        </w:r>
        <w:r w:rsidR="00230C06" w:rsidRPr="00B14BFE">
          <w:rPr>
            <w:rStyle w:val="Hyperlink"/>
            <w:noProof/>
          </w:rPr>
          <w:t>Problem Concern Entry 1.3.6.1.4.1.19376.1.5.3.1.4.5.2</w:t>
        </w:r>
        <w:r w:rsidR="00230C06">
          <w:rPr>
            <w:noProof/>
            <w:webHidden/>
          </w:rPr>
          <w:tab/>
        </w:r>
        <w:r w:rsidR="00230C06">
          <w:rPr>
            <w:noProof/>
            <w:webHidden/>
          </w:rPr>
          <w:fldChar w:fldCharType="begin"/>
        </w:r>
        <w:r w:rsidR="00230C06">
          <w:rPr>
            <w:noProof/>
            <w:webHidden/>
          </w:rPr>
          <w:instrText xml:space="preserve"> PAGEREF _Toc441142161 \h </w:instrText>
        </w:r>
        <w:r w:rsidR="00230C06">
          <w:rPr>
            <w:noProof/>
            <w:webHidden/>
          </w:rPr>
        </w:r>
        <w:r w:rsidR="00230C06">
          <w:rPr>
            <w:noProof/>
            <w:webHidden/>
          </w:rPr>
          <w:fldChar w:fldCharType="separate"/>
        </w:r>
        <w:r w:rsidR="00230C06">
          <w:rPr>
            <w:noProof/>
            <w:webHidden/>
          </w:rPr>
          <w:t>168</w:t>
        </w:r>
        <w:r w:rsidR="00230C06">
          <w:rPr>
            <w:noProof/>
            <w:webHidden/>
          </w:rPr>
          <w:fldChar w:fldCharType="end"/>
        </w:r>
      </w:hyperlink>
    </w:p>
    <w:p w14:paraId="72979C35" w14:textId="2FBB6053" w:rsidR="00230C06" w:rsidRDefault="00FF2B1E">
      <w:pPr>
        <w:pStyle w:val="TOC5"/>
        <w:tabs>
          <w:tab w:val="left" w:pos="2592"/>
        </w:tabs>
        <w:rPr>
          <w:rFonts w:asciiTheme="minorHAnsi" w:eastAsiaTheme="minorEastAsia" w:hAnsiTheme="minorHAnsi" w:cstheme="minorBidi"/>
          <w:noProof/>
          <w:sz w:val="22"/>
          <w:szCs w:val="22"/>
        </w:rPr>
      </w:pPr>
      <w:hyperlink w:anchor="_Toc441142162" w:history="1">
        <w:r w:rsidR="00230C06" w:rsidRPr="00B14BFE">
          <w:rPr>
            <w:rStyle w:val="Hyperlink"/>
            <w:noProof/>
          </w:rPr>
          <w:t>6.3.4.12.1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_Toc441142162 \h </w:instrText>
        </w:r>
        <w:r w:rsidR="00230C06">
          <w:rPr>
            <w:noProof/>
            <w:webHidden/>
          </w:rPr>
        </w:r>
        <w:r w:rsidR="00230C06">
          <w:rPr>
            <w:noProof/>
            <w:webHidden/>
          </w:rPr>
          <w:fldChar w:fldCharType="separate"/>
        </w:r>
        <w:r w:rsidR="00230C06">
          <w:rPr>
            <w:noProof/>
            <w:webHidden/>
          </w:rPr>
          <w:t>168</w:t>
        </w:r>
        <w:r w:rsidR="00230C06">
          <w:rPr>
            <w:noProof/>
            <w:webHidden/>
          </w:rPr>
          <w:fldChar w:fldCharType="end"/>
        </w:r>
      </w:hyperlink>
    </w:p>
    <w:p w14:paraId="3D507F51" w14:textId="22765B1F" w:rsidR="00230C06" w:rsidRDefault="00FF2B1E">
      <w:pPr>
        <w:pStyle w:val="TOC5"/>
        <w:tabs>
          <w:tab w:val="left" w:pos="2592"/>
        </w:tabs>
        <w:rPr>
          <w:rFonts w:asciiTheme="minorHAnsi" w:eastAsiaTheme="minorEastAsia" w:hAnsiTheme="minorHAnsi" w:cstheme="minorBidi"/>
          <w:noProof/>
          <w:sz w:val="22"/>
          <w:szCs w:val="22"/>
        </w:rPr>
      </w:pPr>
      <w:hyperlink w:anchor="_Toc441142163" w:history="1">
        <w:r w:rsidR="00230C06" w:rsidRPr="00B14BFE">
          <w:rPr>
            <w:rStyle w:val="Hyperlink"/>
            <w:noProof/>
          </w:rPr>
          <w:t>6.3.4.12.2</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_Toc441142163 \h </w:instrText>
        </w:r>
        <w:r w:rsidR="00230C06">
          <w:rPr>
            <w:noProof/>
            <w:webHidden/>
          </w:rPr>
        </w:r>
        <w:r w:rsidR="00230C06">
          <w:rPr>
            <w:noProof/>
            <w:webHidden/>
          </w:rPr>
          <w:fldChar w:fldCharType="separate"/>
        </w:r>
        <w:r w:rsidR="00230C06">
          <w:rPr>
            <w:noProof/>
            <w:webHidden/>
          </w:rPr>
          <w:t>168</w:t>
        </w:r>
        <w:r w:rsidR="00230C06">
          <w:rPr>
            <w:noProof/>
            <w:webHidden/>
          </w:rPr>
          <w:fldChar w:fldCharType="end"/>
        </w:r>
      </w:hyperlink>
    </w:p>
    <w:p w14:paraId="54311F37" w14:textId="5CEC9DEE" w:rsidR="00230C06" w:rsidRDefault="00FF2B1E">
      <w:pPr>
        <w:pStyle w:val="TOC5"/>
        <w:tabs>
          <w:tab w:val="left" w:pos="2592"/>
        </w:tabs>
        <w:rPr>
          <w:rFonts w:asciiTheme="minorHAnsi" w:eastAsiaTheme="minorEastAsia" w:hAnsiTheme="minorHAnsi" w:cstheme="minorBidi"/>
          <w:noProof/>
          <w:sz w:val="22"/>
          <w:szCs w:val="22"/>
        </w:rPr>
      </w:pPr>
      <w:hyperlink w:anchor="_Toc441142164" w:history="1">
        <w:r w:rsidR="00230C06" w:rsidRPr="00B14BFE">
          <w:rPr>
            <w:rStyle w:val="Hyperlink"/>
            <w:noProof/>
          </w:rPr>
          <w:t>6.3.4.12.3</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_Toc441142164 \h </w:instrText>
        </w:r>
        <w:r w:rsidR="00230C06">
          <w:rPr>
            <w:noProof/>
            <w:webHidden/>
          </w:rPr>
        </w:r>
        <w:r w:rsidR="00230C06">
          <w:rPr>
            <w:noProof/>
            <w:webHidden/>
          </w:rPr>
          <w:fldChar w:fldCharType="separate"/>
        </w:r>
        <w:r w:rsidR="00230C06">
          <w:rPr>
            <w:noProof/>
            <w:webHidden/>
          </w:rPr>
          <w:t>168</w:t>
        </w:r>
        <w:r w:rsidR="00230C06">
          <w:rPr>
            <w:noProof/>
            <w:webHidden/>
          </w:rPr>
          <w:fldChar w:fldCharType="end"/>
        </w:r>
      </w:hyperlink>
    </w:p>
    <w:p w14:paraId="7B87642F" w14:textId="77BB97BF" w:rsidR="00230C06" w:rsidRDefault="00FF2B1E">
      <w:pPr>
        <w:pStyle w:val="TOC5"/>
        <w:tabs>
          <w:tab w:val="left" w:pos="2592"/>
        </w:tabs>
        <w:rPr>
          <w:rFonts w:asciiTheme="minorHAnsi" w:eastAsiaTheme="minorEastAsia" w:hAnsiTheme="minorHAnsi" w:cstheme="minorBidi"/>
          <w:noProof/>
          <w:sz w:val="22"/>
          <w:szCs w:val="22"/>
        </w:rPr>
      </w:pPr>
      <w:hyperlink w:anchor="_Toc441142165" w:history="1">
        <w:r w:rsidR="00230C06" w:rsidRPr="00B14BFE">
          <w:rPr>
            <w:rStyle w:val="Hyperlink"/>
            <w:noProof/>
          </w:rPr>
          <w:t>6.3.4.12.4</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root='1.3.6.1.4.1.19376.1.5.3.1.4.5.1'/&gt; &lt;templateId root='1.3.6.1.4.1.19376.1.5.3.1.4.5.2'/&gt;</w:t>
        </w:r>
        <w:r w:rsidR="00230C06">
          <w:rPr>
            <w:noProof/>
            <w:webHidden/>
          </w:rPr>
          <w:tab/>
        </w:r>
        <w:r w:rsidR="00230C06">
          <w:rPr>
            <w:noProof/>
            <w:webHidden/>
          </w:rPr>
          <w:fldChar w:fldCharType="begin"/>
        </w:r>
        <w:r w:rsidR="00230C06">
          <w:rPr>
            <w:noProof/>
            <w:webHidden/>
          </w:rPr>
          <w:instrText xml:space="preserve"> PAGEREF _Toc441142165 \h </w:instrText>
        </w:r>
        <w:r w:rsidR="00230C06">
          <w:rPr>
            <w:noProof/>
            <w:webHidden/>
          </w:rPr>
        </w:r>
        <w:r w:rsidR="00230C06">
          <w:rPr>
            <w:noProof/>
            <w:webHidden/>
          </w:rPr>
          <w:fldChar w:fldCharType="separate"/>
        </w:r>
        <w:r w:rsidR="00230C06">
          <w:rPr>
            <w:noProof/>
            <w:webHidden/>
          </w:rPr>
          <w:t>168</w:t>
        </w:r>
        <w:r w:rsidR="00230C06">
          <w:rPr>
            <w:noProof/>
            <w:webHidden/>
          </w:rPr>
          <w:fldChar w:fldCharType="end"/>
        </w:r>
      </w:hyperlink>
    </w:p>
    <w:p w14:paraId="141B4BCC" w14:textId="4E28610E" w:rsidR="00230C06" w:rsidRDefault="00FF2B1E">
      <w:pPr>
        <w:pStyle w:val="TOC5"/>
        <w:tabs>
          <w:tab w:val="left" w:pos="2592"/>
        </w:tabs>
        <w:rPr>
          <w:rFonts w:asciiTheme="minorHAnsi" w:eastAsiaTheme="minorEastAsia" w:hAnsiTheme="minorHAnsi" w:cstheme="minorBidi"/>
          <w:noProof/>
          <w:sz w:val="22"/>
          <w:szCs w:val="22"/>
        </w:rPr>
      </w:pPr>
      <w:hyperlink w:anchor="_Toc441142166" w:history="1">
        <w:r w:rsidR="00230C06" w:rsidRPr="00B14BFE">
          <w:rPr>
            <w:rStyle w:val="Hyperlink"/>
            <w:noProof/>
          </w:rPr>
          <w:t>6.3.4.12.5</w:t>
        </w:r>
        <w:r w:rsidR="00230C06">
          <w:rPr>
            <w:rFonts w:asciiTheme="minorHAnsi" w:eastAsiaTheme="minorEastAsia" w:hAnsiTheme="minorHAnsi" w:cstheme="minorBidi"/>
            <w:noProof/>
            <w:sz w:val="22"/>
            <w:szCs w:val="22"/>
          </w:rPr>
          <w:tab/>
        </w:r>
        <w:r w:rsidR="00230C06" w:rsidRPr="00B14BFE">
          <w:rPr>
            <w:rStyle w:val="Hyperlink"/>
            <w:noProof/>
          </w:rPr>
          <w:t>&lt;!-- 1..* entry relationships identifying problems of concern --&gt;</w:t>
        </w:r>
        <w:r w:rsidR="00230C06">
          <w:rPr>
            <w:noProof/>
            <w:webHidden/>
          </w:rPr>
          <w:tab/>
        </w:r>
        <w:r w:rsidR="00230C06">
          <w:rPr>
            <w:noProof/>
            <w:webHidden/>
          </w:rPr>
          <w:fldChar w:fldCharType="begin"/>
        </w:r>
        <w:r w:rsidR="00230C06">
          <w:rPr>
            <w:noProof/>
            <w:webHidden/>
          </w:rPr>
          <w:instrText xml:space="preserve"> PAGEREF _Toc441142166 \h </w:instrText>
        </w:r>
        <w:r w:rsidR="00230C06">
          <w:rPr>
            <w:noProof/>
            <w:webHidden/>
          </w:rPr>
        </w:r>
        <w:r w:rsidR="00230C06">
          <w:rPr>
            <w:noProof/>
            <w:webHidden/>
          </w:rPr>
          <w:fldChar w:fldCharType="separate"/>
        </w:r>
        <w:r w:rsidR="00230C06">
          <w:rPr>
            <w:noProof/>
            <w:webHidden/>
          </w:rPr>
          <w:t>169</w:t>
        </w:r>
        <w:r w:rsidR="00230C06">
          <w:rPr>
            <w:noProof/>
            <w:webHidden/>
          </w:rPr>
          <w:fldChar w:fldCharType="end"/>
        </w:r>
      </w:hyperlink>
    </w:p>
    <w:p w14:paraId="76379A29" w14:textId="32BBF5B4" w:rsidR="00230C06" w:rsidRDefault="00FF2B1E">
      <w:pPr>
        <w:pStyle w:val="TOC5"/>
        <w:rPr>
          <w:rFonts w:asciiTheme="minorHAnsi" w:eastAsiaTheme="minorEastAsia" w:hAnsiTheme="minorHAnsi" w:cstheme="minorBidi"/>
          <w:noProof/>
          <w:sz w:val="22"/>
          <w:szCs w:val="22"/>
        </w:rPr>
      </w:pPr>
      <w:hyperlink w:anchor="_Toc441142167" w:history="1">
        <w:r w:rsidR="00230C06" w:rsidRPr="00B14BFE">
          <w:rPr>
            <w:rStyle w:val="Hyperlink"/>
            <w:noProof/>
          </w:rPr>
          <w:t>&lt;entryRelationship type='SUBJ' inversionInd=’false’&gt;  &lt;observation classCode='OBS' moodCode='EVN'&gt;   &lt;templateID root=' 1.3.6.1.4.1.19376.1.5.3.1.4.5'/&gt;    …  &lt;/observation&gt; &lt;/entryRelationship&gt;</w:t>
        </w:r>
        <w:r w:rsidR="00230C06">
          <w:rPr>
            <w:noProof/>
            <w:webHidden/>
          </w:rPr>
          <w:tab/>
        </w:r>
        <w:r w:rsidR="00230C06">
          <w:rPr>
            <w:noProof/>
            <w:webHidden/>
          </w:rPr>
          <w:fldChar w:fldCharType="begin"/>
        </w:r>
        <w:r w:rsidR="00230C06">
          <w:rPr>
            <w:noProof/>
            <w:webHidden/>
          </w:rPr>
          <w:instrText xml:space="preserve"> PAGEREF _Toc441142167 \h </w:instrText>
        </w:r>
        <w:r w:rsidR="00230C06">
          <w:rPr>
            <w:noProof/>
            <w:webHidden/>
          </w:rPr>
        </w:r>
        <w:r w:rsidR="00230C06">
          <w:rPr>
            <w:noProof/>
            <w:webHidden/>
          </w:rPr>
          <w:fldChar w:fldCharType="separate"/>
        </w:r>
        <w:r w:rsidR="00230C06">
          <w:rPr>
            <w:noProof/>
            <w:webHidden/>
          </w:rPr>
          <w:t>169</w:t>
        </w:r>
        <w:r w:rsidR="00230C06">
          <w:rPr>
            <w:noProof/>
            <w:webHidden/>
          </w:rPr>
          <w:fldChar w:fldCharType="end"/>
        </w:r>
      </w:hyperlink>
    </w:p>
    <w:p w14:paraId="4E221AEB" w14:textId="44CCBEB2" w:rsidR="00230C06" w:rsidRDefault="00FF2B1E">
      <w:pPr>
        <w:pStyle w:val="TOC4"/>
        <w:tabs>
          <w:tab w:val="left" w:pos="2160"/>
        </w:tabs>
        <w:rPr>
          <w:rFonts w:asciiTheme="minorHAnsi" w:eastAsiaTheme="minorEastAsia" w:hAnsiTheme="minorHAnsi" w:cstheme="minorBidi"/>
          <w:noProof/>
          <w:sz w:val="22"/>
          <w:szCs w:val="22"/>
        </w:rPr>
      </w:pPr>
      <w:hyperlink w:anchor="_Toc441142168" w:history="1">
        <w:r w:rsidR="00230C06" w:rsidRPr="00B14BFE">
          <w:rPr>
            <w:rStyle w:val="Hyperlink"/>
            <w:noProof/>
          </w:rPr>
          <w:t>6.3.4.13</w:t>
        </w:r>
        <w:r w:rsidR="00230C06">
          <w:rPr>
            <w:rFonts w:asciiTheme="minorHAnsi" w:eastAsiaTheme="minorEastAsia" w:hAnsiTheme="minorHAnsi" w:cstheme="minorBidi"/>
            <w:noProof/>
            <w:sz w:val="22"/>
            <w:szCs w:val="22"/>
          </w:rPr>
          <w:tab/>
        </w:r>
        <w:r w:rsidR="00230C06" w:rsidRPr="00B14BFE">
          <w:rPr>
            <w:rStyle w:val="Hyperlink"/>
            <w:noProof/>
          </w:rPr>
          <w:t>Allergy and Intolerance Concern 1.3.6.1.4.1.19376.1.5.3.1.4.5.3</w:t>
        </w:r>
        <w:r w:rsidR="00230C06">
          <w:rPr>
            <w:noProof/>
            <w:webHidden/>
          </w:rPr>
          <w:tab/>
        </w:r>
        <w:r w:rsidR="00230C06">
          <w:rPr>
            <w:noProof/>
            <w:webHidden/>
          </w:rPr>
          <w:fldChar w:fldCharType="begin"/>
        </w:r>
        <w:r w:rsidR="00230C06">
          <w:rPr>
            <w:noProof/>
            <w:webHidden/>
          </w:rPr>
          <w:instrText xml:space="preserve"> PAGEREF _Toc441142168 \h </w:instrText>
        </w:r>
        <w:r w:rsidR="00230C06">
          <w:rPr>
            <w:noProof/>
            <w:webHidden/>
          </w:rPr>
        </w:r>
        <w:r w:rsidR="00230C06">
          <w:rPr>
            <w:noProof/>
            <w:webHidden/>
          </w:rPr>
          <w:fldChar w:fldCharType="separate"/>
        </w:r>
        <w:r w:rsidR="00230C06">
          <w:rPr>
            <w:noProof/>
            <w:webHidden/>
          </w:rPr>
          <w:t>169</w:t>
        </w:r>
        <w:r w:rsidR="00230C06">
          <w:rPr>
            <w:noProof/>
            <w:webHidden/>
          </w:rPr>
          <w:fldChar w:fldCharType="end"/>
        </w:r>
      </w:hyperlink>
    </w:p>
    <w:p w14:paraId="0D6F8550" w14:textId="431C9CEB" w:rsidR="00230C06" w:rsidRDefault="00FF2B1E">
      <w:pPr>
        <w:pStyle w:val="TOC5"/>
        <w:tabs>
          <w:tab w:val="left" w:pos="2592"/>
        </w:tabs>
        <w:rPr>
          <w:rFonts w:asciiTheme="minorHAnsi" w:eastAsiaTheme="minorEastAsia" w:hAnsiTheme="minorHAnsi" w:cstheme="minorBidi"/>
          <w:noProof/>
          <w:sz w:val="22"/>
          <w:szCs w:val="22"/>
        </w:rPr>
      </w:pPr>
      <w:hyperlink w:anchor="_Toc441142169" w:history="1">
        <w:r w:rsidR="00230C06" w:rsidRPr="00B14BFE">
          <w:rPr>
            <w:rStyle w:val="Hyperlink"/>
            <w:noProof/>
          </w:rPr>
          <w:t>6.3.4.13.1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_Toc441142169 \h </w:instrText>
        </w:r>
        <w:r w:rsidR="00230C06">
          <w:rPr>
            <w:noProof/>
            <w:webHidden/>
          </w:rPr>
        </w:r>
        <w:r w:rsidR="00230C06">
          <w:rPr>
            <w:noProof/>
            <w:webHidden/>
          </w:rPr>
          <w:fldChar w:fldCharType="separate"/>
        </w:r>
        <w:r w:rsidR="00230C06">
          <w:rPr>
            <w:noProof/>
            <w:webHidden/>
          </w:rPr>
          <w:t>169</w:t>
        </w:r>
        <w:r w:rsidR="00230C06">
          <w:rPr>
            <w:noProof/>
            <w:webHidden/>
          </w:rPr>
          <w:fldChar w:fldCharType="end"/>
        </w:r>
      </w:hyperlink>
    </w:p>
    <w:p w14:paraId="0A59FCAC" w14:textId="5229987F" w:rsidR="00230C06" w:rsidRDefault="00FF2B1E">
      <w:pPr>
        <w:pStyle w:val="TOC5"/>
        <w:tabs>
          <w:tab w:val="left" w:pos="2592"/>
        </w:tabs>
        <w:rPr>
          <w:rFonts w:asciiTheme="minorHAnsi" w:eastAsiaTheme="minorEastAsia" w:hAnsiTheme="minorHAnsi" w:cstheme="minorBidi"/>
          <w:noProof/>
          <w:sz w:val="22"/>
          <w:szCs w:val="22"/>
        </w:rPr>
      </w:pPr>
      <w:hyperlink w:anchor="_Toc441142170" w:history="1">
        <w:r w:rsidR="00230C06" w:rsidRPr="00B14BFE">
          <w:rPr>
            <w:rStyle w:val="Hyperlink"/>
            <w:noProof/>
          </w:rPr>
          <w:t>6.3.4.13.2</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_Toc441142170 \h </w:instrText>
        </w:r>
        <w:r w:rsidR="00230C06">
          <w:rPr>
            <w:noProof/>
            <w:webHidden/>
          </w:rPr>
        </w:r>
        <w:r w:rsidR="00230C06">
          <w:rPr>
            <w:noProof/>
            <w:webHidden/>
          </w:rPr>
          <w:fldChar w:fldCharType="separate"/>
        </w:r>
        <w:r w:rsidR="00230C06">
          <w:rPr>
            <w:noProof/>
            <w:webHidden/>
          </w:rPr>
          <w:t>169</w:t>
        </w:r>
        <w:r w:rsidR="00230C06">
          <w:rPr>
            <w:noProof/>
            <w:webHidden/>
          </w:rPr>
          <w:fldChar w:fldCharType="end"/>
        </w:r>
      </w:hyperlink>
    </w:p>
    <w:p w14:paraId="393F0536" w14:textId="51E213EC" w:rsidR="00230C06" w:rsidRDefault="00FF2B1E">
      <w:pPr>
        <w:pStyle w:val="TOC5"/>
        <w:tabs>
          <w:tab w:val="left" w:pos="2592"/>
        </w:tabs>
        <w:rPr>
          <w:rFonts w:asciiTheme="minorHAnsi" w:eastAsiaTheme="minorEastAsia" w:hAnsiTheme="minorHAnsi" w:cstheme="minorBidi"/>
          <w:noProof/>
          <w:sz w:val="22"/>
          <w:szCs w:val="22"/>
        </w:rPr>
      </w:pPr>
      <w:hyperlink w:anchor="_Toc441142171" w:history="1">
        <w:r w:rsidR="00230C06" w:rsidRPr="00B14BFE">
          <w:rPr>
            <w:rStyle w:val="Hyperlink"/>
            <w:noProof/>
          </w:rPr>
          <w:t>6.3.4.13.3</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_Toc441142171 \h </w:instrText>
        </w:r>
        <w:r w:rsidR="00230C06">
          <w:rPr>
            <w:noProof/>
            <w:webHidden/>
          </w:rPr>
        </w:r>
        <w:r w:rsidR="00230C06">
          <w:rPr>
            <w:noProof/>
            <w:webHidden/>
          </w:rPr>
          <w:fldChar w:fldCharType="separate"/>
        </w:r>
        <w:r w:rsidR="00230C06">
          <w:rPr>
            <w:noProof/>
            <w:webHidden/>
          </w:rPr>
          <w:t>170</w:t>
        </w:r>
        <w:r w:rsidR="00230C06">
          <w:rPr>
            <w:noProof/>
            <w:webHidden/>
          </w:rPr>
          <w:fldChar w:fldCharType="end"/>
        </w:r>
      </w:hyperlink>
    </w:p>
    <w:p w14:paraId="41B7C155" w14:textId="03923C7E" w:rsidR="00230C06" w:rsidRDefault="00FF2B1E">
      <w:pPr>
        <w:pStyle w:val="TOC5"/>
        <w:tabs>
          <w:tab w:val="left" w:pos="2592"/>
        </w:tabs>
        <w:rPr>
          <w:rFonts w:asciiTheme="minorHAnsi" w:eastAsiaTheme="minorEastAsia" w:hAnsiTheme="minorHAnsi" w:cstheme="minorBidi"/>
          <w:noProof/>
          <w:sz w:val="22"/>
          <w:szCs w:val="22"/>
        </w:rPr>
      </w:pPr>
      <w:hyperlink w:anchor="_Toc441142172" w:history="1">
        <w:r w:rsidR="00230C06" w:rsidRPr="00B14BFE">
          <w:rPr>
            <w:rStyle w:val="Hyperlink"/>
            <w:noProof/>
          </w:rPr>
          <w:t>6.3.4.13.4</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root='2.16.840.1.113883.10.20.1.27'/&gt; &lt;templateId root='1.3.6.1.4.1.19376.1.5.3.1.4.5.1'/&gt; &lt;templateId root='1.3.6.1.4.1.19376.1.5.3.1.4.5.3'/&gt;</w:t>
        </w:r>
        <w:r w:rsidR="00230C06">
          <w:rPr>
            <w:noProof/>
            <w:webHidden/>
          </w:rPr>
          <w:tab/>
        </w:r>
        <w:r w:rsidR="00230C06">
          <w:rPr>
            <w:noProof/>
            <w:webHidden/>
          </w:rPr>
          <w:fldChar w:fldCharType="begin"/>
        </w:r>
        <w:r w:rsidR="00230C06">
          <w:rPr>
            <w:noProof/>
            <w:webHidden/>
          </w:rPr>
          <w:instrText xml:space="preserve"> PAGEREF _Toc441142172 \h </w:instrText>
        </w:r>
        <w:r w:rsidR="00230C06">
          <w:rPr>
            <w:noProof/>
            <w:webHidden/>
          </w:rPr>
        </w:r>
        <w:r w:rsidR="00230C06">
          <w:rPr>
            <w:noProof/>
            <w:webHidden/>
          </w:rPr>
          <w:fldChar w:fldCharType="separate"/>
        </w:r>
        <w:r w:rsidR="00230C06">
          <w:rPr>
            <w:noProof/>
            <w:webHidden/>
          </w:rPr>
          <w:t>170</w:t>
        </w:r>
        <w:r w:rsidR="00230C06">
          <w:rPr>
            <w:noProof/>
            <w:webHidden/>
          </w:rPr>
          <w:fldChar w:fldCharType="end"/>
        </w:r>
      </w:hyperlink>
    </w:p>
    <w:p w14:paraId="4180B61E" w14:textId="2CDEF087" w:rsidR="00230C06" w:rsidRDefault="00FF2B1E">
      <w:pPr>
        <w:pStyle w:val="TOC5"/>
        <w:tabs>
          <w:tab w:val="left" w:pos="2592"/>
        </w:tabs>
        <w:rPr>
          <w:rFonts w:asciiTheme="minorHAnsi" w:eastAsiaTheme="minorEastAsia" w:hAnsiTheme="minorHAnsi" w:cstheme="minorBidi"/>
          <w:noProof/>
          <w:sz w:val="22"/>
          <w:szCs w:val="22"/>
        </w:rPr>
      </w:pPr>
      <w:hyperlink w:anchor="_Toc441142173" w:history="1">
        <w:r w:rsidR="00230C06" w:rsidRPr="00B14BFE">
          <w:rPr>
            <w:rStyle w:val="Hyperlink"/>
            <w:noProof/>
          </w:rPr>
          <w:t>6.3.4.13.5</w:t>
        </w:r>
        <w:r w:rsidR="00230C06">
          <w:rPr>
            <w:rFonts w:asciiTheme="minorHAnsi" w:eastAsiaTheme="minorEastAsia" w:hAnsiTheme="minorHAnsi" w:cstheme="minorBidi"/>
            <w:noProof/>
            <w:sz w:val="22"/>
            <w:szCs w:val="22"/>
          </w:rPr>
          <w:tab/>
        </w:r>
        <w:r w:rsidR="00230C06" w:rsidRPr="00B14BFE">
          <w:rPr>
            <w:rStyle w:val="Hyperlink"/>
            <w:noProof/>
          </w:rPr>
          <w:t>&lt;!-- 1..* entry relationships identifying allergies of concern --&gt;  &lt;observation classCode='OBS' moodCode='EVN'/&gt;   &lt;templateId root='1.3.6.1.4.1.19376.1.5.3.1.4.6'/&gt;    : &lt;/observation&gt; &lt;entryRelationship typeCode='SUBJ'&gt;</w:t>
        </w:r>
        <w:r w:rsidR="00230C06">
          <w:rPr>
            <w:noProof/>
            <w:webHidden/>
          </w:rPr>
          <w:tab/>
        </w:r>
        <w:r w:rsidR="00230C06">
          <w:rPr>
            <w:noProof/>
            <w:webHidden/>
          </w:rPr>
          <w:fldChar w:fldCharType="begin"/>
        </w:r>
        <w:r w:rsidR="00230C06">
          <w:rPr>
            <w:noProof/>
            <w:webHidden/>
          </w:rPr>
          <w:instrText xml:space="preserve"> PAGEREF _Toc441142173 \h </w:instrText>
        </w:r>
        <w:r w:rsidR="00230C06">
          <w:rPr>
            <w:noProof/>
            <w:webHidden/>
          </w:rPr>
        </w:r>
        <w:r w:rsidR="00230C06">
          <w:rPr>
            <w:noProof/>
            <w:webHidden/>
          </w:rPr>
          <w:fldChar w:fldCharType="separate"/>
        </w:r>
        <w:r w:rsidR="00230C06">
          <w:rPr>
            <w:noProof/>
            <w:webHidden/>
          </w:rPr>
          <w:t>170</w:t>
        </w:r>
        <w:r w:rsidR="00230C06">
          <w:rPr>
            <w:noProof/>
            <w:webHidden/>
          </w:rPr>
          <w:fldChar w:fldCharType="end"/>
        </w:r>
      </w:hyperlink>
    </w:p>
    <w:p w14:paraId="01D76762" w14:textId="403A7139" w:rsidR="00230C06" w:rsidRDefault="00FF2B1E">
      <w:pPr>
        <w:pStyle w:val="TOC4"/>
        <w:tabs>
          <w:tab w:val="left" w:pos="2160"/>
        </w:tabs>
        <w:rPr>
          <w:rFonts w:asciiTheme="minorHAnsi" w:eastAsiaTheme="minorEastAsia" w:hAnsiTheme="minorHAnsi" w:cstheme="minorBidi"/>
          <w:noProof/>
          <w:sz w:val="22"/>
          <w:szCs w:val="22"/>
        </w:rPr>
      </w:pPr>
      <w:hyperlink w:anchor="_Toc441142174" w:history="1">
        <w:r w:rsidR="00230C06" w:rsidRPr="00B14BFE">
          <w:rPr>
            <w:rStyle w:val="Hyperlink"/>
            <w:noProof/>
          </w:rPr>
          <w:t>6.3.4.14</w:t>
        </w:r>
        <w:r w:rsidR="00230C06">
          <w:rPr>
            <w:rFonts w:asciiTheme="minorHAnsi" w:eastAsiaTheme="minorEastAsia" w:hAnsiTheme="minorHAnsi" w:cstheme="minorBidi"/>
            <w:noProof/>
            <w:sz w:val="22"/>
            <w:szCs w:val="22"/>
          </w:rPr>
          <w:tab/>
        </w:r>
        <w:r w:rsidR="00230C06" w:rsidRPr="00B14BFE">
          <w:rPr>
            <w:rStyle w:val="Hyperlink"/>
            <w:noProof/>
          </w:rPr>
          <w:t>Problem Entry 1.3.6.1.4.1.19376.1.5.3.1.4.5</w:t>
        </w:r>
        <w:r w:rsidR="00230C06">
          <w:rPr>
            <w:noProof/>
            <w:webHidden/>
          </w:rPr>
          <w:tab/>
        </w:r>
        <w:r w:rsidR="00230C06">
          <w:rPr>
            <w:noProof/>
            <w:webHidden/>
          </w:rPr>
          <w:fldChar w:fldCharType="begin"/>
        </w:r>
        <w:r w:rsidR="00230C06">
          <w:rPr>
            <w:noProof/>
            <w:webHidden/>
          </w:rPr>
          <w:instrText xml:space="preserve"> PAGEREF _Toc441142174 \h </w:instrText>
        </w:r>
        <w:r w:rsidR="00230C06">
          <w:rPr>
            <w:noProof/>
            <w:webHidden/>
          </w:rPr>
        </w:r>
        <w:r w:rsidR="00230C06">
          <w:rPr>
            <w:noProof/>
            <w:webHidden/>
          </w:rPr>
          <w:fldChar w:fldCharType="separate"/>
        </w:r>
        <w:r w:rsidR="00230C06">
          <w:rPr>
            <w:noProof/>
            <w:webHidden/>
          </w:rPr>
          <w:t>170</w:t>
        </w:r>
        <w:r w:rsidR="00230C06">
          <w:rPr>
            <w:noProof/>
            <w:webHidden/>
          </w:rPr>
          <w:fldChar w:fldCharType="end"/>
        </w:r>
      </w:hyperlink>
    </w:p>
    <w:p w14:paraId="3FA5BCD8" w14:textId="02004EAC" w:rsidR="00230C06" w:rsidRDefault="00FF2B1E">
      <w:pPr>
        <w:pStyle w:val="TOC5"/>
        <w:tabs>
          <w:tab w:val="left" w:pos="2592"/>
        </w:tabs>
        <w:rPr>
          <w:rFonts w:asciiTheme="minorHAnsi" w:eastAsiaTheme="minorEastAsia" w:hAnsiTheme="minorHAnsi" w:cstheme="minorBidi"/>
          <w:noProof/>
          <w:sz w:val="22"/>
          <w:szCs w:val="22"/>
        </w:rPr>
      </w:pPr>
      <w:hyperlink w:anchor="_Toc441142175" w:history="1">
        <w:r w:rsidR="00230C06" w:rsidRPr="00B14BFE">
          <w:rPr>
            <w:rStyle w:val="Hyperlink"/>
            <w:noProof/>
          </w:rPr>
          <w:t>6.3.4.14.1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_Toc441142175 \h </w:instrText>
        </w:r>
        <w:r w:rsidR="00230C06">
          <w:rPr>
            <w:noProof/>
            <w:webHidden/>
          </w:rPr>
        </w:r>
        <w:r w:rsidR="00230C06">
          <w:rPr>
            <w:noProof/>
            <w:webHidden/>
          </w:rPr>
          <w:fldChar w:fldCharType="separate"/>
        </w:r>
        <w:r w:rsidR="00230C06">
          <w:rPr>
            <w:noProof/>
            <w:webHidden/>
          </w:rPr>
          <w:t>171</w:t>
        </w:r>
        <w:r w:rsidR="00230C06">
          <w:rPr>
            <w:noProof/>
            <w:webHidden/>
          </w:rPr>
          <w:fldChar w:fldCharType="end"/>
        </w:r>
      </w:hyperlink>
    </w:p>
    <w:p w14:paraId="544A84AF" w14:textId="2BC1245F" w:rsidR="00230C06" w:rsidRDefault="00FF2B1E">
      <w:pPr>
        <w:pStyle w:val="TOC5"/>
        <w:tabs>
          <w:tab w:val="left" w:pos="2592"/>
        </w:tabs>
        <w:rPr>
          <w:rFonts w:asciiTheme="minorHAnsi" w:eastAsiaTheme="minorEastAsia" w:hAnsiTheme="minorHAnsi" w:cstheme="minorBidi"/>
          <w:noProof/>
          <w:sz w:val="22"/>
          <w:szCs w:val="22"/>
        </w:rPr>
      </w:pPr>
      <w:hyperlink w:anchor="_Toc441142176" w:history="1">
        <w:r w:rsidR="00230C06" w:rsidRPr="00B14BFE">
          <w:rPr>
            <w:rStyle w:val="Hyperlink"/>
            <w:noProof/>
          </w:rPr>
          <w:t>6.3.4.14.2</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_Toc441142176 \h </w:instrText>
        </w:r>
        <w:r w:rsidR="00230C06">
          <w:rPr>
            <w:noProof/>
            <w:webHidden/>
          </w:rPr>
        </w:r>
        <w:r w:rsidR="00230C06">
          <w:rPr>
            <w:noProof/>
            <w:webHidden/>
          </w:rPr>
          <w:fldChar w:fldCharType="separate"/>
        </w:r>
        <w:r w:rsidR="00230C06">
          <w:rPr>
            <w:noProof/>
            <w:webHidden/>
          </w:rPr>
          <w:t>171</w:t>
        </w:r>
        <w:r w:rsidR="00230C06">
          <w:rPr>
            <w:noProof/>
            <w:webHidden/>
          </w:rPr>
          <w:fldChar w:fldCharType="end"/>
        </w:r>
      </w:hyperlink>
    </w:p>
    <w:p w14:paraId="49D112BA" w14:textId="44AE500D" w:rsidR="00230C06" w:rsidRDefault="00FF2B1E">
      <w:pPr>
        <w:pStyle w:val="TOC5"/>
        <w:tabs>
          <w:tab w:val="left" w:pos="2592"/>
        </w:tabs>
        <w:rPr>
          <w:rFonts w:asciiTheme="minorHAnsi" w:eastAsiaTheme="minorEastAsia" w:hAnsiTheme="minorHAnsi" w:cstheme="minorBidi"/>
          <w:noProof/>
          <w:sz w:val="22"/>
          <w:szCs w:val="22"/>
        </w:rPr>
      </w:pPr>
      <w:hyperlink w:anchor="_Toc441142177" w:history="1">
        <w:r w:rsidR="00230C06" w:rsidRPr="00B14BFE">
          <w:rPr>
            <w:rStyle w:val="Hyperlink"/>
            <w:noProof/>
          </w:rPr>
          <w:t>6.3.4.14.3</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_Toc441142177 \h </w:instrText>
        </w:r>
        <w:r w:rsidR="00230C06">
          <w:rPr>
            <w:noProof/>
            <w:webHidden/>
          </w:rPr>
        </w:r>
        <w:r w:rsidR="00230C06">
          <w:rPr>
            <w:noProof/>
            <w:webHidden/>
          </w:rPr>
          <w:fldChar w:fldCharType="separate"/>
        </w:r>
        <w:r w:rsidR="00230C06">
          <w:rPr>
            <w:noProof/>
            <w:webHidden/>
          </w:rPr>
          <w:t>171</w:t>
        </w:r>
        <w:r w:rsidR="00230C06">
          <w:rPr>
            <w:noProof/>
            <w:webHidden/>
          </w:rPr>
          <w:fldChar w:fldCharType="end"/>
        </w:r>
      </w:hyperlink>
    </w:p>
    <w:p w14:paraId="74C84BA6" w14:textId="717A9DAD" w:rsidR="00230C06" w:rsidRDefault="00FF2B1E">
      <w:pPr>
        <w:pStyle w:val="TOC5"/>
        <w:tabs>
          <w:tab w:val="left" w:pos="2592"/>
        </w:tabs>
        <w:rPr>
          <w:rFonts w:asciiTheme="minorHAnsi" w:eastAsiaTheme="minorEastAsia" w:hAnsiTheme="minorHAnsi" w:cstheme="minorBidi"/>
          <w:noProof/>
          <w:sz w:val="22"/>
          <w:szCs w:val="22"/>
        </w:rPr>
      </w:pPr>
      <w:hyperlink w:anchor="_Toc441142178" w:history="1">
        <w:r w:rsidR="00230C06" w:rsidRPr="00B14BFE">
          <w:rPr>
            <w:rStyle w:val="Hyperlink"/>
            <w:noProof/>
          </w:rPr>
          <w:t>6.3.4.14.4</w:t>
        </w:r>
        <w:r w:rsidR="00230C06">
          <w:rPr>
            <w:rFonts w:asciiTheme="minorHAnsi" w:eastAsiaTheme="minorEastAsia" w:hAnsiTheme="minorHAnsi" w:cstheme="minorBidi"/>
            <w:noProof/>
            <w:sz w:val="22"/>
            <w:szCs w:val="22"/>
          </w:rPr>
          <w:tab/>
        </w:r>
        <w:r w:rsidR="00230C06" w:rsidRPr="00B14BFE">
          <w:rPr>
            <w:rStyle w:val="Hyperlink"/>
            <w:noProof/>
          </w:rPr>
          <w:t>&lt;observation classCode='OBS' moodCode='EVN' negationInd='false|true'&gt;</w:t>
        </w:r>
        <w:r w:rsidR="00230C06">
          <w:rPr>
            <w:noProof/>
            <w:webHidden/>
          </w:rPr>
          <w:tab/>
        </w:r>
        <w:r w:rsidR="00230C06">
          <w:rPr>
            <w:noProof/>
            <w:webHidden/>
          </w:rPr>
          <w:fldChar w:fldCharType="begin"/>
        </w:r>
        <w:r w:rsidR="00230C06">
          <w:rPr>
            <w:noProof/>
            <w:webHidden/>
          </w:rPr>
          <w:instrText xml:space="preserve"> PAGEREF _Toc441142178 \h </w:instrText>
        </w:r>
        <w:r w:rsidR="00230C06">
          <w:rPr>
            <w:noProof/>
            <w:webHidden/>
          </w:rPr>
        </w:r>
        <w:r w:rsidR="00230C06">
          <w:rPr>
            <w:noProof/>
            <w:webHidden/>
          </w:rPr>
          <w:fldChar w:fldCharType="separate"/>
        </w:r>
        <w:r w:rsidR="00230C06">
          <w:rPr>
            <w:noProof/>
            <w:webHidden/>
          </w:rPr>
          <w:t>171</w:t>
        </w:r>
        <w:r w:rsidR="00230C06">
          <w:rPr>
            <w:noProof/>
            <w:webHidden/>
          </w:rPr>
          <w:fldChar w:fldCharType="end"/>
        </w:r>
      </w:hyperlink>
    </w:p>
    <w:p w14:paraId="430B1697" w14:textId="02471A32" w:rsidR="00230C06" w:rsidRDefault="00FF2B1E">
      <w:pPr>
        <w:pStyle w:val="TOC5"/>
        <w:tabs>
          <w:tab w:val="left" w:pos="2592"/>
        </w:tabs>
        <w:rPr>
          <w:rFonts w:asciiTheme="minorHAnsi" w:eastAsiaTheme="minorEastAsia" w:hAnsiTheme="minorHAnsi" w:cstheme="minorBidi"/>
          <w:noProof/>
          <w:sz w:val="22"/>
          <w:szCs w:val="22"/>
        </w:rPr>
      </w:pPr>
      <w:hyperlink w:anchor="_Toc441142179" w:history="1">
        <w:r w:rsidR="00230C06" w:rsidRPr="00B14BFE">
          <w:rPr>
            <w:rStyle w:val="Hyperlink"/>
            <w:noProof/>
          </w:rPr>
          <w:t>6.3.4.14.5</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root='2.16.840.1.113883.10.20.1.28'/&gt; &lt;templateId root='1.3.6.1.4.1.19376.1.5.3.1.4.5'/&gt;</w:t>
        </w:r>
        <w:r w:rsidR="00230C06">
          <w:rPr>
            <w:noProof/>
            <w:webHidden/>
          </w:rPr>
          <w:tab/>
        </w:r>
        <w:r w:rsidR="00230C06">
          <w:rPr>
            <w:noProof/>
            <w:webHidden/>
          </w:rPr>
          <w:fldChar w:fldCharType="begin"/>
        </w:r>
        <w:r w:rsidR="00230C06">
          <w:rPr>
            <w:noProof/>
            <w:webHidden/>
          </w:rPr>
          <w:instrText xml:space="preserve"> PAGEREF _Toc441142179 \h </w:instrText>
        </w:r>
        <w:r w:rsidR="00230C06">
          <w:rPr>
            <w:noProof/>
            <w:webHidden/>
          </w:rPr>
        </w:r>
        <w:r w:rsidR="00230C06">
          <w:rPr>
            <w:noProof/>
            <w:webHidden/>
          </w:rPr>
          <w:fldChar w:fldCharType="separate"/>
        </w:r>
        <w:r w:rsidR="00230C06">
          <w:rPr>
            <w:noProof/>
            <w:webHidden/>
          </w:rPr>
          <w:t>172</w:t>
        </w:r>
        <w:r w:rsidR="00230C06">
          <w:rPr>
            <w:noProof/>
            <w:webHidden/>
          </w:rPr>
          <w:fldChar w:fldCharType="end"/>
        </w:r>
      </w:hyperlink>
    </w:p>
    <w:p w14:paraId="1B6E7F4A" w14:textId="2078A8BA" w:rsidR="00230C06" w:rsidRDefault="00FF2B1E">
      <w:pPr>
        <w:pStyle w:val="TOC5"/>
        <w:tabs>
          <w:tab w:val="left" w:pos="2592"/>
        </w:tabs>
        <w:rPr>
          <w:rFonts w:asciiTheme="minorHAnsi" w:eastAsiaTheme="minorEastAsia" w:hAnsiTheme="minorHAnsi" w:cstheme="minorBidi"/>
          <w:noProof/>
          <w:sz w:val="22"/>
          <w:szCs w:val="22"/>
        </w:rPr>
      </w:pPr>
      <w:hyperlink w:anchor="_Toc441142180" w:history="1">
        <w:r w:rsidR="00230C06" w:rsidRPr="00B14BFE">
          <w:rPr>
            <w:rStyle w:val="Hyperlink"/>
            <w:noProof/>
          </w:rPr>
          <w:t>6.3.4.14.6</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_Toc441142180 \h </w:instrText>
        </w:r>
        <w:r w:rsidR="00230C06">
          <w:rPr>
            <w:noProof/>
            <w:webHidden/>
          </w:rPr>
        </w:r>
        <w:r w:rsidR="00230C06">
          <w:rPr>
            <w:noProof/>
            <w:webHidden/>
          </w:rPr>
          <w:fldChar w:fldCharType="separate"/>
        </w:r>
        <w:r w:rsidR="00230C06">
          <w:rPr>
            <w:noProof/>
            <w:webHidden/>
          </w:rPr>
          <w:t>172</w:t>
        </w:r>
        <w:r w:rsidR="00230C06">
          <w:rPr>
            <w:noProof/>
            <w:webHidden/>
          </w:rPr>
          <w:fldChar w:fldCharType="end"/>
        </w:r>
      </w:hyperlink>
    </w:p>
    <w:p w14:paraId="79160AF4" w14:textId="6B7E54B7" w:rsidR="00230C06" w:rsidRDefault="00FF2B1E">
      <w:pPr>
        <w:pStyle w:val="TOC5"/>
        <w:tabs>
          <w:tab w:val="left" w:pos="2592"/>
        </w:tabs>
        <w:rPr>
          <w:rFonts w:asciiTheme="minorHAnsi" w:eastAsiaTheme="minorEastAsia" w:hAnsiTheme="minorHAnsi" w:cstheme="minorBidi"/>
          <w:noProof/>
          <w:sz w:val="22"/>
          <w:szCs w:val="22"/>
        </w:rPr>
      </w:pPr>
      <w:hyperlink w:anchor="_Toc441142181" w:history="1">
        <w:r w:rsidR="00230C06" w:rsidRPr="00B14BFE">
          <w:rPr>
            <w:rStyle w:val="Hyperlink"/>
            <w:noProof/>
          </w:rPr>
          <w:t>6.3.4.14.7</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codeSystem='2.16.840.1.113883.6.96' codeSystemName='SNOMED CT'&gt;</w:t>
        </w:r>
        <w:r w:rsidR="00230C06">
          <w:rPr>
            <w:noProof/>
            <w:webHidden/>
          </w:rPr>
          <w:tab/>
        </w:r>
        <w:r w:rsidR="00230C06">
          <w:rPr>
            <w:noProof/>
            <w:webHidden/>
          </w:rPr>
          <w:fldChar w:fldCharType="begin"/>
        </w:r>
        <w:r w:rsidR="00230C06">
          <w:rPr>
            <w:noProof/>
            <w:webHidden/>
          </w:rPr>
          <w:instrText xml:space="preserve"> PAGEREF _Toc441142181 \h </w:instrText>
        </w:r>
        <w:r w:rsidR="00230C06">
          <w:rPr>
            <w:noProof/>
            <w:webHidden/>
          </w:rPr>
        </w:r>
        <w:r w:rsidR="00230C06">
          <w:rPr>
            <w:noProof/>
            <w:webHidden/>
          </w:rPr>
          <w:fldChar w:fldCharType="separate"/>
        </w:r>
        <w:r w:rsidR="00230C06">
          <w:rPr>
            <w:noProof/>
            <w:webHidden/>
          </w:rPr>
          <w:t>172</w:t>
        </w:r>
        <w:r w:rsidR="00230C06">
          <w:rPr>
            <w:noProof/>
            <w:webHidden/>
          </w:rPr>
          <w:fldChar w:fldCharType="end"/>
        </w:r>
      </w:hyperlink>
    </w:p>
    <w:p w14:paraId="5DAF2102" w14:textId="4DE18907" w:rsidR="00230C06" w:rsidRDefault="00FF2B1E">
      <w:pPr>
        <w:pStyle w:val="TOC5"/>
        <w:tabs>
          <w:tab w:val="left" w:pos="2592"/>
        </w:tabs>
        <w:rPr>
          <w:rFonts w:asciiTheme="minorHAnsi" w:eastAsiaTheme="minorEastAsia" w:hAnsiTheme="minorHAnsi" w:cstheme="minorBidi"/>
          <w:noProof/>
          <w:sz w:val="22"/>
          <w:szCs w:val="22"/>
        </w:rPr>
      </w:pPr>
      <w:hyperlink w:anchor="_Toc441142182" w:history="1">
        <w:r w:rsidR="00230C06" w:rsidRPr="00B14BFE">
          <w:rPr>
            <w:rStyle w:val="Hyperlink"/>
            <w:noProof/>
          </w:rPr>
          <w:t>6.3.4.14.8</w:t>
        </w:r>
        <w:r w:rsidR="00230C06">
          <w:rPr>
            <w:rFonts w:asciiTheme="minorHAnsi" w:eastAsiaTheme="minorEastAsia" w:hAnsiTheme="minorHAnsi" w:cstheme="minorBidi"/>
            <w:noProof/>
            <w:sz w:val="22"/>
            <w:szCs w:val="22"/>
          </w:rPr>
          <w:tab/>
        </w:r>
        <w:r w:rsidR="00230C06" w:rsidRPr="00B14BFE">
          <w:rPr>
            <w:rStyle w:val="Hyperlink"/>
            <w:noProof/>
          </w:rPr>
          <w:t>&lt;text&gt;&lt;reference value=' '/&gt;&lt;/text&gt;</w:t>
        </w:r>
        <w:r w:rsidR="00230C06">
          <w:rPr>
            <w:noProof/>
            <w:webHidden/>
          </w:rPr>
          <w:tab/>
        </w:r>
        <w:r w:rsidR="00230C06">
          <w:rPr>
            <w:noProof/>
            <w:webHidden/>
          </w:rPr>
          <w:fldChar w:fldCharType="begin"/>
        </w:r>
        <w:r w:rsidR="00230C06">
          <w:rPr>
            <w:noProof/>
            <w:webHidden/>
          </w:rPr>
          <w:instrText xml:space="preserve"> PAGEREF _Toc441142182 \h </w:instrText>
        </w:r>
        <w:r w:rsidR="00230C06">
          <w:rPr>
            <w:noProof/>
            <w:webHidden/>
          </w:rPr>
        </w:r>
        <w:r w:rsidR="00230C06">
          <w:rPr>
            <w:noProof/>
            <w:webHidden/>
          </w:rPr>
          <w:fldChar w:fldCharType="separate"/>
        </w:r>
        <w:r w:rsidR="00230C06">
          <w:rPr>
            <w:noProof/>
            <w:webHidden/>
          </w:rPr>
          <w:t>172</w:t>
        </w:r>
        <w:r w:rsidR="00230C06">
          <w:rPr>
            <w:noProof/>
            <w:webHidden/>
          </w:rPr>
          <w:fldChar w:fldCharType="end"/>
        </w:r>
      </w:hyperlink>
    </w:p>
    <w:p w14:paraId="229238FF" w14:textId="61B8DB6A" w:rsidR="00230C06" w:rsidRDefault="00FF2B1E">
      <w:pPr>
        <w:pStyle w:val="TOC5"/>
        <w:tabs>
          <w:tab w:val="left" w:pos="2592"/>
        </w:tabs>
        <w:rPr>
          <w:rFonts w:asciiTheme="minorHAnsi" w:eastAsiaTheme="minorEastAsia" w:hAnsiTheme="minorHAnsi" w:cstheme="minorBidi"/>
          <w:noProof/>
          <w:sz w:val="22"/>
          <w:szCs w:val="22"/>
        </w:rPr>
      </w:pPr>
      <w:hyperlink w:anchor="_Toc441142183" w:history="1">
        <w:r w:rsidR="00230C06" w:rsidRPr="00B14BFE">
          <w:rPr>
            <w:rStyle w:val="Hyperlink"/>
            <w:noProof/>
          </w:rPr>
          <w:t>6.3.4.14.9</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_Toc441142183 \h </w:instrText>
        </w:r>
        <w:r w:rsidR="00230C06">
          <w:rPr>
            <w:noProof/>
            <w:webHidden/>
          </w:rPr>
        </w:r>
        <w:r w:rsidR="00230C06">
          <w:rPr>
            <w:noProof/>
            <w:webHidden/>
          </w:rPr>
          <w:fldChar w:fldCharType="separate"/>
        </w:r>
        <w:r w:rsidR="00230C06">
          <w:rPr>
            <w:noProof/>
            <w:webHidden/>
          </w:rPr>
          <w:t>173</w:t>
        </w:r>
        <w:r w:rsidR="00230C06">
          <w:rPr>
            <w:noProof/>
            <w:webHidden/>
          </w:rPr>
          <w:fldChar w:fldCharType="end"/>
        </w:r>
      </w:hyperlink>
    </w:p>
    <w:p w14:paraId="5EA15E5C" w14:textId="536A6E4D" w:rsidR="00230C06" w:rsidRDefault="00FF2B1E">
      <w:pPr>
        <w:pStyle w:val="TOC5"/>
        <w:tabs>
          <w:tab w:val="left" w:pos="2592"/>
        </w:tabs>
        <w:rPr>
          <w:rFonts w:asciiTheme="minorHAnsi" w:eastAsiaTheme="minorEastAsia" w:hAnsiTheme="minorHAnsi" w:cstheme="minorBidi"/>
          <w:noProof/>
          <w:sz w:val="22"/>
          <w:szCs w:val="22"/>
        </w:rPr>
      </w:pPr>
      <w:hyperlink w:anchor="_Toc441142184" w:history="1">
        <w:r w:rsidR="00230C06" w:rsidRPr="00B14BFE">
          <w:rPr>
            <w:rStyle w:val="Hyperlink"/>
            <w:noProof/>
          </w:rPr>
          <w:t>6.3.4.14.10</w:t>
        </w:r>
        <w:r w:rsidR="00230C06">
          <w:rPr>
            <w:rFonts w:asciiTheme="minorHAnsi" w:eastAsiaTheme="minorEastAsia" w:hAnsiTheme="minorHAnsi" w:cstheme="minorBidi"/>
            <w:noProof/>
            <w:sz w:val="22"/>
            <w:szCs w:val="22"/>
          </w:rPr>
          <w:tab/>
        </w:r>
        <w:r w:rsidR="00230C06" w:rsidRPr="00B14BFE">
          <w:rPr>
            <w:rStyle w:val="Hyperlink"/>
            <w:noProof/>
          </w:rPr>
          <w:t>&lt;effectiveTime&gt;&lt;low value=' '/&gt;&lt;high value=' '/&gt;&lt;/effectiveTime&gt;</w:t>
        </w:r>
        <w:r w:rsidR="00230C06">
          <w:rPr>
            <w:noProof/>
            <w:webHidden/>
          </w:rPr>
          <w:tab/>
        </w:r>
        <w:r w:rsidR="00230C06">
          <w:rPr>
            <w:noProof/>
            <w:webHidden/>
          </w:rPr>
          <w:fldChar w:fldCharType="begin"/>
        </w:r>
        <w:r w:rsidR="00230C06">
          <w:rPr>
            <w:noProof/>
            <w:webHidden/>
          </w:rPr>
          <w:instrText xml:space="preserve"> PAGEREF _Toc441142184 \h </w:instrText>
        </w:r>
        <w:r w:rsidR="00230C06">
          <w:rPr>
            <w:noProof/>
            <w:webHidden/>
          </w:rPr>
        </w:r>
        <w:r w:rsidR="00230C06">
          <w:rPr>
            <w:noProof/>
            <w:webHidden/>
          </w:rPr>
          <w:fldChar w:fldCharType="separate"/>
        </w:r>
        <w:r w:rsidR="00230C06">
          <w:rPr>
            <w:noProof/>
            <w:webHidden/>
          </w:rPr>
          <w:t>173</w:t>
        </w:r>
        <w:r w:rsidR="00230C06">
          <w:rPr>
            <w:noProof/>
            <w:webHidden/>
          </w:rPr>
          <w:fldChar w:fldCharType="end"/>
        </w:r>
      </w:hyperlink>
    </w:p>
    <w:p w14:paraId="6FADD373" w14:textId="38351311" w:rsidR="00230C06" w:rsidRDefault="00FF2B1E">
      <w:pPr>
        <w:pStyle w:val="TOC5"/>
        <w:tabs>
          <w:tab w:val="left" w:pos="2592"/>
        </w:tabs>
        <w:rPr>
          <w:rFonts w:asciiTheme="minorHAnsi" w:eastAsiaTheme="minorEastAsia" w:hAnsiTheme="minorHAnsi" w:cstheme="minorBidi"/>
          <w:noProof/>
          <w:sz w:val="22"/>
          <w:szCs w:val="22"/>
        </w:rPr>
      </w:pPr>
      <w:hyperlink w:anchor="_Toc441142185" w:history="1">
        <w:r w:rsidR="00230C06" w:rsidRPr="00B14BFE">
          <w:rPr>
            <w:rStyle w:val="Hyperlink"/>
            <w:noProof/>
          </w:rPr>
          <w:t>6.3.4.14.11</w:t>
        </w:r>
        <w:r w:rsidR="00230C06">
          <w:rPr>
            <w:rFonts w:asciiTheme="minorHAnsi" w:eastAsiaTheme="minorEastAsia" w:hAnsiTheme="minorHAnsi" w:cstheme="minorBidi"/>
            <w:noProof/>
            <w:sz w:val="22"/>
            <w:szCs w:val="22"/>
          </w:rPr>
          <w:tab/>
        </w:r>
        <w:r w:rsidR="00230C06" w:rsidRPr="00B14BFE">
          <w:rPr>
            <w:rStyle w:val="Hyperlink"/>
            <w:noProof/>
          </w:rPr>
          <w:t>&lt;value xsi:type='CD' code=' ' codeSystem=' ' codeSystemName=' ' displayName=' '&gt;</w:t>
        </w:r>
        <w:r w:rsidR="00230C06">
          <w:rPr>
            <w:noProof/>
            <w:webHidden/>
          </w:rPr>
          <w:tab/>
        </w:r>
        <w:r w:rsidR="00230C06">
          <w:rPr>
            <w:noProof/>
            <w:webHidden/>
          </w:rPr>
          <w:fldChar w:fldCharType="begin"/>
        </w:r>
        <w:r w:rsidR="00230C06">
          <w:rPr>
            <w:noProof/>
            <w:webHidden/>
          </w:rPr>
          <w:instrText xml:space="preserve"> PAGEREF _Toc441142185 \h </w:instrText>
        </w:r>
        <w:r w:rsidR="00230C06">
          <w:rPr>
            <w:noProof/>
            <w:webHidden/>
          </w:rPr>
        </w:r>
        <w:r w:rsidR="00230C06">
          <w:rPr>
            <w:noProof/>
            <w:webHidden/>
          </w:rPr>
          <w:fldChar w:fldCharType="separate"/>
        </w:r>
        <w:r w:rsidR="00230C06">
          <w:rPr>
            <w:noProof/>
            <w:webHidden/>
          </w:rPr>
          <w:t>173</w:t>
        </w:r>
        <w:r w:rsidR="00230C06">
          <w:rPr>
            <w:noProof/>
            <w:webHidden/>
          </w:rPr>
          <w:fldChar w:fldCharType="end"/>
        </w:r>
      </w:hyperlink>
    </w:p>
    <w:p w14:paraId="7A95CF6C" w14:textId="370EFD88" w:rsidR="00230C06" w:rsidRDefault="00FF2B1E">
      <w:pPr>
        <w:pStyle w:val="TOC5"/>
        <w:tabs>
          <w:tab w:val="left" w:pos="2592"/>
        </w:tabs>
        <w:rPr>
          <w:rFonts w:asciiTheme="minorHAnsi" w:eastAsiaTheme="minorEastAsia" w:hAnsiTheme="minorHAnsi" w:cstheme="minorBidi"/>
          <w:noProof/>
          <w:sz w:val="22"/>
          <w:szCs w:val="22"/>
        </w:rPr>
      </w:pPr>
      <w:hyperlink w:anchor="_Toc441142186" w:history="1">
        <w:r w:rsidR="00230C06" w:rsidRPr="00B14BFE">
          <w:rPr>
            <w:rStyle w:val="Hyperlink"/>
            <w:noProof/>
          </w:rPr>
          <w:t>6.3.4.14.12</w:t>
        </w:r>
        <w:r w:rsidR="00230C06">
          <w:rPr>
            <w:rFonts w:asciiTheme="minorHAnsi" w:eastAsiaTheme="minorEastAsia" w:hAnsiTheme="minorHAnsi" w:cstheme="minorBidi"/>
            <w:noProof/>
            <w:sz w:val="22"/>
            <w:szCs w:val="22"/>
          </w:rPr>
          <w:tab/>
        </w:r>
        <w:r w:rsidR="00230C06" w:rsidRPr="00B14BFE">
          <w:rPr>
            <w:rStyle w:val="Hyperlink"/>
            <w:noProof/>
          </w:rPr>
          <w:t>&lt;originalText&gt;&lt;reference value=' '/&gt;&lt;/originalText&gt;</w:t>
        </w:r>
        <w:r w:rsidR="00230C06">
          <w:rPr>
            <w:noProof/>
            <w:webHidden/>
          </w:rPr>
          <w:tab/>
        </w:r>
        <w:r w:rsidR="00230C06">
          <w:rPr>
            <w:noProof/>
            <w:webHidden/>
          </w:rPr>
          <w:fldChar w:fldCharType="begin"/>
        </w:r>
        <w:r w:rsidR="00230C06">
          <w:rPr>
            <w:noProof/>
            <w:webHidden/>
          </w:rPr>
          <w:instrText xml:space="preserve"> PAGEREF _Toc441142186 \h </w:instrText>
        </w:r>
        <w:r w:rsidR="00230C06">
          <w:rPr>
            <w:noProof/>
            <w:webHidden/>
          </w:rPr>
        </w:r>
        <w:r w:rsidR="00230C06">
          <w:rPr>
            <w:noProof/>
            <w:webHidden/>
          </w:rPr>
          <w:fldChar w:fldCharType="separate"/>
        </w:r>
        <w:r w:rsidR="00230C06">
          <w:rPr>
            <w:noProof/>
            <w:webHidden/>
          </w:rPr>
          <w:t>174</w:t>
        </w:r>
        <w:r w:rsidR="00230C06">
          <w:rPr>
            <w:noProof/>
            <w:webHidden/>
          </w:rPr>
          <w:fldChar w:fldCharType="end"/>
        </w:r>
      </w:hyperlink>
    </w:p>
    <w:p w14:paraId="60434AC2" w14:textId="70A6D704" w:rsidR="00230C06" w:rsidRDefault="00FF2B1E">
      <w:pPr>
        <w:pStyle w:val="TOC5"/>
        <w:tabs>
          <w:tab w:val="left" w:pos="2592"/>
        </w:tabs>
        <w:rPr>
          <w:rFonts w:asciiTheme="minorHAnsi" w:eastAsiaTheme="minorEastAsia" w:hAnsiTheme="minorHAnsi" w:cstheme="minorBidi"/>
          <w:noProof/>
          <w:sz w:val="22"/>
          <w:szCs w:val="22"/>
        </w:rPr>
      </w:pPr>
      <w:hyperlink w:anchor="_Toc441142187" w:history="1">
        <w:r w:rsidR="00230C06" w:rsidRPr="00B14BFE">
          <w:rPr>
            <w:rStyle w:val="Hyperlink"/>
            <w:noProof/>
          </w:rPr>
          <w:t>6.3.4.14.13</w:t>
        </w:r>
        <w:r w:rsidR="00230C06">
          <w:rPr>
            <w:rFonts w:asciiTheme="minorHAnsi" w:eastAsiaTheme="minorEastAsia" w:hAnsiTheme="minorHAnsi" w:cstheme="minorBidi"/>
            <w:noProof/>
            <w:sz w:val="22"/>
            <w:szCs w:val="22"/>
          </w:rPr>
          <w:tab/>
        </w:r>
        <w:r w:rsidR="00230C06" w:rsidRPr="00B14BFE">
          <w:rPr>
            <w:rStyle w:val="Hyperlink"/>
            <w:noProof/>
          </w:rPr>
          <w:t>&lt;!-- zero or one &lt;entryRelationship typeCode='SUBJ' inversionInd='true'&gt; elements containing severity --&gt;</w:t>
        </w:r>
        <w:r w:rsidR="00230C06">
          <w:rPr>
            <w:noProof/>
            <w:webHidden/>
          </w:rPr>
          <w:tab/>
        </w:r>
        <w:r w:rsidR="00230C06">
          <w:rPr>
            <w:noProof/>
            <w:webHidden/>
          </w:rPr>
          <w:fldChar w:fldCharType="begin"/>
        </w:r>
        <w:r w:rsidR="00230C06">
          <w:rPr>
            <w:noProof/>
            <w:webHidden/>
          </w:rPr>
          <w:instrText xml:space="preserve"> PAGEREF _Toc441142187 \h </w:instrText>
        </w:r>
        <w:r w:rsidR="00230C06">
          <w:rPr>
            <w:noProof/>
            <w:webHidden/>
          </w:rPr>
        </w:r>
        <w:r w:rsidR="00230C06">
          <w:rPr>
            <w:noProof/>
            <w:webHidden/>
          </w:rPr>
          <w:fldChar w:fldCharType="separate"/>
        </w:r>
        <w:r w:rsidR="00230C06">
          <w:rPr>
            <w:noProof/>
            <w:webHidden/>
          </w:rPr>
          <w:t>174</w:t>
        </w:r>
        <w:r w:rsidR="00230C06">
          <w:rPr>
            <w:noProof/>
            <w:webHidden/>
          </w:rPr>
          <w:fldChar w:fldCharType="end"/>
        </w:r>
      </w:hyperlink>
    </w:p>
    <w:p w14:paraId="1097DD4E" w14:textId="7C3E8615" w:rsidR="00230C06" w:rsidRDefault="00FF2B1E">
      <w:pPr>
        <w:pStyle w:val="TOC5"/>
        <w:tabs>
          <w:tab w:val="left" w:pos="2592"/>
        </w:tabs>
        <w:rPr>
          <w:rFonts w:asciiTheme="minorHAnsi" w:eastAsiaTheme="minorEastAsia" w:hAnsiTheme="minorHAnsi" w:cstheme="minorBidi"/>
          <w:noProof/>
          <w:sz w:val="22"/>
          <w:szCs w:val="22"/>
        </w:rPr>
      </w:pPr>
      <w:hyperlink w:anchor="_Toc441142188" w:history="1">
        <w:r w:rsidR="00230C06" w:rsidRPr="00B14BFE">
          <w:rPr>
            <w:rStyle w:val="Hyperlink"/>
            <w:noProof/>
          </w:rPr>
          <w:t>6.3.4.14.14</w:t>
        </w:r>
        <w:r w:rsidR="00230C06">
          <w:rPr>
            <w:rFonts w:asciiTheme="minorHAnsi" w:eastAsiaTheme="minorEastAsia" w:hAnsiTheme="minorHAnsi" w:cstheme="minorBidi"/>
            <w:noProof/>
            <w:sz w:val="22"/>
            <w:szCs w:val="22"/>
          </w:rPr>
          <w:tab/>
        </w:r>
        <w:r w:rsidR="00230C06" w:rsidRPr="00B14BFE">
          <w:rPr>
            <w:rStyle w:val="Hyperlink"/>
            <w:noProof/>
          </w:rPr>
          <w:t>&lt;!-- zero or one &lt;entryRelationship typeCode='REFR' inversionInd='false'&gt; elements containing clinical status --&gt;</w:t>
        </w:r>
        <w:r w:rsidR="00230C06">
          <w:rPr>
            <w:noProof/>
            <w:webHidden/>
          </w:rPr>
          <w:tab/>
        </w:r>
        <w:r w:rsidR="00230C06">
          <w:rPr>
            <w:noProof/>
            <w:webHidden/>
          </w:rPr>
          <w:fldChar w:fldCharType="begin"/>
        </w:r>
        <w:r w:rsidR="00230C06">
          <w:rPr>
            <w:noProof/>
            <w:webHidden/>
          </w:rPr>
          <w:instrText xml:space="preserve"> PAGEREF _Toc441142188 \h </w:instrText>
        </w:r>
        <w:r w:rsidR="00230C06">
          <w:rPr>
            <w:noProof/>
            <w:webHidden/>
          </w:rPr>
        </w:r>
        <w:r w:rsidR="00230C06">
          <w:rPr>
            <w:noProof/>
            <w:webHidden/>
          </w:rPr>
          <w:fldChar w:fldCharType="separate"/>
        </w:r>
        <w:r w:rsidR="00230C06">
          <w:rPr>
            <w:noProof/>
            <w:webHidden/>
          </w:rPr>
          <w:t>175</w:t>
        </w:r>
        <w:r w:rsidR="00230C06">
          <w:rPr>
            <w:noProof/>
            <w:webHidden/>
          </w:rPr>
          <w:fldChar w:fldCharType="end"/>
        </w:r>
      </w:hyperlink>
    </w:p>
    <w:p w14:paraId="2D11B13C" w14:textId="05C401BF" w:rsidR="00230C06" w:rsidRDefault="00FF2B1E">
      <w:pPr>
        <w:pStyle w:val="TOC5"/>
        <w:tabs>
          <w:tab w:val="left" w:pos="2592"/>
        </w:tabs>
        <w:rPr>
          <w:rFonts w:asciiTheme="minorHAnsi" w:eastAsiaTheme="minorEastAsia" w:hAnsiTheme="minorHAnsi" w:cstheme="minorBidi"/>
          <w:noProof/>
          <w:sz w:val="22"/>
          <w:szCs w:val="22"/>
        </w:rPr>
      </w:pPr>
      <w:hyperlink w:anchor="_Toc441142189" w:history="1">
        <w:r w:rsidR="00230C06" w:rsidRPr="00B14BFE">
          <w:rPr>
            <w:rStyle w:val="Hyperlink"/>
            <w:noProof/>
          </w:rPr>
          <w:t>6.3.4.14.15</w:t>
        </w:r>
        <w:r w:rsidR="00230C06">
          <w:rPr>
            <w:rFonts w:asciiTheme="minorHAnsi" w:eastAsiaTheme="minorEastAsia" w:hAnsiTheme="minorHAnsi" w:cstheme="minorBidi"/>
            <w:noProof/>
            <w:sz w:val="22"/>
            <w:szCs w:val="22"/>
          </w:rPr>
          <w:tab/>
        </w:r>
        <w:r w:rsidR="00230C06" w:rsidRPr="00B14BFE">
          <w:rPr>
            <w:rStyle w:val="Hyperlink"/>
            <w:noProof/>
          </w:rPr>
          <w:t>&lt;!-- zero or one &lt;entryRelationship typeCode='REFR' inversionInd='false'&gt; elements identifying the health status of concern --&gt;</w:t>
        </w:r>
        <w:r w:rsidR="00230C06">
          <w:rPr>
            <w:noProof/>
            <w:webHidden/>
          </w:rPr>
          <w:tab/>
        </w:r>
        <w:r w:rsidR="00230C06">
          <w:rPr>
            <w:noProof/>
            <w:webHidden/>
          </w:rPr>
          <w:fldChar w:fldCharType="begin"/>
        </w:r>
        <w:r w:rsidR="00230C06">
          <w:rPr>
            <w:noProof/>
            <w:webHidden/>
          </w:rPr>
          <w:instrText xml:space="preserve"> PAGEREF _Toc441142189 \h </w:instrText>
        </w:r>
        <w:r w:rsidR="00230C06">
          <w:rPr>
            <w:noProof/>
            <w:webHidden/>
          </w:rPr>
        </w:r>
        <w:r w:rsidR="00230C06">
          <w:rPr>
            <w:noProof/>
            <w:webHidden/>
          </w:rPr>
          <w:fldChar w:fldCharType="separate"/>
        </w:r>
        <w:r w:rsidR="00230C06">
          <w:rPr>
            <w:noProof/>
            <w:webHidden/>
          </w:rPr>
          <w:t>175</w:t>
        </w:r>
        <w:r w:rsidR="00230C06">
          <w:rPr>
            <w:noProof/>
            <w:webHidden/>
          </w:rPr>
          <w:fldChar w:fldCharType="end"/>
        </w:r>
      </w:hyperlink>
    </w:p>
    <w:p w14:paraId="1AC9119B" w14:textId="17C78E66" w:rsidR="00230C06" w:rsidRDefault="00FF2B1E">
      <w:pPr>
        <w:pStyle w:val="TOC5"/>
        <w:tabs>
          <w:tab w:val="left" w:pos="2592"/>
        </w:tabs>
        <w:rPr>
          <w:rFonts w:asciiTheme="minorHAnsi" w:eastAsiaTheme="minorEastAsia" w:hAnsiTheme="minorHAnsi" w:cstheme="minorBidi"/>
          <w:noProof/>
          <w:sz w:val="22"/>
          <w:szCs w:val="22"/>
        </w:rPr>
      </w:pPr>
      <w:hyperlink w:anchor="_Toc441142190" w:history="1">
        <w:r w:rsidR="00230C06" w:rsidRPr="00B14BFE">
          <w:rPr>
            <w:rStyle w:val="Hyperlink"/>
            <w:noProof/>
          </w:rPr>
          <w:t>6.3.4.14.16</w:t>
        </w:r>
        <w:r w:rsidR="00230C06">
          <w:rPr>
            <w:rFonts w:asciiTheme="minorHAnsi" w:eastAsiaTheme="minorEastAsia" w:hAnsiTheme="minorHAnsi" w:cstheme="minorBidi"/>
            <w:noProof/>
            <w:sz w:val="22"/>
            <w:szCs w:val="22"/>
          </w:rPr>
          <w:tab/>
        </w:r>
        <w:r w:rsidR="00230C06" w:rsidRPr="00B14BFE">
          <w:rPr>
            <w:rStyle w:val="Hyperlink"/>
            <w:noProof/>
          </w:rPr>
          <w:t>&lt;!-- zero to many &lt;entryRelationship typeCode='SUBJ' inversionInd='true'&gt; element containing comments --&gt;</w:t>
        </w:r>
        <w:r w:rsidR="00230C06">
          <w:rPr>
            <w:noProof/>
            <w:webHidden/>
          </w:rPr>
          <w:tab/>
        </w:r>
        <w:r w:rsidR="00230C06">
          <w:rPr>
            <w:noProof/>
            <w:webHidden/>
          </w:rPr>
          <w:fldChar w:fldCharType="begin"/>
        </w:r>
        <w:r w:rsidR="00230C06">
          <w:rPr>
            <w:noProof/>
            <w:webHidden/>
          </w:rPr>
          <w:instrText xml:space="preserve"> PAGEREF _Toc441142190 \h </w:instrText>
        </w:r>
        <w:r w:rsidR="00230C06">
          <w:rPr>
            <w:noProof/>
            <w:webHidden/>
          </w:rPr>
        </w:r>
        <w:r w:rsidR="00230C06">
          <w:rPr>
            <w:noProof/>
            <w:webHidden/>
          </w:rPr>
          <w:fldChar w:fldCharType="separate"/>
        </w:r>
        <w:r w:rsidR="00230C06">
          <w:rPr>
            <w:noProof/>
            <w:webHidden/>
          </w:rPr>
          <w:t>175</w:t>
        </w:r>
        <w:r w:rsidR="00230C06">
          <w:rPr>
            <w:noProof/>
            <w:webHidden/>
          </w:rPr>
          <w:fldChar w:fldCharType="end"/>
        </w:r>
      </w:hyperlink>
    </w:p>
    <w:p w14:paraId="2EB533BD" w14:textId="0CB12329" w:rsidR="00230C06" w:rsidRDefault="00FF2B1E">
      <w:pPr>
        <w:pStyle w:val="TOC4"/>
        <w:tabs>
          <w:tab w:val="left" w:pos="2160"/>
        </w:tabs>
        <w:rPr>
          <w:rFonts w:asciiTheme="minorHAnsi" w:eastAsiaTheme="minorEastAsia" w:hAnsiTheme="minorHAnsi" w:cstheme="minorBidi"/>
          <w:noProof/>
          <w:sz w:val="22"/>
          <w:szCs w:val="22"/>
        </w:rPr>
      </w:pPr>
      <w:hyperlink w:anchor="_Toc441142191" w:history="1">
        <w:r w:rsidR="00230C06" w:rsidRPr="00B14BFE">
          <w:rPr>
            <w:rStyle w:val="Hyperlink"/>
            <w:noProof/>
          </w:rPr>
          <w:t>6.3.4.15</w:t>
        </w:r>
        <w:r w:rsidR="00230C06">
          <w:rPr>
            <w:rFonts w:asciiTheme="minorHAnsi" w:eastAsiaTheme="minorEastAsia" w:hAnsiTheme="minorHAnsi" w:cstheme="minorBidi"/>
            <w:noProof/>
            <w:sz w:val="22"/>
            <w:szCs w:val="22"/>
          </w:rPr>
          <w:tab/>
        </w:r>
        <w:r w:rsidR="00230C06" w:rsidRPr="00B14BFE">
          <w:rPr>
            <w:rStyle w:val="Hyperlink"/>
            <w:noProof/>
          </w:rPr>
          <w:t>Allergies and Intolerances 1.3.6.1.4.1.19376.1.5.3.1.4.6</w:t>
        </w:r>
        <w:r w:rsidR="00230C06">
          <w:rPr>
            <w:noProof/>
            <w:webHidden/>
          </w:rPr>
          <w:tab/>
        </w:r>
        <w:r w:rsidR="00230C06">
          <w:rPr>
            <w:noProof/>
            <w:webHidden/>
          </w:rPr>
          <w:fldChar w:fldCharType="begin"/>
        </w:r>
        <w:r w:rsidR="00230C06">
          <w:rPr>
            <w:noProof/>
            <w:webHidden/>
          </w:rPr>
          <w:instrText xml:space="preserve"> PAGEREF _Toc441142191 \h </w:instrText>
        </w:r>
        <w:r w:rsidR="00230C06">
          <w:rPr>
            <w:noProof/>
            <w:webHidden/>
          </w:rPr>
        </w:r>
        <w:r w:rsidR="00230C06">
          <w:rPr>
            <w:noProof/>
            <w:webHidden/>
          </w:rPr>
          <w:fldChar w:fldCharType="separate"/>
        </w:r>
        <w:r w:rsidR="00230C06">
          <w:rPr>
            <w:noProof/>
            <w:webHidden/>
          </w:rPr>
          <w:t>175</w:t>
        </w:r>
        <w:r w:rsidR="00230C06">
          <w:rPr>
            <w:noProof/>
            <w:webHidden/>
          </w:rPr>
          <w:fldChar w:fldCharType="end"/>
        </w:r>
      </w:hyperlink>
    </w:p>
    <w:p w14:paraId="788E979F" w14:textId="18259EBB" w:rsidR="00230C06" w:rsidRDefault="00FF2B1E">
      <w:pPr>
        <w:pStyle w:val="TOC5"/>
        <w:tabs>
          <w:tab w:val="left" w:pos="2592"/>
        </w:tabs>
        <w:rPr>
          <w:rFonts w:asciiTheme="minorHAnsi" w:eastAsiaTheme="minorEastAsia" w:hAnsiTheme="minorHAnsi" w:cstheme="minorBidi"/>
          <w:noProof/>
          <w:sz w:val="22"/>
          <w:szCs w:val="22"/>
        </w:rPr>
      </w:pPr>
      <w:hyperlink w:anchor="_Toc441142192" w:history="1">
        <w:r w:rsidR="00230C06" w:rsidRPr="00B14BFE">
          <w:rPr>
            <w:rStyle w:val="Hyperlink"/>
            <w:noProof/>
          </w:rPr>
          <w:t>6.3.4.15.1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_Toc441142192 \h </w:instrText>
        </w:r>
        <w:r w:rsidR="00230C06">
          <w:rPr>
            <w:noProof/>
            <w:webHidden/>
          </w:rPr>
        </w:r>
        <w:r w:rsidR="00230C06">
          <w:rPr>
            <w:noProof/>
            <w:webHidden/>
          </w:rPr>
          <w:fldChar w:fldCharType="separate"/>
        </w:r>
        <w:r w:rsidR="00230C06">
          <w:rPr>
            <w:noProof/>
            <w:webHidden/>
          </w:rPr>
          <w:t>175</w:t>
        </w:r>
        <w:r w:rsidR="00230C06">
          <w:rPr>
            <w:noProof/>
            <w:webHidden/>
          </w:rPr>
          <w:fldChar w:fldCharType="end"/>
        </w:r>
      </w:hyperlink>
    </w:p>
    <w:p w14:paraId="115BB749" w14:textId="213F4B50" w:rsidR="00230C06" w:rsidRDefault="00FF2B1E">
      <w:pPr>
        <w:pStyle w:val="TOC5"/>
        <w:tabs>
          <w:tab w:val="left" w:pos="2592"/>
        </w:tabs>
        <w:rPr>
          <w:rFonts w:asciiTheme="minorHAnsi" w:eastAsiaTheme="minorEastAsia" w:hAnsiTheme="minorHAnsi" w:cstheme="minorBidi"/>
          <w:noProof/>
          <w:sz w:val="22"/>
          <w:szCs w:val="22"/>
        </w:rPr>
      </w:pPr>
      <w:hyperlink w:anchor="_Toc441142193" w:history="1">
        <w:r w:rsidR="00230C06" w:rsidRPr="00B14BFE">
          <w:rPr>
            <w:rStyle w:val="Hyperlink"/>
            <w:noProof/>
          </w:rPr>
          <w:t>6.3.4.15.2</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_Toc441142193 \h </w:instrText>
        </w:r>
        <w:r w:rsidR="00230C06">
          <w:rPr>
            <w:noProof/>
            <w:webHidden/>
          </w:rPr>
        </w:r>
        <w:r w:rsidR="00230C06">
          <w:rPr>
            <w:noProof/>
            <w:webHidden/>
          </w:rPr>
          <w:fldChar w:fldCharType="separate"/>
        </w:r>
        <w:r w:rsidR="00230C06">
          <w:rPr>
            <w:noProof/>
            <w:webHidden/>
          </w:rPr>
          <w:t>176</w:t>
        </w:r>
        <w:r w:rsidR="00230C06">
          <w:rPr>
            <w:noProof/>
            <w:webHidden/>
          </w:rPr>
          <w:fldChar w:fldCharType="end"/>
        </w:r>
      </w:hyperlink>
    </w:p>
    <w:p w14:paraId="06931D33" w14:textId="6B102759" w:rsidR="00230C06" w:rsidRDefault="00FF2B1E">
      <w:pPr>
        <w:pStyle w:val="TOC5"/>
        <w:tabs>
          <w:tab w:val="left" w:pos="2592"/>
        </w:tabs>
        <w:rPr>
          <w:rFonts w:asciiTheme="minorHAnsi" w:eastAsiaTheme="minorEastAsia" w:hAnsiTheme="minorHAnsi" w:cstheme="minorBidi"/>
          <w:noProof/>
          <w:sz w:val="22"/>
          <w:szCs w:val="22"/>
        </w:rPr>
      </w:pPr>
      <w:hyperlink w:anchor="_Toc441142194" w:history="1">
        <w:r w:rsidR="00230C06" w:rsidRPr="00B14BFE">
          <w:rPr>
            <w:rStyle w:val="Hyperlink"/>
            <w:noProof/>
          </w:rPr>
          <w:t>6.3.4.15.3</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root='1.3.6.1.4.1.19376.1.5.3.1.4.5'/&gt; &lt;templateId root='1.3.6.1.4.1.19376.1.5.3.1.4.6'/&gt;</w:t>
        </w:r>
        <w:r w:rsidR="00230C06">
          <w:rPr>
            <w:noProof/>
            <w:webHidden/>
          </w:rPr>
          <w:tab/>
        </w:r>
        <w:r w:rsidR="00230C06">
          <w:rPr>
            <w:noProof/>
            <w:webHidden/>
          </w:rPr>
          <w:fldChar w:fldCharType="begin"/>
        </w:r>
        <w:r w:rsidR="00230C06">
          <w:rPr>
            <w:noProof/>
            <w:webHidden/>
          </w:rPr>
          <w:instrText xml:space="preserve"> PAGEREF _Toc441142194 \h </w:instrText>
        </w:r>
        <w:r w:rsidR="00230C06">
          <w:rPr>
            <w:noProof/>
            <w:webHidden/>
          </w:rPr>
        </w:r>
        <w:r w:rsidR="00230C06">
          <w:rPr>
            <w:noProof/>
            <w:webHidden/>
          </w:rPr>
          <w:fldChar w:fldCharType="separate"/>
        </w:r>
        <w:r w:rsidR="00230C06">
          <w:rPr>
            <w:noProof/>
            <w:webHidden/>
          </w:rPr>
          <w:t>176</w:t>
        </w:r>
        <w:r w:rsidR="00230C06">
          <w:rPr>
            <w:noProof/>
            <w:webHidden/>
          </w:rPr>
          <w:fldChar w:fldCharType="end"/>
        </w:r>
      </w:hyperlink>
    </w:p>
    <w:p w14:paraId="54D3F169" w14:textId="7154FD7F" w:rsidR="00230C06" w:rsidRDefault="00FF2B1E">
      <w:pPr>
        <w:pStyle w:val="TOC5"/>
        <w:tabs>
          <w:tab w:val="left" w:pos="2592"/>
        </w:tabs>
        <w:rPr>
          <w:rFonts w:asciiTheme="minorHAnsi" w:eastAsiaTheme="minorEastAsia" w:hAnsiTheme="minorHAnsi" w:cstheme="minorBidi"/>
          <w:noProof/>
          <w:sz w:val="22"/>
          <w:szCs w:val="22"/>
        </w:rPr>
      </w:pPr>
      <w:hyperlink w:anchor="_Toc441142195" w:history="1">
        <w:r w:rsidR="00230C06" w:rsidRPr="00B14BFE">
          <w:rPr>
            <w:rStyle w:val="Hyperlink"/>
            <w:noProof/>
          </w:rPr>
          <w:t>6.3.4.15.4</w:t>
        </w:r>
        <w:r w:rsidR="00230C06">
          <w:rPr>
            <w:rFonts w:asciiTheme="minorHAnsi" w:eastAsiaTheme="minorEastAsia" w:hAnsiTheme="minorHAnsi" w:cstheme="minorBidi"/>
            <w:noProof/>
            <w:sz w:val="22"/>
            <w:szCs w:val="22"/>
          </w:rPr>
          <w:tab/>
        </w:r>
        <w:r w:rsidR="00230C06" w:rsidRPr="00B14BFE">
          <w:rPr>
            <w:rStyle w:val="Hyperlink"/>
            <w:noProof/>
          </w:rPr>
          <w:t>&lt;code code='ALG|OINT|DINT|EINT|FINT|DALG|EALG|FALG|DNAINT|ENAINT|FNAINT' displayName=' ' codeSystem='2.16.840.1.113883.5.4' codeSystemName='ObservationIntoleranceType'/&gt;</w:t>
        </w:r>
        <w:r w:rsidR="00230C06">
          <w:rPr>
            <w:noProof/>
            <w:webHidden/>
          </w:rPr>
          <w:tab/>
        </w:r>
        <w:r w:rsidR="00230C06">
          <w:rPr>
            <w:noProof/>
            <w:webHidden/>
          </w:rPr>
          <w:fldChar w:fldCharType="begin"/>
        </w:r>
        <w:r w:rsidR="00230C06">
          <w:rPr>
            <w:noProof/>
            <w:webHidden/>
          </w:rPr>
          <w:instrText xml:space="preserve"> PAGEREF _Toc441142195 \h </w:instrText>
        </w:r>
        <w:r w:rsidR="00230C06">
          <w:rPr>
            <w:noProof/>
            <w:webHidden/>
          </w:rPr>
        </w:r>
        <w:r w:rsidR="00230C06">
          <w:rPr>
            <w:noProof/>
            <w:webHidden/>
          </w:rPr>
          <w:fldChar w:fldCharType="separate"/>
        </w:r>
        <w:r w:rsidR="00230C06">
          <w:rPr>
            <w:noProof/>
            <w:webHidden/>
          </w:rPr>
          <w:t>176</w:t>
        </w:r>
        <w:r w:rsidR="00230C06">
          <w:rPr>
            <w:noProof/>
            <w:webHidden/>
          </w:rPr>
          <w:fldChar w:fldCharType="end"/>
        </w:r>
      </w:hyperlink>
    </w:p>
    <w:p w14:paraId="61E138B6" w14:textId="34454A38" w:rsidR="00230C06" w:rsidRDefault="00FF2B1E">
      <w:pPr>
        <w:pStyle w:val="TOC5"/>
        <w:tabs>
          <w:tab w:val="left" w:pos="2592"/>
        </w:tabs>
        <w:rPr>
          <w:rFonts w:asciiTheme="minorHAnsi" w:eastAsiaTheme="minorEastAsia" w:hAnsiTheme="minorHAnsi" w:cstheme="minorBidi"/>
          <w:noProof/>
          <w:sz w:val="22"/>
          <w:szCs w:val="22"/>
        </w:rPr>
      </w:pPr>
      <w:hyperlink w:anchor="_Toc441142196" w:history="1">
        <w:r w:rsidR="00230C06" w:rsidRPr="00B14BFE">
          <w:rPr>
            <w:rStyle w:val="Hyperlink"/>
            <w:noProof/>
          </w:rPr>
          <w:t>6.3.4.15.5</w:t>
        </w:r>
        <w:r w:rsidR="00230C06">
          <w:rPr>
            <w:rFonts w:asciiTheme="minorHAnsi" w:eastAsiaTheme="minorEastAsia" w:hAnsiTheme="minorHAnsi" w:cstheme="minorBidi"/>
            <w:noProof/>
            <w:sz w:val="22"/>
            <w:szCs w:val="22"/>
          </w:rPr>
          <w:tab/>
        </w:r>
        <w:r w:rsidR="00230C06" w:rsidRPr="00B14BFE">
          <w:rPr>
            <w:rStyle w:val="Hyperlink"/>
            <w:noProof/>
          </w:rPr>
          <w:t>&lt;value xsi:type='CD' code=' ' codeSystem=' ' codeSystemName=' ' displayName=' '&gt;</w:t>
        </w:r>
        <w:r w:rsidR="00230C06">
          <w:rPr>
            <w:noProof/>
            <w:webHidden/>
          </w:rPr>
          <w:tab/>
        </w:r>
        <w:r w:rsidR="00230C06">
          <w:rPr>
            <w:noProof/>
            <w:webHidden/>
          </w:rPr>
          <w:fldChar w:fldCharType="begin"/>
        </w:r>
        <w:r w:rsidR="00230C06">
          <w:rPr>
            <w:noProof/>
            <w:webHidden/>
          </w:rPr>
          <w:instrText xml:space="preserve"> PAGEREF _Toc441142196 \h </w:instrText>
        </w:r>
        <w:r w:rsidR="00230C06">
          <w:rPr>
            <w:noProof/>
            <w:webHidden/>
          </w:rPr>
        </w:r>
        <w:r w:rsidR="00230C06">
          <w:rPr>
            <w:noProof/>
            <w:webHidden/>
          </w:rPr>
          <w:fldChar w:fldCharType="separate"/>
        </w:r>
        <w:r w:rsidR="00230C06">
          <w:rPr>
            <w:noProof/>
            <w:webHidden/>
          </w:rPr>
          <w:t>177</w:t>
        </w:r>
        <w:r w:rsidR="00230C06">
          <w:rPr>
            <w:noProof/>
            <w:webHidden/>
          </w:rPr>
          <w:fldChar w:fldCharType="end"/>
        </w:r>
      </w:hyperlink>
    </w:p>
    <w:p w14:paraId="184989B8" w14:textId="7EBB3741" w:rsidR="00230C06" w:rsidRDefault="00FF2B1E">
      <w:pPr>
        <w:pStyle w:val="TOC5"/>
        <w:tabs>
          <w:tab w:val="left" w:pos="2592"/>
        </w:tabs>
        <w:rPr>
          <w:rFonts w:asciiTheme="minorHAnsi" w:eastAsiaTheme="minorEastAsia" w:hAnsiTheme="minorHAnsi" w:cstheme="minorBidi"/>
          <w:noProof/>
          <w:sz w:val="22"/>
          <w:szCs w:val="22"/>
        </w:rPr>
      </w:pPr>
      <w:hyperlink w:anchor="_Toc441142197" w:history="1">
        <w:r w:rsidR="00230C06" w:rsidRPr="00B14BFE">
          <w:rPr>
            <w:rStyle w:val="Hyperlink"/>
            <w:noProof/>
          </w:rPr>
          <w:t>6.3.4.15.6</w:t>
        </w:r>
        <w:r w:rsidR="00230C06">
          <w:rPr>
            <w:rFonts w:asciiTheme="minorHAnsi" w:eastAsiaTheme="minorEastAsia" w:hAnsiTheme="minorHAnsi" w:cstheme="minorBidi"/>
            <w:noProof/>
            <w:sz w:val="22"/>
            <w:szCs w:val="22"/>
          </w:rPr>
          <w:tab/>
        </w:r>
        <w:r w:rsidR="00230C06" w:rsidRPr="00B14BFE">
          <w:rPr>
            <w:rStyle w:val="Hyperlink"/>
            <w:noProof/>
          </w:rPr>
          <w:t>&lt;participant typeCode='CSM'&gt;  &lt;participantRole classCode='MANU'&gt;   &lt;playingEntity classCode='MMAT'&gt;</w:t>
        </w:r>
        <w:r w:rsidR="00230C06">
          <w:rPr>
            <w:noProof/>
            <w:webHidden/>
          </w:rPr>
          <w:tab/>
        </w:r>
        <w:r w:rsidR="00230C06">
          <w:rPr>
            <w:noProof/>
            <w:webHidden/>
          </w:rPr>
          <w:fldChar w:fldCharType="begin"/>
        </w:r>
        <w:r w:rsidR="00230C06">
          <w:rPr>
            <w:noProof/>
            <w:webHidden/>
          </w:rPr>
          <w:instrText xml:space="preserve"> PAGEREF _Toc441142197 \h </w:instrText>
        </w:r>
        <w:r w:rsidR="00230C06">
          <w:rPr>
            <w:noProof/>
            <w:webHidden/>
          </w:rPr>
        </w:r>
        <w:r w:rsidR="00230C06">
          <w:rPr>
            <w:noProof/>
            <w:webHidden/>
          </w:rPr>
          <w:fldChar w:fldCharType="separate"/>
        </w:r>
        <w:r w:rsidR="00230C06">
          <w:rPr>
            <w:noProof/>
            <w:webHidden/>
          </w:rPr>
          <w:t>177</w:t>
        </w:r>
        <w:r w:rsidR="00230C06">
          <w:rPr>
            <w:noProof/>
            <w:webHidden/>
          </w:rPr>
          <w:fldChar w:fldCharType="end"/>
        </w:r>
      </w:hyperlink>
    </w:p>
    <w:p w14:paraId="58350506" w14:textId="14245AF4" w:rsidR="00230C06" w:rsidRDefault="00FF2B1E">
      <w:pPr>
        <w:pStyle w:val="TOC5"/>
        <w:tabs>
          <w:tab w:val="left" w:pos="2592"/>
        </w:tabs>
        <w:rPr>
          <w:rFonts w:asciiTheme="minorHAnsi" w:eastAsiaTheme="minorEastAsia" w:hAnsiTheme="minorHAnsi" w:cstheme="minorBidi"/>
          <w:noProof/>
          <w:sz w:val="22"/>
          <w:szCs w:val="22"/>
        </w:rPr>
      </w:pPr>
      <w:hyperlink w:anchor="_Toc441142198" w:history="1">
        <w:r w:rsidR="00230C06" w:rsidRPr="00B14BFE">
          <w:rPr>
            <w:rStyle w:val="Hyperlink"/>
            <w:noProof/>
          </w:rPr>
          <w:t>6.3.4.15.7</w:t>
        </w:r>
        <w:r w:rsidR="00230C06">
          <w:rPr>
            <w:rFonts w:asciiTheme="minorHAnsi" w:eastAsiaTheme="minorEastAsia" w:hAnsiTheme="minorHAnsi" w:cstheme="minorBidi"/>
            <w:noProof/>
            <w:sz w:val="22"/>
            <w:szCs w:val="22"/>
          </w:rPr>
          <w:tab/>
        </w:r>
        <w:r w:rsidR="00230C06" w:rsidRPr="00B14BFE">
          <w:rPr>
            <w:rStyle w:val="Hyperlink"/>
            <w:noProof/>
          </w:rPr>
          <w:t>&lt;code code=' ' codeSystem=' '&gt;  &lt;originalText&gt;&lt;reference value=' '/&gt;&lt;/originalText&gt;   &lt;/code&gt;</w:t>
        </w:r>
        <w:r w:rsidR="00230C06">
          <w:rPr>
            <w:noProof/>
            <w:webHidden/>
          </w:rPr>
          <w:tab/>
        </w:r>
        <w:r w:rsidR="00230C06">
          <w:rPr>
            <w:noProof/>
            <w:webHidden/>
          </w:rPr>
          <w:fldChar w:fldCharType="begin"/>
        </w:r>
        <w:r w:rsidR="00230C06">
          <w:rPr>
            <w:noProof/>
            <w:webHidden/>
          </w:rPr>
          <w:instrText xml:space="preserve"> PAGEREF _Toc441142198 \h </w:instrText>
        </w:r>
        <w:r w:rsidR="00230C06">
          <w:rPr>
            <w:noProof/>
            <w:webHidden/>
          </w:rPr>
        </w:r>
        <w:r w:rsidR="00230C06">
          <w:rPr>
            <w:noProof/>
            <w:webHidden/>
          </w:rPr>
          <w:fldChar w:fldCharType="separate"/>
        </w:r>
        <w:r w:rsidR="00230C06">
          <w:rPr>
            <w:noProof/>
            <w:webHidden/>
          </w:rPr>
          <w:t>177</w:t>
        </w:r>
        <w:r w:rsidR="00230C06">
          <w:rPr>
            <w:noProof/>
            <w:webHidden/>
          </w:rPr>
          <w:fldChar w:fldCharType="end"/>
        </w:r>
      </w:hyperlink>
    </w:p>
    <w:p w14:paraId="050EA554" w14:textId="1BA69092" w:rsidR="00230C06" w:rsidRDefault="00FF2B1E">
      <w:pPr>
        <w:pStyle w:val="TOC5"/>
        <w:tabs>
          <w:tab w:val="left" w:pos="2592"/>
        </w:tabs>
        <w:rPr>
          <w:rFonts w:asciiTheme="minorHAnsi" w:eastAsiaTheme="minorEastAsia" w:hAnsiTheme="minorHAnsi" w:cstheme="minorBidi"/>
          <w:noProof/>
          <w:sz w:val="22"/>
          <w:szCs w:val="22"/>
        </w:rPr>
      </w:pPr>
      <w:hyperlink w:anchor="_Toc441142199" w:history="1">
        <w:r w:rsidR="00230C06" w:rsidRPr="00B14BFE">
          <w:rPr>
            <w:rStyle w:val="Hyperlink"/>
            <w:noProof/>
          </w:rPr>
          <w:t>6.3.4.15.8</w:t>
        </w:r>
        <w:r w:rsidR="00230C06">
          <w:rPr>
            <w:rFonts w:asciiTheme="minorHAnsi" w:eastAsiaTheme="minorEastAsia" w:hAnsiTheme="minorHAnsi" w:cstheme="minorBidi"/>
            <w:noProof/>
            <w:sz w:val="22"/>
            <w:szCs w:val="22"/>
          </w:rPr>
          <w:tab/>
        </w:r>
        <w:r w:rsidR="00230C06" w:rsidRPr="00B14BFE">
          <w:rPr>
            <w:rStyle w:val="Hyperlink"/>
            <w:noProof/>
          </w:rPr>
          <w:t>&lt;!-- zero to many &lt;entryRelationship&gt; elements containing reactions --&gt;</w:t>
        </w:r>
        <w:r w:rsidR="00230C06">
          <w:rPr>
            <w:noProof/>
            <w:webHidden/>
          </w:rPr>
          <w:tab/>
        </w:r>
        <w:r w:rsidR="00230C06">
          <w:rPr>
            <w:noProof/>
            <w:webHidden/>
          </w:rPr>
          <w:fldChar w:fldCharType="begin"/>
        </w:r>
        <w:r w:rsidR="00230C06">
          <w:rPr>
            <w:noProof/>
            <w:webHidden/>
          </w:rPr>
          <w:instrText xml:space="preserve"> PAGEREF _Toc441142199 \h </w:instrText>
        </w:r>
        <w:r w:rsidR="00230C06">
          <w:rPr>
            <w:noProof/>
            <w:webHidden/>
          </w:rPr>
        </w:r>
        <w:r w:rsidR="00230C06">
          <w:rPr>
            <w:noProof/>
            <w:webHidden/>
          </w:rPr>
          <w:fldChar w:fldCharType="separate"/>
        </w:r>
        <w:r w:rsidR="00230C06">
          <w:rPr>
            <w:noProof/>
            <w:webHidden/>
          </w:rPr>
          <w:t>177</w:t>
        </w:r>
        <w:r w:rsidR="00230C06">
          <w:rPr>
            <w:noProof/>
            <w:webHidden/>
          </w:rPr>
          <w:fldChar w:fldCharType="end"/>
        </w:r>
      </w:hyperlink>
    </w:p>
    <w:p w14:paraId="1DE93B71" w14:textId="3721293B" w:rsidR="00230C06" w:rsidRDefault="00FF2B1E">
      <w:pPr>
        <w:pStyle w:val="TOC5"/>
        <w:tabs>
          <w:tab w:val="left" w:pos="2592"/>
        </w:tabs>
        <w:rPr>
          <w:rFonts w:asciiTheme="minorHAnsi" w:eastAsiaTheme="minorEastAsia" w:hAnsiTheme="minorHAnsi" w:cstheme="minorBidi"/>
          <w:noProof/>
          <w:sz w:val="22"/>
          <w:szCs w:val="22"/>
        </w:rPr>
      </w:pPr>
      <w:hyperlink w:anchor="_Toc441142200" w:history="1">
        <w:r w:rsidR="00230C06" w:rsidRPr="00B14BFE">
          <w:rPr>
            <w:rStyle w:val="Hyperlink"/>
            <w:noProof/>
          </w:rPr>
          <w:t>6.3.4.15.9</w:t>
        </w:r>
        <w:r w:rsidR="00230C06">
          <w:rPr>
            <w:rFonts w:asciiTheme="minorHAnsi" w:eastAsiaTheme="minorEastAsia" w:hAnsiTheme="minorHAnsi" w:cstheme="minorBidi"/>
            <w:noProof/>
            <w:sz w:val="22"/>
            <w:szCs w:val="22"/>
          </w:rPr>
          <w:tab/>
        </w:r>
        <w:r w:rsidR="00230C06" w:rsidRPr="00B14BFE">
          <w:rPr>
            <w:rStyle w:val="Hyperlink"/>
            <w:noProof/>
          </w:rPr>
          <w:t>&lt;entryRelationship typeCode='MFST'&gt;</w:t>
        </w:r>
        <w:r w:rsidR="00230C06">
          <w:rPr>
            <w:noProof/>
            <w:webHidden/>
          </w:rPr>
          <w:tab/>
        </w:r>
        <w:r w:rsidR="00230C06">
          <w:rPr>
            <w:noProof/>
            <w:webHidden/>
          </w:rPr>
          <w:fldChar w:fldCharType="begin"/>
        </w:r>
        <w:r w:rsidR="00230C06">
          <w:rPr>
            <w:noProof/>
            <w:webHidden/>
          </w:rPr>
          <w:instrText xml:space="preserve"> PAGEREF _Toc441142200 \h </w:instrText>
        </w:r>
        <w:r w:rsidR="00230C06">
          <w:rPr>
            <w:noProof/>
            <w:webHidden/>
          </w:rPr>
        </w:r>
        <w:r w:rsidR="00230C06">
          <w:rPr>
            <w:noProof/>
            <w:webHidden/>
          </w:rPr>
          <w:fldChar w:fldCharType="separate"/>
        </w:r>
        <w:r w:rsidR="00230C06">
          <w:rPr>
            <w:noProof/>
            <w:webHidden/>
          </w:rPr>
          <w:t>177</w:t>
        </w:r>
        <w:r w:rsidR="00230C06">
          <w:rPr>
            <w:noProof/>
            <w:webHidden/>
          </w:rPr>
          <w:fldChar w:fldCharType="end"/>
        </w:r>
      </w:hyperlink>
    </w:p>
    <w:p w14:paraId="179A332C" w14:textId="01BB7914" w:rsidR="00230C06" w:rsidRDefault="00FF2B1E">
      <w:pPr>
        <w:pStyle w:val="TOC5"/>
        <w:tabs>
          <w:tab w:val="left" w:pos="2592"/>
        </w:tabs>
        <w:rPr>
          <w:rFonts w:asciiTheme="minorHAnsi" w:eastAsiaTheme="minorEastAsia" w:hAnsiTheme="minorHAnsi" w:cstheme="minorBidi"/>
          <w:noProof/>
          <w:sz w:val="22"/>
          <w:szCs w:val="22"/>
        </w:rPr>
      </w:pPr>
      <w:hyperlink w:anchor="_Toc441142201" w:history="1">
        <w:r w:rsidR="00230C06" w:rsidRPr="00B14BFE">
          <w:rPr>
            <w:rStyle w:val="Hyperlink"/>
            <w:noProof/>
          </w:rPr>
          <w:t>6.3.4.15.10</w:t>
        </w:r>
        <w:r w:rsidR="00230C06">
          <w:rPr>
            <w:rFonts w:asciiTheme="minorHAnsi" w:eastAsiaTheme="minorEastAsia" w:hAnsiTheme="minorHAnsi" w:cstheme="minorBidi"/>
            <w:noProof/>
            <w:sz w:val="22"/>
            <w:szCs w:val="22"/>
          </w:rPr>
          <w:tab/>
        </w:r>
        <w:r w:rsidR="00230C06" w:rsidRPr="00B14BFE">
          <w:rPr>
            <w:rStyle w:val="Hyperlink"/>
            <w:noProof/>
          </w:rPr>
          <w:t>&lt;observation classCode='OBS' moodCode='EVN'&gt;  &lt;templateId root='2.16.840.1.113883.10.20.1.54'/&gt;  &lt;templateId root='1.3.6.1.4.1.19376.1.5.3.1.4.5'/&gt;   </w:t>
        </w:r>
        <w:r w:rsidR="00230C06" w:rsidRPr="00B14BFE">
          <w:rPr>
            <w:rStyle w:val="Hyperlink"/>
            <w:rFonts w:ascii="Cambria Math" w:hAnsi="Cambria Math" w:cs="Cambria Math"/>
            <w:noProof/>
          </w:rPr>
          <w:t>∶</w:t>
        </w:r>
        <w:r w:rsidR="00230C06" w:rsidRPr="00B14BFE">
          <w:rPr>
            <w:rStyle w:val="Hyperlink"/>
            <w:noProof/>
          </w:rPr>
          <w:t xml:space="preserve">  &lt;/observation&gt;</w:t>
        </w:r>
        <w:r w:rsidR="00230C06">
          <w:rPr>
            <w:noProof/>
            <w:webHidden/>
          </w:rPr>
          <w:tab/>
        </w:r>
        <w:r w:rsidR="00230C06">
          <w:rPr>
            <w:noProof/>
            <w:webHidden/>
          </w:rPr>
          <w:fldChar w:fldCharType="begin"/>
        </w:r>
        <w:r w:rsidR="00230C06">
          <w:rPr>
            <w:noProof/>
            <w:webHidden/>
          </w:rPr>
          <w:instrText xml:space="preserve"> PAGEREF _Toc441142201 \h </w:instrText>
        </w:r>
        <w:r w:rsidR="00230C06">
          <w:rPr>
            <w:noProof/>
            <w:webHidden/>
          </w:rPr>
        </w:r>
        <w:r w:rsidR="00230C06">
          <w:rPr>
            <w:noProof/>
            <w:webHidden/>
          </w:rPr>
          <w:fldChar w:fldCharType="separate"/>
        </w:r>
        <w:r w:rsidR="00230C06">
          <w:rPr>
            <w:noProof/>
            <w:webHidden/>
          </w:rPr>
          <w:t>178</w:t>
        </w:r>
        <w:r w:rsidR="00230C06">
          <w:rPr>
            <w:noProof/>
            <w:webHidden/>
          </w:rPr>
          <w:fldChar w:fldCharType="end"/>
        </w:r>
      </w:hyperlink>
    </w:p>
    <w:p w14:paraId="11A9DFA7" w14:textId="4D015607" w:rsidR="00230C06" w:rsidRDefault="00FF2B1E">
      <w:pPr>
        <w:pStyle w:val="TOC5"/>
        <w:tabs>
          <w:tab w:val="left" w:pos="2592"/>
        </w:tabs>
        <w:rPr>
          <w:rFonts w:asciiTheme="minorHAnsi" w:eastAsiaTheme="minorEastAsia" w:hAnsiTheme="minorHAnsi" w:cstheme="minorBidi"/>
          <w:noProof/>
          <w:sz w:val="22"/>
          <w:szCs w:val="22"/>
        </w:rPr>
      </w:pPr>
      <w:hyperlink w:anchor="_Toc441142202" w:history="1">
        <w:r w:rsidR="00230C06" w:rsidRPr="00B14BFE">
          <w:rPr>
            <w:rStyle w:val="Hyperlink"/>
            <w:noProof/>
          </w:rPr>
          <w:t>6.3.4.15.11</w:t>
        </w:r>
        <w:r w:rsidR="00230C06">
          <w:rPr>
            <w:rFonts w:asciiTheme="minorHAnsi" w:eastAsiaTheme="minorEastAsia" w:hAnsiTheme="minorHAnsi" w:cstheme="minorBidi"/>
            <w:noProof/>
            <w:sz w:val="22"/>
            <w:szCs w:val="22"/>
          </w:rPr>
          <w:tab/>
        </w:r>
        <w:r w:rsidR="00230C06" w:rsidRPr="00B14BFE">
          <w:rPr>
            <w:rStyle w:val="Hyperlink"/>
            <w:noProof/>
          </w:rPr>
          <w:t>&lt;!-- zero or one &lt;entryRelationship typeCode='SUBJ' inversionInd='true'&gt; elements containing severity --&gt;</w:t>
        </w:r>
        <w:r w:rsidR="00230C06">
          <w:rPr>
            <w:noProof/>
            <w:webHidden/>
          </w:rPr>
          <w:tab/>
        </w:r>
        <w:r w:rsidR="00230C06">
          <w:rPr>
            <w:noProof/>
            <w:webHidden/>
          </w:rPr>
          <w:fldChar w:fldCharType="begin"/>
        </w:r>
        <w:r w:rsidR="00230C06">
          <w:rPr>
            <w:noProof/>
            <w:webHidden/>
          </w:rPr>
          <w:instrText xml:space="preserve"> PAGEREF _Toc441142202 \h </w:instrText>
        </w:r>
        <w:r w:rsidR="00230C06">
          <w:rPr>
            <w:noProof/>
            <w:webHidden/>
          </w:rPr>
        </w:r>
        <w:r w:rsidR="00230C06">
          <w:rPr>
            <w:noProof/>
            <w:webHidden/>
          </w:rPr>
          <w:fldChar w:fldCharType="separate"/>
        </w:r>
        <w:r w:rsidR="00230C06">
          <w:rPr>
            <w:noProof/>
            <w:webHidden/>
          </w:rPr>
          <w:t>178</w:t>
        </w:r>
        <w:r w:rsidR="00230C06">
          <w:rPr>
            <w:noProof/>
            <w:webHidden/>
          </w:rPr>
          <w:fldChar w:fldCharType="end"/>
        </w:r>
      </w:hyperlink>
    </w:p>
    <w:p w14:paraId="3CF5B3C7" w14:textId="1E6317EB" w:rsidR="00230C06" w:rsidRDefault="00FF2B1E">
      <w:pPr>
        <w:pStyle w:val="TOC5"/>
        <w:tabs>
          <w:tab w:val="left" w:pos="2592"/>
        </w:tabs>
        <w:rPr>
          <w:rFonts w:asciiTheme="minorHAnsi" w:eastAsiaTheme="minorEastAsia" w:hAnsiTheme="minorHAnsi" w:cstheme="minorBidi"/>
          <w:noProof/>
          <w:sz w:val="22"/>
          <w:szCs w:val="22"/>
        </w:rPr>
      </w:pPr>
      <w:hyperlink w:anchor="_Toc441142203" w:history="1">
        <w:r w:rsidR="00230C06" w:rsidRPr="00B14BFE">
          <w:rPr>
            <w:rStyle w:val="Hyperlink"/>
            <w:noProof/>
          </w:rPr>
          <w:t>6.3.4.15.12</w:t>
        </w:r>
        <w:r w:rsidR="00230C06">
          <w:rPr>
            <w:rFonts w:asciiTheme="minorHAnsi" w:eastAsiaTheme="minorEastAsia" w:hAnsiTheme="minorHAnsi" w:cstheme="minorBidi"/>
            <w:noProof/>
            <w:sz w:val="22"/>
            <w:szCs w:val="22"/>
          </w:rPr>
          <w:tab/>
        </w:r>
        <w:r w:rsidR="00230C06" w:rsidRPr="00B14BFE">
          <w:rPr>
            <w:rStyle w:val="Hyperlink"/>
            <w:noProof/>
          </w:rPr>
          <w:t>&lt;!-- zero or one &lt;entryRelationship typeCode='REFR' inversionInd='false'&gt; elements containing clinical status --&gt;</w:t>
        </w:r>
        <w:r w:rsidR="00230C06">
          <w:rPr>
            <w:noProof/>
            <w:webHidden/>
          </w:rPr>
          <w:tab/>
        </w:r>
        <w:r w:rsidR="00230C06">
          <w:rPr>
            <w:noProof/>
            <w:webHidden/>
          </w:rPr>
          <w:fldChar w:fldCharType="begin"/>
        </w:r>
        <w:r w:rsidR="00230C06">
          <w:rPr>
            <w:noProof/>
            <w:webHidden/>
          </w:rPr>
          <w:instrText xml:space="preserve"> PAGEREF _Toc441142203 \h </w:instrText>
        </w:r>
        <w:r w:rsidR="00230C06">
          <w:rPr>
            <w:noProof/>
            <w:webHidden/>
          </w:rPr>
        </w:r>
        <w:r w:rsidR="00230C06">
          <w:rPr>
            <w:noProof/>
            <w:webHidden/>
          </w:rPr>
          <w:fldChar w:fldCharType="separate"/>
        </w:r>
        <w:r w:rsidR="00230C06">
          <w:rPr>
            <w:noProof/>
            <w:webHidden/>
          </w:rPr>
          <w:t>178</w:t>
        </w:r>
        <w:r w:rsidR="00230C06">
          <w:rPr>
            <w:noProof/>
            <w:webHidden/>
          </w:rPr>
          <w:fldChar w:fldCharType="end"/>
        </w:r>
      </w:hyperlink>
    </w:p>
    <w:p w14:paraId="38FEB648" w14:textId="48919F8B" w:rsidR="00230C06" w:rsidRDefault="00FF2B1E">
      <w:pPr>
        <w:pStyle w:val="TOC5"/>
        <w:tabs>
          <w:tab w:val="left" w:pos="2592"/>
        </w:tabs>
        <w:rPr>
          <w:rFonts w:asciiTheme="minorHAnsi" w:eastAsiaTheme="minorEastAsia" w:hAnsiTheme="minorHAnsi" w:cstheme="minorBidi"/>
          <w:noProof/>
          <w:sz w:val="22"/>
          <w:szCs w:val="22"/>
        </w:rPr>
      </w:pPr>
      <w:hyperlink w:anchor="_Toc441142204" w:history="1">
        <w:r w:rsidR="00230C06" w:rsidRPr="00B14BFE">
          <w:rPr>
            <w:rStyle w:val="Hyperlink"/>
            <w:noProof/>
          </w:rPr>
          <w:t>6.3.4.15.13</w:t>
        </w:r>
        <w:r w:rsidR="00230C06">
          <w:rPr>
            <w:rFonts w:asciiTheme="minorHAnsi" w:eastAsiaTheme="minorEastAsia" w:hAnsiTheme="minorHAnsi" w:cstheme="minorBidi"/>
            <w:noProof/>
            <w:sz w:val="22"/>
            <w:szCs w:val="22"/>
          </w:rPr>
          <w:tab/>
        </w:r>
        <w:r w:rsidR="00230C06" w:rsidRPr="00B14BFE">
          <w:rPr>
            <w:rStyle w:val="Hyperlink"/>
            <w:noProof/>
          </w:rPr>
          <w:t>&lt;!-- zero to many &lt;entryRelationship typeCode='SUBJ' inversionInd='true'&gt; element containing comments --&gt;</w:t>
        </w:r>
        <w:r w:rsidR="00230C06">
          <w:rPr>
            <w:noProof/>
            <w:webHidden/>
          </w:rPr>
          <w:tab/>
        </w:r>
        <w:r w:rsidR="00230C06">
          <w:rPr>
            <w:noProof/>
            <w:webHidden/>
          </w:rPr>
          <w:fldChar w:fldCharType="begin"/>
        </w:r>
        <w:r w:rsidR="00230C06">
          <w:rPr>
            <w:noProof/>
            <w:webHidden/>
          </w:rPr>
          <w:instrText xml:space="preserve"> PAGEREF _Toc441142204 \h </w:instrText>
        </w:r>
        <w:r w:rsidR="00230C06">
          <w:rPr>
            <w:noProof/>
            <w:webHidden/>
          </w:rPr>
        </w:r>
        <w:r w:rsidR="00230C06">
          <w:rPr>
            <w:noProof/>
            <w:webHidden/>
          </w:rPr>
          <w:fldChar w:fldCharType="separate"/>
        </w:r>
        <w:r w:rsidR="00230C06">
          <w:rPr>
            <w:noProof/>
            <w:webHidden/>
          </w:rPr>
          <w:t>178</w:t>
        </w:r>
        <w:r w:rsidR="00230C06">
          <w:rPr>
            <w:noProof/>
            <w:webHidden/>
          </w:rPr>
          <w:fldChar w:fldCharType="end"/>
        </w:r>
      </w:hyperlink>
    </w:p>
    <w:p w14:paraId="1EA3AB98" w14:textId="12B4EF7F" w:rsidR="00230C06" w:rsidRDefault="00FF2B1E">
      <w:pPr>
        <w:pStyle w:val="TOC4"/>
        <w:tabs>
          <w:tab w:val="left" w:pos="2160"/>
        </w:tabs>
        <w:rPr>
          <w:rFonts w:asciiTheme="minorHAnsi" w:eastAsiaTheme="minorEastAsia" w:hAnsiTheme="minorHAnsi" w:cstheme="minorBidi"/>
          <w:noProof/>
          <w:sz w:val="22"/>
          <w:szCs w:val="22"/>
        </w:rPr>
      </w:pPr>
      <w:hyperlink w:anchor="_Toc441142205" w:history="1">
        <w:r w:rsidR="00230C06" w:rsidRPr="00B14BFE">
          <w:rPr>
            <w:rStyle w:val="Hyperlink"/>
            <w:noProof/>
          </w:rPr>
          <w:t>6.3.4.16</w:t>
        </w:r>
        <w:r w:rsidR="00230C06">
          <w:rPr>
            <w:rFonts w:asciiTheme="minorHAnsi" w:eastAsiaTheme="minorEastAsia" w:hAnsiTheme="minorHAnsi" w:cstheme="minorBidi"/>
            <w:noProof/>
            <w:sz w:val="22"/>
            <w:szCs w:val="22"/>
          </w:rPr>
          <w:tab/>
        </w:r>
        <w:r w:rsidR="00230C06" w:rsidRPr="00B14BFE">
          <w:rPr>
            <w:rStyle w:val="Hyperlink"/>
            <w:noProof/>
          </w:rPr>
          <w:t>Medications 1.3.6.1.4.1.19376.1.5.3.1.4.7</w:t>
        </w:r>
        <w:r w:rsidR="00230C06">
          <w:rPr>
            <w:noProof/>
            <w:webHidden/>
          </w:rPr>
          <w:tab/>
        </w:r>
        <w:r w:rsidR="00230C06">
          <w:rPr>
            <w:noProof/>
            <w:webHidden/>
          </w:rPr>
          <w:fldChar w:fldCharType="begin"/>
        </w:r>
        <w:r w:rsidR="00230C06">
          <w:rPr>
            <w:noProof/>
            <w:webHidden/>
          </w:rPr>
          <w:instrText xml:space="preserve"> PAGEREF _Toc441142205 \h </w:instrText>
        </w:r>
        <w:r w:rsidR="00230C06">
          <w:rPr>
            <w:noProof/>
            <w:webHidden/>
          </w:rPr>
        </w:r>
        <w:r w:rsidR="00230C06">
          <w:rPr>
            <w:noProof/>
            <w:webHidden/>
          </w:rPr>
          <w:fldChar w:fldCharType="separate"/>
        </w:r>
        <w:r w:rsidR="00230C06">
          <w:rPr>
            <w:noProof/>
            <w:webHidden/>
          </w:rPr>
          <w:t>178</w:t>
        </w:r>
        <w:r w:rsidR="00230C06">
          <w:rPr>
            <w:noProof/>
            <w:webHidden/>
          </w:rPr>
          <w:fldChar w:fldCharType="end"/>
        </w:r>
      </w:hyperlink>
    </w:p>
    <w:p w14:paraId="07FAABFB" w14:textId="4279BCFD" w:rsidR="00230C06" w:rsidRDefault="00FF2B1E">
      <w:pPr>
        <w:pStyle w:val="TOC5"/>
        <w:tabs>
          <w:tab w:val="left" w:pos="2592"/>
        </w:tabs>
        <w:rPr>
          <w:rFonts w:asciiTheme="minorHAnsi" w:eastAsiaTheme="minorEastAsia" w:hAnsiTheme="minorHAnsi" w:cstheme="minorBidi"/>
          <w:noProof/>
          <w:sz w:val="22"/>
          <w:szCs w:val="22"/>
        </w:rPr>
      </w:pPr>
      <w:hyperlink w:anchor="_Toc441142206" w:history="1">
        <w:r w:rsidR="00230C06" w:rsidRPr="00B14BFE">
          <w:rPr>
            <w:rStyle w:val="Hyperlink"/>
            <w:noProof/>
          </w:rPr>
          <w:t>6.3.4.16.1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_Toc441142206 \h </w:instrText>
        </w:r>
        <w:r w:rsidR="00230C06">
          <w:rPr>
            <w:noProof/>
            <w:webHidden/>
          </w:rPr>
        </w:r>
        <w:r w:rsidR="00230C06">
          <w:rPr>
            <w:noProof/>
            <w:webHidden/>
          </w:rPr>
          <w:fldChar w:fldCharType="separate"/>
        </w:r>
        <w:r w:rsidR="00230C06">
          <w:rPr>
            <w:noProof/>
            <w:webHidden/>
          </w:rPr>
          <w:t>179</w:t>
        </w:r>
        <w:r w:rsidR="00230C06">
          <w:rPr>
            <w:noProof/>
            <w:webHidden/>
          </w:rPr>
          <w:fldChar w:fldCharType="end"/>
        </w:r>
      </w:hyperlink>
    </w:p>
    <w:p w14:paraId="36A473C8" w14:textId="5C7C9872" w:rsidR="00230C06" w:rsidRDefault="00FF2B1E">
      <w:pPr>
        <w:pStyle w:val="TOC5"/>
        <w:tabs>
          <w:tab w:val="left" w:pos="2592"/>
        </w:tabs>
        <w:rPr>
          <w:rFonts w:asciiTheme="minorHAnsi" w:eastAsiaTheme="minorEastAsia" w:hAnsiTheme="minorHAnsi" w:cstheme="minorBidi"/>
          <w:noProof/>
          <w:sz w:val="22"/>
          <w:szCs w:val="22"/>
        </w:rPr>
      </w:pPr>
      <w:hyperlink w:anchor="_Toc441142207" w:history="1">
        <w:r w:rsidR="00230C06" w:rsidRPr="00B14BFE">
          <w:rPr>
            <w:rStyle w:val="Hyperlink"/>
            <w:noProof/>
          </w:rPr>
          <w:t>6.3.4.16.2</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_Toc441142207 \h </w:instrText>
        </w:r>
        <w:r w:rsidR="00230C06">
          <w:rPr>
            <w:noProof/>
            <w:webHidden/>
          </w:rPr>
        </w:r>
        <w:r w:rsidR="00230C06">
          <w:rPr>
            <w:noProof/>
            <w:webHidden/>
          </w:rPr>
          <w:fldChar w:fldCharType="separate"/>
        </w:r>
        <w:r w:rsidR="00230C06">
          <w:rPr>
            <w:noProof/>
            <w:webHidden/>
          </w:rPr>
          <w:t>179</w:t>
        </w:r>
        <w:r w:rsidR="00230C06">
          <w:rPr>
            <w:noProof/>
            <w:webHidden/>
          </w:rPr>
          <w:fldChar w:fldCharType="end"/>
        </w:r>
      </w:hyperlink>
    </w:p>
    <w:p w14:paraId="5DFA90F4" w14:textId="68CF1688" w:rsidR="00230C06" w:rsidRDefault="00FF2B1E">
      <w:pPr>
        <w:pStyle w:val="TOC5"/>
        <w:tabs>
          <w:tab w:val="left" w:pos="2592"/>
        </w:tabs>
        <w:rPr>
          <w:rFonts w:asciiTheme="minorHAnsi" w:eastAsiaTheme="minorEastAsia" w:hAnsiTheme="minorHAnsi" w:cstheme="minorBidi"/>
          <w:noProof/>
          <w:sz w:val="22"/>
          <w:szCs w:val="22"/>
        </w:rPr>
      </w:pPr>
      <w:hyperlink w:anchor="_Toc441142208" w:history="1">
        <w:r w:rsidR="00230C06" w:rsidRPr="00B14BFE">
          <w:rPr>
            <w:rStyle w:val="Hyperlink"/>
            <w:noProof/>
          </w:rPr>
          <w:t>6.3.4.16.3</w:t>
        </w:r>
        <w:r w:rsidR="00230C06">
          <w:rPr>
            <w:rFonts w:asciiTheme="minorHAnsi" w:eastAsiaTheme="minorEastAsia" w:hAnsiTheme="minorHAnsi" w:cstheme="minorBidi"/>
            <w:noProof/>
            <w:sz w:val="22"/>
            <w:szCs w:val="22"/>
          </w:rPr>
          <w:tab/>
        </w:r>
        <w:r w:rsidR="00230C06" w:rsidRPr="00B14BFE">
          <w:rPr>
            <w:rStyle w:val="Hyperlink"/>
            <w:noProof/>
          </w:rPr>
          <w:t>&lt;substanceAdministration classCode='SBADM' moodCode='INT|EVN'&gt;</w:t>
        </w:r>
        <w:r w:rsidR="00230C06">
          <w:rPr>
            <w:noProof/>
            <w:webHidden/>
          </w:rPr>
          <w:tab/>
        </w:r>
        <w:r w:rsidR="00230C06">
          <w:rPr>
            <w:noProof/>
            <w:webHidden/>
          </w:rPr>
          <w:fldChar w:fldCharType="begin"/>
        </w:r>
        <w:r w:rsidR="00230C06">
          <w:rPr>
            <w:noProof/>
            <w:webHidden/>
          </w:rPr>
          <w:instrText xml:space="preserve"> PAGEREF _Toc441142208 \h </w:instrText>
        </w:r>
        <w:r w:rsidR="00230C06">
          <w:rPr>
            <w:noProof/>
            <w:webHidden/>
          </w:rPr>
        </w:r>
        <w:r w:rsidR="00230C06">
          <w:rPr>
            <w:noProof/>
            <w:webHidden/>
          </w:rPr>
          <w:fldChar w:fldCharType="separate"/>
        </w:r>
        <w:r w:rsidR="00230C06">
          <w:rPr>
            <w:noProof/>
            <w:webHidden/>
          </w:rPr>
          <w:t>181</w:t>
        </w:r>
        <w:r w:rsidR="00230C06">
          <w:rPr>
            <w:noProof/>
            <w:webHidden/>
          </w:rPr>
          <w:fldChar w:fldCharType="end"/>
        </w:r>
      </w:hyperlink>
    </w:p>
    <w:p w14:paraId="7097BD8D" w14:textId="01C5DDC1" w:rsidR="00230C06" w:rsidRDefault="00FF2B1E">
      <w:pPr>
        <w:pStyle w:val="TOC5"/>
        <w:tabs>
          <w:tab w:val="left" w:pos="2592"/>
        </w:tabs>
        <w:rPr>
          <w:rFonts w:asciiTheme="minorHAnsi" w:eastAsiaTheme="minorEastAsia" w:hAnsiTheme="minorHAnsi" w:cstheme="minorBidi"/>
          <w:noProof/>
          <w:sz w:val="22"/>
          <w:szCs w:val="22"/>
        </w:rPr>
      </w:pPr>
      <w:hyperlink w:anchor="_Toc441142209" w:history="1">
        <w:r w:rsidR="00230C06" w:rsidRPr="00B14BFE">
          <w:rPr>
            <w:rStyle w:val="Hyperlink"/>
            <w:noProof/>
          </w:rPr>
          <w:t>6.3.4.16.4</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root='2.16.840.1.113883.10.20.1.24'/&gt; &lt;templateId root='1.3.6.1.4.1.19376.1.5.3.1.4.7' /&gt;</w:t>
        </w:r>
        <w:r w:rsidR="00230C06">
          <w:rPr>
            <w:noProof/>
            <w:webHidden/>
          </w:rPr>
          <w:tab/>
        </w:r>
        <w:r w:rsidR="00230C06">
          <w:rPr>
            <w:noProof/>
            <w:webHidden/>
          </w:rPr>
          <w:fldChar w:fldCharType="begin"/>
        </w:r>
        <w:r w:rsidR="00230C06">
          <w:rPr>
            <w:noProof/>
            <w:webHidden/>
          </w:rPr>
          <w:instrText xml:space="preserve"> PAGEREF _Toc441142209 \h </w:instrText>
        </w:r>
        <w:r w:rsidR="00230C06">
          <w:rPr>
            <w:noProof/>
            <w:webHidden/>
          </w:rPr>
        </w:r>
        <w:r w:rsidR="00230C06">
          <w:rPr>
            <w:noProof/>
            <w:webHidden/>
          </w:rPr>
          <w:fldChar w:fldCharType="separate"/>
        </w:r>
        <w:r w:rsidR="00230C06">
          <w:rPr>
            <w:noProof/>
            <w:webHidden/>
          </w:rPr>
          <w:t>183</w:t>
        </w:r>
        <w:r w:rsidR="00230C06">
          <w:rPr>
            <w:noProof/>
            <w:webHidden/>
          </w:rPr>
          <w:fldChar w:fldCharType="end"/>
        </w:r>
      </w:hyperlink>
    </w:p>
    <w:p w14:paraId="084FAD0F" w14:textId="02377C58" w:rsidR="00230C06" w:rsidRDefault="00FF2B1E">
      <w:pPr>
        <w:pStyle w:val="TOC5"/>
        <w:tabs>
          <w:tab w:val="left" w:pos="2592"/>
        </w:tabs>
        <w:rPr>
          <w:rFonts w:asciiTheme="minorHAnsi" w:eastAsiaTheme="minorEastAsia" w:hAnsiTheme="minorHAnsi" w:cstheme="minorBidi"/>
          <w:noProof/>
          <w:sz w:val="22"/>
          <w:szCs w:val="22"/>
        </w:rPr>
      </w:pPr>
      <w:hyperlink w:anchor="_Toc441142210" w:history="1">
        <w:r w:rsidR="00230C06" w:rsidRPr="00B14BFE">
          <w:rPr>
            <w:rStyle w:val="Hyperlink"/>
            <w:noProof/>
          </w:rPr>
          <w:t>6.3.4.16.5</w:t>
        </w:r>
        <w:r w:rsidR="00230C06">
          <w:rPr>
            <w:rFonts w:asciiTheme="minorHAnsi" w:eastAsiaTheme="minorEastAsia" w:hAnsiTheme="minorHAnsi" w:cstheme="minorBidi"/>
            <w:noProof/>
            <w:sz w:val="22"/>
            <w:szCs w:val="22"/>
          </w:rPr>
          <w:tab/>
        </w:r>
        <w:r w:rsidR="00230C06" w:rsidRPr="00B14BFE">
          <w:rPr>
            <w:rStyle w:val="Hyperlink"/>
            <w:noProof/>
          </w:rPr>
          <w:t>&lt;templateId root=' ' /&gt;</w:t>
        </w:r>
        <w:r w:rsidR="00230C06">
          <w:rPr>
            <w:noProof/>
            <w:webHidden/>
          </w:rPr>
          <w:tab/>
        </w:r>
        <w:r w:rsidR="00230C06">
          <w:rPr>
            <w:noProof/>
            <w:webHidden/>
          </w:rPr>
          <w:fldChar w:fldCharType="begin"/>
        </w:r>
        <w:r w:rsidR="00230C06">
          <w:rPr>
            <w:noProof/>
            <w:webHidden/>
          </w:rPr>
          <w:instrText xml:space="preserve"> PAGEREF _Toc441142210 \h </w:instrText>
        </w:r>
        <w:r w:rsidR="00230C06">
          <w:rPr>
            <w:noProof/>
            <w:webHidden/>
          </w:rPr>
        </w:r>
        <w:r w:rsidR="00230C06">
          <w:rPr>
            <w:noProof/>
            <w:webHidden/>
          </w:rPr>
          <w:fldChar w:fldCharType="separate"/>
        </w:r>
        <w:r w:rsidR="00230C06">
          <w:rPr>
            <w:noProof/>
            <w:webHidden/>
          </w:rPr>
          <w:t>183</w:t>
        </w:r>
        <w:r w:rsidR="00230C06">
          <w:rPr>
            <w:noProof/>
            <w:webHidden/>
          </w:rPr>
          <w:fldChar w:fldCharType="end"/>
        </w:r>
      </w:hyperlink>
    </w:p>
    <w:p w14:paraId="73AEBC0A" w14:textId="03DAD404" w:rsidR="00230C06" w:rsidRDefault="00FF2B1E">
      <w:pPr>
        <w:pStyle w:val="TOC5"/>
        <w:tabs>
          <w:tab w:val="left" w:pos="2592"/>
        </w:tabs>
        <w:rPr>
          <w:rFonts w:asciiTheme="minorHAnsi" w:eastAsiaTheme="minorEastAsia" w:hAnsiTheme="minorHAnsi" w:cstheme="minorBidi"/>
          <w:noProof/>
          <w:sz w:val="22"/>
          <w:szCs w:val="22"/>
        </w:rPr>
      </w:pPr>
      <w:hyperlink w:anchor="_Toc441142211" w:history="1">
        <w:r w:rsidR="00230C06" w:rsidRPr="00B14BFE">
          <w:rPr>
            <w:rStyle w:val="Hyperlink"/>
            <w:noProof/>
          </w:rPr>
          <w:t>6.3.4.16.6</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_Toc441142211 \h </w:instrText>
        </w:r>
        <w:r w:rsidR="00230C06">
          <w:rPr>
            <w:noProof/>
            <w:webHidden/>
          </w:rPr>
        </w:r>
        <w:r w:rsidR="00230C06">
          <w:rPr>
            <w:noProof/>
            <w:webHidden/>
          </w:rPr>
          <w:fldChar w:fldCharType="separate"/>
        </w:r>
        <w:r w:rsidR="00230C06">
          <w:rPr>
            <w:noProof/>
            <w:webHidden/>
          </w:rPr>
          <w:t>183</w:t>
        </w:r>
        <w:r w:rsidR="00230C06">
          <w:rPr>
            <w:noProof/>
            <w:webHidden/>
          </w:rPr>
          <w:fldChar w:fldCharType="end"/>
        </w:r>
      </w:hyperlink>
    </w:p>
    <w:p w14:paraId="1170B031" w14:textId="26FB2AA8" w:rsidR="00230C06" w:rsidRDefault="00FF2B1E">
      <w:pPr>
        <w:pStyle w:val="TOC5"/>
        <w:tabs>
          <w:tab w:val="left" w:pos="2592"/>
        </w:tabs>
        <w:rPr>
          <w:rFonts w:asciiTheme="minorHAnsi" w:eastAsiaTheme="minorEastAsia" w:hAnsiTheme="minorHAnsi" w:cstheme="minorBidi"/>
          <w:noProof/>
          <w:sz w:val="22"/>
          <w:szCs w:val="22"/>
        </w:rPr>
      </w:pPr>
      <w:hyperlink w:anchor="_Toc441142212" w:history="1">
        <w:r w:rsidR="00230C06" w:rsidRPr="00B14BFE">
          <w:rPr>
            <w:rStyle w:val="Hyperlink"/>
            <w:noProof/>
          </w:rPr>
          <w:t>6.3.4.16.7</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_Toc441142212 \h </w:instrText>
        </w:r>
        <w:r w:rsidR="00230C06">
          <w:rPr>
            <w:noProof/>
            <w:webHidden/>
          </w:rPr>
        </w:r>
        <w:r w:rsidR="00230C06">
          <w:rPr>
            <w:noProof/>
            <w:webHidden/>
          </w:rPr>
          <w:fldChar w:fldCharType="separate"/>
        </w:r>
        <w:r w:rsidR="00230C06">
          <w:rPr>
            <w:noProof/>
            <w:webHidden/>
          </w:rPr>
          <w:t>184</w:t>
        </w:r>
        <w:r w:rsidR="00230C06">
          <w:rPr>
            <w:noProof/>
            <w:webHidden/>
          </w:rPr>
          <w:fldChar w:fldCharType="end"/>
        </w:r>
      </w:hyperlink>
    </w:p>
    <w:p w14:paraId="2B23F249" w14:textId="78529022" w:rsidR="00230C06" w:rsidRDefault="00FF2B1E">
      <w:pPr>
        <w:pStyle w:val="TOC5"/>
        <w:tabs>
          <w:tab w:val="left" w:pos="2592"/>
        </w:tabs>
        <w:rPr>
          <w:rFonts w:asciiTheme="minorHAnsi" w:eastAsiaTheme="minorEastAsia" w:hAnsiTheme="minorHAnsi" w:cstheme="minorBidi"/>
          <w:noProof/>
          <w:sz w:val="22"/>
          <w:szCs w:val="22"/>
        </w:rPr>
      </w:pPr>
      <w:hyperlink w:anchor="_Toc441142213" w:history="1">
        <w:r w:rsidR="00230C06" w:rsidRPr="00B14BFE">
          <w:rPr>
            <w:rStyle w:val="Hyperlink"/>
            <w:noProof/>
          </w:rPr>
          <w:t>6.3.4.16.8</w:t>
        </w:r>
        <w:r w:rsidR="00230C06">
          <w:rPr>
            <w:rFonts w:asciiTheme="minorHAnsi" w:eastAsiaTheme="minorEastAsia" w:hAnsiTheme="minorHAnsi" w:cstheme="minorBidi"/>
            <w:noProof/>
            <w:sz w:val="22"/>
            <w:szCs w:val="22"/>
          </w:rPr>
          <w:tab/>
        </w:r>
        <w:r w:rsidR="00230C06" w:rsidRPr="00B14BFE">
          <w:rPr>
            <w:rStyle w:val="Hyperlink"/>
            <w:noProof/>
          </w:rPr>
          <w:t>&lt;text&gt;&lt;reference value=' '/&gt;&lt;/text&gt;</w:t>
        </w:r>
        <w:r w:rsidR="00230C06">
          <w:rPr>
            <w:noProof/>
            <w:webHidden/>
          </w:rPr>
          <w:tab/>
        </w:r>
        <w:r w:rsidR="00230C06">
          <w:rPr>
            <w:noProof/>
            <w:webHidden/>
          </w:rPr>
          <w:fldChar w:fldCharType="begin"/>
        </w:r>
        <w:r w:rsidR="00230C06">
          <w:rPr>
            <w:noProof/>
            <w:webHidden/>
          </w:rPr>
          <w:instrText xml:space="preserve"> PAGEREF _Toc441142213 \h </w:instrText>
        </w:r>
        <w:r w:rsidR="00230C06">
          <w:rPr>
            <w:noProof/>
            <w:webHidden/>
          </w:rPr>
        </w:r>
        <w:r w:rsidR="00230C06">
          <w:rPr>
            <w:noProof/>
            <w:webHidden/>
          </w:rPr>
          <w:fldChar w:fldCharType="separate"/>
        </w:r>
        <w:r w:rsidR="00230C06">
          <w:rPr>
            <w:noProof/>
            <w:webHidden/>
          </w:rPr>
          <w:t>184</w:t>
        </w:r>
        <w:r w:rsidR="00230C06">
          <w:rPr>
            <w:noProof/>
            <w:webHidden/>
          </w:rPr>
          <w:fldChar w:fldCharType="end"/>
        </w:r>
      </w:hyperlink>
    </w:p>
    <w:p w14:paraId="1D12B3FD" w14:textId="7DE09BE6" w:rsidR="00230C06" w:rsidRDefault="00FF2B1E">
      <w:pPr>
        <w:pStyle w:val="TOC5"/>
        <w:tabs>
          <w:tab w:val="left" w:pos="2592"/>
        </w:tabs>
        <w:rPr>
          <w:rFonts w:asciiTheme="minorHAnsi" w:eastAsiaTheme="minorEastAsia" w:hAnsiTheme="minorHAnsi" w:cstheme="minorBidi"/>
          <w:noProof/>
          <w:sz w:val="22"/>
          <w:szCs w:val="22"/>
        </w:rPr>
      </w:pPr>
      <w:hyperlink w:anchor="_Toc441142214" w:history="1">
        <w:r w:rsidR="00230C06" w:rsidRPr="00B14BFE">
          <w:rPr>
            <w:rStyle w:val="Hyperlink"/>
            <w:noProof/>
          </w:rPr>
          <w:t>6.3.4.16.9</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_Toc441142214 \h </w:instrText>
        </w:r>
        <w:r w:rsidR="00230C06">
          <w:rPr>
            <w:noProof/>
            <w:webHidden/>
          </w:rPr>
        </w:r>
        <w:r w:rsidR="00230C06">
          <w:rPr>
            <w:noProof/>
            <w:webHidden/>
          </w:rPr>
          <w:fldChar w:fldCharType="separate"/>
        </w:r>
        <w:r w:rsidR="00230C06">
          <w:rPr>
            <w:noProof/>
            <w:webHidden/>
          </w:rPr>
          <w:t>184</w:t>
        </w:r>
        <w:r w:rsidR="00230C06">
          <w:rPr>
            <w:noProof/>
            <w:webHidden/>
          </w:rPr>
          <w:fldChar w:fldCharType="end"/>
        </w:r>
      </w:hyperlink>
    </w:p>
    <w:p w14:paraId="718F9FBD" w14:textId="51E3C8C8" w:rsidR="00230C06" w:rsidRDefault="00FF2B1E">
      <w:pPr>
        <w:pStyle w:val="TOC5"/>
        <w:tabs>
          <w:tab w:val="left" w:pos="2592"/>
        </w:tabs>
        <w:rPr>
          <w:rFonts w:asciiTheme="minorHAnsi" w:eastAsiaTheme="minorEastAsia" w:hAnsiTheme="minorHAnsi" w:cstheme="minorBidi"/>
          <w:noProof/>
          <w:sz w:val="22"/>
          <w:szCs w:val="22"/>
        </w:rPr>
      </w:pPr>
      <w:hyperlink w:anchor="_Toc441142215" w:history="1">
        <w:r w:rsidR="00230C06" w:rsidRPr="00B14BFE">
          <w:rPr>
            <w:rStyle w:val="Hyperlink"/>
            <w:noProof/>
          </w:rPr>
          <w:t>6.3.4.16.10</w:t>
        </w:r>
        <w:r w:rsidR="00230C06">
          <w:rPr>
            <w:rFonts w:asciiTheme="minorHAnsi" w:eastAsiaTheme="minorEastAsia" w:hAnsiTheme="minorHAnsi" w:cstheme="minorBidi"/>
            <w:noProof/>
            <w:sz w:val="22"/>
            <w:szCs w:val="22"/>
          </w:rPr>
          <w:tab/>
        </w:r>
        <w:r w:rsidR="00230C06" w:rsidRPr="00B14BFE">
          <w:rPr>
            <w:rStyle w:val="Hyperlink"/>
            <w:noProof/>
          </w:rPr>
          <w:t>&lt;effectiveTime xsi:type='IVL_TS'&gt;</w:t>
        </w:r>
        <w:r w:rsidR="00230C06">
          <w:rPr>
            <w:noProof/>
            <w:webHidden/>
          </w:rPr>
          <w:tab/>
        </w:r>
        <w:r w:rsidR="00230C06">
          <w:rPr>
            <w:noProof/>
            <w:webHidden/>
          </w:rPr>
          <w:fldChar w:fldCharType="begin"/>
        </w:r>
        <w:r w:rsidR="00230C06">
          <w:rPr>
            <w:noProof/>
            <w:webHidden/>
          </w:rPr>
          <w:instrText xml:space="preserve"> PAGEREF _Toc441142215 \h </w:instrText>
        </w:r>
        <w:r w:rsidR="00230C06">
          <w:rPr>
            <w:noProof/>
            <w:webHidden/>
          </w:rPr>
        </w:r>
        <w:r w:rsidR="00230C06">
          <w:rPr>
            <w:noProof/>
            <w:webHidden/>
          </w:rPr>
          <w:fldChar w:fldCharType="separate"/>
        </w:r>
        <w:r w:rsidR="00230C06">
          <w:rPr>
            <w:noProof/>
            <w:webHidden/>
          </w:rPr>
          <w:t>184</w:t>
        </w:r>
        <w:r w:rsidR="00230C06">
          <w:rPr>
            <w:noProof/>
            <w:webHidden/>
          </w:rPr>
          <w:fldChar w:fldCharType="end"/>
        </w:r>
      </w:hyperlink>
    </w:p>
    <w:p w14:paraId="2DF003A8" w14:textId="0220D9E9" w:rsidR="00230C06" w:rsidRDefault="00FF2B1E">
      <w:pPr>
        <w:pStyle w:val="TOC5"/>
        <w:tabs>
          <w:tab w:val="left" w:pos="2592"/>
        </w:tabs>
        <w:rPr>
          <w:rFonts w:asciiTheme="minorHAnsi" w:eastAsiaTheme="minorEastAsia" w:hAnsiTheme="minorHAnsi" w:cstheme="minorBidi"/>
          <w:noProof/>
          <w:sz w:val="22"/>
          <w:szCs w:val="22"/>
        </w:rPr>
      </w:pPr>
      <w:hyperlink w:anchor="_Toc441142216" w:history="1">
        <w:r w:rsidR="00230C06" w:rsidRPr="00B14BFE">
          <w:rPr>
            <w:rStyle w:val="Hyperlink"/>
            <w:noProof/>
          </w:rPr>
          <w:t>6.3.4.16.11</w:t>
        </w:r>
        <w:r w:rsidR="00230C06">
          <w:rPr>
            <w:rFonts w:asciiTheme="minorHAnsi" w:eastAsiaTheme="minorEastAsia" w:hAnsiTheme="minorHAnsi" w:cstheme="minorBidi"/>
            <w:noProof/>
            <w:sz w:val="22"/>
            <w:szCs w:val="22"/>
          </w:rPr>
          <w:tab/>
        </w:r>
        <w:r w:rsidR="00230C06" w:rsidRPr="00B14BFE">
          <w:rPr>
            <w:rStyle w:val="Hyperlink"/>
            <w:noProof/>
          </w:rPr>
          <w:t>&lt;low value=' '/&gt;&lt;high value=' '/&gt; or &lt;width value=’  ‘/&gt; unit=’ ‘/&gt;</w:t>
        </w:r>
        <w:r w:rsidR="00230C06">
          <w:rPr>
            <w:noProof/>
            <w:webHidden/>
          </w:rPr>
          <w:tab/>
        </w:r>
        <w:r w:rsidR="00230C06">
          <w:rPr>
            <w:noProof/>
            <w:webHidden/>
          </w:rPr>
          <w:fldChar w:fldCharType="begin"/>
        </w:r>
        <w:r w:rsidR="00230C06">
          <w:rPr>
            <w:noProof/>
            <w:webHidden/>
          </w:rPr>
          <w:instrText xml:space="preserve"> PAGEREF _Toc441142216 \h </w:instrText>
        </w:r>
        <w:r w:rsidR="00230C06">
          <w:rPr>
            <w:noProof/>
            <w:webHidden/>
          </w:rPr>
        </w:r>
        <w:r w:rsidR="00230C06">
          <w:rPr>
            <w:noProof/>
            <w:webHidden/>
          </w:rPr>
          <w:fldChar w:fldCharType="separate"/>
        </w:r>
        <w:r w:rsidR="00230C06">
          <w:rPr>
            <w:noProof/>
            <w:webHidden/>
          </w:rPr>
          <w:t>184</w:t>
        </w:r>
        <w:r w:rsidR="00230C06">
          <w:rPr>
            <w:noProof/>
            <w:webHidden/>
          </w:rPr>
          <w:fldChar w:fldCharType="end"/>
        </w:r>
      </w:hyperlink>
    </w:p>
    <w:p w14:paraId="6BC91061" w14:textId="5E13B1FB" w:rsidR="00230C06" w:rsidRDefault="00FF2B1E">
      <w:pPr>
        <w:pStyle w:val="TOC5"/>
        <w:tabs>
          <w:tab w:val="left" w:pos="2592"/>
        </w:tabs>
        <w:rPr>
          <w:rFonts w:asciiTheme="minorHAnsi" w:eastAsiaTheme="minorEastAsia" w:hAnsiTheme="minorHAnsi" w:cstheme="minorBidi"/>
          <w:noProof/>
          <w:sz w:val="22"/>
          <w:szCs w:val="22"/>
        </w:rPr>
      </w:pPr>
      <w:hyperlink w:anchor="_Toc441142217" w:history="1">
        <w:r w:rsidR="00230C06" w:rsidRPr="00B14BFE">
          <w:rPr>
            <w:rStyle w:val="Hyperlink"/>
            <w:noProof/>
          </w:rPr>
          <w:t>6.3.4.16.12</w:t>
        </w:r>
        <w:r w:rsidR="00230C06">
          <w:rPr>
            <w:rFonts w:asciiTheme="minorHAnsi" w:eastAsiaTheme="minorEastAsia" w:hAnsiTheme="minorHAnsi" w:cstheme="minorBidi"/>
            <w:noProof/>
            <w:sz w:val="22"/>
            <w:szCs w:val="22"/>
          </w:rPr>
          <w:tab/>
        </w:r>
        <w:r w:rsidR="00230C06" w:rsidRPr="00B14BFE">
          <w:rPr>
            <w:rStyle w:val="Hyperlink"/>
            <w:noProof/>
          </w:rPr>
          <w:t>&lt;effectiveTime operator='A' xsi:type='TS|PIVL_TS|EIVL_TS|PIVL_PPD_TS|SXPR_TS' /&gt;</w:t>
        </w:r>
        <w:r w:rsidR="00230C06">
          <w:rPr>
            <w:noProof/>
            <w:webHidden/>
          </w:rPr>
          <w:tab/>
        </w:r>
        <w:r w:rsidR="00230C06">
          <w:rPr>
            <w:noProof/>
            <w:webHidden/>
          </w:rPr>
          <w:fldChar w:fldCharType="begin"/>
        </w:r>
        <w:r w:rsidR="00230C06">
          <w:rPr>
            <w:noProof/>
            <w:webHidden/>
          </w:rPr>
          <w:instrText xml:space="preserve"> PAGEREF _Toc441142217 \h </w:instrText>
        </w:r>
        <w:r w:rsidR="00230C06">
          <w:rPr>
            <w:noProof/>
            <w:webHidden/>
          </w:rPr>
        </w:r>
        <w:r w:rsidR="00230C06">
          <w:rPr>
            <w:noProof/>
            <w:webHidden/>
          </w:rPr>
          <w:fldChar w:fldCharType="separate"/>
        </w:r>
        <w:r w:rsidR="00230C06">
          <w:rPr>
            <w:noProof/>
            <w:webHidden/>
          </w:rPr>
          <w:t>185</w:t>
        </w:r>
        <w:r w:rsidR="00230C06">
          <w:rPr>
            <w:noProof/>
            <w:webHidden/>
          </w:rPr>
          <w:fldChar w:fldCharType="end"/>
        </w:r>
      </w:hyperlink>
    </w:p>
    <w:p w14:paraId="1B865CF7" w14:textId="718E9C12" w:rsidR="00230C06" w:rsidRDefault="00FF2B1E">
      <w:pPr>
        <w:pStyle w:val="TOC5"/>
        <w:tabs>
          <w:tab w:val="left" w:pos="2592"/>
        </w:tabs>
        <w:rPr>
          <w:rFonts w:asciiTheme="minorHAnsi" w:eastAsiaTheme="minorEastAsia" w:hAnsiTheme="minorHAnsi" w:cstheme="minorBidi"/>
          <w:noProof/>
          <w:sz w:val="22"/>
          <w:szCs w:val="22"/>
        </w:rPr>
      </w:pPr>
      <w:hyperlink w:anchor="_Toc441142218" w:history="1">
        <w:r w:rsidR="00230C06" w:rsidRPr="00B14BFE">
          <w:rPr>
            <w:rStyle w:val="Hyperlink"/>
            <w:noProof/>
          </w:rPr>
          <w:t>6.3.4.16.13</w:t>
        </w:r>
        <w:r w:rsidR="00230C06">
          <w:rPr>
            <w:rFonts w:asciiTheme="minorHAnsi" w:eastAsiaTheme="minorEastAsia" w:hAnsiTheme="minorHAnsi" w:cstheme="minorBidi"/>
            <w:noProof/>
            <w:sz w:val="22"/>
            <w:szCs w:val="22"/>
          </w:rPr>
          <w:tab/>
        </w:r>
        <w:r w:rsidR="00230C06" w:rsidRPr="00B14BFE">
          <w:rPr>
            <w:rStyle w:val="Hyperlink"/>
            <w:noProof/>
          </w:rPr>
          <w:t>&lt;routeCode code=' ' displayName=' ' codeSystem='' codeSystemName=''&gt;</w:t>
        </w:r>
        <w:r w:rsidR="00230C06">
          <w:rPr>
            <w:noProof/>
            <w:webHidden/>
          </w:rPr>
          <w:tab/>
        </w:r>
        <w:r w:rsidR="00230C06">
          <w:rPr>
            <w:noProof/>
            <w:webHidden/>
          </w:rPr>
          <w:fldChar w:fldCharType="begin"/>
        </w:r>
        <w:r w:rsidR="00230C06">
          <w:rPr>
            <w:noProof/>
            <w:webHidden/>
          </w:rPr>
          <w:instrText xml:space="preserve"> PAGEREF _Toc441142218 \h </w:instrText>
        </w:r>
        <w:r w:rsidR="00230C06">
          <w:rPr>
            <w:noProof/>
            <w:webHidden/>
          </w:rPr>
        </w:r>
        <w:r w:rsidR="00230C06">
          <w:rPr>
            <w:noProof/>
            <w:webHidden/>
          </w:rPr>
          <w:fldChar w:fldCharType="separate"/>
        </w:r>
        <w:r w:rsidR="00230C06">
          <w:rPr>
            <w:noProof/>
            <w:webHidden/>
          </w:rPr>
          <w:t>187</w:t>
        </w:r>
        <w:r w:rsidR="00230C06">
          <w:rPr>
            <w:noProof/>
            <w:webHidden/>
          </w:rPr>
          <w:fldChar w:fldCharType="end"/>
        </w:r>
      </w:hyperlink>
    </w:p>
    <w:p w14:paraId="0CA92FCC" w14:textId="19C0F888" w:rsidR="00230C06" w:rsidRDefault="00FF2B1E">
      <w:pPr>
        <w:pStyle w:val="TOC5"/>
        <w:tabs>
          <w:tab w:val="left" w:pos="2592"/>
        </w:tabs>
        <w:rPr>
          <w:rFonts w:asciiTheme="minorHAnsi" w:eastAsiaTheme="minorEastAsia" w:hAnsiTheme="minorHAnsi" w:cstheme="minorBidi"/>
          <w:noProof/>
          <w:sz w:val="22"/>
          <w:szCs w:val="22"/>
        </w:rPr>
      </w:pPr>
      <w:hyperlink w:anchor="_Toc441142219" w:history="1">
        <w:r w:rsidR="00230C06" w:rsidRPr="00B14BFE">
          <w:rPr>
            <w:rStyle w:val="Hyperlink"/>
            <w:noProof/>
          </w:rPr>
          <w:t>6.3.4.16.14</w:t>
        </w:r>
        <w:r w:rsidR="00230C06">
          <w:rPr>
            <w:rFonts w:asciiTheme="minorHAnsi" w:eastAsiaTheme="minorEastAsia" w:hAnsiTheme="minorHAnsi" w:cstheme="minorBidi"/>
            <w:noProof/>
            <w:sz w:val="22"/>
            <w:szCs w:val="22"/>
          </w:rPr>
          <w:tab/>
        </w:r>
        <w:r w:rsidR="00230C06" w:rsidRPr="00B14BFE">
          <w:rPr>
            <w:rStyle w:val="Hyperlink"/>
            <w:noProof/>
          </w:rPr>
          <w:t>&lt;approachSiteCode code=' ' codeSystem=' '&gt;  originalText&gt;&lt;reference value=' '/&gt;&lt;/originalText&gt; &lt;/approachSiteCode&gt;</w:t>
        </w:r>
        <w:r w:rsidR="00230C06">
          <w:rPr>
            <w:noProof/>
            <w:webHidden/>
          </w:rPr>
          <w:tab/>
        </w:r>
        <w:r w:rsidR="00230C06">
          <w:rPr>
            <w:noProof/>
            <w:webHidden/>
          </w:rPr>
          <w:fldChar w:fldCharType="begin"/>
        </w:r>
        <w:r w:rsidR="00230C06">
          <w:rPr>
            <w:noProof/>
            <w:webHidden/>
          </w:rPr>
          <w:instrText xml:space="preserve"> PAGEREF _Toc441142219 \h </w:instrText>
        </w:r>
        <w:r w:rsidR="00230C06">
          <w:rPr>
            <w:noProof/>
            <w:webHidden/>
          </w:rPr>
        </w:r>
        <w:r w:rsidR="00230C06">
          <w:rPr>
            <w:noProof/>
            <w:webHidden/>
          </w:rPr>
          <w:fldChar w:fldCharType="separate"/>
        </w:r>
        <w:r w:rsidR="00230C06">
          <w:rPr>
            <w:noProof/>
            <w:webHidden/>
          </w:rPr>
          <w:t>187</w:t>
        </w:r>
        <w:r w:rsidR="00230C06">
          <w:rPr>
            <w:noProof/>
            <w:webHidden/>
          </w:rPr>
          <w:fldChar w:fldCharType="end"/>
        </w:r>
      </w:hyperlink>
    </w:p>
    <w:p w14:paraId="519B6433" w14:textId="1A4F230A" w:rsidR="00230C06" w:rsidRDefault="00FF2B1E">
      <w:pPr>
        <w:pStyle w:val="TOC5"/>
        <w:tabs>
          <w:tab w:val="left" w:pos="2592"/>
        </w:tabs>
        <w:rPr>
          <w:rFonts w:asciiTheme="minorHAnsi" w:eastAsiaTheme="minorEastAsia" w:hAnsiTheme="minorHAnsi" w:cstheme="minorBidi"/>
          <w:noProof/>
          <w:sz w:val="22"/>
          <w:szCs w:val="22"/>
        </w:rPr>
      </w:pPr>
      <w:hyperlink w:anchor="_Toc441142220" w:history="1">
        <w:r w:rsidR="00230C06" w:rsidRPr="00B14BFE">
          <w:rPr>
            <w:rStyle w:val="Hyperlink"/>
            <w:noProof/>
          </w:rPr>
          <w:t>6.3.4.16.15</w:t>
        </w:r>
        <w:r w:rsidR="00230C06">
          <w:rPr>
            <w:rFonts w:asciiTheme="minorHAnsi" w:eastAsiaTheme="minorEastAsia" w:hAnsiTheme="minorHAnsi" w:cstheme="minorBidi"/>
            <w:noProof/>
            <w:sz w:val="22"/>
            <w:szCs w:val="22"/>
          </w:rPr>
          <w:tab/>
        </w:r>
        <w:r w:rsidR="00230C06" w:rsidRPr="00B14BFE">
          <w:rPr>
            <w:rStyle w:val="Hyperlink"/>
            <w:noProof/>
          </w:rPr>
          <w:t>&lt;doseQuantity&gt; &lt;low value=' ' unit=' '/&gt;&lt;high value=' ' unit=' '/&gt; &lt;/doseQuantity&gt;</w:t>
        </w:r>
        <w:r w:rsidR="00230C06">
          <w:rPr>
            <w:noProof/>
            <w:webHidden/>
          </w:rPr>
          <w:tab/>
        </w:r>
        <w:r w:rsidR="00230C06">
          <w:rPr>
            <w:noProof/>
            <w:webHidden/>
          </w:rPr>
          <w:fldChar w:fldCharType="begin"/>
        </w:r>
        <w:r w:rsidR="00230C06">
          <w:rPr>
            <w:noProof/>
            <w:webHidden/>
          </w:rPr>
          <w:instrText xml:space="preserve"> PAGEREF _Toc441142220 \h </w:instrText>
        </w:r>
        <w:r w:rsidR="00230C06">
          <w:rPr>
            <w:noProof/>
            <w:webHidden/>
          </w:rPr>
        </w:r>
        <w:r w:rsidR="00230C06">
          <w:rPr>
            <w:noProof/>
            <w:webHidden/>
          </w:rPr>
          <w:fldChar w:fldCharType="separate"/>
        </w:r>
        <w:r w:rsidR="00230C06">
          <w:rPr>
            <w:noProof/>
            <w:webHidden/>
          </w:rPr>
          <w:t>187</w:t>
        </w:r>
        <w:r w:rsidR="00230C06">
          <w:rPr>
            <w:noProof/>
            <w:webHidden/>
          </w:rPr>
          <w:fldChar w:fldCharType="end"/>
        </w:r>
      </w:hyperlink>
    </w:p>
    <w:p w14:paraId="515FD01E" w14:textId="3DA25BE3" w:rsidR="00230C06" w:rsidRDefault="00FF2B1E">
      <w:pPr>
        <w:pStyle w:val="TOC5"/>
        <w:tabs>
          <w:tab w:val="left" w:pos="2592"/>
        </w:tabs>
        <w:rPr>
          <w:rFonts w:asciiTheme="minorHAnsi" w:eastAsiaTheme="minorEastAsia" w:hAnsiTheme="minorHAnsi" w:cstheme="minorBidi"/>
          <w:noProof/>
          <w:sz w:val="22"/>
          <w:szCs w:val="22"/>
        </w:rPr>
      </w:pPr>
      <w:hyperlink w:anchor="_Toc441142221" w:history="1">
        <w:r w:rsidR="00230C06" w:rsidRPr="00B14BFE">
          <w:rPr>
            <w:rStyle w:val="Hyperlink"/>
            <w:noProof/>
          </w:rPr>
          <w:t>6.3.4.16.16</w:t>
        </w:r>
        <w:r w:rsidR="00230C06">
          <w:rPr>
            <w:rFonts w:asciiTheme="minorHAnsi" w:eastAsiaTheme="minorEastAsia" w:hAnsiTheme="minorHAnsi" w:cstheme="minorBidi"/>
            <w:noProof/>
            <w:sz w:val="22"/>
            <w:szCs w:val="22"/>
          </w:rPr>
          <w:tab/>
        </w:r>
        <w:r w:rsidR="00230C06" w:rsidRPr="00B14BFE">
          <w:rPr>
            <w:rStyle w:val="Hyperlink"/>
            <w:noProof/>
          </w:rPr>
          <w:t>&lt;low|high value=' '&gt; &lt;translation&gt; &lt;originalText&gt;&lt;reference value=' '/&gt;&lt;/originalText&gt; &lt;/translation&gt;&lt;/low|high &gt;</w:t>
        </w:r>
        <w:r w:rsidR="00230C06">
          <w:rPr>
            <w:noProof/>
            <w:webHidden/>
          </w:rPr>
          <w:tab/>
        </w:r>
        <w:r w:rsidR="00230C06">
          <w:rPr>
            <w:noProof/>
            <w:webHidden/>
          </w:rPr>
          <w:fldChar w:fldCharType="begin"/>
        </w:r>
        <w:r w:rsidR="00230C06">
          <w:rPr>
            <w:noProof/>
            <w:webHidden/>
          </w:rPr>
          <w:instrText xml:space="preserve"> PAGEREF _Toc441142221 \h </w:instrText>
        </w:r>
        <w:r w:rsidR="00230C06">
          <w:rPr>
            <w:noProof/>
            <w:webHidden/>
          </w:rPr>
        </w:r>
        <w:r w:rsidR="00230C06">
          <w:rPr>
            <w:noProof/>
            <w:webHidden/>
          </w:rPr>
          <w:fldChar w:fldCharType="separate"/>
        </w:r>
        <w:r w:rsidR="00230C06">
          <w:rPr>
            <w:noProof/>
            <w:webHidden/>
          </w:rPr>
          <w:t>187</w:t>
        </w:r>
        <w:r w:rsidR="00230C06">
          <w:rPr>
            <w:noProof/>
            <w:webHidden/>
          </w:rPr>
          <w:fldChar w:fldCharType="end"/>
        </w:r>
      </w:hyperlink>
    </w:p>
    <w:p w14:paraId="63BFF5B3" w14:textId="151ACDC3" w:rsidR="00230C06" w:rsidRDefault="00FF2B1E">
      <w:pPr>
        <w:pStyle w:val="TOC5"/>
        <w:tabs>
          <w:tab w:val="left" w:pos="2592"/>
        </w:tabs>
        <w:rPr>
          <w:rFonts w:asciiTheme="minorHAnsi" w:eastAsiaTheme="minorEastAsia" w:hAnsiTheme="minorHAnsi" w:cstheme="minorBidi"/>
          <w:noProof/>
          <w:sz w:val="22"/>
          <w:szCs w:val="22"/>
        </w:rPr>
      </w:pPr>
      <w:hyperlink w:anchor="_Toc441142222" w:history="1">
        <w:r w:rsidR="00230C06" w:rsidRPr="00B14BFE">
          <w:rPr>
            <w:rStyle w:val="Hyperlink"/>
            <w:noProof/>
          </w:rPr>
          <w:t>6.3.4.16.17</w:t>
        </w:r>
        <w:r w:rsidR="00230C06">
          <w:rPr>
            <w:rFonts w:asciiTheme="minorHAnsi" w:eastAsiaTheme="minorEastAsia" w:hAnsiTheme="minorHAnsi" w:cstheme="minorBidi"/>
            <w:noProof/>
            <w:sz w:val="22"/>
            <w:szCs w:val="22"/>
          </w:rPr>
          <w:tab/>
        </w:r>
        <w:r w:rsidR="00230C06" w:rsidRPr="00B14BFE">
          <w:rPr>
            <w:rStyle w:val="Hyperlink"/>
            <w:noProof/>
          </w:rPr>
          <w:t>&lt;rateQuantity&gt;&lt;low value=' ' unit=' '/&gt;&lt;high value=' ' unit=' '/&gt;&lt;/rateQuantity&gt;</w:t>
        </w:r>
        <w:r w:rsidR="00230C06">
          <w:rPr>
            <w:noProof/>
            <w:webHidden/>
          </w:rPr>
          <w:tab/>
        </w:r>
        <w:r w:rsidR="00230C06">
          <w:rPr>
            <w:noProof/>
            <w:webHidden/>
          </w:rPr>
          <w:fldChar w:fldCharType="begin"/>
        </w:r>
        <w:r w:rsidR="00230C06">
          <w:rPr>
            <w:noProof/>
            <w:webHidden/>
          </w:rPr>
          <w:instrText xml:space="preserve"> PAGEREF _Toc441142222 \h </w:instrText>
        </w:r>
        <w:r w:rsidR="00230C06">
          <w:rPr>
            <w:noProof/>
            <w:webHidden/>
          </w:rPr>
        </w:r>
        <w:r w:rsidR="00230C06">
          <w:rPr>
            <w:noProof/>
            <w:webHidden/>
          </w:rPr>
          <w:fldChar w:fldCharType="separate"/>
        </w:r>
        <w:r w:rsidR="00230C06">
          <w:rPr>
            <w:noProof/>
            <w:webHidden/>
          </w:rPr>
          <w:t>187</w:t>
        </w:r>
        <w:r w:rsidR="00230C06">
          <w:rPr>
            <w:noProof/>
            <w:webHidden/>
          </w:rPr>
          <w:fldChar w:fldCharType="end"/>
        </w:r>
      </w:hyperlink>
    </w:p>
    <w:p w14:paraId="5641B5F5" w14:textId="03FE60BA" w:rsidR="00230C06" w:rsidRDefault="00FF2B1E">
      <w:pPr>
        <w:pStyle w:val="TOC5"/>
        <w:tabs>
          <w:tab w:val="left" w:pos="2592"/>
        </w:tabs>
        <w:rPr>
          <w:rFonts w:asciiTheme="minorHAnsi" w:eastAsiaTheme="minorEastAsia" w:hAnsiTheme="minorHAnsi" w:cstheme="minorBidi"/>
          <w:noProof/>
          <w:sz w:val="22"/>
          <w:szCs w:val="22"/>
        </w:rPr>
      </w:pPr>
      <w:hyperlink w:anchor="_Toc441142223" w:history="1">
        <w:r w:rsidR="00230C06" w:rsidRPr="00B14BFE">
          <w:rPr>
            <w:rStyle w:val="Hyperlink"/>
            <w:noProof/>
          </w:rPr>
          <w:t>6.3.4.16.18</w:t>
        </w:r>
        <w:r w:rsidR="00230C06">
          <w:rPr>
            <w:rFonts w:asciiTheme="minorHAnsi" w:eastAsiaTheme="minorEastAsia" w:hAnsiTheme="minorHAnsi" w:cstheme="minorBidi"/>
            <w:noProof/>
            <w:sz w:val="22"/>
            <w:szCs w:val="22"/>
          </w:rPr>
          <w:tab/>
        </w:r>
        <w:r w:rsidR="00230C06" w:rsidRPr="00B14BFE">
          <w:rPr>
            <w:rStyle w:val="Hyperlink"/>
            <w:noProof/>
          </w:rPr>
          <w:t>&lt;consumable&gt;</w:t>
        </w:r>
        <w:r w:rsidR="00230C06">
          <w:rPr>
            <w:noProof/>
            <w:webHidden/>
          </w:rPr>
          <w:tab/>
        </w:r>
        <w:r w:rsidR="00230C06">
          <w:rPr>
            <w:noProof/>
            <w:webHidden/>
          </w:rPr>
          <w:fldChar w:fldCharType="begin"/>
        </w:r>
        <w:r w:rsidR="00230C06">
          <w:rPr>
            <w:noProof/>
            <w:webHidden/>
          </w:rPr>
          <w:instrText xml:space="preserve"> PAGEREF _Toc441142223 \h </w:instrText>
        </w:r>
        <w:r w:rsidR="00230C06">
          <w:rPr>
            <w:noProof/>
            <w:webHidden/>
          </w:rPr>
        </w:r>
        <w:r w:rsidR="00230C06">
          <w:rPr>
            <w:noProof/>
            <w:webHidden/>
          </w:rPr>
          <w:fldChar w:fldCharType="separate"/>
        </w:r>
        <w:r w:rsidR="00230C06">
          <w:rPr>
            <w:noProof/>
            <w:webHidden/>
          </w:rPr>
          <w:t>188</w:t>
        </w:r>
        <w:r w:rsidR="00230C06">
          <w:rPr>
            <w:noProof/>
            <w:webHidden/>
          </w:rPr>
          <w:fldChar w:fldCharType="end"/>
        </w:r>
      </w:hyperlink>
    </w:p>
    <w:p w14:paraId="31EE615B" w14:textId="0DE408C9" w:rsidR="00230C06" w:rsidRDefault="00FF2B1E">
      <w:pPr>
        <w:pStyle w:val="TOC5"/>
        <w:tabs>
          <w:tab w:val="left" w:pos="2592"/>
        </w:tabs>
        <w:rPr>
          <w:rFonts w:asciiTheme="minorHAnsi" w:eastAsiaTheme="minorEastAsia" w:hAnsiTheme="minorHAnsi" w:cstheme="minorBidi"/>
          <w:noProof/>
          <w:sz w:val="22"/>
          <w:szCs w:val="22"/>
        </w:rPr>
      </w:pPr>
      <w:hyperlink w:anchor="_Toc441142224" w:history="1">
        <w:r w:rsidR="00230C06" w:rsidRPr="00B14BFE">
          <w:rPr>
            <w:rStyle w:val="Hyperlink"/>
            <w:noProof/>
          </w:rPr>
          <w:t>6.3.4.16.19</w:t>
        </w:r>
        <w:r w:rsidR="00230C06">
          <w:rPr>
            <w:rFonts w:asciiTheme="minorHAnsi" w:eastAsiaTheme="minorEastAsia" w:hAnsiTheme="minorHAnsi" w:cstheme="minorBidi"/>
            <w:noProof/>
            <w:sz w:val="22"/>
            <w:szCs w:val="22"/>
          </w:rPr>
          <w:tab/>
        </w:r>
        <w:r w:rsidR="00230C06" w:rsidRPr="00B14BFE">
          <w:rPr>
            <w:rStyle w:val="Hyperlink"/>
            <w:noProof/>
          </w:rPr>
          <w:t>&lt;entryRelationship typeCode='REFR'&gt; &amp;nsbp;&lt;templateId root='1.3.6.1.4.1.19376.1.5.3.1.4.7.3'/&gt;</w:t>
        </w:r>
        <w:r w:rsidR="00230C06">
          <w:rPr>
            <w:noProof/>
            <w:webHidden/>
          </w:rPr>
          <w:tab/>
        </w:r>
        <w:r w:rsidR="00230C06">
          <w:rPr>
            <w:noProof/>
            <w:webHidden/>
          </w:rPr>
          <w:fldChar w:fldCharType="begin"/>
        </w:r>
        <w:r w:rsidR="00230C06">
          <w:rPr>
            <w:noProof/>
            <w:webHidden/>
          </w:rPr>
          <w:instrText xml:space="preserve"> PAGEREF _Toc441142224 \h </w:instrText>
        </w:r>
        <w:r w:rsidR="00230C06">
          <w:rPr>
            <w:noProof/>
            <w:webHidden/>
          </w:rPr>
        </w:r>
        <w:r w:rsidR="00230C06">
          <w:rPr>
            <w:noProof/>
            <w:webHidden/>
          </w:rPr>
          <w:fldChar w:fldCharType="separate"/>
        </w:r>
        <w:r w:rsidR="00230C06">
          <w:rPr>
            <w:noProof/>
            <w:webHidden/>
          </w:rPr>
          <w:t>188</w:t>
        </w:r>
        <w:r w:rsidR="00230C06">
          <w:rPr>
            <w:noProof/>
            <w:webHidden/>
          </w:rPr>
          <w:fldChar w:fldCharType="end"/>
        </w:r>
      </w:hyperlink>
    </w:p>
    <w:p w14:paraId="2119A25F" w14:textId="0F64C4F5" w:rsidR="00230C06" w:rsidRDefault="00FF2B1E">
      <w:pPr>
        <w:pStyle w:val="TOC5"/>
        <w:tabs>
          <w:tab w:val="left" w:pos="2592"/>
        </w:tabs>
        <w:rPr>
          <w:rFonts w:asciiTheme="minorHAnsi" w:eastAsiaTheme="minorEastAsia" w:hAnsiTheme="minorHAnsi" w:cstheme="minorBidi"/>
          <w:noProof/>
          <w:sz w:val="22"/>
          <w:szCs w:val="22"/>
        </w:rPr>
      </w:pPr>
      <w:hyperlink w:anchor="_Toc441142225" w:history="1">
        <w:r w:rsidR="00230C06" w:rsidRPr="00B14BFE">
          <w:rPr>
            <w:rStyle w:val="Hyperlink"/>
            <w:noProof/>
          </w:rPr>
          <w:t>6.3.4.16.20</w:t>
        </w:r>
        <w:r w:rsidR="00230C06">
          <w:rPr>
            <w:rFonts w:asciiTheme="minorHAnsi" w:eastAsiaTheme="minorEastAsia" w:hAnsiTheme="minorHAnsi" w:cstheme="minorBidi"/>
            <w:noProof/>
            <w:sz w:val="22"/>
            <w:szCs w:val="22"/>
          </w:rPr>
          <w:tab/>
        </w:r>
        <w:r w:rsidR="00230C06" w:rsidRPr="00B14BFE">
          <w:rPr>
            <w:rStyle w:val="Hyperlink"/>
            <w:noProof/>
          </w:rPr>
          <w:t>&lt;entryRelationship typeCode='COMP'&gt;  &lt;sequenceNumber value=' '&gt;</w:t>
        </w:r>
        <w:r w:rsidR="00230C06">
          <w:rPr>
            <w:noProof/>
            <w:webHidden/>
          </w:rPr>
          <w:tab/>
        </w:r>
        <w:r w:rsidR="00230C06">
          <w:rPr>
            <w:noProof/>
            <w:webHidden/>
          </w:rPr>
          <w:fldChar w:fldCharType="begin"/>
        </w:r>
        <w:r w:rsidR="00230C06">
          <w:rPr>
            <w:noProof/>
            <w:webHidden/>
          </w:rPr>
          <w:instrText xml:space="preserve"> PAGEREF _Toc441142225 \h </w:instrText>
        </w:r>
        <w:r w:rsidR="00230C06">
          <w:rPr>
            <w:noProof/>
            <w:webHidden/>
          </w:rPr>
        </w:r>
        <w:r w:rsidR="00230C06">
          <w:rPr>
            <w:noProof/>
            <w:webHidden/>
          </w:rPr>
          <w:fldChar w:fldCharType="separate"/>
        </w:r>
        <w:r w:rsidR="00230C06">
          <w:rPr>
            <w:noProof/>
            <w:webHidden/>
          </w:rPr>
          <w:t>188</w:t>
        </w:r>
        <w:r w:rsidR="00230C06">
          <w:rPr>
            <w:noProof/>
            <w:webHidden/>
          </w:rPr>
          <w:fldChar w:fldCharType="end"/>
        </w:r>
      </w:hyperlink>
    </w:p>
    <w:p w14:paraId="6F76E6D5" w14:textId="0A52C133" w:rsidR="00230C06" w:rsidRDefault="00FF2B1E">
      <w:pPr>
        <w:pStyle w:val="TOC5"/>
        <w:tabs>
          <w:tab w:val="left" w:pos="2592"/>
        </w:tabs>
        <w:rPr>
          <w:rFonts w:asciiTheme="minorHAnsi" w:eastAsiaTheme="minorEastAsia" w:hAnsiTheme="minorHAnsi" w:cstheme="minorBidi"/>
          <w:noProof/>
          <w:sz w:val="22"/>
          <w:szCs w:val="22"/>
        </w:rPr>
      </w:pPr>
      <w:hyperlink w:anchor="_Toc441142226" w:history="1">
        <w:r w:rsidR="00230C06" w:rsidRPr="00B14BFE">
          <w:rPr>
            <w:rStyle w:val="Hyperlink"/>
            <w:noProof/>
          </w:rPr>
          <w:t>6.3.4.16.21</w:t>
        </w:r>
        <w:r w:rsidR="00230C06">
          <w:rPr>
            <w:rFonts w:asciiTheme="minorHAnsi" w:eastAsiaTheme="minorEastAsia" w:hAnsiTheme="minorHAnsi" w:cstheme="minorBidi"/>
            <w:noProof/>
            <w:sz w:val="22"/>
            <w:szCs w:val="22"/>
          </w:rPr>
          <w:tab/>
        </w:r>
        <w:r w:rsidR="00230C06" w:rsidRPr="00B14BFE">
          <w:rPr>
            <w:rStyle w:val="Hyperlink"/>
            <w:noProof/>
          </w:rPr>
          <w:t>&lt;entryRelationship typeCode='SUBJ' inversionInd='true'/&gt;</w:t>
        </w:r>
        <w:r w:rsidR="00230C06">
          <w:rPr>
            <w:noProof/>
            <w:webHidden/>
          </w:rPr>
          <w:tab/>
        </w:r>
        <w:r w:rsidR="00230C06">
          <w:rPr>
            <w:noProof/>
            <w:webHidden/>
          </w:rPr>
          <w:fldChar w:fldCharType="begin"/>
        </w:r>
        <w:r w:rsidR="00230C06">
          <w:rPr>
            <w:noProof/>
            <w:webHidden/>
          </w:rPr>
          <w:instrText xml:space="preserve"> PAGEREF _Toc441142226 \h </w:instrText>
        </w:r>
        <w:r w:rsidR="00230C06">
          <w:rPr>
            <w:noProof/>
            <w:webHidden/>
          </w:rPr>
        </w:r>
        <w:r w:rsidR="00230C06">
          <w:rPr>
            <w:noProof/>
            <w:webHidden/>
          </w:rPr>
          <w:fldChar w:fldCharType="separate"/>
        </w:r>
        <w:r w:rsidR="00230C06">
          <w:rPr>
            <w:noProof/>
            <w:webHidden/>
          </w:rPr>
          <w:t>188</w:t>
        </w:r>
        <w:r w:rsidR="00230C06">
          <w:rPr>
            <w:noProof/>
            <w:webHidden/>
          </w:rPr>
          <w:fldChar w:fldCharType="end"/>
        </w:r>
      </w:hyperlink>
    </w:p>
    <w:p w14:paraId="3F826ECB" w14:textId="28174320" w:rsidR="00230C06" w:rsidRDefault="00FF2B1E">
      <w:pPr>
        <w:pStyle w:val="TOC5"/>
        <w:tabs>
          <w:tab w:val="left" w:pos="2592"/>
        </w:tabs>
        <w:rPr>
          <w:rFonts w:asciiTheme="minorHAnsi" w:eastAsiaTheme="minorEastAsia" w:hAnsiTheme="minorHAnsi" w:cstheme="minorBidi"/>
          <w:noProof/>
          <w:sz w:val="22"/>
          <w:szCs w:val="22"/>
        </w:rPr>
      </w:pPr>
      <w:hyperlink w:anchor="_Toc441142227" w:history="1">
        <w:r w:rsidR="00230C06" w:rsidRPr="00B14BFE">
          <w:rPr>
            <w:rStyle w:val="Hyperlink"/>
            <w:noProof/>
          </w:rPr>
          <w:t>6.3.4.16.22</w:t>
        </w:r>
        <w:r w:rsidR="00230C06">
          <w:rPr>
            <w:rFonts w:asciiTheme="minorHAnsi" w:eastAsiaTheme="minorEastAsia" w:hAnsiTheme="minorHAnsi" w:cstheme="minorBidi"/>
            <w:noProof/>
            <w:sz w:val="22"/>
            <w:szCs w:val="22"/>
          </w:rPr>
          <w:tab/>
        </w:r>
        <w:r w:rsidR="00230C06" w:rsidRPr="00B14BFE">
          <w:rPr>
            <w:rStyle w:val="Hyperlink"/>
            <w:noProof/>
          </w:rPr>
          <w:t>&lt;entryRelationship typeCode='RSON'&gt;  &lt;act classCode='ACT' moodCode='EVN'&gt;   &lt;templateId root='1.3.6.1.4.1.19376.1.5.3.1.4.4.1'/&gt;   &lt;id root=' ' extension=' '/&gt;  &lt;/act&gt; &lt;/entryRelationship&gt;</w:t>
        </w:r>
        <w:r w:rsidR="00230C06">
          <w:rPr>
            <w:noProof/>
            <w:webHidden/>
          </w:rPr>
          <w:tab/>
        </w:r>
        <w:r w:rsidR="00230C06">
          <w:rPr>
            <w:noProof/>
            <w:webHidden/>
          </w:rPr>
          <w:fldChar w:fldCharType="begin"/>
        </w:r>
        <w:r w:rsidR="00230C06">
          <w:rPr>
            <w:noProof/>
            <w:webHidden/>
          </w:rPr>
          <w:instrText xml:space="preserve"> PAGEREF _Toc441142227 \h </w:instrText>
        </w:r>
        <w:r w:rsidR="00230C06">
          <w:rPr>
            <w:noProof/>
            <w:webHidden/>
          </w:rPr>
        </w:r>
        <w:r w:rsidR="00230C06">
          <w:rPr>
            <w:noProof/>
            <w:webHidden/>
          </w:rPr>
          <w:fldChar w:fldCharType="separate"/>
        </w:r>
        <w:r w:rsidR="00230C06">
          <w:rPr>
            <w:noProof/>
            <w:webHidden/>
          </w:rPr>
          <w:t>188</w:t>
        </w:r>
        <w:r w:rsidR="00230C06">
          <w:rPr>
            <w:noProof/>
            <w:webHidden/>
          </w:rPr>
          <w:fldChar w:fldCharType="end"/>
        </w:r>
      </w:hyperlink>
    </w:p>
    <w:p w14:paraId="09E12D81" w14:textId="2F1CDCCE" w:rsidR="00230C06" w:rsidRDefault="00FF2B1E">
      <w:pPr>
        <w:pStyle w:val="TOC5"/>
        <w:tabs>
          <w:tab w:val="left" w:pos="2592"/>
        </w:tabs>
        <w:rPr>
          <w:rFonts w:asciiTheme="minorHAnsi" w:eastAsiaTheme="minorEastAsia" w:hAnsiTheme="minorHAnsi" w:cstheme="minorBidi"/>
          <w:noProof/>
          <w:sz w:val="22"/>
          <w:szCs w:val="22"/>
        </w:rPr>
      </w:pPr>
      <w:hyperlink w:anchor="_Toc441142228" w:history="1">
        <w:r w:rsidR="00230C06" w:rsidRPr="00B14BFE">
          <w:rPr>
            <w:rStyle w:val="Hyperlink"/>
            <w:noProof/>
          </w:rPr>
          <w:t>6.3.4.16.23</w:t>
        </w:r>
        <w:r w:rsidR="00230C06">
          <w:rPr>
            <w:rFonts w:asciiTheme="minorHAnsi" w:eastAsiaTheme="minorEastAsia" w:hAnsiTheme="minorHAnsi" w:cstheme="minorBidi"/>
            <w:noProof/>
            <w:sz w:val="22"/>
            <w:szCs w:val="22"/>
          </w:rPr>
          <w:tab/>
        </w:r>
        <w:r w:rsidR="00230C06" w:rsidRPr="00B14BFE">
          <w:rPr>
            <w:rStyle w:val="Hyperlink"/>
            <w:noProof/>
          </w:rPr>
          <w:t>&lt;precondition&gt;&lt;criterion&gt;  &lt;text&gt;&lt;reference value=' '&gt;&lt;/text&gt; &lt;/criterion&gt;&lt;/precondition&gt;</w:t>
        </w:r>
        <w:r w:rsidR="00230C06">
          <w:rPr>
            <w:noProof/>
            <w:webHidden/>
          </w:rPr>
          <w:tab/>
        </w:r>
        <w:r w:rsidR="00230C06">
          <w:rPr>
            <w:noProof/>
            <w:webHidden/>
          </w:rPr>
          <w:fldChar w:fldCharType="begin"/>
        </w:r>
        <w:r w:rsidR="00230C06">
          <w:rPr>
            <w:noProof/>
            <w:webHidden/>
          </w:rPr>
          <w:instrText xml:space="preserve"> PAGEREF _Toc441142228 \h </w:instrText>
        </w:r>
        <w:r w:rsidR="00230C06">
          <w:rPr>
            <w:noProof/>
            <w:webHidden/>
          </w:rPr>
        </w:r>
        <w:r w:rsidR="00230C06">
          <w:rPr>
            <w:noProof/>
            <w:webHidden/>
          </w:rPr>
          <w:fldChar w:fldCharType="separate"/>
        </w:r>
        <w:r w:rsidR="00230C06">
          <w:rPr>
            <w:noProof/>
            <w:webHidden/>
          </w:rPr>
          <w:t>189</w:t>
        </w:r>
        <w:r w:rsidR="00230C06">
          <w:rPr>
            <w:noProof/>
            <w:webHidden/>
          </w:rPr>
          <w:fldChar w:fldCharType="end"/>
        </w:r>
      </w:hyperlink>
    </w:p>
    <w:p w14:paraId="1E9B537B" w14:textId="663CA03A" w:rsidR="00230C06" w:rsidRDefault="00FF2B1E">
      <w:pPr>
        <w:pStyle w:val="TOC5"/>
        <w:tabs>
          <w:tab w:val="left" w:pos="2592"/>
        </w:tabs>
        <w:rPr>
          <w:rFonts w:asciiTheme="minorHAnsi" w:eastAsiaTheme="minorEastAsia" w:hAnsiTheme="minorHAnsi" w:cstheme="minorBidi"/>
          <w:noProof/>
          <w:sz w:val="22"/>
          <w:szCs w:val="22"/>
        </w:rPr>
      </w:pPr>
      <w:hyperlink w:anchor="_Toc441142229" w:history="1">
        <w:r w:rsidR="00230C06" w:rsidRPr="00B14BFE">
          <w:rPr>
            <w:rStyle w:val="Hyperlink"/>
            <w:noProof/>
          </w:rPr>
          <w:t>6.3.4.16.24</w:t>
        </w:r>
        <w:r w:rsidR="00230C06">
          <w:rPr>
            <w:rFonts w:asciiTheme="minorHAnsi" w:eastAsiaTheme="minorEastAsia" w:hAnsiTheme="minorHAnsi" w:cstheme="minorBidi"/>
            <w:noProof/>
            <w:sz w:val="22"/>
            <w:szCs w:val="22"/>
          </w:rPr>
          <w:tab/>
        </w:r>
        <w:r w:rsidR="00230C06" w:rsidRPr="00B14BFE">
          <w:rPr>
            <w:rStyle w:val="Hyperlink"/>
            <w:noProof/>
          </w:rPr>
          <w:t>&lt;condition typeCode='PRCN'&gt;  &lt;criterion&gt;   &lt;text&gt;&lt;/text&gt;   &lt;value nullFlavor='UNK'/&gt;   &lt;interpretationCode nullFlavor='UNK'/&gt;  &lt;/criterion&gt; &lt;/condition&gt;</w:t>
        </w:r>
        <w:r w:rsidR="00230C06">
          <w:rPr>
            <w:noProof/>
            <w:webHidden/>
          </w:rPr>
          <w:tab/>
        </w:r>
        <w:r w:rsidR="00230C06">
          <w:rPr>
            <w:noProof/>
            <w:webHidden/>
          </w:rPr>
          <w:fldChar w:fldCharType="begin"/>
        </w:r>
        <w:r w:rsidR="00230C06">
          <w:rPr>
            <w:noProof/>
            <w:webHidden/>
          </w:rPr>
          <w:instrText xml:space="preserve"> PAGEREF _Toc441142229 \h </w:instrText>
        </w:r>
        <w:r w:rsidR="00230C06">
          <w:rPr>
            <w:noProof/>
            <w:webHidden/>
          </w:rPr>
        </w:r>
        <w:r w:rsidR="00230C06">
          <w:rPr>
            <w:noProof/>
            <w:webHidden/>
          </w:rPr>
          <w:fldChar w:fldCharType="separate"/>
        </w:r>
        <w:r w:rsidR="00230C06">
          <w:rPr>
            <w:noProof/>
            <w:webHidden/>
          </w:rPr>
          <w:t>189</w:t>
        </w:r>
        <w:r w:rsidR="00230C06">
          <w:rPr>
            <w:noProof/>
            <w:webHidden/>
          </w:rPr>
          <w:fldChar w:fldCharType="end"/>
        </w:r>
      </w:hyperlink>
    </w:p>
    <w:p w14:paraId="47DE5034" w14:textId="0E6070F4" w:rsidR="00230C06" w:rsidRDefault="00FF2B1E">
      <w:pPr>
        <w:pStyle w:val="TOC4"/>
        <w:tabs>
          <w:tab w:val="left" w:pos="2160"/>
        </w:tabs>
        <w:rPr>
          <w:rFonts w:asciiTheme="minorHAnsi" w:eastAsiaTheme="minorEastAsia" w:hAnsiTheme="minorHAnsi" w:cstheme="minorBidi"/>
          <w:noProof/>
          <w:sz w:val="22"/>
          <w:szCs w:val="22"/>
        </w:rPr>
      </w:pPr>
      <w:hyperlink w:anchor="_Toc441142230" w:history="1">
        <w:r w:rsidR="00230C06" w:rsidRPr="00B14BFE">
          <w:rPr>
            <w:rStyle w:val="Hyperlink"/>
            <w:noProof/>
          </w:rPr>
          <w:t>6.3.4.17</w:t>
        </w:r>
        <w:r w:rsidR="00230C06">
          <w:rPr>
            <w:rFonts w:asciiTheme="minorHAnsi" w:eastAsiaTheme="minorEastAsia" w:hAnsiTheme="minorHAnsi" w:cstheme="minorBidi"/>
            <w:noProof/>
            <w:sz w:val="22"/>
            <w:szCs w:val="22"/>
          </w:rPr>
          <w:tab/>
        </w:r>
        <w:r w:rsidR="00230C06" w:rsidRPr="00B14BFE">
          <w:rPr>
            <w:rStyle w:val="Hyperlink"/>
            <w:noProof/>
          </w:rPr>
          <w:t>Immunizations 1.3.6.1.4.1.19376.1.5.3.1.4.12</w:t>
        </w:r>
        <w:r w:rsidR="00230C06">
          <w:rPr>
            <w:noProof/>
            <w:webHidden/>
          </w:rPr>
          <w:tab/>
        </w:r>
        <w:r w:rsidR="00230C06">
          <w:rPr>
            <w:noProof/>
            <w:webHidden/>
          </w:rPr>
          <w:fldChar w:fldCharType="begin"/>
        </w:r>
        <w:r w:rsidR="00230C06">
          <w:rPr>
            <w:noProof/>
            <w:webHidden/>
          </w:rPr>
          <w:instrText xml:space="preserve"> PAGEREF _Toc441142230 \h </w:instrText>
        </w:r>
        <w:r w:rsidR="00230C06">
          <w:rPr>
            <w:noProof/>
            <w:webHidden/>
          </w:rPr>
        </w:r>
        <w:r w:rsidR="00230C06">
          <w:rPr>
            <w:noProof/>
            <w:webHidden/>
          </w:rPr>
          <w:fldChar w:fldCharType="separate"/>
        </w:r>
        <w:r w:rsidR="00230C06">
          <w:rPr>
            <w:noProof/>
            <w:webHidden/>
          </w:rPr>
          <w:t>189</w:t>
        </w:r>
        <w:r w:rsidR="00230C06">
          <w:rPr>
            <w:noProof/>
            <w:webHidden/>
          </w:rPr>
          <w:fldChar w:fldCharType="end"/>
        </w:r>
      </w:hyperlink>
    </w:p>
    <w:p w14:paraId="36B7AF69" w14:textId="595A0A5A" w:rsidR="00230C06" w:rsidRDefault="00FF2B1E">
      <w:pPr>
        <w:pStyle w:val="TOC5"/>
        <w:tabs>
          <w:tab w:val="left" w:pos="2592"/>
        </w:tabs>
        <w:rPr>
          <w:rFonts w:asciiTheme="minorHAnsi" w:eastAsiaTheme="minorEastAsia" w:hAnsiTheme="minorHAnsi" w:cstheme="minorBidi"/>
          <w:noProof/>
          <w:sz w:val="22"/>
          <w:szCs w:val="22"/>
        </w:rPr>
      </w:pPr>
      <w:hyperlink w:anchor="_Toc441142231" w:history="1">
        <w:r w:rsidR="00230C06" w:rsidRPr="00B14BFE">
          <w:rPr>
            <w:rStyle w:val="Hyperlink"/>
            <w:noProof/>
          </w:rPr>
          <w:t>6.3.4.17.1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_Toc441142231 \h </w:instrText>
        </w:r>
        <w:r w:rsidR="00230C06">
          <w:rPr>
            <w:noProof/>
            <w:webHidden/>
          </w:rPr>
        </w:r>
        <w:r w:rsidR="00230C06">
          <w:rPr>
            <w:noProof/>
            <w:webHidden/>
          </w:rPr>
          <w:fldChar w:fldCharType="separate"/>
        </w:r>
        <w:r w:rsidR="00230C06">
          <w:rPr>
            <w:noProof/>
            <w:webHidden/>
          </w:rPr>
          <w:t>190</w:t>
        </w:r>
        <w:r w:rsidR="00230C06">
          <w:rPr>
            <w:noProof/>
            <w:webHidden/>
          </w:rPr>
          <w:fldChar w:fldCharType="end"/>
        </w:r>
      </w:hyperlink>
    </w:p>
    <w:p w14:paraId="3FD124CA" w14:textId="766D3034" w:rsidR="00230C06" w:rsidRDefault="00FF2B1E">
      <w:pPr>
        <w:pStyle w:val="TOC5"/>
        <w:tabs>
          <w:tab w:val="left" w:pos="2592"/>
        </w:tabs>
        <w:rPr>
          <w:rFonts w:asciiTheme="minorHAnsi" w:eastAsiaTheme="minorEastAsia" w:hAnsiTheme="minorHAnsi" w:cstheme="minorBidi"/>
          <w:noProof/>
          <w:sz w:val="22"/>
          <w:szCs w:val="22"/>
        </w:rPr>
      </w:pPr>
      <w:hyperlink w:anchor="_Toc441142232" w:history="1">
        <w:r w:rsidR="00230C06" w:rsidRPr="00B14BFE">
          <w:rPr>
            <w:rStyle w:val="Hyperlink"/>
            <w:noProof/>
          </w:rPr>
          <w:t>6.3.4.17.2</w:t>
        </w:r>
        <w:r w:rsidR="00230C06">
          <w:rPr>
            <w:rFonts w:asciiTheme="minorHAnsi" w:eastAsiaTheme="minorEastAsia" w:hAnsiTheme="minorHAnsi" w:cstheme="minorBidi"/>
            <w:noProof/>
            <w:sz w:val="22"/>
            <w:szCs w:val="22"/>
          </w:rPr>
          <w:tab/>
        </w:r>
        <w:r w:rsidR="00230C06" w:rsidRPr="00B14BFE">
          <w:rPr>
            <w:rStyle w:val="Hyperlink"/>
            <w:noProof/>
          </w:rPr>
          <w:t>&lt;substanceAdministration typeCode='SBADM' moodCode='EVN' negationInd='true|false'&gt;</w:t>
        </w:r>
        <w:r w:rsidR="00230C06">
          <w:rPr>
            <w:noProof/>
            <w:webHidden/>
          </w:rPr>
          <w:tab/>
        </w:r>
        <w:r w:rsidR="00230C06">
          <w:rPr>
            <w:noProof/>
            <w:webHidden/>
          </w:rPr>
          <w:fldChar w:fldCharType="begin"/>
        </w:r>
        <w:r w:rsidR="00230C06">
          <w:rPr>
            <w:noProof/>
            <w:webHidden/>
          </w:rPr>
          <w:instrText xml:space="preserve"> PAGEREF _Toc441142232 \h </w:instrText>
        </w:r>
        <w:r w:rsidR="00230C06">
          <w:rPr>
            <w:noProof/>
            <w:webHidden/>
          </w:rPr>
        </w:r>
        <w:r w:rsidR="00230C06">
          <w:rPr>
            <w:noProof/>
            <w:webHidden/>
          </w:rPr>
          <w:fldChar w:fldCharType="separate"/>
        </w:r>
        <w:r w:rsidR="00230C06">
          <w:rPr>
            <w:noProof/>
            <w:webHidden/>
          </w:rPr>
          <w:t>190</w:t>
        </w:r>
        <w:r w:rsidR="00230C06">
          <w:rPr>
            <w:noProof/>
            <w:webHidden/>
          </w:rPr>
          <w:fldChar w:fldCharType="end"/>
        </w:r>
      </w:hyperlink>
    </w:p>
    <w:p w14:paraId="557D2476" w14:textId="6C5E8255" w:rsidR="00230C06" w:rsidRDefault="00FF2B1E">
      <w:pPr>
        <w:pStyle w:val="TOC5"/>
        <w:tabs>
          <w:tab w:val="left" w:pos="2592"/>
        </w:tabs>
        <w:rPr>
          <w:rFonts w:asciiTheme="minorHAnsi" w:eastAsiaTheme="minorEastAsia" w:hAnsiTheme="minorHAnsi" w:cstheme="minorBidi"/>
          <w:noProof/>
          <w:sz w:val="22"/>
          <w:szCs w:val="22"/>
        </w:rPr>
      </w:pPr>
      <w:hyperlink w:anchor="_Toc441142233" w:history="1">
        <w:r w:rsidR="00230C06" w:rsidRPr="00B14BFE">
          <w:rPr>
            <w:rStyle w:val="Hyperlink"/>
            <w:noProof/>
          </w:rPr>
          <w:t>6.3.4.17.3</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root='2.16.840.1.113883.10.20.1.24'/&gt; &lt;templateId root='1.3.6.1.4.1.19376.1.5.3.1.4.12'/&gt;</w:t>
        </w:r>
        <w:r w:rsidR="00230C06">
          <w:rPr>
            <w:noProof/>
            <w:webHidden/>
          </w:rPr>
          <w:tab/>
        </w:r>
        <w:r w:rsidR="00230C06">
          <w:rPr>
            <w:noProof/>
            <w:webHidden/>
          </w:rPr>
          <w:fldChar w:fldCharType="begin"/>
        </w:r>
        <w:r w:rsidR="00230C06">
          <w:rPr>
            <w:noProof/>
            <w:webHidden/>
          </w:rPr>
          <w:instrText xml:space="preserve"> PAGEREF _Toc441142233 \h </w:instrText>
        </w:r>
        <w:r w:rsidR="00230C06">
          <w:rPr>
            <w:noProof/>
            <w:webHidden/>
          </w:rPr>
        </w:r>
        <w:r w:rsidR="00230C06">
          <w:rPr>
            <w:noProof/>
            <w:webHidden/>
          </w:rPr>
          <w:fldChar w:fldCharType="separate"/>
        </w:r>
        <w:r w:rsidR="00230C06">
          <w:rPr>
            <w:noProof/>
            <w:webHidden/>
          </w:rPr>
          <w:t>191</w:t>
        </w:r>
        <w:r w:rsidR="00230C06">
          <w:rPr>
            <w:noProof/>
            <w:webHidden/>
          </w:rPr>
          <w:fldChar w:fldCharType="end"/>
        </w:r>
      </w:hyperlink>
    </w:p>
    <w:p w14:paraId="3CEC9CDB" w14:textId="1A8F8D0A" w:rsidR="00230C06" w:rsidRDefault="00FF2B1E">
      <w:pPr>
        <w:pStyle w:val="TOC5"/>
        <w:tabs>
          <w:tab w:val="left" w:pos="2592"/>
        </w:tabs>
        <w:rPr>
          <w:rFonts w:asciiTheme="minorHAnsi" w:eastAsiaTheme="minorEastAsia" w:hAnsiTheme="minorHAnsi" w:cstheme="minorBidi"/>
          <w:noProof/>
          <w:sz w:val="22"/>
          <w:szCs w:val="22"/>
        </w:rPr>
      </w:pPr>
      <w:hyperlink w:anchor="_Toc441142234" w:history="1">
        <w:r w:rsidR="00230C06" w:rsidRPr="00B14BFE">
          <w:rPr>
            <w:rStyle w:val="Hyperlink"/>
            <w:noProof/>
          </w:rPr>
          <w:t>6.3.4.17.4</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_Toc441142234 \h </w:instrText>
        </w:r>
        <w:r w:rsidR="00230C06">
          <w:rPr>
            <w:noProof/>
            <w:webHidden/>
          </w:rPr>
        </w:r>
        <w:r w:rsidR="00230C06">
          <w:rPr>
            <w:noProof/>
            <w:webHidden/>
          </w:rPr>
          <w:fldChar w:fldCharType="separate"/>
        </w:r>
        <w:r w:rsidR="00230C06">
          <w:rPr>
            <w:noProof/>
            <w:webHidden/>
          </w:rPr>
          <w:t>191</w:t>
        </w:r>
        <w:r w:rsidR="00230C06">
          <w:rPr>
            <w:noProof/>
            <w:webHidden/>
          </w:rPr>
          <w:fldChar w:fldCharType="end"/>
        </w:r>
      </w:hyperlink>
    </w:p>
    <w:p w14:paraId="5C4A5D2A" w14:textId="13AE6A71" w:rsidR="00230C06" w:rsidRDefault="00FF2B1E">
      <w:pPr>
        <w:pStyle w:val="TOC5"/>
        <w:tabs>
          <w:tab w:val="left" w:pos="2592"/>
        </w:tabs>
        <w:rPr>
          <w:rFonts w:asciiTheme="minorHAnsi" w:eastAsiaTheme="minorEastAsia" w:hAnsiTheme="minorHAnsi" w:cstheme="minorBidi"/>
          <w:noProof/>
          <w:sz w:val="22"/>
          <w:szCs w:val="22"/>
        </w:rPr>
      </w:pPr>
      <w:hyperlink w:anchor="_Toc441142235" w:history="1">
        <w:r w:rsidR="00230C06" w:rsidRPr="00B14BFE">
          <w:rPr>
            <w:rStyle w:val="Hyperlink"/>
            <w:noProof/>
          </w:rPr>
          <w:t>6.3.4.17.5</w:t>
        </w:r>
        <w:r w:rsidR="00230C06">
          <w:rPr>
            <w:rFonts w:asciiTheme="minorHAnsi" w:eastAsiaTheme="minorEastAsia" w:hAnsiTheme="minorHAnsi" w:cstheme="minorBidi"/>
            <w:noProof/>
            <w:sz w:val="22"/>
            <w:szCs w:val="22"/>
          </w:rPr>
          <w:tab/>
        </w:r>
        <w:r w:rsidR="00230C06" w:rsidRPr="00B14BFE">
          <w:rPr>
            <w:rStyle w:val="Hyperlink"/>
            <w:noProof/>
          </w:rPr>
          <w:t>&lt;code code='IMMUNIZ' codeSystem='2.16.840.1.113883.5.4' codeSystemName='ActCode'/&gt;</w:t>
        </w:r>
        <w:r w:rsidR="00230C06">
          <w:rPr>
            <w:noProof/>
            <w:webHidden/>
          </w:rPr>
          <w:tab/>
        </w:r>
        <w:r w:rsidR="00230C06">
          <w:rPr>
            <w:noProof/>
            <w:webHidden/>
          </w:rPr>
          <w:fldChar w:fldCharType="begin"/>
        </w:r>
        <w:r w:rsidR="00230C06">
          <w:rPr>
            <w:noProof/>
            <w:webHidden/>
          </w:rPr>
          <w:instrText xml:space="preserve"> PAGEREF _Toc441142235 \h </w:instrText>
        </w:r>
        <w:r w:rsidR="00230C06">
          <w:rPr>
            <w:noProof/>
            <w:webHidden/>
          </w:rPr>
        </w:r>
        <w:r w:rsidR="00230C06">
          <w:rPr>
            <w:noProof/>
            <w:webHidden/>
          </w:rPr>
          <w:fldChar w:fldCharType="separate"/>
        </w:r>
        <w:r w:rsidR="00230C06">
          <w:rPr>
            <w:noProof/>
            <w:webHidden/>
          </w:rPr>
          <w:t>191</w:t>
        </w:r>
        <w:r w:rsidR="00230C06">
          <w:rPr>
            <w:noProof/>
            <w:webHidden/>
          </w:rPr>
          <w:fldChar w:fldCharType="end"/>
        </w:r>
      </w:hyperlink>
    </w:p>
    <w:p w14:paraId="2BE50BC5" w14:textId="2CB1E7C9" w:rsidR="00230C06" w:rsidRDefault="00FF2B1E">
      <w:pPr>
        <w:pStyle w:val="TOC5"/>
        <w:tabs>
          <w:tab w:val="left" w:pos="2592"/>
        </w:tabs>
        <w:rPr>
          <w:rFonts w:asciiTheme="minorHAnsi" w:eastAsiaTheme="minorEastAsia" w:hAnsiTheme="minorHAnsi" w:cstheme="minorBidi"/>
          <w:noProof/>
          <w:sz w:val="22"/>
          <w:szCs w:val="22"/>
        </w:rPr>
      </w:pPr>
      <w:hyperlink w:anchor="_Toc441142236" w:history="1">
        <w:r w:rsidR="00230C06" w:rsidRPr="00B14BFE">
          <w:rPr>
            <w:rStyle w:val="Hyperlink"/>
            <w:noProof/>
          </w:rPr>
          <w:t>6.3.4.17.6</w:t>
        </w:r>
        <w:r w:rsidR="00230C06">
          <w:rPr>
            <w:rFonts w:asciiTheme="minorHAnsi" w:eastAsiaTheme="minorEastAsia" w:hAnsiTheme="minorHAnsi" w:cstheme="minorBidi"/>
            <w:noProof/>
            <w:sz w:val="22"/>
            <w:szCs w:val="22"/>
          </w:rPr>
          <w:tab/>
        </w:r>
        <w:r w:rsidR="00230C06" w:rsidRPr="00B14BFE">
          <w:rPr>
            <w:rStyle w:val="Hyperlink"/>
            <w:noProof/>
          </w:rPr>
          <w:t>&lt;text&gt;&lt;reference value='#xxx'/&gt;&lt;/text&gt;</w:t>
        </w:r>
        <w:r w:rsidR="00230C06">
          <w:rPr>
            <w:noProof/>
            <w:webHidden/>
          </w:rPr>
          <w:tab/>
        </w:r>
        <w:r w:rsidR="00230C06">
          <w:rPr>
            <w:noProof/>
            <w:webHidden/>
          </w:rPr>
          <w:fldChar w:fldCharType="begin"/>
        </w:r>
        <w:r w:rsidR="00230C06">
          <w:rPr>
            <w:noProof/>
            <w:webHidden/>
          </w:rPr>
          <w:instrText xml:space="preserve"> PAGEREF _Toc441142236 \h </w:instrText>
        </w:r>
        <w:r w:rsidR="00230C06">
          <w:rPr>
            <w:noProof/>
            <w:webHidden/>
          </w:rPr>
        </w:r>
        <w:r w:rsidR="00230C06">
          <w:rPr>
            <w:noProof/>
            <w:webHidden/>
          </w:rPr>
          <w:fldChar w:fldCharType="separate"/>
        </w:r>
        <w:r w:rsidR="00230C06">
          <w:rPr>
            <w:noProof/>
            <w:webHidden/>
          </w:rPr>
          <w:t>191</w:t>
        </w:r>
        <w:r w:rsidR="00230C06">
          <w:rPr>
            <w:noProof/>
            <w:webHidden/>
          </w:rPr>
          <w:fldChar w:fldCharType="end"/>
        </w:r>
      </w:hyperlink>
    </w:p>
    <w:p w14:paraId="0D01538B" w14:textId="1FE3926A" w:rsidR="00230C06" w:rsidRDefault="00FF2B1E">
      <w:pPr>
        <w:pStyle w:val="TOC5"/>
        <w:tabs>
          <w:tab w:val="left" w:pos="2592"/>
        </w:tabs>
        <w:rPr>
          <w:rFonts w:asciiTheme="minorHAnsi" w:eastAsiaTheme="minorEastAsia" w:hAnsiTheme="minorHAnsi" w:cstheme="minorBidi"/>
          <w:noProof/>
          <w:sz w:val="22"/>
          <w:szCs w:val="22"/>
        </w:rPr>
      </w:pPr>
      <w:hyperlink w:anchor="_Toc441142237" w:history="1">
        <w:r w:rsidR="00230C06" w:rsidRPr="00B14BFE">
          <w:rPr>
            <w:rStyle w:val="Hyperlink"/>
            <w:noProof/>
          </w:rPr>
          <w:t>6.3.4.17.7</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_Toc441142237 \h </w:instrText>
        </w:r>
        <w:r w:rsidR="00230C06">
          <w:rPr>
            <w:noProof/>
            <w:webHidden/>
          </w:rPr>
        </w:r>
        <w:r w:rsidR="00230C06">
          <w:rPr>
            <w:noProof/>
            <w:webHidden/>
          </w:rPr>
          <w:fldChar w:fldCharType="separate"/>
        </w:r>
        <w:r w:rsidR="00230C06">
          <w:rPr>
            <w:noProof/>
            <w:webHidden/>
          </w:rPr>
          <w:t>191</w:t>
        </w:r>
        <w:r w:rsidR="00230C06">
          <w:rPr>
            <w:noProof/>
            <w:webHidden/>
          </w:rPr>
          <w:fldChar w:fldCharType="end"/>
        </w:r>
      </w:hyperlink>
    </w:p>
    <w:p w14:paraId="06EEC036" w14:textId="308011CF" w:rsidR="00230C06" w:rsidRDefault="00FF2B1E">
      <w:pPr>
        <w:pStyle w:val="TOC5"/>
        <w:tabs>
          <w:tab w:val="left" w:pos="2592"/>
        </w:tabs>
        <w:rPr>
          <w:rFonts w:asciiTheme="minorHAnsi" w:eastAsiaTheme="minorEastAsia" w:hAnsiTheme="minorHAnsi" w:cstheme="minorBidi"/>
          <w:noProof/>
          <w:sz w:val="22"/>
          <w:szCs w:val="22"/>
        </w:rPr>
      </w:pPr>
      <w:hyperlink w:anchor="_Toc441142238" w:history="1">
        <w:r w:rsidR="00230C06" w:rsidRPr="00B14BFE">
          <w:rPr>
            <w:rStyle w:val="Hyperlink"/>
            <w:noProof/>
          </w:rPr>
          <w:t>6.3.4.17.8</w:t>
        </w:r>
        <w:r w:rsidR="00230C06">
          <w:rPr>
            <w:rFonts w:asciiTheme="minorHAnsi" w:eastAsiaTheme="minorEastAsia" w:hAnsiTheme="minorHAnsi" w:cstheme="minorBidi"/>
            <w:noProof/>
            <w:sz w:val="22"/>
            <w:szCs w:val="22"/>
          </w:rPr>
          <w:tab/>
        </w:r>
        <w:r w:rsidR="00230C06" w:rsidRPr="00B14BFE">
          <w:rPr>
            <w:rStyle w:val="Hyperlink"/>
            <w:noProof/>
          </w:rPr>
          <w:t>&lt;effectiveTime value=' '/&gt;</w:t>
        </w:r>
        <w:r w:rsidR="00230C06">
          <w:rPr>
            <w:noProof/>
            <w:webHidden/>
          </w:rPr>
          <w:tab/>
        </w:r>
        <w:r w:rsidR="00230C06">
          <w:rPr>
            <w:noProof/>
            <w:webHidden/>
          </w:rPr>
          <w:fldChar w:fldCharType="begin"/>
        </w:r>
        <w:r w:rsidR="00230C06">
          <w:rPr>
            <w:noProof/>
            <w:webHidden/>
          </w:rPr>
          <w:instrText xml:space="preserve"> PAGEREF _Toc441142238 \h </w:instrText>
        </w:r>
        <w:r w:rsidR="00230C06">
          <w:rPr>
            <w:noProof/>
            <w:webHidden/>
          </w:rPr>
        </w:r>
        <w:r w:rsidR="00230C06">
          <w:rPr>
            <w:noProof/>
            <w:webHidden/>
          </w:rPr>
          <w:fldChar w:fldCharType="separate"/>
        </w:r>
        <w:r w:rsidR="00230C06">
          <w:rPr>
            <w:noProof/>
            <w:webHidden/>
          </w:rPr>
          <w:t>191</w:t>
        </w:r>
        <w:r w:rsidR="00230C06">
          <w:rPr>
            <w:noProof/>
            <w:webHidden/>
          </w:rPr>
          <w:fldChar w:fldCharType="end"/>
        </w:r>
      </w:hyperlink>
    </w:p>
    <w:p w14:paraId="10507A63" w14:textId="4DB1279D" w:rsidR="00230C06" w:rsidRDefault="00FF2B1E">
      <w:pPr>
        <w:pStyle w:val="TOC5"/>
        <w:tabs>
          <w:tab w:val="left" w:pos="2592"/>
        </w:tabs>
        <w:rPr>
          <w:rFonts w:asciiTheme="minorHAnsi" w:eastAsiaTheme="minorEastAsia" w:hAnsiTheme="minorHAnsi" w:cstheme="minorBidi"/>
          <w:noProof/>
          <w:sz w:val="22"/>
          <w:szCs w:val="22"/>
        </w:rPr>
      </w:pPr>
      <w:hyperlink w:anchor="_Toc441142239" w:history="1">
        <w:r w:rsidR="00230C06" w:rsidRPr="00B14BFE">
          <w:rPr>
            <w:rStyle w:val="Hyperlink"/>
            <w:noProof/>
          </w:rPr>
          <w:t>6.3.4.17.9</w:t>
        </w:r>
        <w:r w:rsidR="00230C06">
          <w:rPr>
            <w:rFonts w:asciiTheme="minorHAnsi" w:eastAsiaTheme="minorEastAsia" w:hAnsiTheme="minorHAnsi" w:cstheme="minorBidi"/>
            <w:noProof/>
            <w:sz w:val="22"/>
            <w:szCs w:val="22"/>
          </w:rPr>
          <w:tab/>
        </w:r>
        <w:r w:rsidR="00230C06" w:rsidRPr="00B14BFE">
          <w:rPr>
            <w:rStyle w:val="Hyperlink"/>
            <w:noProof/>
          </w:rPr>
          <w:t>&lt;routeCode code=' ' codeSystem=' ' codeSystemName='RouteOfAdministration'/&gt;</w:t>
        </w:r>
        <w:r w:rsidR="00230C06">
          <w:rPr>
            <w:noProof/>
            <w:webHidden/>
          </w:rPr>
          <w:tab/>
        </w:r>
        <w:r w:rsidR="00230C06">
          <w:rPr>
            <w:noProof/>
            <w:webHidden/>
          </w:rPr>
          <w:fldChar w:fldCharType="begin"/>
        </w:r>
        <w:r w:rsidR="00230C06">
          <w:rPr>
            <w:noProof/>
            <w:webHidden/>
          </w:rPr>
          <w:instrText xml:space="preserve"> PAGEREF _Toc441142239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7A73E63A" w14:textId="420910B8" w:rsidR="00230C06" w:rsidRDefault="00FF2B1E">
      <w:pPr>
        <w:pStyle w:val="TOC5"/>
        <w:tabs>
          <w:tab w:val="left" w:pos="2592"/>
        </w:tabs>
        <w:rPr>
          <w:rFonts w:asciiTheme="minorHAnsi" w:eastAsiaTheme="minorEastAsia" w:hAnsiTheme="minorHAnsi" w:cstheme="minorBidi"/>
          <w:noProof/>
          <w:sz w:val="22"/>
          <w:szCs w:val="22"/>
        </w:rPr>
      </w:pPr>
      <w:hyperlink w:anchor="_Toc441142240" w:history="1">
        <w:r w:rsidR="00230C06" w:rsidRPr="00B14BFE">
          <w:rPr>
            <w:rStyle w:val="Hyperlink"/>
            <w:noProof/>
          </w:rPr>
          <w:t>6.3.4.17.10</w:t>
        </w:r>
        <w:r w:rsidR="00230C06">
          <w:rPr>
            <w:rFonts w:asciiTheme="minorHAnsi" w:eastAsiaTheme="minorEastAsia" w:hAnsiTheme="minorHAnsi" w:cstheme="minorBidi"/>
            <w:noProof/>
            <w:sz w:val="22"/>
            <w:szCs w:val="22"/>
          </w:rPr>
          <w:tab/>
        </w:r>
        <w:r w:rsidR="00230C06" w:rsidRPr="00B14BFE">
          <w:rPr>
            <w:rStyle w:val="Hyperlink"/>
            <w:noProof/>
          </w:rPr>
          <w:t>&lt;approachSiteCode code=' ' codeSystem=' ' codeSystemName='HumanSubstanceAdministrationSite'/&gt;</w:t>
        </w:r>
        <w:r w:rsidR="00230C06">
          <w:rPr>
            <w:noProof/>
            <w:webHidden/>
          </w:rPr>
          <w:tab/>
        </w:r>
        <w:r w:rsidR="00230C06">
          <w:rPr>
            <w:noProof/>
            <w:webHidden/>
          </w:rPr>
          <w:fldChar w:fldCharType="begin"/>
        </w:r>
        <w:r w:rsidR="00230C06">
          <w:rPr>
            <w:noProof/>
            <w:webHidden/>
          </w:rPr>
          <w:instrText xml:space="preserve"> PAGEREF _Toc441142240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4B543D19" w14:textId="7075F225" w:rsidR="00230C06" w:rsidRDefault="00FF2B1E">
      <w:pPr>
        <w:pStyle w:val="TOC5"/>
        <w:tabs>
          <w:tab w:val="left" w:pos="2592"/>
        </w:tabs>
        <w:rPr>
          <w:rFonts w:asciiTheme="minorHAnsi" w:eastAsiaTheme="minorEastAsia" w:hAnsiTheme="minorHAnsi" w:cstheme="minorBidi"/>
          <w:noProof/>
          <w:sz w:val="22"/>
          <w:szCs w:val="22"/>
        </w:rPr>
      </w:pPr>
      <w:hyperlink w:anchor="_Toc441142241" w:history="1">
        <w:r w:rsidR="00230C06" w:rsidRPr="00B14BFE">
          <w:rPr>
            <w:rStyle w:val="Hyperlink"/>
            <w:noProof/>
          </w:rPr>
          <w:t>6.3.4.17.11</w:t>
        </w:r>
        <w:r w:rsidR="00230C06">
          <w:rPr>
            <w:rFonts w:asciiTheme="minorHAnsi" w:eastAsiaTheme="minorEastAsia" w:hAnsiTheme="minorHAnsi" w:cstheme="minorBidi"/>
            <w:noProof/>
            <w:sz w:val="22"/>
            <w:szCs w:val="22"/>
          </w:rPr>
          <w:tab/>
        </w:r>
        <w:r w:rsidR="00230C06" w:rsidRPr="00B14BFE">
          <w:rPr>
            <w:rStyle w:val="Hyperlink"/>
            <w:noProof/>
          </w:rPr>
          <w:t>&lt;doseQuantity value=' ' units=' '/&gt;</w:t>
        </w:r>
        <w:r w:rsidR="00230C06">
          <w:rPr>
            <w:noProof/>
            <w:webHidden/>
          </w:rPr>
          <w:tab/>
        </w:r>
        <w:r w:rsidR="00230C06">
          <w:rPr>
            <w:noProof/>
            <w:webHidden/>
          </w:rPr>
          <w:fldChar w:fldCharType="begin"/>
        </w:r>
        <w:r w:rsidR="00230C06">
          <w:rPr>
            <w:noProof/>
            <w:webHidden/>
          </w:rPr>
          <w:instrText xml:space="preserve"> PAGEREF _Toc441142241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79B8D600" w14:textId="1BF7B8A9" w:rsidR="00230C06" w:rsidRDefault="00FF2B1E">
      <w:pPr>
        <w:pStyle w:val="TOC5"/>
        <w:tabs>
          <w:tab w:val="left" w:pos="2592"/>
        </w:tabs>
        <w:rPr>
          <w:rFonts w:asciiTheme="minorHAnsi" w:eastAsiaTheme="minorEastAsia" w:hAnsiTheme="minorHAnsi" w:cstheme="minorBidi"/>
          <w:noProof/>
          <w:sz w:val="22"/>
          <w:szCs w:val="22"/>
        </w:rPr>
      </w:pPr>
      <w:hyperlink w:anchor="_Toc441142242" w:history="1">
        <w:r w:rsidR="00230C06" w:rsidRPr="00B14BFE">
          <w:rPr>
            <w:rStyle w:val="Hyperlink"/>
            <w:noProof/>
          </w:rPr>
          <w:t>6.3.4.17.12</w:t>
        </w:r>
        <w:r w:rsidR="00230C06">
          <w:rPr>
            <w:rFonts w:asciiTheme="minorHAnsi" w:eastAsiaTheme="minorEastAsia" w:hAnsiTheme="minorHAnsi" w:cstheme="minorBidi"/>
            <w:noProof/>
            <w:sz w:val="22"/>
            <w:szCs w:val="22"/>
          </w:rPr>
          <w:tab/>
        </w:r>
        <w:r w:rsidR="00230C06" w:rsidRPr="00B14BFE">
          <w:rPr>
            <w:rStyle w:val="Hyperlink"/>
            <w:noProof/>
          </w:rPr>
          <w:t>&lt;consumable typeCode='CSM'&gt;</w:t>
        </w:r>
        <w:r w:rsidR="00230C06">
          <w:rPr>
            <w:noProof/>
            <w:webHidden/>
          </w:rPr>
          <w:tab/>
        </w:r>
        <w:r w:rsidR="00230C06">
          <w:rPr>
            <w:noProof/>
            <w:webHidden/>
          </w:rPr>
          <w:fldChar w:fldCharType="begin"/>
        </w:r>
        <w:r w:rsidR="00230C06">
          <w:rPr>
            <w:noProof/>
            <w:webHidden/>
          </w:rPr>
          <w:instrText xml:space="preserve"> PAGEREF _Toc441142242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42F6A9BF" w14:textId="413934A5" w:rsidR="00230C06" w:rsidRDefault="00FF2B1E">
      <w:pPr>
        <w:pStyle w:val="TOC5"/>
        <w:tabs>
          <w:tab w:val="left" w:pos="2592"/>
        </w:tabs>
        <w:rPr>
          <w:rFonts w:asciiTheme="minorHAnsi" w:eastAsiaTheme="minorEastAsia" w:hAnsiTheme="minorHAnsi" w:cstheme="minorBidi"/>
          <w:noProof/>
          <w:sz w:val="22"/>
          <w:szCs w:val="22"/>
        </w:rPr>
      </w:pPr>
      <w:hyperlink w:anchor="_Toc441142243" w:history="1">
        <w:r w:rsidR="00230C06" w:rsidRPr="00B14BFE">
          <w:rPr>
            <w:rStyle w:val="Hyperlink"/>
            <w:noProof/>
          </w:rPr>
          <w:t>6.3.4.17.13</w:t>
        </w:r>
        <w:r w:rsidR="00230C06">
          <w:rPr>
            <w:rFonts w:asciiTheme="minorHAnsi" w:eastAsiaTheme="minorEastAsia" w:hAnsiTheme="minorHAnsi" w:cstheme="minorBidi"/>
            <w:noProof/>
            <w:sz w:val="22"/>
            <w:szCs w:val="22"/>
          </w:rPr>
          <w:tab/>
        </w:r>
        <w:r w:rsidR="00230C06" w:rsidRPr="00B14BFE">
          <w:rPr>
            <w:rStyle w:val="Hyperlink"/>
            <w:noProof/>
          </w:rPr>
          <w:t>&lt;entryRelationship typeCode='REFR'&gt;  &lt;templateId root='1.3.6.1.4.1.19376.1.5.3.1.4.7.3'/&gt;</w:t>
        </w:r>
        <w:r w:rsidR="00230C06">
          <w:rPr>
            <w:noProof/>
            <w:webHidden/>
          </w:rPr>
          <w:tab/>
        </w:r>
        <w:r w:rsidR="00230C06">
          <w:rPr>
            <w:noProof/>
            <w:webHidden/>
          </w:rPr>
          <w:fldChar w:fldCharType="begin"/>
        </w:r>
        <w:r w:rsidR="00230C06">
          <w:rPr>
            <w:noProof/>
            <w:webHidden/>
          </w:rPr>
          <w:instrText xml:space="preserve"> PAGEREF _Toc441142243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0BDAE606" w14:textId="477B5624" w:rsidR="00230C06" w:rsidRDefault="00FF2B1E">
      <w:pPr>
        <w:pStyle w:val="TOC5"/>
        <w:tabs>
          <w:tab w:val="left" w:pos="2592"/>
        </w:tabs>
        <w:rPr>
          <w:rFonts w:asciiTheme="minorHAnsi" w:eastAsiaTheme="minorEastAsia" w:hAnsiTheme="minorHAnsi" w:cstheme="minorBidi"/>
          <w:noProof/>
          <w:sz w:val="22"/>
          <w:szCs w:val="22"/>
        </w:rPr>
      </w:pPr>
      <w:hyperlink w:anchor="_Toc441142244" w:history="1">
        <w:r w:rsidR="00230C06" w:rsidRPr="00B14BFE">
          <w:rPr>
            <w:rStyle w:val="Hyperlink"/>
            <w:noProof/>
          </w:rPr>
          <w:t>6.3.4.17.14</w:t>
        </w:r>
        <w:r w:rsidR="00230C06">
          <w:rPr>
            <w:rFonts w:asciiTheme="minorHAnsi" w:eastAsiaTheme="minorEastAsia" w:hAnsiTheme="minorHAnsi" w:cstheme="minorBidi"/>
            <w:noProof/>
            <w:sz w:val="22"/>
            <w:szCs w:val="22"/>
          </w:rPr>
          <w:tab/>
        </w:r>
        <w:r w:rsidR="00230C06" w:rsidRPr="00B14BFE">
          <w:rPr>
            <w:rStyle w:val="Hyperlink"/>
            <w:noProof/>
          </w:rPr>
          <w:t>&lt;entryRelationship typeCode='SUBJ'&gt;  &lt;observation classCode='OBS' moodCode='EVN'&gt;   &lt;templateId root='2.16.840.1.113883.10.20.1.46'/&gt;</w:t>
        </w:r>
        <w:r w:rsidR="00230C06">
          <w:rPr>
            <w:noProof/>
            <w:webHidden/>
          </w:rPr>
          <w:tab/>
        </w:r>
        <w:r w:rsidR="00230C06">
          <w:rPr>
            <w:noProof/>
            <w:webHidden/>
          </w:rPr>
          <w:fldChar w:fldCharType="begin"/>
        </w:r>
        <w:r w:rsidR="00230C06">
          <w:rPr>
            <w:noProof/>
            <w:webHidden/>
          </w:rPr>
          <w:instrText xml:space="preserve"> PAGEREF _Toc441142244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67B71B4A" w14:textId="7E141825" w:rsidR="00230C06" w:rsidRDefault="00FF2B1E">
      <w:pPr>
        <w:pStyle w:val="TOC5"/>
        <w:tabs>
          <w:tab w:val="left" w:pos="2592"/>
        </w:tabs>
        <w:rPr>
          <w:rFonts w:asciiTheme="minorHAnsi" w:eastAsiaTheme="minorEastAsia" w:hAnsiTheme="minorHAnsi" w:cstheme="minorBidi"/>
          <w:noProof/>
          <w:sz w:val="22"/>
          <w:szCs w:val="22"/>
        </w:rPr>
      </w:pPr>
      <w:hyperlink w:anchor="_Toc441142245" w:history="1">
        <w:r w:rsidR="00230C06" w:rsidRPr="00B14BFE">
          <w:rPr>
            <w:rStyle w:val="Hyperlink"/>
            <w:noProof/>
          </w:rPr>
          <w:t>6.3.4.17.15</w:t>
        </w:r>
        <w:r w:rsidR="00230C06">
          <w:rPr>
            <w:rFonts w:asciiTheme="minorHAnsi" w:eastAsiaTheme="minorEastAsia" w:hAnsiTheme="minorHAnsi" w:cstheme="minorBidi"/>
            <w:noProof/>
            <w:sz w:val="22"/>
            <w:szCs w:val="22"/>
          </w:rPr>
          <w:tab/>
        </w:r>
        <w:r w:rsidR="00230C06" w:rsidRPr="00B14BFE">
          <w:rPr>
            <w:rStyle w:val="Hyperlink"/>
            <w:noProof/>
          </w:rPr>
          <w:t>&lt;code code='30973-2' displayName='Dose Number' codeSystem='2.16.840.1.113883.6.1' codeSystemName='LOINC'/&gt;</w:t>
        </w:r>
        <w:r w:rsidR="00230C06">
          <w:rPr>
            <w:noProof/>
            <w:webHidden/>
          </w:rPr>
          <w:tab/>
        </w:r>
        <w:r w:rsidR="00230C06">
          <w:rPr>
            <w:noProof/>
            <w:webHidden/>
          </w:rPr>
          <w:fldChar w:fldCharType="begin"/>
        </w:r>
        <w:r w:rsidR="00230C06">
          <w:rPr>
            <w:noProof/>
            <w:webHidden/>
          </w:rPr>
          <w:instrText xml:space="preserve"> PAGEREF _Toc441142245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769EDF0A" w14:textId="6A84BF65" w:rsidR="00230C06" w:rsidRDefault="00FF2B1E">
      <w:pPr>
        <w:pStyle w:val="TOC5"/>
        <w:tabs>
          <w:tab w:val="left" w:pos="2592"/>
        </w:tabs>
        <w:rPr>
          <w:rFonts w:asciiTheme="minorHAnsi" w:eastAsiaTheme="minorEastAsia" w:hAnsiTheme="minorHAnsi" w:cstheme="minorBidi"/>
          <w:noProof/>
          <w:sz w:val="22"/>
          <w:szCs w:val="22"/>
        </w:rPr>
      </w:pPr>
      <w:hyperlink w:anchor="_Toc441142246" w:history="1">
        <w:r w:rsidR="00230C06" w:rsidRPr="00B14BFE">
          <w:rPr>
            <w:rStyle w:val="Hyperlink"/>
            <w:noProof/>
          </w:rPr>
          <w:t>6.3.4.17.16</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_Toc441142246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47DF77D2" w14:textId="45CA52B3" w:rsidR="00230C06" w:rsidRDefault="00FF2B1E">
      <w:pPr>
        <w:pStyle w:val="TOC5"/>
        <w:tabs>
          <w:tab w:val="left" w:pos="2592"/>
        </w:tabs>
        <w:rPr>
          <w:rFonts w:asciiTheme="minorHAnsi" w:eastAsiaTheme="minorEastAsia" w:hAnsiTheme="minorHAnsi" w:cstheme="minorBidi"/>
          <w:noProof/>
          <w:sz w:val="22"/>
          <w:szCs w:val="22"/>
        </w:rPr>
      </w:pPr>
      <w:hyperlink w:anchor="_Toc441142247" w:history="1">
        <w:r w:rsidR="00230C06" w:rsidRPr="00B14BFE">
          <w:rPr>
            <w:rStyle w:val="Hyperlink"/>
            <w:noProof/>
          </w:rPr>
          <w:t>6.3.4.17.17</w:t>
        </w:r>
        <w:r w:rsidR="00230C06">
          <w:rPr>
            <w:rFonts w:asciiTheme="minorHAnsi" w:eastAsiaTheme="minorEastAsia" w:hAnsiTheme="minorHAnsi" w:cstheme="minorBidi"/>
            <w:noProof/>
            <w:sz w:val="22"/>
            <w:szCs w:val="22"/>
          </w:rPr>
          <w:tab/>
        </w:r>
        <w:r w:rsidR="00230C06" w:rsidRPr="00B14BFE">
          <w:rPr>
            <w:rStyle w:val="Hyperlink"/>
            <w:noProof/>
          </w:rPr>
          <w:t>&lt;value xsi:type='INT' value=' '/&gt;</w:t>
        </w:r>
        <w:r w:rsidR="00230C06">
          <w:rPr>
            <w:noProof/>
            <w:webHidden/>
          </w:rPr>
          <w:tab/>
        </w:r>
        <w:r w:rsidR="00230C06">
          <w:rPr>
            <w:noProof/>
            <w:webHidden/>
          </w:rPr>
          <w:fldChar w:fldCharType="begin"/>
        </w:r>
        <w:r w:rsidR="00230C06">
          <w:rPr>
            <w:noProof/>
            <w:webHidden/>
          </w:rPr>
          <w:instrText xml:space="preserve"> PAGEREF _Toc441142247 \h </w:instrText>
        </w:r>
        <w:r w:rsidR="00230C06">
          <w:rPr>
            <w:noProof/>
            <w:webHidden/>
          </w:rPr>
        </w:r>
        <w:r w:rsidR="00230C06">
          <w:rPr>
            <w:noProof/>
            <w:webHidden/>
          </w:rPr>
          <w:fldChar w:fldCharType="separate"/>
        </w:r>
        <w:r w:rsidR="00230C06">
          <w:rPr>
            <w:noProof/>
            <w:webHidden/>
          </w:rPr>
          <w:t>192</w:t>
        </w:r>
        <w:r w:rsidR="00230C06">
          <w:rPr>
            <w:noProof/>
            <w:webHidden/>
          </w:rPr>
          <w:fldChar w:fldCharType="end"/>
        </w:r>
      </w:hyperlink>
    </w:p>
    <w:p w14:paraId="6304906C" w14:textId="34A3A9E7" w:rsidR="00230C06" w:rsidRDefault="00FF2B1E">
      <w:pPr>
        <w:pStyle w:val="TOC5"/>
        <w:tabs>
          <w:tab w:val="left" w:pos="2592"/>
        </w:tabs>
        <w:rPr>
          <w:rFonts w:asciiTheme="minorHAnsi" w:eastAsiaTheme="minorEastAsia" w:hAnsiTheme="minorHAnsi" w:cstheme="minorBidi"/>
          <w:noProof/>
          <w:sz w:val="22"/>
          <w:szCs w:val="22"/>
        </w:rPr>
      </w:pPr>
      <w:hyperlink w:anchor="_Toc441142248" w:history="1">
        <w:r w:rsidR="00230C06" w:rsidRPr="00B14BFE">
          <w:rPr>
            <w:rStyle w:val="Hyperlink"/>
            <w:noProof/>
          </w:rPr>
          <w:t>6.3.4.17.18</w:t>
        </w:r>
        <w:r w:rsidR="00230C06">
          <w:rPr>
            <w:rFonts w:asciiTheme="minorHAnsi" w:eastAsiaTheme="minorEastAsia" w:hAnsiTheme="minorHAnsi" w:cstheme="minorBidi"/>
            <w:noProof/>
            <w:sz w:val="22"/>
            <w:szCs w:val="22"/>
          </w:rPr>
          <w:tab/>
        </w:r>
        <w:r w:rsidR="00230C06" w:rsidRPr="00B14BFE">
          <w:rPr>
            <w:rStyle w:val="Hyperlink"/>
            <w:noProof/>
          </w:rPr>
          <w:t>&lt;entryRelationship inversionInd='false' typeCode='CAUS'&gt;</w:t>
        </w:r>
        <w:r w:rsidR="00230C06">
          <w:rPr>
            <w:noProof/>
            <w:webHidden/>
          </w:rPr>
          <w:tab/>
        </w:r>
        <w:r w:rsidR="00230C06">
          <w:rPr>
            <w:noProof/>
            <w:webHidden/>
          </w:rPr>
          <w:fldChar w:fldCharType="begin"/>
        </w:r>
        <w:r w:rsidR="00230C06">
          <w:rPr>
            <w:noProof/>
            <w:webHidden/>
          </w:rPr>
          <w:instrText xml:space="preserve"> PAGEREF _Toc441142248 \h </w:instrText>
        </w:r>
        <w:r w:rsidR="00230C06">
          <w:rPr>
            <w:noProof/>
            <w:webHidden/>
          </w:rPr>
        </w:r>
        <w:r w:rsidR="00230C06">
          <w:rPr>
            <w:noProof/>
            <w:webHidden/>
          </w:rPr>
          <w:fldChar w:fldCharType="separate"/>
        </w:r>
        <w:r w:rsidR="00230C06">
          <w:rPr>
            <w:noProof/>
            <w:webHidden/>
          </w:rPr>
          <w:t>193</w:t>
        </w:r>
        <w:r w:rsidR="00230C06">
          <w:rPr>
            <w:noProof/>
            <w:webHidden/>
          </w:rPr>
          <w:fldChar w:fldCharType="end"/>
        </w:r>
      </w:hyperlink>
    </w:p>
    <w:p w14:paraId="412576F8" w14:textId="43DE6C9A" w:rsidR="00230C06" w:rsidRDefault="00FF2B1E">
      <w:pPr>
        <w:pStyle w:val="TOC5"/>
        <w:tabs>
          <w:tab w:val="left" w:pos="2592"/>
        </w:tabs>
        <w:rPr>
          <w:rFonts w:asciiTheme="minorHAnsi" w:eastAsiaTheme="minorEastAsia" w:hAnsiTheme="minorHAnsi" w:cstheme="minorBidi"/>
          <w:noProof/>
          <w:sz w:val="22"/>
          <w:szCs w:val="22"/>
        </w:rPr>
      </w:pPr>
      <w:hyperlink w:anchor="_Toc441142249" w:history="1">
        <w:r w:rsidR="00230C06" w:rsidRPr="00B14BFE">
          <w:rPr>
            <w:rStyle w:val="Hyperlink"/>
            <w:noProof/>
          </w:rPr>
          <w:t>6.3.4.17.19</w:t>
        </w:r>
        <w:r w:rsidR="00230C06">
          <w:rPr>
            <w:rFonts w:asciiTheme="minorHAnsi" w:eastAsiaTheme="minorEastAsia" w:hAnsiTheme="minorHAnsi" w:cstheme="minorBidi"/>
            <w:noProof/>
            <w:sz w:val="22"/>
            <w:szCs w:val="22"/>
          </w:rPr>
          <w:tab/>
        </w:r>
        <w:r w:rsidR="00230C06" w:rsidRPr="00B14BFE">
          <w:rPr>
            <w:rStyle w:val="Hyperlink"/>
            <w:noProof/>
          </w:rPr>
          <w:t>&lt;observation classCode='OBS' moodCode='EVN'&gt;</w:t>
        </w:r>
        <w:r w:rsidR="00230C06">
          <w:rPr>
            <w:noProof/>
            <w:webHidden/>
          </w:rPr>
          <w:tab/>
        </w:r>
        <w:r w:rsidR="00230C06">
          <w:rPr>
            <w:noProof/>
            <w:webHidden/>
          </w:rPr>
          <w:fldChar w:fldCharType="begin"/>
        </w:r>
        <w:r w:rsidR="00230C06">
          <w:rPr>
            <w:noProof/>
            <w:webHidden/>
          </w:rPr>
          <w:instrText xml:space="preserve"> PAGEREF _Toc441142249 \h </w:instrText>
        </w:r>
        <w:r w:rsidR="00230C06">
          <w:rPr>
            <w:noProof/>
            <w:webHidden/>
          </w:rPr>
        </w:r>
        <w:r w:rsidR="00230C06">
          <w:rPr>
            <w:noProof/>
            <w:webHidden/>
          </w:rPr>
          <w:fldChar w:fldCharType="separate"/>
        </w:r>
        <w:r w:rsidR="00230C06">
          <w:rPr>
            <w:noProof/>
            <w:webHidden/>
          </w:rPr>
          <w:t>193</w:t>
        </w:r>
        <w:r w:rsidR="00230C06">
          <w:rPr>
            <w:noProof/>
            <w:webHidden/>
          </w:rPr>
          <w:fldChar w:fldCharType="end"/>
        </w:r>
      </w:hyperlink>
    </w:p>
    <w:p w14:paraId="5551EBF9" w14:textId="5D972EC7" w:rsidR="00230C06" w:rsidRDefault="00FF2B1E">
      <w:pPr>
        <w:pStyle w:val="TOC5"/>
        <w:tabs>
          <w:tab w:val="left" w:pos="2592"/>
        </w:tabs>
        <w:rPr>
          <w:rFonts w:asciiTheme="minorHAnsi" w:eastAsiaTheme="minorEastAsia" w:hAnsiTheme="minorHAnsi" w:cstheme="minorBidi"/>
          <w:noProof/>
          <w:sz w:val="22"/>
          <w:szCs w:val="22"/>
        </w:rPr>
      </w:pPr>
      <w:hyperlink w:anchor="_Toc441142250" w:history="1">
        <w:r w:rsidR="00230C06" w:rsidRPr="00B14BFE">
          <w:rPr>
            <w:rStyle w:val="Hyperlink"/>
            <w:noProof/>
          </w:rPr>
          <w:t>6.3.4.17.20</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root='2.16.840.1.113883.10.20.1.28'/&gt; &lt;templateId root='1.3.6.1.4.1.19376.1.5.3.1.4.5'/&gt; &lt;templateId root='2.16.840.1.113883.10.20.1.54'/&gt;</w:t>
        </w:r>
        <w:r w:rsidR="00230C06">
          <w:rPr>
            <w:noProof/>
            <w:webHidden/>
          </w:rPr>
          <w:tab/>
        </w:r>
        <w:r w:rsidR="00230C06">
          <w:rPr>
            <w:noProof/>
            <w:webHidden/>
          </w:rPr>
          <w:fldChar w:fldCharType="begin"/>
        </w:r>
        <w:r w:rsidR="00230C06">
          <w:rPr>
            <w:noProof/>
            <w:webHidden/>
          </w:rPr>
          <w:instrText xml:space="preserve"> PAGEREF _Toc441142250 \h </w:instrText>
        </w:r>
        <w:r w:rsidR="00230C06">
          <w:rPr>
            <w:noProof/>
            <w:webHidden/>
          </w:rPr>
        </w:r>
        <w:r w:rsidR="00230C06">
          <w:rPr>
            <w:noProof/>
            <w:webHidden/>
          </w:rPr>
          <w:fldChar w:fldCharType="separate"/>
        </w:r>
        <w:r w:rsidR="00230C06">
          <w:rPr>
            <w:noProof/>
            <w:webHidden/>
          </w:rPr>
          <w:t>193</w:t>
        </w:r>
        <w:r w:rsidR="00230C06">
          <w:rPr>
            <w:noProof/>
            <w:webHidden/>
          </w:rPr>
          <w:fldChar w:fldCharType="end"/>
        </w:r>
      </w:hyperlink>
    </w:p>
    <w:p w14:paraId="42D68E2B" w14:textId="3E864D31" w:rsidR="00230C06" w:rsidRDefault="00FF2B1E">
      <w:pPr>
        <w:pStyle w:val="TOC5"/>
        <w:tabs>
          <w:tab w:val="left" w:pos="2592"/>
        </w:tabs>
        <w:rPr>
          <w:rFonts w:asciiTheme="minorHAnsi" w:eastAsiaTheme="minorEastAsia" w:hAnsiTheme="minorHAnsi" w:cstheme="minorBidi"/>
          <w:noProof/>
          <w:sz w:val="22"/>
          <w:szCs w:val="22"/>
        </w:rPr>
      </w:pPr>
      <w:hyperlink w:anchor="_Toc441142251" w:history="1">
        <w:r w:rsidR="00230C06" w:rsidRPr="00B14BFE">
          <w:rPr>
            <w:rStyle w:val="Hyperlink"/>
            <w:noProof/>
          </w:rPr>
          <w:t>6.3.4.17.21</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_Toc441142251 \h </w:instrText>
        </w:r>
        <w:r w:rsidR="00230C06">
          <w:rPr>
            <w:noProof/>
            <w:webHidden/>
          </w:rPr>
        </w:r>
        <w:r w:rsidR="00230C06">
          <w:rPr>
            <w:noProof/>
            <w:webHidden/>
          </w:rPr>
          <w:fldChar w:fldCharType="separate"/>
        </w:r>
        <w:r w:rsidR="00230C06">
          <w:rPr>
            <w:noProof/>
            <w:webHidden/>
          </w:rPr>
          <w:t>193</w:t>
        </w:r>
        <w:r w:rsidR="00230C06">
          <w:rPr>
            <w:noProof/>
            <w:webHidden/>
          </w:rPr>
          <w:fldChar w:fldCharType="end"/>
        </w:r>
      </w:hyperlink>
    </w:p>
    <w:p w14:paraId="3C18D1E0" w14:textId="1ED68C3D" w:rsidR="00230C06" w:rsidRDefault="00FF2B1E">
      <w:pPr>
        <w:pStyle w:val="TOC5"/>
        <w:tabs>
          <w:tab w:val="left" w:pos="2592"/>
        </w:tabs>
        <w:rPr>
          <w:rFonts w:asciiTheme="minorHAnsi" w:eastAsiaTheme="minorEastAsia" w:hAnsiTheme="minorHAnsi" w:cstheme="minorBidi"/>
          <w:noProof/>
          <w:sz w:val="22"/>
          <w:szCs w:val="22"/>
        </w:rPr>
      </w:pPr>
      <w:hyperlink w:anchor="_Toc441142252" w:history="1">
        <w:r w:rsidR="00230C06" w:rsidRPr="00B14BFE">
          <w:rPr>
            <w:rStyle w:val="Hyperlink"/>
            <w:noProof/>
          </w:rPr>
          <w:t>6.3.4.17.22</w:t>
        </w:r>
        <w:r w:rsidR="00230C06">
          <w:rPr>
            <w:rFonts w:asciiTheme="minorHAnsi" w:eastAsiaTheme="minorEastAsia" w:hAnsiTheme="minorHAnsi" w:cstheme="minorBidi"/>
            <w:noProof/>
            <w:sz w:val="22"/>
            <w:szCs w:val="22"/>
          </w:rPr>
          <w:tab/>
        </w:r>
        <w:r w:rsidR="00230C06" w:rsidRPr="00B14BFE">
          <w:rPr>
            <w:rStyle w:val="Hyperlink"/>
            <w:noProof/>
          </w:rPr>
          <w:t>&lt;entryRelationship inversionInd='false' typeCode='COMP'&gt;</w:t>
        </w:r>
        <w:r w:rsidR="00230C06">
          <w:rPr>
            <w:noProof/>
            <w:webHidden/>
          </w:rPr>
          <w:tab/>
        </w:r>
        <w:r w:rsidR="00230C06">
          <w:rPr>
            <w:noProof/>
            <w:webHidden/>
          </w:rPr>
          <w:fldChar w:fldCharType="begin"/>
        </w:r>
        <w:r w:rsidR="00230C06">
          <w:rPr>
            <w:noProof/>
            <w:webHidden/>
          </w:rPr>
          <w:instrText xml:space="preserve"> PAGEREF _Toc441142252 \h </w:instrText>
        </w:r>
        <w:r w:rsidR="00230C06">
          <w:rPr>
            <w:noProof/>
            <w:webHidden/>
          </w:rPr>
        </w:r>
        <w:r w:rsidR="00230C06">
          <w:rPr>
            <w:noProof/>
            <w:webHidden/>
          </w:rPr>
          <w:fldChar w:fldCharType="separate"/>
        </w:r>
        <w:r w:rsidR="00230C06">
          <w:rPr>
            <w:noProof/>
            <w:webHidden/>
          </w:rPr>
          <w:t>193</w:t>
        </w:r>
        <w:r w:rsidR="00230C06">
          <w:rPr>
            <w:noProof/>
            <w:webHidden/>
          </w:rPr>
          <w:fldChar w:fldCharType="end"/>
        </w:r>
      </w:hyperlink>
    </w:p>
    <w:p w14:paraId="1F385871" w14:textId="43E496D0" w:rsidR="00230C06" w:rsidRDefault="00FF2B1E">
      <w:pPr>
        <w:pStyle w:val="TOC4"/>
        <w:tabs>
          <w:tab w:val="left" w:pos="2160"/>
        </w:tabs>
        <w:rPr>
          <w:rFonts w:asciiTheme="minorHAnsi" w:eastAsiaTheme="minorEastAsia" w:hAnsiTheme="minorHAnsi" w:cstheme="minorBidi"/>
          <w:noProof/>
          <w:sz w:val="22"/>
          <w:szCs w:val="22"/>
        </w:rPr>
      </w:pPr>
      <w:hyperlink w:anchor="_Toc441142253" w:history="1">
        <w:r w:rsidR="00230C06" w:rsidRPr="00B14BFE">
          <w:rPr>
            <w:rStyle w:val="Hyperlink"/>
            <w:noProof/>
          </w:rPr>
          <w:t>6.3.4.18</w:t>
        </w:r>
        <w:r w:rsidR="00230C06">
          <w:rPr>
            <w:rFonts w:asciiTheme="minorHAnsi" w:eastAsiaTheme="minorEastAsia" w:hAnsiTheme="minorHAnsi" w:cstheme="minorBidi"/>
            <w:noProof/>
            <w:sz w:val="22"/>
            <w:szCs w:val="22"/>
          </w:rPr>
          <w:tab/>
        </w:r>
        <w:r w:rsidR="00230C06" w:rsidRPr="00B14BFE">
          <w:rPr>
            <w:rStyle w:val="Hyperlink"/>
            <w:noProof/>
          </w:rPr>
          <w:t>Supply Entry 1.3.6.1.4.1.19376.1.5.3.1.4.7.3</w:t>
        </w:r>
        <w:r w:rsidR="00230C06">
          <w:rPr>
            <w:noProof/>
            <w:webHidden/>
          </w:rPr>
          <w:tab/>
        </w:r>
        <w:r w:rsidR="00230C06">
          <w:rPr>
            <w:noProof/>
            <w:webHidden/>
          </w:rPr>
          <w:fldChar w:fldCharType="begin"/>
        </w:r>
        <w:r w:rsidR="00230C06">
          <w:rPr>
            <w:noProof/>
            <w:webHidden/>
          </w:rPr>
          <w:instrText xml:space="preserve"> PAGEREF _Toc441142253 \h </w:instrText>
        </w:r>
        <w:r w:rsidR="00230C06">
          <w:rPr>
            <w:noProof/>
            <w:webHidden/>
          </w:rPr>
        </w:r>
        <w:r w:rsidR="00230C06">
          <w:rPr>
            <w:noProof/>
            <w:webHidden/>
          </w:rPr>
          <w:fldChar w:fldCharType="separate"/>
        </w:r>
        <w:r w:rsidR="00230C06">
          <w:rPr>
            <w:noProof/>
            <w:webHidden/>
          </w:rPr>
          <w:t>193</w:t>
        </w:r>
        <w:r w:rsidR="00230C06">
          <w:rPr>
            <w:noProof/>
            <w:webHidden/>
          </w:rPr>
          <w:fldChar w:fldCharType="end"/>
        </w:r>
      </w:hyperlink>
    </w:p>
    <w:p w14:paraId="4FA5A744" w14:textId="7D691F96" w:rsidR="00230C06" w:rsidRDefault="00FF2B1E">
      <w:pPr>
        <w:pStyle w:val="TOC5"/>
        <w:tabs>
          <w:tab w:val="left" w:pos="2592"/>
        </w:tabs>
        <w:rPr>
          <w:rFonts w:asciiTheme="minorHAnsi" w:eastAsiaTheme="minorEastAsia" w:hAnsiTheme="minorHAnsi" w:cstheme="minorBidi"/>
          <w:noProof/>
          <w:sz w:val="22"/>
          <w:szCs w:val="22"/>
        </w:rPr>
      </w:pPr>
      <w:hyperlink w:anchor="_Toc441142254" w:history="1">
        <w:r w:rsidR="00230C06" w:rsidRPr="00B14BFE">
          <w:rPr>
            <w:rStyle w:val="Hyperlink"/>
            <w:noProof/>
          </w:rPr>
          <w:t>6.3.4.18.1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_Toc441142254 \h </w:instrText>
        </w:r>
        <w:r w:rsidR="00230C06">
          <w:rPr>
            <w:noProof/>
            <w:webHidden/>
          </w:rPr>
        </w:r>
        <w:r w:rsidR="00230C06">
          <w:rPr>
            <w:noProof/>
            <w:webHidden/>
          </w:rPr>
          <w:fldChar w:fldCharType="separate"/>
        </w:r>
        <w:r w:rsidR="00230C06">
          <w:rPr>
            <w:noProof/>
            <w:webHidden/>
          </w:rPr>
          <w:t>194</w:t>
        </w:r>
        <w:r w:rsidR="00230C06">
          <w:rPr>
            <w:noProof/>
            <w:webHidden/>
          </w:rPr>
          <w:fldChar w:fldCharType="end"/>
        </w:r>
      </w:hyperlink>
    </w:p>
    <w:p w14:paraId="210EA8BB" w14:textId="70D518EC" w:rsidR="00230C06" w:rsidRDefault="00FF2B1E">
      <w:pPr>
        <w:pStyle w:val="TOC5"/>
        <w:tabs>
          <w:tab w:val="left" w:pos="2592"/>
        </w:tabs>
        <w:rPr>
          <w:rFonts w:asciiTheme="minorHAnsi" w:eastAsiaTheme="minorEastAsia" w:hAnsiTheme="minorHAnsi" w:cstheme="minorBidi"/>
          <w:noProof/>
          <w:sz w:val="22"/>
          <w:szCs w:val="22"/>
        </w:rPr>
      </w:pPr>
      <w:hyperlink w:anchor="_Toc441142255" w:history="1">
        <w:r w:rsidR="00230C06" w:rsidRPr="00B14BFE">
          <w:rPr>
            <w:rStyle w:val="Hyperlink"/>
            <w:noProof/>
          </w:rPr>
          <w:t>6.3.4.18.2</w:t>
        </w:r>
        <w:r w:rsidR="00230C06">
          <w:rPr>
            <w:rFonts w:asciiTheme="minorHAnsi" w:eastAsiaTheme="minorEastAsia" w:hAnsiTheme="minorHAnsi" w:cstheme="minorBidi"/>
            <w:noProof/>
            <w:sz w:val="22"/>
            <w:szCs w:val="22"/>
          </w:rPr>
          <w:tab/>
        </w:r>
        <w:r w:rsidR="00230C06" w:rsidRPr="00B14BFE">
          <w:rPr>
            <w:rStyle w:val="Hyperlink"/>
            <w:noProof/>
          </w:rPr>
          <w:t>&lt;entryRelationship typeCode='REFR' inversionInd='false'&gt;</w:t>
        </w:r>
        <w:r w:rsidR="00230C06">
          <w:rPr>
            <w:noProof/>
            <w:webHidden/>
          </w:rPr>
          <w:tab/>
        </w:r>
        <w:r w:rsidR="00230C06">
          <w:rPr>
            <w:noProof/>
            <w:webHidden/>
          </w:rPr>
          <w:fldChar w:fldCharType="begin"/>
        </w:r>
        <w:r w:rsidR="00230C06">
          <w:rPr>
            <w:noProof/>
            <w:webHidden/>
          </w:rPr>
          <w:instrText xml:space="preserve"> PAGEREF _Toc441142255 \h </w:instrText>
        </w:r>
        <w:r w:rsidR="00230C06">
          <w:rPr>
            <w:noProof/>
            <w:webHidden/>
          </w:rPr>
        </w:r>
        <w:r w:rsidR="00230C06">
          <w:rPr>
            <w:noProof/>
            <w:webHidden/>
          </w:rPr>
          <w:fldChar w:fldCharType="separate"/>
        </w:r>
        <w:r w:rsidR="00230C06">
          <w:rPr>
            <w:noProof/>
            <w:webHidden/>
          </w:rPr>
          <w:t>194</w:t>
        </w:r>
        <w:r w:rsidR="00230C06">
          <w:rPr>
            <w:noProof/>
            <w:webHidden/>
          </w:rPr>
          <w:fldChar w:fldCharType="end"/>
        </w:r>
      </w:hyperlink>
    </w:p>
    <w:p w14:paraId="4A6BDD48" w14:textId="7C6480D3" w:rsidR="00230C06" w:rsidRDefault="00FF2B1E">
      <w:pPr>
        <w:pStyle w:val="TOC5"/>
        <w:tabs>
          <w:tab w:val="left" w:pos="2592"/>
        </w:tabs>
        <w:rPr>
          <w:rFonts w:asciiTheme="minorHAnsi" w:eastAsiaTheme="minorEastAsia" w:hAnsiTheme="minorHAnsi" w:cstheme="minorBidi"/>
          <w:noProof/>
          <w:sz w:val="22"/>
          <w:szCs w:val="22"/>
        </w:rPr>
      </w:pPr>
      <w:hyperlink w:anchor="_Toc441142256" w:history="1">
        <w:r w:rsidR="00230C06" w:rsidRPr="00B14BFE">
          <w:rPr>
            <w:rStyle w:val="Hyperlink"/>
            <w:noProof/>
          </w:rPr>
          <w:t>6.3.4.18.3</w:t>
        </w:r>
        <w:r w:rsidR="00230C06">
          <w:rPr>
            <w:rFonts w:asciiTheme="minorHAnsi" w:eastAsiaTheme="minorEastAsia" w:hAnsiTheme="minorHAnsi" w:cstheme="minorBidi"/>
            <w:noProof/>
            <w:sz w:val="22"/>
            <w:szCs w:val="22"/>
          </w:rPr>
          <w:tab/>
        </w:r>
        <w:r w:rsidR="00230C06" w:rsidRPr="00B14BFE">
          <w:rPr>
            <w:rStyle w:val="Hyperlink"/>
            <w:noProof/>
          </w:rPr>
          <w:t>&lt;sequenceNumber value=' '/&gt;</w:t>
        </w:r>
        <w:r w:rsidR="00230C06">
          <w:rPr>
            <w:noProof/>
            <w:webHidden/>
          </w:rPr>
          <w:tab/>
        </w:r>
        <w:r w:rsidR="00230C06">
          <w:rPr>
            <w:noProof/>
            <w:webHidden/>
          </w:rPr>
          <w:fldChar w:fldCharType="begin"/>
        </w:r>
        <w:r w:rsidR="00230C06">
          <w:rPr>
            <w:noProof/>
            <w:webHidden/>
          </w:rPr>
          <w:instrText xml:space="preserve"> PAGEREF _Toc441142256 \h </w:instrText>
        </w:r>
        <w:r w:rsidR="00230C06">
          <w:rPr>
            <w:noProof/>
            <w:webHidden/>
          </w:rPr>
        </w:r>
        <w:r w:rsidR="00230C06">
          <w:rPr>
            <w:noProof/>
            <w:webHidden/>
          </w:rPr>
          <w:fldChar w:fldCharType="separate"/>
        </w:r>
        <w:r w:rsidR="00230C06">
          <w:rPr>
            <w:noProof/>
            <w:webHidden/>
          </w:rPr>
          <w:t>194</w:t>
        </w:r>
        <w:r w:rsidR="00230C06">
          <w:rPr>
            <w:noProof/>
            <w:webHidden/>
          </w:rPr>
          <w:fldChar w:fldCharType="end"/>
        </w:r>
      </w:hyperlink>
    </w:p>
    <w:p w14:paraId="2714FAB6" w14:textId="75AA3B9D" w:rsidR="00230C06" w:rsidRDefault="00FF2B1E">
      <w:pPr>
        <w:pStyle w:val="TOC5"/>
        <w:tabs>
          <w:tab w:val="left" w:pos="2592"/>
        </w:tabs>
        <w:rPr>
          <w:rFonts w:asciiTheme="minorHAnsi" w:eastAsiaTheme="minorEastAsia" w:hAnsiTheme="minorHAnsi" w:cstheme="minorBidi"/>
          <w:noProof/>
          <w:sz w:val="22"/>
          <w:szCs w:val="22"/>
        </w:rPr>
      </w:pPr>
      <w:hyperlink w:anchor="_Toc441142257" w:history="1">
        <w:r w:rsidR="00230C06" w:rsidRPr="00B14BFE">
          <w:rPr>
            <w:rStyle w:val="Hyperlink"/>
            <w:noProof/>
          </w:rPr>
          <w:t>6.3.4.18.4</w:t>
        </w:r>
        <w:r w:rsidR="00230C06">
          <w:rPr>
            <w:rFonts w:asciiTheme="minorHAnsi" w:eastAsiaTheme="minorEastAsia" w:hAnsiTheme="minorHAnsi" w:cstheme="minorBidi"/>
            <w:noProof/>
            <w:sz w:val="22"/>
            <w:szCs w:val="22"/>
          </w:rPr>
          <w:tab/>
        </w:r>
        <w:r w:rsidR="00230C06" w:rsidRPr="00B14BFE">
          <w:rPr>
            <w:rStyle w:val="Hyperlink"/>
            <w:noProof/>
          </w:rPr>
          <w:t>&lt;supply classCode='SPLY' moodCode='INT|EVN'&gt;</w:t>
        </w:r>
        <w:r w:rsidR="00230C06">
          <w:rPr>
            <w:noProof/>
            <w:webHidden/>
          </w:rPr>
          <w:tab/>
        </w:r>
        <w:r w:rsidR="00230C06">
          <w:rPr>
            <w:noProof/>
            <w:webHidden/>
          </w:rPr>
          <w:fldChar w:fldCharType="begin"/>
        </w:r>
        <w:r w:rsidR="00230C06">
          <w:rPr>
            <w:noProof/>
            <w:webHidden/>
          </w:rPr>
          <w:instrText xml:space="preserve"> PAGEREF _Toc441142257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6AE2CCA4" w14:textId="75B99537" w:rsidR="00230C06" w:rsidRDefault="00FF2B1E">
      <w:pPr>
        <w:pStyle w:val="TOC5"/>
        <w:tabs>
          <w:tab w:val="left" w:pos="2592"/>
        </w:tabs>
        <w:rPr>
          <w:rFonts w:asciiTheme="minorHAnsi" w:eastAsiaTheme="minorEastAsia" w:hAnsiTheme="minorHAnsi" w:cstheme="minorBidi"/>
          <w:noProof/>
          <w:sz w:val="22"/>
          <w:szCs w:val="22"/>
        </w:rPr>
      </w:pPr>
      <w:hyperlink w:anchor="_Toc441142258" w:history="1">
        <w:r w:rsidR="00230C06" w:rsidRPr="00B14BFE">
          <w:rPr>
            <w:rStyle w:val="Hyperlink"/>
            <w:noProof/>
          </w:rPr>
          <w:t>6.3.4.18.5</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root='2.16.840.1.113883.10.20.1.34'/&gt; &lt;templateId root='1.3.6.1.4.1.19376.1.5.3.1.4.7.3'/&gt;</w:t>
        </w:r>
        <w:r w:rsidR="00230C06">
          <w:rPr>
            <w:noProof/>
            <w:webHidden/>
          </w:rPr>
          <w:tab/>
        </w:r>
        <w:r w:rsidR="00230C06">
          <w:rPr>
            <w:noProof/>
            <w:webHidden/>
          </w:rPr>
          <w:fldChar w:fldCharType="begin"/>
        </w:r>
        <w:r w:rsidR="00230C06">
          <w:rPr>
            <w:noProof/>
            <w:webHidden/>
          </w:rPr>
          <w:instrText xml:space="preserve"> PAGEREF _Toc441142258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19D19615" w14:textId="357A029D" w:rsidR="00230C06" w:rsidRDefault="00FF2B1E">
      <w:pPr>
        <w:pStyle w:val="TOC5"/>
        <w:tabs>
          <w:tab w:val="left" w:pos="2592"/>
        </w:tabs>
        <w:rPr>
          <w:rFonts w:asciiTheme="minorHAnsi" w:eastAsiaTheme="minorEastAsia" w:hAnsiTheme="minorHAnsi" w:cstheme="minorBidi"/>
          <w:noProof/>
          <w:sz w:val="22"/>
          <w:szCs w:val="22"/>
        </w:rPr>
      </w:pPr>
      <w:hyperlink w:anchor="_Toc441142259" w:history="1">
        <w:r w:rsidR="00230C06" w:rsidRPr="00B14BFE">
          <w:rPr>
            <w:rStyle w:val="Hyperlink"/>
            <w:noProof/>
          </w:rPr>
          <w:t>6.3.4.18.6</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_Toc441142259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187769B1" w14:textId="69ABEEE9" w:rsidR="00230C06" w:rsidRDefault="00FF2B1E">
      <w:pPr>
        <w:pStyle w:val="TOC5"/>
        <w:tabs>
          <w:tab w:val="left" w:pos="2592"/>
        </w:tabs>
        <w:rPr>
          <w:rFonts w:asciiTheme="minorHAnsi" w:eastAsiaTheme="minorEastAsia" w:hAnsiTheme="minorHAnsi" w:cstheme="minorBidi"/>
          <w:noProof/>
          <w:sz w:val="22"/>
          <w:szCs w:val="22"/>
        </w:rPr>
      </w:pPr>
      <w:hyperlink w:anchor="_Toc441142260" w:history="1">
        <w:r w:rsidR="00230C06" w:rsidRPr="00B14BFE">
          <w:rPr>
            <w:rStyle w:val="Hyperlink"/>
            <w:noProof/>
          </w:rPr>
          <w:t>6.3.4.18.7</w:t>
        </w:r>
        <w:r w:rsidR="00230C06">
          <w:rPr>
            <w:rFonts w:asciiTheme="minorHAnsi" w:eastAsiaTheme="minorEastAsia" w:hAnsiTheme="minorHAnsi" w:cstheme="minorBidi"/>
            <w:noProof/>
            <w:sz w:val="22"/>
            <w:szCs w:val="22"/>
          </w:rPr>
          <w:tab/>
        </w:r>
        <w:r w:rsidR="00230C06" w:rsidRPr="00B14BFE">
          <w:rPr>
            <w:rStyle w:val="Hyperlink"/>
            <w:noProof/>
          </w:rPr>
          <w:t>&lt;repeatNumber value=' '/&gt;</w:t>
        </w:r>
        <w:r w:rsidR="00230C06">
          <w:rPr>
            <w:noProof/>
            <w:webHidden/>
          </w:rPr>
          <w:tab/>
        </w:r>
        <w:r w:rsidR="00230C06">
          <w:rPr>
            <w:noProof/>
            <w:webHidden/>
          </w:rPr>
          <w:fldChar w:fldCharType="begin"/>
        </w:r>
        <w:r w:rsidR="00230C06">
          <w:rPr>
            <w:noProof/>
            <w:webHidden/>
          </w:rPr>
          <w:instrText xml:space="preserve"> PAGEREF _Toc441142260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381E5869" w14:textId="0DFD196D" w:rsidR="00230C06" w:rsidRDefault="00FF2B1E">
      <w:pPr>
        <w:pStyle w:val="TOC5"/>
        <w:tabs>
          <w:tab w:val="left" w:pos="2592"/>
        </w:tabs>
        <w:rPr>
          <w:rFonts w:asciiTheme="minorHAnsi" w:eastAsiaTheme="minorEastAsia" w:hAnsiTheme="minorHAnsi" w:cstheme="minorBidi"/>
          <w:noProof/>
          <w:sz w:val="22"/>
          <w:szCs w:val="22"/>
        </w:rPr>
      </w:pPr>
      <w:hyperlink w:anchor="_Toc441142261" w:history="1">
        <w:r w:rsidR="00230C06" w:rsidRPr="00B14BFE">
          <w:rPr>
            <w:rStyle w:val="Hyperlink"/>
            <w:noProof/>
          </w:rPr>
          <w:t>6.3.4.18.8</w:t>
        </w:r>
        <w:r w:rsidR="00230C06">
          <w:rPr>
            <w:rFonts w:asciiTheme="minorHAnsi" w:eastAsiaTheme="minorEastAsia" w:hAnsiTheme="minorHAnsi" w:cstheme="minorBidi"/>
            <w:noProof/>
            <w:sz w:val="22"/>
            <w:szCs w:val="22"/>
          </w:rPr>
          <w:tab/>
        </w:r>
        <w:r w:rsidR="00230C06" w:rsidRPr="00B14BFE">
          <w:rPr>
            <w:rStyle w:val="Hyperlink"/>
            <w:noProof/>
          </w:rPr>
          <w:t>&lt;quantity value=' ' unit=' '/&gt;</w:t>
        </w:r>
        <w:r w:rsidR="00230C06">
          <w:rPr>
            <w:noProof/>
            <w:webHidden/>
          </w:rPr>
          <w:tab/>
        </w:r>
        <w:r w:rsidR="00230C06">
          <w:rPr>
            <w:noProof/>
            <w:webHidden/>
          </w:rPr>
          <w:fldChar w:fldCharType="begin"/>
        </w:r>
        <w:r w:rsidR="00230C06">
          <w:rPr>
            <w:noProof/>
            <w:webHidden/>
          </w:rPr>
          <w:instrText xml:space="preserve"> PAGEREF _Toc441142261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7F3274F4" w14:textId="42141117" w:rsidR="00230C06" w:rsidRDefault="00FF2B1E">
      <w:pPr>
        <w:pStyle w:val="TOC5"/>
        <w:tabs>
          <w:tab w:val="left" w:pos="2592"/>
        </w:tabs>
        <w:rPr>
          <w:rFonts w:asciiTheme="minorHAnsi" w:eastAsiaTheme="minorEastAsia" w:hAnsiTheme="minorHAnsi" w:cstheme="minorBidi"/>
          <w:noProof/>
          <w:sz w:val="22"/>
          <w:szCs w:val="22"/>
        </w:rPr>
      </w:pPr>
      <w:hyperlink w:anchor="_Toc441142262" w:history="1">
        <w:r w:rsidR="00230C06" w:rsidRPr="00B14BFE">
          <w:rPr>
            <w:rStyle w:val="Hyperlink"/>
            <w:noProof/>
          </w:rPr>
          <w:t>6.3.4.18.9</w:t>
        </w:r>
        <w:r w:rsidR="00230C06">
          <w:rPr>
            <w:rFonts w:asciiTheme="minorHAnsi" w:eastAsiaTheme="minorEastAsia" w:hAnsiTheme="minorHAnsi" w:cstheme="minorBidi"/>
            <w:noProof/>
            <w:sz w:val="22"/>
            <w:szCs w:val="22"/>
          </w:rPr>
          <w:tab/>
        </w:r>
        <w:r w:rsidR="00230C06" w:rsidRPr="00B14BFE">
          <w:rPr>
            <w:rStyle w:val="Hyperlink"/>
            <w:noProof/>
          </w:rPr>
          <w:t>&lt;author&gt;</w:t>
        </w:r>
        <w:r w:rsidR="00230C06">
          <w:rPr>
            <w:noProof/>
            <w:webHidden/>
          </w:rPr>
          <w:tab/>
        </w:r>
        <w:r w:rsidR="00230C06">
          <w:rPr>
            <w:noProof/>
            <w:webHidden/>
          </w:rPr>
          <w:fldChar w:fldCharType="begin"/>
        </w:r>
        <w:r w:rsidR="00230C06">
          <w:rPr>
            <w:noProof/>
            <w:webHidden/>
          </w:rPr>
          <w:instrText xml:space="preserve"> PAGEREF _Toc441142262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4DBDB96A" w14:textId="3EFD6929" w:rsidR="00230C06" w:rsidRDefault="00FF2B1E">
      <w:pPr>
        <w:pStyle w:val="TOC5"/>
        <w:tabs>
          <w:tab w:val="left" w:pos="2592"/>
        </w:tabs>
        <w:rPr>
          <w:rFonts w:asciiTheme="minorHAnsi" w:eastAsiaTheme="minorEastAsia" w:hAnsiTheme="minorHAnsi" w:cstheme="minorBidi"/>
          <w:noProof/>
          <w:sz w:val="22"/>
          <w:szCs w:val="22"/>
        </w:rPr>
      </w:pPr>
      <w:hyperlink w:anchor="_Toc441142263" w:history="1">
        <w:r w:rsidR="00230C06" w:rsidRPr="00B14BFE">
          <w:rPr>
            <w:rStyle w:val="Hyperlink"/>
            <w:noProof/>
          </w:rPr>
          <w:t>6.3.4.18.10</w:t>
        </w:r>
        <w:r w:rsidR="00230C06">
          <w:rPr>
            <w:rFonts w:asciiTheme="minorHAnsi" w:eastAsiaTheme="minorEastAsia" w:hAnsiTheme="minorHAnsi" w:cstheme="minorBidi"/>
            <w:noProof/>
            <w:sz w:val="22"/>
            <w:szCs w:val="22"/>
          </w:rPr>
          <w:tab/>
        </w:r>
        <w:r w:rsidR="00230C06" w:rsidRPr="00B14BFE">
          <w:rPr>
            <w:rStyle w:val="Hyperlink"/>
            <w:noProof/>
          </w:rPr>
          <w:t>&lt;time value=' '/&gt;</w:t>
        </w:r>
        <w:r w:rsidR="00230C06">
          <w:rPr>
            <w:noProof/>
            <w:webHidden/>
          </w:rPr>
          <w:tab/>
        </w:r>
        <w:r w:rsidR="00230C06">
          <w:rPr>
            <w:noProof/>
            <w:webHidden/>
          </w:rPr>
          <w:fldChar w:fldCharType="begin"/>
        </w:r>
        <w:r w:rsidR="00230C06">
          <w:rPr>
            <w:noProof/>
            <w:webHidden/>
          </w:rPr>
          <w:instrText xml:space="preserve"> PAGEREF _Toc441142263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027EEC41" w14:textId="253FB4F8" w:rsidR="00230C06" w:rsidRDefault="00FF2B1E">
      <w:pPr>
        <w:pStyle w:val="TOC5"/>
        <w:tabs>
          <w:tab w:val="left" w:pos="2592"/>
        </w:tabs>
        <w:rPr>
          <w:rFonts w:asciiTheme="minorHAnsi" w:eastAsiaTheme="minorEastAsia" w:hAnsiTheme="minorHAnsi" w:cstheme="minorBidi"/>
          <w:noProof/>
          <w:sz w:val="22"/>
          <w:szCs w:val="22"/>
        </w:rPr>
      </w:pPr>
      <w:hyperlink w:anchor="_Toc441142264" w:history="1">
        <w:r w:rsidR="00230C06" w:rsidRPr="00B14BFE">
          <w:rPr>
            <w:rStyle w:val="Hyperlink"/>
            <w:noProof/>
          </w:rPr>
          <w:t>6.3.4.18.11</w:t>
        </w:r>
        <w:r w:rsidR="00230C06">
          <w:rPr>
            <w:rFonts w:asciiTheme="minorHAnsi" w:eastAsiaTheme="minorEastAsia" w:hAnsiTheme="minorHAnsi" w:cstheme="minorBidi"/>
            <w:noProof/>
            <w:sz w:val="22"/>
            <w:szCs w:val="22"/>
          </w:rPr>
          <w:tab/>
        </w:r>
        <w:r w:rsidR="00230C06" w:rsidRPr="00B14BFE">
          <w:rPr>
            <w:rStyle w:val="Hyperlink"/>
            <w:noProof/>
          </w:rPr>
          <w:t>&lt;assignedAuthor&gt;</w:t>
        </w:r>
        <w:r w:rsidR="00230C06">
          <w:rPr>
            <w:noProof/>
            <w:webHidden/>
          </w:rPr>
          <w:tab/>
        </w:r>
        <w:r w:rsidR="00230C06">
          <w:rPr>
            <w:noProof/>
            <w:webHidden/>
          </w:rPr>
          <w:fldChar w:fldCharType="begin"/>
        </w:r>
        <w:r w:rsidR="00230C06">
          <w:rPr>
            <w:noProof/>
            <w:webHidden/>
          </w:rPr>
          <w:instrText xml:space="preserve"> PAGEREF _Toc441142264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5A3A3DCC" w14:textId="7BA4CE45" w:rsidR="00230C06" w:rsidRDefault="00FF2B1E">
      <w:pPr>
        <w:pStyle w:val="TOC5"/>
        <w:tabs>
          <w:tab w:val="left" w:pos="2592"/>
        </w:tabs>
        <w:rPr>
          <w:rFonts w:asciiTheme="minorHAnsi" w:eastAsiaTheme="minorEastAsia" w:hAnsiTheme="minorHAnsi" w:cstheme="minorBidi"/>
          <w:noProof/>
          <w:sz w:val="22"/>
          <w:szCs w:val="22"/>
        </w:rPr>
      </w:pPr>
      <w:hyperlink w:anchor="_Toc441142265" w:history="1">
        <w:r w:rsidR="00230C06" w:rsidRPr="00B14BFE">
          <w:rPr>
            <w:rStyle w:val="Hyperlink"/>
            <w:noProof/>
          </w:rPr>
          <w:t>6.3.4.18.12</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_Toc441142265 \h </w:instrText>
        </w:r>
        <w:r w:rsidR="00230C06">
          <w:rPr>
            <w:noProof/>
            <w:webHidden/>
          </w:rPr>
        </w:r>
        <w:r w:rsidR="00230C06">
          <w:rPr>
            <w:noProof/>
            <w:webHidden/>
          </w:rPr>
          <w:fldChar w:fldCharType="separate"/>
        </w:r>
        <w:r w:rsidR="00230C06">
          <w:rPr>
            <w:noProof/>
            <w:webHidden/>
          </w:rPr>
          <w:t>195</w:t>
        </w:r>
        <w:r w:rsidR="00230C06">
          <w:rPr>
            <w:noProof/>
            <w:webHidden/>
          </w:rPr>
          <w:fldChar w:fldCharType="end"/>
        </w:r>
      </w:hyperlink>
    </w:p>
    <w:p w14:paraId="0761A032" w14:textId="59DB1A20" w:rsidR="00230C06" w:rsidRDefault="00FF2B1E">
      <w:pPr>
        <w:pStyle w:val="TOC5"/>
        <w:tabs>
          <w:tab w:val="left" w:pos="2592"/>
        </w:tabs>
        <w:rPr>
          <w:rFonts w:asciiTheme="minorHAnsi" w:eastAsiaTheme="minorEastAsia" w:hAnsiTheme="minorHAnsi" w:cstheme="minorBidi"/>
          <w:noProof/>
          <w:sz w:val="22"/>
          <w:szCs w:val="22"/>
        </w:rPr>
      </w:pPr>
      <w:hyperlink w:anchor="_Toc441142266" w:history="1">
        <w:r w:rsidR="00230C06" w:rsidRPr="00B14BFE">
          <w:rPr>
            <w:rStyle w:val="Hyperlink"/>
            <w:noProof/>
          </w:rPr>
          <w:t>6.3.4.18.13</w:t>
        </w:r>
        <w:r w:rsidR="00230C06">
          <w:rPr>
            <w:rFonts w:asciiTheme="minorHAnsi" w:eastAsiaTheme="minorEastAsia" w:hAnsiTheme="minorHAnsi" w:cstheme="minorBidi"/>
            <w:noProof/>
            <w:sz w:val="22"/>
            <w:szCs w:val="22"/>
          </w:rPr>
          <w:tab/>
        </w:r>
        <w:r w:rsidR="00230C06" w:rsidRPr="00B14BFE">
          <w:rPr>
            <w:rStyle w:val="Hyperlink"/>
            <w:noProof/>
          </w:rPr>
          <w:t>&lt;assignedPerson&gt;&lt;name/&gt;&lt;/assignedPerson&gt; &lt;representedOrganization&gt;&lt;name/&gt;&lt;/ representedOrganization&gt;</w:t>
        </w:r>
        <w:r w:rsidR="00230C06">
          <w:rPr>
            <w:noProof/>
            <w:webHidden/>
          </w:rPr>
          <w:tab/>
        </w:r>
        <w:r w:rsidR="00230C06">
          <w:rPr>
            <w:noProof/>
            <w:webHidden/>
          </w:rPr>
          <w:fldChar w:fldCharType="begin"/>
        </w:r>
        <w:r w:rsidR="00230C06">
          <w:rPr>
            <w:noProof/>
            <w:webHidden/>
          </w:rPr>
          <w:instrText xml:space="preserve"> PAGEREF _Toc441142266 \h </w:instrText>
        </w:r>
        <w:r w:rsidR="00230C06">
          <w:rPr>
            <w:noProof/>
            <w:webHidden/>
          </w:rPr>
        </w:r>
        <w:r w:rsidR="00230C06">
          <w:rPr>
            <w:noProof/>
            <w:webHidden/>
          </w:rPr>
          <w:fldChar w:fldCharType="separate"/>
        </w:r>
        <w:r w:rsidR="00230C06">
          <w:rPr>
            <w:noProof/>
            <w:webHidden/>
          </w:rPr>
          <w:t>196</w:t>
        </w:r>
        <w:r w:rsidR="00230C06">
          <w:rPr>
            <w:noProof/>
            <w:webHidden/>
          </w:rPr>
          <w:fldChar w:fldCharType="end"/>
        </w:r>
      </w:hyperlink>
    </w:p>
    <w:p w14:paraId="474B438E" w14:textId="465B6997" w:rsidR="00230C06" w:rsidRDefault="00FF2B1E">
      <w:pPr>
        <w:pStyle w:val="TOC5"/>
        <w:tabs>
          <w:tab w:val="left" w:pos="2592"/>
        </w:tabs>
        <w:rPr>
          <w:rFonts w:asciiTheme="minorHAnsi" w:eastAsiaTheme="minorEastAsia" w:hAnsiTheme="minorHAnsi" w:cstheme="minorBidi"/>
          <w:noProof/>
          <w:sz w:val="22"/>
          <w:szCs w:val="22"/>
        </w:rPr>
      </w:pPr>
      <w:hyperlink w:anchor="_Toc441142267" w:history="1">
        <w:r w:rsidR="00230C06" w:rsidRPr="00B14BFE">
          <w:rPr>
            <w:rStyle w:val="Hyperlink"/>
            <w:noProof/>
          </w:rPr>
          <w:t>6.3.4.18.14</w:t>
        </w:r>
        <w:r w:rsidR="00230C06">
          <w:rPr>
            <w:rFonts w:asciiTheme="minorHAnsi" w:eastAsiaTheme="minorEastAsia" w:hAnsiTheme="minorHAnsi" w:cstheme="minorBidi"/>
            <w:noProof/>
            <w:sz w:val="22"/>
            <w:szCs w:val="22"/>
          </w:rPr>
          <w:tab/>
        </w:r>
        <w:r w:rsidR="00230C06" w:rsidRPr="00B14BFE">
          <w:rPr>
            <w:rStyle w:val="Hyperlink"/>
            <w:noProof/>
          </w:rPr>
          <w:t>&lt;performer typeCode='PRF'&gt;</w:t>
        </w:r>
        <w:r w:rsidR="00230C06">
          <w:rPr>
            <w:noProof/>
            <w:webHidden/>
          </w:rPr>
          <w:tab/>
        </w:r>
        <w:r w:rsidR="00230C06">
          <w:rPr>
            <w:noProof/>
            <w:webHidden/>
          </w:rPr>
          <w:fldChar w:fldCharType="begin"/>
        </w:r>
        <w:r w:rsidR="00230C06">
          <w:rPr>
            <w:noProof/>
            <w:webHidden/>
          </w:rPr>
          <w:instrText xml:space="preserve"> PAGEREF _Toc441142267 \h </w:instrText>
        </w:r>
        <w:r w:rsidR="00230C06">
          <w:rPr>
            <w:noProof/>
            <w:webHidden/>
          </w:rPr>
        </w:r>
        <w:r w:rsidR="00230C06">
          <w:rPr>
            <w:noProof/>
            <w:webHidden/>
          </w:rPr>
          <w:fldChar w:fldCharType="separate"/>
        </w:r>
        <w:r w:rsidR="00230C06">
          <w:rPr>
            <w:noProof/>
            <w:webHidden/>
          </w:rPr>
          <w:t>196</w:t>
        </w:r>
        <w:r w:rsidR="00230C06">
          <w:rPr>
            <w:noProof/>
            <w:webHidden/>
          </w:rPr>
          <w:fldChar w:fldCharType="end"/>
        </w:r>
      </w:hyperlink>
    </w:p>
    <w:p w14:paraId="2D6B6A91" w14:textId="4B408F0B" w:rsidR="00230C06" w:rsidRDefault="00FF2B1E">
      <w:pPr>
        <w:pStyle w:val="TOC5"/>
        <w:tabs>
          <w:tab w:val="left" w:pos="2592"/>
        </w:tabs>
        <w:rPr>
          <w:rFonts w:asciiTheme="minorHAnsi" w:eastAsiaTheme="minorEastAsia" w:hAnsiTheme="minorHAnsi" w:cstheme="minorBidi"/>
          <w:noProof/>
          <w:sz w:val="22"/>
          <w:szCs w:val="22"/>
        </w:rPr>
      </w:pPr>
      <w:hyperlink w:anchor="_Toc441142268" w:history="1">
        <w:r w:rsidR="00230C06" w:rsidRPr="00B14BFE">
          <w:rPr>
            <w:rStyle w:val="Hyperlink"/>
            <w:noProof/>
          </w:rPr>
          <w:t>6.3.4.18.15</w:t>
        </w:r>
        <w:r w:rsidR="00230C06">
          <w:rPr>
            <w:rFonts w:asciiTheme="minorHAnsi" w:eastAsiaTheme="minorEastAsia" w:hAnsiTheme="minorHAnsi" w:cstheme="minorBidi"/>
            <w:noProof/>
            <w:sz w:val="22"/>
            <w:szCs w:val="22"/>
          </w:rPr>
          <w:tab/>
        </w:r>
        <w:r w:rsidR="00230C06" w:rsidRPr="00B14BFE">
          <w:rPr>
            <w:rStyle w:val="Hyperlink"/>
            <w:noProof/>
          </w:rPr>
          <w:t>&lt;time value=' '/&gt;</w:t>
        </w:r>
        <w:r w:rsidR="00230C06">
          <w:rPr>
            <w:noProof/>
            <w:webHidden/>
          </w:rPr>
          <w:tab/>
        </w:r>
        <w:r w:rsidR="00230C06">
          <w:rPr>
            <w:noProof/>
            <w:webHidden/>
          </w:rPr>
          <w:fldChar w:fldCharType="begin"/>
        </w:r>
        <w:r w:rsidR="00230C06">
          <w:rPr>
            <w:noProof/>
            <w:webHidden/>
          </w:rPr>
          <w:instrText xml:space="preserve"> PAGEREF _Toc441142268 \h </w:instrText>
        </w:r>
        <w:r w:rsidR="00230C06">
          <w:rPr>
            <w:noProof/>
            <w:webHidden/>
          </w:rPr>
        </w:r>
        <w:r w:rsidR="00230C06">
          <w:rPr>
            <w:noProof/>
            <w:webHidden/>
          </w:rPr>
          <w:fldChar w:fldCharType="separate"/>
        </w:r>
        <w:r w:rsidR="00230C06">
          <w:rPr>
            <w:noProof/>
            <w:webHidden/>
          </w:rPr>
          <w:t>196</w:t>
        </w:r>
        <w:r w:rsidR="00230C06">
          <w:rPr>
            <w:noProof/>
            <w:webHidden/>
          </w:rPr>
          <w:fldChar w:fldCharType="end"/>
        </w:r>
      </w:hyperlink>
    </w:p>
    <w:p w14:paraId="0CE3F733" w14:textId="08B63496" w:rsidR="00230C06" w:rsidRDefault="00FF2B1E">
      <w:pPr>
        <w:pStyle w:val="TOC5"/>
        <w:tabs>
          <w:tab w:val="left" w:pos="2592"/>
        </w:tabs>
        <w:rPr>
          <w:rFonts w:asciiTheme="minorHAnsi" w:eastAsiaTheme="minorEastAsia" w:hAnsiTheme="minorHAnsi" w:cstheme="minorBidi"/>
          <w:noProof/>
          <w:sz w:val="22"/>
          <w:szCs w:val="22"/>
        </w:rPr>
      </w:pPr>
      <w:hyperlink w:anchor="_Toc441142269" w:history="1">
        <w:r w:rsidR="00230C06" w:rsidRPr="00B14BFE">
          <w:rPr>
            <w:rStyle w:val="Hyperlink"/>
            <w:noProof/>
          </w:rPr>
          <w:t>6.3.4.18.16</w:t>
        </w:r>
        <w:r w:rsidR="00230C06">
          <w:rPr>
            <w:rFonts w:asciiTheme="minorHAnsi" w:eastAsiaTheme="minorEastAsia" w:hAnsiTheme="minorHAnsi" w:cstheme="minorBidi"/>
            <w:noProof/>
            <w:sz w:val="22"/>
            <w:szCs w:val="22"/>
          </w:rPr>
          <w:tab/>
        </w:r>
        <w:r w:rsidR="00230C06" w:rsidRPr="00B14BFE">
          <w:rPr>
            <w:rStyle w:val="Hyperlink"/>
            <w:noProof/>
          </w:rPr>
          <w:t>&lt;assignedEntity&gt;</w:t>
        </w:r>
        <w:r w:rsidR="00230C06">
          <w:rPr>
            <w:noProof/>
            <w:webHidden/>
          </w:rPr>
          <w:tab/>
        </w:r>
        <w:r w:rsidR="00230C06">
          <w:rPr>
            <w:noProof/>
            <w:webHidden/>
          </w:rPr>
          <w:fldChar w:fldCharType="begin"/>
        </w:r>
        <w:r w:rsidR="00230C06">
          <w:rPr>
            <w:noProof/>
            <w:webHidden/>
          </w:rPr>
          <w:instrText xml:space="preserve"> PAGEREF _Toc441142269 \h </w:instrText>
        </w:r>
        <w:r w:rsidR="00230C06">
          <w:rPr>
            <w:noProof/>
            <w:webHidden/>
          </w:rPr>
        </w:r>
        <w:r w:rsidR="00230C06">
          <w:rPr>
            <w:noProof/>
            <w:webHidden/>
          </w:rPr>
          <w:fldChar w:fldCharType="separate"/>
        </w:r>
        <w:r w:rsidR="00230C06">
          <w:rPr>
            <w:noProof/>
            <w:webHidden/>
          </w:rPr>
          <w:t>196</w:t>
        </w:r>
        <w:r w:rsidR="00230C06">
          <w:rPr>
            <w:noProof/>
            <w:webHidden/>
          </w:rPr>
          <w:fldChar w:fldCharType="end"/>
        </w:r>
      </w:hyperlink>
    </w:p>
    <w:p w14:paraId="208F0DAF" w14:textId="5930D0B6" w:rsidR="00230C06" w:rsidRDefault="00FF2B1E">
      <w:pPr>
        <w:pStyle w:val="TOC5"/>
        <w:tabs>
          <w:tab w:val="left" w:pos="2592"/>
        </w:tabs>
        <w:rPr>
          <w:rFonts w:asciiTheme="minorHAnsi" w:eastAsiaTheme="minorEastAsia" w:hAnsiTheme="minorHAnsi" w:cstheme="minorBidi"/>
          <w:noProof/>
          <w:sz w:val="22"/>
          <w:szCs w:val="22"/>
        </w:rPr>
      </w:pPr>
      <w:hyperlink w:anchor="_Toc441142270" w:history="1">
        <w:r w:rsidR="00230C06" w:rsidRPr="00B14BFE">
          <w:rPr>
            <w:rStyle w:val="Hyperlink"/>
            <w:noProof/>
          </w:rPr>
          <w:t>6.3.4.18.17</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_Toc441142270 \h </w:instrText>
        </w:r>
        <w:r w:rsidR="00230C06">
          <w:rPr>
            <w:noProof/>
            <w:webHidden/>
          </w:rPr>
        </w:r>
        <w:r w:rsidR="00230C06">
          <w:rPr>
            <w:noProof/>
            <w:webHidden/>
          </w:rPr>
          <w:fldChar w:fldCharType="separate"/>
        </w:r>
        <w:r w:rsidR="00230C06">
          <w:rPr>
            <w:noProof/>
            <w:webHidden/>
          </w:rPr>
          <w:t>196</w:t>
        </w:r>
        <w:r w:rsidR="00230C06">
          <w:rPr>
            <w:noProof/>
            <w:webHidden/>
          </w:rPr>
          <w:fldChar w:fldCharType="end"/>
        </w:r>
      </w:hyperlink>
    </w:p>
    <w:p w14:paraId="2B0CC838" w14:textId="2E4D9B29" w:rsidR="00230C06" w:rsidRDefault="00FF2B1E">
      <w:pPr>
        <w:pStyle w:val="TOC5"/>
        <w:tabs>
          <w:tab w:val="left" w:pos="2592"/>
        </w:tabs>
        <w:rPr>
          <w:rFonts w:asciiTheme="minorHAnsi" w:eastAsiaTheme="minorEastAsia" w:hAnsiTheme="minorHAnsi" w:cstheme="minorBidi"/>
          <w:noProof/>
          <w:sz w:val="22"/>
          <w:szCs w:val="22"/>
        </w:rPr>
      </w:pPr>
      <w:hyperlink w:anchor="_Toc441142271" w:history="1">
        <w:r w:rsidR="00230C06" w:rsidRPr="00B14BFE">
          <w:rPr>
            <w:rStyle w:val="Hyperlink"/>
            <w:noProof/>
          </w:rPr>
          <w:t>6.3.4.18.18</w:t>
        </w:r>
        <w:r w:rsidR="00230C06">
          <w:rPr>
            <w:rFonts w:asciiTheme="minorHAnsi" w:eastAsiaTheme="minorEastAsia" w:hAnsiTheme="minorHAnsi" w:cstheme="minorBidi"/>
            <w:noProof/>
            <w:sz w:val="22"/>
            <w:szCs w:val="22"/>
          </w:rPr>
          <w:tab/>
        </w:r>
        <w:r w:rsidR="00230C06" w:rsidRPr="00B14BFE">
          <w:rPr>
            <w:rStyle w:val="Hyperlink"/>
            <w:noProof/>
          </w:rPr>
          <w:t>&lt;assignedPerson&gt;&lt;name/&gt;&lt;/assignedPerson&gt; &lt;representedOrganization&gt;&lt;name/&gt;&lt;/ representedOrganization&gt;</w:t>
        </w:r>
        <w:r w:rsidR="00230C06">
          <w:rPr>
            <w:noProof/>
            <w:webHidden/>
          </w:rPr>
          <w:tab/>
        </w:r>
        <w:r w:rsidR="00230C06">
          <w:rPr>
            <w:noProof/>
            <w:webHidden/>
          </w:rPr>
          <w:fldChar w:fldCharType="begin"/>
        </w:r>
        <w:r w:rsidR="00230C06">
          <w:rPr>
            <w:noProof/>
            <w:webHidden/>
          </w:rPr>
          <w:instrText xml:space="preserve"> PAGEREF _Toc441142271 \h </w:instrText>
        </w:r>
        <w:r w:rsidR="00230C06">
          <w:rPr>
            <w:noProof/>
            <w:webHidden/>
          </w:rPr>
        </w:r>
        <w:r w:rsidR="00230C06">
          <w:rPr>
            <w:noProof/>
            <w:webHidden/>
          </w:rPr>
          <w:fldChar w:fldCharType="separate"/>
        </w:r>
        <w:r w:rsidR="00230C06">
          <w:rPr>
            <w:noProof/>
            <w:webHidden/>
          </w:rPr>
          <w:t>196</w:t>
        </w:r>
        <w:r w:rsidR="00230C06">
          <w:rPr>
            <w:noProof/>
            <w:webHidden/>
          </w:rPr>
          <w:fldChar w:fldCharType="end"/>
        </w:r>
      </w:hyperlink>
    </w:p>
    <w:p w14:paraId="2469D76D" w14:textId="0B975433" w:rsidR="00230C06" w:rsidRDefault="00FF2B1E">
      <w:pPr>
        <w:pStyle w:val="TOC5"/>
        <w:tabs>
          <w:tab w:val="left" w:pos="2592"/>
        </w:tabs>
        <w:rPr>
          <w:rFonts w:asciiTheme="minorHAnsi" w:eastAsiaTheme="minorEastAsia" w:hAnsiTheme="minorHAnsi" w:cstheme="minorBidi"/>
          <w:noProof/>
          <w:sz w:val="22"/>
          <w:szCs w:val="22"/>
        </w:rPr>
      </w:pPr>
      <w:hyperlink w:anchor="_Toc441142272" w:history="1">
        <w:r w:rsidR="00230C06" w:rsidRPr="00B14BFE">
          <w:rPr>
            <w:rStyle w:val="Hyperlink"/>
            <w:noProof/>
          </w:rPr>
          <w:t>6.3.4.18.19</w:t>
        </w:r>
        <w:r w:rsidR="00230C06">
          <w:rPr>
            <w:rFonts w:asciiTheme="minorHAnsi" w:eastAsiaTheme="minorEastAsia" w:hAnsiTheme="minorHAnsi" w:cstheme="minorBidi"/>
            <w:noProof/>
            <w:sz w:val="22"/>
            <w:szCs w:val="22"/>
          </w:rPr>
          <w:tab/>
        </w:r>
        <w:r w:rsidR="00230C06" w:rsidRPr="00B14BFE">
          <w:rPr>
            <w:rStyle w:val="Hyperlink"/>
            <w:noProof/>
          </w:rPr>
          <w:t>&lt;!-- Optional Fulfillment instructions --&gt;  &lt;entryRelationship typeCode='SUBJ'&gt; &lt;/entryRelationship&gt;</w:t>
        </w:r>
        <w:r w:rsidR="00230C06">
          <w:rPr>
            <w:noProof/>
            <w:webHidden/>
          </w:rPr>
          <w:tab/>
        </w:r>
        <w:r w:rsidR="00230C06">
          <w:rPr>
            <w:noProof/>
            <w:webHidden/>
          </w:rPr>
          <w:fldChar w:fldCharType="begin"/>
        </w:r>
        <w:r w:rsidR="00230C06">
          <w:rPr>
            <w:noProof/>
            <w:webHidden/>
          </w:rPr>
          <w:instrText xml:space="preserve"> PAGEREF _Toc441142272 \h </w:instrText>
        </w:r>
        <w:r w:rsidR="00230C06">
          <w:rPr>
            <w:noProof/>
            <w:webHidden/>
          </w:rPr>
        </w:r>
        <w:r w:rsidR="00230C06">
          <w:rPr>
            <w:noProof/>
            <w:webHidden/>
          </w:rPr>
          <w:fldChar w:fldCharType="separate"/>
        </w:r>
        <w:r w:rsidR="00230C06">
          <w:rPr>
            <w:noProof/>
            <w:webHidden/>
          </w:rPr>
          <w:t>196</w:t>
        </w:r>
        <w:r w:rsidR="00230C06">
          <w:rPr>
            <w:noProof/>
            <w:webHidden/>
          </w:rPr>
          <w:fldChar w:fldCharType="end"/>
        </w:r>
      </w:hyperlink>
    </w:p>
    <w:p w14:paraId="0B7A243A" w14:textId="76DCD272" w:rsidR="00230C06" w:rsidRDefault="00FF2B1E">
      <w:pPr>
        <w:pStyle w:val="TOC4"/>
        <w:tabs>
          <w:tab w:val="left" w:pos="2160"/>
        </w:tabs>
        <w:rPr>
          <w:rFonts w:asciiTheme="minorHAnsi" w:eastAsiaTheme="minorEastAsia" w:hAnsiTheme="minorHAnsi" w:cstheme="minorBidi"/>
          <w:noProof/>
          <w:sz w:val="22"/>
          <w:szCs w:val="22"/>
        </w:rPr>
      </w:pPr>
      <w:hyperlink w:anchor="_Toc441142273" w:history="1">
        <w:r w:rsidR="00230C06" w:rsidRPr="00B14BFE">
          <w:rPr>
            <w:rStyle w:val="Hyperlink"/>
            <w:noProof/>
          </w:rPr>
          <w:t>6.3.4.19</w:t>
        </w:r>
        <w:r w:rsidR="00230C06">
          <w:rPr>
            <w:rFonts w:asciiTheme="minorHAnsi" w:eastAsiaTheme="minorEastAsia" w:hAnsiTheme="minorHAnsi" w:cstheme="minorBidi"/>
            <w:noProof/>
            <w:sz w:val="22"/>
            <w:szCs w:val="22"/>
          </w:rPr>
          <w:tab/>
        </w:r>
        <w:r w:rsidR="00230C06" w:rsidRPr="00B14BFE">
          <w:rPr>
            <w:rStyle w:val="Hyperlink"/>
            <w:noProof/>
          </w:rPr>
          <w:t>Product Entry 1.3.6.1.4.1.19376.1.5.3.1.4.7.2</w:t>
        </w:r>
        <w:r w:rsidR="00230C06">
          <w:rPr>
            <w:noProof/>
            <w:webHidden/>
          </w:rPr>
          <w:tab/>
        </w:r>
        <w:r w:rsidR="00230C06">
          <w:rPr>
            <w:noProof/>
            <w:webHidden/>
          </w:rPr>
          <w:fldChar w:fldCharType="begin"/>
        </w:r>
        <w:r w:rsidR="00230C06">
          <w:rPr>
            <w:noProof/>
            <w:webHidden/>
          </w:rPr>
          <w:instrText xml:space="preserve"> PAGEREF _Toc441142273 \h </w:instrText>
        </w:r>
        <w:r w:rsidR="00230C06">
          <w:rPr>
            <w:noProof/>
            <w:webHidden/>
          </w:rPr>
        </w:r>
        <w:r w:rsidR="00230C06">
          <w:rPr>
            <w:noProof/>
            <w:webHidden/>
          </w:rPr>
          <w:fldChar w:fldCharType="separate"/>
        </w:r>
        <w:r w:rsidR="00230C06">
          <w:rPr>
            <w:noProof/>
            <w:webHidden/>
          </w:rPr>
          <w:t>196</w:t>
        </w:r>
        <w:r w:rsidR="00230C06">
          <w:rPr>
            <w:noProof/>
            <w:webHidden/>
          </w:rPr>
          <w:fldChar w:fldCharType="end"/>
        </w:r>
      </w:hyperlink>
    </w:p>
    <w:p w14:paraId="67CC7E50" w14:textId="7108EB45" w:rsidR="00230C06" w:rsidRDefault="00FF2B1E">
      <w:pPr>
        <w:pStyle w:val="TOC5"/>
        <w:tabs>
          <w:tab w:val="left" w:pos="2592"/>
        </w:tabs>
        <w:rPr>
          <w:rFonts w:asciiTheme="minorHAnsi" w:eastAsiaTheme="minorEastAsia" w:hAnsiTheme="minorHAnsi" w:cstheme="minorBidi"/>
          <w:noProof/>
          <w:sz w:val="22"/>
          <w:szCs w:val="22"/>
        </w:rPr>
      </w:pPr>
      <w:hyperlink w:anchor="_Toc441142274" w:history="1">
        <w:r w:rsidR="00230C06" w:rsidRPr="00B14BFE">
          <w:rPr>
            <w:rStyle w:val="Hyperlink"/>
            <w:noProof/>
          </w:rPr>
          <w:t>6.3.4.19.1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_Toc441142274 \h </w:instrText>
        </w:r>
        <w:r w:rsidR="00230C06">
          <w:rPr>
            <w:noProof/>
            <w:webHidden/>
          </w:rPr>
        </w:r>
        <w:r w:rsidR="00230C06">
          <w:rPr>
            <w:noProof/>
            <w:webHidden/>
          </w:rPr>
          <w:fldChar w:fldCharType="separate"/>
        </w:r>
        <w:r w:rsidR="00230C06">
          <w:rPr>
            <w:noProof/>
            <w:webHidden/>
          </w:rPr>
          <w:t>197</w:t>
        </w:r>
        <w:r w:rsidR="00230C06">
          <w:rPr>
            <w:noProof/>
            <w:webHidden/>
          </w:rPr>
          <w:fldChar w:fldCharType="end"/>
        </w:r>
      </w:hyperlink>
    </w:p>
    <w:p w14:paraId="2B16BA93" w14:textId="1021531A" w:rsidR="00230C06" w:rsidRDefault="00FF2B1E">
      <w:pPr>
        <w:pStyle w:val="TOC5"/>
        <w:tabs>
          <w:tab w:val="left" w:pos="2592"/>
        </w:tabs>
        <w:rPr>
          <w:rFonts w:asciiTheme="minorHAnsi" w:eastAsiaTheme="minorEastAsia" w:hAnsiTheme="minorHAnsi" w:cstheme="minorBidi"/>
          <w:noProof/>
          <w:sz w:val="22"/>
          <w:szCs w:val="22"/>
        </w:rPr>
      </w:pPr>
      <w:hyperlink w:anchor="_Toc441142275" w:history="1">
        <w:r w:rsidR="00230C06" w:rsidRPr="00B14BFE">
          <w:rPr>
            <w:rStyle w:val="Hyperlink"/>
            <w:noProof/>
          </w:rPr>
          <w:t>6.3.4.19.2</w:t>
        </w:r>
        <w:r w:rsidR="00230C06">
          <w:rPr>
            <w:rFonts w:asciiTheme="minorHAnsi" w:eastAsiaTheme="minorEastAsia" w:hAnsiTheme="minorHAnsi" w:cstheme="minorBidi"/>
            <w:noProof/>
            <w:sz w:val="22"/>
            <w:szCs w:val="22"/>
          </w:rPr>
          <w:tab/>
        </w:r>
        <w:r w:rsidR="00230C06" w:rsidRPr="00B14BFE">
          <w:rPr>
            <w:rStyle w:val="Hyperlink"/>
            <w:noProof/>
          </w:rPr>
          <w:t>&lt;manufacturedProduct&gt; -OR- &lt;administerableMaterial&gt;  &lt;templateId root='1.3.6.1.4.1.19376.1.5.3.1.4.7.2'/&gt;  &lt;templateId root='2.16.840.1.113883.10.20.1.53'/&gt;  &lt;manufacturedMaterial&gt; -OR- &lt;administerableMaterial&gt;</w:t>
        </w:r>
        <w:r w:rsidR="00230C06">
          <w:rPr>
            <w:noProof/>
            <w:webHidden/>
          </w:rPr>
          <w:tab/>
        </w:r>
        <w:r w:rsidR="00230C06">
          <w:rPr>
            <w:noProof/>
            <w:webHidden/>
          </w:rPr>
          <w:fldChar w:fldCharType="begin"/>
        </w:r>
        <w:r w:rsidR="00230C06">
          <w:rPr>
            <w:noProof/>
            <w:webHidden/>
          </w:rPr>
          <w:instrText xml:space="preserve"> PAGEREF _Toc441142275 \h </w:instrText>
        </w:r>
        <w:r w:rsidR="00230C06">
          <w:rPr>
            <w:noProof/>
            <w:webHidden/>
          </w:rPr>
        </w:r>
        <w:r w:rsidR="00230C06">
          <w:rPr>
            <w:noProof/>
            <w:webHidden/>
          </w:rPr>
          <w:fldChar w:fldCharType="separate"/>
        </w:r>
        <w:r w:rsidR="00230C06">
          <w:rPr>
            <w:noProof/>
            <w:webHidden/>
          </w:rPr>
          <w:t>197</w:t>
        </w:r>
        <w:r w:rsidR="00230C06">
          <w:rPr>
            <w:noProof/>
            <w:webHidden/>
          </w:rPr>
          <w:fldChar w:fldCharType="end"/>
        </w:r>
      </w:hyperlink>
    </w:p>
    <w:p w14:paraId="22006861" w14:textId="17471D46" w:rsidR="00230C06" w:rsidRDefault="00FF2B1E">
      <w:pPr>
        <w:pStyle w:val="TOC5"/>
        <w:tabs>
          <w:tab w:val="left" w:pos="2592"/>
        </w:tabs>
        <w:rPr>
          <w:rFonts w:asciiTheme="minorHAnsi" w:eastAsiaTheme="minorEastAsia" w:hAnsiTheme="minorHAnsi" w:cstheme="minorBidi"/>
          <w:noProof/>
          <w:sz w:val="22"/>
          <w:szCs w:val="22"/>
        </w:rPr>
      </w:pPr>
      <w:hyperlink w:anchor="_Toc441142276" w:history="1">
        <w:r w:rsidR="00230C06" w:rsidRPr="00B14BFE">
          <w:rPr>
            <w:rStyle w:val="Hyperlink"/>
            <w:noProof/>
          </w:rPr>
          <w:t>6.3.4.19.3</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 ' codeSystemName=' '&gt;  &lt;originalText&gt;&lt;reference value=' '/&gt;&lt;/originalText&gt; &lt;/code&gt;</w:t>
        </w:r>
        <w:r w:rsidR="00230C06">
          <w:rPr>
            <w:noProof/>
            <w:webHidden/>
          </w:rPr>
          <w:tab/>
        </w:r>
        <w:r w:rsidR="00230C06">
          <w:rPr>
            <w:noProof/>
            <w:webHidden/>
          </w:rPr>
          <w:fldChar w:fldCharType="begin"/>
        </w:r>
        <w:r w:rsidR="00230C06">
          <w:rPr>
            <w:noProof/>
            <w:webHidden/>
          </w:rPr>
          <w:instrText xml:space="preserve"> PAGEREF _Toc441142276 \h </w:instrText>
        </w:r>
        <w:r w:rsidR="00230C06">
          <w:rPr>
            <w:noProof/>
            <w:webHidden/>
          </w:rPr>
        </w:r>
        <w:r w:rsidR="00230C06">
          <w:rPr>
            <w:noProof/>
            <w:webHidden/>
          </w:rPr>
          <w:fldChar w:fldCharType="separate"/>
        </w:r>
        <w:r w:rsidR="00230C06">
          <w:rPr>
            <w:noProof/>
            <w:webHidden/>
          </w:rPr>
          <w:t>197</w:t>
        </w:r>
        <w:r w:rsidR="00230C06">
          <w:rPr>
            <w:noProof/>
            <w:webHidden/>
          </w:rPr>
          <w:fldChar w:fldCharType="end"/>
        </w:r>
      </w:hyperlink>
    </w:p>
    <w:p w14:paraId="04B115F4" w14:textId="4E0C0A2D" w:rsidR="00230C06" w:rsidRDefault="00FF2B1E">
      <w:pPr>
        <w:pStyle w:val="TOC5"/>
        <w:tabs>
          <w:tab w:val="left" w:pos="2592"/>
        </w:tabs>
        <w:rPr>
          <w:rFonts w:asciiTheme="minorHAnsi" w:eastAsiaTheme="minorEastAsia" w:hAnsiTheme="minorHAnsi" w:cstheme="minorBidi"/>
          <w:noProof/>
          <w:sz w:val="22"/>
          <w:szCs w:val="22"/>
        </w:rPr>
      </w:pPr>
      <w:hyperlink w:anchor="_Toc441142277" w:history="1">
        <w:r w:rsidR="00230C06" w:rsidRPr="00B14BFE">
          <w:rPr>
            <w:rStyle w:val="Hyperlink"/>
            <w:noProof/>
          </w:rPr>
          <w:t>6.3.4.19.4</w:t>
        </w:r>
        <w:r w:rsidR="00230C06">
          <w:rPr>
            <w:rFonts w:asciiTheme="minorHAnsi" w:eastAsiaTheme="minorEastAsia" w:hAnsiTheme="minorHAnsi" w:cstheme="minorBidi"/>
            <w:noProof/>
            <w:sz w:val="22"/>
            <w:szCs w:val="22"/>
          </w:rPr>
          <w:tab/>
        </w:r>
        <w:r w:rsidR="00230C06" w:rsidRPr="00B14BFE">
          <w:rPr>
            <w:rStyle w:val="Hyperlink"/>
            <w:noProof/>
          </w:rPr>
          <w:t>&lt;name&gt; -OR- &lt;desc&gt;</w:t>
        </w:r>
        <w:r w:rsidR="00230C06">
          <w:rPr>
            <w:noProof/>
            <w:webHidden/>
          </w:rPr>
          <w:tab/>
        </w:r>
        <w:r w:rsidR="00230C06">
          <w:rPr>
            <w:noProof/>
            <w:webHidden/>
          </w:rPr>
          <w:fldChar w:fldCharType="begin"/>
        </w:r>
        <w:r w:rsidR="00230C06">
          <w:rPr>
            <w:noProof/>
            <w:webHidden/>
          </w:rPr>
          <w:instrText xml:space="preserve"> PAGEREF _Toc441142277 \h </w:instrText>
        </w:r>
        <w:r w:rsidR="00230C06">
          <w:rPr>
            <w:noProof/>
            <w:webHidden/>
          </w:rPr>
        </w:r>
        <w:r w:rsidR="00230C06">
          <w:rPr>
            <w:noProof/>
            <w:webHidden/>
          </w:rPr>
          <w:fldChar w:fldCharType="separate"/>
        </w:r>
        <w:r w:rsidR="00230C06">
          <w:rPr>
            <w:noProof/>
            <w:webHidden/>
          </w:rPr>
          <w:t>198</w:t>
        </w:r>
        <w:r w:rsidR="00230C06">
          <w:rPr>
            <w:noProof/>
            <w:webHidden/>
          </w:rPr>
          <w:fldChar w:fldCharType="end"/>
        </w:r>
      </w:hyperlink>
    </w:p>
    <w:p w14:paraId="18A3D469" w14:textId="7C91FE58" w:rsidR="00230C06" w:rsidRDefault="00FF2B1E">
      <w:pPr>
        <w:pStyle w:val="TOC4"/>
        <w:tabs>
          <w:tab w:val="left" w:pos="2160"/>
        </w:tabs>
        <w:rPr>
          <w:rFonts w:asciiTheme="minorHAnsi" w:eastAsiaTheme="minorEastAsia" w:hAnsiTheme="minorHAnsi" w:cstheme="minorBidi"/>
          <w:noProof/>
          <w:sz w:val="22"/>
          <w:szCs w:val="22"/>
        </w:rPr>
      </w:pPr>
      <w:hyperlink w:anchor="_Toc441142278" w:history="1">
        <w:r w:rsidR="00230C06" w:rsidRPr="00B14BFE">
          <w:rPr>
            <w:rStyle w:val="Hyperlink"/>
            <w:noProof/>
          </w:rPr>
          <w:t>6.3.4.20</w:t>
        </w:r>
        <w:r w:rsidR="00230C06">
          <w:rPr>
            <w:rFonts w:asciiTheme="minorHAnsi" w:eastAsiaTheme="minorEastAsia" w:hAnsiTheme="minorHAnsi" w:cstheme="minorBidi"/>
            <w:noProof/>
            <w:sz w:val="22"/>
            <w:szCs w:val="22"/>
          </w:rPr>
          <w:tab/>
        </w:r>
        <w:r w:rsidR="00230C06" w:rsidRPr="00B14BFE">
          <w:rPr>
            <w:rStyle w:val="Hyperlink"/>
            <w:noProof/>
          </w:rPr>
          <w:t>Simple Observations 1.3.6.1.4.1.19376.1.5.3.1.4.13</w:t>
        </w:r>
        <w:r w:rsidR="00230C06">
          <w:rPr>
            <w:noProof/>
            <w:webHidden/>
          </w:rPr>
          <w:tab/>
        </w:r>
        <w:r w:rsidR="00230C06">
          <w:rPr>
            <w:noProof/>
            <w:webHidden/>
          </w:rPr>
          <w:fldChar w:fldCharType="begin"/>
        </w:r>
        <w:r w:rsidR="00230C06">
          <w:rPr>
            <w:noProof/>
            <w:webHidden/>
          </w:rPr>
          <w:instrText xml:space="preserve"> PAGEREF _Toc441142278 \h </w:instrText>
        </w:r>
        <w:r w:rsidR="00230C06">
          <w:rPr>
            <w:noProof/>
            <w:webHidden/>
          </w:rPr>
        </w:r>
        <w:r w:rsidR="00230C06">
          <w:rPr>
            <w:noProof/>
            <w:webHidden/>
          </w:rPr>
          <w:fldChar w:fldCharType="separate"/>
        </w:r>
        <w:r w:rsidR="00230C06">
          <w:rPr>
            <w:noProof/>
            <w:webHidden/>
          </w:rPr>
          <w:t>198</w:t>
        </w:r>
        <w:r w:rsidR="00230C06">
          <w:rPr>
            <w:noProof/>
            <w:webHidden/>
          </w:rPr>
          <w:fldChar w:fldCharType="end"/>
        </w:r>
      </w:hyperlink>
    </w:p>
    <w:p w14:paraId="60187E69" w14:textId="7056024C" w:rsidR="00230C06" w:rsidRDefault="00FF2B1E">
      <w:pPr>
        <w:pStyle w:val="TOC5"/>
        <w:tabs>
          <w:tab w:val="left" w:pos="2592"/>
        </w:tabs>
        <w:rPr>
          <w:rFonts w:asciiTheme="minorHAnsi" w:eastAsiaTheme="minorEastAsia" w:hAnsiTheme="minorHAnsi" w:cstheme="minorBidi"/>
          <w:noProof/>
          <w:sz w:val="22"/>
          <w:szCs w:val="22"/>
        </w:rPr>
      </w:pPr>
      <w:hyperlink w:anchor="_Toc441142279" w:history="1">
        <w:r w:rsidR="00230C06" w:rsidRPr="00B14BFE">
          <w:rPr>
            <w:rStyle w:val="Hyperlink"/>
            <w:noProof/>
          </w:rPr>
          <w:t>6.3.4.20.1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_Toc441142279 \h </w:instrText>
        </w:r>
        <w:r w:rsidR="00230C06">
          <w:rPr>
            <w:noProof/>
            <w:webHidden/>
          </w:rPr>
        </w:r>
        <w:r w:rsidR="00230C06">
          <w:rPr>
            <w:noProof/>
            <w:webHidden/>
          </w:rPr>
          <w:fldChar w:fldCharType="separate"/>
        </w:r>
        <w:r w:rsidR="00230C06">
          <w:rPr>
            <w:noProof/>
            <w:webHidden/>
          </w:rPr>
          <w:t>199</w:t>
        </w:r>
        <w:r w:rsidR="00230C06">
          <w:rPr>
            <w:noProof/>
            <w:webHidden/>
          </w:rPr>
          <w:fldChar w:fldCharType="end"/>
        </w:r>
      </w:hyperlink>
    </w:p>
    <w:p w14:paraId="26B659D0" w14:textId="40C47CDE" w:rsidR="00230C06" w:rsidRDefault="00FF2B1E">
      <w:pPr>
        <w:pStyle w:val="TOC5"/>
        <w:tabs>
          <w:tab w:val="left" w:pos="2592"/>
        </w:tabs>
        <w:rPr>
          <w:rFonts w:asciiTheme="minorHAnsi" w:eastAsiaTheme="minorEastAsia" w:hAnsiTheme="minorHAnsi" w:cstheme="minorBidi"/>
          <w:noProof/>
          <w:sz w:val="22"/>
          <w:szCs w:val="22"/>
        </w:rPr>
      </w:pPr>
      <w:hyperlink w:anchor="_Toc441142280" w:history="1">
        <w:r w:rsidR="00230C06" w:rsidRPr="00B14BFE">
          <w:rPr>
            <w:rStyle w:val="Hyperlink"/>
            <w:noProof/>
          </w:rPr>
          <w:t>6.3.4.20.2</w:t>
        </w:r>
        <w:r w:rsidR="00230C06">
          <w:rPr>
            <w:rFonts w:asciiTheme="minorHAnsi" w:eastAsiaTheme="minorEastAsia" w:hAnsiTheme="minorHAnsi" w:cstheme="minorBidi"/>
            <w:noProof/>
            <w:sz w:val="22"/>
            <w:szCs w:val="22"/>
          </w:rPr>
          <w:tab/>
        </w:r>
        <w:r w:rsidR="00230C06" w:rsidRPr="00B14BFE">
          <w:rPr>
            <w:rStyle w:val="Hyperlink"/>
            <w:noProof/>
          </w:rPr>
          <w:t>&lt;observation classCode='OBS' moodCode='EVN'&gt;</w:t>
        </w:r>
        <w:r w:rsidR="00230C06">
          <w:rPr>
            <w:noProof/>
            <w:webHidden/>
          </w:rPr>
          <w:tab/>
        </w:r>
        <w:r w:rsidR="00230C06">
          <w:rPr>
            <w:noProof/>
            <w:webHidden/>
          </w:rPr>
          <w:fldChar w:fldCharType="begin"/>
        </w:r>
        <w:r w:rsidR="00230C06">
          <w:rPr>
            <w:noProof/>
            <w:webHidden/>
          </w:rPr>
          <w:instrText xml:space="preserve"> PAGEREF _Toc441142280 \h </w:instrText>
        </w:r>
        <w:r w:rsidR="00230C06">
          <w:rPr>
            <w:noProof/>
            <w:webHidden/>
          </w:rPr>
        </w:r>
        <w:r w:rsidR="00230C06">
          <w:rPr>
            <w:noProof/>
            <w:webHidden/>
          </w:rPr>
          <w:fldChar w:fldCharType="separate"/>
        </w:r>
        <w:r w:rsidR="00230C06">
          <w:rPr>
            <w:noProof/>
            <w:webHidden/>
          </w:rPr>
          <w:t>199</w:t>
        </w:r>
        <w:r w:rsidR="00230C06">
          <w:rPr>
            <w:noProof/>
            <w:webHidden/>
          </w:rPr>
          <w:fldChar w:fldCharType="end"/>
        </w:r>
      </w:hyperlink>
    </w:p>
    <w:p w14:paraId="3CA047F8" w14:textId="3FEC7D2E" w:rsidR="00230C06" w:rsidRDefault="00FF2B1E">
      <w:pPr>
        <w:pStyle w:val="TOC5"/>
        <w:tabs>
          <w:tab w:val="left" w:pos="2592"/>
        </w:tabs>
        <w:rPr>
          <w:rFonts w:asciiTheme="minorHAnsi" w:eastAsiaTheme="minorEastAsia" w:hAnsiTheme="minorHAnsi" w:cstheme="minorBidi"/>
          <w:noProof/>
          <w:sz w:val="22"/>
          <w:szCs w:val="22"/>
        </w:rPr>
      </w:pPr>
      <w:hyperlink w:anchor="_Toc441142281" w:history="1">
        <w:r w:rsidR="00230C06" w:rsidRPr="00B14BFE">
          <w:rPr>
            <w:rStyle w:val="Hyperlink"/>
            <w:noProof/>
          </w:rPr>
          <w:t>6.3.4.20.3</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root='1.3.6.1.4.1.19376.1.5.3.1.4.13'/&gt;</w:t>
        </w:r>
        <w:r w:rsidR="00230C06">
          <w:rPr>
            <w:noProof/>
            <w:webHidden/>
          </w:rPr>
          <w:tab/>
        </w:r>
        <w:r w:rsidR="00230C06">
          <w:rPr>
            <w:noProof/>
            <w:webHidden/>
          </w:rPr>
          <w:fldChar w:fldCharType="begin"/>
        </w:r>
        <w:r w:rsidR="00230C06">
          <w:rPr>
            <w:noProof/>
            <w:webHidden/>
          </w:rPr>
          <w:instrText xml:space="preserve"> PAGEREF _Toc441142281 \h </w:instrText>
        </w:r>
        <w:r w:rsidR="00230C06">
          <w:rPr>
            <w:noProof/>
            <w:webHidden/>
          </w:rPr>
        </w:r>
        <w:r w:rsidR="00230C06">
          <w:rPr>
            <w:noProof/>
            <w:webHidden/>
          </w:rPr>
          <w:fldChar w:fldCharType="separate"/>
        </w:r>
        <w:r w:rsidR="00230C06">
          <w:rPr>
            <w:noProof/>
            <w:webHidden/>
          </w:rPr>
          <w:t>199</w:t>
        </w:r>
        <w:r w:rsidR="00230C06">
          <w:rPr>
            <w:noProof/>
            <w:webHidden/>
          </w:rPr>
          <w:fldChar w:fldCharType="end"/>
        </w:r>
      </w:hyperlink>
    </w:p>
    <w:p w14:paraId="6BF5D2E7" w14:textId="69BB91F0" w:rsidR="00230C06" w:rsidRDefault="00FF2B1E">
      <w:pPr>
        <w:pStyle w:val="TOC5"/>
        <w:tabs>
          <w:tab w:val="left" w:pos="2592"/>
        </w:tabs>
        <w:rPr>
          <w:rFonts w:asciiTheme="minorHAnsi" w:eastAsiaTheme="minorEastAsia" w:hAnsiTheme="minorHAnsi" w:cstheme="minorBidi"/>
          <w:noProof/>
          <w:sz w:val="22"/>
          <w:szCs w:val="22"/>
        </w:rPr>
      </w:pPr>
      <w:hyperlink w:anchor="_Toc441142282" w:history="1">
        <w:r w:rsidR="00230C06" w:rsidRPr="00B14BFE">
          <w:rPr>
            <w:rStyle w:val="Hyperlink"/>
            <w:noProof/>
          </w:rPr>
          <w:t>6.3.4.20.4</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_Toc441142282 \h </w:instrText>
        </w:r>
        <w:r w:rsidR="00230C06">
          <w:rPr>
            <w:noProof/>
            <w:webHidden/>
          </w:rPr>
        </w:r>
        <w:r w:rsidR="00230C06">
          <w:rPr>
            <w:noProof/>
            <w:webHidden/>
          </w:rPr>
          <w:fldChar w:fldCharType="separate"/>
        </w:r>
        <w:r w:rsidR="00230C06">
          <w:rPr>
            <w:noProof/>
            <w:webHidden/>
          </w:rPr>
          <w:t>199</w:t>
        </w:r>
        <w:r w:rsidR="00230C06">
          <w:rPr>
            <w:noProof/>
            <w:webHidden/>
          </w:rPr>
          <w:fldChar w:fldCharType="end"/>
        </w:r>
      </w:hyperlink>
    </w:p>
    <w:p w14:paraId="50A8D1A4" w14:textId="6BD079CB" w:rsidR="00230C06" w:rsidRDefault="00FF2B1E">
      <w:pPr>
        <w:pStyle w:val="TOC5"/>
        <w:tabs>
          <w:tab w:val="left" w:pos="2592"/>
        </w:tabs>
        <w:rPr>
          <w:rFonts w:asciiTheme="minorHAnsi" w:eastAsiaTheme="minorEastAsia" w:hAnsiTheme="minorHAnsi" w:cstheme="minorBidi"/>
          <w:noProof/>
          <w:sz w:val="22"/>
          <w:szCs w:val="22"/>
        </w:rPr>
      </w:pPr>
      <w:hyperlink w:anchor="_Toc441142283" w:history="1">
        <w:r w:rsidR="00230C06" w:rsidRPr="00B14BFE">
          <w:rPr>
            <w:rStyle w:val="Hyperlink"/>
            <w:noProof/>
          </w:rPr>
          <w:t>6.3.4.20.5</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_Toc441142283 \h </w:instrText>
        </w:r>
        <w:r w:rsidR="00230C06">
          <w:rPr>
            <w:noProof/>
            <w:webHidden/>
          </w:rPr>
        </w:r>
        <w:r w:rsidR="00230C06">
          <w:rPr>
            <w:noProof/>
            <w:webHidden/>
          </w:rPr>
          <w:fldChar w:fldCharType="separate"/>
        </w:r>
        <w:r w:rsidR="00230C06">
          <w:rPr>
            <w:noProof/>
            <w:webHidden/>
          </w:rPr>
          <w:t>199</w:t>
        </w:r>
        <w:r w:rsidR="00230C06">
          <w:rPr>
            <w:noProof/>
            <w:webHidden/>
          </w:rPr>
          <w:fldChar w:fldCharType="end"/>
        </w:r>
      </w:hyperlink>
    </w:p>
    <w:p w14:paraId="777F65CE" w14:textId="4172EC52" w:rsidR="00230C06" w:rsidRDefault="00FF2B1E">
      <w:pPr>
        <w:pStyle w:val="TOC5"/>
        <w:tabs>
          <w:tab w:val="left" w:pos="2592"/>
        </w:tabs>
        <w:rPr>
          <w:rFonts w:asciiTheme="minorHAnsi" w:eastAsiaTheme="minorEastAsia" w:hAnsiTheme="minorHAnsi" w:cstheme="minorBidi"/>
          <w:noProof/>
          <w:sz w:val="22"/>
          <w:szCs w:val="22"/>
        </w:rPr>
      </w:pPr>
      <w:hyperlink w:anchor="_Toc441142284" w:history="1">
        <w:r w:rsidR="00230C06" w:rsidRPr="00B14BFE">
          <w:rPr>
            <w:rStyle w:val="Hyperlink"/>
            <w:noProof/>
          </w:rPr>
          <w:t>6.3.4.20.6</w:t>
        </w:r>
        <w:r w:rsidR="00230C06">
          <w:rPr>
            <w:rFonts w:asciiTheme="minorHAnsi" w:eastAsiaTheme="minorEastAsia" w:hAnsiTheme="minorHAnsi" w:cstheme="minorBidi"/>
            <w:noProof/>
            <w:sz w:val="22"/>
            <w:szCs w:val="22"/>
          </w:rPr>
          <w:tab/>
        </w:r>
        <w:r w:rsidR="00230C06" w:rsidRPr="00B14BFE">
          <w:rPr>
            <w:rStyle w:val="Hyperlink"/>
            <w:noProof/>
          </w:rPr>
          <w:t>&lt;text&gt;&lt;reference value='#xxx'/&gt;&lt;/text&gt; -OR- &lt;text&gt;text&lt;/text&gt;</w:t>
        </w:r>
        <w:r w:rsidR="00230C06">
          <w:rPr>
            <w:noProof/>
            <w:webHidden/>
          </w:rPr>
          <w:tab/>
        </w:r>
        <w:r w:rsidR="00230C06">
          <w:rPr>
            <w:noProof/>
            <w:webHidden/>
          </w:rPr>
          <w:fldChar w:fldCharType="begin"/>
        </w:r>
        <w:r w:rsidR="00230C06">
          <w:rPr>
            <w:noProof/>
            <w:webHidden/>
          </w:rPr>
          <w:instrText xml:space="preserve"> PAGEREF _Toc441142284 \h </w:instrText>
        </w:r>
        <w:r w:rsidR="00230C06">
          <w:rPr>
            <w:noProof/>
            <w:webHidden/>
          </w:rPr>
        </w:r>
        <w:r w:rsidR="00230C06">
          <w:rPr>
            <w:noProof/>
            <w:webHidden/>
          </w:rPr>
          <w:fldChar w:fldCharType="separate"/>
        </w:r>
        <w:r w:rsidR="00230C06">
          <w:rPr>
            <w:noProof/>
            <w:webHidden/>
          </w:rPr>
          <w:t>200</w:t>
        </w:r>
        <w:r w:rsidR="00230C06">
          <w:rPr>
            <w:noProof/>
            <w:webHidden/>
          </w:rPr>
          <w:fldChar w:fldCharType="end"/>
        </w:r>
      </w:hyperlink>
    </w:p>
    <w:p w14:paraId="6D7178E2" w14:textId="7C3DE8AF" w:rsidR="00230C06" w:rsidRDefault="00FF2B1E">
      <w:pPr>
        <w:pStyle w:val="TOC5"/>
        <w:tabs>
          <w:tab w:val="left" w:pos="2592"/>
        </w:tabs>
        <w:rPr>
          <w:rFonts w:asciiTheme="minorHAnsi" w:eastAsiaTheme="minorEastAsia" w:hAnsiTheme="minorHAnsi" w:cstheme="minorBidi"/>
          <w:noProof/>
          <w:sz w:val="22"/>
          <w:szCs w:val="22"/>
        </w:rPr>
      </w:pPr>
      <w:hyperlink w:anchor="_Toc441142285" w:history="1">
        <w:r w:rsidR="00230C06" w:rsidRPr="00B14BFE">
          <w:rPr>
            <w:rStyle w:val="Hyperlink"/>
            <w:noProof/>
          </w:rPr>
          <w:t>6.3.4.20.7</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_Toc441142285 \h </w:instrText>
        </w:r>
        <w:r w:rsidR="00230C06">
          <w:rPr>
            <w:noProof/>
            <w:webHidden/>
          </w:rPr>
        </w:r>
        <w:r w:rsidR="00230C06">
          <w:rPr>
            <w:noProof/>
            <w:webHidden/>
          </w:rPr>
          <w:fldChar w:fldCharType="separate"/>
        </w:r>
        <w:r w:rsidR="00230C06">
          <w:rPr>
            <w:noProof/>
            <w:webHidden/>
          </w:rPr>
          <w:t>200</w:t>
        </w:r>
        <w:r w:rsidR="00230C06">
          <w:rPr>
            <w:noProof/>
            <w:webHidden/>
          </w:rPr>
          <w:fldChar w:fldCharType="end"/>
        </w:r>
      </w:hyperlink>
    </w:p>
    <w:p w14:paraId="3537696B" w14:textId="24F9F313" w:rsidR="00230C06" w:rsidRDefault="00FF2B1E">
      <w:pPr>
        <w:pStyle w:val="TOC5"/>
        <w:tabs>
          <w:tab w:val="left" w:pos="2592"/>
        </w:tabs>
        <w:rPr>
          <w:rFonts w:asciiTheme="minorHAnsi" w:eastAsiaTheme="minorEastAsia" w:hAnsiTheme="minorHAnsi" w:cstheme="minorBidi"/>
          <w:noProof/>
          <w:sz w:val="22"/>
          <w:szCs w:val="22"/>
        </w:rPr>
      </w:pPr>
      <w:hyperlink w:anchor="_Toc441142286" w:history="1">
        <w:r w:rsidR="00230C06" w:rsidRPr="00B14BFE">
          <w:rPr>
            <w:rStyle w:val="Hyperlink"/>
            <w:noProof/>
          </w:rPr>
          <w:t>6.3.4.20.8</w:t>
        </w:r>
        <w:r w:rsidR="00230C06">
          <w:rPr>
            <w:rFonts w:asciiTheme="minorHAnsi" w:eastAsiaTheme="minorEastAsia" w:hAnsiTheme="minorHAnsi" w:cstheme="minorBidi"/>
            <w:noProof/>
            <w:sz w:val="22"/>
            <w:szCs w:val="22"/>
          </w:rPr>
          <w:tab/>
        </w:r>
        <w:r w:rsidR="00230C06" w:rsidRPr="00B14BFE">
          <w:rPr>
            <w:rStyle w:val="Hyperlink"/>
            <w:noProof/>
          </w:rPr>
          <w:t>&lt;effectiveTime value=' '/&gt;</w:t>
        </w:r>
        <w:r w:rsidR="00230C06">
          <w:rPr>
            <w:noProof/>
            <w:webHidden/>
          </w:rPr>
          <w:tab/>
        </w:r>
        <w:r w:rsidR="00230C06">
          <w:rPr>
            <w:noProof/>
            <w:webHidden/>
          </w:rPr>
          <w:fldChar w:fldCharType="begin"/>
        </w:r>
        <w:r w:rsidR="00230C06">
          <w:rPr>
            <w:noProof/>
            <w:webHidden/>
          </w:rPr>
          <w:instrText xml:space="preserve"> PAGEREF _Toc441142286 \h </w:instrText>
        </w:r>
        <w:r w:rsidR="00230C06">
          <w:rPr>
            <w:noProof/>
            <w:webHidden/>
          </w:rPr>
        </w:r>
        <w:r w:rsidR="00230C06">
          <w:rPr>
            <w:noProof/>
            <w:webHidden/>
          </w:rPr>
          <w:fldChar w:fldCharType="separate"/>
        </w:r>
        <w:r w:rsidR="00230C06">
          <w:rPr>
            <w:noProof/>
            <w:webHidden/>
          </w:rPr>
          <w:t>200</w:t>
        </w:r>
        <w:r w:rsidR="00230C06">
          <w:rPr>
            <w:noProof/>
            <w:webHidden/>
          </w:rPr>
          <w:fldChar w:fldCharType="end"/>
        </w:r>
      </w:hyperlink>
    </w:p>
    <w:p w14:paraId="29D3F654" w14:textId="1F775C26" w:rsidR="00230C06" w:rsidRDefault="00FF2B1E">
      <w:pPr>
        <w:pStyle w:val="TOC5"/>
        <w:tabs>
          <w:tab w:val="left" w:pos="2592"/>
        </w:tabs>
        <w:rPr>
          <w:rFonts w:asciiTheme="minorHAnsi" w:eastAsiaTheme="minorEastAsia" w:hAnsiTheme="minorHAnsi" w:cstheme="minorBidi"/>
          <w:noProof/>
          <w:sz w:val="22"/>
          <w:szCs w:val="22"/>
        </w:rPr>
      </w:pPr>
      <w:hyperlink w:anchor="_Toc441142287" w:history="1">
        <w:r w:rsidR="00230C06" w:rsidRPr="00B14BFE">
          <w:rPr>
            <w:rStyle w:val="Hyperlink"/>
            <w:noProof/>
          </w:rPr>
          <w:t>6.3.4.20.9</w:t>
        </w:r>
        <w:r w:rsidR="00230C06">
          <w:rPr>
            <w:rFonts w:asciiTheme="minorHAnsi" w:eastAsiaTheme="minorEastAsia" w:hAnsiTheme="minorHAnsi" w:cstheme="minorBidi"/>
            <w:noProof/>
            <w:sz w:val="22"/>
            <w:szCs w:val="22"/>
          </w:rPr>
          <w:tab/>
        </w:r>
        <w:r w:rsidR="00230C06" w:rsidRPr="00B14BFE">
          <w:rPr>
            <w:rStyle w:val="Hyperlink"/>
            <w:noProof/>
          </w:rPr>
          <w:t>&lt;value xsi:type=' ' …/&gt;</w:t>
        </w:r>
        <w:r w:rsidR="00230C06">
          <w:rPr>
            <w:noProof/>
            <w:webHidden/>
          </w:rPr>
          <w:tab/>
        </w:r>
        <w:r w:rsidR="00230C06">
          <w:rPr>
            <w:noProof/>
            <w:webHidden/>
          </w:rPr>
          <w:fldChar w:fldCharType="begin"/>
        </w:r>
        <w:r w:rsidR="00230C06">
          <w:rPr>
            <w:noProof/>
            <w:webHidden/>
          </w:rPr>
          <w:instrText xml:space="preserve"> PAGEREF _Toc441142287 \h </w:instrText>
        </w:r>
        <w:r w:rsidR="00230C06">
          <w:rPr>
            <w:noProof/>
            <w:webHidden/>
          </w:rPr>
        </w:r>
        <w:r w:rsidR="00230C06">
          <w:rPr>
            <w:noProof/>
            <w:webHidden/>
          </w:rPr>
          <w:fldChar w:fldCharType="separate"/>
        </w:r>
        <w:r w:rsidR="00230C06">
          <w:rPr>
            <w:noProof/>
            <w:webHidden/>
          </w:rPr>
          <w:t>200</w:t>
        </w:r>
        <w:r w:rsidR="00230C06">
          <w:rPr>
            <w:noProof/>
            <w:webHidden/>
          </w:rPr>
          <w:fldChar w:fldCharType="end"/>
        </w:r>
      </w:hyperlink>
    </w:p>
    <w:p w14:paraId="439DC0CB" w14:textId="26F99FB4" w:rsidR="00230C06" w:rsidRDefault="00FF2B1E">
      <w:pPr>
        <w:pStyle w:val="TOC5"/>
        <w:tabs>
          <w:tab w:val="left" w:pos="2592"/>
        </w:tabs>
        <w:rPr>
          <w:rFonts w:asciiTheme="minorHAnsi" w:eastAsiaTheme="minorEastAsia" w:hAnsiTheme="minorHAnsi" w:cstheme="minorBidi"/>
          <w:noProof/>
          <w:sz w:val="22"/>
          <w:szCs w:val="22"/>
        </w:rPr>
      </w:pPr>
      <w:hyperlink w:anchor="_Toc441142288" w:history="1">
        <w:r w:rsidR="00230C06" w:rsidRPr="00B14BFE">
          <w:rPr>
            <w:rStyle w:val="Hyperlink"/>
            <w:noProof/>
          </w:rPr>
          <w:t>6.3.4.20.10</w:t>
        </w:r>
        <w:r w:rsidR="00230C06">
          <w:rPr>
            <w:rFonts w:asciiTheme="minorHAnsi" w:eastAsiaTheme="minorEastAsia" w:hAnsiTheme="minorHAnsi" w:cstheme="minorBidi"/>
            <w:noProof/>
            <w:sz w:val="22"/>
            <w:szCs w:val="22"/>
          </w:rPr>
          <w:tab/>
        </w:r>
        <w:r w:rsidR="00230C06" w:rsidRPr="00B14BFE">
          <w:rPr>
            <w:rStyle w:val="Hyperlink"/>
            <w:noProof/>
          </w:rPr>
          <w:t>&lt;interpretationCode code=' ' codeSystem=' ' codeSystemName=' '/&gt;</w:t>
        </w:r>
        <w:r w:rsidR="00230C06">
          <w:rPr>
            <w:noProof/>
            <w:webHidden/>
          </w:rPr>
          <w:tab/>
        </w:r>
        <w:r w:rsidR="00230C06">
          <w:rPr>
            <w:noProof/>
            <w:webHidden/>
          </w:rPr>
          <w:fldChar w:fldCharType="begin"/>
        </w:r>
        <w:r w:rsidR="00230C06">
          <w:rPr>
            <w:noProof/>
            <w:webHidden/>
          </w:rPr>
          <w:instrText xml:space="preserve"> PAGEREF _Toc441142288 \h </w:instrText>
        </w:r>
        <w:r w:rsidR="00230C06">
          <w:rPr>
            <w:noProof/>
            <w:webHidden/>
          </w:rPr>
        </w:r>
        <w:r w:rsidR="00230C06">
          <w:rPr>
            <w:noProof/>
            <w:webHidden/>
          </w:rPr>
          <w:fldChar w:fldCharType="separate"/>
        </w:r>
        <w:r w:rsidR="00230C06">
          <w:rPr>
            <w:noProof/>
            <w:webHidden/>
          </w:rPr>
          <w:t>200</w:t>
        </w:r>
        <w:r w:rsidR="00230C06">
          <w:rPr>
            <w:noProof/>
            <w:webHidden/>
          </w:rPr>
          <w:fldChar w:fldCharType="end"/>
        </w:r>
      </w:hyperlink>
    </w:p>
    <w:p w14:paraId="15FA0224" w14:textId="6643327C" w:rsidR="00230C06" w:rsidRDefault="00FF2B1E">
      <w:pPr>
        <w:pStyle w:val="TOC5"/>
        <w:tabs>
          <w:tab w:val="left" w:pos="2592"/>
        </w:tabs>
        <w:rPr>
          <w:rFonts w:asciiTheme="minorHAnsi" w:eastAsiaTheme="minorEastAsia" w:hAnsiTheme="minorHAnsi" w:cstheme="minorBidi"/>
          <w:noProof/>
          <w:sz w:val="22"/>
          <w:szCs w:val="22"/>
        </w:rPr>
      </w:pPr>
      <w:hyperlink w:anchor="_Toc441142289" w:history="1">
        <w:r w:rsidR="00230C06" w:rsidRPr="00B14BFE">
          <w:rPr>
            <w:rStyle w:val="Hyperlink"/>
            <w:noProof/>
          </w:rPr>
          <w:t>6.3.4.20.11</w:t>
        </w:r>
        <w:r w:rsidR="00230C06">
          <w:rPr>
            <w:rFonts w:asciiTheme="minorHAnsi" w:eastAsiaTheme="minorEastAsia" w:hAnsiTheme="minorHAnsi" w:cstheme="minorBidi"/>
            <w:noProof/>
            <w:sz w:val="22"/>
            <w:szCs w:val="22"/>
          </w:rPr>
          <w:tab/>
        </w:r>
        <w:r w:rsidR="00230C06" w:rsidRPr="00B14BFE">
          <w:rPr>
            <w:rStyle w:val="Hyperlink"/>
            <w:noProof/>
          </w:rPr>
          <w:t>&lt;methodCode code=' ' codeSystem=' ' codeSystemName=' '/&gt;</w:t>
        </w:r>
        <w:r w:rsidR="00230C06">
          <w:rPr>
            <w:noProof/>
            <w:webHidden/>
          </w:rPr>
          <w:tab/>
        </w:r>
        <w:r w:rsidR="00230C06">
          <w:rPr>
            <w:noProof/>
            <w:webHidden/>
          </w:rPr>
          <w:fldChar w:fldCharType="begin"/>
        </w:r>
        <w:r w:rsidR="00230C06">
          <w:rPr>
            <w:noProof/>
            <w:webHidden/>
          </w:rPr>
          <w:instrText xml:space="preserve"> PAGEREF _Toc441142289 \h </w:instrText>
        </w:r>
        <w:r w:rsidR="00230C06">
          <w:rPr>
            <w:noProof/>
            <w:webHidden/>
          </w:rPr>
        </w:r>
        <w:r w:rsidR="00230C06">
          <w:rPr>
            <w:noProof/>
            <w:webHidden/>
          </w:rPr>
          <w:fldChar w:fldCharType="separate"/>
        </w:r>
        <w:r w:rsidR="00230C06">
          <w:rPr>
            <w:noProof/>
            <w:webHidden/>
          </w:rPr>
          <w:t>200</w:t>
        </w:r>
        <w:r w:rsidR="00230C06">
          <w:rPr>
            <w:noProof/>
            <w:webHidden/>
          </w:rPr>
          <w:fldChar w:fldCharType="end"/>
        </w:r>
      </w:hyperlink>
    </w:p>
    <w:p w14:paraId="3330E31D" w14:textId="5723B0E8" w:rsidR="00230C06" w:rsidRDefault="00FF2B1E">
      <w:pPr>
        <w:pStyle w:val="TOC5"/>
        <w:tabs>
          <w:tab w:val="left" w:pos="2592"/>
        </w:tabs>
        <w:rPr>
          <w:rFonts w:asciiTheme="minorHAnsi" w:eastAsiaTheme="minorEastAsia" w:hAnsiTheme="minorHAnsi" w:cstheme="minorBidi"/>
          <w:noProof/>
          <w:sz w:val="22"/>
          <w:szCs w:val="22"/>
        </w:rPr>
      </w:pPr>
      <w:hyperlink w:anchor="_Toc441142290" w:history="1">
        <w:r w:rsidR="00230C06" w:rsidRPr="00B14BFE">
          <w:rPr>
            <w:rStyle w:val="Hyperlink"/>
            <w:noProof/>
          </w:rPr>
          <w:t>6.3.4.20.12</w:t>
        </w:r>
        <w:r w:rsidR="00230C06">
          <w:rPr>
            <w:rFonts w:asciiTheme="minorHAnsi" w:eastAsiaTheme="minorEastAsia" w:hAnsiTheme="minorHAnsi" w:cstheme="minorBidi"/>
            <w:noProof/>
            <w:sz w:val="22"/>
            <w:szCs w:val="22"/>
          </w:rPr>
          <w:tab/>
        </w:r>
        <w:r w:rsidR="00230C06" w:rsidRPr="00B14BFE">
          <w:rPr>
            <w:rStyle w:val="Hyperlink"/>
            <w:noProof/>
          </w:rPr>
          <w:t>&lt;targetSiteCode code=' ' codeSystem=' ' codeSystemName=' '/&gt;</w:t>
        </w:r>
        <w:r w:rsidR="00230C06">
          <w:rPr>
            <w:noProof/>
            <w:webHidden/>
          </w:rPr>
          <w:tab/>
        </w:r>
        <w:r w:rsidR="00230C06">
          <w:rPr>
            <w:noProof/>
            <w:webHidden/>
          </w:rPr>
          <w:fldChar w:fldCharType="begin"/>
        </w:r>
        <w:r w:rsidR="00230C06">
          <w:rPr>
            <w:noProof/>
            <w:webHidden/>
          </w:rPr>
          <w:instrText xml:space="preserve"> PAGEREF _Toc441142290 \h </w:instrText>
        </w:r>
        <w:r w:rsidR="00230C06">
          <w:rPr>
            <w:noProof/>
            <w:webHidden/>
          </w:rPr>
        </w:r>
        <w:r w:rsidR="00230C06">
          <w:rPr>
            <w:noProof/>
            <w:webHidden/>
          </w:rPr>
          <w:fldChar w:fldCharType="separate"/>
        </w:r>
        <w:r w:rsidR="00230C06">
          <w:rPr>
            <w:noProof/>
            <w:webHidden/>
          </w:rPr>
          <w:t>200</w:t>
        </w:r>
        <w:r w:rsidR="00230C06">
          <w:rPr>
            <w:noProof/>
            <w:webHidden/>
          </w:rPr>
          <w:fldChar w:fldCharType="end"/>
        </w:r>
      </w:hyperlink>
    </w:p>
    <w:p w14:paraId="7585A6AC" w14:textId="24DD5DDC" w:rsidR="00230C06" w:rsidRDefault="00FF2B1E">
      <w:pPr>
        <w:pStyle w:val="TOC5"/>
        <w:tabs>
          <w:tab w:val="left" w:pos="2592"/>
        </w:tabs>
        <w:rPr>
          <w:rFonts w:asciiTheme="minorHAnsi" w:eastAsiaTheme="minorEastAsia" w:hAnsiTheme="minorHAnsi" w:cstheme="minorBidi"/>
          <w:noProof/>
          <w:sz w:val="22"/>
          <w:szCs w:val="22"/>
        </w:rPr>
      </w:pPr>
      <w:hyperlink w:anchor="_Toc441142291" w:history="1">
        <w:r w:rsidR="00230C06" w:rsidRPr="00B14BFE">
          <w:rPr>
            <w:rStyle w:val="Hyperlink"/>
            <w:noProof/>
          </w:rPr>
          <w:t>6.3.4.20.13</w:t>
        </w:r>
        <w:r w:rsidR="00230C06">
          <w:rPr>
            <w:rFonts w:asciiTheme="minorHAnsi" w:eastAsiaTheme="minorEastAsia" w:hAnsiTheme="minorHAnsi" w:cstheme="minorBidi"/>
            <w:noProof/>
            <w:sz w:val="22"/>
            <w:szCs w:val="22"/>
          </w:rPr>
          <w:tab/>
        </w:r>
        <w:r w:rsidR="00230C06" w:rsidRPr="00B14BFE">
          <w:rPr>
            <w:rStyle w:val="Hyperlink"/>
            <w:noProof/>
          </w:rPr>
          <w:t>&lt;author&gt;&lt;assignedAuthor classCode='ASSIGNED'&gt;...&lt;assignedAuthor&gt;&lt;/author&gt;</w:t>
        </w:r>
        <w:r w:rsidR="00230C06">
          <w:rPr>
            <w:noProof/>
            <w:webHidden/>
          </w:rPr>
          <w:tab/>
        </w:r>
        <w:r w:rsidR="00230C06">
          <w:rPr>
            <w:noProof/>
            <w:webHidden/>
          </w:rPr>
          <w:fldChar w:fldCharType="begin"/>
        </w:r>
        <w:r w:rsidR="00230C06">
          <w:rPr>
            <w:noProof/>
            <w:webHidden/>
          </w:rPr>
          <w:instrText xml:space="preserve"> PAGEREF _Toc441142291 \h </w:instrText>
        </w:r>
        <w:r w:rsidR="00230C06">
          <w:rPr>
            <w:noProof/>
            <w:webHidden/>
          </w:rPr>
        </w:r>
        <w:r w:rsidR="00230C06">
          <w:rPr>
            <w:noProof/>
            <w:webHidden/>
          </w:rPr>
          <w:fldChar w:fldCharType="separate"/>
        </w:r>
        <w:r w:rsidR="00230C06">
          <w:rPr>
            <w:noProof/>
            <w:webHidden/>
          </w:rPr>
          <w:t>200</w:t>
        </w:r>
        <w:r w:rsidR="00230C06">
          <w:rPr>
            <w:noProof/>
            <w:webHidden/>
          </w:rPr>
          <w:fldChar w:fldCharType="end"/>
        </w:r>
      </w:hyperlink>
    </w:p>
    <w:p w14:paraId="23581E34" w14:textId="09A54404" w:rsidR="00230C06" w:rsidRDefault="00FF2B1E">
      <w:pPr>
        <w:pStyle w:val="TOC4"/>
        <w:tabs>
          <w:tab w:val="left" w:pos="2160"/>
        </w:tabs>
        <w:rPr>
          <w:rFonts w:asciiTheme="minorHAnsi" w:eastAsiaTheme="minorEastAsia" w:hAnsiTheme="minorHAnsi" w:cstheme="minorBidi"/>
          <w:noProof/>
          <w:sz w:val="22"/>
          <w:szCs w:val="22"/>
        </w:rPr>
      </w:pPr>
      <w:hyperlink w:anchor="_Toc441142292" w:history="1">
        <w:r w:rsidR="00230C06" w:rsidRPr="00B14BFE">
          <w:rPr>
            <w:rStyle w:val="Hyperlink"/>
            <w:noProof/>
          </w:rPr>
          <w:t>6.3.4.21</w:t>
        </w:r>
        <w:r w:rsidR="00230C06">
          <w:rPr>
            <w:rFonts w:asciiTheme="minorHAnsi" w:eastAsiaTheme="minorEastAsia" w:hAnsiTheme="minorHAnsi" w:cstheme="minorBidi"/>
            <w:noProof/>
            <w:sz w:val="22"/>
            <w:szCs w:val="22"/>
          </w:rPr>
          <w:tab/>
        </w:r>
        <w:r w:rsidR="00230C06" w:rsidRPr="00B14BFE">
          <w:rPr>
            <w:rStyle w:val="Hyperlink"/>
            <w:noProof/>
          </w:rPr>
          <w:t>Vital Signs Organizer 1.3.6.1.4.1.19376.1.5.3.1.4.13.1</w:t>
        </w:r>
        <w:r w:rsidR="00230C06">
          <w:rPr>
            <w:noProof/>
            <w:webHidden/>
          </w:rPr>
          <w:tab/>
        </w:r>
        <w:r w:rsidR="00230C06">
          <w:rPr>
            <w:noProof/>
            <w:webHidden/>
          </w:rPr>
          <w:fldChar w:fldCharType="begin"/>
        </w:r>
        <w:r w:rsidR="00230C06">
          <w:rPr>
            <w:noProof/>
            <w:webHidden/>
          </w:rPr>
          <w:instrText xml:space="preserve"> PAGEREF _Toc441142292 \h </w:instrText>
        </w:r>
        <w:r w:rsidR="00230C06">
          <w:rPr>
            <w:noProof/>
            <w:webHidden/>
          </w:rPr>
        </w:r>
        <w:r w:rsidR="00230C06">
          <w:rPr>
            <w:noProof/>
            <w:webHidden/>
          </w:rPr>
          <w:fldChar w:fldCharType="separate"/>
        </w:r>
        <w:r w:rsidR="00230C06">
          <w:rPr>
            <w:noProof/>
            <w:webHidden/>
          </w:rPr>
          <w:t>201</w:t>
        </w:r>
        <w:r w:rsidR="00230C06">
          <w:rPr>
            <w:noProof/>
            <w:webHidden/>
          </w:rPr>
          <w:fldChar w:fldCharType="end"/>
        </w:r>
      </w:hyperlink>
    </w:p>
    <w:p w14:paraId="068B8557" w14:textId="3B856DA6" w:rsidR="00230C06" w:rsidRDefault="00FF2B1E">
      <w:pPr>
        <w:pStyle w:val="TOC5"/>
        <w:tabs>
          <w:tab w:val="left" w:pos="2592"/>
        </w:tabs>
        <w:rPr>
          <w:rFonts w:asciiTheme="minorHAnsi" w:eastAsiaTheme="minorEastAsia" w:hAnsiTheme="minorHAnsi" w:cstheme="minorBidi"/>
          <w:noProof/>
          <w:sz w:val="22"/>
          <w:szCs w:val="22"/>
        </w:rPr>
      </w:pPr>
      <w:hyperlink w:anchor="_Toc441142293" w:history="1">
        <w:r w:rsidR="00230C06" w:rsidRPr="00B14BFE">
          <w:rPr>
            <w:rStyle w:val="Hyperlink"/>
            <w:noProof/>
          </w:rPr>
          <w:t>6.3.4.21.1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_Toc441142293 \h </w:instrText>
        </w:r>
        <w:r w:rsidR="00230C06">
          <w:rPr>
            <w:noProof/>
            <w:webHidden/>
          </w:rPr>
        </w:r>
        <w:r w:rsidR="00230C06">
          <w:rPr>
            <w:noProof/>
            <w:webHidden/>
          </w:rPr>
          <w:fldChar w:fldCharType="separate"/>
        </w:r>
        <w:r w:rsidR="00230C06">
          <w:rPr>
            <w:noProof/>
            <w:webHidden/>
          </w:rPr>
          <w:t>201</w:t>
        </w:r>
        <w:r w:rsidR="00230C06">
          <w:rPr>
            <w:noProof/>
            <w:webHidden/>
          </w:rPr>
          <w:fldChar w:fldCharType="end"/>
        </w:r>
      </w:hyperlink>
    </w:p>
    <w:p w14:paraId="318702EB" w14:textId="215F46F6" w:rsidR="00230C06" w:rsidRDefault="00FF2B1E">
      <w:pPr>
        <w:pStyle w:val="TOC5"/>
        <w:tabs>
          <w:tab w:val="left" w:pos="2592"/>
        </w:tabs>
        <w:rPr>
          <w:rFonts w:asciiTheme="minorHAnsi" w:eastAsiaTheme="minorEastAsia" w:hAnsiTheme="minorHAnsi" w:cstheme="minorBidi"/>
          <w:noProof/>
          <w:sz w:val="22"/>
          <w:szCs w:val="22"/>
        </w:rPr>
      </w:pPr>
      <w:hyperlink w:anchor="_Toc441142294" w:history="1">
        <w:r w:rsidR="00230C06" w:rsidRPr="00B14BFE">
          <w:rPr>
            <w:rStyle w:val="Hyperlink"/>
            <w:noProof/>
          </w:rPr>
          <w:t>6.3.4.21.2</w:t>
        </w:r>
        <w:r w:rsidR="00230C06">
          <w:rPr>
            <w:rFonts w:asciiTheme="minorHAnsi" w:eastAsiaTheme="minorEastAsia" w:hAnsiTheme="minorHAnsi" w:cstheme="minorBidi"/>
            <w:noProof/>
            <w:sz w:val="22"/>
            <w:szCs w:val="22"/>
          </w:rPr>
          <w:tab/>
        </w:r>
        <w:r w:rsidR="00230C06" w:rsidRPr="00B14BFE">
          <w:rPr>
            <w:rStyle w:val="Hyperlink"/>
            <w:noProof/>
          </w:rPr>
          <w:t>&lt;organizer classCode='CLUSTER' moodCode='EVN'&gt;</w:t>
        </w:r>
        <w:r w:rsidR="00230C06">
          <w:rPr>
            <w:noProof/>
            <w:webHidden/>
          </w:rPr>
          <w:tab/>
        </w:r>
        <w:r w:rsidR="00230C06">
          <w:rPr>
            <w:noProof/>
            <w:webHidden/>
          </w:rPr>
          <w:fldChar w:fldCharType="begin"/>
        </w:r>
        <w:r w:rsidR="00230C06">
          <w:rPr>
            <w:noProof/>
            <w:webHidden/>
          </w:rPr>
          <w:instrText xml:space="preserve"> PAGEREF _Toc441142294 \h </w:instrText>
        </w:r>
        <w:r w:rsidR="00230C06">
          <w:rPr>
            <w:noProof/>
            <w:webHidden/>
          </w:rPr>
        </w:r>
        <w:r w:rsidR="00230C06">
          <w:rPr>
            <w:noProof/>
            <w:webHidden/>
          </w:rPr>
          <w:fldChar w:fldCharType="separate"/>
        </w:r>
        <w:r w:rsidR="00230C06">
          <w:rPr>
            <w:noProof/>
            <w:webHidden/>
          </w:rPr>
          <w:t>201</w:t>
        </w:r>
        <w:r w:rsidR="00230C06">
          <w:rPr>
            <w:noProof/>
            <w:webHidden/>
          </w:rPr>
          <w:fldChar w:fldCharType="end"/>
        </w:r>
      </w:hyperlink>
    </w:p>
    <w:p w14:paraId="2387C093" w14:textId="1E0FDEDD" w:rsidR="00230C06" w:rsidRDefault="00FF2B1E">
      <w:pPr>
        <w:pStyle w:val="TOC5"/>
        <w:tabs>
          <w:tab w:val="left" w:pos="2592"/>
        </w:tabs>
        <w:rPr>
          <w:rFonts w:asciiTheme="minorHAnsi" w:eastAsiaTheme="minorEastAsia" w:hAnsiTheme="minorHAnsi" w:cstheme="minorBidi"/>
          <w:noProof/>
          <w:sz w:val="22"/>
          <w:szCs w:val="22"/>
        </w:rPr>
      </w:pPr>
      <w:hyperlink w:anchor="_Toc441142295" w:history="1">
        <w:r w:rsidR="00230C06" w:rsidRPr="00B14BFE">
          <w:rPr>
            <w:rStyle w:val="Hyperlink"/>
            <w:noProof/>
          </w:rPr>
          <w:t>6.3.4.21.3</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root='2.16.840.1.113883.10.20.1.32'/&gt;  &lt;templateId root='2.16.840.1.113883.10.20.1.35'/&gt;   &lt;templateId root='1.3.6.1.4.1.19376.1.5.3.1.4.13.1'/&gt;</w:t>
        </w:r>
        <w:r w:rsidR="00230C06">
          <w:rPr>
            <w:noProof/>
            <w:webHidden/>
          </w:rPr>
          <w:tab/>
        </w:r>
        <w:r w:rsidR="00230C06">
          <w:rPr>
            <w:noProof/>
            <w:webHidden/>
          </w:rPr>
          <w:fldChar w:fldCharType="begin"/>
        </w:r>
        <w:r w:rsidR="00230C06">
          <w:rPr>
            <w:noProof/>
            <w:webHidden/>
          </w:rPr>
          <w:instrText xml:space="preserve"> PAGEREF _Toc441142295 \h </w:instrText>
        </w:r>
        <w:r w:rsidR="00230C06">
          <w:rPr>
            <w:noProof/>
            <w:webHidden/>
          </w:rPr>
        </w:r>
        <w:r w:rsidR="00230C06">
          <w:rPr>
            <w:noProof/>
            <w:webHidden/>
          </w:rPr>
          <w:fldChar w:fldCharType="separate"/>
        </w:r>
        <w:r w:rsidR="00230C06">
          <w:rPr>
            <w:noProof/>
            <w:webHidden/>
          </w:rPr>
          <w:t>201</w:t>
        </w:r>
        <w:r w:rsidR="00230C06">
          <w:rPr>
            <w:noProof/>
            <w:webHidden/>
          </w:rPr>
          <w:fldChar w:fldCharType="end"/>
        </w:r>
      </w:hyperlink>
    </w:p>
    <w:p w14:paraId="29F37AA8" w14:textId="3EF05A51" w:rsidR="00230C06" w:rsidRDefault="00FF2B1E">
      <w:pPr>
        <w:pStyle w:val="TOC5"/>
        <w:tabs>
          <w:tab w:val="left" w:pos="2592"/>
        </w:tabs>
        <w:rPr>
          <w:rFonts w:asciiTheme="minorHAnsi" w:eastAsiaTheme="minorEastAsia" w:hAnsiTheme="minorHAnsi" w:cstheme="minorBidi"/>
          <w:noProof/>
          <w:sz w:val="22"/>
          <w:szCs w:val="22"/>
        </w:rPr>
      </w:pPr>
      <w:hyperlink w:anchor="_Toc441142296" w:history="1">
        <w:r w:rsidR="00230C06" w:rsidRPr="00B14BFE">
          <w:rPr>
            <w:rStyle w:val="Hyperlink"/>
            <w:noProof/>
          </w:rPr>
          <w:t>6.3.4.21.4</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_Toc441142296 \h </w:instrText>
        </w:r>
        <w:r w:rsidR="00230C06">
          <w:rPr>
            <w:noProof/>
            <w:webHidden/>
          </w:rPr>
        </w:r>
        <w:r w:rsidR="00230C06">
          <w:rPr>
            <w:noProof/>
            <w:webHidden/>
          </w:rPr>
          <w:fldChar w:fldCharType="separate"/>
        </w:r>
        <w:r w:rsidR="00230C06">
          <w:rPr>
            <w:noProof/>
            <w:webHidden/>
          </w:rPr>
          <w:t>202</w:t>
        </w:r>
        <w:r w:rsidR="00230C06">
          <w:rPr>
            <w:noProof/>
            <w:webHidden/>
          </w:rPr>
          <w:fldChar w:fldCharType="end"/>
        </w:r>
      </w:hyperlink>
    </w:p>
    <w:p w14:paraId="7CB53BCB" w14:textId="2C828E22" w:rsidR="00230C06" w:rsidRDefault="00FF2B1E">
      <w:pPr>
        <w:pStyle w:val="TOC5"/>
        <w:tabs>
          <w:tab w:val="left" w:pos="2592"/>
        </w:tabs>
        <w:rPr>
          <w:rFonts w:asciiTheme="minorHAnsi" w:eastAsiaTheme="minorEastAsia" w:hAnsiTheme="minorHAnsi" w:cstheme="minorBidi"/>
          <w:noProof/>
          <w:sz w:val="22"/>
          <w:szCs w:val="22"/>
        </w:rPr>
      </w:pPr>
      <w:hyperlink w:anchor="_Toc441142297" w:history="1">
        <w:r w:rsidR="00230C06" w:rsidRPr="00B14BFE">
          <w:rPr>
            <w:rStyle w:val="Hyperlink"/>
            <w:noProof/>
          </w:rPr>
          <w:t>6.3.4.21.5</w:t>
        </w:r>
        <w:r w:rsidR="00230C06">
          <w:rPr>
            <w:rFonts w:asciiTheme="minorHAnsi" w:eastAsiaTheme="minorEastAsia" w:hAnsiTheme="minorHAnsi" w:cstheme="minorBidi"/>
            <w:noProof/>
            <w:sz w:val="22"/>
            <w:szCs w:val="22"/>
          </w:rPr>
          <w:tab/>
        </w:r>
        <w:r w:rsidR="00230C06" w:rsidRPr="00B14BFE">
          <w:rPr>
            <w:rStyle w:val="Hyperlink"/>
            <w:noProof/>
          </w:rPr>
          <w:t>&lt;code code='46680005' displayName='Vital signs'     codeSystem='2.16.840.1.113883.6.96'    codeSystemName='SNOMED CT'/&gt;</w:t>
        </w:r>
        <w:r w:rsidR="00230C06">
          <w:rPr>
            <w:noProof/>
            <w:webHidden/>
          </w:rPr>
          <w:tab/>
        </w:r>
        <w:r w:rsidR="00230C06">
          <w:rPr>
            <w:noProof/>
            <w:webHidden/>
          </w:rPr>
          <w:fldChar w:fldCharType="begin"/>
        </w:r>
        <w:r w:rsidR="00230C06">
          <w:rPr>
            <w:noProof/>
            <w:webHidden/>
          </w:rPr>
          <w:instrText xml:space="preserve"> PAGEREF _Toc441142297 \h </w:instrText>
        </w:r>
        <w:r w:rsidR="00230C06">
          <w:rPr>
            <w:noProof/>
            <w:webHidden/>
          </w:rPr>
        </w:r>
        <w:r w:rsidR="00230C06">
          <w:rPr>
            <w:noProof/>
            <w:webHidden/>
          </w:rPr>
          <w:fldChar w:fldCharType="separate"/>
        </w:r>
        <w:r w:rsidR="00230C06">
          <w:rPr>
            <w:noProof/>
            <w:webHidden/>
          </w:rPr>
          <w:t>202</w:t>
        </w:r>
        <w:r w:rsidR="00230C06">
          <w:rPr>
            <w:noProof/>
            <w:webHidden/>
          </w:rPr>
          <w:fldChar w:fldCharType="end"/>
        </w:r>
      </w:hyperlink>
    </w:p>
    <w:p w14:paraId="4FC3E6DD" w14:textId="61B45348" w:rsidR="00230C06" w:rsidRDefault="00FF2B1E">
      <w:pPr>
        <w:pStyle w:val="TOC5"/>
        <w:tabs>
          <w:tab w:val="left" w:pos="2592"/>
        </w:tabs>
        <w:rPr>
          <w:rFonts w:asciiTheme="minorHAnsi" w:eastAsiaTheme="minorEastAsia" w:hAnsiTheme="minorHAnsi" w:cstheme="minorBidi"/>
          <w:noProof/>
          <w:sz w:val="22"/>
          <w:szCs w:val="22"/>
        </w:rPr>
      </w:pPr>
      <w:hyperlink w:anchor="_Toc441142298" w:history="1">
        <w:r w:rsidR="00230C06" w:rsidRPr="00B14BFE">
          <w:rPr>
            <w:rStyle w:val="Hyperlink"/>
            <w:noProof/>
          </w:rPr>
          <w:t>6.3.4.21.6</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_Toc441142298 \h </w:instrText>
        </w:r>
        <w:r w:rsidR="00230C06">
          <w:rPr>
            <w:noProof/>
            <w:webHidden/>
          </w:rPr>
        </w:r>
        <w:r w:rsidR="00230C06">
          <w:rPr>
            <w:noProof/>
            <w:webHidden/>
          </w:rPr>
          <w:fldChar w:fldCharType="separate"/>
        </w:r>
        <w:r w:rsidR="00230C06">
          <w:rPr>
            <w:noProof/>
            <w:webHidden/>
          </w:rPr>
          <w:t>202</w:t>
        </w:r>
        <w:r w:rsidR="00230C06">
          <w:rPr>
            <w:noProof/>
            <w:webHidden/>
          </w:rPr>
          <w:fldChar w:fldCharType="end"/>
        </w:r>
      </w:hyperlink>
    </w:p>
    <w:p w14:paraId="297C798A" w14:textId="3CABC9B8" w:rsidR="00230C06" w:rsidRDefault="00FF2B1E">
      <w:pPr>
        <w:pStyle w:val="TOC5"/>
        <w:tabs>
          <w:tab w:val="left" w:pos="2592"/>
        </w:tabs>
        <w:rPr>
          <w:rFonts w:asciiTheme="minorHAnsi" w:eastAsiaTheme="minorEastAsia" w:hAnsiTheme="minorHAnsi" w:cstheme="minorBidi"/>
          <w:noProof/>
          <w:sz w:val="22"/>
          <w:szCs w:val="22"/>
        </w:rPr>
      </w:pPr>
      <w:hyperlink w:anchor="_Toc441142299" w:history="1">
        <w:r w:rsidR="00230C06" w:rsidRPr="00B14BFE">
          <w:rPr>
            <w:rStyle w:val="Hyperlink"/>
            <w:noProof/>
          </w:rPr>
          <w:t>6.3.4.21.7</w:t>
        </w:r>
        <w:r w:rsidR="00230C06">
          <w:rPr>
            <w:rFonts w:asciiTheme="minorHAnsi" w:eastAsiaTheme="minorEastAsia" w:hAnsiTheme="minorHAnsi" w:cstheme="minorBidi"/>
            <w:noProof/>
            <w:sz w:val="22"/>
            <w:szCs w:val="22"/>
          </w:rPr>
          <w:tab/>
        </w:r>
        <w:r w:rsidR="00230C06" w:rsidRPr="00B14BFE">
          <w:rPr>
            <w:rStyle w:val="Hyperlink"/>
            <w:noProof/>
          </w:rPr>
          <w:t>&lt;effectiveTime value=' '/&gt;</w:t>
        </w:r>
        <w:r w:rsidR="00230C06">
          <w:rPr>
            <w:noProof/>
            <w:webHidden/>
          </w:rPr>
          <w:tab/>
        </w:r>
        <w:r w:rsidR="00230C06">
          <w:rPr>
            <w:noProof/>
            <w:webHidden/>
          </w:rPr>
          <w:fldChar w:fldCharType="begin"/>
        </w:r>
        <w:r w:rsidR="00230C06">
          <w:rPr>
            <w:noProof/>
            <w:webHidden/>
          </w:rPr>
          <w:instrText xml:space="preserve"> PAGEREF _Toc441142299 \h </w:instrText>
        </w:r>
        <w:r w:rsidR="00230C06">
          <w:rPr>
            <w:noProof/>
            <w:webHidden/>
          </w:rPr>
        </w:r>
        <w:r w:rsidR="00230C06">
          <w:rPr>
            <w:noProof/>
            <w:webHidden/>
          </w:rPr>
          <w:fldChar w:fldCharType="separate"/>
        </w:r>
        <w:r w:rsidR="00230C06">
          <w:rPr>
            <w:noProof/>
            <w:webHidden/>
          </w:rPr>
          <w:t>202</w:t>
        </w:r>
        <w:r w:rsidR="00230C06">
          <w:rPr>
            <w:noProof/>
            <w:webHidden/>
          </w:rPr>
          <w:fldChar w:fldCharType="end"/>
        </w:r>
      </w:hyperlink>
    </w:p>
    <w:p w14:paraId="274F6107" w14:textId="65AB5DAD" w:rsidR="00230C06" w:rsidRDefault="00FF2B1E">
      <w:pPr>
        <w:pStyle w:val="TOC5"/>
        <w:tabs>
          <w:tab w:val="left" w:pos="2592"/>
        </w:tabs>
        <w:rPr>
          <w:rFonts w:asciiTheme="minorHAnsi" w:eastAsiaTheme="minorEastAsia" w:hAnsiTheme="minorHAnsi" w:cstheme="minorBidi"/>
          <w:noProof/>
          <w:sz w:val="22"/>
          <w:szCs w:val="22"/>
        </w:rPr>
      </w:pPr>
      <w:hyperlink w:anchor="_Toc441142300" w:history="1">
        <w:r w:rsidR="00230C06" w:rsidRPr="00B14BFE">
          <w:rPr>
            <w:rStyle w:val="Hyperlink"/>
            <w:noProof/>
          </w:rPr>
          <w:t>6.3.4.21.8</w:t>
        </w:r>
        <w:r w:rsidR="00230C06">
          <w:rPr>
            <w:rFonts w:asciiTheme="minorHAnsi" w:eastAsiaTheme="minorEastAsia" w:hAnsiTheme="minorHAnsi" w:cstheme="minorBidi"/>
            <w:noProof/>
            <w:sz w:val="22"/>
            <w:szCs w:val="22"/>
          </w:rPr>
          <w:tab/>
        </w:r>
        <w:r w:rsidR="00230C06" w:rsidRPr="00B14BFE">
          <w:rPr>
            <w:rStyle w:val="Hyperlink"/>
            <w:noProof/>
          </w:rPr>
          <w:t>&lt;author typeCode='AUT'&gt;&lt;assignedEntity1 typeCode='ASSIGNED'&gt;...&lt;/assignedEntity1&gt;&lt;/author&gt;</w:t>
        </w:r>
        <w:r w:rsidR="00230C06">
          <w:rPr>
            <w:noProof/>
            <w:webHidden/>
          </w:rPr>
          <w:tab/>
        </w:r>
        <w:r w:rsidR="00230C06">
          <w:rPr>
            <w:noProof/>
            <w:webHidden/>
          </w:rPr>
          <w:fldChar w:fldCharType="begin"/>
        </w:r>
        <w:r w:rsidR="00230C06">
          <w:rPr>
            <w:noProof/>
            <w:webHidden/>
          </w:rPr>
          <w:instrText xml:space="preserve"> PAGEREF _Toc441142300 \h </w:instrText>
        </w:r>
        <w:r w:rsidR="00230C06">
          <w:rPr>
            <w:noProof/>
            <w:webHidden/>
          </w:rPr>
        </w:r>
        <w:r w:rsidR="00230C06">
          <w:rPr>
            <w:noProof/>
            <w:webHidden/>
          </w:rPr>
          <w:fldChar w:fldCharType="separate"/>
        </w:r>
        <w:r w:rsidR="00230C06">
          <w:rPr>
            <w:noProof/>
            <w:webHidden/>
          </w:rPr>
          <w:t>202</w:t>
        </w:r>
        <w:r w:rsidR="00230C06">
          <w:rPr>
            <w:noProof/>
            <w:webHidden/>
          </w:rPr>
          <w:fldChar w:fldCharType="end"/>
        </w:r>
      </w:hyperlink>
    </w:p>
    <w:p w14:paraId="2B49FE5E" w14:textId="76B60380" w:rsidR="00230C06" w:rsidRDefault="00FF2B1E">
      <w:pPr>
        <w:pStyle w:val="TOC5"/>
        <w:tabs>
          <w:tab w:val="left" w:pos="2592"/>
        </w:tabs>
        <w:rPr>
          <w:rFonts w:asciiTheme="minorHAnsi" w:eastAsiaTheme="minorEastAsia" w:hAnsiTheme="minorHAnsi" w:cstheme="minorBidi"/>
          <w:noProof/>
          <w:sz w:val="22"/>
          <w:szCs w:val="22"/>
        </w:rPr>
      </w:pPr>
      <w:hyperlink w:anchor="_Toc441142301" w:history="1">
        <w:r w:rsidR="00230C06" w:rsidRPr="00B14BFE">
          <w:rPr>
            <w:rStyle w:val="Hyperlink"/>
            <w:noProof/>
          </w:rPr>
          <w:t>6.3.4.21.9</w:t>
        </w:r>
        <w:r w:rsidR="00230C06">
          <w:rPr>
            <w:rFonts w:asciiTheme="minorHAnsi" w:eastAsiaTheme="minorEastAsia" w:hAnsiTheme="minorHAnsi" w:cstheme="minorBidi"/>
            <w:noProof/>
            <w:sz w:val="22"/>
            <w:szCs w:val="22"/>
          </w:rPr>
          <w:tab/>
        </w:r>
        <w:r w:rsidR="00230C06" w:rsidRPr="00B14BFE">
          <w:rPr>
            <w:rStyle w:val="Hyperlink"/>
            <w:noProof/>
          </w:rPr>
          <w:t>&lt;!-- one or more vital signs observations --&gt;   &lt;component typeCode='COMP'&gt;</w:t>
        </w:r>
        <w:r w:rsidR="00230C06">
          <w:rPr>
            <w:noProof/>
            <w:webHidden/>
          </w:rPr>
          <w:tab/>
        </w:r>
        <w:r w:rsidR="00230C06">
          <w:rPr>
            <w:noProof/>
            <w:webHidden/>
          </w:rPr>
          <w:fldChar w:fldCharType="begin"/>
        </w:r>
        <w:r w:rsidR="00230C06">
          <w:rPr>
            <w:noProof/>
            <w:webHidden/>
          </w:rPr>
          <w:instrText xml:space="preserve"> PAGEREF _Toc441142301 \h </w:instrText>
        </w:r>
        <w:r w:rsidR="00230C06">
          <w:rPr>
            <w:noProof/>
            <w:webHidden/>
          </w:rPr>
        </w:r>
        <w:r w:rsidR="00230C06">
          <w:rPr>
            <w:noProof/>
            <w:webHidden/>
          </w:rPr>
          <w:fldChar w:fldCharType="separate"/>
        </w:r>
        <w:r w:rsidR="00230C06">
          <w:rPr>
            <w:noProof/>
            <w:webHidden/>
          </w:rPr>
          <w:t>202</w:t>
        </w:r>
        <w:r w:rsidR="00230C06">
          <w:rPr>
            <w:noProof/>
            <w:webHidden/>
          </w:rPr>
          <w:fldChar w:fldCharType="end"/>
        </w:r>
      </w:hyperlink>
    </w:p>
    <w:p w14:paraId="50B03829" w14:textId="0BE07DC4" w:rsidR="00230C06" w:rsidRDefault="00FF2B1E">
      <w:pPr>
        <w:pStyle w:val="TOC4"/>
        <w:tabs>
          <w:tab w:val="left" w:pos="2160"/>
        </w:tabs>
        <w:rPr>
          <w:rFonts w:asciiTheme="minorHAnsi" w:eastAsiaTheme="minorEastAsia" w:hAnsiTheme="minorHAnsi" w:cstheme="minorBidi"/>
          <w:noProof/>
          <w:sz w:val="22"/>
          <w:szCs w:val="22"/>
        </w:rPr>
      </w:pPr>
      <w:hyperlink w:anchor="_Toc441142302" w:history="1">
        <w:r w:rsidR="00230C06" w:rsidRPr="00B14BFE">
          <w:rPr>
            <w:rStyle w:val="Hyperlink"/>
            <w:noProof/>
          </w:rPr>
          <w:t>6.3.4.22</w:t>
        </w:r>
        <w:r w:rsidR="00230C06">
          <w:rPr>
            <w:rFonts w:asciiTheme="minorHAnsi" w:eastAsiaTheme="minorEastAsia" w:hAnsiTheme="minorHAnsi" w:cstheme="minorBidi"/>
            <w:noProof/>
            <w:sz w:val="22"/>
            <w:szCs w:val="22"/>
          </w:rPr>
          <w:tab/>
        </w:r>
        <w:r w:rsidR="00230C06" w:rsidRPr="00B14BFE">
          <w:rPr>
            <w:rStyle w:val="Hyperlink"/>
            <w:noProof/>
          </w:rPr>
          <w:t>Vital Signs Observation 1.3.6.1.4.1.19376.1.5.3.1.4.13.2</w:t>
        </w:r>
        <w:r w:rsidR="00230C06">
          <w:rPr>
            <w:noProof/>
            <w:webHidden/>
          </w:rPr>
          <w:tab/>
        </w:r>
        <w:r w:rsidR="00230C06">
          <w:rPr>
            <w:noProof/>
            <w:webHidden/>
          </w:rPr>
          <w:fldChar w:fldCharType="begin"/>
        </w:r>
        <w:r w:rsidR="00230C06">
          <w:rPr>
            <w:noProof/>
            <w:webHidden/>
          </w:rPr>
          <w:instrText xml:space="preserve"> PAGEREF _Toc441142302 \h </w:instrText>
        </w:r>
        <w:r w:rsidR="00230C06">
          <w:rPr>
            <w:noProof/>
            <w:webHidden/>
          </w:rPr>
        </w:r>
        <w:r w:rsidR="00230C06">
          <w:rPr>
            <w:noProof/>
            <w:webHidden/>
          </w:rPr>
          <w:fldChar w:fldCharType="separate"/>
        </w:r>
        <w:r w:rsidR="00230C06">
          <w:rPr>
            <w:noProof/>
            <w:webHidden/>
          </w:rPr>
          <w:t>202</w:t>
        </w:r>
        <w:r w:rsidR="00230C06">
          <w:rPr>
            <w:noProof/>
            <w:webHidden/>
          </w:rPr>
          <w:fldChar w:fldCharType="end"/>
        </w:r>
      </w:hyperlink>
    </w:p>
    <w:p w14:paraId="136758D6" w14:textId="0B392D4A" w:rsidR="00230C06" w:rsidRDefault="00FF2B1E">
      <w:pPr>
        <w:pStyle w:val="TOC5"/>
        <w:tabs>
          <w:tab w:val="left" w:pos="2592"/>
        </w:tabs>
        <w:rPr>
          <w:rFonts w:asciiTheme="minorHAnsi" w:eastAsiaTheme="minorEastAsia" w:hAnsiTheme="minorHAnsi" w:cstheme="minorBidi"/>
          <w:noProof/>
          <w:sz w:val="22"/>
          <w:szCs w:val="22"/>
        </w:rPr>
      </w:pPr>
      <w:hyperlink w:anchor="_Toc441142303" w:history="1">
        <w:r w:rsidR="00230C06" w:rsidRPr="00B14BFE">
          <w:rPr>
            <w:rStyle w:val="Hyperlink"/>
            <w:noProof/>
          </w:rPr>
          <w:t>6.3.4.22.1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_Toc441142303 \h </w:instrText>
        </w:r>
        <w:r w:rsidR="00230C06">
          <w:rPr>
            <w:noProof/>
            <w:webHidden/>
          </w:rPr>
        </w:r>
        <w:r w:rsidR="00230C06">
          <w:rPr>
            <w:noProof/>
            <w:webHidden/>
          </w:rPr>
          <w:fldChar w:fldCharType="separate"/>
        </w:r>
        <w:r w:rsidR="00230C06">
          <w:rPr>
            <w:noProof/>
            <w:webHidden/>
          </w:rPr>
          <w:t>202</w:t>
        </w:r>
        <w:r w:rsidR="00230C06">
          <w:rPr>
            <w:noProof/>
            <w:webHidden/>
          </w:rPr>
          <w:fldChar w:fldCharType="end"/>
        </w:r>
      </w:hyperlink>
    </w:p>
    <w:p w14:paraId="7EC7B858" w14:textId="16C69058" w:rsidR="00230C06" w:rsidRDefault="00FF2B1E">
      <w:pPr>
        <w:pStyle w:val="TOC5"/>
        <w:tabs>
          <w:tab w:val="left" w:pos="2592"/>
        </w:tabs>
        <w:rPr>
          <w:rFonts w:asciiTheme="minorHAnsi" w:eastAsiaTheme="minorEastAsia" w:hAnsiTheme="minorHAnsi" w:cstheme="minorBidi"/>
          <w:noProof/>
          <w:sz w:val="22"/>
          <w:szCs w:val="22"/>
        </w:rPr>
      </w:pPr>
      <w:hyperlink w:anchor="_Toc441142304" w:history="1">
        <w:r w:rsidR="00230C06" w:rsidRPr="00B14BFE">
          <w:rPr>
            <w:rStyle w:val="Hyperlink"/>
            <w:noProof/>
          </w:rPr>
          <w:t>6.3.4.22.2</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root='1.3.6.1.4.1.19376.1.5.3.1.4.13'/&gt;   &lt;templateId root='2.16.840.1.113883.10.20.1.31'/&gt;   &lt;templateId root='1.3.6.1.4.1.19376.1.5.3.1.4.13.2'/&gt;</w:t>
        </w:r>
        <w:r w:rsidR="00230C06">
          <w:rPr>
            <w:noProof/>
            <w:webHidden/>
          </w:rPr>
          <w:tab/>
        </w:r>
        <w:r w:rsidR="00230C06">
          <w:rPr>
            <w:noProof/>
            <w:webHidden/>
          </w:rPr>
          <w:fldChar w:fldCharType="begin"/>
        </w:r>
        <w:r w:rsidR="00230C06">
          <w:rPr>
            <w:noProof/>
            <w:webHidden/>
          </w:rPr>
          <w:instrText xml:space="preserve"> PAGEREF _Toc441142304 \h </w:instrText>
        </w:r>
        <w:r w:rsidR="00230C06">
          <w:rPr>
            <w:noProof/>
            <w:webHidden/>
          </w:rPr>
        </w:r>
        <w:r w:rsidR="00230C06">
          <w:rPr>
            <w:noProof/>
            <w:webHidden/>
          </w:rPr>
          <w:fldChar w:fldCharType="separate"/>
        </w:r>
        <w:r w:rsidR="00230C06">
          <w:rPr>
            <w:noProof/>
            <w:webHidden/>
          </w:rPr>
          <w:t>203</w:t>
        </w:r>
        <w:r w:rsidR="00230C06">
          <w:rPr>
            <w:noProof/>
            <w:webHidden/>
          </w:rPr>
          <w:fldChar w:fldCharType="end"/>
        </w:r>
      </w:hyperlink>
    </w:p>
    <w:p w14:paraId="4EF8076C" w14:textId="35269152" w:rsidR="00230C06" w:rsidRDefault="00FF2B1E">
      <w:pPr>
        <w:pStyle w:val="TOC5"/>
        <w:tabs>
          <w:tab w:val="left" w:pos="2592"/>
        </w:tabs>
        <w:rPr>
          <w:rFonts w:asciiTheme="minorHAnsi" w:eastAsiaTheme="minorEastAsia" w:hAnsiTheme="minorHAnsi" w:cstheme="minorBidi"/>
          <w:noProof/>
          <w:sz w:val="22"/>
          <w:szCs w:val="22"/>
        </w:rPr>
      </w:pPr>
      <w:hyperlink w:anchor="_Toc441142305" w:history="1">
        <w:r w:rsidR="00230C06" w:rsidRPr="00B14BFE">
          <w:rPr>
            <w:rStyle w:val="Hyperlink"/>
            <w:noProof/>
          </w:rPr>
          <w:t>6.3.4.22.3</w:t>
        </w:r>
        <w:r w:rsidR="00230C06">
          <w:rPr>
            <w:rFonts w:asciiTheme="minorHAnsi" w:eastAsiaTheme="minorEastAsia" w:hAnsiTheme="minorHAnsi" w:cstheme="minorBidi"/>
            <w:noProof/>
            <w:sz w:val="22"/>
            <w:szCs w:val="22"/>
          </w:rPr>
          <w:tab/>
        </w:r>
        <w:r w:rsidR="00230C06" w:rsidRPr="00B14BFE">
          <w:rPr>
            <w:rStyle w:val="Hyperlink"/>
            <w:noProof/>
          </w:rPr>
          <w:t>&lt;code code=' ' codeSystem='2.16.840.1.113883.6.1' codeSystemName='LOINC'/&gt;</w:t>
        </w:r>
        <w:r w:rsidR="00230C06">
          <w:rPr>
            <w:noProof/>
            <w:webHidden/>
          </w:rPr>
          <w:tab/>
        </w:r>
        <w:r w:rsidR="00230C06">
          <w:rPr>
            <w:noProof/>
            <w:webHidden/>
          </w:rPr>
          <w:fldChar w:fldCharType="begin"/>
        </w:r>
        <w:r w:rsidR="00230C06">
          <w:rPr>
            <w:noProof/>
            <w:webHidden/>
          </w:rPr>
          <w:instrText xml:space="preserve"> PAGEREF _Toc441142305 \h </w:instrText>
        </w:r>
        <w:r w:rsidR="00230C06">
          <w:rPr>
            <w:noProof/>
            <w:webHidden/>
          </w:rPr>
        </w:r>
        <w:r w:rsidR="00230C06">
          <w:rPr>
            <w:noProof/>
            <w:webHidden/>
          </w:rPr>
          <w:fldChar w:fldCharType="separate"/>
        </w:r>
        <w:r w:rsidR="00230C06">
          <w:rPr>
            <w:noProof/>
            <w:webHidden/>
          </w:rPr>
          <w:t>203</w:t>
        </w:r>
        <w:r w:rsidR="00230C06">
          <w:rPr>
            <w:noProof/>
            <w:webHidden/>
          </w:rPr>
          <w:fldChar w:fldCharType="end"/>
        </w:r>
      </w:hyperlink>
    </w:p>
    <w:p w14:paraId="1C419307" w14:textId="0FED77C3" w:rsidR="00230C06" w:rsidRDefault="00FF2B1E">
      <w:pPr>
        <w:pStyle w:val="TOC5"/>
        <w:tabs>
          <w:tab w:val="left" w:pos="2592"/>
        </w:tabs>
        <w:rPr>
          <w:rFonts w:asciiTheme="minorHAnsi" w:eastAsiaTheme="minorEastAsia" w:hAnsiTheme="minorHAnsi" w:cstheme="minorBidi"/>
          <w:noProof/>
          <w:sz w:val="22"/>
          <w:szCs w:val="22"/>
        </w:rPr>
      </w:pPr>
      <w:hyperlink w:anchor="_Toc441142306" w:history="1">
        <w:r w:rsidR="00230C06" w:rsidRPr="00B14BFE">
          <w:rPr>
            <w:rStyle w:val="Hyperlink"/>
            <w:noProof/>
          </w:rPr>
          <w:t>6.3.4.22.4</w:t>
        </w:r>
        <w:r w:rsidR="00230C06">
          <w:rPr>
            <w:rFonts w:asciiTheme="minorHAnsi" w:eastAsiaTheme="minorEastAsia" w:hAnsiTheme="minorHAnsi" w:cstheme="minorBidi"/>
            <w:noProof/>
            <w:sz w:val="22"/>
            <w:szCs w:val="22"/>
          </w:rPr>
          <w:tab/>
        </w:r>
        <w:r w:rsidR="00230C06" w:rsidRPr="00B14BFE">
          <w:rPr>
            <w:rStyle w:val="Hyperlink"/>
            <w:noProof/>
          </w:rPr>
          <w:t>&lt;value xsi:type='PQ' value=' ' unit=' '/&gt;</w:t>
        </w:r>
        <w:r w:rsidR="00230C06">
          <w:rPr>
            <w:noProof/>
            <w:webHidden/>
          </w:rPr>
          <w:tab/>
        </w:r>
        <w:r w:rsidR="00230C06">
          <w:rPr>
            <w:noProof/>
            <w:webHidden/>
          </w:rPr>
          <w:fldChar w:fldCharType="begin"/>
        </w:r>
        <w:r w:rsidR="00230C06">
          <w:rPr>
            <w:noProof/>
            <w:webHidden/>
          </w:rPr>
          <w:instrText xml:space="preserve"> PAGEREF _Toc441142306 \h </w:instrText>
        </w:r>
        <w:r w:rsidR="00230C06">
          <w:rPr>
            <w:noProof/>
            <w:webHidden/>
          </w:rPr>
        </w:r>
        <w:r w:rsidR="00230C06">
          <w:rPr>
            <w:noProof/>
            <w:webHidden/>
          </w:rPr>
          <w:fldChar w:fldCharType="separate"/>
        </w:r>
        <w:r w:rsidR="00230C06">
          <w:rPr>
            <w:noProof/>
            <w:webHidden/>
          </w:rPr>
          <w:t>204</w:t>
        </w:r>
        <w:r w:rsidR="00230C06">
          <w:rPr>
            <w:noProof/>
            <w:webHidden/>
          </w:rPr>
          <w:fldChar w:fldCharType="end"/>
        </w:r>
      </w:hyperlink>
    </w:p>
    <w:p w14:paraId="1AB23063" w14:textId="4D3EC4E2" w:rsidR="00230C06" w:rsidRDefault="00FF2B1E">
      <w:pPr>
        <w:pStyle w:val="TOC5"/>
        <w:tabs>
          <w:tab w:val="left" w:pos="2592"/>
        </w:tabs>
        <w:rPr>
          <w:rFonts w:asciiTheme="minorHAnsi" w:eastAsiaTheme="minorEastAsia" w:hAnsiTheme="minorHAnsi" w:cstheme="minorBidi"/>
          <w:noProof/>
          <w:sz w:val="22"/>
          <w:szCs w:val="22"/>
        </w:rPr>
      </w:pPr>
      <w:hyperlink w:anchor="_Toc441142307" w:history="1">
        <w:r w:rsidR="00230C06" w:rsidRPr="00B14BFE">
          <w:rPr>
            <w:rStyle w:val="Hyperlink"/>
            <w:noProof/>
          </w:rPr>
          <w:t>6.3.4.22.5</w:t>
        </w:r>
        <w:r w:rsidR="00230C06">
          <w:rPr>
            <w:rFonts w:asciiTheme="minorHAnsi" w:eastAsiaTheme="minorEastAsia" w:hAnsiTheme="minorHAnsi" w:cstheme="minorBidi"/>
            <w:noProof/>
            <w:sz w:val="22"/>
            <w:szCs w:val="22"/>
          </w:rPr>
          <w:tab/>
        </w:r>
        <w:r w:rsidR="00230C06" w:rsidRPr="00B14BFE">
          <w:rPr>
            <w:rStyle w:val="Hyperlink"/>
            <w:noProof/>
          </w:rPr>
          <w:t>&lt;interpretationCode code=' ' codeSystem=' ' codeSystemName=' '/&gt;</w:t>
        </w:r>
        <w:r w:rsidR="00230C06">
          <w:rPr>
            <w:noProof/>
            <w:webHidden/>
          </w:rPr>
          <w:tab/>
        </w:r>
        <w:r w:rsidR="00230C06">
          <w:rPr>
            <w:noProof/>
            <w:webHidden/>
          </w:rPr>
          <w:fldChar w:fldCharType="begin"/>
        </w:r>
        <w:r w:rsidR="00230C06">
          <w:rPr>
            <w:noProof/>
            <w:webHidden/>
          </w:rPr>
          <w:instrText xml:space="preserve"> PAGEREF _Toc441142307 \h </w:instrText>
        </w:r>
        <w:r w:rsidR="00230C06">
          <w:rPr>
            <w:noProof/>
            <w:webHidden/>
          </w:rPr>
        </w:r>
        <w:r w:rsidR="00230C06">
          <w:rPr>
            <w:noProof/>
            <w:webHidden/>
          </w:rPr>
          <w:fldChar w:fldCharType="separate"/>
        </w:r>
        <w:r w:rsidR="00230C06">
          <w:rPr>
            <w:noProof/>
            <w:webHidden/>
          </w:rPr>
          <w:t>204</w:t>
        </w:r>
        <w:r w:rsidR="00230C06">
          <w:rPr>
            <w:noProof/>
            <w:webHidden/>
          </w:rPr>
          <w:fldChar w:fldCharType="end"/>
        </w:r>
      </w:hyperlink>
    </w:p>
    <w:p w14:paraId="40F70C53" w14:textId="2318B0AF" w:rsidR="00230C06" w:rsidRDefault="00FF2B1E">
      <w:pPr>
        <w:pStyle w:val="TOC5"/>
        <w:tabs>
          <w:tab w:val="left" w:pos="2592"/>
        </w:tabs>
        <w:rPr>
          <w:rFonts w:asciiTheme="minorHAnsi" w:eastAsiaTheme="minorEastAsia" w:hAnsiTheme="minorHAnsi" w:cstheme="minorBidi"/>
          <w:noProof/>
          <w:sz w:val="22"/>
          <w:szCs w:val="22"/>
        </w:rPr>
      </w:pPr>
      <w:hyperlink w:anchor="_Toc441142308" w:history="1">
        <w:r w:rsidR="00230C06" w:rsidRPr="00B14BFE">
          <w:rPr>
            <w:rStyle w:val="Hyperlink"/>
            <w:noProof/>
          </w:rPr>
          <w:t>6.3.4.22.6</w:t>
        </w:r>
        <w:r w:rsidR="00230C06">
          <w:rPr>
            <w:rFonts w:asciiTheme="minorHAnsi" w:eastAsiaTheme="minorEastAsia" w:hAnsiTheme="minorHAnsi" w:cstheme="minorBidi"/>
            <w:noProof/>
            <w:sz w:val="22"/>
            <w:szCs w:val="22"/>
          </w:rPr>
          <w:tab/>
        </w:r>
        <w:r w:rsidR="00230C06" w:rsidRPr="00B14BFE">
          <w:rPr>
            <w:rStyle w:val="Hyperlink"/>
            <w:noProof/>
          </w:rPr>
          <w:t>&lt;methodCode code=' ' codeSystem=' ' codeSystemName=' '/&gt;</w:t>
        </w:r>
        <w:r w:rsidR="00230C06">
          <w:rPr>
            <w:noProof/>
            <w:webHidden/>
          </w:rPr>
          <w:tab/>
        </w:r>
        <w:r w:rsidR="00230C06">
          <w:rPr>
            <w:noProof/>
            <w:webHidden/>
          </w:rPr>
          <w:fldChar w:fldCharType="begin"/>
        </w:r>
        <w:r w:rsidR="00230C06">
          <w:rPr>
            <w:noProof/>
            <w:webHidden/>
          </w:rPr>
          <w:instrText xml:space="preserve"> PAGEREF _Toc441142308 \h </w:instrText>
        </w:r>
        <w:r w:rsidR="00230C06">
          <w:rPr>
            <w:noProof/>
            <w:webHidden/>
          </w:rPr>
        </w:r>
        <w:r w:rsidR="00230C06">
          <w:rPr>
            <w:noProof/>
            <w:webHidden/>
          </w:rPr>
          <w:fldChar w:fldCharType="separate"/>
        </w:r>
        <w:r w:rsidR="00230C06">
          <w:rPr>
            <w:noProof/>
            <w:webHidden/>
          </w:rPr>
          <w:t>204</w:t>
        </w:r>
        <w:r w:rsidR="00230C06">
          <w:rPr>
            <w:noProof/>
            <w:webHidden/>
          </w:rPr>
          <w:fldChar w:fldCharType="end"/>
        </w:r>
      </w:hyperlink>
    </w:p>
    <w:p w14:paraId="60A09521" w14:textId="57E10B53" w:rsidR="00230C06" w:rsidRDefault="00FF2B1E">
      <w:pPr>
        <w:pStyle w:val="TOC5"/>
        <w:tabs>
          <w:tab w:val="left" w:pos="2592"/>
        </w:tabs>
        <w:rPr>
          <w:rFonts w:asciiTheme="minorHAnsi" w:eastAsiaTheme="minorEastAsia" w:hAnsiTheme="minorHAnsi" w:cstheme="minorBidi"/>
          <w:noProof/>
          <w:sz w:val="22"/>
          <w:szCs w:val="22"/>
        </w:rPr>
      </w:pPr>
      <w:hyperlink w:anchor="_Toc441142309" w:history="1">
        <w:r w:rsidR="00230C06" w:rsidRPr="00B14BFE">
          <w:rPr>
            <w:rStyle w:val="Hyperlink"/>
            <w:noProof/>
          </w:rPr>
          <w:t>6.3.4.22.7</w:t>
        </w:r>
        <w:r w:rsidR="00230C06">
          <w:rPr>
            <w:rFonts w:asciiTheme="minorHAnsi" w:eastAsiaTheme="minorEastAsia" w:hAnsiTheme="minorHAnsi" w:cstheme="minorBidi"/>
            <w:noProof/>
            <w:sz w:val="22"/>
            <w:szCs w:val="22"/>
          </w:rPr>
          <w:tab/>
        </w:r>
        <w:r w:rsidR="00230C06" w:rsidRPr="00B14BFE">
          <w:rPr>
            <w:rStyle w:val="Hyperlink"/>
            <w:noProof/>
          </w:rPr>
          <w:t>&lt;targetSiteCode code=' ' codeSystem=' ' codeSystemName=' '/&gt;</w:t>
        </w:r>
        <w:r w:rsidR="00230C06">
          <w:rPr>
            <w:noProof/>
            <w:webHidden/>
          </w:rPr>
          <w:tab/>
        </w:r>
        <w:r w:rsidR="00230C06">
          <w:rPr>
            <w:noProof/>
            <w:webHidden/>
          </w:rPr>
          <w:fldChar w:fldCharType="begin"/>
        </w:r>
        <w:r w:rsidR="00230C06">
          <w:rPr>
            <w:noProof/>
            <w:webHidden/>
          </w:rPr>
          <w:instrText xml:space="preserve"> PAGEREF _Toc441142309 \h </w:instrText>
        </w:r>
        <w:r w:rsidR="00230C06">
          <w:rPr>
            <w:noProof/>
            <w:webHidden/>
          </w:rPr>
        </w:r>
        <w:r w:rsidR="00230C06">
          <w:rPr>
            <w:noProof/>
            <w:webHidden/>
          </w:rPr>
          <w:fldChar w:fldCharType="separate"/>
        </w:r>
        <w:r w:rsidR="00230C06">
          <w:rPr>
            <w:noProof/>
            <w:webHidden/>
          </w:rPr>
          <w:t>204</w:t>
        </w:r>
        <w:r w:rsidR="00230C06">
          <w:rPr>
            <w:noProof/>
            <w:webHidden/>
          </w:rPr>
          <w:fldChar w:fldCharType="end"/>
        </w:r>
      </w:hyperlink>
    </w:p>
    <w:p w14:paraId="0B86100C" w14:textId="0F95B81A" w:rsidR="00230C06" w:rsidRDefault="00FF2B1E">
      <w:pPr>
        <w:pStyle w:val="TOC4"/>
        <w:tabs>
          <w:tab w:val="left" w:pos="2160"/>
        </w:tabs>
        <w:rPr>
          <w:rFonts w:asciiTheme="minorHAnsi" w:eastAsiaTheme="minorEastAsia" w:hAnsiTheme="minorHAnsi" w:cstheme="minorBidi"/>
          <w:noProof/>
          <w:sz w:val="22"/>
          <w:szCs w:val="22"/>
        </w:rPr>
      </w:pPr>
      <w:hyperlink w:anchor="_Toc441142310" w:history="1">
        <w:r w:rsidR="00230C06" w:rsidRPr="00B14BFE">
          <w:rPr>
            <w:rStyle w:val="Hyperlink"/>
            <w:noProof/>
          </w:rPr>
          <w:t>6.3.4.23</w:t>
        </w:r>
        <w:r w:rsidR="00230C06">
          <w:rPr>
            <w:rFonts w:asciiTheme="minorHAnsi" w:eastAsiaTheme="minorEastAsia" w:hAnsiTheme="minorHAnsi" w:cstheme="minorBidi"/>
            <w:noProof/>
            <w:sz w:val="22"/>
            <w:szCs w:val="22"/>
          </w:rPr>
          <w:tab/>
        </w:r>
        <w:r w:rsidR="00230C06" w:rsidRPr="00B14BFE">
          <w:rPr>
            <w:rStyle w:val="Hyperlink"/>
            <w:noProof/>
          </w:rPr>
          <w:t>Family History Organizer 1.3.6.1.4.1.19376.1.5.3.1.4.15</w:t>
        </w:r>
        <w:r w:rsidR="00230C06">
          <w:rPr>
            <w:noProof/>
            <w:webHidden/>
          </w:rPr>
          <w:tab/>
        </w:r>
        <w:r w:rsidR="00230C06">
          <w:rPr>
            <w:noProof/>
            <w:webHidden/>
          </w:rPr>
          <w:fldChar w:fldCharType="begin"/>
        </w:r>
        <w:r w:rsidR="00230C06">
          <w:rPr>
            <w:noProof/>
            <w:webHidden/>
          </w:rPr>
          <w:instrText xml:space="preserve"> PAGEREF _Toc441142310 \h </w:instrText>
        </w:r>
        <w:r w:rsidR="00230C06">
          <w:rPr>
            <w:noProof/>
            <w:webHidden/>
          </w:rPr>
        </w:r>
        <w:r w:rsidR="00230C06">
          <w:rPr>
            <w:noProof/>
            <w:webHidden/>
          </w:rPr>
          <w:fldChar w:fldCharType="separate"/>
        </w:r>
        <w:r w:rsidR="00230C06">
          <w:rPr>
            <w:noProof/>
            <w:webHidden/>
          </w:rPr>
          <w:t>204</w:t>
        </w:r>
        <w:r w:rsidR="00230C06">
          <w:rPr>
            <w:noProof/>
            <w:webHidden/>
          </w:rPr>
          <w:fldChar w:fldCharType="end"/>
        </w:r>
      </w:hyperlink>
    </w:p>
    <w:p w14:paraId="312255E8" w14:textId="751E548A" w:rsidR="00230C06" w:rsidRDefault="00FF2B1E">
      <w:pPr>
        <w:pStyle w:val="TOC5"/>
        <w:tabs>
          <w:tab w:val="left" w:pos="2592"/>
        </w:tabs>
        <w:rPr>
          <w:rFonts w:asciiTheme="minorHAnsi" w:eastAsiaTheme="minorEastAsia" w:hAnsiTheme="minorHAnsi" w:cstheme="minorBidi"/>
          <w:noProof/>
          <w:sz w:val="22"/>
          <w:szCs w:val="22"/>
        </w:rPr>
      </w:pPr>
      <w:hyperlink w:anchor="_Toc441142311" w:history="1">
        <w:r w:rsidR="00230C06" w:rsidRPr="00B14BFE">
          <w:rPr>
            <w:rStyle w:val="Hyperlink"/>
            <w:noProof/>
          </w:rPr>
          <w:t>6.3.4.23.1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_Toc441142311 \h </w:instrText>
        </w:r>
        <w:r w:rsidR="00230C06">
          <w:rPr>
            <w:noProof/>
            <w:webHidden/>
          </w:rPr>
        </w:r>
        <w:r w:rsidR="00230C06">
          <w:rPr>
            <w:noProof/>
            <w:webHidden/>
          </w:rPr>
          <w:fldChar w:fldCharType="separate"/>
        </w:r>
        <w:r w:rsidR="00230C06">
          <w:rPr>
            <w:noProof/>
            <w:webHidden/>
          </w:rPr>
          <w:t>205</w:t>
        </w:r>
        <w:r w:rsidR="00230C06">
          <w:rPr>
            <w:noProof/>
            <w:webHidden/>
          </w:rPr>
          <w:fldChar w:fldCharType="end"/>
        </w:r>
      </w:hyperlink>
    </w:p>
    <w:p w14:paraId="0D466BF1" w14:textId="7ACFE10E" w:rsidR="00230C06" w:rsidRDefault="00FF2B1E">
      <w:pPr>
        <w:pStyle w:val="TOC5"/>
        <w:tabs>
          <w:tab w:val="left" w:pos="2592"/>
        </w:tabs>
        <w:rPr>
          <w:rFonts w:asciiTheme="minorHAnsi" w:eastAsiaTheme="minorEastAsia" w:hAnsiTheme="minorHAnsi" w:cstheme="minorBidi"/>
          <w:noProof/>
          <w:sz w:val="22"/>
          <w:szCs w:val="22"/>
        </w:rPr>
      </w:pPr>
      <w:hyperlink w:anchor="_Toc441142312" w:history="1">
        <w:r w:rsidR="00230C06" w:rsidRPr="00B14BFE">
          <w:rPr>
            <w:rStyle w:val="Hyperlink"/>
            <w:noProof/>
          </w:rPr>
          <w:t>6.3.4.23.2</w:t>
        </w:r>
        <w:r w:rsidR="00230C06">
          <w:rPr>
            <w:rFonts w:asciiTheme="minorHAnsi" w:eastAsiaTheme="minorEastAsia" w:hAnsiTheme="minorHAnsi" w:cstheme="minorBidi"/>
            <w:noProof/>
            <w:sz w:val="22"/>
            <w:szCs w:val="22"/>
          </w:rPr>
          <w:tab/>
        </w:r>
        <w:r w:rsidR="00230C06" w:rsidRPr="00B14BFE">
          <w:rPr>
            <w:rStyle w:val="Hyperlink"/>
            <w:noProof/>
          </w:rPr>
          <w:t>&lt;organizer classCode='CLUSTER' moodCode='EVN'&gt;</w:t>
        </w:r>
        <w:r w:rsidR="00230C06">
          <w:rPr>
            <w:noProof/>
            <w:webHidden/>
          </w:rPr>
          <w:tab/>
        </w:r>
        <w:r w:rsidR="00230C06">
          <w:rPr>
            <w:noProof/>
            <w:webHidden/>
          </w:rPr>
          <w:fldChar w:fldCharType="begin"/>
        </w:r>
        <w:r w:rsidR="00230C06">
          <w:rPr>
            <w:noProof/>
            <w:webHidden/>
          </w:rPr>
          <w:instrText xml:space="preserve"> PAGEREF _Toc441142312 \h </w:instrText>
        </w:r>
        <w:r w:rsidR="00230C06">
          <w:rPr>
            <w:noProof/>
            <w:webHidden/>
          </w:rPr>
        </w:r>
        <w:r w:rsidR="00230C06">
          <w:rPr>
            <w:noProof/>
            <w:webHidden/>
          </w:rPr>
          <w:fldChar w:fldCharType="separate"/>
        </w:r>
        <w:r w:rsidR="00230C06">
          <w:rPr>
            <w:noProof/>
            <w:webHidden/>
          </w:rPr>
          <w:t>205</w:t>
        </w:r>
        <w:r w:rsidR="00230C06">
          <w:rPr>
            <w:noProof/>
            <w:webHidden/>
          </w:rPr>
          <w:fldChar w:fldCharType="end"/>
        </w:r>
      </w:hyperlink>
    </w:p>
    <w:p w14:paraId="61A7BB0A" w14:textId="71FACE13" w:rsidR="00230C06" w:rsidRDefault="00FF2B1E">
      <w:pPr>
        <w:pStyle w:val="TOC5"/>
        <w:tabs>
          <w:tab w:val="left" w:pos="2592"/>
        </w:tabs>
        <w:rPr>
          <w:rFonts w:asciiTheme="minorHAnsi" w:eastAsiaTheme="minorEastAsia" w:hAnsiTheme="minorHAnsi" w:cstheme="minorBidi"/>
          <w:noProof/>
          <w:sz w:val="22"/>
          <w:szCs w:val="22"/>
        </w:rPr>
      </w:pPr>
      <w:hyperlink w:anchor="_Toc441142313" w:history="1">
        <w:r w:rsidR="00230C06" w:rsidRPr="00B14BFE">
          <w:rPr>
            <w:rStyle w:val="Hyperlink"/>
            <w:noProof/>
          </w:rPr>
          <w:t>6.3.4.23.3</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root='2.16.840.1.113883.10.20.1.23'/&gt;  &lt;templateId root='1.3.6.1.4.1.19376.1.5.3.1.4.15'/&gt;</w:t>
        </w:r>
        <w:r w:rsidR="00230C06">
          <w:rPr>
            <w:noProof/>
            <w:webHidden/>
          </w:rPr>
          <w:tab/>
        </w:r>
        <w:r w:rsidR="00230C06">
          <w:rPr>
            <w:noProof/>
            <w:webHidden/>
          </w:rPr>
          <w:fldChar w:fldCharType="begin"/>
        </w:r>
        <w:r w:rsidR="00230C06">
          <w:rPr>
            <w:noProof/>
            <w:webHidden/>
          </w:rPr>
          <w:instrText xml:space="preserve"> PAGEREF _Toc441142313 \h </w:instrText>
        </w:r>
        <w:r w:rsidR="00230C06">
          <w:rPr>
            <w:noProof/>
            <w:webHidden/>
          </w:rPr>
        </w:r>
        <w:r w:rsidR="00230C06">
          <w:rPr>
            <w:noProof/>
            <w:webHidden/>
          </w:rPr>
          <w:fldChar w:fldCharType="separate"/>
        </w:r>
        <w:r w:rsidR="00230C06">
          <w:rPr>
            <w:noProof/>
            <w:webHidden/>
          </w:rPr>
          <w:t>205</w:t>
        </w:r>
        <w:r w:rsidR="00230C06">
          <w:rPr>
            <w:noProof/>
            <w:webHidden/>
          </w:rPr>
          <w:fldChar w:fldCharType="end"/>
        </w:r>
      </w:hyperlink>
    </w:p>
    <w:p w14:paraId="7ABF5B33" w14:textId="2105336C" w:rsidR="00230C06" w:rsidRDefault="00FF2B1E">
      <w:pPr>
        <w:pStyle w:val="TOC5"/>
        <w:tabs>
          <w:tab w:val="left" w:pos="2592"/>
        </w:tabs>
        <w:rPr>
          <w:rFonts w:asciiTheme="minorHAnsi" w:eastAsiaTheme="minorEastAsia" w:hAnsiTheme="minorHAnsi" w:cstheme="minorBidi"/>
          <w:noProof/>
          <w:sz w:val="22"/>
          <w:szCs w:val="22"/>
        </w:rPr>
      </w:pPr>
      <w:hyperlink w:anchor="_Toc441142314" w:history="1">
        <w:r w:rsidR="00230C06" w:rsidRPr="00B14BFE">
          <w:rPr>
            <w:rStyle w:val="Hyperlink"/>
            <w:noProof/>
          </w:rPr>
          <w:t>6.3.4.23.4</w:t>
        </w:r>
        <w:r w:rsidR="00230C06">
          <w:rPr>
            <w:rFonts w:asciiTheme="minorHAnsi" w:eastAsiaTheme="minorEastAsia" w:hAnsiTheme="minorHAnsi" w:cstheme="minorBidi"/>
            <w:noProof/>
            <w:sz w:val="22"/>
            <w:szCs w:val="22"/>
          </w:rPr>
          <w:tab/>
        </w:r>
        <w:r w:rsidR="00230C06" w:rsidRPr="00B14BFE">
          <w:rPr>
            <w:rStyle w:val="Hyperlink"/>
            <w:noProof/>
          </w:rPr>
          <w:t>&lt;subject typeCode='SUBJ'&gt;</w:t>
        </w:r>
        <w:r w:rsidR="00230C06">
          <w:rPr>
            <w:noProof/>
            <w:webHidden/>
          </w:rPr>
          <w:tab/>
        </w:r>
        <w:r w:rsidR="00230C06">
          <w:rPr>
            <w:noProof/>
            <w:webHidden/>
          </w:rPr>
          <w:fldChar w:fldCharType="begin"/>
        </w:r>
        <w:r w:rsidR="00230C06">
          <w:rPr>
            <w:noProof/>
            <w:webHidden/>
          </w:rPr>
          <w:instrText xml:space="preserve"> PAGEREF _Toc441142314 \h </w:instrText>
        </w:r>
        <w:r w:rsidR="00230C06">
          <w:rPr>
            <w:noProof/>
            <w:webHidden/>
          </w:rPr>
        </w:r>
        <w:r w:rsidR="00230C06">
          <w:rPr>
            <w:noProof/>
            <w:webHidden/>
          </w:rPr>
          <w:fldChar w:fldCharType="separate"/>
        </w:r>
        <w:r w:rsidR="00230C06">
          <w:rPr>
            <w:noProof/>
            <w:webHidden/>
          </w:rPr>
          <w:t>205</w:t>
        </w:r>
        <w:r w:rsidR="00230C06">
          <w:rPr>
            <w:noProof/>
            <w:webHidden/>
          </w:rPr>
          <w:fldChar w:fldCharType="end"/>
        </w:r>
      </w:hyperlink>
    </w:p>
    <w:p w14:paraId="1A1ABB4D" w14:textId="105B4C5E" w:rsidR="00230C06" w:rsidRDefault="00FF2B1E">
      <w:pPr>
        <w:pStyle w:val="TOC5"/>
        <w:tabs>
          <w:tab w:val="left" w:pos="2592"/>
        </w:tabs>
        <w:rPr>
          <w:rFonts w:asciiTheme="minorHAnsi" w:eastAsiaTheme="minorEastAsia" w:hAnsiTheme="minorHAnsi" w:cstheme="minorBidi"/>
          <w:noProof/>
          <w:sz w:val="22"/>
          <w:szCs w:val="22"/>
        </w:rPr>
      </w:pPr>
      <w:hyperlink w:anchor="_Toc441142315" w:history="1">
        <w:r w:rsidR="00230C06" w:rsidRPr="00B14BFE">
          <w:rPr>
            <w:rStyle w:val="Hyperlink"/>
            <w:noProof/>
          </w:rPr>
          <w:t>6.3.4.23.5</w:t>
        </w:r>
        <w:r w:rsidR="00230C06">
          <w:rPr>
            <w:rFonts w:asciiTheme="minorHAnsi" w:eastAsiaTheme="minorEastAsia" w:hAnsiTheme="minorHAnsi" w:cstheme="minorBidi"/>
            <w:noProof/>
            <w:sz w:val="22"/>
            <w:szCs w:val="22"/>
          </w:rPr>
          <w:tab/>
        </w:r>
        <w:r w:rsidR="00230C06" w:rsidRPr="00B14BFE">
          <w:rPr>
            <w:rStyle w:val="Hyperlink"/>
            <w:noProof/>
          </w:rPr>
          <w:t>&lt;templateId root=’1'1.3.6.1.4.1.19376.1.5.3.1.4.15.2’2'/&gt;     &lt;relatedSubject classCode='PRS'&gt;</w:t>
        </w:r>
        <w:r w:rsidR="00230C06">
          <w:rPr>
            <w:noProof/>
            <w:webHidden/>
          </w:rPr>
          <w:tab/>
        </w:r>
        <w:r w:rsidR="00230C06">
          <w:rPr>
            <w:noProof/>
            <w:webHidden/>
          </w:rPr>
          <w:fldChar w:fldCharType="begin"/>
        </w:r>
        <w:r w:rsidR="00230C06">
          <w:rPr>
            <w:noProof/>
            <w:webHidden/>
          </w:rPr>
          <w:instrText xml:space="preserve"> PAGEREF _Toc441142315 \h </w:instrText>
        </w:r>
        <w:r w:rsidR="00230C06">
          <w:rPr>
            <w:noProof/>
            <w:webHidden/>
          </w:rPr>
        </w:r>
        <w:r w:rsidR="00230C06">
          <w:rPr>
            <w:noProof/>
            <w:webHidden/>
          </w:rPr>
          <w:fldChar w:fldCharType="separate"/>
        </w:r>
        <w:r w:rsidR="00230C06">
          <w:rPr>
            <w:noProof/>
            <w:webHidden/>
          </w:rPr>
          <w:t>205</w:t>
        </w:r>
        <w:r w:rsidR="00230C06">
          <w:rPr>
            <w:noProof/>
            <w:webHidden/>
          </w:rPr>
          <w:fldChar w:fldCharType="end"/>
        </w:r>
      </w:hyperlink>
    </w:p>
    <w:p w14:paraId="0E90318C" w14:textId="627D45E8" w:rsidR="00230C06" w:rsidRDefault="00FF2B1E">
      <w:pPr>
        <w:pStyle w:val="TOC5"/>
        <w:tabs>
          <w:tab w:val="left" w:pos="2592"/>
        </w:tabs>
        <w:rPr>
          <w:rFonts w:asciiTheme="minorHAnsi" w:eastAsiaTheme="minorEastAsia" w:hAnsiTheme="minorHAnsi" w:cstheme="minorBidi"/>
          <w:noProof/>
          <w:sz w:val="22"/>
          <w:szCs w:val="22"/>
        </w:rPr>
      </w:pPr>
      <w:hyperlink w:anchor="_Toc441142316" w:history="1">
        <w:r w:rsidR="00230C06" w:rsidRPr="00B14BFE">
          <w:rPr>
            <w:rStyle w:val="Hyperlink"/>
            <w:noProof/>
          </w:rPr>
          <w:t>6.3.4.23.6</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codeSystem='2.16.840.1.113883.5.111' codeSystemName='RoleCode'/&gt;</w:t>
        </w:r>
        <w:r w:rsidR="00230C06">
          <w:rPr>
            <w:noProof/>
            <w:webHidden/>
          </w:rPr>
          <w:tab/>
        </w:r>
        <w:r w:rsidR="00230C06">
          <w:rPr>
            <w:noProof/>
            <w:webHidden/>
          </w:rPr>
          <w:fldChar w:fldCharType="begin"/>
        </w:r>
        <w:r w:rsidR="00230C06">
          <w:rPr>
            <w:noProof/>
            <w:webHidden/>
          </w:rPr>
          <w:instrText xml:space="preserve"> PAGEREF _Toc441142316 \h </w:instrText>
        </w:r>
        <w:r w:rsidR="00230C06">
          <w:rPr>
            <w:noProof/>
            <w:webHidden/>
          </w:rPr>
        </w:r>
        <w:r w:rsidR="00230C06">
          <w:rPr>
            <w:noProof/>
            <w:webHidden/>
          </w:rPr>
          <w:fldChar w:fldCharType="separate"/>
        </w:r>
        <w:r w:rsidR="00230C06">
          <w:rPr>
            <w:noProof/>
            <w:webHidden/>
          </w:rPr>
          <w:t>206</w:t>
        </w:r>
        <w:r w:rsidR="00230C06">
          <w:rPr>
            <w:noProof/>
            <w:webHidden/>
          </w:rPr>
          <w:fldChar w:fldCharType="end"/>
        </w:r>
      </w:hyperlink>
    </w:p>
    <w:p w14:paraId="4CC980A8" w14:textId="57F8AB9D" w:rsidR="00230C06" w:rsidRDefault="00FF2B1E">
      <w:pPr>
        <w:pStyle w:val="TOC5"/>
        <w:tabs>
          <w:tab w:val="left" w:pos="2592"/>
        </w:tabs>
        <w:rPr>
          <w:rFonts w:asciiTheme="minorHAnsi" w:eastAsiaTheme="minorEastAsia" w:hAnsiTheme="minorHAnsi" w:cstheme="minorBidi"/>
          <w:noProof/>
          <w:sz w:val="22"/>
          <w:szCs w:val="22"/>
        </w:rPr>
      </w:pPr>
      <w:hyperlink w:anchor="_Toc441142317" w:history="1">
        <w:r w:rsidR="00230C06" w:rsidRPr="00B14BFE">
          <w:rPr>
            <w:rStyle w:val="Hyperlink"/>
            <w:noProof/>
          </w:rPr>
          <w:t>6.3.4.23.7</w:t>
        </w:r>
        <w:r w:rsidR="00230C06">
          <w:rPr>
            <w:rFonts w:asciiTheme="minorHAnsi" w:eastAsiaTheme="minorEastAsia" w:hAnsiTheme="minorHAnsi" w:cstheme="minorBidi"/>
            <w:noProof/>
            <w:sz w:val="22"/>
            <w:szCs w:val="22"/>
          </w:rPr>
          <w:tab/>
        </w:r>
        <w:r w:rsidR="00230C06" w:rsidRPr="00B14BFE">
          <w:rPr>
            <w:rStyle w:val="Hyperlink"/>
            <w:noProof/>
          </w:rPr>
          <w:t>&lt;subject&gt;</w:t>
        </w:r>
        <w:r w:rsidR="00230C06">
          <w:rPr>
            <w:noProof/>
            <w:webHidden/>
          </w:rPr>
          <w:tab/>
        </w:r>
        <w:r w:rsidR="00230C06">
          <w:rPr>
            <w:noProof/>
            <w:webHidden/>
          </w:rPr>
          <w:fldChar w:fldCharType="begin"/>
        </w:r>
        <w:r w:rsidR="00230C06">
          <w:rPr>
            <w:noProof/>
            <w:webHidden/>
          </w:rPr>
          <w:instrText xml:space="preserve"> PAGEREF _Toc441142317 \h </w:instrText>
        </w:r>
        <w:r w:rsidR="00230C06">
          <w:rPr>
            <w:noProof/>
            <w:webHidden/>
          </w:rPr>
        </w:r>
        <w:r w:rsidR="00230C06">
          <w:rPr>
            <w:noProof/>
            <w:webHidden/>
          </w:rPr>
          <w:fldChar w:fldCharType="separate"/>
        </w:r>
        <w:r w:rsidR="00230C06">
          <w:rPr>
            <w:noProof/>
            <w:webHidden/>
          </w:rPr>
          <w:t>206</w:t>
        </w:r>
        <w:r w:rsidR="00230C06">
          <w:rPr>
            <w:noProof/>
            <w:webHidden/>
          </w:rPr>
          <w:fldChar w:fldCharType="end"/>
        </w:r>
      </w:hyperlink>
    </w:p>
    <w:p w14:paraId="69597ABB" w14:textId="1D5BAC71" w:rsidR="00230C06" w:rsidRDefault="00FF2B1E">
      <w:pPr>
        <w:pStyle w:val="TOC5"/>
        <w:tabs>
          <w:tab w:val="left" w:pos="2592"/>
        </w:tabs>
        <w:rPr>
          <w:rFonts w:asciiTheme="minorHAnsi" w:eastAsiaTheme="minorEastAsia" w:hAnsiTheme="minorHAnsi" w:cstheme="minorBidi"/>
          <w:noProof/>
          <w:sz w:val="22"/>
          <w:szCs w:val="22"/>
        </w:rPr>
      </w:pPr>
      <w:hyperlink w:anchor="_Toc441142318" w:history="1">
        <w:r w:rsidR="00230C06" w:rsidRPr="00B14BFE">
          <w:rPr>
            <w:rStyle w:val="Hyperlink"/>
            <w:noProof/>
          </w:rPr>
          <w:t>6.3.4.23.8</w:t>
        </w:r>
        <w:r w:rsidR="00230C06">
          <w:rPr>
            <w:rFonts w:asciiTheme="minorHAnsi" w:eastAsiaTheme="minorEastAsia" w:hAnsiTheme="minorHAnsi" w:cstheme="minorBidi"/>
            <w:noProof/>
            <w:sz w:val="22"/>
            <w:szCs w:val="22"/>
          </w:rPr>
          <w:tab/>
        </w:r>
        <w:r w:rsidR="00230C06" w:rsidRPr="00B14BFE">
          <w:rPr>
            <w:rStyle w:val="Hyperlink"/>
            <w:noProof/>
          </w:rPr>
          <w:t>&lt;sdtc:id root=' ' extension=' '/&gt;</w:t>
        </w:r>
        <w:r w:rsidR="00230C06">
          <w:rPr>
            <w:noProof/>
            <w:webHidden/>
          </w:rPr>
          <w:tab/>
        </w:r>
        <w:r w:rsidR="00230C06">
          <w:rPr>
            <w:noProof/>
            <w:webHidden/>
          </w:rPr>
          <w:fldChar w:fldCharType="begin"/>
        </w:r>
        <w:r w:rsidR="00230C06">
          <w:rPr>
            <w:noProof/>
            <w:webHidden/>
          </w:rPr>
          <w:instrText xml:space="preserve"> PAGEREF _Toc441142318 \h </w:instrText>
        </w:r>
        <w:r w:rsidR="00230C06">
          <w:rPr>
            <w:noProof/>
            <w:webHidden/>
          </w:rPr>
        </w:r>
        <w:r w:rsidR="00230C06">
          <w:rPr>
            <w:noProof/>
            <w:webHidden/>
          </w:rPr>
          <w:fldChar w:fldCharType="separate"/>
        </w:r>
        <w:r w:rsidR="00230C06">
          <w:rPr>
            <w:noProof/>
            <w:webHidden/>
          </w:rPr>
          <w:t>206</w:t>
        </w:r>
        <w:r w:rsidR="00230C06">
          <w:rPr>
            <w:noProof/>
            <w:webHidden/>
          </w:rPr>
          <w:fldChar w:fldCharType="end"/>
        </w:r>
      </w:hyperlink>
    </w:p>
    <w:p w14:paraId="28C63FA3" w14:textId="6E08C31F" w:rsidR="00230C06" w:rsidRDefault="00FF2B1E">
      <w:pPr>
        <w:pStyle w:val="TOC5"/>
        <w:tabs>
          <w:tab w:val="left" w:pos="2592"/>
        </w:tabs>
        <w:rPr>
          <w:rFonts w:asciiTheme="minorHAnsi" w:eastAsiaTheme="minorEastAsia" w:hAnsiTheme="minorHAnsi" w:cstheme="minorBidi"/>
          <w:noProof/>
          <w:sz w:val="22"/>
          <w:szCs w:val="22"/>
        </w:rPr>
      </w:pPr>
      <w:hyperlink w:anchor="_Toc441142319" w:history="1">
        <w:r w:rsidR="00230C06" w:rsidRPr="00B14BFE">
          <w:rPr>
            <w:rStyle w:val="Hyperlink"/>
            <w:noProof/>
          </w:rPr>
          <w:t>6.3.4.23.9</w:t>
        </w:r>
        <w:r w:rsidR="00230C06">
          <w:rPr>
            <w:rFonts w:asciiTheme="minorHAnsi" w:eastAsiaTheme="minorEastAsia" w:hAnsiTheme="minorHAnsi" w:cstheme="minorBidi"/>
            <w:noProof/>
            <w:sz w:val="22"/>
            <w:szCs w:val="22"/>
          </w:rPr>
          <w:tab/>
        </w:r>
        <w:r w:rsidR="00230C06" w:rsidRPr="00B14BFE">
          <w:rPr>
            <w:rStyle w:val="Hyperlink"/>
            <w:noProof/>
          </w:rPr>
          <w:t>&lt;administrativeGenderCode code=' ' /&gt;</w:t>
        </w:r>
        <w:r w:rsidR="00230C06">
          <w:rPr>
            <w:noProof/>
            <w:webHidden/>
          </w:rPr>
          <w:tab/>
        </w:r>
        <w:r w:rsidR="00230C06">
          <w:rPr>
            <w:noProof/>
            <w:webHidden/>
          </w:rPr>
          <w:fldChar w:fldCharType="begin"/>
        </w:r>
        <w:r w:rsidR="00230C06">
          <w:rPr>
            <w:noProof/>
            <w:webHidden/>
          </w:rPr>
          <w:instrText xml:space="preserve"> PAGEREF _Toc441142319 \h </w:instrText>
        </w:r>
        <w:r w:rsidR="00230C06">
          <w:rPr>
            <w:noProof/>
            <w:webHidden/>
          </w:rPr>
        </w:r>
        <w:r w:rsidR="00230C06">
          <w:rPr>
            <w:noProof/>
            <w:webHidden/>
          </w:rPr>
          <w:fldChar w:fldCharType="separate"/>
        </w:r>
        <w:r w:rsidR="00230C06">
          <w:rPr>
            <w:noProof/>
            <w:webHidden/>
          </w:rPr>
          <w:t>206</w:t>
        </w:r>
        <w:r w:rsidR="00230C06">
          <w:rPr>
            <w:noProof/>
            <w:webHidden/>
          </w:rPr>
          <w:fldChar w:fldCharType="end"/>
        </w:r>
      </w:hyperlink>
    </w:p>
    <w:p w14:paraId="588412AD" w14:textId="65BE96EE" w:rsidR="00230C06" w:rsidRDefault="00FF2B1E">
      <w:pPr>
        <w:pStyle w:val="TOC5"/>
        <w:tabs>
          <w:tab w:val="left" w:pos="2592"/>
        </w:tabs>
        <w:rPr>
          <w:rFonts w:asciiTheme="minorHAnsi" w:eastAsiaTheme="minorEastAsia" w:hAnsiTheme="minorHAnsi" w:cstheme="minorBidi"/>
          <w:noProof/>
          <w:sz w:val="22"/>
          <w:szCs w:val="22"/>
        </w:rPr>
      </w:pPr>
      <w:hyperlink w:anchor="_Toc441142320" w:history="1">
        <w:r w:rsidR="00230C06" w:rsidRPr="00B14BFE">
          <w:rPr>
            <w:rStyle w:val="Hyperlink"/>
            <w:noProof/>
          </w:rPr>
          <w:t>6.3.4.23.10</w:t>
        </w:r>
        <w:r w:rsidR="00230C06">
          <w:rPr>
            <w:rFonts w:asciiTheme="minorHAnsi" w:eastAsiaTheme="minorEastAsia" w:hAnsiTheme="minorHAnsi" w:cstheme="minorBidi"/>
            <w:noProof/>
            <w:sz w:val="22"/>
            <w:szCs w:val="22"/>
          </w:rPr>
          <w:tab/>
        </w:r>
        <w:r w:rsidR="00230C06" w:rsidRPr="00B14BFE">
          <w:rPr>
            <w:rStyle w:val="Hyperlink"/>
            <w:noProof/>
          </w:rPr>
          <w:t>&lt;participant typeCode='IND'&gt;  &lt;participantRole classCode='PRS'&gt;</w:t>
        </w:r>
        <w:r w:rsidR="00230C06">
          <w:rPr>
            <w:noProof/>
            <w:webHidden/>
          </w:rPr>
          <w:tab/>
        </w:r>
        <w:r w:rsidR="00230C06">
          <w:rPr>
            <w:noProof/>
            <w:webHidden/>
          </w:rPr>
          <w:fldChar w:fldCharType="begin"/>
        </w:r>
        <w:r w:rsidR="00230C06">
          <w:rPr>
            <w:noProof/>
            <w:webHidden/>
          </w:rPr>
          <w:instrText xml:space="preserve"> PAGEREF _Toc441142320 \h </w:instrText>
        </w:r>
        <w:r w:rsidR="00230C06">
          <w:rPr>
            <w:noProof/>
            <w:webHidden/>
          </w:rPr>
        </w:r>
        <w:r w:rsidR="00230C06">
          <w:rPr>
            <w:noProof/>
            <w:webHidden/>
          </w:rPr>
          <w:fldChar w:fldCharType="separate"/>
        </w:r>
        <w:r w:rsidR="00230C06">
          <w:rPr>
            <w:noProof/>
            <w:webHidden/>
          </w:rPr>
          <w:t>206</w:t>
        </w:r>
        <w:r w:rsidR="00230C06">
          <w:rPr>
            <w:noProof/>
            <w:webHidden/>
          </w:rPr>
          <w:fldChar w:fldCharType="end"/>
        </w:r>
      </w:hyperlink>
    </w:p>
    <w:p w14:paraId="5DCD551B" w14:textId="30E2F372" w:rsidR="00230C06" w:rsidRDefault="00FF2B1E">
      <w:pPr>
        <w:pStyle w:val="TOC5"/>
        <w:tabs>
          <w:tab w:val="left" w:pos="2592"/>
        </w:tabs>
        <w:rPr>
          <w:rFonts w:asciiTheme="minorHAnsi" w:eastAsiaTheme="minorEastAsia" w:hAnsiTheme="minorHAnsi" w:cstheme="minorBidi"/>
          <w:noProof/>
          <w:sz w:val="22"/>
          <w:szCs w:val="22"/>
        </w:rPr>
      </w:pPr>
      <w:hyperlink w:anchor="_Toc441142321" w:history="1">
        <w:r w:rsidR="00230C06" w:rsidRPr="00B14BFE">
          <w:rPr>
            <w:rStyle w:val="Hyperlink"/>
            <w:noProof/>
          </w:rPr>
          <w:t>6.3.4.23.11</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_Toc441142321 \h </w:instrText>
        </w:r>
        <w:r w:rsidR="00230C06">
          <w:rPr>
            <w:noProof/>
            <w:webHidden/>
          </w:rPr>
        </w:r>
        <w:r w:rsidR="00230C06">
          <w:rPr>
            <w:noProof/>
            <w:webHidden/>
          </w:rPr>
          <w:fldChar w:fldCharType="separate"/>
        </w:r>
        <w:r w:rsidR="00230C06">
          <w:rPr>
            <w:noProof/>
            <w:webHidden/>
          </w:rPr>
          <w:t>206</w:t>
        </w:r>
        <w:r w:rsidR="00230C06">
          <w:rPr>
            <w:noProof/>
            <w:webHidden/>
          </w:rPr>
          <w:fldChar w:fldCharType="end"/>
        </w:r>
      </w:hyperlink>
    </w:p>
    <w:p w14:paraId="2946D9FB" w14:textId="23F6C28E" w:rsidR="00230C06" w:rsidRDefault="00FF2B1E">
      <w:pPr>
        <w:pStyle w:val="TOC5"/>
        <w:tabs>
          <w:tab w:val="left" w:pos="2592"/>
        </w:tabs>
        <w:rPr>
          <w:rFonts w:asciiTheme="minorHAnsi" w:eastAsiaTheme="minorEastAsia" w:hAnsiTheme="minorHAnsi" w:cstheme="minorBidi"/>
          <w:noProof/>
          <w:sz w:val="22"/>
          <w:szCs w:val="22"/>
        </w:rPr>
      </w:pPr>
      <w:hyperlink w:anchor="_Toc441142322" w:history="1">
        <w:r w:rsidR="00230C06" w:rsidRPr="00B14BFE">
          <w:rPr>
            <w:rStyle w:val="Hyperlink"/>
            <w:noProof/>
          </w:rPr>
          <w:t>6.3.4.23.12</w:t>
        </w:r>
        <w:r w:rsidR="00230C06">
          <w:rPr>
            <w:rFonts w:asciiTheme="minorHAnsi" w:eastAsiaTheme="minorEastAsia" w:hAnsiTheme="minorHAnsi" w:cstheme="minorBidi"/>
            <w:noProof/>
            <w:sz w:val="22"/>
            <w:szCs w:val="22"/>
          </w:rPr>
          <w:tab/>
        </w:r>
        <w:r w:rsidR="00230C06" w:rsidRPr="00B14BFE">
          <w:rPr>
            <w:rStyle w:val="Hyperlink"/>
            <w:noProof/>
          </w:rPr>
          <w:t>&lt;playingEntity classCode='PSN'&gt;</w:t>
        </w:r>
        <w:r w:rsidR="00230C06">
          <w:rPr>
            <w:noProof/>
            <w:webHidden/>
          </w:rPr>
          <w:tab/>
        </w:r>
        <w:r w:rsidR="00230C06">
          <w:rPr>
            <w:noProof/>
            <w:webHidden/>
          </w:rPr>
          <w:fldChar w:fldCharType="begin"/>
        </w:r>
        <w:r w:rsidR="00230C06">
          <w:rPr>
            <w:noProof/>
            <w:webHidden/>
          </w:rPr>
          <w:instrText xml:space="preserve"> PAGEREF _Toc441142322 \h </w:instrText>
        </w:r>
        <w:r w:rsidR="00230C06">
          <w:rPr>
            <w:noProof/>
            <w:webHidden/>
          </w:rPr>
        </w:r>
        <w:r w:rsidR="00230C06">
          <w:rPr>
            <w:noProof/>
            <w:webHidden/>
          </w:rPr>
          <w:fldChar w:fldCharType="separate"/>
        </w:r>
        <w:r w:rsidR="00230C06">
          <w:rPr>
            <w:noProof/>
            <w:webHidden/>
          </w:rPr>
          <w:t>206</w:t>
        </w:r>
        <w:r w:rsidR="00230C06">
          <w:rPr>
            <w:noProof/>
            <w:webHidden/>
          </w:rPr>
          <w:fldChar w:fldCharType="end"/>
        </w:r>
      </w:hyperlink>
    </w:p>
    <w:p w14:paraId="1E253E9D" w14:textId="2A0C13B3" w:rsidR="00230C06" w:rsidRDefault="00FF2B1E">
      <w:pPr>
        <w:pStyle w:val="TOC5"/>
        <w:tabs>
          <w:tab w:val="left" w:pos="2592"/>
        </w:tabs>
        <w:rPr>
          <w:rFonts w:asciiTheme="minorHAnsi" w:eastAsiaTheme="minorEastAsia" w:hAnsiTheme="minorHAnsi" w:cstheme="minorBidi"/>
          <w:noProof/>
          <w:sz w:val="22"/>
          <w:szCs w:val="22"/>
        </w:rPr>
      </w:pPr>
      <w:hyperlink w:anchor="_Toc441142323" w:history="1">
        <w:r w:rsidR="00230C06" w:rsidRPr="00B14BFE">
          <w:rPr>
            <w:rStyle w:val="Hyperlink"/>
            <w:noProof/>
          </w:rPr>
          <w:t>6.3.4.23.13</w:t>
        </w:r>
        <w:r w:rsidR="00230C06">
          <w:rPr>
            <w:rFonts w:asciiTheme="minorHAnsi" w:eastAsiaTheme="minorEastAsia" w:hAnsiTheme="minorHAnsi" w:cstheme="minorBidi"/>
            <w:noProof/>
            <w:sz w:val="22"/>
            <w:szCs w:val="22"/>
          </w:rPr>
          <w:tab/>
        </w:r>
        <w:r w:rsidR="00230C06" w:rsidRPr="00B14BFE">
          <w:rPr>
            <w:rStyle w:val="Hyperlink"/>
            <w:noProof/>
          </w:rPr>
          <w:t>&lt;sdtc:id root=' ' extension=' '/&gt;</w:t>
        </w:r>
        <w:r w:rsidR="00230C06">
          <w:rPr>
            <w:noProof/>
            <w:webHidden/>
          </w:rPr>
          <w:tab/>
        </w:r>
        <w:r w:rsidR="00230C06">
          <w:rPr>
            <w:noProof/>
            <w:webHidden/>
          </w:rPr>
          <w:fldChar w:fldCharType="begin"/>
        </w:r>
        <w:r w:rsidR="00230C06">
          <w:rPr>
            <w:noProof/>
            <w:webHidden/>
          </w:rPr>
          <w:instrText xml:space="preserve"> PAGEREF _Toc441142323 \h </w:instrText>
        </w:r>
        <w:r w:rsidR="00230C06">
          <w:rPr>
            <w:noProof/>
            <w:webHidden/>
          </w:rPr>
        </w:r>
        <w:r w:rsidR="00230C06">
          <w:rPr>
            <w:noProof/>
            <w:webHidden/>
          </w:rPr>
          <w:fldChar w:fldCharType="separate"/>
        </w:r>
        <w:r w:rsidR="00230C06">
          <w:rPr>
            <w:noProof/>
            <w:webHidden/>
          </w:rPr>
          <w:t>206</w:t>
        </w:r>
        <w:r w:rsidR="00230C06">
          <w:rPr>
            <w:noProof/>
            <w:webHidden/>
          </w:rPr>
          <w:fldChar w:fldCharType="end"/>
        </w:r>
      </w:hyperlink>
    </w:p>
    <w:p w14:paraId="15DFCB01" w14:textId="76B59C69" w:rsidR="00230C06" w:rsidRDefault="00FF2B1E">
      <w:pPr>
        <w:pStyle w:val="TOC5"/>
        <w:tabs>
          <w:tab w:val="left" w:pos="2592"/>
        </w:tabs>
        <w:rPr>
          <w:rFonts w:asciiTheme="minorHAnsi" w:eastAsiaTheme="minorEastAsia" w:hAnsiTheme="minorHAnsi" w:cstheme="minorBidi"/>
          <w:noProof/>
          <w:sz w:val="22"/>
          <w:szCs w:val="22"/>
        </w:rPr>
      </w:pPr>
      <w:hyperlink w:anchor="_Toc441142324" w:history="1">
        <w:r w:rsidR="00230C06" w:rsidRPr="00B14BFE">
          <w:rPr>
            <w:rStyle w:val="Hyperlink"/>
            <w:noProof/>
          </w:rPr>
          <w:t>6.3.4.23.14</w:t>
        </w:r>
        <w:r w:rsidR="00230C06">
          <w:rPr>
            <w:rFonts w:asciiTheme="minorHAnsi" w:eastAsiaTheme="minorEastAsia" w:hAnsiTheme="minorHAnsi" w:cstheme="minorBidi"/>
            <w:noProof/>
            <w:sz w:val="22"/>
            <w:szCs w:val="22"/>
          </w:rPr>
          <w:tab/>
        </w:r>
        <w:r w:rsidR="00230C06" w:rsidRPr="00B14BFE">
          <w:rPr>
            <w:rStyle w:val="Hyperlink"/>
            <w:noProof/>
          </w:rPr>
          <w:t>&lt;component typeCode='COMP'&gt;     &lt;observation classCode='OBS' moodCode='EVN'&gt;      &lt;templateId root='1.3.6.1.4.1.19376.1.5.3.1.4.13.3'/&gt;</w:t>
        </w:r>
        <w:r w:rsidR="00230C06">
          <w:rPr>
            <w:noProof/>
            <w:webHidden/>
          </w:rPr>
          <w:tab/>
        </w:r>
        <w:r w:rsidR="00230C06">
          <w:rPr>
            <w:noProof/>
            <w:webHidden/>
          </w:rPr>
          <w:fldChar w:fldCharType="begin"/>
        </w:r>
        <w:r w:rsidR="00230C06">
          <w:rPr>
            <w:noProof/>
            <w:webHidden/>
          </w:rPr>
          <w:instrText xml:space="preserve"> PAGEREF _Toc441142324 \h </w:instrText>
        </w:r>
        <w:r w:rsidR="00230C06">
          <w:rPr>
            <w:noProof/>
            <w:webHidden/>
          </w:rPr>
        </w:r>
        <w:r w:rsidR="00230C06">
          <w:rPr>
            <w:noProof/>
            <w:webHidden/>
          </w:rPr>
          <w:fldChar w:fldCharType="separate"/>
        </w:r>
        <w:r w:rsidR="00230C06">
          <w:rPr>
            <w:noProof/>
            <w:webHidden/>
          </w:rPr>
          <w:t>207</w:t>
        </w:r>
        <w:r w:rsidR="00230C06">
          <w:rPr>
            <w:noProof/>
            <w:webHidden/>
          </w:rPr>
          <w:fldChar w:fldCharType="end"/>
        </w:r>
      </w:hyperlink>
    </w:p>
    <w:p w14:paraId="457BA128" w14:textId="6691C05A" w:rsidR="00230C06" w:rsidRDefault="00FF2B1E">
      <w:pPr>
        <w:pStyle w:val="TOC4"/>
        <w:tabs>
          <w:tab w:val="left" w:pos="2160"/>
        </w:tabs>
        <w:rPr>
          <w:rFonts w:asciiTheme="minorHAnsi" w:eastAsiaTheme="minorEastAsia" w:hAnsiTheme="minorHAnsi" w:cstheme="minorBidi"/>
          <w:noProof/>
          <w:sz w:val="22"/>
          <w:szCs w:val="22"/>
        </w:rPr>
      </w:pPr>
      <w:hyperlink w:anchor="_Toc441142325" w:history="1">
        <w:r w:rsidR="00230C06" w:rsidRPr="00B14BFE">
          <w:rPr>
            <w:rStyle w:val="Hyperlink"/>
            <w:rFonts w:eastAsia="Arial Unicode MS"/>
            <w:noProof/>
          </w:rPr>
          <w:t>6.3.4.24</w:t>
        </w:r>
        <w:r w:rsidR="00230C06">
          <w:rPr>
            <w:rFonts w:asciiTheme="minorHAnsi" w:eastAsiaTheme="minorEastAsia" w:hAnsiTheme="minorHAnsi" w:cstheme="minorBidi"/>
            <w:noProof/>
            <w:sz w:val="22"/>
            <w:szCs w:val="22"/>
          </w:rPr>
          <w:tab/>
        </w:r>
        <w:r w:rsidR="00230C06" w:rsidRPr="00B14BFE">
          <w:rPr>
            <w:rStyle w:val="Hyperlink"/>
            <w:noProof/>
          </w:rPr>
          <w:t>Social History Observation 1.3.6.1.4.1.19376.1.5.3.1.4.13.4</w:t>
        </w:r>
        <w:r w:rsidR="00230C06">
          <w:rPr>
            <w:noProof/>
            <w:webHidden/>
          </w:rPr>
          <w:tab/>
        </w:r>
        <w:r w:rsidR="00230C06">
          <w:rPr>
            <w:noProof/>
            <w:webHidden/>
          </w:rPr>
          <w:fldChar w:fldCharType="begin"/>
        </w:r>
        <w:r w:rsidR="00230C06">
          <w:rPr>
            <w:noProof/>
            <w:webHidden/>
          </w:rPr>
          <w:instrText xml:space="preserve"> PAGEREF _Toc441142325 \h </w:instrText>
        </w:r>
        <w:r w:rsidR="00230C06">
          <w:rPr>
            <w:noProof/>
            <w:webHidden/>
          </w:rPr>
        </w:r>
        <w:r w:rsidR="00230C06">
          <w:rPr>
            <w:noProof/>
            <w:webHidden/>
          </w:rPr>
          <w:fldChar w:fldCharType="separate"/>
        </w:r>
        <w:r w:rsidR="00230C06">
          <w:rPr>
            <w:noProof/>
            <w:webHidden/>
          </w:rPr>
          <w:t>207</w:t>
        </w:r>
        <w:r w:rsidR="00230C06">
          <w:rPr>
            <w:noProof/>
            <w:webHidden/>
          </w:rPr>
          <w:fldChar w:fldCharType="end"/>
        </w:r>
      </w:hyperlink>
    </w:p>
    <w:p w14:paraId="32E2536C" w14:textId="4557B5E0" w:rsidR="00230C06" w:rsidRDefault="00FF2B1E">
      <w:pPr>
        <w:pStyle w:val="TOC5"/>
        <w:tabs>
          <w:tab w:val="left" w:pos="2592"/>
        </w:tabs>
        <w:rPr>
          <w:rFonts w:asciiTheme="minorHAnsi" w:eastAsiaTheme="minorEastAsia" w:hAnsiTheme="minorHAnsi" w:cstheme="minorBidi"/>
          <w:noProof/>
          <w:sz w:val="22"/>
          <w:szCs w:val="22"/>
        </w:rPr>
      </w:pPr>
      <w:hyperlink w:anchor="_Toc441142326" w:history="1">
        <w:r w:rsidR="00230C06" w:rsidRPr="00B14BFE">
          <w:rPr>
            <w:rStyle w:val="Hyperlink"/>
            <w:noProof/>
          </w:rPr>
          <w:t>6.3.4.24.1</w:t>
        </w:r>
        <w:r w:rsidR="00230C06">
          <w:rPr>
            <w:rFonts w:asciiTheme="minorHAnsi" w:eastAsiaTheme="minorEastAsia" w:hAnsiTheme="minorHAnsi" w:cstheme="minorBidi"/>
            <w:noProof/>
            <w:sz w:val="22"/>
            <w:szCs w:val="22"/>
          </w:rPr>
          <w:tab/>
        </w:r>
        <w:r w:rsidR="00230C06" w:rsidRPr="00B14BFE">
          <w:rPr>
            <w:rStyle w:val="Hyperlink"/>
            <w:noProof/>
          </w:rPr>
          <w:t>Standards</w:t>
        </w:r>
        <w:r w:rsidR="00230C06">
          <w:rPr>
            <w:noProof/>
            <w:webHidden/>
          </w:rPr>
          <w:tab/>
        </w:r>
        <w:r w:rsidR="00230C06">
          <w:rPr>
            <w:noProof/>
            <w:webHidden/>
          </w:rPr>
          <w:fldChar w:fldCharType="begin"/>
        </w:r>
        <w:r w:rsidR="00230C06">
          <w:rPr>
            <w:noProof/>
            <w:webHidden/>
          </w:rPr>
          <w:instrText xml:space="preserve"> PAGEREF _Toc441142326 \h </w:instrText>
        </w:r>
        <w:r w:rsidR="00230C06">
          <w:rPr>
            <w:noProof/>
            <w:webHidden/>
          </w:rPr>
        </w:r>
        <w:r w:rsidR="00230C06">
          <w:rPr>
            <w:noProof/>
            <w:webHidden/>
          </w:rPr>
          <w:fldChar w:fldCharType="separate"/>
        </w:r>
        <w:r w:rsidR="00230C06">
          <w:rPr>
            <w:noProof/>
            <w:webHidden/>
          </w:rPr>
          <w:t>207</w:t>
        </w:r>
        <w:r w:rsidR="00230C06">
          <w:rPr>
            <w:noProof/>
            <w:webHidden/>
          </w:rPr>
          <w:fldChar w:fldCharType="end"/>
        </w:r>
      </w:hyperlink>
    </w:p>
    <w:p w14:paraId="2FA7328C" w14:textId="1997968C" w:rsidR="00230C06" w:rsidRDefault="00FF2B1E">
      <w:pPr>
        <w:pStyle w:val="TOC5"/>
        <w:tabs>
          <w:tab w:val="left" w:pos="2592"/>
        </w:tabs>
        <w:rPr>
          <w:rFonts w:asciiTheme="minorHAnsi" w:eastAsiaTheme="minorEastAsia" w:hAnsiTheme="minorHAnsi" w:cstheme="minorBidi"/>
          <w:noProof/>
          <w:sz w:val="22"/>
          <w:szCs w:val="22"/>
        </w:rPr>
      </w:pPr>
      <w:hyperlink w:anchor="_Toc441142327" w:history="1">
        <w:r w:rsidR="00230C06" w:rsidRPr="00B14BFE">
          <w:rPr>
            <w:rStyle w:val="Hyperlink"/>
            <w:noProof/>
          </w:rPr>
          <w:t>6.3.4.24.2</w:t>
        </w:r>
        <w:r w:rsidR="00230C06">
          <w:rPr>
            <w:rFonts w:asciiTheme="minorHAnsi" w:eastAsiaTheme="minorEastAsia" w:hAnsiTheme="minorHAnsi" w:cstheme="minorBidi"/>
            <w:noProof/>
            <w:sz w:val="22"/>
            <w:szCs w:val="22"/>
          </w:rPr>
          <w:tab/>
        </w:r>
        <w:r w:rsidR="00230C06" w:rsidRPr="00B14BFE">
          <w:rPr>
            <w:rStyle w:val="Hyperlink"/>
            <w:noProof/>
          </w:rPr>
          <w:t>Parent Template</w:t>
        </w:r>
        <w:r w:rsidR="00230C06">
          <w:rPr>
            <w:noProof/>
            <w:webHidden/>
          </w:rPr>
          <w:tab/>
        </w:r>
        <w:r w:rsidR="00230C06">
          <w:rPr>
            <w:noProof/>
            <w:webHidden/>
          </w:rPr>
          <w:fldChar w:fldCharType="begin"/>
        </w:r>
        <w:r w:rsidR="00230C06">
          <w:rPr>
            <w:noProof/>
            <w:webHidden/>
          </w:rPr>
          <w:instrText xml:space="preserve"> PAGEREF _Toc441142327 \h </w:instrText>
        </w:r>
        <w:r w:rsidR="00230C06">
          <w:rPr>
            <w:noProof/>
            <w:webHidden/>
          </w:rPr>
        </w:r>
        <w:r w:rsidR="00230C06">
          <w:rPr>
            <w:noProof/>
            <w:webHidden/>
          </w:rPr>
          <w:fldChar w:fldCharType="separate"/>
        </w:r>
        <w:r w:rsidR="00230C06">
          <w:rPr>
            <w:noProof/>
            <w:webHidden/>
          </w:rPr>
          <w:t>207</w:t>
        </w:r>
        <w:r w:rsidR="00230C06">
          <w:rPr>
            <w:noProof/>
            <w:webHidden/>
          </w:rPr>
          <w:fldChar w:fldCharType="end"/>
        </w:r>
      </w:hyperlink>
    </w:p>
    <w:p w14:paraId="3C4AF64F" w14:textId="614038AC" w:rsidR="00230C06" w:rsidRDefault="00FF2B1E">
      <w:pPr>
        <w:pStyle w:val="TOC5"/>
        <w:tabs>
          <w:tab w:val="left" w:pos="2592"/>
        </w:tabs>
        <w:rPr>
          <w:rFonts w:asciiTheme="minorHAnsi" w:eastAsiaTheme="minorEastAsia" w:hAnsiTheme="minorHAnsi" w:cstheme="minorBidi"/>
          <w:noProof/>
          <w:sz w:val="22"/>
          <w:szCs w:val="22"/>
        </w:rPr>
      </w:pPr>
      <w:hyperlink w:anchor="_Toc441142328" w:history="1">
        <w:r w:rsidR="00230C06" w:rsidRPr="00B14BFE">
          <w:rPr>
            <w:rStyle w:val="Hyperlink"/>
            <w:noProof/>
          </w:rPr>
          <w:t>6.3.4.24.3</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_Toc441142328 \h </w:instrText>
        </w:r>
        <w:r w:rsidR="00230C06">
          <w:rPr>
            <w:noProof/>
            <w:webHidden/>
          </w:rPr>
        </w:r>
        <w:r w:rsidR="00230C06">
          <w:rPr>
            <w:noProof/>
            <w:webHidden/>
          </w:rPr>
          <w:fldChar w:fldCharType="separate"/>
        </w:r>
        <w:r w:rsidR="00230C06">
          <w:rPr>
            <w:noProof/>
            <w:webHidden/>
          </w:rPr>
          <w:t>207</w:t>
        </w:r>
        <w:r w:rsidR="00230C06">
          <w:rPr>
            <w:noProof/>
            <w:webHidden/>
          </w:rPr>
          <w:fldChar w:fldCharType="end"/>
        </w:r>
      </w:hyperlink>
    </w:p>
    <w:p w14:paraId="22D7F930" w14:textId="43237D1D" w:rsidR="00230C06" w:rsidRDefault="00FF2B1E">
      <w:pPr>
        <w:pStyle w:val="TOC5"/>
        <w:tabs>
          <w:tab w:val="left" w:pos="2592"/>
        </w:tabs>
        <w:rPr>
          <w:rFonts w:asciiTheme="minorHAnsi" w:eastAsiaTheme="minorEastAsia" w:hAnsiTheme="minorHAnsi" w:cstheme="minorBidi"/>
          <w:noProof/>
          <w:sz w:val="22"/>
          <w:szCs w:val="22"/>
        </w:rPr>
      </w:pPr>
      <w:hyperlink w:anchor="_Toc441142329" w:history="1">
        <w:r w:rsidR="00230C06" w:rsidRPr="00B14BFE">
          <w:rPr>
            <w:rStyle w:val="Hyperlink"/>
            <w:noProof/>
          </w:rPr>
          <w:t>6.3.4.24.4</w:t>
        </w:r>
        <w:r w:rsidR="00230C06">
          <w:rPr>
            <w:rFonts w:asciiTheme="minorHAnsi" w:eastAsiaTheme="minorEastAsia" w:hAnsiTheme="minorHAnsi" w:cstheme="minorBidi"/>
            <w:noProof/>
            <w:sz w:val="22"/>
            <w:szCs w:val="22"/>
          </w:rPr>
          <w:tab/>
        </w:r>
        <w:r w:rsidR="00230C06" w:rsidRPr="00B14BFE">
          <w:rPr>
            <w:rStyle w:val="Hyperlink"/>
            <w:noProof/>
          </w:rPr>
          <w:t>&lt;templateId root='2.16.840.1.113883.10.20.1.33'/&gt; &lt;templateId root='1.3.6.1.4.1.19376.1.5.3.1.4.13.4'/&gt;</w:t>
        </w:r>
        <w:r w:rsidR="00230C06">
          <w:rPr>
            <w:noProof/>
            <w:webHidden/>
          </w:rPr>
          <w:tab/>
        </w:r>
        <w:r w:rsidR="00230C06">
          <w:rPr>
            <w:noProof/>
            <w:webHidden/>
          </w:rPr>
          <w:fldChar w:fldCharType="begin"/>
        </w:r>
        <w:r w:rsidR="00230C06">
          <w:rPr>
            <w:noProof/>
            <w:webHidden/>
          </w:rPr>
          <w:instrText xml:space="preserve"> PAGEREF _Toc441142329 \h </w:instrText>
        </w:r>
        <w:r w:rsidR="00230C06">
          <w:rPr>
            <w:noProof/>
            <w:webHidden/>
          </w:rPr>
        </w:r>
        <w:r w:rsidR="00230C06">
          <w:rPr>
            <w:noProof/>
            <w:webHidden/>
          </w:rPr>
          <w:fldChar w:fldCharType="separate"/>
        </w:r>
        <w:r w:rsidR="00230C06">
          <w:rPr>
            <w:noProof/>
            <w:webHidden/>
          </w:rPr>
          <w:t>207</w:t>
        </w:r>
        <w:r w:rsidR="00230C06">
          <w:rPr>
            <w:noProof/>
            <w:webHidden/>
          </w:rPr>
          <w:fldChar w:fldCharType="end"/>
        </w:r>
      </w:hyperlink>
    </w:p>
    <w:p w14:paraId="527F5AA9" w14:textId="2BBB7A3D" w:rsidR="00230C06" w:rsidRDefault="00FF2B1E">
      <w:pPr>
        <w:pStyle w:val="TOC5"/>
        <w:tabs>
          <w:tab w:val="left" w:pos="2592"/>
        </w:tabs>
        <w:rPr>
          <w:rFonts w:asciiTheme="minorHAnsi" w:eastAsiaTheme="minorEastAsia" w:hAnsiTheme="minorHAnsi" w:cstheme="minorBidi"/>
          <w:noProof/>
          <w:sz w:val="22"/>
          <w:szCs w:val="22"/>
        </w:rPr>
      </w:pPr>
      <w:hyperlink w:anchor="_Toc441142330" w:history="1">
        <w:r w:rsidR="00230C06" w:rsidRPr="00B14BFE">
          <w:rPr>
            <w:rStyle w:val="Hyperlink"/>
            <w:noProof/>
          </w:rPr>
          <w:t>6.3.4.24.5</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_Toc441142330 \h </w:instrText>
        </w:r>
        <w:r w:rsidR="00230C06">
          <w:rPr>
            <w:noProof/>
            <w:webHidden/>
          </w:rPr>
        </w:r>
        <w:r w:rsidR="00230C06">
          <w:rPr>
            <w:noProof/>
            <w:webHidden/>
          </w:rPr>
          <w:fldChar w:fldCharType="separate"/>
        </w:r>
        <w:r w:rsidR="00230C06">
          <w:rPr>
            <w:noProof/>
            <w:webHidden/>
          </w:rPr>
          <w:t>207</w:t>
        </w:r>
        <w:r w:rsidR="00230C06">
          <w:rPr>
            <w:noProof/>
            <w:webHidden/>
          </w:rPr>
          <w:fldChar w:fldCharType="end"/>
        </w:r>
      </w:hyperlink>
    </w:p>
    <w:p w14:paraId="7AC5F662" w14:textId="76B8D312" w:rsidR="00230C06" w:rsidRDefault="00FF2B1E">
      <w:pPr>
        <w:pStyle w:val="TOC5"/>
        <w:tabs>
          <w:tab w:val="left" w:pos="2592"/>
        </w:tabs>
        <w:rPr>
          <w:rFonts w:asciiTheme="minorHAnsi" w:eastAsiaTheme="minorEastAsia" w:hAnsiTheme="minorHAnsi" w:cstheme="minorBidi"/>
          <w:noProof/>
          <w:sz w:val="22"/>
          <w:szCs w:val="22"/>
        </w:rPr>
      </w:pPr>
      <w:hyperlink w:anchor="_Toc441142331" w:history="1">
        <w:r w:rsidR="00230C06" w:rsidRPr="00B14BFE">
          <w:rPr>
            <w:rStyle w:val="Hyperlink"/>
            <w:noProof/>
          </w:rPr>
          <w:t>6.3.4.24.6</w:t>
        </w:r>
        <w:r w:rsidR="00230C06">
          <w:rPr>
            <w:rFonts w:asciiTheme="minorHAnsi" w:eastAsiaTheme="minorEastAsia" w:hAnsiTheme="minorHAnsi" w:cstheme="minorBidi"/>
            <w:noProof/>
            <w:sz w:val="22"/>
            <w:szCs w:val="22"/>
          </w:rPr>
          <w:tab/>
        </w:r>
        <w:r w:rsidR="00230C06" w:rsidRPr="00B14BFE">
          <w:rPr>
            <w:rStyle w:val="Hyperlink"/>
            <w:strike/>
            <w:noProof/>
          </w:rPr>
          <w:t>&lt;repeatNumber value=' '/&gt;</w:t>
        </w:r>
        <w:r w:rsidR="00230C06">
          <w:rPr>
            <w:noProof/>
            <w:webHidden/>
          </w:rPr>
          <w:tab/>
        </w:r>
        <w:r w:rsidR="00230C06">
          <w:rPr>
            <w:noProof/>
            <w:webHidden/>
          </w:rPr>
          <w:fldChar w:fldCharType="begin"/>
        </w:r>
        <w:r w:rsidR="00230C06">
          <w:rPr>
            <w:noProof/>
            <w:webHidden/>
          </w:rPr>
          <w:instrText xml:space="preserve"> PAGEREF _Toc441142331 \h </w:instrText>
        </w:r>
        <w:r w:rsidR="00230C06">
          <w:rPr>
            <w:noProof/>
            <w:webHidden/>
          </w:rPr>
        </w:r>
        <w:r w:rsidR="00230C06">
          <w:rPr>
            <w:noProof/>
            <w:webHidden/>
          </w:rPr>
          <w:fldChar w:fldCharType="separate"/>
        </w:r>
        <w:r w:rsidR="00230C06">
          <w:rPr>
            <w:noProof/>
            <w:webHidden/>
          </w:rPr>
          <w:t>208</w:t>
        </w:r>
        <w:r w:rsidR="00230C06">
          <w:rPr>
            <w:noProof/>
            <w:webHidden/>
          </w:rPr>
          <w:fldChar w:fldCharType="end"/>
        </w:r>
      </w:hyperlink>
    </w:p>
    <w:p w14:paraId="178A0A83" w14:textId="5C501E38" w:rsidR="00230C06" w:rsidRDefault="00FF2B1E">
      <w:pPr>
        <w:pStyle w:val="TOC5"/>
        <w:tabs>
          <w:tab w:val="left" w:pos="2592"/>
        </w:tabs>
        <w:rPr>
          <w:rFonts w:asciiTheme="minorHAnsi" w:eastAsiaTheme="minorEastAsia" w:hAnsiTheme="minorHAnsi" w:cstheme="minorBidi"/>
          <w:noProof/>
          <w:sz w:val="22"/>
          <w:szCs w:val="22"/>
        </w:rPr>
      </w:pPr>
      <w:hyperlink w:anchor="_Toc441142332" w:history="1">
        <w:r w:rsidR="00230C06" w:rsidRPr="00B14BFE">
          <w:rPr>
            <w:rStyle w:val="Hyperlink"/>
            <w:noProof/>
          </w:rPr>
          <w:t>6.3.4.24.7</w:t>
        </w:r>
        <w:r w:rsidR="00230C06">
          <w:rPr>
            <w:rFonts w:asciiTheme="minorHAnsi" w:eastAsiaTheme="minorEastAsia" w:hAnsiTheme="minorHAnsi" w:cstheme="minorBidi"/>
            <w:noProof/>
            <w:sz w:val="22"/>
            <w:szCs w:val="22"/>
          </w:rPr>
          <w:tab/>
        </w:r>
        <w:r w:rsidR="00230C06" w:rsidRPr="00B14BFE">
          <w:rPr>
            <w:rStyle w:val="Hyperlink"/>
            <w:noProof/>
          </w:rPr>
          <w:t>&lt;value xsi:type=' ' ... /&gt;</w:t>
        </w:r>
        <w:r w:rsidR="00230C06">
          <w:rPr>
            <w:noProof/>
            <w:webHidden/>
          </w:rPr>
          <w:tab/>
        </w:r>
        <w:r w:rsidR="00230C06">
          <w:rPr>
            <w:noProof/>
            <w:webHidden/>
          </w:rPr>
          <w:fldChar w:fldCharType="begin"/>
        </w:r>
        <w:r w:rsidR="00230C06">
          <w:rPr>
            <w:noProof/>
            <w:webHidden/>
          </w:rPr>
          <w:instrText xml:space="preserve"> PAGEREF _Toc441142332 \h </w:instrText>
        </w:r>
        <w:r w:rsidR="00230C06">
          <w:rPr>
            <w:noProof/>
            <w:webHidden/>
          </w:rPr>
        </w:r>
        <w:r w:rsidR="00230C06">
          <w:rPr>
            <w:noProof/>
            <w:webHidden/>
          </w:rPr>
          <w:fldChar w:fldCharType="separate"/>
        </w:r>
        <w:r w:rsidR="00230C06">
          <w:rPr>
            <w:noProof/>
            <w:webHidden/>
          </w:rPr>
          <w:t>208</w:t>
        </w:r>
        <w:r w:rsidR="00230C06">
          <w:rPr>
            <w:noProof/>
            <w:webHidden/>
          </w:rPr>
          <w:fldChar w:fldCharType="end"/>
        </w:r>
      </w:hyperlink>
    </w:p>
    <w:p w14:paraId="25C1EF46" w14:textId="1B5D98A3" w:rsidR="00230C06" w:rsidRDefault="00FF2B1E">
      <w:pPr>
        <w:pStyle w:val="TOC5"/>
        <w:tabs>
          <w:tab w:val="left" w:pos="2592"/>
        </w:tabs>
        <w:rPr>
          <w:rFonts w:asciiTheme="minorHAnsi" w:eastAsiaTheme="minorEastAsia" w:hAnsiTheme="minorHAnsi" w:cstheme="minorBidi"/>
          <w:noProof/>
          <w:sz w:val="22"/>
          <w:szCs w:val="22"/>
        </w:rPr>
      </w:pPr>
      <w:hyperlink w:anchor="_Toc441142333" w:history="1">
        <w:r w:rsidR="00230C06" w:rsidRPr="00B14BFE">
          <w:rPr>
            <w:rStyle w:val="Hyperlink"/>
            <w:noProof/>
          </w:rPr>
          <w:t>6.3.4.24.8</w:t>
        </w:r>
        <w:r w:rsidR="00230C06">
          <w:rPr>
            <w:rFonts w:asciiTheme="minorHAnsi" w:eastAsiaTheme="minorEastAsia" w:hAnsiTheme="minorHAnsi" w:cstheme="minorBidi"/>
            <w:noProof/>
            <w:sz w:val="22"/>
            <w:szCs w:val="22"/>
          </w:rPr>
          <w:tab/>
        </w:r>
        <w:r w:rsidR="00230C06" w:rsidRPr="00B14BFE">
          <w:rPr>
            <w:rStyle w:val="Hyperlink"/>
            <w:strike/>
            <w:noProof/>
          </w:rPr>
          <w:t>&lt;interpretationCode code=' ' codeSystem=' ' codeSystemName=' '/&gt; &lt;methodCode code=' ' codeSystem=' ' codeSystemName=' '/&gt; &lt;targetSiteCode code=' ' codeSystem=' ' codeSystemName=' '/&gt;</w:t>
        </w:r>
        <w:r w:rsidR="00230C06">
          <w:rPr>
            <w:noProof/>
            <w:webHidden/>
          </w:rPr>
          <w:tab/>
        </w:r>
        <w:r w:rsidR="00230C06">
          <w:rPr>
            <w:noProof/>
            <w:webHidden/>
          </w:rPr>
          <w:fldChar w:fldCharType="begin"/>
        </w:r>
        <w:r w:rsidR="00230C06">
          <w:rPr>
            <w:noProof/>
            <w:webHidden/>
          </w:rPr>
          <w:instrText xml:space="preserve"> PAGEREF _Toc441142333 \h </w:instrText>
        </w:r>
        <w:r w:rsidR="00230C06">
          <w:rPr>
            <w:noProof/>
            <w:webHidden/>
          </w:rPr>
        </w:r>
        <w:r w:rsidR="00230C06">
          <w:rPr>
            <w:noProof/>
            <w:webHidden/>
          </w:rPr>
          <w:fldChar w:fldCharType="separate"/>
        </w:r>
        <w:r w:rsidR="00230C06">
          <w:rPr>
            <w:noProof/>
            <w:webHidden/>
          </w:rPr>
          <w:t>209</w:t>
        </w:r>
        <w:r w:rsidR="00230C06">
          <w:rPr>
            <w:noProof/>
            <w:webHidden/>
          </w:rPr>
          <w:fldChar w:fldCharType="end"/>
        </w:r>
      </w:hyperlink>
    </w:p>
    <w:p w14:paraId="1C05264D" w14:textId="7B348C25" w:rsidR="00230C06" w:rsidRDefault="00FF2B1E">
      <w:pPr>
        <w:pStyle w:val="TOC4"/>
        <w:tabs>
          <w:tab w:val="left" w:pos="2160"/>
        </w:tabs>
        <w:rPr>
          <w:rFonts w:asciiTheme="minorHAnsi" w:eastAsiaTheme="minorEastAsia" w:hAnsiTheme="minorHAnsi" w:cstheme="minorBidi"/>
          <w:noProof/>
          <w:sz w:val="22"/>
          <w:szCs w:val="22"/>
        </w:rPr>
      </w:pPr>
      <w:hyperlink w:anchor="_Toc441142334" w:history="1">
        <w:r w:rsidR="00230C06" w:rsidRPr="00B14BFE">
          <w:rPr>
            <w:rStyle w:val="Hyperlink"/>
            <w:noProof/>
          </w:rPr>
          <w:t>6.3.4.25</w:t>
        </w:r>
        <w:r w:rsidR="00230C06">
          <w:rPr>
            <w:rFonts w:asciiTheme="minorHAnsi" w:eastAsiaTheme="minorEastAsia" w:hAnsiTheme="minorHAnsi" w:cstheme="minorBidi"/>
            <w:noProof/>
            <w:sz w:val="22"/>
            <w:szCs w:val="22"/>
          </w:rPr>
          <w:tab/>
        </w:r>
        <w:r w:rsidR="00230C06" w:rsidRPr="00B14BFE">
          <w:rPr>
            <w:rStyle w:val="Hyperlink"/>
            <w:noProof/>
          </w:rPr>
          <w:t>Pregnancy Observation 1.3.6.1.4.1.19376.1.5.3.1.4.13.5</w:t>
        </w:r>
        <w:r w:rsidR="00230C06">
          <w:rPr>
            <w:noProof/>
            <w:webHidden/>
          </w:rPr>
          <w:tab/>
        </w:r>
        <w:r w:rsidR="00230C06">
          <w:rPr>
            <w:noProof/>
            <w:webHidden/>
          </w:rPr>
          <w:fldChar w:fldCharType="begin"/>
        </w:r>
        <w:r w:rsidR="00230C06">
          <w:rPr>
            <w:noProof/>
            <w:webHidden/>
          </w:rPr>
          <w:instrText xml:space="preserve"> PAGEREF _Toc441142334 \h </w:instrText>
        </w:r>
        <w:r w:rsidR="00230C06">
          <w:rPr>
            <w:noProof/>
            <w:webHidden/>
          </w:rPr>
        </w:r>
        <w:r w:rsidR="00230C06">
          <w:rPr>
            <w:noProof/>
            <w:webHidden/>
          </w:rPr>
          <w:fldChar w:fldCharType="separate"/>
        </w:r>
        <w:r w:rsidR="00230C06">
          <w:rPr>
            <w:noProof/>
            <w:webHidden/>
          </w:rPr>
          <w:t>209</w:t>
        </w:r>
        <w:r w:rsidR="00230C06">
          <w:rPr>
            <w:noProof/>
            <w:webHidden/>
          </w:rPr>
          <w:fldChar w:fldCharType="end"/>
        </w:r>
      </w:hyperlink>
    </w:p>
    <w:p w14:paraId="0C9B1199" w14:textId="2E7AE72C" w:rsidR="00230C06" w:rsidRDefault="00FF2B1E">
      <w:pPr>
        <w:pStyle w:val="TOC5"/>
        <w:tabs>
          <w:tab w:val="left" w:pos="2592"/>
        </w:tabs>
        <w:rPr>
          <w:rFonts w:asciiTheme="minorHAnsi" w:eastAsiaTheme="minorEastAsia" w:hAnsiTheme="minorHAnsi" w:cstheme="minorBidi"/>
          <w:noProof/>
          <w:sz w:val="22"/>
          <w:szCs w:val="22"/>
        </w:rPr>
      </w:pPr>
      <w:hyperlink w:anchor="_Toc441142335" w:history="1">
        <w:r w:rsidR="00230C06" w:rsidRPr="00B14BFE">
          <w:rPr>
            <w:rStyle w:val="Hyperlink"/>
            <w:noProof/>
          </w:rPr>
          <w:t>6.3.4.25.1</w:t>
        </w:r>
        <w:r w:rsidR="00230C06">
          <w:rPr>
            <w:rFonts w:asciiTheme="minorHAnsi" w:eastAsiaTheme="minorEastAsia" w:hAnsiTheme="minorHAnsi" w:cstheme="minorBidi"/>
            <w:noProof/>
            <w:sz w:val="22"/>
            <w:szCs w:val="22"/>
          </w:rPr>
          <w:tab/>
        </w:r>
        <w:r w:rsidR="00230C06" w:rsidRPr="00B14BFE">
          <w:rPr>
            <w:rStyle w:val="Hyperlink"/>
            <w:noProof/>
          </w:rPr>
          <w:t xml:space="preserve"> Parent Template</w:t>
        </w:r>
        <w:r w:rsidR="00230C06">
          <w:rPr>
            <w:noProof/>
            <w:webHidden/>
          </w:rPr>
          <w:tab/>
        </w:r>
        <w:r w:rsidR="00230C06">
          <w:rPr>
            <w:noProof/>
            <w:webHidden/>
          </w:rPr>
          <w:fldChar w:fldCharType="begin"/>
        </w:r>
        <w:r w:rsidR="00230C06">
          <w:rPr>
            <w:noProof/>
            <w:webHidden/>
          </w:rPr>
          <w:instrText xml:space="preserve"> PAGEREF _Toc441142335 \h </w:instrText>
        </w:r>
        <w:r w:rsidR="00230C06">
          <w:rPr>
            <w:noProof/>
            <w:webHidden/>
          </w:rPr>
        </w:r>
        <w:r w:rsidR="00230C06">
          <w:rPr>
            <w:noProof/>
            <w:webHidden/>
          </w:rPr>
          <w:fldChar w:fldCharType="separate"/>
        </w:r>
        <w:r w:rsidR="00230C06">
          <w:rPr>
            <w:noProof/>
            <w:webHidden/>
          </w:rPr>
          <w:t>209</w:t>
        </w:r>
        <w:r w:rsidR="00230C06">
          <w:rPr>
            <w:noProof/>
            <w:webHidden/>
          </w:rPr>
          <w:fldChar w:fldCharType="end"/>
        </w:r>
      </w:hyperlink>
    </w:p>
    <w:p w14:paraId="33FEC1D8" w14:textId="63E82C0B" w:rsidR="00230C06" w:rsidRDefault="00FF2B1E">
      <w:pPr>
        <w:pStyle w:val="TOC5"/>
        <w:tabs>
          <w:tab w:val="left" w:pos="2592"/>
        </w:tabs>
        <w:rPr>
          <w:rFonts w:asciiTheme="minorHAnsi" w:eastAsiaTheme="minorEastAsia" w:hAnsiTheme="minorHAnsi" w:cstheme="minorBidi"/>
          <w:noProof/>
          <w:sz w:val="22"/>
          <w:szCs w:val="22"/>
        </w:rPr>
      </w:pPr>
      <w:hyperlink w:anchor="_Toc441142336" w:history="1">
        <w:r w:rsidR="00230C06" w:rsidRPr="00B14BFE">
          <w:rPr>
            <w:rStyle w:val="Hyperlink"/>
            <w:noProof/>
          </w:rPr>
          <w:t>6.3.4.25.2</w:t>
        </w:r>
        <w:r w:rsidR="00230C06">
          <w:rPr>
            <w:rFonts w:asciiTheme="minorHAnsi" w:eastAsiaTheme="minorEastAsia" w:hAnsiTheme="minorHAnsi" w:cstheme="minorBidi"/>
            <w:noProof/>
            <w:sz w:val="22"/>
            <w:szCs w:val="22"/>
          </w:rPr>
          <w:tab/>
        </w:r>
        <w:r w:rsidR="00230C06" w:rsidRPr="00B14BFE">
          <w:rPr>
            <w:rStyle w:val="Hyperlink"/>
            <w:noProof/>
          </w:rPr>
          <w:t xml:space="preserve"> Specification</w:t>
        </w:r>
        <w:r w:rsidR="00230C06">
          <w:rPr>
            <w:noProof/>
            <w:webHidden/>
          </w:rPr>
          <w:tab/>
        </w:r>
        <w:r w:rsidR="00230C06">
          <w:rPr>
            <w:noProof/>
            <w:webHidden/>
          </w:rPr>
          <w:fldChar w:fldCharType="begin"/>
        </w:r>
        <w:r w:rsidR="00230C06">
          <w:rPr>
            <w:noProof/>
            <w:webHidden/>
          </w:rPr>
          <w:instrText xml:space="preserve"> PAGEREF _Toc441142336 \h </w:instrText>
        </w:r>
        <w:r w:rsidR="00230C06">
          <w:rPr>
            <w:noProof/>
            <w:webHidden/>
          </w:rPr>
        </w:r>
        <w:r w:rsidR="00230C06">
          <w:rPr>
            <w:noProof/>
            <w:webHidden/>
          </w:rPr>
          <w:fldChar w:fldCharType="separate"/>
        </w:r>
        <w:r w:rsidR="00230C06">
          <w:rPr>
            <w:noProof/>
            <w:webHidden/>
          </w:rPr>
          <w:t>209</w:t>
        </w:r>
        <w:r w:rsidR="00230C06">
          <w:rPr>
            <w:noProof/>
            <w:webHidden/>
          </w:rPr>
          <w:fldChar w:fldCharType="end"/>
        </w:r>
      </w:hyperlink>
    </w:p>
    <w:p w14:paraId="4F5F5C33" w14:textId="47AC48E6" w:rsidR="00230C06" w:rsidRDefault="00FF2B1E">
      <w:pPr>
        <w:pStyle w:val="TOC5"/>
        <w:tabs>
          <w:tab w:val="left" w:pos="2592"/>
        </w:tabs>
        <w:rPr>
          <w:rFonts w:asciiTheme="minorHAnsi" w:eastAsiaTheme="minorEastAsia" w:hAnsiTheme="minorHAnsi" w:cstheme="minorBidi"/>
          <w:noProof/>
          <w:sz w:val="22"/>
          <w:szCs w:val="22"/>
        </w:rPr>
      </w:pPr>
      <w:hyperlink w:anchor="_Toc441142337" w:history="1">
        <w:r w:rsidR="00230C06" w:rsidRPr="00B14BFE">
          <w:rPr>
            <w:rStyle w:val="Hyperlink"/>
            <w:noProof/>
          </w:rPr>
          <w:t>6.3.4.25.3</w:t>
        </w:r>
        <w:r w:rsidR="00230C06">
          <w:rPr>
            <w:rFonts w:asciiTheme="minorHAnsi" w:eastAsiaTheme="minorEastAsia" w:hAnsiTheme="minorHAnsi" w:cstheme="minorBidi"/>
            <w:noProof/>
            <w:sz w:val="22"/>
            <w:szCs w:val="22"/>
          </w:rPr>
          <w:tab/>
        </w:r>
        <w:r w:rsidR="00230C06" w:rsidRPr="00B14BFE">
          <w:rPr>
            <w:rStyle w:val="Hyperlink"/>
            <w:noProof/>
          </w:rPr>
          <w:t xml:space="preserve"> &lt;templateId root='1.3.6.1.4.1.19376.1.5.3.1.4.13'/&gt;  &lt;templateId root='1.3.6.1.4.1.19376.1.5.3.1.4.13.5'/&gt;</w:t>
        </w:r>
        <w:r w:rsidR="00230C06">
          <w:rPr>
            <w:noProof/>
            <w:webHidden/>
          </w:rPr>
          <w:tab/>
        </w:r>
        <w:r w:rsidR="00230C06">
          <w:rPr>
            <w:noProof/>
            <w:webHidden/>
          </w:rPr>
          <w:fldChar w:fldCharType="begin"/>
        </w:r>
        <w:r w:rsidR="00230C06">
          <w:rPr>
            <w:noProof/>
            <w:webHidden/>
          </w:rPr>
          <w:instrText xml:space="preserve"> PAGEREF _Toc441142337 \h </w:instrText>
        </w:r>
        <w:r w:rsidR="00230C06">
          <w:rPr>
            <w:noProof/>
            <w:webHidden/>
          </w:rPr>
        </w:r>
        <w:r w:rsidR="00230C06">
          <w:rPr>
            <w:noProof/>
            <w:webHidden/>
          </w:rPr>
          <w:fldChar w:fldCharType="separate"/>
        </w:r>
        <w:r w:rsidR="00230C06">
          <w:rPr>
            <w:noProof/>
            <w:webHidden/>
          </w:rPr>
          <w:t>209</w:t>
        </w:r>
        <w:r w:rsidR="00230C06">
          <w:rPr>
            <w:noProof/>
            <w:webHidden/>
          </w:rPr>
          <w:fldChar w:fldCharType="end"/>
        </w:r>
      </w:hyperlink>
    </w:p>
    <w:p w14:paraId="1860FD7A" w14:textId="33A767DE" w:rsidR="00230C06" w:rsidRDefault="00FF2B1E">
      <w:pPr>
        <w:pStyle w:val="TOC5"/>
        <w:tabs>
          <w:tab w:val="left" w:pos="2592"/>
        </w:tabs>
        <w:rPr>
          <w:rFonts w:asciiTheme="minorHAnsi" w:eastAsiaTheme="minorEastAsia" w:hAnsiTheme="minorHAnsi" w:cstheme="minorBidi"/>
          <w:noProof/>
          <w:sz w:val="22"/>
          <w:szCs w:val="22"/>
        </w:rPr>
      </w:pPr>
      <w:hyperlink w:anchor="_Toc441142338" w:history="1">
        <w:r w:rsidR="00230C06" w:rsidRPr="00B14BFE">
          <w:rPr>
            <w:rStyle w:val="Hyperlink"/>
            <w:noProof/>
          </w:rPr>
          <w:t>6.3.4.25.4</w:t>
        </w:r>
        <w:r w:rsidR="00230C06">
          <w:rPr>
            <w:rFonts w:asciiTheme="minorHAnsi" w:eastAsiaTheme="minorEastAsia" w:hAnsiTheme="minorHAnsi" w:cstheme="minorBidi"/>
            <w:noProof/>
            <w:sz w:val="22"/>
            <w:szCs w:val="22"/>
          </w:rPr>
          <w:tab/>
        </w:r>
        <w:r w:rsidR="00230C06" w:rsidRPr="00B14BFE">
          <w:rPr>
            <w:rStyle w:val="Hyperlink"/>
            <w:noProof/>
          </w:rPr>
          <w:t xml:space="preserve"> &lt;code code=' ' displayName=' '    codeSystem='2.16.840.1.113883.6.1'   codeSystemName='LOINC'/&gt;</w:t>
        </w:r>
        <w:r w:rsidR="00230C06">
          <w:rPr>
            <w:noProof/>
            <w:webHidden/>
          </w:rPr>
          <w:tab/>
        </w:r>
        <w:r w:rsidR="00230C06">
          <w:rPr>
            <w:noProof/>
            <w:webHidden/>
          </w:rPr>
          <w:fldChar w:fldCharType="begin"/>
        </w:r>
        <w:r w:rsidR="00230C06">
          <w:rPr>
            <w:noProof/>
            <w:webHidden/>
          </w:rPr>
          <w:instrText xml:space="preserve"> PAGEREF _Toc441142338 \h </w:instrText>
        </w:r>
        <w:r w:rsidR="00230C06">
          <w:rPr>
            <w:noProof/>
            <w:webHidden/>
          </w:rPr>
        </w:r>
        <w:r w:rsidR="00230C06">
          <w:rPr>
            <w:noProof/>
            <w:webHidden/>
          </w:rPr>
          <w:fldChar w:fldCharType="separate"/>
        </w:r>
        <w:r w:rsidR="00230C06">
          <w:rPr>
            <w:noProof/>
            <w:webHidden/>
          </w:rPr>
          <w:t>209</w:t>
        </w:r>
        <w:r w:rsidR="00230C06">
          <w:rPr>
            <w:noProof/>
            <w:webHidden/>
          </w:rPr>
          <w:fldChar w:fldCharType="end"/>
        </w:r>
      </w:hyperlink>
    </w:p>
    <w:p w14:paraId="5BE8E8D7" w14:textId="52C3A717" w:rsidR="00230C06" w:rsidRDefault="00FF2B1E">
      <w:pPr>
        <w:pStyle w:val="TOC5"/>
        <w:tabs>
          <w:tab w:val="left" w:pos="2592"/>
        </w:tabs>
        <w:rPr>
          <w:rFonts w:asciiTheme="minorHAnsi" w:eastAsiaTheme="minorEastAsia" w:hAnsiTheme="minorHAnsi" w:cstheme="minorBidi"/>
          <w:noProof/>
          <w:sz w:val="22"/>
          <w:szCs w:val="22"/>
        </w:rPr>
      </w:pPr>
      <w:hyperlink w:anchor="_Toc441142339" w:history="1">
        <w:r w:rsidR="00230C06" w:rsidRPr="00B14BFE">
          <w:rPr>
            <w:rStyle w:val="Hyperlink"/>
            <w:noProof/>
          </w:rPr>
          <w:t>6.3.4.25.5</w:t>
        </w:r>
        <w:r w:rsidR="00230C06">
          <w:rPr>
            <w:rFonts w:asciiTheme="minorHAnsi" w:eastAsiaTheme="minorEastAsia" w:hAnsiTheme="minorHAnsi" w:cstheme="minorBidi"/>
            <w:noProof/>
            <w:sz w:val="22"/>
            <w:szCs w:val="22"/>
          </w:rPr>
          <w:tab/>
        </w:r>
        <w:r w:rsidR="00230C06" w:rsidRPr="00B14BFE">
          <w:rPr>
            <w:rStyle w:val="Hyperlink"/>
            <w:noProof/>
          </w:rPr>
          <w:t xml:space="preserve"> </w:t>
        </w:r>
        <w:r w:rsidR="00230C06" w:rsidRPr="00B14BFE">
          <w:rPr>
            <w:rStyle w:val="Hyperlink"/>
            <w:strike/>
            <w:noProof/>
          </w:rPr>
          <w:t>&lt;repeatNumber value=' '/&gt;</w:t>
        </w:r>
        <w:r w:rsidR="00230C06">
          <w:rPr>
            <w:noProof/>
            <w:webHidden/>
          </w:rPr>
          <w:tab/>
        </w:r>
        <w:r w:rsidR="00230C06">
          <w:rPr>
            <w:noProof/>
            <w:webHidden/>
          </w:rPr>
          <w:fldChar w:fldCharType="begin"/>
        </w:r>
        <w:r w:rsidR="00230C06">
          <w:rPr>
            <w:noProof/>
            <w:webHidden/>
          </w:rPr>
          <w:instrText xml:space="preserve"> PAGEREF _Toc441142339 \h </w:instrText>
        </w:r>
        <w:r w:rsidR="00230C06">
          <w:rPr>
            <w:noProof/>
            <w:webHidden/>
          </w:rPr>
        </w:r>
        <w:r w:rsidR="00230C06">
          <w:rPr>
            <w:noProof/>
            <w:webHidden/>
          </w:rPr>
          <w:fldChar w:fldCharType="separate"/>
        </w:r>
        <w:r w:rsidR="00230C06">
          <w:rPr>
            <w:noProof/>
            <w:webHidden/>
          </w:rPr>
          <w:t>211</w:t>
        </w:r>
        <w:r w:rsidR="00230C06">
          <w:rPr>
            <w:noProof/>
            <w:webHidden/>
          </w:rPr>
          <w:fldChar w:fldCharType="end"/>
        </w:r>
      </w:hyperlink>
    </w:p>
    <w:p w14:paraId="113970CD" w14:textId="615F3446" w:rsidR="00230C06" w:rsidRDefault="00FF2B1E">
      <w:pPr>
        <w:pStyle w:val="TOC5"/>
        <w:tabs>
          <w:tab w:val="left" w:pos="2592"/>
        </w:tabs>
        <w:rPr>
          <w:rFonts w:asciiTheme="minorHAnsi" w:eastAsiaTheme="minorEastAsia" w:hAnsiTheme="minorHAnsi" w:cstheme="minorBidi"/>
          <w:noProof/>
          <w:sz w:val="22"/>
          <w:szCs w:val="22"/>
        </w:rPr>
      </w:pPr>
      <w:hyperlink w:anchor="_Toc441142340" w:history="1">
        <w:r w:rsidR="00230C06" w:rsidRPr="00B14BFE">
          <w:rPr>
            <w:rStyle w:val="Hyperlink"/>
            <w:noProof/>
          </w:rPr>
          <w:t>6.3.4.25.6</w:t>
        </w:r>
        <w:r w:rsidR="00230C06">
          <w:rPr>
            <w:rFonts w:asciiTheme="minorHAnsi" w:eastAsiaTheme="minorEastAsia" w:hAnsiTheme="minorHAnsi" w:cstheme="minorBidi"/>
            <w:noProof/>
            <w:sz w:val="22"/>
            <w:szCs w:val="22"/>
          </w:rPr>
          <w:tab/>
        </w:r>
        <w:r w:rsidR="00230C06" w:rsidRPr="00B14BFE">
          <w:rPr>
            <w:rStyle w:val="Hyperlink"/>
            <w:noProof/>
          </w:rPr>
          <w:t xml:space="preserve"> &lt;value xsi:type=' ' .../&gt;</w:t>
        </w:r>
        <w:r w:rsidR="00230C06">
          <w:rPr>
            <w:noProof/>
            <w:webHidden/>
          </w:rPr>
          <w:tab/>
        </w:r>
        <w:r w:rsidR="00230C06">
          <w:rPr>
            <w:noProof/>
            <w:webHidden/>
          </w:rPr>
          <w:fldChar w:fldCharType="begin"/>
        </w:r>
        <w:r w:rsidR="00230C06">
          <w:rPr>
            <w:noProof/>
            <w:webHidden/>
          </w:rPr>
          <w:instrText xml:space="preserve"> PAGEREF _Toc441142340 \h </w:instrText>
        </w:r>
        <w:r w:rsidR="00230C06">
          <w:rPr>
            <w:noProof/>
            <w:webHidden/>
          </w:rPr>
        </w:r>
        <w:r w:rsidR="00230C06">
          <w:rPr>
            <w:noProof/>
            <w:webHidden/>
          </w:rPr>
          <w:fldChar w:fldCharType="separate"/>
        </w:r>
        <w:r w:rsidR="00230C06">
          <w:rPr>
            <w:noProof/>
            <w:webHidden/>
          </w:rPr>
          <w:t>211</w:t>
        </w:r>
        <w:r w:rsidR="00230C06">
          <w:rPr>
            <w:noProof/>
            <w:webHidden/>
          </w:rPr>
          <w:fldChar w:fldCharType="end"/>
        </w:r>
      </w:hyperlink>
    </w:p>
    <w:p w14:paraId="63A92324" w14:textId="776540C6" w:rsidR="00230C06" w:rsidRDefault="00FF2B1E">
      <w:pPr>
        <w:pStyle w:val="TOC5"/>
        <w:tabs>
          <w:tab w:val="left" w:pos="2592"/>
        </w:tabs>
        <w:rPr>
          <w:rFonts w:asciiTheme="minorHAnsi" w:eastAsiaTheme="minorEastAsia" w:hAnsiTheme="minorHAnsi" w:cstheme="minorBidi"/>
          <w:noProof/>
          <w:sz w:val="22"/>
          <w:szCs w:val="22"/>
        </w:rPr>
      </w:pPr>
      <w:hyperlink w:anchor="_Toc441142341" w:history="1">
        <w:r w:rsidR="00230C06" w:rsidRPr="00B14BFE">
          <w:rPr>
            <w:rStyle w:val="Hyperlink"/>
            <w:noProof/>
          </w:rPr>
          <w:t>6.3.4.25.7</w:t>
        </w:r>
        <w:r w:rsidR="00230C06">
          <w:rPr>
            <w:rFonts w:asciiTheme="minorHAnsi" w:eastAsiaTheme="minorEastAsia" w:hAnsiTheme="minorHAnsi" w:cstheme="minorBidi"/>
            <w:noProof/>
            <w:sz w:val="22"/>
            <w:szCs w:val="22"/>
          </w:rPr>
          <w:tab/>
        </w:r>
        <w:r w:rsidR="00230C06" w:rsidRPr="00B14BFE">
          <w:rPr>
            <w:rStyle w:val="Hyperlink"/>
            <w:noProof/>
          </w:rPr>
          <w:t xml:space="preserve"> </w:t>
        </w:r>
        <w:r w:rsidR="00230C06" w:rsidRPr="00B14BFE">
          <w:rPr>
            <w:rStyle w:val="Hyperlink"/>
            <w:strike/>
            <w:noProof/>
          </w:rPr>
          <w:t>&lt;interpretationCode code=' ' codeSystem=' ' codeSystemName=' '/&gt; &lt;methodCode code=' ' codeSystem=' ' codeSystemName=' '/&gt; &lt;targetSiteCode code=' ' codeSystem=' ' codeSystemName=' '/&gt;</w:t>
        </w:r>
        <w:r w:rsidR="00230C06">
          <w:rPr>
            <w:noProof/>
            <w:webHidden/>
          </w:rPr>
          <w:tab/>
        </w:r>
        <w:r w:rsidR="00230C06">
          <w:rPr>
            <w:noProof/>
            <w:webHidden/>
          </w:rPr>
          <w:fldChar w:fldCharType="begin"/>
        </w:r>
        <w:r w:rsidR="00230C06">
          <w:rPr>
            <w:noProof/>
            <w:webHidden/>
          </w:rPr>
          <w:instrText xml:space="preserve"> PAGEREF _Toc441142341 \h </w:instrText>
        </w:r>
        <w:r w:rsidR="00230C06">
          <w:rPr>
            <w:noProof/>
            <w:webHidden/>
          </w:rPr>
        </w:r>
        <w:r w:rsidR="00230C06">
          <w:rPr>
            <w:noProof/>
            <w:webHidden/>
          </w:rPr>
          <w:fldChar w:fldCharType="separate"/>
        </w:r>
        <w:r w:rsidR="00230C06">
          <w:rPr>
            <w:noProof/>
            <w:webHidden/>
          </w:rPr>
          <w:t>211</w:t>
        </w:r>
        <w:r w:rsidR="00230C06">
          <w:rPr>
            <w:noProof/>
            <w:webHidden/>
          </w:rPr>
          <w:fldChar w:fldCharType="end"/>
        </w:r>
      </w:hyperlink>
    </w:p>
    <w:p w14:paraId="6AB5FE88" w14:textId="0A057247" w:rsidR="00230C06" w:rsidRDefault="00FF2B1E">
      <w:pPr>
        <w:pStyle w:val="TOC4"/>
        <w:tabs>
          <w:tab w:val="left" w:pos="2160"/>
        </w:tabs>
        <w:rPr>
          <w:rFonts w:asciiTheme="minorHAnsi" w:eastAsiaTheme="minorEastAsia" w:hAnsiTheme="minorHAnsi" w:cstheme="minorBidi"/>
          <w:noProof/>
          <w:sz w:val="22"/>
          <w:szCs w:val="22"/>
        </w:rPr>
      </w:pPr>
      <w:hyperlink w:anchor="_Toc441142342" w:history="1">
        <w:r w:rsidR="00230C06" w:rsidRPr="00B14BFE">
          <w:rPr>
            <w:rStyle w:val="Hyperlink"/>
            <w:noProof/>
          </w:rPr>
          <w:t xml:space="preserve">6.3.4.26 </w:t>
        </w:r>
        <w:r w:rsidR="00230C06">
          <w:rPr>
            <w:rFonts w:asciiTheme="minorHAnsi" w:eastAsiaTheme="minorEastAsia" w:hAnsiTheme="minorHAnsi" w:cstheme="minorBidi"/>
            <w:noProof/>
            <w:sz w:val="22"/>
            <w:szCs w:val="22"/>
          </w:rPr>
          <w:tab/>
        </w:r>
        <w:r w:rsidR="00230C06" w:rsidRPr="00B14BFE">
          <w:rPr>
            <w:rStyle w:val="Hyperlink"/>
            <w:noProof/>
          </w:rPr>
          <w:t>Pregnancy History Organizer 1.3.6.1.4.1.19376.1.5.3.1.4.13.5.1</w:t>
        </w:r>
        <w:r w:rsidR="00230C06">
          <w:rPr>
            <w:noProof/>
            <w:webHidden/>
          </w:rPr>
          <w:tab/>
        </w:r>
        <w:r w:rsidR="00230C06">
          <w:rPr>
            <w:noProof/>
            <w:webHidden/>
          </w:rPr>
          <w:fldChar w:fldCharType="begin"/>
        </w:r>
        <w:r w:rsidR="00230C06">
          <w:rPr>
            <w:noProof/>
            <w:webHidden/>
          </w:rPr>
          <w:instrText xml:space="preserve"> PAGEREF _Toc441142342 \h </w:instrText>
        </w:r>
        <w:r w:rsidR="00230C06">
          <w:rPr>
            <w:noProof/>
            <w:webHidden/>
          </w:rPr>
        </w:r>
        <w:r w:rsidR="00230C06">
          <w:rPr>
            <w:noProof/>
            <w:webHidden/>
          </w:rPr>
          <w:fldChar w:fldCharType="separate"/>
        </w:r>
        <w:r w:rsidR="00230C06">
          <w:rPr>
            <w:noProof/>
            <w:webHidden/>
          </w:rPr>
          <w:t>211</w:t>
        </w:r>
        <w:r w:rsidR="00230C06">
          <w:rPr>
            <w:noProof/>
            <w:webHidden/>
          </w:rPr>
          <w:fldChar w:fldCharType="end"/>
        </w:r>
      </w:hyperlink>
    </w:p>
    <w:p w14:paraId="62F29B2B" w14:textId="5AD27DE5" w:rsidR="00230C06" w:rsidRDefault="00FF2B1E">
      <w:pPr>
        <w:pStyle w:val="TOC5"/>
        <w:tabs>
          <w:tab w:val="left" w:pos="2592"/>
        </w:tabs>
        <w:rPr>
          <w:rFonts w:asciiTheme="minorHAnsi" w:eastAsiaTheme="minorEastAsia" w:hAnsiTheme="minorHAnsi" w:cstheme="minorBidi"/>
          <w:noProof/>
          <w:sz w:val="22"/>
          <w:szCs w:val="22"/>
        </w:rPr>
      </w:pPr>
      <w:hyperlink w:anchor="_Toc441142343" w:history="1">
        <w:r w:rsidR="00230C06" w:rsidRPr="00B14BFE">
          <w:rPr>
            <w:rStyle w:val="Hyperlink"/>
            <w:noProof/>
          </w:rPr>
          <w:t xml:space="preserve">6.3.4.26.1 </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_Toc441142343 \h </w:instrText>
        </w:r>
        <w:r w:rsidR="00230C06">
          <w:rPr>
            <w:noProof/>
            <w:webHidden/>
          </w:rPr>
        </w:r>
        <w:r w:rsidR="00230C06">
          <w:rPr>
            <w:noProof/>
            <w:webHidden/>
          </w:rPr>
          <w:fldChar w:fldCharType="separate"/>
        </w:r>
        <w:r w:rsidR="00230C06">
          <w:rPr>
            <w:noProof/>
            <w:webHidden/>
          </w:rPr>
          <w:t>212</w:t>
        </w:r>
        <w:r w:rsidR="00230C06">
          <w:rPr>
            <w:noProof/>
            <w:webHidden/>
          </w:rPr>
          <w:fldChar w:fldCharType="end"/>
        </w:r>
      </w:hyperlink>
    </w:p>
    <w:p w14:paraId="1037B2D1" w14:textId="75F8A343" w:rsidR="00230C06" w:rsidRDefault="00FF2B1E">
      <w:pPr>
        <w:pStyle w:val="TOC5"/>
        <w:tabs>
          <w:tab w:val="left" w:pos="2592"/>
        </w:tabs>
        <w:rPr>
          <w:rFonts w:asciiTheme="minorHAnsi" w:eastAsiaTheme="minorEastAsia" w:hAnsiTheme="minorHAnsi" w:cstheme="minorBidi"/>
          <w:noProof/>
          <w:sz w:val="22"/>
          <w:szCs w:val="22"/>
        </w:rPr>
      </w:pPr>
      <w:hyperlink w:anchor="_Toc441142344" w:history="1">
        <w:r w:rsidR="00230C06" w:rsidRPr="00B14BFE">
          <w:rPr>
            <w:rStyle w:val="Hyperlink"/>
            <w:noProof/>
          </w:rPr>
          <w:t xml:space="preserve">6.3.4.26.2 </w:t>
        </w:r>
        <w:r w:rsidR="00230C06">
          <w:rPr>
            <w:rFonts w:asciiTheme="minorHAnsi" w:eastAsiaTheme="minorEastAsia" w:hAnsiTheme="minorHAnsi" w:cstheme="minorBidi"/>
            <w:noProof/>
            <w:sz w:val="22"/>
            <w:szCs w:val="22"/>
          </w:rPr>
          <w:tab/>
        </w:r>
        <w:r w:rsidR="00230C06" w:rsidRPr="00B14BFE">
          <w:rPr>
            <w:rStyle w:val="Hyperlink"/>
            <w:noProof/>
          </w:rPr>
          <w:t>&lt;organizer classCode='CLUSTER' moodCode='EVN'&gt;</w:t>
        </w:r>
        <w:r w:rsidR="00230C06">
          <w:rPr>
            <w:noProof/>
            <w:webHidden/>
          </w:rPr>
          <w:tab/>
        </w:r>
        <w:r w:rsidR="00230C06">
          <w:rPr>
            <w:noProof/>
            <w:webHidden/>
          </w:rPr>
          <w:fldChar w:fldCharType="begin"/>
        </w:r>
        <w:r w:rsidR="00230C06">
          <w:rPr>
            <w:noProof/>
            <w:webHidden/>
          </w:rPr>
          <w:instrText xml:space="preserve"> PAGEREF _Toc441142344 \h </w:instrText>
        </w:r>
        <w:r w:rsidR="00230C06">
          <w:rPr>
            <w:noProof/>
            <w:webHidden/>
          </w:rPr>
        </w:r>
        <w:r w:rsidR="00230C06">
          <w:rPr>
            <w:noProof/>
            <w:webHidden/>
          </w:rPr>
          <w:fldChar w:fldCharType="separate"/>
        </w:r>
        <w:r w:rsidR="00230C06">
          <w:rPr>
            <w:noProof/>
            <w:webHidden/>
          </w:rPr>
          <w:t>212</w:t>
        </w:r>
        <w:r w:rsidR="00230C06">
          <w:rPr>
            <w:noProof/>
            <w:webHidden/>
          </w:rPr>
          <w:fldChar w:fldCharType="end"/>
        </w:r>
      </w:hyperlink>
    </w:p>
    <w:p w14:paraId="43D3A882" w14:textId="2CD8B43E" w:rsidR="00230C06" w:rsidRDefault="00FF2B1E">
      <w:pPr>
        <w:pStyle w:val="TOC5"/>
        <w:tabs>
          <w:tab w:val="left" w:pos="2592"/>
        </w:tabs>
        <w:rPr>
          <w:rFonts w:asciiTheme="minorHAnsi" w:eastAsiaTheme="minorEastAsia" w:hAnsiTheme="minorHAnsi" w:cstheme="minorBidi"/>
          <w:noProof/>
          <w:sz w:val="22"/>
          <w:szCs w:val="22"/>
        </w:rPr>
      </w:pPr>
      <w:hyperlink w:anchor="_Toc441142345" w:history="1">
        <w:r w:rsidR="00230C06" w:rsidRPr="00B14BFE">
          <w:rPr>
            <w:rStyle w:val="Hyperlink"/>
            <w:noProof/>
          </w:rPr>
          <w:t xml:space="preserve">6.3.4.26.3 </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root='1.3.6.1.4.1.19376.1.5.3.1.4.13.5.1'/&gt;</w:t>
        </w:r>
        <w:r w:rsidR="00230C06">
          <w:rPr>
            <w:noProof/>
            <w:webHidden/>
          </w:rPr>
          <w:tab/>
        </w:r>
        <w:r w:rsidR="00230C06">
          <w:rPr>
            <w:noProof/>
            <w:webHidden/>
          </w:rPr>
          <w:fldChar w:fldCharType="begin"/>
        </w:r>
        <w:r w:rsidR="00230C06">
          <w:rPr>
            <w:noProof/>
            <w:webHidden/>
          </w:rPr>
          <w:instrText xml:space="preserve"> PAGEREF _Toc441142345 \h </w:instrText>
        </w:r>
        <w:r w:rsidR="00230C06">
          <w:rPr>
            <w:noProof/>
            <w:webHidden/>
          </w:rPr>
        </w:r>
        <w:r w:rsidR="00230C06">
          <w:rPr>
            <w:noProof/>
            <w:webHidden/>
          </w:rPr>
          <w:fldChar w:fldCharType="separate"/>
        </w:r>
        <w:r w:rsidR="00230C06">
          <w:rPr>
            <w:noProof/>
            <w:webHidden/>
          </w:rPr>
          <w:t>212</w:t>
        </w:r>
        <w:r w:rsidR="00230C06">
          <w:rPr>
            <w:noProof/>
            <w:webHidden/>
          </w:rPr>
          <w:fldChar w:fldCharType="end"/>
        </w:r>
      </w:hyperlink>
    </w:p>
    <w:p w14:paraId="29F45FFD" w14:textId="38DADCBA" w:rsidR="00230C06" w:rsidRDefault="00FF2B1E">
      <w:pPr>
        <w:pStyle w:val="TOC5"/>
        <w:tabs>
          <w:tab w:val="left" w:pos="2592"/>
        </w:tabs>
        <w:rPr>
          <w:rFonts w:asciiTheme="minorHAnsi" w:eastAsiaTheme="minorEastAsia" w:hAnsiTheme="minorHAnsi" w:cstheme="minorBidi"/>
          <w:noProof/>
          <w:sz w:val="22"/>
          <w:szCs w:val="22"/>
        </w:rPr>
      </w:pPr>
      <w:hyperlink w:anchor="_Toc441142346" w:history="1">
        <w:r w:rsidR="00230C06" w:rsidRPr="00B14BFE">
          <w:rPr>
            <w:rStyle w:val="Hyperlink"/>
            <w:noProof/>
          </w:rPr>
          <w:t xml:space="preserve">6.3.4.26.4 </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_Toc441142346 \h </w:instrText>
        </w:r>
        <w:r w:rsidR="00230C06">
          <w:rPr>
            <w:noProof/>
            <w:webHidden/>
          </w:rPr>
        </w:r>
        <w:r w:rsidR="00230C06">
          <w:rPr>
            <w:noProof/>
            <w:webHidden/>
          </w:rPr>
          <w:fldChar w:fldCharType="separate"/>
        </w:r>
        <w:r w:rsidR="00230C06">
          <w:rPr>
            <w:noProof/>
            <w:webHidden/>
          </w:rPr>
          <w:t>212</w:t>
        </w:r>
        <w:r w:rsidR="00230C06">
          <w:rPr>
            <w:noProof/>
            <w:webHidden/>
          </w:rPr>
          <w:fldChar w:fldCharType="end"/>
        </w:r>
      </w:hyperlink>
    </w:p>
    <w:p w14:paraId="1F1341CE" w14:textId="6097DF34" w:rsidR="00230C06" w:rsidRDefault="00FF2B1E">
      <w:pPr>
        <w:pStyle w:val="TOC5"/>
        <w:tabs>
          <w:tab w:val="left" w:pos="2592"/>
        </w:tabs>
        <w:rPr>
          <w:rFonts w:asciiTheme="minorHAnsi" w:eastAsiaTheme="minorEastAsia" w:hAnsiTheme="minorHAnsi" w:cstheme="minorBidi"/>
          <w:noProof/>
          <w:sz w:val="22"/>
          <w:szCs w:val="22"/>
        </w:rPr>
      </w:pPr>
      <w:hyperlink w:anchor="_Toc441142347" w:history="1">
        <w:r w:rsidR="00230C06" w:rsidRPr="00B14BFE">
          <w:rPr>
            <w:rStyle w:val="Hyperlink"/>
            <w:noProof/>
          </w:rPr>
          <w:t xml:space="preserve">6.3.4.26.5 </w:t>
        </w:r>
        <w:r w:rsidR="00230C06">
          <w:rPr>
            <w:rFonts w:asciiTheme="minorHAnsi" w:eastAsiaTheme="minorEastAsia" w:hAnsiTheme="minorHAnsi" w:cstheme="minorBidi"/>
            <w:noProof/>
            <w:sz w:val="22"/>
            <w:szCs w:val="22"/>
          </w:rPr>
          <w:tab/>
        </w:r>
        <w:r w:rsidR="00230C06" w:rsidRPr="00B14BFE">
          <w:rPr>
            <w:rStyle w:val="Hyperlink"/>
            <w:noProof/>
          </w:rPr>
          <w:t>&lt;code code='118185001' displayName='Pregnancy Finding'     codeSystem='SNOMED CT'    codeSystemName='2.16.840.1.113883.6.96'/&gt;</w:t>
        </w:r>
        <w:r w:rsidR="00230C06">
          <w:rPr>
            <w:noProof/>
            <w:webHidden/>
          </w:rPr>
          <w:tab/>
        </w:r>
        <w:r w:rsidR="00230C06">
          <w:rPr>
            <w:noProof/>
            <w:webHidden/>
          </w:rPr>
          <w:fldChar w:fldCharType="begin"/>
        </w:r>
        <w:r w:rsidR="00230C06">
          <w:rPr>
            <w:noProof/>
            <w:webHidden/>
          </w:rPr>
          <w:instrText xml:space="preserve"> PAGEREF _Toc441142347 \h </w:instrText>
        </w:r>
        <w:r w:rsidR="00230C06">
          <w:rPr>
            <w:noProof/>
            <w:webHidden/>
          </w:rPr>
        </w:r>
        <w:r w:rsidR="00230C06">
          <w:rPr>
            <w:noProof/>
            <w:webHidden/>
          </w:rPr>
          <w:fldChar w:fldCharType="separate"/>
        </w:r>
        <w:r w:rsidR="00230C06">
          <w:rPr>
            <w:noProof/>
            <w:webHidden/>
          </w:rPr>
          <w:t>212</w:t>
        </w:r>
        <w:r w:rsidR="00230C06">
          <w:rPr>
            <w:noProof/>
            <w:webHidden/>
          </w:rPr>
          <w:fldChar w:fldCharType="end"/>
        </w:r>
      </w:hyperlink>
    </w:p>
    <w:p w14:paraId="40D04DF5" w14:textId="5BAA8E0B" w:rsidR="00230C06" w:rsidRDefault="00FF2B1E">
      <w:pPr>
        <w:pStyle w:val="TOC5"/>
        <w:tabs>
          <w:tab w:val="left" w:pos="2592"/>
        </w:tabs>
        <w:rPr>
          <w:rFonts w:asciiTheme="minorHAnsi" w:eastAsiaTheme="minorEastAsia" w:hAnsiTheme="minorHAnsi" w:cstheme="minorBidi"/>
          <w:noProof/>
          <w:sz w:val="22"/>
          <w:szCs w:val="22"/>
        </w:rPr>
      </w:pPr>
      <w:hyperlink w:anchor="_Toc441142348" w:history="1">
        <w:r w:rsidR="00230C06" w:rsidRPr="00B14BFE">
          <w:rPr>
            <w:rStyle w:val="Hyperlink"/>
            <w:noProof/>
          </w:rPr>
          <w:t xml:space="preserve">6.3.4.26.6 </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_Toc441142348 \h </w:instrText>
        </w:r>
        <w:r w:rsidR="00230C06">
          <w:rPr>
            <w:noProof/>
            <w:webHidden/>
          </w:rPr>
        </w:r>
        <w:r w:rsidR="00230C06">
          <w:rPr>
            <w:noProof/>
            <w:webHidden/>
          </w:rPr>
          <w:fldChar w:fldCharType="separate"/>
        </w:r>
        <w:r w:rsidR="00230C06">
          <w:rPr>
            <w:noProof/>
            <w:webHidden/>
          </w:rPr>
          <w:t>212</w:t>
        </w:r>
        <w:r w:rsidR="00230C06">
          <w:rPr>
            <w:noProof/>
            <w:webHidden/>
          </w:rPr>
          <w:fldChar w:fldCharType="end"/>
        </w:r>
      </w:hyperlink>
    </w:p>
    <w:p w14:paraId="124B8CD8" w14:textId="6B836A7D" w:rsidR="00230C06" w:rsidRDefault="00FF2B1E">
      <w:pPr>
        <w:pStyle w:val="TOC5"/>
        <w:tabs>
          <w:tab w:val="left" w:pos="2592"/>
        </w:tabs>
        <w:rPr>
          <w:rFonts w:asciiTheme="minorHAnsi" w:eastAsiaTheme="minorEastAsia" w:hAnsiTheme="minorHAnsi" w:cstheme="minorBidi"/>
          <w:noProof/>
          <w:sz w:val="22"/>
          <w:szCs w:val="22"/>
        </w:rPr>
      </w:pPr>
      <w:hyperlink w:anchor="_Toc441142349" w:history="1">
        <w:r w:rsidR="00230C06" w:rsidRPr="00B14BFE">
          <w:rPr>
            <w:rStyle w:val="Hyperlink"/>
            <w:noProof/>
          </w:rPr>
          <w:t xml:space="preserve">6.3.4.26.7 </w:t>
        </w:r>
        <w:r w:rsidR="00230C06">
          <w:rPr>
            <w:rFonts w:asciiTheme="minorHAnsi" w:eastAsiaTheme="minorEastAsia" w:hAnsiTheme="minorHAnsi" w:cstheme="minorBidi"/>
            <w:noProof/>
            <w:sz w:val="22"/>
            <w:szCs w:val="22"/>
          </w:rPr>
          <w:tab/>
        </w:r>
        <w:r w:rsidR="00230C06" w:rsidRPr="00B14BFE">
          <w:rPr>
            <w:rStyle w:val="Hyperlink"/>
            <w:noProof/>
          </w:rPr>
          <w:t>&lt;effectiveTime value=' '/&gt;</w:t>
        </w:r>
        <w:r w:rsidR="00230C06">
          <w:rPr>
            <w:noProof/>
            <w:webHidden/>
          </w:rPr>
          <w:tab/>
        </w:r>
        <w:r w:rsidR="00230C06">
          <w:rPr>
            <w:noProof/>
            <w:webHidden/>
          </w:rPr>
          <w:fldChar w:fldCharType="begin"/>
        </w:r>
        <w:r w:rsidR="00230C06">
          <w:rPr>
            <w:noProof/>
            <w:webHidden/>
          </w:rPr>
          <w:instrText xml:space="preserve"> PAGEREF _Toc441142349 \h </w:instrText>
        </w:r>
        <w:r w:rsidR="00230C06">
          <w:rPr>
            <w:noProof/>
            <w:webHidden/>
          </w:rPr>
        </w:r>
        <w:r w:rsidR="00230C06">
          <w:rPr>
            <w:noProof/>
            <w:webHidden/>
          </w:rPr>
          <w:fldChar w:fldCharType="separate"/>
        </w:r>
        <w:r w:rsidR="00230C06">
          <w:rPr>
            <w:noProof/>
            <w:webHidden/>
          </w:rPr>
          <w:t>213</w:t>
        </w:r>
        <w:r w:rsidR="00230C06">
          <w:rPr>
            <w:noProof/>
            <w:webHidden/>
          </w:rPr>
          <w:fldChar w:fldCharType="end"/>
        </w:r>
      </w:hyperlink>
    </w:p>
    <w:p w14:paraId="7766EFF7" w14:textId="31141F67" w:rsidR="00230C06" w:rsidRDefault="00FF2B1E">
      <w:pPr>
        <w:pStyle w:val="TOC5"/>
        <w:tabs>
          <w:tab w:val="left" w:pos="2592"/>
        </w:tabs>
        <w:rPr>
          <w:rFonts w:asciiTheme="minorHAnsi" w:eastAsiaTheme="minorEastAsia" w:hAnsiTheme="minorHAnsi" w:cstheme="minorBidi"/>
          <w:noProof/>
          <w:sz w:val="22"/>
          <w:szCs w:val="22"/>
        </w:rPr>
      </w:pPr>
      <w:hyperlink w:anchor="_Toc441142350" w:history="1">
        <w:r w:rsidR="00230C06" w:rsidRPr="00B14BFE">
          <w:rPr>
            <w:rStyle w:val="Hyperlink"/>
            <w:noProof/>
          </w:rPr>
          <w:t xml:space="preserve">6.3.4.26.8 </w:t>
        </w:r>
        <w:r w:rsidR="00230C06">
          <w:rPr>
            <w:rFonts w:asciiTheme="minorHAnsi" w:eastAsiaTheme="minorEastAsia" w:hAnsiTheme="minorHAnsi" w:cstheme="minorBidi"/>
            <w:noProof/>
            <w:sz w:val="22"/>
            <w:szCs w:val="22"/>
          </w:rPr>
          <w:tab/>
        </w:r>
        <w:r w:rsidR="00230C06" w:rsidRPr="00B14BFE">
          <w:rPr>
            <w:rStyle w:val="Hyperlink"/>
            <w:noProof/>
          </w:rPr>
          <w:t>&lt;author typeCode='AUT'&gt;&lt;assignedEntity1 typeCode='ASSIGNED'&gt;...&lt;/assignedEntity1&gt;&lt;/author&gt;</w:t>
        </w:r>
        <w:r w:rsidR="00230C06">
          <w:rPr>
            <w:noProof/>
            <w:webHidden/>
          </w:rPr>
          <w:tab/>
        </w:r>
        <w:r w:rsidR="00230C06">
          <w:rPr>
            <w:noProof/>
            <w:webHidden/>
          </w:rPr>
          <w:fldChar w:fldCharType="begin"/>
        </w:r>
        <w:r w:rsidR="00230C06">
          <w:rPr>
            <w:noProof/>
            <w:webHidden/>
          </w:rPr>
          <w:instrText xml:space="preserve"> PAGEREF _Toc441142350 \h </w:instrText>
        </w:r>
        <w:r w:rsidR="00230C06">
          <w:rPr>
            <w:noProof/>
            <w:webHidden/>
          </w:rPr>
        </w:r>
        <w:r w:rsidR="00230C06">
          <w:rPr>
            <w:noProof/>
            <w:webHidden/>
          </w:rPr>
          <w:fldChar w:fldCharType="separate"/>
        </w:r>
        <w:r w:rsidR="00230C06">
          <w:rPr>
            <w:noProof/>
            <w:webHidden/>
          </w:rPr>
          <w:t>213</w:t>
        </w:r>
        <w:r w:rsidR="00230C06">
          <w:rPr>
            <w:noProof/>
            <w:webHidden/>
          </w:rPr>
          <w:fldChar w:fldCharType="end"/>
        </w:r>
      </w:hyperlink>
    </w:p>
    <w:p w14:paraId="4310CB18" w14:textId="27EBDF4D" w:rsidR="00230C06" w:rsidRDefault="00FF2B1E">
      <w:pPr>
        <w:pStyle w:val="TOC5"/>
        <w:tabs>
          <w:tab w:val="left" w:pos="2592"/>
        </w:tabs>
        <w:rPr>
          <w:rFonts w:asciiTheme="minorHAnsi" w:eastAsiaTheme="minorEastAsia" w:hAnsiTheme="minorHAnsi" w:cstheme="minorBidi"/>
          <w:noProof/>
          <w:sz w:val="22"/>
          <w:szCs w:val="22"/>
        </w:rPr>
      </w:pPr>
      <w:hyperlink w:anchor="_Toc441142351" w:history="1">
        <w:r w:rsidR="00230C06" w:rsidRPr="00B14BFE">
          <w:rPr>
            <w:rStyle w:val="Hyperlink"/>
            <w:noProof/>
          </w:rPr>
          <w:t xml:space="preserve">6.3.4.26.9 </w:t>
        </w:r>
        <w:r w:rsidR="00230C06">
          <w:rPr>
            <w:rFonts w:asciiTheme="minorHAnsi" w:eastAsiaTheme="minorEastAsia" w:hAnsiTheme="minorHAnsi" w:cstheme="minorBidi"/>
            <w:noProof/>
            <w:sz w:val="22"/>
            <w:szCs w:val="22"/>
          </w:rPr>
          <w:tab/>
        </w:r>
        <w:r w:rsidR="00230C06" w:rsidRPr="00B14BFE">
          <w:rPr>
            <w:rStyle w:val="Hyperlink"/>
            <w:noProof/>
          </w:rPr>
          <w:t>&lt;component typeCode='COMP'&gt;</w:t>
        </w:r>
        <w:r w:rsidR="00230C06">
          <w:rPr>
            <w:noProof/>
            <w:webHidden/>
          </w:rPr>
          <w:tab/>
        </w:r>
        <w:r w:rsidR="00230C06">
          <w:rPr>
            <w:noProof/>
            <w:webHidden/>
          </w:rPr>
          <w:fldChar w:fldCharType="begin"/>
        </w:r>
        <w:r w:rsidR="00230C06">
          <w:rPr>
            <w:noProof/>
            <w:webHidden/>
          </w:rPr>
          <w:instrText xml:space="preserve"> PAGEREF _Toc441142351 \h </w:instrText>
        </w:r>
        <w:r w:rsidR="00230C06">
          <w:rPr>
            <w:noProof/>
            <w:webHidden/>
          </w:rPr>
        </w:r>
        <w:r w:rsidR="00230C06">
          <w:rPr>
            <w:noProof/>
            <w:webHidden/>
          </w:rPr>
          <w:fldChar w:fldCharType="separate"/>
        </w:r>
        <w:r w:rsidR="00230C06">
          <w:rPr>
            <w:noProof/>
            <w:webHidden/>
          </w:rPr>
          <w:t>213</w:t>
        </w:r>
        <w:r w:rsidR="00230C06">
          <w:rPr>
            <w:noProof/>
            <w:webHidden/>
          </w:rPr>
          <w:fldChar w:fldCharType="end"/>
        </w:r>
      </w:hyperlink>
    </w:p>
    <w:p w14:paraId="764C3500" w14:textId="6E0AD12E" w:rsidR="00230C06" w:rsidRDefault="00FF2B1E">
      <w:pPr>
        <w:pStyle w:val="TOC4"/>
        <w:rPr>
          <w:rFonts w:asciiTheme="minorHAnsi" w:eastAsiaTheme="minorEastAsia" w:hAnsiTheme="minorHAnsi" w:cstheme="minorBidi"/>
          <w:noProof/>
          <w:sz w:val="22"/>
          <w:szCs w:val="22"/>
        </w:rPr>
      </w:pPr>
      <w:hyperlink w:anchor="_Toc441142352" w:history="1">
        <w:r w:rsidR="00230C06" w:rsidRPr="00B14BFE">
          <w:rPr>
            <w:rStyle w:val="Hyperlink"/>
            <w:noProof/>
          </w:rPr>
          <w:t>6.3.4.27  Birth Event Organizer 1.3.6.1.4.1.19376.1.5.3.1.4.13.5.2</w:t>
        </w:r>
        <w:r w:rsidR="00230C06">
          <w:rPr>
            <w:noProof/>
            <w:webHidden/>
          </w:rPr>
          <w:tab/>
        </w:r>
        <w:r w:rsidR="00230C06">
          <w:rPr>
            <w:noProof/>
            <w:webHidden/>
          </w:rPr>
          <w:fldChar w:fldCharType="begin"/>
        </w:r>
        <w:r w:rsidR="00230C06">
          <w:rPr>
            <w:noProof/>
            <w:webHidden/>
          </w:rPr>
          <w:instrText xml:space="preserve"> PAGEREF _Toc441142352 \h </w:instrText>
        </w:r>
        <w:r w:rsidR="00230C06">
          <w:rPr>
            <w:noProof/>
            <w:webHidden/>
          </w:rPr>
        </w:r>
        <w:r w:rsidR="00230C06">
          <w:rPr>
            <w:noProof/>
            <w:webHidden/>
          </w:rPr>
          <w:fldChar w:fldCharType="separate"/>
        </w:r>
        <w:r w:rsidR="00230C06">
          <w:rPr>
            <w:noProof/>
            <w:webHidden/>
          </w:rPr>
          <w:t>213</w:t>
        </w:r>
        <w:r w:rsidR="00230C06">
          <w:rPr>
            <w:noProof/>
            <w:webHidden/>
          </w:rPr>
          <w:fldChar w:fldCharType="end"/>
        </w:r>
      </w:hyperlink>
    </w:p>
    <w:p w14:paraId="649A46AC" w14:textId="36A55469" w:rsidR="00230C06" w:rsidRDefault="00FF2B1E">
      <w:pPr>
        <w:pStyle w:val="TOC5"/>
        <w:tabs>
          <w:tab w:val="left" w:pos="2592"/>
        </w:tabs>
        <w:rPr>
          <w:rFonts w:asciiTheme="minorHAnsi" w:eastAsiaTheme="minorEastAsia" w:hAnsiTheme="minorHAnsi" w:cstheme="minorBidi"/>
          <w:noProof/>
          <w:sz w:val="22"/>
          <w:szCs w:val="22"/>
        </w:rPr>
      </w:pPr>
      <w:hyperlink w:anchor="_Toc441142353" w:history="1">
        <w:r w:rsidR="00230C06" w:rsidRPr="00B14BFE">
          <w:rPr>
            <w:rStyle w:val="Hyperlink"/>
            <w:noProof/>
          </w:rPr>
          <w:t xml:space="preserve">6.3.4.27.1 </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_Toc441142353 \h </w:instrText>
        </w:r>
        <w:r w:rsidR="00230C06">
          <w:rPr>
            <w:noProof/>
            <w:webHidden/>
          </w:rPr>
        </w:r>
        <w:r w:rsidR="00230C06">
          <w:rPr>
            <w:noProof/>
            <w:webHidden/>
          </w:rPr>
          <w:fldChar w:fldCharType="separate"/>
        </w:r>
        <w:r w:rsidR="00230C06">
          <w:rPr>
            <w:noProof/>
            <w:webHidden/>
          </w:rPr>
          <w:t>214</w:t>
        </w:r>
        <w:r w:rsidR="00230C06">
          <w:rPr>
            <w:noProof/>
            <w:webHidden/>
          </w:rPr>
          <w:fldChar w:fldCharType="end"/>
        </w:r>
      </w:hyperlink>
    </w:p>
    <w:p w14:paraId="0D961020" w14:textId="55BC47C3" w:rsidR="00230C06" w:rsidRDefault="00FF2B1E">
      <w:pPr>
        <w:pStyle w:val="TOC5"/>
        <w:tabs>
          <w:tab w:val="left" w:pos="2592"/>
        </w:tabs>
        <w:rPr>
          <w:rFonts w:asciiTheme="minorHAnsi" w:eastAsiaTheme="minorEastAsia" w:hAnsiTheme="minorHAnsi" w:cstheme="minorBidi"/>
          <w:noProof/>
          <w:sz w:val="22"/>
          <w:szCs w:val="22"/>
        </w:rPr>
      </w:pPr>
      <w:hyperlink w:anchor="_Toc441142354" w:history="1">
        <w:r w:rsidR="00230C06" w:rsidRPr="00B14BFE">
          <w:rPr>
            <w:rStyle w:val="Hyperlink"/>
            <w:noProof/>
          </w:rPr>
          <w:t xml:space="preserve">6.3.4.27.2 </w:t>
        </w:r>
        <w:r w:rsidR="00230C06">
          <w:rPr>
            <w:rFonts w:asciiTheme="minorHAnsi" w:eastAsiaTheme="minorEastAsia" w:hAnsiTheme="minorHAnsi" w:cstheme="minorBidi"/>
            <w:noProof/>
            <w:sz w:val="22"/>
            <w:szCs w:val="22"/>
          </w:rPr>
          <w:tab/>
        </w:r>
        <w:r w:rsidR="00230C06" w:rsidRPr="00B14BFE">
          <w:rPr>
            <w:rStyle w:val="Hyperlink"/>
            <w:noProof/>
          </w:rPr>
          <w:t>&lt;organizer classCode='CLUSTER' moodCode='EVN'&gt;</w:t>
        </w:r>
        <w:r w:rsidR="00230C06">
          <w:rPr>
            <w:noProof/>
            <w:webHidden/>
          </w:rPr>
          <w:tab/>
        </w:r>
        <w:r w:rsidR="00230C06">
          <w:rPr>
            <w:noProof/>
            <w:webHidden/>
          </w:rPr>
          <w:fldChar w:fldCharType="begin"/>
        </w:r>
        <w:r w:rsidR="00230C06">
          <w:rPr>
            <w:noProof/>
            <w:webHidden/>
          </w:rPr>
          <w:instrText xml:space="preserve"> PAGEREF _Toc441142354 \h </w:instrText>
        </w:r>
        <w:r w:rsidR="00230C06">
          <w:rPr>
            <w:noProof/>
            <w:webHidden/>
          </w:rPr>
        </w:r>
        <w:r w:rsidR="00230C06">
          <w:rPr>
            <w:noProof/>
            <w:webHidden/>
          </w:rPr>
          <w:fldChar w:fldCharType="separate"/>
        </w:r>
        <w:r w:rsidR="00230C06">
          <w:rPr>
            <w:noProof/>
            <w:webHidden/>
          </w:rPr>
          <w:t>214</w:t>
        </w:r>
        <w:r w:rsidR="00230C06">
          <w:rPr>
            <w:noProof/>
            <w:webHidden/>
          </w:rPr>
          <w:fldChar w:fldCharType="end"/>
        </w:r>
      </w:hyperlink>
    </w:p>
    <w:p w14:paraId="50F554B8" w14:textId="020F7140" w:rsidR="00230C06" w:rsidRDefault="00FF2B1E">
      <w:pPr>
        <w:pStyle w:val="TOC5"/>
        <w:tabs>
          <w:tab w:val="left" w:pos="2592"/>
        </w:tabs>
        <w:rPr>
          <w:rFonts w:asciiTheme="minorHAnsi" w:eastAsiaTheme="minorEastAsia" w:hAnsiTheme="minorHAnsi" w:cstheme="minorBidi"/>
          <w:noProof/>
          <w:sz w:val="22"/>
          <w:szCs w:val="22"/>
        </w:rPr>
      </w:pPr>
      <w:hyperlink w:anchor="_Toc441142355" w:history="1">
        <w:r w:rsidR="00230C06" w:rsidRPr="00B14BFE">
          <w:rPr>
            <w:rStyle w:val="Hyperlink"/>
            <w:noProof/>
          </w:rPr>
          <w:t xml:space="preserve">6.3.4.27.3 </w:t>
        </w:r>
        <w:r w:rsidR="00230C06">
          <w:rPr>
            <w:rFonts w:asciiTheme="minorHAnsi" w:eastAsiaTheme="minorEastAsia" w:hAnsiTheme="minorHAnsi" w:cstheme="minorBidi"/>
            <w:noProof/>
            <w:sz w:val="22"/>
            <w:szCs w:val="22"/>
          </w:rPr>
          <w:tab/>
        </w:r>
        <w:r w:rsidR="00230C06" w:rsidRPr="00B14BFE">
          <w:rPr>
            <w:rStyle w:val="Hyperlink"/>
            <w:noProof/>
          </w:rPr>
          <w:t>&lt;templateId root='1.3.6.1.4.1.19376.1.5.3.1.4.13.5.2'/&gt;</w:t>
        </w:r>
        <w:r w:rsidR="00230C06">
          <w:rPr>
            <w:noProof/>
            <w:webHidden/>
          </w:rPr>
          <w:tab/>
        </w:r>
        <w:r w:rsidR="00230C06">
          <w:rPr>
            <w:noProof/>
            <w:webHidden/>
          </w:rPr>
          <w:fldChar w:fldCharType="begin"/>
        </w:r>
        <w:r w:rsidR="00230C06">
          <w:rPr>
            <w:noProof/>
            <w:webHidden/>
          </w:rPr>
          <w:instrText xml:space="preserve"> PAGEREF _Toc441142355 \h </w:instrText>
        </w:r>
        <w:r w:rsidR="00230C06">
          <w:rPr>
            <w:noProof/>
            <w:webHidden/>
          </w:rPr>
        </w:r>
        <w:r w:rsidR="00230C06">
          <w:rPr>
            <w:noProof/>
            <w:webHidden/>
          </w:rPr>
          <w:fldChar w:fldCharType="separate"/>
        </w:r>
        <w:r w:rsidR="00230C06">
          <w:rPr>
            <w:noProof/>
            <w:webHidden/>
          </w:rPr>
          <w:t>214</w:t>
        </w:r>
        <w:r w:rsidR="00230C06">
          <w:rPr>
            <w:noProof/>
            <w:webHidden/>
          </w:rPr>
          <w:fldChar w:fldCharType="end"/>
        </w:r>
      </w:hyperlink>
    </w:p>
    <w:p w14:paraId="6EC0006A" w14:textId="13885ABB" w:rsidR="00230C06" w:rsidRDefault="00FF2B1E">
      <w:pPr>
        <w:pStyle w:val="TOC5"/>
        <w:tabs>
          <w:tab w:val="left" w:pos="2592"/>
        </w:tabs>
        <w:rPr>
          <w:rFonts w:asciiTheme="minorHAnsi" w:eastAsiaTheme="minorEastAsia" w:hAnsiTheme="minorHAnsi" w:cstheme="minorBidi"/>
          <w:noProof/>
          <w:sz w:val="22"/>
          <w:szCs w:val="22"/>
        </w:rPr>
      </w:pPr>
      <w:hyperlink w:anchor="_Toc441142356" w:history="1">
        <w:r w:rsidR="00230C06" w:rsidRPr="00B14BFE">
          <w:rPr>
            <w:rStyle w:val="Hyperlink"/>
            <w:noProof/>
          </w:rPr>
          <w:t xml:space="preserve">6.3.4.27.4 </w:t>
        </w:r>
        <w:r w:rsidR="00230C06">
          <w:rPr>
            <w:rFonts w:asciiTheme="minorHAnsi" w:eastAsiaTheme="minorEastAsia" w:hAnsiTheme="minorHAnsi" w:cstheme="minorBidi"/>
            <w:noProof/>
            <w:sz w:val="22"/>
            <w:szCs w:val="22"/>
          </w:rPr>
          <w:tab/>
        </w:r>
        <w:r w:rsidR="00230C06" w:rsidRPr="00B14BFE">
          <w:rPr>
            <w:rStyle w:val="Hyperlink"/>
            <w:noProof/>
          </w:rPr>
          <w:t>&lt;id root=' ' extension=' '/&gt;</w:t>
        </w:r>
        <w:r w:rsidR="00230C06">
          <w:rPr>
            <w:noProof/>
            <w:webHidden/>
          </w:rPr>
          <w:tab/>
        </w:r>
        <w:r w:rsidR="00230C06">
          <w:rPr>
            <w:noProof/>
            <w:webHidden/>
          </w:rPr>
          <w:fldChar w:fldCharType="begin"/>
        </w:r>
        <w:r w:rsidR="00230C06">
          <w:rPr>
            <w:noProof/>
            <w:webHidden/>
          </w:rPr>
          <w:instrText xml:space="preserve"> PAGEREF _Toc441142356 \h </w:instrText>
        </w:r>
        <w:r w:rsidR="00230C06">
          <w:rPr>
            <w:noProof/>
            <w:webHidden/>
          </w:rPr>
        </w:r>
        <w:r w:rsidR="00230C06">
          <w:rPr>
            <w:noProof/>
            <w:webHidden/>
          </w:rPr>
          <w:fldChar w:fldCharType="separate"/>
        </w:r>
        <w:r w:rsidR="00230C06">
          <w:rPr>
            <w:noProof/>
            <w:webHidden/>
          </w:rPr>
          <w:t>214</w:t>
        </w:r>
        <w:r w:rsidR="00230C06">
          <w:rPr>
            <w:noProof/>
            <w:webHidden/>
          </w:rPr>
          <w:fldChar w:fldCharType="end"/>
        </w:r>
      </w:hyperlink>
    </w:p>
    <w:p w14:paraId="56DCE016" w14:textId="2E6DA3D2" w:rsidR="00230C06" w:rsidRDefault="00FF2B1E">
      <w:pPr>
        <w:pStyle w:val="TOC5"/>
        <w:tabs>
          <w:tab w:val="left" w:pos="2592"/>
        </w:tabs>
        <w:rPr>
          <w:rFonts w:asciiTheme="minorHAnsi" w:eastAsiaTheme="minorEastAsia" w:hAnsiTheme="minorHAnsi" w:cstheme="minorBidi"/>
          <w:noProof/>
          <w:sz w:val="22"/>
          <w:szCs w:val="22"/>
        </w:rPr>
      </w:pPr>
      <w:hyperlink w:anchor="_Toc441142357" w:history="1">
        <w:r w:rsidR="00230C06" w:rsidRPr="00B14BFE">
          <w:rPr>
            <w:rStyle w:val="Hyperlink"/>
            <w:noProof/>
          </w:rPr>
          <w:t xml:space="preserve">6.3.4.27.5 </w:t>
        </w:r>
        <w:r w:rsidR="00230C06">
          <w:rPr>
            <w:rFonts w:asciiTheme="minorHAnsi" w:eastAsiaTheme="minorEastAsia" w:hAnsiTheme="minorHAnsi" w:cstheme="minorBidi"/>
            <w:noProof/>
            <w:sz w:val="22"/>
            <w:szCs w:val="22"/>
          </w:rPr>
          <w:tab/>
        </w:r>
        <w:r w:rsidR="00230C06" w:rsidRPr="00B14BFE">
          <w:rPr>
            <w:rStyle w:val="Hyperlink"/>
            <w:noProof/>
          </w:rPr>
          <w:t>&lt;code code='118215003' displayName='Delivery Finding'     codeSystem='SNOMED CT'    codeSystemName='2.16.840.1.113883.6.96'/&gt;</w:t>
        </w:r>
        <w:r w:rsidR="00230C06">
          <w:rPr>
            <w:noProof/>
            <w:webHidden/>
          </w:rPr>
          <w:tab/>
        </w:r>
        <w:r w:rsidR="00230C06">
          <w:rPr>
            <w:noProof/>
            <w:webHidden/>
          </w:rPr>
          <w:fldChar w:fldCharType="begin"/>
        </w:r>
        <w:r w:rsidR="00230C06">
          <w:rPr>
            <w:noProof/>
            <w:webHidden/>
          </w:rPr>
          <w:instrText xml:space="preserve"> PAGEREF _Toc441142357 \h </w:instrText>
        </w:r>
        <w:r w:rsidR="00230C06">
          <w:rPr>
            <w:noProof/>
            <w:webHidden/>
          </w:rPr>
        </w:r>
        <w:r w:rsidR="00230C06">
          <w:rPr>
            <w:noProof/>
            <w:webHidden/>
          </w:rPr>
          <w:fldChar w:fldCharType="separate"/>
        </w:r>
        <w:r w:rsidR="00230C06">
          <w:rPr>
            <w:noProof/>
            <w:webHidden/>
          </w:rPr>
          <w:t>215</w:t>
        </w:r>
        <w:r w:rsidR="00230C06">
          <w:rPr>
            <w:noProof/>
            <w:webHidden/>
          </w:rPr>
          <w:fldChar w:fldCharType="end"/>
        </w:r>
      </w:hyperlink>
    </w:p>
    <w:p w14:paraId="728D9650" w14:textId="10678CCD" w:rsidR="00230C06" w:rsidRDefault="00FF2B1E">
      <w:pPr>
        <w:pStyle w:val="TOC5"/>
        <w:tabs>
          <w:tab w:val="left" w:pos="2592"/>
        </w:tabs>
        <w:rPr>
          <w:rFonts w:asciiTheme="minorHAnsi" w:eastAsiaTheme="minorEastAsia" w:hAnsiTheme="minorHAnsi" w:cstheme="minorBidi"/>
          <w:noProof/>
          <w:sz w:val="22"/>
          <w:szCs w:val="22"/>
        </w:rPr>
      </w:pPr>
      <w:hyperlink w:anchor="_Toc441142358" w:history="1">
        <w:r w:rsidR="00230C06" w:rsidRPr="00B14BFE">
          <w:rPr>
            <w:rStyle w:val="Hyperlink"/>
            <w:noProof/>
          </w:rPr>
          <w:t xml:space="preserve">6.3.4.27.6 </w:t>
        </w:r>
        <w:r w:rsidR="00230C06">
          <w:rPr>
            <w:rFonts w:asciiTheme="minorHAnsi" w:eastAsiaTheme="minorEastAsia" w:hAnsiTheme="minorHAnsi" w:cstheme="minorBidi"/>
            <w:noProof/>
            <w:sz w:val="22"/>
            <w:szCs w:val="22"/>
          </w:rPr>
          <w:tab/>
        </w:r>
        <w:r w:rsidR="00230C06" w:rsidRPr="00B14BFE">
          <w:rPr>
            <w:rStyle w:val="Hyperlink"/>
            <w:noProof/>
          </w:rPr>
          <w:t>&lt;statusCode code='completed'/&gt;</w:t>
        </w:r>
        <w:r w:rsidR="00230C06">
          <w:rPr>
            <w:noProof/>
            <w:webHidden/>
          </w:rPr>
          <w:tab/>
        </w:r>
        <w:r w:rsidR="00230C06">
          <w:rPr>
            <w:noProof/>
            <w:webHidden/>
          </w:rPr>
          <w:fldChar w:fldCharType="begin"/>
        </w:r>
        <w:r w:rsidR="00230C06">
          <w:rPr>
            <w:noProof/>
            <w:webHidden/>
          </w:rPr>
          <w:instrText xml:space="preserve"> PAGEREF _Toc441142358 \h </w:instrText>
        </w:r>
        <w:r w:rsidR="00230C06">
          <w:rPr>
            <w:noProof/>
            <w:webHidden/>
          </w:rPr>
        </w:r>
        <w:r w:rsidR="00230C06">
          <w:rPr>
            <w:noProof/>
            <w:webHidden/>
          </w:rPr>
          <w:fldChar w:fldCharType="separate"/>
        </w:r>
        <w:r w:rsidR="00230C06">
          <w:rPr>
            <w:noProof/>
            <w:webHidden/>
          </w:rPr>
          <w:t>215</w:t>
        </w:r>
        <w:r w:rsidR="00230C06">
          <w:rPr>
            <w:noProof/>
            <w:webHidden/>
          </w:rPr>
          <w:fldChar w:fldCharType="end"/>
        </w:r>
      </w:hyperlink>
    </w:p>
    <w:p w14:paraId="3CCC7199" w14:textId="35F4AAC2" w:rsidR="00230C06" w:rsidRDefault="00FF2B1E">
      <w:pPr>
        <w:pStyle w:val="TOC5"/>
        <w:tabs>
          <w:tab w:val="left" w:pos="2592"/>
        </w:tabs>
        <w:rPr>
          <w:rFonts w:asciiTheme="minorHAnsi" w:eastAsiaTheme="minorEastAsia" w:hAnsiTheme="minorHAnsi" w:cstheme="minorBidi"/>
          <w:noProof/>
          <w:sz w:val="22"/>
          <w:szCs w:val="22"/>
        </w:rPr>
      </w:pPr>
      <w:hyperlink w:anchor="_Toc441142359" w:history="1">
        <w:r w:rsidR="00230C06" w:rsidRPr="00B14BFE">
          <w:rPr>
            <w:rStyle w:val="Hyperlink"/>
            <w:noProof/>
          </w:rPr>
          <w:t xml:space="preserve">6.3.4.27.7 </w:t>
        </w:r>
        <w:r w:rsidR="00230C06">
          <w:rPr>
            <w:rFonts w:asciiTheme="minorHAnsi" w:eastAsiaTheme="minorEastAsia" w:hAnsiTheme="minorHAnsi" w:cstheme="minorBidi"/>
            <w:noProof/>
            <w:sz w:val="22"/>
            <w:szCs w:val="22"/>
          </w:rPr>
          <w:tab/>
        </w:r>
        <w:r w:rsidR="00230C06" w:rsidRPr="00B14BFE">
          <w:rPr>
            <w:rStyle w:val="Hyperlink"/>
            <w:noProof/>
          </w:rPr>
          <w:t>&lt;effectiveTime value=' '/&gt;</w:t>
        </w:r>
        <w:r w:rsidR="00230C06">
          <w:rPr>
            <w:noProof/>
            <w:webHidden/>
          </w:rPr>
          <w:tab/>
        </w:r>
        <w:r w:rsidR="00230C06">
          <w:rPr>
            <w:noProof/>
            <w:webHidden/>
          </w:rPr>
          <w:fldChar w:fldCharType="begin"/>
        </w:r>
        <w:r w:rsidR="00230C06">
          <w:rPr>
            <w:noProof/>
            <w:webHidden/>
          </w:rPr>
          <w:instrText xml:space="preserve"> PAGEREF _Toc441142359 \h </w:instrText>
        </w:r>
        <w:r w:rsidR="00230C06">
          <w:rPr>
            <w:noProof/>
            <w:webHidden/>
          </w:rPr>
        </w:r>
        <w:r w:rsidR="00230C06">
          <w:rPr>
            <w:noProof/>
            <w:webHidden/>
          </w:rPr>
          <w:fldChar w:fldCharType="separate"/>
        </w:r>
        <w:r w:rsidR="00230C06">
          <w:rPr>
            <w:noProof/>
            <w:webHidden/>
          </w:rPr>
          <w:t>215</w:t>
        </w:r>
        <w:r w:rsidR="00230C06">
          <w:rPr>
            <w:noProof/>
            <w:webHidden/>
          </w:rPr>
          <w:fldChar w:fldCharType="end"/>
        </w:r>
      </w:hyperlink>
    </w:p>
    <w:p w14:paraId="0A2EE236" w14:textId="047EC78E" w:rsidR="00230C06" w:rsidRDefault="00FF2B1E">
      <w:pPr>
        <w:pStyle w:val="TOC5"/>
        <w:tabs>
          <w:tab w:val="left" w:pos="2592"/>
        </w:tabs>
        <w:rPr>
          <w:rFonts w:asciiTheme="minorHAnsi" w:eastAsiaTheme="minorEastAsia" w:hAnsiTheme="minorHAnsi" w:cstheme="minorBidi"/>
          <w:noProof/>
          <w:sz w:val="22"/>
          <w:szCs w:val="22"/>
        </w:rPr>
      </w:pPr>
      <w:hyperlink w:anchor="_Toc441142360" w:history="1">
        <w:r w:rsidR="00230C06" w:rsidRPr="00B14BFE">
          <w:rPr>
            <w:rStyle w:val="Hyperlink"/>
            <w:noProof/>
          </w:rPr>
          <w:t xml:space="preserve">6.3.4.27.8 </w:t>
        </w:r>
        <w:r w:rsidR="00230C06">
          <w:rPr>
            <w:rFonts w:asciiTheme="minorHAnsi" w:eastAsiaTheme="minorEastAsia" w:hAnsiTheme="minorHAnsi" w:cstheme="minorBidi"/>
            <w:noProof/>
            <w:sz w:val="22"/>
            <w:szCs w:val="22"/>
          </w:rPr>
          <w:tab/>
        </w:r>
        <w:r w:rsidR="00230C06" w:rsidRPr="00B14BFE">
          <w:rPr>
            <w:rStyle w:val="Hyperlink"/>
            <w:noProof/>
          </w:rPr>
          <w:t>&lt;author typeCode='AUT'&gt;&lt;assignedEntity1 typeCode='ASSIGNED'&gt;...&lt;/assignedEntity1&gt;&lt;/author&gt;</w:t>
        </w:r>
        <w:r w:rsidR="00230C06">
          <w:rPr>
            <w:noProof/>
            <w:webHidden/>
          </w:rPr>
          <w:tab/>
        </w:r>
        <w:r w:rsidR="00230C06">
          <w:rPr>
            <w:noProof/>
            <w:webHidden/>
          </w:rPr>
          <w:fldChar w:fldCharType="begin"/>
        </w:r>
        <w:r w:rsidR="00230C06">
          <w:rPr>
            <w:noProof/>
            <w:webHidden/>
          </w:rPr>
          <w:instrText xml:space="preserve"> PAGEREF _Toc441142360 \h </w:instrText>
        </w:r>
        <w:r w:rsidR="00230C06">
          <w:rPr>
            <w:noProof/>
            <w:webHidden/>
          </w:rPr>
        </w:r>
        <w:r w:rsidR="00230C06">
          <w:rPr>
            <w:noProof/>
            <w:webHidden/>
          </w:rPr>
          <w:fldChar w:fldCharType="separate"/>
        </w:r>
        <w:r w:rsidR="00230C06">
          <w:rPr>
            <w:noProof/>
            <w:webHidden/>
          </w:rPr>
          <w:t>215</w:t>
        </w:r>
        <w:r w:rsidR="00230C06">
          <w:rPr>
            <w:noProof/>
            <w:webHidden/>
          </w:rPr>
          <w:fldChar w:fldCharType="end"/>
        </w:r>
      </w:hyperlink>
    </w:p>
    <w:p w14:paraId="43A8ED1C" w14:textId="18F0FE94" w:rsidR="00230C06" w:rsidRDefault="00FF2B1E">
      <w:pPr>
        <w:pStyle w:val="TOC5"/>
        <w:tabs>
          <w:tab w:val="left" w:pos="2592"/>
        </w:tabs>
        <w:rPr>
          <w:rFonts w:asciiTheme="minorHAnsi" w:eastAsiaTheme="minorEastAsia" w:hAnsiTheme="minorHAnsi" w:cstheme="minorBidi"/>
          <w:noProof/>
          <w:sz w:val="22"/>
          <w:szCs w:val="22"/>
        </w:rPr>
      </w:pPr>
      <w:hyperlink w:anchor="_Toc441142361" w:history="1">
        <w:r w:rsidR="00230C06" w:rsidRPr="00B14BFE">
          <w:rPr>
            <w:rStyle w:val="Hyperlink"/>
            <w:noProof/>
          </w:rPr>
          <w:t xml:space="preserve">6.3.4.27.9 </w:t>
        </w:r>
        <w:r w:rsidR="00230C06">
          <w:rPr>
            <w:rFonts w:asciiTheme="minorHAnsi" w:eastAsiaTheme="minorEastAsia" w:hAnsiTheme="minorHAnsi" w:cstheme="minorBidi"/>
            <w:noProof/>
            <w:sz w:val="22"/>
            <w:szCs w:val="22"/>
          </w:rPr>
          <w:tab/>
        </w:r>
        <w:r w:rsidR="00230C06" w:rsidRPr="00B14BFE">
          <w:rPr>
            <w:rStyle w:val="Hyperlink"/>
            <w:noProof/>
          </w:rPr>
          <w:t>&lt;subject typeCode='SBJ'&gt;     &lt;templateId root= '1.3.6.1.4.1.19376.1.5.3.1.4.15.2'&gt; …</w:t>
        </w:r>
        <w:r w:rsidR="00230C06">
          <w:rPr>
            <w:noProof/>
            <w:webHidden/>
          </w:rPr>
          <w:tab/>
        </w:r>
        <w:r w:rsidR="00230C06">
          <w:rPr>
            <w:noProof/>
            <w:webHidden/>
          </w:rPr>
          <w:fldChar w:fldCharType="begin"/>
        </w:r>
        <w:r w:rsidR="00230C06">
          <w:rPr>
            <w:noProof/>
            <w:webHidden/>
          </w:rPr>
          <w:instrText xml:space="preserve"> PAGEREF _Toc441142361 \h </w:instrText>
        </w:r>
        <w:r w:rsidR="00230C06">
          <w:rPr>
            <w:noProof/>
            <w:webHidden/>
          </w:rPr>
        </w:r>
        <w:r w:rsidR="00230C06">
          <w:rPr>
            <w:noProof/>
            <w:webHidden/>
          </w:rPr>
          <w:fldChar w:fldCharType="separate"/>
        </w:r>
        <w:r w:rsidR="00230C06">
          <w:rPr>
            <w:noProof/>
            <w:webHidden/>
          </w:rPr>
          <w:t>215</w:t>
        </w:r>
        <w:r w:rsidR="00230C06">
          <w:rPr>
            <w:noProof/>
            <w:webHidden/>
          </w:rPr>
          <w:fldChar w:fldCharType="end"/>
        </w:r>
      </w:hyperlink>
    </w:p>
    <w:p w14:paraId="429D2D8E" w14:textId="25E85294" w:rsidR="00230C06" w:rsidRDefault="00FF2B1E">
      <w:pPr>
        <w:pStyle w:val="TOC5"/>
        <w:rPr>
          <w:rFonts w:asciiTheme="minorHAnsi" w:eastAsiaTheme="minorEastAsia" w:hAnsiTheme="minorHAnsi" w:cstheme="minorBidi"/>
          <w:noProof/>
          <w:sz w:val="22"/>
          <w:szCs w:val="22"/>
        </w:rPr>
      </w:pPr>
      <w:hyperlink w:anchor="_Toc441142362" w:history="1">
        <w:r w:rsidR="00230C06" w:rsidRPr="00B14BFE">
          <w:rPr>
            <w:rStyle w:val="Hyperlink"/>
            <w:noProof/>
          </w:rPr>
          <w:t>6.3.4.27.10 &lt;ihe:multipleBirthOrderNumber value=''/&gt;</w:t>
        </w:r>
        <w:r w:rsidR="00230C06">
          <w:rPr>
            <w:noProof/>
            <w:webHidden/>
          </w:rPr>
          <w:tab/>
        </w:r>
        <w:r w:rsidR="00230C06">
          <w:rPr>
            <w:noProof/>
            <w:webHidden/>
          </w:rPr>
          <w:fldChar w:fldCharType="begin"/>
        </w:r>
        <w:r w:rsidR="00230C06">
          <w:rPr>
            <w:noProof/>
            <w:webHidden/>
          </w:rPr>
          <w:instrText xml:space="preserve"> PAGEREF _Toc441142362 \h </w:instrText>
        </w:r>
        <w:r w:rsidR="00230C06">
          <w:rPr>
            <w:noProof/>
            <w:webHidden/>
          </w:rPr>
        </w:r>
        <w:r w:rsidR="00230C06">
          <w:rPr>
            <w:noProof/>
            <w:webHidden/>
          </w:rPr>
          <w:fldChar w:fldCharType="separate"/>
        </w:r>
        <w:r w:rsidR="00230C06">
          <w:rPr>
            <w:noProof/>
            <w:webHidden/>
          </w:rPr>
          <w:t>215</w:t>
        </w:r>
        <w:r w:rsidR="00230C06">
          <w:rPr>
            <w:noProof/>
            <w:webHidden/>
          </w:rPr>
          <w:fldChar w:fldCharType="end"/>
        </w:r>
      </w:hyperlink>
    </w:p>
    <w:p w14:paraId="22E96705" w14:textId="1CA99DB6" w:rsidR="00230C06" w:rsidRDefault="00FF2B1E">
      <w:pPr>
        <w:pStyle w:val="TOC5"/>
        <w:tabs>
          <w:tab w:val="left" w:pos="2592"/>
        </w:tabs>
        <w:rPr>
          <w:rFonts w:asciiTheme="minorHAnsi" w:eastAsiaTheme="minorEastAsia" w:hAnsiTheme="minorHAnsi" w:cstheme="minorBidi"/>
          <w:noProof/>
          <w:sz w:val="22"/>
          <w:szCs w:val="22"/>
        </w:rPr>
      </w:pPr>
      <w:hyperlink w:anchor="_Toc441142363" w:history="1">
        <w:r w:rsidR="00230C06" w:rsidRPr="00B14BFE">
          <w:rPr>
            <w:rStyle w:val="Hyperlink"/>
            <w:noProof/>
          </w:rPr>
          <w:t xml:space="preserve">6.3.4.27.11 </w:t>
        </w:r>
        <w:r w:rsidR="00230C06">
          <w:rPr>
            <w:rFonts w:asciiTheme="minorHAnsi" w:eastAsiaTheme="minorEastAsia" w:hAnsiTheme="minorHAnsi" w:cstheme="minorBidi"/>
            <w:noProof/>
            <w:sz w:val="22"/>
            <w:szCs w:val="22"/>
          </w:rPr>
          <w:tab/>
        </w:r>
        <w:r w:rsidR="00230C06" w:rsidRPr="00B14BFE">
          <w:rPr>
            <w:rStyle w:val="Hyperlink"/>
            <w:noProof/>
          </w:rPr>
          <w:t>&lt;component typeCode='COMP'&gt;</w:t>
        </w:r>
        <w:r w:rsidR="00230C06">
          <w:rPr>
            <w:noProof/>
            <w:webHidden/>
          </w:rPr>
          <w:tab/>
        </w:r>
        <w:r w:rsidR="00230C06">
          <w:rPr>
            <w:noProof/>
            <w:webHidden/>
          </w:rPr>
          <w:fldChar w:fldCharType="begin"/>
        </w:r>
        <w:r w:rsidR="00230C06">
          <w:rPr>
            <w:noProof/>
            <w:webHidden/>
          </w:rPr>
          <w:instrText xml:space="preserve"> PAGEREF _Toc441142363 \h </w:instrText>
        </w:r>
        <w:r w:rsidR="00230C06">
          <w:rPr>
            <w:noProof/>
            <w:webHidden/>
          </w:rPr>
        </w:r>
        <w:r w:rsidR="00230C06">
          <w:rPr>
            <w:noProof/>
            <w:webHidden/>
          </w:rPr>
          <w:fldChar w:fldCharType="separate"/>
        </w:r>
        <w:r w:rsidR="00230C06">
          <w:rPr>
            <w:noProof/>
            <w:webHidden/>
          </w:rPr>
          <w:t>215</w:t>
        </w:r>
        <w:r w:rsidR="00230C06">
          <w:rPr>
            <w:noProof/>
            <w:webHidden/>
          </w:rPr>
          <w:fldChar w:fldCharType="end"/>
        </w:r>
      </w:hyperlink>
    </w:p>
    <w:p w14:paraId="6F21FAC3" w14:textId="478E720B" w:rsidR="00230C06" w:rsidRDefault="00FF2B1E">
      <w:pPr>
        <w:pStyle w:val="TOC4"/>
        <w:rPr>
          <w:rFonts w:asciiTheme="minorHAnsi" w:eastAsiaTheme="minorEastAsia" w:hAnsiTheme="minorHAnsi" w:cstheme="minorBidi"/>
          <w:noProof/>
          <w:sz w:val="22"/>
          <w:szCs w:val="22"/>
        </w:rPr>
      </w:pPr>
      <w:hyperlink w:anchor="_Toc441142364" w:history="1">
        <w:r w:rsidR="00230C06" w:rsidRPr="00B14BFE">
          <w:rPr>
            <w:rStyle w:val="Hyperlink"/>
            <w:noProof/>
          </w:rPr>
          <w:t>6.3.4.28  Reserved for (Antepartum Visit Summary Battery)</w:t>
        </w:r>
        <w:r w:rsidR="00230C06">
          <w:rPr>
            <w:noProof/>
            <w:webHidden/>
          </w:rPr>
          <w:tab/>
        </w:r>
        <w:r w:rsidR="00230C06">
          <w:rPr>
            <w:noProof/>
            <w:webHidden/>
          </w:rPr>
          <w:fldChar w:fldCharType="begin"/>
        </w:r>
        <w:r w:rsidR="00230C06">
          <w:rPr>
            <w:noProof/>
            <w:webHidden/>
          </w:rPr>
          <w:instrText xml:space="preserve"> PAGEREF _Toc441142364 \h </w:instrText>
        </w:r>
        <w:r w:rsidR="00230C06">
          <w:rPr>
            <w:noProof/>
            <w:webHidden/>
          </w:rPr>
        </w:r>
        <w:r w:rsidR="00230C06">
          <w:rPr>
            <w:noProof/>
            <w:webHidden/>
          </w:rPr>
          <w:fldChar w:fldCharType="separate"/>
        </w:r>
        <w:r w:rsidR="00230C06">
          <w:rPr>
            <w:noProof/>
            <w:webHidden/>
          </w:rPr>
          <w:t>216</w:t>
        </w:r>
        <w:r w:rsidR="00230C06">
          <w:rPr>
            <w:noProof/>
            <w:webHidden/>
          </w:rPr>
          <w:fldChar w:fldCharType="end"/>
        </w:r>
      </w:hyperlink>
    </w:p>
    <w:p w14:paraId="059E03C7" w14:textId="7B979C11" w:rsidR="00230C06" w:rsidRDefault="00FF2B1E">
      <w:pPr>
        <w:pStyle w:val="TOC4"/>
        <w:rPr>
          <w:rFonts w:asciiTheme="minorHAnsi" w:eastAsiaTheme="minorEastAsia" w:hAnsiTheme="minorHAnsi" w:cstheme="minorBidi"/>
          <w:noProof/>
          <w:sz w:val="22"/>
          <w:szCs w:val="22"/>
        </w:rPr>
      </w:pPr>
      <w:hyperlink w:anchor="_Toc441142365" w:history="1">
        <w:r w:rsidR="00230C06" w:rsidRPr="00B14BFE">
          <w:rPr>
            <w:rStyle w:val="Hyperlink"/>
            <w:noProof/>
          </w:rPr>
          <w:t>6.3.4.29  Advance Directive Observation 1.3.6.1.4.1.19376.1.5.3.1.4.13.7</w:t>
        </w:r>
        <w:r w:rsidR="00230C06">
          <w:rPr>
            <w:noProof/>
            <w:webHidden/>
          </w:rPr>
          <w:tab/>
        </w:r>
        <w:r w:rsidR="00230C06">
          <w:rPr>
            <w:noProof/>
            <w:webHidden/>
          </w:rPr>
          <w:fldChar w:fldCharType="begin"/>
        </w:r>
        <w:r w:rsidR="00230C06">
          <w:rPr>
            <w:noProof/>
            <w:webHidden/>
          </w:rPr>
          <w:instrText xml:space="preserve"> PAGEREF _Toc441142365 \h </w:instrText>
        </w:r>
        <w:r w:rsidR="00230C06">
          <w:rPr>
            <w:noProof/>
            <w:webHidden/>
          </w:rPr>
        </w:r>
        <w:r w:rsidR="00230C06">
          <w:rPr>
            <w:noProof/>
            <w:webHidden/>
          </w:rPr>
          <w:fldChar w:fldCharType="separate"/>
        </w:r>
        <w:r w:rsidR="00230C06">
          <w:rPr>
            <w:noProof/>
            <w:webHidden/>
          </w:rPr>
          <w:t>216</w:t>
        </w:r>
        <w:r w:rsidR="00230C06">
          <w:rPr>
            <w:noProof/>
            <w:webHidden/>
          </w:rPr>
          <w:fldChar w:fldCharType="end"/>
        </w:r>
      </w:hyperlink>
    </w:p>
    <w:p w14:paraId="1A03A35D" w14:textId="1C905E09" w:rsidR="00230C06" w:rsidRDefault="00FF2B1E">
      <w:pPr>
        <w:pStyle w:val="TOC5"/>
        <w:rPr>
          <w:rFonts w:asciiTheme="minorHAnsi" w:eastAsiaTheme="minorEastAsia" w:hAnsiTheme="minorHAnsi" w:cstheme="minorBidi"/>
          <w:noProof/>
          <w:sz w:val="22"/>
          <w:szCs w:val="22"/>
        </w:rPr>
      </w:pPr>
      <w:hyperlink w:anchor="_Toc441142366" w:history="1">
        <w:r w:rsidR="00230C06" w:rsidRPr="00B14BFE">
          <w:rPr>
            <w:rStyle w:val="Hyperlink"/>
            <w:noProof/>
          </w:rPr>
          <w:t>6.3.4.29.1 Standards</w:t>
        </w:r>
        <w:r w:rsidR="00230C06">
          <w:rPr>
            <w:noProof/>
            <w:webHidden/>
          </w:rPr>
          <w:tab/>
        </w:r>
        <w:r w:rsidR="00230C06">
          <w:rPr>
            <w:noProof/>
            <w:webHidden/>
          </w:rPr>
          <w:fldChar w:fldCharType="begin"/>
        </w:r>
        <w:r w:rsidR="00230C06">
          <w:rPr>
            <w:noProof/>
            <w:webHidden/>
          </w:rPr>
          <w:instrText xml:space="preserve"> PAGEREF _Toc441142366 \h </w:instrText>
        </w:r>
        <w:r w:rsidR="00230C06">
          <w:rPr>
            <w:noProof/>
            <w:webHidden/>
          </w:rPr>
        </w:r>
        <w:r w:rsidR="00230C06">
          <w:rPr>
            <w:noProof/>
            <w:webHidden/>
          </w:rPr>
          <w:fldChar w:fldCharType="separate"/>
        </w:r>
        <w:r w:rsidR="00230C06">
          <w:rPr>
            <w:noProof/>
            <w:webHidden/>
          </w:rPr>
          <w:t>216</w:t>
        </w:r>
        <w:r w:rsidR="00230C06">
          <w:rPr>
            <w:noProof/>
            <w:webHidden/>
          </w:rPr>
          <w:fldChar w:fldCharType="end"/>
        </w:r>
      </w:hyperlink>
    </w:p>
    <w:p w14:paraId="189EF7DC" w14:textId="2E355F3D" w:rsidR="00230C06" w:rsidRDefault="00FF2B1E">
      <w:pPr>
        <w:pStyle w:val="TOC5"/>
        <w:rPr>
          <w:rFonts w:asciiTheme="minorHAnsi" w:eastAsiaTheme="minorEastAsia" w:hAnsiTheme="minorHAnsi" w:cstheme="minorBidi"/>
          <w:noProof/>
          <w:sz w:val="22"/>
          <w:szCs w:val="22"/>
        </w:rPr>
      </w:pPr>
      <w:hyperlink w:anchor="_Toc441142367" w:history="1">
        <w:r w:rsidR="00230C06" w:rsidRPr="00B14BFE">
          <w:rPr>
            <w:rStyle w:val="Hyperlink"/>
            <w:noProof/>
          </w:rPr>
          <w:t>6.3.4.29.2 Specification</w:t>
        </w:r>
        <w:r w:rsidR="00230C06">
          <w:rPr>
            <w:noProof/>
            <w:webHidden/>
          </w:rPr>
          <w:tab/>
        </w:r>
        <w:r w:rsidR="00230C06">
          <w:rPr>
            <w:noProof/>
            <w:webHidden/>
          </w:rPr>
          <w:fldChar w:fldCharType="begin"/>
        </w:r>
        <w:r w:rsidR="00230C06">
          <w:rPr>
            <w:noProof/>
            <w:webHidden/>
          </w:rPr>
          <w:instrText xml:space="preserve"> PAGEREF _Toc441142367 \h </w:instrText>
        </w:r>
        <w:r w:rsidR="00230C06">
          <w:rPr>
            <w:noProof/>
            <w:webHidden/>
          </w:rPr>
        </w:r>
        <w:r w:rsidR="00230C06">
          <w:rPr>
            <w:noProof/>
            <w:webHidden/>
          </w:rPr>
          <w:fldChar w:fldCharType="separate"/>
        </w:r>
        <w:r w:rsidR="00230C06">
          <w:rPr>
            <w:noProof/>
            <w:webHidden/>
          </w:rPr>
          <w:t>216</w:t>
        </w:r>
        <w:r w:rsidR="00230C06">
          <w:rPr>
            <w:noProof/>
            <w:webHidden/>
          </w:rPr>
          <w:fldChar w:fldCharType="end"/>
        </w:r>
      </w:hyperlink>
    </w:p>
    <w:p w14:paraId="25977AEE" w14:textId="431C8D74" w:rsidR="00230C06" w:rsidRDefault="00FF2B1E">
      <w:pPr>
        <w:pStyle w:val="TOC5"/>
        <w:rPr>
          <w:rFonts w:asciiTheme="minorHAnsi" w:eastAsiaTheme="minorEastAsia" w:hAnsiTheme="minorHAnsi" w:cstheme="minorBidi"/>
          <w:noProof/>
          <w:sz w:val="22"/>
          <w:szCs w:val="22"/>
        </w:rPr>
      </w:pPr>
      <w:hyperlink w:anchor="_Toc441142368" w:history="1">
        <w:r w:rsidR="00230C06" w:rsidRPr="00B14BFE">
          <w:rPr>
            <w:rStyle w:val="Hyperlink"/>
            <w:noProof/>
          </w:rPr>
          <w:t>6.3.4.29.3 &lt;templateId root='1.3.6.1.4.1.19376.1.5.3.1.4.13'/&gt; &lt;templateId root='2.16.840.1.113883.10.20.1.17'/&gt; &lt;templateId root='1.3.6.1.4.1.19376.1.5.3.1.4.13.7'/&gt;</w:t>
        </w:r>
        <w:r w:rsidR="00230C06">
          <w:rPr>
            <w:noProof/>
            <w:webHidden/>
          </w:rPr>
          <w:tab/>
        </w:r>
        <w:r w:rsidR="00230C06">
          <w:rPr>
            <w:noProof/>
            <w:webHidden/>
          </w:rPr>
          <w:fldChar w:fldCharType="begin"/>
        </w:r>
        <w:r w:rsidR="00230C06">
          <w:rPr>
            <w:noProof/>
            <w:webHidden/>
          </w:rPr>
          <w:instrText xml:space="preserve"> PAGEREF _Toc441142368 \h </w:instrText>
        </w:r>
        <w:r w:rsidR="00230C06">
          <w:rPr>
            <w:noProof/>
            <w:webHidden/>
          </w:rPr>
        </w:r>
        <w:r w:rsidR="00230C06">
          <w:rPr>
            <w:noProof/>
            <w:webHidden/>
          </w:rPr>
          <w:fldChar w:fldCharType="separate"/>
        </w:r>
        <w:r w:rsidR="00230C06">
          <w:rPr>
            <w:noProof/>
            <w:webHidden/>
          </w:rPr>
          <w:t>216</w:t>
        </w:r>
        <w:r w:rsidR="00230C06">
          <w:rPr>
            <w:noProof/>
            <w:webHidden/>
          </w:rPr>
          <w:fldChar w:fldCharType="end"/>
        </w:r>
      </w:hyperlink>
    </w:p>
    <w:p w14:paraId="3F53C54B" w14:textId="67E43057" w:rsidR="00230C06" w:rsidRDefault="00FF2B1E">
      <w:pPr>
        <w:pStyle w:val="TOC5"/>
        <w:rPr>
          <w:rFonts w:asciiTheme="minorHAnsi" w:eastAsiaTheme="minorEastAsia" w:hAnsiTheme="minorHAnsi" w:cstheme="minorBidi"/>
          <w:noProof/>
          <w:sz w:val="22"/>
          <w:szCs w:val="22"/>
        </w:rPr>
      </w:pPr>
      <w:hyperlink w:anchor="_Toc441142369" w:history="1">
        <w:r w:rsidR="00230C06" w:rsidRPr="00B14BFE">
          <w:rPr>
            <w:rStyle w:val="Hyperlink"/>
            <w:noProof/>
          </w:rPr>
          <w:t>6.3.4.29.4 &lt;code code=' ' codeSystem='2.16.840.1.113883.6.96' codeSystemName='SNOMED CT'/&gt;</w:t>
        </w:r>
        <w:r w:rsidR="00230C06">
          <w:rPr>
            <w:noProof/>
            <w:webHidden/>
          </w:rPr>
          <w:tab/>
        </w:r>
        <w:r w:rsidR="00230C06">
          <w:rPr>
            <w:noProof/>
            <w:webHidden/>
          </w:rPr>
          <w:fldChar w:fldCharType="begin"/>
        </w:r>
        <w:r w:rsidR="00230C06">
          <w:rPr>
            <w:noProof/>
            <w:webHidden/>
          </w:rPr>
          <w:instrText xml:space="preserve"> PAGEREF _Toc441142369 \h </w:instrText>
        </w:r>
        <w:r w:rsidR="00230C06">
          <w:rPr>
            <w:noProof/>
            <w:webHidden/>
          </w:rPr>
        </w:r>
        <w:r w:rsidR="00230C06">
          <w:rPr>
            <w:noProof/>
            <w:webHidden/>
          </w:rPr>
          <w:fldChar w:fldCharType="separate"/>
        </w:r>
        <w:r w:rsidR="00230C06">
          <w:rPr>
            <w:noProof/>
            <w:webHidden/>
          </w:rPr>
          <w:t>216</w:t>
        </w:r>
        <w:r w:rsidR="00230C06">
          <w:rPr>
            <w:noProof/>
            <w:webHidden/>
          </w:rPr>
          <w:fldChar w:fldCharType="end"/>
        </w:r>
      </w:hyperlink>
    </w:p>
    <w:p w14:paraId="0BC49701" w14:textId="27942E46" w:rsidR="00230C06" w:rsidRDefault="00FF2B1E">
      <w:pPr>
        <w:pStyle w:val="TOC5"/>
        <w:rPr>
          <w:rFonts w:asciiTheme="minorHAnsi" w:eastAsiaTheme="minorEastAsia" w:hAnsiTheme="minorHAnsi" w:cstheme="minorBidi"/>
          <w:noProof/>
          <w:sz w:val="22"/>
          <w:szCs w:val="22"/>
        </w:rPr>
      </w:pPr>
      <w:hyperlink w:anchor="_Toc441142370" w:history="1">
        <w:r w:rsidR="00230C06" w:rsidRPr="00B14BFE">
          <w:rPr>
            <w:rStyle w:val="Hyperlink"/>
            <w:noProof/>
          </w:rPr>
          <w:t>6.3.4.29.5 &lt;value xsi:type='BL' value='true|false'/&gt;</w:t>
        </w:r>
        <w:r w:rsidR="00230C06">
          <w:rPr>
            <w:noProof/>
            <w:webHidden/>
          </w:rPr>
          <w:tab/>
        </w:r>
        <w:r w:rsidR="00230C06">
          <w:rPr>
            <w:noProof/>
            <w:webHidden/>
          </w:rPr>
          <w:fldChar w:fldCharType="begin"/>
        </w:r>
        <w:r w:rsidR="00230C06">
          <w:rPr>
            <w:noProof/>
            <w:webHidden/>
          </w:rPr>
          <w:instrText xml:space="preserve"> PAGEREF _Toc441142370 \h </w:instrText>
        </w:r>
        <w:r w:rsidR="00230C06">
          <w:rPr>
            <w:noProof/>
            <w:webHidden/>
          </w:rPr>
        </w:r>
        <w:r w:rsidR="00230C06">
          <w:rPr>
            <w:noProof/>
            <w:webHidden/>
          </w:rPr>
          <w:fldChar w:fldCharType="separate"/>
        </w:r>
        <w:r w:rsidR="00230C06">
          <w:rPr>
            <w:noProof/>
            <w:webHidden/>
          </w:rPr>
          <w:t>217</w:t>
        </w:r>
        <w:r w:rsidR="00230C06">
          <w:rPr>
            <w:noProof/>
            <w:webHidden/>
          </w:rPr>
          <w:fldChar w:fldCharType="end"/>
        </w:r>
      </w:hyperlink>
    </w:p>
    <w:p w14:paraId="0FE1C327" w14:textId="3245FEB5" w:rsidR="00230C06" w:rsidRDefault="00FF2B1E">
      <w:pPr>
        <w:pStyle w:val="TOC5"/>
        <w:tabs>
          <w:tab w:val="left" w:pos="2592"/>
        </w:tabs>
        <w:rPr>
          <w:rFonts w:asciiTheme="minorHAnsi" w:eastAsiaTheme="minorEastAsia" w:hAnsiTheme="minorHAnsi" w:cstheme="minorBidi"/>
          <w:noProof/>
          <w:sz w:val="22"/>
          <w:szCs w:val="22"/>
        </w:rPr>
      </w:pPr>
      <w:hyperlink w:anchor="_Toc441142371" w:history="1">
        <w:r w:rsidR="00230C06" w:rsidRPr="00B14BFE">
          <w:rPr>
            <w:rStyle w:val="Hyperlink"/>
            <w:noProof/>
          </w:rPr>
          <w:t>6.3.4.29.6</w:t>
        </w:r>
        <w:r w:rsidR="00230C06">
          <w:rPr>
            <w:rFonts w:asciiTheme="minorHAnsi" w:eastAsiaTheme="minorEastAsia" w:hAnsiTheme="minorHAnsi" w:cstheme="minorBidi"/>
            <w:noProof/>
            <w:sz w:val="22"/>
            <w:szCs w:val="22"/>
          </w:rPr>
          <w:tab/>
        </w:r>
        <w:r w:rsidR="00230C06" w:rsidRPr="00B14BFE">
          <w:rPr>
            <w:rStyle w:val="Hyperlink"/>
            <w:noProof/>
          </w:rPr>
          <w:t xml:space="preserve"> &lt;reference typeCode='REFR'&gt; &lt;templateId root='2.16.840.1.113883.10.20.1.36'/&gt; &lt;externalDocument classCode='DOC' moodCode='EVN'&gt; &lt;id root=' ' extension=' '/&gt; &lt;text&gt;&lt;reference value=' '/&gt;&lt;/text&gt;</w:t>
        </w:r>
        <w:r w:rsidR="00230C06">
          <w:rPr>
            <w:noProof/>
            <w:webHidden/>
          </w:rPr>
          <w:tab/>
        </w:r>
        <w:r w:rsidR="00230C06">
          <w:rPr>
            <w:noProof/>
            <w:webHidden/>
          </w:rPr>
          <w:fldChar w:fldCharType="begin"/>
        </w:r>
        <w:r w:rsidR="00230C06">
          <w:rPr>
            <w:noProof/>
            <w:webHidden/>
          </w:rPr>
          <w:instrText xml:space="preserve"> PAGEREF _Toc441142371 \h </w:instrText>
        </w:r>
        <w:r w:rsidR="00230C06">
          <w:rPr>
            <w:noProof/>
            <w:webHidden/>
          </w:rPr>
        </w:r>
        <w:r w:rsidR="00230C06">
          <w:rPr>
            <w:noProof/>
            <w:webHidden/>
          </w:rPr>
          <w:fldChar w:fldCharType="separate"/>
        </w:r>
        <w:r w:rsidR="00230C06">
          <w:rPr>
            <w:noProof/>
            <w:webHidden/>
          </w:rPr>
          <w:t>217</w:t>
        </w:r>
        <w:r w:rsidR="00230C06">
          <w:rPr>
            <w:noProof/>
            <w:webHidden/>
          </w:rPr>
          <w:fldChar w:fldCharType="end"/>
        </w:r>
      </w:hyperlink>
    </w:p>
    <w:p w14:paraId="63087513" w14:textId="0F69F846" w:rsidR="00230C06" w:rsidRDefault="00FF2B1E">
      <w:pPr>
        <w:pStyle w:val="TOC4"/>
        <w:rPr>
          <w:rFonts w:asciiTheme="minorHAnsi" w:eastAsiaTheme="minorEastAsia" w:hAnsiTheme="minorHAnsi" w:cstheme="minorBidi"/>
          <w:noProof/>
          <w:sz w:val="22"/>
          <w:szCs w:val="22"/>
        </w:rPr>
      </w:pPr>
      <w:hyperlink w:anchor="_Toc441142372" w:history="1">
        <w:r w:rsidR="00230C06" w:rsidRPr="00B14BFE">
          <w:rPr>
            <w:rStyle w:val="Hyperlink"/>
            <w:noProof/>
          </w:rPr>
          <w:t>6.3.4.30  Reserved for Blood Type Observation</w:t>
        </w:r>
        <w:r w:rsidR="00230C06">
          <w:rPr>
            <w:noProof/>
            <w:webHidden/>
          </w:rPr>
          <w:tab/>
        </w:r>
        <w:r w:rsidR="00230C06">
          <w:rPr>
            <w:noProof/>
            <w:webHidden/>
          </w:rPr>
          <w:fldChar w:fldCharType="begin"/>
        </w:r>
        <w:r w:rsidR="00230C06">
          <w:rPr>
            <w:noProof/>
            <w:webHidden/>
          </w:rPr>
          <w:instrText xml:space="preserve"> PAGEREF _Toc441142372 \h </w:instrText>
        </w:r>
        <w:r w:rsidR="00230C06">
          <w:rPr>
            <w:noProof/>
            <w:webHidden/>
          </w:rPr>
        </w:r>
        <w:r w:rsidR="00230C06">
          <w:rPr>
            <w:noProof/>
            <w:webHidden/>
          </w:rPr>
          <w:fldChar w:fldCharType="separate"/>
        </w:r>
        <w:r w:rsidR="00230C06">
          <w:rPr>
            <w:noProof/>
            <w:webHidden/>
          </w:rPr>
          <w:t>218</w:t>
        </w:r>
        <w:r w:rsidR="00230C06">
          <w:rPr>
            <w:noProof/>
            <w:webHidden/>
          </w:rPr>
          <w:fldChar w:fldCharType="end"/>
        </w:r>
      </w:hyperlink>
    </w:p>
    <w:p w14:paraId="568045CC" w14:textId="41EAFF3F" w:rsidR="00230C06" w:rsidRDefault="00FF2B1E">
      <w:pPr>
        <w:pStyle w:val="TOC4"/>
        <w:rPr>
          <w:rFonts w:asciiTheme="minorHAnsi" w:eastAsiaTheme="minorEastAsia" w:hAnsiTheme="minorHAnsi" w:cstheme="minorBidi"/>
          <w:noProof/>
          <w:sz w:val="22"/>
          <w:szCs w:val="22"/>
        </w:rPr>
      </w:pPr>
      <w:hyperlink w:anchor="_Toc441142373" w:history="1">
        <w:r w:rsidR="00230C06" w:rsidRPr="00B14BFE">
          <w:rPr>
            <w:rStyle w:val="Hyperlink"/>
            <w:noProof/>
          </w:rPr>
          <w:t>6.3.4.31  Reserved for Encounters</w:t>
        </w:r>
        <w:r w:rsidR="00230C06">
          <w:rPr>
            <w:noProof/>
            <w:webHidden/>
          </w:rPr>
          <w:tab/>
        </w:r>
        <w:r w:rsidR="00230C06">
          <w:rPr>
            <w:noProof/>
            <w:webHidden/>
          </w:rPr>
          <w:fldChar w:fldCharType="begin"/>
        </w:r>
        <w:r w:rsidR="00230C06">
          <w:rPr>
            <w:noProof/>
            <w:webHidden/>
          </w:rPr>
          <w:instrText xml:space="preserve"> PAGEREF _Toc441142373 \h </w:instrText>
        </w:r>
        <w:r w:rsidR="00230C06">
          <w:rPr>
            <w:noProof/>
            <w:webHidden/>
          </w:rPr>
        </w:r>
        <w:r w:rsidR="00230C06">
          <w:rPr>
            <w:noProof/>
            <w:webHidden/>
          </w:rPr>
          <w:fldChar w:fldCharType="separate"/>
        </w:r>
        <w:r w:rsidR="00230C06">
          <w:rPr>
            <w:noProof/>
            <w:webHidden/>
          </w:rPr>
          <w:t>218</w:t>
        </w:r>
        <w:r w:rsidR="00230C06">
          <w:rPr>
            <w:noProof/>
            <w:webHidden/>
          </w:rPr>
          <w:fldChar w:fldCharType="end"/>
        </w:r>
      </w:hyperlink>
    </w:p>
    <w:p w14:paraId="12029288" w14:textId="425EC61B" w:rsidR="00230C06" w:rsidRDefault="00FF2B1E">
      <w:pPr>
        <w:pStyle w:val="TOC4"/>
        <w:rPr>
          <w:rFonts w:asciiTheme="minorHAnsi" w:eastAsiaTheme="minorEastAsia" w:hAnsiTheme="minorHAnsi" w:cstheme="minorBidi"/>
          <w:noProof/>
          <w:sz w:val="22"/>
          <w:szCs w:val="22"/>
        </w:rPr>
      </w:pPr>
      <w:hyperlink w:anchor="_Toc441142374" w:history="1">
        <w:r w:rsidR="00230C06" w:rsidRPr="00B14BFE">
          <w:rPr>
            <w:rStyle w:val="Hyperlink"/>
            <w:noProof/>
          </w:rPr>
          <w:t>6.3.4.32  Reserved for Update Entry</w:t>
        </w:r>
        <w:r w:rsidR="00230C06">
          <w:rPr>
            <w:noProof/>
            <w:webHidden/>
          </w:rPr>
          <w:tab/>
        </w:r>
        <w:r w:rsidR="00230C06">
          <w:rPr>
            <w:noProof/>
            <w:webHidden/>
          </w:rPr>
          <w:fldChar w:fldCharType="begin"/>
        </w:r>
        <w:r w:rsidR="00230C06">
          <w:rPr>
            <w:noProof/>
            <w:webHidden/>
          </w:rPr>
          <w:instrText xml:space="preserve"> PAGEREF _Toc441142374 \h </w:instrText>
        </w:r>
        <w:r w:rsidR="00230C06">
          <w:rPr>
            <w:noProof/>
            <w:webHidden/>
          </w:rPr>
        </w:r>
        <w:r w:rsidR="00230C06">
          <w:rPr>
            <w:noProof/>
            <w:webHidden/>
          </w:rPr>
          <w:fldChar w:fldCharType="separate"/>
        </w:r>
        <w:r w:rsidR="00230C06">
          <w:rPr>
            <w:noProof/>
            <w:webHidden/>
          </w:rPr>
          <w:t>218</w:t>
        </w:r>
        <w:r w:rsidR="00230C06">
          <w:rPr>
            <w:noProof/>
            <w:webHidden/>
          </w:rPr>
          <w:fldChar w:fldCharType="end"/>
        </w:r>
      </w:hyperlink>
    </w:p>
    <w:p w14:paraId="07BC22B5" w14:textId="3E4EF677" w:rsidR="00230C06" w:rsidRDefault="00FF2B1E">
      <w:pPr>
        <w:pStyle w:val="TOC4"/>
        <w:rPr>
          <w:rFonts w:asciiTheme="minorHAnsi" w:eastAsiaTheme="minorEastAsia" w:hAnsiTheme="minorHAnsi" w:cstheme="minorBidi"/>
          <w:noProof/>
          <w:sz w:val="22"/>
          <w:szCs w:val="22"/>
        </w:rPr>
      </w:pPr>
      <w:hyperlink w:anchor="_Toc441142375" w:history="1">
        <w:r w:rsidR="00230C06" w:rsidRPr="00B14BFE">
          <w:rPr>
            <w:rStyle w:val="Hyperlink"/>
            <w:noProof/>
          </w:rPr>
          <w:t>6.3.4.33  Reserved for Procedure Entry</w:t>
        </w:r>
        <w:r w:rsidR="00230C06">
          <w:rPr>
            <w:noProof/>
            <w:webHidden/>
          </w:rPr>
          <w:tab/>
        </w:r>
        <w:r w:rsidR="00230C06">
          <w:rPr>
            <w:noProof/>
            <w:webHidden/>
          </w:rPr>
          <w:fldChar w:fldCharType="begin"/>
        </w:r>
        <w:r w:rsidR="00230C06">
          <w:rPr>
            <w:noProof/>
            <w:webHidden/>
          </w:rPr>
          <w:instrText xml:space="preserve"> PAGEREF _Toc441142375 \h </w:instrText>
        </w:r>
        <w:r w:rsidR="00230C06">
          <w:rPr>
            <w:noProof/>
            <w:webHidden/>
          </w:rPr>
        </w:r>
        <w:r w:rsidR="00230C06">
          <w:rPr>
            <w:noProof/>
            <w:webHidden/>
          </w:rPr>
          <w:fldChar w:fldCharType="separate"/>
        </w:r>
        <w:r w:rsidR="00230C06">
          <w:rPr>
            <w:noProof/>
            <w:webHidden/>
          </w:rPr>
          <w:t>218</w:t>
        </w:r>
        <w:r w:rsidR="00230C06">
          <w:rPr>
            <w:noProof/>
            <w:webHidden/>
          </w:rPr>
          <w:fldChar w:fldCharType="end"/>
        </w:r>
      </w:hyperlink>
    </w:p>
    <w:p w14:paraId="578C2F2D" w14:textId="41CF9F9D" w:rsidR="00230C06" w:rsidRDefault="00FF2B1E">
      <w:pPr>
        <w:pStyle w:val="TOC4"/>
        <w:rPr>
          <w:rFonts w:asciiTheme="minorHAnsi" w:eastAsiaTheme="minorEastAsia" w:hAnsiTheme="minorHAnsi" w:cstheme="minorBidi"/>
          <w:noProof/>
          <w:sz w:val="22"/>
          <w:szCs w:val="22"/>
        </w:rPr>
      </w:pPr>
      <w:hyperlink w:anchor="_Toc441142376" w:history="1">
        <w:r w:rsidR="00230C06" w:rsidRPr="00B14BFE">
          <w:rPr>
            <w:rStyle w:val="Hyperlink"/>
            <w:noProof/>
          </w:rPr>
          <w:t>6.3.4.34  Transport 1.3.6.1.4.1.19376.1.5.3.1.1.10.4.1</w:t>
        </w:r>
        <w:r w:rsidR="00230C06">
          <w:rPr>
            <w:noProof/>
            <w:webHidden/>
          </w:rPr>
          <w:tab/>
        </w:r>
        <w:r w:rsidR="00230C06">
          <w:rPr>
            <w:noProof/>
            <w:webHidden/>
          </w:rPr>
          <w:fldChar w:fldCharType="begin"/>
        </w:r>
        <w:r w:rsidR="00230C06">
          <w:rPr>
            <w:noProof/>
            <w:webHidden/>
          </w:rPr>
          <w:instrText xml:space="preserve"> PAGEREF _Toc441142376 \h </w:instrText>
        </w:r>
        <w:r w:rsidR="00230C06">
          <w:rPr>
            <w:noProof/>
            <w:webHidden/>
          </w:rPr>
        </w:r>
        <w:r w:rsidR="00230C06">
          <w:rPr>
            <w:noProof/>
            <w:webHidden/>
          </w:rPr>
          <w:fldChar w:fldCharType="separate"/>
        </w:r>
        <w:r w:rsidR="00230C06">
          <w:rPr>
            <w:noProof/>
            <w:webHidden/>
          </w:rPr>
          <w:t>218</w:t>
        </w:r>
        <w:r w:rsidR="00230C06">
          <w:rPr>
            <w:noProof/>
            <w:webHidden/>
          </w:rPr>
          <w:fldChar w:fldCharType="end"/>
        </w:r>
      </w:hyperlink>
    </w:p>
    <w:p w14:paraId="37FABEBE" w14:textId="70883703" w:rsidR="00230C06" w:rsidRDefault="00FF2B1E">
      <w:pPr>
        <w:pStyle w:val="TOC4"/>
        <w:rPr>
          <w:rFonts w:asciiTheme="minorHAnsi" w:eastAsiaTheme="minorEastAsia" w:hAnsiTheme="minorHAnsi" w:cstheme="minorBidi"/>
          <w:noProof/>
          <w:sz w:val="22"/>
          <w:szCs w:val="22"/>
        </w:rPr>
      </w:pPr>
      <w:hyperlink w:anchor="_Toc441142377" w:history="1">
        <w:r w:rsidR="00230C06" w:rsidRPr="00B14BFE">
          <w:rPr>
            <w:rStyle w:val="Hyperlink"/>
            <w:noProof/>
          </w:rPr>
          <w:t>6.3.4.35  Reserved for Encounter Disposition</w:t>
        </w:r>
        <w:r w:rsidR="00230C06">
          <w:rPr>
            <w:noProof/>
            <w:webHidden/>
          </w:rPr>
          <w:tab/>
        </w:r>
        <w:r w:rsidR="00230C06">
          <w:rPr>
            <w:noProof/>
            <w:webHidden/>
          </w:rPr>
          <w:fldChar w:fldCharType="begin"/>
        </w:r>
        <w:r w:rsidR="00230C06">
          <w:rPr>
            <w:noProof/>
            <w:webHidden/>
          </w:rPr>
          <w:instrText xml:space="preserve"> PAGEREF _Toc441142377 \h </w:instrText>
        </w:r>
        <w:r w:rsidR="00230C06">
          <w:rPr>
            <w:noProof/>
            <w:webHidden/>
          </w:rPr>
        </w:r>
        <w:r w:rsidR="00230C06">
          <w:rPr>
            <w:noProof/>
            <w:webHidden/>
          </w:rPr>
          <w:fldChar w:fldCharType="separate"/>
        </w:r>
        <w:r w:rsidR="00230C06">
          <w:rPr>
            <w:noProof/>
            <w:webHidden/>
          </w:rPr>
          <w:t>219</w:t>
        </w:r>
        <w:r w:rsidR="00230C06">
          <w:rPr>
            <w:noProof/>
            <w:webHidden/>
          </w:rPr>
          <w:fldChar w:fldCharType="end"/>
        </w:r>
      </w:hyperlink>
    </w:p>
    <w:p w14:paraId="2974605B" w14:textId="62E5C1A1" w:rsidR="00230C06" w:rsidRDefault="00FF2B1E">
      <w:pPr>
        <w:pStyle w:val="TOC4"/>
        <w:rPr>
          <w:rFonts w:asciiTheme="minorHAnsi" w:eastAsiaTheme="minorEastAsia" w:hAnsiTheme="minorHAnsi" w:cstheme="minorBidi"/>
          <w:noProof/>
          <w:sz w:val="22"/>
          <w:szCs w:val="22"/>
        </w:rPr>
      </w:pPr>
      <w:hyperlink w:anchor="_Toc441142378" w:history="1">
        <w:r w:rsidR="00230C06" w:rsidRPr="00B14BFE">
          <w:rPr>
            <w:rStyle w:val="Hyperlink"/>
            <w:noProof/>
          </w:rPr>
          <w:t>6.3.4.36 Coverage Entry 1.3.6.1.4.1.19376.1.5.3.1.4.17</w:t>
        </w:r>
        <w:r w:rsidR="00230C06">
          <w:rPr>
            <w:noProof/>
            <w:webHidden/>
          </w:rPr>
          <w:tab/>
        </w:r>
        <w:r w:rsidR="00230C06">
          <w:rPr>
            <w:noProof/>
            <w:webHidden/>
          </w:rPr>
          <w:fldChar w:fldCharType="begin"/>
        </w:r>
        <w:r w:rsidR="00230C06">
          <w:rPr>
            <w:noProof/>
            <w:webHidden/>
          </w:rPr>
          <w:instrText xml:space="preserve"> PAGEREF _Toc441142378 \h </w:instrText>
        </w:r>
        <w:r w:rsidR="00230C06">
          <w:rPr>
            <w:noProof/>
            <w:webHidden/>
          </w:rPr>
        </w:r>
        <w:r w:rsidR="00230C06">
          <w:rPr>
            <w:noProof/>
            <w:webHidden/>
          </w:rPr>
          <w:fldChar w:fldCharType="separate"/>
        </w:r>
        <w:r w:rsidR="00230C06">
          <w:rPr>
            <w:noProof/>
            <w:webHidden/>
          </w:rPr>
          <w:t>219</w:t>
        </w:r>
        <w:r w:rsidR="00230C06">
          <w:rPr>
            <w:noProof/>
            <w:webHidden/>
          </w:rPr>
          <w:fldChar w:fldCharType="end"/>
        </w:r>
      </w:hyperlink>
    </w:p>
    <w:p w14:paraId="70A15B06" w14:textId="3BB08A3A" w:rsidR="00230C06" w:rsidRDefault="00FF2B1E">
      <w:pPr>
        <w:pStyle w:val="TOC5"/>
        <w:rPr>
          <w:rFonts w:asciiTheme="minorHAnsi" w:eastAsiaTheme="minorEastAsia" w:hAnsiTheme="minorHAnsi" w:cstheme="minorBidi"/>
          <w:noProof/>
          <w:sz w:val="22"/>
          <w:szCs w:val="22"/>
        </w:rPr>
      </w:pPr>
      <w:hyperlink w:anchor="_Toc441142379" w:history="1">
        <w:r w:rsidR="00230C06" w:rsidRPr="00B14BFE">
          <w:rPr>
            <w:rStyle w:val="Hyperlink"/>
            <w:noProof/>
          </w:rPr>
          <w:t>6.3.4.36.1 Standards</w:t>
        </w:r>
        <w:r w:rsidR="00230C06">
          <w:rPr>
            <w:noProof/>
            <w:webHidden/>
          </w:rPr>
          <w:tab/>
        </w:r>
        <w:r w:rsidR="00230C06">
          <w:rPr>
            <w:noProof/>
            <w:webHidden/>
          </w:rPr>
          <w:fldChar w:fldCharType="begin"/>
        </w:r>
        <w:r w:rsidR="00230C06">
          <w:rPr>
            <w:noProof/>
            <w:webHidden/>
          </w:rPr>
          <w:instrText xml:space="preserve"> PAGEREF _Toc441142379 \h </w:instrText>
        </w:r>
        <w:r w:rsidR="00230C06">
          <w:rPr>
            <w:noProof/>
            <w:webHidden/>
          </w:rPr>
        </w:r>
        <w:r w:rsidR="00230C06">
          <w:rPr>
            <w:noProof/>
            <w:webHidden/>
          </w:rPr>
          <w:fldChar w:fldCharType="separate"/>
        </w:r>
        <w:r w:rsidR="00230C06">
          <w:rPr>
            <w:noProof/>
            <w:webHidden/>
          </w:rPr>
          <w:t>219</w:t>
        </w:r>
        <w:r w:rsidR="00230C06">
          <w:rPr>
            <w:noProof/>
            <w:webHidden/>
          </w:rPr>
          <w:fldChar w:fldCharType="end"/>
        </w:r>
      </w:hyperlink>
    </w:p>
    <w:p w14:paraId="792DD875" w14:textId="4F75C760" w:rsidR="00230C06" w:rsidRDefault="00FF2B1E">
      <w:pPr>
        <w:pStyle w:val="TOC5"/>
        <w:rPr>
          <w:rFonts w:asciiTheme="minorHAnsi" w:eastAsiaTheme="minorEastAsia" w:hAnsiTheme="minorHAnsi" w:cstheme="minorBidi"/>
          <w:noProof/>
          <w:sz w:val="22"/>
          <w:szCs w:val="22"/>
        </w:rPr>
      </w:pPr>
      <w:hyperlink w:anchor="_Toc441142380" w:history="1">
        <w:r w:rsidR="00230C06" w:rsidRPr="00B14BFE">
          <w:rPr>
            <w:rStyle w:val="Hyperlink"/>
            <w:noProof/>
          </w:rPr>
          <w:t>6.3.4.36.2 Specification</w:t>
        </w:r>
        <w:r w:rsidR="00230C06">
          <w:rPr>
            <w:noProof/>
            <w:webHidden/>
          </w:rPr>
          <w:tab/>
        </w:r>
        <w:r w:rsidR="00230C06">
          <w:rPr>
            <w:noProof/>
            <w:webHidden/>
          </w:rPr>
          <w:fldChar w:fldCharType="begin"/>
        </w:r>
        <w:r w:rsidR="00230C06">
          <w:rPr>
            <w:noProof/>
            <w:webHidden/>
          </w:rPr>
          <w:instrText xml:space="preserve"> PAGEREF _Toc441142380 \h </w:instrText>
        </w:r>
        <w:r w:rsidR="00230C06">
          <w:rPr>
            <w:noProof/>
            <w:webHidden/>
          </w:rPr>
        </w:r>
        <w:r w:rsidR="00230C06">
          <w:rPr>
            <w:noProof/>
            <w:webHidden/>
          </w:rPr>
          <w:fldChar w:fldCharType="separate"/>
        </w:r>
        <w:r w:rsidR="00230C06">
          <w:rPr>
            <w:noProof/>
            <w:webHidden/>
          </w:rPr>
          <w:t>220</w:t>
        </w:r>
        <w:r w:rsidR="00230C06">
          <w:rPr>
            <w:noProof/>
            <w:webHidden/>
          </w:rPr>
          <w:fldChar w:fldCharType="end"/>
        </w:r>
      </w:hyperlink>
    </w:p>
    <w:p w14:paraId="6ED5F444" w14:textId="4EE08E95" w:rsidR="00230C06" w:rsidRDefault="00FF2B1E">
      <w:pPr>
        <w:pStyle w:val="TOC5"/>
        <w:rPr>
          <w:rFonts w:asciiTheme="minorHAnsi" w:eastAsiaTheme="minorEastAsia" w:hAnsiTheme="minorHAnsi" w:cstheme="minorBidi"/>
          <w:noProof/>
          <w:sz w:val="22"/>
          <w:szCs w:val="22"/>
        </w:rPr>
      </w:pPr>
      <w:hyperlink w:anchor="_Toc441142381" w:history="1">
        <w:r w:rsidR="00230C06" w:rsidRPr="00B14BFE">
          <w:rPr>
            <w:rStyle w:val="Hyperlink"/>
            <w:noProof/>
          </w:rPr>
          <w:t>6.3.4.36.3 &lt;act classCode='ACT' moodCode='DEF'&gt;</w:t>
        </w:r>
        <w:r w:rsidR="00230C06">
          <w:rPr>
            <w:noProof/>
            <w:webHidden/>
          </w:rPr>
          <w:tab/>
        </w:r>
        <w:r w:rsidR="00230C06">
          <w:rPr>
            <w:noProof/>
            <w:webHidden/>
          </w:rPr>
          <w:fldChar w:fldCharType="begin"/>
        </w:r>
        <w:r w:rsidR="00230C06">
          <w:rPr>
            <w:noProof/>
            <w:webHidden/>
          </w:rPr>
          <w:instrText xml:space="preserve"> PAGEREF _Toc441142381 \h </w:instrText>
        </w:r>
        <w:r w:rsidR="00230C06">
          <w:rPr>
            <w:noProof/>
            <w:webHidden/>
          </w:rPr>
        </w:r>
        <w:r w:rsidR="00230C06">
          <w:rPr>
            <w:noProof/>
            <w:webHidden/>
          </w:rPr>
          <w:fldChar w:fldCharType="separate"/>
        </w:r>
        <w:r w:rsidR="00230C06">
          <w:rPr>
            <w:noProof/>
            <w:webHidden/>
          </w:rPr>
          <w:t>220</w:t>
        </w:r>
        <w:r w:rsidR="00230C06">
          <w:rPr>
            <w:noProof/>
            <w:webHidden/>
          </w:rPr>
          <w:fldChar w:fldCharType="end"/>
        </w:r>
      </w:hyperlink>
    </w:p>
    <w:p w14:paraId="2108C6F9" w14:textId="5BACB1A8" w:rsidR="00230C06" w:rsidRDefault="00FF2B1E">
      <w:pPr>
        <w:pStyle w:val="TOC5"/>
        <w:tabs>
          <w:tab w:val="left" w:pos="7304"/>
        </w:tabs>
        <w:rPr>
          <w:rFonts w:asciiTheme="minorHAnsi" w:eastAsiaTheme="minorEastAsia" w:hAnsiTheme="minorHAnsi" w:cstheme="minorBidi"/>
          <w:noProof/>
          <w:sz w:val="22"/>
          <w:szCs w:val="22"/>
        </w:rPr>
      </w:pPr>
      <w:hyperlink w:anchor="_Toc441142382" w:history="1">
        <w:r w:rsidR="00230C06" w:rsidRPr="00B14BFE">
          <w:rPr>
            <w:rStyle w:val="Hyperlink"/>
            <w:noProof/>
          </w:rPr>
          <w:t>6.3.4.36.4 &lt;templateId root='2.16.840.1.113883.10.20.1.20'/&gt;</w:t>
        </w:r>
        <w:r w:rsidR="00230C06">
          <w:rPr>
            <w:rFonts w:asciiTheme="minorHAnsi" w:eastAsiaTheme="minorEastAsia" w:hAnsiTheme="minorHAnsi" w:cstheme="minorBidi"/>
            <w:noProof/>
            <w:sz w:val="22"/>
            <w:szCs w:val="22"/>
          </w:rPr>
          <w:tab/>
        </w:r>
        <w:r w:rsidR="00230C06" w:rsidRPr="00B14BFE">
          <w:rPr>
            <w:rStyle w:val="Hyperlink"/>
            <w:noProof/>
          </w:rPr>
          <w:t xml:space="preserve">      &lt;templateId root='1.3.6.1.4.1.19376.1.5.3.1.4.17'/&gt;</w:t>
        </w:r>
        <w:r w:rsidR="00230C06">
          <w:rPr>
            <w:noProof/>
            <w:webHidden/>
          </w:rPr>
          <w:tab/>
        </w:r>
        <w:r w:rsidR="00230C06">
          <w:rPr>
            <w:noProof/>
            <w:webHidden/>
          </w:rPr>
          <w:fldChar w:fldCharType="begin"/>
        </w:r>
        <w:r w:rsidR="00230C06">
          <w:rPr>
            <w:noProof/>
            <w:webHidden/>
          </w:rPr>
          <w:instrText xml:space="preserve"> PAGEREF _Toc441142382 \h </w:instrText>
        </w:r>
        <w:r w:rsidR="00230C06">
          <w:rPr>
            <w:noProof/>
            <w:webHidden/>
          </w:rPr>
        </w:r>
        <w:r w:rsidR="00230C06">
          <w:rPr>
            <w:noProof/>
            <w:webHidden/>
          </w:rPr>
          <w:fldChar w:fldCharType="separate"/>
        </w:r>
        <w:r w:rsidR="00230C06">
          <w:rPr>
            <w:noProof/>
            <w:webHidden/>
          </w:rPr>
          <w:t>220</w:t>
        </w:r>
        <w:r w:rsidR="00230C06">
          <w:rPr>
            <w:noProof/>
            <w:webHidden/>
          </w:rPr>
          <w:fldChar w:fldCharType="end"/>
        </w:r>
      </w:hyperlink>
    </w:p>
    <w:p w14:paraId="68C5F215" w14:textId="27F5035B" w:rsidR="00230C06" w:rsidRDefault="00FF2B1E">
      <w:pPr>
        <w:pStyle w:val="TOC5"/>
        <w:rPr>
          <w:rFonts w:asciiTheme="minorHAnsi" w:eastAsiaTheme="minorEastAsia" w:hAnsiTheme="minorHAnsi" w:cstheme="minorBidi"/>
          <w:noProof/>
          <w:sz w:val="22"/>
          <w:szCs w:val="22"/>
        </w:rPr>
      </w:pPr>
      <w:hyperlink w:anchor="_Toc441142383" w:history="1">
        <w:r w:rsidR="00230C06" w:rsidRPr="00B14BFE">
          <w:rPr>
            <w:rStyle w:val="Hyperlink"/>
            <w:noProof/>
          </w:rPr>
          <w:t>6.3.4.36.5 &lt;id root=' ' extension=' '/&gt;</w:t>
        </w:r>
        <w:r w:rsidR="00230C06">
          <w:rPr>
            <w:noProof/>
            <w:webHidden/>
          </w:rPr>
          <w:tab/>
        </w:r>
        <w:r w:rsidR="00230C06">
          <w:rPr>
            <w:noProof/>
            <w:webHidden/>
          </w:rPr>
          <w:fldChar w:fldCharType="begin"/>
        </w:r>
        <w:r w:rsidR="00230C06">
          <w:rPr>
            <w:noProof/>
            <w:webHidden/>
          </w:rPr>
          <w:instrText xml:space="preserve"> PAGEREF _Toc441142383 \h </w:instrText>
        </w:r>
        <w:r w:rsidR="00230C06">
          <w:rPr>
            <w:noProof/>
            <w:webHidden/>
          </w:rPr>
        </w:r>
        <w:r w:rsidR="00230C06">
          <w:rPr>
            <w:noProof/>
            <w:webHidden/>
          </w:rPr>
          <w:fldChar w:fldCharType="separate"/>
        </w:r>
        <w:r w:rsidR="00230C06">
          <w:rPr>
            <w:noProof/>
            <w:webHidden/>
          </w:rPr>
          <w:t>220</w:t>
        </w:r>
        <w:r w:rsidR="00230C06">
          <w:rPr>
            <w:noProof/>
            <w:webHidden/>
          </w:rPr>
          <w:fldChar w:fldCharType="end"/>
        </w:r>
      </w:hyperlink>
    </w:p>
    <w:p w14:paraId="0CE4EF3E" w14:textId="5CD069A5" w:rsidR="00230C06" w:rsidRDefault="00FF2B1E">
      <w:pPr>
        <w:pStyle w:val="TOC5"/>
        <w:rPr>
          <w:rFonts w:asciiTheme="minorHAnsi" w:eastAsiaTheme="minorEastAsia" w:hAnsiTheme="minorHAnsi" w:cstheme="minorBidi"/>
          <w:noProof/>
          <w:sz w:val="22"/>
          <w:szCs w:val="22"/>
        </w:rPr>
      </w:pPr>
      <w:hyperlink w:anchor="_Toc441142384" w:history="1">
        <w:r w:rsidR="00230C06" w:rsidRPr="00B14BFE">
          <w:rPr>
            <w:rStyle w:val="Hyperlink"/>
            <w:noProof/>
          </w:rPr>
          <w:t>6.3.4.36.6 &lt;code code='48768-6' displayName='PAYMENT SOURCES' codeSystem='2.16.840.1.113883.6.1' codeSystemName='LOINC'/&gt;</w:t>
        </w:r>
        <w:r w:rsidR="00230C06">
          <w:rPr>
            <w:noProof/>
            <w:webHidden/>
          </w:rPr>
          <w:tab/>
        </w:r>
        <w:r w:rsidR="00230C06">
          <w:rPr>
            <w:noProof/>
            <w:webHidden/>
          </w:rPr>
          <w:fldChar w:fldCharType="begin"/>
        </w:r>
        <w:r w:rsidR="00230C06">
          <w:rPr>
            <w:noProof/>
            <w:webHidden/>
          </w:rPr>
          <w:instrText xml:space="preserve"> PAGEREF _Toc441142384 \h </w:instrText>
        </w:r>
        <w:r w:rsidR="00230C06">
          <w:rPr>
            <w:noProof/>
            <w:webHidden/>
          </w:rPr>
        </w:r>
        <w:r w:rsidR="00230C06">
          <w:rPr>
            <w:noProof/>
            <w:webHidden/>
          </w:rPr>
          <w:fldChar w:fldCharType="separate"/>
        </w:r>
        <w:r w:rsidR="00230C06">
          <w:rPr>
            <w:noProof/>
            <w:webHidden/>
          </w:rPr>
          <w:t>220</w:t>
        </w:r>
        <w:r w:rsidR="00230C06">
          <w:rPr>
            <w:noProof/>
            <w:webHidden/>
          </w:rPr>
          <w:fldChar w:fldCharType="end"/>
        </w:r>
      </w:hyperlink>
    </w:p>
    <w:p w14:paraId="45BAC84F" w14:textId="23BE74CF" w:rsidR="00230C06" w:rsidRDefault="00FF2B1E">
      <w:pPr>
        <w:pStyle w:val="TOC5"/>
        <w:rPr>
          <w:rFonts w:asciiTheme="minorHAnsi" w:eastAsiaTheme="minorEastAsia" w:hAnsiTheme="minorHAnsi" w:cstheme="minorBidi"/>
          <w:noProof/>
          <w:sz w:val="22"/>
          <w:szCs w:val="22"/>
        </w:rPr>
      </w:pPr>
      <w:hyperlink w:anchor="_Toc441142385" w:history="1">
        <w:r w:rsidR="00230C06" w:rsidRPr="00B14BFE">
          <w:rPr>
            <w:rStyle w:val="Hyperlink"/>
            <w:noProof/>
          </w:rPr>
          <w:t>6.3.4.36.7 &lt;statusCode code='completed'/&gt;</w:t>
        </w:r>
        <w:r w:rsidR="00230C06">
          <w:rPr>
            <w:noProof/>
            <w:webHidden/>
          </w:rPr>
          <w:tab/>
        </w:r>
        <w:r w:rsidR="00230C06">
          <w:rPr>
            <w:noProof/>
            <w:webHidden/>
          </w:rPr>
          <w:fldChar w:fldCharType="begin"/>
        </w:r>
        <w:r w:rsidR="00230C06">
          <w:rPr>
            <w:noProof/>
            <w:webHidden/>
          </w:rPr>
          <w:instrText xml:space="preserve"> PAGEREF _Toc441142385 \h </w:instrText>
        </w:r>
        <w:r w:rsidR="00230C06">
          <w:rPr>
            <w:noProof/>
            <w:webHidden/>
          </w:rPr>
        </w:r>
        <w:r w:rsidR="00230C06">
          <w:rPr>
            <w:noProof/>
            <w:webHidden/>
          </w:rPr>
          <w:fldChar w:fldCharType="separate"/>
        </w:r>
        <w:r w:rsidR="00230C06">
          <w:rPr>
            <w:noProof/>
            <w:webHidden/>
          </w:rPr>
          <w:t>220</w:t>
        </w:r>
        <w:r w:rsidR="00230C06">
          <w:rPr>
            <w:noProof/>
            <w:webHidden/>
          </w:rPr>
          <w:fldChar w:fldCharType="end"/>
        </w:r>
      </w:hyperlink>
    </w:p>
    <w:p w14:paraId="29A34DAD" w14:textId="30885EE2" w:rsidR="00230C06" w:rsidRDefault="00FF2B1E">
      <w:pPr>
        <w:pStyle w:val="TOC5"/>
        <w:rPr>
          <w:rFonts w:asciiTheme="minorHAnsi" w:eastAsiaTheme="minorEastAsia" w:hAnsiTheme="minorHAnsi" w:cstheme="minorBidi"/>
          <w:noProof/>
          <w:sz w:val="22"/>
          <w:szCs w:val="22"/>
        </w:rPr>
      </w:pPr>
      <w:hyperlink w:anchor="_Toc441142386" w:history="1">
        <w:r w:rsidR="00230C06" w:rsidRPr="00B14BFE">
          <w:rPr>
            <w:rStyle w:val="Hyperlink"/>
            <w:noProof/>
          </w:rPr>
          <w:t>6.3.4.36.8 &lt;entryRelationship typeCode='COMP'&gt;</w:t>
        </w:r>
        <w:r w:rsidR="00230C06">
          <w:rPr>
            <w:noProof/>
            <w:webHidden/>
          </w:rPr>
          <w:tab/>
        </w:r>
        <w:r w:rsidR="00230C06">
          <w:rPr>
            <w:noProof/>
            <w:webHidden/>
          </w:rPr>
          <w:fldChar w:fldCharType="begin"/>
        </w:r>
        <w:r w:rsidR="00230C06">
          <w:rPr>
            <w:noProof/>
            <w:webHidden/>
          </w:rPr>
          <w:instrText xml:space="preserve"> PAGEREF _Toc441142386 \h </w:instrText>
        </w:r>
        <w:r w:rsidR="00230C06">
          <w:rPr>
            <w:noProof/>
            <w:webHidden/>
          </w:rPr>
        </w:r>
        <w:r w:rsidR="00230C06">
          <w:rPr>
            <w:noProof/>
            <w:webHidden/>
          </w:rPr>
          <w:fldChar w:fldCharType="separate"/>
        </w:r>
        <w:r w:rsidR="00230C06">
          <w:rPr>
            <w:noProof/>
            <w:webHidden/>
          </w:rPr>
          <w:t>220</w:t>
        </w:r>
        <w:r w:rsidR="00230C06">
          <w:rPr>
            <w:noProof/>
            <w:webHidden/>
          </w:rPr>
          <w:fldChar w:fldCharType="end"/>
        </w:r>
      </w:hyperlink>
    </w:p>
    <w:p w14:paraId="78E7AA8E" w14:textId="50E2E53A" w:rsidR="00230C06" w:rsidRDefault="00FF2B1E">
      <w:pPr>
        <w:pStyle w:val="TOC5"/>
        <w:rPr>
          <w:rFonts w:asciiTheme="minorHAnsi" w:eastAsiaTheme="minorEastAsia" w:hAnsiTheme="minorHAnsi" w:cstheme="minorBidi"/>
          <w:noProof/>
          <w:sz w:val="22"/>
          <w:szCs w:val="22"/>
        </w:rPr>
      </w:pPr>
      <w:hyperlink w:anchor="_Toc441142387" w:history="1">
        <w:r w:rsidR="00230C06" w:rsidRPr="00B14BFE">
          <w:rPr>
            <w:rStyle w:val="Hyperlink"/>
            <w:noProof/>
          </w:rPr>
          <w:t>6.3.4.36.9 &lt;sequenceNumber value=' '/&gt;</w:t>
        </w:r>
        <w:r w:rsidR="00230C06">
          <w:rPr>
            <w:noProof/>
            <w:webHidden/>
          </w:rPr>
          <w:tab/>
        </w:r>
        <w:r w:rsidR="00230C06">
          <w:rPr>
            <w:noProof/>
            <w:webHidden/>
          </w:rPr>
          <w:fldChar w:fldCharType="begin"/>
        </w:r>
        <w:r w:rsidR="00230C06">
          <w:rPr>
            <w:noProof/>
            <w:webHidden/>
          </w:rPr>
          <w:instrText xml:space="preserve"> PAGEREF _Toc441142387 \h </w:instrText>
        </w:r>
        <w:r w:rsidR="00230C06">
          <w:rPr>
            <w:noProof/>
            <w:webHidden/>
          </w:rPr>
        </w:r>
        <w:r w:rsidR="00230C06">
          <w:rPr>
            <w:noProof/>
            <w:webHidden/>
          </w:rPr>
          <w:fldChar w:fldCharType="separate"/>
        </w:r>
        <w:r w:rsidR="00230C06">
          <w:rPr>
            <w:noProof/>
            <w:webHidden/>
          </w:rPr>
          <w:t>220</w:t>
        </w:r>
        <w:r w:rsidR="00230C06">
          <w:rPr>
            <w:noProof/>
            <w:webHidden/>
          </w:rPr>
          <w:fldChar w:fldCharType="end"/>
        </w:r>
      </w:hyperlink>
    </w:p>
    <w:p w14:paraId="6A86F914" w14:textId="06DD927D" w:rsidR="00230C06" w:rsidRDefault="00FF2B1E">
      <w:pPr>
        <w:pStyle w:val="TOC4"/>
        <w:rPr>
          <w:rFonts w:asciiTheme="minorHAnsi" w:eastAsiaTheme="minorEastAsia" w:hAnsiTheme="minorHAnsi" w:cstheme="minorBidi"/>
          <w:noProof/>
          <w:sz w:val="22"/>
          <w:szCs w:val="22"/>
        </w:rPr>
      </w:pPr>
      <w:hyperlink w:anchor="_Toc441142388" w:history="1">
        <w:r w:rsidR="00230C06" w:rsidRPr="00B14BFE">
          <w:rPr>
            <w:rStyle w:val="Hyperlink"/>
            <w:noProof/>
          </w:rPr>
          <w:t>6.3.4.37  Payer Entry 1.3.6.1.4.1.19376.1.5.3.1.4.18</w:t>
        </w:r>
        <w:r w:rsidR="00230C06">
          <w:rPr>
            <w:noProof/>
            <w:webHidden/>
          </w:rPr>
          <w:tab/>
        </w:r>
        <w:r w:rsidR="00230C06">
          <w:rPr>
            <w:noProof/>
            <w:webHidden/>
          </w:rPr>
          <w:fldChar w:fldCharType="begin"/>
        </w:r>
        <w:r w:rsidR="00230C06">
          <w:rPr>
            <w:noProof/>
            <w:webHidden/>
          </w:rPr>
          <w:instrText xml:space="preserve"> PAGEREF _Toc441142388 \h </w:instrText>
        </w:r>
        <w:r w:rsidR="00230C06">
          <w:rPr>
            <w:noProof/>
            <w:webHidden/>
          </w:rPr>
        </w:r>
        <w:r w:rsidR="00230C06">
          <w:rPr>
            <w:noProof/>
            <w:webHidden/>
          </w:rPr>
          <w:fldChar w:fldCharType="separate"/>
        </w:r>
        <w:r w:rsidR="00230C06">
          <w:rPr>
            <w:noProof/>
            <w:webHidden/>
          </w:rPr>
          <w:t>221</w:t>
        </w:r>
        <w:r w:rsidR="00230C06">
          <w:rPr>
            <w:noProof/>
            <w:webHidden/>
          </w:rPr>
          <w:fldChar w:fldCharType="end"/>
        </w:r>
      </w:hyperlink>
    </w:p>
    <w:p w14:paraId="570E58E5" w14:textId="08C61616" w:rsidR="00230C06" w:rsidRDefault="00FF2B1E">
      <w:pPr>
        <w:pStyle w:val="TOC5"/>
        <w:rPr>
          <w:rFonts w:asciiTheme="minorHAnsi" w:eastAsiaTheme="minorEastAsia" w:hAnsiTheme="minorHAnsi" w:cstheme="minorBidi"/>
          <w:noProof/>
          <w:sz w:val="22"/>
          <w:szCs w:val="22"/>
        </w:rPr>
      </w:pPr>
      <w:hyperlink w:anchor="_Toc441142389" w:history="1">
        <w:r w:rsidR="00230C06" w:rsidRPr="00B14BFE">
          <w:rPr>
            <w:rStyle w:val="Hyperlink"/>
            <w:noProof/>
          </w:rPr>
          <w:t>6.3.4.37.1 Standards</w:t>
        </w:r>
        <w:r w:rsidR="00230C06">
          <w:rPr>
            <w:noProof/>
            <w:webHidden/>
          </w:rPr>
          <w:tab/>
        </w:r>
        <w:r w:rsidR="00230C06">
          <w:rPr>
            <w:noProof/>
            <w:webHidden/>
          </w:rPr>
          <w:fldChar w:fldCharType="begin"/>
        </w:r>
        <w:r w:rsidR="00230C06">
          <w:rPr>
            <w:noProof/>
            <w:webHidden/>
          </w:rPr>
          <w:instrText xml:space="preserve"> PAGEREF _Toc441142389 \h </w:instrText>
        </w:r>
        <w:r w:rsidR="00230C06">
          <w:rPr>
            <w:noProof/>
            <w:webHidden/>
          </w:rPr>
        </w:r>
        <w:r w:rsidR="00230C06">
          <w:rPr>
            <w:noProof/>
            <w:webHidden/>
          </w:rPr>
          <w:fldChar w:fldCharType="separate"/>
        </w:r>
        <w:r w:rsidR="00230C06">
          <w:rPr>
            <w:noProof/>
            <w:webHidden/>
          </w:rPr>
          <w:t>221</w:t>
        </w:r>
        <w:r w:rsidR="00230C06">
          <w:rPr>
            <w:noProof/>
            <w:webHidden/>
          </w:rPr>
          <w:fldChar w:fldCharType="end"/>
        </w:r>
      </w:hyperlink>
    </w:p>
    <w:p w14:paraId="5C7520DB" w14:textId="5B9935BF" w:rsidR="00230C06" w:rsidRDefault="00FF2B1E">
      <w:pPr>
        <w:pStyle w:val="TOC5"/>
        <w:rPr>
          <w:rFonts w:asciiTheme="minorHAnsi" w:eastAsiaTheme="minorEastAsia" w:hAnsiTheme="minorHAnsi" w:cstheme="minorBidi"/>
          <w:noProof/>
          <w:sz w:val="22"/>
          <w:szCs w:val="22"/>
        </w:rPr>
      </w:pPr>
      <w:hyperlink w:anchor="_Toc441142390" w:history="1">
        <w:r w:rsidR="00230C06" w:rsidRPr="00B14BFE">
          <w:rPr>
            <w:rStyle w:val="Hyperlink"/>
            <w:noProof/>
          </w:rPr>
          <w:t>6.3.4.37.2 Specification</w:t>
        </w:r>
        <w:r w:rsidR="00230C06">
          <w:rPr>
            <w:noProof/>
            <w:webHidden/>
          </w:rPr>
          <w:tab/>
        </w:r>
        <w:r w:rsidR="00230C06">
          <w:rPr>
            <w:noProof/>
            <w:webHidden/>
          </w:rPr>
          <w:fldChar w:fldCharType="begin"/>
        </w:r>
        <w:r w:rsidR="00230C06">
          <w:rPr>
            <w:noProof/>
            <w:webHidden/>
          </w:rPr>
          <w:instrText xml:space="preserve"> PAGEREF _Toc441142390 \h </w:instrText>
        </w:r>
        <w:r w:rsidR="00230C06">
          <w:rPr>
            <w:noProof/>
            <w:webHidden/>
          </w:rPr>
        </w:r>
        <w:r w:rsidR="00230C06">
          <w:rPr>
            <w:noProof/>
            <w:webHidden/>
          </w:rPr>
          <w:fldChar w:fldCharType="separate"/>
        </w:r>
        <w:r w:rsidR="00230C06">
          <w:rPr>
            <w:noProof/>
            <w:webHidden/>
          </w:rPr>
          <w:t>221</w:t>
        </w:r>
        <w:r w:rsidR="00230C06">
          <w:rPr>
            <w:noProof/>
            <w:webHidden/>
          </w:rPr>
          <w:fldChar w:fldCharType="end"/>
        </w:r>
      </w:hyperlink>
    </w:p>
    <w:p w14:paraId="147A5F55" w14:textId="36BE2FC1" w:rsidR="00230C06" w:rsidRDefault="00FF2B1E">
      <w:pPr>
        <w:pStyle w:val="TOC5"/>
        <w:rPr>
          <w:rFonts w:asciiTheme="minorHAnsi" w:eastAsiaTheme="minorEastAsia" w:hAnsiTheme="minorHAnsi" w:cstheme="minorBidi"/>
          <w:noProof/>
          <w:sz w:val="22"/>
          <w:szCs w:val="22"/>
        </w:rPr>
      </w:pPr>
      <w:hyperlink w:anchor="_Toc441142391" w:history="1">
        <w:r w:rsidR="00230C06" w:rsidRPr="00B14BFE">
          <w:rPr>
            <w:rStyle w:val="Hyperlink"/>
            <w:noProof/>
          </w:rPr>
          <w:t>6.3.4.37.3 &lt;act classCode='ACT' moodCode='EVN'&gt;</w:t>
        </w:r>
        <w:r w:rsidR="00230C06">
          <w:rPr>
            <w:noProof/>
            <w:webHidden/>
          </w:rPr>
          <w:tab/>
        </w:r>
        <w:r w:rsidR="00230C06">
          <w:rPr>
            <w:noProof/>
            <w:webHidden/>
          </w:rPr>
          <w:fldChar w:fldCharType="begin"/>
        </w:r>
        <w:r w:rsidR="00230C06">
          <w:rPr>
            <w:noProof/>
            <w:webHidden/>
          </w:rPr>
          <w:instrText xml:space="preserve"> PAGEREF _Toc441142391 \h </w:instrText>
        </w:r>
        <w:r w:rsidR="00230C06">
          <w:rPr>
            <w:noProof/>
            <w:webHidden/>
          </w:rPr>
        </w:r>
        <w:r w:rsidR="00230C06">
          <w:rPr>
            <w:noProof/>
            <w:webHidden/>
          </w:rPr>
          <w:fldChar w:fldCharType="separate"/>
        </w:r>
        <w:r w:rsidR="00230C06">
          <w:rPr>
            <w:noProof/>
            <w:webHidden/>
          </w:rPr>
          <w:t>222</w:t>
        </w:r>
        <w:r w:rsidR="00230C06">
          <w:rPr>
            <w:noProof/>
            <w:webHidden/>
          </w:rPr>
          <w:fldChar w:fldCharType="end"/>
        </w:r>
      </w:hyperlink>
    </w:p>
    <w:p w14:paraId="35A7F754" w14:textId="2328C8BA" w:rsidR="00230C06" w:rsidRDefault="00FF2B1E">
      <w:pPr>
        <w:pStyle w:val="TOC5"/>
        <w:tabs>
          <w:tab w:val="left" w:pos="7304"/>
        </w:tabs>
        <w:rPr>
          <w:rFonts w:asciiTheme="minorHAnsi" w:eastAsiaTheme="minorEastAsia" w:hAnsiTheme="minorHAnsi" w:cstheme="minorBidi"/>
          <w:noProof/>
          <w:sz w:val="22"/>
          <w:szCs w:val="22"/>
        </w:rPr>
      </w:pPr>
      <w:hyperlink w:anchor="_Toc441142392" w:history="1">
        <w:r w:rsidR="00230C06" w:rsidRPr="00B14BFE">
          <w:rPr>
            <w:rStyle w:val="Hyperlink"/>
            <w:noProof/>
          </w:rPr>
          <w:t>6.3.4.37.4 &lt;templateId root='2.16.840.1.113883.10.20.1.26'/&gt;</w:t>
        </w:r>
        <w:r w:rsidR="00230C06">
          <w:rPr>
            <w:rFonts w:asciiTheme="minorHAnsi" w:eastAsiaTheme="minorEastAsia" w:hAnsiTheme="minorHAnsi" w:cstheme="minorBidi"/>
            <w:noProof/>
            <w:sz w:val="22"/>
            <w:szCs w:val="22"/>
          </w:rPr>
          <w:tab/>
        </w:r>
        <w:r w:rsidR="00230C06" w:rsidRPr="00B14BFE">
          <w:rPr>
            <w:rStyle w:val="Hyperlink"/>
            <w:noProof/>
          </w:rPr>
          <w:t xml:space="preserve">       &lt;templateId root='1.3.6.1.4.1.19376.1.5.3.1.4.18'/&gt;</w:t>
        </w:r>
        <w:r w:rsidR="00230C06">
          <w:rPr>
            <w:noProof/>
            <w:webHidden/>
          </w:rPr>
          <w:tab/>
        </w:r>
        <w:r w:rsidR="00230C06">
          <w:rPr>
            <w:noProof/>
            <w:webHidden/>
          </w:rPr>
          <w:fldChar w:fldCharType="begin"/>
        </w:r>
        <w:r w:rsidR="00230C06">
          <w:rPr>
            <w:noProof/>
            <w:webHidden/>
          </w:rPr>
          <w:instrText xml:space="preserve"> PAGEREF _Toc441142392 \h </w:instrText>
        </w:r>
        <w:r w:rsidR="00230C06">
          <w:rPr>
            <w:noProof/>
            <w:webHidden/>
          </w:rPr>
        </w:r>
        <w:r w:rsidR="00230C06">
          <w:rPr>
            <w:noProof/>
            <w:webHidden/>
          </w:rPr>
          <w:fldChar w:fldCharType="separate"/>
        </w:r>
        <w:r w:rsidR="00230C06">
          <w:rPr>
            <w:noProof/>
            <w:webHidden/>
          </w:rPr>
          <w:t>222</w:t>
        </w:r>
        <w:r w:rsidR="00230C06">
          <w:rPr>
            <w:noProof/>
            <w:webHidden/>
          </w:rPr>
          <w:fldChar w:fldCharType="end"/>
        </w:r>
      </w:hyperlink>
    </w:p>
    <w:p w14:paraId="07C814E1" w14:textId="6F78B3F0" w:rsidR="00230C06" w:rsidRDefault="00FF2B1E">
      <w:pPr>
        <w:pStyle w:val="TOC5"/>
        <w:rPr>
          <w:rFonts w:asciiTheme="minorHAnsi" w:eastAsiaTheme="minorEastAsia" w:hAnsiTheme="minorHAnsi" w:cstheme="minorBidi"/>
          <w:noProof/>
          <w:sz w:val="22"/>
          <w:szCs w:val="22"/>
        </w:rPr>
      </w:pPr>
      <w:hyperlink w:anchor="_Toc441142393" w:history="1">
        <w:r w:rsidR="00230C06" w:rsidRPr="00B14BFE">
          <w:rPr>
            <w:rStyle w:val="Hyperlink"/>
            <w:noProof/>
          </w:rPr>
          <w:t>6.3.4.37.5 &lt;id root=' ' extension=' '/&gt;</w:t>
        </w:r>
        <w:r w:rsidR="00230C06">
          <w:rPr>
            <w:noProof/>
            <w:webHidden/>
          </w:rPr>
          <w:tab/>
        </w:r>
        <w:r w:rsidR="00230C06">
          <w:rPr>
            <w:noProof/>
            <w:webHidden/>
          </w:rPr>
          <w:fldChar w:fldCharType="begin"/>
        </w:r>
        <w:r w:rsidR="00230C06">
          <w:rPr>
            <w:noProof/>
            <w:webHidden/>
          </w:rPr>
          <w:instrText xml:space="preserve"> PAGEREF _Toc441142393 \h </w:instrText>
        </w:r>
        <w:r w:rsidR="00230C06">
          <w:rPr>
            <w:noProof/>
            <w:webHidden/>
          </w:rPr>
        </w:r>
        <w:r w:rsidR="00230C06">
          <w:rPr>
            <w:noProof/>
            <w:webHidden/>
          </w:rPr>
          <w:fldChar w:fldCharType="separate"/>
        </w:r>
        <w:r w:rsidR="00230C06">
          <w:rPr>
            <w:noProof/>
            <w:webHidden/>
          </w:rPr>
          <w:t>222</w:t>
        </w:r>
        <w:r w:rsidR="00230C06">
          <w:rPr>
            <w:noProof/>
            <w:webHidden/>
          </w:rPr>
          <w:fldChar w:fldCharType="end"/>
        </w:r>
      </w:hyperlink>
    </w:p>
    <w:p w14:paraId="21D5BA88" w14:textId="70558A3E" w:rsidR="00230C06" w:rsidRDefault="00FF2B1E">
      <w:pPr>
        <w:pStyle w:val="TOC5"/>
        <w:tabs>
          <w:tab w:val="left" w:pos="5443"/>
        </w:tabs>
        <w:rPr>
          <w:rFonts w:asciiTheme="minorHAnsi" w:eastAsiaTheme="minorEastAsia" w:hAnsiTheme="minorHAnsi" w:cstheme="minorBidi"/>
          <w:noProof/>
          <w:sz w:val="22"/>
          <w:szCs w:val="22"/>
        </w:rPr>
      </w:pPr>
      <w:hyperlink w:anchor="_Toc441142394" w:history="1">
        <w:r w:rsidR="00230C06" w:rsidRPr="00B14BFE">
          <w:rPr>
            <w:rStyle w:val="Hyperlink"/>
            <w:noProof/>
          </w:rPr>
          <w:t xml:space="preserve">6.3.4.37.6 &lt;code code=' ' displayName=' ' </w:t>
        </w:r>
        <w:r w:rsidR="00230C06">
          <w:rPr>
            <w:rFonts w:asciiTheme="minorHAnsi" w:eastAsiaTheme="minorEastAsia" w:hAnsiTheme="minorHAnsi" w:cstheme="minorBidi"/>
            <w:noProof/>
            <w:sz w:val="22"/>
            <w:szCs w:val="22"/>
          </w:rPr>
          <w:tab/>
        </w:r>
        <w:r w:rsidR="00230C06" w:rsidRPr="00B14BFE">
          <w:rPr>
            <w:rStyle w:val="Hyperlink"/>
            <w:noProof/>
          </w:rPr>
          <w:t xml:space="preserve">         codeSystem=' ' codeSystemName=' '/&gt;</w:t>
        </w:r>
        <w:r w:rsidR="00230C06">
          <w:rPr>
            <w:noProof/>
            <w:webHidden/>
          </w:rPr>
          <w:tab/>
        </w:r>
        <w:r w:rsidR="00230C06">
          <w:rPr>
            <w:noProof/>
            <w:webHidden/>
          </w:rPr>
          <w:fldChar w:fldCharType="begin"/>
        </w:r>
        <w:r w:rsidR="00230C06">
          <w:rPr>
            <w:noProof/>
            <w:webHidden/>
          </w:rPr>
          <w:instrText xml:space="preserve"> PAGEREF _Toc441142394 \h </w:instrText>
        </w:r>
        <w:r w:rsidR="00230C06">
          <w:rPr>
            <w:noProof/>
            <w:webHidden/>
          </w:rPr>
        </w:r>
        <w:r w:rsidR="00230C06">
          <w:rPr>
            <w:noProof/>
            <w:webHidden/>
          </w:rPr>
          <w:fldChar w:fldCharType="separate"/>
        </w:r>
        <w:r w:rsidR="00230C06">
          <w:rPr>
            <w:noProof/>
            <w:webHidden/>
          </w:rPr>
          <w:t>222</w:t>
        </w:r>
        <w:r w:rsidR="00230C06">
          <w:rPr>
            <w:noProof/>
            <w:webHidden/>
          </w:rPr>
          <w:fldChar w:fldCharType="end"/>
        </w:r>
      </w:hyperlink>
    </w:p>
    <w:p w14:paraId="1F61AF20" w14:textId="11518D02" w:rsidR="00230C06" w:rsidRDefault="00FF2B1E">
      <w:pPr>
        <w:pStyle w:val="TOC5"/>
        <w:rPr>
          <w:rFonts w:asciiTheme="minorHAnsi" w:eastAsiaTheme="minorEastAsia" w:hAnsiTheme="minorHAnsi" w:cstheme="minorBidi"/>
          <w:noProof/>
          <w:sz w:val="22"/>
          <w:szCs w:val="22"/>
        </w:rPr>
      </w:pPr>
      <w:hyperlink w:anchor="_Toc441142395" w:history="1">
        <w:r w:rsidR="00230C06" w:rsidRPr="00B14BFE">
          <w:rPr>
            <w:rStyle w:val="Hyperlink"/>
            <w:noProof/>
          </w:rPr>
          <w:t>6.3.4.37.7 &lt;statusCode code='completed'/&gt;</w:t>
        </w:r>
        <w:r w:rsidR="00230C06">
          <w:rPr>
            <w:noProof/>
            <w:webHidden/>
          </w:rPr>
          <w:tab/>
        </w:r>
        <w:r w:rsidR="00230C06">
          <w:rPr>
            <w:noProof/>
            <w:webHidden/>
          </w:rPr>
          <w:fldChar w:fldCharType="begin"/>
        </w:r>
        <w:r w:rsidR="00230C06">
          <w:rPr>
            <w:noProof/>
            <w:webHidden/>
          </w:rPr>
          <w:instrText xml:space="preserve"> PAGEREF _Toc441142395 \h </w:instrText>
        </w:r>
        <w:r w:rsidR="00230C06">
          <w:rPr>
            <w:noProof/>
            <w:webHidden/>
          </w:rPr>
        </w:r>
        <w:r w:rsidR="00230C06">
          <w:rPr>
            <w:noProof/>
            <w:webHidden/>
          </w:rPr>
          <w:fldChar w:fldCharType="separate"/>
        </w:r>
        <w:r w:rsidR="00230C06">
          <w:rPr>
            <w:noProof/>
            <w:webHidden/>
          </w:rPr>
          <w:t>222</w:t>
        </w:r>
        <w:r w:rsidR="00230C06">
          <w:rPr>
            <w:noProof/>
            <w:webHidden/>
          </w:rPr>
          <w:fldChar w:fldCharType="end"/>
        </w:r>
      </w:hyperlink>
    </w:p>
    <w:p w14:paraId="01882F8D" w14:textId="5E196F9F" w:rsidR="00230C06" w:rsidRDefault="00FF2B1E">
      <w:pPr>
        <w:pStyle w:val="TOC5"/>
        <w:tabs>
          <w:tab w:val="left" w:pos="5251"/>
        </w:tabs>
        <w:rPr>
          <w:rFonts w:asciiTheme="minorHAnsi" w:eastAsiaTheme="minorEastAsia" w:hAnsiTheme="minorHAnsi" w:cstheme="minorBidi"/>
          <w:noProof/>
          <w:sz w:val="22"/>
          <w:szCs w:val="22"/>
        </w:rPr>
      </w:pPr>
      <w:hyperlink w:anchor="_Toc441142396" w:history="1">
        <w:r w:rsidR="00230C06" w:rsidRPr="00B14BFE">
          <w:rPr>
            <w:rStyle w:val="Hyperlink"/>
            <w:noProof/>
          </w:rPr>
          <w:t>6.3.4.37.8 &lt;performer typeCode='PRF'&gt;</w:t>
        </w:r>
        <w:r w:rsidR="00230C06">
          <w:rPr>
            <w:rFonts w:asciiTheme="minorHAnsi" w:eastAsiaTheme="minorEastAsia" w:hAnsiTheme="minorHAnsi" w:cstheme="minorBidi"/>
            <w:noProof/>
            <w:sz w:val="22"/>
            <w:szCs w:val="22"/>
          </w:rPr>
          <w:tab/>
        </w:r>
        <w:r w:rsidR="00230C06" w:rsidRPr="00B14BFE">
          <w:rPr>
            <w:rStyle w:val="Hyperlink"/>
            <w:noProof/>
          </w:rPr>
          <w:t xml:space="preserve">         &lt;assignedEntity classCode='ASSIGNED'&gt;</w:t>
        </w:r>
        <w:r w:rsidR="00230C06">
          <w:rPr>
            <w:noProof/>
            <w:webHidden/>
          </w:rPr>
          <w:tab/>
        </w:r>
        <w:r w:rsidR="00230C06">
          <w:rPr>
            <w:noProof/>
            <w:webHidden/>
          </w:rPr>
          <w:fldChar w:fldCharType="begin"/>
        </w:r>
        <w:r w:rsidR="00230C06">
          <w:rPr>
            <w:noProof/>
            <w:webHidden/>
          </w:rPr>
          <w:instrText xml:space="preserve"> PAGEREF _Toc441142396 \h </w:instrText>
        </w:r>
        <w:r w:rsidR="00230C06">
          <w:rPr>
            <w:noProof/>
            <w:webHidden/>
          </w:rPr>
        </w:r>
        <w:r w:rsidR="00230C06">
          <w:rPr>
            <w:noProof/>
            <w:webHidden/>
          </w:rPr>
          <w:fldChar w:fldCharType="separate"/>
        </w:r>
        <w:r w:rsidR="00230C06">
          <w:rPr>
            <w:noProof/>
            <w:webHidden/>
          </w:rPr>
          <w:t>222</w:t>
        </w:r>
        <w:r w:rsidR="00230C06">
          <w:rPr>
            <w:noProof/>
            <w:webHidden/>
          </w:rPr>
          <w:fldChar w:fldCharType="end"/>
        </w:r>
      </w:hyperlink>
    </w:p>
    <w:p w14:paraId="6094EE4A" w14:textId="653AB81F" w:rsidR="00230C06" w:rsidRDefault="00FF2B1E">
      <w:pPr>
        <w:pStyle w:val="TOC5"/>
        <w:rPr>
          <w:rFonts w:asciiTheme="minorHAnsi" w:eastAsiaTheme="minorEastAsia" w:hAnsiTheme="minorHAnsi" w:cstheme="minorBidi"/>
          <w:noProof/>
          <w:sz w:val="22"/>
          <w:szCs w:val="22"/>
        </w:rPr>
      </w:pPr>
      <w:hyperlink w:anchor="_Toc441142397" w:history="1">
        <w:r w:rsidR="00230C06" w:rsidRPr="00B14BFE">
          <w:rPr>
            <w:rStyle w:val="Hyperlink"/>
            <w:noProof/>
          </w:rPr>
          <w:t>6.3.4.37.9 &lt;id root=' ' extension=' '/&gt;</w:t>
        </w:r>
        <w:r w:rsidR="00230C06">
          <w:rPr>
            <w:noProof/>
            <w:webHidden/>
          </w:rPr>
          <w:tab/>
        </w:r>
        <w:r w:rsidR="00230C06">
          <w:rPr>
            <w:noProof/>
            <w:webHidden/>
          </w:rPr>
          <w:fldChar w:fldCharType="begin"/>
        </w:r>
        <w:r w:rsidR="00230C06">
          <w:rPr>
            <w:noProof/>
            <w:webHidden/>
          </w:rPr>
          <w:instrText xml:space="preserve"> PAGEREF _Toc441142397 \h </w:instrText>
        </w:r>
        <w:r w:rsidR="00230C06">
          <w:rPr>
            <w:noProof/>
            <w:webHidden/>
          </w:rPr>
        </w:r>
        <w:r w:rsidR="00230C06">
          <w:rPr>
            <w:noProof/>
            <w:webHidden/>
          </w:rPr>
          <w:fldChar w:fldCharType="separate"/>
        </w:r>
        <w:r w:rsidR="00230C06">
          <w:rPr>
            <w:noProof/>
            <w:webHidden/>
          </w:rPr>
          <w:t>222</w:t>
        </w:r>
        <w:r w:rsidR="00230C06">
          <w:rPr>
            <w:noProof/>
            <w:webHidden/>
          </w:rPr>
          <w:fldChar w:fldCharType="end"/>
        </w:r>
      </w:hyperlink>
    </w:p>
    <w:p w14:paraId="4C868452" w14:textId="267D4F04" w:rsidR="00230C06" w:rsidRDefault="00FF2B1E">
      <w:pPr>
        <w:pStyle w:val="TOC5"/>
        <w:tabs>
          <w:tab w:val="left" w:pos="7486"/>
        </w:tabs>
        <w:rPr>
          <w:rFonts w:asciiTheme="minorHAnsi" w:eastAsiaTheme="minorEastAsia" w:hAnsiTheme="minorHAnsi" w:cstheme="minorBidi"/>
          <w:noProof/>
          <w:sz w:val="22"/>
          <w:szCs w:val="22"/>
        </w:rPr>
      </w:pPr>
      <w:hyperlink w:anchor="_Toc441142398" w:history="1">
        <w:r w:rsidR="00230C06" w:rsidRPr="00B14BFE">
          <w:rPr>
            <w:rStyle w:val="Hyperlink"/>
            <w:noProof/>
          </w:rPr>
          <w:t>6.3.4.37.10 &lt;code code='PAYOR|GUAR|PAT' displayName=' '</w:t>
        </w:r>
        <w:r w:rsidR="00230C06">
          <w:rPr>
            <w:rFonts w:asciiTheme="minorHAnsi" w:eastAsiaTheme="minorEastAsia" w:hAnsiTheme="minorHAnsi" w:cstheme="minorBidi"/>
            <w:noProof/>
            <w:sz w:val="22"/>
            <w:szCs w:val="22"/>
          </w:rPr>
          <w:tab/>
        </w:r>
        <w:r w:rsidR="00230C06" w:rsidRPr="00B14BFE">
          <w:rPr>
            <w:rStyle w:val="Hyperlink"/>
            <w:noProof/>
          </w:rPr>
          <w:t xml:space="preserve">      codeSystem='2.16.840.1.113883.5.110'           codeSystemName='RoleClass'/&gt;</w:t>
        </w:r>
        <w:r w:rsidR="00230C06">
          <w:rPr>
            <w:noProof/>
            <w:webHidden/>
          </w:rPr>
          <w:tab/>
        </w:r>
        <w:r w:rsidR="00230C06">
          <w:rPr>
            <w:noProof/>
            <w:webHidden/>
          </w:rPr>
          <w:fldChar w:fldCharType="begin"/>
        </w:r>
        <w:r w:rsidR="00230C06">
          <w:rPr>
            <w:noProof/>
            <w:webHidden/>
          </w:rPr>
          <w:instrText xml:space="preserve"> PAGEREF _Toc441142398 \h </w:instrText>
        </w:r>
        <w:r w:rsidR="00230C06">
          <w:rPr>
            <w:noProof/>
            <w:webHidden/>
          </w:rPr>
        </w:r>
        <w:r w:rsidR="00230C06">
          <w:rPr>
            <w:noProof/>
            <w:webHidden/>
          </w:rPr>
          <w:fldChar w:fldCharType="separate"/>
        </w:r>
        <w:r w:rsidR="00230C06">
          <w:rPr>
            <w:noProof/>
            <w:webHidden/>
          </w:rPr>
          <w:t>223</w:t>
        </w:r>
        <w:r w:rsidR="00230C06">
          <w:rPr>
            <w:noProof/>
            <w:webHidden/>
          </w:rPr>
          <w:fldChar w:fldCharType="end"/>
        </w:r>
      </w:hyperlink>
    </w:p>
    <w:p w14:paraId="5F8F1142" w14:textId="175EC3FA" w:rsidR="00230C06" w:rsidRDefault="00FF2B1E">
      <w:pPr>
        <w:pStyle w:val="TOC5"/>
        <w:rPr>
          <w:rFonts w:asciiTheme="minorHAnsi" w:eastAsiaTheme="minorEastAsia" w:hAnsiTheme="minorHAnsi" w:cstheme="minorBidi"/>
          <w:noProof/>
          <w:sz w:val="22"/>
          <w:szCs w:val="22"/>
        </w:rPr>
      </w:pPr>
      <w:hyperlink w:anchor="_Toc441142399" w:history="1">
        <w:r w:rsidR="00230C06" w:rsidRPr="00B14BFE">
          <w:rPr>
            <w:rStyle w:val="Hyperlink"/>
            <w:noProof/>
          </w:rPr>
          <w:t>6.3.4.37.11 &lt;addr&gt;&lt;/addr&gt;</w:t>
        </w:r>
        <w:r w:rsidR="00230C06">
          <w:rPr>
            <w:noProof/>
            <w:webHidden/>
          </w:rPr>
          <w:tab/>
        </w:r>
        <w:r w:rsidR="00230C06">
          <w:rPr>
            <w:noProof/>
            <w:webHidden/>
          </w:rPr>
          <w:fldChar w:fldCharType="begin"/>
        </w:r>
        <w:r w:rsidR="00230C06">
          <w:rPr>
            <w:noProof/>
            <w:webHidden/>
          </w:rPr>
          <w:instrText xml:space="preserve"> PAGEREF _Toc441142399 \h </w:instrText>
        </w:r>
        <w:r w:rsidR="00230C06">
          <w:rPr>
            <w:noProof/>
            <w:webHidden/>
          </w:rPr>
        </w:r>
        <w:r w:rsidR="00230C06">
          <w:rPr>
            <w:noProof/>
            <w:webHidden/>
          </w:rPr>
          <w:fldChar w:fldCharType="separate"/>
        </w:r>
        <w:r w:rsidR="00230C06">
          <w:rPr>
            <w:noProof/>
            <w:webHidden/>
          </w:rPr>
          <w:t>223</w:t>
        </w:r>
        <w:r w:rsidR="00230C06">
          <w:rPr>
            <w:noProof/>
            <w:webHidden/>
          </w:rPr>
          <w:fldChar w:fldCharType="end"/>
        </w:r>
      </w:hyperlink>
    </w:p>
    <w:p w14:paraId="0E95F828" w14:textId="3D63F5D4" w:rsidR="00230C06" w:rsidRDefault="00FF2B1E">
      <w:pPr>
        <w:pStyle w:val="TOC5"/>
        <w:rPr>
          <w:rFonts w:asciiTheme="minorHAnsi" w:eastAsiaTheme="minorEastAsia" w:hAnsiTheme="minorHAnsi" w:cstheme="minorBidi"/>
          <w:noProof/>
          <w:sz w:val="22"/>
          <w:szCs w:val="22"/>
        </w:rPr>
      </w:pPr>
      <w:hyperlink w:anchor="_Toc441142400" w:history="1">
        <w:r w:rsidR="00230C06" w:rsidRPr="00B14BFE">
          <w:rPr>
            <w:rStyle w:val="Hyperlink"/>
            <w:noProof/>
          </w:rPr>
          <w:t>6.3.4.37.12 &lt;telecom value=' ' use=' '/&gt;</w:t>
        </w:r>
        <w:r w:rsidR="00230C06">
          <w:rPr>
            <w:noProof/>
            <w:webHidden/>
          </w:rPr>
          <w:tab/>
        </w:r>
        <w:r w:rsidR="00230C06">
          <w:rPr>
            <w:noProof/>
            <w:webHidden/>
          </w:rPr>
          <w:fldChar w:fldCharType="begin"/>
        </w:r>
        <w:r w:rsidR="00230C06">
          <w:rPr>
            <w:noProof/>
            <w:webHidden/>
          </w:rPr>
          <w:instrText xml:space="preserve"> PAGEREF _Toc441142400 \h </w:instrText>
        </w:r>
        <w:r w:rsidR="00230C06">
          <w:rPr>
            <w:noProof/>
            <w:webHidden/>
          </w:rPr>
        </w:r>
        <w:r w:rsidR="00230C06">
          <w:rPr>
            <w:noProof/>
            <w:webHidden/>
          </w:rPr>
          <w:fldChar w:fldCharType="separate"/>
        </w:r>
        <w:r w:rsidR="00230C06">
          <w:rPr>
            <w:noProof/>
            <w:webHidden/>
          </w:rPr>
          <w:t>223</w:t>
        </w:r>
        <w:r w:rsidR="00230C06">
          <w:rPr>
            <w:noProof/>
            <w:webHidden/>
          </w:rPr>
          <w:fldChar w:fldCharType="end"/>
        </w:r>
      </w:hyperlink>
    </w:p>
    <w:p w14:paraId="2A5DCE94" w14:textId="663E8EB1" w:rsidR="00230C06" w:rsidRDefault="00FF2B1E">
      <w:pPr>
        <w:pStyle w:val="TOC5"/>
        <w:tabs>
          <w:tab w:val="left" w:pos="6850"/>
        </w:tabs>
        <w:rPr>
          <w:rFonts w:asciiTheme="minorHAnsi" w:eastAsiaTheme="minorEastAsia" w:hAnsiTheme="minorHAnsi" w:cstheme="minorBidi"/>
          <w:noProof/>
          <w:sz w:val="22"/>
          <w:szCs w:val="22"/>
        </w:rPr>
      </w:pPr>
      <w:hyperlink w:anchor="_Toc441142401" w:history="1">
        <w:r w:rsidR="00230C06" w:rsidRPr="00B14BFE">
          <w:rPr>
            <w:rStyle w:val="Hyperlink"/>
            <w:noProof/>
          </w:rPr>
          <w:t>6.3.4.37.13 &lt;representedOrganization typeCode='ORG'&gt;</w:t>
        </w:r>
        <w:r w:rsidR="00230C06">
          <w:rPr>
            <w:rFonts w:asciiTheme="minorHAnsi" w:eastAsiaTheme="minorEastAsia" w:hAnsiTheme="minorHAnsi" w:cstheme="minorBidi"/>
            <w:noProof/>
            <w:sz w:val="22"/>
            <w:szCs w:val="22"/>
          </w:rPr>
          <w:tab/>
        </w:r>
        <w:r w:rsidR="00230C06" w:rsidRPr="00B14BFE">
          <w:rPr>
            <w:rStyle w:val="Hyperlink"/>
            <w:noProof/>
          </w:rPr>
          <w:t xml:space="preserve">    &lt;name&gt;&lt;/name&gt;</w:t>
        </w:r>
        <w:r w:rsidR="00230C06">
          <w:rPr>
            <w:noProof/>
            <w:webHidden/>
          </w:rPr>
          <w:tab/>
        </w:r>
        <w:r w:rsidR="00230C06">
          <w:rPr>
            <w:noProof/>
            <w:webHidden/>
          </w:rPr>
          <w:fldChar w:fldCharType="begin"/>
        </w:r>
        <w:r w:rsidR="00230C06">
          <w:rPr>
            <w:noProof/>
            <w:webHidden/>
          </w:rPr>
          <w:instrText xml:space="preserve"> PAGEREF _Toc441142401 \h </w:instrText>
        </w:r>
        <w:r w:rsidR="00230C06">
          <w:rPr>
            <w:noProof/>
            <w:webHidden/>
          </w:rPr>
        </w:r>
        <w:r w:rsidR="00230C06">
          <w:rPr>
            <w:noProof/>
            <w:webHidden/>
          </w:rPr>
          <w:fldChar w:fldCharType="separate"/>
        </w:r>
        <w:r w:rsidR="00230C06">
          <w:rPr>
            <w:noProof/>
            <w:webHidden/>
          </w:rPr>
          <w:t>223</w:t>
        </w:r>
        <w:r w:rsidR="00230C06">
          <w:rPr>
            <w:noProof/>
            <w:webHidden/>
          </w:rPr>
          <w:fldChar w:fldCharType="end"/>
        </w:r>
      </w:hyperlink>
    </w:p>
    <w:p w14:paraId="6BCAD882" w14:textId="3B1777C8" w:rsidR="00230C06" w:rsidRDefault="00FF2B1E">
      <w:pPr>
        <w:pStyle w:val="TOC5"/>
        <w:tabs>
          <w:tab w:val="left" w:pos="5517"/>
        </w:tabs>
        <w:rPr>
          <w:rFonts w:asciiTheme="minorHAnsi" w:eastAsiaTheme="minorEastAsia" w:hAnsiTheme="minorHAnsi" w:cstheme="minorBidi"/>
          <w:noProof/>
          <w:sz w:val="22"/>
          <w:szCs w:val="22"/>
        </w:rPr>
      </w:pPr>
      <w:hyperlink w:anchor="_Toc441142402" w:history="1">
        <w:r w:rsidR="00230C06" w:rsidRPr="00B14BFE">
          <w:rPr>
            <w:rStyle w:val="Hyperlink"/>
            <w:noProof/>
          </w:rPr>
          <w:t>6.3.4.37.14 &lt;participant typeCode='COV'&gt;</w:t>
        </w:r>
        <w:r w:rsidR="00230C06">
          <w:rPr>
            <w:rFonts w:asciiTheme="minorHAnsi" w:eastAsiaTheme="minorEastAsia" w:hAnsiTheme="minorHAnsi" w:cstheme="minorBidi"/>
            <w:noProof/>
            <w:sz w:val="22"/>
            <w:szCs w:val="22"/>
          </w:rPr>
          <w:tab/>
        </w:r>
        <w:r w:rsidR="00230C06" w:rsidRPr="00B14BFE">
          <w:rPr>
            <w:rStyle w:val="Hyperlink"/>
            <w:noProof/>
          </w:rPr>
          <w:t xml:space="preserve">       &lt;participantRole classCode='PAT'&gt;</w:t>
        </w:r>
        <w:r w:rsidR="00230C06">
          <w:rPr>
            <w:noProof/>
            <w:webHidden/>
          </w:rPr>
          <w:tab/>
        </w:r>
        <w:r w:rsidR="00230C06">
          <w:rPr>
            <w:noProof/>
            <w:webHidden/>
          </w:rPr>
          <w:fldChar w:fldCharType="begin"/>
        </w:r>
        <w:r w:rsidR="00230C06">
          <w:rPr>
            <w:noProof/>
            <w:webHidden/>
          </w:rPr>
          <w:instrText xml:space="preserve"> PAGEREF _Toc441142402 \h </w:instrText>
        </w:r>
        <w:r w:rsidR="00230C06">
          <w:rPr>
            <w:noProof/>
            <w:webHidden/>
          </w:rPr>
        </w:r>
        <w:r w:rsidR="00230C06">
          <w:rPr>
            <w:noProof/>
            <w:webHidden/>
          </w:rPr>
          <w:fldChar w:fldCharType="separate"/>
        </w:r>
        <w:r w:rsidR="00230C06">
          <w:rPr>
            <w:noProof/>
            <w:webHidden/>
          </w:rPr>
          <w:t>223</w:t>
        </w:r>
        <w:r w:rsidR="00230C06">
          <w:rPr>
            <w:noProof/>
            <w:webHidden/>
          </w:rPr>
          <w:fldChar w:fldCharType="end"/>
        </w:r>
      </w:hyperlink>
    </w:p>
    <w:p w14:paraId="5FE0DDC6" w14:textId="55B457B9" w:rsidR="00230C06" w:rsidRDefault="00FF2B1E">
      <w:pPr>
        <w:pStyle w:val="TOC5"/>
        <w:rPr>
          <w:rFonts w:asciiTheme="minorHAnsi" w:eastAsiaTheme="minorEastAsia" w:hAnsiTheme="minorHAnsi" w:cstheme="minorBidi"/>
          <w:noProof/>
          <w:sz w:val="22"/>
          <w:szCs w:val="22"/>
        </w:rPr>
      </w:pPr>
      <w:hyperlink w:anchor="_Toc441142403" w:history="1">
        <w:r w:rsidR="00230C06" w:rsidRPr="00B14BFE">
          <w:rPr>
            <w:rStyle w:val="Hyperlink"/>
            <w:noProof/>
          </w:rPr>
          <w:t>6.3.4.37.15 &lt;id root=' ' extension=' '/&gt;</w:t>
        </w:r>
        <w:r w:rsidR="00230C06">
          <w:rPr>
            <w:noProof/>
            <w:webHidden/>
          </w:rPr>
          <w:tab/>
        </w:r>
        <w:r w:rsidR="00230C06">
          <w:rPr>
            <w:noProof/>
            <w:webHidden/>
          </w:rPr>
          <w:fldChar w:fldCharType="begin"/>
        </w:r>
        <w:r w:rsidR="00230C06">
          <w:rPr>
            <w:noProof/>
            <w:webHidden/>
          </w:rPr>
          <w:instrText xml:space="preserve"> PAGEREF _Toc441142403 \h </w:instrText>
        </w:r>
        <w:r w:rsidR="00230C06">
          <w:rPr>
            <w:noProof/>
            <w:webHidden/>
          </w:rPr>
        </w:r>
        <w:r w:rsidR="00230C06">
          <w:rPr>
            <w:noProof/>
            <w:webHidden/>
          </w:rPr>
          <w:fldChar w:fldCharType="separate"/>
        </w:r>
        <w:r w:rsidR="00230C06">
          <w:rPr>
            <w:noProof/>
            <w:webHidden/>
          </w:rPr>
          <w:t>223</w:t>
        </w:r>
        <w:r w:rsidR="00230C06">
          <w:rPr>
            <w:noProof/>
            <w:webHidden/>
          </w:rPr>
          <w:fldChar w:fldCharType="end"/>
        </w:r>
      </w:hyperlink>
    </w:p>
    <w:p w14:paraId="50A8DA28" w14:textId="56D8CF60" w:rsidR="00230C06" w:rsidRDefault="00FF2B1E">
      <w:pPr>
        <w:pStyle w:val="TOC5"/>
        <w:rPr>
          <w:rFonts w:asciiTheme="minorHAnsi" w:eastAsiaTheme="minorEastAsia" w:hAnsiTheme="minorHAnsi" w:cstheme="minorBidi"/>
          <w:noProof/>
          <w:sz w:val="22"/>
          <w:szCs w:val="22"/>
        </w:rPr>
      </w:pPr>
      <w:hyperlink w:anchor="_Toc441142404" w:history="1">
        <w:r w:rsidR="00230C06" w:rsidRPr="00B14BFE">
          <w:rPr>
            <w:rStyle w:val="Hyperlink"/>
            <w:noProof/>
          </w:rPr>
          <w:t>6.3.4.37.16 &lt;code code= displayName= codeSystem='2.16.840.1.113883.5.111' codeSystemName='RoleCode'/&gt;</w:t>
        </w:r>
        <w:r w:rsidR="00230C06">
          <w:rPr>
            <w:noProof/>
            <w:webHidden/>
          </w:rPr>
          <w:tab/>
        </w:r>
        <w:r w:rsidR="00230C06">
          <w:rPr>
            <w:noProof/>
            <w:webHidden/>
          </w:rPr>
          <w:fldChar w:fldCharType="begin"/>
        </w:r>
        <w:r w:rsidR="00230C06">
          <w:rPr>
            <w:noProof/>
            <w:webHidden/>
          </w:rPr>
          <w:instrText xml:space="preserve"> PAGEREF _Toc441142404 \h </w:instrText>
        </w:r>
        <w:r w:rsidR="00230C06">
          <w:rPr>
            <w:noProof/>
            <w:webHidden/>
          </w:rPr>
        </w:r>
        <w:r w:rsidR="00230C06">
          <w:rPr>
            <w:noProof/>
            <w:webHidden/>
          </w:rPr>
          <w:fldChar w:fldCharType="separate"/>
        </w:r>
        <w:r w:rsidR="00230C06">
          <w:rPr>
            <w:noProof/>
            <w:webHidden/>
          </w:rPr>
          <w:t>223</w:t>
        </w:r>
        <w:r w:rsidR="00230C06">
          <w:rPr>
            <w:noProof/>
            <w:webHidden/>
          </w:rPr>
          <w:fldChar w:fldCharType="end"/>
        </w:r>
      </w:hyperlink>
    </w:p>
    <w:p w14:paraId="78C61994" w14:textId="31B4E023" w:rsidR="00230C06" w:rsidRDefault="00FF2B1E">
      <w:pPr>
        <w:pStyle w:val="TOC5"/>
        <w:rPr>
          <w:rFonts w:asciiTheme="minorHAnsi" w:eastAsiaTheme="minorEastAsia" w:hAnsiTheme="minorHAnsi" w:cstheme="minorBidi"/>
          <w:noProof/>
          <w:sz w:val="22"/>
          <w:szCs w:val="22"/>
        </w:rPr>
      </w:pPr>
      <w:hyperlink w:anchor="_Toc441142405" w:history="1">
        <w:r w:rsidR="00230C06" w:rsidRPr="00B14BFE">
          <w:rPr>
            <w:rStyle w:val="Hyperlink"/>
            <w:noProof/>
          </w:rPr>
          <w:t>6.3.4.37.17 &lt;addr&gt;&lt;/addr&gt;</w:t>
        </w:r>
        <w:r w:rsidR="00230C06">
          <w:rPr>
            <w:noProof/>
            <w:webHidden/>
          </w:rPr>
          <w:tab/>
        </w:r>
        <w:r w:rsidR="00230C06">
          <w:rPr>
            <w:noProof/>
            <w:webHidden/>
          </w:rPr>
          <w:fldChar w:fldCharType="begin"/>
        </w:r>
        <w:r w:rsidR="00230C06">
          <w:rPr>
            <w:noProof/>
            <w:webHidden/>
          </w:rPr>
          <w:instrText xml:space="preserve"> PAGEREF _Toc441142405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62D035EE" w14:textId="512FCB2E" w:rsidR="00230C06" w:rsidRDefault="00FF2B1E">
      <w:pPr>
        <w:pStyle w:val="TOC5"/>
        <w:rPr>
          <w:rFonts w:asciiTheme="minorHAnsi" w:eastAsiaTheme="minorEastAsia" w:hAnsiTheme="minorHAnsi" w:cstheme="minorBidi"/>
          <w:noProof/>
          <w:sz w:val="22"/>
          <w:szCs w:val="22"/>
        </w:rPr>
      </w:pPr>
      <w:hyperlink w:anchor="_Toc441142406" w:history="1">
        <w:r w:rsidR="00230C06" w:rsidRPr="00B14BFE">
          <w:rPr>
            <w:rStyle w:val="Hyperlink"/>
            <w:noProof/>
          </w:rPr>
          <w:t>6.3.4.37.18 &lt;telecom value=' ' use=' '/&gt;</w:t>
        </w:r>
        <w:r w:rsidR="00230C06">
          <w:rPr>
            <w:noProof/>
            <w:webHidden/>
          </w:rPr>
          <w:tab/>
        </w:r>
        <w:r w:rsidR="00230C06">
          <w:rPr>
            <w:noProof/>
            <w:webHidden/>
          </w:rPr>
          <w:fldChar w:fldCharType="begin"/>
        </w:r>
        <w:r w:rsidR="00230C06">
          <w:rPr>
            <w:noProof/>
            <w:webHidden/>
          </w:rPr>
          <w:instrText xml:space="preserve"> PAGEREF _Toc441142406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68B1CC57" w14:textId="5B8E56E8" w:rsidR="00230C06" w:rsidRDefault="00FF2B1E">
      <w:pPr>
        <w:pStyle w:val="TOC5"/>
        <w:rPr>
          <w:rFonts w:asciiTheme="minorHAnsi" w:eastAsiaTheme="minorEastAsia" w:hAnsiTheme="minorHAnsi" w:cstheme="minorBidi"/>
          <w:noProof/>
          <w:sz w:val="22"/>
          <w:szCs w:val="22"/>
        </w:rPr>
      </w:pPr>
      <w:hyperlink w:anchor="_Toc441142407" w:history="1">
        <w:r w:rsidR="00230C06" w:rsidRPr="00B14BFE">
          <w:rPr>
            <w:rStyle w:val="Hyperlink"/>
            <w:noProof/>
          </w:rPr>
          <w:t>6.3.4.37.19 &lt;playingEntity&gt;&lt;name&gt;&lt;/name&gt;&lt;/playingEntity&gt;</w:t>
        </w:r>
        <w:r w:rsidR="00230C06">
          <w:rPr>
            <w:noProof/>
            <w:webHidden/>
          </w:rPr>
          <w:tab/>
        </w:r>
        <w:r w:rsidR="00230C06">
          <w:rPr>
            <w:noProof/>
            <w:webHidden/>
          </w:rPr>
          <w:fldChar w:fldCharType="begin"/>
        </w:r>
        <w:r w:rsidR="00230C06">
          <w:rPr>
            <w:noProof/>
            <w:webHidden/>
          </w:rPr>
          <w:instrText xml:space="preserve"> PAGEREF _Toc441142407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07F9207E" w14:textId="2F8A1D81" w:rsidR="00230C06" w:rsidRDefault="00FF2B1E">
      <w:pPr>
        <w:pStyle w:val="TOC5"/>
        <w:tabs>
          <w:tab w:val="left" w:pos="5504"/>
        </w:tabs>
        <w:rPr>
          <w:rFonts w:asciiTheme="minorHAnsi" w:eastAsiaTheme="minorEastAsia" w:hAnsiTheme="minorHAnsi" w:cstheme="minorBidi"/>
          <w:noProof/>
          <w:sz w:val="22"/>
          <w:szCs w:val="22"/>
        </w:rPr>
      </w:pPr>
      <w:hyperlink w:anchor="_Toc441142408" w:history="1">
        <w:r w:rsidR="00230C06" w:rsidRPr="00B14BFE">
          <w:rPr>
            <w:rStyle w:val="Hyperlink"/>
            <w:noProof/>
          </w:rPr>
          <w:t>6.3.4.37.20 &lt;participant typeCode='HLD'&gt;</w:t>
        </w:r>
        <w:r w:rsidR="00230C06">
          <w:rPr>
            <w:rFonts w:asciiTheme="minorHAnsi" w:eastAsiaTheme="minorEastAsia" w:hAnsiTheme="minorHAnsi" w:cstheme="minorBidi"/>
            <w:noProof/>
            <w:sz w:val="22"/>
            <w:szCs w:val="22"/>
          </w:rPr>
          <w:tab/>
        </w:r>
        <w:r w:rsidR="00230C06" w:rsidRPr="00B14BFE">
          <w:rPr>
            <w:rStyle w:val="Hyperlink"/>
            <w:noProof/>
          </w:rPr>
          <w:t xml:space="preserve">          &lt;participantRole classCode='IND'&gt;</w:t>
        </w:r>
        <w:r w:rsidR="00230C06">
          <w:rPr>
            <w:noProof/>
            <w:webHidden/>
          </w:rPr>
          <w:tab/>
        </w:r>
        <w:r w:rsidR="00230C06">
          <w:rPr>
            <w:noProof/>
            <w:webHidden/>
          </w:rPr>
          <w:fldChar w:fldCharType="begin"/>
        </w:r>
        <w:r w:rsidR="00230C06">
          <w:rPr>
            <w:noProof/>
            <w:webHidden/>
          </w:rPr>
          <w:instrText xml:space="preserve"> PAGEREF _Toc441142408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7B60310D" w14:textId="2783E8B9" w:rsidR="00230C06" w:rsidRDefault="00FF2B1E">
      <w:pPr>
        <w:pStyle w:val="TOC5"/>
        <w:rPr>
          <w:rFonts w:asciiTheme="minorHAnsi" w:eastAsiaTheme="minorEastAsia" w:hAnsiTheme="minorHAnsi" w:cstheme="minorBidi"/>
          <w:noProof/>
          <w:sz w:val="22"/>
          <w:szCs w:val="22"/>
        </w:rPr>
      </w:pPr>
      <w:hyperlink w:anchor="_Toc441142409" w:history="1">
        <w:r w:rsidR="00230C06" w:rsidRPr="00B14BFE">
          <w:rPr>
            <w:rStyle w:val="Hyperlink"/>
            <w:noProof/>
          </w:rPr>
          <w:t>6.3.4.37.21 &lt;id root=' ' extension=' '/&gt;</w:t>
        </w:r>
        <w:r w:rsidR="00230C06">
          <w:rPr>
            <w:noProof/>
            <w:webHidden/>
          </w:rPr>
          <w:tab/>
        </w:r>
        <w:r w:rsidR="00230C06">
          <w:rPr>
            <w:noProof/>
            <w:webHidden/>
          </w:rPr>
          <w:fldChar w:fldCharType="begin"/>
        </w:r>
        <w:r w:rsidR="00230C06">
          <w:rPr>
            <w:noProof/>
            <w:webHidden/>
          </w:rPr>
          <w:instrText xml:space="preserve"> PAGEREF _Toc441142409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3446B12A" w14:textId="7E2F7BC5" w:rsidR="00230C06" w:rsidRDefault="00FF2B1E">
      <w:pPr>
        <w:pStyle w:val="TOC5"/>
        <w:rPr>
          <w:rFonts w:asciiTheme="minorHAnsi" w:eastAsiaTheme="minorEastAsia" w:hAnsiTheme="minorHAnsi" w:cstheme="minorBidi"/>
          <w:noProof/>
          <w:sz w:val="22"/>
          <w:szCs w:val="22"/>
        </w:rPr>
      </w:pPr>
      <w:hyperlink w:anchor="_Toc441142410" w:history="1">
        <w:r w:rsidR="00230C06" w:rsidRPr="00B14BFE">
          <w:rPr>
            <w:rStyle w:val="Hyperlink"/>
            <w:noProof/>
          </w:rPr>
          <w:t>6.3.4.37.22 &lt;addr&gt;&lt;/addr&gt;</w:t>
        </w:r>
        <w:r w:rsidR="00230C06">
          <w:rPr>
            <w:noProof/>
            <w:webHidden/>
          </w:rPr>
          <w:tab/>
        </w:r>
        <w:r w:rsidR="00230C06">
          <w:rPr>
            <w:noProof/>
            <w:webHidden/>
          </w:rPr>
          <w:fldChar w:fldCharType="begin"/>
        </w:r>
        <w:r w:rsidR="00230C06">
          <w:rPr>
            <w:noProof/>
            <w:webHidden/>
          </w:rPr>
          <w:instrText xml:space="preserve"> PAGEREF _Toc441142410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17077266" w14:textId="30CA2BCC" w:rsidR="00230C06" w:rsidRDefault="00FF2B1E">
      <w:pPr>
        <w:pStyle w:val="TOC5"/>
        <w:rPr>
          <w:rFonts w:asciiTheme="minorHAnsi" w:eastAsiaTheme="minorEastAsia" w:hAnsiTheme="minorHAnsi" w:cstheme="minorBidi"/>
          <w:noProof/>
          <w:sz w:val="22"/>
          <w:szCs w:val="22"/>
        </w:rPr>
      </w:pPr>
      <w:hyperlink w:anchor="_Toc441142411" w:history="1">
        <w:r w:rsidR="00230C06" w:rsidRPr="00B14BFE">
          <w:rPr>
            <w:rStyle w:val="Hyperlink"/>
            <w:noProof/>
          </w:rPr>
          <w:t>6.3.4.37.23 &lt;telecom value=' ' use=' '/&gt;</w:t>
        </w:r>
        <w:r w:rsidR="00230C06">
          <w:rPr>
            <w:noProof/>
            <w:webHidden/>
          </w:rPr>
          <w:tab/>
        </w:r>
        <w:r w:rsidR="00230C06">
          <w:rPr>
            <w:noProof/>
            <w:webHidden/>
          </w:rPr>
          <w:fldChar w:fldCharType="begin"/>
        </w:r>
        <w:r w:rsidR="00230C06">
          <w:rPr>
            <w:noProof/>
            <w:webHidden/>
          </w:rPr>
          <w:instrText xml:space="preserve"> PAGEREF _Toc441142411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13BC7A3D" w14:textId="0D320D8B" w:rsidR="00230C06" w:rsidRDefault="00FF2B1E">
      <w:pPr>
        <w:pStyle w:val="TOC5"/>
        <w:rPr>
          <w:rFonts w:asciiTheme="minorHAnsi" w:eastAsiaTheme="minorEastAsia" w:hAnsiTheme="minorHAnsi" w:cstheme="minorBidi"/>
          <w:noProof/>
          <w:sz w:val="22"/>
          <w:szCs w:val="22"/>
        </w:rPr>
      </w:pPr>
      <w:hyperlink w:anchor="_Toc441142412" w:history="1">
        <w:r w:rsidR="00230C06" w:rsidRPr="00B14BFE">
          <w:rPr>
            <w:rStyle w:val="Hyperlink"/>
            <w:noProof/>
          </w:rPr>
          <w:t>6.3.4.37.24 &lt;playingEntity&gt;&lt;name&gt;&lt;/name&gt;&lt;/playingEntity&gt;</w:t>
        </w:r>
        <w:r w:rsidR="00230C06">
          <w:rPr>
            <w:noProof/>
            <w:webHidden/>
          </w:rPr>
          <w:tab/>
        </w:r>
        <w:r w:rsidR="00230C06">
          <w:rPr>
            <w:noProof/>
            <w:webHidden/>
          </w:rPr>
          <w:fldChar w:fldCharType="begin"/>
        </w:r>
        <w:r w:rsidR="00230C06">
          <w:rPr>
            <w:noProof/>
            <w:webHidden/>
          </w:rPr>
          <w:instrText xml:space="preserve"> PAGEREF _Toc441142412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40AA3F11" w14:textId="764BFFBA" w:rsidR="00230C06" w:rsidRDefault="00FF2B1E">
      <w:pPr>
        <w:pStyle w:val="TOC5"/>
        <w:tabs>
          <w:tab w:val="left" w:pos="6291"/>
        </w:tabs>
        <w:rPr>
          <w:rFonts w:asciiTheme="minorHAnsi" w:eastAsiaTheme="minorEastAsia" w:hAnsiTheme="minorHAnsi" w:cstheme="minorBidi"/>
          <w:noProof/>
          <w:sz w:val="22"/>
          <w:szCs w:val="22"/>
        </w:rPr>
      </w:pPr>
      <w:hyperlink w:anchor="_Toc441142413" w:history="1">
        <w:r w:rsidR="00230C06" w:rsidRPr="00B14BFE">
          <w:rPr>
            <w:rStyle w:val="Hyperlink"/>
            <w:noProof/>
          </w:rPr>
          <w:t>6.3.4.37.25 &lt;entryRelationship typeCode='REFR'&gt;</w:t>
        </w:r>
        <w:r w:rsidR="00230C06">
          <w:rPr>
            <w:rFonts w:asciiTheme="minorHAnsi" w:eastAsiaTheme="minorEastAsia" w:hAnsiTheme="minorHAnsi" w:cstheme="minorBidi"/>
            <w:noProof/>
            <w:sz w:val="22"/>
            <w:szCs w:val="22"/>
          </w:rPr>
          <w:tab/>
        </w:r>
        <w:r w:rsidR="00230C06" w:rsidRPr="00B14BFE">
          <w:rPr>
            <w:rStyle w:val="Hyperlink"/>
            <w:noProof/>
          </w:rPr>
          <w:t xml:space="preserve">        &lt;act classCode='ACT' moodCode='DEF'&gt;</w:t>
        </w:r>
        <w:r w:rsidR="00230C06">
          <w:rPr>
            <w:noProof/>
            <w:webHidden/>
          </w:rPr>
          <w:tab/>
        </w:r>
        <w:r w:rsidR="00230C06">
          <w:rPr>
            <w:noProof/>
            <w:webHidden/>
          </w:rPr>
          <w:fldChar w:fldCharType="begin"/>
        </w:r>
        <w:r w:rsidR="00230C06">
          <w:rPr>
            <w:noProof/>
            <w:webHidden/>
          </w:rPr>
          <w:instrText xml:space="preserve"> PAGEREF _Toc441142413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5E423EE6" w14:textId="44AD5E79" w:rsidR="00230C06" w:rsidRDefault="00FF2B1E">
      <w:pPr>
        <w:pStyle w:val="TOC5"/>
        <w:rPr>
          <w:rFonts w:asciiTheme="minorHAnsi" w:eastAsiaTheme="minorEastAsia" w:hAnsiTheme="minorHAnsi" w:cstheme="minorBidi"/>
          <w:noProof/>
          <w:sz w:val="22"/>
          <w:szCs w:val="22"/>
        </w:rPr>
      </w:pPr>
      <w:hyperlink w:anchor="_Toc441142414" w:history="1">
        <w:r w:rsidR="00230C06" w:rsidRPr="00B14BFE">
          <w:rPr>
            <w:rStyle w:val="Hyperlink"/>
            <w:noProof/>
          </w:rPr>
          <w:t>6.3.4.37.26 &lt;id root=' ' extension=' '/&gt;</w:t>
        </w:r>
        <w:r w:rsidR="00230C06">
          <w:rPr>
            <w:noProof/>
            <w:webHidden/>
          </w:rPr>
          <w:tab/>
        </w:r>
        <w:r w:rsidR="00230C06">
          <w:rPr>
            <w:noProof/>
            <w:webHidden/>
          </w:rPr>
          <w:fldChar w:fldCharType="begin"/>
        </w:r>
        <w:r w:rsidR="00230C06">
          <w:rPr>
            <w:noProof/>
            <w:webHidden/>
          </w:rPr>
          <w:instrText xml:space="preserve"> PAGEREF _Toc441142414 \h </w:instrText>
        </w:r>
        <w:r w:rsidR="00230C06">
          <w:rPr>
            <w:noProof/>
            <w:webHidden/>
          </w:rPr>
        </w:r>
        <w:r w:rsidR="00230C06">
          <w:rPr>
            <w:noProof/>
            <w:webHidden/>
          </w:rPr>
          <w:fldChar w:fldCharType="separate"/>
        </w:r>
        <w:r w:rsidR="00230C06">
          <w:rPr>
            <w:noProof/>
            <w:webHidden/>
          </w:rPr>
          <w:t>224</w:t>
        </w:r>
        <w:r w:rsidR="00230C06">
          <w:rPr>
            <w:noProof/>
            <w:webHidden/>
          </w:rPr>
          <w:fldChar w:fldCharType="end"/>
        </w:r>
      </w:hyperlink>
    </w:p>
    <w:p w14:paraId="2E73E196" w14:textId="1D7AE688" w:rsidR="00230C06" w:rsidRDefault="00FF2B1E">
      <w:pPr>
        <w:pStyle w:val="TOC5"/>
        <w:rPr>
          <w:rFonts w:asciiTheme="minorHAnsi" w:eastAsiaTheme="minorEastAsia" w:hAnsiTheme="minorHAnsi" w:cstheme="minorBidi"/>
          <w:noProof/>
          <w:sz w:val="22"/>
          <w:szCs w:val="22"/>
        </w:rPr>
      </w:pPr>
      <w:hyperlink w:anchor="_Toc441142415" w:history="1">
        <w:r w:rsidR="00230C06" w:rsidRPr="00B14BFE">
          <w:rPr>
            <w:rStyle w:val="Hyperlink"/>
            <w:noProof/>
          </w:rPr>
          <w:t>6.3.4.37.27 &lt;text&gt;&lt;reference value=' '/&gt;&lt;/text&gt;</w:t>
        </w:r>
        <w:r w:rsidR="00230C06">
          <w:rPr>
            <w:noProof/>
            <w:webHidden/>
          </w:rPr>
          <w:tab/>
        </w:r>
        <w:r w:rsidR="00230C06">
          <w:rPr>
            <w:noProof/>
            <w:webHidden/>
          </w:rPr>
          <w:fldChar w:fldCharType="begin"/>
        </w:r>
        <w:r w:rsidR="00230C06">
          <w:rPr>
            <w:noProof/>
            <w:webHidden/>
          </w:rPr>
          <w:instrText xml:space="preserve"> PAGEREF _Toc441142415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2EA1FDC7" w14:textId="5B82DDBF" w:rsidR="00230C06" w:rsidRDefault="00FF2B1E">
      <w:pPr>
        <w:pStyle w:val="TOC4"/>
        <w:rPr>
          <w:rFonts w:asciiTheme="minorHAnsi" w:eastAsiaTheme="minorEastAsia" w:hAnsiTheme="minorHAnsi" w:cstheme="minorBidi"/>
          <w:noProof/>
          <w:sz w:val="22"/>
          <w:szCs w:val="22"/>
        </w:rPr>
      </w:pPr>
      <w:hyperlink w:anchor="_Toc441142416" w:history="1">
        <w:r w:rsidR="00230C06" w:rsidRPr="00B14BFE">
          <w:rPr>
            <w:rStyle w:val="Hyperlink"/>
            <w:noProof/>
          </w:rPr>
          <w:t>6.3.4.38  Reserved for Pain Score Observation</w:t>
        </w:r>
        <w:r w:rsidR="00230C06">
          <w:rPr>
            <w:noProof/>
            <w:webHidden/>
          </w:rPr>
          <w:tab/>
        </w:r>
        <w:r w:rsidR="00230C06">
          <w:rPr>
            <w:noProof/>
            <w:webHidden/>
          </w:rPr>
          <w:fldChar w:fldCharType="begin"/>
        </w:r>
        <w:r w:rsidR="00230C06">
          <w:rPr>
            <w:noProof/>
            <w:webHidden/>
          </w:rPr>
          <w:instrText xml:space="preserve"> PAGEREF _Toc441142416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17917D4F" w14:textId="7B021CDE" w:rsidR="00230C06" w:rsidRDefault="00FF2B1E">
      <w:pPr>
        <w:pStyle w:val="TOC4"/>
        <w:rPr>
          <w:rFonts w:asciiTheme="minorHAnsi" w:eastAsiaTheme="minorEastAsia" w:hAnsiTheme="minorHAnsi" w:cstheme="minorBidi"/>
          <w:noProof/>
          <w:sz w:val="22"/>
          <w:szCs w:val="22"/>
        </w:rPr>
      </w:pPr>
      <w:hyperlink w:anchor="_Toc441142417" w:history="1">
        <w:r w:rsidR="00230C06" w:rsidRPr="00B14BFE">
          <w:rPr>
            <w:rStyle w:val="Hyperlink"/>
            <w:noProof/>
          </w:rPr>
          <w:t>6.3.4.39  Reserved for Future Use</w:t>
        </w:r>
        <w:r w:rsidR="00230C06">
          <w:rPr>
            <w:noProof/>
            <w:webHidden/>
          </w:rPr>
          <w:tab/>
        </w:r>
        <w:r w:rsidR="00230C06">
          <w:rPr>
            <w:noProof/>
            <w:webHidden/>
          </w:rPr>
          <w:fldChar w:fldCharType="begin"/>
        </w:r>
        <w:r w:rsidR="00230C06">
          <w:rPr>
            <w:noProof/>
            <w:webHidden/>
          </w:rPr>
          <w:instrText xml:space="preserve"> PAGEREF _Toc441142417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4380F426" w14:textId="60F50687" w:rsidR="00230C06" w:rsidRDefault="00FF2B1E">
      <w:pPr>
        <w:pStyle w:val="TOC4"/>
        <w:rPr>
          <w:rFonts w:asciiTheme="minorHAnsi" w:eastAsiaTheme="minorEastAsia" w:hAnsiTheme="minorHAnsi" w:cstheme="minorBidi"/>
          <w:noProof/>
          <w:sz w:val="22"/>
          <w:szCs w:val="22"/>
        </w:rPr>
      </w:pPr>
      <w:hyperlink w:anchor="_Toc441142418" w:history="1">
        <w:r w:rsidR="00230C06" w:rsidRPr="00B14BFE">
          <w:rPr>
            <w:rStyle w:val="Hyperlink"/>
            <w:noProof/>
          </w:rPr>
          <w:t>6.3.4.40  Reserved for Future Use</w:t>
        </w:r>
        <w:r w:rsidR="00230C06">
          <w:rPr>
            <w:noProof/>
            <w:webHidden/>
          </w:rPr>
          <w:tab/>
        </w:r>
        <w:r w:rsidR="00230C06">
          <w:rPr>
            <w:noProof/>
            <w:webHidden/>
          </w:rPr>
          <w:fldChar w:fldCharType="begin"/>
        </w:r>
        <w:r w:rsidR="00230C06">
          <w:rPr>
            <w:noProof/>
            <w:webHidden/>
          </w:rPr>
          <w:instrText xml:space="preserve"> PAGEREF _Toc441142418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45233557" w14:textId="632519CB" w:rsidR="00230C06" w:rsidRDefault="00FF2B1E">
      <w:pPr>
        <w:pStyle w:val="TOC4"/>
        <w:rPr>
          <w:rFonts w:asciiTheme="minorHAnsi" w:eastAsiaTheme="minorEastAsia" w:hAnsiTheme="minorHAnsi" w:cstheme="minorBidi"/>
          <w:noProof/>
          <w:sz w:val="22"/>
          <w:szCs w:val="22"/>
        </w:rPr>
      </w:pPr>
      <w:hyperlink w:anchor="_Toc441142419" w:history="1">
        <w:r w:rsidR="00230C06" w:rsidRPr="00B14BFE">
          <w:rPr>
            <w:rStyle w:val="Hyperlink"/>
            <w:noProof/>
          </w:rPr>
          <w:t>6.3.4.41  Reserved for Future Use</w:t>
        </w:r>
        <w:r w:rsidR="00230C06">
          <w:rPr>
            <w:noProof/>
            <w:webHidden/>
          </w:rPr>
          <w:tab/>
        </w:r>
        <w:r w:rsidR="00230C06">
          <w:rPr>
            <w:noProof/>
            <w:webHidden/>
          </w:rPr>
          <w:fldChar w:fldCharType="begin"/>
        </w:r>
        <w:r w:rsidR="00230C06">
          <w:rPr>
            <w:noProof/>
            <w:webHidden/>
          </w:rPr>
          <w:instrText xml:space="preserve"> PAGEREF _Toc441142419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72C214C8" w14:textId="4975553E" w:rsidR="00230C06" w:rsidRDefault="00FF2B1E">
      <w:pPr>
        <w:pStyle w:val="TOC4"/>
        <w:rPr>
          <w:rFonts w:asciiTheme="minorHAnsi" w:eastAsiaTheme="minorEastAsia" w:hAnsiTheme="minorHAnsi" w:cstheme="minorBidi"/>
          <w:noProof/>
          <w:sz w:val="22"/>
          <w:szCs w:val="22"/>
        </w:rPr>
      </w:pPr>
      <w:hyperlink w:anchor="_Toc441142420" w:history="1">
        <w:r w:rsidR="00230C06" w:rsidRPr="00B14BFE">
          <w:rPr>
            <w:rStyle w:val="Hyperlink"/>
            <w:noProof/>
          </w:rPr>
          <w:t>6.3.4.42  Reserved for Future Use</w:t>
        </w:r>
        <w:r w:rsidR="00230C06">
          <w:rPr>
            <w:noProof/>
            <w:webHidden/>
          </w:rPr>
          <w:tab/>
        </w:r>
        <w:r w:rsidR="00230C06">
          <w:rPr>
            <w:noProof/>
            <w:webHidden/>
          </w:rPr>
          <w:fldChar w:fldCharType="begin"/>
        </w:r>
        <w:r w:rsidR="00230C06">
          <w:rPr>
            <w:noProof/>
            <w:webHidden/>
          </w:rPr>
          <w:instrText xml:space="preserve"> PAGEREF _Toc441142420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1AA4361E" w14:textId="70EECE85" w:rsidR="00230C06" w:rsidRDefault="00FF2B1E">
      <w:pPr>
        <w:pStyle w:val="TOC4"/>
        <w:rPr>
          <w:rFonts w:asciiTheme="minorHAnsi" w:eastAsiaTheme="minorEastAsia" w:hAnsiTheme="minorHAnsi" w:cstheme="minorBidi"/>
          <w:noProof/>
          <w:sz w:val="22"/>
          <w:szCs w:val="22"/>
        </w:rPr>
      </w:pPr>
      <w:hyperlink w:anchor="_Toc441142421" w:history="1">
        <w:r w:rsidR="00230C06" w:rsidRPr="00B14BFE">
          <w:rPr>
            <w:rStyle w:val="Hyperlink"/>
            <w:noProof/>
          </w:rPr>
          <w:t>6.3.4.43  Reserved for Survey Panel</w:t>
        </w:r>
        <w:r w:rsidR="00230C06">
          <w:rPr>
            <w:noProof/>
            <w:webHidden/>
          </w:rPr>
          <w:tab/>
        </w:r>
        <w:r w:rsidR="00230C06">
          <w:rPr>
            <w:noProof/>
            <w:webHidden/>
          </w:rPr>
          <w:fldChar w:fldCharType="begin"/>
        </w:r>
        <w:r w:rsidR="00230C06">
          <w:rPr>
            <w:noProof/>
            <w:webHidden/>
          </w:rPr>
          <w:instrText xml:space="preserve"> PAGEREF _Toc441142421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28BCE14F" w14:textId="00F9026C" w:rsidR="00230C06" w:rsidRDefault="00FF2B1E">
      <w:pPr>
        <w:pStyle w:val="TOC4"/>
        <w:rPr>
          <w:rFonts w:asciiTheme="minorHAnsi" w:eastAsiaTheme="minorEastAsia" w:hAnsiTheme="minorHAnsi" w:cstheme="minorBidi"/>
          <w:noProof/>
          <w:sz w:val="22"/>
          <w:szCs w:val="22"/>
        </w:rPr>
      </w:pPr>
      <w:hyperlink w:anchor="_Toc441142422" w:history="1">
        <w:r w:rsidR="00230C06" w:rsidRPr="00B14BFE">
          <w:rPr>
            <w:rStyle w:val="Hyperlink"/>
            <w:noProof/>
          </w:rPr>
          <w:t>6.3.4.44  Reserved for Survey Observation</w:t>
        </w:r>
        <w:r w:rsidR="00230C06">
          <w:rPr>
            <w:noProof/>
            <w:webHidden/>
          </w:rPr>
          <w:tab/>
        </w:r>
        <w:r w:rsidR="00230C06">
          <w:rPr>
            <w:noProof/>
            <w:webHidden/>
          </w:rPr>
          <w:fldChar w:fldCharType="begin"/>
        </w:r>
        <w:r w:rsidR="00230C06">
          <w:rPr>
            <w:noProof/>
            <w:webHidden/>
          </w:rPr>
          <w:instrText xml:space="preserve"> PAGEREF _Toc441142422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711C6751" w14:textId="539C8168" w:rsidR="00230C06" w:rsidRDefault="00FF2B1E">
      <w:pPr>
        <w:pStyle w:val="TOC4"/>
        <w:rPr>
          <w:rFonts w:asciiTheme="minorHAnsi" w:eastAsiaTheme="minorEastAsia" w:hAnsiTheme="minorHAnsi" w:cstheme="minorBidi"/>
          <w:noProof/>
          <w:sz w:val="22"/>
          <w:szCs w:val="22"/>
        </w:rPr>
      </w:pPr>
      <w:hyperlink w:anchor="_Toc441142423" w:history="1">
        <w:r w:rsidR="00230C06" w:rsidRPr="00B14BFE">
          <w:rPr>
            <w:rStyle w:val="Hyperlink"/>
            <w:noProof/>
          </w:rPr>
          <w:t>6.3.4.45  Reserved for Acuity</w:t>
        </w:r>
        <w:r w:rsidR="00230C06">
          <w:rPr>
            <w:noProof/>
            <w:webHidden/>
          </w:rPr>
          <w:tab/>
        </w:r>
        <w:r w:rsidR="00230C06">
          <w:rPr>
            <w:noProof/>
            <w:webHidden/>
          </w:rPr>
          <w:fldChar w:fldCharType="begin"/>
        </w:r>
        <w:r w:rsidR="00230C06">
          <w:rPr>
            <w:noProof/>
            <w:webHidden/>
          </w:rPr>
          <w:instrText xml:space="preserve"> PAGEREF _Toc441142423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69B48389" w14:textId="1C7048AE" w:rsidR="00230C06" w:rsidRDefault="00FF2B1E">
      <w:pPr>
        <w:pStyle w:val="TOC4"/>
        <w:rPr>
          <w:rFonts w:asciiTheme="minorHAnsi" w:eastAsiaTheme="minorEastAsia" w:hAnsiTheme="minorHAnsi" w:cstheme="minorBidi"/>
          <w:noProof/>
          <w:sz w:val="22"/>
          <w:szCs w:val="22"/>
        </w:rPr>
      </w:pPr>
      <w:hyperlink w:anchor="_Toc441142424" w:history="1">
        <w:r w:rsidR="00230C06" w:rsidRPr="00B14BFE">
          <w:rPr>
            <w:rStyle w:val="Hyperlink"/>
            <w:noProof/>
          </w:rPr>
          <w:t>6.3.4.46  Reserved for Intravenous Fluids</w:t>
        </w:r>
        <w:r w:rsidR="00230C06">
          <w:rPr>
            <w:noProof/>
            <w:webHidden/>
          </w:rPr>
          <w:tab/>
        </w:r>
        <w:r w:rsidR="00230C06">
          <w:rPr>
            <w:noProof/>
            <w:webHidden/>
          </w:rPr>
          <w:fldChar w:fldCharType="begin"/>
        </w:r>
        <w:r w:rsidR="00230C06">
          <w:rPr>
            <w:noProof/>
            <w:webHidden/>
          </w:rPr>
          <w:instrText xml:space="preserve"> PAGEREF _Toc441142424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4D271B60" w14:textId="2AF7675A" w:rsidR="00230C06" w:rsidRDefault="00FF2B1E">
      <w:pPr>
        <w:pStyle w:val="TOC4"/>
        <w:rPr>
          <w:rFonts w:asciiTheme="minorHAnsi" w:eastAsiaTheme="minorEastAsia" w:hAnsiTheme="minorHAnsi" w:cstheme="minorBidi"/>
          <w:noProof/>
          <w:sz w:val="22"/>
          <w:szCs w:val="22"/>
        </w:rPr>
      </w:pPr>
      <w:hyperlink w:anchor="_Toc441142425" w:history="1">
        <w:r w:rsidR="00230C06" w:rsidRPr="00B14BFE">
          <w:rPr>
            <w:rStyle w:val="Hyperlink"/>
            <w:noProof/>
          </w:rPr>
          <w:t>6.3.4.47  Reserved for Nursing Assessments Battery</w:t>
        </w:r>
        <w:r w:rsidR="00230C06">
          <w:rPr>
            <w:noProof/>
            <w:webHidden/>
          </w:rPr>
          <w:tab/>
        </w:r>
        <w:r w:rsidR="00230C06">
          <w:rPr>
            <w:noProof/>
            <w:webHidden/>
          </w:rPr>
          <w:fldChar w:fldCharType="begin"/>
        </w:r>
        <w:r w:rsidR="00230C06">
          <w:rPr>
            <w:noProof/>
            <w:webHidden/>
          </w:rPr>
          <w:instrText xml:space="preserve"> PAGEREF _Toc441142425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70520E55" w14:textId="17740572" w:rsidR="00230C06" w:rsidRDefault="00FF2B1E">
      <w:pPr>
        <w:pStyle w:val="TOC4"/>
        <w:rPr>
          <w:rFonts w:asciiTheme="minorHAnsi" w:eastAsiaTheme="minorEastAsia" w:hAnsiTheme="minorHAnsi" w:cstheme="minorBidi"/>
          <w:noProof/>
          <w:sz w:val="22"/>
          <w:szCs w:val="22"/>
        </w:rPr>
      </w:pPr>
      <w:hyperlink w:anchor="_Toc441142426" w:history="1">
        <w:r w:rsidR="00230C06" w:rsidRPr="00B14BFE">
          <w:rPr>
            <w:rStyle w:val="Hyperlink"/>
            <w:noProof/>
          </w:rPr>
          <w:t>6.3.4.48  Reserved for Antenatal Testing and Surveillance Battery</w:t>
        </w:r>
        <w:r w:rsidR="00230C06">
          <w:rPr>
            <w:noProof/>
            <w:webHidden/>
          </w:rPr>
          <w:tab/>
        </w:r>
        <w:r w:rsidR="00230C06">
          <w:rPr>
            <w:noProof/>
            <w:webHidden/>
          </w:rPr>
          <w:fldChar w:fldCharType="begin"/>
        </w:r>
        <w:r w:rsidR="00230C06">
          <w:rPr>
            <w:noProof/>
            <w:webHidden/>
          </w:rPr>
          <w:instrText xml:space="preserve"> PAGEREF _Toc441142426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16FCD8A1" w14:textId="3014737F" w:rsidR="00230C06" w:rsidRDefault="00FF2B1E">
      <w:pPr>
        <w:pStyle w:val="TOC4"/>
        <w:rPr>
          <w:rFonts w:asciiTheme="minorHAnsi" w:eastAsiaTheme="minorEastAsia" w:hAnsiTheme="minorHAnsi" w:cstheme="minorBidi"/>
          <w:noProof/>
          <w:sz w:val="22"/>
          <w:szCs w:val="22"/>
        </w:rPr>
      </w:pPr>
      <w:hyperlink w:anchor="_Toc441142427" w:history="1">
        <w:r w:rsidR="00230C06" w:rsidRPr="00B14BFE">
          <w:rPr>
            <w:rStyle w:val="Hyperlink"/>
            <w:noProof/>
          </w:rPr>
          <w:t>6.3.4.49  Immunization Recommendation 1.3.6.1.4.1.19376.1.5.3.1.4.12.2</w:t>
        </w:r>
        <w:r w:rsidR="00230C06">
          <w:rPr>
            <w:noProof/>
            <w:webHidden/>
          </w:rPr>
          <w:tab/>
        </w:r>
        <w:r w:rsidR="00230C06">
          <w:rPr>
            <w:noProof/>
            <w:webHidden/>
          </w:rPr>
          <w:fldChar w:fldCharType="begin"/>
        </w:r>
        <w:r w:rsidR="00230C06">
          <w:rPr>
            <w:noProof/>
            <w:webHidden/>
          </w:rPr>
          <w:instrText xml:space="preserve"> PAGEREF _Toc441142427 \h </w:instrText>
        </w:r>
        <w:r w:rsidR="00230C06">
          <w:rPr>
            <w:noProof/>
            <w:webHidden/>
          </w:rPr>
        </w:r>
        <w:r w:rsidR="00230C06">
          <w:rPr>
            <w:noProof/>
            <w:webHidden/>
          </w:rPr>
          <w:fldChar w:fldCharType="separate"/>
        </w:r>
        <w:r w:rsidR="00230C06">
          <w:rPr>
            <w:noProof/>
            <w:webHidden/>
          </w:rPr>
          <w:t>225</w:t>
        </w:r>
        <w:r w:rsidR="00230C06">
          <w:rPr>
            <w:noProof/>
            <w:webHidden/>
          </w:rPr>
          <w:fldChar w:fldCharType="end"/>
        </w:r>
      </w:hyperlink>
    </w:p>
    <w:p w14:paraId="7D0F54CD" w14:textId="57840C18" w:rsidR="00230C06" w:rsidRDefault="00FF2B1E">
      <w:pPr>
        <w:pStyle w:val="TOC4"/>
        <w:rPr>
          <w:rFonts w:asciiTheme="minorHAnsi" w:eastAsiaTheme="minorEastAsia" w:hAnsiTheme="minorHAnsi" w:cstheme="minorBidi"/>
          <w:noProof/>
          <w:sz w:val="22"/>
          <w:szCs w:val="22"/>
        </w:rPr>
      </w:pPr>
      <w:hyperlink w:anchor="_Toc441142428" w:history="1">
        <w:r w:rsidR="00230C06" w:rsidRPr="00B14BFE">
          <w:rPr>
            <w:rStyle w:val="Hyperlink"/>
            <w:noProof/>
          </w:rPr>
          <w:t>6.3.4.50  Alert Entry 1.3.6.1.4.1.19376.1.5.3.1.4.12.3</w:t>
        </w:r>
        <w:r w:rsidR="00230C06">
          <w:rPr>
            <w:noProof/>
            <w:webHidden/>
          </w:rPr>
          <w:tab/>
        </w:r>
        <w:r w:rsidR="00230C06">
          <w:rPr>
            <w:noProof/>
            <w:webHidden/>
          </w:rPr>
          <w:fldChar w:fldCharType="begin"/>
        </w:r>
        <w:r w:rsidR="00230C06">
          <w:rPr>
            <w:noProof/>
            <w:webHidden/>
          </w:rPr>
          <w:instrText xml:space="preserve"> PAGEREF _Toc441142428 \h </w:instrText>
        </w:r>
        <w:r w:rsidR="00230C06">
          <w:rPr>
            <w:noProof/>
            <w:webHidden/>
          </w:rPr>
        </w:r>
        <w:r w:rsidR="00230C06">
          <w:rPr>
            <w:noProof/>
            <w:webHidden/>
          </w:rPr>
          <w:fldChar w:fldCharType="separate"/>
        </w:r>
        <w:r w:rsidR="00230C06">
          <w:rPr>
            <w:noProof/>
            <w:webHidden/>
          </w:rPr>
          <w:t>228</w:t>
        </w:r>
        <w:r w:rsidR="00230C06">
          <w:rPr>
            <w:noProof/>
            <w:webHidden/>
          </w:rPr>
          <w:fldChar w:fldCharType="end"/>
        </w:r>
      </w:hyperlink>
    </w:p>
    <w:p w14:paraId="50354524" w14:textId="0A7F7F61" w:rsidR="00230C06" w:rsidRDefault="00FF2B1E">
      <w:pPr>
        <w:pStyle w:val="TOC4"/>
        <w:rPr>
          <w:rFonts w:asciiTheme="minorHAnsi" w:eastAsiaTheme="minorEastAsia" w:hAnsiTheme="minorHAnsi" w:cstheme="minorBidi"/>
          <w:noProof/>
          <w:sz w:val="22"/>
          <w:szCs w:val="22"/>
        </w:rPr>
      </w:pPr>
      <w:hyperlink w:anchor="_Toc441142429" w:history="1">
        <w:r w:rsidR="00230C06" w:rsidRPr="00B14BFE">
          <w:rPr>
            <w:rStyle w:val="Hyperlink"/>
            <w:noProof/>
          </w:rPr>
          <w:t>6.3.4.51  Antigen Dose 1.3.6.1.4.1.19376.1.5.3.1.4.12.1</w:t>
        </w:r>
        <w:r w:rsidR="00230C06">
          <w:rPr>
            <w:noProof/>
            <w:webHidden/>
          </w:rPr>
          <w:tab/>
        </w:r>
        <w:r w:rsidR="00230C06">
          <w:rPr>
            <w:noProof/>
            <w:webHidden/>
          </w:rPr>
          <w:fldChar w:fldCharType="begin"/>
        </w:r>
        <w:r w:rsidR="00230C06">
          <w:rPr>
            <w:noProof/>
            <w:webHidden/>
          </w:rPr>
          <w:instrText xml:space="preserve"> PAGEREF _Toc441142429 \h </w:instrText>
        </w:r>
        <w:r w:rsidR="00230C06">
          <w:rPr>
            <w:noProof/>
            <w:webHidden/>
          </w:rPr>
        </w:r>
        <w:r w:rsidR="00230C06">
          <w:rPr>
            <w:noProof/>
            <w:webHidden/>
          </w:rPr>
          <w:fldChar w:fldCharType="separate"/>
        </w:r>
        <w:r w:rsidR="00230C06">
          <w:rPr>
            <w:noProof/>
            <w:webHidden/>
          </w:rPr>
          <w:t>229</w:t>
        </w:r>
        <w:r w:rsidR="00230C06">
          <w:rPr>
            <w:noProof/>
            <w:webHidden/>
          </w:rPr>
          <w:fldChar w:fldCharType="end"/>
        </w:r>
      </w:hyperlink>
    </w:p>
    <w:p w14:paraId="26AA5BE8" w14:textId="21C99F03" w:rsidR="00230C06" w:rsidRDefault="00FF2B1E">
      <w:pPr>
        <w:pStyle w:val="TOC4"/>
        <w:rPr>
          <w:rFonts w:asciiTheme="minorHAnsi" w:eastAsiaTheme="minorEastAsia" w:hAnsiTheme="minorHAnsi" w:cstheme="minorBidi"/>
          <w:noProof/>
          <w:sz w:val="22"/>
          <w:szCs w:val="22"/>
        </w:rPr>
      </w:pPr>
      <w:hyperlink w:anchor="_Toc441142430" w:history="1">
        <w:r w:rsidR="00230C06" w:rsidRPr="00B14BFE">
          <w:rPr>
            <w:rStyle w:val="Hyperlink"/>
            <w:noProof/>
          </w:rPr>
          <w:t>6.3.4.52  Reserved for Future Use</w:t>
        </w:r>
        <w:r w:rsidR="00230C06">
          <w:rPr>
            <w:noProof/>
            <w:webHidden/>
          </w:rPr>
          <w:tab/>
        </w:r>
        <w:r w:rsidR="00230C06">
          <w:rPr>
            <w:noProof/>
            <w:webHidden/>
          </w:rPr>
          <w:fldChar w:fldCharType="begin"/>
        </w:r>
        <w:r w:rsidR="00230C06">
          <w:rPr>
            <w:noProof/>
            <w:webHidden/>
          </w:rPr>
          <w:instrText xml:space="preserve"> PAGEREF _Toc441142430 \h </w:instrText>
        </w:r>
        <w:r w:rsidR="00230C06">
          <w:rPr>
            <w:noProof/>
            <w:webHidden/>
          </w:rPr>
        </w:r>
        <w:r w:rsidR="00230C06">
          <w:rPr>
            <w:noProof/>
            <w:webHidden/>
          </w:rPr>
          <w:fldChar w:fldCharType="separate"/>
        </w:r>
        <w:r w:rsidR="00230C06">
          <w:rPr>
            <w:noProof/>
            <w:webHidden/>
          </w:rPr>
          <w:t>230</w:t>
        </w:r>
        <w:r w:rsidR="00230C06">
          <w:rPr>
            <w:noProof/>
            <w:webHidden/>
          </w:rPr>
          <w:fldChar w:fldCharType="end"/>
        </w:r>
      </w:hyperlink>
    </w:p>
    <w:p w14:paraId="7094A759" w14:textId="68DBC7B4" w:rsidR="00230C06" w:rsidRDefault="00FF2B1E">
      <w:pPr>
        <w:pStyle w:val="TOC4"/>
        <w:rPr>
          <w:rFonts w:asciiTheme="minorHAnsi" w:eastAsiaTheme="minorEastAsia" w:hAnsiTheme="minorHAnsi" w:cstheme="minorBidi"/>
          <w:noProof/>
          <w:sz w:val="22"/>
          <w:szCs w:val="22"/>
        </w:rPr>
      </w:pPr>
      <w:hyperlink w:anchor="_Toc441142431" w:history="1">
        <w:r w:rsidR="00230C06" w:rsidRPr="00B14BFE">
          <w:rPr>
            <w:rStyle w:val="Hyperlink"/>
            <w:noProof/>
          </w:rPr>
          <w:t>6.3.4.53  Reserved for Future Use</w:t>
        </w:r>
        <w:r w:rsidR="00230C06">
          <w:rPr>
            <w:noProof/>
            <w:webHidden/>
          </w:rPr>
          <w:tab/>
        </w:r>
        <w:r w:rsidR="00230C06">
          <w:rPr>
            <w:noProof/>
            <w:webHidden/>
          </w:rPr>
          <w:fldChar w:fldCharType="begin"/>
        </w:r>
        <w:r w:rsidR="00230C06">
          <w:rPr>
            <w:noProof/>
            <w:webHidden/>
          </w:rPr>
          <w:instrText xml:space="preserve"> PAGEREF _Toc441142431 \h </w:instrText>
        </w:r>
        <w:r w:rsidR="00230C06">
          <w:rPr>
            <w:noProof/>
            <w:webHidden/>
          </w:rPr>
        </w:r>
        <w:r w:rsidR="00230C06">
          <w:rPr>
            <w:noProof/>
            <w:webHidden/>
          </w:rPr>
          <w:fldChar w:fldCharType="separate"/>
        </w:r>
        <w:r w:rsidR="00230C06">
          <w:rPr>
            <w:noProof/>
            <w:webHidden/>
          </w:rPr>
          <w:t>230</w:t>
        </w:r>
        <w:r w:rsidR="00230C06">
          <w:rPr>
            <w:noProof/>
            <w:webHidden/>
          </w:rPr>
          <w:fldChar w:fldCharType="end"/>
        </w:r>
      </w:hyperlink>
    </w:p>
    <w:p w14:paraId="11E4F9E5" w14:textId="73A3F4B8" w:rsidR="00230C06" w:rsidRDefault="00FF2B1E">
      <w:pPr>
        <w:pStyle w:val="TOC4"/>
        <w:rPr>
          <w:rFonts w:asciiTheme="minorHAnsi" w:eastAsiaTheme="minorEastAsia" w:hAnsiTheme="minorHAnsi" w:cstheme="minorBidi"/>
          <w:noProof/>
          <w:sz w:val="22"/>
          <w:szCs w:val="22"/>
        </w:rPr>
      </w:pPr>
      <w:hyperlink w:anchor="_Toc441142432" w:history="1">
        <w:r w:rsidR="00230C06" w:rsidRPr="00B14BFE">
          <w:rPr>
            <w:rStyle w:val="Hyperlink"/>
            <w:noProof/>
          </w:rPr>
          <w:t>6.3.4.54  Reserved for Observation Request</w:t>
        </w:r>
        <w:r w:rsidR="00230C06">
          <w:rPr>
            <w:noProof/>
            <w:webHidden/>
          </w:rPr>
          <w:tab/>
        </w:r>
        <w:r w:rsidR="00230C06">
          <w:rPr>
            <w:noProof/>
            <w:webHidden/>
          </w:rPr>
          <w:fldChar w:fldCharType="begin"/>
        </w:r>
        <w:r w:rsidR="00230C06">
          <w:rPr>
            <w:noProof/>
            <w:webHidden/>
          </w:rPr>
          <w:instrText xml:space="preserve"> PAGEREF _Toc441142432 \h </w:instrText>
        </w:r>
        <w:r w:rsidR="00230C06">
          <w:rPr>
            <w:noProof/>
            <w:webHidden/>
          </w:rPr>
        </w:r>
        <w:r w:rsidR="00230C06">
          <w:rPr>
            <w:noProof/>
            <w:webHidden/>
          </w:rPr>
          <w:fldChar w:fldCharType="separate"/>
        </w:r>
        <w:r w:rsidR="00230C06">
          <w:rPr>
            <w:noProof/>
            <w:webHidden/>
          </w:rPr>
          <w:t>230</w:t>
        </w:r>
        <w:r w:rsidR="00230C06">
          <w:rPr>
            <w:noProof/>
            <w:webHidden/>
          </w:rPr>
          <w:fldChar w:fldCharType="end"/>
        </w:r>
      </w:hyperlink>
    </w:p>
    <w:p w14:paraId="185383B6" w14:textId="61E9D431" w:rsidR="00230C06" w:rsidRDefault="00FF2B1E">
      <w:pPr>
        <w:pStyle w:val="TOC4"/>
        <w:rPr>
          <w:rFonts w:asciiTheme="minorHAnsi" w:eastAsiaTheme="minorEastAsia" w:hAnsiTheme="minorHAnsi" w:cstheme="minorBidi"/>
          <w:noProof/>
          <w:sz w:val="22"/>
          <w:szCs w:val="22"/>
        </w:rPr>
      </w:pPr>
      <w:hyperlink w:anchor="_Toc441142433" w:history="1">
        <w:r w:rsidR="00230C06" w:rsidRPr="00B14BFE">
          <w:rPr>
            <w:rStyle w:val="Hyperlink"/>
            <w:noProof/>
          </w:rPr>
          <w:t>6.3.4.55  Reserved for Risk Indicators for Hearing Loss Entry</w:t>
        </w:r>
        <w:r w:rsidR="00230C06">
          <w:rPr>
            <w:noProof/>
            <w:webHidden/>
          </w:rPr>
          <w:tab/>
        </w:r>
        <w:r w:rsidR="00230C06">
          <w:rPr>
            <w:noProof/>
            <w:webHidden/>
          </w:rPr>
          <w:fldChar w:fldCharType="begin"/>
        </w:r>
        <w:r w:rsidR="00230C06">
          <w:rPr>
            <w:noProof/>
            <w:webHidden/>
          </w:rPr>
          <w:instrText xml:space="preserve"> PAGEREF _Toc441142433 \h </w:instrText>
        </w:r>
        <w:r w:rsidR="00230C06">
          <w:rPr>
            <w:noProof/>
            <w:webHidden/>
          </w:rPr>
        </w:r>
        <w:r w:rsidR="00230C06">
          <w:rPr>
            <w:noProof/>
            <w:webHidden/>
          </w:rPr>
          <w:fldChar w:fldCharType="separate"/>
        </w:r>
        <w:r w:rsidR="00230C06">
          <w:rPr>
            <w:noProof/>
            <w:webHidden/>
          </w:rPr>
          <w:t>230</w:t>
        </w:r>
        <w:r w:rsidR="00230C06">
          <w:rPr>
            <w:noProof/>
            <w:webHidden/>
          </w:rPr>
          <w:fldChar w:fldCharType="end"/>
        </w:r>
      </w:hyperlink>
    </w:p>
    <w:p w14:paraId="56F09576" w14:textId="1F60E04E" w:rsidR="00230C06" w:rsidRDefault="00FF2B1E">
      <w:pPr>
        <w:pStyle w:val="TOC4"/>
        <w:rPr>
          <w:rFonts w:asciiTheme="minorHAnsi" w:eastAsiaTheme="minorEastAsia" w:hAnsiTheme="minorHAnsi" w:cstheme="minorBidi"/>
          <w:noProof/>
          <w:sz w:val="22"/>
          <w:szCs w:val="22"/>
        </w:rPr>
      </w:pPr>
      <w:hyperlink w:anchor="_Toc441142434" w:history="1">
        <w:r w:rsidR="00230C06" w:rsidRPr="00B14BFE">
          <w:rPr>
            <w:rStyle w:val="Hyperlink"/>
            <w:noProof/>
          </w:rPr>
          <w:t>6.3.4.56  Reserved for Cancer Diagnosis Entry</w:t>
        </w:r>
        <w:r w:rsidR="00230C06">
          <w:rPr>
            <w:noProof/>
            <w:webHidden/>
          </w:rPr>
          <w:tab/>
        </w:r>
        <w:r w:rsidR="00230C06">
          <w:rPr>
            <w:noProof/>
            <w:webHidden/>
          </w:rPr>
          <w:fldChar w:fldCharType="begin"/>
        </w:r>
        <w:r w:rsidR="00230C06">
          <w:rPr>
            <w:noProof/>
            <w:webHidden/>
          </w:rPr>
          <w:instrText xml:space="preserve"> PAGEREF _Toc441142434 \h </w:instrText>
        </w:r>
        <w:r w:rsidR="00230C06">
          <w:rPr>
            <w:noProof/>
            <w:webHidden/>
          </w:rPr>
        </w:r>
        <w:r w:rsidR="00230C06">
          <w:rPr>
            <w:noProof/>
            <w:webHidden/>
          </w:rPr>
          <w:fldChar w:fldCharType="separate"/>
        </w:r>
        <w:r w:rsidR="00230C06">
          <w:rPr>
            <w:noProof/>
            <w:webHidden/>
          </w:rPr>
          <w:t>230</w:t>
        </w:r>
        <w:r w:rsidR="00230C06">
          <w:rPr>
            <w:noProof/>
            <w:webHidden/>
          </w:rPr>
          <w:fldChar w:fldCharType="end"/>
        </w:r>
      </w:hyperlink>
    </w:p>
    <w:p w14:paraId="66A2C07B" w14:textId="5A6ED121" w:rsidR="00230C06" w:rsidRDefault="00FF2B1E">
      <w:pPr>
        <w:pStyle w:val="TOC4"/>
        <w:rPr>
          <w:rFonts w:asciiTheme="minorHAnsi" w:eastAsiaTheme="minorEastAsia" w:hAnsiTheme="minorHAnsi" w:cstheme="minorBidi"/>
          <w:noProof/>
          <w:sz w:val="22"/>
          <w:szCs w:val="22"/>
        </w:rPr>
      </w:pPr>
      <w:hyperlink w:anchor="_Toc441142435" w:history="1">
        <w:r w:rsidR="00230C06" w:rsidRPr="00B14BFE">
          <w:rPr>
            <w:rStyle w:val="Hyperlink"/>
            <w:noProof/>
          </w:rPr>
          <w:t>6.3.4.57  Family History Observation 1.3.6.1.4.19376.1.5.3.1.4.13.3</w:t>
        </w:r>
        <w:r w:rsidR="00230C06">
          <w:rPr>
            <w:noProof/>
            <w:webHidden/>
          </w:rPr>
          <w:tab/>
        </w:r>
        <w:r w:rsidR="00230C06">
          <w:rPr>
            <w:noProof/>
            <w:webHidden/>
          </w:rPr>
          <w:fldChar w:fldCharType="begin"/>
        </w:r>
        <w:r w:rsidR="00230C06">
          <w:rPr>
            <w:noProof/>
            <w:webHidden/>
          </w:rPr>
          <w:instrText xml:space="preserve"> PAGEREF _Toc441142435 \h </w:instrText>
        </w:r>
        <w:r w:rsidR="00230C06">
          <w:rPr>
            <w:noProof/>
            <w:webHidden/>
          </w:rPr>
        </w:r>
        <w:r w:rsidR="00230C06">
          <w:rPr>
            <w:noProof/>
            <w:webHidden/>
          </w:rPr>
          <w:fldChar w:fldCharType="separate"/>
        </w:r>
        <w:r w:rsidR="00230C06">
          <w:rPr>
            <w:noProof/>
            <w:webHidden/>
          </w:rPr>
          <w:t>230</w:t>
        </w:r>
        <w:r w:rsidR="00230C06">
          <w:rPr>
            <w:noProof/>
            <w:webHidden/>
          </w:rPr>
          <w:fldChar w:fldCharType="end"/>
        </w:r>
      </w:hyperlink>
    </w:p>
    <w:p w14:paraId="0CBF2F1D" w14:textId="57701387" w:rsidR="00230C06" w:rsidRDefault="00FF2B1E">
      <w:pPr>
        <w:pStyle w:val="TOC5"/>
        <w:rPr>
          <w:rFonts w:asciiTheme="minorHAnsi" w:eastAsiaTheme="minorEastAsia" w:hAnsiTheme="minorHAnsi" w:cstheme="minorBidi"/>
          <w:noProof/>
          <w:sz w:val="22"/>
          <w:szCs w:val="22"/>
        </w:rPr>
      </w:pPr>
      <w:hyperlink w:anchor="_Toc441142436" w:history="1">
        <w:r w:rsidR="00230C06" w:rsidRPr="00B14BFE">
          <w:rPr>
            <w:rStyle w:val="Hyperlink"/>
            <w:noProof/>
          </w:rPr>
          <w:t>6.3.4.57.1 Standards</w:t>
        </w:r>
        <w:r w:rsidR="00230C06">
          <w:rPr>
            <w:noProof/>
            <w:webHidden/>
          </w:rPr>
          <w:tab/>
        </w:r>
        <w:r w:rsidR="00230C06">
          <w:rPr>
            <w:noProof/>
            <w:webHidden/>
          </w:rPr>
          <w:fldChar w:fldCharType="begin"/>
        </w:r>
        <w:r w:rsidR="00230C06">
          <w:rPr>
            <w:noProof/>
            <w:webHidden/>
          </w:rPr>
          <w:instrText xml:space="preserve"> PAGEREF _Toc441142436 \h </w:instrText>
        </w:r>
        <w:r w:rsidR="00230C06">
          <w:rPr>
            <w:noProof/>
            <w:webHidden/>
          </w:rPr>
        </w:r>
        <w:r w:rsidR="00230C06">
          <w:rPr>
            <w:noProof/>
            <w:webHidden/>
          </w:rPr>
          <w:fldChar w:fldCharType="separate"/>
        </w:r>
        <w:r w:rsidR="00230C06">
          <w:rPr>
            <w:noProof/>
            <w:webHidden/>
          </w:rPr>
          <w:t>230</w:t>
        </w:r>
        <w:r w:rsidR="00230C06">
          <w:rPr>
            <w:noProof/>
            <w:webHidden/>
          </w:rPr>
          <w:fldChar w:fldCharType="end"/>
        </w:r>
      </w:hyperlink>
    </w:p>
    <w:p w14:paraId="1D7F2BC0" w14:textId="73A94252" w:rsidR="00230C06" w:rsidRDefault="00FF2B1E">
      <w:pPr>
        <w:pStyle w:val="TOC5"/>
        <w:rPr>
          <w:rFonts w:asciiTheme="minorHAnsi" w:eastAsiaTheme="minorEastAsia" w:hAnsiTheme="minorHAnsi" w:cstheme="minorBidi"/>
          <w:noProof/>
          <w:sz w:val="22"/>
          <w:szCs w:val="22"/>
        </w:rPr>
      </w:pPr>
      <w:hyperlink w:anchor="_Toc441142437" w:history="1">
        <w:r w:rsidR="00230C06" w:rsidRPr="00B14BFE">
          <w:rPr>
            <w:rStyle w:val="Hyperlink"/>
            <w:noProof/>
          </w:rPr>
          <w:t>6.3.4.57.2 Parent Template</w:t>
        </w:r>
        <w:r w:rsidR="00230C06">
          <w:rPr>
            <w:noProof/>
            <w:webHidden/>
          </w:rPr>
          <w:tab/>
        </w:r>
        <w:r w:rsidR="00230C06">
          <w:rPr>
            <w:noProof/>
            <w:webHidden/>
          </w:rPr>
          <w:fldChar w:fldCharType="begin"/>
        </w:r>
        <w:r w:rsidR="00230C06">
          <w:rPr>
            <w:noProof/>
            <w:webHidden/>
          </w:rPr>
          <w:instrText xml:space="preserve"> PAGEREF _Toc441142437 \h </w:instrText>
        </w:r>
        <w:r w:rsidR="00230C06">
          <w:rPr>
            <w:noProof/>
            <w:webHidden/>
          </w:rPr>
        </w:r>
        <w:r w:rsidR="00230C06">
          <w:rPr>
            <w:noProof/>
            <w:webHidden/>
          </w:rPr>
          <w:fldChar w:fldCharType="separate"/>
        </w:r>
        <w:r w:rsidR="00230C06">
          <w:rPr>
            <w:noProof/>
            <w:webHidden/>
          </w:rPr>
          <w:t>231</w:t>
        </w:r>
        <w:r w:rsidR="00230C06">
          <w:rPr>
            <w:noProof/>
            <w:webHidden/>
          </w:rPr>
          <w:fldChar w:fldCharType="end"/>
        </w:r>
      </w:hyperlink>
    </w:p>
    <w:p w14:paraId="32BE31C7" w14:textId="3422AF3D" w:rsidR="00230C06" w:rsidRDefault="00FF2B1E">
      <w:pPr>
        <w:pStyle w:val="TOC5"/>
        <w:rPr>
          <w:rFonts w:asciiTheme="minorHAnsi" w:eastAsiaTheme="minorEastAsia" w:hAnsiTheme="minorHAnsi" w:cstheme="minorBidi"/>
          <w:noProof/>
          <w:sz w:val="22"/>
          <w:szCs w:val="22"/>
        </w:rPr>
      </w:pPr>
      <w:hyperlink w:anchor="_Toc441142438" w:history="1">
        <w:r w:rsidR="00230C06" w:rsidRPr="00B14BFE">
          <w:rPr>
            <w:rStyle w:val="Hyperlink"/>
            <w:noProof/>
          </w:rPr>
          <w:t>6.3.4.57.3 Specification</w:t>
        </w:r>
        <w:r w:rsidR="00230C06">
          <w:rPr>
            <w:noProof/>
            <w:webHidden/>
          </w:rPr>
          <w:tab/>
        </w:r>
        <w:r w:rsidR="00230C06">
          <w:rPr>
            <w:noProof/>
            <w:webHidden/>
          </w:rPr>
          <w:fldChar w:fldCharType="begin"/>
        </w:r>
        <w:r w:rsidR="00230C06">
          <w:rPr>
            <w:noProof/>
            <w:webHidden/>
          </w:rPr>
          <w:instrText xml:space="preserve"> PAGEREF _Toc441142438 \h </w:instrText>
        </w:r>
        <w:r w:rsidR="00230C06">
          <w:rPr>
            <w:noProof/>
            <w:webHidden/>
          </w:rPr>
        </w:r>
        <w:r w:rsidR="00230C06">
          <w:rPr>
            <w:noProof/>
            <w:webHidden/>
          </w:rPr>
          <w:fldChar w:fldCharType="separate"/>
        </w:r>
        <w:r w:rsidR="00230C06">
          <w:rPr>
            <w:noProof/>
            <w:webHidden/>
          </w:rPr>
          <w:t>231</w:t>
        </w:r>
        <w:r w:rsidR="00230C06">
          <w:rPr>
            <w:noProof/>
            <w:webHidden/>
          </w:rPr>
          <w:fldChar w:fldCharType="end"/>
        </w:r>
      </w:hyperlink>
    </w:p>
    <w:p w14:paraId="45886EA4" w14:textId="4ED3B9B3" w:rsidR="00230C06" w:rsidRDefault="00FF2B1E">
      <w:pPr>
        <w:pStyle w:val="TOC5"/>
        <w:rPr>
          <w:rFonts w:asciiTheme="minorHAnsi" w:eastAsiaTheme="minorEastAsia" w:hAnsiTheme="minorHAnsi" w:cstheme="minorBidi"/>
          <w:noProof/>
          <w:sz w:val="22"/>
          <w:szCs w:val="22"/>
        </w:rPr>
      </w:pPr>
      <w:hyperlink w:anchor="_Toc441142439" w:history="1">
        <w:r w:rsidR="00230C06" w:rsidRPr="00B14BFE">
          <w:rPr>
            <w:rStyle w:val="Hyperlink"/>
            <w:noProof/>
          </w:rPr>
          <w:t>6.3.4.57.4  &lt;templateId root='2.16.840.1.113883.10.20.1.22'/&gt; &lt;templateId root='1.3.6.1.4.1.19376.1.5.3.1.4.13.3'/&gt;</w:t>
        </w:r>
        <w:r w:rsidR="00230C06">
          <w:rPr>
            <w:noProof/>
            <w:webHidden/>
          </w:rPr>
          <w:tab/>
        </w:r>
        <w:r w:rsidR="00230C06">
          <w:rPr>
            <w:noProof/>
            <w:webHidden/>
          </w:rPr>
          <w:fldChar w:fldCharType="begin"/>
        </w:r>
        <w:r w:rsidR="00230C06">
          <w:rPr>
            <w:noProof/>
            <w:webHidden/>
          </w:rPr>
          <w:instrText xml:space="preserve"> PAGEREF _Toc441142439 \h </w:instrText>
        </w:r>
        <w:r w:rsidR="00230C06">
          <w:rPr>
            <w:noProof/>
            <w:webHidden/>
          </w:rPr>
        </w:r>
        <w:r w:rsidR="00230C06">
          <w:rPr>
            <w:noProof/>
            <w:webHidden/>
          </w:rPr>
          <w:fldChar w:fldCharType="separate"/>
        </w:r>
        <w:r w:rsidR="00230C06">
          <w:rPr>
            <w:noProof/>
            <w:webHidden/>
          </w:rPr>
          <w:t>231</w:t>
        </w:r>
        <w:r w:rsidR="00230C06">
          <w:rPr>
            <w:noProof/>
            <w:webHidden/>
          </w:rPr>
          <w:fldChar w:fldCharType="end"/>
        </w:r>
      </w:hyperlink>
    </w:p>
    <w:p w14:paraId="1E097122" w14:textId="1977963A" w:rsidR="00230C06" w:rsidRDefault="00FF2B1E">
      <w:pPr>
        <w:pStyle w:val="TOC5"/>
        <w:rPr>
          <w:rFonts w:asciiTheme="minorHAnsi" w:eastAsiaTheme="minorEastAsia" w:hAnsiTheme="minorHAnsi" w:cstheme="minorBidi"/>
          <w:noProof/>
          <w:sz w:val="22"/>
          <w:szCs w:val="22"/>
        </w:rPr>
      </w:pPr>
      <w:hyperlink w:anchor="_Toc441142440" w:history="1">
        <w:r w:rsidR="00230C06" w:rsidRPr="00B14BFE">
          <w:rPr>
            <w:rStyle w:val="Hyperlink"/>
            <w:noProof/>
          </w:rPr>
          <w:t>6.3.4.57.5 &lt;code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_Toc441142440 \h </w:instrText>
        </w:r>
        <w:r w:rsidR="00230C06">
          <w:rPr>
            <w:noProof/>
            <w:webHidden/>
          </w:rPr>
        </w:r>
        <w:r w:rsidR="00230C06">
          <w:rPr>
            <w:noProof/>
            <w:webHidden/>
          </w:rPr>
          <w:fldChar w:fldCharType="separate"/>
        </w:r>
        <w:r w:rsidR="00230C06">
          <w:rPr>
            <w:noProof/>
            <w:webHidden/>
          </w:rPr>
          <w:t>231</w:t>
        </w:r>
        <w:r w:rsidR="00230C06">
          <w:rPr>
            <w:noProof/>
            <w:webHidden/>
          </w:rPr>
          <w:fldChar w:fldCharType="end"/>
        </w:r>
      </w:hyperlink>
    </w:p>
    <w:p w14:paraId="6B45D9E0" w14:textId="5056928F" w:rsidR="00230C06" w:rsidRDefault="00FF2B1E">
      <w:pPr>
        <w:pStyle w:val="TOC5"/>
        <w:rPr>
          <w:rFonts w:asciiTheme="minorHAnsi" w:eastAsiaTheme="minorEastAsia" w:hAnsiTheme="minorHAnsi" w:cstheme="minorBidi"/>
          <w:noProof/>
          <w:sz w:val="22"/>
          <w:szCs w:val="22"/>
        </w:rPr>
      </w:pPr>
      <w:hyperlink w:anchor="_Toc441142441" w:history="1">
        <w:r w:rsidR="00230C06" w:rsidRPr="00B14BFE">
          <w:rPr>
            <w:rStyle w:val="Hyperlink"/>
            <w:noProof/>
          </w:rPr>
          <w:t>6.3.4.57.6 &lt;value xsi:type='CD' code=' ' displayName=' ' codeSystem=' ' codeSystemName=' '/&gt;</w:t>
        </w:r>
        <w:r w:rsidR="00230C06">
          <w:rPr>
            <w:noProof/>
            <w:webHidden/>
          </w:rPr>
          <w:tab/>
        </w:r>
        <w:r w:rsidR="00230C06">
          <w:rPr>
            <w:noProof/>
            <w:webHidden/>
          </w:rPr>
          <w:fldChar w:fldCharType="begin"/>
        </w:r>
        <w:r w:rsidR="00230C06">
          <w:rPr>
            <w:noProof/>
            <w:webHidden/>
          </w:rPr>
          <w:instrText xml:space="preserve"> PAGEREF _Toc441142441 \h </w:instrText>
        </w:r>
        <w:r w:rsidR="00230C06">
          <w:rPr>
            <w:noProof/>
            <w:webHidden/>
          </w:rPr>
        </w:r>
        <w:r w:rsidR="00230C06">
          <w:rPr>
            <w:noProof/>
            <w:webHidden/>
          </w:rPr>
          <w:fldChar w:fldCharType="separate"/>
        </w:r>
        <w:r w:rsidR="00230C06">
          <w:rPr>
            <w:noProof/>
            <w:webHidden/>
          </w:rPr>
          <w:t>231</w:t>
        </w:r>
        <w:r w:rsidR="00230C06">
          <w:rPr>
            <w:noProof/>
            <w:webHidden/>
          </w:rPr>
          <w:fldChar w:fldCharType="end"/>
        </w:r>
      </w:hyperlink>
    </w:p>
    <w:p w14:paraId="71C44CE0" w14:textId="78CBE579" w:rsidR="00230C06" w:rsidRDefault="00FF2B1E">
      <w:pPr>
        <w:pStyle w:val="TOC4"/>
        <w:rPr>
          <w:rFonts w:asciiTheme="minorHAnsi" w:eastAsiaTheme="minorEastAsia" w:hAnsiTheme="minorHAnsi" w:cstheme="minorBidi"/>
          <w:noProof/>
          <w:sz w:val="22"/>
          <w:szCs w:val="22"/>
        </w:rPr>
      </w:pPr>
      <w:hyperlink w:anchor="_Toc441142442" w:history="1">
        <w:r w:rsidR="00230C06" w:rsidRPr="00B14BFE">
          <w:rPr>
            <w:rStyle w:val="Hyperlink"/>
            <w:noProof/>
          </w:rPr>
          <w:t>6.3.4.58  Reserved for Death Pronouncement Entry Content Module</w:t>
        </w:r>
        <w:r w:rsidR="00230C06">
          <w:rPr>
            <w:noProof/>
            <w:webHidden/>
          </w:rPr>
          <w:tab/>
        </w:r>
        <w:r w:rsidR="00230C06">
          <w:rPr>
            <w:noProof/>
            <w:webHidden/>
          </w:rPr>
          <w:fldChar w:fldCharType="begin"/>
        </w:r>
        <w:r w:rsidR="00230C06">
          <w:rPr>
            <w:noProof/>
            <w:webHidden/>
          </w:rPr>
          <w:instrText xml:space="preserve"> PAGEREF _Toc441142442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12C619CD" w14:textId="50903277" w:rsidR="00230C06" w:rsidRDefault="00FF2B1E">
      <w:pPr>
        <w:pStyle w:val="TOC4"/>
        <w:rPr>
          <w:rFonts w:asciiTheme="minorHAnsi" w:eastAsiaTheme="minorEastAsia" w:hAnsiTheme="minorHAnsi" w:cstheme="minorBidi"/>
          <w:noProof/>
          <w:sz w:val="22"/>
          <w:szCs w:val="22"/>
        </w:rPr>
      </w:pPr>
      <w:hyperlink w:anchor="_Toc441142443" w:history="1">
        <w:r w:rsidR="00230C06" w:rsidRPr="00B14BFE">
          <w:rPr>
            <w:rStyle w:val="Hyperlink"/>
            <w:noProof/>
          </w:rPr>
          <w:t>6.3.4.59  Reserved for Death Location Type Entry Content Module</w:t>
        </w:r>
        <w:r w:rsidR="00230C06">
          <w:rPr>
            <w:noProof/>
            <w:webHidden/>
          </w:rPr>
          <w:tab/>
        </w:r>
        <w:r w:rsidR="00230C06">
          <w:rPr>
            <w:noProof/>
            <w:webHidden/>
          </w:rPr>
          <w:fldChar w:fldCharType="begin"/>
        </w:r>
        <w:r w:rsidR="00230C06">
          <w:rPr>
            <w:noProof/>
            <w:webHidden/>
          </w:rPr>
          <w:instrText xml:space="preserve"> PAGEREF _Toc441142443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54D87AA7" w14:textId="0758F8D4" w:rsidR="00230C06" w:rsidRDefault="00FF2B1E">
      <w:pPr>
        <w:pStyle w:val="TOC4"/>
        <w:rPr>
          <w:rFonts w:asciiTheme="minorHAnsi" w:eastAsiaTheme="minorEastAsia" w:hAnsiTheme="minorHAnsi" w:cstheme="minorBidi"/>
          <w:noProof/>
          <w:sz w:val="22"/>
          <w:szCs w:val="22"/>
        </w:rPr>
      </w:pPr>
      <w:hyperlink w:anchor="_Toc441142444" w:history="1">
        <w:r w:rsidR="00230C06" w:rsidRPr="00B14BFE">
          <w:rPr>
            <w:rStyle w:val="Hyperlink"/>
            <w:noProof/>
          </w:rPr>
          <w:t xml:space="preserve">6.3.4.60  Reserved for </w:t>
        </w:r>
        <w:r w:rsidR="00230C06" w:rsidRPr="00B14BFE">
          <w:rPr>
            <w:rStyle w:val="Hyperlink"/>
            <w:bCs/>
            <w:noProof/>
          </w:rPr>
          <w:t>Occupational Data For Health Organizer</w:t>
        </w:r>
        <w:r w:rsidR="00230C06">
          <w:rPr>
            <w:noProof/>
            <w:webHidden/>
          </w:rPr>
          <w:tab/>
        </w:r>
        <w:r w:rsidR="00230C06">
          <w:rPr>
            <w:noProof/>
            <w:webHidden/>
          </w:rPr>
          <w:fldChar w:fldCharType="begin"/>
        </w:r>
        <w:r w:rsidR="00230C06">
          <w:rPr>
            <w:noProof/>
            <w:webHidden/>
          </w:rPr>
          <w:instrText xml:space="preserve"> PAGEREF _Toc441142444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0FE646D1" w14:textId="0E1E7990" w:rsidR="00230C06" w:rsidRDefault="00FF2B1E">
      <w:pPr>
        <w:pStyle w:val="TOC4"/>
        <w:rPr>
          <w:rFonts w:asciiTheme="minorHAnsi" w:eastAsiaTheme="minorEastAsia" w:hAnsiTheme="minorHAnsi" w:cstheme="minorBidi"/>
          <w:noProof/>
          <w:sz w:val="22"/>
          <w:szCs w:val="22"/>
        </w:rPr>
      </w:pPr>
      <w:hyperlink w:anchor="_Toc441142445" w:history="1">
        <w:r w:rsidR="00230C06" w:rsidRPr="00B14BFE">
          <w:rPr>
            <w:rStyle w:val="Hyperlink"/>
            <w:noProof/>
          </w:rPr>
          <w:t xml:space="preserve">6.3.4.61  Reserved for </w:t>
        </w:r>
        <w:r w:rsidR="00230C06" w:rsidRPr="00B14BFE">
          <w:rPr>
            <w:rStyle w:val="Hyperlink"/>
            <w:bCs/>
            <w:noProof/>
          </w:rPr>
          <w:t>Employment Status Organizer</w:t>
        </w:r>
        <w:r w:rsidR="00230C06">
          <w:rPr>
            <w:noProof/>
            <w:webHidden/>
          </w:rPr>
          <w:tab/>
        </w:r>
        <w:r w:rsidR="00230C06">
          <w:rPr>
            <w:noProof/>
            <w:webHidden/>
          </w:rPr>
          <w:fldChar w:fldCharType="begin"/>
        </w:r>
        <w:r w:rsidR="00230C06">
          <w:rPr>
            <w:noProof/>
            <w:webHidden/>
          </w:rPr>
          <w:instrText xml:space="preserve"> PAGEREF _Toc441142445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103773DB" w14:textId="6B7BCB42" w:rsidR="00230C06" w:rsidRDefault="00FF2B1E">
      <w:pPr>
        <w:pStyle w:val="TOC4"/>
        <w:rPr>
          <w:rFonts w:asciiTheme="minorHAnsi" w:eastAsiaTheme="minorEastAsia" w:hAnsiTheme="minorHAnsi" w:cstheme="minorBidi"/>
          <w:noProof/>
          <w:sz w:val="22"/>
          <w:szCs w:val="22"/>
        </w:rPr>
      </w:pPr>
      <w:hyperlink w:anchor="_Toc441142446" w:history="1">
        <w:r w:rsidR="00230C06" w:rsidRPr="00B14BFE">
          <w:rPr>
            <w:rStyle w:val="Hyperlink"/>
            <w:noProof/>
          </w:rPr>
          <w:t xml:space="preserve">6.3.4.62  Reserved for </w:t>
        </w:r>
        <w:r w:rsidR="00230C06" w:rsidRPr="00B14BFE">
          <w:rPr>
            <w:rStyle w:val="Hyperlink"/>
            <w:bCs/>
            <w:noProof/>
          </w:rPr>
          <w:t>Usual Occupation and Industry Organizer</w:t>
        </w:r>
        <w:r w:rsidR="00230C06">
          <w:rPr>
            <w:noProof/>
            <w:webHidden/>
          </w:rPr>
          <w:tab/>
        </w:r>
        <w:r w:rsidR="00230C06">
          <w:rPr>
            <w:noProof/>
            <w:webHidden/>
          </w:rPr>
          <w:fldChar w:fldCharType="begin"/>
        </w:r>
        <w:r w:rsidR="00230C06">
          <w:rPr>
            <w:noProof/>
            <w:webHidden/>
          </w:rPr>
          <w:instrText xml:space="preserve"> PAGEREF _Toc441142446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3A644751" w14:textId="11D5E0EF" w:rsidR="00230C06" w:rsidRDefault="00FF2B1E">
      <w:pPr>
        <w:pStyle w:val="TOC4"/>
        <w:rPr>
          <w:rFonts w:asciiTheme="minorHAnsi" w:eastAsiaTheme="minorEastAsia" w:hAnsiTheme="minorHAnsi" w:cstheme="minorBidi"/>
          <w:noProof/>
          <w:sz w:val="22"/>
          <w:szCs w:val="22"/>
        </w:rPr>
      </w:pPr>
      <w:hyperlink w:anchor="_Toc441142447" w:history="1">
        <w:r w:rsidR="00230C06" w:rsidRPr="00B14BFE">
          <w:rPr>
            <w:rStyle w:val="Hyperlink"/>
            <w:noProof/>
          </w:rPr>
          <w:t xml:space="preserve">6.3.4.63  Reserved for </w:t>
        </w:r>
        <w:r w:rsidR="00230C06" w:rsidRPr="00B14BFE">
          <w:rPr>
            <w:rStyle w:val="Hyperlink"/>
            <w:bCs/>
            <w:noProof/>
          </w:rPr>
          <w:t>History of Occupation Organizer</w:t>
        </w:r>
        <w:r w:rsidR="00230C06">
          <w:rPr>
            <w:noProof/>
            <w:webHidden/>
          </w:rPr>
          <w:tab/>
        </w:r>
        <w:r w:rsidR="00230C06">
          <w:rPr>
            <w:noProof/>
            <w:webHidden/>
          </w:rPr>
          <w:fldChar w:fldCharType="begin"/>
        </w:r>
        <w:r w:rsidR="00230C06">
          <w:rPr>
            <w:noProof/>
            <w:webHidden/>
          </w:rPr>
          <w:instrText xml:space="preserve"> PAGEREF _Toc441142447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3410AF17" w14:textId="362D14B0" w:rsidR="00230C06" w:rsidRDefault="00FF2B1E">
      <w:pPr>
        <w:pStyle w:val="TOC4"/>
        <w:rPr>
          <w:rFonts w:asciiTheme="minorHAnsi" w:eastAsiaTheme="minorEastAsia" w:hAnsiTheme="minorHAnsi" w:cstheme="minorBidi"/>
          <w:noProof/>
          <w:sz w:val="22"/>
          <w:szCs w:val="22"/>
        </w:rPr>
      </w:pPr>
      <w:hyperlink w:anchor="_Toc441142448" w:history="1">
        <w:r w:rsidR="00230C06" w:rsidRPr="00B14BFE">
          <w:rPr>
            <w:rStyle w:val="Hyperlink"/>
            <w:noProof/>
          </w:rPr>
          <w:t xml:space="preserve">6.3.4.64  Reserved for </w:t>
        </w:r>
        <w:r w:rsidR="00230C06" w:rsidRPr="00B14BFE">
          <w:rPr>
            <w:rStyle w:val="Hyperlink"/>
            <w:bCs/>
            <w:noProof/>
          </w:rPr>
          <w:t>Employment Status Observation</w:t>
        </w:r>
        <w:r w:rsidR="00230C06">
          <w:rPr>
            <w:noProof/>
            <w:webHidden/>
          </w:rPr>
          <w:tab/>
        </w:r>
        <w:r w:rsidR="00230C06">
          <w:rPr>
            <w:noProof/>
            <w:webHidden/>
          </w:rPr>
          <w:fldChar w:fldCharType="begin"/>
        </w:r>
        <w:r w:rsidR="00230C06">
          <w:rPr>
            <w:noProof/>
            <w:webHidden/>
          </w:rPr>
          <w:instrText xml:space="preserve"> PAGEREF _Toc441142448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7F19D5D3" w14:textId="090EA133" w:rsidR="00230C06" w:rsidRDefault="00FF2B1E">
      <w:pPr>
        <w:pStyle w:val="TOC4"/>
        <w:rPr>
          <w:rFonts w:asciiTheme="minorHAnsi" w:eastAsiaTheme="minorEastAsia" w:hAnsiTheme="minorHAnsi" w:cstheme="minorBidi"/>
          <w:noProof/>
          <w:sz w:val="22"/>
          <w:szCs w:val="22"/>
        </w:rPr>
      </w:pPr>
      <w:hyperlink w:anchor="_Toc441142449" w:history="1">
        <w:r w:rsidR="00230C06" w:rsidRPr="00B14BFE">
          <w:rPr>
            <w:rStyle w:val="Hyperlink"/>
            <w:noProof/>
          </w:rPr>
          <w:t xml:space="preserve">6.3.4.65  Reserved for </w:t>
        </w:r>
        <w:r w:rsidR="00230C06" w:rsidRPr="00B14BFE">
          <w:rPr>
            <w:rStyle w:val="Hyperlink"/>
            <w:bCs/>
            <w:noProof/>
          </w:rPr>
          <w:t>Usual Occupation and Industry Observation Entry</w:t>
        </w:r>
        <w:r w:rsidR="00230C06">
          <w:rPr>
            <w:noProof/>
            <w:webHidden/>
          </w:rPr>
          <w:tab/>
        </w:r>
        <w:r w:rsidR="00230C06">
          <w:rPr>
            <w:noProof/>
            <w:webHidden/>
          </w:rPr>
          <w:fldChar w:fldCharType="begin"/>
        </w:r>
        <w:r w:rsidR="00230C06">
          <w:rPr>
            <w:noProof/>
            <w:webHidden/>
          </w:rPr>
          <w:instrText xml:space="preserve"> PAGEREF _Toc441142449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1D2D0301" w14:textId="00168AD0" w:rsidR="00230C06" w:rsidRDefault="00FF2B1E">
      <w:pPr>
        <w:pStyle w:val="TOC4"/>
        <w:rPr>
          <w:rFonts w:asciiTheme="minorHAnsi" w:eastAsiaTheme="minorEastAsia" w:hAnsiTheme="minorHAnsi" w:cstheme="minorBidi"/>
          <w:noProof/>
          <w:sz w:val="22"/>
          <w:szCs w:val="22"/>
        </w:rPr>
      </w:pPr>
      <w:hyperlink w:anchor="_Toc441142450" w:history="1">
        <w:r w:rsidR="00230C06" w:rsidRPr="00B14BFE">
          <w:rPr>
            <w:rStyle w:val="Hyperlink"/>
            <w:noProof/>
          </w:rPr>
          <w:t xml:space="preserve">6.3.4.66  Reserved for </w:t>
        </w:r>
        <w:r w:rsidR="00230C06" w:rsidRPr="00B14BFE">
          <w:rPr>
            <w:rStyle w:val="Hyperlink"/>
            <w:bCs/>
            <w:noProof/>
          </w:rPr>
          <w:t>Occupation Observation Entry</w:t>
        </w:r>
        <w:r w:rsidR="00230C06">
          <w:rPr>
            <w:noProof/>
            <w:webHidden/>
          </w:rPr>
          <w:tab/>
        </w:r>
        <w:r w:rsidR="00230C06">
          <w:rPr>
            <w:noProof/>
            <w:webHidden/>
          </w:rPr>
          <w:fldChar w:fldCharType="begin"/>
        </w:r>
        <w:r w:rsidR="00230C06">
          <w:rPr>
            <w:noProof/>
            <w:webHidden/>
          </w:rPr>
          <w:instrText xml:space="preserve"> PAGEREF _Toc441142450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62D900DF" w14:textId="29A9A2ED" w:rsidR="00230C06" w:rsidRDefault="00FF2B1E">
      <w:pPr>
        <w:pStyle w:val="TOC4"/>
        <w:rPr>
          <w:rFonts w:asciiTheme="minorHAnsi" w:eastAsiaTheme="minorEastAsia" w:hAnsiTheme="minorHAnsi" w:cstheme="minorBidi"/>
          <w:noProof/>
          <w:sz w:val="22"/>
          <w:szCs w:val="22"/>
        </w:rPr>
      </w:pPr>
      <w:hyperlink w:anchor="_Toc441142451" w:history="1">
        <w:r w:rsidR="00230C06" w:rsidRPr="00B14BFE">
          <w:rPr>
            <w:rStyle w:val="Hyperlink"/>
            <w:noProof/>
          </w:rPr>
          <w:t xml:space="preserve">6.3.4.67  Reserved for </w:t>
        </w:r>
        <w:r w:rsidR="00230C06" w:rsidRPr="00B14BFE">
          <w:rPr>
            <w:rStyle w:val="Hyperlink"/>
            <w:bCs/>
            <w:noProof/>
          </w:rPr>
          <w:t>Work Shift Observation Entry</w:t>
        </w:r>
        <w:r w:rsidR="00230C06">
          <w:rPr>
            <w:noProof/>
            <w:webHidden/>
          </w:rPr>
          <w:tab/>
        </w:r>
        <w:r w:rsidR="00230C06">
          <w:rPr>
            <w:noProof/>
            <w:webHidden/>
          </w:rPr>
          <w:fldChar w:fldCharType="begin"/>
        </w:r>
        <w:r w:rsidR="00230C06">
          <w:rPr>
            <w:noProof/>
            <w:webHidden/>
          </w:rPr>
          <w:instrText xml:space="preserve"> PAGEREF _Toc441142451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3A035E1A" w14:textId="79BF8AD7" w:rsidR="00230C06" w:rsidRDefault="00FF2B1E">
      <w:pPr>
        <w:pStyle w:val="TOC4"/>
        <w:rPr>
          <w:rFonts w:asciiTheme="minorHAnsi" w:eastAsiaTheme="minorEastAsia" w:hAnsiTheme="minorHAnsi" w:cstheme="minorBidi"/>
          <w:noProof/>
          <w:sz w:val="22"/>
          <w:szCs w:val="22"/>
        </w:rPr>
      </w:pPr>
      <w:hyperlink w:anchor="_Toc441142452" w:history="1">
        <w:r w:rsidR="00230C06" w:rsidRPr="00B14BFE">
          <w:rPr>
            <w:rStyle w:val="Hyperlink"/>
            <w:noProof/>
          </w:rPr>
          <w:t xml:space="preserve">6.3.4.68  Reserved for Weekly </w:t>
        </w:r>
        <w:r w:rsidR="00230C06" w:rsidRPr="00B14BFE">
          <w:rPr>
            <w:rStyle w:val="Hyperlink"/>
            <w:bCs/>
            <w:noProof/>
          </w:rPr>
          <w:t>Work Hours Observation Entry</w:t>
        </w:r>
        <w:r w:rsidR="00230C06">
          <w:rPr>
            <w:noProof/>
            <w:webHidden/>
          </w:rPr>
          <w:tab/>
        </w:r>
        <w:r w:rsidR="00230C06">
          <w:rPr>
            <w:noProof/>
            <w:webHidden/>
          </w:rPr>
          <w:fldChar w:fldCharType="begin"/>
        </w:r>
        <w:r w:rsidR="00230C06">
          <w:rPr>
            <w:noProof/>
            <w:webHidden/>
          </w:rPr>
          <w:instrText xml:space="preserve"> PAGEREF _Toc441142452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2E3DE549" w14:textId="25E4E86A" w:rsidR="00230C06" w:rsidRDefault="00FF2B1E">
      <w:pPr>
        <w:pStyle w:val="TOC4"/>
        <w:rPr>
          <w:rFonts w:asciiTheme="minorHAnsi" w:eastAsiaTheme="minorEastAsia" w:hAnsiTheme="minorHAnsi" w:cstheme="minorBidi"/>
          <w:noProof/>
          <w:sz w:val="22"/>
          <w:szCs w:val="22"/>
        </w:rPr>
      </w:pPr>
      <w:hyperlink w:anchor="_Toc441142453" w:history="1">
        <w:r w:rsidR="00230C06" w:rsidRPr="00B14BFE">
          <w:rPr>
            <w:rStyle w:val="Hyperlink"/>
            <w:noProof/>
          </w:rPr>
          <w:t xml:space="preserve">6.3.4.69  Reserved for </w:t>
        </w:r>
        <w:r w:rsidR="00230C06" w:rsidRPr="00B14BFE">
          <w:rPr>
            <w:rStyle w:val="Hyperlink"/>
            <w:bCs/>
            <w:noProof/>
          </w:rPr>
          <w:t>Usual Occupation Duration Entry</w:t>
        </w:r>
        <w:r w:rsidR="00230C06">
          <w:rPr>
            <w:noProof/>
            <w:webHidden/>
          </w:rPr>
          <w:tab/>
        </w:r>
        <w:r w:rsidR="00230C06">
          <w:rPr>
            <w:noProof/>
            <w:webHidden/>
          </w:rPr>
          <w:fldChar w:fldCharType="begin"/>
        </w:r>
        <w:r w:rsidR="00230C06">
          <w:rPr>
            <w:noProof/>
            <w:webHidden/>
          </w:rPr>
          <w:instrText xml:space="preserve"> PAGEREF _Toc441142453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1791F332" w14:textId="0F244B23" w:rsidR="00230C06" w:rsidRDefault="00FF2B1E">
      <w:pPr>
        <w:pStyle w:val="TOC4"/>
        <w:rPr>
          <w:rFonts w:asciiTheme="minorHAnsi" w:eastAsiaTheme="minorEastAsia" w:hAnsiTheme="minorHAnsi" w:cstheme="minorBidi"/>
          <w:noProof/>
          <w:sz w:val="22"/>
          <w:szCs w:val="22"/>
        </w:rPr>
      </w:pPr>
      <w:hyperlink w:anchor="_Toc441142454" w:history="1">
        <w:r w:rsidR="00230C06" w:rsidRPr="00B14BFE">
          <w:rPr>
            <w:rStyle w:val="Hyperlink"/>
            <w:noProof/>
          </w:rPr>
          <w:t xml:space="preserve">6.3.4.70  Reserved for </w:t>
        </w:r>
        <w:r w:rsidR="00230C06" w:rsidRPr="00B14BFE">
          <w:rPr>
            <w:rStyle w:val="Hyperlink"/>
            <w:bCs/>
            <w:noProof/>
          </w:rPr>
          <w:t>Usual Industry Duration Entry</w:t>
        </w:r>
        <w:r w:rsidR="00230C06">
          <w:rPr>
            <w:noProof/>
            <w:webHidden/>
          </w:rPr>
          <w:tab/>
        </w:r>
        <w:r w:rsidR="00230C06">
          <w:rPr>
            <w:noProof/>
            <w:webHidden/>
          </w:rPr>
          <w:fldChar w:fldCharType="begin"/>
        </w:r>
        <w:r w:rsidR="00230C06">
          <w:rPr>
            <w:noProof/>
            <w:webHidden/>
          </w:rPr>
          <w:instrText xml:space="preserve"> PAGEREF _Toc441142454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552B7830" w14:textId="4196319D" w:rsidR="00230C06" w:rsidRDefault="00FF2B1E">
      <w:pPr>
        <w:pStyle w:val="TOC4"/>
        <w:rPr>
          <w:rFonts w:asciiTheme="minorHAnsi" w:eastAsiaTheme="minorEastAsia" w:hAnsiTheme="minorHAnsi" w:cstheme="minorBidi"/>
          <w:noProof/>
          <w:sz w:val="22"/>
          <w:szCs w:val="22"/>
        </w:rPr>
      </w:pPr>
      <w:hyperlink w:anchor="_Toc441142455" w:history="1">
        <w:r w:rsidR="00230C06" w:rsidRPr="00B14BFE">
          <w:rPr>
            <w:rStyle w:val="Hyperlink"/>
            <w:noProof/>
          </w:rPr>
          <w:t>6.3.4.71  Reserved for Future Use</w:t>
        </w:r>
        <w:r w:rsidR="00230C06">
          <w:rPr>
            <w:noProof/>
            <w:webHidden/>
          </w:rPr>
          <w:tab/>
        </w:r>
        <w:r w:rsidR="00230C06">
          <w:rPr>
            <w:noProof/>
            <w:webHidden/>
          </w:rPr>
          <w:fldChar w:fldCharType="begin"/>
        </w:r>
        <w:r w:rsidR="00230C06">
          <w:rPr>
            <w:noProof/>
            <w:webHidden/>
          </w:rPr>
          <w:instrText xml:space="preserve"> PAGEREF _Toc441142455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7FAEBE06" w14:textId="4FE6A337" w:rsidR="00230C06" w:rsidRDefault="00FF2B1E">
      <w:pPr>
        <w:pStyle w:val="TOC4"/>
        <w:rPr>
          <w:rFonts w:asciiTheme="minorHAnsi" w:eastAsiaTheme="minorEastAsia" w:hAnsiTheme="minorHAnsi" w:cstheme="minorBidi"/>
          <w:noProof/>
          <w:sz w:val="22"/>
          <w:szCs w:val="22"/>
        </w:rPr>
      </w:pPr>
      <w:hyperlink w:anchor="_Toc441142456" w:history="1">
        <w:r w:rsidR="00230C06" w:rsidRPr="00B14BFE">
          <w:rPr>
            <w:rStyle w:val="Hyperlink"/>
            <w:noProof/>
          </w:rPr>
          <w:t>6.3.4.72  Reserved for Future Use</w:t>
        </w:r>
        <w:r w:rsidR="00230C06">
          <w:rPr>
            <w:noProof/>
            <w:webHidden/>
          </w:rPr>
          <w:tab/>
        </w:r>
        <w:r w:rsidR="00230C06">
          <w:rPr>
            <w:noProof/>
            <w:webHidden/>
          </w:rPr>
          <w:fldChar w:fldCharType="begin"/>
        </w:r>
        <w:r w:rsidR="00230C06">
          <w:rPr>
            <w:noProof/>
            <w:webHidden/>
          </w:rPr>
          <w:instrText xml:space="preserve"> PAGEREF _Toc441142456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6DBCDE4B" w14:textId="34C347E8" w:rsidR="00230C06" w:rsidRDefault="00FF2B1E">
      <w:pPr>
        <w:pStyle w:val="TOC4"/>
        <w:rPr>
          <w:rFonts w:asciiTheme="minorHAnsi" w:eastAsiaTheme="minorEastAsia" w:hAnsiTheme="minorHAnsi" w:cstheme="minorBidi"/>
          <w:noProof/>
          <w:sz w:val="22"/>
          <w:szCs w:val="22"/>
        </w:rPr>
      </w:pPr>
      <w:hyperlink w:anchor="_Toc441142457" w:history="1">
        <w:r w:rsidR="00230C06" w:rsidRPr="00B14BFE">
          <w:rPr>
            <w:rStyle w:val="Hyperlink"/>
            <w:noProof/>
          </w:rPr>
          <w:t>6.3.4.73  Reserved for Future Use</w:t>
        </w:r>
        <w:r w:rsidR="00230C06">
          <w:rPr>
            <w:noProof/>
            <w:webHidden/>
          </w:rPr>
          <w:tab/>
        </w:r>
        <w:r w:rsidR="00230C06">
          <w:rPr>
            <w:noProof/>
            <w:webHidden/>
          </w:rPr>
          <w:fldChar w:fldCharType="begin"/>
        </w:r>
        <w:r w:rsidR="00230C06">
          <w:rPr>
            <w:noProof/>
            <w:webHidden/>
          </w:rPr>
          <w:instrText xml:space="preserve"> PAGEREF _Toc441142457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01A8D5AA" w14:textId="1E9B1B6B" w:rsidR="00230C06" w:rsidRDefault="00FF2B1E">
      <w:pPr>
        <w:pStyle w:val="TOC4"/>
        <w:rPr>
          <w:rFonts w:asciiTheme="minorHAnsi" w:eastAsiaTheme="minorEastAsia" w:hAnsiTheme="minorHAnsi" w:cstheme="minorBidi"/>
          <w:noProof/>
          <w:sz w:val="22"/>
          <w:szCs w:val="22"/>
        </w:rPr>
      </w:pPr>
      <w:hyperlink w:anchor="_Toc441142458" w:history="1">
        <w:r w:rsidR="00230C06" w:rsidRPr="00B14BFE">
          <w:rPr>
            <w:rStyle w:val="Hyperlink"/>
            <w:noProof/>
          </w:rPr>
          <w:t>6.3.4.74  Reserved for Future Use</w:t>
        </w:r>
        <w:r w:rsidR="00230C06">
          <w:rPr>
            <w:noProof/>
            <w:webHidden/>
          </w:rPr>
          <w:tab/>
        </w:r>
        <w:r w:rsidR="00230C06">
          <w:rPr>
            <w:noProof/>
            <w:webHidden/>
          </w:rPr>
          <w:fldChar w:fldCharType="begin"/>
        </w:r>
        <w:r w:rsidR="00230C06">
          <w:rPr>
            <w:noProof/>
            <w:webHidden/>
          </w:rPr>
          <w:instrText xml:space="preserve"> PAGEREF _Toc441142458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45199C52" w14:textId="6B5FC204" w:rsidR="00230C06" w:rsidRDefault="00FF2B1E">
      <w:pPr>
        <w:pStyle w:val="TOC4"/>
        <w:rPr>
          <w:rFonts w:asciiTheme="minorHAnsi" w:eastAsiaTheme="minorEastAsia" w:hAnsiTheme="minorHAnsi" w:cstheme="minorBidi"/>
          <w:noProof/>
          <w:sz w:val="22"/>
          <w:szCs w:val="22"/>
        </w:rPr>
      </w:pPr>
      <w:hyperlink w:anchor="_Toc441142459" w:history="1">
        <w:r w:rsidR="00230C06" w:rsidRPr="00B14BFE">
          <w:rPr>
            <w:rStyle w:val="Hyperlink"/>
            <w:noProof/>
          </w:rPr>
          <w:t>6.3.4.75  Reserved for Future Use</w:t>
        </w:r>
        <w:r w:rsidR="00230C06">
          <w:rPr>
            <w:noProof/>
            <w:webHidden/>
          </w:rPr>
          <w:tab/>
        </w:r>
        <w:r w:rsidR="00230C06">
          <w:rPr>
            <w:noProof/>
            <w:webHidden/>
          </w:rPr>
          <w:fldChar w:fldCharType="begin"/>
        </w:r>
        <w:r w:rsidR="00230C06">
          <w:rPr>
            <w:noProof/>
            <w:webHidden/>
          </w:rPr>
          <w:instrText xml:space="preserve"> PAGEREF _Toc441142459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028ECD29" w14:textId="2DFD1668" w:rsidR="00230C06" w:rsidRDefault="00FF2B1E">
      <w:pPr>
        <w:pStyle w:val="TOC4"/>
        <w:rPr>
          <w:rFonts w:asciiTheme="minorHAnsi" w:eastAsiaTheme="minorEastAsia" w:hAnsiTheme="minorHAnsi" w:cstheme="minorBidi"/>
          <w:noProof/>
          <w:sz w:val="22"/>
          <w:szCs w:val="22"/>
        </w:rPr>
      </w:pPr>
      <w:hyperlink w:anchor="_Toc441142460" w:history="1">
        <w:r w:rsidR="00230C06" w:rsidRPr="00B14BFE">
          <w:rPr>
            <w:rStyle w:val="Hyperlink"/>
            <w:noProof/>
          </w:rPr>
          <w:t>6.3.4.76  Reserved for Future Use</w:t>
        </w:r>
        <w:r w:rsidR="00230C06">
          <w:rPr>
            <w:noProof/>
            <w:webHidden/>
          </w:rPr>
          <w:tab/>
        </w:r>
        <w:r w:rsidR="00230C06">
          <w:rPr>
            <w:noProof/>
            <w:webHidden/>
          </w:rPr>
          <w:fldChar w:fldCharType="begin"/>
        </w:r>
        <w:r w:rsidR="00230C06">
          <w:rPr>
            <w:noProof/>
            <w:webHidden/>
          </w:rPr>
          <w:instrText xml:space="preserve"> PAGEREF _Toc441142460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3B6154E4" w14:textId="09607B89" w:rsidR="00230C06" w:rsidRDefault="00FF2B1E">
      <w:pPr>
        <w:pStyle w:val="TOC4"/>
        <w:rPr>
          <w:rFonts w:asciiTheme="minorHAnsi" w:eastAsiaTheme="minorEastAsia" w:hAnsiTheme="minorHAnsi" w:cstheme="minorBidi"/>
          <w:noProof/>
          <w:sz w:val="22"/>
          <w:szCs w:val="22"/>
        </w:rPr>
      </w:pPr>
      <w:hyperlink w:anchor="_Toc441142461" w:history="1">
        <w:r w:rsidR="00230C06" w:rsidRPr="00B14BFE">
          <w:rPr>
            <w:rStyle w:val="Hyperlink"/>
            <w:noProof/>
          </w:rPr>
          <w:t>6.3.4.77  Reserved for Future Use</w:t>
        </w:r>
        <w:r w:rsidR="00230C06">
          <w:rPr>
            <w:noProof/>
            <w:webHidden/>
          </w:rPr>
          <w:tab/>
        </w:r>
        <w:r w:rsidR="00230C06">
          <w:rPr>
            <w:noProof/>
            <w:webHidden/>
          </w:rPr>
          <w:fldChar w:fldCharType="begin"/>
        </w:r>
        <w:r w:rsidR="00230C06">
          <w:rPr>
            <w:noProof/>
            <w:webHidden/>
          </w:rPr>
          <w:instrText xml:space="preserve"> PAGEREF _Toc441142461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2002951C" w14:textId="42631A15" w:rsidR="00230C06" w:rsidRDefault="00FF2B1E">
      <w:pPr>
        <w:pStyle w:val="TOC4"/>
        <w:rPr>
          <w:rFonts w:asciiTheme="minorHAnsi" w:eastAsiaTheme="minorEastAsia" w:hAnsiTheme="minorHAnsi" w:cstheme="minorBidi"/>
          <w:noProof/>
          <w:sz w:val="22"/>
          <w:szCs w:val="22"/>
        </w:rPr>
      </w:pPr>
      <w:hyperlink w:anchor="_Toc441142462" w:history="1">
        <w:r w:rsidR="00230C06" w:rsidRPr="00B14BFE">
          <w:rPr>
            <w:rStyle w:val="Hyperlink"/>
            <w:noProof/>
          </w:rPr>
          <w:t>6.3.4.78  Reserved for Future Use</w:t>
        </w:r>
        <w:r w:rsidR="00230C06">
          <w:rPr>
            <w:noProof/>
            <w:webHidden/>
          </w:rPr>
          <w:tab/>
        </w:r>
        <w:r w:rsidR="00230C06">
          <w:rPr>
            <w:noProof/>
            <w:webHidden/>
          </w:rPr>
          <w:fldChar w:fldCharType="begin"/>
        </w:r>
        <w:r w:rsidR="00230C06">
          <w:rPr>
            <w:noProof/>
            <w:webHidden/>
          </w:rPr>
          <w:instrText xml:space="preserve"> PAGEREF _Toc441142462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1E1F1B55" w14:textId="01706742" w:rsidR="00230C06" w:rsidRDefault="00FF2B1E">
      <w:pPr>
        <w:pStyle w:val="TOC4"/>
        <w:rPr>
          <w:rFonts w:asciiTheme="minorHAnsi" w:eastAsiaTheme="minorEastAsia" w:hAnsiTheme="minorHAnsi" w:cstheme="minorBidi"/>
          <w:noProof/>
          <w:sz w:val="22"/>
          <w:szCs w:val="22"/>
        </w:rPr>
      </w:pPr>
      <w:hyperlink w:anchor="_Toc441142463" w:history="1">
        <w:r w:rsidR="00230C06" w:rsidRPr="00B14BFE">
          <w:rPr>
            <w:rStyle w:val="Hyperlink"/>
            <w:noProof/>
          </w:rPr>
          <w:t>6.3.4.79  Reserved for Future Use</w:t>
        </w:r>
        <w:r w:rsidR="00230C06">
          <w:rPr>
            <w:noProof/>
            <w:webHidden/>
          </w:rPr>
          <w:tab/>
        </w:r>
        <w:r w:rsidR="00230C06">
          <w:rPr>
            <w:noProof/>
            <w:webHidden/>
          </w:rPr>
          <w:fldChar w:fldCharType="begin"/>
        </w:r>
        <w:r w:rsidR="00230C06">
          <w:rPr>
            <w:noProof/>
            <w:webHidden/>
          </w:rPr>
          <w:instrText xml:space="preserve"> PAGEREF _Toc441142463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2A683C49" w14:textId="442E209F" w:rsidR="00230C06" w:rsidRDefault="00FF2B1E">
      <w:pPr>
        <w:pStyle w:val="TOC4"/>
        <w:rPr>
          <w:rFonts w:asciiTheme="minorHAnsi" w:eastAsiaTheme="minorEastAsia" w:hAnsiTheme="minorHAnsi" w:cstheme="minorBidi"/>
          <w:noProof/>
          <w:sz w:val="22"/>
          <w:szCs w:val="22"/>
        </w:rPr>
      </w:pPr>
      <w:hyperlink w:anchor="_Toc441142464" w:history="1">
        <w:r w:rsidR="00230C06" w:rsidRPr="00B14BFE">
          <w:rPr>
            <w:rStyle w:val="Hyperlink"/>
            <w:noProof/>
          </w:rPr>
          <w:t>6.3.4.80  Reserved for Future Use</w:t>
        </w:r>
        <w:r w:rsidR="00230C06">
          <w:rPr>
            <w:noProof/>
            <w:webHidden/>
          </w:rPr>
          <w:tab/>
        </w:r>
        <w:r w:rsidR="00230C06">
          <w:rPr>
            <w:noProof/>
            <w:webHidden/>
          </w:rPr>
          <w:fldChar w:fldCharType="begin"/>
        </w:r>
        <w:r w:rsidR="00230C06">
          <w:rPr>
            <w:noProof/>
            <w:webHidden/>
          </w:rPr>
          <w:instrText xml:space="preserve"> PAGEREF _Toc441142464 \h </w:instrText>
        </w:r>
        <w:r w:rsidR="00230C06">
          <w:rPr>
            <w:noProof/>
            <w:webHidden/>
          </w:rPr>
        </w:r>
        <w:r w:rsidR="00230C06">
          <w:rPr>
            <w:noProof/>
            <w:webHidden/>
          </w:rPr>
          <w:fldChar w:fldCharType="separate"/>
        </w:r>
        <w:r w:rsidR="00230C06">
          <w:rPr>
            <w:noProof/>
            <w:webHidden/>
          </w:rPr>
          <w:t>232</w:t>
        </w:r>
        <w:r w:rsidR="00230C06">
          <w:rPr>
            <w:noProof/>
            <w:webHidden/>
          </w:rPr>
          <w:fldChar w:fldCharType="end"/>
        </w:r>
      </w:hyperlink>
    </w:p>
    <w:p w14:paraId="7BDD7D08" w14:textId="60E1A8C2" w:rsidR="00230C06" w:rsidRDefault="00FF2B1E">
      <w:pPr>
        <w:pStyle w:val="TOC4"/>
        <w:rPr>
          <w:rFonts w:asciiTheme="minorHAnsi" w:eastAsiaTheme="minorEastAsia" w:hAnsiTheme="minorHAnsi" w:cstheme="minorBidi"/>
          <w:noProof/>
          <w:sz w:val="22"/>
          <w:szCs w:val="22"/>
        </w:rPr>
      </w:pPr>
      <w:hyperlink w:anchor="_Toc441142465" w:history="1">
        <w:r w:rsidR="00230C06" w:rsidRPr="00B14BFE">
          <w:rPr>
            <w:rStyle w:val="Hyperlink"/>
            <w:noProof/>
          </w:rPr>
          <w:t>6.3.4.81  Reserved for Future Use</w:t>
        </w:r>
        <w:r w:rsidR="00230C06">
          <w:rPr>
            <w:noProof/>
            <w:webHidden/>
          </w:rPr>
          <w:tab/>
        </w:r>
        <w:r w:rsidR="00230C06">
          <w:rPr>
            <w:noProof/>
            <w:webHidden/>
          </w:rPr>
          <w:fldChar w:fldCharType="begin"/>
        </w:r>
        <w:r w:rsidR="00230C06">
          <w:rPr>
            <w:noProof/>
            <w:webHidden/>
          </w:rPr>
          <w:instrText xml:space="preserve"> PAGEREF _Toc441142465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7B1284CD" w14:textId="395C01E0" w:rsidR="00230C06" w:rsidRDefault="00FF2B1E">
      <w:pPr>
        <w:pStyle w:val="TOC4"/>
        <w:rPr>
          <w:rFonts w:asciiTheme="minorHAnsi" w:eastAsiaTheme="minorEastAsia" w:hAnsiTheme="minorHAnsi" w:cstheme="minorBidi"/>
          <w:noProof/>
          <w:sz w:val="22"/>
          <w:szCs w:val="22"/>
        </w:rPr>
      </w:pPr>
      <w:hyperlink w:anchor="_Toc441142466" w:history="1">
        <w:r w:rsidR="00230C06" w:rsidRPr="00B14BFE">
          <w:rPr>
            <w:rStyle w:val="Hyperlink"/>
            <w:noProof/>
          </w:rPr>
          <w:t>6.3.4.82  Reserved for Future Use</w:t>
        </w:r>
        <w:r w:rsidR="00230C06">
          <w:rPr>
            <w:noProof/>
            <w:webHidden/>
          </w:rPr>
          <w:tab/>
        </w:r>
        <w:r w:rsidR="00230C06">
          <w:rPr>
            <w:noProof/>
            <w:webHidden/>
          </w:rPr>
          <w:fldChar w:fldCharType="begin"/>
        </w:r>
        <w:r w:rsidR="00230C06">
          <w:rPr>
            <w:noProof/>
            <w:webHidden/>
          </w:rPr>
          <w:instrText xml:space="preserve"> PAGEREF _Toc441142466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107DB811" w14:textId="147D0FC4" w:rsidR="00230C06" w:rsidRDefault="00FF2B1E">
      <w:pPr>
        <w:pStyle w:val="TOC4"/>
        <w:rPr>
          <w:rFonts w:asciiTheme="minorHAnsi" w:eastAsiaTheme="minorEastAsia" w:hAnsiTheme="minorHAnsi" w:cstheme="minorBidi"/>
          <w:noProof/>
          <w:sz w:val="22"/>
          <w:szCs w:val="22"/>
        </w:rPr>
      </w:pPr>
      <w:hyperlink w:anchor="_Toc441142467" w:history="1">
        <w:r w:rsidR="00230C06" w:rsidRPr="00B14BFE">
          <w:rPr>
            <w:rStyle w:val="Hyperlink"/>
            <w:noProof/>
          </w:rPr>
          <w:t>6.3.4.83  Reserved for Future Use</w:t>
        </w:r>
        <w:r w:rsidR="00230C06">
          <w:rPr>
            <w:noProof/>
            <w:webHidden/>
          </w:rPr>
          <w:tab/>
        </w:r>
        <w:r w:rsidR="00230C06">
          <w:rPr>
            <w:noProof/>
            <w:webHidden/>
          </w:rPr>
          <w:fldChar w:fldCharType="begin"/>
        </w:r>
        <w:r w:rsidR="00230C06">
          <w:rPr>
            <w:noProof/>
            <w:webHidden/>
          </w:rPr>
          <w:instrText xml:space="preserve"> PAGEREF _Toc441142467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420B26F0" w14:textId="55E0390B" w:rsidR="00230C06" w:rsidRDefault="00FF2B1E">
      <w:pPr>
        <w:pStyle w:val="TOC4"/>
        <w:rPr>
          <w:rFonts w:asciiTheme="minorHAnsi" w:eastAsiaTheme="minorEastAsia" w:hAnsiTheme="minorHAnsi" w:cstheme="minorBidi"/>
          <w:noProof/>
          <w:sz w:val="22"/>
          <w:szCs w:val="22"/>
        </w:rPr>
      </w:pPr>
      <w:hyperlink w:anchor="_Toc441142468" w:history="1">
        <w:r w:rsidR="00230C06" w:rsidRPr="00B14BFE">
          <w:rPr>
            <w:rStyle w:val="Hyperlink"/>
            <w:noProof/>
          </w:rPr>
          <w:t>6.3.4.84  Reserved for Future Use</w:t>
        </w:r>
        <w:r w:rsidR="00230C06">
          <w:rPr>
            <w:noProof/>
            <w:webHidden/>
          </w:rPr>
          <w:tab/>
        </w:r>
        <w:r w:rsidR="00230C06">
          <w:rPr>
            <w:noProof/>
            <w:webHidden/>
          </w:rPr>
          <w:fldChar w:fldCharType="begin"/>
        </w:r>
        <w:r w:rsidR="00230C06">
          <w:rPr>
            <w:noProof/>
            <w:webHidden/>
          </w:rPr>
          <w:instrText xml:space="preserve"> PAGEREF _Toc441142468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40E198F5" w14:textId="149DA538" w:rsidR="00230C06" w:rsidRDefault="00FF2B1E">
      <w:pPr>
        <w:pStyle w:val="TOC4"/>
        <w:rPr>
          <w:rFonts w:asciiTheme="minorHAnsi" w:eastAsiaTheme="minorEastAsia" w:hAnsiTheme="minorHAnsi" w:cstheme="minorBidi"/>
          <w:noProof/>
          <w:sz w:val="22"/>
          <w:szCs w:val="22"/>
        </w:rPr>
      </w:pPr>
      <w:hyperlink w:anchor="_Toc441142469" w:history="1">
        <w:r w:rsidR="00230C06" w:rsidRPr="00B14BFE">
          <w:rPr>
            <w:rStyle w:val="Hyperlink"/>
            <w:noProof/>
          </w:rPr>
          <w:t>6.3.4.85  Reserved for Future Use</w:t>
        </w:r>
        <w:r w:rsidR="00230C06">
          <w:rPr>
            <w:noProof/>
            <w:webHidden/>
          </w:rPr>
          <w:tab/>
        </w:r>
        <w:r w:rsidR="00230C06">
          <w:rPr>
            <w:noProof/>
            <w:webHidden/>
          </w:rPr>
          <w:fldChar w:fldCharType="begin"/>
        </w:r>
        <w:r w:rsidR="00230C06">
          <w:rPr>
            <w:noProof/>
            <w:webHidden/>
          </w:rPr>
          <w:instrText xml:space="preserve"> PAGEREF _Toc441142469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29B5CBB1" w14:textId="41C5C73A" w:rsidR="00230C06" w:rsidRDefault="00FF2B1E">
      <w:pPr>
        <w:pStyle w:val="TOC4"/>
        <w:rPr>
          <w:rFonts w:asciiTheme="minorHAnsi" w:eastAsiaTheme="minorEastAsia" w:hAnsiTheme="minorHAnsi" w:cstheme="minorBidi"/>
          <w:noProof/>
          <w:sz w:val="22"/>
          <w:szCs w:val="22"/>
        </w:rPr>
      </w:pPr>
      <w:hyperlink w:anchor="_Toc441142470" w:history="1">
        <w:r w:rsidR="00230C06" w:rsidRPr="00B14BFE">
          <w:rPr>
            <w:rStyle w:val="Hyperlink"/>
            <w:noProof/>
          </w:rPr>
          <w:t>6.3.4.86  Reserved for Future Use</w:t>
        </w:r>
        <w:r w:rsidR="00230C06">
          <w:rPr>
            <w:noProof/>
            <w:webHidden/>
          </w:rPr>
          <w:tab/>
        </w:r>
        <w:r w:rsidR="00230C06">
          <w:rPr>
            <w:noProof/>
            <w:webHidden/>
          </w:rPr>
          <w:fldChar w:fldCharType="begin"/>
        </w:r>
        <w:r w:rsidR="00230C06">
          <w:rPr>
            <w:noProof/>
            <w:webHidden/>
          </w:rPr>
          <w:instrText xml:space="preserve"> PAGEREF _Toc441142470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3E54133A" w14:textId="46205867" w:rsidR="00230C06" w:rsidRDefault="00FF2B1E">
      <w:pPr>
        <w:pStyle w:val="TOC4"/>
        <w:rPr>
          <w:rFonts w:asciiTheme="minorHAnsi" w:eastAsiaTheme="minorEastAsia" w:hAnsiTheme="minorHAnsi" w:cstheme="minorBidi"/>
          <w:noProof/>
          <w:sz w:val="22"/>
          <w:szCs w:val="22"/>
        </w:rPr>
      </w:pPr>
      <w:hyperlink w:anchor="_Toc441142471" w:history="1">
        <w:r w:rsidR="00230C06" w:rsidRPr="00B14BFE">
          <w:rPr>
            <w:rStyle w:val="Hyperlink"/>
            <w:noProof/>
          </w:rPr>
          <w:t>6.3.4.87  Reserved for Future Use</w:t>
        </w:r>
        <w:r w:rsidR="00230C06">
          <w:rPr>
            <w:noProof/>
            <w:webHidden/>
          </w:rPr>
          <w:tab/>
        </w:r>
        <w:r w:rsidR="00230C06">
          <w:rPr>
            <w:noProof/>
            <w:webHidden/>
          </w:rPr>
          <w:fldChar w:fldCharType="begin"/>
        </w:r>
        <w:r w:rsidR="00230C06">
          <w:rPr>
            <w:noProof/>
            <w:webHidden/>
          </w:rPr>
          <w:instrText xml:space="preserve"> PAGEREF _Toc441142471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3A726E50" w14:textId="3F0658DB" w:rsidR="00230C06" w:rsidRDefault="00FF2B1E">
      <w:pPr>
        <w:pStyle w:val="TOC4"/>
        <w:rPr>
          <w:rFonts w:asciiTheme="minorHAnsi" w:eastAsiaTheme="minorEastAsia" w:hAnsiTheme="minorHAnsi" w:cstheme="minorBidi"/>
          <w:noProof/>
          <w:sz w:val="22"/>
          <w:szCs w:val="22"/>
        </w:rPr>
      </w:pPr>
      <w:hyperlink w:anchor="_Toc441142472" w:history="1">
        <w:r w:rsidR="00230C06" w:rsidRPr="00B14BFE">
          <w:rPr>
            <w:rStyle w:val="Hyperlink"/>
            <w:noProof/>
          </w:rPr>
          <w:t>6.3.4.88  Reserved for Future Use</w:t>
        </w:r>
        <w:r w:rsidR="00230C06">
          <w:rPr>
            <w:noProof/>
            <w:webHidden/>
          </w:rPr>
          <w:tab/>
        </w:r>
        <w:r w:rsidR="00230C06">
          <w:rPr>
            <w:noProof/>
            <w:webHidden/>
          </w:rPr>
          <w:fldChar w:fldCharType="begin"/>
        </w:r>
        <w:r w:rsidR="00230C06">
          <w:rPr>
            <w:noProof/>
            <w:webHidden/>
          </w:rPr>
          <w:instrText xml:space="preserve"> PAGEREF _Toc441142472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52FECF86" w14:textId="15DD0829" w:rsidR="00230C06" w:rsidRDefault="00FF2B1E">
      <w:pPr>
        <w:pStyle w:val="TOC4"/>
        <w:rPr>
          <w:rFonts w:asciiTheme="minorHAnsi" w:eastAsiaTheme="minorEastAsia" w:hAnsiTheme="minorHAnsi" w:cstheme="minorBidi"/>
          <w:noProof/>
          <w:sz w:val="22"/>
          <w:szCs w:val="22"/>
        </w:rPr>
      </w:pPr>
      <w:hyperlink w:anchor="_Toc441142473" w:history="1">
        <w:r w:rsidR="00230C06" w:rsidRPr="00B14BFE">
          <w:rPr>
            <w:rStyle w:val="Hyperlink"/>
            <w:noProof/>
          </w:rPr>
          <w:t>6.3.4.89  Reserved for Future Use</w:t>
        </w:r>
        <w:r w:rsidR="00230C06">
          <w:rPr>
            <w:noProof/>
            <w:webHidden/>
          </w:rPr>
          <w:tab/>
        </w:r>
        <w:r w:rsidR="00230C06">
          <w:rPr>
            <w:noProof/>
            <w:webHidden/>
          </w:rPr>
          <w:fldChar w:fldCharType="begin"/>
        </w:r>
        <w:r w:rsidR="00230C06">
          <w:rPr>
            <w:noProof/>
            <w:webHidden/>
          </w:rPr>
          <w:instrText xml:space="preserve"> PAGEREF _Toc441142473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146C2711" w14:textId="0EB04B9A" w:rsidR="00230C06" w:rsidRDefault="00FF2B1E">
      <w:pPr>
        <w:pStyle w:val="TOC4"/>
        <w:rPr>
          <w:rFonts w:asciiTheme="minorHAnsi" w:eastAsiaTheme="minorEastAsia" w:hAnsiTheme="minorHAnsi" w:cstheme="minorBidi"/>
          <w:noProof/>
          <w:sz w:val="22"/>
          <w:szCs w:val="22"/>
        </w:rPr>
      </w:pPr>
      <w:hyperlink w:anchor="_Toc441142474" w:history="1">
        <w:r w:rsidR="00230C06" w:rsidRPr="00B14BFE">
          <w:rPr>
            <w:rStyle w:val="Hyperlink"/>
            <w:noProof/>
          </w:rPr>
          <w:t>6.3.4.90  Reserved for Future Use</w:t>
        </w:r>
        <w:r w:rsidR="00230C06">
          <w:rPr>
            <w:noProof/>
            <w:webHidden/>
          </w:rPr>
          <w:tab/>
        </w:r>
        <w:r w:rsidR="00230C06">
          <w:rPr>
            <w:noProof/>
            <w:webHidden/>
          </w:rPr>
          <w:fldChar w:fldCharType="begin"/>
        </w:r>
        <w:r w:rsidR="00230C06">
          <w:rPr>
            <w:noProof/>
            <w:webHidden/>
          </w:rPr>
          <w:instrText xml:space="preserve"> PAGEREF _Toc441142474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1423736C" w14:textId="6A847982" w:rsidR="00230C06" w:rsidRDefault="00FF2B1E">
      <w:pPr>
        <w:pStyle w:val="TOC4"/>
        <w:rPr>
          <w:rFonts w:asciiTheme="minorHAnsi" w:eastAsiaTheme="minorEastAsia" w:hAnsiTheme="minorHAnsi" w:cstheme="minorBidi"/>
          <w:noProof/>
          <w:sz w:val="22"/>
          <w:szCs w:val="22"/>
        </w:rPr>
      </w:pPr>
      <w:hyperlink w:anchor="_Toc441142475" w:history="1">
        <w:r w:rsidR="00230C06" w:rsidRPr="00B14BFE">
          <w:rPr>
            <w:rStyle w:val="Hyperlink"/>
            <w:noProof/>
          </w:rPr>
          <w:t>6.3.4.91  Reserved  for Future Use</w:t>
        </w:r>
        <w:r w:rsidR="00230C06">
          <w:rPr>
            <w:noProof/>
            <w:webHidden/>
          </w:rPr>
          <w:tab/>
        </w:r>
        <w:r w:rsidR="00230C06">
          <w:rPr>
            <w:noProof/>
            <w:webHidden/>
          </w:rPr>
          <w:fldChar w:fldCharType="begin"/>
        </w:r>
        <w:r w:rsidR="00230C06">
          <w:rPr>
            <w:noProof/>
            <w:webHidden/>
          </w:rPr>
          <w:instrText xml:space="preserve"> PAGEREF _Toc441142475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2F0FAB36" w14:textId="7D590B14" w:rsidR="00230C06" w:rsidRDefault="00FF2B1E">
      <w:pPr>
        <w:pStyle w:val="TOC4"/>
        <w:rPr>
          <w:rFonts w:asciiTheme="minorHAnsi" w:eastAsiaTheme="minorEastAsia" w:hAnsiTheme="minorHAnsi" w:cstheme="minorBidi"/>
          <w:noProof/>
          <w:sz w:val="22"/>
          <w:szCs w:val="22"/>
        </w:rPr>
      </w:pPr>
      <w:hyperlink w:anchor="_Toc441142476" w:history="1">
        <w:r w:rsidR="00230C06" w:rsidRPr="00B14BFE">
          <w:rPr>
            <w:rStyle w:val="Hyperlink"/>
            <w:noProof/>
          </w:rPr>
          <w:t>6.3.4.92  Reserved for Future Use</w:t>
        </w:r>
        <w:r w:rsidR="00230C06">
          <w:rPr>
            <w:noProof/>
            <w:webHidden/>
          </w:rPr>
          <w:tab/>
        </w:r>
        <w:r w:rsidR="00230C06">
          <w:rPr>
            <w:noProof/>
            <w:webHidden/>
          </w:rPr>
          <w:fldChar w:fldCharType="begin"/>
        </w:r>
        <w:r w:rsidR="00230C06">
          <w:rPr>
            <w:noProof/>
            <w:webHidden/>
          </w:rPr>
          <w:instrText xml:space="preserve"> PAGEREF _Toc441142476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0727FA35" w14:textId="2DC2887B" w:rsidR="00230C06" w:rsidRDefault="00FF2B1E">
      <w:pPr>
        <w:pStyle w:val="TOC4"/>
        <w:rPr>
          <w:rFonts w:asciiTheme="minorHAnsi" w:eastAsiaTheme="minorEastAsia" w:hAnsiTheme="minorHAnsi" w:cstheme="minorBidi"/>
          <w:noProof/>
          <w:sz w:val="22"/>
          <w:szCs w:val="22"/>
        </w:rPr>
      </w:pPr>
      <w:hyperlink w:anchor="_Toc441142477" w:history="1">
        <w:r w:rsidR="00230C06" w:rsidRPr="00B14BFE">
          <w:rPr>
            <w:rStyle w:val="Hyperlink"/>
            <w:noProof/>
          </w:rPr>
          <w:t>6.3.4.93  Subject Participation 1.3.6.1.4.1.19376.1.5.3.1.4.15.2</w:t>
        </w:r>
        <w:r w:rsidR="00230C06">
          <w:rPr>
            <w:noProof/>
            <w:webHidden/>
          </w:rPr>
          <w:tab/>
        </w:r>
        <w:r w:rsidR="00230C06">
          <w:rPr>
            <w:noProof/>
            <w:webHidden/>
          </w:rPr>
          <w:fldChar w:fldCharType="begin"/>
        </w:r>
        <w:r w:rsidR="00230C06">
          <w:rPr>
            <w:noProof/>
            <w:webHidden/>
          </w:rPr>
          <w:instrText xml:space="preserve"> PAGEREF _Toc441142477 \h </w:instrText>
        </w:r>
        <w:r w:rsidR="00230C06">
          <w:rPr>
            <w:noProof/>
            <w:webHidden/>
          </w:rPr>
        </w:r>
        <w:r w:rsidR="00230C06">
          <w:rPr>
            <w:noProof/>
            <w:webHidden/>
          </w:rPr>
          <w:fldChar w:fldCharType="separate"/>
        </w:r>
        <w:r w:rsidR="00230C06">
          <w:rPr>
            <w:noProof/>
            <w:webHidden/>
          </w:rPr>
          <w:t>233</w:t>
        </w:r>
        <w:r w:rsidR="00230C06">
          <w:rPr>
            <w:noProof/>
            <w:webHidden/>
          </w:rPr>
          <w:fldChar w:fldCharType="end"/>
        </w:r>
      </w:hyperlink>
    </w:p>
    <w:p w14:paraId="23B67096" w14:textId="196AAEDF" w:rsidR="00230C06" w:rsidRDefault="00FF2B1E">
      <w:pPr>
        <w:pStyle w:val="TOC5"/>
        <w:tabs>
          <w:tab w:val="left" w:pos="2592"/>
        </w:tabs>
        <w:rPr>
          <w:rFonts w:asciiTheme="minorHAnsi" w:eastAsiaTheme="minorEastAsia" w:hAnsiTheme="minorHAnsi" w:cstheme="minorBidi"/>
          <w:noProof/>
          <w:sz w:val="22"/>
          <w:szCs w:val="22"/>
        </w:rPr>
      </w:pPr>
      <w:hyperlink w:anchor="_Toc441142478" w:history="1">
        <w:r w:rsidR="00230C06" w:rsidRPr="00B14BFE">
          <w:rPr>
            <w:rStyle w:val="Hyperlink"/>
            <w:noProof/>
          </w:rPr>
          <w:t>6.3.4.93.1</w:t>
        </w:r>
        <w:r w:rsidR="00230C06">
          <w:rPr>
            <w:rFonts w:asciiTheme="minorHAnsi" w:eastAsiaTheme="minorEastAsia" w:hAnsiTheme="minorHAnsi" w:cstheme="minorBidi"/>
            <w:noProof/>
            <w:sz w:val="22"/>
            <w:szCs w:val="22"/>
          </w:rPr>
          <w:tab/>
        </w:r>
        <w:r w:rsidR="00230C06" w:rsidRPr="00B14BFE">
          <w:rPr>
            <w:rStyle w:val="Hyperlink"/>
            <w:noProof/>
          </w:rPr>
          <w:t>Specification</w:t>
        </w:r>
        <w:r w:rsidR="00230C06">
          <w:rPr>
            <w:noProof/>
            <w:webHidden/>
          </w:rPr>
          <w:tab/>
        </w:r>
        <w:r w:rsidR="00230C06">
          <w:rPr>
            <w:noProof/>
            <w:webHidden/>
          </w:rPr>
          <w:fldChar w:fldCharType="begin"/>
        </w:r>
        <w:r w:rsidR="00230C06">
          <w:rPr>
            <w:noProof/>
            <w:webHidden/>
          </w:rPr>
          <w:instrText xml:space="preserve"> PAGEREF _Toc441142478 \h </w:instrText>
        </w:r>
        <w:r w:rsidR="00230C06">
          <w:rPr>
            <w:noProof/>
            <w:webHidden/>
          </w:rPr>
        </w:r>
        <w:r w:rsidR="00230C06">
          <w:rPr>
            <w:noProof/>
            <w:webHidden/>
          </w:rPr>
          <w:fldChar w:fldCharType="separate"/>
        </w:r>
        <w:r w:rsidR="00230C06">
          <w:rPr>
            <w:noProof/>
            <w:webHidden/>
          </w:rPr>
          <w:t>234</w:t>
        </w:r>
        <w:r w:rsidR="00230C06">
          <w:rPr>
            <w:noProof/>
            <w:webHidden/>
          </w:rPr>
          <w:fldChar w:fldCharType="end"/>
        </w:r>
      </w:hyperlink>
    </w:p>
    <w:p w14:paraId="290A0036" w14:textId="5C28759B" w:rsidR="00230C06" w:rsidRDefault="00FF2B1E">
      <w:pPr>
        <w:pStyle w:val="TOC5"/>
        <w:tabs>
          <w:tab w:val="left" w:pos="2592"/>
        </w:tabs>
        <w:rPr>
          <w:rFonts w:asciiTheme="minorHAnsi" w:eastAsiaTheme="minorEastAsia" w:hAnsiTheme="minorHAnsi" w:cstheme="minorBidi"/>
          <w:noProof/>
          <w:sz w:val="22"/>
          <w:szCs w:val="22"/>
        </w:rPr>
      </w:pPr>
      <w:hyperlink w:anchor="_Toc441142479" w:history="1">
        <w:r w:rsidR="00230C06" w:rsidRPr="00B14BFE">
          <w:rPr>
            <w:rStyle w:val="Hyperlink"/>
            <w:noProof/>
          </w:rPr>
          <w:t>6.3.4.93.2</w:t>
        </w:r>
        <w:r w:rsidR="00230C06">
          <w:rPr>
            <w:rFonts w:asciiTheme="minorHAnsi" w:eastAsiaTheme="minorEastAsia" w:hAnsiTheme="minorHAnsi" w:cstheme="minorBidi"/>
            <w:noProof/>
            <w:sz w:val="22"/>
            <w:szCs w:val="22"/>
          </w:rPr>
          <w:tab/>
        </w:r>
        <w:r w:rsidR="00230C06" w:rsidRPr="00B14BFE">
          <w:rPr>
            <w:rStyle w:val="Hyperlink"/>
            <w:noProof/>
          </w:rPr>
          <w:t>&lt;subject typeCode='SUBJ'&gt;     &lt;relatedSubject classCode='PRS'&gt;</w:t>
        </w:r>
        <w:r w:rsidR="00230C06">
          <w:rPr>
            <w:noProof/>
            <w:webHidden/>
          </w:rPr>
          <w:tab/>
        </w:r>
        <w:r w:rsidR="00230C06">
          <w:rPr>
            <w:noProof/>
            <w:webHidden/>
          </w:rPr>
          <w:fldChar w:fldCharType="begin"/>
        </w:r>
        <w:r w:rsidR="00230C06">
          <w:rPr>
            <w:noProof/>
            <w:webHidden/>
          </w:rPr>
          <w:instrText xml:space="preserve"> PAGEREF _Toc441142479 \h </w:instrText>
        </w:r>
        <w:r w:rsidR="00230C06">
          <w:rPr>
            <w:noProof/>
            <w:webHidden/>
          </w:rPr>
        </w:r>
        <w:r w:rsidR="00230C06">
          <w:rPr>
            <w:noProof/>
            <w:webHidden/>
          </w:rPr>
          <w:fldChar w:fldCharType="separate"/>
        </w:r>
        <w:r w:rsidR="00230C06">
          <w:rPr>
            <w:noProof/>
            <w:webHidden/>
          </w:rPr>
          <w:t>234</w:t>
        </w:r>
        <w:r w:rsidR="00230C06">
          <w:rPr>
            <w:noProof/>
            <w:webHidden/>
          </w:rPr>
          <w:fldChar w:fldCharType="end"/>
        </w:r>
      </w:hyperlink>
    </w:p>
    <w:p w14:paraId="7FB6E9A9" w14:textId="5B9792F2" w:rsidR="00230C06" w:rsidRDefault="00FF2B1E">
      <w:pPr>
        <w:pStyle w:val="TOC5"/>
        <w:tabs>
          <w:tab w:val="left" w:pos="2592"/>
        </w:tabs>
        <w:rPr>
          <w:rFonts w:asciiTheme="minorHAnsi" w:eastAsiaTheme="minorEastAsia" w:hAnsiTheme="minorHAnsi" w:cstheme="minorBidi"/>
          <w:noProof/>
          <w:sz w:val="22"/>
          <w:szCs w:val="22"/>
        </w:rPr>
      </w:pPr>
      <w:hyperlink w:anchor="_Toc441142480" w:history="1">
        <w:r w:rsidR="00230C06" w:rsidRPr="00B14BFE">
          <w:rPr>
            <w:rStyle w:val="Hyperlink"/>
            <w:noProof/>
          </w:rPr>
          <w:t>6.3.4.93.3</w:t>
        </w:r>
        <w:r w:rsidR="00230C06">
          <w:rPr>
            <w:rFonts w:asciiTheme="minorHAnsi" w:eastAsiaTheme="minorEastAsia" w:hAnsiTheme="minorHAnsi" w:cstheme="minorBidi"/>
            <w:noProof/>
            <w:sz w:val="22"/>
            <w:szCs w:val="22"/>
          </w:rPr>
          <w:tab/>
        </w:r>
        <w:r w:rsidR="00230C06" w:rsidRPr="00B14BFE">
          <w:rPr>
            <w:rStyle w:val="Hyperlink"/>
            <w:noProof/>
          </w:rPr>
          <w:t>&lt;code code=' ' displayName=' '    codeSystem='2.16.840.1.113883.5.111'     codeSystemName='RoleCode'/&gt;</w:t>
        </w:r>
        <w:r w:rsidR="00230C06">
          <w:rPr>
            <w:noProof/>
            <w:webHidden/>
          </w:rPr>
          <w:tab/>
        </w:r>
        <w:r w:rsidR="00230C06">
          <w:rPr>
            <w:noProof/>
            <w:webHidden/>
          </w:rPr>
          <w:fldChar w:fldCharType="begin"/>
        </w:r>
        <w:r w:rsidR="00230C06">
          <w:rPr>
            <w:noProof/>
            <w:webHidden/>
          </w:rPr>
          <w:instrText xml:space="preserve"> PAGEREF _Toc441142480 \h </w:instrText>
        </w:r>
        <w:r w:rsidR="00230C06">
          <w:rPr>
            <w:noProof/>
            <w:webHidden/>
          </w:rPr>
        </w:r>
        <w:r w:rsidR="00230C06">
          <w:rPr>
            <w:noProof/>
            <w:webHidden/>
          </w:rPr>
          <w:fldChar w:fldCharType="separate"/>
        </w:r>
        <w:r w:rsidR="00230C06">
          <w:rPr>
            <w:noProof/>
            <w:webHidden/>
          </w:rPr>
          <w:t>234</w:t>
        </w:r>
        <w:r w:rsidR="00230C06">
          <w:rPr>
            <w:noProof/>
            <w:webHidden/>
          </w:rPr>
          <w:fldChar w:fldCharType="end"/>
        </w:r>
      </w:hyperlink>
    </w:p>
    <w:p w14:paraId="272EF4A1" w14:textId="0437D301" w:rsidR="00230C06" w:rsidRDefault="00FF2B1E">
      <w:pPr>
        <w:pStyle w:val="TOC5"/>
        <w:tabs>
          <w:tab w:val="left" w:pos="2592"/>
        </w:tabs>
        <w:rPr>
          <w:rFonts w:asciiTheme="minorHAnsi" w:eastAsiaTheme="minorEastAsia" w:hAnsiTheme="minorHAnsi" w:cstheme="minorBidi"/>
          <w:noProof/>
          <w:sz w:val="22"/>
          <w:szCs w:val="22"/>
        </w:rPr>
      </w:pPr>
      <w:hyperlink w:anchor="_Toc441142481" w:history="1">
        <w:r w:rsidR="00230C06" w:rsidRPr="00B14BFE">
          <w:rPr>
            <w:rStyle w:val="Hyperlink"/>
            <w:noProof/>
          </w:rPr>
          <w:t>6.3.4.93.4</w:t>
        </w:r>
        <w:r w:rsidR="00230C06">
          <w:rPr>
            <w:rFonts w:asciiTheme="minorHAnsi" w:eastAsiaTheme="minorEastAsia" w:hAnsiTheme="minorHAnsi" w:cstheme="minorBidi"/>
            <w:noProof/>
            <w:sz w:val="22"/>
            <w:szCs w:val="22"/>
          </w:rPr>
          <w:tab/>
        </w:r>
        <w:r w:rsidR="00230C06" w:rsidRPr="00B14BFE">
          <w:rPr>
            <w:rStyle w:val="Hyperlink"/>
            <w:noProof/>
          </w:rPr>
          <w:t>&lt;subject&gt;</w:t>
        </w:r>
        <w:r w:rsidR="00230C06">
          <w:rPr>
            <w:noProof/>
            <w:webHidden/>
          </w:rPr>
          <w:tab/>
        </w:r>
        <w:r w:rsidR="00230C06">
          <w:rPr>
            <w:noProof/>
            <w:webHidden/>
          </w:rPr>
          <w:fldChar w:fldCharType="begin"/>
        </w:r>
        <w:r w:rsidR="00230C06">
          <w:rPr>
            <w:noProof/>
            <w:webHidden/>
          </w:rPr>
          <w:instrText xml:space="preserve"> PAGEREF _Toc441142481 \h </w:instrText>
        </w:r>
        <w:r w:rsidR="00230C06">
          <w:rPr>
            <w:noProof/>
            <w:webHidden/>
          </w:rPr>
        </w:r>
        <w:r w:rsidR="00230C06">
          <w:rPr>
            <w:noProof/>
            <w:webHidden/>
          </w:rPr>
          <w:fldChar w:fldCharType="separate"/>
        </w:r>
        <w:r w:rsidR="00230C06">
          <w:rPr>
            <w:noProof/>
            <w:webHidden/>
          </w:rPr>
          <w:t>234</w:t>
        </w:r>
        <w:r w:rsidR="00230C06">
          <w:rPr>
            <w:noProof/>
            <w:webHidden/>
          </w:rPr>
          <w:fldChar w:fldCharType="end"/>
        </w:r>
      </w:hyperlink>
    </w:p>
    <w:p w14:paraId="4F6B7E42" w14:textId="4D640A5A" w:rsidR="00230C06" w:rsidRDefault="00FF2B1E">
      <w:pPr>
        <w:pStyle w:val="TOC5"/>
        <w:tabs>
          <w:tab w:val="left" w:pos="2592"/>
        </w:tabs>
        <w:rPr>
          <w:rFonts w:asciiTheme="minorHAnsi" w:eastAsiaTheme="minorEastAsia" w:hAnsiTheme="minorHAnsi" w:cstheme="minorBidi"/>
          <w:noProof/>
          <w:sz w:val="22"/>
          <w:szCs w:val="22"/>
        </w:rPr>
      </w:pPr>
      <w:hyperlink w:anchor="_Toc441142482" w:history="1">
        <w:r w:rsidR="00230C06" w:rsidRPr="00B14BFE">
          <w:rPr>
            <w:rStyle w:val="Hyperlink"/>
            <w:noProof/>
          </w:rPr>
          <w:t>6.3.4.93.5</w:t>
        </w:r>
        <w:r w:rsidR="00230C06">
          <w:rPr>
            <w:rFonts w:asciiTheme="minorHAnsi" w:eastAsiaTheme="minorEastAsia" w:hAnsiTheme="minorHAnsi" w:cstheme="minorBidi"/>
            <w:noProof/>
            <w:sz w:val="22"/>
            <w:szCs w:val="22"/>
          </w:rPr>
          <w:tab/>
        </w:r>
        <w:r w:rsidR="00230C06" w:rsidRPr="00B14BFE">
          <w:rPr>
            <w:rStyle w:val="Hyperlink"/>
            <w:noProof/>
          </w:rPr>
          <w:t>&lt;sdtc:id root=' ' extension=' '/&gt;</w:t>
        </w:r>
        <w:r w:rsidR="00230C06">
          <w:rPr>
            <w:noProof/>
            <w:webHidden/>
          </w:rPr>
          <w:tab/>
        </w:r>
        <w:r w:rsidR="00230C06">
          <w:rPr>
            <w:noProof/>
            <w:webHidden/>
          </w:rPr>
          <w:fldChar w:fldCharType="begin"/>
        </w:r>
        <w:r w:rsidR="00230C06">
          <w:rPr>
            <w:noProof/>
            <w:webHidden/>
          </w:rPr>
          <w:instrText xml:space="preserve"> PAGEREF _Toc441142482 \h </w:instrText>
        </w:r>
        <w:r w:rsidR="00230C06">
          <w:rPr>
            <w:noProof/>
            <w:webHidden/>
          </w:rPr>
        </w:r>
        <w:r w:rsidR="00230C06">
          <w:rPr>
            <w:noProof/>
            <w:webHidden/>
          </w:rPr>
          <w:fldChar w:fldCharType="separate"/>
        </w:r>
        <w:r w:rsidR="00230C06">
          <w:rPr>
            <w:noProof/>
            <w:webHidden/>
          </w:rPr>
          <w:t>234</w:t>
        </w:r>
        <w:r w:rsidR="00230C06">
          <w:rPr>
            <w:noProof/>
            <w:webHidden/>
          </w:rPr>
          <w:fldChar w:fldCharType="end"/>
        </w:r>
      </w:hyperlink>
    </w:p>
    <w:p w14:paraId="69D78589" w14:textId="70BDB8F1" w:rsidR="00230C06" w:rsidRDefault="00FF2B1E">
      <w:pPr>
        <w:pStyle w:val="TOC5"/>
        <w:tabs>
          <w:tab w:val="left" w:pos="2592"/>
        </w:tabs>
        <w:rPr>
          <w:rFonts w:asciiTheme="minorHAnsi" w:eastAsiaTheme="minorEastAsia" w:hAnsiTheme="minorHAnsi" w:cstheme="minorBidi"/>
          <w:noProof/>
          <w:sz w:val="22"/>
          <w:szCs w:val="22"/>
        </w:rPr>
      </w:pPr>
      <w:hyperlink w:anchor="_Toc441142483" w:history="1">
        <w:r w:rsidR="00230C06" w:rsidRPr="00B14BFE">
          <w:rPr>
            <w:rStyle w:val="Hyperlink"/>
            <w:noProof/>
          </w:rPr>
          <w:t>6.3.4.93.6</w:t>
        </w:r>
        <w:r w:rsidR="00230C06">
          <w:rPr>
            <w:rFonts w:asciiTheme="minorHAnsi" w:eastAsiaTheme="minorEastAsia" w:hAnsiTheme="minorHAnsi" w:cstheme="minorBidi"/>
            <w:noProof/>
            <w:sz w:val="22"/>
            <w:szCs w:val="22"/>
          </w:rPr>
          <w:tab/>
        </w:r>
        <w:r w:rsidR="00230C06" w:rsidRPr="00B14BFE">
          <w:rPr>
            <w:rStyle w:val="Hyperlink"/>
            <w:noProof/>
          </w:rPr>
          <w:t>&lt;administrativeGenderCode code=' ' /&gt;</w:t>
        </w:r>
        <w:r w:rsidR="00230C06">
          <w:rPr>
            <w:noProof/>
            <w:webHidden/>
          </w:rPr>
          <w:tab/>
        </w:r>
        <w:r w:rsidR="00230C06">
          <w:rPr>
            <w:noProof/>
            <w:webHidden/>
          </w:rPr>
          <w:fldChar w:fldCharType="begin"/>
        </w:r>
        <w:r w:rsidR="00230C06">
          <w:rPr>
            <w:noProof/>
            <w:webHidden/>
          </w:rPr>
          <w:instrText xml:space="preserve"> PAGEREF _Toc441142483 \h </w:instrText>
        </w:r>
        <w:r w:rsidR="00230C06">
          <w:rPr>
            <w:noProof/>
            <w:webHidden/>
          </w:rPr>
        </w:r>
        <w:r w:rsidR="00230C06">
          <w:rPr>
            <w:noProof/>
            <w:webHidden/>
          </w:rPr>
          <w:fldChar w:fldCharType="separate"/>
        </w:r>
        <w:r w:rsidR="00230C06">
          <w:rPr>
            <w:noProof/>
            <w:webHidden/>
          </w:rPr>
          <w:t>234</w:t>
        </w:r>
        <w:r w:rsidR="00230C06">
          <w:rPr>
            <w:noProof/>
            <w:webHidden/>
          </w:rPr>
          <w:fldChar w:fldCharType="end"/>
        </w:r>
      </w:hyperlink>
    </w:p>
    <w:p w14:paraId="0C2AD7A0" w14:textId="1F9EF298" w:rsidR="00230C06" w:rsidRDefault="00FF2B1E">
      <w:pPr>
        <w:pStyle w:val="TOC5"/>
        <w:tabs>
          <w:tab w:val="left" w:pos="2592"/>
        </w:tabs>
        <w:rPr>
          <w:rFonts w:asciiTheme="minorHAnsi" w:eastAsiaTheme="minorEastAsia" w:hAnsiTheme="minorHAnsi" w:cstheme="minorBidi"/>
          <w:noProof/>
          <w:sz w:val="22"/>
          <w:szCs w:val="22"/>
        </w:rPr>
      </w:pPr>
      <w:hyperlink w:anchor="_Toc441142484" w:history="1">
        <w:r w:rsidR="00230C06" w:rsidRPr="00B14BFE">
          <w:rPr>
            <w:rStyle w:val="Hyperlink"/>
            <w:noProof/>
          </w:rPr>
          <w:t>6.3.4.93.7</w:t>
        </w:r>
        <w:r w:rsidR="00230C06">
          <w:rPr>
            <w:rFonts w:asciiTheme="minorHAnsi" w:eastAsiaTheme="minorEastAsia" w:hAnsiTheme="minorHAnsi" w:cstheme="minorBidi"/>
            <w:noProof/>
            <w:sz w:val="22"/>
            <w:szCs w:val="22"/>
          </w:rPr>
          <w:tab/>
        </w:r>
        <w:r w:rsidR="00230C06" w:rsidRPr="00B14BFE">
          <w:rPr>
            <w:rStyle w:val="Hyperlink"/>
            <w:noProof/>
          </w:rPr>
          <w:t>&lt;sdtc:raceCode code='' codeSystem=''/&gt;</w:t>
        </w:r>
        <w:r w:rsidR="00230C06">
          <w:rPr>
            <w:noProof/>
            <w:webHidden/>
          </w:rPr>
          <w:tab/>
        </w:r>
        <w:r w:rsidR="00230C06">
          <w:rPr>
            <w:noProof/>
            <w:webHidden/>
          </w:rPr>
          <w:fldChar w:fldCharType="begin"/>
        </w:r>
        <w:r w:rsidR="00230C06">
          <w:rPr>
            <w:noProof/>
            <w:webHidden/>
          </w:rPr>
          <w:instrText xml:space="preserve"> PAGEREF _Toc441142484 \h </w:instrText>
        </w:r>
        <w:r w:rsidR="00230C06">
          <w:rPr>
            <w:noProof/>
            <w:webHidden/>
          </w:rPr>
        </w:r>
        <w:r w:rsidR="00230C06">
          <w:rPr>
            <w:noProof/>
            <w:webHidden/>
          </w:rPr>
          <w:fldChar w:fldCharType="separate"/>
        </w:r>
        <w:r w:rsidR="00230C06">
          <w:rPr>
            <w:noProof/>
            <w:webHidden/>
          </w:rPr>
          <w:t>234</w:t>
        </w:r>
        <w:r w:rsidR="00230C06">
          <w:rPr>
            <w:noProof/>
            <w:webHidden/>
          </w:rPr>
          <w:fldChar w:fldCharType="end"/>
        </w:r>
      </w:hyperlink>
    </w:p>
    <w:p w14:paraId="629EDC74" w14:textId="7668E927" w:rsidR="00230C06" w:rsidRDefault="00FF2B1E">
      <w:pPr>
        <w:pStyle w:val="TOC5"/>
        <w:rPr>
          <w:rFonts w:asciiTheme="minorHAnsi" w:eastAsiaTheme="minorEastAsia" w:hAnsiTheme="minorHAnsi" w:cstheme="minorBidi"/>
          <w:noProof/>
          <w:sz w:val="22"/>
          <w:szCs w:val="22"/>
        </w:rPr>
      </w:pPr>
      <w:hyperlink w:anchor="_Toc441142485" w:history="1">
        <w:r w:rsidR="00230C06" w:rsidRPr="00B14BFE">
          <w:rPr>
            <w:rStyle w:val="Hyperlink"/>
            <w:noProof/>
          </w:rPr>
          <w:t>6.3.4.93.8 &lt;birthTime value=' ' /&gt;</w:t>
        </w:r>
        <w:r w:rsidR="00230C06">
          <w:rPr>
            <w:noProof/>
            <w:webHidden/>
          </w:rPr>
          <w:tab/>
        </w:r>
        <w:r w:rsidR="00230C06">
          <w:rPr>
            <w:noProof/>
            <w:webHidden/>
          </w:rPr>
          <w:fldChar w:fldCharType="begin"/>
        </w:r>
        <w:r w:rsidR="00230C06">
          <w:rPr>
            <w:noProof/>
            <w:webHidden/>
          </w:rPr>
          <w:instrText xml:space="preserve"> PAGEREF _Toc441142485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037C4B5A" w14:textId="7CBB8178" w:rsidR="00230C06" w:rsidRDefault="00FF2B1E">
      <w:pPr>
        <w:pStyle w:val="TOC5"/>
        <w:rPr>
          <w:rFonts w:asciiTheme="minorHAnsi" w:eastAsiaTheme="minorEastAsia" w:hAnsiTheme="minorHAnsi" w:cstheme="minorBidi"/>
          <w:noProof/>
          <w:sz w:val="22"/>
          <w:szCs w:val="22"/>
        </w:rPr>
      </w:pPr>
      <w:hyperlink w:anchor="_Toc441142486" w:history="1">
        <w:r w:rsidR="00230C06" w:rsidRPr="00B14BFE">
          <w:rPr>
            <w:rStyle w:val="Hyperlink"/>
            <w:noProof/>
          </w:rPr>
          <w:t>6.3.4.93.9 &lt;sdtc:deceasedInd code='' codeSystem=''/&gt;</w:t>
        </w:r>
        <w:r w:rsidR="00230C06">
          <w:rPr>
            <w:noProof/>
            <w:webHidden/>
          </w:rPr>
          <w:tab/>
        </w:r>
        <w:r w:rsidR="00230C06">
          <w:rPr>
            <w:noProof/>
            <w:webHidden/>
          </w:rPr>
          <w:fldChar w:fldCharType="begin"/>
        </w:r>
        <w:r w:rsidR="00230C06">
          <w:rPr>
            <w:noProof/>
            <w:webHidden/>
          </w:rPr>
          <w:instrText xml:space="preserve"> PAGEREF _Toc441142486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52635CD0" w14:textId="2BCD744D" w:rsidR="00230C06" w:rsidRDefault="00FF2B1E">
      <w:pPr>
        <w:pStyle w:val="TOC5"/>
        <w:rPr>
          <w:rFonts w:asciiTheme="minorHAnsi" w:eastAsiaTheme="minorEastAsia" w:hAnsiTheme="minorHAnsi" w:cstheme="minorBidi"/>
          <w:noProof/>
          <w:sz w:val="22"/>
          <w:szCs w:val="22"/>
        </w:rPr>
      </w:pPr>
      <w:hyperlink w:anchor="_Toc441142487" w:history="1">
        <w:r w:rsidR="00230C06" w:rsidRPr="00B14BFE">
          <w:rPr>
            <w:rStyle w:val="Hyperlink"/>
            <w:noProof/>
          </w:rPr>
          <w:t>6.3.4.93.10 &lt;sdtc:deceasedTime value=''/&gt;</w:t>
        </w:r>
        <w:r w:rsidR="00230C06">
          <w:rPr>
            <w:noProof/>
            <w:webHidden/>
          </w:rPr>
          <w:tab/>
        </w:r>
        <w:r w:rsidR="00230C06">
          <w:rPr>
            <w:noProof/>
            <w:webHidden/>
          </w:rPr>
          <w:fldChar w:fldCharType="begin"/>
        </w:r>
        <w:r w:rsidR="00230C06">
          <w:rPr>
            <w:noProof/>
            <w:webHidden/>
          </w:rPr>
          <w:instrText xml:space="preserve"> PAGEREF _Toc441142487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48EC7C57" w14:textId="30C22755" w:rsidR="00230C06" w:rsidRDefault="00FF2B1E">
      <w:pPr>
        <w:pStyle w:val="TOC5"/>
        <w:rPr>
          <w:rFonts w:asciiTheme="minorHAnsi" w:eastAsiaTheme="minorEastAsia" w:hAnsiTheme="minorHAnsi" w:cstheme="minorBidi"/>
          <w:noProof/>
          <w:sz w:val="22"/>
          <w:szCs w:val="22"/>
        </w:rPr>
      </w:pPr>
      <w:hyperlink w:anchor="_Toc441142488" w:history="1">
        <w:r w:rsidR="00230C06" w:rsidRPr="00B14BFE">
          <w:rPr>
            <w:rStyle w:val="Hyperlink"/>
            <w:noProof/>
          </w:rPr>
          <w:t>6.3.4.93.11 &lt;sdtc:multipleBirthInd value=''/&gt;</w:t>
        </w:r>
        <w:r w:rsidR="00230C06">
          <w:rPr>
            <w:noProof/>
            <w:webHidden/>
          </w:rPr>
          <w:tab/>
        </w:r>
        <w:r w:rsidR="00230C06">
          <w:rPr>
            <w:noProof/>
            <w:webHidden/>
          </w:rPr>
          <w:fldChar w:fldCharType="begin"/>
        </w:r>
        <w:r w:rsidR="00230C06">
          <w:rPr>
            <w:noProof/>
            <w:webHidden/>
          </w:rPr>
          <w:instrText xml:space="preserve"> PAGEREF _Toc441142488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336AFB36" w14:textId="738F9414" w:rsidR="00230C06" w:rsidRDefault="00FF2B1E">
      <w:pPr>
        <w:pStyle w:val="TOC5"/>
        <w:rPr>
          <w:rFonts w:asciiTheme="minorHAnsi" w:eastAsiaTheme="minorEastAsia" w:hAnsiTheme="minorHAnsi" w:cstheme="minorBidi"/>
          <w:noProof/>
          <w:sz w:val="22"/>
          <w:szCs w:val="22"/>
        </w:rPr>
      </w:pPr>
      <w:hyperlink w:anchor="_Toc441142489" w:history="1">
        <w:r w:rsidR="00230C06" w:rsidRPr="00B14BFE">
          <w:rPr>
            <w:rStyle w:val="Hyperlink"/>
            <w:noProof/>
          </w:rPr>
          <w:t>6.3.4.93.12 &lt;sdtc:multipleBirthOrderNumber value=''/&gt;</w:t>
        </w:r>
        <w:r w:rsidR="00230C06">
          <w:rPr>
            <w:noProof/>
            <w:webHidden/>
          </w:rPr>
          <w:tab/>
        </w:r>
        <w:r w:rsidR="00230C06">
          <w:rPr>
            <w:noProof/>
            <w:webHidden/>
          </w:rPr>
          <w:fldChar w:fldCharType="begin"/>
        </w:r>
        <w:r w:rsidR="00230C06">
          <w:rPr>
            <w:noProof/>
            <w:webHidden/>
          </w:rPr>
          <w:instrText xml:space="preserve"> PAGEREF _Toc441142489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2A3405C9" w14:textId="77B9450F" w:rsidR="00230C06" w:rsidRDefault="00FF2B1E">
      <w:pPr>
        <w:pStyle w:val="TOC2"/>
        <w:tabs>
          <w:tab w:val="left" w:pos="1152"/>
        </w:tabs>
        <w:rPr>
          <w:rFonts w:asciiTheme="minorHAnsi" w:eastAsiaTheme="minorEastAsia" w:hAnsiTheme="minorHAnsi" w:cstheme="minorBidi"/>
          <w:noProof/>
          <w:sz w:val="22"/>
          <w:szCs w:val="22"/>
        </w:rPr>
      </w:pPr>
      <w:hyperlink w:anchor="_Toc441142490" w:history="1">
        <w:r w:rsidR="00230C06" w:rsidRPr="00B14BFE">
          <w:rPr>
            <w:rStyle w:val="Hyperlink"/>
            <w:noProof/>
          </w:rPr>
          <w:t>6.4</w:t>
        </w:r>
        <w:r w:rsidR="00230C06">
          <w:rPr>
            <w:rFonts w:asciiTheme="minorHAnsi" w:eastAsiaTheme="minorEastAsia" w:hAnsiTheme="minorHAnsi" w:cstheme="minorBidi"/>
            <w:noProof/>
            <w:sz w:val="22"/>
            <w:szCs w:val="22"/>
          </w:rPr>
          <w:tab/>
        </w:r>
        <w:r w:rsidR="00230C06" w:rsidRPr="00B14BFE">
          <w:rPr>
            <w:rStyle w:val="Hyperlink"/>
            <w:noProof/>
          </w:rPr>
          <w:t>HL7 Version 2.0 Content Modules  For care management</w:t>
        </w:r>
        <w:r w:rsidR="00230C06">
          <w:rPr>
            <w:noProof/>
            <w:webHidden/>
          </w:rPr>
          <w:tab/>
        </w:r>
        <w:r w:rsidR="00230C06">
          <w:rPr>
            <w:noProof/>
            <w:webHidden/>
          </w:rPr>
          <w:fldChar w:fldCharType="begin"/>
        </w:r>
        <w:r w:rsidR="00230C06">
          <w:rPr>
            <w:noProof/>
            <w:webHidden/>
          </w:rPr>
          <w:instrText xml:space="preserve"> PAGEREF _Toc441142490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28CEA838" w14:textId="75CE0FDC" w:rsidR="00230C06" w:rsidRDefault="00FF2B1E">
      <w:pPr>
        <w:pStyle w:val="TOC2"/>
        <w:tabs>
          <w:tab w:val="left" w:pos="1152"/>
        </w:tabs>
        <w:rPr>
          <w:rFonts w:asciiTheme="minorHAnsi" w:eastAsiaTheme="minorEastAsia" w:hAnsiTheme="minorHAnsi" w:cstheme="minorBidi"/>
          <w:noProof/>
          <w:sz w:val="22"/>
          <w:szCs w:val="22"/>
        </w:rPr>
      </w:pPr>
      <w:hyperlink w:anchor="_Toc441142491" w:history="1">
        <w:r w:rsidR="00230C06" w:rsidRPr="00B14BFE">
          <w:rPr>
            <w:rStyle w:val="Hyperlink"/>
            <w:noProof/>
            <w:lang w:eastAsia="en-CA"/>
          </w:rPr>
          <w:t>6.5</w:t>
        </w:r>
        <w:r w:rsidR="00230C06">
          <w:rPr>
            <w:rFonts w:asciiTheme="minorHAnsi" w:eastAsiaTheme="minorEastAsia" w:hAnsiTheme="minorHAnsi" w:cstheme="minorBidi"/>
            <w:noProof/>
            <w:sz w:val="22"/>
            <w:szCs w:val="22"/>
          </w:rPr>
          <w:tab/>
        </w:r>
        <w:r w:rsidR="00230C06" w:rsidRPr="00B14BFE">
          <w:rPr>
            <w:rStyle w:val="Hyperlink"/>
            <w:noProof/>
            <w:lang w:eastAsia="en-CA"/>
          </w:rPr>
          <w:t>PCC Value Sets</w:t>
        </w:r>
        <w:r w:rsidR="00230C06">
          <w:rPr>
            <w:noProof/>
            <w:webHidden/>
          </w:rPr>
          <w:tab/>
        </w:r>
        <w:r w:rsidR="00230C06">
          <w:rPr>
            <w:noProof/>
            <w:webHidden/>
          </w:rPr>
          <w:fldChar w:fldCharType="begin"/>
        </w:r>
        <w:r w:rsidR="00230C06">
          <w:rPr>
            <w:noProof/>
            <w:webHidden/>
          </w:rPr>
          <w:instrText xml:space="preserve"> PAGEREF _Toc441142491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1B1828AA" w14:textId="1B6C3F3D" w:rsidR="00230C06" w:rsidRDefault="00FF2B1E">
      <w:pPr>
        <w:pStyle w:val="TOC3"/>
        <w:tabs>
          <w:tab w:val="left" w:pos="1584"/>
        </w:tabs>
        <w:rPr>
          <w:rFonts w:asciiTheme="minorHAnsi" w:eastAsiaTheme="minorEastAsia" w:hAnsiTheme="minorHAnsi" w:cstheme="minorBidi"/>
          <w:noProof/>
          <w:sz w:val="22"/>
          <w:szCs w:val="22"/>
        </w:rPr>
      </w:pPr>
      <w:hyperlink w:anchor="_Toc441142492" w:history="1">
        <w:r w:rsidR="00230C06" w:rsidRPr="00B14BFE">
          <w:rPr>
            <w:rStyle w:val="Hyperlink"/>
            <w:noProof/>
            <w:lang w:eastAsia="en-CA"/>
          </w:rPr>
          <w:t>6.5.1</w:t>
        </w:r>
        <w:r w:rsidR="00230C06">
          <w:rPr>
            <w:rFonts w:asciiTheme="minorHAnsi" w:eastAsiaTheme="minorEastAsia" w:hAnsiTheme="minorHAnsi" w:cstheme="minorBidi"/>
            <w:noProof/>
            <w:sz w:val="22"/>
            <w:szCs w:val="22"/>
          </w:rPr>
          <w:tab/>
        </w:r>
        <w:r w:rsidR="00230C06" w:rsidRPr="00B14BFE">
          <w:rPr>
            <w:rStyle w:val="Hyperlink"/>
            <w:noProof/>
            <w:lang w:eastAsia="en-CA"/>
          </w:rPr>
          <w:t>APR H&amp;P History of Past Illness Value Set</w:t>
        </w:r>
        <w:r w:rsidR="00230C06">
          <w:rPr>
            <w:noProof/>
            <w:webHidden/>
          </w:rPr>
          <w:tab/>
        </w:r>
        <w:r w:rsidR="00230C06">
          <w:rPr>
            <w:noProof/>
            <w:webHidden/>
          </w:rPr>
          <w:fldChar w:fldCharType="begin"/>
        </w:r>
        <w:r w:rsidR="00230C06">
          <w:rPr>
            <w:noProof/>
            <w:webHidden/>
          </w:rPr>
          <w:instrText xml:space="preserve"> PAGEREF _Toc441142492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08DCBDB4" w14:textId="24EEC056" w:rsidR="00230C06" w:rsidRDefault="00FF2B1E">
      <w:pPr>
        <w:pStyle w:val="TOC3"/>
        <w:tabs>
          <w:tab w:val="left" w:pos="1584"/>
        </w:tabs>
        <w:rPr>
          <w:rFonts w:asciiTheme="minorHAnsi" w:eastAsiaTheme="minorEastAsia" w:hAnsiTheme="minorHAnsi" w:cstheme="minorBidi"/>
          <w:noProof/>
          <w:sz w:val="22"/>
          <w:szCs w:val="22"/>
        </w:rPr>
      </w:pPr>
      <w:hyperlink w:anchor="_Toc441142493" w:history="1">
        <w:r w:rsidR="00230C06" w:rsidRPr="00B14BFE">
          <w:rPr>
            <w:rStyle w:val="Hyperlink"/>
            <w:noProof/>
            <w:lang w:eastAsia="en-CA"/>
          </w:rPr>
          <w:t>6.5.2</w:t>
        </w:r>
        <w:r w:rsidR="00230C06">
          <w:rPr>
            <w:rFonts w:asciiTheme="minorHAnsi" w:eastAsiaTheme="minorEastAsia" w:hAnsiTheme="minorHAnsi" w:cstheme="minorBidi"/>
            <w:noProof/>
            <w:sz w:val="22"/>
            <w:szCs w:val="22"/>
          </w:rPr>
          <w:tab/>
        </w:r>
        <w:r w:rsidR="00230C06" w:rsidRPr="00B14BFE">
          <w:rPr>
            <w:rStyle w:val="Hyperlink"/>
            <w:noProof/>
            <w:lang w:eastAsia="en-CA"/>
          </w:rPr>
          <w:t>APR H&amp;P Social History Value Set</w:t>
        </w:r>
        <w:r w:rsidR="00230C06">
          <w:rPr>
            <w:noProof/>
            <w:webHidden/>
          </w:rPr>
          <w:tab/>
        </w:r>
        <w:r w:rsidR="00230C06">
          <w:rPr>
            <w:noProof/>
            <w:webHidden/>
          </w:rPr>
          <w:fldChar w:fldCharType="begin"/>
        </w:r>
        <w:r w:rsidR="00230C06">
          <w:rPr>
            <w:noProof/>
            <w:webHidden/>
          </w:rPr>
          <w:instrText xml:space="preserve"> PAGEREF _Toc441142493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176661DC" w14:textId="444B52BD" w:rsidR="00230C06" w:rsidRDefault="00FF2B1E">
      <w:pPr>
        <w:pStyle w:val="TOC1"/>
        <w:rPr>
          <w:rFonts w:asciiTheme="minorHAnsi" w:eastAsiaTheme="minorEastAsia" w:hAnsiTheme="minorHAnsi" w:cstheme="minorBidi"/>
          <w:noProof/>
          <w:sz w:val="22"/>
          <w:szCs w:val="22"/>
        </w:rPr>
      </w:pPr>
      <w:hyperlink w:anchor="_Toc441142494" w:history="1">
        <w:r w:rsidR="00230C06" w:rsidRPr="00B14BFE">
          <w:rPr>
            <w:rStyle w:val="Hyperlink"/>
            <w:noProof/>
          </w:rPr>
          <w:t>Appendix A Examples Using PCC Content Profiles</w:t>
        </w:r>
        <w:r w:rsidR="00230C06">
          <w:rPr>
            <w:noProof/>
            <w:webHidden/>
          </w:rPr>
          <w:tab/>
        </w:r>
        <w:r w:rsidR="00230C06">
          <w:rPr>
            <w:noProof/>
            <w:webHidden/>
          </w:rPr>
          <w:fldChar w:fldCharType="begin"/>
        </w:r>
        <w:r w:rsidR="00230C06">
          <w:rPr>
            <w:noProof/>
            <w:webHidden/>
          </w:rPr>
          <w:instrText xml:space="preserve"> PAGEREF _Toc441142494 \h </w:instrText>
        </w:r>
        <w:r w:rsidR="00230C06">
          <w:rPr>
            <w:noProof/>
            <w:webHidden/>
          </w:rPr>
        </w:r>
        <w:r w:rsidR="00230C06">
          <w:rPr>
            <w:noProof/>
            <w:webHidden/>
          </w:rPr>
          <w:fldChar w:fldCharType="separate"/>
        </w:r>
        <w:r w:rsidR="00230C06">
          <w:rPr>
            <w:noProof/>
            <w:webHidden/>
          </w:rPr>
          <w:t>235</w:t>
        </w:r>
        <w:r w:rsidR="00230C06">
          <w:rPr>
            <w:noProof/>
            <w:webHidden/>
          </w:rPr>
          <w:fldChar w:fldCharType="end"/>
        </w:r>
      </w:hyperlink>
    </w:p>
    <w:p w14:paraId="4DC4E2A1" w14:textId="7D9DE5EE" w:rsidR="00230C06" w:rsidRDefault="00FF2B1E">
      <w:pPr>
        <w:pStyle w:val="TOC1"/>
        <w:rPr>
          <w:rFonts w:asciiTheme="minorHAnsi" w:eastAsiaTheme="minorEastAsia" w:hAnsiTheme="minorHAnsi" w:cstheme="minorBidi"/>
          <w:noProof/>
          <w:sz w:val="22"/>
          <w:szCs w:val="22"/>
        </w:rPr>
      </w:pPr>
      <w:hyperlink w:anchor="_Toc441142495" w:history="1">
        <w:r w:rsidR="00230C06" w:rsidRPr="00B14BFE">
          <w:rPr>
            <w:rStyle w:val="Hyperlink"/>
            <w:noProof/>
          </w:rPr>
          <w:t>Appendix B Validating CDA Documents using the Framework</w:t>
        </w:r>
        <w:r w:rsidR="00230C06">
          <w:rPr>
            <w:noProof/>
            <w:webHidden/>
          </w:rPr>
          <w:tab/>
        </w:r>
        <w:r w:rsidR="00230C06">
          <w:rPr>
            <w:noProof/>
            <w:webHidden/>
          </w:rPr>
          <w:fldChar w:fldCharType="begin"/>
        </w:r>
        <w:r w:rsidR="00230C06">
          <w:rPr>
            <w:noProof/>
            <w:webHidden/>
          </w:rPr>
          <w:instrText xml:space="preserve"> PAGEREF _Toc441142495 \h </w:instrText>
        </w:r>
        <w:r w:rsidR="00230C06">
          <w:rPr>
            <w:noProof/>
            <w:webHidden/>
          </w:rPr>
        </w:r>
        <w:r w:rsidR="00230C06">
          <w:rPr>
            <w:noProof/>
            <w:webHidden/>
          </w:rPr>
          <w:fldChar w:fldCharType="separate"/>
        </w:r>
        <w:r w:rsidR="00230C06">
          <w:rPr>
            <w:noProof/>
            <w:webHidden/>
          </w:rPr>
          <w:t>236</w:t>
        </w:r>
        <w:r w:rsidR="00230C06">
          <w:rPr>
            <w:noProof/>
            <w:webHidden/>
          </w:rPr>
          <w:fldChar w:fldCharType="end"/>
        </w:r>
      </w:hyperlink>
    </w:p>
    <w:p w14:paraId="15370CB0" w14:textId="3FD84002" w:rsidR="00230C06" w:rsidRDefault="00FF2B1E">
      <w:pPr>
        <w:pStyle w:val="TOC2"/>
        <w:rPr>
          <w:rFonts w:asciiTheme="minorHAnsi" w:eastAsiaTheme="minorEastAsia" w:hAnsiTheme="minorHAnsi" w:cstheme="minorBidi"/>
          <w:noProof/>
          <w:sz w:val="22"/>
          <w:szCs w:val="22"/>
        </w:rPr>
      </w:pPr>
      <w:hyperlink w:anchor="_Toc441142496" w:history="1">
        <w:r w:rsidR="00230C06" w:rsidRPr="00B14BFE">
          <w:rPr>
            <w:rStyle w:val="Hyperlink"/>
            <w:noProof/>
          </w:rPr>
          <w:t>B.1 Validating Documents</w:t>
        </w:r>
        <w:r w:rsidR="00230C06">
          <w:rPr>
            <w:noProof/>
            <w:webHidden/>
          </w:rPr>
          <w:tab/>
        </w:r>
        <w:r w:rsidR="00230C06">
          <w:rPr>
            <w:noProof/>
            <w:webHidden/>
          </w:rPr>
          <w:fldChar w:fldCharType="begin"/>
        </w:r>
        <w:r w:rsidR="00230C06">
          <w:rPr>
            <w:noProof/>
            <w:webHidden/>
          </w:rPr>
          <w:instrText xml:space="preserve"> PAGEREF _Toc441142496 \h </w:instrText>
        </w:r>
        <w:r w:rsidR="00230C06">
          <w:rPr>
            <w:noProof/>
            <w:webHidden/>
          </w:rPr>
        </w:r>
        <w:r w:rsidR="00230C06">
          <w:rPr>
            <w:noProof/>
            <w:webHidden/>
          </w:rPr>
          <w:fldChar w:fldCharType="separate"/>
        </w:r>
        <w:r w:rsidR="00230C06">
          <w:rPr>
            <w:noProof/>
            <w:webHidden/>
          </w:rPr>
          <w:t>236</w:t>
        </w:r>
        <w:r w:rsidR="00230C06">
          <w:rPr>
            <w:noProof/>
            <w:webHidden/>
          </w:rPr>
          <w:fldChar w:fldCharType="end"/>
        </w:r>
      </w:hyperlink>
    </w:p>
    <w:p w14:paraId="7BEE7960" w14:textId="6C71E502" w:rsidR="00230C06" w:rsidRDefault="00FF2B1E">
      <w:pPr>
        <w:pStyle w:val="TOC2"/>
        <w:rPr>
          <w:rFonts w:asciiTheme="minorHAnsi" w:eastAsiaTheme="minorEastAsia" w:hAnsiTheme="minorHAnsi" w:cstheme="minorBidi"/>
          <w:noProof/>
          <w:sz w:val="22"/>
          <w:szCs w:val="22"/>
        </w:rPr>
      </w:pPr>
      <w:hyperlink w:anchor="_Toc441142497" w:history="1">
        <w:r w:rsidR="00230C06" w:rsidRPr="00B14BFE">
          <w:rPr>
            <w:rStyle w:val="Hyperlink"/>
            <w:noProof/>
          </w:rPr>
          <w:t>B.2 Validating Sections</w:t>
        </w:r>
        <w:r w:rsidR="00230C06">
          <w:rPr>
            <w:noProof/>
            <w:webHidden/>
          </w:rPr>
          <w:tab/>
        </w:r>
        <w:r w:rsidR="00230C06">
          <w:rPr>
            <w:noProof/>
            <w:webHidden/>
          </w:rPr>
          <w:fldChar w:fldCharType="begin"/>
        </w:r>
        <w:r w:rsidR="00230C06">
          <w:rPr>
            <w:noProof/>
            <w:webHidden/>
          </w:rPr>
          <w:instrText xml:space="preserve"> PAGEREF _Toc441142497 \h </w:instrText>
        </w:r>
        <w:r w:rsidR="00230C06">
          <w:rPr>
            <w:noProof/>
            <w:webHidden/>
          </w:rPr>
        </w:r>
        <w:r w:rsidR="00230C06">
          <w:rPr>
            <w:noProof/>
            <w:webHidden/>
          </w:rPr>
          <w:fldChar w:fldCharType="separate"/>
        </w:r>
        <w:r w:rsidR="00230C06">
          <w:rPr>
            <w:noProof/>
            <w:webHidden/>
          </w:rPr>
          <w:t>238</w:t>
        </w:r>
        <w:r w:rsidR="00230C06">
          <w:rPr>
            <w:noProof/>
            <w:webHidden/>
          </w:rPr>
          <w:fldChar w:fldCharType="end"/>
        </w:r>
      </w:hyperlink>
    </w:p>
    <w:p w14:paraId="06B355FC" w14:textId="7A8F3609" w:rsidR="00230C06" w:rsidRDefault="00FF2B1E">
      <w:pPr>
        <w:pStyle w:val="TOC2"/>
        <w:rPr>
          <w:rFonts w:asciiTheme="minorHAnsi" w:eastAsiaTheme="minorEastAsia" w:hAnsiTheme="minorHAnsi" w:cstheme="minorBidi"/>
          <w:noProof/>
          <w:sz w:val="22"/>
          <w:szCs w:val="22"/>
        </w:rPr>
      </w:pPr>
      <w:hyperlink w:anchor="_Toc441142498" w:history="1">
        <w:r w:rsidR="00230C06" w:rsidRPr="00B14BFE">
          <w:rPr>
            <w:rStyle w:val="Hyperlink"/>
            <w:noProof/>
          </w:rPr>
          <w:t>B.3 Phases of Validation and Types of Errors</w:t>
        </w:r>
        <w:r w:rsidR="00230C06">
          <w:rPr>
            <w:noProof/>
            <w:webHidden/>
          </w:rPr>
          <w:tab/>
        </w:r>
        <w:r w:rsidR="00230C06">
          <w:rPr>
            <w:noProof/>
            <w:webHidden/>
          </w:rPr>
          <w:fldChar w:fldCharType="begin"/>
        </w:r>
        <w:r w:rsidR="00230C06">
          <w:rPr>
            <w:noProof/>
            <w:webHidden/>
          </w:rPr>
          <w:instrText xml:space="preserve"> PAGEREF _Toc441142498 \h </w:instrText>
        </w:r>
        <w:r w:rsidR="00230C06">
          <w:rPr>
            <w:noProof/>
            <w:webHidden/>
          </w:rPr>
        </w:r>
        <w:r w:rsidR="00230C06">
          <w:rPr>
            <w:noProof/>
            <w:webHidden/>
          </w:rPr>
          <w:fldChar w:fldCharType="separate"/>
        </w:r>
        <w:r w:rsidR="00230C06">
          <w:rPr>
            <w:noProof/>
            <w:webHidden/>
          </w:rPr>
          <w:t>238</w:t>
        </w:r>
        <w:r w:rsidR="00230C06">
          <w:rPr>
            <w:noProof/>
            <w:webHidden/>
          </w:rPr>
          <w:fldChar w:fldCharType="end"/>
        </w:r>
      </w:hyperlink>
    </w:p>
    <w:p w14:paraId="28F64CA3" w14:textId="4EFD58BC" w:rsidR="00230C06" w:rsidRDefault="00FF2B1E">
      <w:pPr>
        <w:pStyle w:val="TOC1"/>
        <w:rPr>
          <w:rFonts w:asciiTheme="minorHAnsi" w:eastAsiaTheme="minorEastAsia" w:hAnsiTheme="minorHAnsi" w:cstheme="minorBidi"/>
          <w:noProof/>
          <w:sz w:val="22"/>
          <w:szCs w:val="22"/>
        </w:rPr>
      </w:pPr>
      <w:hyperlink w:anchor="_Toc441142499" w:history="1">
        <w:r w:rsidR="00230C06" w:rsidRPr="00B14BFE">
          <w:rPr>
            <w:rStyle w:val="Hyperlink"/>
            <w:noProof/>
          </w:rPr>
          <w:t>Appendix C Extensions to CDA Release 2.0</w:t>
        </w:r>
        <w:r w:rsidR="00230C06">
          <w:rPr>
            <w:noProof/>
            <w:webHidden/>
          </w:rPr>
          <w:tab/>
        </w:r>
        <w:r w:rsidR="00230C06">
          <w:rPr>
            <w:noProof/>
            <w:webHidden/>
          </w:rPr>
          <w:fldChar w:fldCharType="begin"/>
        </w:r>
        <w:r w:rsidR="00230C06">
          <w:rPr>
            <w:noProof/>
            <w:webHidden/>
          </w:rPr>
          <w:instrText xml:space="preserve"> PAGEREF _Toc441142499 \h </w:instrText>
        </w:r>
        <w:r w:rsidR="00230C06">
          <w:rPr>
            <w:noProof/>
            <w:webHidden/>
          </w:rPr>
        </w:r>
        <w:r w:rsidR="00230C06">
          <w:rPr>
            <w:noProof/>
            <w:webHidden/>
          </w:rPr>
          <w:fldChar w:fldCharType="separate"/>
        </w:r>
        <w:r w:rsidR="00230C06">
          <w:rPr>
            <w:noProof/>
            <w:webHidden/>
          </w:rPr>
          <w:t>239</w:t>
        </w:r>
        <w:r w:rsidR="00230C06">
          <w:rPr>
            <w:noProof/>
            <w:webHidden/>
          </w:rPr>
          <w:fldChar w:fldCharType="end"/>
        </w:r>
      </w:hyperlink>
    </w:p>
    <w:p w14:paraId="0BE6C383" w14:textId="4A544D22" w:rsidR="00230C06" w:rsidRDefault="00FF2B1E">
      <w:pPr>
        <w:pStyle w:val="TOC2"/>
        <w:rPr>
          <w:rFonts w:asciiTheme="minorHAnsi" w:eastAsiaTheme="minorEastAsia" w:hAnsiTheme="minorHAnsi" w:cstheme="minorBidi"/>
          <w:noProof/>
          <w:sz w:val="22"/>
          <w:szCs w:val="22"/>
        </w:rPr>
      </w:pPr>
      <w:hyperlink w:anchor="_Toc441142500" w:history="1">
        <w:r w:rsidR="00230C06" w:rsidRPr="00B14BFE">
          <w:rPr>
            <w:rStyle w:val="Hyperlink"/>
            <w:noProof/>
          </w:rPr>
          <w:t>C.1 IHE PCC Extensions</w:t>
        </w:r>
        <w:r w:rsidR="00230C06">
          <w:rPr>
            <w:noProof/>
            <w:webHidden/>
          </w:rPr>
          <w:tab/>
        </w:r>
        <w:r w:rsidR="00230C06">
          <w:rPr>
            <w:noProof/>
            <w:webHidden/>
          </w:rPr>
          <w:fldChar w:fldCharType="begin"/>
        </w:r>
        <w:r w:rsidR="00230C06">
          <w:rPr>
            <w:noProof/>
            <w:webHidden/>
          </w:rPr>
          <w:instrText xml:space="preserve"> PAGEREF _Toc441142500 \h </w:instrText>
        </w:r>
        <w:r w:rsidR="00230C06">
          <w:rPr>
            <w:noProof/>
            <w:webHidden/>
          </w:rPr>
        </w:r>
        <w:r w:rsidR="00230C06">
          <w:rPr>
            <w:noProof/>
            <w:webHidden/>
          </w:rPr>
          <w:fldChar w:fldCharType="separate"/>
        </w:r>
        <w:r w:rsidR="00230C06">
          <w:rPr>
            <w:noProof/>
            <w:webHidden/>
          </w:rPr>
          <w:t>240</w:t>
        </w:r>
        <w:r w:rsidR="00230C06">
          <w:rPr>
            <w:noProof/>
            <w:webHidden/>
          </w:rPr>
          <w:fldChar w:fldCharType="end"/>
        </w:r>
      </w:hyperlink>
    </w:p>
    <w:p w14:paraId="2EE73835" w14:textId="24F37AF8" w:rsidR="00230C06" w:rsidRDefault="00FF2B1E">
      <w:pPr>
        <w:pStyle w:val="TOC3"/>
        <w:rPr>
          <w:rFonts w:asciiTheme="minorHAnsi" w:eastAsiaTheme="minorEastAsia" w:hAnsiTheme="minorHAnsi" w:cstheme="minorBidi"/>
          <w:noProof/>
          <w:sz w:val="22"/>
          <w:szCs w:val="22"/>
        </w:rPr>
      </w:pPr>
      <w:hyperlink w:anchor="_Toc441142501" w:history="1">
        <w:r w:rsidR="00230C06" w:rsidRPr="00B14BFE">
          <w:rPr>
            <w:rStyle w:val="Hyperlink"/>
            <w:noProof/>
          </w:rPr>
          <w:t>C.1.1 replacementOf</w:t>
        </w:r>
        <w:r w:rsidR="00230C06">
          <w:rPr>
            <w:noProof/>
            <w:webHidden/>
          </w:rPr>
          <w:tab/>
        </w:r>
        <w:r w:rsidR="00230C06">
          <w:rPr>
            <w:noProof/>
            <w:webHidden/>
          </w:rPr>
          <w:fldChar w:fldCharType="begin"/>
        </w:r>
        <w:r w:rsidR="00230C06">
          <w:rPr>
            <w:noProof/>
            <w:webHidden/>
          </w:rPr>
          <w:instrText xml:space="preserve"> PAGEREF _Toc441142501 \h </w:instrText>
        </w:r>
        <w:r w:rsidR="00230C06">
          <w:rPr>
            <w:noProof/>
            <w:webHidden/>
          </w:rPr>
        </w:r>
        <w:r w:rsidR="00230C06">
          <w:rPr>
            <w:noProof/>
            <w:webHidden/>
          </w:rPr>
          <w:fldChar w:fldCharType="separate"/>
        </w:r>
        <w:r w:rsidR="00230C06">
          <w:rPr>
            <w:noProof/>
            <w:webHidden/>
          </w:rPr>
          <w:t>240</w:t>
        </w:r>
        <w:r w:rsidR="00230C06">
          <w:rPr>
            <w:noProof/>
            <w:webHidden/>
          </w:rPr>
          <w:fldChar w:fldCharType="end"/>
        </w:r>
      </w:hyperlink>
    </w:p>
    <w:p w14:paraId="776404E5" w14:textId="2F4D4E90" w:rsidR="00230C06" w:rsidRDefault="00FF2B1E">
      <w:pPr>
        <w:pStyle w:val="TOC2"/>
        <w:rPr>
          <w:rFonts w:asciiTheme="minorHAnsi" w:eastAsiaTheme="minorEastAsia" w:hAnsiTheme="minorHAnsi" w:cstheme="minorBidi"/>
          <w:noProof/>
          <w:sz w:val="22"/>
          <w:szCs w:val="22"/>
        </w:rPr>
      </w:pPr>
      <w:hyperlink w:anchor="_Toc441142502" w:history="1">
        <w:r w:rsidR="00230C06" w:rsidRPr="00B14BFE">
          <w:rPr>
            <w:rStyle w:val="Hyperlink"/>
            <w:noProof/>
          </w:rPr>
          <w:t>C.2 Extensions Defined Elsewhere used by IHE PCC</w:t>
        </w:r>
        <w:r w:rsidR="00230C06">
          <w:rPr>
            <w:noProof/>
            <w:webHidden/>
          </w:rPr>
          <w:tab/>
        </w:r>
        <w:r w:rsidR="00230C06">
          <w:rPr>
            <w:noProof/>
            <w:webHidden/>
          </w:rPr>
          <w:fldChar w:fldCharType="begin"/>
        </w:r>
        <w:r w:rsidR="00230C06">
          <w:rPr>
            <w:noProof/>
            <w:webHidden/>
          </w:rPr>
          <w:instrText xml:space="preserve"> PAGEREF _Toc441142502 \h </w:instrText>
        </w:r>
        <w:r w:rsidR="00230C06">
          <w:rPr>
            <w:noProof/>
            <w:webHidden/>
          </w:rPr>
        </w:r>
        <w:r w:rsidR="00230C06">
          <w:rPr>
            <w:noProof/>
            <w:webHidden/>
          </w:rPr>
          <w:fldChar w:fldCharType="separate"/>
        </w:r>
        <w:r w:rsidR="00230C06">
          <w:rPr>
            <w:noProof/>
            <w:webHidden/>
          </w:rPr>
          <w:t>241</w:t>
        </w:r>
        <w:r w:rsidR="00230C06">
          <w:rPr>
            <w:noProof/>
            <w:webHidden/>
          </w:rPr>
          <w:fldChar w:fldCharType="end"/>
        </w:r>
      </w:hyperlink>
    </w:p>
    <w:p w14:paraId="531CB582" w14:textId="79CF4DBE" w:rsidR="00230C06" w:rsidRDefault="00FF2B1E">
      <w:pPr>
        <w:pStyle w:val="TOC3"/>
        <w:rPr>
          <w:rFonts w:asciiTheme="minorHAnsi" w:eastAsiaTheme="minorEastAsia" w:hAnsiTheme="minorHAnsi" w:cstheme="minorBidi"/>
          <w:noProof/>
          <w:sz w:val="22"/>
          <w:szCs w:val="22"/>
        </w:rPr>
      </w:pPr>
      <w:hyperlink w:anchor="_Toc441142503" w:history="1">
        <w:r w:rsidR="00230C06" w:rsidRPr="00B14BFE">
          <w:rPr>
            <w:rStyle w:val="Hyperlink"/>
            <w:noProof/>
          </w:rPr>
          <w:t>C.2.1 Entity Identifiers</w:t>
        </w:r>
        <w:r w:rsidR="00230C06">
          <w:rPr>
            <w:noProof/>
            <w:webHidden/>
          </w:rPr>
          <w:tab/>
        </w:r>
        <w:r w:rsidR="00230C06">
          <w:rPr>
            <w:noProof/>
            <w:webHidden/>
          </w:rPr>
          <w:fldChar w:fldCharType="begin"/>
        </w:r>
        <w:r w:rsidR="00230C06">
          <w:rPr>
            <w:noProof/>
            <w:webHidden/>
          </w:rPr>
          <w:instrText xml:space="preserve"> PAGEREF _Toc441142503 \h </w:instrText>
        </w:r>
        <w:r w:rsidR="00230C06">
          <w:rPr>
            <w:noProof/>
            <w:webHidden/>
          </w:rPr>
        </w:r>
        <w:r w:rsidR="00230C06">
          <w:rPr>
            <w:noProof/>
            <w:webHidden/>
          </w:rPr>
          <w:fldChar w:fldCharType="separate"/>
        </w:r>
        <w:r w:rsidR="00230C06">
          <w:rPr>
            <w:noProof/>
            <w:webHidden/>
          </w:rPr>
          <w:t>241</w:t>
        </w:r>
        <w:r w:rsidR="00230C06">
          <w:rPr>
            <w:noProof/>
            <w:webHidden/>
          </w:rPr>
          <w:fldChar w:fldCharType="end"/>
        </w:r>
      </w:hyperlink>
    </w:p>
    <w:p w14:paraId="0F6C20DC" w14:textId="44E0FF92" w:rsidR="00230C06" w:rsidRDefault="00FF2B1E">
      <w:pPr>
        <w:pStyle w:val="TOC3"/>
        <w:rPr>
          <w:rFonts w:asciiTheme="minorHAnsi" w:eastAsiaTheme="minorEastAsia" w:hAnsiTheme="minorHAnsi" w:cstheme="minorBidi"/>
          <w:noProof/>
          <w:sz w:val="22"/>
          <w:szCs w:val="22"/>
        </w:rPr>
      </w:pPr>
      <w:hyperlink w:anchor="_Toc441142504" w:history="1">
        <w:r w:rsidR="00230C06" w:rsidRPr="00B14BFE">
          <w:rPr>
            <w:rStyle w:val="Hyperlink"/>
            <w:noProof/>
          </w:rPr>
          <w:t>C.2.2 Patient Identifier</w:t>
        </w:r>
        <w:r w:rsidR="00230C06">
          <w:rPr>
            <w:noProof/>
            <w:webHidden/>
          </w:rPr>
          <w:tab/>
        </w:r>
        <w:r w:rsidR="00230C06">
          <w:rPr>
            <w:noProof/>
            <w:webHidden/>
          </w:rPr>
          <w:fldChar w:fldCharType="begin"/>
        </w:r>
        <w:r w:rsidR="00230C06">
          <w:rPr>
            <w:noProof/>
            <w:webHidden/>
          </w:rPr>
          <w:instrText xml:space="preserve"> PAGEREF _Toc441142504 \h </w:instrText>
        </w:r>
        <w:r w:rsidR="00230C06">
          <w:rPr>
            <w:noProof/>
            <w:webHidden/>
          </w:rPr>
        </w:r>
        <w:r w:rsidR="00230C06">
          <w:rPr>
            <w:noProof/>
            <w:webHidden/>
          </w:rPr>
          <w:fldChar w:fldCharType="separate"/>
        </w:r>
        <w:r w:rsidR="00230C06">
          <w:rPr>
            <w:noProof/>
            <w:webHidden/>
          </w:rPr>
          <w:t>241</w:t>
        </w:r>
        <w:r w:rsidR="00230C06">
          <w:rPr>
            <w:noProof/>
            <w:webHidden/>
          </w:rPr>
          <w:fldChar w:fldCharType="end"/>
        </w:r>
      </w:hyperlink>
    </w:p>
    <w:p w14:paraId="4235493A" w14:textId="11F9DF67" w:rsidR="00230C06" w:rsidRDefault="00FF2B1E">
      <w:pPr>
        <w:pStyle w:val="TOC3"/>
        <w:rPr>
          <w:rFonts w:asciiTheme="minorHAnsi" w:eastAsiaTheme="minorEastAsia" w:hAnsiTheme="minorHAnsi" w:cstheme="minorBidi"/>
          <w:noProof/>
          <w:sz w:val="22"/>
          <w:szCs w:val="22"/>
        </w:rPr>
      </w:pPr>
      <w:hyperlink w:anchor="_Toc441142505" w:history="1">
        <w:r w:rsidR="00230C06" w:rsidRPr="00B14BFE">
          <w:rPr>
            <w:rStyle w:val="Hyperlink"/>
            <w:noProof/>
          </w:rPr>
          <w:t>C.2.3  Race</w:t>
        </w:r>
        <w:r w:rsidR="00230C06">
          <w:rPr>
            <w:noProof/>
            <w:webHidden/>
          </w:rPr>
          <w:tab/>
        </w:r>
        <w:r w:rsidR="00230C06">
          <w:rPr>
            <w:noProof/>
            <w:webHidden/>
          </w:rPr>
          <w:fldChar w:fldCharType="begin"/>
        </w:r>
        <w:r w:rsidR="00230C06">
          <w:rPr>
            <w:noProof/>
            <w:webHidden/>
          </w:rPr>
          <w:instrText xml:space="preserve"> PAGEREF _Toc441142505 \h </w:instrText>
        </w:r>
        <w:r w:rsidR="00230C06">
          <w:rPr>
            <w:noProof/>
            <w:webHidden/>
          </w:rPr>
        </w:r>
        <w:r w:rsidR="00230C06">
          <w:rPr>
            <w:noProof/>
            <w:webHidden/>
          </w:rPr>
          <w:fldChar w:fldCharType="separate"/>
        </w:r>
        <w:r w:rsidR="00230C06">
          <w:rPr>
            <w:noProof/>
            <w:webHidden/>
          </w:rPr>
          <w:t>242</w:t>
        </w:r>
        <w:r w:rsidR="00230C06">
          <w:rPr>
            <w:noProof/>
            <w:webHidden/>
          </w:rPr>
          <w:fldChar w:fldCharType="end"/>
        </w:r>
      </w:hyperlink>
    </w:p>
    <w:p w14:paraId="1146FD7B" w14:textId="1A68E6CE" w:rsidR="00230C06" w:rsidRDefault="00FF2B1E">
      <w:pPr>
        <w:pStyle w:val="TOC3"/>
        <w:rPr>
          <w:rFonts w:asciiTheme="minorHAnsi" w:eastAsiaTheme="minorEastAsia" w:hAnsiTheme="minorHAnsi" w:cstheme="minorBidi"/>
          <w:noProof/>
          <w:sz w:val="22"/>
          <w:szCs w:val="22"/>
        </w:rPr>
      </w:pPr>
      <w:hyperlink w:anchor="_Toc441142506" w:history="1">
        <w:r w:rsidR="00230C06" w:rsidRPr="00B14BFE">
          <w:rPr>
            <w:rStyle w:val="Hyperlink"/>
            <w:noProof/>
          </w:rPr>
          <w:t>C.2.4 Deceased Indicator and Date</w:t>
        </w:r>
        <w:r w:rsidR="00230C06">
          <w:rPr>
            <w:noProof/>
            <w:webHidden/>
          </w:rPr>
          <w:tab/>
        </w:r>
        <w:r w:rsidR="00230C06">
          <w:rPr>
            <w:noProof/>
            <w:webHidden/>
          </w:rPr>
          <w:fldChar w:fldCharType="begin"/>
        </w:r>
        <w:r w:rsidR="00230C06">
          <w:rPr>
            <w:noProof/>
            <w:webHidden/>
          </w:rPr>
          <w:instrText xml:space="preserve"> PAGEREF _Toc441142506 \h </w:instrText>
        </w:r>
        <w:r w:rsidR="00230C06">
          <w:rPr>
            <w:noProof/>
            <w:webHidden/>
          </w:rPr>
        </w:r>
        <w:r w:rsidR="00230C06">
          <w:rPr>
            <w:noProof/>
            <w:webHidden/>
          </w:rPr>
          <w:fldChar w:fldCharType="separate"/>
        </w:r>
        <w:r w:rsidR="00230C06">
          <w:rPr>
            <w:noProof/>
            <w:webHidden/>
          </w:rPr>
          <w:t>242</w:t>
        </w:r>
        <w:r w:rsidR="00230C06">
          <w:rPr>
            <w:noProof/>
            <w:webHidden/>
          </w:rPr>
          <w:fldChar w:fldCharType="end"/>
        </w:r>
      </w:hyperlink>
    </w:p>
    <w:p w14:paraId="6B770F21" w14:textId="3A8F858E" w:rsidR="00230C06" w:rsidRDefault="00FF2B1E">
      <w:pPr>
        <w:pStyle w:val="TOC3"/>
        <w:rPr>
          <w:rFonts w:asciiTheme="minorHAnsi" w:eastAsiaTheme="minorEastAsia" w:hAnsiTheme="minorHAnsi" w:cstheme="minorBidi"/>
          <w:noProof/>
          <w:sz w:val="22"/>
          <w:szCs w:val="22"/>
        </w:rPr>
      </w:pPr>
      <w:hyperlink w:anchor="_Toc441142507" w:history="1">
        <w:r w:rsidR="00230C06" w:rsidRPr="00B14BFE">
          <w:rPr>
            <w:rStyle w:val="Hyperlink"/>
            <w:noProof/>
          </w:rPr>
          <w:t>C.2.5 Multiple Birth Indicator and Birth Number</w:t>
        </w:r>
        <w:r w:rsidR="00230C06">
          <w:rPr>
            <w:noProof/>
            <w:webHidden/>
          </w:rPr>
          <w:tab/>
        </w:r>
        <w:r w:rsidR="00230C06">
          <w:rPr>
            <w:noProof/>
            <w:webHidden/>
          </w:rPr>
          <w:fldChar w:fldCharType="begin"/>
        </w:r>
        <w:r w:rsidR="00230C06">
          <w:rPr>
            <w:noProof/>
            <w:webHidden/>
          </w:rPr>
          <w:instrText xml:space="preserve"> PAGEREF _Toc441142507 \h </w:instrText>
        </w:r>
        <w:r w:rsidR="00230C06">
          <w:rPr>
            <w:noProof/>
            <w:webHidden/>
          </w:rPr>
        </w:r>
        <w:r w:rsidR="00230C06">
          <w:rPr>
            <w:noProof/>
            <w:webHidden/>
          </w:rPr>
          <w:fldChar w:fldCharType="separate"/>
        </w:r>
        <w:r w:rsidR="00230C06">
          <w:rPr>
            <w:noProof/>
            <w:webHidden/>
          </w:rPr>
          <w:t>243</w:t>
        </w:r>
        <w:r w:rsidR="00230C06">
          <w:rPr>
            <w:noProof/>
            <w:webHidden/>
          </w:rPr>
          <w:fldChar w:fldCharType="end"/>
        </w:r>
      </w:hyperlink>
    </w:p>
    <w:p w14:paraId="1B53193F" w14:textId="28AF35F8" w:rsidR="006E110A" w:rsidRPr="00040E48" w:rsidRDefault="00040E48" w:rsidP="000D307B">
      <w:pPr>
        <w:pStyle w:val="BodyText"/>
        <w:rPr>
          <w:noProof w:val="0"/>
        </w:rPr>
      </w:pPr>
      <w:r>
        <w:lastRenderedPageBreak/>
        <w:fldChar w:fldCharType="end"/>
      </w:r>
      <w:bookmarkStart w:id="3" w:name="Volume_2"/>
      <w:bookmarkStart w:id="4" w:name="Intended_Audience"/>
      <w:bookmarkStart w:id="5" w:name="Related_Information_for_the_Reader"/>
      <w:bookmarkStart w:id="6" w:name="Copyright_Permissions"/>
      <w:bookmarkStart w:id="7" w:name="Introduction"/>
      <w:bookmarkStart w:id="8" w:name="Relationship_to_Standards"/>
      <w:bookmarkStart w:id="9" w:name="Relationship_to_Product_Implementations"/>
      <w:bookmarkStart w:id="10" w:name="Content_Modules"/>
      <w:bookmarkEnd w:id="2"/>
    </w:p>
    <w:p w14:paraId="5DFC4C3E" w14:textId="6E91D340" w:rsidR="006E110A" w:rsidRPr="00040E48" w:rsidRDefault="006E110A" w:rsidP="000D307B">
      <w:pPr>
        <w:pStyle w:val="Heading1"/>
        <w:pageBreakBefore w:val="0"/>
        <w:numPr>
          <w:ilvl w:val="0"/>
          <w:numId w:val="5"/>
        </w:numPr>
        <w:rPr>
          <w:noProof w:val="0"/>
        </w:rPr>
      </w:pPr>
      <w:bookmarkStart w:id="11" w:name="_PCC_TF-2/Preface.htm"/>
      <w:bookmarkStart w:id="12" w:name="_Toc200780559"/>
      <w:bookmarkStart w:id="13" w:name="_Toc270712178"/>
      <w:bookmarkStart w:id="14" w:name="_Toc441141735"/>
      <w:bookmarkStart w:id="15" w:name="Preface_to_Volume_2"/>
      <w:bookmarkEnd w:id="3"/>
      <w:bookmarkEnd w:id="11"/>
      <w:r w:rsidRPr="00040E48">
        <w:rPr>
          <w:noProof w:val="0"/>
        </w:rPr>
        <w:t>Preface to Volume 2</w:t>
      </w:r>
      <w:bookmarkEnd w:id="12"/>
      <w:bookmarkEnd w:id="13"/>
      <w:bookmarkEnd w:id="14"/>
    </w:p>
    <w:p w14:paraId="3305D5DE" w14:textId="2115A819" w:rsidR="006E110A" w:rsidRPr="00040E48" w:rsidRDefault="006E110A">
      <w:pPr>
        <w:pStyle w:val="Heading2"/>
        <w:rPr>
          <w:noProof w:val="0"/>
        </w:rPr>
      </w:pPr>
      <w:bookmarkStart w:id="16" w:name="_Toc200780560"/>
      <w:bookmarkStart w:id="17" w:name="_Toc270712179"/>
      <w:bookmarkStart w:id="18" w:name="_Toc441141736"/>
      <w:bookmarkEnd w:id="15"/>
      <w:r w:rsidRPr="00040E48">
        <w:rPr>
          <w:noProof w:val="0"/>
        </w:rPr>
        <w:t>Intended Audience</w:t>
      </w:r>
      <w:bookmarkEnd w:id="16"/>
      <w:bookmarkEnd w:id="17"/>
      <w:bookmarkEnd w:id="18"/>
    </w:p>
    <w:p w14:paraId="01EA7C58" w14:textId="77777777" w:rsidR="006E110A" w:rsidRPr="00040E48" w:rsidRDefault="006E110A">
      <w:pPr>
        <w:pStyle w:val="BodyText"/>
        <w:rPr>
          <w:noProof w:val="0"/>
        </w:rPr>
      </w:pPr>
      <w:r w:rsidRPr="00040E48">
        <w:rPr>
          <w:noProof w:val="0"/>
        </w:rPr>
        <w:t xml:space="preserve">The intended audience of this document is: </w:t>
      </w:r>
    </w:p>
    <w:p w14:paraId="1BB0F584" w14:textId="77777777" w:rsidR="006E110A" w:rsidRPr="00040E48" w:rsidRDefault="006E110A">
      <w:pPr>
        <w:pStyle w:val="ListBullet2"/>
      </w:pPr>
      <w:r w:rsidRPr="00040E48">
        <w:t xml:space="preserve">Technical staff of vendors planning to participate in the IHE initiative </w:t>
      </w:r>
    </w:p>
    <w:p w14:paraId="6EC78F9C" w14:textId="77777777" w:rsidR="006E110A" w:rsidRPr="00040E48" w:rsidRDefault="006E110A">
      <w:pPr>
        <w:pStyle w:val="ListBullet2"/>
      </w:pPr>
      <w:r w:rsidRPr="00040E48">
        <w:t xml:space="preserve">IT departments of healthcare institutions </w:t>
      </w:r>
    </w:p>
    <w:p w14:paraId="78DD4F86" w14:textId="77777777" w:rsidR="006E110A" w:rsidRPr="00040E48" w:rsidRDefault="006E110A">
      <w:pPr>
        <w:pStyle w:val="ListBullet2"/>
      </w:pPr>
      <w:r w:rsidRPr="00040E48">
        <w:t xml:space="preserve">Experts involved in standards development </w:t>
      </w:r>
    </w:p>
    <w:p w14:paraId="5D40D19F" w14:textId="77777777" w:rsidR="006E110A" w:rsidRPr="00040E48" w:rsidRDefault="006E110A">
      <w:pPr>
        <w:pStyle w:val="ListBullet2"/>
      </w:pPr>
      <w:r w:rsidRPr="00040E48">
        <w:t xml:space="preserve">Anyone interested in the technical aspects of integrating healthcare information systems </w:t>
      </w:r>
    </w:p>
    <w:p w14:paraId="1AB6AA0A" w14:textId="2395C849" w:rsidR="006E110A" w:rsidRPr="00040E48" w:rsidRDefault="006E110A">
      <w:pPr>
        <w:pStyle w:val="Heading2"/>
        <w:rPr>
          <w:noProof w:val="0"/>
        </w:rPr>
      </w:pPr>
      <w:bookmarkStart w:id="19" w:name="_Toc200780561"/>
      <w:bookmarkStart w:id="20" w:name="_Toc270712180"/>
      <w:bookmarkStart w:id="21" w:name="_Toc441141737"/>
      <w:bookmarkEnd w:id="4"/>
      <w:r w:rsidRPr="00040E48">
        <w:rPr>
          <w:noProof w:val="0"/>
        </w:rPr>
        <w:t>Related Information for the Reader</w:t>
      </w:r>
      <w:bookmarkEnd w:id="19"/>
      <w:bookmarkEnd w:id="20"/>
      <w:bookmarkEnd w:id="21"/>
    </w:p>
    <w:p w14:paraId="6CA5FCF9" w14:textId="77777777" w:rsidR="006E110A" w:rsidRPr="00040E48" w:rsidRDefault="006E110A">
      <w:pPr>
        <w:pStyle w:val="BodyText"/>
        <w:rPr>
          <w:noProof w:val="0"/>
        </w:rPr>
      </w:pPr>
      <w:r w:rsidRPr="00040E48">
        <w:rPr>
          <w:noProof w:val="0"/>
        </w:rPr>
        <w:t xml:space="preserve">The reader of volume 2 should read or be familiar with the following documents: </w:t>
      </w:r>
    </w:p>
    <w:p w14:paraId="36E6D744" w14:textId="4CDB589F" w:rsidR="006E110A" w:rsidRPr="00040E48" w:rsidRDefault="006E110A">
      <w:pPr>
        <w:pStyle w:val="ListBullet2"/>
      </w:pPr>
      <w:r w:rsidRPr="00040E48">
        <w:t xml:space="preserve">Volume 1 of the Cross-Enterprise Document Sharing (XDS) Integration Profile documented in the ITI Infrastructure Technical Framework </w:t>
      </w:r>
      <w:r w:rsidRPr="00040E48">
        <w:br/>
      </w:r>
      <w:r w:rsidR="00040E48" w:rsidRPr="00040E48">
        <w:t>(</w:t>
      </w:r>
      <w:r w:rsidR="00040E48">
        <w:t>s</w:t>
      </w:r>
      <w:r w:rsidR="00040E48" w:rsidRPr="00040E48">
        <w:t xml:space="preserve">ee </w:t>
      </w:r>
      <w:hyperlink r:id="rId10" w:history="1">
        <w:r w:rsidR="00040E48" w:rsidRPr="00040E48">
          <w:rPr>
            <w:rStyle w:val="Hyperlink"/>
          </w:rPr>
          <w:t>http://ihe.net/Technical_Frameworks</w:t>
        </w:r>
      </w:hyperlink>
      <w:r w:rsidR="00040E48" w:rsidRPr="00040E48">
        <w:t>).</w:t>
      </w:r>
      <w:r w:rsidR="00040E48" w:rsidRPr="00040E48" w:rsidDel="00040E48">
        <w:t xml:space="preserve"> </w:t>
      </w:r>
      <w:bookmarkEnd w:id="5"/>
    </w:p>
    <w:p w14:paraId="50DD1A74" w14:textId="35F1654D" w:rsidR="006E110A" w:rsidRPr="00040E48" w:rsidRDefault="006E110A">
      <w:pPr>
        <w:pStyle w:val="ListBullet2"/>
      </w:pPr>
      <w:r w:rsidRPr="00040E48">
        <w:t xml:space="preserve">Volume 1 of the Notification of Document Availability (NAV) Integration Profile documented in the ITI Infrastructure Technical Framework </w:t>
      </w:r>
      <w:r w:rsidRPr="00040E48">
        <w:br/>
      </w:r>
      <w:r w:rsidR="00040E48" w:rsidRPr="00040E48">
        <w:t>(</w:t>
      </w:r>
      <w:r w:rsidR="00040E48">
        <w:t>s</w:t>
      </w:r>
      <w:r w:rsidR="00040E48" w:rsidRPr="00040E48">
        <w:t xml:space="preserve">ee </w:t>
      </w:r>
      <w:hyperlink r:id="rId11" w:history="1">
        <w:r w:rsidR="00040E48" w:rsidRPr="00040E48">
          <w:rPr>
            <w:rStyle w:val="Hyperlink"/>
          </w:rPr>
          <w:t>http://ihe.net/Technical_Frameworks</w:t>
        </w:r>
      </w:hyperlink>
      <w:r w:rsidR="00040E48" w:rsidRPr="00040E48">
        <w:t>).</w:t>
      </w:r>
      <w:r w:rsidR="00040E48" w:rsidRPr="00040E48" w:rsidDel="00040E48">
        <w:t xml:space="preserve"> </w:t>
      </w:r>
      <w:r w:rsidRPr="00040E48">
        <w:t xml:space="preserve"> </w:t>
      </w:r>
    </w:p>
    <w:p w14:paraId="4D4CAA4F" w14:textId="08C80202" w:rsidR="006E110A" w:rsidRPr="00040E48" w:rsidRDefault="006E110A">
      <w:pPr>
        <w:pStyle w:val="ListBullet2"/>
      </w:pPr>
      <w:r w:rsidRPr="00040E48">
        <w:t>Volume 1 of the Audit Trail and Node Authentication (ATNA) Integration Profile documented in the ITI Infrastructure Technical Framework</w:t>
      </w:r>
      <w:r w:rsidR="0046437B" w:rsidRPr="00040E48">
        <w:t xml:space="preserve"> </w:t>
      </w:r>
      <w:bookmarkStart w:id="22" w:name="OLE_LINK1"/>
      <w:bookmarkStart w:id="23" w:name="OLE_LINK2"/>
      <w:bookmarkStart w:id="24" w:name="OLE_LINK3"/>
      <w:bookmarkStart w:id="25" w:name="OLE_LINK4"/>
      <w:r w:rsidRPr="00040E48">
        <w:t>(</w:t>
      </w:r>
      <w:r w:rsidR="00040E48">
        <w:t>s</w:t>
      </w:r>
      <w:r w:rsidRPr="00040E48">
        <w:t xml:space="preserve">ee </w:t>
      </w:r>
      <w:hyperlink r:id="rId12" w:history="1">
        <w:r w:rsidR="00040E48" w:rsidRPr="00040E48">
          <w:rPr>
            <w:rStyle w:val="Hyperlink"/>
          </w:rPr>
          <w:t>http://ihe.net/Technical_Frameworks</w:t>
        </w:r>
      </w:hyperlink>
      <w:r w:rsidRPr="00040E48">
        <w:t>).</w:t>
      </w:r>
      <w:bookmarkEnd w:id="22"/>
      <w:bookmarkEnd w:id="23"/>
      <w:bookmarkEnd w:id="24"/>
      <w:bookmarkEnd w:id="25"/>
      <w:r w:rsidRPr="00040E48">
        <w:t xml:space="preserve"> </w:t>
      </w:r>
    </w:p>
    <w:p w14:paraId="112E6E32" w14:textId="7CF229E6" w:rsidR="006E110A" w:rsidRPr="00040E48" w:rsidRDefault="006E110A">
      <w:pPr>
        <w:pStyle w:val="ListBullet2"/>
      </w:pPr>
      <w:r w:rsidRPr="00040E48">
        <w:t>HL7</w:t>
      </w:r>
      <w:r w:rsidR="00D15DB2">
        <w:t>®</w:t>
      </w:r>
      <w:r w:rsidR="00D15DB2">
        <w:rPr>
          <w:rStyle w:val="FootnoteReference"/>
        </w:rPr>
        <w:footnoteReference w:id="1"/>
      </w:r>
      <w:r w:rsidRPr="00040E48">
        <w:t xml:space="preserve"> Clinical Document Architecture Release 2: Section 1, CDA Overview. </w:t>
      </w:r>
    </w:p>
    <w:p w14:paraId="3D46314E" w14:textId="77777777" w:rsidR="006E110A" w:rsidRPr="00040E48" w:rsidRDefault="006E110A">
      <w:pPr>
        <w:pStyle w:val="ListBullet2"/>
      </w:pPr>
      <w:r w:rsidRPr="00040E48">
        <w:t xml:space="preserve">Care Record Summary – Implementation Guide for CDA Release 2 (US Realm): Section 1 </w:t>
      </w:r>
    </w:p>
    <w:p w14:paraId="48DE5F91" w14:textId="77777777" w:rsidR="006E110A" w:rsidRPr="00040E48" w:rsidRDefault="006E110A">
      <w:pPr>
        <w:pStyle w:val="Heading3"/>
        <w:rPr>
          <w:noProof w:val="0"/>
        </w:rPr>
      </w:pPr>
      <w:bookmarkStart w:id="26" w:name="How_this_Document_is_Organized"/>
      <w:r w:rsidRPr="00040E48">
        <w:rPr>
          <w:noProof w:val="0"/>
          <w:highlight w:val="lightGray"/>
        </w:rPr>
        <w:br w:type="page"/>
      </w:r>
      <w:bookmarkStart w:id="27" w:name="_Toc200780562"/>
      <w:bookmarkStart w:id="28" w:name="_Toc270712181"/>
      <w:bookmarkStart w:id="29" w:name="_Toc441141738"/>
      <w:r w:rsidRPr="00040E48">
        <w:rPr>
          <w:noProof w:val="0"/>
        </w:rPr>
        <w:lastRenderedPageBreak/>
        <w:t>How this Document is Organized</w:t>
      </w:r>
      <w:bookmarkEnd w:id="27"/>
      <w:bookmarkEnd w:id="28"/>
      <w:bookmarkEnd w:id="29"/>
    </w:p>
    <w:p w14:paraId="16051C8A" w14:textId="77777777" w:rsidR="006E110A" w:rsidRPr="00040E48" w:rsidRDefault="006E110A">
      <w:pPr>
        <w:pStyle w:val="BodyText"/>
        <w:rPr>
          <w:noProof w:val="0"/>
        </w:rPr>
      </w:pPr>
      <w:r w:rsidRPr="00040E48">
        <w:rPr>
          <w:noProof w:val="0"/>
        </w:rPr>
        <w:t xml:space="preserve">Section 1 is the preface, describing the intended audience, related resources, and organizations and conventions used within this document. </w:t>
      </w:r>
    </w:p>
    <w:p w14:paraId="5D248BF5" w14:textId="77777777" w:rsidR="006E110A" w:rsidRPr="00040E48" w:rsidRDefault="006E110A">
      <w:pPr>
        <w:pStyle w:val="BodyText"/>
        <w:rPr>
          <w:noProof w:val="0"/>
        </w:rPr>
      </w:pPr>
      <w:r w:rsidRPr="00040E48">
        <w:rPr>
          <w:noProof w:val="0"/>
        </w:rPr>
        <w:t xml:space="preserve">Section 2 provides an overview of the concepts of IHE actors and transactions used in IHE to define the functional components of a distributed healthcare environment. </w:t>
      </w:r>
    </w:p>
    <w:p w14:paraId="5E1A2E30" w14:textId="77777777" w:rsidR="006E110A" w:rsidRPr="00040E48" w:rsidRDefault="006E110A">
      <w:pPr>
        <w:pStyle w:val="BodyText"/>
        <w:rPr>
          <w:noProof w:val="0"/>
        </w:rPr>
      </w:pPr>
      <w:r w:rsidRPr="00040E48">
        <w:rPr>
          <w:noProof w:val="0"/>
        </w:rPr>
        <w:t xml:space="preserve">Section 3 defines transactions in detail, specifying the roles for each actor, the standards employed, the information exchanged, and in some cases, implementation options for the transaction. </w:t>
      </w:r>
    </w:p>
    <w:p w14:paraId="2D6ACEC4" w14:textId="77777777" w:rsidR="006E110A" w:rsidRPr="00040E48" w:rsidRDefault="006E110A">
      <w:pPr>
        <w:pStyle w:val="BodyText"/>
        <w:rPr>
          <w:noProof w:val="0"/>
        </w:rPr>
      </w:pPr>
      <w:r w:rsidRPr="00040E48">
        <w:rPr>
          <w:noProof w:val="0"/>
        </w:rPr>
        <w:t xml:space="preserve">Section 4 defines a set of payload bindings with transactions. </w:t>
      </w:r>
    </w:p>
    <w:p w14:paraId="758AFB2F" w14:textId="77777777" w:rsidR="006E110A" w:rsidRPr="00040E48" w:rsidRDefault="006E110A" w:rsidP="00833AEC">
      <w:pPr>
        <w:pStyle w:val="BodyText"/>
        <w:rPr>
          <w:noProof w:val="0"/>
        </w:rPr>
      </w:pPr>
      <w:r w:rsidRPr="00040E48">
        <w:rPr>
          <w:noProof w:val="0"/>
        </w:rPr>
        <w:t xml:space="preserve">Section 5 defines the content modules that may be used in transactions. </w:t>
      </w:r>
    </w:p>
    <w:p w14:paraId="6FD32CF0" w14:textId="77777777" w:rsidR="006E110A" w:rsidRPr="00040E48" w:rsidRDefault="006E110A">
      <w:pPr>
        <w:pStyle w:val="Heading3"/>
        <w:rPr>
          <w:noProof w:val="0"/>
        </w:rPr>
      </w:pPr>
      <w:bookmarkStart w:id="30" w:name="_Toc200780563"/>
      <w:bookmarkStart w:id="31" w:name="_Toc270712182"/>
      <w:bookmarkStart w:id="32" w:name="_Toc441141739"/>
      <w:bookmarkStart w:id="33" w:name="Conventions_Used_in_this_Volume"/>
      <w:bookmarkEnd w:id="26"/>
      <w:r w:rsidRPr="00040E48">
        <w:rPr>
          <w:noProof w:val="0"/>
        </w:rPr>
        <w:t>Conventions Used in this Volume</w:t>
      </w:r>
      <w:bookmarkEnd w:id="30"/>
      <w:bookmarkEnd w:id="31"/>
      <w:bookmarkEnd w:id="32"/>
    </w:p>
    <w:p w14:paraId="136FDE90" w14:textId="77777777" w:rsidR="006E110A" w:rsidRPr="00040E48" w:rsidRDefault="006E110A">
      <w:pPr>
        <w:pStyle w:val="BodyText"/>
        <w:rPr>
          <w:noProof w:val="0"/>
        </w:rPr>
      </w:pPr>
      <w:r w:rsidRPr="00040E48">
        <w:rPr>
          <w:noProof w:val="0"/>
        </w:rPr>
        <w:t xml:space="preserve">This document has adopted the following conventions for representing the framework concepts and specifying how the standards upon which the IHE Technical Framework is based should be applied. </w:t>
      </w:r>
    </w:p>
    <w:p w14:paraId="45B9F907" w14:textId="77777777" w:rsidR="006E110A" w:rsidRPr="00040E48" w:rsidRDefault="006E110A">
      <w:pPr>
        <w:pStyle w:val="Heading4"/>
        <w:rPr>
          <w:noProof w:val="0"/>
        </w:rPr>
      </w:pPr>
      <w:bookmarkStart w:id="34" w:name="_Toc270712183"/>
      <w:bookmarkStart w:id="35" w:name="_Toc441141740"/>
      <w:bookmarkStart w:id="36" w:name="The_Generic_IHE_Transaction_Model"/>
      <w:bookmarkEnd w:id="33"/>
      <w:r w:rsidRPr="00040E48">
        <w:rPr>
          <w:noProof w:val="0"/>
        </w:rPr>
        <w:t>The Generic IHE Transaction Model</w:t>
      </w:r>
      <w:bookmarkEnd w:id="34"/>
      <w:bookmarkEnd w:id="35"/>
    </w:p>
    <w:p w14:paraId="0A935CA9" w14:textId="77777777" w:rsidR="006E110A" w:rsidRPr="00040E48" w:rsidRDefault="006E110A">
      <w:pPr>
        <w:pStyle w:val="BodyText"/>
        <w:rPr>
          <w:noProof w:val="0"/>
        </w:rPr>
      </w:pPr>
      <w:r w:rsidRPr="00040E48">
        <w:rPr>
          <w:noProof w:val="0"/>
        </w:rPr>
        <w:t xml:space="preserve">Transaction descriptions are provided in section 4. In each transaction description, the actors, the roles they play, and the transactions between them are presented as use cases. </w:t>
      </w:r>
    </w:p>
    <w:p w14:paraId="52566E13" w14:textId="77777777" w:rsidR="006E110A" w:rsidRPr="00040E48" w:rsidRDefault="006E110A">
      <w:pPr>
        <w:pStyle w:val="BodyText"/>
        <w:rPr>
          <w:noProof w:val="0"/>
        </w:rPr>
      </w:pPr>
      <w:r w:rsidRPr="00040E48">
        <w:rPr>
          <w:noProof w:val="0"/>
        </w:rPr>
        <w:t xml:space="preserve">The generic IHE transaction description includes the following components: </w:t>
      </w:r>
    </w:p>
    <w:p w14:paraId="58C9AEF6" w14:textId="77777777" w:rsidR="006E110A" w:rsidRPr="00040E48" w:rsidRDefault="006E110A" w:rsidP="00AE4B7F">
      <w:pPr>
        <w:pStyle w:val="ListBullet2"/>
      </w:pPr>
      <w:r w:rsidRPr="00040E48">
        <w:t xml:space="preserve">Scope: a brief description of the transaction. </w:t>
      </w:r>
    </w:p>
    <w:p w14:paraId="4C49E7F6" w14:textId="77777777" w:rsidR="006E110A" w:rsidRPr="00040E48" w:rsidRDefault="006E110A" w:rsidP="00AE4B7F">
      <w:pPr>
        <w:pStyle w:val="ListBullet2"/>
      </w:pPr>
      <w:r w:rsidRPr="00040E48">
        <w:t xml:space="preserve">Use case roles: textual definitions of the actors and their roles, with a simple diagram relating them, </w:t>
      </w:r>
      <w:r w:rsidR="00C37EF8" w:rsidRPr="00040E48">
        <w:t>e.g.,</w:t>
      </w:r>
      <w:r w:rsidRPr="00040E48">
        <w:t xml:space="preserve">: </w:t>
      </w:r>
    </w:p>
    <w:p w14:paraId="4A54A4FA" w14:textId="79B44806" w:rsidR="006E110A" w:rsidRPr="00040E48" w:rsidRDefault="00FE6B3D">
      <w:pPr>
        <w:keepNext/>
        <w:jc w:val="center"/>
      </w:pPr>
      <w:r w:rsidRPr="00040E48">
        <w:rPr>
          <w:noProof/>
        </w:rPr>
        <w:drawing>
          <wp:inline distT="0" distB="0" distL="0" distR="0" wp14:anchorId="410B31C7" wp14:editId="44EE014A">
            <wp:extent cx="2581275" cy="1533525"/>
            <wp:effectExtent l="19050" t="19050" r="28575" b="28575"/>
            <wp:docPr id="3" name="Picture 3" descr="Use Case Ro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Role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1533525"/>
                    </a:xfrm>
                    <a:prstGeom prst="rect">
                      <a:avLst/>
                    </a:prstGeom>
                    <a:noFill/>
                    <a:ln w="6350" cmpd="sng">
                      <a:solidFill>
                        <a:srgbClr val="000000"/>
                      </a:solidFill>
                      <a:miter lim="800000"/>
                      <a:headEnd/>
                      <a:tailEnd/>
                    </a:ln>
                    <a:effectLst/>
                  </pic:spPr>
                </pic:pic>
              </a:graphicData>
            </a:graphic>
          </wp:inline>
        </w:drawing>
      </w:r>
    </w:p>
    <w:p w14:paraId="2C49F824" w14:textId="77777777" w:rsidR="006E110A" w:rsidRPr="00040E48" w:rsidRDefault="006E110A">
      <w:pPr>
        <w:pStyle w:val="FigureTitle"/>
        <w:rPr>
          <w:noProof w:val="0"/>
        </w:rPr>
      </w:pPr>
      <w:r w:rsidRPr="00040E48">
        <w:rPr>
          <w:noProof w:val="0"/>
        </w:rPr>
        <w:t xml:space="preserve">Figure </w:t>
      </w:r>
      <w:r w:rsidR="00D209D0" w:rsidRPr="00040E48">
        <w:rPr>
          <w:noProof w:val="0"/>
        </w:rPr>
        <w:t>1.2.2.1</w:t>
      </w:r>
      <w:r w:rsidR="0063221E" w:rsidRPr="00040E48">
        <w:rPr>
          <w:noProof w:val="0"/>
        </w:rPr>
        <w:t>-1:</w:t>
      </w:r>
      <w:r w:rsidRPr="00040E48">
        <w:rPr>
          <w:noProof w:val="0"/>
        </w:rPr>
        <w:t xml:space="preserve"> Use Case Role Diagram</w:t>
      </w:r>
    </w:p>
    <w:p w14:paraId="2CC15771" w14:textId="77777777" w:rsidR="006E110A" w:rsidRPr="00040E48" w:rsidRDefault="006E110A" w:rsidP="00AE4B7F">
      <w:pPr>
        <w:pStyle w:val="ListBullet2"/>
      </w:pPr>
      <w:r w:rsidRPr="00040E48">
        <w:rPr>
          <w:i/>
          <w:iCs/>
        </w:rPr>
        <w:t>Referenced Standards</w:t>
      </w:r>
      <w:r w:rsidRPr="00040E48">
        <w:t xml:space="preserve">: the standards (stating the specific parts, chapters or sections thereof) to be used for the transaction. </w:t>
      </w:r>
    </w:p>
    <w:p w14:paraId="10446624" w14:textId="77777777" w:rsidR="006E110A" w:rsidRPr="00040E48" w:rsidRDefault="006E110A" w:rsidP="00AE4B7F">
      <w:pPr>
        <w:pStyle w:val="ListBullet2"/>
      </w:pPr>
      <w:r w:rsidRPr="00040E48">
        <w:rPr>
          <w:i/>
          <w:iCs/>
        </w:rPr>
        <w:lastRenderedPageBreak/>
        <w:t>Interaction Diagram</w:t>
      </w:r>
      <w:r w:rsidRPr="00040E48">
        <w:t xml:space="preserve">: a graphical depiction of the actors and transactions, with related processing within an actor shown as a rectangle and time progressing downward, similar to: </w:t>
      </w:r>
    </w:p>
    <w:p w14:paraId="2B0F2F9F" w14:textId="04692AB1" w:rsidR="006E110A" w:rsidRPr="00040E48" w:rsidRDefault="00FE6B3D">
      <w:pPr>
        <w:keepNext/>
        <w:jc w:val="center"/>
      </w:pPr>
      <w:r w:rsidRPr="00040E48">
        <w:rPr>
          <w:noProof/>
        </w:rPr>
        <w:drawing>
          <wp:inline distT="0" distB="0" distL="0" distR="0" wp14:anchorId="65817BD4" wp14:editId="2221C401">
            <wp:extent cx="2524125" cy="2143125"/>
            <wp:effectExtent l="19050" t="19050" r="28575" b="28575"/>
            <wp:docPr id="4" name="Picture 4" descr="Intera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action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2143125"/>
                    </a:xfrm>
                    <a:prstGeom prst="rect">
                      <a:avLst/>
                    </a:prstGeom>
                    <a:noFill/>
                    <a:ln w="6350" cmpd="sng">
                      <a:solidFill>
                        <a:srgbClr val="000000"/>
                      </a:solidFill>
                      <a:miter lim="800000"/>
                      <a:headEnd/>
                      <a:tailEnd/>
                    </a:ln>
                    <a:effectLst/>
                  </pic:spPr>
                </pic:pic>
              </a:graphicData>
            </a:graphic>
          </wp:inline>
        </w:drawing>
      </w:r>
    </w:p>
    <w:p w14:paraId="00A2B79D" w14:textId="77777777" w:rsidR="006E110A" w:rsidRPr="00040E48" w:rsidRDefault="006E110A">
      <w:pPr>
        <w:pStyle w:val="FigureTitle"/>
        <w:rPr>
          <w:noProof w:val="0"/>
        </w:rPr>
      </w:pPr>
      <w:r w:rsidRPr="00040E48">
        <w:rPr>
          <w:noProof w:val="0"/>
        </w:rPr>
        <w:t xml:space="preserve">Figure </w:t>
      </w:r>
      <w:r w:rsidR="00D209D0" w:rsidRPr="00040E48">
        <w:rPr>
          <w:noProof w:val="0"/>
        </w:rPr>
        <w:t>1.2.2.1</w:t>
      </w:r>
      <w:r w:rsidR="0063221E" w:rsidRPr="00040E48">
        <w:rPr>
          <w:noProof w:val="0"/>
        </w:rPr>
        <w:t>-2:</w:t>
      </w:r>
      <w:r w:rsidRPr="00040E48">
        <w:rPr>
          <w:noProof w:val="0"/>
        </w:rPr>
        <w:t xml:space="preserve"> Interaction Diagram</w:t>
      </w:r>
    </w:p>
    <w:p w14:paraId="7D6AB522" w14:textId="56A27FD7" w:rsidR="006E110A" w:rsidRPr="00040E48" w:rsidRDefault="006E110A">
      <w:pPr>
        <w:pStyle w:val="BodyText"/>
        <w:rPr>
          <w:noProof w:val="0"/>
        </w:rPr>
      </w:pPr>
      <w:r w:rsidRPr="00040E48">
        <w:rPr>
          <w:noProof w:val="0"/>
        </w:rPr>
        <w:t xml:space="preserve">The interaction diagrams used in the IHE Technical Framework are modeled after those described in Grady Booch, James Rumbaugh, and Ivar Jacobson, </w:t>
      </w:r>
      <w:r w:rsidRPr="00040E48">
        <w:rPr>
          <w:i/>
          <w:iCs/>
          <w:noProof w:val="0"/>
        </w:rPr>
        <w:t>The Unified Modeling Language User Guide</w:t>
      </w:r>
      <w:r w:rsidRPr="00040E48">
        <w:rPr>
          <w:noProof w:val="0"/>
        </w:rPr>
        <w:t xml:space="preserve">, </w:t>
      </w:r>
      <w:bookmarkEnd w:id="36"/>
      <w:r w:rsidR="005D0EAB" w:rsidRPr="00040E48">
        <w:rPr>
          <w:noProof w:val="0"/>
        </w:rPr>
        <w:t>ISBN 0-201-57168-4</w:t>
      </w:r>
      <w:r w:rsidRPr="00040E48">
        <w:rPr>
          <w:noProof w:val="0"/>
        </w:rPr>
        <w:t xml:space="preserve">. Simple acknowledgment messages are omitted from the diagrams for brevity. </w:t>
      </w:r>
    </w:p>
    <w:p w14:paraId="01B3D4EA" w14:textId="77777777" w:rsidR="006E110A" w:rsidRPr="00040E48" w:rsidRDefault="006E110A" w:rsidP="00AE4B7F">
      <w:pPr>
        <w:pStyle w:val="ListBullet2"/>
      </w:pPr>
      <w:r w:rsidRPr="00040E48">
        <w:rPr>
          <w:i/>
          <w:iCs/>
        </w:rPr>
        <w:t>Message definitions</w:t>
      </w:r>
      <w:r w:rsidRPr="00040E48">
        <w:t xml:space="preserve">: descriptions of each message involved in the transaction, the events that trigger the message, its semantics, and the actions that the message triggers in the receiver. </w:t>
      </w:r>
    </w:p>
    <w:p w14:paraId="6AFBC1E3" w14:textId="4E1A7E6D" w:rsidR="006E110A" w:rsidRPr="00040E48" w:rsidRDefault="006E110A">
      <w:pPr>
        <w:pStyle w:val="Heading2"/>
        <w:rPr>
          <w:noProof w:val="0"/>
        </w:rPr>
      </w:pPr>
      <w:bookmarkStart w:id="37" w:name="_Toc200780564"/>
      <w:bookmarkStart w:id="38" w:name="_Toc270712184"/>
      <w:bookmarkStart w:id="39" w:name="_Toc441141741"/>
      <w:r w:rsidRPr="00040E48">
        <w:rPr>
          <w:noProof w:val="0"/>
        </w:rPr>
        <w:t>Copyright Permissions</w:t>
      </w:r>
      <w:bookmarkEnd w:id="37"/>
      <w:bookmarkEnd w:id="38"/>
      <w:bookmarkEnd w:id="39"/>
    </w:p>
    <w:p w14:paraId="574A1A1A" w14:textId="77777777" w:rsidR="006E110A" w:rsidRPr="00040E48" w:rsidRDefault="006E110A">
      <w:pPr>
        <w:pStyle w:val="BodyText"/>
        <w:rPr>
          <w:noProof w:val="0"/>
        </w:rPr>
      </w:pPr>
      <w:r w:rsidRPr="00040E48">
        <w:rPr>
          <w:noProof w:val="0"/>
        </w:rPr>
        <w:t xml:space="preserve">Health Level Seven, Inc., has granted permission to the IHE to reproduce tables from the HL7 standard. The HL7 tables in this document are copyrighted by Health Level Seven, Inc. All rights reserved. Material drawn from these documents is credited where used. </w:t>
      </w:r>
    </w:p>
    <w:p w14:paraId="50D832EF" w14:textId="77777777" w:rsidR="006E110A" w:rsidRPr="00040E48" w:rsidRDefault="006E110A">
      <w:pPr>
        <w:pStyle w:val="Heading2"/>
        <w:rPr>
          <w:noProof w:val="0"/>
        </w:rPr>
      </w:pPr>
      <w:bookmarkStart w:id="40" w:name="_Toc200780565"/>
      <w:bookmarkStart w:id="41" w:name="_Toc270712185"/>
      <w:bookmarkStart w:id="42" w:name="_Toc441141742"/>
      <w:bookmarkStart w:id="43" w:name="How_to_Contact_Us"/>
      <w:bookmarkEnd w:id="6"/>
      <w:r w:rsidRPr="00040E48">
        <w:rPr>
          <w:noProof w:val="0"/>
        </w:rPr>
        <w:t>How to Contact Us</w:t>
      </w:r>
      <w:bookmarkEnd w:id="40"/>
      <w:bookmarkEnd w:id="41"/>
      <w:bookmarkEnd w:id="42"/>
      <w:r w:rsidRPr="00040E48">
        <w:rPr>
          <w:noProof w:val="0"/>
        </w:rPr>
        <w:t xml:space="preserve"> </w:t>
      </w:r>
    </w:p>
    <w:p w14:paraId="1126CC59" w14:textId="77777777" w:rsidR="00A15245" w:rsidRPr="00040E48" w:rsidRDefault="00A15245" w:rsidP="00A15245">
      <w:pPr>
        <w:pStyle w:val="BodyText"/>
        <w:rPr>
          <w:noProof w:val="0"/>
        </w:rPr>
      </w:pPr>
      <w:r w:rsidRPr="00040E48">
        <w:rPr>
          <w:noProof w:val="0"/>
        </w:rPr>
        <w:t xml:space="preserve">IHE International welcomes comments on this document and the IHE initiative. They can be submitted using the Web-based comment form at </w:t>
      </w:r>
      <w:hyperlink r:id="rId15" w:history="1">
        <w:r w:rsidR="00CC7E15" w:rsidRPr="00040E48">
          <w:rPr>
            <w:rStyle w:val="Hyperlink"/>
            <w:noProof w:val="0"/>
          </w:rPr>
          <w:t>http://www.ihe.net/PCC_Public_Comments</w:t>
        </w:r>
      </w:hyperlink>
      <w:r w:rsidRPr="00040E48">
        <w:rPr>
          <w:noProof w:val="0"/>
        </w:rPr>
        <w:t xml:space="preserve"> or by sending an email to the co-chairs and secretary of the </w:t>
      </w:r>
      <w:r w:rsidR="005C280B" w:rsidRPr="00040E48">
        <w:rPr>
          <w:noProof w:val="0"/>
        </w:rPr>
        <w:t>Patient Care Coordination</w:t>
      </w:r>
      <w:r w:rsidRPr="00040E48">
        <w:rPr>
          <w:noProof w:val="0"/>
        </w:rPr>
        <w:t xml:space="preserve"> domain committees at </w:t>
      </w:r>
      <w:hyperlink r:id="rId16" w:history="1">
        <w:r w:rsidRPr="00040E48">
          <w:rPr>
            <w:rStyle w:val="Hyperlink"/>
            <w:noProof w:val="0"/>
          </w:rPr>
          <w:t>pcc@ihe.net</w:t>
        </w:r>
      </w:hyperlink>
      <w:r w:rsidRPr="00040E48">
        <w:rPr>
          <w:noProof w:val="0"/>
        </w:rPr>
        <w:t>.</w:t>
      </w:r>
    </w:p>
    <w:bookmarkEnd w:id="43"/>
    <w:p w14:paraId="187A3DCA" w14:textId="77777777" w:rsidR="006E110A" w:rsidRPr="00040E48" w:rsidRDefault="006E110A">
      <w:pPr>
        <w:pStyle w:val="BodyText"/>
        <w:rPr>
          <w:noProof w:val="0"/>
        </w:rPr>
      </w:pPr>
      <w:r w:rsidRPr="00040E48">
        <w:rPr>
          <w:noProof w:val="0"/>
        </w:rPr>
        <w:t xml:space="preserve"> </w:t>
      </w:r>
    </w:p>
    <w:p w14:paraId="24A11E7D" w14:textId="77777777" w:rsidR="006E110A" w:rsidRPr="00040E48" w:rsidRDefault="006E110A">
      <w:pPr>
        <w:pStyle w:val="NormalWeb"/>
        <w:spacing w:before="0"/>
      </w:pPr>
    </w:p>
    <w:p w14:paraId="541B6C6A" w14:textId="61269B7E" w:rsidR="006E110A" w:rsidRPr="00040E48" w:rsidRDefault="006E110A">
      <w:pPr>
        <w:pStyle w:val="Heading1"/>
        <w:rPr>
          <w:noProof w:val="0"/>
        </w:rPr>
      </w:pPr>
      <w:bookmarkStart w:id="44" w:name="_PCC_TF-2/Introduction.htm"/>
      <w:bookmarkStart w:id="45" w:name="_Toc200780566"/>
      <w:bookmarkStart w:id="46" w:name="_Toc270712186"/>
      <w:bookmarkStart w:id="47" w:name="_Toc441141743"/>
      <w:bookmarkEnd w:id="44"/>
      <w:r w:rsidRPr="00040E48">
        <w:rPr>
          <w:noProof w:val="0"/>
        </w:rPr>
        <w:lastRenderedPageBreak/>
        <w:t>Introduction</w:t>
      </w:r>
      <w:bookmarkEnd w:id="45"/>
      <w:bookmarkEnd w:id="46"/>
      <w:bookmarkEnd w:id="47"/>
    </w:p>
    <w:p w14:paraId="3B1AF187" w14:textId="339B54DF" w:rsidR="006E110A" w:rsidRPr="00040E48" w:rsidRDefault="006E110A">
      <w:pPr>
        <w:pStyle w:val="BodyText"/>
        <w:rPr>
          <w:noProof w:val="0"/>
        </w:rPr>
      </w:pPr>
      <w:r w:rsidRPr="00040E48">
        <w:rPr>
          <w:noProof w:val="0"/>
        </w:rPr>
        <w:t>This document, the IHE Patient Care Coordination Technical Framework (</w:t>
      </w:r>
      <w:r w:rsidR="00880F12" w:rsidRPr="00040E48">
        <w:rPr>
          <w:noProof w:val="0"/>
        </w:rPr>
        <w:t xml:space="preserve">IHE </w:t>
      </w:r>
      <w:r w:rsidRPr="00040E48">
        <w:rPr>
          <w:noProof w:val="0"/>
        </w:rPr>
        <w:t>PCC TF</w:t>
      </w:r>
      <w:r w:rsidR="00880F12" w:rsidRPr="00040E48">
        <w:rPr>
          <w:noProof w:val="0"/>
        </w:rPr>
        <w:t>-2</w:t>
      </w:r>
      <w:r w:rsidRPr="00040E48">
        <w:rPr>
          <w:noProof w:val="0"/>
        </w:rPr>
        <w:t xml:space="preserve">), defines specific implementations of established standards. These are intended to achieve integration goals that promote appropriate exchange of medical information to coordinate the optimal patient care among care providers in different care settings. It is expanded annually, after a period of public review, and maintained regularly through the identification and correction of errata. The latest version of the document is always available via the Internet at </w:t>
      </w:r>
      <w:bookmarkEnd w:id="7"/>
      <w:r w:rsidR="00040E48">
        <w:rPr>
          <w:noProof w:val="0"/>
        </w:rPr>
        <w:fldChar w:fldCharType="begin"/>
      </w:r>
      <w:r w:rsidR="00040E48">
        <w:rPr>
          <w:noProof w:val="0"/>
        </w:rPr>
        <w:instrText xml:space="preserve"> HYPERLINK "http://ihe.net/Technical_Frameworks/" </w:instrText>
      </w:r>
      <w:r w:rsidR="00040E48">
        <w:rPr>
          <w:noProof w:val="0"/>
        </w:rPr>
        <w:fldChar w:fldCharType="separate"/>
      </w:r>
      <w:r w:rsidR="00040E48" w:rsidRPr="00040E48">
        <w:rPr>
          <w:rStyle w:val="Hyperlink"/>
          <w:noProof w:val="0"/>
        </w:rPr>
        <w:t>http://ihe.net/Technical_Frameworks</w:t>
      </w:r>
      <w:r w:rsidR="00040E48">
        <w:rPr>
          <w:noProof w:val="0"/>
        </w:rPr>
        <w:fldChar w:fldCharType="end"/>
      </w:r>
      <w:r w:rsidRPr="00040E48">
        <w:rPr>
          <w:noProof w:val="0"/>
        </w:rPr>
        <w:t xml:space="preserve">, where the technical framework volumes specific to the various healthcare domains addressed by IHE may be found. </w:t>
      </w:r>
    </w:p>
    <w:p w14:paraId="13B0ABC7" w14:textId="77777777" w:rsidR="006E110A" w:rsidRPr="00040E48" w:rsidRDefault="006E110A">
      <w:pPr>
        <w:pStyle w:val="BodyText"/>
        <w:rPr>
          <w:noProof w:val="0"/>
        </w:rPr>
      </w:pPr>
      <w:r w:rsidRPr="00040E48">
        <w:rPr>
          <w:noProof w:val="0"/>
        </w:rPr>
        <w:t xml:space="preserve">The IHE Patient Care Coordination Technical Framework identifies a subset of the functional components of the healthcare enterprises and health information networks, called IHE actors, and specifies their interactions in terms of a set of coordinated, standards-based transactions. </w:t>
      </w:r>
    </w:p>
    <w:p w14:paraId="7BBA9BB3" w14:textId="77777777" w:rsidR="006E110A" w:rsidRPr="00040E48" w:rsidRDefault="006E110A">
      <w:pPr>
        <w:pStyle w:val="BodyText"/>
        <w:rPr>
          <w:noProof w:val="0"/>
        </w:rPr>
      </w:pPr>
      <w:r w:rsidRPr="00040E48">
        <w:rPr>
          <w:noProof w:val="0"/>
        </w:rPr>
        <w:t xml:space="preserve">The other domains within the IHE initiative also produce Technical Frameworks within their respective areas that together form the IHE Technical Framework. Currently, the following IHE Technical Framework(s) are available: </w:t>
      </w:r>
    </w:p>
    <w:p w14:paraId="40F41AE3" w14:textId="77777777" w:rsidR="006E110A" w:rsidRPr="00040E48" w:rsidRDefault="006E110A">
      <w:pPr>
        <w:pStyle w:val="ListBullet2"/>
      </w:pPr>
      <w:r w:rsidRPr="00040E48">
        <w:t xml:space="preserve">IHE IT Infrastructure Technical Framework </w:t>
      </w:r>
    </w:p>
    <w:p w14:paraId="6FB84FDA" w14:textId="77777777" w:rsidR="006E110A" w:rsidRPr="00040E48" w:rsidRDefault="006E110A">
      <w:pPr>
        <w:pStyle w:val="ListBullet2"/>
      </w:pPr>
      <w:r w:rsidRPr="00040E48">
        <w:t xml:space="preserve">IHE Cardiology Technical Framework </w:t>
      </w:r>
    </w:p>
    <w:p w14:paraId="0CDC52CA" w14:textId="77777777" w:rsidR="006E110A" w:rsidRPr="00040E48" w:rsidRDefault="006E110A">
      <w:pPr>
        <w:pStyle w:val="ListBullet2"/>
      </w:pPr>
      <w:r w:rsidRPr="00040E48">
        <w:t xml:space="preserve">IHE Laboratory Technical framework </w:t>
      </w:r>
    </w:p>
    <w:p w14:paraId="7B60B4C5" w14:textId="77777777" w:rsidR="006E110A" w:rsidRPr="00040E48" w:rsidRDefault="006E110A">
      <w:pPr>
        <w:pStyle w:val="ListBullet2"/>
      </w:pPr>
      <w:r w:rsidRPr="00040E48">
        <w:t xml:space="preserve">IHE Radiology Technical Framework </w:t>
      </w:r>
    </w:p>
    <w:p w14:paraId="4803DBE8" w14:textId="77777777" w:rsidR="006E110A" w:rsidRPr="00040E48" w:rsidRDefault="006E110A">
      <w:pPr>
        <w:pStyle w:val="ListBullet2"/>
      </w:pPr>
      <w:r w:rsidRPr="00040E48">
        <w:t xml:space="preserve">IHE Patient Care Coordination Technical Framework </w:t>
      </w:r>
    </w:p>
    <w:p w14:paraId="57183450" w14:textId="77777777" w:rsidR="006E110A" w:rsidRPr="00040E48" w:rsidRDefault="006E110A">
      <w:pPr>
        <w:pStyle w:val="BodyText"/>
        <w:rPr>
          <w:noProof w:val="0"/>
        </w:rPr>
      </w:pPr>
      <w:r w:rsidRPr="00040E48">
        <w:rPr>
          <w:noProof w:val="0"/>
        </w:rPr>
        <w:t xml:space="preserve">Where applicable, references are made to other technical frameworks. For the conventions on referencing other frameworks, see the preface of this volume. </w:t>
      </w:r>
    </w:p>
    <w:p w14:paraId="569BC384" w14:textId="0438517B" w:rsidR="006E110A" w:rsidRPr="00040E48" w:rsidRDefault="006E110A">
      <w:pPr>
        <w:pStyle w:val="Heading2"/>
        <w:rPr>
          <w:noProof w:val="0"/>
        </w:rPr>
      </w:pPr>
      <w:bookmarkStart w:id="48" w:name="_Toc200780567"/>
      <w:bookmarkStart w:id="49" w:name="_Toc270712187"/>
      <w:bookmarkStart w:id="50" w:name="_Toc441141744"/>
      <w:r w:rsidRPr="00040E48">
        <w:rPr>
          <w:noProof w:val="0"/>
        </w:rPr>
        <w:t>Relationship to Standards</w:t>
      </w:r>
      <w:bookmarkEnd w:id="48"/>
      <w:bookmarkEnd w:id="49"/>
      <w:bookmarkEnd w:id="50"/>
    </w:p>
    <w:p w14:paraId="30A892B8" w14:textId="34D10174" w:rsidR="006E110A" w:rsidRPr="00040E48" w:rsidRDefault="006E110A">
      <w:pPr>
        <w:pStyle w:val="BodyText"/>
        <w:rPr>
          <w:noProof w:val="0"/>
        </w:rPr>
      </w:pPr>
      <w:r w:rsidRPr="00040E48">
        <w:rPr>
          <w:noProof w:val="0"/>
        </w:rPr>
        <w:t>The IHE Technical Framework identifies functional components of a distributed healthcare environment (referred to as IHE actors), solely from the point of view of their interactions in the healthcare enterprise. At its current level of development, it defines a coordinated set of transactions based on standards (such as HL7, IETF, ASTM, DICOM</w:t>
      </w:r>
      <w:r w:rsidR="00D15DB2" w:rsidRPr="000D307B">
        <w:rPr>
          <w:noProof w:val="0"/>
          <w:vertAlign w:val="superscript"/>
        </w:rPr>
        <w:t>®</w:t>
      </w:r>
      <w:r w:rsidR="00D15DB2">
        <w:rPr>
          <w:rStyle w:val="FootnoteReference"/>
          <w:noProof w:val="0"/>
        </w:rPr>
        <w:footnoteReference w:id="2"/>
      </w:r>
      <w:r w:rsidRPr="00040E48">
        <w:rPr>
          <w:noProof w:val="0"/>
        </w:rPr>
        <w:t xml:space="preserve">, ISO, OASIS, etc.) in </w:t>
      </w:r>
      <w:r w:rsidRPr="00040E48">
        <w:rPr>
          <w:noProof w:val="0"/>
        </w:rPr>
        <w:lastRenderedPageBreak/>
        <w:t xml:space="preserve">order to accomplish a particular use case. As the scope of the IHE initiative expands, transactions based on other standards may be included as required. </w:t>
      </w:r>
    </w:p>
    <w:p w14:paraId="4E1168AC" w14:textId="77777777" w:rsidR="006E110A" w:rsidRPr="00040E48" w:rsidRDefault="006E110A">
      <w:pPr>
        <w:pStyle w:val="BodyText"/>
        <w:rPr>
          <w:noProof w:val="0"/>
        </w:rPr>
      </w:pPr>
      <w:r w:rsidRPr="00040E48">
        <w:rPr>
          <w:noProof w:val="0"/>
        </w:rPr>
        <w:t xml:space="preserve">Each transaction may have as its payload one or more forms of content, as well as specific metadata describing that content within the transaction. The specification of the payload and metadata about it are the components of a Content Integration Profile. The payload is specified in a Content Module, and the impacts of any particular payload on a transaction are described within a content binding. The payloads of each transaction are also based on standards (such as HL7, IETF, ASTM, DICOM, ISO, OASIS, etc.), again, in order to meet the needs of a specific use case. </w:t>
      </w:r>
    </w:p>
    <w:p w14:paraId="0CE9616F" w14:textId="77777777" w:rsidR="006E110A" w:rsidRPr="00040E48" w:rsidRDefault="006E110A">
      <w:pPr>
        <w:pStyle w:val="BodyText"/>
        <w:rPr>
          <w:noProof w:val="0"/>
        </w:rPr>
      </w:pPr>
      <w:r w:rsidRPr="00040E48">
        <w:rPr>
          <w:noProof w:val="0"/>
        </w:rPr>
        <w:t xml:space="preserve">In some cases, IHE recommends selection of specific options supported by these standards. However, IHE does not introduce technical choices that contradict conformance to these standards. If errors in or extensions to existing standards are identified, IHE's policy is to report them to the appropriate standards bodies for resolution within their conformance and standards evolution strategy. </w:t>
      </w:r>
    </w:p>
    <w:p w14:paraId="704B95B8" w14:textId="77777777" w:rsidR="006E110A" w:rsidRPr="00040E48" w:rsidRDefault="006E110A">
      <w:pPr>
        <w:pStyle w:val="BodyText"/>
        <w:rPr>
          <w:noProof w:val="0"/>
        </w:rPr>
      </w:pPr>
      <w:r w:rsidRPr="00040E48">
        <w:rPr>
          <w:noProof w:val="0"/>
        </w:rPr>
        <w:t xml:space="preserve">IHE is therefore an implementation framework, not a standard. Conformance claims for products must still be made in direct reference to specific standards. In addition, vendors who have implemented IHE integration capabilities in their products may publish IHE Integration Statements to communicate their products' capabilities. Vendors publishing IHE Integration Statements accept full responsibility for their content. By comparing the IHE Integration Statements from different products, a user familiar with the IHE concepts of actors and integration profiles can determine the level of integration between them. See </w:t>
      </w:r>
      <w:r w:rsidR="00880F12" w:rsidRPr="00040E48">
        <w:rPr>
          <w:noProof w:val="0"/>
        </w:rPr>
        <w:t xml:space="preserve">IHE </w:t>
      </w:r>
      <w:r w:rsidRPr="00040E48">
        <w:rPr>
          <w:noProof w:val="0"/>
        </w:rPr>
        <w:t xml:space="preserve">PCC TF-1: Appendix C for the format of IHE Integration Statements. </w:t>
      </w:r>
    </w:p>
    <w:p w14:paraId="1EBBAF1A" w14:textId="4DD15B9A" w:rsidR="006E110A" w:rsidRPr="00040E48" w:rsidRDefault="006E110A">
      <w:pPr>
        <w:pStyle w:val="Heading2"/>
        <w:rPr>
          <w:noProof w:val="0"/>
        </w:rPr>
      </w:pPr>
      <w:bookmarkStart w:id="51" w:name="_Toc200780568"/>
      <w:bookmarkStart w:id="52" w:name="_Toc270712188"/>
      <w:bookmarkStart w:id="53" w:name="_Toc441141745"/>
      <w:bookmarkEnd w:id="8"/>
      <w:r w:rsidRPr="00040E48">
        <w:rPr>
          <w:noProof w:val="0"/>
        </w:rPr>
        <w:t>Relationship to Product Implementations</w:t>
      </w:r>
      <w:bookmarkEnd w:id="51"/>
      <w:bookmarkEnd w:id="52"/>
      <w:bookmarkEnd w:id="53"/>
    </w:p>
    <w:p w14:paraId="21394AA5" w14:textId="77777777" w:rsidR="006E110A" w:rsidRPr="00040E48" w:rsidRDefault="006E110A">
      <w:pPr>
        <w:pStyle w:val="BodyText"/>
        <w:rPr>
          <w:noProof w:val="0"/>
        </w:rPr>
      </w:pPr>
      <w:r w:rsidRPr="00040E48">
        <w:rPr>
          <w:noProof w:val="0"/>
        </w:rPr>
        <w:t>The IHE actors and transactions described in the IHE Technical Framework are abstractions of the real-world healthcare information system environment. While some of the transactions are traditionally performed by specific product categories (</w:t>
      </w:r>
      <w:r w:rsidR="00C37EF8" w:rsidRPr="00040E48">
        <w:rPr>
          <w:noProof w:val="0"/>
        </w:rPr>
        <w:t>e.g.,</w:t>
      </w:r>
      <w:r w:rsidRPr="00040E48">
        <w:rPr>
          <w:noProof w:val="0"/>
        </w:rPr>
        <w:t xml:space="preserve"> HIS, Clinical Data Repository, Electronic Health record systems, Radiology Information Systems, Clinical Information Systems or Cardiology Information Systems), the IHE Technical Framework intentionally avoids associating functions or actors with such product categories. For each actor, the IHE Technical Framework defines only those functions associated with integrating information systems. The IHE definition of an actor should therefore not be taken as the complete definition of any product that might implement it, nor should the framework itself be taken to comprehensively describe the architecture of a healthcare information system. </w:t>
      </w:r>
    </w:p>
    <w:p w14:paraId="2DF15962" w14:textId="77777777" w:rsidR="006E110A" w:rsidRPr="00040E48" w:rsidRDefault="006E110A">
      <w:pPr>
        <w:pStyle w:val="BodyText"/>
        <w:rPr>
          <w:noProof w:val="0"/>
        </w:rPr>
      </w:pPr>
      <w:r w:rsidRPr="00040E48">
        <w:rPr>
          <w:noProof w:val="0"/>
        </w:rPr>
        <w:t xml:space="preserve">The reason for defining actors and transactions is to provide a basis for defining the interactions among functional components of the healthcare information system environment. In situations where a single physical product implements multiple functions, only the interfaces between the product and external functions in the environment are considered to be significant by the IHE initiative. Therefore, the IHE initiative takes no position as to the relative merits of an integrated environment based on a single, all-encompassing information system versus one based on multiple systems that together achieve the same end. </w:t>
      </w:r>
    </w:p>
    <w:p w14:paraId="1EFEDC58" w14:textId="77777777" w:rsidR="006E110A" w:rsidRPr="00040E48" w:rsidRDefault="006E110A">
      <w:pPr>
        <w:pStyle w:val="Heading2"/>
        <w:rPr>
          <w:noProof w:val="0"/>
        </w:rPr>
      </w:pPr>
      <w:bookmarkStart w:id="54" w:name="_Toc200780569"/>
      <w:bookmarkStart w:id="55" w:name="_Toc270712189"/>
      <w:bookmarkStart w:id="56" w:name="_Toc441141746"/>
      <w:bookmarkStart w:id="57" w:name="Relation_of_this_Volume_to_the_Technical"/>
      <w:bookmarkEnd w:id="9"/>
      <w:r w:rsidRPr="00040E48">
        <w:rPr>
          <w:noProof w:val="0"/>
        </w:rPr>
        <w:lastRenderedPageBreak/>
        <w:t>Relation of this Volume to the Technical Framework</w:t>
      </w:r>
      <w:bookmarkEnd w:id="54"/>
      <w:bookmarkEnd w:id="55"/>
      <w:bookmarkEnd w:id="56"/>
    </w:p>
    <w:p w14:paraId="3257EA58" w14:textId="77777777" w:rsidR="006E110A" w:rsidRPr="00040E48" w:rsidRDefault="006E110A">
      <w:pPr>
        <w:pStyle w:val="BodyText"/>
        <w:rPr>
          <w:noProof w:val="0"/>
        </w:rPr>
      </w:pPr>
      <w:r w:rsidRPr="00040E48">
        <w:rPr>
          <w:noProof w:val="0"/>
        </w:rPr>
        <w:t xml:space="preserve">The IHE Technical Framework is based on actors that interact through transactions using some form of content. </w:t>
      </w:r>
    </w:p>
    <w:p w14:paraId="71C60BA8" w14:textId="77777777" w:rsidR="006E110A" w:rsidRPr="00040E48" w:rsidRDefault="006E110A">
      <w:pPr>
        <w:pStyle w:val="BodyText"/>
        <w:rPr>
          <w:noProof w:val="0"/>
        </w:rPr>
      </w:pPr>
      <w:r w:rsidRPr="00040E48">
        <w:rPr>
          <w:noProof w:val="0"/>
        </w:rPr>
        <w:t xml:space="preserve">Actors are information systems or components of information systems that produce, manage, or act on information associated with operational activities in the enterprise. </w:t>
      </w:r>
    </w:p>
    <w:p w14:paraId="55BA1621" w14:textId="77777777" w:rsidR="006E110A" w:rsidRPr="00040E48" w:rsidRDefault="006E110A">
      <w:pPr>
        <w:pStyle w:val="BodyText"/>
        <w:rPr>
          <w:noProof w:val="0"/>
        </w:rPr>
      </w:pPr>
      <w:r w:rsidRPr="00040E48">
        <w:rPr>
          <w:noProof w:val="0"/>
        </w:rPr>
        <w:t xml:space="preserve">Transactions are interactions between actors that transfer the required information through standards-based messages. </w:t>
      </w:r>
    </w:p>
    <w:p w14:paraId="5EEFD19E" w14:textId="77777777" w:rsidR="006E110A" w:rsidRPr="00040E48" w:rsidRDefault="006E110A">
      <w:pPr>
        <w:pStyle w:val="BodyText"/>
        <w:rPr>
          <w:noProof w:val="0"/>
        </w:rPr>
      </w:pPr>
      <w:r w:rsidRPr="00040E48">
        <w:rPr>
          <w:noProof w:val="0"/>
        </w:rPr>
        <w:t xml:space="preserve">The implementation of the transactions described in this </w:t>
      </w:r>
      <w:r w:rsidR="00880F12" w:rsidRPr="00040E48">
        <w:rPr>
          <w:noProof w:val="0"/>
        </w:rPr>
        <w:t xml:space="preserve">IHE </w:t>
      </w:r>
      <w:r w:rsidRPr="00040E48">
        <w:rPr>
          <w:noProof w:val="0"/>
        </w:rPr>
        <w:t xml:space="preserve">PCC TF-2 support the specification of Integration Profiles defined in </w:t>
      </w:r>
      <w:r w:rsidR="00880F12" w:rsidRPr="00040E48">
        <w:rPr>
          <w:noProof w:val="0"/>
        </w:rPr>
        <w:t xml:space="preserve">IHE </w:t>
      </w:r>
      <w:r w:rsidRPr="00040E48">
        <w:rPr>
          <w:noProof w:val="0"/>
        </w:rPr>
        <w:t xml:space="preserve">PCC TF-1. The role and implementation of these transactions require the understanding of the </w:t>
      </w:r>
      <w:r w:rsidR="003D4C89" w:rsidRPr="00040E48">
        <w:rPr>
          <w:noProof w:val="0"/>
        </w:rPr>
        <w:t>i</w:t>
      </w:r>
      <w:r w:rsidRPr="00040E48">
        <w:rPr>
          <w:noProof w:val="0"/>
        </w:rPr>
        <w:t xml:space="preserve">ntegration profile they support. </w:t>
      </w:r>
    </w:p>
    <w:p w14:paraId="31498E3D" w14:textId="77777777" w:rsidR="006E110A" w:rsidRPr="00040E48" w:rsidRDefault="006E110A">
      <w:pPr>
        <w:pStyle w:val="BodyText"/>
        <w:rPr>
          <w:noProof w:val="0"/>
        </w:rPr>
      </w:pPr>
      <w:r w:rsidRPr="00040E48">
        <w:rPr>
          <w:noProof w:val="0"/>
        </w:rPr>
        <w:t xml:space="preserve">There is often a very clear distinction between the transactions in a messaging framework used to package and transmit information, and the information content actually transmitted in those messages. This is especially true when the messaging framework begins to move towards mainstream computing infrastructures being adopted by the healthcare industry. </w:t>
      </w:r>
    </w:p>
    <w:p w14:paraId="6DE28CF4" w14:textId="77777777" w:rsidR="006E110A" w:rsidRPr="00040E48" w:rsidRDefault="006E110A">
      <w:pPr>
        <w:pStyle w:val="BodyText"/>
        <w:rPr>
          <w:noProof w:val="0"/>
        </w:rPr>
      </w:pPr>
      <w:r w:rsidRPr="00040E48">
        <w:rPr>
          <w:noProof w:val="0"/>
        </w:rPr>
        <w:t xml:space="preserve">In these cases, the same transactions may be used to support a wide variety of use cases in healthcare, and so more and more the content and use of the message also needs to be profiled, sometimes separately from the transaction itself. Towards this end IHE has developed the concept of a Content Integration Profile. </w:t>
      </w:r>
    </w:p>
    <w:p w14:paraId="274661D5" w14:textId="77777777" w:rsidR="006E110A" w:rsidRPr="00040E48" w:rsidRDefault="006E110A">
      <w:pPr>
        <w:pStyle w:val="BodyText"/>
        <w:rPr>
          <w:noProof w:val="0"/>
        </w:rPr>
      </w:pPr>
      <w:r w:rsidRPr="00040E48">
        <w:rPr>
          <w:noProof w:val="0"/>
        </w:rPr>
        <w:t xml:space="preserve">Content Integration Profiles specify how the payload of a transaction fits into a specific use of that transaction. A content integration profile has three main parts. The first part describes the use case. The second part is binding to a specific IHE transaction, which describes how the content affects the transaction. The third part is a Content Module, which describes the payload of the transaction. A content module is specified so as to be independent of the transaction in which it appears. </w:t>
      </w:r>
    </w:p>
    <w:p w14:paraId="5223DF27" w14:textId="4F0FE941" w:rsidR="006E110A" w:rsidRPr="00040E48" w:rsidRDefault="006E110A">
      <w:pPr>
        <w:pStyle w:val="Heading3"/>
        <w:rPr>
          <w:noProof w:val="0"/>
        </w:rPr>
      </w:pPr>
      <w:bookmarkStart w:id="58" w:name="_Toc200780570"/>
      <w:bookmarkStart w:id="59" w:name="_Toc270712190"/>
      <w:bookmarkStart w:id="60" w:name="_Toc441141747"/>
      <w:bookmarkEnd w:id="57"/>
      <w:r w:rsidRPr="00040E48">
        <w:rPr>
          <w:noProof w:val="0"/>
        </w:rPr>
        <w:t>Content Modules</w:t>
      </w:r>
      <w:bookmarkEnd w:id="58"/>
      <w:bookmarkEnd w:id="59"/>
      <w:bookmarkEnd w:id="60"/>
    </w:p>
    <w:p w14:paraId="4534AC8A" w14:textId="447A4333" w:rsidR="006E110A" w:rsidRPr="00040E48" w:rsidRDefault="006E110A">
      <w:pPr>
        <w:pStyle w:val="BodyText"/>
        <w:rPr>
          <w:noProof w:val="0"/>
        </w:rPr>
      </w:pPr>
      <w:r w:rsidRPr="00040E48">
        <w:rPr>
          <w:noProof w:val="0"/>
        </w:rPr>
        <w:t>The Patient Care Coordination Technical Framework organizes content modules categorically by the base standard. At present, the PCC Technical Framework uses only one base standard, CDA</w:t>
      </w:r>
      <w:r w:rsidR="00D15DB2">
        <w:rPr>
          <w:noProof w:val="0"/>
        </w:rPr>
        <w:t>®</w:t>
      </w:r>
      <w:r w:rsidR="00D15DB2">
        <w:rPr>
          <w:rStyle w:val="FootnoteReference"/>
          <w:noProof w:val="0"/>
        </w:rPr>
        <w:footnoteReference w:id="3"/>
      </w:r>
      <w:r w:rsidRPr="00040E48">
        <w:rPr>
          <w:noProof w:val="0"/>
        </w:rPr>
        <w:t xml:space="preserve"> Release 2.0, but this is expected to change over time. Underneath each standard, the content modules are organized using a very coarse hierarchy inherent to the standard. So for CDA Release 2.0 the modules are organized by document, section, entry, and header elements. </w:t>
      </w:r>
    </w:p>
    <w:p w14:paraId="10CC0E04" w14:textId="77777777" w:rsidR="006E110A" w:rsidRPr="00040E48" w:rsidRDefault="006E110A">
      <w:pPr>
        <w:pStyle w:val="BodyText"/>
        <w:rPr>
          <w:noProof w:val="0"/>
        </w:rPr>
      </w:pPr>
      <w:r w:rsidRPr="00040E48">
        <w:rPr>
          <w:noProof w:val="0"/>
        </w:rPr>
        <w:lastRenderedPageBreak/>
        <w:t xml:space="preserve">Each content module can be viewed as the definition of a "class" in software design terms, and has associated with it a name. Like "class" definitions in software design, a content module is a "contract", and the PCC Technical Framework defines that contract in terms of constraints that must be obeyed by instances of that content module. Each content module has a name, also known as its template identifier. The template identifiers are used to identify the contract agreed to by the content module. The PCC Technical Committee is responsible for assigning the template identifiers to each content module. </w:t>
      </w:r>
    </w:p>
    <w:p w14:paraId="7F4267CC" w14:textId="77777777" w:rsidR="006E110A" w:rsidRPr="00040E48" w:rsidRDefault="006E110A">
      <w:pPr>
        <w:pStyle w:val="BodyText"/>
        <w:rPr>
          <w:noProof w:val="0"/>
        </w:rPr>
      </w:pPr>
      <w:r w:rsidRPr="00040E48">
        <w:rPr>
          <w:noProof w:val="0"/>
        </w:rPr>
        <w:t xml:space="preserve">Like classes, content modules may inherit features of other content modules of the same type (Document, Section or Entry) by defining the parent content module that they inherit from. They may not inherit features from a different type. Although information in the CDA Header is in a different location that information in a CDA Entry, these two content modules are considered to be of the same type, and so may inherit from each other when necessary. </w:t>
      </w:r>
    </w:p>
    <w:p w14:paraId="3194EDBA" w14:textId="77777777" w:rsidR="006E110A" w:rsidRPr="00040E48" w:rsidRDefault="006E110A">
      <w:pPr>
        <w:pStyle w:val="BodyText"/>
        <w:rPr>
          <w:noProof w:val="0"/>
        </w:rPr>
      </w:pPr>
      <w:r w:rsidRPr="00040E48">
        <w:rPr>
          <w:noProof w:val="0"/>
        </w:rPr>
        <w:t xml:space="preserve">The PCC Technical Framework uses the convention that a content module cannot have more than one parent (although it may have several ancestors). This is similar to the constraint in the Java™ programming language, where classes can derive from only one parent. This convention is not due to any specific technical limitation of the technical framework, but does make it easier for software developers to implement content modules. </w:t>
      </w:r>
    </w:p>
    <w:p w14:paraId="3970D2B6" w14:textId="77777777" w:rsidR="006E110A" w:rsidRPr="00040E48" w:rsidRDefault="006E110A">
      <w:pPr>
        <w:pStyle w:val="BodyText"/>
        <w:rPr>
          <w:noProof w:val="0"/>
        </w:rPr>
      </w:pPr>
      <w:r w:rsidRPr="00040E48">
        <w:rPr>
          <w:noProof w:val="0"/>
        </w:rPr>
        <w:t xml:space="preserve">Each content module has a list of data elements that are required (R), required if known (R2), and optional (O). The presentation of this information varies with the type of content module, and is described in more detail below. Additional data elements may be provided by the sender that are not defined by a specific content module, but the receiver is not required to interpret them. </w:t>
      </w:r>
    </w:p>
    <w:p w14:paraId="3850574D" w14:textId="77777777" w:rsidR="006E110A" w:rsidRPr="00040E48" w:rsidRDefault="006E110A">
      <w:pPr>
        <w:pStyle w:val="BodyText"/>
        <w:rPr>
          <w:noProof w:val="0"/>
        </w:rPr>
      </w:pPr>
      <w:r w:rsidRPr="00040E48">
        <w:rPr>
          <w:noProof w:val="0"/>
        </w:rPr>
        <w:t xml:space="preserve">Required data elements must always be sent. Data elements that are required may under exceptional circumstances have an unknown value (e.g., the name of an unconscious patient). In these cases the sending application is required to indicate the reason that the data is not available. </w:t>
      </w:r>
    </w:p>
    <w:p w14:paraId="7D31EDE0" w14:textId="77777777" w:rsidR="006E110A" w:rsidRPr="00040E48" w:rsidRDefault="006E110A">
      <w:pPr>
        <w:pStyle w:val="BodyText"/>
        <w:rPr>
          <w:noProof w:val="0"/>
        </w:rPr>
      </w:pPr>
      <w:r w:rsidRPr="00040E48">
        <w:rPr>
          <w:noProof w:val="0"/>
        </w:rPr>
        <w:t xml:space="preserve">Data elements that are marked required if known (R2) must be sent when the sending application has that data available. The sending application must be able to demonstrate that it can send all required if known elements, unless it does not in fact gather that data. When the information is not available, the sending application may indicate the reason that the data is not available. </w:t>
      </w:r>
    </w:p>
    <w:p w14:paraId="7F7FA075" w14:textId="77777777" w:rsidR="006E110A" w:rsidRPr="00040E48" w:rsidRDefault="006E110A">
      <w:pPr>
        <w:pStyle w:val="BodyText"/>
        <w:rPr>
          <w:noProof w:val="0"/>
        </w:rPr>
      </w:pPr>
      <w:r w:rsidRPr="00040E48">
        <w:rPr>
          <w:noProof w:val="0"/>
        </w:rPr>
        <w:t xml:space="preserve">Data elements that are marked optional (O) may be sent at the choice of the sending application. Since a content module may include data elements not specified by the profile, some might ask why these are specified in a content module. The reason for specifying the optional data elements is to ensure that both sender and receiver use the appropriate semantic interpretation of these elements. Thus, an optional element need not be sent, but when it is sent, the content module defines the meaning of that data element, and a receiver can always be assured of what that data element represents when it is present. Senders should not send an optional data element with an unknown value. If the value is not known, simply do not send the data element. </w:t>
      </w:r>
    </w:p>
    <w:p w14:paraId="5E3BB2E5" w14:textId="77777777" w:rsidR="006E110A" w:rsidRPr="00040E48" w:rsidRDefault="006E110A">
      <w:pPr>
        <w:pStyle w:val="BodyText"/>
        <w:rPr>
          <w:noProof w:val="0"/>
        </w:rPr>
      </w:pPr>
      <w:r w:rsidRPr="00040E48">
        <w:rPr>
          <w:noProof w:val="0"/>
        </w:rPr>
        <w:t xml:space="preserve">Other data elements may be included in an instance of a content module over what is defined by the PCC Technical Framework. Receivers are not required to process these elements, and if they do not understand them, must ignore them. Thus, it is not an error to include more than is asked </w:t>
      </w:r>
      <w:r w:rsidRPr="00040E48">
        <w:rPr>
          <w:noProof w:val="0"/>
        </w:rPr>
        <w:lastRenderedPageBreak/>
        <w:t xml:space="preserve">for, but it is an error to reject a content module because it contains more than is defined by the framework. This allows value to be added to the content modules delivered in this framework, through extensions to it that are not defined or profiled by IHE. It further allows content modules to be defined later by IHE that are refinements or improvements over previous content modules. </w:t>
      </w:r>
    </w:p>
    <w:p w14:paraId="334AE7EA" w14:textId="77777777" w:rsidR="006E110A" w:rsidRPr="00040E48" w:rsidRDefault="006E110A">
      <w:pPr>
        <w:pStyle w:val="BodyText"/>
        <w:rPr>
          <w:noProof w:val="0"/>
        </w:rPr>
      </w:pPr>
      <w:r w:rsidRPr="00040E48">
        <w:rPr>
          <w:noProof w:val="0"/>
        </w:rPr>
        <w:t xml:space="preserve">For example, there is a Referral Summary content module defined in this framework. In later years an ED Referral content module can be created that inherits the constraints of the Referral Summary content module, with a few more use case specific constraints added. Systems that do not understand the ED Referral content module but do understand the Referral Summary content module will be able to interoperate with systems that send instances of documents that conform to the ED Referral content module. This interoperability, albeit at a reduced level of functionality, is by virtue of the fact that ED Referrals are simply a refinement of the Referral Summary. </w:t>
      </w:r>
    </w:p>
    <w:p w14:paraId="5BAFC4FD" w14:textId="77777777" w:rsidR="006E110A" w:rsidRPr="00040E48" w:rsidRDefault="006E110A">
      <w:pPr>
        <w:pStyle w:val="BodyText"/>
        <w:rPr>
          <w:noProof w:val="0"/>
        </w:rPr>
      </w:pPr>
      <w:r w:rsidRPr="00040E48">
        <w:rPr>
          <w:noProof w:val="0"/>
        </w:rPr>
        <w:t xml:space="preserve">In order to retain this capability, there are a few rules about how the PCC Technical Committee creates constraints. Constraints that apply to any content module will always apply to any content modules that inherit from it. Thus, the "contracts" are always valid down the inheritance hierarchy. Secondly, data elements of a content module will rarely be deprecated. This will usually occur only in the cases where they have been deprecated by the base standard. While any specific content module has a limited scope and set of use cases, deprecating the data element prevents any future content module from taking advantage of what has already been defined when a particular data element has been deprecated simply because it was not necessary in the original use case. </w:t>
      </w:r>
    </w:p>
    <w:p w14:paraId="0124F49B" w14:textId="77777777" w:rsidR="006E110A" w:rsidRPr="00040E48" w:rsidRDefault="006E110A">
      <w:pPr>
        <w:pStyle w:val="Heading4"/>
        <w:rPr>
          <w:noProof w:val="0"/>
        </w:rPr>
      </w:pPr>
      <w:bookmarkStart w:id="61" w:name="_Toc270712191"/>
      <w:bookmarkStart w:id="62" w:name="_Toc441141748"/>
      <w:bookmarkStart w:id="63" w:name="Document_Content_Module_Constraints"/>
      <w:bookmarkEnd w:id="10"/>
      <w:r w:rsidRPr="00040E48">
        <w:rPr>
          <w:noProof w:val="0"/>
        </w:rPr>
        <w:t>Document Content Module Constraints</w:t>
      </w:r>
      <w:bookmarkEnd w:id="61"/>
      <w:bookmarkEnd w:id="62"/>
    </w:p>
    <w:p w14:paraId="01C897DC" w14:textId="77777777" w:rsidR="006E110A" w:rsidRPr="00040E48" w:rsidRDefault="006E110A">
      <w:pPr>
        <w:pStyle w:val="BodyText"/>
        <w:rPr>
          <w:noProof w:val="0"/>
        </w:rPr>
      </w:pPr>
      <w:r w:rsidRPr="00040E48">
        <w:rPr>
          <w:noProof w:val="0"/>
        </w:rPr>
        <w:t xml:space="preserve">Each document content module will define the appropriate codes used to classify the document, and will also describe the specific data elements that are included. The code used to classify it is specified using an external vocabulary, typically LOINC in the case of CDA Release 2.0 documents. The set of data elements that make up the document are defined, including the whether these data elements must, should or may be included in the document. Each data element is typically a section within the document, but may also describe information that is contained elsewhere within of the document (e.g., in the header). Each data element is mapped into a content module via a template identifier, and the document content module will further indicate whether these are data elements are required, required if known or optional. Thus, a document content module shall contain as constraints: </w:t>
      </w:r>
    </w:p>
    <w:p w14:paraId="07767339" w14:textId="77777777" w:rsidR="006E110A" w:rsidRPr="00040E48" w:rsidRDefault="006E110A">
      <w:pPr>
        <w:pStyle w:val="ListBullet2"/>
      </w:pPr>
      <w:r w:rsidRPr="00040E48">
        <w:t xml:space="preserve">The template identifier of the parent content module when there is one. </w:t>
      </w:r>
    </w:p>
    <w:p w14:paraId="662EF555" w14:textId="77777777" w:rsidR="006E110A" w:rsidRPr="00040E48" w:rsidRDefault="006E110A">
      <w:pPr>
        <w:pStyle w:val="ListBullet2"/>
      </w:pPr>
      <w:r w:rsidRPr="00040E48">
        <w:t xml:space="preserve">The LOINC code or codes that shall be used to classify the document. </w:t>
      </w:r>
    </w:p>
    <w:p w14:paraId="3286A21B" w14:textId="77777777" w:rsidR="006E110A" w:rsidRPr="00040E48" w:rsidRDefault="006E110A">
      <w:pPr>
        <w:pStyle w:val="ListBullet2"/>
      </w:pPr>
      <w:r w:rsidRPr="00040E48">
        <w:t xml:space="preserve">A possibly empty set of required, required if known, and optional section content modules, and their template identifiers. </w:t>
      </w:r>
    </w:p>
    <w:p w14:paraId="7205B993" w14:textId="77777777" w:rsidR="006E110A" w:rsidRPr="00040E48" w:rsidRDefault="006E110A">
      <w:pPr>
        <w:pStyle w:val="ListBullet2"/>
      </w:pPr>
      <w:r w:rsidRPr="00040E48">
        <w:t xml:space="preserve">A possibly empty set of required, required if known, and optional header content modules, and their template identifiers. </w:t>
      </w:r>
    </w:p>
    <w:p w14:paraId="60AD3F73" w14:textId="77777777" w:rsidR="006E110A" w:rsidRPr="00040E48" w:rsidRDefault="006E110A">
      <w:pPr>
        <w:pStyle w:val="ListBullet2"/>
      </w:pPr>
      <w:r w:rsidRPr="00040E48">
        <w:lastRenderedPageBreak/>
        <w:t xml:space="preserve">Other constraints as necessary. </w:t>
      </w:r>
    </w:p>
    <w:p w14:paraId="71681323" w14:textId="77777777" w:rsidR="006E110A" w:rsidRPr="00040E48" w:rsidRDefault="006E110A">
      <w:pPr>
        <w:pStyle w:val="BodyText"/>
        <w:rPr>
          <w:noProof w:val="0"/>
        </w:rPr>
      </w:pPr>
      <w:r w:rsidRPr="00040E48">
        <w:rPr>
          <w:noProof w:val="0"/>
        </w:rPr>
        <w:t xml:space="preserve">The template identifier for the document will be provided in the narrative, as will the legal LOINC document type codes and if present, any parent template identifier. </w:t>
      </w:r>
    </w:p>
    <w:p w14:paraId="40B3294A" w14:textId="77777777" w:rsidR="006E110A" w:rsidRPr="00040E48" w:rsidRDefault="006E110A">
      <w:pPr>
        <w:pStyle w:val="BodyText"/>
        <w:rPr>
          <w:noProof w:val="0"/>
        </w:rPr>
      </w:pPr>
      <w:r w:rsidRPr="00040E48">
        <w:rPr>
          <w:noProof w:val="0"/>
        </w:rPr>
        <w:t xml:space="preserve">The remaining constraints are presented in two tables. The first table identifies the relevant data elements as determined during the technical analysis, and maps these data elements to one or more standards. The second table actually provides the constraints, wherein each data element identified in the first table is repeated, along with whether it is required, required if known, or optional. Following this column is a reference to the specification for the content module that encodes that data element, and the template identifier assigned to it. The simple example below completes the content specification described above. A simplified example is shown below. </w:t>
      </w:r>
    </w:p>
    <w:p w14:paraId="3443D439" w14:textId="77777777" w:rsidR="006E110A" w:rsidRPr="00040E48" w:rsidRDefault="006E110A">
      <w:pPr>
        <w:pStyle w:val="BodyText"/>
        <w:rPr>
          <w:noProof w:val="0"/>
        </w:rPr>
      </w:pPr>
    </w:p>
    <w:tbl>
      <w:tblPr>
        <w:tblW w:w="4144" w:type="pct"/>
        <w:jc w:val="center"/>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7744"/>
      </w:tblGrid>
      <w:tr w:rsidR="006E110A" w:rsidRPr="00040E48" w14:paraId="46FFECA2" w14:textId="77777777">
        <w:trPr>
          <w:tblCellSpacing w:w="0" w:type="dxa"/>
          <w:jc w:val="center"/>
        </w:trPr>
        <w:tc>
          <w:tcPr>
            <w:tcW w:w="4959" w:type="pct"/>
            <w:vAlign w:val="center"/>
          </w:tcPr>
          <w:p w14:paraId="29316E78" w14:textId="77777777" w:rsidR="006E110A" w:rsidRPr="00040E48" w:rsidRDefault="006E110A">
            <w:pPr>
              <w:pStyle w:val="TableEntry"/>
              <w:rPr>
                <w:noProof w:val="0"/>
              </w:rPr>
            </w:pPr>
            <w:bookmarkStart w:id="64" w:name="Conformance"/>
            <w:bookmarkStart w:id="65" w:name="Specification" w:colFirst="0" w:colLast="0"/>
            <w:r w:rsidRPr="00040E48">
              <w:rPr>
                <w:noProof w:val="0"/>
              </w:rPr>
              <w:t xml:space="preserve">Sample Document Specification SampleDocumentOID </w:t>
            </w:r>
          </w:p>
          <w:p w14:paraId="6867AA50" w14:textId="77777777" w:rsidR="006E110A" w:rsidRPr="00040E48" w:rsidRDefault="006E110A">
            <w:pPr>
              <w:pStyle w:val="TableEntry"/>
              <w:rPr>
                <w:noProof w:val="0"/>
              </w:rPr>
            </w:pPr>
            <w:r w:rsidRPr="00040E48">
              <w:rPr>
                <w:noProof w:val="0"/>
              </w:rPr>
              <w:t xml:space="preserve">Sample Document has one required section, and one entry that is required if known </w:t>
            </w:r>
          </w:p>
          <w:p w14:paraId="6BFDAC28" w14:textId="77777777" w:rsidR="006E110A" w:rsidRPr="00040E48" w:rsidRDefault="00D209D0" w:rsidP="00D209D0">
            <w:pPr>
              <w:pStyle w:val="Heading5"/>
              <w:numPr>
                <w:ilvl w:val="0"/>
                <w:numId w:val="0"/>
              </w:numPr>
              <w:rPr>
                <w:rStyle w:val="BodyTextChar1"/>
                <w:noProof w:val="0"/>
              </w:rPr>
            </w:pPr>
            <w:bookmarkStart w:id="66" w:name="_Toc438047076"/>
            <w:bookmarkStart w:id="67" w:name="_Toc438135284"/>
            <w:bookmarkStart w:id="68" w:name="_Toc441141749"/>
            <w:bookmarkEnd w:id="63"/>
            <w:r w:rsidRPr="00040E48">
              <w:rPr>
                <w:rStyle w:val="BodyTextChar1"/>
                <w:noProof w:val="0"/>
              </w:rPr>
              <w:t xml:space="preserve">6.3.1.A.4 </w:t>
            </w:r>
            <w:r w:rsidR="006E110A" w:rsidRPr="00040E48">
              <w:rPr>
                <w:rStyle w:val="BodyTextChar1"/>
                <w:noProof w:val="0"/>
              </w:rPr>
              <w:t>Specification</w:t>
            </w:r>
            <w:bookmarkEnd w:id="66"/>
            <w:bookmarkEnd w:id="67"/>
            <w:bookmarkEnd w:id="68"/>
            <w:r w:rsidR="006E110A" w:rsidRPr="00040E48">
              <w:rPr>
                <w:rStyle w:val="BodyTextChar1"/>
                <w:noProof w:val="0"/>
              </w:rPr>
              <w:t xml:space="preserve"> </w:t>
            </w:r>
          </w:p>
          <w:p w14:paraId="7DC2665A" w14:textId="77777777" w:rsidR="00D209D0" w:rsidRPr="00040E48" w:rsidRDefault="00D209D0" w:rsidP="00AC3D45">
            <w:pPr>
              <w:pStyle w:val="BodyText"/>
              <w:jc w:val="center"/>
              <w:rPr>
                <w:rFonts w:ascii="Arial" w:hAnsi="Arial" w:cs="Arial"/>
                <w:b/>
                <w:noProof w:val="0"/>
                <w:sz w:val="22"/>
                <w:szCs w:val="22"/>
              </w:rPr>
            </w:pPr>
            <w:r w:rsidRPr="00040E48">
              <w:rPr>
                <w:rFonts w:ascii="Arial" w:hAnsi="Arial" w:cs="Arial"/>
                <w:b/>
                <w:noProof w:val="0"/>
                <w:sz w:val="22"/>
                <w:szCs w:val="22"/>
              </w:rPr>
              <w:t>Table</w:t>
            </w:r>
            <w:r w:rsidR="00171C19" w:rsidRPr="00040E48">
              <w:rPr>
                <w:rFonts w:ascii="Arial" w:hAnsi="Arial" w:cs="Arial"/>
                <w:b/>
                <w:noProof w:val="0"/>
                <w:sz w:val="22"/>
                <w:szCs w:val="22"/>
              </w:rPr>
              <w:t xml:space="preserve"> 6</w:t>
            </w:r>
            <w:r w:rsidRPr="00040E48">
              <w:rPr>
                <w:rFonts w:ascii="Arial" w:hAnsi="Arial" w:cs="Arial"/>
                <w:b/>
                <w:noProof w:val="0"/>
                <w:sz w:val="22"/>
                <w:szCs w:val="22"/>
              </w:rPr>
              <w:t>.3.1.A.4.1</w:t>
            </w:r>
            <w:r w:rsidR="0063221E" w:rsidRPr="00040E48">
              <w:rPr>
                <w:rFonts w:ascii="Arial" w:hAnsi="Arial" w:cs="Arial"/>
                <w:b/>
                <w:noProof w:val="0"/>
                <w:sz w:val="22"/>
                <w:szCs w:val="22"/>
              </w:rPr>
              <w:t>-1:</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5347"/>
              <w:gridCol w:w="747"/>
              <w:gridCol w:w="1574"/>
            </w:tblGrid>
            <w:tr w:rsidR="006E110A" w:rsidRPr="00040E48" w14:paraId="47AA0BE9" w14:textId="77777777">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5DD7339" w14:textId="77777777" w:rsidR="006E110A" w:rsidRPr="00040E48" w:rsidRDefault="006E110A">
                  <w:pPr>
                    <w:pStyle w:val="TableEntryHeader"/>
                    <w:rPr>
                      <w:noProof w:val="0"/>
                    </w:rPr>
                  </w:pPr>
                  <w:r w:rsidRPr="00040E48">
                    <w:rPr>
                      <w:noProof w:val="0"/>
                    </w:rPr>
                    <w:t xml:space="preserve">Data Element Name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B9A142B" w14:textId="77777777" w:rsidR="006E110A" w:rsidRPr="00040E48" w:rsidRDefault="006E110A">
                  <w:pPr>
                    <w:pStyle w:val="TableEntryHeader"/>
                    <w:rPr>
                      <w:noProof w:val="0"/>
                    </w:rPr>
                  </w:pPr>
                  <w:r w:rsidRPr="00040E48">
                    <w:rPr>
                      <w:noProof w:val="0"/>
                    </w:rPr>
                    <w:t xml:space="preserve">Opt </w:t>
                  </w:r>
                </w:p>
              </w:tc>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10493E2" w14:textId="77777777" w:rsidR="006E110A" w:rsidRPr="00040E48" w:rsidRDefault="006E110A">
                  <w:pPr>
                    <w:pStyle w:val="TableEntryHeader"/>
                    <w:rPr>
                      <w:noProof w:val="0"/>
                    </w:rPr>
                  </w:pPr>
                  <w:r w:rsidRPr="00040E48">
                    <w:rPr>
                      <w:noProof w:val="0"/>
                    </w:rPr>
                    <w:t xml:space="preserve">Template ID </w:t>
                  </w:r>
                </w:p>
              </w:tc>
            </w:tr>
            <w:tr w:rsidR="006E110A" w:rsidRPr="00040E48" w14:paraId="6FB4D8B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197B612" w14:textId="77777777" w:rsidR="006E110A" w:rsidRPr="00040E48" w:rsidRDefault="00FF2B1E">
                  <w:pPr>
                    <w:pStyle w:val="TableEntry"/>
                    <w:rPr>
                      <w:noProof w:val="0"/>
                    </w:rPr>
                  </w:pPr>
                  <w:hyperlink w:anchor="SampleSectionOID" w:tooltip="PCC TF-2/Introduction" w:history="1">
                    <w:r w:rsidR="006E110A" w:rsidRPr="00040E48">
                      <w:rPr>
                        <w:rStyle w:val="Hyperlink"/>
                        <w:noProof w:val="0"/>
                      </w:rPr>
                      <w:t>Sample Section</w:t>
                    </w:r>
                  </w:hyperlink>
                  <w:r w:rsidR="006E110A" w:rsidRPr="00040E48">
                    <w:rPr>
                      <w:noProof w:val="0"/>
                    </w:rPr>
                    <w:br/>
                    <w:t xml:space="preserve">Comment on section </w:t>
                  </w:r>
                </w:p>
              </w:tc>
              <w:tc>
                <w:tcPr>
                  <w:tcW w:w="0" w:type="auto"/>
                  <w:tcBorders>
                    <w:top w:val="single" w:sz="6" w:space="0" w:color="000000"/>
                    <w:left w:val="single" w:sz="6" w:space="0" w:color="000000"/>
                    <w:bottom w:val="single" w:sz="6" w:space="0" w:color="000000"/>
                    <w:right w:val="single" w:sz="6" w:space="0" w:color="000000"/>
                  </w:tcBorders>
                  <w:vAlign w:val="center"/>
                </w:tcPr>
                <w:p w14:paraId="1430B4DF"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B978ACE" w14:textId="77777777" w:rsidR="006E110A" w:rsidRPr="00040E48" w:rsidRDefault="006E110A">
                  <w:pPr>
                    <w:pStyle w:val="TableEntry"/>
                    <w:rPr>
                      <w:noProof w:val="0"/>
                    </w:rPr>
                  </w:pPr>
                  <w:r w:rsidRPr="00040E48">
                    <w:rPr>
                      <w:noProof w:val="0"/>
                    </w:rPr>
                    <w:t xml:space="preserve">SampleSectionOID </w:t>
                  </w:r>
                </w:p>
              </w:tc>
            </w:tr>
            <w:tr w:rsidR="006E110A" w:rsidRPr="00040E48" w14:paraId="4EC0915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7EB33E3" w14:textId="77777777" w:rsidR="006E110A" w:rsidRPr="00040E48" w:rsidRDefault="00FF2B1E">
                  <w:pPr>
                    <w:pStyle w:val="TableEntry"/>
                    <w:rPr>
                      <w:noProof w:val="0"/>
                    </w:rPr>
                  </w:pPr>
                  <w:hyperlink w:anchor="SampleEntryOID" w:tooltip="PCC TF-2/Introduction" w:history="1">
                    <w:r w:rsidR="006E110A" w:rsidRPr="00040E48">
                      <w:rPr>
                        <w:rStyle w:val="Hyperlink"/>
                        <w:noProof w:val="0"/>
                      </w:rPr>
                      <w:t>Sample Entry</w:t>
                    </w:r>
                  </w:hyperlink>
                  <w:r w:rsidR="006E110A" w:rsidRPr="00040E48">
                    <w:rPr>
                      <w:noProof w:val="0"/>
                    </w:rPr>
                    <w:br/>
                    <w:t xml:space="preserve">Comment on entry </w:t>
                  </w:r>
                </w:p>
              </w:tc>
              <w:tc>
                <w:tcPr>
                  <w:tcW w:w="0" w:type="auto"/>
                  <w:tcBorders>
                    <w:top w:val="single" w:sz="6" w:space="0" w:color="000000"/>
                    <w:left w:val="single" w:sz="6" w:space="0" w:color="000000"/>
                    <w:bottom w:val="single" w:sz="6" w:space="0" w:color="000000"/>
                    <w:right w:val="single" w:sz="6" w:space="0" w:color="000000"/>
                  </w:tcBorders>
                  <w:vAlign w:val="center"/>
                </w:tcPr>
                <w:p w14:paraId="6532368C" w14:textId="77777777" w:rsidR="006E110A" w:rsidRPr="00040E48" w:rsidRDefault="006E110A">
                  <w:pPr>
                    <w:pStyle w:val="TableEntry"/>
                    <w:rPr>
                      <w:noProof w:val="0"/>
                    </w:rPr>
                  </w:pPr>
                  <w:r w:rsidRPr="00040E48">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526383B5" w14:textId="77777777" w:rsidR="006E110A" w:rsidRPr="00040E48" w:rsidRDefault="006E110A">
                  <w:pPr>
                    <w:pStyle w:val="TableEntry"/>
                    <w:keepNext/>
                    <w:rPr>
                      <w:noProof w:val="0"/>
                    </w:rPr>
                  </w:pPr>
                  <w:r w:rsidRPr="00040E48">
                    <w:rPr>
                      <w:noProof w:val="0"/>
                    </w:rPr>
                    <w:t xml:space="preserve">SampleEntryOID </w:t>
                  </w:r>
                </w:p>
              </w:tc>
            </w:tr>
          </w:tbl>
          <w:p w14:paraId="4C94A799" w14:textId="77777777" w:rsidR="006E110A" w:rsidRPr="00040E48" w:rsidRDefault="006E110A">
            <w:pPr>
              <w:pStyle w:val="FigureTitle"/>
              <w:rPr>
                <w:noProof w:val="0"/>
              </w:rPr>
            </w:pPr>
          </w:p>
          <w:p w14:paraId="7DEE6F1F" w14:textId="77777777" w:rsidR="006E110A" w:rsidRPr="00040E48" w:rsidRDefault="00D209D0" w:rsidP="00D209D0">
            <w:pPr>
              <w:pStyle w:val="Heading5"/>
              <w:numPr>
                <w:ilvl w:val="0"/>
                <w:numId w:val="0"/>
              </w:numPr>
              <w:rPr>
                <w:rStyle w:val="BodyTextChar1"/>
                <w:noProof w:val="0"/>
              </w:rPr>
            </w:pPr>
            <w:bookmarkStart w:id="69" w:name="_Toc438047077"/>
            <w:bookmarkStart w:id="70" w:name="_Toc438135285"/>
            <w:bookmarkStart w:id="71" w:name="_Toc441141750"/>
            <w:r w:rsidRPr="00040E48">
              <w:rPr>
                <w:rStyle w:val="BodyTextChar1"/>
                <w:noProof w:val="0"/>
              </w:rPr>
              <w:t xml:space="preserve">6.3.1.B.5 </w:t>
            </w:r>
            <w:r w:rsidR="006E110A" w:rsidRPr="00040E48">
              <w:rPr>
                <w:rStyle w:val="BodyTextChar1"/>
                <w:noProof w:val="0"/>
              </w:rPr>
              <w:t>Conformance</w:t>
            </w:r>
            <w:bookmarkEnd w:id="69"/>
            <w:bookmarkEnd w:id="70"/>
            <w:bookmarkEnd w:id="71"/>
          </w:p>
          <w:p w14:paraId="3F29F099" w14:textId="77777777" w:rsidR="006E110A" w:rsidRPr="00040E48" w:rsidRDefault="006E110A">
            <w:pPr>
              <w:pStyle w:val="TableEntry"/>
              <w:rPr>
                <w:noProof w:val="0"/>
              </w:rPr>
            </w:pPr>
            <w:r w:rsidRPr="00040E48">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w:t>
            </w:r>
          </w:p>
        </w:tc>
      </w:tr>
      <w:tr w:rsidR="006E110A" w:rsidRPr="00040E48" w14:paraId="01AA91CB" w14:textId="77777777">
        <w:trPr>
          <w:tblCellSpacing w:w="0" w:type="dxa"/>
          <w:jc w:val="center"/>
        </w:trPr>
        <w:tc>
          <w:tcPr>
            <w:tcW w:w="4959" w:type="pct"/>
            <w:vAlign w:val="center"/>
          </w:tcPr>
          <w:p w14:paraId="6325CE87" w14:textId="77777777" w:rsidR="006E110A" w:rsidRPr="00F331FC" w:rsidRDefault="006E110A">
            <w:pPr>
              <w:pStyle w:val="XMLFragment"/>
              <w:rPr>
                <w:noProof w:val="0"/>
                <w:lang w:val="nl-NL"/>
                <w:rPrChange w:id="72" w:author="Michael Clifton" w:date="2018-10-11T10:09:00Z">
                  <w:rPr>
                    <w:noProof w:val="0"/>
                  </w:rPr>
                </w:rPrChange>
              </w:rPr>
            </w:pPr>
            <w:bookmarkStart w:id="73" w:name="Schematron"/>
            <w:r w:rsidRPr="00F331FC">
              <w:rPr>
                <w:b/>
                <w:noProof w:val="0"/>
                <w:sz w:val="18"/>
                <w:lang w:val="nl-NL"/>
                <w:rPrChange w:id="74" w:author="Michael Clifton" w:date="2018-10-11T10:09:00Z">
                  <w:rPr>
                    <w:b/>
                    <w:noProof w:val="0"/>
                    <w:sz w:val="18"/>
                  </w:rPr>
                </w:rPrChange>
              </w:rPr>
              <w:lastRenderedPageBreak/>
              <w:t>&lt;ClinicalDocument xmlns='urn:hl7-org:v3'&gt;</w:t>
            </w:r>
          </w:p>
          <w:p w14:paraId="3C70FC6A" w14:textId="77777777" w:rsidR="006E110A" w:rsidRPr="00F331FC" w:rsidRDefault="006E110A">
            <w:pPr>
              <w:pStyle w:val="XMLFragment"/>
              <w:rPr>
                <w:noProof w:val="0"/>
                <w:lang w:val="nl-NL"/>
                <w:rPrChange w:id="75" w:author="Michael Clifton" w:date="2018-10-11T10:09:00Z">
                  <w:rPr>
                    <w:noProof w:val="0"/>
                  </w:rPr>
                </w:rPrChange>
              </w:rPr>
            </w:pPr>
            <w:r w:rsidRPr="00F331FC">
              <w:rPr>
                <w:noProof w:val="0"/>
                <w:lang w:val="nl-NL"/>
                <w:rPrChange w:id="76" w:author="Michael Clifton" w:date="2018-10-11T10:09:00Z">
                  <w:rPr>
                    <w:noProof w:val="0"/>
                  </w:rPr>
                </w:rPrChange>
              </w:rPr>
              <w:t xml:space="preserve">  &lt;typeId extension="POCD_HD000040" root="2.16.840.1.113883.1.3"/&gt;</w:t>
            </w:r>
          </w:p>
          <w:p w14:paraId="55905383" w14:textId="77777777" w:rsidR="006E110A" w:rsidRPr="00F331FC" w:rsidRDefault="006E110A">
            <w:pPr>
              <w:pStyle w:val="XMLFragment"/>
              <w:rPr>
                <w:noProof w:val="0"/>
                <w:lang w:val="nl-NL"/>
                <w:rPrChange w:id="77" w:author="Michael Clifton" w:date="2018-10-11T10:09:00Z">
                  <w:rPr>
                    <w:noProof w:val="0"/>
                  </w:rPr>
                </w:rPrChange>
              </w:rPr>
            </w:pPr>
            <w:r w:rsidRPr="00F331FC">
              <w:rPr>
                <w:noProof w:val="0"/>
                <w:lang w:val="nl-NL"/>
                <w:rPrChange w:id="78" w:author="Michael Clifton" w:date="2018-10-11T10:09:00Z">
                  <w:rPr>
                    <w:noProof w:val="0"/>
                  </w:rPr>
                </w:rPrChange>
              </w:rPr>
              <w:t xml:space="preserve">  &lt;templateId root='SampleDocumentOID'/&gt;</w:t>
            </w:r>
          </w:p>
          <w:p w14:paraId="1CE09CBD" w14:textId="77777777" w:rsidR="006E110A" w:rsidRPr="00F331FC" w:rsidRDefault="006E110A">
            <w:pPr>
              <w:pStyle w:val="XMLFragment"/>
              <w:rPr>
                <w:noProof w:val="0"/>
                <w:lang w:val="nl-NL"/>
                <w:rPrChange w:id="79" w:author="Michael Clifton" w:date="2018-10-11T10:09:00Z">
                  <w:rPr>
                    <w:noProof w:val="0"/>
                  </w:rPr>
                </w:rPrChange>
              </w:rPr>
            </w:pPr>
            <w:r w:rsidRPr="00F331FC">
              <w:rPr>
                <w:noProof w:val="0"/>
                <w:lang w:val="nl-NL"/>
                <w:rPrChange w:id="80" w:author="Michael Clifton" w:date="2018-10-11T10:09:00Z">
                  <w:rPr>
                    <w:noProof w:val="0"/>
                  </w:rPr>
                </w:rPrChange>
              </w:rPr>
              <w:t xml:space="preserve">  &lt;id root=' ' extension=' '/&gt;</w:t>
            </w:r>
          </w:p>
          <w:p w14:paraId="6FE9B175" w14:textId="77777777" w:rsidR="006E110A" w:rsidRPr="00F331FC" w:rsidRDefault="006E110A">
            <w:pPr>
              <w:pStyle w:val="XMLFragment"/>
              <w:rPr>
                <w:noProof w:val="0"/>
                <w:lang w:val="nl-NL"/>
                <w:rPrChange w:id="81" w:author="Michael Clifton" w:date="2018-10-11T10:09:00Z">
                  <w:rPr>
                    <w:noProof w:val="0"/>
                  </w:rPr>
                </w:rPrChange>
              </w:rPr>
            </w:pPr>
            <w:r w:rsidRPr="00F331FC">
              <w:rPr>
                <w:noProof w:val="0"/>
                <w:lang w:val="nl-NL"/>
                <w:rPrChange w:id="82" w:author="Michael Clifton" w:date="2018-10-11T10:09:00Z">
                  <w:rPr>
                    <w:noProof w:val="0"/>
                  </w:rPr>
                </w:rPrChange>
              </w:rPr>
              <w:t xml:space="preserve">  &lt;code code=' ' displayName=' '</w:t>
            </w:r>
          </w:p>
          <w:p w14:paraId="7349DB8C" w14:textId="77777777" w:rsidR="006E110A" w:rsidRPr="00040E48" w:rsidRDefault="006E110A">
            <w:pPr>
              <w:pStyle w:val="XMLFragment"/>
              <w:rPr>
                <w:noProof w:val="0"/>
              </w:rPr>
            </w:pPr>
            <w:r w:rsidRPr="00F331FC">
              <w:rPr>
                <w:noProof w:val="0"/>
                <w:lang w:val="nl-NL"/>
                <w:rPrChange w:id="83" w:author="Michael Clifton" w:date="2018-10-11T10:09:00Z">
                  <w:rPr>
                    <w:noProof w:val="0"/>
                  </w:rPr>
                </w:rPrChange>
              </w:rPr>
              <w:t xml:space="preserve">    </w:t>
            </w:r>
            <w:r w:rsidRPr="00040E48">
              <w:rPr>
                <w:noProof w:val="0"/>
              </w:rPr>
              <w:t>codeSystem='2.16.840.1.113883.6.1' codeSystemName='LOINC'/&gt;</w:t>
            </w:r>
          </w:p>
          <w:p w14:paraId="73788869" w14:textId="77777777" w:rsidR="006E110A" w:rsidRPr="00040E48" w:rsidRDefault="006E110A">
            <w:pPr>
              <w:pStyle w:val="XMLFragment"/>
              <w:rPr>
                <w:noProof w:val="0"/>
              </w:rPr>
            </w:pPr>
            <w:r w:rsidRPr="00040E48">
              <w:rPr>
                <w:noProof w:val="0"/>
              </w:rPr>
              <w:t xml:space="preserve">  &lt;title&gt;Sample Document&lt;/title&gt;</w:t>
            </w:r>
          </w:p>
          <w:p w14:paraId="72161C67" w14:textId="77777777" w:rsidR="006E110A" w:rsidRPr="00040E48" w:rsidRDefault="006E110A">
            <w:pPr>
              <w:pStyle w:val="XMLFragment"/>
              <w:rPr>
                <w:noProof w:val="0"/>
              </w:rPr>
            </w:pPr>
            <w:r w:rsidRPr="00040E48">
              <w:rPr>
                <w:noProof w:val="0"/>
              </w:rPr>
              <w:t xml:space="preserve">  &lt;effectiveTime value='20080601012005'/&gt;</w:t>
            </w:r>
          </w:p>
          <w:p w14:paraId="554C89C9" w14:textId="77777777" w:rsidR="006E110A" w:rsidRPr="00040E48" w:rsidRDefault="006E110A">
            <w:pPr>
              <w:pStyle w:val="XMLFragment"/>
              <w:rPr>
                <w:noProof w:val="0"/>
              </w:rPr>
            </w:pPr>
            <w:r w:rsidRPr="00040E48">
              <w:rPr>
                <w:noProof w:val="0"/>
              </w:rPr>
              <w:t xml:space="preserve">  &lt;confidentialityCode code='N' displayName='Normal' </w:t>
            </w:r>
          </w:p>
          <w:p w14:paraId="744ED349" w14:textId="77777777" w:rsidR="006E110A" w:rsidRPr="00040E48" w:rsidRDefault="006E110A">
            <w:pPr>
              <w:pStyle w:val="XMLFragment"/>
              <w:rPr>
                <w:noProof w:val="0"/>
              </w:rPr>
            </w:pPr>
            <w:r w:rsidRPr="00040E48">
              <w:rPr>
                <w:noProof w:val="0"/>
              </w:rPr>
              <w:t xml:space="preserve">    codeSystem='2.16.840.1.113883.5.25' codeSystemName='Confidentiality' /&gt;</w:t>
            </w:r>
          </w:p>
          <w:p w14:paraId="0F0C8D9C" w14:textId="77777777" w:rsidR="006E110A" w:rsidRPr="00040E48" w:rsidRDefault="006E110A">
            <w:pPr>
              <w:pStyle w:val="XMLFragment"/>
              <w:rPr>
                <w:noProof w:val="0"/>
              </w:rPr>
            </w:pPr>
            <w:r w:rsidRPr="00040E48">
              <w:rPr>
                <w:noProof w:val="0"/>
              </w:rPr>
              <w:t xml:space="preserve">  &lt;languageCode code='en-US'/&gt;     </w:t>
            </w:r>
          </w:p>
          <w:p w14:paraId="6FA15756" w14:textId="77777777" w:rsidR="006E110A" w:rsidRPr="00040E48" w:rsidRDefault="006E110A">
            <w:pPr>
              <w:pStyle w:val="XMLFragment"/>
              <w:rPr>
                <w:noProof w:val="0"/>
              </w:rPr>
            </w:pPr>
            <w:r w:rsidRPr="00040E48">
              <w:rPr>
                <w:noProof w:val="0"/>
              </w:rPr>
              <w:t xml:space="preserve">     :</w:t>
            </w:r>
          </w:p>
          <w:p w14:paraId="1BA06AE4" w14:textId="77777777" w:rsidR="006E110A" w:rsidRPr="00040E48" w:rsidRDefault="006E110A">
            <w:pPr>
              <w:pStyle w:val="XMLFragment"/>
              <w:rPr>
                <w:noProof w:val="0"/>
              </w:rPr>
            </w:pPr>
            <w:r w:rsidRPr="00040E48">
              <w:rPr>
                <w:noProof w:val="0"/>
              </w:rPr>
              <w:t xml:space="preserve">  &lt;component&gt;&lt;structuredBody&gt;</w:t>
            </w:r>
          </w:p>
          <w:p w14:paraId="74316EFD" w14:textId="77777777" w:rsidR="006E110A" w:rsidRPr="00040E48" w:rsidRDefault="006E110A">
            <w:pPr>
              <w:pStyle w:val="XMLFragment"/>
              <w:rPr>
                <w:noProof w:val="0"/>
              </w:rPr>
            </w:pPr>
            <w:r w:rsidRPr="00040E48">
              <w:rPr>
                <w:noProof w:val="0"/>
              </w:rPr>
              <w:t xml:space="preserve">    &lt;component&gt;</w:t>
            </w:r>
          </w:p>
          <w:p w14:paraId="277BC8A9" w14:textId="77777777" w:rsidR="006E110A" w:rsidRPr="00040E48" w:rsidRDefault="006E110A">
            <w:pPr>
              <w:pStyle w:val="XMLFragment"/>
              <w:rPr>
                <w:noProof w:val="0"/>
              </w:rPr>
            </w:pPr>
            <w:r w:rsidRPr="00040E48">
              <w:rPr>
                <w:noProof w:val="0"/>
              </w:rPr>
              <w:t xml:space="preserve">      &lt;section&gt;</w:t>
            </w:r>
          </w:p>
          <w:p w14:paraId="52CDD2D6" w14:textId="77777777" w:rsidR="006E110A" w:rsidRPr="00040E48" w:rsidRDefault="006E110A">
            <w:pPr>
              <w:pStyle w:val="XMLFragment"/>
              <w:rPr>
                <w:noProof w:val="0"/>
              </w:rPr>
            </w:pPr>
            <w:r w:rsidRPr="00040E48">
              <w:rPr>
                <w:noProof w:val="0"/>
              </w:rPr>
              <w:t xml:space="preserve">        &lt;templateId root='</w:t>
            </w:r>
            <w:r w:rsidR="008C2743" w:rsidRPr="00040E48">
              <w:rPr>
                <w:b/>
                <w:noProof w:val="0"/>
                <w:sz w:val="18"/>
              </w:rPr>
              <w:t>SampleSectionOID</w:t>
            </w:r>
            <w:r w:rsidRPr="00040E48">
              <w:rPr>
                <w:noProof w:val="0"/>
              </w:rPr>
              <w:t>'/&gt;</w:t>
            </w:r>
          </w:p>
          <w:p w14:paraId="3D1E349C" w14:textId="77777777" w:rsidR="006E110A" w:rsidRPr="00040E48" w:rsidRDefault="006E110A">
            <w:pPr>
              <w:pStyle w:val="XMLFragment"/>
              <w:rPr>
                <w:noProof w:val="0"/>
              </w:rPr>
            </w:pPr>
            <w:r w:rsidRPr="00040E48">
              <w:rPr>
                <w:noProof w:val="0"/>
              </w:rPr>
              <w:t xml:space="preserve">        &lt;!-- Required Sample Section Section content --&gt;</w:t>
            </w:r>
          </w:p>
          <w:p w14:paraId="4AD5087B" w14:textId="77777777" w:rsidR="006E110A" w:rsidRPr="00040E48" w:rsidRDefault="006E110A">
            <w:pPr>
              <w:pStyle w:val="XMLFragment"/>
              <w:rPr>
                <w:noProof w:val="0"/>
              </w:rPr>
            </w:pPr>
            <w:r w:rsidRPr="00040E48">
              <w:rPr>
                <w:noProof w:val="0"/>
              </w:rPr>
              <w:t xml:space="preserve">      &lt;/section&gt;</w:t>
            </w:r>
          </w:p>
          <w:p w14:paraId="69B33F48" w14:textId="77777777" w:rsidR="006E110A" w:rsidRPr="00040E48" w:rsidRDefault="006E110A">
            <w:pPr>
              <w:pStyle w:val="XMLFragment"/>
              <w:rPr>
                <w:noProof w:val="0"/>
              </w:rPr>
            </w:pPr>
            <w:r w:rsidRPr="00040E48">
              <w:rPr>
                <w:noProof w:val="0"/>
              </w:rPr>
              <w:t xml:space="preserve">    &lt;/component&gt;</w:t>
            </w:r>
            <w:r w:rsidRPr="00040E48">
              <w:rPr>
                <w:noProof w:val="0"/>
              </w:rPr>
              <w:br/>
              <w:t xml:space="preserve">       </w:t>
            </w:r>
          </w:p>
          <w:p w14:paraId="1C8F9CE0" w14:textId="77777777" w:rsidR="006E110A" w:rsidRPr="00040E48" w:rsidRDefault="006E110A">
            <w:pPr>
              <w:pStyle w:val="XMLFragment"/>
              <w:rPr>
                <w:noProof w:val="0"/>
              </w:rPr>
            </w:pPr>
            <w:r w:rsidRPr="00040E48">
              <w:rPr>
                <w:noProof w:val="0"/>
              </w:rPr>
              <w:t xml:space="preserve">  &lt;/</w:t>
            </w:r>
            <w:r w:rsidR="0046437B" w:rsidRPr="00040E48">
              <w:rPr>
                <w:noProof w:val="0"/>
              </w:rPr>
              <w:t>structuredBody</w:t>
            </w:r>
            <w:r w:rsidRPr="00040E48">
              <w:rPr>
                <w:noProof w:val="0"/>
              </w:rPr>
              <w:t>&gt;&lt;/component&gt;</w:t>
            </w:r>
          </w:p>
          <w:p w14:paraId="4C82108C" w14:textId="77777777" w:rsidR="006E110A" w:rsidRPr="00040E48" w:rsidRDefault="006E110A">
            <w:pPr>
              <w:pStyle w:val="XMLFragment"/>
              <w:rPr>
                <w:noProof w:val="0"/>
              </w:rPr>
            </w:pPr>
            <w:r w:rsidRPr="00040E48">
              <w:rPr>
                <w:noProof w:val="0"/>
              </w:rPr>
              <w:t>&lt;/ClinicalDocument&gt;</w:t>
            </w:r>
          </w:p>
          <w:p w14:paraId="34C1962A" w14:textId="77777777" w:rsidR="006E110A" w:rsidRPr="00040E48" w:rsidRDefault="006E110A">
            <w:pPr>
              <w:pStyle w:val="XMLFragment"/>
              <w:rPr>
                <w:noProof w:val="0"/>
              </w:rPr>
            </w:pPr>
          </w:p>
        </w:tc>
      </w:tr>
    </w:tbl>
    <w:p w14:paraId="07A7C5A2" w14:textId="77777777" w:rsidR="006E110A" w:rsidRPr="00040E48" w:rsidRDefault="006E110A">
      <w:pPr>
        <w:pStyle w:val="Heading4"/>
        <w:rPr>
          <w:noProof w:val="0"/>
        </w:rPr>
      </w:pPr>
      <w:bookmarkStart w:id="84" w:name="_Toc270712192"/>
      <w:bookmarkStart w:id="85" w:name="_Toc441141751"/>
      <w:bookmarkStart w:id="86" w:name="Section_Content_Module_Constraints"/>
      <w:r w:rsidRPr="00040E48">
        <w:rPr>
          <w:noProof w:val="0"/>
        </w:rPr>
        <w:t>Section Content Module Constraints</w:t>
      </w:r>
      <w:bookmarkEnd w:id="84"/>
      <w:bookmarkEnd w:id="85"/>
    </w:p>
    <w:p w14:paraId="4A5583C3" w14:textId="77777777" w:rsidR="006E110A" w:rsidRPr="00040E48" w:rsidRDefault="006E110A">
      <w:pPr>
        <w:pStyle w:val="BodyText"/>
        <w:rPr>
          <w:noProof w:val="0"/>
        </w:rPr>
      </w:pPr>
      <w:r w:rsidRPr="00040E48">
        <w:rPr>
          <w:noProof w:val="0"/>
        </w:rPr>
        <w:t xml:space="preserve">Section content modules will define the content of a section of a clinical document. Sections will usually contain narrative text, and so this definition will often describe the information present in the narrative, although sections may be wholly comprised of subsections. </w:t>
      </w:r>
    </w:p>
    <w:p w14:paraId="4DACAB3E" w14:textId="77777777" w:rsidR="006E110A" w:rsidRPr="00040E48" w:rsidRDefault="006E110A">
      <w:pPr>
        <w:pStyle w:val="BodyText"/>
        <w:rPr>
          <w:noProof w:val="0"/>
        </w:rPr>
      </w:pPr>
      <w:r w:rsidRPr="00040E48">
        <w:rPr>
          <w:noProof w:val="0"/>
        </w:rPr>
        <w:t xml:space="preserve">Sections may contain various subsections, and these may be required, required if known or optional. Sections may also contain various entries, and again, these may be required, required if known, or optional. A section may not contain just entries; it must have at least some narrative text or subsections to be considered to be valid content. </w:t>
      </w:r>
    </w:p>
    <w:p w14:paraId="74324B27" w14:textId="77777777" w:rsidR="006E110A" w:rsidRPr="00040E48" w:rsidRDefault="006E110A">
      <w:pPr>
        <w:pStyle w:val="BodyText"/>
        <w:rPr>
          <w:noProof w:val="0"/>
        </w:rPr>
      </w:pPr>
      <w:r w:rsidRPr="00040E48">
        <w:rPr>
          <w:noProof w:val="0"/>
        </w:rPr>
        <w:t xml:space="preserve">Again, sections can inherit features from other section content modules. Once again, sections are classified using an external vocabulary (again typically this would be LOINC), and so the list of possible section codes is also specified. Sections that inherit from other sections will not specify a LOINC code unless it is to restrict the type of section to smaller set of LOINC codes specified by one of its ancestors. </w:t>
      </w:r>
    </w:p>
    <w:p w14:paraId="487A0B02" w14:textId="77777777" w:rsidR="006E110A" w:rsidRPr="00040E48" w:rsidRDefault="006E110A">
      <w:pPr>
        <w:pStyle w:val="BodyText"/>
        <w:rPr>
          <w:noProof w:val="0"/>
        </w:rPr>
      </w:pPr>
      <w:r w:rsidRPr="00040E48">
        <w:rPr>
          <w:noProof w:val="0"/>
        </w:rPr>
        <w:t xml:space="preserve">Thus, a section content module will contain as constraints: </w:t>
      </w:r>
    </w:p>
    <w:p w14:paraId="0D051EAD" w14:textId="77777777" w:rsidR="006E110A" w:rsidRPr="00040E48" w:rsidRDefault="006E110A">
      <w:pPr>
        <w:pStyle w:val="ListBullet2"/>
      </w:pPr>
      <w:r w:rsidRPr="00040E48">
        <w:t xml:space="preserve">The template identifier of the parent content module when there is one. </w:t>
      </w:r>
    </w:p>
    <w:p w14:paraId="18768940" w14:textId="77777777" w:rsidR="006E110A" w:rsidRPr="00040E48" w:rsidRDefault="006E110A">
      <w:pPr>
        <w:pStyle w:val="ListBullet2"/>
      </w:pPr>
      <w:r w:rsidRPr="00040E48">
        <w:t xml:space="preserve">The LOINC code or codes that shall be used to classify the section. </w:t>
      </w:r>
    </w:p>
    <w:p w14:paraId="167C0AC9" w14:textId="77777777" w:rsidR="006E110A" w:rsidRPr="00040E48" w:rsidRDefault="006E110A">
      <w:pPr>
        <w:pStyle w:val="ListBullet2"/>
      </w:pPr>
      <w:r w:rsidRPr="00040E48">
        <w:t xml:space="preserve">A possibly empty set of required, required if known, and optional section content modules, and their template identifiers for the subsections of this section. </w:t>
      </w:r>
    </w:p>
    <w:p w14:paraId="2FB66CC7" w14:textId="77777777" w:rsidR="006E110A" w:rsidRPr="00040E48" w:rsidRDefault="006E110A">
      <w:pPr>
        <w:pStyle w:val="ListBullet2"/>
      </w:pPr>
      <w:r w:rsidRPr="00040E48">
        <w:t xml:space="preserve">A possibly empty set of required, required if known, and optional entry content modules, and their template identifiers. </w:t>
      </w:r>
    </w:p>
    <w:p w14:paraId="0477EB22" w14:textId="77777777" w:rsidR="006E110A" w:rsidRPr="00040E48" w:rsidRDefault="006E110A">
      <w:pPr>
        <w:pStyle w:val="ListBullet2"/>
      </w:pPr>
      <w:r w:rsidRPr="00040E48">
        <w:t xml:space="preserve">Other constraints as necessary. </w:t>
      </w:r>
    </w:p>
    <w:p w14:paraId="07842CDB" w14:textId="77777777" w:rsidR="006E110A" w:rsidRPr="00040E48" w:rsidRDefault="006E110A">
      <w:pPr>
        <w:pStyle w:val="NormalWeb"/>
        <w:spacing w:before="0"/>
      </w:pPr>
      <w:r w:rsidRPr="00040E48">
        <w:lastRenderedPageBreak/>
        <w:t xml:space="preserve">These constraints are presented in this document using a table for each section content module, as shown below. </w:t>
      </w:r>
    </w:p>
    <w:p w14:paraId="74B97531" w14:textId="77777777" w:rsidR="006E110A" w:rsidRPr="00040E48" w:rsidRDefault="006E110A">
      <w:pPr>
        <w:pStyle w:val="NormalWeb"/>
        <w:spacing w:before="0"/>
      </w:pPr>
    </w:p>
    <w:tbl>
      <w:tblPr>
        <w:tblW w:w="4144" w:type="pct"/>
        <w:jc w:val="center"/>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7744"/>
      </w:tblGrid>
      <w:tr w:rsidR="006E110A" w:rsidRPr="00040E48" w14:paraId="4269EA0E" w14:textId="77777777">
        <w:trPr>
          <w:tblCellSpacing w:w="0" w:type="dxa"/>
          <w:jc w:val="center"/>
        </w:trPr>
        <w:tc>
          <w:tcPr>
            <w:tcW w:w="4959" w:type="pct"/>
            <w:vAlign w:val="center"/>
          </w:tcPr>
          <w:p w14:paraId="09D1DC61" w14:textId="77777777" w:rsidR="006E110A" w:rsidRPr="00040E48" w:rsidRDefault="006E110A">
            <w:pPr>
              <w:pStyle w:val="TableEntryHeader"/>
              <w:rPr>
                <w:noProof w:val="0"/>
              </w:rPr>
            </w:pPr>
            <w:bookmarkStart w:id="87" w:name="Parent_Template"/>
            <w:r w:rsidRPr="00040E48">
              <w:rPr>
                <w:noProof w:val="0"/>
              </w:rPr>
              <w:t>Sample Section</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300"/>
              <w:gridCol w:w="767"/>
              <w:gridCol w:w="4601"/>
            </w:tblGrid>
            <w:tr w:rsidR="006E110A" w:rsidRPr="00040E48" w14:paraId="750C59B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3002737" w14:textId="77777777" w:rsidR="006E110A" w:rsidRPr="00040E48" w:rsidRDefault="006E110A">
                  <w:pPr>
                    <w:pStyle w:val="TableTitle"/>
                    <w:rPr>
                      <w:noProof w:val="0"/>
                    </w:rPr>
                  </w:pP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7ED48BD" w14:textId="77777777" w:rsidR="006E110A" w:rsidRPr="00040E48" w:rsidRDefault="006E110A">
                  <w:pPr>
                    <w:pStyle w:val="TableEntry"/>
                    <w:rPr>
                      <w:noProof w:val="0"/>
                    </w:rPr>
                  </w:pPr>
                  <w:r w:rsidRPr="00040E48">
                    <w:rPr>
                      <w:noProof w:val="0"/>
                    </w:rPr>
                    <w:t xml:space="preserve">SampleSectionOID </w:t>
                  </w:r>
                </w:p>
              </w:tc>
            </w:tr>
            <w:tr w:rsidR="006E110A" w:rsidRPr="00040E48" w14:paraId="4DCCD05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5DBBB1E" w14:textId="77777777" w:rsidR="006E110A" w:rsidRPr="00040E48" w:rsidRDefault="006E110A">
                  <w:pPr>
                    <w:pStyle w:val="TableTitle"/>
                    <w:rPr>
                      <w:noProof w:val="0"/>
                    </w:rPr>
                  </w:pPr>
                </w:p>
              </w:tc>
              <w:bookmarkEnd w:id="86"/>
              <w:tc>
                <w:tcPr>
                  <w:tcW w:w="0" w:type="auto"/>
                  <w:gridSpan w:val="2"/>
                  <w:tcBorders>
                    <w:top w:val="single" w:sz="6" w:space="0" w:color="000000"/>
                    <w:left w:val="single" w:sz="6" w:space="0" w:color="000000"/>
                    <w:bottom w:val="single" w:sz="6" w:space="0" w:color="000000"/>
                    <w:right w:val="single" w:sz="6" w:space="0" w:color="000000"/>
                  </w:tcBorders>
                  <w:vAlign w:val="center"/>
                </w:tcPr>
                <w:p w14:paraId="09A659B9" w14:textId="77777777" w:rsidR="006E110A" w:rsidRPr="00040E48" w:rsidRDefault="006E110A">
                  <w:pPr>
                    <w:pStyle w:val="TableEntry"/>
                    <w:rPr>
                      <w:noProof w:val="0"/>
                    </w:rPr>
                  </w:pPr>
                  <w:r w:rsidRPr="00040E48">
                    <w:rPr>
                      <w:noProof w:val="0"/>
                    </w:rPr>
                    <w:fldChar w:fldCharType="begin"/>
                  </w:r>
                  <w:r w:rsidRPr="00040E48">
                    <w:rPr>
                      <w:noProof w:val="0"/>
                    </w:rPr>
                    <w:instrText xml:space="preserve"> HYPERLINK "" \l "SampleParentOID" \o "PCC TF-2/Introduction" </w:instrText>
                  </w:r>
                  <w:r w:rsidRPr="00040E48">
                    <w:rPr>
                      <w:noProof w:val="0"/>
                    </w:rPr>
                    <w:fldChar w:fldCharType="separate"/>
                  </w:r>
                  <w:r w:rsidRPr="00040E48">
                    <w:rPr>
                      <w:rStyle w:val="Hyperlink"/>
                      <w:noProof w:val="0"/>
                    </w:rPr>
                    <w:t>foo</w:t>
                  </w:r>
                  <w:r w:rsidRPr="00040E48">
                    <w:rPr>
                      <w:noProof w:val="0"/>
                    </w:rPr>
                    <w:fldChar w:fldCharType="end"/>
                  </w:r>
                  <w:r w:rsidRPr="00040E48">
                    <w:rPr>
                      <w:noProof w:val="0"/>
                    </w:rPr>
                    <w:t xml:space="preserve"> (SampleParentOID) </w:t>
                  </w:r>
                </w:p>
              </w:tc>
            </w:tr>
            <w:tr w:rsidR="006E110A" w:rsidRPr="00040E48" w14:paraId="302823C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5628EE6" w14:textId="77777777" w:rsidR="006E110A" w:rsidRPr="00040E48" w:rsidRDefault="006E110A">
                  <w:pPr>
                    <w:pStyle w:val="TableTitle"/>
                    <w:rPr>
                      <w:noProof w:val="0"/>
                    </w:rPr>
                  </w:pP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110E4D8" w14:textId="77777777" w:rsidR="006E110A" w:rsidRPr="00040E48" w:rsidRDefault="005C4B4B">
                  <w:pPr>
                    <w:pStyle w:val="TableEntry"/>
                    <w:rPr>
                      <w:noProof w:val="0"/>
                    </w:rPr>
                  </w:pPr>
                  <w:r w:rsidRPr="00040E48">
                    <w:rPr>
                      <w:noProof w:val="0"/>
                    </w:rPr>
                    <w:t>Description</w:t>
                  </w:r>
                  <w:r w:rsidR="006E110A" w:rsidRPr="00040E48">
                    <w:rPr>
                      <w:noProof w:val="0"/>
                    </w:rPr>
                    <w:t xml:space="preserve"> of this section </w:t>
                  </w:r>
                </w:p>
              </w:tc>
            </w:tr>
            <w:tr w:rsidR="006E110A" w:rsidRPr="00040E48" w14:paraId="420176B1"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EF0BBE5" w14:textId="77777777" w:rsidR="006E110A" w:rsidRPr="00040E48" w:rsidRDefault="006E110A">
                  <w:pPr>
                    <w:pStyle w:val="TableTitle"/>
                    <w:rPr>
                      <w:noProof w:val="0"/>
                    </w:rPr>
                  </w:pP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46501AE"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1FE409B" w14:textId="77777777" w:rsidR="006E110A" w:rsidRPr="00040E48" w:rsidRDefault="006E110A">
                  <w:pPr>
                    <w:pStyle w:val="TableEntryHeader"/>
                    <w:rPr>
                      <w:noProof w:val="0"/>
                    </w:rPr>
                  </w:pPr>
                  <w:r w:rsidRPr="00040E48">
                    <w:rPr>
                      <w:noProof w:val="0"/>
                    </w:rPr>
                    <w:t xml:space="preserve">Description </w:t>
                  </w:r>
                </w:p>
              </w:tc>
            </w:tr>
            <w:tr w:rsidR="006E110A" w:rsidRPr="00040E48" w14:paraId="23A920D5"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D332BDB" w14:textId="77777777" w:rsidR="006E110A" w:rsidRPr="00040E48" w:rsidRDefault="006E110A">
                  <w:pPr>
                    <w:pStyle w:val="TableEntry"/>
                    <w:rPr>
                      <w:noProof w:val="0"/>
                    </w:rPr>
                  </w:pPr>
                  <w:r w:rsidRPr="00040E48">
                    <w:rPr>
                      <w:noProof w:val="0"/>
                    </w:rPr>
                    <w:t>XXXXX-X</w:t>
                  </w:r>
                </w:p>
              </w:tc>
              <w:tc>
                <w:tcPr>
                  <w:tcW w:w="0" w:type="auto"/>
                  <w:tcBorders>
                    <w:top w:val="single" w:sz="6" w:space="0" w:color="000000"/>
                    <w:left w:val="single" w:sz="6" w:space="0" w:color="000000"/>
                    <w:bottom w:val="single" w:sz="6" w:space="0" w:color="000000"/>
                    <w:right w:val="single" w:sz="6" w:space="0" w:color="000000"/>
                  </w:tcBorders>
                  <w:vAlign w:val="center"/>
                </w:tcPr>
                <w:p w14:paraId="3F265C4E" w14:textId="77777777" w:rsidR="006E110A" w:rsidRPr="00040E48" w:rsidRDefault="006E110A">
                  <w:pPr>
                    <w:pStyle w:val="TableEntry"/>
                    <w:rPr>
                      <w:noProof w:val="0"/>
                    </w:rPr>
                  </w:pPr>
                  <w:r w:rsidRPr="00040E48">
                    <w:rPr>
                      <w:noProof w:val="0"/>
                    </w:rPr>
                    <w:t>R</w:t>
                  </w:r>
                </w:p>
              </w:tc>
              <w:tc>
                <w:tcPr>
                  <w:tcW w:w="0" w:type="auto"/>
                  <w:tcBorders>
                    <w:top w:val="single" w:sz="6" w:space="0" w:color="000000"/>
                    <w:left w:val="single" w:sz="6" w:space="0" w:color="000000"/>
                    <w:bottom w:val="single" w:sz="6" w:space="0" w:color="000000"/>
                    <w:right w:val="single" w:sz="6" w:space="0" w:color="000000"/>
                  </w:tcBorders>
                  <w:vAlign w:val="center"/>
                </w:tcPr>
                <w:p w14:paraId="3DAFFDD1" w14:textId="77777777" w:rsidR="006E110A" w:rsidRPr="00040E48" w:rsidRDefault="006E110A">
                  <w:pPr>
                    <w:pStyle w:val="TableEntry"/>
                    <w:rPr>
                      <w:noProof w:val="0"/>
                    </w:rPr>
                  </w:pPr>
                  <w:r w:rsidRPr="00040E48">
                    <w:rPr>
                      <w:noProof w:val="0"/>
                    </w:rPr>
                    <w:t xml:space="preserve">SECTION NAME </w:t>
                  </w:r>
                </w:p>
              </w:tc>
            </w:tr>
            <w:tr w:rsidR="006E110A" w:rsidRPr="00040E48" w14:paraId="4A60911F"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A5D400E"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66F2729"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13E3414" w14:textId="77777777" w:rsidR="006E110A" w:rsidRPr="00040E48" w:rsidRDefault="006E110A">
                  <w:pPr>
                    <w:pStyle w:val="TableEntryHeader"/>
                    <w:rPr>
                      <w:noProof w:val="0"/>
                    </w:rPr>
                  </w:pPr>
                  <w:r w:rsidRPr="00040E48">
                    <w:rPr>
                      <w:noProof w:val="0"/>
                    </w:rPr>
                    <w:t xml:space="preserve">Description </w:t>
                  </w:r>
                </w:p>
              </w:tc>
            </w:tr>
            <w:tr w:rsidR="006E110A" w:rsidRPr="00040E48" w14:paraId="338EE24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5AC3265" w14:textId="77777777" w:rsidR="006E110A" w:rsidRPr="00040E48" w:rsidRDefault="006E110A">
                  <w:pPr>
                    <w:pStyle w:val="TableEntry"/>
                    <w:rPr>
                      <w:noProof w:val="0"/>
                    </w:rPr>
                  </w:pPr>
                  <w:r w:rsidRPr="00040E48">
                    <w:rPr>
                      <w:noProof w:val="0"/>
                    </w:rPr>
                    <w:t xml:space="preserve">OID </w:t>
                  </w:r>
                </w:p>
              </w:tc>
              <w:tc>
                <w:tcPr>
                  <w:tcW w:w="0" w:type="auto"/>
                  <w:tcBorders>
                    <w:top w:val="single" w:sz="6" w:space="0" w:color="000000"/>
                    <w:left w:val="single" w:sz="6" w:space="0" w:color="000000"/>
                    <w:bottom w:val="single" w:sz="6" w:space="0" w:color="000000"/>
                    <w:right w:val="single" w:sz="6" w:space="0" w:color="000000"/>
                  </w:tcBorders>
                  <w:vAlign w:val="center"/>
                </w:tcPr>
                <w:p w14:paraId="6A1633B7"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0CAEA64" w14:textId="77777777" w:rsidR="006E110A" w:rsidRPr="00040E48" w:rsidRDefault="00FF2B1E">
                  <w:pPr>
                    <w:pStyle w:val="TableEntry"/>
                    <w:rPr>
                      <w:noProof w:val="0"/>
                    </w:rPr>
                  </w:pPr>
                  <w:hyperlink w:anchor="OID" w:tooltip="PCC TF-2/Introduction" w:history="1">
                    <w:r w:rsidR="006E110A" w:rsidRPr="00040E48">
                      <w:rPr>
                        <w:rStyle w:val="Hyperlink"/>
                        <w:noProof w:val="0"/>
                      </w:rPr>
                      <w:t>Sample Entry</w:t>
                    </w:r>
                  </w:hyperlink>
                  <w:r w:rsidR="006E110A" w:rsidRPr="00040E48">
                    <w:rPr>
                      <w:noProof w:val="0"/>
                    </w:rPr>
                    <w:t xml:space="preserve"> </w:t>
                  </w:r>
                </w:p>
              </w:tc>
            </w:tr>
            <w:tr w:rsidR="006E110A" w:rsidRPr="00040E48" w14:paraId="59364A06"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B8BC9FD" w14:textId="77777777" w:rsidR="006E110A" w:rsidRPr="00040E48" w:rsidRDefault="006E110A">
                  <w:pPr>
                    <w:pStyle w:val="TableEntryHeader"/>
                    <w:rPr>
                      <w:noProof w:val="0"/>
                    </w:rPr>
                  </w:pPr>
                  <w:r w:rsidRPr="00040E48">
                    <w:rPr>
                      <w:noProof w:val="0"/>
                    </w:rPr>
                    <w:t xml:space="preserve">Subsections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CD09C9F"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A152B98" w14:textId="77777777" w:rsidR="006E110A" w:rsidRPr="00040E48" w:rsidRDefault="006E110A">
                  <w:pPr>
                    <w:pStyle w:val="TableEntryHeader"/>
                    <w:rPr>
                      <w:noProof w:val="0"/>
                    </w:rPr>
                  </w:pPr>
                  <w:r w:rsidRPr="00040E48">
                    <w:rPr>
                      <w:noProof w:val="0"/>
                    </w:rPr>
                    <w:t xml:space="preserve">Description </w:t>
                  </w:r>
                </w:p>
              </w:tc>
            </w:tr>
            <w:tr w:rsidR="006E110A" w:rsidRPr="00040E48" w14:paraId="2C54880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2C29FEC" w14:textId="77777777" w:rsidR="006E110A" w:rsidRPr="00040E48" w:rsidRDefault="006E110A">
                  <w:pPr>
                    <w:pStyle w:val="TableEntry"/>
                    <w:rPr>
                      <w:noProof w:val="0"/>
                    </w:rPr>
                  </w:pPr>
                  <w:r w:rsidRPr="00040E48">
                    <w:rPr>
                      <w:noProof w:val="0"/>
                    </w:rPr>
                    <w:t xml:space="preserve">OID </w:t>
                  </w:r>
                </w:p>
              </w:tc>
              <w:tc>
                <w:tcPr>
                  <w:tcW w:w="0" w:type="auto"/>
                  <w:tcBorders>
                    <w:top w:val="single" w:sz="6" w:space="0" w:color="000000"/>
                    <w:left w:val="single" w:sz="6" w:space="0" w:color="000000"/>
                    <w:bottom w:val="single" w:sz="6" w:space="0" w:color="000000"/>
                    <w:right w:val="single" w:sz="6" w:space="0" w:color="000000"/>
                  </w:tcBorders>
                  <w:vAlign w:val="center"/>
                </w:tcPr>
                <w:p w14:paraId="4F7DEF1C"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D4ADEDD" w14:textId="77777777" w:rsidR="006E110A" w:rsidRPr="00040E48" w:rsidRDefault="00FF2B1E">
                  <w:pPr>
                    <w:pStyle w:val="TableEntry"/>
                    <w:keepNext/>
                    <w:rPr>
                      <w:noProof w:val="0"/>
                    </w:rPr>
                  </w:pPr>
                  <w:hyperlink w:anchor="OID" w:tooltip="PCC TF-2/Introduction" w:history="1">
                    <w:r w:rsidR="006E110A" w:rsidRPr="00040E48">
                      <w:rPr>
                        <w:rStyle w:val="Hyperlink"/>
                        <w:noProof w:val="0"/>
                      </w:rPr>
                      <w:t>Sample Subsection</w:t>
                    </w:r>
                  </w:hyperlink>
                  <w:r w:rsidR="006E110A" w:rsidRPr="00040E48">
                    <w:rPr>
                      <w:noProof w:val="0"/>
                    </w:rPr>
                    <w:t xml:space="preserve"> </w:t>
                  </w:r>
                </w:p>
              </w:tc>
            </w:tr>
          </w:tbl>
          <w:p w14:paraId="41F30973" w14:textId="77777777" w:rsidR="006E110A" w:rsidRPr="00040E48" w:rsidRDefault="006E110A" w:rsidP="00AC3D45">
            <w:pPr>
              <w:pStyle w:val="BodyText"/>
              <w:jc w:val="center"/>
              <w:rPr>
                <w:rFonts w:ascii="Arial" w:hAnsi="Arial"/>
                <w:b/>
                <w:bCs/>
                <w:noProof w:val="0"/>
                <w:sz w:val="22"/>
              </w:rPr>
            </w:pPr>
            <w:r w:rsidRPr="00040E48">
              <w:rPr>
                <w:rFonts w:ascii="Arial" w:hAnsi="Arial"/>
                <w:b/>
                <w:bCs/>
                <w:noProof w:val="0"/>
                <w:sz w:val="22"/>
              </w:rPr>
              <w:t xml:space="preserve">Table </w:t>
            </w:r>
            <w:r w:rsidR="00174CCE" w:rsidRPr="00040E48">
              <w:rPr>
                <w:rFonts w:ascii="Arial" w:hAnsi="Arial"/>
                <w:b/>
                <w:bCs/>
                <w:noProof w:val="0"/>
                <w:sz w:val="22"/>
              </w:rPr>
              <w:t>0-1</w:t>
            </w:r>
          </w:p>
          <w:p w14:paraId="23BE4E41" w14:textId="77777777" w:rsidR="006E110A" w:rsidRPr="00040E48" w:rsidRDefault="006E110A" w:rsidP="00AC3D45">
            <w:pPr>
              <w:pStyle w:val="BodyText"/>
              <w:jc w:val="center"/>
              <w:rPr>
                <w:rFonts w:ascii="Arial" w:hAnsi="Arial"/>
                <w:b/>
                <w:bCs/>
                <w:noProof w:val="0"/>
                <w:sz w:val="22"/>
              </w:rPr>
            </w:pPr>
            <w:r w:rsidRPr="00040E48">
              <w:rPr>
                <w:rFonts w:ascii="Arial" w:hAnsi="Arial"/>
                <w:b/>
                <w:bCs/>
                <w:noProof w:val="0"/>
                <w:sz w:val="22"/>
              </w:rPr>
              <w:t xml:space="preserve">Table </w:t>
            </w:r>
            <w:r w:rsidR="00174CCE" w:rsidRPr="00040E48">
              <w:rPr>
                <w:rFonts w:ascii="Arial" w:hAnsi="Arial"/>
                <w:b/>
                <w:bCs/>
                <w:noProof w:val="0"/>
                <w:sz w:val="22"/>
              </w:rPr>
              <w:t>0-2</w:t>
            </w:r>
          </w:p>
          <w:p w14:paraId="56CCE668" w14:textId="77777777" w:rsidR="006E110A" w:rsidRPr="00040E48" w:rsidRDefault="006E110A" w:rsidP="00AC3D45">
            <w:pPr>
              <w:pStyle w:val="BodyText"/>
              <w:jc w:val="center"/>
              <w:rPr>
                <w:rFonts w:ascii="Arial" w:hAnsi="Arial"/>
                <w:b/>
                <w:bCs/>
                <w:noProof w:val="0"/>
                <w:sz w:val="22"/>
              </w:rPr>
            </w:pPr>
            <w:r w:rsidRPr="00040E48">
              <w:rPr>
                <w:rFonts w:ascii="Arial" w:hAnsi="Arial"/>
                <w:b/>
                <w:bCs/>
                <w:noProof w:val="0"/>
                <w:sz w:val="22"/>
              </w:rPr>
              <w:t xml:space="preserve">Table </w:t>
            </w:r>
            <w:r w:rsidR="00174CCE" w:rsidRPr="00040E48">
              <w:rPr>
                <w:rFonts w:ascii="Arial" w:hAnsi="Arial"/>
                <w:b/>
                <w:bCs/>
                <w:noProof w:val="0"/>
                <w:sz w:val="22"/>
              </w:rPr>
              <w:t>0-3</w:t>
            </w:r>
          </w:p>
          <w:p w14:paraId="0DB018F9" w14:textId="77777777" w:rsidR="006E110A" w:rsidRPr="00040E48" w:rsidRDefault="006E110A" w:rsidP="00AC3D45">
            <w:pPr>
              <w:pStyle w:val="BodyText"/>
              <w:jc w:val="center"/>
              <w:rPr>
                <w:rFonts w:ascii="Arial" w:hAnsi="Arial"/>
                <w:b/>
                <w:bCs/>
                <w:noProof w:val="0"/>
                <w:sz w:val="22"/>
              </w:rPr>
            </w:pPr>
            <w:r w:rsidRPr="00040E48">
              <w:rPr>
                <w:rFonts w:ascii="Arial" w:hAnsi="Arial"/>
                <w:b/>
                <w:bCs/>
                <w:noProof w:val="0"/>
                <w:sz w:val="22"/>
              </w:rPr>
              <w:t xml:space="preserve">Table </w:t>
            </w:r>
            <w:r w:rsidR="00174CCE" w:rsidRPr="00040E48">
              <w:rPr>
                <w:rFonts w:ascii="Arial" w:hAnsi="Arial"/>
                <w:b/>
                <w:bCs/>
                <w:noProof w:val="0"/>
                <w:sz w:val="22"/>
              </w:rPr>
              <w:t>0-4</w:t>
            </w:r>
            <w:r w:rsidR="00880F12" w:rsidRPr="00040E48">
              <w:rPr>
                <w:rFonts w:ascii="Arial" w:hAnsi="Arial"/>
                <w:b/>
                <w:bCs/>
                <w:noProof w:val="0"/>
                <w:sz w:val="22"/>
              </w:rPr>
              <w:t xml:space="preserve"> </w:t>
            </w:r>
            <w:r w:rsidRPr="00040E48">
              <w:rPr>
                <w:rFonts w:ascii="Arial" w:hAnsi="Arial"/>
                <w:b/>
                <w:bCs/>
                <w:noProof w:val="0"/>
                <w:sz w:val="22"/>
              </w:rPr>
              <w:t>LOINC Codes</w:t>
            </w:r>
          </w:p>
          <w:p w14:paraId="37BABF3B" w14:textId="77777777" w:rsidR="006E110A" w:rsidRPr="00040E48" w:rsidRDefault="006E110A" w:rsidP="00AC3D45">
            <w:pPr>
              <w:pStyle w:val="BodyText"/>
              <w:jc w:val="center"/>
              <w:rPr>
                <w:rFonts w:ascii="Arial" w:hAnsi="Arial"/>
                <w:b/>
                <w:bCs/>
                <w:noProof w:val="0"/>
                <w:sz w:val="22"/>
              </w:rPr>
            </w:pPr>
            <w:r w:rsidRPr="00040E48">
              <w:rPr>
                <w:rFonts w:ascii="Arial" w:hAnsi="Arial"/>
                <w:b/>
                <w:bCs/>
                <w:noProof w:val="0"/>
                <w:sz w:val="22"/>
              </w:rPr>
              <w:t xml:space="preserve">Table </w:t>
            </w:r>
            <w:r w:rsidR="00174CCE" w:rsidRPr="00040E48">
              <w:rPr>
                <w:rFonts w:ascii="Arial" w:hAnsi="Arial"/>
                <w:b/>
                <w:bCs/>
                <w:noProof w:val="0"/>
                <w:sz w:val="22"/>
              </w:rPr>
              <w:t>0-5</w:t>
            </w:r>
            <w:r w:rsidR="00880F12" w:rsidRPr="00040E48">
              <w:rPr>
                <w:rFonts w:ascii="Arial" w:hAnsi="Arial"/>
                <w:b/>
                <w:bCs/>
                <w:noProof w:val="0"/>
                <w:sz w:val="22"/>
              </w:rPr>
              <w:t xml:space="preserve"> </w:t>
            </w:r>
            <w:r w:rsidRPr="00040E48">
              <w:rPr>
                <w:rFonts w:ascii="Arial" w:hAnsi="Arial"/>
                <w:b/>
                <w:bCs/>
                <w:noProof w:val="0"/>
                <w:sz w:val="22"/>
              </w:rPr>
              <w:t>General Description</w:t>
            </w:r>
          </w:p>
          <w:p w14:paraId="12470BCF" w14:textId="77777777" w:rsidR="006E110A" w:rsidRPr="00040E48" w:rsidRDefault="006E110A" w:rsidP="00AC3D45">
            <w:pPr>
              <w:pStyle w:val="BodyText"/>
              <w:jc w:val="center"/>
              <w:rPr>
                <w:rFonts w:ascii="Arial" w:hAnsi="Arial"/>
                <w:b/>
                <w:bCs/>
                <w:noProof w:val="0"/>
                <w:sz w:val="22"/>
              </w:rPr>
            </w:pPr>
            <w:r w:rsidRPr="00040E48">
              <w:rPr>
                <w:rFonts w:ascii="Arial" w:hAnsi="Arial"/>
                <w:b/>
                <w:bCs/>
                <w:noProof w:val="0"/>
                <w:sz w:val="22"/>
              </w:rPr>
              <w:t xml:space="preserve">Table </w:t>
            </w:r>
            <w:r w:rsidR="00174CCE" w:rsidRPr="00040E48">
              <w:rPr>
                <w:rFonts w:ascii="Arial" w:hAnsi="Arial"/>
                <w:b/>
                <w:bCs/>
                <w:noProof w:val="0"/>
                <w:sz w:val="22"/>
              </w:rPr>
              <w:t>0-6</w:t>
            </w:r>
            <w:r w:rsidR="00880F12" w:rsidRPr="00040E48">
              <w:rPr>
                <w:rFonts w:ascii="Arial" w:hAnsi="Arial"/>
                <w:b/>
                <w:bCs/>
                <w:noProof w:val="0"/>
                <w:sz w:val="22"/>
              </w:rPr>
              <w:t xml:space="preserve"> </w:t>
            </w:r>
            <w:r w:rsidRPr="00040E48">
              <w:rPr>
                <w:rFonts w:ascii="Arial" w:hAnsi="Arial"/>
                <w:b/>
                <w:bCs/>
                <w:noProof w:val="0"/>
                <w:sz w:val="22"/>
              </w:rPr>
              <w:t>Parent Template</w:t>
            </w:r>
          </w:p>
          <w:p w14:paraId="4A9CC1B7" w14:textId="77777777" w:rsidR="006E110A" w:rsidRPr="00040E48" w:rsidRDefault="006E110A">
            <w:pPr>
              <w:pStyle w:val="Heading5"/>
              <w:rPr>
                <w:noProof w:val="0"/>
              </w:rPr>
            </w:pPr>
            <w:bookmarkStart w:id="88" w:name="_Toc441141752"/>
            <w:r w:rsidRPr="00040E48">
              <w:rPr>
                <w:noProof w:val="0"/>
              </w:rPr>
              <w:t>Parent Template</w:t>
            </w:r>
            <w:bookmarkEnd w:id="88"/>
            <w:r w:rsidRPr="00040E48">
              <w:rPr>
                <w:noProof w:val="0"/>
              </w:rPr>
              <w:t xml:space="preserve"> </w:t>
            </w:r>
          </w:p>
          <w:p w14:paraId="7AC06830" w14:textId="77777777" w:rsidR="006E110A" w:rsidRPr="00040E48" w:rsidRDefault="006E110A">
            <w:pPr>
              <w:pStyle w:val="BodyText"/>
              <w:rPr>
                <w:noProof w:val="0"/>
              </w:rPr>
            </w:pPr>
            <w:r w:rsidRPr="00040E48">
              <w:rPr>
                <w:noProof w:val="0"/>
              </w:rPr>
              <w:t xml:space="preserve">The parent of this template is </w:t>
            </w:r>
            <w:hyperlink w:anchor="SampleParentOID" w:tooltip="PCC TF-2/Introduction" w:history="1">
              <w:r w:rsidRPr="00040E48">
                <w:rPr>
                  <w:rStyle w:val="Hyperlink"/>
                  <w:noProof w:val="0"/>
                </w:rPr>
                <w:t>foo</w:t>
              </w:r>
            </w:hyperlink>
            <w:r w:rsidRPr="00040E48">
              <w:rPr>
                <w:noProof w:val="0"/>
              </w:rPr>
              <w:t xml:space="preserve">. </w:t>
            </w:r>
          </w:p>
        </w:tc>
      </w:tr>
      <w:tr w:rsidR="006E110A" w:rsidRPr="00040E48" w14:paraId="2A5DEB08" w14:textId="77777777">
        <w:trPr>
          <w:tblCellSpacing w:w="0" w:type="dxa"/>
          <w:jc w:val="center"/>
        </w:trPr>
        <w:tc>
          <w:tcPr>
            <w:tcW w:w="4959" w:type="pct"/>
            <w:vAlign w:val="center"/>
          </w:tcPr>
          <w:p w14:paraId="7444F539" w14:textId="77777777" w:rsidR="006E110A" w:rsidRPr="00040E48" w:rsidRDefault="006E110A">
            <w:pPr>
              <w:pStyle w:val="XMLFragment"/>
              <w:rPr>
                <w:noProof w:val="0"/>
              </w:rPr>
            </w:pPr>
            <w:r w:rsidRPr="00040E48">
              <w:rPr>
                <w:b/>
                <w:noProof w:val="0"/>
                <w:sz w:val="18"/>
              </w:rPr>
              <w:t>&lt;component&gt;</w:t>
            </w:r>
          </w:p>
          <w:p w14:paraId="14807941" w14:textId="77777777" w:rsidR="006E110A" w:rsidRPr="00040E48" w:rsidRDefault="006E110A">
            <w:pPr>
              <w:pStyle w:val="XMLFragment"/>
              <w:rPr>
                <w:noProof w:val="0"/>
              </w:rPr>
            </w:pPr>
            <w:r w:rsidRPr="00040E48">
              <w:rPr>
                <w:noProof w:val="0"/>
              </w:rPr>
              <w:t xml:space="preserve">  &lt;section&gt;</w:t>
            </w:r>
            <w:r w:rsidRPr="00040E48">
              <w:rPr>
                <w:noProof w:val="0"/>
              </w:rPr>
              <w:br/>
              <w:t xml:space="preserve">    &lt;templateId root='SampleParentOID'/&gt;</w:t>
            </w:r>
          </w:p>
          <w:p w14:paraId="1FB87BAC" w14:textId="77777777" w:rsidR="006E110A" w:rsidRPr="00040E48" w:rsidRDefault="006E110A">
            <w:pPr>
              <w:pStyle w:val="XMLFragment"/>
              <w:rPr>
                <w:noProof w:val="0"/>
              </w:rPr>
            </w:pPr>
            <w:r w:rsidRPr="00040E48">
              <w:rPr>
                <w:noProof w:val="0"/>
              </w:rPr>
              <w:t xml:space="preserve">    &lt;templateId root='SampleSectionOID'/&gt;</w:t>
            </w:r>
          </w:p>
          <w:p w14:paraId="036D2CC9" w14:textId="77777777" w:rsidR="006E110A" w:rsidRPr="00040E48" w:rsidRDefault="006E110A">
            <w:pPr>
              <w:pStyle w:val="XMLFragment"/>
              <w:rPr>
                <w:noProof w:val="0"/>
              </w:rPr>
            </w:pPr>
            <w:r w:rsidRPr="00040E48">
              <w:rPr>
                <w:noProof w:val="0"/>
              </w:rPr>
              <w:t xml:space="preserve">    &lt;id root=' ' extension=' '/&gt;</w:t>
            </w:r>
          </w:p>
          <w:p w14:paraId="0E5BD072" w14:textId="77777777" w:rsidR="006E110A" w:rsidRPr="00040E48" w:rsidRDefault="006E110A">
            <w:pPr>
              <w:pStyle w:val="XMLFragment"/>
              <w:rPr>
                <w:noProof w:val="0"/>
              </w:rPr>
            </w:pPr>
            <w:r w:rsidRPr="00040E48">
              <w:rPr>
                <w:noProof w:val="0"/>
              </w:rPr>
              <w:t xml:space="preserve">    &lt;code code=' ' displayName=' '</w:t>
            </w:r>
          </w:p>
          <w:p w14:paraId="73586C71" w14:textId="77777777" w:rsidR="006E110A" w:rsidRPr="00040E48" w:rsidRDefault="006E110A">
            <w:pPr>
              <w:pStyle w:val="XMLFragment"/>
              <w:rPr>
                <w:noProof w:val="0"/>
              </w:rPr>
            </w:pPr>
            <w:r w:rsidRPr="00040E48">
              <w:rPr>
                <w:noProof w:val="0"/>
              </w:rPr>
              <w:t xml:space="preserve">      codeSystem='2.16.840.1.113883.6.1' codeSystemName='LOINC'/&gt;</w:t>
            </w:r>
          </w:p>
          <w:p w14:paraId="224532C0" w14:textId="77777777" w:rsidR="006E110A" w:rsidRPr="00040E48" w:rsidRDefault="006E110A">
            <w:pPr>
              <w:pStyle w:val="XMLFragment"/>
              <w:rPr>
                <w:noProof w:val="0"/>
              </w:rPr>
            </w:pPr>
            <w:r w:rsidRPr="00040E48">
              <w:rPr>
                <w:noProof w:val="0"/>
              </w:rPr>
              <w:t xml:space="preserve">    &lt;text&gt;</w:t>
            </w:r>
          </w:p>
          <w:p w14:paraId="53B8A16D" w14:textId="77777777" w:rsidR="006E110A" w:rsidRPr="00040E48" w:rsidRDefault="006E110A">
            <w:pPr>
              <w:pStyle w:val="XMLFragment"/>
              <w:rPr>
                <w:noProof w:val="0"/>
              </w:rPr>
            </w:pPr>
            <w:r w:rsidRPr="00040E48">
              <w:rPr>
                <w:noProof w:val="0"/>
              </w:rPr>
              <w:t xml:space="preserve">      Text as described above</w:t>
            </w:r>
          </w:p>
          <w:p w14:paraId="6D15BCD8" w14:textId="77777777" w:rsidR="006E110A" w:rsidRPr="00040E48" w:rsidRDefault="006E110A">
            <w:pPr>
              <w:pStyle w:val="XMLFragment"/>
              <w:rPr>
                <w:noProof w:val="0"/>
              </w:rPr>
            </w:pPr>
            <w:r w:rsidRPr="00040E48">
              <w:rPr>
                <w:noProof w:val="0"/>
              </w:rPr>
              <w:t xml:space="preserve">    &lt;/text&gt;  </w:t>
            </w:r>
            <w:r w:rsidRPr="00040E48">
              <w:rPr>
                <w:noProof w:val="0"/>
              </w:rPr>
              <w:br/>
              <w:t xml:space="preserve">    &lt;entry&gt;</w:t>
            </w:r>
          </w:p>
          <w:p w14:paraId="75FA9A09" w14:textId="77777777" w:rsidR="006E110A" w:rsidRPr="00040E48" w:rsidRDefault="006E110A">
            <w:pPr>
              <w:pStyle w:val="XMLFragment"/>
              <w:rPr>
                <w:noProof w:val="0"/>
              </w:rPr>
            </w:pPr>
            <w:r w:rsidRPr="00040E48">
              <w:rPr>
                <w:noProof w:val="0"/>
              </w:rPr>
              <w:t xml:space="preserve">      Required and optional entries as described above</w:t>
            </w:r>
          </w:p>
          <w:p w14:paraId="29F436F1" w14:textId="77777777" w:rsidR="006E110A" w:rsidRPr="00040E48" w:rsidRDefault="006E110A">
            <w:pPr>
              <w:pStyle w:val="XMLFragment"/>
              <w:rPr>
                <w:noProof w:val="0"/>
              </w:rPr>
            </w:pPr>
            <w:r w:rsidRPr="00040E48">
              <w:rPr>
                <w:noProof w:val="0"/>
              </w:rPr>
              <w:t xml:space="preserve">    &lt;/entry&gt;</w:t>
            </w:r>
            <w:r w:rsidRPr="00040E48">
              <w:rPr>
                <w:noProof w:val="0"/>
              </w:rPr>
              <w:br/>
            </w:r>
            <w:r w:rsidRPr="00040E48">
              <w:rPr>
                <w:noProof w:val="0"/>
              </w:rPr>
              <w:br/>
              <w:t xml:space="preserve">    &lt;component&gt;</w:t>
            </w:r>
          </w:p>
          <w:p w14:paraId="18EC9624" w14:textId="77777777" w:rsidR="006E110A" w:rsidRPr="00040E48" w:rsidRDefault="006E110A">
            <w:pPr>
              <w:pStyle w:val="XMLFragment"/>
              <w:rPr>
                <w:noProof w:val="0"/>
              </w:rPr>
            </w:pPr>
            <w:r w:rsidRPr="00040E48">
              <w:rPr>
                <w:noProof w:val="0"/>
              </w:rPr>
              <w:t xml:space="preserve">      Required and optional subsections as described above</w:t>
            </w:r>
          </w:p>
          <w:p w14:paraId="4748ADB5" w14:textId="77777777" w:rsidR="006E110A" w:rsidRPr="00040E48" w:rsidRDefault="006E110A">
            <w:pPr>
              <w:pStyle w:val="XMLFragment"/>
              <w:rPr>
                <w:noProof w:val="0"/>
              </w:rPr>
            </w:pPr>
            <w:r w:rsidRPr="00040E48">
              <w:rPr>
                <w:noProof w:val="0"/>
              </w:rPr>
              <w:t xml:space="preserve">    &lt;/component&gt;</w:t>
            </w:r>
          </w:p>
          <w:p w14:paraId="4A3CCF4C" w14:textId="77777777" w:rsidR="006E110A" w:rsidRPr="00040E48" w:rsidRDefault="006E110A">
            <w:pPr>
              <w:pStyle w:val="XMLFragment"/>
              <w:rPr>
                <w:noProof w:val="0"/>
              </w:rPr>
            </w:pPr>
            <w:r w:rsidRPr="00040E48">
              <w:rPr>
                <w:noProof w:val="0"/>
              </w:rPr>
              <w:t xml:space="preserve">       </w:t>
            </w:r>
          </w:p>
          <w:p w14:paraId="19E96895" w14:textId="77777777" w:rsidR="006E110A" w:rsidRPr="00040E48" w:rsidRDefault="006E110A">
            <w:pPr>
              <w:pStyle w:val="XMLFragment"/>
              <w:rPr>
                <w:noProof w:val="0"/>
              </w:rPr>
            </w:pPr>
            <w:r w:rsidRPr="00040E48">
              <w:rPr>
                <w:noProof w:val="0"/>
              </w:rPr>
              <w:t xml:space="preserve">  &lt;/section&gt;</w:t>
            </w:r>
          </w:p>
        </w:tc>
      </w:tr>
    </w:tbl>
    <w:p w14:paraId="700E4FA5" w14:textId="77777777" w:rsidR="006E110A" w:rsidRPr="00040E48" w:rsidRDefault="006E110A">
      <w:pPr>
        <w:pStyle w:val="FigureTitle"/>
        <w:rPr>
          <w:noProof w:val="0"/>
        </w:rPr>
      </w:pPr>
      <w:bookmarkStart w:id="89" w:name="Entry_and_Header_Content_Modules_Constra"/>
      <w:r w:rsidRPr="00040E48">
        <w:rPr>
          <w:noProof w:val="0"/>
        </w:rPr>
        <w:t xml:space="preserve">Table </w:t>
      </w:r>
      <w:r w:rsidR="00174CCE" w:rsidRPr="00040E48">
        <w:rPr>
          <w:noProof w:val="0"/>
        </w:rPr>
        <w:t>2.3.1.2.1-1</w:t>
      </w:r>
      <w:r w:rsidR="0030170B" w:rsidRPr="00040E48">
        <w:rPr>
          <w:noProof w:val="0"/>
        </w:rPr>
        <w:t>: T</w:t>
      </w:r>
      <w:r w:rsidRPr="00040E48">
        <w:rPr>
          <w:noProof w:val="0"/>
        </w:rPr>
        <w:t>emplate ID</w:t>
      </w:r>
    </w:p>
    <w:p w14:paraId="7012608E" w14:textId="77777777" w:rsidR="006E110A" w:rsidRPr="00040E48" w:rsidRDefault="006E110A">
      <w:pPr>
        <w:pStyle w:val="Heading4"/>
        <w:rPr>
          <w:noProof w:val="0"/>
        </w:rPr>
      </w:pPr>
      <w:bookmarkStart w:id="90" w:name="_Toc270712193"/>
      <w:bookmarkStart w:id="91" w:name="_Toc441141753"/>
      <w:r w:rsidRPr="00040E48">
        <w:rPr>
          <w:noProof w:val="0"/>
        </w:rPr>
        <w:lastRenderedPageBreak/>
        <w:t>Entry and Header Content Modules Constraints</w:t>
      </w:r>
      <w:bookmarkEnd w:id="90"/>
      <w:bookmarkEnd w:id="91"/>
    </w:p>
    <w:p w14:paraId="0C0F0BEB" w14:textId="77777777" w:rsidR="006E110A" w:rsidRPr="00040E48" w:rsidRDefault="006E110A">
      <w:pPr>
        <w:pStyle w:val="BodyText"/>
        <w:rPr>
          <w:noProof w:val="0"/>
        </w:rPr>
      </w:pPr>
      <w:r w:rsidRPr="00040E48">
        <w:rPr>
          <w:noProof w:val="0"/>
        </w:rPr>
        <w:t xml:space="preserve">Entry and Header content modules are the lowest level of content for which content modules are defined. These content modules are associated with classes from the HL7 Reference Information Model (RIM). These "RIM" content modules will constrain a single RIM class. Entry content modules typically constrain an "Act" class or one of its subtypes, while header content modules will normally constrain "Participation", "Role" or "Entity" classes, but may also constrain an "Act" class. </w:t>
      </w:r>
    </w:p>
    <w:p w14:paraId="3848F23D" w14:textId="77777777" w:rsidR="006E110A" w:rsidRPr="00040E48" w:rsidRDefault="006E110A">
      <w:pPr>
        <w:pStyle w:val="BodyText"/>
        <w:rPr>
          <w:noProof w:val="0"/>
        </w:rPr>
      </w:pPr>
      <w:r w:rsidRPr="00040E48">
        <w:rPr>
          <w:noProof w:val="0"/>
        </w:rPr>
        <w:t xml:space="preserve">Entry and Header content modules will describe the required, required if known, and optional XML elements and attributes that are present in the CDA Release 2.0 instance. Header and Entry content modules may also be built up using other Header and Entry content modules. An entry or header content module may also specify constraints on the vocabularies used for codes found in the entry, or data types for the values found in the entry. Thus, an entry or header content module will contain as constraints: </w:t>
      </w:r>
    </w:p>
    <w:p w14:paraId="6181ED05" w14:textId="77777777" w:rsidR="006E110A" w:rsidRPr="00040E48" w:rsidRDefault="006E110A">
      <w:pPr>
        <w:pStyle w:val="ListBullet2"/>
      </w:pPr>
      <w:r w:rsidRPr="00040E48">
        <w:t xml:space="preserve">The template identifier of the parent content module when there is one. </w:t>
      </w:r>
    </w:p>
    <w:p w14:paraId="506EB102" w14:textId="77777777" w:rsidR="006E110A" w:rsidRPr="00040E48" w:rsidRDefault="006E110A">
      <w:pPr>
        <w:pStyle w:val="ListBullet2"/>
      </w:pPr>
      <w:r w:rsidRPr="00040E48">
        <w:t xml:space="preserve">A description of the XML elements and attributes used in the entry, along with explanations of their meaning. </w:t>
      </w:r>
    </w:p>
    <w:p w14:paraId="41896B8C" w14:textId="77777777" w:rsidR="006E110A" w:rsidRPr="00040E48" w:rsidRDefault="006E110A">
      <w:pPr>
        <w:pStyle w:val="ListBullet2"/>
      </w:pPr>
      <w:r w:rsidRPr="00040E48">
        <w:t xml:space="preserve">An indication of those XML elements or attributes that are required, required if known, or optional. </w:t>
      </w:r>
    </w:p>
    <w:p w14:paraId="4FEFC12F" w14:textId="77777777" w:rsidR="006E110A" w:rsidRPr="00040E48" w:rsidRDefault="006E110A">
      <w:pPr>
        <w:pStyle w:val="ListBullet2"/>
      </w:pPr>
      <w:r w:rsidRPr="00040E48">
        <w:t xml:space="preserve">Vocabulary domains to use when coding the entry. </w:t>
      </w:r>
    </w:p>
    <w:p w14:paraId="3BD3146C" w14:textId="77777777" w:rsidR="006E110A" w:rsidRPr="00040E48" w:rsidRDefault="006E110A">
      <w:pPr>
        <w:pStyle w:val="ListBullet2"/>
      </w:pPr>
      <w:r w:rsidRPr="00040E48">
        <w:t xml:space="preserve">Data types used to specify the value of the entry. </w:t>
      </w:r>
    </w:p>
    <w:p w14:paraId="2BC33FBD" w14:textId="77777777" w:rsidR="006E110A" w:rsidRPr="00040E48" w:rsidRDefault="006E110A">
      <w:pPr>
        <w:pStyle w:val="ListBullet2"/>
      </w:pPr>
      <w:r w:rsidRPr="00040E48">
        <w:t xml:space="preserve">Other constraints as necessary. </w:t>
      </w:r>
    </w:p>
    <w:p w14:paraId="7C70FA97" w14:textId="77777777" w:rsidR="00066C70" w:rsidRPr="00040E48" w:rsidRDefault="006E110A" w:rsidP="00066C70">
      <w:pPr>
        <w:pStyle w:val="BodyText"/>
        <w:rPr>
          <w:noProof w:val="0"/>
        </w:rPr>
      </w:pPr>
      <w:r w:rsidRPr="00040E48">
        <w:rPr>
          <w:noProof w:val="0"/>
        </w:rPr>
        <w:br w:type="page"/>
      </w:r>
      <w:bookmarkStart w:id="92" w:name=".3CtemplateId_root.3D.27foo.27.2F.3E"/>
      <w:bookmarkEnd w:id="89"/>
      <w:r w:rsidR="00066C70" w:rsidRPr="00040E48">
        <w:rPr>
          <w:noProof w:val="0"/>
        </w:rPr>
        <w:lastRenderedPageBreak/>
        <w:t>An example is shown below, providing guidance on how an entry is typically structured in the technical framework. The section numbering used below is for example purposes only and will reflect the actual section numbers used for any given entry.</w:t>
      </w:r>
    </w:p>
    <w:p w14:paraId="154A7742" w14:textId="77777777" w:rsidR="00B577B4" w:rsidRPr="00040E48" w:rsidRDefault="00B577B4" w:rsidP="00AC3D45">
      <w:pPr>
        <w:pStyle w:val="BodyText"/>
        <w:rPr>
          <w:noProof w:val="0"/>
        </w:rPr>
      </w:pPr>
    </w:p>
    <w:p w14:paraId="64CDD0F4" w14:textId="77777777" w:rsidR="00066C70" w:rsidRPr="00040E48" w:rsidRDefault="00066C70" w:rsidP="00AC3D45">
      <w:pPr>
        <w:pStyle w:val="BodyText"/>
        <w:pBdr>
          <w:top w:val="single" w:sz="4" w:space="1" w:color="auto"/>
          <w:left w:val="single" w:sz="4" w:space="1" w:color="auto"/>
          <w:bottom w:val="single" w:sz="4" w:space="1" w:color="auto"/>
          <w:right w:val="single" w:sz="4" w:space="1" w:color="auto"/>
        </w:pBdr>
        <w:rPr>
          <w:rFonts w:ascii="Arial" w:hAnsi="Arial" w:cs="Arial"/>
          <w:b/>
          <w:noProof w:val="0"/>
          <w:szCs w:val="24"/>
        </w:rPr>
      </w:pPr>
      <w:r w:rsidRPr="00040E48">
        <w:rPr>
          <w:rFonts w:ascii="Arial" w:hAnsi="Arial" w:cs="Arial"/>
          <w:b/>
          <w:noProof w:val="0"/>
          <w:szCs w:val="24"/>
        </w:rPr>
        <w:t xml:space="preserve">a.b.x Sample Entry </w:t>
      </w:r>
    </w:p>
    <w:p w14:paraId="46D60066" w14:textId="77777777" w:rsidR="00066C70" w:rsidRPr="00040E48" w:rsidRDefault="00066C70" w:rsidP="00AC3D45">
      <w:pPr>
        <w:pStyle w:val="BodyText"/>
        <w:pBdr>
          <w:top w:val="single" w:sz="4" w:space="1" w:color="auto"/>
          <w:left w:val="single" w:sz="4" w:space="1" w:color="auto"/>
          <w:bottom w:val="single" w:sz="4" w:space="1" w:color="auto"/>
          <w:right w:val="single" w:sz="4" w:space="1" w:color="auto"/>
        </w:pBdr>
        <w:rPr>
          <w:i/>
          <w:noProof w:val="0"/>
        </w:rPr>
      </w:pPr>
      <w:r w:rsidRPr="00040E48">
        <w:rPr>
          <w:i/>
          <w:noProof w:val="0"/>
        </w:rPr>
        <w:t xml:space="preserve">Some text describing the entry. </w:t>
      </w:r>
    </w:p>
    <w:p w14:paraId="1ADA2824" w14:textId="77777777" w:rsidR="00066C70" w:rsidRPr="00040E48" w:rsidRDefault="00066C70" w:rsidP="00AC3D45">
      <w:pPr>
        <w:pStyle w:val="XMLFragment"/>
        <w:pBdr>
          <w:left w:val="single" w:sz="4" w:space="1" w:color="auto"/>
          <w:right w:val="single" w:sz="4" w:space="1" w:color="auto"/>
        </w:pBdr>
        <w:rPr>
          <w:noProof w:val="0"/>
        </w:rPr>
      </w:pPr>
    </w:p>
    <w:p w14:paraId="3E42B3D0" w14:textId="77777777" w:rsidR="00066C70" w:rsidRPr="00040E48" w:rsidRDefault="00066C70" w:rsidP="00AC3D45">
      <w:pPr>
        <w:pStyle w:val="XMLFragment"/>
        <w:pBdr>
          <w:left w:val="single" w:sz="4" w:space="1" w:color="auto"/>
          <w:right w:val="single" w:sz="4" w:space="1" w:color="auto"/>
        </w:pBdr>
        <w:rPr>
          <w:noProof w:val="0"/>
        </w:rPr>
      </w:pPr>
      <w:r w:rsidRPr="00040E48">
        <w:rPr>
          <w:noProof w:val="0"/>
        </w:rPr>
        <w:t>&lt;observation classCode='OBS' moodCode='EVN'&gt;</w:t>
      </w:r>
    </w:p>
    <w:p w14:paraId="1FF8F806" w14:textId="77777777" w:rsidR="00066C70" w:rsidRPr="00040E48" w:rsidRDefault="00066C70" w:rsidP="00AC3D45">
      <w:pPr>
        <w:pStyle w:val="XMLFragment"/>
        <w:pBdr>
          <w:left w:val="single" w:sz="4" w:space="1" w:color="auto"/>
          <w:right w:val="single" w:sz="4" w:space="1" w:color="auto"/>
        </w:pBdr>
        <w:rPr>
          <w:noProof w:val="0"/>
        </w:rPr>
      </w:pPr>
      <w:r w:rsidRPr="00040E48">
        <w:rPr>
          <w:noProof w:val="0"/>
        </w:rPr>
        <w:t xml:space="preserve">   &lt;templateId root='foo'/&gt;</w:t>
      </w:r>
    </w:p>
    <w:p w14:paraId="2D4FC045" w14:textId="77777777" w:rsidR="00066C70" w:rsidRPr="00040E48" w:rsidRDefault="00066C70" w:rsidP="00AC3D45">
      <w:pPr>
        <w:pStyle w:val="XMLFragment"/>
        <w:pBdr>
          <w:left w:val="single" w:sz="4" w:space="1" w:color="auto"/>
          <w:right w:val="single" w:sz="4" w:space="1" w:color="auto"/>
        </w:pBdr>
        <w:rPr>
          <w:noProof w:val="0"/>
        </w:rPr>
      </w:pPr>
      <w:r w:rsidRPr="00040E48">
        <w:rPr>
          <w:noProof w:val="0"/>
        </w:rPr>
        <w:t>&lt;/observation&gt;</w:t>
      </w:r>
    </w:p>
    <w:p w14:paraId="678FD27C" w14:textId="77777777" w:rsidR="00066C70" w:rsidRPr="00040E48" w:rsidRDefault="00066C70" w:rsidP="00AC3D45">
      <w:pPr>
        <w:pStyle w:val="BodyText"/>
        <w:pBdr>
          <w:top w:val="single" w:sz="4" w:space="1" w:color="auto"/>
          <w:left w:val="single" w:sz="4" w:space="1" w:color="auto"/>
          <w:bottom w:val="single" w:sz="4" w:space="1" w:color="auto"/>
          <w:right w:val="single" w:sz="4" w:space="1" w:color="auto"/>
        </w:pBdr>
        <w:rPr>
          <w:rFonts w:ascii="Arial" w:hAnsi="Arial" w:cs="Arial"/>
          <w:b/>
          <w:noProof w:val="0"/>
          <w:szCs w:val="24"/>
        </w:rPr>
      </w:pPr>
      <w:r w:rsidRPr="00040E48">
        <w:rPr>
          <w:rFonts w:ascii="Arial" w:hAnsi="Arial" w:cs="Arial"/>
          <w:b/>
          <w:noProof w:val="0"/>
          <w:szCs w:val="24"/>
        </w:rPr>
        <w:t xml:space="preserve">a.b.x.x &lt;observation classCode='OBS' moodCode='EVN'&gt; </w:t>
      </w:r>
    </w:p>
    <w:p w14:paraId="138ABA76" w14:textId="77777777" w:rsidR="00066C70" w:rsidRPr="00040E48" w:rsidRDefault="00066C70" w:rsidP="00AC3D45">
      <w:pPr>
        <w:pStyle w:val="BodyText"/>
        <w:pBdr>
          <w:top w:val="single" w:sz="4" w:space="1" w:color="auto"/>
          <w:left w:val="single" w:sz="4" w:space="1" w:color="auto"/>
          <w:bottom w:val="single" w:sz="4" w:space="1" w:color="auto"/>
          <w:right w:val="single" w:sz="4" w:space="1" w:color="auto"/>
        </w:pBdr>
        <w:rPr>
          <w:noProof w:val="0"/>
        </w:rPr>
      </w:pPr>
      <w:r w:rsidRPr="00040E48">
        <w:rPr>
          <w:noProof w:val="0"/>
        </w:rPr>
        <w:t xml:space="preserve">Some details about the observation element </w:t>
      </w:r>
    </w:p>
    <w:p w14:paraId="4C200B6C" w14:textId="77777777" w:rsidR="00066C70" w:rsidRPr="00040E48" w:rsidRDefault="00066C70" w:rsidP="00AC3D45">
      <w:pPr>
        <w:pStyle w:val="BodyText"/>
        <w:pBdr>
          <w:top w:val="single" w:sz="4" w:space="1" w:color="auto"/>
          <w:left w:val="single" w:sz="4" w:space="1" w:color="auto"/>
          <w:bottom w:val="single" w:sz="4" w:space="1" w:color="auto"/>
          <w:right w:val="single" w:sz="4" w:space="1" w:color="auto"/>
        </w:pBdr>
        <w:rPr>
          <w:rFonts w:ascii="Arial" w:hAnsi="Arial" w:cs="Arial"/>
          <w:b/>
          <w:noProof w:val="0"/>
          <w:szCs w:val="24"/>
        </w:rPr>
      </w:pPr>
      <w:r w:rsidRPr="00040E48">
        <w:rPr>
          <w:rFonts w:ascii="Arial" w:hAnsi="Arial" w:cs="Arial"/>
          <w:b/>
          <w:noProof w:val="0"/>
          <w:szCs w:val="24"/>
        </w:rPr>
        <w:t xml:space="preserve">a.b.x.y &lt;templateId root='foo'/&gt; </w:t>
      </w:r>
    </w:p>
    <w:p w14:paraId="0462FDD0" w14:textId="77777777" w:rsidR="006E110A" w:rsidRPr="00040E48" w:rsidRDefault="006E110A" w:rsidP="00066C70">
      <w:pPr>
        <w:pStyle w:val="BodyText"/>
        <w:rPr>
          <w:noProof w:val="0"/>
        </w:rPr>
      </w:pPr>
      <w:r w:rsidRPr="00040E48">
        <w:rPr>
          <w:noProof w:val="0"/>
        </w:rPr>
        <w:t xml:space="preserve"> </w:t>
      </w:r>
    </w:p>
    <w:p w14:paraId="64AFC44A" w14:textId="77777777" w:rsidR="006E110A" w:rsidRPr="00040E48" w:rsidRDefault="006E110A">
      <w:pPr>
        <w:pStyle w:val="Heading1"/>
        <w:rPr>
          <w:noProof w:val="0"/>
        </w:rPr>
      </w:pPr>
      <w:bookmarkStart w:id="93" w:name="_Toc200143053"/>
      <w:bookmarkStart w:id="94" w:name="_Toc200780571"/>
      <w:bookmarkStart w:id="95" w:name="_Toc270712196"/>
      <w:bookmarkStart w:id="96" w:name="_Toc441141754"/>
      <w:bookmarkStart w:id="97" w:name="IHE_Transactions"/>
      <w:bookmarkStart w:id="98" w:name=".3CentryRelationship_typeCode.3D.27RSON."/>
      <w:bookmarkStart w:id="99" w:name="Namespaces_and_Vocabularies"/>
      <w:bookmarkStart w:id="100" w:name="_Toc200134460"/>
      <w:bookmarkEnd w:id="64"/>
      <w:bookmarkEnd w:id="65"/>
      <w:bookmarkEnd w:id="73"/>
      <w:bookmarkEnd w:id="87"/>
      <w:bookmarkEnd w:id="92"/>
      <w:r w:rsidRPr="00040E48">
        <w:rPr>
          <w:noProof w:val="0"/>
        </w:rPr>
        <w:lastRenderedPageBreak/>
        <w:t>IHE Transactions</w:t>
      </w:r>
      <w:bookmarkEnd w:id="93"/>
      <w:bookmarkEnd w:id="94"/>
      <w:bookmarkEnd w:id="95"/>
      <w:bookmarkEnd w:id="96"/>
      <w:r w:rsidRPr="00040E48">
        <w:rPr>
          <w:noProof w:val="0"/>
        </w:rPr>
        <w:t xml:space="preserve"> </w:t>
      </w:r>
    </w:p>
    <w:p w14:paraId="460A3FC5" w14:textId="77777777" w:rsidR="006E110A" w:rsidRPr="00040E48" w:rsidRDefault="006E110A">
      <w:pPr>
        <w:pStyle w:val="BodyText"/>
        <w:rPr>
          <w:rFonts w:eastAsia="Arial Unicode MS"/>
          <w:noProof w:val="0"/>
        </w:rPr>
      </w:pPr>
      <w:r w:rsidRPr="00040E48">
        <w:rPr>
          <w:noProof w:val="0"/>
        </w:rPr>
        <w:t xml:space="preserve">This section defines each IHE transaction in detail, specifying the standards used, and the information transferred. </w:t>
      </w:r>
    </w:p>
    <w:p w14:paraId="123D5032" w14:textId="5606FCBD" w:rsidR="006E110A" w:rsidRPr="00040E48" w:rsidRDefault="00B50325" w:rsidP="00C30F59">
      <w:pPr>
        <w:pStyle w:val="Heading2"/>
        <w:rPr>
          <w:noProof w:val="0"/>
        </w:rPr>
      </w:pPr>
      <w:bookmarkStart w:id="101" w:name="_Toc270712197"/>
      <w:bookmarkStart w:id="102" w:name="_Toc441141755"/>
      <w:r w:rsidRPr="00040E48">
        <w:rPr>
          <w:noProof w:val="0"/>
        </w:rPr>
        <w:t>[PCC-1]</w:t>
      </w:r>
      <w:r w:rsidR="006E110A" w:rsidRPr="00040E48">
        <w:rPr>
          <w:noProof w:val="0"/>
        </w:rPr>
        <w:t xml:space="preserve"> Document </w:t>
      </w:r>
      <w:r w:rsidRPr="00040E48">
        <w:rPr>
          <w:noProof w:val="0"/>
        </w:rPr>
        <w:t>Sharing</w:t>
      </w:r>
      <w:bookmarkEnd w:id="101"/>
      <w:bookmarkEnd w:id="102"/>
      <w:r w:rsidR="006E110A" w:rsidRPr="00040E48">
        <w:rPr>
          <w:noProof w:val="0"/>
        </w:rPr>
        <w:t xml:space="preserve"> </w:t>
      </w:r>
    </w:p>
    <w:p w14:paraId="553A49A8" w14:textId="77777777" w:rsidR="00203768" w:rsidRPr="000D307B" w:rsidRDefault="00203768">
      <w:pPr>
        <w:pStyle w:val="BodyText"/>
        <w:rPr>
          <w:noProof w:val="0"/>
        </w:rPr>
      </w:pPr>
      <w:r w:rsidRPr="000D307B">
        <w:rPr>
          <w:noProof w:val="0"/>
        </w:rPr>
        <w:t xml:space="preserve">PCC-1 describes common functional requirements for content exchange. </w:t>
      </w:r>
    </w:p>
    <w:p w14:paraId="3828946A" w14:textId="77777777" w:rsidR="00203768" w:rsidRPr="000D307B" w:rsidRDefault="00203768">
      <w:pPr>
        <w:pStyle w:val="BodyText"/>
        <w:rPr>
          <w:noProof w:val="0"/>
        </w:rPr>
      </w:pPr>
      <w:r w:rsidRPr="000D307B">
        <w:rPr>
          <w:noProof w:val="0"/>
        </w:rPr>
        <w:t xml:space="preserve">Option for a Content Consumer are described below. Content profiles may reference these options </w:t>
      </w:r>
      <w:r w:rsidR="004D48E1" w:rsidRPr="000D307B">
        <w:rPr>
          <w:noProof w:val="0"/>
        </w:rPr>
        <w:t xml:space="preserve">as requirements for its Content Consumer; profiles may define other options as necessary. </w:t>
      </w:r>
    </w:p>
    <w:p w14:paraId="2EAA2980" w14:textId="5FB125D8" w:rsidR="00B50325" w:rsidRPr="00040E48" w:rsidRDefault="00FE6B3D">
      <w:pPr>
        <w:pStyle w:val="BodyText"/>
        <w:rPr>
          <w:noProof w:val="0"/>
        </w:rPr>
      </w:pPr>
      <w:r w:rsidRPr="00040E48">
        <mc:AlternateContent>
          <mc:Choice Requires="wpc">
            <w:drawing>
              <wp:inline distT="0" distB="0" distL="0" distR="0" wp14:anchorId="7ED0C8EB" wp14:editId="41E00DC0">
                <wp:extent cx="3362325" cy="1571625"/>
                <wp:effectExtent l="0" t="0" r="0" b="0"/>
                <wp:docPr id="10"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Rectangle 30"/>
                        <wps:cNvSpPr>
                          <a:spLocks noChangeArrowheads="1"/>
                        </wps:cNvSpPr>
                        <wps:spPr bwMode="auto">
                          <a:xfrm>
                            <a:off x="262294" y="55277"/>
                            <a:ext cx="1014055" cy="564203"/>
                          </a:xfrm>
                          <a:prstGeom prst="rect">
                            <a:avLst/>
                          </a:prstGeom>
                          <a:solidFill>
                            <a:srgbClr val="FFFFFF"/>
                          </a:solidFill>
                          <a:ln w="3175" algn="ctr">
                            <a:solidFill>
                              <a:srgbClr val="000000"/>
                            </a:solidFill>
                            <a:miter lim="800000"/>
                            <a:headEnd/>
                            <a:tailEnd/>
                          </a:ln>
                        </wps:spPr>
                        <wps:txbx>
                          <w:txbxContent>
                            <w:p w14:paraId="25698144" w14:textId="77777777" w:rsidR="000D04EA" w:rsidRDefault="000D04EA" w:rsidP="00B50325">
                              <w:pPr>
                                <w:jc w:val="center"/>
                              </w:pPr>
                              <w:r>
                                <w:t>Content Creator</w:t>
                              </w:r>
                            </w:p>
                          </w:txbxContent>
                        </wps:txbx>
                        <wps:bodyPr rot="0" vert="horz" wrap="square" lIns="91440" tIns="45720" rIns="91440" bIns="45720" anchor="ctr" anchorCtr="0" upright="1">
                          <a:noAutofit/>
                        </wps:bodyPr>
                      </wps:wsp>
                      <wps:wsp>
                        <wps:cNvPr id="6" name="Rectangle 221"/>
                        <wps:cNvSpPr>
                          <a:spLocks noChangeArrowheads="1"/>
                        </wps:cNvSpPr>
                        <wps:spPr bwMode="auto">
                          <a:xfrm>
                            <a:off x="1826671" y="55277"/>
                            <a:ext cx="1135603" cy="507053"/>
                          </a:xfrm>
                          <a:prstGeom prst="rect">
                            <a:avLst/>
                          </a:prstGeom>
                          <a:solidFill>
                            <a:srgbClr val="FFFFFF"/>
                          </a:solidFill>
                          <a:ln w="3175" algn="ctr">
                            <a:solidFill>
                              <a:srgbClr val="000000"/>
                            </a:solidFill>
                            <a:miter lim="800000"/>
                            <a:headEnd/>
                            <a:tailEnd/>
                          </a:ln>
                        </wps:spPr>
                        <wps:txbx>
                          <w:txbxContent>
                            <w:p w14:paraId="600CE84F" w14:textId="77777777" w:rsidR="000D04EA" w:rsidRDefault="000D04EA" w:rsidP="00B50325">
                              <w:pPr>
                                <w:pStyle w:val="NormalWeb"/>
                                <w:jc w:val="center"/>
                              </w:pPr>
                              <w:r>
                                <w:t>Content Consumer</w:t>
                              </w:r>
                            </w:p>
                          </w:txbxContent>
                        </wps:txbx>
                        <wps:bodyPr rot="0" vert="horz" wrap="square" lIns="91440" tIns="45720" rIns="91440" bIns="45720" anchor="ctr" anchorCtr="0" upright="1">
                          <a:noAutofit/>
                        </wps:bodyPr>
                      </wps:wsp>
                      <wps:wsp>
                        <wps:cNvPr id="7" name="Oval 31"/>
                        <wps:cNvSpPr>
                          <a:spLocks noChangeArrowheads="1"/>
                        </wps:cNvSpPr>
                        <wps:spPr bwMode="auto">
                          <a:xfrm>
                            <a:off x="1005463" y="725458"/>
                            <a:ext cx="1251962" cy="713173"/>
                          </a:xfrm>
                          <a:prstGeom prst="ellipse">
                            <a:avLst/>
                          </a:prstGeom>
                          <a:solidFill>
                            <a:srgbClr val="FFFFFF"/>
                          </a:solidFill>
                          <a:ln w="3175" algn="ctr">
                            <a:solidFill>
                              <a:srgbClr val="000000"/>
                            </a:solidFill>
                            <a:round/>
                            <a:headEnd/>
                            <a:tailEnd/>
                          </a:ln>
                        </wps:spPr>
                        <wps:txbx>
                          <w:txbxContent>
                            <w:p w14:paraId="26DA3559" w14:textId="77777777" w:rsidR="000D04EA" w:rsidRDefault="000D04EA" w:rsidP="00B50325">
                              <w:pPr>
                                <w:jc w:val="center"/>
                              </w:pPr>
                              <w:r>
                                <w:t>Document Sharing</w:t>
                              </w:r>
                            </w:p>
                          </w:txbxContent>
                        </wps:txbx>
                        <wps:bodyPr rot="0" vert="horz" wrap="square" lIns="91440" tIns="45720" rIns="91440" bIns="45720" anchor="ctr" anchorCtr="0" upright="1">
                          <a:noAutofit/>
                        </wps:bodyPr>
                      </wps:wsp>
                      <wps:wsp>
                        <wps:cNvPr id="8" name="Straight Arrow Connector 288"/>
                        <wps:cNvCnPr>
                          <a:cxnSpLocks noChangeShapeType="1"/>
                          <a:stCxn id="1" idx="2"/>
                          <a:endCxn id="7" idx="1"/>
                        </wps:cNvCnPr>
                        <wps:spPr bwMode="auto">
                          <a:xfrm>
                            <a:off x="769322" y="619480"/>
                            <a:ext cx="419487" cy="21042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 name="Straight Arrow Connector 223"/>
                        <wps:cNvCnPr>
                          <a:cxnSpLocks noChangeShapeType="1"/>
                          <a:stCxn id="6" idx="2"/>
                          <a:endCxn id="7" idx="7"/>
                        </wps:cNvCnPr>
                        <wps:spPr bwMode="auto">
                          <a:xfrm flipH="1">
                            <a:off x="2074079" y="562330"/>
                            <a:ext cx="320394" cy="26757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D0C8EB" id="Canvas 29" o:spid="_x0000_s1026" editas="canvas" style="width:264.75pt;height:123.75pt;mso-position-horizontal-relative:char;mso-position-vertical-relative:line" coordsize="33623,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623;height:15716;visibility:visible;mso-wrap-style:square">
                  <v:fill o:detectmouseclick="t"/>
                  <v:path o:connecttype="none"/>
                </v:shape>
                <v:rect id="Rectangle 30" o:spid="_x0000_s1028" style="position:absolute;left:2622;top:552;width:10141;height:5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" strokeweight=".25pt">
                  <v:textbox>
                    <w:txbxContent>
                      <w:p w14:paraId="25698144" w14:textId="77777777" w:rsidR="000D04EA" w:rsidRDefault="000D04EA" w:rsidP="00B50325">
                        <w:pPr>
                          <w:jc w:val="center"/>
                        </w:pPr>
                        <w:r>
                          <w:t>Content Creator</w:t>
                        </w:r>
                      </w:p>
                    </w:txbxContent>
                  </v:textbox>
                </v:rect>
                <v:rect id="Rectangle 221" o:spid="_x0000_s1029" style="position:absolute;left:18266;top:552;width:11356;height:5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" strokeweight=".25pt">
                  <v:textbox>
                    <w:txbxContent>
                      <w:p w14:paraId="600CE84F" w14:textId="77777777" w:rsidR="000D04EA" w:rsidRDefault="000D04EA" w:rsidP="00B50325">
                        <w:pPr>
                          <w:pStyle w:val="NormalWeb"/>
                          <w:jc w:val="center"/>
                        </w:pPr>
                        <w:r>
                          <w:t>Content Consumer</w:t>
                        </w:r>
                      </w:p>
                    </w:txbxContent>
                  </v:textbox>
                </v:rect>
                <v:oval id="Oval 31" o:spid="_x0000_s1030" style="position:absolute;left:10054;top:7254;width:12520;height:7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" strokeweight=".25pt">
                  <v:textbox>
                    <w:txbxContent>
                      <w:p w14:paraId="26DA3559" w14:textId="77777777" w:rsidR="000D04EA" w:rsidRDefault="000D04EA" w:rsidP="00B50325">
                        <w:pPr>
                          <w:jc w:val="center"/>
                        </w:pPr>
                        <w:r>
                          <w:t>Document Sharing</w:t>
                        </w:r>
                      </w:p>
                    </w:txbxContent>
                  </v:textbox>
                </v:oval>
                <v:shapetype id="_x0000_t32" coordsize="21600,21600" o:spt="32" o:oned="t" path="m,l21600,21600e" filled="f">
                  <v:path arrowok="t" fillok="f" o:connecttype="none"/>
                  <o:lock v:ext="edit" shapetype="t"/>
                </v:shapetype>
                <v:shape id="Straight Arrow Connector 288" o:spid="_x0000_s1031" type="#_x0000_t32" style="position:absolute;left:7693;top:6194;width:4195;height:2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">
                  <v:stroke endarrow="open"/>
                </v:shape>
                <v:shape id="Straight Arrow Connector 223" o:spid="_x0000_s1032" type="#_x0000_t32" style="position:absolute;left:20740;top:5623;width:3204;height:26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">
                  <v:stroke endarrow="open"/>
                </v:shape>
                <w10:anchorlock/>
              </v:group>
            </w:pict>
          </mc:Fallback>
        </mc:AlternateContent>
      </w:r>
    </w:p>
    <w:p w14:paraId="5106E612" w14:textId="77777777" w:rsidR="00B50325" w:rsidRPr="00040E48" w:rsidRDefault="00B50325">
      <w:pPr>
        <w:pStyle w:val="BodyText"/>
        <w:rPr>
          <w:noProof w:val="0"/>
        </w:rPr>
      </w:pPr>
    </w:p>
    <w:p w14:paraId="10B520D3" w14:textId="77777777" w:rsidR="00B50325" w:rsidRPr="00040E48" w:rsidRDefault="00B50325" w:rsidP="00B50325">
      <w:pPr>
        <w:pStyle w:val="BodyText"/>
        <w:rPr>
          <w:noProof w:val="0"/>
        </w:rPr>
      </w:pPr>
      <w:r w:rsidRPr="00040E48">
        <w:rPr>
          <w:b/>
          <w:noProof w:val="0"/>
        </w:rPr>
        <w:t>Actor</w:t>
      </w:r>
      <w:r w:rsidRPr="00040E48">
        <w:rPr>
          <w:noProof w:val="0"/>
        </w:rPr>
        <w:t>:</w:t>
      </w:r>
      <w:r w:rsidRPr="00040E48">
        <w:rPr>
          <w:noProof w:val="0"/>
        </w:rPr>
        <w:tab/>
      </w:r>
      <w:r w:rsidRPr="00040E48">
        <w:rPr>
          <w:noProof w:val="0"/>
        </w:rPr>
        <w:tab/>
        <w:t>Content Creator</w:t>
      </w:r>
    </w:p>
    <w:p w14:paraId="0FB901CB" w14:textId="4B108E0B" w:rsidR="00B50325" w:rsidRPr="00040E48" w:rsidRDefault="00B50325" w:rsidP="00B50325">
      <w:pPr>
        <w:pStyle w:val="BodyText"/>
        <w:rPr>
          <w:noProof w:val="0"/>
        </w:rPr>
      </w:pPr>
      <w:r w:rsidRPr="00040E48">
        <w:rPr>
          <w:b/>
          <w:noProof w:val="0"/>
        </w:rPr>
        <w:t>Role</w:t>
      </w:r>
      <w:r w:rsidRPr="00040E48">
        <w:rPr>
          <w:noProof w:val="0"/>
        </w:rPr>
        <w:t>:</w:t>
      </w:r>
      <w:r w:rsidRPr="00040E48">
        <w:rPr>
          <w:noProof w:val="0"/>
        </w:rPr>
        <w:tab/>
      </w:r>
      <w:r w:rsidRPr="00040E48">
        <w:rPr>
          <w:noProof w:val="0"/>
        </w:rPr>
        <w:tab/>
        <w:t>Create document(s) to be exchanged between two actors</w:t>
      </w:r>
    </w:p>
    <w:p w14:paraId="478672A2" w14:textId="77777777" w:rsidR="00B50325" w:rsidRPr="00040E48" w:rsidRDefault="00B50325" w:rsidP="00B50325">
      <w:pPr>
        <w:pStyle w:val="BodyText"/>
        <w:rPr>
          <w:noProof w:val="0"/>
        </w:rPr>
      </w:pPr>
      <w:r w:rsidRPr="00040E48">
        <w:rPr>
          <w:b/>
          <w:noProof w:val="0"/>
        </w:rPr>
        <w:t>Actor</w:t>
      </w:r>
      <w:r w:rsidRPr="00040E48">
        <w:rPr>
          <w:noProof w:val="0"/>
        </w:rPr>
        <w:t>:</w:t>
      </w:r>
      <w:r w:rsidRPr="00040E48">
        <w:rPr>
          <w:noProof w:val="0"/>
        </w:rPr>
        <w:tab/>
      </w:r>
      <w:r w:rsidRPr="00040E48">
        <w:rPr>
          <w:noProof w:val="0"/>
        </w:rPr>
        <w:tab/>
        <w:t>Content Consumer</w:t>
      </w:r>
    </w:p>
    <w:p w14:paraId="0BE878F0" w14:textId="77777777" w:rsidR="00B50325" w:rsidRPr="00040E48" w:rsidRDefault="00B50325" w:rsidP="00B50325">
      <w:pPr>
        <w:pStyle w:val="BodyText"/>
        <w:rPr>
          <w:noProof w:val="0"/>
        </w:rPr>
      </w:pPr>
      <w:r w:rsidRPr="00040E48">
        <w:rPr>
          <w:b/>
          <w:noProof w:val="0"/>
        </w:rPr>
        <w:t>Role</w:t>
      </w:r>
      <w:r w:rsidRPr="00040E48">
        <w:rPr>
          <w:noProof w:val="0"/>
        </w:rPr>
        <w:t>:</w:t>
      </w:r>
      <w:r w:rsidRPr="00040E48">
        <w:rPr>
          <w:noProof w:val="0"/>
        </w:rPr>
        <w:tab/>
      </w:r>
      <w:r w:rsidRPr="00040E48">
        <w:rPr>
          <w:noProof w:val="0"/>
        </w:rPr>
        <w:tab/>
        <w:t>Consume document(s) that has been exchanged between two actors</w:t>
      </w:r>
    </w:p>
    <w:p w14:paraId="7074389F" w14:textId="77777777" w:rsidR="00B50325" w:rsidRPr="00040E48" w:rsidRDefault="00B50325">
      <w:pPr>
        <w:pStyle w:val="BodyText"/>
        <w:rPr>
          <w:noProof w:val="0"/>
        </w:rPr>
      </w:pPr>
    </w:p>
    <w:p w14:paraId="35AD16C3" w14:textId="77777777" w:rsidR="00B50325" w:rsidRPr="00040E48" w:rsidRDefault="00B50325" w:rsidP="00B50325">
      <w:pPr>
        <w:pStyle w:val="BodyText"/>
        <w:rPr>
          <w:noProof w:val="0"/>
        </w:rPr>
      </w:pPr>
      <w:r w:rsidRPr="00040E48">
        <w:rPr>
          <w:noProof w:val="0"/>
        </w:rPr>
        <w:t xml:space="preserve">Documents are created by a Content Creator and consumed by a Content Consumer. </w:t>
      </w:r>
    </w:p>
    <w:p w14:paraId="4C4EF900" w14:textId="77777777" w:rsidR="00B50325" w:rsidRPr="00040E48" w:rsidRDefault="00B50325" w:rsidP="00B50325">
      <w:pPr>
        <w:pStyle w:val="BodyText"/>
        <w:rPr>
          <w:noProof w:val="0"/>
        </w:rPr>
      </w:pPr>
      <w:r w:rsidRPr="00040E48">
        <w:rPr>
          <w:noProof w:val="0"/>
        </w:rPr>
        <w:t>The sharing or transmission of content from one actor to the other is addressed by grouping with appropriate actors from IHE profiles such as:</w:t>
      </w:r>
    </w:p>
    <w:p w14:paraId="0CB35DC1" w14:textId="77777777" w:rsidR="00B50325" w:rsidRPr="00040E48" w:rsidRDefault="00B50325" w:rsidP="00040E48">
      <w:pPr>
        <w:pStyle w:val="BodyText"/>
        <w:numPr>
          <w:ilvl w:val="0"/>
          <w:numId w:val="47"/>
        </w:numPr>
        <w:rPr>
          <w:noProof w:val="0"/>
        </w:rPr>
      </w:pPr>
      <w:r w:rsidRPr="00040E48">
        <w:rPr>
          <w:noProof w:val="0"/>
        </w:rPr>
        <w:t>Cross Enterprise Document Sharing (XDS)</w:t>
      </w:r>
    </w:p>
    <w:p w14:paraId="5820660A" w14:textId="77777777" w:rsidR="00B50325" w:rsidRPr="00040E48" w:rsidRDefault="00B50325" w:rsidP="00040E48">
      <w:pPr>
        <w:pStyle w:val="BodyText"/>
        <w:numPr>
          <w:ilvl w:val="0"/>
          <w:numId w:val="47"/>
        </w:numPr>
        <w:rPr>
          <w:noProof w:val="0"/>
        </w:rPr>
      </w:pPr>
      <w:r w:rsidRPr="00040E48">
        <w:rPr>
          <w:noProof w:val="0"/>
        </w:rPr>
        <w:t>Cross Enterprise Document Sharing on Media (XDM)</w:t>
      </w:r>
    </w:p>
    <w:p w14:paraId="6DF77EEC" w14:textId="77777777" w:rsidR="00B50325" w:rsidRPr="00040E48" w:rsidRDefault="00B50325" w:rsidP="00040E48">
      <w:pPr>
        <w:pStyle w:val="BodyText"/>
        <w:numPr>
          <w:ilvl w:val="0"/>
          <w:numId w:val="47"/>
        </w:numPr>
        <w:rPr>
          <w:noProof w:val="0"/>
        </w:rPr>
      </w:pPr>
      <w:r w:rsidRPr="00040E48">
        <w:rPr>
          <w:noProof w:val="0"/>
        </w:rPr>
        <w:t>Cross Enterprise Document Sharing Reliable Ex (XDR)</w:t>
      </w:r>
    </w:p>
    <w:p w14:paraId="4ACD1626" w14:textId="77777777" w:rsidR="00B50325" w:rsidRPr="00040E48" w:rsidRDefault="00B50325" w:rsidP="00040E48">
      <w:pPr>
        <w:pStyle w:val="BodyText"/>
        <w:numPr>
          <w:ilvl w:val="0"/>
          <w:numId w:val="47"/>
        </w:numPr>
        <w:rPr>
          <w:noProof w:val="0"/>
        </w:rPr>
      </w:pPr>
      <w:r w:rsidRPr="00040E48">
        <w:rPr>
          <w:noProof w:val="0"/>
        </w:rPr>
        <w:t>Cross Community Access (XCA)</w:t>
      </w:r>
    </w:p>
    <w:p w14:paraId="38D797BB" w14:textId="77777777" w:rsidR="00B50325" w:rsidRPr="00040E48" w:rsidRDefault="00B50325" w:rsidP="00040E48">
      <w:pPr>
        <w:pStyle w:val="BodyText"/>
        <w:numPr>
          <w:ilvl w:val="0"/>
          <w:numId w:val="47"/>
        </w:numPr>
        <w:rPr>
          <w:noProof w:val="0"/>
        </w:rPr>
      </w:pPr>
      <w:r w:rsidRPr="00040E48">
        <w:rPr>
          <w:noProof w:val="0"/>
        </w:rPr>
        <w:t>Multi-Patient Query (MPQ)</w:t>
      </w:r>
    </w:p>
    <w:p w14:paraId="41E4B84D" w14:textId="77777777" w:rsidR="00B50325" w:rsidRPr="00040E48" w:rsidRDefault="00B50325" w:rsidP="00040E48">
      <w:pPr>
        <w:pStyle w:val="BodyText"/>
        <w:numPr>
          <w:ilvl w:val="0"/>
          <w:numId w:val="47"/>
        </w:numPr>
        <w:rPr>
          <w:noProof w:val="0"/>
        </w:rPr>
      </w:pPr>
      <w:r w:rsidRPr="00040E48">
        <w:rPr>
          <w:noProof w:val="0"/>
        </w:rPr>
        <w:t>Mobile Access to Health Documents (MHD)</w:t>
      </w:r>
    </w:p>
    <w:p w14:paraId="7E7F33DE" w14:textId="77777777" w:rsidR="00B50325" w:rsidRPr="00040E48" w:rsidRDefault="00B50325" w:rsidP="00040E48">
      <w:pPr>
        <w:pStyle w:val="BodyText"/>
        <w:numPr>
          <w:ilvl w:val="0"/>
          <w:numId w:val="47"/>
        </w:numPr>
        <w:rPr>
          <w:noProof w:val="0"/>
        </w:rPr>
      </w:pPr>
      <w:r w:rsidRPr="00040E48">
        <w:rPr>
          <w:noProof w:val="0"/>
        </w:rPr>
        <w:t>Request Form for Data Capture (RFD)</w:t>
      </w:r>
    </w:p>
    <w:p w14:paraId="70F5B9F1" w14:textId="77777777" w:rsidR="00B50325" w:rsidRPr="00040E48" w:rsidRDefault="00B50325" w:rsidP="00040E48">
      <w:pPr>
        <w:pStyle w:val="BodyText"/>
        <w:numPr>
          <w:ilvl w:val="0"/>
          <w:numId w:val="47"/>
        </w:numPr>
        <w:rPr>
          <w:noProof w:val="0"/>
        </w:rPr>
      </w:pPr>
      <w:r w:rsidRPr="00040E48">
        <w:rPr>
          <w:noProof w:val="0"/>
        </w:rPr>
        <w:lastRenderedPageBreak/>
        <w:t>others as appropriate</w:t>
      </w:r>
    </w:p>
    <w:p w14:paraId="1DEB3AC7" w14:textId="77777777" w:rsidR="006E110A" w:rsidRPr="00040E48" w:rsidRDefault="006E110A">
      <w:pPr>
        <w:pStyle w:val="BodyText"/>
        <w:rPr>
          <w:noProof w:val="0"/>
        </w:rPr>
      </w:pPr>
      <w:r w:rsidRPr="00040E48">
        <w:rPr>
          <w:noProof w:val="0"/>
        </w:rPr>
        <w:t xml:space="preserve"> </w:t>
      </w:r>
    </w:p>
    <w:p w14:paraId="643AB13E" w14:textId="03B35CB0" w:rsidR="00B50325" w:rsidRPr="000D307B" w:rsidRDefault="00B50325">
      <w:pPr>
        <w:pStyle w:val="BodyText"/>
        <w:rPr>
          <w:noProof w:val="0"/>
        </w:rPr>
      </w:pPr>
      <w:r w:rsidRPr="00040E48">
        <w:rPr>
          <w:noProof w:val="0"/>
        </w:rPr>
        <w:t>The population of metadata in the transport from the created content to the IHE transaction that shares it must be described in a Content Binding</w:t>
      </w:r>
      <w:r w:rsidR="00077ACC">
        <w:rPr>
          <w:noProof w:val="0"/>
        </w:rPr>
        <w:t xml:space="preserve">. </w:t>
      </w:r>
      <w:r w:rsidRPr="00040E48">
        <w:rPr>
          <w:noProof w:val="0"/>
        </w:rPr>
        <w:t>Bindings for Document Sharing transactions such as XDS, XCA, XDR and XDM have been described in the section on Content Bindings in IHE PCC TF-2:4</w:t>
      </w:r>
      <w:r w:rsidR="00077ACC">
        <w:rPr>
          <w:noProof w:val="0"/>
        </w:rPr>
        <w:t xml:space="preserve">. </w:t>
      </w:r>
      <w:r w:rsidR="004D48E1" w:rsidRPr="000D307B">
        <w:rPr>
          <w:noProof w:val="0"/>
        </w:rPr>
        <w:t xml:space="preserve">Transactions found in other IHE profiles (e.g., RFD, MHD) may also be used to exchange content. </w:t>
      </w:r>
    </w:p>
    <w:p w14:paraId="3AAE8645" w14:textId="77777777" w:rsidR="00B50325" w:rsidRPr="00040E48" w:rsidRDefault="00B50325" w:rsidP="00B50325">
      <w:pPr>
        <w:pStyle w:val="BodyText"/>
        <w:rPr>
          <w:b/>
          <w:noProof w:val="0"/>
          <w:u w:val="single"/>
        </w:rPr>
      </w:pPr>
      <w:r w:rsidRPr="00040E48">
        <w:rPr>
          <w:b/>
          <w:noProof w:val="0"/>
          <w:u w:val="single"/>
        </w:rPr>
        <w:t>Content Creator Expected Actions</w:t>
      </w:r>
    </w:p>
    <w:p w14:paraId="5461CA60" w14:textId="3CD8BA5B" w:rsidR="00B50325" w:rsidRPr="00040E48" w:rsidRDefault="00B50325" w:rsidP="00040E48">
      <w:pPr>
        <w:pStyle w:val="BodyText"/>
        <w:numPr>
          <w:ilvl w:val="0"/>
          <w:numId w:val="48"/>
        </w:numPr>
        <w:rPr>
          <w:noProof w:val="0"/>
        </w:rPr>
      </w:pPr>
      <w:r w:rsidRPr="00040E48">
        <w:rPr>
          <w:noProof w:val="0"/>
        </w:rPr>
        <w:t>The Content Creator SHALL create the document according to the content profile that is specified by the actor in the profile where it is used</w:t>
      </w:r>
      <w:r w:rsidR="00077ACC">
        <w:rPr>
          <w:noProof w:val="0"/>
        </w:rPr>
        <w:t xml:space="preserve">. </w:t>
      </w:r>
    </w:p>
    <w:p w14:paraId="469D9F63" w14:textId="77777777" w:rsidR="00B50325" w:rsidRPr="00040E48" w:rsidRDefault="00B50325" w:rsidP="00040E48">
      <w:pPr>
        <w:pStyle w:val="BodyText"/>
        <w:numPr>
          <w:ilvl w:val="0"/>
          <w:numId w:val="48"/>
        </w:numPr>
        <w:rPr>
          <w:noProof w:val="0"/>
        </w:rPr>
      </w:pPr>
      <w:r w:rsidRPr="00040E48">
        <w:rPr>
          <w:noProof w:val="0"/>
        </w:rPr>
        <w:t>The content SHALL be shared using appropriate actors from the IHE profile it is grouped with as described above.</w:t>
      </w:r>
    </w:p>
    <w:p w14:paraId="27F882FD" w14:textId="77777777" w:rsidR="00B50325" w:rsidRPr="00040E48" w:rsidRDefault="00B50325" w:rsidP="00B50325">
      <w:pPr>
        <w:pStyle w:val="BodyText"/>
        <w:rPr>
          <w:b/>
          <w:noProof w:val="0"/>
          <w:u w:val="single"/>
        </w:rPr>
      </w:pPr>
      <w:r w:rsidRPr="00040E48">
        <w:rPr>
          <w:b/>
          <w:noProof w:val="0"/>
          <w:u w:val="single"/>
        </w:rPr>
        <w:t>Content Consumer Expected Actions</w:t>
      </w:r>
    </w:p>
    <w:p w14:paraId="03C5FE94" w14:textId="77777777" w:rsidR="00B50325" w:rsidRPr="00040E48" w:rsidRDefault="00B50325" w:rsidP="00040E48">
      <w:pPr>
        <w:pStyle w:val="BodyText"/>
        <w:numPr>
          <w:ilvl w:val="0"/>
          <w:numId w:val="50"/>
        </w:numPr>
        <w:rPr>
          <w:noProof w:val="0"/>
        </w:rPr>
      </w:pPr>
      <w:r w:rsidRPr="00040E48">
        <w:rPr>
          <w:noProof w:val="0"/>
        </w:rPr>
        <w:t>The Content Consumer SHALL be able access documents using appropriate actors from the IHE profile it is grouped with as described above.</w:t>
      </w:r>
    </w:p>
    <w:p w14:paraId="60D0A294" w14:textId="6582FEE6" w:rsidR="00B50325" w:rsidRPr="00040E48" w:rsidRDefault="00B50325" w:rsidP="000D307B">
      <w:pPr>
        <w:pStyle w:val="BodyText"/>
        <w:numPr>
          <w:ilvl w:val="0"/>
          <w:numId w:val="50"/>
        </w:numPr>
        <w:rPr>
          <w:noProof w:val="0"/>
        </w:rPr>
      </w:pPr>
      <w:r w:rsidRPr="00040E48">
        <w:rPr>
          <w:noProof w:val="0"/>
        </w:rPr>
        <w:t xml:space="preserve">The Content Consumer SHALL support processing of the document as needed by the profile. </w:t>
      </w:r>
    </w:p>
    <w:p w14:paraId="16E5BFBA" w14:textId="6D79AC39" w:rsidR="00B50325" w:rsidRPr="00040E48" w:rsidRDefault="004D48E1" w:rsidP="000D307B">
      <w:pPr>
        <w:pStyle w:val="BodyText"/>
        <w:numPr>
          <w:ilvl w:val="0"/>
          <w:numId w:val="50"/>
        </w:numPr>
        <w:rPr>
          <w:noProof w:val="0"/>
        </w:rPr>
      </w:pPr>
      <w:r w:rsidRPr="000D307B">
        <w:t>The Content Consumer options below MAY be referenced by profiles where this transaction is used to provide specific processing requirements.</w:t>
      </w:r>
    </w:p>
    <w:p w14:paraId="5F6739F3" w14:textId="77777777" w:rsidR="006E110A" w:rsidRPr="00040E48" w:rsidRDefault="006E110A">
      <w:pPr>
        <w:pStyle w:val="Heading3"/>
        <w:rPr>
          <w:noProof w:val="0"/>
        </w:rPr>
      </w:pPr>
      <w:bookmarkStart w:id="103" w:name="_Toc270712198"/>
      <w:bookmarkStart w:id="104" w:name="_Toc441141756"/>
      <w:r w:rsidRPr="00040E48">
        <w:rPr>
          <w:noProof w:val="0"/>
        </w:rPr>
        <w:t>View Option</w:t>
      </w:r>
      <w:bookmarkEnd w:id="103"/>
      <w:bookmarkEnd w:id="104"/>
      <w:r w:rsidRPr="00040E48">
        <w:rPr>
          <w:noProof w:val="0"/>
        </w:rPr>
        <w:t xml:space="preserve"> </w:t>
      </w:r>
    </w:p>
    <w:p w14:paraId="162704A8" w14:textId="55262AF7" w:rsidR="006E110A" w:rsidRPr="00040E48" w:rsidRDefault="006E110A">
      <w:pPr>
        <w:pStyle w:val="BodyText"/>
        <w:rPr>
          <w:noProof w:val="0"/>
        </w:rPr>
      </w:pPr>
      <w:r w:rsidRPr="00040E48">
        <w:rPr>
          <w:noProof w:val="0"/>
        </w:rPr>
        <w:t xml:space="preserve">A Content Consumer that supports the View Option: </w:t>
      </w:r>
    </w:p>
    <w:p w14:paraId="71EA71A7" w14:textId="77777777" w:rsidR="004D48E1" w:rsidRPr="00040E48" w:rsidRDefault="004D48E1">
      <w:pPr>
        <w:pStyle w:val="BodyText"/>
        <w:rPr>
          <w:noProof w:val="0"/>
        </w:rPr>
      </w:pPr>
    </w:p>
    <w:p w14:paraId="6F31C87C" w14:textId="41155511" w:rsidR="005A71B7" w:rsidRPr="00040E48" w:rsidRDefault="005A71B7">
      <w:pPr>
        <w:pStyle w:val="ListNumber"/>
      </w:pPr>
      <w:r w:rsidRPr="00040E48">
        <w:t>SHALL r</w:t>
      </w:r>
      <w:r w:rsidR="006E110A" w:rsidRPr="00040E48">
        <w:t>ender the document for viewing.</w:t>
      </w:r>
    </w:p>
    <w:p w14:paraId="63E530E2" w14:textId="77777777" w:rsidR="004D48E1" w:rsidRPr="00040E48" w:rsidRDefault="004D48E1" w:rsidP="00040E48">
      <w:pPr>
        <w:pStyle w:val="ListNumber"/>
        <w:numPr>
          <w:ilvl w:val="0"/>
          <w:numId w:val="0"/>
        </w:numPr>
        <w:ind w:left="360"/>
      </w:pPr>
    </w:p>
    <w:p w14:paraId="6A914768" w14:textId="7A227A76" w:rsidR="006E110A" w:rsidRPr="00040E48" w:rsidRDefault="005A71B7" w:rsidP="00040E48">
      <w:pPr>
        <w:pStyle w:val="ListNumber"/>
        <w:numPr>
          <w:ilvl w:val="0"/>
          <w:numId w:val="0"/>
        </w:numPr>
        <w:ind w:left="360"/>
      </w:pPr>
      <w:r w:rsidRPr="00040E48">
        <w:t>When a CDA Document is used, t</w:t>
      </w:r>
      <w:r w:rsidR="006E110A" w:rsidRPr="00040E48">
        <w:t xml:space="preserve">his rendering shall meet the requirements defined for CDA Release 2 content presentation semantics (See Section 1.2.4 of the CDA Specification: Human readability and rendering CDA Documents). CDA Header information providing context critical information shall also be rendered in a human readable manner. This includes at a minimum the ability to render the document with the stylesheet specifications provided by the document source, if the document source provides a stylesheet. Content Consumers may optionally view the document with their own stylesheet, but must provide a mechanism to view using the source stylesheet. </w:t>
      </w:r>
    </w:p>
    <w:p w14:paraId="730DE077" w14:textId="77777777" w:rsidR="006E110A" w:rsidRPr="00040E48" w:rsidRDefault="006E110A">
      <w:pPr>
        <w:pStyle w:val="Heading3"/>
        <w:rPr>
          <w:noProof w:val="0"/>
        </w:rPr>
      </w:pPr>
      <w:bookmarkStart w:id="105" w:name="_Toc270712199"/>
      <w:bookmarkStart w:id="106" w:name="_Toc441141757"/>
      <w:r w:rsidRPr="00040E48">
        <w:rPr>
          <w:noProof w:val="0"/>
        </w:rPr>
        <w:t>Document Import Option</w:t>
      </w:r>
      <w:bookmarkEnd w:id="105"/>
      <w:bookmarkEnd w:id="106"/>
    </w:p>
    <w:p w14:paraId="7669386D" w14:textId="43C863AF" w:rsidR="006E110A" w:rsidRPr="00040E48" w:rsidRDefault="005B72AD">
      <w:pPr>
        <w:pStyle w:val="BodyText"/>
        <w:rPr>
          <w:noProof w:val="0"/>
        </w:rPr>
      </w:pPr>
      <w:r w:rsidRPr="000D307B">
        <w:rPr>
          <w:noProof w:val="0"/>
        </w:rPr>
        <w:t xml:space="preserve">The Content Consumer that supports the </w:t>
      </w:r>
      <w:r w:rsidRPr="000D307B">
        <w:rPr>
          <w:b/>
          <w:i/>
          <w:noProof w:val="0"/>
        </w:rPr>
        <w:t xml:space="preserve">Document </w:t>
      </w:r>
      <w:r w:rsidRPr="000D307B">
        <w:rPr>
          <w:noProof w:val="0"/>
        </w:rPr>
        <w:t xml:space="preserve">Import Option shall also support the View Option. </w:t>
      </w:r>
      <w:r w:rsidR="006E110A" w:rsidRPr="00FF3B5D">
        <w:rPr>
          <w:noProof w:val="0"/>
        </w:rPr>
        <w:t>In addition</w:t>
      </w:r>
      <w:r w:rsidR="006E110A" w:rsidRPr="00040E48">
        <w:rPr>
          <w:noProof w:val="0"/>
        </w:rPr>
        <w:t xml:space="preserve">, </w:t>
      </w:r>
      <w:r w:rsidRPr="00040E48">
        <w:rPr>
          <w:noProof w:val="0"/>
        </w:rPr>
        <w:t>t</w:t>
      </w:r>
      <w:r w:rsidR="006E110A" w:rsidRPr="00040E48">
        <w:rPr>
          <w:noProof w:val="0"/>
        </w:rPr>
        <w:t xml:space="preserve">he Content Consumer that supports the Document Import Option shall be </w:t>
      </w:r>
      <w:r w:rsidR="006E110A" w:rsidRPr="00040E48">
        <w:rPr>
          <w:noProof w:val="0"/>
        </w:rPr>
        <w:lastRenderedPageBreak/>
        <w:t>able to support the storage of the entire document (as provided by the sharing framework, along with sufficient metadata to ensure its later viewin</w:t>
      </w:r>
      <w:r w:rsidR="006E110A" w:rsidRPr="00FF3B5D">
        <w:rPr>
          <w:noProof w:val="0"/>
        </w:rPr>
        <w:t>g)</w:t>
      </w:r>
      <w:r w:rsidRPr="000D307B">
        <w:rPr>
          <w:noProof w:val="0"/>
        </w:rPr>
        <w:t>.</w:t>
      </w:r>
      <w:r w:rsidR="006E110A" w:rsidRPr="00FF3B5D">
        <w:rPr>
          <w:noProof w:val="0"/>
        </w:rPr>
        <w:t xml:space="preserve"> </w:t>
      </w:r>
      <w:r w:rsidR="006E110A" w:rsidRPr="00040E48">
        <w:rPr>
          <w:noProof w:val="0"/>
        </w:rPr>
        <w:t>This Option requires the proper tracking of the document origin. Once a document has been imported, the Content Consumer shall offer a means to view the document without the need to retrieve it again</w:t>
      </w:r>
      <w:r w:rsidRPr="00040E48">
        <w:rPr>
          <w:noProof w:val="0"/>
        </w:rPr>
        <w:t>.</w:t>
      </w:r>
      <w:r w:rsidR="006E110A" w:rsidRPr="00040E48">
        <w:rPr>
          <w:noProof w:val="0"/>
        </w:rPr>
        <w:t xml:space="preserve"> When viewed after it was imported, a Content Consumer may </w:t>
      </w:r>
      <w:r w:rsidR="005C4B4B" w:rsidRPr="00040E48">
        <w:rPr>
          <w:noProof w:val="0"/>
        </w:rPr>
        <w:t>choose</w:t>
      </w:r>
      <w:r w:rsidR="006E110A" w:rsidRPr="00040E48">
        <w:rPr>
          <w:noProof w:val="0"/>
        </w:rPr>
        <w:t xml:space="preserve"> to access the sharing framework to find out if the related Document viewed has been deprecated, replaced or addended. </w:t>
      </w:r>
    </w:p>
    <w:p w14:paraId="3DA6AFE6" w14:textId="77777777" w:rsidR="006E110A" w:rsidRPr="00040E48" w:rsidRDefault="006E110A">
      <w:pPr>
        <w:pStyle w:val="Note"/>
        <w:rPr>
          <w:rFonts w:ascii="Arial Unicode MS" w:eastAsia="Arial Unicode MS" w:hAnsi="Arial Unicode MS" w:cs="Arial Unicode MS"/>
          <w:szCs w:val="24"/>
        </w:rPr>
      </w:pPr>
      <w:r w:rsidRPr="00040E48">
        <w:rPr>
          <w:b/>
          <w:bCs/>
        </w:rPr>
        <w:t>Note:</w:t>
      </w:r>
      <w:r w:rsidRPr="00040E48">
        <w:t xml:space="preserve"> </w:t>
      </w:r>
      <w:r w:rsidRPr="00040E48">
        <w:rPr>
          <w:rFonts w:ascii="Arial Unicode MS" w:eastAsia="Arial Unicode MS" w:hAnsi="Arial Unicode MS" w:cs="Arial Unicode MS"/>
          <w:szCs w:val="24"/>
        </w:rPr>
        <w:tab/>
      </w:r>
      <w:r w:rsidRPr="00040E48">
        <w:t xml:space="preserve">For example, when using XDS, a Content Consumer may choose to query the Document Registry about a document previously imported in order to find out if this previously imported document may have been replaced or has received an addendum. This capability is offered to Content Consumers by this Integration Profile, but not required, as the events that may justify such a query are extremely implementation specific. </w:t>
      </w:r>
    </w:p>
    <w:p w14:paraId="3EB6DF99" w14:textId="77777777" w:rsidR="006E110A" w:rsidRPr="00040E48" w:rsidRDefault="006E110A">
      <w:pPr>
        <w:pStyle w:val="Heading3"/>
        <w:rPr>
          <w:noProof w:val="0"/>
        </w:rPr>
      </w:pPr>
      <w:bookmarkStart w:id="107" w:name="_Toc270712200"/>
      <w:bookmarkStart w:id="108" w:name="_Toc441141758"/>
      <w:r w:rsidRPr="00040E48">
        <w:rPr>
          <w:noProof w:val="0"/>
        </w:rPr>
        <w:t>Section Import Option</w:t>
      </w:r>
      <w:bookmarkEnd w:id="107"/>
      <w:bookmarkEnd w:id="108"/>
    </w:p>
    <w:p w14:paraId="08ACD0A5" w14:textId="108B20DA" w:rsidR="006E110A" w:rsidRPr="00040E48" w:rsidRDefault="003053BE">
      <w:pPr>
        <w:pStyle w:val="BodyText"/>
        <w:rPr>
          <w:noProof w:val="0"/>
        </w:rPr>
      </w:pPr>
      <w:r w:rsidRPr="000D307B">
        <w:rPr>
          <w:noProof w:val="0"/>
        </w:rPr>
        <w:t xml:space="preserve">The Content Consumer that supports the </w:t>
      </w:r>
      <w:r w:rsidRPr="000D307B">
        <w:rPr>
          <w:b/>
          <w:i/>
          <w:noProof w:val="0"/>
        </w:rPr>
        <w:t>Section</w:t>
      </w:r>
      <w:r w:rsidRPr="000D307B">
        <w:rPr>
          <w:noProof w:val="0"/>
        </w:rPr>
        <w:t xml:space="preserve"> Import Option shall also support the View Option</w:t>
      </w:r>
      <w:r w:rsidRPr="00FF3B5D">
        <w:rPr>
          <w:noProof w:val="0"/>
        </w:rPr>
        <w:t xml:space="preserve">. In </w:t>
      </w:r>
      <w:r w:rsidRPr="00040E48">
        <w:rPr>
          <w:noProof w:val="0"/>
        </w:rPr>
        <w:t>addition, the Content Consumer that supports the Section Import Option shall be able to support the import of one or more sections of the document (along with sufficient metadata to link the data to its source). Once sections have been selected, a Content Consumer shall offer a means to copy the imported section(s) into local data structures as free text. This is to support the display of section level information for comparison or editing in workflows such as medication reconciliation while discrete data import is not possible. When viewed again after it is imported, a Content Consumer may choose to find out if the related information has been updated</w:t>
      </w:r>
      <w:r w:rsidR="00077ACC">
        <w:rPr>
          <w:noProof w:val="0"/>
        </w:rPr>
        <w:t xml:space="preserve">. </w:t>
      </w:r>
    </w:p>
    <w:p w14:paraId="68CCF82C" w14:textId="77777777" w:rsidR="006E110A" w:rsidRPr="00040E48" w:rsidRDefault="006E110A">
      <w:pPr>
        <w:pStyle w:val="Note"/>
        <w:rPr>
          <w:rFonts w:ascii="Arial Unicode MS" w:eastAsia="Arial Unicode MS" w:hAnsi="Arial Unicode MS" w:cs="Arial Unicode MS"/>
          <w:szCs w:val="24"/>
        </w:rPr>
      </w:pPr>
      <w:r w:rsidRPr="00040E48">
        <w:rPr>
          <w:b/>
          <w:bCs/>
        </w:rPr>
        <w:t>Note:</w:t>
      </w:r>
      <w:r w:rsidRPr="00040E48">
        <w:t xml:space="preserve"> </w:t>
      </w:r>
      <w:r w:rsidRPr="00040E48">
        <w:rPr>
          <w:rFonts w:ascii="Arial Unicode MS" w:eastAsia="Arial Unicode MS" w:hAnsi="Arial Unicode MS" w:cs="Arial Unicode MS"/>
          <w:szCs w:val="24"/>
        </w:rPr>
        <w:tab/>
      </w:r>
      <w:r w:rsidRPr="00040E48">
        <w:t xml:space="preserve">For example, when using XDS, a Content Consumer may choose to query the Document Registry about a document whose sections were previously imported in order to find out if this previously imported document may have been replaced or has received an addendum. This capability is offered to Content Consumers by this Integration Profile, but not required, as the events that may justify such a query are extremely implementation specific. </w:t>
      </w:r>
    </w:p>
    <w:p w14:paraId="1A598C99" w14:textId="77777777" w:rsidR="006E110A" w:rsidRPr="00040E48" w:rsidRDefault="006E110A">
      <w:pPr>
        <w:pStyle w:val="BodyText"/>
        <w:rPr>
          <w:noProof w:val="0"/>
        </w:rPr>
      </w:pPr>
      <w:r w:rsidRPr="00040E48">
        <w:rPr>
          <w:noProof w:val="0"/>
        </w:rPr>
        <w:t xml:space="preserve">This Option does not require, but does not exclude the Content Consumer from offering a means to select and import specific subsets of the narrative text of a section. </w:t>
      </w:r>
    </w:p>
    <w:p w14:paraId="78739089" w14:textId="77777777" w:rsidR="006E110A" w:rsidRPr="00040E48" w:rsidRDefault="006E110A">
      <w:pPr>
        <w:pStyle w:val="Heading3"/>
        <w:rPr>
          <w:noProof w:val="0"/>
        </w:rPr>
      </w:pPr>
      <w:bookmarkStart w:id="109" w:name="_Toc270712201"/>
      <w:bookmarkStart w:id="110" w:name="_Toc441141759"/>
      <w:r w:rsidRPr="00040E48">
        <w:rPr>
          <w:noProof w:val="0"/>
        </w:rPr>
        <w:t>Discrete Data Import Option</w:t>
      </w:r>
      <w:bookmarkEnd w:id="109"/>
      <w:bookmarkEnd w:id="110"/>
    </w:p>
    <w:p w14:paraId="047CD880" w14:textId="63145C4B" w:rsidR="006E110A" w:rsidRPr="00040E48" w:rsidRDefault="006E110A">
      <w:pPr>
        <w:pStyle w:val="BodyText"/>
        <w:rPr>
          <w:strike/>
          <w:noProof w:val="0"/>
        </w:rPr>
      </w:pPr>
      <w:r w:rsidRPr="00040E48">
        <w:rPr>
          <w:noProof w:val="0"/>
        </w:rPr>
        <w:t>The Content Consumer that supports the Discrete Data Import Option shall be able to support the storage of the structured content of one or more sections of the document. This Option requires that the user be offered the possibility to select among the specific sections that include structured content a set of clinically relevant record entries (</w:t>
      </w:r>
      <w:r w:rsidR="00C37EF8" w:rsidRPr="00040E48">
        <w:rPr>
          <w:noProof w:val="0"/>
        </w:rPr>
        <w:t>e.g.,</w:t>
      </w:r>
      <w:r w:rsidRPr="00040E48">
        <w:rPr>
          <w:noProof w:val="0"/>
        </w:rPr>
        <w:t xml:space="preserve"> a problem or an allergy in a list) for import as part of the local patient record</w:t>
      </w:r>
      <w:r w:rsidR="003053BE" w:rsidRPr="000D307B">
        <w:rPr>
          <w:noProof w:val="0"/>
        </w:rPr>
        <w:t>.</w:t>
      </w:r>
      <w:r w:rsidRPr="00FF3B5D">
        <w:rPr>
          <w:noProof w:val="0"/>
        </w:rPr>
        <w:t xml:space="preserve"> </w:t>
      </w:r>
    </w:p>
    <w:p w14:paraId="448A5C60" w14:textId="77777777" w:rsidR="006E110A" w:rsidRPr="00040E48" w:rsidRDefault="006E110A">
      <w:pPr>
        <w:pStyle w:val="Note"/>
        <w:rPr>
          <w:rFonts w:ascii="Arial Unicode MS" w:eastAsia="Arial Unicode MS" w:hAnsi="Arial Unicode MS" w:cs="Arial Unicode MS"/>
          <w:szCs w:val="24"/>
        </w:rPr>
      </w:pPr>
      <w:r w:rsidRPr="00040E48">
        <w:rPr>
          <w:b/>
          <w:bCs/>
        </w:rPr>
        <w:t>Note:</w:t>
      </w:r>
      <w:r w:rsidRPr="00040E48">
        <w:t xml:space="preserve"> </w:t>
      </w:r>
      <w:r w:rsidRPr="00040E48">
        <w:rPr>
          <w:rFonts w:ascii="Arial Unicode MS" w:eastAsia="Arial Unicode MS" w:hAnsi="Arial Unicode MS" w:cs="Arial Unicode MS"/>
          <w:szCs w:val="24"/>
        </w:rPr>
        <w:tab/>
      </w:r>
      <w:r w:rsidRPr="00040E48">
        <w:t xml:space="preserve">The Discrete Data Import Option does not require the support of the View, Import Document or Import Sections Options so that it could be used alone to support implementations of Content Consumers such as Public Health Data or Clinical Research systems that might aggregate and anonymize specific population healthcare information data as Document Consumer Actors, but one where no care provider actually views the medical summaries. </w:t>
      </w:r>
    </w:p>
    <w:p w14:paraId="0B06995B" w14:textId="77777777" w:rsidR="006E110A" w:rsidRPr="00040E48" w:rsidRDefault="006E110A">
      <w:pPr>
        <w:pStyle w:val="BodyText"/>
        <w:rPr>
          <w:noProof w:val="0"/>
        </w:rPr>
      </w:pPr>
      <w:r w:rsidRPr="00040E48">
        <w:rPr>
          <w:noProof w:val="0"/>
        </w:rPr>
        <w:t xml:space="preserve">When discrete data is accessed after it was imported, a Content Consumer </w:t>
      </w:r>
      <w:r w:rsidRPr="00040E48">
        <w:rPr>
          <w:noProof w:val="0"/>
          <w:u w:val="single"/>
        </w:rPr>
        <w:t>may</w:t>
      </w:r>
      <w:r w:rsidRPr="00040E48">
        <w:rPr>
          <w:noProof w:val="0"/>
        </w:rPr>
        <w:t xml:space="preserve"> choose to check if the document related to the discrete data viewed has been deprecated, replaced or addended. </w:t>
      </w:r>
    </w:p>
    <w:p w14:paraId="173600AB" w14:textId="01DFBE18" w:rsidR="006E110A" w:rsidRPr="00040E48" w:rsidRDefault="006E110A">
      <w:pPr>
        <w:pStyle w:val="BodyText"/>
        <w:rPr>
          <w:noProof w:val="0"/>
        </w:rPr>
      </w:pPr>
      <w:r w:rsidRPr="00040E48">
        <w:rPr>
          <w:noProof w:val="0"/>
        </w:rPr>
        <w:t xml:space="preserve">A Content Consumer Actor grouped with the XDS Document Source Actor may query the Document Registry about a document from which discrete data was previously imported in order to find out if this previously imported document may have been replaced or has received an addendum. </w:t>
      </w:r>
    </w:p>
    <w:p w14:paraId="0DC453FA" w14:textId="77777777" w:rsidR="006E110A" w:rsidRPr="00040E48" w:rsidRDefault="006E110A" w:rsidP="007B3C6B">
      <w:pPr>
        <w:pStyle w:val="Heading1"/>
        <w:pageBreakBefore w:val="0"/>
        <w:rPr>
          <w:rFonts w:eastAsia="Arial Unicode MS"/>
          <w:noProof w:val="0"/>
        </w:rPr>
      </w:pPr>
      <w:bookmarkStart w:id="111" w:name="_Toc269977106"/>
      <w:bookmarkStart w:id="112" w:name="_Toc270711177"/>
      <w:bookmarkStart w:id="113" w:name="_Toc270711962"/>
      <w:bookmarkStart w:id="114" w:name="_Toc270712202"/>
      <w:bookmarkStart w:id="115" w:name="_Toc270712203"/>
      <w:bookmarkStart w:id="116" w:name="_Toc441141760"/>
      <w:bookmarkStart w:id="117" w:name="_Toc200143085"/>
      <w:bookmarkStart w:id="118" w:name="_Toc200780603"/>
      <w:bookmarkEnd w:id="97"/>
      <w:bookmarkEnd w:id="111"/>
      <w:bookmarkEnd w:id="112"/>
      <w:bookmarkEnd w:id="113"/>
      <w:bookmarkEnd w:id="114"/>
      <w:r w:rsidRPr="00040E48">
        <w:rPr>
          <w:noProof w:val="0"/>
        </w:rPr>
        <w:lastRenderedPageBreak/>
        <w:t>IHE Patient Care Coordination Bindings</w:t>
      </w:r>
      <w:bookmarkEnd w:id="115"/>
      <w:bookmarkEnd w:id="116"/>
    </w:p>
    <w:p w14:paraId="3FD6459C" w14:textId="77777777" w:rsidR="006E110A" w:rsidRPr="00040E48" w:rsidRDefault="006E110A">
      <w:pPr>
        <w:pStyle w:val="BodyText"/>
        <w:rPr>
          <w:noProof w:val="0"/>
        </w:rPr>
      </w:pPr>
      <w:r w:rsidRPr="00040E48">
        <w:rPr>
          <w:noProof w:val="0"/>
        </w:rPr>
        <w:t xml:space="preserve">This section describes how the payload used in a transaction of an IHE profile is related to and/or constrains the data elements sent or received in those transactions. This section is where any specific dependencies between the content and transaction are defined. </w:t>
      </w:r>
    </w:p>
    <w:p w14:paraId="1A393675" w14:textId="77777777" w:rsidR="006E110A" w:rsidRPr="00040E48" w:rsidRDefault="006E110A">
      <w:pPr>
        <w:pStyle w:val="BodyText"/>
        <w:rPr>
          <w:noProof w:val="0"/>
        </w:rPr>
      </w:pPr>
      <w:r w:rsidRPr="00040E48">
        <w:rPr>
          <w:noProof w:val="0"/>
        </w:rPr>
        <w:t xml:space="preserve">A content integration profile can define multiple bindings. Each binding should identify the transactions and content to which it applies. </w:t>
      </w:r>
    </w:p>
    <w:p w14:paraId="1FEAF69B" w14:textId="77777777" w:rsidR="006E110A" w:rsidRPr="00040E48" w:rsidRDefault="006E110A">
      <w:pPr>
        <w:pStyle w:val="BodyText"/>
        <w:rPr>
          <w:noProof w:val="0"/>
        </w:rPr>
      </w:pPr>
      <w:r w:rsidRPr="00040E48">
        <w:rPr>
          <w:noProof w:val="0"/>
        </w:rPr>
        <w:t xml:space="preserve">The source for all required and optional attributes have been defined in the bindings below. Three tables describe the three main XDS object types: XDSDocumentEntry, XDSSubmissionSet, and XDSFolder. XDSSubmissionSet and XDSDocumentEntry are required. Use of XDSFolder is optional. These concepts are universal to XDS, XDR and XDM. </w:t>
      </w:r>
    </w:p>
    <w:p w14:paraId="14035275" w14:textId="77777777" w:rsidR="006E110A" w:rsidRPr="00040E48" w:rsidRDefault="006E110A">
      <w:pPr>
        <w:pStyle w:val="BodyText"/>
        <w:rPr>
          <w:noProof w:val="0"/>
        </w:rPr>
      </w:pPr>
      <w:r w:rsidRPr="00040E48">
        <w:rPr>
          <w:noProof w:val="0"/>
        </w:rPr>
        <w:t xml:space="preserve">The columns of the following tables are: </w:t>
      </w:r>
    </w:p>
    <w:p w14:paraId="5E7F042E" w14:textId="77777777" w:rsidR="006E110A" w:rsidRPr="00040E48" w:rsidRDefault="006E110A" w:rsidP="00AE4B7F">
      <w:pPr>
        <w:pStyle w:val="ListBullet2"/>
      </w:pPr>
      <w:r w:rsidRPr="00040E48">
        <w:rPr>
          <w:b/>
          <w:bCs/>
        </w:rPr>
        <w:t>&lt;XXX&gt; attribute</w:t>
      </w:r>
      <w:r w:rsidRPr="00040E48">
        <w:t xml:space="preserve"> – name of an XDS attribute, followed by any discussion of the binding detail. </w:t>
      </w:r>
    </w:p>
    <w:p w14:paraId="49D042F5" w14:textId="77777777" w:rsidR="006E110A" w:rsidRPr="00040E48" w:rsidRDefault="006E110A" w:rsidP="00AE4B7F">
      <w:pPr>
        <w:pStyle w:val="ListBullet2"/>
      </w:pPr>
      <w:r w:rsidRPr="00040E48">
        <w:rPr>
          <w:b/>
          <w:bCs/>
        </w:rPr>
        <w:t>Optional?</w:t>
      </w:r>
      <w:r w:rsidRPr="00040E48">
        <w:t xml:space="preserve"> - Indicates the required status of the XDS attribute, and is one of R, R2, or O (optional). This column is filled with the values specified in the XDS Profile as a convenience. </w:t>
      </w:r>
    </w:p>
    <w:p w14:paraId="55A5A092" w14:textId="77777777" w:rsidR="006E110A" w:rsidRPr="00040E48" w:rsidRDefault="006E110A" w:rsidP="00AE4B7F">
      <w:pPr>
        <w:pStyle w:val="ListBullet2"/>
      </w:pPr>
      <w:r w:rsidRPr="00040E48">
        <w:rPr>
          <w:b/>
          <w:bCs/>
        </w:rPr>
        <w:t>Source Type</w:t>
      </w:r>
      <w:r w:rsidRPr="00040E48">
        <w:t xml:space="preserve"> – Will contain one of the following values: </w:t>
      </w:r>
    </w:p>
    <w:p w14:paraId="4E0DECA3" w14:textId="77777777" w:rsidR="006E110A" w:rsidRPr="00040E48" w:rsidRDefault="006E110A">
      <w:pPr>
        <w:pStyle w:val="ListBullet"/>
        <w:numPr>
          <w:ilvl w:val="0"/>
          <w:numId w:val="0"/>
        </w:numPr>
      </w:pP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7555"/>
        <w:gridCol w:w="71"/>
      </w:tblGrid>
      <w:tr w:rsidR="003D4C89" w:rsidRPr="00040E48" w14:paraId="308B8A0D" w14:textId="77777777" w:rsidTr="000D307B">
        <w:trPr>
          <w:cantSplit/>
          <w:tblHeader/>
        </w:trPr>
        <w:tc>
          <w:tcPr>
            <w:tcW w:w="920" w:type="pct"/>
            <w:shd w:val="clear" w:color="auto" w:fill="D9D9D9"/>
          </w:tcPr>
          <w:p w14:paraId="073BFCC4" w14:textId="77777777" w:rsidR="006E110A" w:rsidRPr="00040E48" w:rsidRDefault="006E110A">
            <w:pPr>
              <w:pStyle w:val="TableEntryHeader"/>
              <w:rPr>
                <w:rFonts w:eastAsia="Arial Unicode MS"/>
                <w:noProof w:val="0"/>
                <w:szCs w:val="24"/>
              </w:rPr>
            </w:pPr>
            <w:r w:rsidRPr="00040E48">
              <w:rPr>
                <w:noProof w:val="0"/>
              </w:rPr>
              <w:t xml:space="preserve">Source Type </w:t>
            </w:r>
          </w:p>
        </w:tc>
        <w:tc>
          <w:tcPr>
            <w:tcW w:w="4080" w:type="pct"/>
            <w:gridSpan w:val="2"/>
            <w:shd w:val="clear" w:color="auto" w:fill="D9D9D9"/>
          </w:tcPr>
          <w:p w14:paraId="235C8CA0" w14:textId="77777777" w:rsidR="006E110A" w:rsidRPr="00040E48" w:rsidRDefault="006E110A">
            <w:pPr>
              <w:pStyle w:val="TableEntryHeader"/>
              <w:rPr>
                <w:rFonts w:eastAsia="Arial Unicode MS"/>
                <w:noProof w:val="0"/>
                <w:szCs w:val="24"/>
              </w:rPr>
            </w:pPr>
            <w:r w:rsidRPr="00040E48">
              <w:rPr>
                <w:noProof w:val="0"/>
              </w:rPr>
              <w:t xml:space="preserve">Description </w:t>
            </w:r>
          </w:p>
        </w:tc>
      </w:tr>
      <w:tr w:rsidR="003D4C89" w:rsidRPr="00040E48" w14:paraId="021F1CE7" w14:textId="77777777" w:rsidTr="000D307B">
        <w:tblPrEx>
          <w:jc w:val="center"/>
        </w:tblPrEx>
        <w:trPr>
          <w:gridAfter w:val="1"/>
          <w:wAfter w:w="38" w:type="pct"/>
          <w:jc w:val="center"/>
        </w:trPr>
        <w:tc>
          <w:tcPr>
            <w:tcW w:w="920" w:type="pct"/>
            <w:shd w:val="clear" w:color="auto" w:fill="auto"/>
          </w:tcPr>
          <w:p w14:paraId="743BE9D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 </w:t>
            </w:r>
          </w:p>
        </w:tc>
        <w:tc>
          <w:tcPr>
            <w:tcW w:w="4042" w:type="pct"/>
            <w:shd w:val="clear" w:color="auto" w:fill="auto"/>
          </w:tcPr>
          <w:p w14:paraId="3986C42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Source document Attribute – value is copied directly from source document. The Source/Value column identifies where in the source document this attribute comes from. Specify the location in XPath when possible. </w:t>
            </w:r>
          </w:p>
        </w:tc>
      </w:tr>
      <w:tr w:rsidR="003D4C89" w:rsidRPr="00040E48" w14:paraId="640B806A" w14:textId="77777777" w:rsidTr="000D307B">
        <w:tblPrEx>
          <w:jc w:val="center"/>
        </w:tblPrEx>
        <w:trPr>
          <w:gridAfter w:val="1"/>
          <w:wAfter w:w="38" w:type="pct"/>
          <w:jc w:val="center"/>
        </w:trPr>
        <w:tc>
          <w:tcPr>
            <w:tcW w:w="920" w:type="pct"/>
            <w:shd w:val="clear" w:color="auto" w:fill="auto"/>
          </w:tcPr>
          <w:p w14:paraId="7EA4878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4042" w:type="pct"/>
            <w:shd w:val="clear" w:color="auto" w:fill="auto"/>
          </w:tcPr>
          <w:p w14:paraId="08EF6BE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Source document Attribute with Transformation – value is copied from source document and transformed. The Source/Value column identifies where in the source document this attribute comes from. Specify the location in XPath when possible. Extended Discussion column must not be empty and the transform must be defined in the extended discussion </w:t>
            </w:r>
          </w:p>
        </w:tc>
      </w:tr>
      <w:tr w:rsidR="003D4C89" w:rsidRPr="00040E48" w14:paraId="69D1AE20" w14:textId="77777777" w:rsidTr="000D307B">
        <w:tblPrEx>
          <w:jc w:val="center"/>
        </w:tblPrEx>
        <w:trPr>
          <w:gridAfter w:val="1"/>
          <w:wAfter w:w="38" w:type="pct"/>
          <w:jc w:val="center"/>
        </w:trPr>
        <w:tc>
          <w:tcPr>
            <w:tcW w:w="920" w:type="pct"/>
            <w:shd w:val="clear" w:color="auto" w:fill="auto"/>
          </w:tcPr>
          <w:p w14:paraId="284A5A3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FM </w:t>
            </w:r>
          </w:p>
        </w:tc>
        <w:tc>
          <w:tcPr>
            <w:tcW w:w="4042" w:type="pct"/>
            <w:shd w:val="clear" w:color="auto" w:fill="auto"/>
          </w:tcPr>
          <w:p w14:paraId="4774E06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Fixed (constant) by Mapping - for all source documents. Source/Value column contains the value to be used in all documents. </w:t>
            </w:r>
          </w:p>
        </w:tc>
      </w:tr>
      <w:tr w:rsidR="003D4C89" w:rsidRPr="00040E48" w14:paraId="23477712" w14:textId="77777777" w:rsidTr="000D307B">
        <w:tblPrEx>
          <w:jc w:val="center"/>
        </w:tblPrEx>
        <w:trPr>
          <w:gridAfter w:val="1"/>
          <w:wAfter w:w="38" w:type="pct"/>
          <w:jc w:val="center"/>
        </w:trPr>
        <w:tc>
          <w:tcPr>
            <w:tcW w:w="920" w:type="pct"/>
            <w:shd w:val="clear" w:color="auto" w:fill="auto"/>
          </w:tcPr>
          <w:p w14:paraId="2C11F23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FAD </w:t>
            </w:r>
          </w:p>
        </w:tc>
        <w:tc>
          <w:tcPr>
            <w:tcW w:w="4042" w:type="pct"/>
            <w:shd w:val="clear" w:color="auto" w:fill="auto"/>
          </w:tcPr>
          <w:p w14:paraId="47870E9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Fixed by Affinity Domain – value configured into Affinity Domain, all documents will use this value. </w:t>
            </w:r>
          </w:p>
        </w:tc>
      </w:tr>
      <w:tr w:rsidR="003D4C89" w:rsidRPr="00040E48" w14:paraId="2260F9BC" w14:textId="77777777" w:rsidTr="000D307B">
        <w:tblPrEx>
          <w:jc w:val="center"/>
        </w:tblPrEx>
        <w:trPr>
          <w:gridAfter w:val="1"/>
          <w:wAfter w:w="38" w:type="pct"/>
          <w:jc w:val="center"/>
        </w:trPr>
        <w:tc>
          <w:tcPr>
            <w:tcW w:w="920" w:type="pct"/>
            <w:shd w:val="clear" w:color="auto" w:fill="auto"/>
          </w:tcPr>
          <w:p w14:paraId="07AFBA9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 </w:t>
            </w:r>
          </w:p>
        </w:tc>
        <w:tc>
          <w:tcPr>
            <w:tcW w:w="4042" w:type="pct"/>
            <w:shd w:val="clear" w:color="auto" w:fill="auto"/>
          </w:tcPr>
          <w:p w14:paraId="7B951C0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Coded in Affinity Domain – a list of acceptable codes are to be configured into Affinity Domain. The value for this attribute shall be taken from this list. </w:t>
            </w:r>
          </w:p>
        </w:tc>
      </w:tr>
      <w:tr w:rsidR="003D4C89" w:rsidRPr="00040E48" w14:paraId="36AEE8BC" w14:textId="77777777" w:rsidTr="000D307B">
        <w:tblPrEx>
          <w:jc w:val="center"/>
        </w:tblPrEx>
        <w:trPr>
          <w:gridAfter w:val="1"/>
          <w:wAfter w:w="38" w:type="pct"/>
          <w:jc w:val="center"/>
        </w:trPr>
        <w:tc>
          <w:tcPr>
            <w:tcW w:w="920" w:type="pct"/>
            <w:shd w:val="clear" w:color="auto" w:fill="auto"/>
          </w:tcPr>
          <w:p w14:paraId="7D5955F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CADT </w:t>
            </w:r>
          </w:p>
        </w:tc>
        <w:tc>
          <w:tcPr>
            <w:tcW w:w="4042" w:type="pct"/>
            <w:shd w:val="clear" w:color="auto" w:fill="auto"/>
          </w:tcPr>
          <w:p w14:paraId="6743FF8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Coded in Affinity Domain with Transform - a list of acceptable codes are to be configured into Affinity Domain. The value for this attribute shall be taken from this list. </w:t>
            </w:r>
          </w:p>
        </w:tc>
      </w:tr>
      <w:tr w:rsidR="003D4C89" w:rsidRPr="00040E48" w14:paraId="74E1A74A" w14:textId="77777777" w:rsidTr="000D307B">
        <w:tblPrEx>
          <w:jc w:val="center"/>
        </w:tblPrEx>
        <w:trPr>
          <w:gridAfter w:val="1"/>
          <w:wAfter w:w="38" w:type="pct"/>
          <w:jc w:val="center"/>
        </w:trPr>
        <w:tc>
          <w:tcPr>
            <w:tcW w:w="920" w:type="pct"/>
            <w:shd w:val="clear" w:color="auto" w:fill="auto"/>
          </w:tcPr>
          <w:p w14:paraId="6F23567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n/a </w:t>
            </w:r>
          </w:p>
        </w:tc>
        <w:tc>
          <w:tcPr>
            <w:tcW w:w="4042" w:type="pct"/>
            <w:shd w:val="clear" w:color="auto" w:fill="auto"/>
          </w:tcPr>
          <w:p w14:paraId="39B8780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Not Applicable – may be used with an optionality R2 or O attribute to indicate it is not to be used. </w:t>
            </w:r>
          </w:p>
        </w:tc>
      </w:tr>
      <w:tr w:rsidR="003D4C89" w:rsidRPr="00040E48" w14:paraId="14DA523A" w14:textId="77777777" w:rsidTr="000D307B">
        <w:tblPrEx>
          <w:jc w:val="center"/>
        </w:tblPrEx>
        <w:trPr>
          <w:gridAfter w:val="1"/>
          <w:wAfter w:w="38" w:type="pct"/>
          <w:jc w:val="center"/>
        </w:trPr>
        <w:tc>
          <w:tcPr>
            <w:tcW w:w="920" w:type="pct"/>
            <w:shd w:val="clear" w:color="auto" w:fill="auto"/>
          </w:tcPr>
          <w:p w14:paraId="0FDBC0A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DS </w:t>
            </w:r>
          </w:p>
        </w:tc>
        <w:tc>
          <w:tcPr>
            <w:tcW w:w="4042" w:type="pct"/>
            <w:shd w:val="clear" w:color="auto" w:fill="auto"/>
          </w:tcPr>
          <w:p w14:paraId="7C7AFA1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Document Source – value comes from the Document Source </w:t>
            </w:r>
            <w:r w:rsidR="003D4C89" w:rsidRPr="00040E48">
              <w:rPr>
                <w:noProof w:val="0"/>
              </w:rPr>
              <w:t>Actor</w:t>
            </w:r>
            <w:r w:rsidRPr="00040E48">
              <w:rPr>
                <w:noProof w:val="0"/>
              </w:rPr>
              <w:t xml:space="preserve">. Use Source/Value column or Extended Discussion to give details. </w:t>
            </w:r>
          </w:p>
        </w:tc>
      </w:tr>
      <w:tr w:rsidR="003D4C89" w:rsidRPr="00040E48" w14:paraId="6C40A7EE" w14:textId="77777777" w:rsidTr="000D307B">
        <w:tblPrEx>
          <w:jc w:val="center"/>
        </w:tblPrEx>
        <w:trPr>
          <w:gridAfter w:val="1"/>
          <w:wAfter w:w="38" w:type="pct"/>
          <w:jc w:val="center"/>
        </w:trPr>
        <w:tc>
          <w:tcPr>
            <w:tcW w:w="920" w:type="pct"/>
            <w:shd w:val="clear" w:color="auto" w:fill="auto"/>
          </w:tcPr>
          <w:p w14:paraId="1691425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O </w:t>
            </w:r>
          </w:p>
        </w:tc>
        <w:tc>
          <w:tcPr>
            <w:tcW w:w="4042" w:type="pct"/>
            <w:shd w:val="clear" w:color="auto" w:fill="auto"/>
          </w:tcPr>
          <w:p w14:paraId="5DAA606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Other – Extended Discussion must be 'yes' and details given in an Extended Discussion. </w:t>
            </w:r>
          </w:p>
        </w:tc>
      </w:tr>
    </w:tbl>
    <w:p w14:paraId="077739DE" w14:textId="77777777" w:rsidR="00AE4B7F" w:rsidRPr="00040E48" w:rsidRDefault="00AE4B7F" w:rsidP="00AE4B7F">
      <w:pPr>
        <w:pStyle w:val="ListBullet2"/>
        <w:numPr>
          <w:ilvl w:val="0"/>
          <w:numId w:val="0"/>
        </w:numPr>
        <w:ind w:left="360"/>
      </w:pPr>
    </w:p>
    <w:p w14:paraId="03F3BC6A" w14:textId="77777777" w:rsidR="006E110A" w:rsidRPr="00040E48" w:rsidRDefault="006E110A" w:rsidP="00AE4B7F">
      <w:pPr>
        <w:pStyle w:val="ListBullet2"/>
      </w:pPr>
      <w:r w:rsidRPr="00040E48">
        <w:rPr>
          <w:b/>
          <w:bCs/>
        </w:rPr>
        <w:t>Source/Value</w:t>
      </w:r>
      <w:r w:rsidRPr="00040E48">
        <w:t xml:space="preserve"> – This column indicates the source or the value used. </w:t>
      </w:r>
    </w:p>
    <w:p w14:paraId="388FDBEA" w14:textId="77777777" w:rsidR="00AE4B7F" w:rsidRPr="00040E48" w:rsidRDefault="00AE4B7F">
      <w:pPr>
        <w:pStyle w:val="NormalWeb"/>
        <w:spacing w:before="0"/>
      </w:pPr>
    </w:p>
    <w:p w14:paraId="01F47CB3" w14:textId="77777777" w:rsidR="006E110A" w:rsidRPr="00040E48" w:rsidRDefault="006E110A">
      <w:pPr>
        <w:pStyle w:val="NormalWeb"/>
        <w:spacing w:before="0"/>
      </w:pPr>
      <w:r w:rsidRPr="00040E48">
        <w:t xml:space="preserve">The following tables are intended to be summaries of the mapping and transforms. The accompanying sections labeled 'Extended Discussion' are to contain the details as necessary. </w:t>
      </w:r>
    </w:p>
    <w:p w14:paraId="1B608698" w14:textId="77777777" w:rsidR="006E110A" w:rsidRPr="00040E48" w:rsidRDefault="006E110A">
      <w:pPr>
        <w:pStyle w:val="Heading2"/>
        <w:rPr>
          <w:noProof w:val="0"/>
        </w:rPr>
      </w:pPr>
      <w:bookmarkStart w:id="119" w:name="_Toc270712204"/>
      <w:bookmarkStart w:id="120" w:name="_Toc441141761"/>
      <w:r w:rsidRPr="00040E48">
        <w:rPr>
          <w:noProof w:val="0"/>
        </w:rPr>
        <w:t>Medical Document Binding to XDS, XDM and XDR</w:t>
      </w:r>
      <w:bookmarkEnd w:id="119"/>
      <w:bookmarkEnd w:id="120"/>
    </w:p>
    <w:p w14:paraId="61182519" w14:textId="77777777" w:rsidR="006E110A" w:rsidRPr="00040E48" w:rsidRDefault="006E110A">
      <w:pPr>
        <w:pStyle w:val="BodyText"/>
        <w:rPr>
          <w:noProof w:val="0"/>
        </w:rPr>
      </w:pPr>
      <w:r w:rsidRPr="00040E48">
        <w:rPr>
          <w:noProof w:val="0"/>
        </w:rPr>
        <w:t xml:space="preserve">This binding defines a transformation that generates metadata for the XDSDocumentEntry </w:t>
      </w:r>
      <w:r w:rsidR="00AC5119" w:rsidRPr="00040E48">
        <w:rPr>
          <w:noProof w:val="0"/>
        </w:rPr>
        <w:t xml:space="preserve">and XDSSubmissionSet </w:t>
      </w:r>
      <w:r w:rsidRPr="00040E48">
        <w:rPr>
          <w:noProof w:val="0"/>
        </w:rPr>
        <w:t>element</w:t>
      </w:r>
      <w:r w:rsidR="00AC5119" w:rsidRPr="00040E48">
        <w:rPr>
          <w:noProof w:val="0"/>
        </w:rPr>
        <w:t>s</w:t>
      </w:r>
      <w:r w:rsidRPr="00040E48">
        <w:rPr>
          <w:noProof w:val="0"/>
        </w:rPr>
        <w:t xml:space="preserve"> of appropriate transactions from the XDS, XDM and XDR profiles given a medical document and information from other sources. The medical document refers to the document being stored in a repository that will be referenced in the registry. The other sources of information include the configuration of the Document Source </w:t>
      </w:r>
      <w:r w:rsidR="003D4C89" w:rsidRPr="00040E48">
        <w:rPr>
          <w:noProof w:val="0"/>
        </w:rPr>
        <w:t>Actor</w:t>
      </w:r>
      <w:r w:rsidRPr="00040E48">
        <w:rPr>
          <w:noProof w:val="0"/>
        </w:rPr>
        <w:t xml:space="preserve">, the </w:t>
      </w:r>
      <w:r w:rsidR="00AC5119" w:rsidRPr="00040E48">
        <w:rPr>
          <w:noProof w:val="0"/>
        </w:rPr>
        <w:t xml:space="preserve">XDS </w:t>
      </w:r>
      <w:r w:rsidRPr="00040E48">
        <w:rPr>
          <w:noProof w:val="0"/>
        </w:rPr>
        <w:t xml:space="preserve">Affinity Domain, the site or facility, local agreements, other documents in the registry/repository, and this Content Profile. </w:t>
      </w:r>
    </w:p>
    <w:p w14:paraId="7654238B" w14:textId="77777777" w:rsidR="006E110A" w:rsidRPr="00040E48" w:rsidRDefault="006E110A">
      <w:pPr>
        <w:pStyle w:val="BodyText"/>
        <w:rPr>
          <w:noProof w:val="0"/>
        </w:rPr>
      </w:pPr>
      <w:r w:rsidRPr="00040E48">
        <w:rPr>
          <w:noProof w:val="0"/>
        </w:rPr>
        <w:t xml:space="preserve">In many cases, the CDA document is created for the purposes of sharing within an </w:t>
      </w:r>
      <w:r w:rsidR="00AC5119" w:rsidRPr="00040E48">
        <w:rPr>
          <w:noProof w:val="0"/>
        </w:rPr>
        <w:t>XDS A</w:t>
      </w:r>
      <w:r w:rsidRPr="00040E48">
        <w:rPr>
          <w:noProof w:val="0"/>
        </w:rPr>
        <w:t xml:space="preserve">ffinity </w:t>
      </w:r>
      <w:r w:rsidR="00AC5119" w:rsidRPr="00040E48">
        <w:rPr>
          <w:noProof w:val="0"/>
        </w:rPr>
        <w:t>D</w:t>
      </w:r>
      <w:r w:rsidRPr="00040E48">
        <w:rPr>
          <w:noProof w:val="0"/>
        </w:rPr>
        <w:t xml:space="preserve">omain. In these cases the context of the CDA and the context of the </w:t>
      </w:r>
      <w:r w:rsidR="00AC5119" w:rsidRPr="00040E48">
        <w:rPr>
          <w:noProof w:val="0"/>
        </w:rPr>
        <w:t>XDS A</w:t>
      </w:r>
      <w:r w:rsidRPr="00040E48">
        <w:rPr>
          <w:noProof w:val="0"/>
        </w:rPr>
        <w:t xml:space="preserve">ffinity </w:t>
      </w:r>
      <w:r w:rsidR="00AC5119" w:rsidRPr="00040E48">
        <w:rPr>
          <w:noProof w:val="0"/>
        </w:rPr>
        <w:t>D</w:t>
      </w:r>
      <w:r w:rsidRPr="00040E48">
        <w:rPr>
          <w:noProof w:val="0"/>
        </w:rPr>
        <w:t xml:space="preserve">omain are the same, in which case the following mappings shall apply. </w:t>
      </w:r>
    </w:p>
    <w:p w14:paraId="14E4882E" w14:textId="77777777" w:rsidR="006E110A" w:rsidRPr="00040E48" w:rsidRDefault="006E110A">
      <w:pPr>
        <w:pStyle w:val="BodyText"/>
        <w:rPr>
          <w:noProof w:val="0"/>
        </w:rPr>
      </w:pPr>
      <w:r w:rsidRPr="00040E48">
        <w:rPr>
          <w:noProof w:val="0"/>
        </w:rPr>
        <w:t xml:space="preserve">In other cases, the CDA document may have been created for internal use, and are </w:t>
      </w:r>
      <w:r w:rsidR="005C4B4B" w:rsidRPr="00040E48">
        <w:rPr>
          <w:noProof w:val="0"/>
        </w:rPr>
        <w:t>subsequently</w:t>
      </w:r>
      <w:r w:rsidRPr="00040E48">
        <w:rPr>
          <w:noProof w:val="0"/>
        </w:rPr>
        <w:t xml:space="preserve"> being shared. In these cases the context of the CDA document would not </w:t>
      </w:r>
      <w:r w:rsidR="005C4B4B" w:rsidRPr="00040E48">
        <w:rPr>
          <w:noProof w:val="0"/>
        </w:rPr>
        <w:t>necessarily</w:t>
      </w:r>
      <w:r w:rsidRPr="00040E48">
        <w:rPr>
          <w:noProof w:val="0"/>
        </w:rPr>
        <w:t xml:space="preserve"> coincide with that of the </w:t>
      </w:r>
      <w:r w:rsidR="00AC5119" w:rsidRPr="00040E48">
        <w:rPr>
          <w:noProof w:val="0"/>
        </w:rPr>
        <w:t>XDS A</w:t>
      </w:r>
      <w:r w:rsidRPr="00040E48">
        <w:rPr>
          <w:noProof w:val="0"/>
        </w:rPr>
        <w:t xml:space="preserve">ffinity </w:t>
      </w:r>
      <w:r w:rsidR="00AC5119" w:rsidRPr="00040E48">
        <w:rPr>
          <w:noProof w:val="0"/>
        </w:rPr>
        <w:t>D</w:t>
      </w:r>
      <w:r w:rsidRPr="00040E48">
        <w:rPr>
          <w:noProof w:val="0"/>
        </w:rPr>
        <w:t xml:space="preserve">omain, and the mappings below would not necessarily apply. </w:t>
      </w:r>
    </w:p>
    <w:p w14:paraId="1E4909C8" w14:textId="77777777" w:rsidR="006E110A" w:rsidRPr="00040E48" w:rsidRDefault="006E110A">
      <w:pPr>
        <w:pStyle w:val="BodyText"/>
        <w:rPr>
          <w:noProof w:val="0"/>
        </w:rPr>
      </w:pPr>
      <w:r w:rsidRPr="00040E48">
        <w:rPr>
          <w:noProof w:val="0"/>
        </w:rPr>
        <w:t xml:space="preserve">Please note the specifics given in the table below. </w:t>
      </w:r>
    </w:p>
    <w:p w14:paraId="7308F28E" w14:textId="77777777" w:rsidR="006E110A" w:rsidRPr="00040E48" w:rsidRDefault="006E110A">
      <w:pPr>
        <w:pStyle w:val="Heading3"/>
        <w:rPr>
          <w:noProof w:val="0"/>
        </w:rPr>
      </w:pPr>
      <w:bookmarkStart w:id="121" w:name="_Toc270712205"/>
      <w:bookmarkStart w:id="122" w:name="_Toc441141762"/>
      <w:r w:rsidRPr="00040E48">
        <w:rPr>
          <w:noProof w:val="0"/>
        </w:rPr>
        <w:t>XDSDocumentEntry Metadata</w:t>
      </w:r>
      <w:bookmarkEnd w:id="121"/>
      <w:bookmarkEnd w:id="122"/>
    </w:p>
    <w:tbl>
      <w:tblPr>
        <w:tblW w:w="47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0"/>
        <w:gridCol w:w="1294"/>
        <w:gridCol w:w="1039"/>
        <w:gridCol w:w="3925"/>
      </w:tblGrid>
      <w:tr w:rsidR="006E110A" w:rsidRPr="00040E48" w14:paraId="57B770E8" w14:textId="77777777" w:rsidTr="00EF41A6">
        <w:trPr>
          <w:tblHeader/>
          <w:jc w:val="center"/>
        </w:trPr>
        <w:tc>
          <w:tcPr>
            <w:tcW w:w="1563" w:type="pct"/>
            <w:shd w:val="clear" w:color="auto" w:fill="D9D9D9"/>
          </w:tcPr>
          <w:p w14:paraId="394E1491" w14:textId="77777777" w:rsidR="006E110A" w:rsidRPr="00040E48" w:rsidRDefault="006E110A">
            <w:pPr>
              <w:pStyle w:val="TableEntryHeader"/>
              <w:rPr>
                <w:rFonts w:eastAsia="Arial Unicode MS"/>
                <w:noProof w:val="0"/>
                <w:szCs w:val="24"/>
              </w:rPr>
            </w:pPr>
            <w:r w:rsidRPr="00040E48">
              <w:rPr>
                <w:noProof w:val="0"/>
              </w:rPr>
              <w:t xml:space="preserve">XDSDocumentEntry Attribute </w:t>
            </w:r>
          </w:p>
        </w:tc>
        <w:tc>
          <w:tcPr>
            <w:tcW w:w="711" w:type="pct"/>
            <w:shd w:val="clear" w:color="auto" w:fill="D9D9D9"/>
          </w:tcPr>
          <w:p w14:paraId="0377D692" w14:textId="77777777" w:rsidR="006E110A" w:rsidRPr="00040E48" w:rsidRDefault="006E110A">
            <w:pPr>
              <w:pStyle w:val="TableEntryHeader"/>
              <w:rPr>
                <w:rFonts w:eastAsia="Arial Unicode MS"/>
                <w:noProof w:val="0"/>
                <w:szCs w:val="24"/>
              </w:rPr>
            </w:pPr>
            <w:r w:rsidRPr="00040E48">
              <w:rPr>
                <w:noProof w:val="0"/>
              </w:rPr>
              <w:t xml:space="preserve">Optional? </w:t>
            </w:r>
          </w:p>
        </w:tc>
        <w:tc>
          <w:tcPr>
            <w:tcW w:w="571" w:type="pct"/>
            <w:shd w:val="clear" w:color="auto" w:fill="D9D9D9"/>
          </w:tcPr>
          <w:p w14:paraId="276F54FD" w14:textId="77777777" w:rsidR="006E110A" w:rsidRPr="00040E48" w:rsidRDefault="006E110A">
            <w:pPr>
              <w:pStyle w:val="TableEntryHeader"/>
              <w:rPr>
                <w:rFonts w:eastAsia="Arial Unicode MS"/>
                <w:noProof w:val="0"/>
                <w:szCs w:val="24"/>
              </w:rPr>
            </w:pPr>
            <w:r w:rsidRPr="00040E48">
              <w:rPr>
                <w:noProof w:val="0"/>
              </w:rPr>
              <w:t xml:space="preserve">Source Type </w:t>
            </w:r>
          </w:p>
        </w:tc>
        <w:tc>
          <w:tcPr>
            <w:tcW w:w="2155" w:type="pct"/>
            <w:shd w:val="clear" w:color="auto" w:fill="D9D9D9"/>
          </w:tcPr>
          <w:p w14:paraId="751C3F5B" w14:textId="77777777" w:rsidR="006E110A" w:rsidRPr="00040E48" w:rsidRDefault="006E110A">
            <w:pPr>
              <w:pStyle w:val="TableEntryHeader"/>
              <w:rPr>
                <w:rFonts w:eastAsia="Arial Unicode MS"/>
                <w:noProof w:val="0"/>
                <w:szCs w:val="24"/>
              </w:rPr>
            </w:pPr>
            <w:r w:rsidRPr="00040E48">
              <w:rPr>
                <w:noProof w:val="0"/>
              </w:rPr>
              <w:t xml:space="preserve">Source/ Value </w:t>
            </w:r>
          </w:p>
        </w:tc>
      </w:tr>
      <w:tr w:rsidR="006E110A" w:rsidRPr="00040E48" w14:paraId="10CFA770" w14:textId="77777777" w:rsidTr="00AC104E">
        <w:trPr>
          <w:jc w:val="center"/>
        </w:trPr>
        <w:tc>
          <w:tcPr>
            <w:tcW w:w="1563" w:type="pct"/>
            <w:shd w:val="clear" w:color="auto" w:fill="auto"/>
          </w:tcPr>
          <w:p w14:paraId="33734F0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availabilityStatus </w:t>
            </w:r>
          </w:p>
        </w:tc>
        <w:tc>
          <w:tcPr>
            <w:tcW w:w="711" w:type="pct"/>
            <w:shd w:val="clear" w:color="auto" w:fill="auto"/>
          </w:tcPr>
          <w:p w14:paraId="69AB4B6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6B77BCE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DS </w:t>
            </w:r>
          </w:p>
        </w:tc>
        <w:tc>
          <w:tcPr>
            <w:tcW w:w="2155" w:type="pct"/>
            <w:shd w:val="clear" w:color="auto" w:fill="auto"/>
          </w:tcPr>
          <w:p w14:paraId="6B96BCA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  </w:t>
            </w:r>
          </w:p>
        </w:tc>
      </w:tr>
      <w:tr w:rsidR="006E110A" w:rsidRPr="00040E48" w14:paraId="52542EC2" w14:textId="77777777" w:rsidTr="00AC104E">
        <w:trPr>
          <w:jc w:val="center"/>
        </w:trPr>
        <w:tc>
          <w:tcPr>
            <w:tcW w:w="1563" w:type="pct"/>
            <w:shd w:val="clear" w:color="auto" w:fill="auto"/>
          </w:tcPr>
          <w:p w14:paraId="09572EA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authorInstitution </w:t>
            </w:r>
          </w:p>
        </w:tc>
        <w:tc>
          <w:tcPr>
            <w:tcW w:w="711" w:type="pct"/>
            <w:shd w:val="clear" w:color="auto" w:fill="auto"/>
          </w:tcPr>
          <w:p w14:paraId="70A5BAF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R2 </w:t>
            </w:r>
          </w:p>
        </w:tc>
        <w:tc>
          <w:tcPr>
            <w:tcW w:w="571" w:type="pct"/>
            <w:shd w:val="clear" w:color="auto" w:fill="auto"/>
          </w:tcPr>
          <w:p w14:paraId="2103ABE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24E723C6" w14:textId="77777777" w:rsidR="006E110A" w:rsidRPr="00040E48" w:rsidRDefault="006E110A">
            <w:pPr>
              <w:pStyle w:val="TableEntry"/>
              <w:rPr>
                <w:rFonts w:eastAsia="Arial Unicode MS"/>
                <w:noProof w:val="0"/>
              </w:rPr>
            </w:pPr>
            <w:r w:rsidRPr="00040E48">
              <w:rPr>
                <w:noProof w:val="0"/>
              </w:rPr>
              <w:t>$inst &lt;= /ClinicalDocument/author</w:t>
            </w:r>
            <w:r w:rsidRPr="00040E48">
              <w:rPr>
                <w:noProof w:val="0"/>
              </w:rPr>
              <w:br/>
              <w:t>/assignedAuthor</w:t>
            </w:r>
            <w:r w:rsidRPr="00040E48">
              <w:rPr>
                <w:noProof w:val="0"/>
              </w:rPr>
              <w:br/>
              <w:t xml:space="preserve">/representedOrganization </w:t>
            </w:r>
            <w:r w:rsidRPr="00040E48">
              <w:rPr>
                <w:noProof w:val="0"/>
              </w:rPr>
              <w:br/>
            </w:r>
            <w:r w:rsidRPr="00040E48">
              <w:rPr>
                <w:noProof w:val="0"/>
              </w:rPr>
              <w:br/>
              <w:t xml:space="preserve">The authorInstitution can be </w:t>
            </w:r>
            <w:r w:rsidR="005C4B4B" w:rsidRPr="00040E48">
              <w:rPr>
                <w:noProof w:val="0"/>
              </w:rPr>
              <w:t>formatted</w:t>
            </w:r>
            <w:r w:rsidRPr="00040E48">
              <w:rPr>
                <w:noProof w:val="0"/>
              </w:rPr>
              <w:br/>
              <w:t xml:space="preserve">using the following XPath expression, where </w:t>
            </w:r>
            <w:r w:rsidRPr="00040E48">
              <w:rPr>
                <w:b/>
                <w:bCs/>
                <w:noProof w:val="0"/>
              </w:rPr>
              <w:t>$inst</w:t>
            </w:r>
            <w:r w:rsidRPr="00040E48">
              <w:rPr>
                <w:noProof w:val="0"/>
              </w:rPr>
              <w:t xml:space="preserve"> in the expression below represents the representedOrganization.</w:t>
            </w:r>
            <w:r w:rsidRPr="00040E48">
              <w:rPr>
                <w:noProof w:val="0"/>
              </w:rPr>
              <w:br/>
              <w:t xml:space="preserve">concat($inst/name) </w:t>
            </w:r>
          </w:p>
        </w:tc>
      </w:tr>
      <w:tr w:rsidR="006E110A" w:rsidRPr="00040E48" w14:paraId="659E7C2D" w14:textId="77777777" w:rsidTr="00AC104E">
        <w:trPr>
          <w:jc w:val="center"/>
        </w:trPr>
        <w:tc>
          <w:tcPr>
            <w:tcW w:w="1563" w:type="pct"/>
            <w:shd w:val="clear" w:color="auto" w:fill="auto"/>
          </w:tcPr>
          <w:p w14:paraId="02929B6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authorPerson </w:t>
            </w:r>
          </w:p>
        </w:tc>
        <w:tc>
          <w:tcPr>
            <w:tcW w:w="711" w:type="pct"/>
            <w:shd w:val="clear" w:color="auto" w:fill="auto"/>
          </w:tcPr>
          <w:p w14:paraId="4D615AF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R2 </w:t>
            </w:r>
          </w:p>
        </w:tc>
        <w:tc>
          <w:tcPr>
            <w:tcW w:w="571" w:type="pct"/>
            <w:shd w:val="clear" w:color="auto" w:fill="auto"/>
          </w:tcPr>
          <w:p w14:paraId="2AECBD8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572FF388" w14:textId="77777777" w:rsidR="006E110A" w:rsidRPr="00040E48" w:rsidRDefault="006E110A">
            <w:pPr>
              <w:pStyle w:val="TableEntry"/>
              <w:rPr>
                <w:rFonts w:eastAsia="Arial Unicode MS"/>
                <w:noProof w:val="0"/>
              </w:rPr>
            </w:pPr>
            <w:r w:rsidRPr="00040E48">
              <w:rPr>
                <w:noProof w:val="0"/>
              </w:rPr>
              <w:t xml:space="preserve">$person &lt;= /ClinicalDocument/author </w:t>
            </w:r>
            <w:r w:rsidRPr="00040E48">
              <w:rPr>
                <w:noProof w:val="0"/>
              </w:rPr>
              <w:br/>
            </w:r>
            <w:r w:rsidRPr="00040E48">
              <w:rPr>
                <w:noProof w:val="0"/>
              </w:rPr>
              <w:br/>
              <w:t xml:space="preserve">The author can be formatted using the following XPath expression, where </w:t>
            </w:r>
            <w:r w:rsidRPr="00040E48">
              <w:rPr>
                <w:b/>
                <w:bCs/>
                <w:noProof w:val="0"/>
              </w:rPr>
              <w:t>$person</w:t>
            </w:r>
            <w:r w:rsidRPr="00040E48">
              <w:rPr>
                <w:noProof w:val="0"/>
              </w:rPr>
              <w:t xml:space="preserve"> in the expression below represents the author.</w:t>
            </w:r>
            <w:r w:rsidRPr="00040E48">
              <w:rPr>
                <w:noProof w:val="0"/>
              </w:rPr>
              <w:br/>
              <w:t>concat(</w:t>
            </w:r>
            <w:r w:rsidRPr="00040E48">
              <w:rPr>
                <w:noProof w:val="0"/>
              </w:rPr>
              <w:br/>
              <w:t>$person/id/@extension,"^",</w:t>
            </w:r>
            <w:r w:rsidRPr="00040E48">
              <w:rPr>
                <w:noProof w:val="0"/>
              </w:rPr>
              <w:br/>
              <w:t>$person/assignedPerson/name/family,"^",</w:t>
            </w:r>
            <w:r w:rsidRPr="00040E48">
              <w:rPr>
                <w:noProof w:val="0"/>
              </w:rPr>
              <w:br/>
              <w:t>$person/assignedPerson/name/given[1],"^",</w:t>
            </w:r>
            <w:r w:rsidRPr="00040E48">
              <w:rPr>
                <w:noProof w:val="0"/>
              </w:rPr>
              <w:br/>
              <w:t>$person/assignedPerson/name/given[2],"^",</w:t>
            </w:r>
            <w:r w:rsidRPr="00040E48">
              <w:rPr>
                <w:noProof w:val="0"/>
              </w:rPr>
              <w:br/>
              <w:t>$person/assignedPerson/name/suffix,"^",</w:t>
            </w:r>
            <w:r w:rsidRPr="00040E48">
              <w:rPr>
                <w:noProof w:val="0"/>
              </w:rPr>
              <w:br/>
              <w:t>$person/assignedPerson/name/prefix,"^",</w:t>
            </w:r>
            <w:r w:rsidRPr="00040E48">
              <w:rPr>
                <w:noProof w:val="0"/>
              </w:rPr>
              <w:br/>
              <w:t>"^^^&amp;", $person/id/@root,"&amp;ISO")</w:t>
            </w:r>
          </w:p>
        </w:tc>
      </w:tr>
      <w:tr w:rsidR="006E110A" w:rsidRPr="00040E48" w14:paraId="7637A20E" w14:textId="77777777" w:rsidTr="00AC104E">
        <w:trPr>
          <w:jc w:val="center"/>
        </w:trPr>
        <w:tc>
          <w:tcPr>
            <w:tcW w:w="1563" w:type="pct"/>
            <w:shd w:val="clear" w:color="auto" w:fill="auto"/>
          </w:tcPr>
          <w:p w14:paraId="0C0EA70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lastRenderedPageBreak/>
              <w:t xml:space="preserve">authorRole </w:t>
            </w:r>
          </w:p>
        </w:tc>
        <w:tc>
          <w:tcPr>
            <w:tcW w:w="711" w:type="pct"/>
            <w:shd w:val="clear" w:color="auto" w:fill="auto"/>
          </w:tcPr>
          <w:p w14:paraId="292AD23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R2 </w:t>
            </w:r>
          </w:p>
        </w:tc>
        <w:tc>
          <w:tcPr>
            <w:tcW w:w="571" w:type="pct"/>
            <w:shd w:val="clear" w:color="auto" w:fill="auto"/>
          </w:tcPr>
          <w:p w14:paraId="6ACE9E6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139FD83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This metadata element should be based on a mapping of the participation function defined in the CDA document to the set of author roles configured for the affinity domain. If the context of the CDA coincides with that of the affinity domain, then the following x-path may be appropriate: </w:t>
            </w:r>
            <w:r w:rsidRPr="00040E48">
              <w:rPr>
                <w:noProof w:val="0"/>
              </w:rPr>
              <w:br/>
              <w:t>/ClincicalDocument/author/</w:t>
            </w:r>
            <w:r w:rsidRPr="00040E48">
              <w:rPr>
                <w:noProof w:val="0"/>
              </w:rPr>
              <w:br/>
              <w:t xml:space="preserve">participationFunction </w:t>
            </w:r>
          </w:p>
        </w:tc>
      </w:tr>
      <w:tr w:rsidR="006E110A" w:rsidRPr="00040E48" w14:paraId="0EDC4024" w14:textId="77777777" w:rsidTr="00AC104E">
        <w:trPr>
          <w:jc w:val="center"/>
        </w:trPr>
        <w:tc>
          <w:tcPr>
            <w:tcW w:w="1563" w:type="pct"/>
            <w:shd w:val="clear" w:color="auto" w:fill="auto"/>
          </w:tcPr>
          <w:p w14:paraId="4F50E3A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authorSpecialty </w:t>
            </w:r>
          </w:p>
        </w:tc>
        <w:tc>
          <w:tcPr>
            <w:tcW w:w="711" w:type="pct"/>
            <w:shd w:val="clear" w:color="auto" w:fill="auto"/>
          </w:tcPr>
          <w:p w14:paraId="6D396AB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R2 </w:t>
            </w:r>
          </w:p>
        </w:tc>
        <w:tc>
          <w:tcPr>
            <w:tcW w:w="571" w:type="pct"/>
            <w:shd w:val="clear" w:color="auto" w:fill="auto"/>
          </w:tcPr>
          <w:p w14:paraId="4EC0809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4A11259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This metadata element should be based on a mapping of the code associated with the assignedAuthor to detailed defined classification system for healthcare providers such configured in the </w:t>
            </w:r>
            <w:r w:rsidR="005C4B4B" w:rsidRPr="00040E48">
              <w:rPr>
                <w:noProof w:val="0"/>
              </w:rPr>
              <w:t>affinity</w:t>
            </w:r>
            <w:r w:rsidRPr="00040E48">
              <w:rPr>
                <w:noProof w:val="0"/>
              </w:rPr>
              <w:t xml:space="preserve"> domain. Possible classifications include those found in SNOMED-CT, or the HIPAA Healthcare Provider Taxonomy. If the context of the CDA coincides with that of the affinity domain, then the following x-path may be appropriate: </w:t>
            </w:r>
            <w:r w:rsidRPr="00040E48">
              <w:rPr>
                <w:noProof w:val="0"/>
              </w:rPr>
              <w:br/>
              <w:t>/ClinicalDocument/author/</w:t>
            </w:r>
            <w:r w:rsidRPr="00040E48">
              <w:rPr>
                <w:noProof w:val="0"/>
              </w:rPr>
              <w:br/>
              <w:t xml:space="preserve">assignedAuthor/code </w:t>
            </w:r>
          </w:p>
        </w:tc>
      </w:tr>
      <w:tr w:rsidR="006E110A" w:rsidRPr="00040E48" w14:paraId="3F386C5A" w14:textId="77777777" w:rsidTr="00AC104E">
        <w:trPr>
          <w:jc w:val="center"/>
        </w:trPr>
        <w:tc>
          <w:tcPr>
            <w:tcW w:w="1563" w:type="pct"/>
            <w:shd w:val="clear" w:color="auto" w:fill="auto"/>
          </w:tcPr>
          <w:p w14:paraId="32956B9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classCode </w:t>
            </w:r>
          </w:p>
        </w:tc>
        <w:tc>
          <w:tcPr>
            <w:tcW w:w="711" w:type="pct"/>
            <w:shd w:val="clear" w:color="auto" w:fill="auto"/>
          </w:tcPr>
          <w:p w14:paraId="294D306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1146FA9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CADT </w:t>
            </w:r>
          </w:p>
        </w:tc>
        <w:tc>
          <w:tcPr>
            <w:tcW w:w="2155" w:type="pct"/>
            <w:shd w:val="clear" w:color="auto" w:fill="auto"/>
          </w:tcPr>
          <w:p w14:paraId="6B0879E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Derived from a mapping of /ClinicalDocument/code/@code to an Affinity Domain specified coded value to use and coding system. Affinity Domains are encouraged to use the appropriate value for Type of Service, based on the LOINC Type of Service (see Page 53 of the LOINC User's Manual). Must be consistent with /ClinicalDocument/code/@code </w:t>
            </w:r>
          </w:p>
        </w:tc>
      </w:tr>
      <w:tr w:rsidR="006E110A" w:rsidRPr="00040E48" w14:paraId="7EEE9A22" w14:textId="77777777" w:rsidTr="00AC104E">
        <w:trPr>
          <w:jc w:val="center"/>
        </w:trPr>
        <w:tc>
          <w:tcPr>
            <w:tcW w:w="1563" w:type="pct"/>
            <w:shd w:val="clear" w:color="auto" w:fill="auto"/>
          </w:tcPr>
          <w:p w14:paraId="72A19AC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classCodeDisplayName </w:t>
            </w:r>
          </w:p>
        </w:tc>
        <w:tc>
          <w:tcPr>
            <w:tcW w:w="711" w:type="pct"/>
            <w:shd w:val="clear" w:color="auto" w:fill="auto"/>
          </w:tcPr>
          <w:p w14:paraId="3CBB953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03583F6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CADT </w:t>
            </w:r>
          </w:p>
        </w:tc>
        <w:tc>
          <w:tcPr>
            <w:tcW w:w="2155" w:type="pct"/>
            <w:shd w:val="clear" w:color="auto" w:fill="auto"/>
          </w:tcPr>
          <w:p w14:paraId="6B85969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DisplayName of the classCode derived. Derived from a mapping of /ClinicalDocument/code/@code to the appropriate Display Name based on the Type of Service. Must be </w:t>
            </w:r>
            <w:r w:rsidR="00AC5119" w:rsidRPr="00040E48">
              <w:rPr>
                <w:noProof w:val="0"/>
              </w:rPr>
              <w:t>c</w:t>
            </w:r>
            <w:r w:rsidRPr="00040E48">
              <w:rPr>
                <w:noProof w:val="0"/>
              </w:rPr>
              <w:t>onsi</w:t>
            </w:r>
            <w:r w:rsidR="00AC5119" w:rsidRPr="00040E48">
              <w:rPr>
                <w:noProof w:val="0"/>
              </w:rPr>
              <w:t>s</w:t>
            </w:r>
            <w:r w:rsidRPr="00040E48">
              <w:rPr>
                <w:noProof w:val="0"/>
              </w:rPr>
              <w:t xml:space="preserve">tent with /ClinicalDocument/code/@code </w:t>
            </w:r>
          </w:p>
        </w:tc>
      </w:tr>
      <w:tr w:rsidR="006E110A" w:rsidRPr="00040E48" w14:paraId="3C063D71" w14:textId="77777777" w:rsidTr="00AC104E">
        <w:trPr>
          <w:jc w:val="center"/>
        </w:trPr>
        <w:tc>
          <w:tcPr>
            <w:tcW w:w="1563" w:type="pct"/>
            <w:shd w:val="clear" w:color="auto" w:fill="auto"/>
          </w:tcPr>
          <w:p w14:paraId="229BF99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confidentialityCode </w:t>
            </w:r>
          </w:p>
        </w:tc>
        <w:tc>
          <w:tcPr>
            <w:tcW w:w="711" w:type="pct"/>
            <w:shd w:val="clear" w:color="auto" w:fill="auto"/>
          </w:tcPr>
          <w:p w14:paraId="54C4188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01EF10F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CADT </w:t>
            </w:r>
          </w:p>
        </w:tc>
        <w:tc>
          <w:tcPr>
            <w:tcW w:w="2155" w:type="pct"/>
            <w:shd w:val="clear" w:color="auto" w:fill="auto"/>
          </w:tcPr>
          <w:p w14:paraId="4B69FC70" w14:textId="77777777" w:rsidR="006E110A" w:rsidRPr="00040E48" w:rsidRDefault="006E110A" w:rsidP="00AC5119">
            <w:pPr>
              <w:pStyle w:val="TableEntry"/>
              <w:rPr>
                <w:rFonts w:eastAsia="Arial Unicode MS"/>
                <w:noProof w:val="0"/>
              </w:rPr>
            </w:pPr>
            <w:r w:rsidRPr="00040E48">
              <w:rPr>
                <w:noProof w:val="0"/>
              </w:rPr>
              <w:t xml:space="preserve">Derived from a mapping of /ClinicalDocument/confidentialityCode/@code to an Affinity Domain specified coded value and coding system. </w:t>
            </w:r>
            <w:r w:rsidRPr="00040E48">
              <w:rPr>
                <w:noProof w:val="0"/>
              </w:rPr>
              <w:br/>
              <w:t>/ClinicalDocument/</w:t>
            </w:r>
            <w:r w:rsidRPr="00040E48">
              <w:rPr>
                <w:noProof w:val="0"/>
              </w:rPr>
              <w:br/>
              <w:t>confidentialityCode/@code</w:t>
            </w:r>
            <w:r w:rsidRPr="00040E48">
              <w:rPr>
                <w:noProof w:val="0"/>
              </w:rPr>
              <w:br/>
            </w:r>
          </w:p>
        </w:tc>
      </w:tr>
      <w:tr w:rsidR="006E110A" w:rsidRPr="00040E48" w14:paraId="1A6274A7" w14:textId="77777777" w:rsidTr="00AC104E">
        <w:trPr>
          <w:jc w:val="center"/>
        </w:trPr>
        <w:tc>
          <w:tcPr>
            <w:tcW w:w="1563" w:type="pct"/>
            <w:shd w:val="clear" w:color="auto" w:fill="auto"/>
          </w:tcPr>
          <w:p w14:paraId="566FDFF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comments </w:t>
            </w:r>
          </w:p>
        </w:tc>
        <w:tc>
          <w:tcPr>
            <w:tcW w:w="711" w:type="pct"/>
            <w:shd w:val="clear" w:color="auto" w:fill="auto"/>
          </w:tcPr>
          <w:p w14:paraId="1CF0886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O </w:t>
            </w:r>
          </w:p>
        </w:tc>
        <w:tc>
          <w:tcPr>
            <w:tcW w:w="571" w:type="pct"/>
            <w:shd w:val="clear" w:color="auto" w:fill="auto"/>
          </w:tcPr>
          <w:p w14:paraId="52ADF10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DS </w:t>
            </w:r>
          </w:p>
        </w:tc>
        <w:tc>
          <w:tcPr>
            <w:tcW w:w="2155" w:type="pct"/>
            <w:shd w:val="clear" w:color="auto" w:fill="auto"/>
          </w:tcPr>
          <w:p w14:paraId="7604349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  </w:t>
            </w:r>
          </w:p>
        </w:tc>
      </w:tr>
      <w:tr w:rsidR="006E110A" w:rsidRPr="00040E48" w14:paraId="1598D4E3" w14:textId="77777777" w:rsidTr="00AC104E">
        <w:trPr>
          <w:jc w:val="center"/>
        </w:trPr>
        <w:tc>
          <w:tcPr>
            <w:tcW w:w="1563" w:type="pct"/>
            <w:shd w:val="clear" w:color="auto" w:fill="auto"/>
          </w:tcPr>
          <w:p w14:paraId="4E21DE7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creationTime </w:t>
            </w:r>
          </w:p>
        </w:tc>
        <w:tc>
          <w:tcPr>
            <w:tcW w:w="711" w:type="pct"/>
            <w:shd w:val="clear" w:color="auto" w:fill="auto"/>
          </w:tcPr>
          <w:p w14:paraId="045F829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5F21F07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3413BB23" w14:textId="77777777" w:rsidR="006E110A" w:rsidRPr="00040E48" w:rsidRDefault="006E110A">
            <w:pPr>
              <w:pStyle w:val="TableEntry"/>
              <w:rPr>
                <w:noProof w:val="0"/>
              </w:rPr>
            </w:pPr>
            <w:r w:rsidRPr="00040E48">
              <w:rPr>
                <w:noProof w:val="0"/>
              </w:rPr>
              <w:t xml:space="preserve">/ClinicalDocument/effectiveTime </w:t>
            </w:r>
          </w:p>
          <w:p w14:paraId="73FEEB61" w14:textId="77777777" w:rsidR="006E110A" w:rsidRPr="00040E48" w:rsidRDefault="006E110A">
            <w:pPr>
              <w:pStyle w:val="TableEntry"/>
              <w:rPr>
                <w:rFonts w:eastAsia="Arial Unicode MS"/>
                <w:noProof w:val="0"/>
              </w:rPr>
            </w:pPr>
            <w:r w:rsidRPr="00040E48">
              <w:rPr>
                <w:noProof w:val="0"/>
              </w:rPr>
              <w:br/>
              <w:t xml:space="preserve">Times specified in clinical documents may be specified with a precision in fractional sections, and may contain a time zone offset. In the XDS Metadata, it can be precise to the second, and is always given in UTC, so the timezone offset if </w:t>
            </w:r>
            <w:r w:rsidRPr="00040E48">
              <w:rPr>
                <w:noProof w:val="0"/>
              </w:rPr>
              <w:lastRenderedPageBreak/>
              <w:t xml:space="preserve">present must be added to the current time to obtain the UTC time. </w:t>
            </w:r>
          </w:p>
        </w:tc>
      </w:tr>
      <w:tr w:rsidR="006E110A" w:rsidRPr="00040E48" w14:paraId="116B99C7" w14:textId="77777777" w:rsidTr="00AC104E">
        <w:trPr>
          <w:jc w:val="center"/>
        </w:trPr>
        <w:tc>
          <w:tcPr>
            <w:tcW w:w="1563" w:type="pct"/>
            <w:shd w:val="clear" w:color="auto" w:fill="auto"/>
          </w:tcPr>
          <w:p w14:paraId="232BCAA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lastRenderedPageBreak/>
              <w:t xml:space="preserve">entryUUID </w:t>
            </w:r>
          </w:p>
        </w:tc>
        <w:tc>
          <w:tcPr>
            <w:tcW w:w="711" w:type="pct"/>
            <w:shd w:val="clear" w:color="auto" w:fill="auto"/>
          </w:tcPr>
          <w:p w14:paraId="620944D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18A41CA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DS </w:t>
            </w:r>
          </w:p>
        </w:tc>
        <w:tc>
          <w:tcPr>
            <w:tcW w:w="2155" w:type="pct"/>
            <w:shd w:val="clear" w:color="auto" w:fill="auto"/>
          </w:tcPr>
          <w:p w14:paraId="6AEC970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  </w:t>
            </w:r>
          </w:p>
        </w:tc>
      </w:tr>
      <w:tr w:rsidR="006E110A" w:rsidRPr="00040E48" w14:paraId="7E1495E6" w14:textId="77777777" w:rsidTr="00AC104E">
        <w:trPr>
          <w:jc w:val="center"/>
        </w:trPr>
        <w:tc>
          <w:tcPr>
            <w:tcW w:w="1563" w:type="pct"/>
            <w:shd w:val="clear" w:color="auto" w:fill="auto"/>
          </w:tcPr>
          <w:p w14:paraId="67F728D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eventCodeList </w:t>
            </w:r>
          </w:p>
        </w:tc>
        <w:tc>
          <w:tcPr>
            <w:tcW w:w="711" w:type="pct"/>
            <w:shd w:val="clear" w:color="auto" w:fill="auto"/>
          </w:tcPr>
          <w:p w14:paraId="0FE730E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O </w:t>
            </w:r>
          </w:p>
        </w:tc>
        <w:tc>
          <w:tcPr>
            <w:tcW w:w="571" w:type="pct"/>
            <w:shd w:val="clear" w:color="auto" w:fill="auto"/>
          </w:tcPr>
          <w:p w14:paraId="334CC5F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CADT </w:t>
            </w:r>
          </w:p>
        </w:tc>
        <w:tc>
          <w:tcPr>
            <w:tcW w:w="2155" w:type="pct"/>
            <w:shd w:val="clear" w:color="auto" w:fill="auto"/>
          </w:tcPr>
          <w:p w14:paraId="23548F9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These values express a collection of keywords that may be relevant to the consumer of the documents in the registry. They may come from anywhere in the CDA document, according to its purpose. </w:t>
            </w:r>
          </w:p>
        </w:tc>
      </w:tr>
      <w:tr w:rsidR="006E110A" w:rsidRPr="00040E48" w14:paraId="0B2B928B" w14:textId="77777777" w:rsidTr="00AC104E">
        <w:trPr>
          <w:jc w:val="center"/>
        </w:trPr>
        <w:tc>
          <w:tcPr>
            <w:tcW w:w="1563" w:type="pct"/>
            <w:shd w:val="clear" w:color="auto" w:fill="auto"/>
          </w:tcPr>
          <w:p w14:paraId="76C78BC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eventCodeDisplayNameList </w:t>
            </w:r>
          </w:p>
        </w:tc>
        <w:tc>
          <w:tcPr>
            <w:tcW w:w="711" w:type="pct"/>
            <w:shd w:val="clear" w:color="auto" w:fill="auto"/>
          </w:tcPr>
          <w:p w14:paraId="604AD2A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R</w:t>
            </w:r>
            <w:r w:rsidRPr="00040E48">
              <w:rPr>
                <w:noProof w:val="0"/>
              </w:rPr>
              <w:br/>
              <w:t>(if event</w:t>
            </w:r>
            <w:r w:rsidRPr="00040E48">
              <w:rPr>
                <w:noProof w:val="0"/>
              </w:rPr>
              <w:br/>
              <w:t xml:space="preserve">Code is valued) </w:t>
            </w:r>
          </w:p>
        </w:tc>
        <w:tc>
          <w:tcPr>
            <w:tcW w:w="571" w:type="pct"/>
            <w:shd w:val="clear" w:color="auto" w:fill="auto"/>
          </w:tcPr>
          <w:p w14:paraId="3180E7E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CADT </w:t>
            </w:r>
          </w:p>
        </w:tc>
        <w:tc>
          <w:tcPr>
            <w:tcW w:w="2155" w:type="pct"/>
            <w:shd w:val="clear" w:color="auto" w:fill="auto"/>
          </w:tcPr>
          <w:p w14:paraId="394E47F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These are the display names for the collection of keywords described above. </w:t>
            </w:r>
          </w:p>
        </w:tc>
      </w:tr>
      <w:tr w:rsidR="006E110A" w:rsidRPr="00040E48" w14:paraId="445D65AD" w14:textId="77777777" w:rsidTr="00AC104E">
        <w:trPr>
          <w:jc w:val="center"/>
        </w:trPr>
        <w:tc>
          <w:tcPr>
            <w:tcW w:w="1563" w:type="pct"/>
            <w:shd w:val="clear" w:color="auto" w:fill="auto"/>
          </w:tcPr>
          <w:p w14:paraId="21A1A0B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formatCode </w:t>
            </w:r>
          </w:p>
        </w:tc>
        <w:tc>
          <w:tcPr>
            <w:tcW w:w="711" w:type="pct"/>
            <w:shd w:val="clear" w:color="auto" w:fill="auto"/>
          </w:tcPr>
          <w:p w14:paraId="50A015A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286B7AD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FM </w:t>
            </w:r>
          </w:p>
        </w:tc>
        <w:tc>
          <w:tcPr>
            <w:tcW w:w="2155" w:type="pct"/>
            <w:shd w:val="clear" w:color="auto" w:fill="auto"/>
          </w:tcPr>
          <w:p w14:paraId="3E54556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 format code for each PCC Document content profile is provided within the document specifications. </w:t>
            </w:r>
          </w:p>
        </w:tc>
      </w:tr>
      <w:tr w:rsidR="006E110A" w:rsidRPr="00040E48" w14:paraId="5245CCEA" w14:textId="77777777" w:rsidTr="00AC104E">
        <w:trPr>
          <w:jc w:val="center"/>
        </w:trPr>
        <w:tc>
          <w:tcPr>
            <w:tcW w:w="1563" w:type="pct"/>
            <w:shd w:val="clear" w:color="auto" w:fill="auto"/>
          </w:tcPr>
          <w:p w14:paraId="4E12711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healthcareFacilityTypeCode </w:t>
            </w:r>
          </w:p>
        </w:tc>
        <w:tc>
          <w:tcPr>
            <w:tcW w:w="711" w:type="pct"/>
            <w:shd w:val="clear" w:color="auto" w:fill="auto"/>
          </w:tcPr>
          <w:p w14:paraId="348977F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18CD0FB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 </w:t>
            </w:r>
          </w:p>
        </w:tc>
        <w:tc>
          <w:tcPr>
            <w:tcW w:w="2155" w:type="pct"/>
            <w:shd w:val="clear" w:color="auto" w:fill="auto"/>
          </w:tcPr>
          <w:p w14:paraId="0DDF803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 fixed value assigned to the Document Source and configured form a set of </w:t>
            </w:r>
            <w:r w:rsidR="00AC5119" w:rsidRPr="00040E48">
              <w:rPr>
                <w:noProof w:val="0"/>
              </w:rPr>
              <w:t xml:space="preserve">XDS </w:t>
            </w:r>
            <w:r w:rsidRPr="00040E48">
              <w:rPr>
                <w:noProof w:val="0"/>
              </w:rPr>
              <w:t>Affinity Domain defined values. Must be con</w:t>
            </w:r>
            <w:r w:rsidR="00AC5119" w:rsidRPr="00040E48">
              <w:rPr>
                <w:noProof w:val="0"/>
              </w:rPr>
              <w:t>s</w:t>
            </w:r>
            <w:r w:rsidRPr="00040E48">
              <w:rPr>
                <w:noProof w:val="0"/>
              </w:rPr>
              <w:t xml:space="preserve">istent with /clinicalDocument/code </w:t>
            </w:r>
          </w:p>
        </w:tc>
      </w:tr>
      <w:tr w:rsidR="006E110A" w:rsidRPr="00040E48" w14:paraId="0934FBC8" w14:textId="77777777" w:rsidTr="00AC104E">
        <w:trPr>
          <w:jc w:val="center"/>
        </w:trPr>
        <w:tc>
          <w:tcPr>
            <w:tcW w:w="1563" w:type="pct"/>
            <w:shd w:val="clear" w:color="auto" w:fill="auto"/>
          </w:tcPr>
          <w:p w14:paraId="5AD3032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healthcareFacility</w:t>
            </w:r>
            <w:r w:rsidRPr="00040E48">
              <w:rPr>
                <w:noProof w:val="0"/>
              </w:rPr>
              <w:br/>
              <w:t>TypeCodeDisplay</w:t>
            </w:r>
            <w:r w:rsidRPr="00040E48">
              <w:rPr>
                <w:noProof w:val="0"/>
              </w:rPr>
              <w:br/>
              <w:t xml:space="preserve">Name </w:t>
            </w:r>
          </w:p>
        </w:tc>
        <w:tc>
          <w:tcPr>
            <w:tcW w:w="711" w:type="pct"/>
            <w:shd w:val="clear" w:color="auto" w:fill="auto"/>
          </w:tcPr>
          <w:p w14:paraId="6C2DAAD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2EFFDD9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 </w:t>
            </w:r>
          </w:p>
        </w:tc>
        <w:tc>
          <w:tcPr>
            <w:tcW w:w="2155" w:type="pct"/>
            <w:shd w:val="clear" w:color="auto" w:fill="auto"/>
          </w:tcPr>
          <w:p w14:paraId="28E58BE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Must be con</w:t>
            </w:r>
            <w:r w:rsidR="00AC5119" w:rsidRPr="00040E48">
              <w:rPr>
                <w:noProof w:val="0"/>
              </w:rPr>
              <w:t>s</w:t>
            </w:r>
            <w:r w:rsidRPr="00040E48">
              <w:rPr>
                <w:noProof w:val="0"/>
              </w:rPr>
              <w:t xml:space="preserve">istent with /clinicalDocument/code </w:t>
            </w:r>
          </w:p>
        </w:tc>
      </w:tr>
      <w:tr w:rsidR="006E110A" w:rsidRPr="00040E48" w14:paraId="353D4136" w14:textId="77777777" w:rsidTr="00AC104E">
        <w:trPr>
          <w:jc w:val="center"/>
        </w:trPr>
        <w:tc>
          <w:tcPr>
            <w:tcW w:w="1563" w:type="pct"/>
            <w:shd w:val="clear" w:color="auto" w:fill="auto"/>
          </w:tcPr>
          <w:p w14:paraId="50ABD97C" w14:textId="77777777" w:rsidR="006E110A" w:rsidRPr="00040E48" w:rsidRDefault="006E110A">
            <w:pPr>
              <w:pStyle w:val="TableEntry"/>
              <w:rPr>
                <w:rFonts w:ascii="Arial Unicode MS" w:eastAsia="Arial Unicode MS" w:hAnsi="Arial Unicode MS" w:cs="Arial Unicode MS"/>
                <w:noProof w:val="0"/>
                <w:sz w:val="24"/>
                <w:szCs w:val="24"/>
              </w:rPr>
            </w:pPr>
          </w:p>
        </w:tc>
        <w:tc>
          <w:tcPr>
            <w:tcW w:w="711" w:type="pct"/>
            <w:shd w:val="clear" w:color="auto" w:fill="auto"/>
          </w:tcPr>
          <w:p w14:paraId="6BC33BDE" w14:textId="77777777" w:rsidR="006E110A" w:rsidRPr="00040E48" w:rsidRDefault="006E110A">
            <w:pPr>
              <w:pStyle w:val="TableEntry"/>
              <w:rPr>
                <w:rFonts w:ascii="Arial Unicode MS" w:eastAsia="Arial Unicode MS" w:hAnsi="Arial Unicode MS" w:cs="Arial Unicode MS"/>
                <w:noProof w:val="0"/>
                <w:sz w:val="24"/>
                <w:szCs w:val="24"/>
              </w:rPr>
            </w:pPr>
          </w:p>
        </w:tc>
        <w:tc>
          <w:tcPr>
            <w:tcW w:w="571" w:type="pct"/>
            <w:shd w:val="clear" w:color="auto" w:fill="auto"/>
          </w:tcPr>
          <w:p w14:paraId="3BDC9AFA" w14:textId="77777777" w:rsidR="006E110A" w:rsidRPr="00040E48" w:rsidRDefault="006E110A">
            <w:pPr>
              <w:pStyle w:val="TableEntry"/>
              <w:rPr>
                <w:rFonts w:ascii="Arial Unicode MS" w:eastAsia="Arial Unicode MS" w:hAnsi="Arial Unicode MS" w:cs="Arial Unicode MS"/>
                <w:noProof w:val="0"/>
                <w:sz w:val="24"/>
                <w:szCs w:val="24"/>
              </w:rPr>
            </w:pPr>
          </w:p>
        </w:tc>
        <w:tc>
          <w:tcPr>
            <w:tcW w:w="2155" w:type="pct"/>
            <w:shd w:val="clear" w:color="auto" w:fill="auto"/>
          </w:tcPr>
          <w:p w14:paraId="19322EE2" w14:textId="77777777" w:rsidR="006E110A" w:rsidRPr="00040E48" w:rsidRDefault="006E110A">
            <w:pPr>
              <w:pStyle w:val="TableEntry"/>
              <w:rPr>
                <w:rFonts w:eastAsia="Arial Unicode MS"/>
                <w:noProof w:val="0"/>
              </w:rPr>
            </w:pPr>
          </w:p>
        </w:tc>
      </w:tr>
      <w:tr w:rsidR="006E110A" w:rsidRPr="00040E48" w14:paraId="584BB1F9" w14:textId="77777777" w:rsidTr="00AC104E">
        <w:trPr>
          <w:jc w:val="center"/>
        </w:trPr>
        <w:tc>
          <w:tcPr>
            <w:tcW w:w="1563" w:type="pct"/>
            <w:shd w:val="clear" w:color="auto" w:fill="auto"/>
          </w:tcPr>
          <w:p w14:paraId="09FB756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languageCode </w:t>
            </w:r>
          </w:p>
        </w:tc>
        <w:tc>
          <w:tcPr>
            <w:tcW w:w="711" w:type="pct"/>
            <w:shd w:val="clear" w:color="auto" w:fill="auto"/>
          </w:tcPr>
          <w:p w14:paraId="0ED4DB6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16F0A04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 </w:t>
            </w:r>
          </w:p>
        </w:tc>
        <w:tc>
          <w:tcPr>
            <w:tcW w:w="2155" w:type="pct"/>
            <w:shd w:val="clear" w:color="auto" w:fill="auto"/>
          </w:tcPr>
          <w:p w14:paraId="2840C82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/ClinicalDocument/languageCode </w:t>
            </w:r>
          </w:p>
        </w:tc>
      </w:tr>
      <w:tr w:rsidR="006E110A" w:rsidRPr="00040E48" w14:paraId="53CFF7FA" w14:textId="77777777" w:rsidTr="00AC104E">
        <w:trPr>
          <w:jc w:val="center"/>
        </w:trPr>
        <w:tc>
          <w:tcPr>
            <w:tcW w:w="1563" w:type="pct"/>
            <w:shd w:val="clear" w:color="auto" w:fill="auto"/>
          </w:tcPr>
          <w:p w14:paraId="6AF7789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legalAuthenticator </w:t>
            </w:r>
          </w:p>
        </w:tc>
        <w:tc>
          <w:tcPr>
            <w:tcW w:w="711" w:type="pct"/>
            <w:shd w:val="clear" w:color="auto" w:fill="auto"/>
          </w:tcPr>
          <w:p w14:paraId="32D94E1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O </w:t>
            </w:r>
          </w:p>
        </w:tc>
        <w:tc>
          <w:tcPr>
            <w:tcW w:w="571" w:type="pct"/>
            <w:shd w:val="clear" w:color="auto" w:fill="auto"/>
          </w:tcPr>
          <w:p w14:paraId="55955BC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5DEE2367" w14:textId="77777777" w:rsidR="006E110A" w:rsidRPr="00040E48" w:rsidRDefault="006E110A">
            <w:pPr>
              <w:pStyle w:val="TableEntry"/>
              <w:rPr>
                <w:noProof w:val="0"/>
              </w:rPr>
            </w:pPr>
            <w:r w:rsidRPr="00040E48">
              <w:rPr>
                <w:noProof w:val="0"/>
              </w:rPr>
              <w:t>$person &lt;= /ClinicalDocument/</w:t>
            </w:r>
            <w:r w:rsidRPr="00040E48">
              <w:rPr>
                <w:noProof w:val="0"/>
              </w:rPr>
              <w:br/>
              <w:t xml:space="preserve">legalAuthenticator </w:t>
            </w:r>
          </w:p>
          <w:p w14:paraId="13D0FEE9" w14:textId="77777777" w:rsidR="006E110A" w:rsidRPr="00040E48" w:rsidRDefault="006E110A">
            <w:pPr>
              <w:pStyle w:val="TableEntry"/>
              <w:rPr>
                <w:rFonts w:eastAsia="Arial Unicode MS"/>
                <w:noProof w:val="0"/>
              </w:rPr>
            </w:pPr>
            <w:r w:rsidRPr="00040E48">
              <w:rPr>
                <w:noProof w:val="0"/>
              </w:rPr>
              <w:br/>
              <w:t xml:space="preserve">The legalAuthenticator can be formatted using the following XPath expression, where </w:t>
            </w:r>
            <w:r w:rsidRPr="00040E48">
              <w:rPr>
                <w:b/>
                <w:bCs/>
                <w:noProof w:val="0"/>
              </w:rPr>
              <w:t>$person</w:t>
            </w:r>
            <w:r w:rsidRPr="00040E48">
              <w:rPr>
                <w:noProof w:val="0"/>
              </w:rPr>
              <w:t xml:space="preserve"> in the expression below represents the legalAuthenticator.</w:t>
            </w:r>
            <w:r w:rsidRPr="00040E48">
              <w:rPr>
                <w:noProof w:val="0"/>
              </w:rPr>
              <w:br/>
              <w:t>concat(</w:t>
            </w:r>
            <w:r w:rsidRPr="00040E48">
              <w:rPr>
                <w:noProof w:val="0"/>
              </w:rPr>
              <w:br/>
              <w:t>$person/id/@extension,"^",</w:t>
            </w:r>
            <w:r w:rsidRPr="00040E48">
              <w:rPr>
                <w:noProof w:val="0"/>
              </w:rPr>
              <w:br/>
              <w:t>$person/assignedPerson/name/family,"^",</w:t>
            </w:r>
            <w:r w:rsidRPr="00040E48">
              <w:rPr>
                <w:noProof w:val="0"/>
              </w:rPr>
              <w:br/>
              <w:t>$person/assignedPerson/name/given[1],"^",</w:t>
            </w:r>
            <w:r w:rsidRPr="00040E48">
              <w:rPr>
                <w:noProof w:val="0"/>
              </w:rPr>
              <w:br/>
              <w:t>$person/assignedPerson/name/given[2],"^",</w:t>
            </w:r>
            <w:r w:rsidRPr="00040E48">
              <w:rPr>
                <w:noProof w:val="0"/>
              </w:rPr>
              <w:br/>
              <w:t>$person/assignedPerson/name/suffix,"^",</w:t>
            </w:r>
            <w:r w:rsidRPr="00040E48">
              <w:rPr>
                <w:noProof w:val="0"/>
              </w:rPr>
              <w:br/>
              <w:t>$person/assignedPerson/name/prefix,"^",</w:t>
            </w:r>
            <w:r w:rsidRPr="00040E48">
              <w:rPr>
                <w:noProof w:val="0"/>
              </w:rPr>
              <w:br/>
              <w:t>"^^^&amp;", $person/id/@root,"&amp;ISO")</w:t>
            </w:r>
          </w:p>
        </w:tc>
      </w:tr>
      <w:tr w:rsidR="006E110A" w:rsidRPr="00040E48" w14:paraId="5AD2FFB1" w14:textId="77777777" w:rsidTr="00AC104E">
        <w:trPr>
          <w:jc w:val="center"/>
        </w:trPr>
        <w:tc>
          <w:tcPr>
            <w:tcW w:w="1563" w:type="pct"/>
            <w:shd w:val="clear" w:color="auto" w:fill="auto"/>
          </w:tcPr>
          <w:p w14:paraId="6C6908A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mimeType </w:t>
            </w:r>
          </w:p>
        </w:tc>
        <w:tc>
          <w:tcPr>
            <w:tcW w:w="711" w:type="pct"/>
            <w:shd w:val="clear" w:color="auto" w:fill="auto"/>
          </w:tcPr>
          <w:p w14:paraId="147E293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4700EE1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FM </w:t>
            </w:r>
          </w:p>
        </w:tc>
        <w:tc>
          <w:tcPr>
            <w:tcW w:w="2155" w:type="pct"/>
            <w:shd w:val="clear" w:color="auto" w:fill="auto"/>
          </w:tcPr>
          <w:p w14:paraId="09BAB58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text/xml </w:t>
            </w:r>
          </w:p>
        </w:tc>
      </w:tr>
      <w:tr w:rsidR="006E110A" w:rsidRPr="00040E48" w14:paraId="46662EEA" w14:textId="77777777" w:rsidTr="00AC104E">
        <w:trPr>
          <w:jc w:val="center"/>
        </w:trPr>
        <w:tc>
          <w:tcPr>
            <w:tcW w:w="1563" w:type="pct"/>
            <w:shd w:val="clear" w:color="auto" w:fill="auto"/>
          </w:tcPr>
          <w:p w14:paraId="6BA8089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parentDocumentRelationship </w:t>
            </w:r>
          </w:p>
        </w:tc>
        <w:tc>
          <w:tcPr>
            <w:tcW w:w="711" w:type="pct"/>
            <w:shd w:val="clear" w:color="auto" w:fill="auto"/>
          </w:tcPr>
          <w:p w14:paraId="285F245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R</w:t>
            </w:r>
            <w:r w:rsidRPr="00040E48">
              <w:rPr>
                <w:noProof w:val="0"/>
              </w:rPr>
              <w:br/>
              <w:t xml:space="preserve">(when applicable) </w:t>
            </w:r>
          </w:p>
        </w:tc>
        <w:tc>
          <w:tcPr>
            <w:tcW w:w="571" w:type="pct"/>
            <w:shd w:val="clear" w:color="auto" w:fill="auto"/>
          </w:tcPr>
          <w:p w14:paraId="6500CA3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DS </w:t>
            </w:r>
          </w:p>
        </w:tc>
        <w:tc>
          <w:tcPr>
            <w:tcW w:w="2155" w:type="pct"/>
            <w:shd w:val="clear" w:color="auto" w:fill="auto"/>
          </w:tcPr>
          <w:p w14:paraId="6A5B29F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Local document versions need not always be published, and so no exact mapping can be determined from the content of the CDA document.</w:t>
            </w:r>
            <w:r w:rsidRPr="00040E48">
              <w:rPr>
                <w:noProof w:val="0"/>
              </w:rPr>
              <w:br/>
              <w:t xml:space="preserve">The parentDocumentRelationship may be determined in some configurations from the relatedDocument element present in the CDA </w:t>
            </w:r>
            <w:r w:rsidR="005C4B4B" w:rsidRPr="00040E48">
              <w:rPr>
                <w:noProof w:val="0"/>
              </w:rPr>
              <w:t>document</w:t>
            </w:r>
            <w:r w:rsidRPr="00040E48">
              <w:rPr>
                <w:noProof w:val="0"/>
              </w:rPr>
              <w:t xml:space="preserve">. If the context of the CDA coincides with that of the affinity domain, then the </w:t>
            </w:r>
            <w:r w:rsidRPr="00040E48">
              <w:rPr>
                <w:noProof w:val="0"/>
              </w:rPr>
              <w:lastRenderedPageBreak/>
              <w:t xml:space="preserve">following x-path may be appropriate: </w:t>
            </w:r>
            <w:r w:rsidRPr="00040E48">
              <w:rPr>
                <w:noProof w:val="0"/>
              </w:rPr>
              <w:br/>
              <w:t xml:space="preserve">/ClinicalDocument/relatedDocument/@typeCode </w:t>
            </w:r>
          </w:p>
        </w:tc>
      </w:tr>
      <w:tr w:rsidR="006E110A" w:rsidRPr="00040E48" w14:paraId="5EE907D9" w14:textId="77777777" w:rsidTr="00AC104E">
        <w:trPr>
          <w:jc w:val="center"/>
        </w:trPr>
        <w:tc>
          <w:tcPr>
            <w:tcW w:w="1563" w:type="pct"/>
            <w:shd w:val="clear" w:color="auto" w:fill="auto"/>
          </w:tcPr>
          <w:p w14:paraId="5922B1B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lastRenderedPageBreak/>
              <w:t xml:space="preserve">parentDocumentId </w:t>
            </w:r>
          </w:p>
        </w:tc>
        <w:tc>
          <w:tcPr>
            <w:tcW w:w="711" w:type="pct"/>
            <w:shd w:val="clear" w:color="auto" w:fill="auto"/>
          </w:tcPr>
          <w:p w14:paraId="2308396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R</w:t>
            </w:r>
            <w:r w:rsidRPr="00040E48">
              <w:rPr>
                <w:noProof w:val="0"/>
              </w:rPr>
              <w:br/>
              <w:t>(when parent</w:t>
            </w:r>
            <w:r w:rsidRPr="00040E48">
              <w:rPr>
                <w:noProof w:val="0"/>
              </w:rPr>
              <w:br/>
              <w:t>Document</w:t>
            </w:r>
            <w:r w:rsidRPr="00040E48">
              <w:rPr>
                <w:noProof w:val="0"/>
              </w:rPr>
              <w:br/>
              <w:t xml:space="preserve">Relationship is present) </w:t>
            </w:r>
          </w:p>
        </w:tc>
        <w:tc>
          <w:tcPr>
            <w:tcW w:w="571" w:type="pct"/>
            <w:shd w:val="clear" w:color="auto" w:fill="auto"/>
          </w:tcPr>
          <w:p w14:paraId="0D8F1DA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DS </w:t>
            </w:r>
          </w:p>
        </w:tc>
        <w:tc>
          <w:tcPr>
            <w:tcW w:w="2155" w:type="pct"/>
            <w:shd w:val="clear" w:color="auto" w:fill="auto"/>
          </w:tcPr>
          <w:p w14:paraId="46716576" w14:textId="77777777" w:rsidR="006E110A" w:rsidRPr="00040E48" w:rsidRDefault="006E110A">
            <w:pPr>
              <w:pStyle w:val="TableEntry"/>
              <w:rPr>
                <w:noProof w:val="0"/>
              </w:rPr>
            </w:pPr>
            <w:r w:rsidRPr="00040E48">
              <w:rPr>
                <w:noProof w:val="0"/>
              </w:rPr>
              <w:t>Local document versions need not always be published, and so no exact mapping can be determined from the content of the CDA document.</w:t>
            </w:r>
            <w:r w:rsidRPr="00040E48">
              <w:rPr>
                <w:noProof w:val="0"/>
              </w:rPr>
              <w:br/>
              <w:t xml:space="preserve">The parentDocumentId may be determined in some configurations from the relatedDocument element present in the CDA </w:t>
            </w:r>
            <w:r w:rsidR="005C4B4B" w:rsidRPr="00040E48">
              <w:rPr>
                <w:noProof w:val="0"/>
              </w:rPr>
              <w:t>document</w:t>
            </w:r>
            <w:r w:rsidRPr="00040E48">
              <w:rPr>
                <w:noProof w:val="0"/>
              </w:rPr>
              <w:t>. If the context of the CDA coincides with that of the affinity domain, then the following x-path may be appropriate:</w:t>
            </w:r>
            <w:r w:rsidRPr="00040E48">
              <w:rPr>
                <w:noProof w:val="0"/>
              </w:rPr>
              <w:br/>
              <w:t>$docID &lt;= /ClinicalDocument/</w:t>
            </w:r>
            <w:r w:rsidRPr="00040E48">
              <w:rPr>
                <w:noProof w:val="0"/>
              </w:rPr>
              <w:br/>
              <w:t xml:space="preserve">relatedDocument/parentDocument/id </w:t>
            </w:r>
          </w:p>
          <w:p w14:paraId="074E38E3" w14:textId="77777777" w:rsidR="006E110A" w:rsidRPr="00040E48" w:rsidRDefault="006E110A">
            <w:pPr>
              <w:pStyle w:val="TableEntry"/>
              <w:rPr>
                <w:rFonts w:eastAsia="Arial Unicode MS"/>
                <w:noProof w:val="0"/>
              </w:rPr>
            </w:pPr>
            <w:r w:rsidRPr="00040E48">
              <w:rPr>
                <w:noProof w:val="0"/>
              </w:rPr>
              <w:br/>
              <w:t xml:space="preserve">The parentDocumentId can be formatted using the following XPath expression, where </w:t>
            </w:r>
            <w:r w:rsidRPr="00040E48">
              <w:rPr>
                <w:b/>
                <w:bCs/>
                <w:noProof w:val="0"/>
              </w:rPr>
              <w:t>$docID</w:t>
            </w:r>
            <w:r w:rsidRPr="00040E48">
              <w:rPr>
                <w:noProof w:val="0"/>
              </w:rPr>
              <w:t xml:space="preserve"> in the expression below represents the identifier.</w:t>
            </w:r>
            <w:r w:rsidRPr="00040E48">
              <w:rPr>
                <w:noProof w:val="0"/>
              </w:rPr>
              <w:br/>
              <w:t xml:space="preserve">concat($docID/@root,"^", $docID/@extension) </w:t>
            </w:r>
          </w:p>
        </w:tc>
      </w:tr>
      <w:tr w:rsidR="006E110A" w:rsidRPr="00040E48" w14:paraId="34FD561A" w14:textId="77777777" w:rsidTr="00AC104E">
        <w:trPr>
          <w:jc w:val="center"/>
        </w:trPr>
        <w:tc>
          <w:tcPr>
            <w:tcW w:w="1563" w:type="pct"/>
            <w:shd w:val="clear" w:color="auto" w:fill="auto"/>
          </w:tcPr>
          <w:p w14:paraId="2CDEF03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patientId </w:t>
            </w:r>
          </w:p>
        </w:tc>
        <w:tc>
          <w:tcPr>
            <w:tcW w:w="711" w:type="pct"/>
            <w:shd w:val="clear" w:color="auto" w:fill="auto"/>
          </w:tcPr>
          <w:p w14:paraId="7FB151E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509FFD6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DS </w:t>
            </w:r>
          </w:p>
        </w:tc>
        <w:tc>
          <w:tcPr>
            <w:tcW w:w="2155" w:type="pct"/>
            <w:shd w:val="clear" w:color="auto" w:fill="auto"/>
          </w:tcPr>
          <w:p w14:paraId="24C96D9A" w14:textId="77777777" w:rsidR="006E110A" w:rsidRPr="00040E48" w:rsidRDefault="006E110A">
            <w:pPr>
              <w:pStyle w:val="TableEntry"/>
              <w:rPr>
                <w:noProof w:val="0"/>
              </w:rPr>
            </w:pPr>
            <w:r w:rsidRPr="00040E48">
              <w:rPr>
                <w:noProof w:val="0"/>
              </w:rPr>
              <w:t xml:space="preserve">The XDS Affinity Domain patient ID can be mapped from the patientRole/id element using transactions from the ITI PIX or PDQ profiles. See sourcePatientId below. If the context of the CDA coincides with that of the affinity domain, then the following x-path may be appropriate: </w:t>
            </w:r>
          </w:p>
          <w:p w14:paraId="5E7E7939" w14:textId="77777777" w:rsidR="006E110A" w:rsidRPr="00040E48" w:rsidRDefault="006E110A">
            <w:pPr>
              <w:pStyle w:val="TableEntry"/>
              <w:rPr>
                <w:rFonts w:eastAsia="Arial Unicode MS"/>
                <w:noProof w:val="0"/>
              </w:rPr>
            </w:pPr>
            <w:r w:rsidRPr="00040E48">
              <w:rPr>
                <w:noProof w:val="0"/>
              </w:rPr>
              <w:br/>
              <w:t>$patID &lt;= /ClinicalDocument/recordTarget/</w:t>
            </w:r>
            <w:r w:rsidRPr="00040E48">
              <w:rPr>
                <w:noProof w:val="0"/>
              </w:rPr>
              <w:br/>
              <w:t xml:space="preserve">patientRole/id </w:t>
            </w:r>
          </w:p>
        </w:tc>
      </w:tr>
      <w:tr w:rsidR="006E110A" w:rsidRPr="00040E48" w14:paraId="4EB90FCF" w14:textId="77777777" w:rsidTr="00AC104E">
        <w:trPr>
          <w:jc w:val="center"/>
        </w:trPr>
        <w:tc>
          <w:tcPr>
            <w:tcW w:w="1563" w:type="pct"/>
            <w:shd w:val="clear" w:color="auto" w:fill="auto"/>
          </w:tcPr>
          <w:p w14:paraId="75DCE77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practiceSettingCode </w:t>
            </w:r>
          </w:p>
        </w:tc>
        <w:tc>
          <w:tcPr>
            <w:tcW w:w="711" w:type="pct"/>
            <w:shd w:val="clear" w:color="auto" w:fill="auto"/>
          </w:tcPr>
          <w:p w14:paraId="36A930D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13C2F21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 </w:t>
            </w:r>
          </w:p>
        </w:tc>
        <w:tc>
          <w:tcPr>
            <w:tcW w:w="2155" w:type="pct"/>
            <w:shd w:val="clear" w:color="auto" w:fill="auto"/>
          </w:tcPr>
          <w:p w14:paraId="38CDEAE4" w14:textId="77777777" w:rsidR="006E110A" w:rsidRPr="00040E48" w:rsidRDefault="006E110A" w:rsidP="0046437B">
            <w:pPr>
              <w:pStyle w:val="TableEntry"/>
              <w:rPr>
                <w:rFonts w:ascii="Arial Unicode MS" w:eastAsia="Arial Unicode MS" w:hAnsi="Arial Unicode MS" w:cs="Arial Unicode MS"/>
                <w:noProof w:val="0"/>
                <w:sz w:val="24"/>
                <w:szCs w:val="24"/>
              </w:rPr>
            </w:pPr>
            <w:r w:rsidRPr="00040E48">
              <w:rPr>
                <w:noProof w:val="0"/>
              </w:rPr>
              <w:t xml:space="preserve">This element should be based on a coarse classification system for the class of specialty practice. Recommend the use of the classification system for Practice Setting, such as that described by the Subject Matter Domain in LOINC. </w:t>
            </w:r>
          </w:p>
        </w:tc>
      </w:tr>
      <w:tr w:rsidR="006E110A" w:rsidRPr="00040E48" w14:paraId="138297E8" w14:textId="77777777" w:rsidTr="00AC104E">
        <w:trPr>
          <w:jc w:val="center"/>
        </w:trPr>
        <w:tc>
          <w:tcPr>
            <w:tcW w:w="1563" w:type="pct"/>
            <w:shd w:val="clear" w:color="auto" w:fill="auto"/>
          </w:tcPr>
          <w:p w14:paraId="2CA0500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practiceSettingCodeDisplayName </w:t>
            </w:r>
          </w:p>
        </w:tc>
        <w:tc>
          <w:tcPr>
            <w:tcW w:w="711" w:type="pct"/>
            <w:shd w:val="clear" w:color="auto" w:fill="auto"/>
          </w:tcPr>
          <w:p w14:paraId="1D2A7EC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024F2DA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 </w:t>
            </w:r>
          </w:p>
        </w:tc>
        <w:tc>
          <w:tcPr>
            <w:tcW w:w="2155" w:type="pct"/>
            <w:shd w:val="clear" w:color="auto" w:fill="auto"/>
          </w:tcPr>
          <w:p w14:paraId="3298305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This element shall contain the display names associated with the codes described above. </w:t>
            </w:r>
          </w:p>
        </w:tc>
      </w:tr>
      <w:tr w:rsidR="006E110A" w:rsidRPr="00040E48" w14:paraId="646F27EB" w14:textId="77777777" w:rsidTr="00AC104E">
        <w:trPr>
          <w:jc w:val="center"/>
        </w:trPr>
        <w:tc>
          <w:tcPr>
            <w:tcW w:w="1563" w:type="pct"/>
            <w:shd w:val="clear" w:color="auto" w:fill="auto"/>
          </w:tcPr>
          <w:p w14:paraId="140A48C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serviceStartTime </w:t>
            </w:r>
          </w:p>
        </w:tc>
        <w:tc>
          <w:tcPr>
            <w:tcW w:w="711" w:type="pct"/>
            <w:shd w:val="clear" w:color="auto" w:fill="auto"/>
          </w:tcPr>
          <w:p w14:paraId="69975F5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R2 </w:t>
            </w:r>
          </w:p>
        </w:tc>
        <w:tc>
          <w:tcPr>
            <w:tcW w:w="571" w:type="pct"/>
            <w:shd w:val="clear" w:color="auto" w:fill="auto"/>
          </w:tcPr>
          <w:p w14:paraId="6F31BDB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6248BE6B" w14:textId="77777777" w:rsidR="006E110A" w:rsidRPr="00040E48" w:rsidRDefault="006E110A">
            <w:pPr>
              <w:pStyle w:val="TableEntry"/>
              <w:rPr>
                <w:noProof w:val="0"/>
              </w:rPr>
            </w:pPr>
            <w:r w:rsidRPr="00040E48">
              <w:rPr>
                <w:noProof w:val="0"/>
              </w:rPr>
              <w:t>/ClinicalDocument/documentationOf/</w:t>
            </w:r>
            <w:r w:rsidRPr="00040E48">
              <w:rPr>
                <w:noProof w:val="0"/>
              </w:rPr>
              <w:br/>
              <w:t>serviceEvent/effectiveTime/low/</w:t>
            </w:r>
            <w:r w:rsidRPr="00040E48">
              <w:rPr>
                <w:noProof w:val="0"/>
              </w:rPr>
              <w:br/>
              <w:t xml:space="preserve">@value </w:t>
            </w:r>
          </w:p>
          <w:p w14:paraId="1BBE0915" w14:textId="77777777" w:rsidR="006E110A" w:rsidRPr="00040E48" w:rsidRDefault="006E110A">
            <w:pPr>
              <w:pStyle w:val="TableEntry"/>
              <w:rPr>
                <w:rFonts w:eastAsia="Arial Unicode MS"/>
                <w:noProof w:val="0"/>
              </w:rPr>
            </w:pPr>
            <w:r w:rsidRPr="00040E48">
              <w:rPr>
                <w:noProof w:val="0"/>
              </w:rPr>
              <w:br/>
              <w:t xml:space="preserve">Times specified in clinical documents may be specified with a precision in fractional sections, and may contain a time zone offset. In the XDS Metadata, it can be precise to the second, and is always given in UTC, so the timezone offset if present must be added to the current time to obtain the UTC time. </w:t>
            </w:r>
          </w:p>
        </w:tc>
      </w:tr>
      <w:tr w:rsidR="006E110A" w:rsidRPr="00040E48" w14:paraId="66C83D1D" w14:textId="77777777" w:rsidTr="00AC104E">
        <w:trPr>
          <w:jc w:val="center"/>
        </w:trPr>
        <w:tc>
          <w:tcPr>
            <w:tcW w:w="1563" w:type="pct"/>
            <w:shd w:val="clear" w:color="auto" w:fill="auto"/>
          </w:tcPr>
          <w:p w14:paraId="175B528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serviceStopTime </w:t>
            </w:r>
          </w:p>
        </w:tc>
        <w:tc>
          <w:tcPr>
            <w:tcW w:w="711" w:type="pct"/>
            <w:shd w:val="clear" w:color="auto" w:fill="auto"/>
          </w:tcPr>
          <w:p w14:paraId="257A4EC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R2 </w:t>
            </w:r>
          </w:p>
        </w:tc>
        <w:tc>
          <w:tcPr>
            <w:tcW w:w="571" w:type="pct"/>
            <w:shd w:val="clear" w:color="auto" w:fill="auto"/>
          </w:tcPr>
          <w:p w14:paraId="602BF4B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1156F515" w14:textId="77777777" w:rsidR="006E110A" w:rsidRPr="00040E48" w:rsidRDefault="006E110A">
            <w:pPr>
              <w:pStyle w:val="TableEntry"/>
              <w:rPr>
                <w:noProof w:val="0"/>
              </w:rPr>
            </w:pPr>
            <w:r w:rsidRPr="00040E48">
              <w:rPr>
                <w:noProof w:val="0"/>
              </w:rPr>
              <w:t>/ClinicalDocument/documentationOf/</w:t>
            </w:r>
            <w:r w:rsidRPr="00040E48">
              <w:rPr>
                <w:noProof w:val="0"/>
              </w:rPr>
              <w:br/>
              <w:t>serviceEvent/effectiveTime/high/</w:t>
            </w:r>
            <w:r w:rsidRPr="00040E48">
              <w:rPr>
                <w:noProof w:val="0"/>
              </w:rPr>
              <w:br/>
              <w:t xml:space="preserve">@value </w:t>
            </w:r>
          </w:p>
          <w:p w14:paraId="5004E4BE" w14:textId="77777777" w:rsidR="006E110A" w:rsidRPr="00040E48" w:rsidRDefault="006E110A">
            <w:pPr>
              <w:pStyle w:val="TableEntry"/>
              <w:rPr>
                <w:rFonts w:eastAsia="Arial Unicode MS"/>
                <w:noProof w:val="0"/>
              </w:rPr>
            </w:pPr>
            <w:r w:rsidRPr="00040E48">
              <w:rPr>
                <w:noProof w:val="0"/>
              </w:rPr>
              <w:lastRenderedPageBreak/>
              <w:br/>
              <w:t xml:space="preserve">Times specified in clinical documents may be specified with a precision in fractional sections, and may contain a time zone offset. In the XDS Metadata, it can be precise to the second, and is always given in UTC, so the timezone offset if present must be added to the current time to obtain the UTC time. </w:t>
            </w:r>
          </w:p>
        </w:tc>
      </w:tr>
      <w:tr w:rsidR="006E110A" w:rsidRPr="00040E48" w14:paraId="6CD651B3" w14:textId="77777777" w:rsidTr="00AC104E">
        <w:trPr>
          <w:jc w:val="center"/>
        </w:trPr>
        <w:tc>
          <w:tcPr>
            <w:tcW w:w="1563" w:type="pct"/>
            <w:shd w:val="clear" w:color="auto" w:fill="auto"/>
          </w:tcPr>
          <w:p w14:paraId="2ADD778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lastRenderedPageBreak/>
              <w:t xml:space="preserve">sourcePatientId </w:t>
            </w:r>
          </w:p>
        </w:tc>
        <w:tc>
          <w:tcPr>
            <w:tcW w:w="711" w:type="pct"/>
            <w:shd w:val="clear" w:color="auto" w:fill="auto"/>
          </w:tcPr>
          <w:p w14:paraId="0D4012E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6E22B22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4418D0B7" w14:textId="77777777" w:rsidR="006E110A" w:rsidRPr="00040E48" w:rsidRDefault="006E110A">
            <w:pPr>
              <w:pStyle w:val="TableEntry"/>
              <w:rPr>
                <w:noProof w:val="0"/>
              </w:rPr>
            </w:pPr>
            <w:r w:rsidRPr="00040E48">
              <w:rPr>
                <w:noProof w:val="0"/>
              </w:rPr>
              <w:t>$patID &lt;= /ClinicalDocument/recordTarget/</w:t>
            </w:r>
            <w:r w:rsidRPr="00040E48">
              <w:rPr>
                <w:noProof w:val="0"/>
              </w:rPr>
              <w:br/>
              <w:t xml:space="preserve">patientRole/id </w:t>
            </w:r>
          </w:p>
          <w:p w14:paraId="070BDAD2" w14:textId="77777777" w:rsidR="006E110A" w:rsidRPr="00040E48" w:rsidRDefault="006E110A">
            <w:pPr>
              <w:pStyle w:val="TableEntry"/>
              <w:rPr>
                <w:rFonts w:eastAsia="Arial Unicode MS"/>
                <w:noProof w:val="0"/>
              </w:rPr>
            </w:pPr>
            <w:r w:rsidRPr="00040E48">
              <w:rPr>
                <w:noProof w:val="0"/>
              </w:rPr>
              <w:br/>
              <w:t xml:space="preserve">The patientId can be formatted using the following XPath expression, where </w:t>
            </w:r>
            <w:r w:rsidRPr="00040E48">
              <w:rPr>
                <w:b/>
                <w:bCs/>
                <w:noProof w:val="0"/>
              </w:rPr>
              <w:t>$patID</w:t>
            </w:r>
            <w:r w:rsidRPr="00040E48">
              <w:rPr>
                <w:noProof w:val="0"/>
              </w:rPr>
              <w:t xml:space="preserve"> in the expression below represents the appropriate identifier.</w:t>
            </w:r>
            <w:r w:rsidRPr="00040E48">
              <w:rPr>
                <w:noProof w:val="0"/>
              </w:rPr>
              <w:br/>
              <w:t xml:space="preserve">concat($patID/@extension,"^^^&amp;", $patID/@root, "&amp;ISO") </w:t>
            </w:r>
          </w:p>
        </w:tc>
      </w:tr>
      <w:tr w:rsidR="006E110A" w:rsidRPr="00040E48" w14:paraId="6FEC28FA" w14:textId="77777777" w:rsidTr="00AC104E">
        <w:trPr>
          <w:jc w:val="center"/>
        </w:trPr>
        <w:tc>
          <w:tcPr>
            <w:tcW w:w="1563" w:type="pct"/>
            <w:shd w:val="clear" w:color="auto" w:fill="auto"/>
          </w:tcPr>
          <w:p w14:paraId="75092EB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sourcePatientInfo </w:t>
            </w:r>
          </w:p>
        </w:tc>
        <w:tc>
          <w:tcPr>
            <w:tcW w:w="711" w:type="pct"/>
            <w:shd w:val="clear" w:color="auto" w:fill="auto"/>
          </w:tcPr>
          <w:p w14:paraId="7C51477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552E9FB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78B28F23" w14:textId="77777777" w:rsidR="006E110A" w:rsidRPr="00040E48" w:rsidRDefault="006E110A">
            <w:pPr>
              <w:pStyle w:val="TableEntry"/>
              <w:rPr>
                <w:noProof w:val="0"/>
              </w:rPr>
            </w:pPr>
            <w:r w:rsidRPr="00040E48">
              <w:rPr>
                <w:noProof w:val="0"/>
              </w:rPr>
              <w:t>/ClinicalDocument/recordTarget/</w:t>
            </w:r>
            <w:r w:rsidRPr="00040E48">
              <w:rPr>
                <w:noProof w:val="0"/>
              </w:rPr>
              <w:br/>
              <w:t xml:space="preserve">patientRole </w:t>
            </w:r>
          </w:p>
          <w:p w14:paraId="752A397B" w14:textId="77777777" w:rsidR="006E110A" w:rsidRPr="00040E48" w:rsidRDefault="006E110A">
            <w:pPr>
              <w:pStyle w:val="TableEntry"/>
              <w:rPr>
                <w:rFonts w:eastAsia="Arial Unicode MS"/>
                <w:noProof w:val="0"/>
              </w:rPr>
            </w:pPr>
            <w:r w:rsidRPr="00040E48">
              <w:rPr>
                <w:noProof w:val="0"/>
              </w:rPr>
              <w:br/>
              <w:t xml:space="preserve">The sourcePatientInfo metadata element can be assembled from various components of the patientRole element in the clinical document. </w:t>
            </w:r>
          </w:p>
        </w:tc>
      </w:tr>
      <w:tr w:rsidR="006E110A" w:rsidRPr="00040E48" w14:paraId="31B4CF5E" w14:textId="77777777" w:rsidTr="00AC104E">
        <w:trPr>
          <w:jc w:val="center"/>
        </w:trPr>
        <w:tc>
          <w:tcPr>
            <w:tcW w:w="1563" w:type="pct"/>
            <w:shd w:val="clear" w:color="auto" w:fill="auto"/>
          </w:tcPr>
          <w:p w14:paraId="51ED046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title </w:t>
            </w:r>
          </w:p>
        </w:tc>
        <w:tc>
          <w:tcPr>
            <w:tcW w:w="711" w:type="pct"/>
            <w:shd w:val="clear" w:color="auto" w:fill="auto"/>
          </w:tcPr>
          <w:p w14:paraId="0CCF519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O </w:t>
            </w:r>
          </w:p>
        </w:tc>
        <w:tc>
          <w:tcPr>
            <w:tcW w:w="571" w:type="pct"/>
            <w:shd w:val="clear" w:color="auto" w:fill="auto"/>
          </w:tcPr>
          <w:p w14:paraId="087ADE9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 </w:t>
            </w:r>
          </w:p>
        </w:tc>
        <w:tc>
          <w:tcPr>
            <w:tcW w:w="2155" w:type="pct"/>
            <w:shd w:val="clear" w:color="auto" w:fill="auto"/>
          </w:tcPr>
          <w:p w14:paraId="6CB9DF3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/ClinicalDocument/title </w:t>
            </w:r>
          </w:p>
        </w:tc>
      </w:tr>
      <w:tr w:rsidR="006E110A" w:rsidRPr="00040E48" w14:paraId="34DCB47D" w14:textId="77777777" w:rsidTr="00AC104E">
        <w:trPr>
          <w:jc w:val="center"/>
        </w:trPr>
        <w:tc>
          <w:tcPr>
            <w:tcW w:w="1563" w:type="pct"/>
            <w:shd w:val="clear" w:color="auto" w:fill="auto"/>
          </w:tcPr>
          <w:p w14:paraId="00841E3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typeCode </w:t>
            </w:r>
          </w:p>
        </w:tc>
        <w:tc>
          <w:tcPr>
            <w:tcW w:w="711" w:type="pct"/>
            <w:shd w:val="clear" w:color="auto" w:fill="auto"/>
          </w:tcPr>
          <w:p w14:paraId="67871DD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4591558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CADT </w:t>
            </w:r>
          </w:p>
        </w:tc>
        <w:tc>
          <w:tcPr>
            <w:tcW w:w="2155" w:type="pct"/>
            <w:shd w:val="clear" w:color="auto" w:fill="auto"/>
          </w:tcPr>
          <w:p w14:paraId="738A9107" w14:textId="77777777" w:rsidR="006E110A" w:rsidRPr="00040E48" w:rsidRDefault="006E110A">
            <w:pPr>
              <w:pStyle w:val="TableEntry"/>
              <w:rPr>
                <w:noProof w:val="0"/>
              </w:rPr>
            </w:pPr>
            <w:r w:rsidRPr="00040E48">
              <w:rPr>
                <w:noProof w:val="0"/>
              </w:rPr>
              <w:t xml:space="preserve">/ClinicalDocument/code/@code </w:t>
            </w:r>
          </w:p>
          <w:p w14:paraId="25EA9ED9" w14:textId="77777777" w:rsidR="006E110A" w:rsidRPr="00040E48" w:rsidRDefault="006E110A">
            <w:pPr>
              <w:pStyle w:val="TableEntry"/>
              <w:rPr>
                <w:rFonts w:eastAsia="Arial Unicode MS"/>
                <w:noProof w:val="0"/>
              </w:rPr>
            </w:pPr>
            <w:r w:rsidRPr="00040E48">
              <w:rPr>
                <w:noProof w:val="0"/>
              </w:rPr>
              <w:br/>
              <w:t xml:space="preserve">The typeCode should be mapped from the ClinicalDocument/code element to a set of document type codes configured in the affinity domain. One suggested coding system to use for typeCode is LOINC, in which case the mapping step can be omitted. </w:t>
            </w:r>
          </w:p>
        </w:tc>
      </w:tr>
      <w:tr w:rsidR="006E110A" w:rsidRPr="00040E48" w14:paraId="30CBE473" w14:textId="77777777" w:rsidTr="00AC104E">
        <w:trPr>
          <w:jc w:val="center"/>
        </w:trPr>
        <w:tc>
          <w:tcPr>
            <w:tcW w:w="1563" w:type="pct"/>
            <w:shd w:val="clear" w:color="auto" w:fill="auto"/>
          </w:tcPr>
          <w:p w14:paraId="1204E81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typeCodeDisplay</w:t>
            </w:r>
            <w:r w:rsidRPr="00040E48">
              <w:rPr>
                <w:noProof w:val="0"/>
              </w:rPr>
              <w:br/>
              <w:t xml:space="preserve">Name </w:t>
            </w:r>
          </w:p>
        </w:tc>
        <w:tc>
          <w:tcPr>
            <w:tcW w:w="711" w:type="pct"/>
            <w:shd w:val="clear" w:color="auto" w:fill="auto"/>
          </w:tcPr>
          <w:p w14:paraId="61489B8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3983C72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CADT </w:t>
            </w:r>
          </w:p>
        </w:tc>
        <w:tc>
          <w:tcPr>
            <w:tcW w:w="2155" w:type="pct"/>
            <w:shd w:val="clear" w:color="auto" w:fill="auto"/>
          </w:tcPr>
          <w:p w14:paraId="0F7C5B6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/ClinicalDocument/code/@displayName </w:t>
            </w:r>
          </w:p>
        </w:tc>
      </w:tr>
      <w:tr w:rsidR="006E110A" w:rsidRPr="00040E48" w14:paraId="2656A7AF" w14:textId="77777777" w:rsidTr="00AC104E">
        <w:trPr>
          <w:jc w:val="center"/>
        </w:trPr>
        <w:tc>
          <w:tcPr>
            <w:tcW w:w="1563" w:type="pct"/>
            <w:shd w:val="clear" w:color="auto" w:fill="auto"/>
          </w:tcPr>
          <w:p w14:paraId="1907DBA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uniqueId </w:t>
            </w:r>
          </w:p>
        </w:tc>
        <w:tc>
          <w:tcPr>
            <w:tcW w:w="711" w:type="pct"/>
            <w:shd w:val="clear" w:color="auto" w:fill="auto"/>
          </w:tcPr>
          <w:p w14:paraId="5D837C2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 </w:t>
            </w:r>
          </w:p>
        </w:tc>
        <w:tc>
          <w:tcPr>
            <w:tcW w:w="571" w:type="pct"/>
            <w:shd w:val="clear" w:color="auto" w:fill="auto"/>
          </w:tcPr>
          <w:p w14:paraId="183DB04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SAT </w:t>
            </w:r>
          </w:p>
        </w:tc>
        <w:tc>
          <w:tcPr>
            <w:tcW w:w="2155" w:type="pct"/>
            <w:shd w:val="clear" w:color="auto" w:fill="auto"/>
          </w:tcPr>
          <w:p w14:paraId="119FF5FA" w14:textId="77777777" w:rsidR="006E110A" w:rsidRPr="00040E48" w:rsidRDefault="006E110A">
            <w:pPr>
              <w:pStyle w:val="TableEntry"/>
              <w:rPr>
                <w:noProof w:val="0"/>
              </w:rPr>
            </w:pPr>
            <w:r w:rsidRPr="00040E48">
              <w:rPr>
                <w:noProof w:val="0"/>
              </w:rPr>
              <w:t xml:space="preserve">$docID &lt;= /ClinicalDocument/id </w:t>
            </w:r>
          </w:p>
          <w:p w14:paraId="40AC200F" w14:textId="77777777" w:rsidR="006E110A" w:rsidRPr="00040E48" w:rsidRDefault="006E110A">
            <w:pPr>
              <w:pStyle w:val="TableEntry"/>
              <w:rPr>
                <w:rFonts w:eastAsia="Arial Unicode MS"/>
                <w:noProof w:val="0"/>
              </w:rPr>
            </w:pPr>
            <w:r w:rsidRPr="00040E48">
              <w:rPr>
                <w:noProof w:val="0"/>
              </w:rPr>
              <w:br/>
              <w:t xml:space="preserve">The uniqueId can be formatted using the following XPath expression, where </w:t>
            </w:r>
            <w:r w:rsidRPr="00040E48">
              <w:rPr>
                <w:b/>
                <w:bCs/>
                <w:noProof w:val="0"/>
              </w:rPr>
              <w:t>$docID</w:t>
            </w:r>
            <w:r w:rsidRPr="00040E48">
              <w:rPr>
                <w:noProof w:val="0"/>
              </w:rPr>
              <w:t xml:space="preserve"> in the expression below represents the identifier.</w:t>
            </w:r>
            <w:r w:rsidRPr="00040E48">
              <w:rPr>
                <w:noProof w:val="0"/>
              </w:rPr>
              <w:br/>
              <w:t xml:space="preserve">concat($docID/@root,"^", $docID/@extension) </w:t>
            </w:r>
          </w:p>
        </w:tc>
      </w:tr>
    </w:tbl>
    <w:p w14:paraId="656B9BF2" w14:textId="77777777" w:rsidR="00CC7E15" w:rsidRPr="00040E48" w:rsidRDefault="00CC7E15" w:rsidP="00EF41A6">
      <w:pPr>
        <w:pStyle w:val="BodyText"/>
        <w:rPr>
          <w:noProof w:val="0"/>
        </w:rPr>
      </w:pPr>
      <w:bookmarkStart w:id="123" w:name="_Toc270712206"/>
    </w:p>
    <w:p w14:paraId="6C4A75AB" w14:textId="77777777" w:rsidR="006E110A" w:rsidRPr="00040E48" w:rsidRDefault="006E110A">
      <w:pPr>
        <w:pStyle w:val="Heading4"/>
        <w:rPr>
          <w:noProof w:val="0"/>
        </w:rPr>
      </w:pPr>
      <w:bookmarkStart w:id="124" w:name="_Toc441141763"/>
      <w:r w:rsidRPr="00040E48">
        <w:rPr>
          <w:noProof w:val="0"/>
        </w:rPr>
        <w:t>XDSSubmissionSet Metadata</w:t>
      </w:r>
      <w:bookmarkEnd w:id="123"/>
      <w:bookmarkEnd w:id="124"/>
    </w:p>
    <w:p w14:paraId="7F910A64" w14:textId="77777777" w:rsidR="00AC5119" w:rsidRPr="00040E48" w:rsidRDefault="006E110A">
      <w:pPr>
        <w:pStyle w:val="NormalWeb"/>
        <w:spacing w:before="0"/>
      </w:pPr>
      <w:r w:rsidRPr="00040E48">
        <w:rPr>
          <w:rStyle w:val="BodyTextChar1"/>
          <w:noProof w:val="0"/>
        </w:rPr>
        <w:t xml:space="preserve">The submission set metadata is as defined for XDS, and is not necessarily affected by the content of the clinical document. Metadata values in an XDSSubmissionSet with names identical to those in the XDSDocumentEntry may be inherited from XDSDocumentEntry metadata, but this is left to </w:t>
      </w:r>
      <w:r w:rsidR="00AC5119" w:rsidRPr="00040E48">
        <w:rPr>
          <w:rStyle w:val="BodyTextChar1"/>
          <w:noProof w:val="0"/>
        </w:rPr>
        <w:t>XDS A</w:t>
      </w:r>
      <w:r w:rsidRPr="00040E48">
        <w:rPr>
          <w:rStyle w:val="BodyTextChar1"/>
          <w:noProof w:val="0"/>
        </w:rPr>
        <w:t xml:space="preserve">ffinity </w:t>
      </w:r>
      <w:r w:rsidR="00AC5119" w:rsidRPr="00040E48">
        <w:rPr>
          <w:rStyle w:val="BodyTextChar1"/>
          <w:noProof w:val="0"/>
        </w:rPr>
        <w:t>D</w:t>
      </w:r>
      <w:r w:rsidRPr="00040E48">
        <w:rPr>
          <w:rStyle w:val="BodyTextChar1"/>
          <w:noProof w:val="0"/>
        </w:rPr>
        <w:t>omain policy and/or application configuration</w:t>
      </w:r>
      <w:r w:rsidRPr="00040E48">
        <w:t xml:space="preserve">. </w:t>
      </w:r>
    </w:p>
    <w:p w14:paraId="50274B72" w14:textId="7F8C4501" w:rsidR="00D861EC" w:rsidRPr="00040E48" w:rsidRDefault="00AC5119" w:rsidP="000D307B">
      <w:pPr>
        <w:pStyle w:val="BodyText"/>
        <w:rPr>
          <w:b/>
          <w:bCs/>
          <w:u w:val="single"/>
        </w:rPr>
      </w:pPr>
      <w:r w:rsidRPr="00040E48">
        <w:rPr>
          <w:noProof w:val="0"/>
        </w:rPr>
        <w:lastRenderedPageBreak/>
        <w:t>For XDR and XDM the XDS Submission Set intendedRecipient attribute may be populated as specified in the table below.</w:t>
      </w:r>
    </w:p>
    <w:p w14:paraId="0E862604" w14:textId="77777777" w:rsidR="00D861EC" w:rsidRPr="00040E48" w:rsidRDefault="00D861EC" w:rsidP="00AC5119">
      <w:pPr>
        <w:pStyle w:val="NormalWeb"/>
        <w:spacing w:before="0"/>
        <w:rPr>
          <w:b/>
          <w:bCs/>
          <w:u w:val="single"/>
        </w:rPr>
      </w:pPr>
    </w:p>
    <w:p w14:paraId="4B6D1383" w14:textId="77777777" w:rsidR="00AC5119" w:rsidRPr="00040E48" w:rsidRDefault="00AC5119" w:rsidP="00AC5119">
      <w:pPr>
        <w:pStyle w:val="NormalWeb"/>
        <w:spacing w:before="0"/>
      </w:pPr>
    </w:p>
    <w:tbl>
      <w:tblPr>
        <w:tblW w:w="50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1294"/>
        <w:gridCol w:w="1045"/>
        <w:gridCol w:w="4798"/>
      </w:tblGrid>
      <w:tr w:rsidR="00AC5119" w:rsidRPr="00040E48" w14:paraId="0D5CCB9B" w14:textId="77777777" w:rsidTr="000D307B">
        <w:trPr>
          <w:cantSplit/>
          <w:tblHeader/>
          <w:jc w:val="center"/>
        </w:trPr>
        <w:tc>
          <w:tcPr>
            <w:tcW w:w="0" w:type="auto"/>
            <w:shd w:val="clear" w:color="auto" w:fill="D9D9D9"/>
          </w:tcPr>
          <w:p w14:paraId="32925AF0" w14:textId="77777777" w:rsidR="00AC5119" w:rsidRPr="00040E48" w:rsidRDefault="00AC5119" w:rsidP="00EF41A6">
            <w:pPr>
              <w:pStyle w:val="TableEntryHeader"/>
              <w:rPr>
                <w:noProof w:val="0"/>
              </w:rPr>
            </w:pPr>
            <w:r w:rsidRPr="00040E48">
              <w:rPr>
                <w:noProof w:val="0"/>
              </w:rPr>
              <w:t xml:space="preserve">XDSSubmissionSet Attribute </w:t>
            </w:r>
          </w:p>
        </w:tc>
        <w:tc>
          <w:tcPr>
            <w:tcW w:w="0" w:type="auto"/>
            <w:shd w:val="clear" w:color="auto" w:fill="D9D9D9"/>
          </w:tcPr>
          <w:p w14:paraId="33B77491" w14:textId="77777777" w:rsidR="00AC5119" w:rsidRPr="00040E48" w:rsidRDefault="00AC5119" w:rsidP="00EF41A6">
            <w:pPr>
              <w:pStyle w:val="TableEntryHeader"/>
              <w:rPr>
                <w:noProof w:val="0"/>
              </w:rPr>
            </w:pPr>
            <w:r w:rsidRPr="00040E48">
              <w:rPr>
                <w:noProof w:val="0"/>
              </w:rPr>
              <w:t xml:space="preserve">Optional? </w:t>
            </w:r>
          </w:p>
        </w:tc>
        <w:tc>
          <w:tcPr>
            <w:tcW w:w="0" w:type="auto"/>
            <w:shd w:val="clear" w:color="auto" w:fill="D9D9D9"/>
          </w:tcPr>
          <w:p w14:paraId="1FFFAE2D" w14:textId="77777777" w:rsidR="00AC5119" w:rsidRPr="00040E48" w:rsidRDefault="00AC5119" w:rsidP="00EF41A6">
            <w:pPr>
              <w:pStyle w:val="TableEntryHeader"/>
              <w:rPr>
                <w:noProof w:val="0"/>
              </w:rPr>
            </w:pPr>
            <w:r w:rsidRPr="00040E48">
              <w:rPr>
                <w:noProof w:val="0"/>
              </w:rPr>
              <w:t xml:space="preserve">Source Type </w:t>
            </w:r>
          </w:p>
        </w:tc>
        <w:tc>
          <w:tcPr>
            <w:tcW w:w="0" w:type="auto"/>
            <w:shd w:val="clear" w:color="auto" w:fill="D9D9D9"/>
          </w:tcPr>
          <w:p w14:paraId="2EC9C379" w14:textId="77777777" w:rsidR="00AC5119" w:rsidRPr="00040E48" w:rsidRDefault="00AC5119" w:rsidP="00EF41A6">
            <w:pPr>
              <w:pStyle w:val="TableEntryHeader"/>
              <w:rPr>
                <w:noProof w:val="0"/>
              </w:rPr>
            </w:pPr>
            <w:r w:rsidRPr="00040E48">
              <w:rPr>
                <w:noProof w:val="0"/>
              </w:rPr>
              <w:t xml:space="preserve">Source/ Value </w:t>
            </w:r>
          </w:p>
        </w:tc>
      </w:tr>
      <w:tr w:rsidR="00AC5119" w:rsidRPr="00393838" w14:paraId="515D4F57" w14:textId="77777777" w:rsidTr="00AC104E">
        <w:trPr>
          <w:jc w:val="center"/>
        </w:trPr>
        <w:tc>
          <w:tcPr>
            <w:tcW w:w="0" w:type="auto"/>
            <w:shd w:val="clear" w:color="auto" w:fill="auto"/>
          </w:tcPr>
          <w:p w14:paraId="3BFBBA32" w14:textId="77777777" w:rsidR="00AC5119" w:rsidRPr="00040E48" w:rsidRDefault="00AC5119" w:rsidP="00EF41A6">
            <w:pPr>
              <w:pStyle w:val="TableEntry"/>
              <w:rPr>
                <w:rFonts w:eastAsia="Arial Unicode MS"/>
                <w:noProof w:val="0"/>
              </w:rPr>
            </w:pPr>
            <w:r w:rsidRPr="00040E48">
              <w:rPr>
                <w:noProof w:val="0"/>
              </w:rPr>
              <w:t>intendedRecipient</w:t>
            </w:r>
          </w:p>
        </w:tc>
        <w:tc>
          <w:tcPr>
            <w:tcW w:w="0" w:type="auto"/>
            <w:shd w:val="clear" w:color="auto" w:fill="auto"/>
          </w:tcPr>
          <w:p w14:paraId="4322F58B" w14:textId="77777777" w:rsidR="00AC5119" w:rsidRPr="00040E48" w:rsidRDefault="00AC5119" w:rsidP="00EF41A6">
            <w:pPr>
              <w:pStyle w:val="TableEntry"/>
              <w:rPr>
                <w:rFonts w:eastAsia="Arial Unicode MS"/>
                <w:noProof w:val="0"/>
              </w:rPr>
            </w:pPr>
            <w:r w:rsidRPr="00040E48">
              <w:rPr>
                <w:noProof w:val="0"/>
              </w:rPr>
              <w:t xml:space="preserve">O </w:t>
            </w:r>
          </w:p>
        </w:tc>
        <w:tc>
          <w:tcPr>
            <w:tcW w:w="0" w:type="auto"/>
            <w:shd w:val="clear" w:color="auto" w:fill="auto"/>
          </w:tcPr>
          <w:p w14:paraId="2F32A61F" w14:textId="77777777" w:rsidR="00AC5119" w:rsidRPr="00040E48" w:rsidRDefault="00AC5119" w:rsidP="00EF41A6">
            <w:pPr>
              <w:pStyle w:val="TableEntry"/>
              <w:rPr>
                <w:rFonts w:eastAsia="Arial Unicode MS"/>
                <w:noProof w:val="0"/>
              </w:rPr>
            </w:pPr>
            <w:r w:rsidRPr="00040E48">
              <w:rPr>
                <w:noProof w:val="0"/>
              </w:rPr>
              <w:t xml:space="preserve">SAT </w:t>
            </w:r>
          </w:p>
        </w:tc>
        <w:tc>
          <w:tcPr>
            <w:tcW w:w="0" w:type="auto"/>
            <w:shd w:val="clear" w:color="auto" w:fill="auto"/>
          </w:tcPr>
          <w:p w14:paraId="451BB7D2" w14:textId="77777777" w:rsidR="00AC5119" w:rsidRPr="00040E48" w:rsidRDefault="00AC5119" w:rsidP="00EF41A6">
            <w:pPr>
              <w:pStyle w:val="TableEntry"/>
              <w:rPr>
                <w:noProof w:val="0"/>
              </w:rPr>
            </w:pPr>
            <w:r w:rsidRPr="00040E48">
              <w:rPr>
                <w:noProof w:val="0"/>
              </w:rPr>
              <w:t xml:space="preserve">$person &lt;= /ClinicalDocument/intendedRecipient </w:t>
            </w:r>
            <w:r w:rsidRPr="00040E48">
              <w:rPr>
                <w:noProof w:val="0"/>
              </w:rPr>
              <w:br/>
              <w:t xml:space="preserve">and/or </w:t>
            </w:r>
            <w:r w:rsidRPr="00040E48">
              <w:rPr>
                <w:noProof w:val="0"/>
              </w:rPr>
              <w:br/>
              <w:t xml:space="preserve">$inst &lt;= /ClinicalDocument/intendedRecipient/receivedOrganization </w:t>
            </w:r>
            <w:r w:rsidRPr="00040E48">
              <w:rPr>
                <w:noProof w:val="0"/>
              </w:rPr>
              <w:br/>
            </w:r>
            <w:r w:rsidRPr="00040E48">
              <w:rPr>
                <w:noProof w:val="0"/>
              </w:rPr>
              <w:br/>
              <w:t xml:space="preserve">The intendedRecipient can be </w:t>
            </w:r>
            <w:r w:rsidR="005C4B4B" w:rsidRPr="00040E48">
              <w:rPr>
                <w:noProof w:val="0"/>
              </w:rPr>
              <w:t>formatted</w:t>
            </w:r>
            <w:r w:rsidRPr="00040E48">
              <w:rPr>
                <w:noProof w:val="0"/>
              </w:rPr>
              <w:br/>
              <w:t>using the following XPath expression, where $inst in the expression below represents the receivedOrganization and where $person in the expression below represents the intendedRecipient.</w:t>
            </w:r>
            <w:r w:rsidRPr="00040E48">
              <w:rPr>
                <w:noProof w:val="0"/>
              </w:rPr>
              <w:br/>
              <w:t>concat(</w:t>
            </w:r>
            <w:r w:rsidRPr="00040E48">
              <w:rPr>
                <w:noProof w:val="0"/>
              </w:rPr>
              <w:br/>
              <w:t>$person/id/@extension,"^",</w:t>
            </w:r>
            <w:r w:rsidRPr="00040E48">
              <w:rPr>
                <w:noProof w:val="0"/>
              </w:rPr>
              <w:br/>
              <w:t>$person/informationRecipient/name/family,"^",</w:t>
            </w:r>
            <w:r w:rsidRPr="00040E48">
              <w:rPr>
                <w:noProof w:val="0"/>
              </w:rPr>
              <w:br/>
              <w:t>$person/informationRecipient/name/given[1],"^",</w:t>
            </w:r>
            <w:r w:rsidRPr="00040E48">
              <w:rPr>
                <w:noProof w:val="0"/>
              </w:rPr>
              <w:br/>
              <w:t>$person/informationRecipient/name/given[2],"^",</w:t>
            </w:r>
            <w:r w:rsidRPr="00040E48">
              <w:rPr>
                <w:noProof w:val="0"/>
              </w:rPr>
              <w:br/>
              <w:t>$person/informationRecipient/name/suffix,"^",</w:t>
            </w:r>
            <w:r w:rsidRPr="00040E48">
              <w:rPr>
                <w:noProof w:val="0"/>
              </w:rPr>
              <w:br/>
              <w:t>$person/informationRecipient/name/prefix,"^",</w:t>
            </w:r>
            <w:r w:rsidRPr="00040E48">
              <w:rPr>
                <w:noProof w:val="0"/>
              </w:rPr>
              <w:br/>
              <w:t xml:space="preserve">"^^^&amp;", $person/id/@root,"&amp;ISO", </w:t>
            </w:r>
            <w:r w:rsidRPr="00040E48">
              <w:rPr>
                <w:noProof w:val="0"/>
              </w:rPr>
              <w:br/>
              <w:t xml:space="preserve">"|" </w:t>
            </w:r>
            <w:r w:rsidRPr="00040E48">
              <w:rPr>
                <w:noProof w:val="0"/>
              </w:rPr>
              <w:br/>
              <w:t xml:space="preserve">$inst/name) </w:t>
            </w:r>
          </w:p>
          <w:p w14:paraId="5367D4D8" w14:textId="77777777" w:rsidR="00AC5119" w:rsidRPr="003867E9" w:rsidRDefault="00AC5119" w:rsidP="00EF41A6">
            <w:pPr>
              <w:pStyle w:val="TableEntry"/>
              <w:rPr>
                <w:rFonts w:eastAsia="Arial Unicode MS"/>
                <w:noProof w:val="0"/>
                <w:lang w:val="fi-FI"/>
              </w:rPr>
            </w:pPr>
            <w:r w:rsidRPr="003867E9">
              <w:rPr>
                <w:noProof w:val="0"/>
                <w:lang w:val="fi-FI"/>
              </w:rPr>
              <w:t>"^^^^^&amp;",</w:t>
            </w:r>
            <w:r w:rsidRPr="003867E9">
              <w:rPr>
                <w:noProof w:val="0"/>
                <w:lang w:val="fi-FI"/>
              </w:rPr>
              <w:br/>
              <w:t>$inst/id/@root, "&amp;ISO", "^^^^", $inst/id/@extension)</w:t>
            </w:r>
            <w:r w:rsidRPr="003867E9">
              <w:rPr>
                <w:noProof w:val="0"/>
                <w:lang w:val="fi-FI"/>
              </w:rPr>
              <w:br/>
              <w:t xml:space="preserve">--&gt; </w:t>
            </w:r>
          </w:p>
        </w:tc>
      </w:tr>
    </w:tbl>
    <w:p w14:paraId="03B99387" w14:textId="77777777" w:rsidR="00AC5119" w:rsidRPr="003867E9" w:rsidRDefault="00AC5119" w:rsidP="00AC5119">
      <w:pPr>
        <w:pStyle w:val="NormalWeb"/>
        <w:spacing w:before="0"/>
        <w:rPr>
          <w:lang w:val="fi-FI"/>
        </w:rPr>
      </w:pPr>
    </w:p>
    <w:p w14:paraId="015D4A22" w14:textId="77777777" w:rsidR="00AC5119" w:rsidRPr="003867E9" w:rsidRDefault="00AC5119">
      <w:pPr>
        <w:pStyle w:val="NormalWeb"/>
        <w:spacing w:before="0"/>
        <w:rPr>
          <w:lang w:val="fi-FI"/>
        </w:rPr>
      </w:pPr>
    </w:p>
    <w:p w14:paraId="72F1B4A5" w14:textId="77777777" w:rsidR="006E110A" w:rsidRPr="00040E48" w:rsidRDefault="006E110A">
      <w:pPr>
        <w:pStyle w:val="Heading4"/>
        <w:rPr>
          <w:noProof w:val="0"/>
        </w:rPr>
      </w:pPr>
      <w:bookmarkStart w:id="125" w:name="_Toc270712207"/>
      <w:bookmarkStart w:id="126" w:name="_Toc441141764"/>
      <w:r w:rsidRPr="00040E48">
        <w:rPr>
          <w:noProof w:val="0"/>
        </w:rPr>
        <w:t>Use of XDS Submission Set</w:t>
      </w:r>
      <w:bookmarkEnd w:id="125"/>
      <w:bookmarkEnd w:id="126"/>
    </w:p>
    <w:p w14:paraId="3DAC03EC" w14:textId="77777777" w:rsidR="006E110A" w:rsidRPr="00040E48" w:rsidRDefault="006E110A">
      <w:pPr>
        <w:pStyle w:val="BodyText"/>
        <w:rPr>
          <w:noProof w:val="0"/>
        </w:rPr>
      </w:pPr>
      <w:r w:rsidRPr="00040E48">
        <w:rPr>
          <w:noProof w:val="0"/>
        </w:rPr>
        <w:t xml:space="preserve">This content format uses the XDS Submission Set to create a package of information to send from one provider to another. All documents referenced by the Medical Summary in this Package must be in the submission set. </w:t>
      </w:r>
    </w:p>
    <w:p w14:paraId="0B1F3BFF" w14:textId="77777777" w:rsidR="006E110A" w:rsidRPr="00040E48" w:rsidRDefault="006E110A">
      <w:pPr>
        <w:pStyle w:val="Heading4"/>
        <w:rPr>
          <w:noProof w:val="0"/>
        </w:rPr>
      </w:pPr>
      <w:bookmarkStart w:id="127" w:name="_Toc270712208"/>
      <w:bookmarkStart w:id="128" w:name="_Toc441141765"/>
      <w:r w:rsidRPr="00040E48">
        <w:rPr>
          <w:noProof w:val="0"/>
        </w:rPr>
        <w:t>Use of XDS Folders</w:t>
      </w:r>
      <w:bookmarkEnd w:id="127"/>
      <w:bookmarkEnd w:id="128"/>
    </w:p>
    <w:p w14:paraId="484D4F26" w14:textId="77777777" w:rsidR="006E110A" w:rsidRPr="00040E48" w:rsidRDefault="006E110A">
      <w:pPr>
        <w:pStyle w:val="NormalWeb"/>
        <w:spacing w:before="0"/>
      </w:pPr>
      <w:r w:rsidRPr="00040E48">
        <w:t xml:space="preserve">No specific requirements identified. </w:t>
      </w:r>
    </w:p>
    <w:p w14:paraId="58E23068" w14:textId="77777777" w:rsidR="006E110A" w:rsidRPr="00040E48" w:rsidRDefault="006E110A" w:rsidP="002C1812">
      <w:pPr>
        <w:pStyle w:val="Heading4"/>
        <w:numPr>
          <w:ilvl w:val="3"/>
          <w:numId w:val="6"/>
        </w:numPr>
        <w:rPr>
          <w:noProof w:val="0"/>
        </w:rPr>
      </w:pPr>
      <w:bookmarkStart w:id="129" w:name="_Toc270712209"/>
      <w:bookmarkStart w:id="130" w:name="_Toc441141766"/>
      <w:r w:rsidRPr="00040E48">
        <w:rPr>
          <w:noProof w:val="0"/>
        </w:rPr>
        <w:t>Configuration</w:t>
      </w:r>
      <w:bookmarkEnd w:id="129"/>
      <w:bookmarkEnd w:id="130"/>
    </w:p>
    <w:p w14:paraId="7867EA2F" w14:textId="77777777" w:rsidR="006E110A" w:rsidRPr="00040E48" w:rsidRDefault="006E110A">
      <w:pPr>
        <w:pStyle w:val="NormalWeb"/>
        <w:spacing w:before="0"/>
      </w:pPr>
      <w:r w:rsidRPr="00040E48">
        <w:rPr>
          <w:rStyle w:val="BodyTextChar1"/>
          <w:noProof w:val="0"/>
        </w:rPr>
        <w:t>IHE Content Profiles using this binding require that Content Creators and Content Consumers be configurable with institution and other specific attributes or parameters. Implementers should be aware of these requirements to make such attributes easily configurable. There shall be a mechanism for the publishing and distribution of style sheets used to view clinical documents</w:t>
      </w:r>
      <w:r w:rsidRPr="00040E48">
        <w:t xml:space="preserve">. </w:t>
      </w:r>
    </w:p>
    <w:p w14:paraId="458FF633" w14:textId="77777777" w:rsidR="006E110A" w:rsidRPr="00040E48" w:rsidRDefault="006E110A">
      <w:pPr>
        <w:pStyle w:val="Heading3"/>
        <w:rPr>
          <w:noProof w:val="0"/>
        </w:rPr>
      </w:pPr>
      <w:bookmarkStart w:id="131" w:name="_Toc270712210"/>
      <w:bookmarkStart w:id="132" w:name="_Toc441141767"/>
      <w:r w:rsidRPr="00040E48">
        <w:rPr>
          <w:noProof w:val="0"/>
        </w:rPr>
        <w:lastRenderedPageBreak/>
        <w:t>Extensions from other Domains</w:t>
      </w:r>
      <w:bookmarkEnd w:id="131"/>
      <w:bookmarkEnd w:id="132"/>
    </w:p>
    <w:p w14:paraId="3EE4D65F" w14:textId="77777777" w:rsidR="006E110A" w:rsidRPr="00040E48" w:rsidRDefault="006E110A">
      <w:pPr>
        <w:pStyle w:val="Heading4"/>
        <w:rPr>
          <w:noProof w:val="0"/>
        </w:rPr>
      </w:pPr>
      <w:bookmarkStart w:id="133" w:name="Scanned_Documents_.28XDS-SD.29"/>
      <w:bookmarkStart w:id="134" w:name="_Toc270712211"/>
      <w:bookmarkStart w:id="135" w:name="_Toc441141768"/>
      <w:bookmarkEnd w:id="133"/>
      <w:r w:rsidRPr="00040E48">
        <w:rPr>
          <w:noProof w:val="0"/>
        </w:rPr>
        <w:t>Scanned Documents (XDS-SD)</w:t>
      </w:r>
      <w:bookmarkEnd w:id="134"/>
      <w:bookmarkEnd w:id="135"/>
      <w:r w:rsidRPr="00040E48">
        <w:rPr>
          <w:noProof w:val="0"/>
        </w:rPr>
        <w:t xml:space="preserve"> </w:t>
      </w:r>
    </w:p>
    <w:p w14:paraId="6C00DE2A" w14:textId="77777777" w:rsidR="006E110A" w:rsidRPr="00040E48" w:rsidRDefault="006E110A">
      <w:pPr>
        <w:pStyle w:val="NormalWeb"/>
      </w:pPr>
      <w:r w:rsidRPr="00040E48">
        <w:t xml:space="preserve">XDS-SD is a CDA R2 document and thus conforms to the XDS Metadata requirements in the </w:t>
      </w:r>
      <w:r w:rsidR="00880F12" w:rsidRPr="00040E48">
        <w:t xml:space="preserve">IHE </w:t>
      </w:r>
      <w:r w:rsidRPr="00040E48">
        <w:t>PCC-TF</w:t>
      </w:r>
      <w:r w:rsidR="00880F12" w:rsidRPr="00040E48">
        <w:t>-2:</w:t>
      </w:r>
      <w:r w:rsidRPr="00040E48">
        <w:t xml:space="preserve">5 unless otherwise specified below. </w:t>
      </w:r>
    </w:p>
    <w:p w14:paraId="7857E16C" w14:textId="77777777" w:rsidR="006E110A" w:rsidRPr="00040E48" w:rsidRDefault="006E110A">
      <w:pPr>
        <w:pStyle w:val="Heading5"/>
        <w:rPr>
          <w:noProof w:val="0"/>
        </w:rPr>
      </w:pPr>
      <w:bookmarkStart w:id="136" w:name="XDSDocumentEntry"/>
      <w:bookmarkStart w:id="137" w:name="_Toc441141769"/>
      <w:bookmarkEnd w:id="136"/>
      <w:r w:rsidRPr="00040E48">
        <w:rPr>
          <w:noProof w:val="0"/>
        </w:rPr>
        <w:t>XDSDocumentEntry</w:t>
      </w:r>
      <w:bookmarkEnd w:id="137"/>
    </w:p>
    <w:p w14:paraId="5E6FE94A" w14:textId="3B420C65" w:rsidR="006E110A" w:rsidRPr="00040E48" w:rsidRDefault="006E110A">
      <w:pPr>
        <w:pStyle w:val="NormalWeb"/>
      </w:pPr>
      <w:r w:rsidRPr="00040E48">
        <w:t xml:space="preserve">XDS-SD leverages the XDS DocumentEntry Metadata requirements in the </w:t>
      </w:r>
      <w:r w:rsidR="00880F12" w:rsidRPr="00040E48">
        <w:t xml:space="preserve">IHE </w:t>
      </w:r>
      <w:r w:rsidRPr="00040E48">
        <w:t>PCC-TF</w:t>
      </w:r>
      <w:r w:rsidR="00880F12" w:rsidRPr="00040E48">
        <w:t>-</w:t>
      </w:r>
      <w:r w:rsidRPr="00040E48">
        <w:t>2</w:t>
      </w:r>
      <w:r w:rsidR="00880F12" w:rsidRPr="00040E48">
        <w:t>:</w:t>
      </w:r>
      <w:r w:rsidRPr="00040E48">
        <w:t xml:space="preserve">5.1.1.1.1 and in </w:t>
      </w:r>
      <w:hyperlink r:id="rId17" w:tooltip="PCC TF-2/Bindings" w:history="1"/>
      <w:r w:rsidR="00B50325" w:rsidRPr="00040E48">
        <w:tab/>
      </w:r>
      <w:r w:rsidRPr="00040E48">
        <w:t xml:space="preserve"> unless otherwise specified below</w:t>
      </w:r>
      <w:r w:rsidR="00880F12" w:rsidRPr="00040E48">
        <w:t>.</w:t>
      </w:r>
      <w:r w:rsidRPr="00040E48">
        <w:t xml:space="preserve"> </w:t>
      </w:r>
    </w:p>
    <w:p w14:paraId="06559BDF" w14:textId="77777777" w:rsidR="006E110A" w:rsidRPr="00040E48" w:rsidRDefault="00C30F59" w:rsidP="001B76EE">
      <w:pPr>
        <w:pStyle w:val="Heading6"/>
        <w:rPr>
          <w:noProof w:val="0"/>
        </w:rPr>
      </w:pPr>
      <w:bookmarkStart w:id="138" w:name="XDSDocumentEntry.formatCode"/>
      <w:bookmarkEnd w:id="138"/>
      <w:r w:rsidRPr="00040E48">
        <w:rPr>
          <w:noProof w:val="0"/>
        </w:rPr>
        <w:t xml:space="preserve"> </w:t>
      </w:r>
      <w:r w:rsidR="006E110A" w:rsidRPr="00040E48">
        <w:rPr>
          <w:noProof w:val="0"/>
        </w:rPr>
        <w:t>XDSDocumentEntry.formatCode</w:t>
      </w:r>
    </w:p>
    <w:p w14:paraId="1D496147" w14:textId="77777777" w:rsidR="006E110A" w:rsidRPr="00040E48" w:rsidRDefault="006E110A">
      <w:pPr>
        <w:pStyle w:val="NormalWeb"/>
      </w:pPr>
      <w:r w:rsidRPr="00040E48">
        <w:t xml:space="preserve">The XDSDocumentEntry.formatCode shall be urn:ihe:iti:xds-sd:pdf:2008 when the document is scanned pdf and urn:ihe:iti:xds-sd:text:2008 when the document is scanned text. The formatCode codeSystem shall be 1.3.6.1.4.1.19376.1.2.3. </w:t>
      </w:r>
    </w:p>
    <w:p w14:paraId="23259B2A" w14:textId="77777777" w:rsidR="006E110A" w:rsidRPr="00040E48" w:rsidRDefault="00C30F59">
      <w:pPr>
        <w:pStyle w:val="Heading6"/>
        <w:rPr>
          <w:noProof w:val="0"/>
        </w:rPr>
      </w:pPr>
      <w:bookmarkStart w:id="139" w:name="XDSDocumentEntry.uniqueId"/>
      <w:bookmarkEnd w:id="139"/>
      <w:r w:rsidRPr="00040E48">
        <w:rPr>
          <w:noProof w:val="0"/>
        </w:rPr>
        <w:t xml:space="preserve"> </w:t>
      </w:r>
      <w:r w:rsidR="006E110A" w:rsidRPr="00040E48">
        <w:rPr>
          <w:noProof w:val="0"/>
        </w:rPr>
        <w:t>XDSDocumentEntry.uniqueId</w:t>
      </w:r>
    </w:p>
    <w:p w14:paraId="74BE60D6" w14:textId="77777777" w:rsidR="006E110A" w:rsidRPr="00040E48" w:rsidRDefault="006E110A">
      <w:pPr>
        <w:pStyle w:val="NormalWeb"/>
      </w:pPr>
      <w:r w:rsidRPr="00040E48">
        <w:t xml:space="preserve">This value shall be the ClinicalDocument/id in the HL7 CDA R2 header. The root attribute is required, and the extension attribute is optional. In accordance with the XDS.a </w:t>
      </w:r>
      <w:r w:rsidR="00174CCE" w:rsidRPr="00040E48">
        <w:t>Profile</w:t>
      </w:r>
      <w:r w:rsidRPr="00040E48">
        <w:t xml:space="preserve">, total length is limited to 128 characters; for XDS.b the limit is 256 characters. Additionally see </w:t>
      </w:r>
      <w:r w:rsidR="00880F12" w:rsidRPr="00040E48">
        <w:t xml:space="preserve">IHE </w:t>
      </w:r>
      <w:r w:rsidRPr="00040E48">
        <w:t>PCC</w:t>
      </w:r>
      <w:r w:rsidR="00880F12" w:rsidRPr="00040E48">
        <w:t xml:space="preserve"> </w:t>
      </w:r>
      <w:r w:rsidRPr="00040E48">
        <w:t>TF</w:t>
      </w:r>
      <w:r w:rsidR="00880F12" w:rsidRPr="00040E48">
        <w:t>-2:</w:t>
      </w:r>
      <w:r w:rsidRPr="00040E48">
        <w:t>5.1.1.1.1</w:t>
      </w:r>
      <w:r w:rsidR="00AE4B7F" w:rsidRPr="00040E48">
        <w:t xml:space="preserve"> </w:t>
      </w:r>
      <w:r w:rsidRPr="00040E48">
        <w:t xml:space="preserve">or </w:t>
      </w:r>
      <w:hyperlink r:id="rId18" w:tooltip="PCC TF-2/Bindings" w:history="1">
        <w:r w:rsidRPr="00040E48">
          <w:rPr>
            <w:rStyle w:val="Hyperlink"/>
          </w:rPr>
          <w:t>PCC_TF-2/Bindings</w:t>
        </w:r>
      </w:hyperlink>
      <w:r w:rsidRPr="00040E48">
        <w:t xml:space="preserve"> for further content specification. </w:t>
      </w:r>
    </w:p>
    <w:p w14:paraId="4695F5FE" w14:textId="77777777" w:rsidR="006E110A" w:rsidRPr="00040E48" w:rsidRDefault="00C30F59">
      <w:pPr>
        <w:pStyle w:val="Heading6"/>
        <w:rPr>
          <w:noProof w:val="0"/>
        </w:rPr>
      </w:pPr>
      <w:bookmarkStart w:id="140" w:name="Relating_instances_of_XDS-SD_documents"/>
      <w:bookmarkEnd w:id="140"/>
      <w:r w:rsidRPr="00040E48">
        <w:rPr>
          <w:noProof w:val="0"/>
        </w:rPr>
        <w:t xml:space="preserve"> </w:t>
      </w:r>
      <w:r w:rsidR="006E110A" w:rsidRPr="00040E48">
        <w:rPr>
          <w:noProof w:val="0"/>
        </w:rPr>
        <w:t>Relating instances of XDS-SD documents</w:t>
      </w:r>
    </w:p>
    <w:p w14:paraId="020ADBAE" w14:textId="77777777" w:rsidR="006E110A" w:rsidRPr="00040E48" w:rsidRDefault="006E110A">
      <w:pPr>
        <w:pStyle w:val="NormalWeb"/>
      </w:pPr>
      <w:r w:rsidRPr="00040E48">
        <w:t xml:space="preserve">In general, most instances of XDS-SD will not have parent documents. It is possible, however, in some specific use cases that instances of XDS-SD documents are related. For example, for a particular document it may be the case that both the PDF scanned content and somewhat equivalent plaintext need to be wrapped and submitted. Each document would correspond to separate XDSDocumentEntries linked via an XFRM Association that indicates one document is a transform of the other. These can be submitted in a single submission set, or in separate ones. Other specific examples may exist and this profile does not preclude the notion of a parent document for these cases. </w:t>
      </w:r>
    </w:p>
    <w:p w14:paraId="759A63D8" w14:textId="77777777" w:rsidR="006E110A" w:rsidRPr="00040E48" w:rsidRDefault="006E110A">
      <w:pPr>
        <w:pStyle w:val="Heading5"/>
        <w:rPr>
          <w:noProof w:val="0"/>
        </w:rPr>
      </w:pPr>
      <w:bookmarkStart w:id="141" w:name="XDSSubmissionSet"/>
      <w:bookmarkStart w:id="142" w:name="_Toc441141770"/>
      <w:bookmarkEnd w:id="141"/>
      <w:r w:rsidRPr="00040E48">
        <w:rPr>
          <w:noProof w:val="0"/>
        </w:rPr>
        <w:t>XDSSubmissionSet</w:t>
      </w:r>
      <w:bookmarkEnd w:id="142"/>
    </w:p>
    <w:p w14:paraId="3EF55A2B" w14:textId="77777777" w:rsidR="006E110A" w:rsidRPr="00040E48" w:rsidRDefault="006E110A">
      <w:pPr>
        <w:pStyle w:val="NormalWeb"/>
      </w:pPr>
      <w:r w:rsidRPr="00040E48">
        <w:t xml:space="preserve">No additional constraints. Particular to this profile, a legitimate use of submission sets would be to maintain a logical grouping of multiple XDS-SD documents. We encourage such usage. For more information, see </w:t>
      </w:r>
      <w:r w:rsidR="00880F12" w:rsidRPr="00040E48">
        <w:t xml:space="preserve">IHE </w:t>
      </w:r>
      <w:r w:rsidRPr="00040E48">
        <w:t>PCC-TF-2</w:t>
      </w:r>
      <w:r w:rsidR="00880F12" w:rsidRPr="00040E48">
        <w:t>:</w:t>
      </w:r>
      <w:r w:rsidRPr="00040E48">
        <w:t xml:space="preserve">5.1.1.1.2 or </w:t>
      </w:r>
      <w:hyperlink r:id="rId19" w:tooltip="PCC TF-2/Bindings" w:history="1">
        <w:r w:rsidRPr="00040E48">
          <w:rPr>
            <w:rStyle w:val="Hyperlink"/>
          </w:rPr>
          <w:t>PCC_TF-2/Bindings</w:t>
        </w:r>
      </w:hyperlink>
      <w:r w:rsidRPr="00040E48">
        <w:t xml:space="preserve">. </w:t>
      </w:r>
    </w:p>
    <w:p w14:paraId="65910866" w14:textId="77777777" w:rsidR="006E110A" w:rsidRPr="00040E48" w:rsidRDefault="006E110A">
      <w:pPr>
        <w:pStyle w:val="Heading5"/>
        <w:rPr>
          <w:noProof w:val="0"/>
        </w:rPr>
      </w:pPr>
      <w:bookmarkStart w:id="143" w:name="XDSFolder"/>
      <w:bookmarkStart w:id="144" w:name="_Toc441141771"/>
      <w:bookmarkEnd w:id="143"/>
      <w:r w:rsidRPr="00040E48">
        <w:rPr>
          <w:noProof w:val="0"/>
        </w:rPr>
        <w:t>XDSFolder</w:t>
      </w:r>
      <w:bookmarkEnd w:id="144"/>
    </w:p>
    <w:p w14:paraId="07FC16A9" w14:textId="77777777" w:rsidR="006E110A" w:rsidRPr="00040E48" w:rsidRDefault="006E110A">
      <w:pPr>
        <w:pStyle w:val="NormalWeb"/>
      </w:pPr>
      <w:r w:rsidRPr="00040E48">
        <w:t xml:space="preserve">No additional requirements. For more information, see </w:t>
      </w:r>
      <w:r w:rsidR="00880F12" w:rsidRPr="00040E48">
        <w:t xml:space="preserve">IHE </w:t>
      </w:r>
      <w:r w:rsidRPr="00040E48">
        <w:t>PCC-TF-2</w:t>
      </w:r>
      <w:r w:rsidR="00880F12" w:rsidRPr="00040E48">
        <w:t>:</w:t>
      </w:r>
      <w:r w:rsidRPr="00040E48">
        <w:t xml:space="preserve">5.1.1.1.3 or </w:t>
      </w:r>
      <w:hyperlink r:id="rId20" w:tooltip="PCC TF-2/Bindings" w:history="1">
        <w:r w:rsidRPr="00040E48">
          <w:rPr>
            <w:rStyle w:val="Hyperlink"/>
          </w:rPr>
          <w:t>PCC_TF-2/Bindings</w:t>
        </w:r>
      </w:hyperlink>
      <w:r w:rsidRPr="00040E48">
        <w:t xml:space="preserve">. </w:t>
      </w:r>
    </w:p>
    <w:p w14:paraId="6CFE108F" w14:textId="77777777" w:rsidR="006E110A" w:rsidRPr="00040E48" w:rsidRDefault="006E110A" w:rsidP="001B76EE">
      <w:pPr>
        <w:pStyle w:val="Heading4"/>
        <w:rPr>
          <w:noProof w:val="0"/>
        </w:rPr>
      </w:pPr>
      <w:bookmarkStart w:id="145" w:name="Basic_Patient_Privacy_Consents_.28BPPC.2"/>
      <w:bookmarkStart w:id="146" w:name="_Toc270712212"/>
      <w:bookmarkStart w:id="147" w:name="_Toc441141772"/>
      <w:bookmarkEnd w:id="145"/>
      <w:r w:rsidRPr="00040E48">
        <w:rPr>
          <w:noProof w:val="0"/>
        </w:rPr>
        <w:lastRenderedPageBreak/>
        <w:t>Basic Patient Privacy Consents (BPPC)</w:t>
      </w:r>
      <w:bookmarkEnd w:id="146"/>
      <w:bookmarkEnd w:id="147"/>
      <w:r w:rsidRPr="00040E48">
        <w:rPr>
          <w:noProof w:val="0"/>
        </w:rPr>
        <w:t xml:space="preserve"> </w:t>
      </w:r>
    </w:p>
    <w:p w14:paraId="69CE1C82" w14:textId="77777777" w:rsidR="006E110A" w:rsidRPr="00040E48" w:rsidRDefault="006E110A">
      <w:pPr>
        <w:pStyle w:val="Heading4"/>
        <w:rPr>
          <w:noProof w:val="0"/>
        </w:rPr>
      </w:pPr>
      <w:bookmarkStart w:id="148" w:name="Laboratory_Reports_.28XD-LAB.29"/>
      <w:bookmarkStart w:id="149" w:name="_Toc270712213"/>
      <w:bookmarkStart w:id="150" w:name="_Toc441141773"/>
      <w:bookmarkEnd w:id="148"/>
      <w:r w:rsidRPr="00040E48">
        <w:rPr>
          <w:noProof w:val="0"/>
        </w:rPr>
        <w:t>Laboratory Reports (XD-LAB)</w:t>
      </w:r>
      <w:bookmarkEnd w:id="149"/>
      <w:bookmarkEnd w:id="150"/>
      <w:r w:rsidRPr="00040E48">
        <w:rPr>
          <w:noProof w:val="0"/>
        </w:rPr>
        <w:t xml:space="preserve"> </w:t>
      </w:r>
    </w:p>
    <w:p w14:paraId="23288A0F" w14:textId="77777777" w:rsidR="006E110A" w:rsidRPr="00040E48" w:rsidRDefault="006E110A">
      <w:pPr>
        <w:pStyle w:val="NormalWeb"/>
      </w:pPr>
      <w:r w:rsidRPr="00040E48">
        <w:t xml:space="preserve">XD-Lab is a CDA R2 document and thus conforms to the XDS Metadata requirements in the </w:t>
      </w:r>
      <w:r w:rsidR="00880F12" w:rsidRPr="00040E48">
        <w:t xml:space="preserve">IHE </w:t>
      </w:r>
      <w:r w:rsidRPr="00040E48">
        <w:t>PCC-TF</w:t>
      </w:r>
      <w:r w:rsidR="00880F12" w:rsidRPr="00040E48">
        <w:t>-2:</w:t>
      </w:r>
      <w:r w:rsidRPr="00040E48">
        <w:t xml:space="preserve">5 unless otherwise specified below. </w:t>
      </w:r>
    </w:p>
    <w:p w14:paraId="65452B54" w14:textId="77777777" w:rsidR="006E110A" w:rsidRPr="00040E48" w:rsidRDefault="006E110A">
      <w:pPr>
        <w:pStyle w:val="Heading5"/>
        <w:rPr>
          <w:noProof w:val="0"/>
        </w:rPr>
      </w:pPr>
      <w:bookmarkStart w:id="151" w:name="XDSDocumentEntry_2"/>
      <w:bookmarkStart w:id="152" w:name="_Toc441141774"/>
      <w:bookmarkEnd w:id="151"/>
      <w:r w:rsidRPr="00040E48">
        <w:rPr>
          <w:noProof w:val="0"/>
        </w:rPr>
        <w:t>XDSDocumentEntry</w:t>
      </w:r>
      <w:bookmarkEnd w:id="152"/>
    </w:p>
    <w:p w14:paraId="299C131A" w14:textId="77777777" w:rsidR="006E110A" w:rsidRPr="00040E48" w:rsidRDefault="006E110A">
      <w:pPr>
        <w:pStyle w:val="NormalWeb"/>
      </w:pPr>
      <w:r w:rsidRPr="00040E48">
        <w:t xml:space="preserve">XD-Lab leverages the XDS DocumentEntry Metadata requirements in the </w:t>
      </w:r>
      <w:r w:rsidR="00880F12" w:rsidRPr="00040E48">
        <w:t xml:space="preserve">IHE </w:t>
      </w:r>
      <w:r w:rsidRPr="00040E48">
        <w:t>PCC-TF</w:t>
      </w:r>
      <w:r w:rsidR="00880F12" w:rsidRPr="00040E48">
        <w:t>-2:</w:t>
      </w:r>
      <w:r w:rsidRPr="00040E48">
        <w:t xml:space="preserve">5.1.1.1.1 and in </w:t>
      </w:r>
      <w:hyperlink r:id="rId21" w:tooltip="PCC TF-2/Bindings" w:history="1">
        <w:r w:rsidRPr="00040E48">
          <w:rPr>
            <w:rStyle w:val="Hyperlink"/>
          </w:rPr>
          <w:t>PCC_TF-2/Bindings</w:t>
        </w:r>
      </w:hyperlink>
      <w:r w:rsidRPr="00040E48">
        <w:t xml:space="preserve"> unless otherwise specified below </w:t>
      </w:r>
    </w:p>
    <w:p w14:paraId="6395A143" w14:textId="77777777" w:rsidR="006E110A" w:rsidRPr="00040E48" w:rsidRDefault="00C30F59">
      <w:pPr>
        <w:pStyle w:val="Heading6"/>
        <w:rPr>
          <w:noProof w:val="0"/>
        </w:rPr>
      </w:pPr>
      <w:bookmarkStart w:id="153" w:name="XDSDocumentEntry.eventCodeList"/>
      <w:bookmarkEnd w:id="153"/>
      <w:r w:rsidRPr="00040E48">
        <w:rPr>
          <w:noProof w:val="0"/>
        </w:rPr>
        <w:t xml:space="preserve"> </w:t>
      </w:r>
      <w:r w:rsidR="006E110A" w:rsidRPr="00040E48">
        <w:rPr>
          <w:noProof w:val="0"/>
        </w:rPr>
        <w:t>XDSDocumentEntry.eventCodeList</w:t>
      </w:r>
    </w:p>
    <w:p w14:paraId="7E5878DA" w14:textId="77777777" w:rsidR="006E110A" w:rsidRPr="00040E48" w:rsidRDefault="006E110A">
      <w:pPr>
        <w:pStyle w:val="NormalWeb"/>
      </w:pPr>
      <w:r w:rsidRPr="00040E48">
        <w:t xml:space="preserve">XD-Lab documents further constrain the XDSDocumentEntry.eventCodeList to the following. </w:t>
      </w:r>
    </w:p>
    <w:p w14:paraId="3CD9F03A" w14:textId="77777777" w:rsidR="00077ACC" w:rsidRPr="00040E48" w:rsidRDefault="00077ACC" w:rsidP="00EF41A6">
      <w:pPr>
        <w:pStyle w:val="BodyText"/>
        <w:rPr>
          <w:noProof w:val="0"/>
        </w:rPr>
      </w:pPr>
    </w:p>
    <w:tbl>
      <w:tblPr>
        <w:tblW w:w="517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1294"/>
        <w:gridCol w:w="1069"/>
        <w:gridCol w:w="5895"/>
      </w:tblGrid>
      <w:tr w:rsidR="006E110A" w:rsidRPr="00040E48" w14:paraId="2CF5D151" w14:textId="77777777" w:rsidTr="00AC104E">
        <w:tc>
          <w:tcPr>
            <w:tcW w:w="0" w:type="auto"/>
            <w:gridSpan w:val="4"/>
            <w:shd w:val="clear" w:color="auto" w:fill="D9D9D9"/>
          </w:tcPr>
          <w:p w14:paraId="4F348597" w14:textId="77777777" w:rsidR="006E110A" w:rsidRPr="00040E48" w:rsidRDefault="006E110A" w:rsidP="00AA3742">
            <w:pPr>
              <w:pStyle w:val="TableEntryHeader"/>
              <w:rPr>
                <w:noProof w:val="0"/>
                <w:szCs w:val="24"/>
              </w:rPr>
            </w:pPr>
            <w:r w:rsidRPr="00040E48">
              <w:rPr>
                <w:noProof w:val="0"/>
              </w:rPr>
              <w:t xml:space="preserve">XDSDocumentEntry </w:t>
            </w:r>
          </w:p>
        </w:tc>
      </w:tr>
      <w:tr w:rsidR="006E110A" w:rsidRPr="00040E48" w14:paraId="5971DAED" w14:textId="77777777" w:rsidTr="00AC104E">
        <w:tc>
          <w:tcPr>
            <w:tcW w:w="0" w:type="auto"/>
            <w:shd w:val="clear" w:color="auto" w:fill="D9D9D9"/>
          </w:tcPr>
          <w:p w14:paraId="6D6BD3A2" w14:textId="77777777" w:rsidR="006E110A" w:rsidRPr="00040E48" w:rsidRDefault="006E110A" w:rsidP="00AA3742">
            <w:pPr>
              <w:pStyle w:val="TableEntryHeader"/>
              <w:rPr>
                <w:noProof w:val="0"/>
                <w:szCs w:val="24"/>
              </w:rPr>
            </w:pPr>
            <w:r w:rsidRPr="00040E48">
              <w:rPr>
                <w:noProof w:val="0"/>
              </w:rPr>
              <w:t xml:space="preserve">Attribute </w:t>
            </w:r>
          </w:p>
        </w:tc>
        <w:tc>
          <w:tcPr>
            <w:tcW w:w="0" w:type="auto"/>
            <w:shd w:val="clear" w:color="auto" w:fill="D9D9D9"/>
          </w:tcPr>
          <w:p w14:paraId="5CA2EB6E" w14:textId="77777777" w:rsidR="006E110A" w:rsidRPr="00040E48" w:rsidRDefault="006E110A" w:rsidP="00AA3742">
            <w:pPr>
              <w:pStyle w:val="TableEntryHeader"/>
              <w:rPr>
                <w:noProof w:val="0"/>
                <w:szCs w:val="24"/>
              </w:rPr>
            </w:pPr>
            <w:r w:rsidRPr="00040E48">
              <w:rPr>
                <w:noProof w:val="0"/>
              </w:rPr>
              <w:t xml:space="preserve">Optional? </w:t>
            </w:r>
          </w:p>
        </w:tc>
        <w:tc>
          <w:tcPr>
            <w:tcW w:w="0" w:type="auto"/>
            <w:shd w:val="clear" w:color="auto" w:fill="D9D9D9"/>
          </w:tcPr>
          <w:p w14:paraId="712EC548" w14:textId="77777777" w:rsidR="006E110A" w:rsidRPr="00040E48" w:rsidRDefault="006E110A" w:rsidP="00AA3742">
            <w:pPr>
              <w:pStyle w:val="TableEntryHeader"/>
              <w:rPr>
                <w:noProof w:val="0"/>
                <w:szCs w:val="24"/>
              </w:rPr>
            </w:pPr>
            <w:r w:rsidRPr="00040E48">
              <w:rPr>
                <w:noProof w:val="0"/>
              </w:rPr>
              <w:t xml:space="preserve">Source Type </w:t>
            </w:r>
          </w:p>
        </w:tc>
        <w:tc>
          <w:tcPr>
            <w:tcW w:w="0" w:type="auto"/>
            <w:shd w:val="clear" w:color="auto" w:fill="D9D9D9"/>
          </w:tcPr>
          <w:p w14:paraId="2A5351B2" w14:textId="77777777" w:rsidR="006E110A" w:rsidRPr="00040E48" w:rsidRDefault="006E110A" w:rsidP="00AA3742">
            <w:pPr>
              <w:pStyle w:val="TableEntryHeader"/>
              <w:rPr>
                <w:noProof w:val="0"/>
                <w:szCs w:val="24"/>
              </w:rPr>
            </w:pPr>
            <w:r w:rsidRPr="00040E48">
              <w:rPr>
                <w:noProof w:val="0"/>
              </w:rPr>
              <w:t xml:space="preserve">Source/ Value </w:t>
            </w:r>
          </w:p>
        </w:tc>
      </w:tr>
      <w:tr w:rsidR="006E110A" w:rsidRPr="00040E48" w14:paraId="2C6295C6" w14:textId="77777777" w:rsidTr="00AC104E">
        <w:tc>
          <w:tcPr>
            <w:tcW w:w="0" w:type="auto"/>
            <w:shd w:val="clear" w:color="auto" w:fill="auto"/>
          </w:tcPr>
          <w:p w14:paraId="7FE897F3" w14:textId="77777777" w:rsidR="006E110A" w:rsidRPr="00040E48" w:rsidRDefault="006E110A" w:rsidP="00AC104E">
            <w:pPr>
              <w:pStyle w:val="TableEntry"/>
              <w:rPr>
                <w:noProof w:val="0"/>
                <w:szCs w:val="24"/>
              </w:rPr>
            </w:pPr>
            <w:r w:rsidRPr="00040E48">
              <w:rPr>
                <w:noProof w:val="0"/>
              </w:rPr>
              <w:t xml:space="preserve">eventCodeList </w:t>
            </w:r>
          </w:p>
        </w:tc>
        <w:tc>
          <w:tcPr>
            <w:tcW w:w="0" w:type="auto"/>
            <w:shd w:val="clear" w:color="auto" w:fill="auto"/>
          </w:tcPr>
          <w:p w14:paraId="191A4E06" w14:textId="77777777" w:rsidR="006E110A" w:rsidRPr="00040E48" w:rsidRDefault="006E110A" w:rsidP="00AC104E">
            <w:pPr>
              <w:pStyle w:val="TableEntry"/>
              <w:rPr>
                <w:noProof w:val="0"/>
                <w:szCs w:val="24"/>
              </w:rPr>
            </w:pPr>
            <w:r w:rsidRPr="00040E48">
              <w:rPr>
                <w:noProof w:val="0"/>
              </w:rPr>
              <w:t xml:space="preserve">R2 </w:t>
            </w:r>
          </w:p>
        </w:tc>
        <w:tc>
          <w:tcPr>
            <w:tcW w:w="0" w:type="auto"/>
            <w:shd w:val="clear" w:color="auto" w:fill="auto"/>
          </w:tcPr>
          <w:p w14:paraId="213002B0" w14:textId="77777777" w:rsidR="006E110A" w:rsidRPr="00040E48" w:rsidRDefault="006E110A" w:rsidP="00AC104E">
            <w:pPr>
              <w:pStyle w:val="TableEntry"/>
              <w:rPr>
                <w:noProof w:val="0"/>
                <w:szCs w:val="24"/>
              </w:rPr>
            </w:pPr>
            <w:r w:rsidRPr="00040E48">
              <w:rPr>
                <w:noProof w:val="0"/>
              </w:rPr>
              <w:t>SAT</w:t>
            </w:r>
          </w:p>
        </w:tc>
        <w:tc>
          <w:tcPr>
            <w:tcW w:w="0" w:type="auto"/>
            <w:shd w:val="clear" w:color="auto" w:fill="auto"/>
          </w:tcPr>
          <w:p w14:paraId="49E3F0DB" w14:textId="77777777" w:rsidR="006E110A" w:rsidRPr="00040E48" w:rsidRDefault="006E110A" w:rsidP="00AC104E">
            <w:pPr>
              <w:pStyle w:val="TableEntry"/>
              <w:rPr>
                <w:noProof w:val="0"/>
              </w:rPr>
            </w:pPr>
            <w:r w:rsidRPr="00040E48">
              <w:rPr>
                <w:noProof w:val="0"/>
              </w:rPr>
              <w:t xml:space="preserve">ClinicalDocument / component / structuredBody / component / section / entry / act / entryRelationship / organizer (templateId="1.3.6.1.4.1.19376.1.3.1.1")/ component / observation(templateId="1.3.6.1.4.1.19376.1.3.1.1.1")/code </w:t>
            </w:r>
          </w:p>
          <w:p w14:paraId="489BD002" w14:textId="77777777" w:rsidR="006E110A" w:rsidRPr="00040E48" w:rsidRDefault="006E110A" w:rsidP="00AC104E">
            <w:pPr>
              <w:pStyle w:val="TableEntry"/>
              <w:rPr>
                <w:noProof w:val="0"/>
              </w:rPr>
            </w:pPr>
            <w:r w:rsidRPr="00040E48">
              <w:rPr>
                <w:noProof w:val="0"/>
              </w:rPr>
              <w:t xml:space="preserve">AND </w:t>
            </w:r>
          </w:p>
          <w:p w14:paraId="1C87BD63" w14:textId="77777777" w:rsidR="006E110A" w:rsidRPr="00040E48" w:rsidRDefault="006E110A" w:rsidP="00AC104E">
            <w:pPr>
              <w:pStyle w:val="TableEntry"/>
              <w:rPr>
                <w:noProof w:val="0"/>
              </w:rPr>
            </w:pPr>
            <w:r w:rsidRPr="00040E48">
              <w:rPr>
                <w:noProof w:val="0"/>
              </w:rPr>
              <w:t xml:space="preserve">ClinicalDocument / component / structuredBody / component / section / entry / act / subject / code </w:t>
            </w:r>
          </w:p>
          <w:p w14:paraId="1E793E95" w14:textId="77777777" w:rsidR="006E110A" w:rsidRPr="00040E48" w:rsidRDefault="006E110A" w:rsidP="00AC104E">
            <w:pPr>
              <w:pStyle w:val="TableEntry"/>
              <w:rPr>
                <w:noProof w:val="0"/>
              </w:rPr>
            </w:pPr>
            <w:r w:rsidRPr="00040E48">
              <w:rPr>
                <w:noProof w:val="0"/>
              </w:rPr>
              <w:t xml:space="preserve">If the document has Reportable Condition, then this code shall be among those listed in the eventCodeList. Additionally, if the document contains information about a Non-Human Subject, then the code that indicates what this subject is shall be among those listed in the eventCodeList. Thus, this attribute has been enhanced from the XDS </w:t>
            </w:r>
            <w:r w:rsidR="00174CCE" w:rsidRPr="00040E48">
              <w:rPr>
                <w:noProof w:val="0"/>
              </w:rPr>
              <w:t>Profile</w:t>
            </w:r>
            <w:r w:rsidRPr="00040E48">
              <w:rPr>
                <w:noProof w:val="0"/>
              </w:rPr>
              <w:t xml:space="preserve"> from O to R2. </w:t>
            </w:r>
          </w:p>
        </w:tc>
      </w:tr>
    </w:tbl>
    <w:p w14:paraId="5D1896E2" w14:textId="77777777" w:rsidR="00CC7E15" w:rsidRPr="00040E48" w:rsidRDefault="00CC7E15" w:rsidP="00EF41A6">
      <w:pPr>
        <w:pStyle w:val="BodyText"/>
        <w:rPr>
          <w:noProof w:val="0"/>
        </w:rPr>
      </w:pPr>
      <w:bookmarkStart w:id="154" w:name="XDSDocumentEntry.formatCode_2"/>
      <w:bookmarkEnd w:id="154"/>
    </w:p>
    <w:p w14:paraId="136140A9" w14:textId="77777777" w:rsidR="006E110A" w:rsidRPr="00040E48" w:rsidRDefault="00C30F59">
      <w:pPr>
        <w:pStyle w:val="Heading6"/>
        <w:rPr>
          <w:noProof w:val="0"/>
        </w:rPr>
      </w:pPr>
      <w:r w:rsidRPr="00040E48">
        <w:rPr>
          <w:noProof w:val="0"/>
        </w:rPr>
        <w:t xml:space="preserve"> </w:t>
      </w:r>
      <w:r w:rsidR="006E110A" w:rsidRPr="00040E48">
        <w:rPr>
          <w:noProof w:val="0"/>
        </w:rPr>
        <w:t>XDSDocumentEntry.formatCode</w:t>
      </w:r>
    </w:p>
    <w:p w14:paraId="14FA3DBB" w14:textId="77777777" w:rsidR="006E110A" w:rsidRPr="00040E48" w:rsidRDefault="006E110A">
      <w:pPr>
        <w:pStyle w:val="NormalWeb"/>
      </w:pPr>
      <w:r w:rsidRPr="00040E48">
        <w:t xml:space="preserve">The XDSDocumentEntry.formatCode shall be </w:t>
      </w:r>
      <w:r w:rsidRPr="00040E48">
        <w:rPr>
          <w:b/>
          <w:bCs/>
        </w:rPr>
        <w:t>urn:ihe:lab:xd-lab:2008</w:t>
      </w:r>
      <w:r w:rsidR="005C4B4B" w:rsidRPr="00040E48">
        <w:rPr>
          <w:b/>
          <w:bCs/>
        </w:rPr>
        <w:t>.</w:t>
      </w:r>
      <w:r w:rsidRPr="00040E48">
        <w:t xml:space="preserve"> The formatCode codeSystem shall be 1.3.6.1.4.1.19376.1.2.3. </w:t>
      </w:r>
    </w:p>
    <w:p w14:paraId="5F1EFA76" w14:textId="77777777" w:rsidR="006E110A" w:rsidRPr="00040E48" w:rsidRDefault="006E110A">
      <w:pPr>
        <w:pStyle w:val="Heading5"/>
        <w:rPr>
          <w:noProof w:val="0"/>
        </w:rPr>
      </w:pPr>
      <w:bookmarkStart w:id="155" w:name="XDSSubmissionSet_2"/>
      <w:bookmarkStart w:id="156" w:name="_Toc441141775"/>
      <w:bookmarkEnd w:id="155"/>
      <w:r w:rsidRPr="00040E48">
        <w:rPr>
          <w:noProof w:val="0"/>
        </w:rPr>
        <w:t>XDSSubmissionSet</w:t>
      </w:r>
      <w:bookmarkEnd w:id="156"/>
    </w:p>
    <w:p w14:paraId="427B5E4E" w14:textId="77777777" w:rsidR="006E110A" w:rsidRPr="00040E48" w:rsidRDefault="006E110A">
      <w:pPr>
        <w:pStyle w:val="NormalWeb"/>
      </w:pPr>
      <w:r w:rsidRPr="00040E48">
        <w:t xml:space="preserve">No additional constraints. For more information, see </w:t>
      </w:r>
      <w:r w:rsidR="00880F12" w:rsidRPr="00040E48">
        <w:t xml:space="preserve">IHE </w:t>
      </w:r>
      <w:r w:rsidRPr="00040E48">
        <w:t>PCC</w:t>
      </w:r>
      <w:r w:rsidR="00880F12" w:rsidRPr="00040E48">
        <w:t xml:space="preserve"> </w:t>
      </w:r>
      <w:r w:rsidRPr="00040E48">
        <w:t>TF-2</w:t>
      </w:r>
      <w:r w:rsidR="00880F12" w:rsidRPr="00040E48">
        <w:t>:</w:t>
      </w:r>
      <w:r w:rsidRPr="00040E48">
        <w:t xml:space="preserve">5.1.1.1.2 or </w:t>
      </w:r>
      <w:hyperlink r:id="rId22" w:tooltip="PCC TF-2/Bindings" w:history="1">
        <w:r w:rsidRPr="00040E48">
          <w:rPr>
            <w:rStyle w:val="Hyperlink"/>
          </w:rPr>
          <w:t>PCC_TF-2/Bindings</w:t>
        </w:r>
      </w:hyperlink>
      <w:r w:rsidRPr="00040E48">
        <w:t xml:space="preserve">. </w:t>
      </w:r>
    </w:p>
    <w:p w14:paraId="11DD9D39" w14:textId="77777777" w:rsidR="006E110A" w:rsidRPr="00040E48" w:rsidRDefault="006E110A">
      <w:pPr>
        <w:pStyle w:val="Heading5"/>
        <w:rPr>
          <w:noProof w:val="0"/>
        </w:rPr>
      </w:pPr>
      <w:bookmarkStart w:id="157" w:name="XDSFolder_2"/>
      <w:bookmarkStart w:id="158" w:name="_Toc441141776"/>
      <w:bookmarkEnd w:id="157"/>
      <w:r w:rsidRPr="00040E48">
        <w:rPr>
          <w:noProof w:val="0"/>
        </w:rPr>
        <w:t>XDSFolder</w:t>
      </w:r>
      <w:bookmarkEnd w:id="158"/>
    </w:p>
    <w:p w14:paraId="7DE540BC" w14:textId="77777777" w:rsidR="006E110A" w:rsidRPr="00040E48" w:rsidRDefault="006E110A">
      <w:pPr>
        <w:pStyle w:val="NormalWeb"/>
      </w:pPr>
      <w:r w:rsidRPr="00040E48">
        <w:t xml:space="preserve">No additional requirements. For more information, see </w:t>
      </w:r>
      <w:r w:rsidR="00880F12" w:rsidRPr="00040E48">
        <w:t xml:space="preserve">IHE </w:t>
      </w:r>
      <w:r w:rsidRPr="00040E48">
        <w:t>PCC</w:t>
      </w:r>
      <w:r w:rsidR="00880F12" w:rsidRPr="00040E48">
        <w:t xml:space="preserve"> </w:t>
      </w:r>
      <w:r w:rsidRPr="00040E48">
        <w:t>TF-2</w:t>
      </w:r>
      <w:r w:rsidR="00880F12" w:rsidRPr="00040E48">
        <w:t>:5</w:t>
      </w:r>
      <w:r w:rsidRPr="00040E48">
        <w:t xml:space="preserve">.1.1.1.3 or </w:t>
      </w:r>
      <w:hyperlink r:id="rId23" w:tooltip="PCC TF-2/Bindings" w:history="1">
        <w:r w:rsidRPr="00040E48">
          <w:rPr>
            <w:rStyle w:val="Hyperlink"/>
          </w:rPr>
          <w:t>PCC_TF-2/Bindings</w:t>
        </w:r>
      </w:hyperlink>
      <w:r w:rsidRPr="00040E48">
        <w:t xml:space="preserve">. </w:t>
      </w:r>
    </w:p>
    <w:p w14:paraId="5EF172DE" w14:textId="77777777" w:rsidR="006E110A" w:rsidRPr="00040E48" w:rsidRDefault="006E110A">
      <w:pPr>
        <w:pStyle w:val="NormalWeb"/>
        <w:spacing w:before="0"/>
      </w:pPr>
    </w:p>
    <w:p w14:paraId="6FD0912D" w14:textId="77777777" w:rsidR="006E110A" w:rsidRPr="00040E48" w:rsidRDefault="006E110A">
      <w:pPr>
        <w:pStyle w:val="Heading1"/>
        <w:rPr>
          <w:noProof w:val="0"/>
        </w:rPr>
      </w:pPr>
      <w:bookmarkStart w:id="159" w:name="_Toc270712214"/>
      <w:bookmarkStart w:id="160" w:name="_Toc441141777"/>
      <w:r w:rsidRPr="00040E48">
        <w:rPr>
          <w:noProof w:val="0"/>
        </w:rPr>
        <w:lastRenderedPageBreak/>
        <w:t>Namespaces and Vocabularies</w:t>
      </w:r>
      <w:bookmarkEnd w:id="117"/>
      <w:bookmarkEnd w:id="118"/>
      <w:bookmarkEnd w:id="159"/>
      <w:bookmarkEnd w:id="160"/>
      <w:r w:rsidRPr="00040E48">
        <w:rPr>
          <w:noProof w:val="0"/>
        </w:rPr>
        <w:t xml:space="preserve"> </w:t>
      </w:r>
    </w:p>
    <w:p w14:paraId="2F5E6615" w14:textId="77777777" w:rsidR="006E110A" w:rsidRPr="00040E48" w:rsidRDefault="006E110A">
      <w:pPr>
        <w:pStyle w:val="BodyText"/>
        <w:rPr>
          <w:rFonts w:eastAsia="Arial Unicode MS"/>
          <w:noProof w:val="0"/>
        </w:rPr>
      </w:pPr>
      <w:r w:rsidRPr="00040E48">
        <w:rPr>
          <w:noProof w:val="0"/>
        </w:rPr>
        <w:t xml:space="preserve">This section lists the namespaces and identifiers defined or referenced by the IHE PCC Technical Framework, and the vocabularies defined or referenced herein. </w:t>
      </w:r>
    </w:p>
    <w:p w14:paraId="537EFB7C" w14:textId="77777777" w:rsidR="006E110A" w:rsidRPr="00040E48" w:rsidRDefault="006E110A">
      <w:pPr>
        <w:pStyle w:val="BodyText"/>
        <w:rPr>
          <w:noProof w:val="0"/>
        </w:rPr>
      </w:pPr>
      <w:r w:rsidRPr="00040E48">
        <w:rPr>
          <w:noProof w:val="0"/>
        </w:rPr>
        <w:t xml:space="preserve">The following vocabularies are referenced in this document. An extensive list of registered vocabularies can be found at </w:t>
      </w:r>
      <w:hyperlink r:id="rId24" w:tooltip="http://hl7.amg-hq.net/oid/frames.cfm" w:history="1">
        <w:r w:rsidRPr="00040E48">
          <w:rPr>
            <w:rStyle w:val="Hyperlink"/>
            <w:noProof w:val="0"/>
          </w:rPr>
          <w:t>http://hl7.amg-hq.net/oid/frames.cfm</w:t>
        </w:r>
      </w:hyperlink>
      <w:r w:rsidRPr="00040E48">
        <w:rPr>
          <w:noProof w:val="0"/>
        </w:rPr>
        <w:t xml:space="preserve">. </w:t>
      </w:r>
    </w:p>
    <w:p w14:paraId="4982A54E" w14:textId="77777777" w:rsidR="000B5963" w:rsidRPr="00040E48" w:rsidRDefault="000B5963">
      <w:pPr>
        <w:pStyle w:val="BodyText"/>
        <w:rPr>
          <w:noProof w:val="0"/>
        </w:rPr>
      </w:pPr>
    </w:p>
    <w:tbl>
      <w:tblPr>
        <w:tblW w:w="50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2459"/>
        <w:gridCol w:w="4608"/>
      </w:tblGrid>
      <w:tr w:rsidR="006E110A" w:rsidRPr="00040E48" w14:paraId="3790D38E" w14:textId="77777777" w:rsidTr="00AC104E">
        <w:trPr>
          <w:jc w:val="center"/>
        </w:trPr>
        <w:tc>
          <w:tcPr>
            <w:tcW w:w="0" w:type="auto"/>
            <w:shd w:val="clear" w:color="auto" w:fill="D9D9D9"/>
          </w:tcPr>
          <w:p w14:paraId="340C7256" w14:textId="77777777" w:rsidR="006E110A" w:rsidRPr="00040E48" w:rsidRDefault="006E110A">
            <w:pPr>
              <w:pStyle w:val="TableEntryHeader"/>
              <w:rPr>
                <w:rFonts w:eastAsia="Arial Unicode MS"/>
                <w:noProof w:val="0"/>
                <w:szCs w:val="24"/>
              </w:rPr>
            </w:pPr>
            <w:r w:rsidRPr="00040E48">
              <w:rPr>
                <w:noProof w:val="0"/>
              </w:rPr>
              <w:t xml:space="preserve">codeSystem </w:t>
            </w:r>
          </w:p>
        </w:tc>
        <w:tc>
          <w:tcPr>
            <w:tcW w:w="0" w:type="auto"/>
            <w:shd w:val="clear" w:color="auto" w:fill="D9D9D9"/>
          </w:tcPr>
          <w:p w14:paraId="5C8B0E47" w14:textId="77777777" w:rsidR="006E110A" w:rsidRPr="00040E48" w:rsidRDefault="006E110A">
            <w:pPr>
              <w:pStyle w:val="TableEntryHeader"/>
              <w:rPr>
                <w:rFonts w:eastAsia="Arial Unicode MS"/>
                <w:noProof w:val="0"/>
                <w:szCs w:val="24"/>
              </w:rPr>
            </w:pPr>
            <w:r w:rsidRPr="00040E48">
              <w:rPr>
                <w:noProof w:val="0"/>
              </w:rPr>
              <w:t xml:space="preserve">codeSystemName </w:t>
            </w:r>
          </w:p>
        </w:tc>
        <w:tc>
          <w:tcPr>
            <w:tcW w:w="0" w:type="auto"/>
            <w:shd w:val="clear" w:color="auto" w:fill="D9D9D9"/>
          </w:tcPr>
          <w:p w14:paraId="5DAFAD1B" w14:textId="77777777" w:rsidR="006E110A" w:rsidRPr="00040E48" w:rsidRDefault="006E110A">
            <w:pPr>
              <w:pStyle w:val="TableEntryHeader"/>
              <w:rPr>
                <w:rFonts w:eastAsia="Arial Unicode MS"/>
                <w:noProof w:val="0"/>
                <w:szCs w:val="24"/>
              </w:rPr>
            </w:pPr>
            <w:r w:rsidRPr="00040E48">
              <w:rPr>
                <w:noProof w:val="0"/>
              </w:rPr>
              <w:t xml:space="preserve">Description </w:t>
            </w:r>
          </w:p>
        </w:tc>
      </w:tr>
      <w:tr w:rsidR="006E110A" w:rsidRPr="00040E48" w14:paraId="2B3F763F" w14:textId="77777777" w:rsidTr="00AC104E">
        <w:trPr>
          <w:jc w:val="center"/>
        </w:trPr>
        <w:tc>
          <w:tcPr>
            <w:tcW w:w="0" w:type="auto"/>
            <w:shd w:val="clear" w:color="auto" w:fill="auto"/>
          </w:tcPr>
          <w:p w14:paraId="4A10B3E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 </w:t>
            </w:r>
          </w:p>
        </w:tc>
        <w:tc>
          <w:tcPr>
            <w:tcW w:w="0" w:type="auto"/>
            <w:shd w:val="clear" w:color="auto" w:fill="auto"/>
          </w:tcPr>
          <w:p w14:paraId="7DD232B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IHE PCC Template Identifiers </w:t>
            </w:r>
          </w:p>
        </w:tc>
        <w:tc>
          <w:tcPr>
            <w:tcW w:w="0" w:type="auto"/>
            <w:shd w:val="clear" w:color="auto" w:fill="auto"/>
          </w:tcPr>
          <w:p w14:paraId="03F00D6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This is the root OID for all IHE PCC Templates. A list of PCC templates can be found below in </w:t>
            </w:r>
            <w:hyperlink w:anchor="_CDA_Release_2.0" w:history="1">
              <w:r w:rsidRPr="00040E48">
                <w:rPr>
                  <w:rStyle w:val="Hyperlink"/>
                  <w:noProof w:val="0"/>
                </w:rPr>
                <w:t>CDA Release 2.0 Content Modules</w:t>
              </w:r>
            </w:hyperlink>
            <w:r w:rsidRPr="00040E48">
              <w:rPr>
                <w:noProof w:val="0"/>
              </w:rPr>
              <w:t xml:space="preserve">. </w:t>
            </w:r>
          </w:p>
        </w:tc>
      </w:tr>
      <w:tr w:rsidR="006E110A" w:rsidRPr="00040E48" w14:paraId="768403C8" w14:textId="77777777" w:rsidTr="00AC104E">
        <w:trPr>
          <w:jc w:val="center"/>
        </w:trPr>
        <w:tc>
          <w:tcPr>
            <w:tcW w:w="0" w:type="auto"/>
            <w:shd w:val="clear" w:color="auto" w:fill="auto"/>
          </w:tcPr>
          <w:p w14:paraId="3CA8277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1.3.6.1.4.1.19376.1.5.3.2 </w:t>
            </w:r>
          </w:p>
        </w:tc>
        <w:tc>
          <w:tcPr>
            <w:tcW w:w="0" w:type="auto"/>
            <w:shd w:val="clear" w:color="auto" w:fill="auto"/>
          </w:tcPr>
          <w:p w14:paraId="19FE5B7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IHEActCode </w:t>
            </w:r>
          </w:p>
        </w:tc>
        <w:tc>
          <w:tcPr>
            <w:tcW w:w="0" w:type="auto"/>
            <w:shd w:val="clear" w:color="auto" w:fill="auto"/>
          </w:tcPr>
          <w:p w14:paraId="4E06D0C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See </w:t>
            </w:r>
            <w:hyperlink w:anchor="_IHEActCode_Vocabulary" w:history="1">
              <w:r w:rsidRPr="00040E48">
                <w:rPr>
                  <w:rStyle w:val="Hyperlink"/>
                  <w:noProof w:val="0"/>
                </w:rPr>
                <w:t>IHEActCode Vocabulary</w:t>
              </w:r>
            </w:hyperlink>
            <w:r w:rsidRPr="00040E48">
              <w:rPr>
                <w:noProof w:val="0"/>
              </w:rPr>
              <w:t xml:space="preserve"> below </w:t>
            </w:r>
          </w:p>
        </w:tc>
      </w:tr>
      <w:tr w:rsidR="006E110A" w:rsidRPr="00040E48" w14:paraId="3FCF42C1" w14:textId="77777777" w:rsidTr="00AC104E">
        <w:trPr>
          <w:jc w:val="center"/>
        </w:trPr>
        <w:tc>
          <w:tcPr>
            <w:tcW w:w="0" w:type="auto"/>
            <w:shd w:val="clear" w:color="auto" w:fill="auto"/>
          </w:tcPr>
          <w:p w14:paraId="4192174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1.3.6.1.4.1.19376.1.5.3.3 </w:t>
            </w:r>
          </w:p>
        </w:tc>
        <w:tc>
          <w:tcPr>
            <w:tcW w:w="0" w:type="auto"/>
            <w:shd w:val="clear" w:color="auto" w:fill="auto"/>
          </w:tcPr>
          <w:p w14:paraId="1C93CFF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IHE PCC RoleCode </w:t>
            </w:r>
          </w:p>
        </w:tc>
        <w:tc>
          <w:tcPr>
            <w:tcW w:w="0" w:type="auto"/>
            <w:shd w:val="clear" w:color="auto" w:fill="auto"/>
          </w:tcPr>
          <w:p w14:paraId="6D9D1F8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See </w:t>
            </w:r>
            <w:hyperlink w:anchor="_IHERoleCode_Vocabulary" w:history="1">
              <w:r w:rsidRPr="00040E48">
                <w:rPr>
                  <w:rStyle w:val="Hyperlink"/>
                  <w:noProof w:val="0"/>
                </w:rPr>
                <w:t>IHERoleCode Vocabulary</w:t>
              </w:r>
            </w:hyperlink>
            <w:r w:rsidRPr="00040E48">
              <w:rPr>
                <w:noProof w:val="0"/>
              </w:rPr>
              <w:t xml:space="preserve"> below </w:t>
            </w:r>
          </w:p>
        </w:tc>
      </w:tr>
      <w:tr w:rsidR="006E110A" w:rsidRPr="00040E48" w14:paraId="78560E59" w14:textId="77777777" w:rsidTr="00AC104E">
        <w:trPr>
          <w:jc w:val="center"/>
        </w:trPr>
        <w:tc>
          <w:tcPr>
            <w:tcW w:w="0" w:type="auto"/>
            <w:shd w:val="clear" w:color="auto" w:fill="auto"/>
          </w:tcPr>
          <w:p w14:paraId="0D40AF5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1.3.6.1.4.1.19376.1.5.3.4 </w:t>
            </w:r>
          </w:p>
        </w:tc>
        <w:tc>
          <w:tcPr>
            <w:tcW w:w="0" w:type="auto"/>
            <w:shd w:val="clear" w:color="auto" w:fill="auto"/>
          </w:tcPr>
          <w:p w14:paraId="0592A20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  </w:t>
            </w:r>
          </w:p>
        </w:tc>
        <w:tc>
          <w:tcPr>
            <w:tcW w:w="0" w:type="auto"/>
            <w:shd w:val="clear" w:color="auto" w:fill="auto"/>
          </w:tcPr>
          <w:p w14:paraId="655E93B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Namespace OID used for IHE Extensions to CDA Release 2.0 </w:t>
            </w:r>
          </w:p>
        </w:tc>
      </w:tr>
      <w:tr w:rsidR="006E110A" w:rsidRPr="00040E48" w14:paraId="502AAD62" w14:textId="77777777" w:rsidTr="00AC104E">
        <w:trPr>
          <w:jc w:val="center"/>
        </w:trPr>
        <w:tc>
          <w:tcPr>
            <w:tcW w:w="0" w:type="auto"/>
            <w:shd w:val="clear" w:color="auto" w:fill="auto"/>
          </w:tcPr>
          <w:p w14:paraId="18716CF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2.16.840.1.113883.10.20.1 </w:t>
            </w:r>
          </w:p>
        </w:tc>
        <w:tc>
          <w:tcPr>
            <w:tcW w:w="0" w:type="auto"/>
            <w:shd w:val="clear" w:color="auto" w:fill="auto"/>
          </w:tcPr>
          <w:p w14:paraId="526ED4B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CCD Root OID </w:t>
            </w:r>
          </w:p>
        </w:tc>
        <w:tc>
          <w:tcPr>
            <w:tcW w:w="0" w:type="auto"/>
            <w:shd w:val="clear" w:color="auto" w:fill="auto"/>
          </w:tcPr>
          <w:p w14:paraId="00E444A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Root OID used for by ASTM/HL7 Continuity of Care Document </w:t>
            </w:r>
          </w:p>
        </w:tc>
      </w:tr>
      <w:tr w:rsidR="006E110A" w:rsidRPr="00040E48" w14:paraId="36C4729C" w14:textId="77777777" w:rsidTr="00AC104E">
        <w:trPr>
          <w:jc w:val="center"/>
        </w:trPr>
        <w:tc>
          <w:tcPr>
            <w:tcW w:w="0" w:type="auto"/>
            <w:shd w:val="clear" w:color="auto" w:fill="auto"/>
          </w:tcPr>
          <w:p w14:paraId="104A65F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2.16.840.1.113883.5.112 </w:t>
            </w:r>
          </w:p>
        </w:tc>
        <w:tc>
          <w:tcPr>
            <w:tcW w:w="0" w:type="auto"/>
            <w:shd w:val="clear" w:color="auto" w:fill="auto"/>
          </w:tcPr>
          <w:p w14:paraId="1136801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RouteOfAdministration </w:t>
            </w:r>
          </w:p>
        </w:tc>
        <w:tc>
          <w:tcPr>
            <w:tcW w:w="0" w:type="auto"/>
            <w:shd w:val="clear" w:color="auto" w:fill="auto"/>
          </w:tcPr>
          <w:p w14:paraId="72DD81A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See the HL7 RouteOfAdministration Vocabulary </w:t>
            </w:r>
          </w:p>
        </w:tc>
      </w:tr>
      <w:tr w:rsidR="006E110A" w:rsidRPr="00040E48" w14:paraId="4D32B6C5" w14:textId="77777777" w:rsidTr="00AC104E">
        <w:trPr>
          <w:jc w:val="center"/>
        </w:trPr>
        <w:tc>
          <w:tcPr>
            <w:tcW w:w="0" w:type="auto"/>
            <w:shd w:val="clear" w:color="auto" w:fill="auto"/>
          </w:tcPr>
          <w:p w14:paraId="296D9D5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2.16.840.1.113883.5.1063 </w:t>
            </w:r>
          </w:p>
        </w:tc>
        <w:tc>
          <w:tcPr>
            <w:tcW w:w="0" w:type="auto"/>
            <w:shd w:val="clear" w:color="auto" w:fill="auto"/>
          </w:tcPr>
          <w:p w14:paraId="6D3913A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SeverityObservation </w:t>
            </w:r>
          </w:p>
        </w:tc>
        <w:tc>
          <w:tcPr>
            <w:tcW w:w="0" w:type="auto"/>
            <w:shd w:val="clear" w:color="auto" w:fill="auto"/>
          </w:tcPr>
          <w:p w14:paraId="41B4B93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See the HL7 SeverityObservation Vocabulary </w:t>
            </w:r>
          </w:p>
        </w:tc>
      </w:tr>
      <w:tr w:rsidR="006E110A" w:rsidRPr="00040E48" w14:paraId="32F317E7" w14:textId="77777777" w:rsidTr="00AC104E">
        <w:trPr>
          <w:jc w:val="center"/>
        </w:trPr>
        <w:tc>
          <w:tcPr>
            <w:tcW w:w="0" w:type="auto"/>
            <w:shd w:val="clear" w:color="auto" w:fill="auto"/>
          </w:tcPr>
          <w:p w14:paraId="2D9A6F1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2.16.840.1.113883.6.1 </w:t>
            </w:r>
          </w:p>
        </w:tc>
        <w:tc>
          <w:tcPr>
            <w:tcW w:w="0" w:type="auto"/>
            <w:shd w:val="clear" w:color="auto" w:fill="auto"/>
          </w:tcPr>
          <w:p w14:paraId="18A4C92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LOINC </w:t>
            </w:r>
          </w:p>
        </w:tc>
        <w:tc>
          <w:tcPr>
            <w:tcW w:w="0" w:type="auto"/>
            <w:shd w:val="clear" w:color="auto" w:fill="auto"/>
          </w:tcPr>
          <w:p w14:paraId="04C5CA6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Logical Observation Identifier Names and Codes </w:t>
            </w:r>
          </w:p>
        </w:tc>
      </w:tr>
      <w:tr w:rsidR="006E110A" w:rsidRPr="00040E48" w14:paraId="1F9D8AA0" w14:textId="77777777" w:rsidTr="00AC104E">
        <w:trPr>
          <w:jc w:val="center"/>
        </w:trPr>
        <w:tc>
          <w:tcPr>
            <w:tcW w:w="0" w:type="auto"/>
            <w:shd w:val="clear" w:color="auto" w:fill="auto"/>
          </w:tcPr>
          <w:p w14:paraId="32E8D92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2.16.840.1.113883.6.96 </w:t>
            </w:r>
          </w:p>
        </w:tc>
        <w:tc>
          <w:tcPr>
            <w:tcW w:w="0" w:type="auto"/>
            <w:shd w:val="clear" w:color="auto" w:fill="auto"/>
          </w:tcPr>
          <w:p w14:paraId="29DE832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SNOMED-CT </w:t>
            </w:r>
          </w:p>
        </w:tc>
        <w:tc>
          <w:tcPr>
            <w:tcW w:w="0" w:type="auto"/>
            <w:shd w:val="clear" w:color="auto" w:fill="auto"/>
          </w:tcPr>
          <w:p w14:paraId="585A69E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SNOMED Controlled Terminology </w:t>
            </w:r>
          </w:p>
        </w:tc>
      </w:tr>
      <w:tr w:rsidR="006E110A" w:rsidRPr="00040E48" w14:paraId="3F4A9FA8" w14:textId="77777777" w:rsidTr="00AC104E">
        <w:trPr>
          <w:jc w:val="center"/>
        </w:trPr>
        <w:tc>
          <w:tcPr>
            <w:tcW w:w="0" w:type="auto"/>
            <w:shd w:val="clear" w:color="auto" w:fill="auto"/>
          </w:tcPr>
          <w:p w14:paraId="79DBEF7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2.16.840.1.113883.6.103 </w:t>
            </w:r>
          </w:p>
        </w:tc>
        <w:tc>
          <w:tcPr>
            <w:tcW w:w="0" w:type="auto"/>
            <w:shd w:val="clear" w:color="auto" w:fill="auto"/>
          </w:tcPr>
          <w:p w14:paraId="057DC1A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ICD-9CM (diagnosis codes) </w:t>
            </w:r>
          </w:p>
        </w:tc>
        <w:tc>
          <w:tcPr>
            <w:tcW w:w="0" w:type="auto"/>
            <w:shd w:val="clear" w:color="auto" w:fill="auto"/>
          </w:tcPr>
          <w:p w14:paraId="447B0A6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International Classification of Diseases, Clinical Modifiers, Version 9 </w:t>
            </w:r>
          </w:p>
        </w:tc>
      </w:tr>
      <w:tr w:rsidR="006E110A" w:rsidRPr="00040E48" w14:paraId="0A751245" w14:textId="77777777" w:rsidTr="00AC104E">
        <w:trPr>
          <w:jc w:val="center"/>
        </w:trPr>
        <w:tc>
          <w:tcPr>
            <w:tcW w:w="0" w:type="auto"/>
            <w:shd w:val="clear" w:color="auto" w:fill="auto"/>
          </w:tcPr>
          <w:p w14:paraId="2CDBB72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2.16.840.1.113883.6.104 </w:t>
            </w:r>
          </w:p>
        </w:tc>
        <w:tc>
          <w:tcPr>
            <w:tcW w:w="0" w:type="auto"/>
            <w:shd w:val="clear" w:color="auto" w:fill="auto"/>
          </w:tcPr>
          <w:p w14:paraId="040DA20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ICD-9CM (procedure codes) </w:t>
            </w:r>
          </w:p>
        </w:tc>
        <w:tc>
          <w:tcPr>
            <w:tcW w:w="0" w:type="auto"/>
            <w:shd w:val="clear" w:color="auto" w:fill="auto"/>
          </w:tcPr>
          <w:p w14:paraId="1A0D474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International Classification of Diseases, Clinical Modifiers, Version 9 </w:t>
            </w:r>
          </w:p>
        </w:tc>
      </w:tr>
      <w:tr w:rsidR="006E110A" w:rsidRPr="00040E48" w14:paraId="3474AF00" w14:textId="77777777" w:rsidTr="00AC104E">
        <w:trPr>
          <w:jc w:val="center"/>
        </w:trPr>
        <w:tc>
          <w:tcPr>
            <w:tcW w:w="0" w:type="auto"/>
            <w:shd w:val="clear" w:color="auto" w:fill="auto"/>
          </w:tcPr>
          <w:p w14:paraId="484A848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2.16.840.1.113883.6.26 </w:t>
            </w:r>
          </w:p>
        </w:tc>
        <w:tc>
          <w:tcPr>
            <w:tcW w:w="0" w:type="auto"/>
            <w:shd w:val="clear" w:color="auto" w:fill="auto"/>
          </w:tcPr>
          <w:p w14:paraId="6DCA45D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MEDCIN </w:t>
            </w:r>
          </w:p>
        </w:tc>
        <w:tc>
          <w:tcPr>
            <w:tcW w:w="0" w:type="auto"/>
            <w:shd w:val="clear" w:color="auto" w:fill="auto"/>
          </w:tcPr>
          <w:p w14:paraId="03E6486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 classification system from MEDICOMP Systems. </w:t>
            </w:r>
          </w:p>
        </w:tc>
      </w:tr>
      <w:tr w:rsidR="006E110A" w:rsidRPr="00040E48" w14:paraId="1BEE6B82" w14:textId="77777777" w:rsidTr="00AC104E">
        <w:trPr>
          <w:jc w:val="center"/>
        </w:trPr>
        <w:tc>
          <w:tcPr>
            <w:tcW w:w="0" w:type="auto"/>
            <w:shd w:val="clear" w:color="auto" w:fill="auto"/>
          </w:tcPr>
          <w:p w14:paraId="7B6A581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2.16.840.1.113883.6.88 </w:t>
            </w:r>
          </w:p>
        </w:tc>
        <w:tc>
          <w:tcPr>
            <w:tcW w:w="0" w:type="auto"/>
            <w:shd w:val="clear" w:color="auto" w:fill="auto"/>
          </w:tcPr>
          <w:p w14:paraId="39C2099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RxNorm </w:t>
            </w:r>
          </w:p>
        </w:tc>
        <w:tc>
          <w:tcPr>
            <w:tcW w:w="0" w:type="auto"/>
            <w:shd w:val="clear" w:color="auto" w:fill="auto"/>
          </w:tcPr>
          <w:p w14:paraId="63F7290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RxNorm </w:t>
            </w:r>
          </w:p>
        </w:tc>
      </w:tr>
      <w:tr w:rsidR="006E110A" w:rsidRPr="00040E48" w14:paraId="3C319B40" w14:textId="77777777" w:rsidTr="00AC104E">
        <w:trPr>
          <w:jc w:val="center"/>
        </w:trPr>
        <w:tc>
          <w:tcPr>
            <w:tcW w:w="0" w:type="auto"/>
            <w:shd w:val="clear" w:color="auto" w:fill="auto"/>
          </w:tcPr>
          <w:p w14:paraId="249F0BE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2.16.840.1.113883.6.63 </w:t>
            </w:r>
          </w:p>
        </w:tc>
        <w:tc>
          <w:tcPr>
            <w:tcW w:w="0" w:type="auto"/>
            <w:shd w:val="clear" w:color="auto" w:fill="auto"/>
          </w:tcPr>
          <w:p w14:paraId="0498872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FDDC </w:t>
            </w:r>
          </w:p>
        </w:tc>
        <w:tc>
          <w:tcPr>
            <w:tcW w:w="0" w:type="auto"/>
            <w:shd w:val="clear" w:color="auto" w:fill="auto"/>
          </w:tcPr>
          <w:p w14:paraId="6A8645D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First DataBank Drug Codes </w:t>
            </w:r>
          </w:p>
        </w:tc>
      </w:tr>
      <w:tr w:rsidR="006E110A" w:rsidRPr="00040E48" w14:paraId="14BEA305" w14:textId="77777777" w:rsidTr="00AC104E">
        <w:trPr>
          <w:jc w:val="center"/>
        </w:trPr>
        <w:tc>
          <w:tcPr>
            <w:tcW w:w="0" w:type="auto"/>
            <w:shd w:val="clear" w:color="auto" w:fill="auto"/>
          </w:tcPr>
          <w:p w14:paraId="561DB9C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2.16.840.1.113883.6.12 </w:t>
            </w:r>
          </w:p>
        </w:tc>
        <w:tc>
          <w:tcPr>
            <w:tcW w:w="0" w:type="auto"/>
            <w:shd w:val="clear" w:color="auto" w:fill="auto"/>
          </w:tcPr>
          <w:p w14:paraId="4D6D8EE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C4 </w:t>
            </w:r>
          </w:p>
        </w:tc>
        <w:tc>
          <w:tcPr>
            <w:tcW w:w="0" w:type="auto"/>
            <w:shd w:val="clear" w:color="auto" w:fill="auto"/>
          </w:tcPr>
          <w:p w14:paraId="7F0F9B1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Current Procedure Terminology 4 (CPT-4) codes. </w:t>
            </w:r>
          </w:p>
        </w:tc>
      </w:tr>
      <w:tr w:rsidR="006E110A" w:rsidRPr="00040E48" w14:paraId="32090A7F" w14:textId="77777777" w:rsidTr="00AC104E">
        <w:trPr>
          <w:jc w:val="center"/>
        </w:trPr>
        <w:tc>
          <w:tcPr>
            <w:tcW w:w="0" w:type="auto"/>
            <w:shd w:val="clear" w:color="auto" w:fill="auto"/>
          </w:tcPr>
          <w:p w14:paraId="7080B77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2.16.840.1.113883.6.257 </w:t>
            </w:r>
          </w:p>
        </w:tc>
        <w:tc>
          <w:tcPr>
            <w:tcW w:w="0" w:type="auto"/>
            <w:shd w:val="clear" w:color="auto" w:fill="auto"/>
          </w:tcPr>
          <w:p w14:paraId="150BBA2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Minimum Data Set for Long Term Care </w:t>
            </w:r>
          </w:p>
        </w:tc>
        <w:tc>
          <w:tcPr>
            <w:tcW w:w="0" w:type="auto"/>
            <w:shd w:val="clear" w:color="auto" w:fill="auto"/>
          </w:tcPr>
          <w:p w14:paraId="7DF16DA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 root OID for Minimum Data Set Answer Lists </w:t>
            </w:r>
          </w:p>
        </w:tc>
      </w:tr>
    </w:tbl>
    <w:p w14:paraId="1FE467CE" w14:textId="77777777" w:rsidR="000B5963" w:rsidRPr="00040E48" w:rsidRDefault="000B5963" w:rsidP="00EF41A6">
      <w:pPr>
        <w:pStyle w:val="BodyText"/>
        <w:rPr>
          <w:noProof w:val="0"/>
        </w:rPr>
      </w:pPr>
      <w:bookmarkStart w:id="161" w:name="_Toc270712215"/>
    </w:p>
    <w:p w14:paraId="186F101F" w14:textId="77777777" w:rsidR="006E110A" w:rsidRPr="00040E48" w:rsidRDefault="006E110A">
      <w:pPr>
        <w:pStyle w:val="Heading3"/>
        <w:rPr>
          <w:noProof w:val="0"/>
        </w:rPr>
      </w:pPr>
      <w:bookmarkStart w:id="162" w:name="_Toc441141778"/>
      <w:r w:rsidRPr="00040E48">
        <w:rPr>
          <w:noProof w:val="0"/>
        </w:rPr>
        <w:t>IHE Format Codes</w:t>
      </w:r>
      <w:bookmarkEnd w:id="161"/>
      <w:bookmarkEnd w:id="162"/>
    </w:p>
    <w:p w14:paraId="77CA3745" w14:textId="77777777" w:rsidR="006E110A" w:rsidRPr="00040E48" w:rsidRDefault="006E110A">
      <w:pPr>
        <w:pStyle w:val="BodyText"/>
        <w:rPr>
          <w:noProof w:val="0"/>
        </w:rPr>
      </w:pPr>
      <w:r w:rsidRPr="00040E48">
        <w:rPr>
          <w:noProof w:val="0"/>
        </w:rPr>
        <w:t xml:space="preserve">The table below lists the format codes, template identifiers and media types used by the IHE Profiles specified in the PCC Technical Framework, and also lists, for reference purposes the same values for other selected IHE Profiles from other committees. </w:t>
      </w:r>
      <w:r w:rsidRPr="00040E48">
        <w:rPr>
          <w:noProof w:val="0"/>
        </w:rPr>
        <w:br/>
        <w:t xml:space="preserve">Note that the code system for these codes is </w:t>
      </w:r>
      <w:r w:rsidRPr="00040E48">
        <w:rPr>
          <w:b/>
          <w:bCs/>
          <w:noProof w:val="0"/>
        </w:rPr>
        <w:t>1.3.6.1.4.1.19376.1.2.3</w:t>
      </w:r>
      <w:r w:rsidRPr="00040E48">
        <w:rPr>
          <w:noProof w:val="0"/>
        </w:rPr>
        <w:t xml:space="preserve"> as assigned by the ITI Domain for codes used for the purposes of cross-enterprise document sharing (XDS). For more information see </w:t>
      </w:r>
      <w:hyperlink r:id="rId25" w:tooltip="XDS Coding System (1.3.6.1.4.1.19376.1.2.3)" w:history="1">
        <w:r w:rsidRPr="00040E48">
          <w:rPr>
            <w:rStyle w:val="Hyperlink"/>
            <w:noProof w:val="0"/>
          </w:rPr>
          <w:t>XDS Coding System (1.3.6.1.4.1.19376.1.2.3)</w:t>
        </w:r>
      </w:hyperlink>
      <w:r w:rsidRPr="00040E48">
        <w:rPr>
          <w:noProof w:val="0"/>
        </w:rPr>
        <w:t xml:space="preserve">. </w:t>
      </w:r>
    </w:p>
    <w:p w14:paraId="23B7533F" w14:textId="77777777" w:rsidR="006E110A" w:rsidRPr="00040E48" w:rsidRDefault="006E110A">
      <w:pPr>
        <w:pStyle w:val="BodyText"/>
        <w:rPr>
          <w:noProof w:val="0"/>
        </w:rPr>
      </w:pPr>
    </w:p>
    <w:tbl>
      <w:tblPr>
        <w:tblW w:w="57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2350"/>
        <w:gridCol w:w="1396"/>
        <w:gridCol w:w="5876"/>
      </w:tblGrid>
      <w:tr w:rsidR="006E110A" w:rsidRPr="00040E48" w14:paraId="2B9530AB" w14:textId="77777777" w:rsidTr="007C685A">
        <w:trPr>
          <w:cantSplit/>
          <w:tblHeader/>
          <w:jc w:val="center"/>
        </w:trPr>
        <w:tc>
          <w:tcPr>
            <w:tcW w:w="0" w:type="auto"/>
            <w:shd w:val="clear" w:color="auto" w:fill="D9D9D9"/>
          </w:tcPr>
          <w:p w14:paraId="4B01510F" w14:textId="77777777" w:rsidR="006E110A" w:rsidRPr="00040E48" w:rsidRDefault="006E110A">
            <w:pPr>
              <w:pStyle w:val="TableEntryHeader"/>
              <w:rPr>
                <w:rFonts w:eastAsia="Arial Unicode MS"/>
                <w:noProof w:val="0"/>
                <w:szCs w:val="24"/>
              </w:rPr>
            </w:pPr>
            <w:r w:rsidRPr="00040E48">
              <w:rPr>
                <w:noProof w:val="0"/>
              </w:rPr>
              <w:lastRenderedPageBreak/>
              <w:t xml:space="preserve">Profile </w:t>
            </w:r>
          </w:p>
        </w:tc>
        <w:tc>
          <w:tcPr>
            <w:tcW w:w="0" w:type="auto"/>
            <w:shd w:val="clear" w:color="auto" w:fill="D9D9D9"/>
          </w:tcPr>
          <w:p w14:paraId="0C8F76A2" w14:textId="77777777" w:rsidR="006E110A" w:rsidRPr="00040E48" w:rsidRDefault="006E110A">
            <w:pPr>
              <w:pStyle w:val="TableEntryHeader"/>
              <w:rPr>
                <w:rFonts w:eastAsia="Arial Unicode MS"/>
                <w:noProof w:val="0"/>
                <w:szCs w:val="24"/>
              </w:rPr>
            </w:pPr>
            <w:r w:rsidRPr="00040E48">
              <w:rPr>
                <w:noProof w:val="0"/>
              </w:rPr>
              <w:t>Format Code</w:t>
            </w:r>
          </w:p>
        </w:tc>
        <w:tc>
          <w:tcPr>
            <w:tcW w:w="0" w:type="auto"/>
            <w:shd w:val="clear" w:color="auto" w:fill="D9D9D9"/>
          </w:tcPr>
          <w:p w14:paraId="76C6D195" w14:textId="77777777" w:rsidR="006E110A" w:rsidRPr="00040E48" w:rsidRDefault="006E110A">
            <w:pPr>
              <w:pStyle w:val="TableEntryHeader"/>
              <w:rPr>
                <w:rFonts w:eastAsia="Arial Unicode MS"/>
                <w:noProof w:val="0"/>
                <w:szCs w:val="24"/>
              </w:rPr>
            </w:pPr>
            <w:r w:rsidRPr="00040E48">
              <w:rPr>
                <w:noProof w:val="0"/>
              </w:rPr>
              <w:t>Media Type</w:t>
            </w:r>
          </w:p>
        </w:tc>
        <w:tc>
          <w:tcPr>
            <w:tcW w:w="0" w:type="auto"/>
            <w:shd w:val="clear" w:color="auto" w:fill="D9D9D9"/>
          </w:tcPr>
          <w:p w14:paraId="44632BD4" w14:textId="77777777" w:rsidR="006E110A" w:rsidRPr="00040E48" w:rsidRDefault="006E110A">
            <w:pPr>
              <w:pStyle w:val="TableEntryHeader"/>
              <w:rPr>
                <w:rFonts w:eastAsia="Arial Unicode MS"/>
                <w:noProof w:val="0"/>
                <w:szCs w:val="24"/>
              </w:rPr>
            </w:pPr>
            <w:r w:rsidRPr="00040E48">
              <w:rPr>
                <w:noProof w:val="0"/>
              </w:rPr>
              <w:t xml:space="preserve">Template ID </w:t>
            </w:r>
          </w:p>
        </w:tc>
      </w:tr>
      <w:tr w:rsidR="006E110A" w:rsidRPr="00040E48" w14:paraId="59A90011" w14:textId="77777777" w:rsidTr="007C685A">
        <w:trPr>
          <w:jc w:val="center"/>
        </w:trPr>
        <w:tc>
          <w:tcPr>
            <w:tcW w:w="0" w:type="auto"/>
            <w:gridSpan w:val="4"/>
            <w:shd w:val="clear" w:color="auto" w:fill="auto"/>
          </w:tcPr>
          <w:p w14:paraId="1578E2FF" w14:textId="77777777" w:rsidR="006E110A" w:rsidRPr="00040E48" w:rsidRDefault="006E110A">
            <w:pPr>
              <w:pStyle w:val="TableEntryHeader"/>
              <w:rPr>
                <w:rFonts w:eastAsia="Arial Unicode MS"/>
                <w:noProof w:val="0"/>
                <w:szCs w:val="24"/>
              </w:rPr>
            </w:pPr>
            <w:r w:rsidRPr="00040E48">
              <w:rPr>
                <w:noProof w:val="0"/>
              </w:rPr>
              <w:t xml:space="preserve">2006 Profiles </w:t>
            </w:r>
          </w:p>
        </w:tc>
      </w:tr>
      <w:tr w:rsidR="006E110A" w:rsidRPr="00040E48" w14:paraId="60FDF2E7" w14:textId="77777777" w:rsidTr="007C685A">
        <w:trPr>
          <w:jc w:val="center"/>
        </w:trPr>
        <w:tc>
          <w:tcPr>
            <w:tcW w:w="0" w:type="auto"/>
            <w:shd w:val="clear" w:color="auto" w:fill="auto"/>
          </w:tcPr>
          <w:p w14:paraId="4374653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Medical Summaries (XDS-MS)</w:t>
            </w:r>
          </w:p>
        </w:tc>
        <w:tc>
          <w:tcPr>
            <w:tcW w:w="0" w:type="auto"/>
            <w:shd w:val="clear" w:color="auto" w:fill="auto"/>
          </w:tcPr>
          <w:p w14:paraId="635ADA8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urn:ihe:pcc:xds-ms:2007</w:t>
            </w:r>
          </w:p>
        </w:tc>
        <w:tc>
          <w:tcPr>
            <w:tcW w:w="0" w:type="auto"/>
            <w:shd w:val="clear" w:color="auto" w:fill="auto"/>
          </w:tcPr>
          <w:p w14:paraId="2F7F0D3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382AE77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1.3.6.1.4.1.19376.1.5.3.1.1.3 (Referral)</w:t>
            </w:r>
            <w:r w:rsidRPr="00040E48">
              <w:rPr>
                <w:noProof w:val="0"/>
              </w:rPr>
              <w:br/>
              <w:t xml:space="preserve">1.3.6.1.4.1.19376.1.5.3.1.1.4 (Discharge Summary) </w:t>
            </w:r>
          </w:p>
        </w:tc>
      </w:tr>
      <w:tr w:rsidR="006E110A" w:rsidRPr="00040E48" w14:paraId="3B43FCF0" w14:textId="77777777" w:rsidTr="007C685A">
        <w:trPr>
          <w:jc w:val="center"/>
        </w:trPr>
        <w:tc>
          <w:tcPr>
            <w:tcW w:w="0" w:type="auto"/>
            <w:gridSpan w:val="4"/>
            <w:shd w:val="clear" w:color="auto" w:fill="auto"/>
          </w:tcPr>
          <w:p w14:paraId="095C76BE" w14:textId="77777777" w:rsidR="006E110A" w:rsidRPr="00040E48" w:rsidRDefault="006E110A">
            <w:pPr>
              <w:pStyle w:val="TableEntryHeader"/>
              <w:rPr>
                <w:rFonts w:eastAsia="Arial Unicode MS"/>
                <w:noProof w:val="0"/>
                <w:szCs w:val="24"/>
              </w:rPr>
            </w:pPr>
            <w:r w:rsidRPr="00040E48">
              <w:rPr>
                <w:noProof w:val="0"/>
              </w:rPr>
              <w:t xml:space="preserve">2007 Profiles </w:t>
            </w:r>
          </w:p>
        </w:tc>
      </w:tr>
      <w:tr w:rsidR="006E110A" w:rsidRPr="00040E48" w14:paraId="25C53F63" w14:textId="77777777" w:rsidTr="007C685A">
        <w:trPr>
          <w:jc w:val="center"/>
        </w:trPr>
        <w:tc>
          <w:tcPr>
            <w:tcW w:w="0" w:type="auto"/>
            <w:shd w:val="clear" w:color="auto" w:fill="auto"/>
          </w:tcPr>
          <w:p w14:paraId="3A4B599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Exchange of Personal Health Records (XPHR) </w:t>
            </w:r>
          </w:p>
        </w:tc>
        <w:tc>
          <w:tcPr>
            <w:tcW w:w="0" w:type="auto"/>
            <w:shd w:val="clear" w:color="auto" w:fill="auto"/>
          </w:tcPr>
          <w:p w14:paraId="77B86D2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urn:ihe:pcc:xphr:2007</w:t>
            </w:r>
          </w:p>
        </w:tc>
        <w:tc>
          <w:tcPr>
            <w:tcW w:w="0" w:type="auto"/>
            <w:shd w:val="clear" w:color="auto" w:fill="auto"/>
          </w:tcPr>
          <w:p w14:paraId="7940BB6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43621B7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1.3.6.1.4.1.19376.1.5.3.1.1.5 (Extract)</w:t>
            </w:r>
            <w:r w:rsidRPr="00040E48">
              <w:rPr>
                <w:noProof w:val="0"/>
              </w:rPr>
              <w:br/>
              <w:t xml:space="preserve">1.3.6.1.4.1.19376.1.5.3.1.1.6 (Update) </w:t>
            </w:r>
          </w:p>
        </w:tc>
      </w:tr>
      <w:tr w:rsidR="006E110A" w:rsidRPr="00040E48" w14:paraId="09B02E4A" w14:textId="77777777" w:rsidTr="007C685A">
        <w:trPr>
          <w:jc w:val="center"/>
        </w:trPr>
        <w:tc>
          <w:tcPr>
            <w:tcW w:w="0" w:type="auto"/>
            <w:shd w:val="clear" w:color="auto" w:fill="auto"/>
          </w:tcPr>
          <w:p w14:paraId="1B1D7C8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Emergency Department Referral (EDR)</w:t>
            </w:r>
          </w:p>
        </w:tc>
        <w:tc>
          <w:tcPr>
            <w:tcW w:w="0" w:type="auto"/>
            <w:shd w:val="clear" w:color="auto" w:fill="auto"/>
          </w:tcPr>
          <w:p w14:paraId="554000E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urn:ihe:pcc:edr:2007</w:t>
            </w:r>
          </w:p>
        </w:tc>
        <w:tc>
          <w:tcPr>
            <w:tcW w:w="0" w:type="auto"/>
            <w:shd w:val="clear" w:color="auto" w:fill="auto"/>
          </w:tcPr>
          <w:p w14:paraId="13700D1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4CB2FD6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1.3.6.1.4.1.19376.1.5.3.1.1.10 </w:t>
            </w:r>
          </w:p>
        </w:tc>
      </w:tr>
      <w:tr w:rsidR="006E110A" w:rsidRPr="00040E48" w14:paraId="7AF0D07C" w14:textId="77777777" w:rsidTr="007C685A">
        <w:trPr>
          <w:jc w:val="center"/>
        </w:trPr>
        <w:tc>
          <w:tcPr>
            <w:tcW w:w="0" w:type="auto"/>
            <w:gridSpan w:val="4"/>
            <w:shd w:val="clear" w:color="auto" w:fill="auto"/>
          </w:tcPr>
          <w:p w14:paraId="46EC8681" w14:textId="77777777" w:rsidR="006E110A" w:rsidRPr="00040E48" w:rsidRDefault="006E110A">
            <w:pPr>
              <w:pStyle w:val="TableEntryHeader"/>
              <w:rPr>
                <w:rFonts w:eastAsia="Arial Unicode MS"/>
                <w:noProof w:val="0"/>
                <w:szCs w:val="24"/>
              </w:rPr>
            </w:pPr>
            <w:r w:rsidRPr="00040E48">
              <w:rPr>
                <w:noProof w:val="0"/>
              </w:rPr>
              <w:t xml:space="preserve">2008 Profiles </w:t>
            </w:r>
          </w:p>
        </w:tc>
      </w:tr>
      <w:tr w:rsidR="006E110A" w:rsidRPr="00040E48" w14:paraId="30F42E19" w14:textId="77777777" w:rsidTr="007C685A">
        <w:trPr>
          <w:jc w:val="center"/>
        </w:trPr>
        <w:tc>
          <w:tcPr>
            <w:tcW w:w="0" w:type="auto"/>
            <w:shd w:val="clear" w:color="auto" w:fill="auto"/>
          </w:tcPr>
          <w:p w14:paraId="037B2C2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Antepartum Summary (APS)</w:t>
            </w:r>
          </w:p>
        </w:tc>
        <w:tc>
          <w:tcPr>
            <w:tcW w:w="0" w:type="auto"/>
            <w:shd w:val="clear" w:color="auto" w:fill="auto"/>
          </w:tcPr>
          <w:p w14:paraId="27594E1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urn:ihe:pcc:aps:2007</w:t>
            </w:r>
          </w:p>
        </w:tc>
        <w:tc>
          <w:tcPr>
            <w:tcW w:w="0" w:type="auto"/>
            <w:shd w:val="clear" w:color="auto" w:fill="auto"/>
          </w:tcPr>
          <w:p w14:paraId="2815F9F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6E22326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1.3.6.1.4.1.19376.1.5.3.1.1.11.2 </w:t>
            </w:r>
          </w:p>
        </w:tc>
      </w:tr>
      <w:tr w:rsidR="006E110A" w:rsidRPr="00040E48" w14:paraId="351A64E4" w14:textId="77777777" w:rsidTr="007C685A">
        <w:trPr>
          <w:jc w:val="center"/>
        </w:trPr>
        <w:tc>
          <w:tcPr>
            <w:tcW w:w="0" w:type="auto"/>
            <w:shd w:val="clear" w:color="auto" w:fill="auto"/>
          </w:tcPr>
          <w:p w14:paraId="2299540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Emergency Department Encounter Summary (EDES)</w:t>
            </w:r>
          </w:p>
        </w:tc>
        <w:tc>
          <w:tcPr>
            <w:tcW w:w="0" w:type="auto"/>
            <w:shd w:val="clear" w:color="auto" w:fill="auto"/>
          </w:tcPr>
          <w:p w14:paraId="6F38FC9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urn:ihe:pcc:edes:2007</w:t>
            </w:r>
          </w:p>
        </w:tc>
        <w:tc>
          <w:tcPr>
            <w:tcW w:w="0" w:type="auto"/>
            <w:shd w:val="clear" w:color="auto" w:fill="auto"/>
          </w:tcPr>
          <w:p w14:paraId="783FE0B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459D7413" w14:textId="77777777" w:rsidR="006E110A" w:rsidRPr="00040E48" w:rsidRDefault="006E110A">
            <w:pPr>
              <w:pStyle w:val="TableEntry"/>
              <w:rPr>
                <w:noProof w:val="0"/>
              </w:rPr>
            </w:pPr>
            <w:r w:rsidRPr="00040E48">
              <w:rPr>
                <w:noProof w:val="0"/>
              </w:rPr>
              <w:t>1.3.6.1.4.1.19376.1.5.3.1.1.13.1.1 (Triage Note)</w:t>
            </w:r>
          </w:p>
          <w:p w14:paraId="447AC668" w14:textId="77777777" w:rsidR="006E110A" w:rsidRPr="00040E48" w:rsidRDefault="006E110A">
            <w:pPr>
              <w:pStyle w:val="TableEntry"/>
              <w:rPr>
                <w:rFonts w:eastAsia="Arial Unicode MS"/>
                <w:noProof w:val="0"/>
              </w:rPr>
            </w:pPr>
            <w:r w:rsidRPr="00040E48">
              <w:rPr>
                <w:noProof w:val="0"/>
              </w:rPr>
              <w:t>1.3.6.1.4.1.19376.1.5.3.1.1.13.1.2 (Nursing Note)</w:t>
            </w:r>
            <w:r w:rsidRPr="00040E48">
              <w:rPr>
                <w:noProof w:val="0"/>
              </w:rPr>
              <w:br/>
              <w:t>1.3.6.1.4.1.19376.1.5.3.1.1.13.1.3 (Composite Triage and Nursing Note)</w:t>
            </w:r>
            <w:r w:rsidRPr="00040E48">
              <w:rPr>
                <w:noProof w:val="0"/>
              </w:rPr>
              <w:br/>
              <w:t xml:space="preserve">1.3.6.1.4.1.19376.1.5.3.1.1.13.1.4 (Physician Note) </w:t>
            </w:r>
          </w:p>
        </w:tc>
      </w:tr>
      <w:tr w:rsidR="006E110A" w:rsidRPr="00040E48" w14:paraId="3BF5911C" w14:textId="77777777" w:rsidTr="007C685A">
        <w:trPr>
          <w:jc w:val="center"/>
        </w:trPr>
        <w:tc>
          <w:tcPr>
            <w:tcW w:w="0" w:type="auto"/>
            <w:gridSpan w:val="4"/>
            <w:shd w:val="clear" w:color="auto" w:fill="auto"/>
          </w:tcPr>
          <w:p w14:paraId="509D41E3" w14:textId="77777777" w:rsidR="006E110A" w:rsidRPr="00040E48" w:rsidRDefault="006E110A">
            <w:pPr>
              <w:pStyle w:val="TableEntryHeader"/>
              <w:rPr>
                <w:rFonts w:eastAsia="Arial Unicode MS"/>
                <w:noProof w:val="0"/>
                <w:szCs w:val="24"/>
              </w:rPr>
            </w:pPr>
            <w:r w:rsidRPr="00040E48">
              <w:rPr>
                <w:noProof w:val="0"/>
              </w:rPr>
              <w:t xml:space="preserve">2009 Profiles </w:t>
            </w:r>
          </w:p>
        </w:tc>
      </w:tr>
      <w:tr w:rsidR="006E110A" w:rsidRPr="00040E48" w14:paraId="0F6E71FE" w14:textId="77777777" w:rsidTr="007C685A">
        <w:trPr>
          <w:jc w:val="center"/>
        </w:trPr>
        <w:tc>
          <w:tcPr>
            <w:tcW w:w="0" w:type="auto"/>
            <w:shd w:val="clear" w:color="auto" w:fill="auto"/>
          </w:tcPr>
          <w:p w14:paraId="56CCAB5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Antepartum Record (APR) - History and Physical </w:t>
            </w:r>
          </w:p>
        </w:tc>
        <w:tc>
          <w:tcPr>
            <w:tcW w:w="0" w:type="auto"/>
            <w:shd w:val="clear" w:color="auto" w:fill="auto"/>
          </w:tcPr>
          <w:p w14:paraId="04D7514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urn:ihe:pcc:apr:handp:2008</w:t>
            </w:r>
          </w:p>
        </w:tc>
        <w:tc>
          <w:tcPr>
            <w:tcW w:w="0" w:type="auto"/>
            <w:shd w:val="clear" w:color="auto" w:fill="auto"/>
          </w:tcPr>
          <w:p w14:paraId="5356BF2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41EF2BC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1.3.6.1.4.1.19376.1.5.3.1.1.16.1.1 (Antepartum History and Physical) </w:t>
            </w:r>
          </w:p>
        </w:tc>
      </w:tr>
      <w:tr w:rsidR="006E110A" w:rsidRPr="00040E48" w14:paraId="0011D45D" w14:textId="77777777" w:rsidTr="007C685A">
        <w:trPr>
          <w:jc w:val="center"/>
        </w:trPr>
        <w:tc>
          <w:tcPr>
            <w:tcW w:w="0" w:type="auto"/>
            <w:shd w:val="clear" w:color="auto" w:fill="auto"/>
          </w:tcPr>
          <w:p w14:paraId="1B17DFD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Antepartum Record (APR) - Laboratory </w:t>
            </w:r>
          </w:p>
        </w:tc>
        <w:tc>
          <w:tcPr>
            <w:tcW w:w="0" w:type="auto"/>
            <w:shd w:val="clear" w:color="auto" w:fill="auto"/>
          </w:tcPr>
          <w:p w14:paraId="7DF1ED6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urn:ihe:pcc:apr:lab:2008</w:t>
            </w:r>
          </w:p>
        </w:tc>
        <w:tc>
          <w:tcPr>
            <w:tcW w:w="0" w:type="auto"/>
            <w:shd w:val="clear" w:color="auto" w:fill="auto"/>
          </w:tcPr>
          <w:p w14:paraId="452E57A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1DE5484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1.3.6.1.4.1.19376.1.5.3.1.1.16.1.2 (Antepartum Laboratory) </w:t>
            </w:r>
          </w:p>
        </w:tc>
      </w:tr>
      <w:tr w:rsidR="006E110A" w:rsidRPr="00040E48" w14:paraId="58BD9664" w14:textId="77777777" w:rsidTr="007C685A">
        <w:trPr>
          <w:jc w:val="center"/>
        </w:trPr>
        <w:tc>
          <w:tcPr>
            <w:tcW w:w="0" w:type="auto"/>
            <w:shd w:val="clear" w:color="auto" w:fill="auto"/>
          </w:tcPr>
          <w:p w14:paraId="470C92B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Antepartum Record (APR) - Education </w:t>
            </w:r>
          </w:p>
        </w:tc>
        <w:tc>
          <w:tcPr>
            <w:tcW w:w="0" w:type="auto"/>
            <w:shd w:val="clear" w:color="auto" w:fill="auto"/>
          </w:tcPr>
          <w:p w14:paraId="4865EA7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urn:ihe:pcc:apr:edu:2008</w:t>
            </w:r>
          </w:p>
        </w:tc>
        <w:tc>
          <w:tcPr>
            <w:tcW w:w="0" w:type="auto"/>
            <w:shd w:val="clear" w:color="auto" w:fill="auto"/>
          </w:tcPr>
          <w:p w14:paraId="08E00F1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16AF28D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1.3.6.1.4.1.19376.1.5.3.1.1.16.1.3 (Antepartum Education) </w:t>
            </w:r>
          </w:p>
        </w:tc>
      </w:tr>
      <w:tr w:rsidR="006E110A" w:rsidRPr="00040E48" w14:paraId="59E74806" w14:textId="77777777" w:rsidTr="007C685A">
        <w:trPr>
          <w:jc w:val="center"/>
        </w:trPr>
        <w:tc>
          <w:tcPr>
            <w:tcW w:w="0" w:type="auto"/>
            <w:shd w:val="clear" w:color="auto" w:fill="auto"/>
          </w:tcPr>
          <w:p w14:paraId="7C3F6A91" w14:textId="77777777" w:rsidR="006E110A" w:rsidRPr="00040E48" w:rsidRDefault="000E1F69">
            <w:pPr>
              <w:pStyle w:val="TableEntry"/>
              <w:rPr>
                <w:rFonts w:ascii="Arial Unicode MS" w:eastAsia="Arial Unicode MS" w:hAnsi="Arial Unicode MS" w:cs="Arial Unicode MS"/>
                <w:noProof w:val="0"/>
                <w:sz w:val="24"/>
                <w:szCs w:val="24"/>
              </w:rPr>
            </w:pPr>
            <w:r w:rsidRPr="00040E48">
              <w:rPr>
                <w:noProof w:val="0"/>
              </w:rPr>
              <w:t>Immunization</w:t>
            </w:r>
            <w:r w:rsidR="006E110A" w:rsidRPr="00040E48">
              <w:rPr>
                <w:noProof w:val="0"/>
              </w:rPr>
              <w:t xml:space="preserve"> </w:t>
            </w:r>
            <w:r w:rsidRPr="00040E48">
              <w:rPr>
                <w:noProof w:val="0"/>
              </w:rPr>
              <w:t>Content (I</w:t>
            </w:r>
            <w:r w:rsidR="006E110A" w:rsidRPr="00040E48">
              <w:rPr>
                <w:noProof w:val="0"/>
              </w:rPr>
              <w:t xml:space="preserve">C) </w:t>
            </w:r>
          </w:p>
        </w:tc>
        <w:tc>
          <w:tcPr>
            <w:tcW w:w="0" w:type="auto"/>
            <w:shd w:val="clear" w:color="auto" w:fill="auto"/>
          </w:tcPr>
          <w:p w14:paraId="27E840A0" w14:textId="77777777" w:rsidR="006E110A" w:rsidRPr="00040E48" w:rsidRDefault="000E1F69">
            <w:pPr>
              <w:pStyle w:val="TableEntry"/>
              <w:rPr>
                <w:rFonts w:ascii="Arial Unicode MS" w:eastAsia="Arial Unicode MS" w:hAnsi="Arial Unicode MS" w:cs="Arial Unicode MS"/>
                <w:noProof w:val="0"/>
                <w:sz w:val="24"/>
                <w:szCs w:val="24"/>
              </w:rPr>
            </w:pPr>
            <w:r w:rsidRPr="00040E48">
              <w:rPr>
                <w:noProof w:val="0"/>
              </w:rPr>
              <w:t>urn:ihe:pcc:i</w:t>
            </w:r>
            <w:r w:rsidR="006E110A" w:rsidRPr="00040E48">
              <w:rPr>
                <w:noProof w:val="0"/>
              </w:rPr>
              <w:t>c:2008</w:t>
            </w:r>
          </w:p>
        </w:tc>
        <w:tc>
          <w:tcPr>
            <w:tcW w:w="0" w:type="auto"/>
            <w:shd w:val="clear" w:color="auto" w:fill="auto"/>
          </w:tcPr>
          <w:p w14:paraId="14040F06"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7AC104E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1.3.6.1.4.1.19376.1.5.3.1.1.18.1.2 (Immunization Detail) </w:t>
            </w:r>
          </w:p>
        </w:tc>
      </w:tr>
      <w:tr w:rsidR="006E110A" w:rsidRPr="00040E48" w14:paraId="77854C1C" w14:textId="77777777" w:rsidTr="007C685A">
        <w:trPr>
          <w:jc w:val="center"/>
        </w:trPr>
        <w:tc>
          <w:tcPr>
            <w:tcW w:w="0" w:type="auto"/>
            <w:shd w:val="clear" w:color="auto" w:fill="auto"/>
          </w:tcPr>
          <w:p w14:paraId="18C2EA1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Cancer Registry Content (CRC) </w:t>
            </w:r>
          </w:p>
        </w:tc>
        <w:tc>
          <w:tcPr>
            <w:tcW w:w="0" w:type="auto"/>
            <w:shd w:val="clear" w:color="auto" w:fill="auto"/>
          </w:tcPr>
          <w:p w14:paraId="089C55D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urn:ihe:pcc:crc:2008</w:t>
            </w:r>
          </w:p>
        </w:tc>
        <w:tc>
          <w:tcPr>
            <w:tcW w:w="0" w:type="auto"/>
            <w:shd w:val="clear" w:color="auto" w:fill="auto"/>
          </w:tcPr>
          <w:p w14:paraId="7096FEB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text/xml </w:t>
            </w:r>
          </w:p>
        </w:tc>
        <w:tc>
          <w:tcPr>
            <w:tcW w:w="0" w:type="auto"/>
            <w:shd w:val="clear" w:color="auto" w:fill="auto"/>
          </w:tcPr>
          <w:p w14:paraId="6BB7715F" w14:textId="77777777" w:rsidR="006E110A" w:rsidRPr="00040E48" w:rsidRDefault="006E110A">
            <w:pPr>
              <w:pStyle w:val="TableEntry"/>
              <w:rPr>
                <w:noProof w:val="0"/>
                <w:sz w:val="20"/>
              </w:rPr>
            </w:pPr>
          </w:p>
        </w:tc>
      </w:tr>
      <w:tr w:rsidR="006E110A" w:rsidRPr="00040E48" w14:paraId="0E00DBD2" w14:textId="77777777" w:rsidTr="007C685A">
        <w:trPr>
          <w:jc w:val="center"/>
        </w:trPr>
        <w:tc>
          <w:tcPr>
            <w:tcW w:w="0" w:type="auto"/>
            <w:shd w:val="clear" w:color="auto" w:fill="auto"/>
          </w:tcPr>
          <w:p w14:paraId="4FC5BF1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Care Management (CM)</w:t>
            </w:r>
          </w:p>
        </w:tc>
        <w:tc>
          <w:tcPr>
            <w:tcW w:w="0" w:type="auto"/>
            <w:shd w:val="clear" w:color="auto" w:fill="auto"/>
          </w:tcPr>
          <w:p w14:paraId="7040A50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urn:ihe:pcc:cm:2008</w:t>
            </w:r>
          </w:p>
        </w:tc>
        <w:tc>
          <w:tcPr>
            <w:tcW w:w="0" w:type="auto"/>
            <w:shd w:val="clear" w:color="auto" w:fill="auto"/>
          </w:tcPr>
          <w:p w14:paraId="7B06F46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text/xml </w:t>
            </w:r>
          </w:p>
        </w:tc>
        <w:tc>
          <w:tcPr>
            <w:tcW w:w="0" w:type="auto"/>
            <w:shd w:val="clear" w:color="auto" w:fill="auto"/>
          </w:tcPr>
          <w:p w14:paraId="54DBC426" w14:textId="77777777" w:rsidR="006E110A" w:rsidRPr="00040E48" w:rsidRDefault="006E110A">
            <w:pPr>
              <w:pStyle w:val="TableEntry"/>
              <w:rPr>
                <w:noProof w:val="0"/>
                <w:sz w:val="20"/>
              </w:rPr>
            </w:pPr>
          </w:p>
        </w:tc>
      </w:tr>
      <w:tr w:rsidR="006E110A" w:rsidRPr="00040E48" w14:paraId="0E6E5D51" w14:textId="77777777" w:rsidTr="007C685A">
        <w:trPr>
          <w:jc w:val="center"/>
        </w:trPr>
        <w:tc>
          <w:tcPr>
            <w:tcW w:w="0" w:type="auto"/>
            <w:gridSpan w:val="4"/>
            <w:shd w:val="clear" w:color="auto" w:fill="auto"/>
          </w:tcPr>
          <w:p w14:paraId="51FDBDFC" w14:textId="77777777" w:rsidR="006E110A" w:rsidRPr="00040E48" w:rsidRDefault="006E110A">
            <w:pPr>
              <w:pStyle w:val="TableEntryHeader"/>
              <w:rPr>
                <w:rFonts w:eastAsia="Arial Unicode MS"/>
                <w:noProof w:val="0"/>
                <w:szCs w:val="24"/>
              </w:rPr>
            </w:pPr>
            <w:r w:rsidRPr="00040E48">
              <w:rPr>
                <w:noProof w:val="0"/>
              </w:rPr>
              <w:t xml:space="preserve">ITI Profiles </w:t>
            </w:r>
          </w:p>
        </w:tc>
      </w:tr>
      <w:tr w:rsidR="006E110A" w:rsidRPr="00040E48" w14:paraId="39A9CC07" w14:textId="77777777" w:rsidTr="007C685A">
        <w:trPr>
          <w:jc w:val="center"/>
        </w:trPr>
        <w:tc>
          <w:tcPr>
            <w:tcW w:w="0" w:type="auto"/>
            <w:shd w:val="clear" w:color="auto" w:fill="auto"/>
          </w:tcPr>
          <w:p w14:paraId="3AFEAE1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Scanned Documents (PDF) </w:t>
            </w:r>
          </w:p>
        </w:tc>
        <w:tc>
          <w:tcPr>
            <w:tcW w:w="0" w:type="auto"/>
            <w:shd w:val="clear" w:color="auto" w:fill="auto"/>
          </w:tcPr>
          <w:p w14:paraId="57687A2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urn:ihe:iti:xds-sd:pdf:2008</w:t>
            </w:r>
          </w:p>
        </w:tc>
        <w:tc>
          <w:tcPr>
            <w:tcW w:w="0" w:type="auto"/>
            <w:shd w:val="clear" w:color="auto" w:fill="auto"/>
          </w:tcPr>
          <w:p w14:paraId="5E22D19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78CF096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1.3.6.1.4.1.19376.1.2.20 (Scanned Document) </w:t>
            </w:r>
          </w:p>
        </w:tc>
      </w:tr>
      <w:tr w:rsidR="006E110A" w:rsidRPr="00040E48" w14:paraId="5FD68652" w14:textId="77777777" w:rsidTr="007C685A">
        <w:trPr>
          <w:jc w:val="center"/>
        </w:trPr>
        <w:tc>
          <w:tcPr>
            <w:tcW w:w="0" w:type="auto"/>
            <w:shd w:val="clear" w:color="auto" w:fill="auto"/>
          </w:tcPr>
          <w:p w14:paraId="4205072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lastRenderedPageBreak/>
              <w:t xml:space="preserve">Scanned Documents (text) </w:t>
            </w:r>
          </w:p>
        </w:tc>
        <w:tc>
          <w:tcPr>
            <w:tcW w:w="0" w:type="auto"/>
            <w:shd w:val="clear" w:color="auto" w:fill="auto"/>
          </w:tcPr>
          <w:p w14:paraId="55F132FF" w14:textId="77777777" w:rsidR="006E110A" w:rsidRPr="00040E48" w:rsidRDefault="00FA5FC8">
            <w:pPr>
              <w:pStyle w:val="TableEntry"/>
              <w:rPr>
                <w:rFonts w:ascii="Arial Unicode MS" w:eastAsia="Arial Unicode MS" w:hAnsi="Arial Unicode MS" w:cs="Arial Unicode MS"/>
                <w:noProof w:val="0"/>
                <w:sz w:val="24"/>
                <w:szCs w:val="24"/>
              </w:rPr>
            </w:pPr>
            <w:r w:rsidRPr="00040E48">
              <w:rPr>
                <w:noProof w:val="0"/>
              </w:rPr>
              <w:t>u</w:t>
            </w:r>
            <w:r w:rsidR="006E110A" w:rsidRPr="00040E48">
              <w:rPr>
                <w:noProof w:val="0"/>
              </w:rPr>
              <w:t>rn:ihe:iti:xds-sd:text:2008</w:t>
            </w:r>
          </w:p>
        </w:tc>
        <w:tc>
          <w:tcPr>
            <w:tcW w:w="0" w:type="auto"/>
            <w:shd w:val="clear" w:color="auto" w:fill="auto"/>
          </w:tcPr>
          <w:p w14:paraId="213E3ED3"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6BFCE47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1.3.6.1.4.1.19376.1.2.20 (Scanned Document) </w:t>
            </w:r>
          </w:p>
        </w:tc>
      </w:tr>
      <w:tr w:rsidR="006E110A" w:rsidRPr="00040E48" w14:paraId="1744A453" w14:textId="77777777" w:rsidTr="007C685A">
        <w:trPr>
          <w:jc w:val="center"/>
        </w:trPr>
        <w:tc>
          <w:tcPr>
            <w:tcW w:w="0" w:type="auto"/>
            <w:shd w:val="clear" w:color="auto" w:fill="auto"/>
          </w:tcPr>
          <w:p w14:paraId="43EBDBD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Basic Patient Privacy Consents </w:t>
            </w:r>
          </w:p>
        </w:tc>
        <w:tc>
          <w:tcPr>
            <w:tcW w:w="0" w:type="auto"/>
            <w:shd w:val="clear" w:color="auto" w:fill="auto"/>
          </w:tcPr>
          <w:p w14:paraId="4A5CCD9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urn:ihe:iti:bppc:2007</w:t>
            </w:r>
          </w:p>
        </w:tc>
        <w:tc>
          <w:tcPr>
            <w:tcW w:w="0" w:type="auto"/>
            <w:shd w:val="clear" w:color="auto" w:fill="auto"/>
          </w:tcPr>
          <w:p w14:paraId="6547426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79CBB75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1.3.6.1.4.1.19376.1.5.3.1.1.7 (BPPC with </w:t>
            </w:r>
            <w:r w:rsidRPr="00040E48">
              <w:rPr>
                <w:i/>
                <w:iCs/>
                <w:noProof w:val="0"/>
              </w:rPr>
              <w:t>no</w:t>
            </w:r>
            <w:r w:rsidRPr="00040E48">
              <w:rPr>
                <w:noProof w:val="0"/>
              </w:rPr>
              <w:t xml:space="preserve"> scanned part) </w:t>
            </w:r>
          </w:p>
        </w:tc>
      </w:tr>
      <w:tr w:rsidR="006E110A" w:rsidRPr="00040E48" w14:paraId="03CEA030" w14:textId="77777777" w:rsidTr="007C685A">
        <w:trPr>
          <w:jc w:val="center"/>
        </w:trPr>
        <w:tc>
          <w:tcPr>
            <w:tcW w:w="0" w:type="auto"/>
            <w:shd w:val="clear" w:color="auto" w:fill="auto"/>
          </w:tcPr>
          <w:p w14:paraId="3F60CE6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Basic Patient Privacy Consents with Scanned Document</w:t>
            </w:r>
          </w:p>
        </w:tc>
        <w:tc>
          <w:tcPr>
            <w:tcW w:w="0" w:type="auto"/>
            <w:shd w:val="clear" w:color="auto" w:fill="auto"/>
          </w:tcPr>
          <w:p w14:paraId="7FDB45D7"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urn:ihe:iti:bppc-sd:2007</w:t>
            </w:r>
          </w:p>
        </w:tc>
        <w:tc>
          <w:tcPr>
            <w:tcW w:w="0" w:type="auto"/>
            <w:shd w:val="clear" w:color="auto" w:fill="auto"/>
          </w:tcPr>
          <w:p w14:paraId="1A13560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72D8D77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1.3.6.1.4.1.19376.1.5.3.1.1.7.1 (BPPC </w:t>
            </w:r>
            <w:r w:rsidRPr="00040E48">
              <w:rPr>
                <w:i/>
                <w:iCs/>
                <w:noProof w:val="0"/>
              </w:rPr>
              <w:t>with</w:t>
            </w:r>
            <w:r w:rsidRPr="00040E48">
              <w:rPr>
                <w:noProof w:val="0"/>
              </w:rPr>
              <w:t xml:space="preserve"> scanned part) </w:t>
            </w:r>
          </w:p>
        </w:tc>
      </w:tr>
      <w:tr w:rsidR="006E110A" w:rsidRPr="00040E48" w14:paraId="500D4620" w14:textId="77777777" w:rsidTr="007C685A">
        <w:trPr>
          <w:jc w:val="center"/>
        </w:trPr>
        <w:tc>
          <w:tcPr>
            <w:tcW w:w="0" w:type="auto"/>
            <w:gridSpan w:val="4"/>
            <w:shd w:val="clear" w:color="auto" w:fill="auto"/>
          </w:tcPr>
          <w:p w14:paraId="28E40E81" w14:textId="77777777" w:rsidR="006E110A" w:rsidRPr="00040E48" w:rsidRDefault="006E110A">
            <w:pPr>
              <w:pStyle w:val="TableEntryHeader"/>
              <w:rPr>
                <w:rFonts w:eastAsia="Arial Unicode MS"/>
                <w:noProof w:val="0"/>
                <w:szCs w:val="24"/>
              </w:rPr>
            </w:pPr>
            <w:r w:rsidRPr="00040E48">
              <w:rPr>
                <w:noProof w:val="0"/>
              </w:rPr>
              <w:t xml:space="preserve">LAB Profiles </w:t>
            </w:r>
          </w:p>
        </w:tc>
      </w:tr>
      <w:tr w:rsidR="006E110A" w:rsidRPr="00040E48" w14:paraId="7E0A96BC" w14:textId="77777777" w:rsidTr="007C685A">
        <w:trPr>
          <w:jc w:val="center"/>
        </w:trPr>
        <w:tc>
          <w:tcPr>
            <w:tcW w:w="0" w:type="auto"/>
            <w:shd w:val="clear" w:color="auto" w:fill="auto"/>
          </w:tcPr>
          <w:p w14:paraId="28481C9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CDA Laboratory Report </w:t>
            </w:r>
          </w:p>
        </w:tc>
        <w:tc>
          <w:tcPr>
            <w:tcW w:w="0" w:type="auto"/>
            <w:shd w:val="clear" w:color="auto" w:fill="auto"/>
          </w:tcPr>
          <w:p w14:paraId="717E3E1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urn:ihe:lab:xd-lab:2008</w:t>
            </w:r>
          </w:p>
        </w:tc>
        <w:tc>
          <w:tcPr>
            <w:tcW w:w="0" w:type="auto"/>
            <w:shd w:val="clear" w:color="auto" w:fill="auto"/>
          </w:tcPr>
          <w:p w14:paraId="132226F9"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text/xml</w:t>
            </w:r>
          </w:p>
        </w:tc>
        <w:tc>
          <w:tcPr>
            <w:tcW w:w="0" w:type="auto"/>
            <w:shd w:val="clear" w:color="auto" w:fill="auto"/>
          </w:tcPr>
          <w:p w14:paraId="203DCDB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1.3.6.1.4.1.19376.1.3.3 (Laboratory Report) </w:t>
            </w:r>
          </w:p>
        </w:tc>
      </w:tr>
      <w:tr w:rsidR="005A7173" w:rsidRPr="00040E48" w14:paraId="46B081FD" w14:textId="77777777" w:rsidTr="007C685A">
        <w:trPr>
          <w:jc w:val="center"/>
        </w:trPr>
        <w:tc>
          <w:tcPr>
            <w:tcW w:w="0" w:type="auto"/>
            <w:gridSpan w:val="4"/>
            <w:shd w:val="clear" w:color="auto" w:fill="auto"/>
          </w:tcPr>
          <w:p w14:paraId="7745AAA5" w14:textId="77777777" w:rsidR="005A7173" w:rsidRPr="00040E48" w:rsidRDefault="005A7173" w:rsidP="00AC3D45">
            <w:pPr>
              <w:pStyle w:val="TableEntry"/>
              <w:jc w:val="center"/>
              <w:rPr>
                <w:rFonts w:ascii="Arial" w:hAnsi="Arial" w:cs="Arial"/>
                <w:b/>
                <w:noProof w:val="0"/>
                <w:sz w:val="20"/>
              </w:rPr>
            </w:pPr>
            <w:r w:rsidRPr="00040E48">
              <w:rPr>
                <w:rFonts w:ascii="Arial" w:hAnsi="Arial" w:cs="Arial"/>
                <w:b/>
                <w:noProof w:val="0"/>
                <w:sz w:val="20"/>
              </w:rPr>
              <w:t>HL7 Implementation Guides</w:t>
            </w:r>
          </w:p>
        </w:tc>
      </w:tr>
      <w:tr w:rsidR="005A7173" w:rsidRPr="00040E48" w14:paraId="3BDF06E3" w14:textId="77777777" w:rsidTr="007C685A">
        <w:trPr>
          <w:jc w:val="center"/>
        </w:trPr>
        <w:tc>
          <w:tcPr>
            <w:tcW w:w="0" w:type="auto"/>
            <w:vMerge w:val="restart"/>
            <w:shd w:val="clear" w:color="auto" w:fill="auto"/>
          </w:tcPr>
          <w:p w14:paraId="7C779F19" w14:textId="77777777" w:rsidR="005A7173" w:rsidRPr="00040E48" w:rsidRDefault="005A7173" w:rsidP="00AC3D45">
            <w:pPr>
              <w:pStyle w:val="TableEntry"/>
              <w:ind w:left="0"/>
              <w:rPr>
                <w:noProof w:val="0"/>
              </w:rPr>
            </w:pPr>
            <w:r w:rsidRPr="00040E48">
              <w:rPr>
                <w:noProof w:val="0"/>
              </w:rPr>
              <w:t>HL7 Implementation Guides for CDA Release 2: IHE Health Story Consolidation, DSTU Release 1.1 - US Realm (C-CDA)</w:t>
            </w:r>
          </w:p>
        </w:tc>
        <w:tc>
          <w:tcPr>
            <w:tcW w:w="0" w:type="auto"/>
            <w:shd w:val="clear" w:color="auto" w:fill="auto"/>
          </w:tcPr>
          <w:p w14:paraId="141F7A45" w14:textId="77777777" w:rsidR="005A7173" w:rsidRPr="00040E48" w:rsidRDefault="005A7173">
            <w:pPr>
              <w:pStyle w:val="TableEntry"/>
              <w:rPr>
                <w:noProof w:val="0"/>
              </w:rPr>
            </w:pPr>
            <w:r w:rsidRPr="00040E48">
              <w:rPr>
                <w:noProof w:val="0"/>
              </w:rPr>
              <w:t>urn:hl7-org:sdwg:ccda-structuredBody:1.1</w:t>
            </w:r>
          </w:p>
        </w:tc>
        <w:tc>
          <w:tcPr>
            <w:tcW w:w="0" w:type="auto"/>
            <w:shd w:val="clear" w:color="auto" w:fill="auto"/>
          </w:tcPr>
          <w:p w14:paraId="16A26A08" w14:textId="77777777" w:rsidR="005A7173" w:rsidRPr="00040E48" w:rsidRDefault="005A7173">
            <w:pPr>
              <w:pStyle w:val="TableEntry"/>
              <w:rPr>
                <w:noProof w:val="0"/>
              </w:rPr>
            </w:pPr>
            <w:r w:rsidRPr="00040E48">
              <w:rPr>
                <w:noProof w:val="0"/>
              </w:rPr>
              <w:t>text/xml</w:t>
            </w:r>
          </w:p>
        </w:tc>
        <w:tc>
          <w:tcPr>
            <w:tcW w:w="0" w:type="auto"/>
            <w:vMerge w:val="restart"/>
            <w:shd w:val="clear" w:color="auto" w:fill="auto"/>
          </w:tcPr>
          <w:p w14:paraId="6FCA7AE3" w14:textId="77777777" w:rsidR="005A7173" w:rsidRPr="00040E48" w:rsidRDefault="005A7173" w:rsidP="005A7173">
            <w:pPr>
              <w:pStyle w:val="BodyText"/>
              <w:rPr>
                <w:noProof w:val="0"/>
                <w:sz w:val="18"/>
                <w:szCs w:val="18"/>
              </w:rPr>
            </w:pPr>
            <w:r w:rsidRPr="00040E48">
              <w:rPr>
                <w:noProof w:val="0"/>
                <w:sz w:val="18"/>
                <w:szCs w:val="18"/>
              </w:rPr>
              <w:t xml:space="preserve">See the HL7 Guide at </w:t>
            </w:r>
            <w:hyperlink r:id="rId26" w:history="1">
              <w:r w:rsidRPr="00040E48">
                <w:rPr>
                  <w:rStyle w:val="Hyperlink"/>
                  <w:noProof w:val="0"/>
                  <w:sz w:val="18"/>
                  <w:szCs w:val="18"/>
                </w:rPr>
                <w:t>http://www.hl7.org/dstucomments /showdetail.cfm?dstuid=82</w:t>
              </w:r>
            </w:hyperlink>
            <w:r w:rsidRPr="00040E48">
              <w:rPr>
                <w:noProof w:val="0"/>
                <w:sz w:val="18"/>
                <w:szCs w:val="18"/>
              </w:rPr>
              <w:t xml:space="preserve"> for template identifiers</w:t>
            </w:r>
            <w:r w:rsidRPr="00040E48">
              <w:rPr>
                <w:rStyle w:val="FootnoteReference"/>
                <w:noProof w:val="0"/>
                <w:sz w:val="18"/>
                <w:szCs w:val="18"/>
              </w:rPr>
              <w:footnoteReference w:id="4"/>
            </w:r>
            <w:r w:rsidRPr="00040E48">
              <w:rPr>
                <w:noProof w:val="0"/>
                <w:sz w:val="18"/>
                <w:szCs w:val="18"/>
              </w:rPr>
              <w:t>.</w:t>
            </w:r>
          </w:p>
          <w:p w14:paraId="45D94954" w14:textId="77777777" w:rsidR="005A7173" w:rsidRPr="00040E48" w:rsidRDefault="005A7173">
            <w:pPr>
              <w:pStyle w:val="TableEntry"/>
              <w:rPr>
                <w:noProof w:val="0"/>
              </w:rPr>
            </w:pPr>
          </w:p>
        </w:tc>
      </w:tr>
      <w:tr w:rsidR="005A7173" w:rsidRPr="00040E48" w14:paraId="018D8041" w14:textId="77777777" w:rsidTr="007C685A">
        <w:trPr>
          <w:jc w:val="center"/>
        </w:trPr>
        <w:tc>
          <w:tcPr>
            <w:tcW w:w="0" w:type="auto"/>
            <w:vMerge/>
            <w:shd w:val="clear" w:color="auto" w:fill="auto"/>
          </w:tcPr>
          <w:p w14:paraId="76181777" w14:textId="77777777" w:rsidR="005A7173" w:rsidRPr="00040E48" w:rsidRDefault="005A7173">
            <w:pPr>
              <w:pStyle w:val="TableEntry"/>
              <w:rPr>
                <w:noProof w:val="0"/>
              </w:rPr>
            </w:pPr>
          </w:p>
        </w:tc>
        <w:tc>
          <w:tcPr>
            <w:tcW w:w="0" w:type="auto"/>
            <w:shd w:val="clear" w:color="auto" w:fill="auto"/>
          </w:tcPr>
          <w:p w14:paraId="15492ABE" w14:textId="77777777" w:rsidR="005A7173" w:rsidRPr="00040E48" w:rsidRDefault="005A7173">
            <w:pPr>
              <w:pStyle w:val="TableEntry"/>
              <w:rPr>
                <w:noProof w:val="0"/>
              </w:rPr>
            </w:pPr>
            <w:r w:rsidRPr="00040E48">
              <w:rPr>
                <w:noProof w:val="0"/>
              </w:rPr>
              <w:t>urn:hl7-org:sdwg:ccda-nonXMLBody:1.1</w:t>
            </w:r>
          </w:p>
        </w:tc>
        <w:tc>
          <w:tcPr>
            <w:tcW w:w="0" w:type="auto"/>
            <w:shd w:val="clear" w:color="auto" w:fill="auto"/>
          </w:tcPr>
          <w:p w14:paraId="32F96DE7" w14:textId="77777777" w:rsidR="005A7173" w:rsidRPr="00040E48" w:rsidRDefault="005A7173">
            <w:pPr>
              <w:pStyle w:val="TableEntry"/>
              <w:rPr>
                <w:noProof w:val="0"/>
              </w:rPr>
            </w:pPr>
            <w:r w:rsidRPr="00040E48">
              <w:rPr>
                <w:noProof w:val="0"/>
              </w:rPr>
              <w:t>text/xml</w:t>
            </w:r>
          </w:p>
        </w:tc>
        <w:tc>
          <w:tcPr>
            <w:tcW w:w="0" w:type="auto"/>
            <w:vMerge/>
            <w:shd w:val="clear" w:color="auto" w:fill="auto"/>
          </w:tcPr>
          <w:p w14:paraId="25F9F735" w14:textId="77777777" w:rsidR="005A7173" w:rsidRPr="00040E48" w:rsidRDefault="005A7173">
            <w:pPr>
              <w:pStyle w:val="TableEntry"/>
              <w:rPr>
                <w:noProof w:val="0"/>
              </w:rPr>
            </w:pPr>
          </w:p>
        </w:tc>
      </w:tr>
      <w:tr w:rsidR="007C685A" w:rsidRPr="00040E48" w14:paraId="27C53A4E" w14:textId="77777777" w:rsidTr="007C685A">
        <w:trPr>
          <w:jc w:val="center"/>
          <w:ins w:id="163" w:author="Michael Clifton" w:date="2018-11-14T12:23:00Z"/>
        </w:trPr>
        <w:tc>
          <w:tcPr>
            <w:tcW w:w="0" w:type="auto"/>
            <w:vMerge w:val="restart"/>
            <w:shd w:val="clear" w:color="auto" w:fill="auto"/>
          </w:tcPr>
          <w:p w14:paraId="69E6E4A4" w14:textId="6C222331" w:rsidR="007C685A" w:rsidRPr="00040E48" w:rsidRDefault="007C685A" w:rsidP="007C685A">
            <w:pPr>
              <w:pStyle w:val="TableEntry"/>
              <w:rPr>
                <w:ins w:id="164" w:author="Michael Clifton" w:date="2018-11-14T12:23:00Z"/>
                <w:noProof w:val="0"/>
              </w:rPr>
            </w:pPr>
            <w:commentRangeStart w:id="165"/>
            <w:ins w:id="166" w:author="Michael Clifton" w:date="2018-11-14T12:24:00Z">
              <w:r w:rsidRPr="007C685A">
                <w:rPr>
                  <w:noProof w:val="0"/>
                </w:rPr>
                <w:t>HL7 Implementation Guides for CDA Release 2: IHE Health Story Consolidation, DSTU Release 2.1 - US Realm (C-CDA)</w:t>
              </w:r>
            </w:ins>
          </w:p>
        </w:tc>
        <w:tc>
          <w:tcPr>
            <w:tcW w:w="0" w:type="auto"/>
            <w:shd w:val="clear" w:color="auto" w:fill="auto"/>
          </w:tcPr>
          <w:p w14:paraId="59DE472F" w14:textId="5DF9CB90" w:rsidR="007C685A" w:rsidRPr="00040E48" w:rsidRDefault="007C685A" w:rsidP="007C685A">
            <w:pPr>
              <w:pStyle w:val="TableEntry"/>
              <w:rPr>
                <w:ins w:id="167" w:author="Michael Clifton" w:date="2018-11-14T12:23:00Z"/>
                <w:noProof w:val="0"/>
              </w:rPr>
            </w:pPr>
            <w:ins w:id="168" w:author="Michael Clifton" w:date="2018-11-14T12:25:00Z">
              <w:r w:rsidRPr="007C685A">
                <w:rPr>
                  <w:noProof w:val="0"/>
                </w:rPr>
                <w:t>urn:hl7-org:sdwg:ccda-structuredBody:2.1</w:t>
              </w:r>
            </w:ins>
          </w:p>
        </w:tc>
        <w:tc>
          <w:tcPr>
            <w:tcW w:w="0" w:type="auto"/>
            <w:shd w:val="clear" w:color="auto" w:fill="auto"/>
          </w:tcPr>
          <w:p w14:paraId="3F5DCD96" w14:textId="03461114" w:rsidR="007C685A" w:rsidRPr="00040E48" w:rsidRDefault="007C685A" w:rsidP="007C685A">
            <w:pPr>
              <w:pStyle w:val="TableEntry"/>
              <w:rPr>
                <w:ins w:id="169" w:author="Michael Clifton" w:date="2018-11-14T12:23:00Z"/>
                <w:noProof w:val="0"/>
              </w:rPr>
            </w:pPr>
            <w:ins w:id="170" w:author="Michael Clifton" w:date="2018-11-14T12:25:00Z">
              <w:r w:rsidRPr="004519B5">
                <w:t>text/xml</w:t>
              </w:r>
            </w:ins>
          </w:p>
        </w:tc>
        <w:tc>
          <w:tcPr>
            <w:tcW w:w="0" w:type="auto"/>
            <w:vMerge w:val="restart"/>
            <w:shd w:val="clear" w:color="auto" w:fill="auto"/>
          </w:tcPr>
          <w:p w14:paraId="0CA4C278" w14:textId="5D700EA3" w:rsidR="007C685A" w:rsidRPr="00040E48" w:rsidRDefault="007C685A" w:rsidP="007C685A">
            <w:pPr>
              <w:pStyle w:val="TableEntry"/>
              <w:rPr>
                <w:ins w:id="171" w:author="Michael Clifton" w:date="2018-11-14T12:23:00Z"/>
                <w:noProof w:val="0"/>
              </w:rPr>
            </w:pPr>
            <w:ins w:id="172" w:author="Michael Clifton" w:date="2018-11-14T12:24:00Z">
              <w:r w:rsidRPr="007C685A">
                <w:rPr>
                  <w:noProof w:val="0"/>
                </w:rPr>
                <w:t>See the HL7 Guide at http://www.hl7.org/implement/standards/product_brief.cfm?product_id=408 for template identifiers .</w:t>
              </w:r>
            </w:ins>
            <w:commentRangeEnd w:id="165"/>
            <w:ins w:id="173" w:author="Michael Clifton" w:date="2018-11-14T12:25:00Z">
              <w:r>
                <w:rPr>
                  <w:rStyle w:val="CommentReference"/>
                  <w:noProof w:val="0"/>
                </w:rPr>
                <w:commentReference w:id="165"/>
              </w:r>
            </w:ins>
          </w:p>
        </w:tc>
      </w:tr>
      <w:tr w:rsidR="007C685A" w:rsidRPr="00040E48" w14:paraId="187F72BD" w14:textId="77777777" w:rsidTr="007C685A">
        <w:trPr>
          <w:jc w:val="center"/>
          <w:ins w:id="174" w:author="Michael Clifton" w:date="2018-11-14T12:24:00Z"/>
        </w:trPr>
        <w:tc>
          <w:tcPr>
            <w:tcW w:w="0" w:type="auto"/>
            <w:vMerge/>
            <w:shd w:val="clear" w:color="auto" w:fill="auto"/>
          </w:tcPr>
          <w:p w14:paraId="1E987754" w14:textId="77777777" w:rsidR="007C685A" w:rsidRPr="00040E48" w:rsidRDefault="007C685A" w:rsidP="007C685A">
            <w:pPr>
              <w:pStyle w:val="TableEntry"/>
              <w:rPr>
                <w:ins w:id="175" w:author="Michael Clifton" w:date="2018-11-14T12:24:00Z"/>
                <w:noProof w:val="0"/>
              </w:rPr>
            </w:pPr>
          </w:p>
        </w:tc>
        <w:tc>
          <w:tcPr>
            <w:tcW w:w="0" w:type="auto"/>
            <w:shd w:val="clear" w:color="auto" w:fill="auto"/>
          </w:tcPr>
          <w:p w14:paraId="5A268451" w14:textId="0D68F0A2" w:rsidR="007C685A" w:rsidRPr="00040E48" w:rsidRDefault="007C685A" w:rsidP="007C685A">
            <w:pPr>
              <w:pStyle w:val="TableEntry"/>
              <w:rPr>
                <w:ins w:id="176" w:author="Michael Clifton" w:date="2018-11-14T12:24:00Z"/>
                <w:noProof w:val="0"/>
              </w:rPr>
            </w:pPr>
            <w:commentRangeStart w:id="177"/>
            <w:ins w:id="178" w:author="Michael Clifton" w:date="2018-11-14T12:25:00Z">
              <w:r w:rsidRPr="007C685A">
                <w:rPr>
                  <w:noProof w:val="0"/>
                </w:rPr>
                <w:t>urn:hl7-org:sdwg:ccda-nonXMLBody:2.1</w:t>
              </w:r>
            </w:ins>
          </w:p>
        </w:tc>
        <w:tc>
          <w:tcPr>
            <w:tcW w:w="0" w:type="auto"/>
            <w:shd w:val="clear" w:color="auto" w:fill="auto"/>
          </w:tcPr>
          <w:p w14:paraId="12AEF71D" w14:textId="3708BEAA" w:rsidR="007C685A" w:rsidRPr="00040E48" w:rsidRDefault="007C685A" w:rsidP="007C685A">
            <w:pPr>
              <w:pStyle w:val="TableEntry"/>
              <w:rPr>
                <w:ins w:id="179" w:author="Michael Clifton" w:date="2018-11-14T12:24:00Z"/>
                <w:noProof w:val="0"/>
              </w:rPr>
            </w:pPr>
            <w:ins w:id="180" w:author="Michael Clifton" w:date="2018-11-14T12:25:00Z">
              <w:r w:rsidRPr="004519B5">
                <w:t>text/xml</w:t>
              </w:r>
            </w:ins>
            <w:commentRangeEnd w:id="177"/>
            <w:ins w:id="181" w:author="Michael Clifton" w:date="2018-11-14T12:26:00Z">
              <w:r w:rsidR="000852AE">
                <w:rPr>
                  <w:rStyle w:val="CommentReference"/>
                  <w:noProof w:val="0"/>
                </w:rPr>
                <w:commentReference w:id="177"/>
              </w:r>
            </w:ins>
          </w:p>
        </w:tc>
        <w:tc>
          <w:tcPr>
            <w:tcW w:w="0" w:type="auto"/>
            <w:vMerge/>
            <w:shd w:val="clear" w:color="auto" w:fill="auto"/>
          </w:tcPr>
          <w:p w14:paraId="5D4AC549" w14:textId="77777777" w:rsidR="007C685A" w:rsidRPr="00040E48" w:rsidRDefault="007C685A" w:rsidP="007C685A">
            <w:pPr>
              <w:pStyle w:val="TableEntry"/>
              <w:rPr>
                <w:ins w:id="183" w:author="Michael Clifton" w:date="2018-11-14T12:24:00Z"/>
                <w:noProof w:val="0"/>
              </w:rPr>
            </w:pPr>
          </w:p>
        </w:tc>
      </w:tr>
    </w:tbl>
    <w:p w14:paraId="2C7DE27B" w14:textId="77777777" w:rsidR="000B5963" w:rsidRPr="00040E48" w:rsidRDefault="000B5963" w:rsidP="00EF41A6">
      <w:pPr>
        <w:pStyle w:val="BodyText"/>
        <w:rPr>
          <w:noProof w:val="0"/>
        </w:rPr>
      </w:pPr>
      <w:bookmarkStart w:id="184" w:name="_IHEActCode_Vocabulary"/>
      <w:bookmarkStart w:id="185" w:name="_Toc270712216"/>
      <w:bookmarkEnd w:id="184"/>
    </w:p>
    <w:p w14:paraId="74664A3F" w14:textId="77777777" w:rsidR="006E110A" w:rsidRPr="00040E48" w:rsidRDefault="006E110A">
      <w:pPr>
        <w:pStyle w:val="Heading3"/>
        <w:rPr>
          <w:noProof w:val="0"/>
        </w:rPr>
      </w:pPr>
      <w:bookmarkStart w:id="186" w:name="_Toc441141779"/>
      <w:r w:rsidRPr="00040E48">
        <w:rPr>
          <w:noProof w:val="0"/>
        </w:rPr>
        <w:lastRenderedPageBreak/>
        <w:t>IHEActCode Vocabulary</w:t>
      </w:r>
      <w:bookmarkEnd w:id="185"/>
      <w:bookmarkEnd w:id="186"/>
    </w:p>
    <w:p w14:paraId="133B35C2" w14:textId="7F73189E" w:rsidR="006E110A" w:rsidRPr="00040E48" w:rsidRDefault="006E110A">
      <w:pPr>
        <w:tabs>
          <w:tab w:val="left" w:pos="1036"/>
          <w:tab w:val="left" w:pos="1266"/>
          <w:tab w:val="left" w:pos="8745"/>
        </w:tabs>
        <w:rPr>
          <w:rFonts w:ascii="Arial Unicode MS" w:eastAsia="Arial Unicode MS" w:hAnsi="Arial Unicode MS" w:cs="Arial Unicode MS"/>
          <w:szCs w:val="24"/>
        </w:rPr>
      </w:pPr>
      <w:r w:rsidRPr="00040E48">
        <w:t>CCD</w:t>
      </w:r>
      <w:r w:rsidR="00D15DB2">
        <w:t>®</w:t>
      </w:r>
      <w:r w:rsidR="00D15DB2">
        <w:rPr>
          <w:rStyle w:val="FootnoteReference"/>
        </w:rPr>
        <w:footnoteReference w:id="5"/>
      </w:r>
      <w:r w:rsidRPr="00040E48">
        <w:t xml:space="preserve">  </w:t>
      </w:r>
      <w:r w:rsidRPr="00040E48">
        <w:rPr>
          <w:rFonts w:ascii="Arial Unicode MS" w:eastAsia="Arial Unicode MS" w:hAnsi="Arial Unicode MS" w:cs="Arial Unicode MS"/>
          <w:szCs w:val="24"/>
        </w:rPr>
        <w:tab/>
      </w:r>
      <w:r w:rsidRPr="00040E48">
        <w:t xml:space="preserve">ASTM/HL7 Continuity of Care Document </w:t>
      </w:r>
    </w:p>
    <w:p w14:paraId="618A0DB2" w14:textId="77777777" w:rsidR="006E110A" w:rsidRPr="00040E48" w:rsidRDefault="006E110A">
      <w:pPr>
        <w:tabs>
          <w:tab w:val="left" w:pos="1036"/>
          <w:tab w:val="left" w:pos="1266"/>
          <w:tab w:val="left" w:pos="8745"/>
        </w:tabs>
        <w:rPr>
          <w:rFonts w:ascii="Arial Unicode MS" w:eastAsia="Arial Unicode MS" w:hAnsi="Arial Unicode MS" w:cs="Arial Unicode MS"/>
          <w:szCs w:val="24"/>
        </w:rPr>
      </w:pPr>
      <w:r w:rsidRPr="00040E48">
        <w:t xml:space="preserve">CCR  </w:t>
      </w:r>
      <w:r w:rsidRPr="00040E48">
        <w:rPr>
          <w:rFonts w:ascii="Arial Unicode MS" w:eastAsia="Arial Unicode MS" w:hAnsi="Arial Unicode MS" w:cs="Arial Unicode MS"/>
          <w:szCs w:val="24"/>
        </w:rPr>
        <w:tab/>
      </w:r>
      <w:r w:rsidRPr="00040E48">
        <w:t xml:space="preserve">ASTM CCR Implementation Guide </w:t>
      </w:r>
    </w:p>
    <w:p w14:paraId="083C44AD" w14:textId="77777777" w:rsidR="006E110A" w:rsidRPr="00040E48" w:rsidRDefault="006E110A">
      <w:pPr>
        <w:pStyle w:val="BodyText"/>
        <w:rPr>
          <w:noProof w:val="0"/>
        </w:rPr>
      </w:pPr>
      <w:r w:rsidRPr="00040E48">
        <w:rPr>
          <w:noProof w:val="0"/>
        </w:rPr>
        <w:t>The IHEActCode vocabulary is a small vocabulary of clinical acts that are not presently supported by the HL7 ActCode vocabulary. The root namespace (OID) for this vocabulary is 1.3.</w:t>
      </w:r>
      <w:r w:rsidR="009357CD" w:rsidRPr="00040E48">
        <w:rPr>
          <w:noProof w:val="0"/>
        </w:rPr>
        <w:t>6</w:t>
      </w:r>
      <w:r w:rsidRPr="00040E48">
        <w:rPr>
          <w:noProof w:val="0"/>
        </w:rPr>
        <w:t xml:space="preserve">.1.4.1.19376.1.5.3.2. These vocabulary terms are based on the vocabulary and concepts used in the CCR and CCD standards listed above. </w:t>
      </w:r>
    </w:p>
    <w:p w14:paraId="0B23609D" w14:textId="77777777" w:rsidR="006E110A" w:rsidRPr="00040E48" w:rsidRDefault="006E110A">
      <w:pPr>
        <w:pStyle w:val="BodyText"/>
        <w:rPr>
          <w:noProof w:val="0"/>
        </w:rPr>
      </w:pPr>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7882"/>
      </w:tblGrid>
      <w:tr w:rsidR="006E110A" w:rsidRPr="00040E48" w14:paraId="290B1A7A" w14:textId="77777777" w:rsidTr="000D307B">
        <w:trPr>
          <w:cantSplit/>
          <w:tblHeader/>
        </w:trPr>
        <w:tc>
          <w:tcPr>
            <w:tcW w:w="0" w:type="auto"/>
            <w:shd w:val="clear" w:color="auto" w:fill="D9D9D9"/>
          </w:tcPr>
          <w:p w14:paraId="673E309D" w14:textId="77777777" w:rsidR="006E110A" w:rsidRPr="00040E48" w:rsidRDefault="006E110A">
            <w:pPr>
              <w:pStyle w:val="TableEntryHeader"/>
              <w:rPr>
                <w:rFonts w:eastAsia="Arial Unicode MS"/>
                <w:noProof w:val="0"/>
                <w:szCs w:val="24"/>
              </w:rPr>
            </w:pPr>
            <w:r w:rsidRPr="00040E48">
              <w:rPr>
                <w:noProof w:val="0"/>
              </w:rPr>
              <w:t xml:space="preserve">Code </w:t>
            </w:r>
          </w:p>
        </w:tc>
        <w:tc>
          <w:tcPr>
            <w:tcW w:w="0" w:type="auto"/>
            <w:shd w:val="clear" w:color="auto" w:fill="D9D9D9"/>
          </w:tcPr>
          <w:p w14:paraId="57DBDF1C" w14:textId="77777777" w:rsidR="006E110A" w:rsidRPr="00040E48" w:rsidRDefault="006E110A">
            <w:pPr>
              <w:pStyle w:val="TableEntryHeader"/>
              <w:rPr>
                <w:rFonts w:eastAsia="Arial Unicode MS"/>
                <w:noProof w:val="0"/>
                <w:szCs w:val="24"/>
              </w:rPr>
            </w:pPr>
            <w:r w:rsidRPr="00040E48">
              <w:rPr>
                <w:noProof w:val="0"/>
              </w:rPr>
              <w:t xml:space="preserve">Description </w:t>
            </w:r>
          </w:p>
        </w:tc>
      </w:tr>
      <w:tr w:rsidR="006E110A" w:rsidRPr="00040E48" w14:paraId="4333CDAF" w14:textId="77777777" w:rsidTr="00AC104E">
        <w:tc>
          <w:tcPr>
            <w:tcW w:w="0" w:type="auto"/>
            <w:shd w:val="clear" w:color="auto" w:fill="auto"/>
          </w:tcPr>
          <w:p w14:paraId="2A0383F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COMMENT </w:t>
            </w:r>
          </w:p>
        </w:tc>
        <w:tc>
          <w:tcPr>
            <w:tcW w:w="0" w:type="auto"/>
            <w:shd w:val="clear" w:color="auto" w:fill="auto"/>
          </w:tcPr>
          <w:p w14:paraId="63EAD68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This is the act of commenting on another act. </w:t>
            </w:r>
          </w:p>
        </w:tc>
      </w:tr>
      <w:tr w:rsidR="006E110A" w:rsidRPr="00040E48" w14:paraId="6A0FC72B" w14:textId="77777777" w:rsidTr="00AC104E">
        <w:tc>
          <w:tcPr>
            <w:tcW w:w="0" w:type="auto"/>
            <w:shd w:val="clear" w:color="auto" w:fill="auto"/>
          </w:tcPr>
          <w:p w14:paraId="35667C9B"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PINSTRUCT </w:t>
            </w:r>
          </w:p>
        </w:tc>
        <w:tc>
          <w:tcPr>
            <w:tcW w:w="0" w:type="auto"/>
            <w:shd w:val="clear" w:color="auto" w:fill="auto"/>
          </w:tcPr>
          <w:p w14:paraId="37C70B7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This is the act of providing instructions to a patient regarding the use of medication. </w:t>
            </w:r>
          </w:p>
        </w:tc>
      </w:tr>
      <w:tr w:rsidR="006E110A" w:rsidRPr="00040E48" w14:paraId="4A2CA5E1" w14:textId="77777777" w:rsidTr="00AC104E">
        <w:tc>
          <w:tcPr>
            <w:tcW w:w="0" w:type="auto"/>
            <w:shd w:val="clear" w:color="auto" w:fill="auto"/>
          </w:tcPr>
          <w:p w14:paraId="7A58AEE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FINSTRUCT </w:t>
            </w:r>
          </w:p>
        </w:tc>
        <w:tc>
          <w:tcPr>
            <w:tcW w:w="0" w:type="auto"/>
            <w:shd w:val="clear" w:color="auto" w:fill="auto"/>
          </w:tcPr>
          <w:p w14:paraId="373A146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This is the act of providing instructions to the supplier regarding the fulfillment of the medication order. </w:t>
            </w:r>
          </w:p>
        </w:tc>
      </w:tr>
      <w:tr w:rsidR="006E110A" w:rsidRPr="00040E48" w14:paraId="1C4B1BC0" w14:textId="77777777" w:rsidTr="00AC104E">
        <w:tc>
          <w:tcPr>
            <w:tcW w:w="0" w:type="auto"/>
            <w:shd w:val="clear" w:color="auto" w:fill="auto"/>
          </w:tcPr>
          <w:p w14:paraId="2DE47E0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IMMUNIZ </w:t>
            </w:r>
          </w:p>
        </w:tc>
        <w:tc>
          <w:tcPr>
            <w:tcW w:w="0" w:type="auto"/>
            <w:shd w:val="clear" w:color="auto" w:fill="auto"/>
          </w:tcPr>
          <w:p w14:paraId="31C2E15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 act of immunization of a patient using a particular substance or class of substances identified using a specified vocabulary. Use of this vocabulary term requires the use of either the SUBSTANCE or SUBSTCLASS qualifier described below, along with an identified substance or class of substances. </w:t>
            </w:r>
          </w:p>
        </w:tc>
      </w:tr>
      <w:tr w:rsidR="006E110A" w:rsidRPr="00040E48" w14:paraId="3E0796BA" w14:textId="77777777" w:rsidTr="00AC104E">
        <w:tc>
          <w:tcPr>
            <w:tcW w:w="0" w:type="auto"/>
            <w:shd w:val="clear" w:color="auto" w:fill="auto"/>
          </w:tcPr>
          <w:p w14:paraId="08744C20"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DRUG </w:t>
            </w:r>
          </w:p>
        </w:tc>
        <w:tc>
          <w:tcPr>
            <w:tcW w:w="0" w:type="auto"/>
            <w:shd w:val="clear" w:color="auto" w:fill="auto"/>
          </w:tcPr>
          <w:p w14:paraId="70992404"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 act of treating a patient with a particular substance or class of substances identified using a specified vocabulary. Use of this vocabulary term requires the use of either the SUBSTANCE or SUBSTCLASS qualifier described below, along with an identified substance or class of substances. </w:t>
            </w:r>
          </w:p>
        </w:tc>
      </w:tr>
      <w:tr w:rsidR="006E110A" w:rsidRPr="00040E48" w14:paraId="0A856BBB" w14:textId="77777777" w:rsidTr="00AC104E">
        <w:tc>
          <w:tcPr>
            <w:tcW w:w="0" w:type="auto"/>
            <w:shd w:val="clear" w:color="auto" w:fill="auto"/>
          </w:tcPr>
          <w:p w14:paraId="442E3F5A"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INTOL </w:t>
            </w:r>
          </w:p>
        </w:tc>
        <w:tc>
          <w:tcPr>
            <w:tcW w:w="0" w:type="auto"/>
            <w:shd w:val="clear" w:color="auto" w:fill="auto"/>
          </w:tcPr>
          <w:p w14:paraId="3D413B1C"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An observation that a patient is somehow </w:t>
            </w:r>
            <w:r w:rsidR="005C4B4B" w:rsidRPr="00040E48">
              <w:rPr>
                <w:noProof w:val="0"/>
              </w:rPr>
              <w:t>intolerant</w:t>
            </w:r>
            <w:r w:rsidRPr="00040E48">
              <w:rPr>
                <w:noProof w:val="0"/>
              </w:rPr>
              <w:t xml:space="preserve"> of (e.g., allergic to) a particular substance or class of substances using a specified vocabulary. Use of this vocabulary term requires the use of either the SUBSTANCE or SUBSTCLASS qualifier described below, along with an identified substance or class of substances. </w:t>
            </w:r>
          </w:p>
        </w:tc>
      </w:tr>
      <w:tr w:rsidR="009357CD" w:rsidRPr="00040E48" w14:paraId="398C114C" w14:textId="77777777" w:rsidTr="00AC104E">
        <w:tc>
          <w:tcPr>
            <w:tcW w:w="0" w:type="auto"/>
            <w:shd w:val="clear" w:color="auto" w:fill="auto"/>
          </w:tcPr>
          <w:p w14:paraId="3B828E25" w14:textId="77777777" w:rsidR="009357CD" w:rsidRPr="00040E48" w:rsidRDefault="009357CD">
            <w:pPr>
              <w:pStyle w:val="TableEntry"/>
              <w:rPr>
                <w:noProof w:val="0"/>
              </w:rPr>
            </w:pPr>
            <w:r w:rsidRPr="00040E48">
              <w:rPr>
                <w:noProof w:val="0"/>
              </w:rPr>
              <w:t>SPRECEIVE</w:t>
            </w:r>
          </w:p>
        </w:tc>
        <w:tc>
          <w:tcPr>
            <w:tcW w:w="0" w:type="auto"/>
            <w:shd w:val="clear" w:color="auto" w:fill="auto"/>
          </w:tcPr>
          <w:p w14:paraId="1A93F789" w14:textId="77777777" w:rsidR="009357CD" w:rsidRPr="00040E48" w:rsidRDefault="009357CD">
            <w:pPr>
              <w:pStyle w:val="TableEntry"/>
              <w:rPr>
                <w:noProof w:val="0"/>
              </w:rPr>
            </w:pPr>
            <w:r w:rsidRPr="00040E48">
              <w:rPr>
                <w:noProof w:val="0"/>
              </w:rPr>
              <w:t>The action taken by a clinical laboratory staff to receive incoming specimens and check the usability of those specimens in the context of a laboratory test order.</w:t>
            </w:r>
          </w:p>
        </w:tc>
      </w:tr>
      <w:tr w:rsidR="006E110A" w:rsidRPr="00040E48" w14:paraId="5ED45C07" w14:textId="77777777" w:rsidTr="00AC104E">
        <w:tc>
          <w:tcPr>
            <w:tcW w:w="0" w:type="auto"/>
            <w:shd w:val="clear" w:color="auto" w:fill="auto"/>
          </w:tcPr>
          <w:p w14:paraId="4D8051D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SUBSTANCE </w:t>
            </w:r>
          </w:p>
        </w:tc>
        <w:tc>
          <w:tcPr>
            <w:tcW w:w="0" w:type="auto"/>
            <w:shd w:val="clear" w:color="auto" w:fill="auto"/>
          </w:tcPr>
          <w:p w14:paraId="4ED1B9D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 qualifier that identifies the substance used to treat a patient in an immunization or drug treatment act. The substance is expected to be identified using a vocabulary such as RxNORM, SNOMED CT or other similar vocabulary and should be specific enough to identify the ingredients of the substance used. </w:t>
            </w:r>
          </w:p>
        </w:tc>
      </w:tr>
      <w:tr w:rsidR="006E110A" w:rsidRPr="00040E48" w14:paraId="358F3C28" w14:textId="77777777" w:rsidTr="00AC104E">
        <w:tc>
          <w:tcPr>
            <w:tcW w:w="0" w:type="auto"/>
            <w:shd w:val="clear" w:color="auto" w:fill="auto"/>
          </w:tcPr>
          <w:p w14:paraId="13DB6558"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SUBSTCLASS </w:t>
            </w:r>
          </w:p>
        </w:tc>
        <w:tc>
          <w:tcPr>
            <w:tcW w:w="0" w:type="auto"/>
            <w:shd w:val="clear" w:color="auto" w:fill="auto"/>
          </w:tcPr>
          <w:p w14:paraId="62CB8A8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A qualifier that identifies the class of substance used to treat a patient in an immunization or drug treatment act. The class of substances is expected to be identified using a vocabulary such as NDF-RT, SNOMED CT or other similar vocabulary, and should be broad enough to classify substances by mechanism of action (e.g., Beta Blocker), intended effect (</w:t>
            </w:r>
            <w:r w:rsidR="005C4B4B" w:rsidRPr="00040E48">
              <w:rPr>
                <w:noProof w:val="0"/>
              </w:rPr>
              <w:t>Diuretic</w:t>
            </w:r>
            <w:r w:rsidRPr="00040E48">
              <w:rPr>
                <w:noProof w:val="0"/>
              </w:rPr>
              <w:t xml:space="preserve">, antibiotic) or ... </w:t>
            </w:r>
          </w:p>
        </w:tc>
      </w:tr>
    </w:tbl>
    <w:p w14:paraId="5303AAD0" w14:textId="77777777" w:rsidR="006E110A" w:rsidRPr="00040E48" w:rsidRDefault="006E110A">
      <w:pPr>
        <w:pStyle w:val="Heading3"/>
        <w:rPr>
          <w:noProof w:val="0"/>
        </w:rPr>
      </w:pPr>
      <w:bookmarkStart w:id="187" w:name="_Toc367214976"/>
      <w:bookmarkStart w:id="188" w:name="_Toc368410602"/>
      <w:bookmarkStart w:id="189" w:name="_Toc368412417"/>
      <w:bookmarkStart w:id="190" w:name="_IHERoleCode_Vocabulary"/>
      <w:bookmarkStart w:id="191" w:name="_Toc270712217"/>
      <w:bookmarkStart w:id="192" w:name="_Toc441141780"/>
      <w:bookmarkEnd w:id="187"/>
      <w:bookmarkEnd w:id="188"/>
      <w:bookmarkEnd w:id="189"/>
      <w:bookmarkEnd w:id="190"/>
      <w:r w:rsidRPr="00040E48">
        <w:rPr>
          <w:noProof w:val="0"/>
        </w:rPr>
        <w:lastRenderedPageBreak/>
        <w:t>IHERoleCode Vocabulary</w:t>
      </w:r>
      <w:bookmarkEnd w:id="191"/>
      <w:bookmarkEnd w:id="192"/>
    </w:p>
    <w:p w14:paraId="4EBCD710" w14:textId="77777777" w:rsidR="006E110A" w:rsidRPr="00040E48" w:rsidRDefault="006E110A">
      <w:pPr>
        <w:pStyle w:val="BodyText"/>
        <w:rPr>
          <w:noProof w:val="0"/>
        </w:rPr>
      </w:pPr>
      <w:r w:rsidRPr="00040E48">
        <w:rPr>
          <w:noProof w:val="0"/>
        </w:rPr>
        <w:t>The IHERoleCode vocabulary is a small vocabulary of role codes that are not presently supported by the HL7 Role Code vocabulary. The root namespace (OID) for this vocabulary is 1.3.</w:t>
      </w:r>
      <w:r w:rsidR="009357CD" w:rsidRPr="00040E48">
        <w:rPr>
          <w:noProof w:val="0"/>
        </w:rPr>
        <w:t>6</w:t>
      </w:r>
      <w:r w:rsidRPr="00040E48">
        <w:rPr>
          <w:noProof w:val="0"/>
        </w:rPr>
        <w:t xml:space="preserve">.1.4.1.19376.1.5.3.3. </w:t>
      </w:r>
    </w:p>
    <w:p w14:paraId="3D935110" w14:textId="77777777" w:rsidR="000B5963" w:rsidRPr="00040E48" w:rsidRDefault="000B5963">
      <w:pPr>
        <w:pStyle w:val="BodyText"/>
        <w:rPr>
          <w:noProof w:val="0"/>
        </w:rPr>
      </w:pP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7630"/>
      </w:tblGrid>
      <w:tr w:rsidR="006E110A" w:rsidRPr="00040E48" w14:paraId="0E5D5EE9" w14:textId="77777777" w:rsidTr="00AC104E">
        <w:trPr>
          <w:tblHeader/>
          <w:jc w:val="center"/>
        </w:trPr>
        <w:tc>
          <w:tcPr>
            <w:tcW w:w="0" w:type="auto"/>
            <w:shd w:val="clear" w:color="auto" w:fill="D9D9D9"/>
          </w:tcPr>
          <w:p w14:paraId="57999AE4" w14:textId="77777777" w:rsidR="006E110A" w:rsidRPr="00040E48" w:rsidRDefault="006E110A">
            <w:pPr>
              <w:pStyle w:val="TableEntryHeader"/>
              <w:rPr>
                <w:rFonts w:eastAsia="Arial Unicode MS"/>
                <w:noProof w:val="0"/>
                <w:szCs w:val="24"/>
              </w:rPr>
            </w:pPr>
            <w:r w:rsidRPr="00040E48">
              <w:rPr>
                <w:noProof w:val="0"/>
              </w:rPr>
              <w:t xml:space="preserve">Code </w:t>
            </w:r>
          </w:p>
        </w:tc>
        <w:tc>
          <w:tcPr>
            <w:tcW w:w="0" w:type="auto"/>
            <w:shd w:val="clear" w:color="auto" w:fill="D9D9D9"/>
          </w:tcPr>
          <w:p w14:paraId="3AD812FE" w14:textId="77777777" w:rsidR="006E110A" w:rsidRPr="00040E48" w:rsidRDefault="006E110A">
            <w:pPr>
              <w:pStyle w:val="TableEntryHeader"/>
              <w:rPr>
                <w:rFonts w:eastAsia="Arial Unicode MS"/>
                <w:noProof w:val="0"/>
                <w:szCs w:val="24"/>
              </w:rPr>
            </w:pPr>
            <w:r w:rsidRPr="00040E48">
              <w:rPr>
                <w:noProof w:val="0"/>
              </w:rPr>
              <w:t xml:space="preserve">Description </w:t>
            </w:r>
          </w:p>
        </w:tc>
      </w:tr>
      <w:tr w:rsidR="006E110A" w:rsidRPr="00040E48" w14:paraId="0B417ECA" w14:textId="77777777" w:rsidTr="00AC104E">
        <w:trPr>
          <w:jc w:val="center"/>
        </w:trPr>
        <w:tc>
          <w:tcPr>
            <w:tcW w:w="0" w:type="auto"/>
            <w:shd w:val="clear" w:color="auto" w:fill="auto"/>
          </w:tcPr>
          <w:p w14:paraId="2F0ED2CF"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EMPLOYER </w:t>
            </w:r>
          </w:p>
        </w:tc>
        <w:tc>
          <w:tcPr>
            <w:tcW w:w="0" w:type="auto"/>
            <w:shd w:val="clear" w:color="auto" w:fill="auto"/>
          </w:tcPr>
          <w:p w14:paraId="66BA119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 employer of a person. </w:t>
            </w:r>
          </w:p>
        </w:tc>
      </w:tr>
      <w:tr w:rsidR="006E110A" w:rsidRPr="00040E48" w14:paraId="606B835D" w14:textId="77777777" w:rsidTr="00AC104E">
        <w:trPr>
          <w:jc w:val="center"/>
        </w:trPr>
        <w:tc>
          <w:tcPr>
            <w:tcW w:w="0" w:type="auto"/>
            <w:shd w:val="clear" w:color="auto" w:fill="auto"/>
          </w:tcPr>
          <w:p w14:paraId="6AA9AFF2"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SCHOOL </w:t>
            </w:r>
          </w:p>
        </w:tc>
        <w:tc>
          <w:tcPr>
            <w:tcW w:w="0" w:type="auto"/>
            <w:shd w:val="clear" w:color="auto" w:fill="auto"/>
          </w:tcPr>
          <w:p w14:paraId="0ACFC955"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 school in which a person is enrolled. </w:t>
            </w:r>
          </w:p>
        </w:tc>
      </w:tr>
      <w:tr w:rsidR="006E110A" w:rsidRPr="00040E48" w14:paraId="12B5344C" w14:textId="77777777" w:rsidTr="00AC104E">
        <w:trPr>
          <w:jc w:val="center"/>
        </w:trPr>
        <w:tc>
          <w:tcPr>
            <w:tcW w:w="0" w:type="auto"/>
            <w:shd w:val="clear" w:color="auto" w:fill="auto"/>
          </w:tcPr>
          <w:p w14:paraId="179B7D8D"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AFFILIATED </w:t>
            </w:r>
          </w:p>
        </w:tc>
        <w:tc>
          <w:tcPr>
            <w:tcW w:w="0" w:type="auto"/>
            <w:shd w:val="clear" w:color="auto" w:fill="auto"/>
          </w:tcPr>
          <w:p w14:paraId="432C39E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An organization with which a person is affiliated (e.g., a volunteer organization). </w:t>
            </w:r>
          </w:p>
        </w:tc>
      </w:tr>
      <w:tr w:rsidR="006E110A" w:rsidRPr="00040E48" w14:paraId="4A1ACB04" w14:textId="77777777" w:rsidTr="00AC104E">
        <w:trPr>
          <w:jc w:val="center"/>
        </w:trPr>
        <w:tc>
          <w:tcPr>
            <w:tcW w:w="0" w:type="auto"/>
            <w:shd w:val="clear" w:color="auto" w:fill="auto"/>
          </w:tcPr>
          <w:p w14:paraId="4CA40CFE"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PHARMACY </w:t>
            </w:r>
          </w:p>
        </w:tc>
        <w:tc>
          <w:tcPr>
            <w:tcW w:w="0" w:type="auto"/>
            <w:shd w:val="clear" w:color="auto" w:fill="auto"/>
          </w:tcPr>
          <w:p w14:paraId="4C934DC1" w14:textId="77777777" w:rsidR="006E110A" w:rsidRPr="00040E48" w:rsidRDefault="006E110A">
            <w:pPr>
              <w:pStyle w:val="TableEntry"/>
              <w:rPr>
                <w:rFonts w:ascii="Arial Unicode MS" w:eastAsia="Arial Unicode MS" w:hAnsi="Arial Unicode MS" w:cs="Arial Unicode MS"/>
                <w:noProof w:val="0"/>
                <w:sz w:val="24"/>
                <w:szCs w:val="24"/>
              </w:rPr>
            </w:pPr>
            <w:r w:rsidRPr="00040E48">
              <w:rPr>
                <w:noProof w:val="0"/>
              </w:rPr>
              <w:t xml:space="preserve">The pharmacy a person uses. </w:t>
            </w:r>
          </w:p>
        </w:tc>
      </w:tr>
    </w:tbl>
    <w:p w14:paraId="00EB337F" w14:textId="77777777" w:rsidR="006E110A" w:rsidRPr="00040E48" w:rsidRDefault="006E110A" w:rsidP="00EF41A6">
      <w:pPr>
        <w:pStyle w:val="Heading1"/>
        <w:pageBreakBefore w:val="0"/>
        <w:rPr>
          <w:noProof w:val="0"/>
        </w:rPr>
      </w:pPr>
      <w:bookmarkStart w:id="193" w:name="_Toc368412419"/>
      <w:bookmarkStart w:id="194" w:name="_CDA_Release_2.0"/>
      <w:bookmarkStart w:id="195" w:name="_Toc200143089"/>
      <w:bookmarkStart w:id="196" w:name="_Toc200780607"/>
      <w:bookmarkStart w:id="197" w:name="_Toc270712218"/>
      <w:bookmarkStart w:id="198" w:name="_Toc441141781"/>
      <w:bookmarkEnd w:id="193"/>
      <w:bookmarkEnd w:id="194"/>
      <w:r w:rsidRPr="00040E48">
        <w:rPr>
          <w:noProof w:val="0"/>
        </w:rPr>
        <w:t>PCC Content Modules</w:t>
      </w:r>
      <w:bookmarkEnd w:id="195"/>
      <w:bookmarkEnd w:id="196"/>
      <w:bookmarkEnd w:id="197"/>
      <w:bookmarkEnd w:id="198"/>
      <w:r w:rsidRPr="00040E48">
        <w:rPr>
          <w:noProof w:val="0"/>
        </w:rPr>
        <w:t xml:space="preserve"> </w:t>
      </w:r>
    </w:p>
    <w:p w14:paraId="5A2336D9" w14:textId="77777777" w:rsidR="006E110A" w:rsidRPr="00040E48" w:rsidRDefault="006E110A">
      <w:pPr>
        <w:pStyle w:val="Heading2"/>
        <w:rPr>
          <w:noProof w:val="0"/>
        </w:rPr>
      </w:pPr>
      <w:bookmarkStart w:id="199" w:name="_Toc270712219"/>
      <w:bookmarkStart w:id="200" w:name="_Toc441141782"/>
      <w:r w:rsidRPr="00040E48">
        <w:rPr>
          <w:noProof w:val="0"/>
        </w:rPr>
        <w:t>Conventions</w:t>
      </w:r>
      <w:bookmarkEnd w:id="199"/>
      <w:bookmarkEnd w:id="200"/>
    </w:p>
    <w:p w14:paraId="13FC0704" w14:textId="77777777" w:rsidR="006E110A" w:rsidRPr="00040E48" w:rsidRDefault="006E110A">
      <w:pPr>
        <w:pStyle w:val="BodyText"/>
        <w:rPr>
          <w:noProof w:val="0"/>
        </w:rPr>
      </w:pPr>
      <w:r w:rsidRPr="00040E48">
        <w:rPr>
          <w:noProof w:val="0"/>
        </w:rPr>
        <w:t xml:space="preserve">Various tables used in this section will further constrain the content. Within this volume, the follow conventions are used. </w:t>
      </w:r>
    </w:p>
    <w:p w14:paraId="46A5DDC6" w14:textId="77777777" w:rsidR="006E110A" w:rsidRPr="00040E48" w:rsidRDefault="006E110A">
      <w:pPr>
        <w:pStyle w:val="BodyText"/>
        <w:rPr>
          <w:noProof w:val="0"/>
        </w:rPr>
      </w:pPr>
      <w:r w:rsidRPr="00040E48">
        <w:rPr>
          <w:noProof w:val="0"/>
        </w:rPr>
        <w:t xml:space="preserve">R </w:t>
      </w:r>
    </w:p>
    <w:p w14:paraId="6439CD0B" w14:textId="77777777" w:rsidR="006E110A" w:rsidRPr="00040E48" w:rsidRDefault="006E110A">
      <w:pPr>
        <w:pStyle w:val="BodyText"/>
        <w:ind w:left="360"/>
        <w:rPr>
          <w:noProof w:val="0"/>
        </w:rPr>
      </w:pPr>
      <w:r w:rsidRPr="00040E48">
        <w:rPr>
          <w:noProof w:val="0"/>
        </w:rPr>
        <w:t xml:space="preserve">A "Required" data element is one that shall always be provided. If there is information available, the data element must be present. If there is no information available, or it cannot be transmitted, the data element must contain a value indicating the reason for omission of the data. (See </w:t>
      </w:r>
      <w:r w:rsidR="00880F12" w:rsidRPr="00040E48">
        <w:rPr>
          <w:noProof w:val="0"/>
        </w:rPr>
        <w:t xml:space="preserve">IHE </w:t>
      </w:r>
      <w:r w:rsidRPr="00040E48">
        <w:rPr>
          <w:noProof w:val="0"/>
        </w:rPr>
        <w:t xml:space="preserve">PCC TF-2:5.3.4.2 for a list of appropriate statements). </w:t>
      </w:r>
    </w:p>
    <w:p w14:paraId="187C1037" w14:textId="77777777" w:rsidR="006E110A" w:rsidRPr="00040E48" w:rsidRDefault="006E110A">
      <w:pPr>
        <w:pStyle w:val="BodyText"/>
        <w:rPr>
          <w:noProof w:val="0"/>
        </w:rPr>
      </w:pPr>
      <w:r w:rsidRPr="00040E48">
        <w:rPr>
          <w:noProof w:val="0"/>
        </w:rPr>
        <w:t xml:space="preserve">R2 </w:t>
      </w:r>
    </w:p>
    <w:p w14:paraId="6A86D310" w14:textId="77777777" w:rsidR="006E110A" w:rsidRPr="00040E48" w:rsidRDefault="006E110A">
      <w:pPr>
        <w:pStyle w:val="BodyText"/>
        <w:ind w:left="360"/>
        <w:rPr>
          <w:noProof w:val="0"/>
        </w:rPr>
      </w:pPr>
      <w:r w:rsidRPr="00040E48">
        <w:rPr>
          <w:noProof w:val="0"/>
        </w:rPr>
        <w:t>A "Required if data present" data element is one that shall be provided when a value exists. If the information cannot be transmitted, the data element shall contain a value indicating the reason for omission of the data. If no such information is available to the creator or if such information is not available in a well identified manner (</w:t>
      </w:r>
      <w:r w:rsidR="00C37EF8" w:rsidRPr="00040E48">
        <w:rPr>
          <w:noProof w:val="0"/>
        </w:rPr>
        <w:t>e.g.,</w:t>
      </w:r>
      <w:r w:rsidRPr="00040E48">
        <w:rPr>
          <w:noProof w:val="0"/>
        </w:rPr>
        <w:t xml:space="preserve"> buried in a free form narrative that contains additional information relevant to other sections) or if the creator requires that information be absent, the R2 section shall be entirely absent. (See section </w:t>
      </w:r>
      <w:r w:rsidR="00880F12" w:rsidRPr="00040E48">
        <w:rPr>
          <w:noProof w:val="0"/>
        </w:rPr>
        <w:t xml:space="preserve">IHE </w:t>
      </w:r>
      <w:r w:rsidRPr="00040E48">
        <w:rPr>
          <w:noProof w:val="0"/>
        </w:rPr>
        <w:t xml:space="preserve">PCC TF-2:5.3.4.2 for a list of appropriate statements). </w:t>
      </w:r>
    </w:p>
    <w:p w14:paraId="515BF8C9" w14:textId="77777777" w:rsidR="006E110A" w:rsidRPr="00040E48" w:rsidRDefault="006E110A">
      <w:pPr>
        <w:pStyle w:val="BodyText"/>
        <w:rPr>
          <w:noProof w:val="0"/>
        </w:rPr>
      </w:pPr>
      <w:r w:rsidRPr="00040E48">
        <w:rPr>
          <w:noProof w:val="0"/>
        </w:rPr>
        <w:t xml:space="preserve">O </w:t>
      </w:r>
    </w:p>
    <w:p w14:paraId="5064070B" w14:textId="77777777" w:rsidR="006E110A" w:rsidRPr="00040E48" w:rsidRDefault="006E110A">
      <w:pPr>
        <w:pStyle w:val="BodyText"/>
        <w:ind w:left="360"/>
        <w:rPr>
          <w:noProof w:val="0"/>
        </w:rPr>
      </w:pPr>
      <w:r w:rsidRPr="00040E48">
        <w:rPr>
          <w:noProof w:val="0"/>
        </w:rPr>
        <w:t xml:space="preserve">An optional data element is one that may be provided, irrespective of whether the information is available or not. If the implementation elects to support this optional section, then its support shall meet the requirement set forth for the "Required if data present" or R2. </w:t>
      </w:r>
    </w:p>
    <w:p w14:paraId="286F0A8A" w14:textId="77777777" w:rsidR="006E110A" w:rsidRPr="00040E48" w:rsidRDefault="006E110A">
      <w:pPr>
        <w:pStyle w:val="BodyText"/>
        <w:rPr>
          <w:noProof w:val="0"/>
        </w:rPr>
      </w:pPr>
      <w:r w:rsidRPr="00040E48">
        <w:rPr>
          <w:noProof w:val="0"/>
        </w:rPr>
        <w:t xml:space="preserve">C </w:t>
      </w:r>
    </w:p>
    <w:p w14:paraId="46F405EE" w14:textId="77777777" w:rsidR="006E110A" w:rsidRPr="00040E48" w:rsidRDefault="006E110A">
      <w:pPr>
        <w:pStyle w:val="BodyText"/>
        <w:ind w:left="360"/>
        <w:rPr>
          <w:noProof w:val="0"/>
        </w:rPr>
      </w:pPr>
      <w:r w:rsidRPr="00040E48">
        <w:rPr>
          <w:noProof w:val="0"/>
        </w:rPr>
        <w:t>A conditional data element is one that is required, required if known or optional depending upon other conditions. These will have further notes explaining when the data element is required, et cetera.</w:t>
      </w:r>
    </w:p>
    <w:p w14:paraId="1A946556" w14:textId="77777777" w:rsidR="006E110A" w:rsidRPr="00040E48" w:rsidRDefault="006E110A" w:rsidP="00EF41A6">
      <w:pPr>
        <w:pStyle w:val="BodyText"/>
        <w:ind w:left="720" w:hanging="720"/>
        <w:rPr>
          <w:noProof w:val="0"/>
        </w:rPr>
      </w:pPr>
      <w:r w:rsidRPr="00040E48">
        <w:rPr>
          <w:noProof w:val="0"/>
        </w:rPr>
        <w:lastRenderedPageBreak/>
        <w:t xml:space="preserve">Note: </w:t>
      </w:r>
      <w:r w:rsidRPr="00040E48">
        <w:rPr>
          <w:noProof w:val="0"/>
        </w:rPr>
        <w:tab/>
        <w:t>The definitions of R, R2, and O differ slightly from other IHE profiles. This is due in part to the fact that local regulations and policies may in fact prohibit the transmission of certain information, and that a human decision to transmit the information may be required in many cases.</w:t>
      </w:r>
    </w:p>
    <w:p w14:paraId="4A0060F8" w14:textId="77777777" w:rsidR="006E110A" w:rsidRPr="00040E48" w:rsidRDefault="006E110A">
      <w:pPr>
        <w:pStyle w:val="Heading2"/>
        <w:rPr>
          <w:noProof w:val="0"/>
        </w:rPr>
      </w:pPr>
      <w:bookmarkStart w:id="201" w:name="_Toc270712220"/>
      <w:bookmarkStart w:id="202" w:name="_Toc441141783"/>
      <w:r w:rsidRPr="00040E48">
        <w:rPr>
          <w:noProof w:val="0"/>
        </w:rPr>
        <w:t>Folder Content Modules</w:t>
      </w:r>
      <w:bookmarkEnd w:id="201"/>
      <w:bookmarkEnd w:id="202"/>
    </w:p>
    <w:p w14:paraId="0B94E3F0" w14:textId="77777777" w:rsidR="006E110A" w:rsidRPr="00040E48" w:rsidRDefault="006E110A">
      <w:pPr>
        <w:pStyle w:val="BodyText"/>
        <w:rPr>
          <w:noProof w:val="0"/>
        </w:rPr>
      </w:pPr>
      <w:r w:rsidRPr="00040E48">
        <w:rPr>
          <w:noProof w:val="0"/>
        </w:rPr>
        <w:t>This section contains modules that describe the content requirements of Folders used with XDS, XDM or XDR. When workflows are completed normally, the folders will contain documents with the optionality specified in the tables shown below. Under certain circumstances, the folders will not meet the optionality requirements described below, for example, when the patient leaves before treatment is completed.</w:t>
      </w:r>
    </w:p>
    <w:p w14:paraId="69F9197E" w14:textId="77777777" w:rsidR="006E110A" w:rsidRPr="00040E48" w:rsidRDefault="006E110A">
      <w:pPr>
        <w:pStyle w:val="Heading3"/>
        <w:rPr>
          <w:noProof w:val="0"/>
        </w:rPr>
      </w:pPr>
      <w:bookmarkStart w:id="203" w:name="_Toc270712221"/>
      <w:bookmarkStart w:id="204" w:name="_Toc441141784"/>
      <w:r w:rsidRPr="00040E48">
        <w:rPr>
          <w:noProof w:val="0"/>
        </w:rPr>
        <w:t>EDES Folder Specification</w:t>
      </w:r>
      <w:bookmarkEnd w:id="203"/>
      <w:bookmarkEnd w:id="204"/>
    </w:p>
    <w:p w14:paraId="1453F687" w14:textId="77777777" w:rsidR="006E110A" w:rsidRPr="00040E48" w:rsidRDefault="005C5099">
      <w:pPr>
        <w:pStyle w:val="BodyText"/>
        <w:rPr>
          <w:noProof w:val="0"/>
        </w:rPr>
      </w:pPr>
      <w:r w:rsidRPr="00040E48">
        <w:rPr>
          <w:noProof w:val="0"/>
        </w:rPr>
        <w:t>This section intentionally left blank.</w:t>
      </w:r>
    </w:p>
    <w:p w14:paraId="74256744" w14:textId="77777777" w:rsidR="006E110A" w:rsidRPr="00040E48" w:rsidRDefault="006E110A">
      <w:pPr>
        <w:pStyle w:val="Heading3"/>
        <w:numPr>
          <w:ilvl w:val="0"/>
          <w:numId w:val="0"/>
        </w:numPr>
        <w:rPr>
          <w:noProof w:val="0"/>
        </w:rPr>
      </w:pPr>
      <w:bookmarkStart w:id="205" w:name="_Toc229414276"/>
      <w:bookmarkStart w:id="206" w:name="_Toc270712222"/>
      <w:bookmarkStart w:id="207" w:name="_Toc441141785"/>
      <w:r w:rsidRPr="00040E48">
        <w:rPr>
          <w:noProof w:val="0"/>
        </w:rPr>
        <w:t>6.2.2</w:t>
      </w:r>
      <w:r w:rsidRPr="00040E48">
        <w:rPr>
          <w:noProof w:val="0"/>
        </w:rPr>
        <w:tab/>
        <w:t>APR Folder Specification</w:t>
      </w:r>
      <w:bookmarkEnd w:id="205"/>
      <w:bookmarkEnd w:id="206"/>
      <w:bookmarkEnd w:id="207"/>
    </w:p>
    <w:p w14:paraId="59F78DD1" w14:textId="77777777" w:rsidR="005C5099" w:rsidRPr="00040E48" w:rsidRDefault="005C5099" w:rsidP="005C5099">
      <w:pPr>
        <w:pStyle w:val="BodyText"/>
        <w:rPr>
          <w:noProof w:val="0"/>
        </w:rPr>
      </w:pPr>
      <w:r w:rsidRPr="00040E48">
        <w:rPr>
          <w:noProof w:val="0"/>
        </w:rPr>
        <w:t>This section intentionally left blank.</w:t>
      </w:r>
    </w:p>
    <w:p w14:paraId="09087D58" w14:textId="77777777" w:rsidR="006E110A" w:rsidRPr="00040E48" w:rsidRDefault="006E110A">
      <w:pPr>
        <w:pStyle w:val="Heading3"/>
        <w:numPr>
          <w:ilvl w:val="0"/>
          <w:numId w:val="0"/>
        </w:numPr>
        <w:rPr>
          <w:noProof w:val="0"/>
        </w:rPr>
      </w:pPr>
      <w:bookmarkStart w:id="208" w:name="_Toc229414277"/>
      <w:bookmarkStart w:id="209" w:name="_Toc270712223"/>
      <w:bookmarkStart w:id="210" w:name="_Toc441141786"/>
      <w:r w:rsidRPr="00040E48">
        <w:rPr>
          <w:noProof w:val="0"/>
        </w:rPr>
        <w:t>6.2.3</w:t>
      </w:r>
      <w:r w:rsidRPr="00040E48">
        <w:rPr>
          <w:noProof w:val="0"/>
        </w:rPr>
        <w:tab/>
        <w:t>LDR Folder Specification</w:t>
      </w:r>
      <w:bookmarkEnd w:id="208"/>
      <w:bookmarkEnd w:id="209"/>
      <w:bookmarkEnd w:id="210"/>
    </w:p>
    <w:p w14:paraId="25BD5A75" w14:textId="77777777" w:rsidR="005C5099" w:rsidRPr="00040E48" w:rsidRDefault="005C5099" w:rsidP="005C5099">
      <w:pPr>
        <w:pStyle w:val="BodyText"/>
        <w:rPr>
          <w:noProof w:val="0"/>
        </w:rPr>
      </w:pPr>
      <w:r w:rsidRPr="00040E48">
        <w:rPr>
          <w:noProof w:val="0"/>
        </w:rPr>
        <w:t>This section intentionally left blank.</w:t>
      </w:r>
    </w:p>
    <w:p w14:paraId="6C440AE6" w14:textId="77777777" w:rsidR="006E110A" w:rsidRPr="00040E48" w:rsidRDefault="006E110A">
      <w:pPr>
        <w:pStyle w:val="Heading2"/>
        <w:rPr>
          <w:noProof w:val="0"/>
        </w:rPr>
      </w:pPr>
      <w:bookmarkStart w:id="211" w:name="_Toc269977128"/>
      <w:bookmarkStart w:id="212" w:name="_Toc270711199"/>
      <w:bookmarkStart w:id="213" w:name="_Toc270711984"/>
      <w:bookmarkStart w:id="214" w:name="_Toc270712224"/>
      <w:bookmarkStart w:id="215" w:name="_Toc269150232"/>
      <w:bookmarkStart w:id="216" w:name="_Toc269151786"/>
      <w:bookmarkStart w:id="217" w:name="_Toc269977129"/>
      <w:bookmarkStart w:id="218" w:name="_Toc270711200"/>
      <w:bookmarkStart w:id="219" w:name="_Toc270711985"/>
      <w:bookmarkStart w:id="220" w:name="_Toc270712225"/>
      <w:bookmarkStart w:id="221" w:name="_Toc270712226"/>
      <w:bookmarkStart w:id="222" w:name="_Toc441141787"/>
      <w:bookmarkEnd w:id="211"/>
      <w:bookmarkEnd w:id="212"/>
      <w:bookmarkEnd w:id="213"/>
      <w:bookmarkEnd w:id="214"/>
      <w:bookmarkEnd w:id="215"/>
      <w:bookmarkEnd w:id="216"/>
      <w:bookmarkEnd w:id="217"/>
      <w:bookmarkEnd w:id="218"/>
      <w:bookmarkEnd w:id="219"/>
      <w:bookmarkEnd w:id="220"/>
      <w:r w:rsidRPr="00040E48">
        <w:rPr>
          <w:noProof w:val="0"/>
        </w:rPr>
        <w:t>HL7 Version 3.0 Content Modules</w:t>
      </w:r>
      <w:bookmarkEnd w:id="221"/>
      <w:bookmarkEnd w:id="222"/>
      <w:r w:rsidRPr="00040E48">
        <w:rPr>
          <w:noProof w:val="0"/>
        </w:rPr>
        <w:t xml:space="preserve"> </w:t>
      </w:r>
    </w:p>
    <w:p w14:paraId="096315F0" w14:textId="77777777" w:rsidR="006E110A" w:rsidRPr="00040E48" w:rsidRDefault="006E110A">
      <w:pPr>
        <w:pStyle w:val="BodyText"/>
        <w:rPr>
          <w:noProof w:val="0"/>
        </w:rPr>
      </w:pPr>
      <w:r w:rsidRPr="00040E48">
        <w:rPr>
          <w:noProof w:val="0"/>
        </w:rPr>
        <w:t xml:space="preserve">This section contains content modules based upon the HL7 CDA Release 2.0 Standard, and related standards and/or implementation guides. </w:t>
      </w:r>
    </w:p>
    <w:p w14:paraId="394D5FBF" w14:textId="77777777" w:rsidR="006E110A" w:rsidRPr="00040E48" w:rsidRDefault="006E110A">
      <w:pPr>
        <w:pStyle w:val="Heading3"/>
        <w:rPr>
          <w:noProof w:val="0"/>
        </w:rPr>
      </w:pPr>
      <w:bookmarkStart w:id="223" w:name="_Toc270712227"/>
      <w:bookmarkStart w:id="224" w:name="_Toc441141788"/>
      <w:r w:rsidRPr="00040E48">
        <w:rPr>
          <w:noProof w:val="0"/>
        </w:rPr>
        <w:t>CDA Document Content Modules</w:t>
      </w:r>
      <w:bookmarkEnd w:id="223"/>
      <w:bookmarkEnd w:id="224"/>
      <w:r w:rsidRPr="00040E48">
        <w:rPr>
          <w:noProof w:val="0"/>
        </w:rPr>
        <w:t xml:space="preserve"> </w:t>
      </w:r>
    </w:p>
    <w:p w14:paraId="685EE7C5" w14:textId="77777777" w:rsidR="006E110A" w:rsidRPr="00040E48" w:rsidRDefault="006E110A">
      <w:pPr>
        <w:pStyle w:val="Heading4"/>
        <w:rPr>
          <w:noProof w:val="0"/>
        </w:rPr>
      </w:pPr>
      <w:bookmarkStart w:id="225" w:name="_Toc270712228"/>
      <w:bookmarkStart w:id="226" w:name="_Toc441141789"/>
      <w:bookmarkStart w:id="227" w:name="T1_3_6_1_4_1_19376_1_5_3_1_1_1"/>
      <w:r w:rsidRPr="00040E48">
        <w:rPr>
          <w:noProof w:val="0"/>
        </w:rPr>
        <w:t>Medical Documents Specification 1.3.6.1.4.1.19376.1.5.3.1.1.1</w:t>
      </w:r>
      <w:bookmarkEnd w:id="225"/>
      <w:bookmarkEnd w:id="226"/>
      <w:r w:rsidRPr="00040E48">
        <w:rPr>
          <w:noProof w:val="0"/>
        </w:rPr>
        <w:t xml:space="preserve"> </w:t>
      </w:r>
    </w:p>
    <w:bookmarkEnd w:id="227"/>
    <w:p w14:paraId="1BEE520D" w14:textId="77777777" w:rsidR="006E110A" w:rsidRPr="00040E48" w:rsidRDefault="006E110A">
      <w:pPr>
        <w:pStyle w:val="BodyText"/>
        <w:rPr>
          <w:noProof w:val="0"/>
        </w:rPr>
      </w:pPr>
      <w:r w:rsidRPr="00040E48">
        <w:rPr>
          <w:noProof w:val="0"/>
        </w:rPr>
        <w:t xml:space="preserve">This section defines the base set of constraints used by almost all medical document profiles described the PCC Technical Framework. </w:t>
      </w:r>
    </w:p>
    <w:p w14:paraId="20CE7C44" w14:textId="77777777" w:rsidR="006E110A" w:rsidRPr="00040E48" w:rsidRDefault="006E110A">
      <w:pPr>
        <w:pStyle w:val="Heading5"/>
        <w:rPr>
          <w:noProof w:val="0"/>
        </w:rPr>
      </w:pPr>
      <w:bookmarkStart w:id="228" w:name="_Toc441141790"/>
      <w:r w:rsidRPr="00040E48">
        <w:rPr>
          <w:noProof w:val="0"/>
        </w:rPr>
        <w:t>Standards</w:t>
      </w:r>
      <w:bookmarkEnd w:id="228"/>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986"/>
        <w:gridCol w:w="5449"/>
      </w:tblGrid>
      <w:tr w:rsidR="006E110A" w:rsidRPr="00040E48" w14:paraId="32E4B53E" w14:textId="77777777">
        <w:trPr>
          <w:tblCellSpacing w:w="0" w:type="dxa"/>
        </w:trPr>
        <w:tc>
          <w:tcPr>
            <w:tcW w:w="0" w:type="auto"/>
            <w:shd w:val="clear" w:color="auto" w:fill="E6E6E6"/>
            <w:vAlign w:val="center"/>
          </w:tcPr>
          <w:p w14:paraId="2C81F161" w14:textId="77777777" w:rsidR="006E110A" w:rsidRPr="00040E48" w:rsidRDefault="006E110A">
            <w:pPr>
              <w:pStyle w:val="TableEntryHeader"/>
              <w:rPr>
                <w:noProof w:val="0"/>
              </w:rPr>
            </w:pPr>
            <w:r w:rsidRPr="00040E48">
              <w:rPr>
                <w:noProof w:val="0"/>
              </w:rPr>
              <w:t>CDAR2</w:t>
            </w:r>
          </w:p>
        </w:tc>
        <w:tc>
          <w:tcPr>
            <w:tcW w:w="0" w:type="auto"/>
            <w:vAlign w:val="center"/>
          </w:tcPr>
          <w:p w14:paraId="1015E451" w14:textId="77777777" w:rsidR="006E110A" w:rsidRPr="00040E48" w:rsidRDefault="00FF2B1E">
            <w:pPr>
              <w:pStyle w:val="TableEntry"/>
              <w:rPr>
                <w:noProof w:val="0"/>
              </w:rPr>
            </w:pPr>
            <w:hyperlink r:id="rId29" w:tooltip="http://www.hl7.org/documentcenter/private/standards/cda/r2/cda_r2_normativewebedition.zip" w:history="1">
              <w:r w:rsidR="006E110A" w:rsidRPr="00040E48">
                <w:rPr>
                  <w:rStyle w:val="Hyperlink"/>
                  <w:noProof w:val="0"/>
                </w:rPr>
                <w:t>HL7 CDA Release 2.0</w:t>
              </w:r>
            </w:hyperlink>
            <w:r w:rsidR="006E110A" w:rsidRPr="00040E48">
              <w:rPr>
                <w:noProof w:val="0"/>
              </w:rPr>
              <w:t xml:space="preserve"> </w:t>
            </w:r>
          </w:p>
        </w:tc>
      </w:tr>
      <w:tr w:rsidR="006E110A" w:rsidRPr="00040E48" w14:paraId="71B14617" w14:textId="77777777">
        <w:trPr>
          <w:tblCellSpacing w:w="0" w:type="dxa"/>
        </w:trPr>
        <w:tc>
          <w:tcPr>
            <w:tcW w:w="0" w:type="auto"/>
            <w:shd w:val="clear" w:color="auto" w:fill="E6E6E6"/>
            <w:vAlign w:val="center"/>
          </w:tcPr>
          <w:p w14:paraId="0B09DFBF" w14:textId="77777777" w:rsidR="006E110A" w:rsidRPr="00040E48" w:rsidRDefault="006E110A">
            <w:pPr>
              <w:pStyle w:val="TableEntryHeader"/>
              <w:rPr>
                <w:noProof w:val="0"/>
              </w:rPr>
            </w:pPr>
            <w:r w:rsidRPr="00040E48">
              <w:rPr>
                <w:noProof w:val="0"/>
              </w:rPr>
              <w:t>CDTHP</w:t>
            </w:r>
          </w:p>
        </w:tc>
        <w:tc>
          <w:tcPr>
            <w:tcW w:w="0" w:type="auto"/>
            <w:vAlign w:val="center"/>
          </w:tcPr>
          <w:p w14:paraId="14D95C29" w14:textId="77777777" w:rsidR="006E110A" w:rsidRPr="00040E48" w:rsidRDefault="00FF2B1E">
            <w:pPr>
              <w:pStyle w:val="TableEntry"/>
              <w:rPr>
                <w:noProof w:val="0"/>
              </w:rPr>
            </w:pPr>
            <w:hyperlink r:id="rId30" w:tooltip="http://www.hl7.org/documentcenter/ballots/2007SEP/support/CDAR2_HPRPT_DSTU_2008AUG.zip" w:history="1">
              <w:r w:rsidR="006E110A" w:rsidRPr="00040E48">
                <w:rPr>
                  <w:rStyle w:val="Hyperlink"/>
                  <w:noProof w:val="0"/>
                </w:rPr>
                <w:t>CDA for Common Document Types History and Physical Notes (DSTU)</w:t>
              </w:r>
            </w:hyperlink>
            <w:r w:rsidR="006E110A" w:rsidRPr="00040E48">
              <w:rPr>
                <w:noProof w:val="0"/>
              </w:rPr>
              <w:t xml:space="preserve"> </w:t>
            </w:r>
          </w:p>
        </w:tc>
      </w:tr>
      <w:tr w:rsidR="006E110A" w:rsidRPr="00040E48" w14:paraId="2638DDFE" w14:textId="77777777">
        <w:trPr>
          <w:tblCellSpacing w:w="0" w:type="dxa"/>
        </w:trPr>
        <w:tc>
          <w:tcPr>
            <w:tcW w:w="0" w:type="auto"/>
            <w:shd w:val="clear" w:color="auto" w:fill="E6E6E6"/>
            <w:vAlign w:val="center"/>
          </w:tcPr>
          <w:p w14:paraId="38DADF36" w14:textId="77777777" w:rsidR="006E110A" w:rsidRPr="00040E48" w:rsidRDefault="006E110A">
            <w:pPr>
              <w:pStyle w:val="TableEntryHeader"/>
              <w:rPr>
                <w:noProof w:val="0"/>
              </w:rPr>
            </w:pPr>
            <w:r w:rsidRPr="00040E48">
              <w:rPr>
                <w:noProof w:val="0"/>
              </w:rPr>
              <w:t>XMLXSL</w:t>
            </w:r>
          </w:p>
        </w:tc>
        <w:tc>
          <w:tcPr>
            <w:tcW w:w="0" w:type="auto"/>
            <w:vAlign w:val="center"/>
          </w:tcPr>
          <w:p w14:paraId="3FB1E206" w14:textId="77777777" w:rsidR="006E110A" w:rsidRPr="00040E48" w:rsidRDefault="00FF2B1E">
            <w:pPr>
              <w:pStyle w:val="TableEntry"/>
              <w:rPr>
                <w:noProof w:val="0"/>
              </w:rPr>
            </w:pPr>
            <w:hyperlink r:id="rId31" w:tooltip="http://www.w3.org/TR/xml-stylesheet/" w:history="1">
              <w:r w:rsidR="006E110A" w:rsidRPr="00040E48">
                <w:rPr>
                  <w:rStyle w:val="Hyperlink"/>
                  <w:noProof w:val="0"/>
                </w:rPr>
                <w:t>Associating Style Sheets with XML documents</w:t>
              </w:r>
            </w:hyperlink>
            <w:r w:rsidR="006E110A" w:rsidRPr="00040E48">
              <w:rPr>
                <w:noProof w:val="0"/>
              </w:rPr>
              <w:t xml:space="preserve"> </w:t>
            </w:r>
          </w:p>
        </w:tc>
      </w:tr>
    </w:tbl>
    <w:p w14:paraId="6EA91CA2" w14:textId="77777777" w:rsidR="006E110A" w:rsidRPr="00040E48" w:rsidRDefault="006E110A">
      <w:pPr>
        <w:pStyle w:val="Heading5"/>
        <w:rPr>
          <w:noProof w:val="0"/>
        </w:rPr>
      </w:pPr>
      <w:bookmarkStart w:id="229" w:name="_Toc441141791"/>
      <w:r w:rsidRPr="00040E48">
        <w:rPr>
          <w:noProof w:val="0"/>
        </w:rPr>
        <w:t>Conformance</w:t>
      </w:r>
      <w:bookmarkEnd w:id="229"/>
    </w:p>
    <w:p w14:paraId="68BC5801" w14:textId="77777777" w:rsidR="006E110A" w:rsidRPr="00040E48" w:rsidRDefault="006E110A">
      <w:pPr>
        <w:pStyle w:val="BodyText"/>
        <w:rPr>
          <w:noProof w:val="0"/>
        </w:rPr>
      </w:pPr>
      <w:r w:rsidRPr="00040E48">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w:t>
      </w:r>
    </w:p>
    <w:p w14:paraId="1C890099" w14:textId="77777777" w:rsidR="006E110A" w:rsidRPr="00040E48" w:rsidRDefault="006E110A">
      <w:pPr>
        <w:pStyle w:val="XMLFragment"/>
        <w:rPr>
          <w:noProof w:val="0"/>
        </w:rPr>
      </w:pPr>
      <w:r w:rsidRPr="00040E48">
        <w:rPr>
          <w:noProof w:val="0"/>
        </w:rPr>
        <w:lastRenderedPageBreak/>
        <w:t>&lt;ClinicalDocument xmlns='urn:hl7-org:v3'&gt;</w:t>
      </w:r>
    </w:p>
    <w:p w14:paraId="4EE8A614" w14:textId="77777777" w:rsidR="006E110A" w:rsidRPr="00F331FC" w:rsidRDefault="006E110A">
      <w:pPr>
        <w:pStyle w:val="XMLFragment"/>
        <w:rPr>
          <w:noProof w:val="0"/>
          <w:lang w:val="nl-NL"/>
          <w:rPrChange w:id="230" w:author="Michael Clifton" w:date="2018-10-11T10:09:00Z">
            <w:rPr>
              <w:noProof w:val="0"/>
            </w:rPr>
          </w:rPrChange>
        </w:rPr>
      </w:pPr>
      <w:r w:rsidRPr="00040E48">
        <w:rPr>
          <w:noProof w:val="0"/>
        </w:rPr>
        <w:t xml:space="preserve">  </w:t>
      </w:r>
      <w:r w:rsidRPr="00F331FC">
        <w:rPr>
          <w:noProof w:val="0"/>
          <w:lang w:val="nl-NL"/>
          <w:rPrChange w:id="231" w:author="Michael Clifton" w:date="2018-10-11T10:09:00Z">
            <w:rPr>
              <w:noProof w:val="0"/>
            </w:rPr>
          </w:rPrChange>
        </w:rPr>
        <w:t>&lt;typeId extension="POCD_HD000040" root="2.16.840.1.113883.1.3"/&gt;</w:t>
      </w:r>
    </w:p>
    <w:p w14:paraId="4E382575" w14:textId="77777777" w:rsidR="006E110A" w:rsidRPr="00F331FC" w:rsidRDefault="006E110A">
      <w:pPr>
        <w:pStyle w:val="XMLFragment"/>
        <w:rPr>
          <w:noProof w:val="0"/>
          <w:lang w:val="nl-NL"/>
          <w:rPrChange w:id="232" w:author="Michael Clifton" w:date="2018-10-11T10:09:00Z">
            <w:rPr>
              <w:noProof w:val="0"/>
            </w:rPr>
          </w:rPrChange>
        </w:rPr>
      </w:pPr>
      <w:r w:rsidRPr="00F331FC">
        <w:rPr>
          <w:noProof w:val="0"/>
          <w:lang w:val="nl-NL"/>
          <w:rPrChange w:id="233" w:author="Michael Clifton" w:date="2018-10-11T10:09:00Z">
            <w:rPr>
              <w:noProof w:val="0"/>
            </w:rPr>
          </w:rPrChange>
        </w:rPr>
        <w:t xml:space="preserve">  &lt;templateId root='1.3.6.1.4.1.19376.1.5.3.1.1.1'/&gt;</w:t>
      </w:r>
    </w:p>
    <w:p w14:paraId="5B01CB53" w14:textId="77777777" w:rsidR="006E110A" w:rsidRPr="00F331FC" w:rsidRDefault="006E110A">
      <w:pPr>
        <w:pStyle w:val="XMLFragment"/>
        <w:rPr>
          <w:noProof w:val="0"/>
          <w:lang w:val="nl-NL"/>
          <w:rPrChange w:id="234" w:author="Michael Clifton" w:date="2018-10-11T10:09:00Z">
            <w:rPr>
              <w:noProof w:val="0"/>
            </w:rPr>
          </w:rPrChange>
        </w:rPr>
      </w:pPr>
      <w:r w:rsidRPr="00F331FC">
        <w:rPr>
          <w:noProof w:val="0"/>
          <w:lang w:val="nl-NL"/>
          <w:rPrChange w:id="235" w:author="Michael Clifton" w:date="2018-10-11T10:09:00Z">
            <w:rPr>
              <w:noProof w:val="0"/>
            </w:rPr>
          </w:rPrChange>
        </w:rPr>
        <w:t xml:space="preserve">  &lt;id root=' ' extension=' '/&gt;</w:t>
      </w:r>
    </w:p>
    <w:p w14:paraId="6EE2167A" w14:textId="77777777" w:rsidR="006E110A" w:rsidRPr="00F331FC" w:rsidRDefault="006E110A">
      <w:pPr>
        <w:pStyle w:val="XMLFragment"/>
        <w:rPr>
          <w:noProof w:val="0"/>
          <w:lang w:val="nl-NL"/>
          <w:rPrChange w:id="236" w:author="Michael Clifton" w:date="2018-10-11T10:09:00Z">
            <w:rPr>
              <w:noProof w:val="0"/>
            </w:rPr>
          </w:rPrChange>
        </w:rPr>
      </w:pPr>
      <w:r w:rsidRPr="00F331FC">
        <w:rPr>
          <w:noProof w:val="0"/>
          <w:lang w:val="nl-NL"/>
          <w:rPrChange w:id="237" w:author="Michael Clifton" w:date="2018-10-11T10:09:00Z">
            <w:rPr>
              <w:noProof w:val="0"/>
            </w:rPr>
          </w:rPrChange>
        </w:rPr>
        <w:t xml:space="preserve">  &lt;code code=' ' displayName=' '</w:t>
      </w:r>
    </w:p>
    <w:p w14:paraId="728532AA" w14:textId="77777777" w:rsidR="006E110A" w:rsidRPr="00F331FC" w:rsidRDefault="006E110A">
      <w:pPr>
        <w:pStyle w:val="XMLFragment"/>
        <w:rPr>
          <w:noProof w:val="0"/>
          <w:lang w:val="nl-NL"/>
          <w:rPrChange w:id="238" w:author="Michael Clifton" w:date="2018-10-11T10:09:00Z">
            <w:rPr>
              <w:noProof w:val="0"/>
            </w:rPr>
          </w:rPrChange>
        </w:rPr>
      </w:pPr>
      <w:r w:rsidRPr="00F331FC">
        <w:rPr>
          <w:noProof w:val="0"/>
          <w:lang w:val="nl-NL"/>
          <w:rPrChange w:id="239" w:author="Michael Clifton" w:date="2018-10-11T10:09:00Z">
            <w:rPr>
              <w:noProof w:val="0"/>
            </w:rPr>
          </w:rPrChange>
        </w:rPr>
        <w:t xml:space="preserve">    codeSystem='2.16.840.1.113883.6.1' codeSystemName='LOINC'/&gt;</w:t>
      </w:r>
    </w:p>
    <w:p w14:paraId="7AF596C5" w14:textId="77777777" w:rsidR="006E110A" w:rsidRPr="00F331FC" w:rsidRDefault="006E110A">
      <w:pPr>
        <w:pStyle w:val="XMLFragment"/>
        <w:rPr>
          <w:noProof w:val="0"/>
          <w:lang w:val="nl-NL"/>
          <w:rPrChange w:id="240" w:author="Michael Clifton" w:date="2018-10-11T10:09:00Z">
            <w:rPr>
              <w:noProof w:val="0"/>
            </w:rPr>
          </w:rPrChange>
        </w:rPr>
      </w:pPr>
      <w:r w:rsidRPr="00F331FC">
        <w:rPr>
          <w:noProof w:val="0"/>
          <w:lang w:val="nl-NL"/>
          <w:rPrChange w:id="241" w:author="Michael Clifton" w:date="2018-10-11T10:09:00Z">
            <w:rPr>
              <w:noProof w:val="0"/>
            </w:rPr>
          </w:rPrChange>
        </w:rPr>
        <w:t xml:space="preserve">  &lt;title&gt;Medical Documents&lt;/title&gt;</w:t>
      </w:r>
    </w:p>
    <w:p w14:paraId="3AA5FCE0" w14:textId="77777777" w:rsidR="006E110A" w:rsidRPr="00040E48" w:rsidRDefault="006E110A">
      <w:pPr>
        <w:pStyle w:val="XMLFragment"/>
        <w:rPr>
          <w:noProof w:val="0"/>
        </w:rPr>
      </w:pPr>
      <w:r w:rsidRPr="00F331FC">
        <w:rPr>
          <w:noProof w:val="0"/>
          <w:lang w:val="nl-NL"/>
          <w:rPrChange w:id="242" w:author="Michael Clifton" w:date="2018-10-11T10:09:00Z">
            <w:rPr>
              <w:noProof w:val="0"/>
            </w:rPr>
          </w:rPrChange>
        </w:rPr>
        <w:t xml:space="preserve">  </w:t>
      </w:r>
      <w:r w:rsidRPr="00040E48">
        <w:rPr>
          <w:noProof w:val="0"/>
        </w:rPr>
        <w:t>&lt;effectiveTime value='20081004012005'/&gt;</w:t>
      </w:r>
    </w:p>
    <w:p w14:paraId="0CE2FA37" w14:textId="77777777" w:rsidR="006E110A" w:rsidRPr="00040E48" w:rsidRDefault="006E110A">
      <w:pPr>
        <w:pStyle w:val="XMLFragment"/>
        <w:rPr>
          <w:noProof w:val="0"/>
        </w:rPr>
      </w:pPr>
      <w:r w:rsidRPr="00040E48">
        <w:rPr>
          <w:noProof w:val="0"/>
        </w:rPr>
        <w:t xml:space="preserve">  &lt;confidentialityCode code='N' displayName='Normal' </w:t>
      </w:r>
    </w:p>
    <w:p w14:paraId="7AA5C57A" w14:textId="77777777" w:rsidR="006E110A" w:rsidRPr="00040E48" w:rsidRDefault="006E110A">
      <w:pPr>
        <w:pStyle w:val="XMLFragment"/>
        <w:rPr>
          <w:noProof w:val="0"/>
        </w:rPr>
      </w:pPr>
      <w:r w:rsidRPr="00040E48">
        <w:rPr>
          <w:noProof w:val="0"/>
        </w:rPr>
        <w:t xml:space="preserve">    codeSystem='2.16.840.1.113883.5.25' codeSystemName='Confidentiality' /&gt;</w:t>
      </w:r>
    </w:p>
    <w:p w14:paraId="4495CDAF" w14:textId="77777777" w:rsidR="006E110A" w:rsidRPr="00040E48" w:rsidRDefault="006E110A">
      <w:pPr>
        <w:pStyle w:val="XMLFragment"/>
        <w:rPr>
          <w:noProof w:val="0"/>
        </w:rPr>
      </w:pPr>
      <w:r w:rsidRPr="00040E48">
        <w:rPr>
          <w:noProof w:val="0"/>
        </w:rPr>
        <w:t xml:space="preserve">  &lt;languageCode code='en-US'/&gt;     </w:t>
      </w:r>
    </w:p>
    <w:p w14:paraId="42008FDC" w14:textId="77777777" w:rsidR="006E110A" w:rsidRPr="00040E48" w:rsidRDefault="006E110A">
      <w:pPr>
        <w:pStyle w:val="XMLFragment"/>
        <w:rPr>
          <w:noProof w:val="0"/>
        </w:rPr>
      </w:pPr>
      <w:r w:rsidRPr="00040E48">
        <w:rPr>
          <w:noProof w:val="0"/>
        </w:rPr>
        <w:t xml:space="preserve">     :</w:t>
      </w:r>
    </w:p>
    <w:p w14:paraId="2A9BCA3B" w14:textId="77777777" w:rsidR="006E110A" w:rsidRPr="00040E48" w:rsidRDefault="006E110A">
      <w:pPr>
        <w:pStyle w:val="XMLFragment"/>
        <w:rPr>
          <w:noProof w:val="0"/>
        </w:rPr>
      </w:pPr>
      <w:r w:rsidRPr="00040E48">
        <w:rPr>
          <w:noProof w:val="0"/>
        </w:rPr>
        <w:t xml:space="preserve">  &lt;component&gt;&lt;structuredBody&gt;</w:t>
      </w:r>
    </w:p>
    <w:p w14:paraId="35AA1512" w14:textId="77777777" w:rsidR="006E110A" w:rsidRPr="00040E48" w:rsidRDefault="006E110A">
      <w:pPr>
        <w:pStyle w:val="XMLFragment"/>
        <w:rPr>
          <w:noProof w:val="0"/>
        </w:rPr>
      </w:pPr>
      <w:r w:rsidRPr="00040E48">
        <w:rPr>
          <w:noProof w:val="0"/>
        </w:rPr>
        <w:t xml:space="preserve">       </w:t>
      </w:r>
    </w:p>
    <w:p w14:paraId="58F732FF" w14:textId="77777777" w:rsidR="006E110A" w:rsidRPr="00040E48" w:rsidRDefault="006E110A">
      <w:pPr>
        <w:pStyle w:val="XMLFragment"/>
        <w:rPr>
          <w:noProof w:val="0"/>
        </w:rPr>
      </w:pPr>
      <w:r w:rsidRPr="00040E48">
        <w:rPr>
          <w:noProof w:val="0"/>
        </w:rPr>
        <w:t xml:space="preserve">  &lt;/structuredBody&gt;&lt;/component&gt;</w:t>
      </w:r>
    </w:p>
    <w:p w14:paraId="1E6C4A37" w14:textId="77777777" w:rsidR="006E110A" w:rsidRPr="00040E48" w:rsidRDefault="006E110A">
      <w:pPr>
        <w:pStyle w:val="XMLFragment"/>
        <w:rPr>
          <w:noProof w:val="0"/>
        </w:rPr>
      </w:pPr>
      <w:r w:rsidRPr="00040E48">
        <w:rPr>
          <w:noProof w:val="0"/>
        </w:rPr>
        <w:t>&lt;/ClinicalDocument&gt;</w:t>
      </w:r>
    </w:p>
    <w:p w14:paraId="3B67D0D6" w14:textId="77777777" w:rsidR="006E110A" w:rsidRPr="00040E48" w:rsidRDefault="006E110A">
      <w:pPr>
        <w:pStyle w:val="FigureTitle"/>
        <w:rPr>
          <w:noProof w:val="0"/>
        </w:rPr>
      </w:pPr>
      <w:r w:rsidRPr="00040E48">
        <w:rPr>
          <w:noProof w:val="0"/>
        </w:rPr>
        <w:t xml:space="preserve">Figure </w:t>
      </w:r>
      <w:r w:rsidR="00C30F59" w:rsidRPr="00040E48">
        <w:rPr>
          <w:noProof w:val="0"/>
        </w:rPr>
        <w:t>6.3.1.1.2</w:t>
      </w:r>
      <w:r w:rsidR="0063221E" w:rsidRPr="00040E48">
        <w:rPr>
          <w:noProof w:val="0"/>
        </w:rPr>
        <w:t>-1:</w:t>
      </w:r>
      <w:r w:rsidR="00C30F59" w:rsidRPr="00040E48">
        <w:rPr>
          <w:noProof w:val="0"/>
        </w:rPr>
        <w:t xml:space="preserve"> </w:t>
      </w:r>
      <w:r w:rsidRPr="00040E48">
        <w:rPr>
          <w:noProof w:val="0"/>
        </w:rPr>
        <w:t>Sample Medical Documents Document</w:t>
      </w:r>
    </w:p>
    <w:p w14:paraId="18C365B4" w14:textId="77777777" w:rsidR="006E110A" w:rsidRPr="00040E48" w:rsidRDefault="006E110A">
      <w:pPr>
        <w:pStyle w:val="BodyText"/>
        <w:rPr>
          <w:noProof w:val="0"/>
        </w:rPr>
      </w:pPr>
      <w:r w:rsidRPr="00040E48">
        <w:rPr>
          <w:noProof w:val="0"/>
        </w:rPr>
        <w:t xml:space="preserve">  </w:t>
      </w:r>
    </w:p>
    <w:p w14:paraId="1B217A91" w14:textId="77777777" w:rsidR="006E110A" w:rsidRPr="00040E48" w:rsidRDefault="006E110A">
      <w:pPr>
        <w:pStyle w:val="XMLFragment"/>
        <w:rPr>
          <w:noProof w:val="0"/>
        </w:rPr>
      </w:pPr>
      <w:r w:rsidRPr="00040E48">
        <w:rPr>
          <w:noProof w:val="0"/>
        </w:rPr>
        <w:t xml:space="preserve">   &lt;!-- Verify the document type code --&gt;</w:t>
      </w:r>
    </w:p>
    <w:p w14:paraId="6E67CDC9" w14:textId="77777777" w:rsidR="006E110A" w:rsidRPr="00040E48" w:rsidRDefault="006E110A">
      <w:pPr>
        <w:pStyle w:val="XMLFragment"/>
        <w:rPr>
          <w:noProof w:val="0"/>
        </w:rPr>
      </w:pPr>
      <w:r w:rsidRPr="00040E48">
        <w:rPr>
          <w:noProof w:val="0"/>
        </w:rPr>
        <w:t xml:space="preserve">   &lt;assert test='cda:code[@code = "{{{LOINC}}}"]'&gt;</w:t>
      </w:r>
    </w:p>
    <w:p w14:paraId="1F4E924E" w14:textId="77777777" w:rsidR="006E110A" w:rsidRPr="00040E48" w:rsidRDefault="006E110A">
      <w:pPr>
        <w:pStyle w:val="XMLFragment"/>
        <w:rPr>
          <w:noProof w:val="0"/>
        </w:rPr>
      </w:pPr>
      <w:r w:rsidRPr="00040E48">
        <w:rPr>
          <w:noProof w:val="0"/>
        </w:rPr>
        <w:t xml:space="preserve">     Error: The document type code of a Medical Documents must be {{{LOINC}}}</w:t>
      </w:r>
    </w:p>
    <w:p w14:paraId="244F7E99" w14:textId="77777777" w:rsidR="006E110A" w:rsidRPr="00040E48" w:rsidRDefault="006E110A">
      <w:pPr>
        <w:pStyle w:val="XMLFragment"/>
        <w:rPr>
          <w:noProof w:val="0"/>
        </w:rPr>
      </w:pPr>
      <w:r w:rsidRPr="00040E48">
        <w:rPr>
          <w:noProof w:val="0"/>
        </w:rPr>
        <w:t xml:space="preserve">   &lt;/assert&gt;</w:t>
      </w:r>
    </w:p>
    <w:p w14:paraId="18B87945" w14:textId="77777777" w:rsidR="006E110A" w:rsidRPr="00040E48" w:rsidRDefault="006E110A">
      <w:pPr>
        <w:pStyle w:val="XMLFragment"/>
        <w:rPr>
          <w:noProof w:val="0"/>
        </w:rPr>
      </w:pPr>
      <w:r w:rsidRPr="00040E48">
        <w:rPr>
          <w:noProof w:val="0"/>
        </w:rPr>
        <w:t xml:space="preserve">   &lt;assert test='cda:code[@codeSystem = "2.16.840.1.113883.6.1"]'&gt;</w:t>
      </w:r>
    </w:p>
    <w:p w14:paraId="7810FCB1" w14:textId="77777777" w:rsidR="006E110A" w:rsidRPr="00040E48" w:rsidRDefault="006E110A">
      <w:pPr>
        <w:pStyle w:val="XMLFragment"/>
        <w:rPr>
          <w:noProof w:val="0"/>
        </w:rPr>
      </w:pPr>
      <w:r w:rsidRPr="00040E48">
        <w:rPr>
          <w:noProof w:val="0"/>
        </w:rPr>
        <w:t xml:space="preserve">     Error: The document type code must come from the LOINC code </w:t>
      </w:r>
    </w:p>
    <w:p w14:paraId="3EBB0E15" w14:textId="77777777" w:rsidR="006E110A" w:rsidRPr="00040E48" w:rsidRDefault="006E110A">
      <w:pPr>
        <w:pStyle w:val="XMLFragment"/>
        <w:rPr>
          <w:noProof w:val="0"/>
        </w:rPr>
      </w:pPr>
      <w:r w:rsidRPr="00040E48">
        <w:rPr>
          <w:noProof w:val="0"/>
        </w:rPr>
        <w:t xml:space="preserve">     system (2.16.840.1.113883.6.1).</w:t>
      </w:r>
    </w:p>
    <w:p w14:paraId="2918182B" w14:textId="77777777" w:rsidR="006E110A" w:rsidRPr="00040E48" w:rsidRDefault="006E110A">
      <w:pPr>
        <w:pStyle w:val="XMLFragment"/>
        <w:rPr>
          <w:noProof w:val="0"/>
        </w:rPr>
      </w:pPr>
      <w:r w:rsidRPr="00040E48">
        <w:rPr>
          <w:noProof w:val="0"/>
        </w:rPr>
        <w:t xml:space="preserve">   &lt;/assert&gt;</w:t>
      </w:r>
    </w:p>
    <w:p w14:paraId="1C63E99D" w14:textId="77777777" w:rsidR="006E110A" w:rsidRPr="00040E48" w:rsidRDefault="006E110A">
      <w:pPr>
        <w:pStyle w:val="Heading5"/>
        <w:rPr>
          <w:noProof w:val="0"/>
        </w:rPr>
      </w:pPr>
      <w:bookmarkStart w:id="243" w:name="_Toc441141792"/>
      <w:r w:rsidRPr="00040E48">
        <w:rPr>
          <w:noProof w:val="0"/>
        </w:rPr>
        <w:t>Specification</w:t>
      </w:r>
      <w:bookmarkEnd w:id="243"/>
    </w:p>
    <w:p w14:paraId="4005E428" w14:textId="77777777" w:rsidR="006E110A" w:rsidRPr="00040E48" w:rsidRDefault="006E110A">
      <w:pPr>
        <w:pStyle w:val="BodyText"/>
        <w:rPr>
          <w:noProof w:val="0"/>
        </w:rPr>
      </w:pPr>
      <w:r w:rsidRPr="00040E48">
        <w:rPr>
          <w:noProof w:val="0"/>
        </w:rPr>
        <w:t xml:space="preserve">The constraints for encoding of the CDA Header (Level 1) can be found in the CDA for Common Document Types History and Physical Implementation Guide, in the section 2. CDA Header -- General Constraints. </w:t>
      </w:r>
    </w:p>
    <w:p w14:paraId="3D0EAE3E" w14:textId="77777777" w:rsidR="006E110A" w:rsidRPr="00040E48" w:rsidRDefault="006E110A" w:rsidP="00AE4B7F">
      <w:pPr>
        <w:pStyle w:val="ListBullet2"/>
      </w:pPr>
      <w:r w:rsidRPr="00040E48">
        <w:t xml:space="preserve">IHE Medical Documents </w:t>
      </w:r>
      <w:r w:rsidRPr="00040E48">
        <w:rPr>
          <w:b/>
          <w:bCs/>
          <w:smallCaps/>
        </w:rPr>
        <w:t>shall</w:t>
      </w:r>
      <w:r w:rsidRPr="00040E48">
        <w:t xml:space="preserve"> follow all constraints found in that section with the exception of the constraint on realmcode found in </w:t>
      </w:r>
      <w:r w:rsidRPr="00040E48">
        <w:rPr>
          <w:b/>
          <w:bCs/>
        </w:rPr>
        <w:t>CONF-HP-1</w:t>
      </w:r>
      <w:r w:rsidR="0011679B" w:rsidRPr="00040E48">
        <w:rPr>
          <w:b/>
          <w:bCs/>
        </w:rPr>
        <w:t>5</w:t>
      </w:r>
      <w:r w:rsidRPr="00040E48">
        <w:rPr>
          <w:b/>
          <w:bCs/>
        </w:rPr>
        <w:t>:</w:t>
      </w:r>
      <w:r w:rsidRPr="00040E48">
        <w:t xml:space="preserve">. </w:t>
      </w:r>
    </w:p>
    <w:p w14:paraId="773F66F3" w14:textId="77777777" w:rsidR="006E110A" w:rsidRPr="00040E48" w:rsidRDefault="006E110A" w:rsidP="00AE4B7F">
      <w:pPr>
        <w:pStyle w:val="ListBullet2"/>
      </w:pPr>
      <w:r w:rsidRPr="00040E48">
        <w:t xml:space="preserve">IHE Medical Documents which are implemented for the US Realm </w:t>
      </w:r>
      <w:r w:rsidRPr="00040E48">
        <w:rPr>
          <w:b/>
          <w:bCs/>
          <w:smallCaps/>
        </w:rPr>
        <w:t>shall</w:t>
      </w:r>
      <w:r w:rsidRPr="00040E48">
        <w:t xml:space="preserve"> follow ALL constraints found in that section, and </w:t>
      </w:r>
      <w:r w:rsidRPr="00040E48">
        <w:rPr>
          <w:b/>
          <w:bCs/>
          <w:smallCaps/>
        </w:rPr>
        <w:t>shall</w:t>
      </w:r>
      <w:r w:rsidRPr="00040E48">
        <w:t xml:space="preserve"> use both the IHE Medical Document templateId (1.3.6.1.4.1.19376.1.5.3.1.1.1) and the HL7 General Header Constraints templateId (2.16.840.1.113883.10.20.3).}} </w:t>
      </w:r>
    </w:p>
    <w:p w14:paraId="565D5DBB" w14:textId="77777777" w:rsidR="000B5963" w:rsidRPr="00040E48" w:rsidRDefault="000B5963" w:rsidP="00EF41A6">
      <w:pPr>
        <w:pStyle w:val="BodyText"/>
        <w:rPr>
          <w:noProof w:val="0"/>
        </w:rPr>
      </w:pPr>
    </w:p>
    <w:tbl>
      <w:tblPr>
        <w:tblW w:w="4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4349"/>
        <w:gridCol w:w="3513"/>
      </w:tblGrid>
      <w:tr w:rsidR="006E110A" w:rsidRPr="00040E48" w14:paraId="5B4971CA" w14:textId="77777777" w:rsidTr="00AC104E">
        <w:trPr>
          <w:jc w:val="center"/>
        </w:trPr>
        <w:tc>
          <w:tcPr>
            <w:tcW w:w="0" w:type="auto"/>
            <w:shd w:val="clear" w:color="auto" w:fill="D9D9D9"/>
          </w:tcPr>
          <w:p w14:paraId="56E1A6AC" w14:textId="77777777" w:rsidR="006E110A" w:rsidRPr="00040E48" w:rsidRDefault="006E110A">
            <w:pPr>
              <w:pStyle w:val="TableEntryHeader"/>
              <w:rPr>
                <w:noProof w:val="0"/>
              </w:rPr>
            </w:pPr>
            <w:r w:rsidRPr="00040E48">
              <w:rPr>
                <w:noProof w:val="0"/>
              </w:rPr>
              <w:t xml:space="preserve">Realm </w:t>
            </w:r>
          </w:p>
        </w:tc>
        <w:tc>
          <w:tcPr>
            <w:tcW w:w="0" w:type="auto"/>
            <w:shd w:val="clear" w:color="auto" w:fill="D9D9D9"/>
          </w:tcPr>
          <w:p w14:paraId="29C40939" w14:textId="77777777" w:rsidR="006E110A" w:rsidRPr="00040E48" w:rsidRDefault="006E110A">
            <w:pPr>
              <w:pStyle w:val="TableEntryHeader"/>
              <w:rPr>
                <w:noProof w:val="0"/>
              </w:rPr>
            </w:pPr>
            <w:r w:rsidRPr="00040E48">
              <w:rPr>
                <w:noProof w:val="0"/>
              </w:rPr>
              <w:t>Constraints</w:t>
            </w:r>
          </w:p>
        </w:tc>
        <w:tc>
          <w:tcPr>
            <w:tcW w:w="0" w:type="auto"/>
            <w:shd w:val="clear" w:color="auto" w:fill="D9D9D9"/>
          </w:tcPr>
          <w:p w14:paraId="60A2A965" w14:textId="77777777" w:rsidR="006E110A" w:rsidRPr="00040E48" w:rsidRDefault="006E110A">
            <w:pPr>
              <w:pStyle w:val="TableEntryHeader"/>
              <w:rPr>
                <w:noProof w:val="0"/>
              </w:rPr>
            </w:pPr>
            <w:r w:rsidRPr="00040E48">
              <w:rPr>
                <w:noProof w:val="0"/>
              </w:rPr>
              <w:t xml:space="preserve">Template IDs Required </w:t>
            </w:r>
          </w:p>
        </w:tc>
      </w:tr>
      <w:tr w:rsidR="006E110A" w:rsidRPr="00040E48" w14:paraId="00D135CE" w14:textId="77777777" w:rsidTr="00AC104E">
        <w:trPr>
          <w:jc w:val="center"/>
        </w:trPr>
        <w:tc>
          <w:tcPr>
            <w:tcW w:w="0" w:type="auto"/>
            <w:shd w:val="clear" w:color="auto" w:fill="auto"/>
          </w:tcPr>
          <w:p w14:paraId="2B9F3404" w14:textId="77777777" w:rsidR="006E110A" w:rsidRPr="00040E48" w:rsidRDefault="006E110A">
            <w:pPr>
              <w:pStyle w:val="TableEntry"/>
              <w:rPr>
                <w:noProof w:val="0"/>
              </w:rPr>
            </w:pPr>
            <w:r w:rsidRPr="00040E48">
              <w:rPr>
                <w:noProof w:val="0"/>
              </w:rPr>
              <w:t>Universal</w:t>
            </w:r>
          </w:p>
        </w:tc>
        <w:tc>
          <w:tcPr>
            <w:tcW w:w="0" w:type="auto"/>
            <w:shd w:val="clear" w:color="auto" w:fill="auto"/>
          </w:tcPr>
          <w:p w14:paraId="159B4AEF" w14:textId="77777777" w:rsidR="006E110A" w:rsidRPr="00040E48" w:rsidRDefault="006E110A">
            <w:pPr>
              <w:pStyle w:val="TableEntry"/>
              <w:rPr>
                <w:noProof w:val="0"/>
              </w:rPr>
            </w:pPr>
            <w:r w:rsidRPr="00040E48">
              <w:rPr>
                <w:b/>
                <w:bCs/>
                <w:noProof w:val="0"/>
              </w:rPr>
              <w:t>CONF-HP-1</w:t>
            </w:r>
            <w:r w:rsidRPr="00040E48">
              <w:rPr>
                <w:noProof w:val="0"/>
              </w:rPr>
              <w:t xml:space="preserve"> through </w:t>
            </w:r>
            <w:r w:rsidRPr="00040E48">
              <w:rPr>
                <w:b/>
                <w:bCs/>
                <w:noProof w:val="0"/>
              </w:rPr>
              <w:t>CONF-HP-</w:t>
            </w:r>
            <w:r w:rsidR="0011679B" w:rsidRPr="00040E48">
              <w:rPr>
                <w:b/>
                <w:bCs/>
                <w:noProof w:val="0"/>
              </w:rPr>
              <w:t>14</w:t>
            </w:r>
            <w:r w:rsidRPr="00040E48">
              <w:rPr>
                <w:noProof w:val="0"/>
              </w:rPr>
              <w:br/>
            </w:r>
            <w:r w:rsidRPr="00040E48">
              <w:rPr>
                <w:b/>
                <w:bCs/>
                <w:noProof w:val="0"/>
              </w:rPr>
              <w:t>CONF-HP-1</w:t>
            </w:r>
            <w:r w:rsidR="0011679B" w:rsidRPr="00040E48">
              <w:rPr>
                <w:b/>
                <w:bCs/>
                <w:noProof w:val="0"/>
              </w:rPr>
              <w:t>6</w:t>
            </w:r>
            <w:r w:rsidRPr="00040E48">
              <w:rPr>
                <w:noProof w:val="0"/>
              </w:rPr>
              <w:t xml:space="preserve"> through </w:t>
            </w:r>
            <w:r w:rsidRPr="00040E48">
              <w:rPr>
                <w:b/>
                <w:bCs/>
                <w:noProof w:val="0"/>
              </w:rPr>
              <w:t>CONF-HP-40</w:t>
            </w:r>
          </w:p>
        </w:tc>
        <w:tc>
          <w:tcPr>
            <w:tcW w:w="0" w:type="auto"/>
            <w:shd w:val="clear" w:color="auto" w:fill="auto"/>
          </w:tcPr>
          <w:p w14:paraId="01965F43" w14:textId="77777777" w:rsidR="006E110A" w:rsidRPr="00040E48" w:rsidRDefault="006E110A">
            <w:pPr>
              <w:pStyle w:val="TableEntry"/>
              <w:rPr>
                <w:noProof w:val="0"/>
              </w:rPr>
            </w:pPr>
            <w:r w:rsidRPr="00040E48">
              <w:rPr>
                <w:noProof w:val="0"/>
              </w:rPr>
              <w:t xml:space="preserve">1.3.6.1.4.1.19376.1.5.3.1.1.1 </w:t>
            </w:r>
          </w:p>
        </w:tc>
      </w:tr>
      <w:tr w:rsidR="006E110A" w:rsidRPr="00040E48" w14:paraId="644CFACF" w14:textId="77777777" w:rsidTr="00AC104E">
        <w:trPr>
          <w:jc w:val="center"/>
        </w:trPr>
        <w:tc>
          <w:tcPr>
            <w:tcW w:w="0" w:type="auto"/>
            <w:shd w:val="clear" w:color="auto" w:fill="auto"/>
          </w:tcPr>
          <w:p w14:paraId="7509D69B" w14:textId="77777777" w:rsidR="006E110A" w:rsidRPr="00040E48" w:rsidRDefault="006E110A">
            <w:pPr>
              <w:pStyle w:val="TableEntry"/>
              <w:rPr>
                <w:noProof w:val="0"/>
              </w:rPr>
            </w:pPr>
            <w:r w:rsidRPr="00040E48">
              <w:rPr>
                <w:noProof w:val="0"/>
              </w:rPr>
              <w:t>US</w:t>
            </w:r>
          </w:p>
        </w:tc>
        <w:tc>
          <w:tcPr>
            <w:tcW w:w="0" w:type="auto"/>
            <w:shd w:val="clear" w:color="auto" w:fill="auto"/>
          </w:tcPr>
          <w:p w14:paraId="157AFB8C" w14:textId="77777777" w:rsidR="006E110A" w:rsidRPr="00040E48" w:rsidRDefault="006E110A">
            <w:pPr>
              <w:pStyle w:val="TableEntry"/>
              <w:rPr>
                <w:noProof w:val="0"/>
              </w:rPr>
            </w:pPr>
            <w:r w:rsidRPr="00040E48">
              <w:rPr>
                <w:b/>
                <w:bCs/>
                <w:noProof w:val="0"/>
              </w:rPr>
              <w:t>CONF-HP-1</w:t>
            </w:r>
            <w:r w:rsidRPr="00040E48">
              <w:rPr>
                <w:noProof w:val="0"/>
              </w:rPr>
              <w:t xml:space="preserve"> through </w:t>
            </w:r>
            <w:r w:rsidRPr="00040E48">
              <w:rPr>
                <w:b/>
                <w:bCs/>
                <w:noProof w:val="0"/>
              </w:rPr>
              <w:t>CONF-HP-40</w:t>
            </w:r>
          </w:p>
        </w:tc>
        <w:tc>
          <w:tcPr>
            <w:tcW w:w="0" w:type="auto"/>
            <w:shd w:val="clear" w:color="auto" w:fill="auto"/>
          </w:tcPr>
          <w:p w14:paraId="2A10DF23" w14:textId="77777777" w:rsidR="006E110A" w:rsidRPr="00040E48" w:rsidRDefault="006E110A">
            <w:pPr>
              <w:pStyle w:val="TableEntry"/>
              <w:rPr>
                <w:noProof w:val="0"/>
              </w:rPr>
            </w:pPr>
            <w:r w:rsidRPr="00040E48">
              <w:rPr>
                <w:noProof w:val="0"/>
              </w:rPr>
              <w:t>1.3.6.1.4.1.19376.1.5.3.1.1.1</w:t>
            </w:r>
            <w:r w:rsidRPr="00040E48">
              <w:rPr>
                <w:noProof w:val="0"/>
              </w:rPr>
              <w:br/>
              <w:t xml:space="preserve">2.16.840.1.113883.10.20.3 </w:t>
            </w:r>
          </w:p>
        </w:tc>
      </w:tr>
    </w:tbl>
    <w:p w14:paraId="783EC0C5" w14:textId="77777777" w:rsidR="000B5963" w:rsidRPr="00040E48" w:rsidRDefault="000B5963" w:rsidP="00EF41A6">
      <w:pPr>
        <w:pStyle w:val="BodyText"/>
        <w:rPr>
          <w:noProof w:val="0"/>
        </w:rPr>
      </w:pPr>
    </w:p>
    <w:p w14:paraId="1A764326" w14:textId="77777777" w:rsidR="006E110A" w:rsidRPr="00040E48" w:rsidRDefault="006E110A">
      <w:pPr>
        <w:pStyle w:val="Heading5"/>
        <w:rPr>
          <w:noProof w:val="0"/>
        </w:rPr>
      </w:pPr>
      <w:bookmarkStart w:id="244" w:name="_Toc441141793"/>
      <w:r w:rsidRPr="00040E48">
        <w:rPr>
          <w:noProof w:val="0"/>
        </w:rPr>
        <w:t>Style Sheets</w:t>
      </w:r>
      <w:bookmarkEnd w:id="244"/>
    </w:p>
    <w:p w14:paraId="45FACCC4" w14:textId="77777777" w:rsidR="006E110A" w:rsidRPr="00040E48" w:rsidRDefault="006E110A">
      <w:pPr>
        <w:pStyle w:val="BodyText"/>
        <w:rPr>
          <w:noProof w:val="0"/>
        </w:rPr>
      </w:pPr>
      <w:r w:rsidRPr="00040E48">
        <w:rPr>
          <w:noProof w:val="0"/>
        </w:rPr>
        <w:t xml:space="preserve">Document sources </w:t>
      </w:r>
      <w:r w:rsidRPr="00040E48">
        <w:rPr>
          <w:b/>
          <w:bCs/>
          <w:smallCaps/>
          <w:noProof w:val="0"/>
        </w:rPr>
        <w:t>should</w:t>
      </w:r>
      <w:r w:rsidRPr="00040E48">
        <w:rPr>
          <w:noProof w:val="0"/>
        </w:rPr>
        <w:t xml:space="preserve"> provide an XML style sheet to render the content of the Medical Summary document. The output of this style sheet </w:t>
      </w:r>
      <w:r w:rsidRPr="00040E48">
        <w:rPr>
          <w:b/>
          <w:bCs/>
          <w:smallCaps/>
          <w:noProof w:val="0"/>
        </w:rPr>
        <w:t>shall</w:t>
      </w:r>
      <w:r w:rsidRPr="00040E48">
        <w:rPr>
          <w:noProof w:val="0"/>
        </w:rPr>
        <w:t xml:space="preserve"> be an XHTML Basic (see </w:t>
      </w:r>
      <w:hyperlink r:id="rId32" w:tooltip="http://www.w3.org/TR/xhtml-basic/" w:history="1">
        <w:r w:rsidRPr="00040E48">
          <w:rPr>
            <w:rStyle w:val="Hyperlink"/>
            <w:noProof w:val="0"/>
          </w:rPr>
          <w:t>http://www.w3.org/TR/xhtml-basic/</w:t>
        </w:r>
      </w:hyperlink>
      <w:r w:rsidRPr="00040E48">
        <w:rPr>
          <w:noProof w:val="0"/>
        </w:rPr>
        <w:t xml:space="preserve">) document that renders the clinical content of a Medical Summary Document as closely as possible as the sending provider viewed the completed document. When a style sheet is provided, at least one processing instruction </w:t>
      </w:r>
      <w:r w:rsidRPr="00040E48">
        <w:rPr>
          <w:b/>
          <w:bCs/>
          <w:smallCaps/>
          <w:noProof w:val="0"/>
        </w:rPr>
        <w:t>shall</w:t>
      </w:r>
      <w:r w:rsidRPr="00040E48">
        <w:rPr>
          <w:noProof w:val="0"/>
        </w:rPr>
        <w:t xml:space="preserve"> be included in the document that including a link to the URL for the XML style sheet. To ensure that the style sheet is available to all receivers, more than one stylesheet link </w:t>
      </w:r>
      <w:r w:rsidRPr="00040E48">
        <w:rPr>
          <w:b/>
          <w:bCs/>
          <w:smallCaps/>
          <w:noProof w:val="0"/>
        </w:rPr>
        <w:t>may</w:t>
      </w:r>
      <w:r w:rsidRPr="00040E48">
        <w:rPr>
          <w:noProof w:val="0"/>
        </w:rPr>
        <w:t xml:space="preserve"> be included. </w:t>
      </w:r>
    </w:p>
    <w:p w14:paraId="418E4B60" w14:textId="77777777" w:rsidR="006E110A" w:rsidRPr="00040E48" w:rsidRDefault="006E110A">
      <w:pPr>
        <w:pStyle w:val="BodyText"/>
        <w:rPr>
          <w:noProof w:val="0"/>
        </w:rPr>
      </w:pPr>
      <w:r w:rsidRPr="00040E48">
        <w:rPr>
          <w:noProof w:val="0"/>
        </w:rPr>
        <w:t xml:space="preserve">When a stylesheet is used within an XDS Affinity domain, the link to it </w:t>
      </w:r>
      <w:r w:rsidRPr="00040E48">
        <w:rPr>
          <w:b/>
          <w:bCs/>
          <w:smallCaps/>
          <w:noProof w:val="0"/>
        </w:rPr>
        <w:t>shall</w:t>
      </w:r>
      <w:r w:rsidRPr="00040E48">
        <w:rPr>
          <w:noProof w:val="0"/>
        </w:rPr>
        <w:t xml:space="preserve"> be provided using an HTTPS or HTTP URL. </w:t>
      </w:r>
    </w:p>
    <w:p w14:paraId="0AEE895B" w14:textId="77777777" w:rsidR="00D861EC" w:rsidRPr="00040E48" w:rsidRDefault="00D861EC">
      <w:pPr>
        <w:pStyle w:val="BodyText"/>
        <w:rPr>
          <w:noProof w:val="0"/>
        </w:rPr>
      </w:pPr>
    </w:p>
    <w:p w14:paraId="7C18159D" w14:textId="77777777" w:rsidR="006E110A" w:rsidRPr="00040E48" w:rsidRDefault="006E110A">
      <w:pPr>
        <w:pStyle w:val="XMLFragment"/>
        <w:rPr>
          <w:noProof w:val="0"/>
        </w:rPr>
      </w:pPr>
      <w:r w:rsidRPr="00040E48">
        <w:rPr>
          <w:noProof w:val="0"/>
        </w:rPr>
        <w:t>&lt;?xml-stylesheet href='https://foobar:8080/mystylesheet.xsl' type='text/xsl'?&gt;</w:t>
      </w:r>
    </w:p>
    <w:p w14:paraId="430212A9" w14:textId="77777777" w:rsidR="006E110A" w:rsidRPr="00040E48" w:rsidRDefault="006E110A">
      <w:pPr>
        <w:pStyle w:val="BodyText"/>
        <w:rPr>
          <w:noProof w:val="0"/>
        </w:rPr>
      </w:pPr>
      <w:r w:rsidRPr="00040E48">
        <w:rPr>
          <w:noProof w:val="0"/>
        </w:rPr>
        <w:br/>
        <w:t xml:space="preserve">When using XDM or XDR to exchange documents, the stylesheet </w:t>
      </w:r>
      <w:r w:rsidRPr="00040E48">
        <w:rPr>
          <w:b/>
          <w:bCs/>
          <w:smallCaps/>
          <w:noProof w:val="0"/>
        </w:rPr>
        <w:t>shall</w:t>
      </w:r>
      <w:r w:rsidRPr="00040E48">
        <w:rPr>
          <w:noProof w:val="0"/>
        </w:rPr>
        <w:t xml:space="preserve"> also be exchanged on the media. The link to the stylesheet </w:t>
      </w:r>
      <w:r w:rsidRPr="00040E48">
        <w:rPr>
          <w:b/>
          <w:bCs/>
          <w:smallCaps/>
          <w:noProof w:val="0"/>
        </w:rPr>
        <w:t>shall</w:t>
      </w:r>
      <w:r w:rsidRPr="00040E48">
        <w:rPr>
          <w:noProof w:val="0"/>
        </w:rPr>
        <w:t xml:space="preserve"> be recorded as a relative URL. </w:t>
      </w:r>
    </w:p>
    <w:p w14:paraId="4192A327" w14:textId="77777777" w:rsidR="00D861EC" w:rsidRPr="00040E48" w:rsidRDefault="00D861EC">
      <w:pPr>
        <w:pStyle w:val="BodyText"/>
        <w:rPr>
          <w:noProof w:val="0"/>
        </w:rPr>
      </w:pPr>
    </w:p>
    <w:p w14:paraId="3189ED21" w14:textId="77777777" w:rsidR="006E110A" w:rsidRPr="00040E48" w:rsidRDefault="006E110A">
      <w:pPr>
        <w:pStyle w:val="XMLFragment"/>
        <w:rPr>
          <w:noProof w:val="0"/>
        </w:rPr>
      </w:pPr>
      <w:r w:rsidRPr="00040E48">
        <w:rPr>
          <w:noProof w:val="0"/>
        </w:rPr>
        <w:t>&lt;?xml-stylesheet href='../../stylesheets/mystylesheet.xsl' type='text/xsl'?&gt;</w:t>
      </w:r>
    </w:p>
    <w:p w14:paraId="135ADC4A" w14:textId="77777777" w:rsidR="006E110A" w:rsidRPr="00040E48" w:rsidRDefault="006E110A">
      <w:pPr>
        <w:pStyle w:val="BodyText"/>
        <w:rPr>
          <w:noProof w:val="0"/>
        </w:rPr>
      </w:pPr>
      <w:r w:rsidRPr="00040E48">
        <w:rPr>
          <w:noProof w:val="0"/>
        </w:rPr>
        <w:br/>
        <w:t xml:space="preserve">Style sheets </w:t>
      </w:r>
      <w:r w:rsidRPr="00040E48">
        <w:rPr>
          <w:b/>
          <w:bCs/>
          <w:smallCaps/>
          <w:noProof w:val="0"/>
        </w:rPr>
        <w:t>should not</w:t>
      </w:r>
      <w:r w:rsidRPr="00040E48">
        <w:rPr>
          <w:noProof w:val="0"/>
        </w:rPr>
        <w:t xml:space="preserve"> rely on graphic or other media resources. If graphics other media resources are used, these </w:t>
      </w:r>
      <w:r w:rsidRPr="00040E48">
        <w:rPr>
          <w:b/>
          <w:bCs/>
          <w:smallCaps/>
          <w:noProof w:val="0"/>
        </w:rPr>
        <w:t>shall</w:t>
      </w:r>
      <w:r w:rsidRPr="00040E48">
        <w:rPr>
          <w:noProof w:val="0"/>
        </w:rPr>
        <w:t xml:space="preserve"> be accessible in the same way as the stylesheet. The Content Creator </w:t>
      </w:r>
      <w:r w:rsidRPr="00040E48">
        <w:rPr>
          <w:b/>
          <w:bCs/>
          <w:smallCaps/>
          <w:noProof w:val="0"/>
        </w:rPr>
        <w:t>need not</w:t>
      </w:r>
      <w:r w:rsidRPr="00040E48">
        <w:rPr>
          <w:noProof w:val="0"/>
        </w:rPr>
        <w:t xml:space="preserve"> be the provider of the resources (stylesheet or </w:t>
      </w:r>
      <w:r w:rsidR="005C4B4B" w:rsidRPr="00040E48">
        <w:rPr>
          <w:noProof w:val="0"/>
        </w:rPr>
        <w:t>graphics</w:t>
      </w:r>
      <w:r w:rsidRPr="00040E48">
        <w:rPr>
          <w:noProof w:val="0"/>
        </w:rPr>
        <w:t xml:space="preserve">). </w:t>
      </w:r>
    </w:p>
    <w:p w14:paraId="1FC1B96F" w14:textId="77777777" w:rsidR="006E110A" w:rsidRPr="00040E48" w:rsidRDefault="006E110A">
      <w:pPr>
        <w:pStyle w:val="BodyText"/>
        <w:rPr>
          <w:noProof w:val="0"/>
        </w:rPr>
      </w:pPr>
      <w:r w:rsidRPr="00040E48">
        <w:rPr>
          <w:noProof w:val="0"/>
        </w:rPr>
        <w:t xml:space="preserve">When a Content Creator provides a style sheet, Content Consumers </w:t>
      </w:r>
      <w:r w:rsidRPr="00040E48">
        <w:rPr>
          <w:b/>
          <w:bCs/>
          <w:smallCaps/>
          <w:noProof w:val="0"/>
        </w:rPr>
        <w:t>must</w:t>
      </w:r>
      <w:r w:rsidRPr="00040E48">
        <w:rPr>
          <w:noProof w:val="0"/>
        </w:rPr>
        <w:t xml:space="preserve"> provide a mechanism to render the document with that style sheet. Content Consumers </w:t>
      </w:r>
      <w:r w:rsidRPr="00040E48">
        <w:rPr>
          <w:b/>
          <w:bCs/>
          <w:smallCaps/>
          <w:noProof w:val="0"/>
        </w:rPr>
        <w:t>may</w:t>
      </w:r>
      <w:r w:rsidRPr="00040E48">
        <w:rPr>
          <w:noProof w:val="0"/>
        </w:rPr>
        <w:t xml:space="preserve"> view the document with their own style sheet. </w:t>
      </w:r>
    </w:p>
    <w:p w14:paraId="65F393CA" w14:textId="77777777" w:rsidR="006E110A" w:rsidRPr="00040E48" w:rsidRDefault="006E110A">
      <w:pPr>
        <w:pStyle w:val="BodyText"/>
        <w:rPr>
          <w:noProof w:val="0"/>
        </w:rPr>
      </w:pPr>
      <w:r w:rsidRPr="00040E48">
        <w:rPr>
          <w:noProof w:val="0"/>
        </w:rPr>
        <w:t xml:space="preserve">To record the stylesheet within a CDA Document that might be used in both an XDS and XDM environment, more than one stylesheet processing instruction is required. In this case, all style sheet processing instructions included </w:t>
      </w:r>
      <w:r w:rsidRPr="00040E48">
        <w:rPr>
          <w:b/>
          <w:bCs/>
          <w:smallCaps/>
          <w:noProof w:val="0"/>
        </w:rPr>
        <w:t>must</w:t>
      </w:r>
      <w:r w:rsidRPr="00040E48">
        <w:rPr>
          <w:noProof w:val="0"/>
        </w:rPr>
        <w:t xml:space="preserve"> include the alternate='yes' attribute. </w:t>
      </w:r>
    </w:p>
    <w:p w14:paraId="4C799CA0" w14:textId="77777777" w:rsidR="00D861EC" w:rsidRPr="00040E48" w:rsidRDefault="00D861EC">
      <w:pPr>
        <w:pStyle w:val="BodyText"/>
        <w:rPr>
          <w:noProof w:val="0"/>
        </w:rPr>
      </w:pPr>
    </w:p>
    <w:p w14:paraId="707A83B5" w14:textId="77777777" w:rsidR="006E110A" w:rsidRPr="00040E48" w:rsidRDefault="006E110A">
      <w:pPr>
        <w:pStyle w:val="XMLFragment"/>
        <w:rPr>
          <w:noProof w:val="0"/>
        </w:rPr>
      </w:pPr>
      <w:r w:rsidRPr="00040E48">
        <w:rPr>
          <w:noProof w:val="0"/>
        </w:rPr>
        <w:t>&lt;?xml-stylesheet href='https://foobar:8080/mystylesheet.xsl' type='text/xsl' alternate='yes'?&gt;</w:t>
      </w:r>
    </w:p>
    <w:p w14:paraId="271BB1F0" w14:textId="77777777" w:rsidR="006E110A" w:rsidRPr="00040E48" w:rsidRDefault="006E110A">
      <w:pPr>
        <w:pStyle w:val="XMLFragment"/>
        <w:rPr>
          <w:noProof w:val="0"/>
        </w:rPr>
      </w:pPr>
      <w:r w:rsidRPr="00040E48">
        <w:rPr>
          <w:noProof w:val="0"/>
        </w:rPr>
        <w:t>&lt;?xml-stylesheet href='../../stylesheets/mystylesheet.xsl' type='text/xsl' alternate='yes'?&gt;</w:t>
      </w:r>
    </w:p>
    <w:p w14:paraId="6C860F57" w14:textId="77777777" w:rsidR="006E110A" w:rsidRPr="00040E48" w:rsidRDefault="006E110A">
      <w:pPr>
        <w:pStyle w:val="BodyText"/>
        <w:rPr>
          <w:noProof w:val="0"/>
        </w:rPr>
      </w:pPr>
      <w:r w:rsidRPr="00040E48">
        <w:rPr>
          <w:noProof w:val="0"/>
        </w:rPr>
        <w:t xml:space="preserve">A Content Consumer that is attempting to render a document using the document supplied stylesheet </w:t>
      </w:r>
      <w:r w:rsidRPr="00040E48">
        <w:rPr>
          <w:b/>
          <w:bCs/>
          <w:smallCaps/>
          <w:noProof w:val="0"/>
        </w:rPr>
        <w:t>may</w:t>
      </w:r>
      <w:r w:rsidRPr="00040E48">
        <w:rPr>
          <w:noProof w:val="0"/>
        </w:rPr>
        <w:t xml:space="preserve"> use the first style sheet processing instruction for which it is able to obtain the style sheet content, and </w:t>
      </w:r>
      <w:r w:rsidRPr="00040E48">
        <w:rPr>
          <w:b/>
          <w:bCs/>
          <w:smallCaps/>
          <w:noProof w:val="0"/>
        </w:rPr>
        <w:t>shall not</w:t>
      </w:r>
      <w:r w:rsidRPr="00040E48">
        <w:rPr>
          <w:noProof w:val="0"/>
        </w:rPr>
        <w:t xml:space="preserve"> report any errors if it is able to find at least one stylesheet to render with. </w:t>
      </w:r>
    </w:p>
    <w:p w14:paraId="6E075D8F" w14:textId="77777777" w:rsidR="006E110A" w:rsidRPr="00040E48" w:rsidRDefault="006E110A">
      <w:pPr>
        <w:pStyle w:val="Heading5"/>
        <w:rPr>
          <w:noProof w:val="0"/>
        </w:rPr>
      </w:pPr>
      <w:bookmarkStart w:id="245" w:name="_Toc441141794"/>
      <w:r w:rsidRPr="00040E48">
        <w:rPr>
          <w:noProof w:val="0"/>
        </w:rPr>
        <w:t>Distinctions of None</w:t>
      </w:r>
      <w:bookmarkEnd w:id="245"/>
    </w:p>
    <w:p w14:paraId="2B9D38F4" w14:textId="77777777" w:rsidR="006E110A" w:rsidRPr="00040E48" w:rsidRDefault="006E110A">
      <w:pPr>
        <w:pStyle w:val="BodyText"/>
        <w:rPr>
          <w:noProof w:val="0"/>
        </w:rPr>
      </w:pPr>
      <w:r w:rsidRPr="00040E48">
        <w:rPr>
          <w:noProof w:val="0"/>
        </w:rPr>
        <w:t xml:space="preserve">Information that is sent </w:t>
      </w:r>
      <w:r w:rsidRPr="00040E48">
        <w:rPr>
          <w:b/>
          <w:bCs/>
          <w:smallCaps/>
          <w:noProof w:val="0"/>
        </w:rPr>
        <w:t>must</w:t>
      </w:r>
      <w:r w:rsidRPr="00040E48">
        <w:rPr>
          <w:noProof w:val="0"/>
        </w:rPr>
        <w:t xml:space="preserve"> clearly identify distinctions between </w:t>
      </w:r>
    </w:p>
    <w:p w14:paraId="499EA1D0" w14:textId="77777777" w:rsidR="006E110A" w:rsidRPr="00040E48" w:rsidRDefault="006E110A">
      <w:r w:rsidRPr="00040E48">
        <w:t xml:space="preserve">None  </w:t>
      </w:r>
    </w:p>
    <w:p w14:paraId="65B272BD" w14:textId="77777777" w:rsidR="006E110A" w:rsidRPr="00040E48" w:rsidRDefault="006E110A">
      <w:pPr>
        <w:ind w:left="720"/>
      </w:pPr>
      <w:r w:rsidRPr="00040E48">
        <w:t xml:space="preserve">It is known with complete confidence that there are none. Used in the context of problem and medication lists, this indicates that the sender knows that there is no relevant information that can be sent. </w:t>
      </w:r>
    </w:p>
    <w:p w14:paraId="09E8B61F" w14:textId="77777777" w:rsidR="006E110A" w:rsidRPr="00040E48" w:rsidRDefault="006E110A" w:rsidP="00EF41A6">
      <w:pPr>
        <w:keepNext/>
      </w:pPr>
      <w:r w:rsidRPr="00040E48">
        <w:lastRenderedPageBreak/>
        <w:t xml:space="preserve">None Known  </w:t>
      </w:r>
    </w:p>
    <w:p w14:paraId="3F9F8799" w14:textId="77777777" w:rsidR="006E110A" w:rsidRPr="00040E48" w:rsidRDefault="006E110A">
      <w:pPr>
        <w:ind w:left="720"/>
      </w:pPr>
      <w:r w:rsidRPr="00040E48">
        <w:t xml:space="preserve">None are known at this time, but it is not known with complete confidence than none exist. Used in the context of allergy lists, where essentially, it is impossible to prove the negative that no allergies exist, it is only possible to assert that none have been found to date. </w:t>
      </w:r>
    </w:p>
    <w:p w14:paraId="6621C53B" w14:textId="77777777" w:rsidR="006E110A" w:rsidRPr="00040E48" w:rsidRDefault="006E110A">
      <w:r w:rsidRPr="00040E48">
        <w:t xml:space="preserve">None Known Did Ask </w:t>
      </w:r>
    </w:p>
    <w:p w14:paraId="389861AB" w14:textId="77777777" w:rsidR="006E110A" w:rsidRPr="00040E48" w:rsidRDefault="006E110A">
      <w:pPr>
        <w:ind w:left="720"/>
      </w:pPr>
      <w:r w:rsidRPr="00040E48">
        <w:t xml:space="preserve">None are known at this time, and it is not known with complete confidence than none exist, but the information was requested. Also used in the context of allergy lists, where essentially, it is impossible to prove the negative that no allergies exist, it is only possible to assert that none have been found to date. </w:t>
      </w:r>
    </w:p>
    <w:p w14:paraId="48E7B2EA" w14:textId="77777777" w:rsidR="006E110A" w:rsidRPr="00040E48" w:rsidRDefault="006E110A">
      <w:r w:rsidRPr="00040E48">
        <w:t xml:space="preserve">Unknown  </w:t>
      </w:r>
    </w:p>
    <w:p w14:paraId="7BC79405" w14:textId="77777777" w:rsidR="006E110A" w:rsidRPr="00040E48" w:rsidRDefault="006E110A">
      <w:pPr>
        <w:ind w:left="720"/>
      </w:pPr>
      <w:r w:rsidRPr="00040E48">
        <w:t xml:space="preserve">The information is not known, or is otherwise unavailable. </w:t>
      </w:r>
    </w:p>
    <w:p w14:paraId="32867BED" w14:textId="77777777" w:rsidR="006E110A" w:rsidRPr="00040E48" w:rsidRDefault="006E110A">
      <w:pPr>
        <w:pStyle w:val="BodyText"/>
        <w:rPr>
          <w:noProof w:val="0"/>
        </w:rPr>
      </w:pPr>
      <w:r w:rsidRPr="00040E48">
        <w:rPr>
          <w:noProof w:val="0"/>
        </w:rPr>
        <w:t xml:space="preserve">In the context of CDA, sections that are required to be present but have no information should use one of the above phrases where appropriate. </w:t>
      </w:r>
    </w:p>
    <w:p w14:paraId="6C4D1387" w14:textId="77777777" w:rsidR="006E110A" w:rsidRPr="00040E48" w:rsidRDefault="006E110A">
      <w:pPr>
        <w:pStyle w:val="BodyText"/>
        <w:rPr>
          <w:noProof w:val="0"/>
        </w:rPr>
      </w:pPr>
      <w:r w:rsidRPr="00040E48">
        <w:rPr>
          <w:noProof w:val="0"/>
        </w:rPr>
        <w:t xml:space="preserve">An appropriate machine readable entry shall be present for problems, medications and allergies to indicate the reason </w:t>
      </w:r>
      <w:r w:rsidR="00CE5F3C" w:rsidRPr="00040E48">
        <w:rPr>
          <w:noProof w:val="0"/>
        </w:rPr>
        <w:t xml:space="preserve">for </w:t>
      </w:r>
      <w:r w:rsidRPr="00040E48">
        <w:rPr>
          <w:noProof w:val="0"/>
        </w:rPr>
        <w:t xml:space="preserve">no information. Codes for recording unknown or no information are provided in the section on the </w:t>
      </w:r>
      <w:hyperlink w:anchor="T1_3_6_1_4_1_19376_1_5_3_1_4_5" w:tooltip="1.3.6.1.4.1.19376.1.5.3.1.4.5" w:history="1">
        <w:r w:rsidRPr="00040E48">
          <w:rPr>
            <w:rStyle w:val="Hyperlink"/>
            <w:noProof w:val="0"/>
          </w:rPr>
          <w:t>Problem</w:t>
        </w:r>
      </w:hyperlink>
      <w:r w:rsidRPr="00040E48">
        <w:rPr>
          <w:noProof w:val="0"/>
        </w:rPr>
        <w:t xml:space="preserve">, </w:t>
      </w:r>
      <w:hyperlink w:anchor="T1_3_6_1_4_1_19376_1_5_3_1_4_6" w:tooltip="1.3.6.1.4.1.19376.1.5.3.1.4.6" w:history="1">
        <w:r w:rsidRPr="00040E48">
          <w:rPr>
            <w:rStyle w:val="Hyperlink"/>
            <w:noProof w:val="0"/>
          </w:rPr>
          <w:t>Allergy</w:t>
        </w:r>
      </w:hyperlink>
      <w:r w:rsidRPr="00040E48">
        <w:rPr>
          <w:noProof w:val="0"/>
        </w:rPr>
        <w:t xml:space="preserve"> and </w:t>
      </w:r>
      <w:hyperlink w:anchor="T1_3_6_1_4_1_19376_1_5_3_1_4_7" w:tooltip="1.3.6.1.4.1.19376.1.5.3.1.4.7" w:history="1">
        <w:r w:rsidRPr="00040E48">
          <w:rPr>
            <w:rStyle w:val="Hyperlink"/>
            <w:noProof w:val="0"/>
          </w:rPr>
          <w:t>Medications</w:t>
        </w:r>
      </w:hyperlink>
      <w:r w:rsidRPr="00040E48">
        <w:rPr>
          <w:noProof w:val="0"/>
        </w:rPr>
        <w:t xml:space="preserve"> Entry. </w:t>
      </w:r>
    </w:p>
    <w:p w14:paraId="63F3197A" w14:textId="77777777" w:rsidR="006E110A" w:rsidRPr="00040E48" w:rsidRDefault="006E110A">
      <w:pPr>
        <w:pStyle w:val="Heading4"/>
        <w:rPr>
          <w:noProof w:val="0"/>
        </w:rPr>
      </w:pPr>
      <w:bookmarkStart w:id="246" w:name="_Toc270712229"/>
      <w:bookmarkStart w:id="247" w:name="_Toc441141795"/>
      <w:bookmarkStart w:id="248" w:name="T1_3_6_1_4_1_19376_1_5_3_1_1_2"/>
      <w:r w:rsidRPr="00040E48">
        <w:rPr>
          <w:noProof w:val="0"/>
        </w:rPr>
        <w:t>Medical Summary Specification 1.3.6.1.4.1.19376.1.5.3.1.1.2</w:t>
      </w:r>
      <w:bookmarkEnd w:id="246"/>
      <w:bookmarkEnd w:id="247"/>
      <w:r w:rsidRPr="00040E48">
        <w:rPr>
          <w:noProof w:val="0"/>
        </w:rPr>
        <w:t xml:space="preserve"> </w:t>
      </w:r>
    </w:p>
    <w:bookmarkEnd w:id="248"/>
    <w:p w14:paraId="00254BD8" w14:textId="77777777" w:rsidR="006E110A" w:rsidRPr="00040E48" w:rsidRDefault="006E110A">
      <w:pPr>
        <w:pStyle w:val="BodyText"/>
        <w:rPr>
          <w:noProof w:val="0"/>
        </w:rPr>
      </w:pPr>
      <w:r w:rsidRPr="00040E48">
        <w:rPr>
          <w:noProof w:val="0"/>
        </w:rPr>
        <w:t xml:space="preserve">A medical summary contains a snapshot of the patient's medical information, including at the very least, a list of the patients problems, medications and allergies. A Medical Summary is an abstract template that is expected to be further refined by additional document templates. </w:t>
      </w:r>
    </w:p>
    <w:p w14:paraId="31DB4DE0" w14:textId="77777777" w:rsidR="006E110A" w:rsidRPr="00040E48" w:rsidRDefault="006E110A">
      <w:pPr>
        <w:pStyle w:val="Heading5"/>
        <w:rPr>
          <w:noProof w:val="0"/>
        </w:rPr>
      </w:pPr>
      <w:bookmarkStart w:id="249" w:name="_Toc441141796"/>
      <w:r w:rsidRPr="00040E48">
        <w:rPr>
          <w:noProof w:val="0"/>
        </w:rPr>
        <w:t>Parent Template</w:t>
      </w:r>
      <w:bookmarkEnd w:id="249"/>
      <w:r w:rsidRPr="00040E48">
        <w:rPr>
          <w:noProof w:val="0"/>
        </w:rPr>
        <w:t xml:space="preserve"> </w:t>
      </w:r>
    </w:p>
    <w:p w14:paraId="45474AE4" w14:textId="77777777" w:rsidR="006E110A" w:rsidRPr="00040E48" w:rsidRDefault="006E110A">
      <w:pPr>
        <w:pStyle w:val="BodyText"/>
        <w:rPr>
          <w:noProof w:val="0"/>
        </w:rPr>
      </w:pPr>
      <w:r w:rsidRPr="00040E48">
        <w:rPr>
          <w:noProof w:val="0"/>
        </w:rPr>
        <w:t xml:space="preserve">This document is an instance of the </w:t>
      </w:r>
      <w:hyperlink w:anchor="T1_3_6_1_4_1_19376_1_5_3_1_1_1" w:tooltip="1.3.6.1.4.1.19376.1.5.3.1.1.1" w:history="1">
        <w:r w:rsidRPr="00040E48">
          <w:rPr>
            <w:rStyle w:val="Hyperlink"/>
            <w:noProof w:val="0"/>
          </w:rPr>
          <w:t>Medical Document</w:t>
        </w:r>
      </w:hyperlink>
      <w:r w:rsidRPr="00040E48">
        <w:rPr>
          <w:noProof w:val="0"/>
        </w:rPr>
        <w:t xml:space="preserve"> template. </w:t>
      </w:r>
    </w:p>
    <w:p w14:paraId="5B10DDC0" w14:textId="77777777" w:rsidR="006E110A" w:rsidRPr="00040E48" w:rsidRDefault="006E110A">
      <w:pPr>
        <w:pStyle w:val="Heading5"/>
        <w:rPr>
          <w:noProof w:val="0"/>
        </w:rPr>
      </w:pPr>
      <w:bookmarkStart w:id="250" w:name="_Toc441141797"/>
      <w:r w:rsidRPr="00040E48">
        <w:rPr>
          <w:noProof w:val="0"/>
        </w:rPr>
        <w:t>Standards</w:t>
      </w:r>
      <w:bookmarkEnd w:id="250"/>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863"/>
        <w:gridCol w:w="1804"/>
      </w:tblGrid>
      <w:tr w:rsidR="006E110A" w:rsidRPr="00040E48" w14:paraId="6C2F0CCF" w14:textId="77777777" w:rsidTr="00624B92">
        <w:trPr>
          <w:tblCellSpacing w:w="0" w:type="dxa"/>
        </w:trPr>
        <w:tc>
          <w:tcPr>
            <w:tcW w:w="0" w:type="auto"/>
            <w:shd w:val="clear" w:color="auto" w:fill="E6E6E6"/>
            <w:vAlign w:val="center"/>
          </w:tcPr>
          <w:p w14:paraId="3117EF2F" w14:textId="77777777" w:rsidR="006E110A" w:rsidRPr="00040E48" w:rsidRDefault="006E110A" w:rsidP="00624B92">
            <w:pPr>
              <w:pStyle w:val="TableEntryHeader"/>
              <w:jc w:val="left"/>
              <w:rPr>
                <w:noProof w:val="0"/>
              </w:rPr>
            </w:pPr>
            <w:r w:rsidRPr="00040E48">
              <w:rPr>
                <w:noProof w:val="0"/>
              </w:rPr>
              <w:t>CDAR2</w:t>
            </w:r>
          </w:p>
        </w:tc>
        <w:tc>
          <w:tcPr>
            <w:tcW w:w="0" w:type="auto"/>
            <w:vAlign w:val="center"/>
          </w:tcPr>
          <w:p w14:paraId="7E3FAF25" w14:textId="77777777" w:rsidR="006E110A" w:rsidRPr="00040E48" w:rsidRDefault="00FF2B1E" w:rsidP="00CB6F02">
            <w:pPr>
              <w:pStyle w:val="TableEntry"/>
              <w:rPr>
                <w:noProof w:val="0"/>
              </w:rPr>
            </w:pPr>
            <w:hyperlink r:id="rId33" w:tooltip="http://www.hl7.org/documentcenter/private/standards/cda/r2/cda_r2_normativewebedition.zip" w:history="1">
              <w:r w:rsidR="006E110A" w:rsidRPr="00040E48">
                <w:rPr>
                  <w:rStyle w:val="Hyperlink"/>
                  <w:noProof w:val="0"/>
                </w:rPr>
                <w:t>HL7 CDA Release 2.0</w:t>
              </w:r>
            </w:hyperlink>
            <w:r w:rsidR="006E110A" w:rsidRPr="00040E48">
              <w:rPr>
                <w:noProof w:val="0"/>
              </w:rPr>
              <w:t xml:space="preserve"> </w:t>
            </w:r>
          </w:p>
        </w:tc>
      </w:tr>
    </w:tbl>
    <w:p w14:paraId="640B5077" w14:textId="77777777" w:rsidR="006E110A" w:rsidRPr="00040E48" w:rsidRDefault="006E110A">
      <w:pPr>
        <w:pStyle w:val="Heading5"/>
        <w:rPr>
          <w:noProof w:val="0"/>
        </w:rPr>
      </w:pPr>
      <w:bookmarkStart w:id="251" w:name="_Toc441141798"/>
      <w:r w:rsidRPr="00040E48">
        <w:rPr>
          <w:noProof w:val="0"/>
        </w:rPr>
        <w:t>Specification</w:t>
      </w:r>
      <w:bookmarkEnd w:id="251"/>
      <w:r w:rsidRPr="00040E48">
        <w:rPr>
          <w:noProof w:val="0"/>
        </w:rPr>
        <w:t xml:space="preserve"> </w:t>
      </w:r>
    </w:p>
    <w:p w14:paraId="211ADB65" w14:textId="77777777" w:rsidR="00AE4B7F" w:rsidRPr="00040E48" w:rsidRDefault="00AE4B7F" w:rsidP="00624B92">
      <w:pPr>
        <w:pStyle w:val="BodyText"/>
        <w:rPr>
          <w:noProof w:val="0"/>
        </w:rPr>
      </w:pPr>
    </w:p>
    <w:p w14:paraId="1E5F7654" w14:textId="77777777" w:rsidR="00174CCE" w:rsidRPr="00040E48" w:rsidRDefault="00174CCE" w:rsidP="00624B92">
      <w:pPr>
        <w:pStyle w:val="BodyText"/>
        <w:rPr>
          <w:noProof w:val="0"/>
        </w:rPr>
      </w:pPr>
    </w:p>
    <w:p w14:paraId="4F4B36AD" w14:textId="77777777" w:rsidR="00171C19" w:rsidRPr="00040E48" w:rsidRDefault="00171C19" w:rsidP="00171C19">
      <w:pPr>
        <w:pStyle w:val="FigureTitle"/>
        <w:rPr>
          <w:noProof w:val="0"/>
        </w:rPr>
      </w:pPr>
      <w:r w:rsidRPr="00040E48">
        <w:rPr>
          <w:noProof w:val="0"/>
        </w:rPr>
        <w:t xml:space="preserve">Table </w:t>
      </w:r>
      <w:r w:rsidR="00174CCE" w:rsidRPr="00040E48">
        <w:rPr>
          <w:noProof w:val="0"/>
        </w:rPr>
        <w:t>6.3.1.2.3-1</w:t>
      </w:r>
      <w:r w:rsidR="008A47F9" w:rsidRPr="00040E48">
        <w:rPr>
          <w:noProof w:val="0"/>
        </w:rPr>
        <w:t>: Medical Summary Data Elements</w:t>
      </w:r>
    </w:p>
    <w:tbl>
      <w:tblPr>
        <w:tblW w:w="41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2"/>
        <w:gridCol w:w="1142"/>
        <w:gridCol w:w="3252"/>
      </w:tblGrid>
      <w:tr w:rsidR="006E110A" w:rsidRPr="00040E48" w14:paraId="7BAC0B63" w14:textId="77777777" w:rsidTr="00EF41A6">
        <w:trPr>
          <w:jc w:val="center"/>
        </w:trPr>
        <w:tc>
          <w:tcPr>
            <w:tcW w:w="2160" w:type="pct"/>
            <w:shd w:val="clear" w:color="auto" w:fill="D9D9D9"/>
          </w:tcPr>
          <w:p w14:paraId="137D739A" w14:textId="77777777" w:rsidR="006E110A" w:rsidRPr="00040E48" w:rsidRDefault="006E110A">
            <w:pPr>
              <w:pStyle w:val="TableEntryHeader"/>
              <w:rPr>
                <w:noProof w:val="0"/>
              </w:rPr>
            </w:pPr>
            <w:r w:rsidRPr="00040E48">
              <w:rPr>
                <w:noProof w:val="0"/>
              </w:rPr>
              <w:t xml:space="preserve">Data Element Name </w:t>
            </w:r>
          </w:p>
        </w:tc>
        <w:tc>
          <w:tcPr>
            <w:tcW w:w="738" w:type="pct"/>
            <w:shd w:val="clear" w:color="auto" w:fill="D9D9D9"/>
          </w:tcPr>
          <w:p w14:paraId="4EC88BDF" w14:textId="77777777" w:rsidR="006E110A" w:rsidRPr="00040E48" w:rsidRDefault="006E110A">
            <w:pPr>
              <w:pStyle w:val="TableEntryHeader"/>
              <w:rPr>
                <w:noProof w:val="0"/>
              </w:rPr>
            </w:pPr>
            <w:r w:rsidRPr="00040E48">
              <w:rPr>
                <w:noProof w:val="0"/>
              </w:rPr>
              <w:t xml:space="preserve">Opt </w:t>
            </w:r>
          </w:p>
        </w:tc>
        <w:tc>
          <w:tcPr>
            <w:tcW w:w="2102" w:type="pct"/>
            <w:shd w:val="clear" w:color="auto" w:fill="D9D9D9"/>
          </w:tcPr>
          <w:p w14:paraId="7EAADB4D" w14:textId="77777777" w:rsidR="006E110A" w:rsidRPr="00040E48" w:rsidRDefault="006E110A">
            <w:pPr>
              <w:pStyle w:val="TableEntryHeader"/>
              <w:rPr>
                <w:noProof w:val="0"/>
              </w:rPr>
            </w:pPr>
            <w:r w:rsidRPr="00040E48">
              <w:rPr>
                <w:noProof w:val="0"/>
              </w:rPr>
              <w:t xml:space="preserve">Template ID </w:t>
            </w:r>
          </w:p>
        </w:tc>
      </w:tr>
      <w:tr w:rsidR="006E110A" w:rsidRPr="00040E48" w14:paraId="780DE5A2" w14:textId="77777777" w:rsidTr="00EF41A6">
        <w:trPr>
          <w:jc w:val="center"/>
        </w:trPr>
        <w:tc>
          <w:tcPr>
            <w:tcW w:w="2160" w:type="pct"/>
            <w:shd w:val="clear" w:color="auto" w:fill="auto"/>
          </w:tcPr>
          <w:p w14:paraId="123DBCE5" w14:textId="77777777" w:rsidR="006E110A" w:rsidRPr="00040E48" w:rsidRDefault="00FF2B1E">
            <w:pPr>
              <w:pStyle w:val="TableEntry"/>
              <w:rPr>
                <w:noProof w:val="0"/>
              </w:rPr>
            </w:pPr>
            <w:hyperlink w:anchor="T1_3_6_1_4_1_19376_1_5_3_1_4_5_2" w:tooltip="1.3.6.1.4.1.19376.1.5.3.1.4.5.2" w:history="1">
              <w:r w:rsidR="006E110A" w:rsidRPr="00040E48">
                <w:rPr>
                  <w:rStyle w:val="Hyperlink"/>
                  <w:noProof w:val="0"/>
                </w:rPr>
                <w:t>Problem Concern Entry</w:t>
              </w:r>
            </w:hyperlink>
            <w:r w:rsidR="006E110A" w:rsidRPr="00040E48">
              <w:rPr>
                <w:noProof w:val="0"/>
              </w:rPr>
              <w:t xml:space="preserve"> </w:t>
            </w:r>
          </w:p>
        </w:tc>
        <w:tc>
          <w:tcPr>
            <w:tcW w:w="738" w:type="pct"/>
            <w:shd w:val="clear" w:color="auto" w:fill="auto"/>
          </w:tcPr>
          <w:p w14:paraId="65844E44" w14:textId="77777777" w:rsidR="006E110A" w:rsidRPr="00040E48" w:rsidRDefault="006E110A">
            <w:pPr>
              <w:pStyle w:val="TableEntry"/>
              <w:rPr>
                <w:noProof w:val="0"/>
              </w:rPr>
            </w:pPr>
            <w:r w:rsidRPr="00040E48">
              <w:rPr>
                <w:noProof w:val="0"/>
              </w:rPr>
              <w:t xml:space="preserve">R </w:t>
            </w:r>
          </w:p>
        </w:tc>
        <w:tc>
          <w:tcPr>
            <w:tcW w:w="2102" w:type="pct"/>
            <w:shd w:val="clear" w:color="auto" w:fill="auto"/>
          </w:tcPr>
          <w:p w14:paraId="1FBB85EF" w14:textId="77777777" w:rsidR="006E110A" w:rsidRPr="00040E48" w:rsidRDefault="006E110A">
            <w:pPr>
              <w:pStyle w:val="TableEntry"/>
              <w:rPr>
                <w:noProof w:val="0"/>
              </w:rPr>
            </w:pPr>
            <w:r w:rsidRPr="00040E48">
              <w:rPr>
                <w:noProof w:val="0"/>
              </w:rPr>
              <w:t xml:space="preserve">1.3.6.1.4.1.19376.1.5.3.1.4.5.2 </w:t>
            </w:r>
          </w:p>
        </w:tc>
      </w:tr>
      <w:tr w:rsidR="006E110A" w:rsidRPr="00040E48" w14:paraId="6188D400" w14:textId="77777777" w:rsidTr="00EF41A6">
        <w:trPr>
          <w:jc w:val="center"/>
        </w:trPr>
        <w:tc>
          <w:tcPr>
            <w:tcW w:w="2160" w:type="pct"/>
            <w:shd w:val="clear" w:color="auto" w:fill="auto"/>
          </w:tcPr>
          <w:p w14:paraId="482F6074" w14:textId="77777777" w:rsidR="006E110A" w:rsidRPr="00040E48" w:rsidRDefault="00FF2B1E">
            <w:pPr>
              <w:pStyle w:val="TableEntry"/>
              <w:rPr>
                <w:noProof w:val="0"/>
              </w:rPr>
            </w:pPr>
            <w:hyperlink w:anchor="T1_3_6_1_4_1_19376_1_5_3_1_4_5_3" w:tooltip="1.3.6.1.4.1.19376.1.5.3.1.4.5.3" w:history="1">
              <w:r w:rsidR="006E110A" w:rsidRPr="00040E48">
                <w:rPr>
                  <w:rStyle w:val="Hyperlink"/>
                  <w:noProof w:val="0"/>
                </w:rPr>
                <w:t>Allergy Concern Entry</w:t>
              </w:r>
            </w:hyperlink>
            <w:r w:rsidR="006E110A" w:rsidRPr="00040E48">
              <w:rPr>
                <w:noProof w:val="0"/>
              </w:rPr>
              <w:t xml:space="preserve"> </w:t>
            </w:r>
          </w:p>
        </w:tc>
        <w:tc>
          <w:tcPr>
            <w:tcW w:w="738" w:type="pct"/>
            <w:shd w:val="clear" w:color="auto" w:fill="auto"/>
          </w:tcPr>
          <w:p w14:paraId="5C940B7E" w14:textId="77777777" w:rsidR="006E110A" w:rsidRPr="00040E48" w:rsidRDefault="006E110A">
            <w:pPr>
              <w:pStyle w:val="TableEntry"/>
              <w:rPr>
                <w:noProof w:val="0"/>
              </w:rPr>
            </w:pPr>
            <w:r w:rsidRPr="00040E48">
              <w:rPr>
                <w:noProof w:val="0"/>
              </w:rPr>
              <w:t xml:space="preserve">R </w:t>
            </w:r>
          </w:p>
        </w:tc>
        <w:tc>
          <w:tcPr>
            <w:tcW w:w="2102" w:type="pct"/>
            <w:shd w:val="clear" w:color="auto" w:fill="auto"/>
          </w:tcPr>
          <w:p w14:paraId="3689DA4F" w14:textId="77777777" w:rsidR="006E110A" w:rsidRPr="00040E48" w:rsidRDefault="006E110A">
            <w:pPr>
              <w:pStyle w:val="TableEntry"/>
              <w:rPr>
                <w:noProof w:val="0"/>
              </w:rPr>
            </w:pPr>
            <w:r w:rsidRPr="00040E48">
              <w:rPr>
                <w:noProof w:val="0"/>
              </w:rPr>
              <w:t xml:space="preserve">1.3.6.1.4.1.19376.1.5.3.1.4.5.3 </w:t>
            </w:r>
          </w:p>
        </w:tc>
      </w:tr>
      <w:tr w:rsidR="006E110A" w:rsidRPr="00040E48" w14:paraId="549791C7" w14:textId="77777777" w:rsidTr="00EF41A6">
        <w:trPr>
          <w:jc w:val="center"/>
        </w:trPr>
        <w:tc>
          <w:tcPr>
            <w:tcW w:w="2160" w:type="pct"/>
            <w:shd w:val="clear" w:color="auto" w:fill="auto"/>
          </w:tcPr>
          <w:p w14:paraId="5939F2E5" w14:textId="77777777" w:rsidR="006E110A" w:rsidRPr="00040E48" w:rsidRDefault="00FF2B1E">
            <w:pPr>
              <w:pStyle w:val="TableEntry"/>
              <w:rPr>
                <w:noProof w:val="0"/>
              </w:rPr>
            </w:pPr>
            <w:hyperlink w:anchor="T1_3_6_1_4_1_19376_1_5_3_1_4_7" w:tooltip="1.3.6.1.4.1.19376.1.5.3.1.4.7" w:history="1">
              <w:r w:rsidR="006E110A" w:rsidRPr="00040E48">
                <w:rPr>
                  <w:rStyle w:val="Hyperlink"/>
                  <w:noProof w:val="0"/>
                </w:rPr>
                <w:t>Medications</w:t>
              </w:r>
            </w:hyperlink>
            <w:r w:rsidR="006E110A" w:rsidRPr="00040E48">
              <w:rPr>
                <w:noProof w:val="0"/>
              </w:rPr>
              <w:t xml:space="preserve"> </w:t>
            </w:r>
          </w:p>
        </w:tc>
        <w:tc>
          <w:tcPr>
            <w:tcW w:w="738" w:type="pct"/>
            <w:shd w:val="clear" w:color="auto" w:fill="auto"/>
          </w:tcPr>
          <w:p w14:paraId="1F280E70" w14:textId="77777777" w:rsidR="006E110A" w:rsidRPr="00040E48" w:rsidRDefault="006E110A">
            <w:pPr>
              <w:pStyle w:val="TableEntry"/>
              <w:rPr>
                <w:noProof w:val="0"/>
              </w:rPr>
            </w:pPr>
            <w:r w:rsidRPr="00040E48">
              <w:rPr>
                <w:noProof w:val="0"/>
              </w:rPr>
              <w:t xml:space="preserve">R </w:t>
            </w:r>
          </w:p>
        </w:tc>
        <w:tc>
          <w:tcPr>
            <w:tcW w:w="2102" w:type="pct"/>
            <w:shd w:val="clear" w:color="auto" w:fill="auto"/>
          </w:tcPr>
          <w:p w14:paraId="5EBEB0F5" w14:textId="77777777" w:rsidR="006E110A" w:rsidRPr="00040E48" w:rsidRDefault="006E110A">
            <w:pPr>
              <w:pStyle w:val="TableEntry"/>
              <w:rPr>
                <w:noProof w:val="0"/>
              </w:rPr>
            </w:pPr>
            <w:r w:rsidRPr="00040E48">
              <w:rPr>
                <w:noProof w:val="0"/>
              </w:rPr>
              <w:t xml:space="preserve">1.3.6.1.4.1.19376.1.5.3.1.4.7 </w:t>
            </w:r>
          </w:p>
        </w:tc>
      </w:tr>
      <w:tr w:rsidR="00B322C6" w:rsidRPr="00040E48" w14:paraId="45D9886F" w14:textId="77777777" w:rsidTr="00EF41A6">
        <w:trPr>
          <w:jc w:val="center"/>
        </w:trPr>
        <w:tc>
          <w:tcPr>
            <w:tcW w:w="2160" w:type="pct"/>
            <w:shd w:val="clear" w:color="auto" w:fill="auto"/>
          </w:tcPr>
          <w:p w14:paraId="55C052E9" w14:textId="77777777" w:rsidR="00B322C6" w:rsidRPr="00040E48" w:rsidRDefault="00FF2B1E" w:rsidP="00955BB9">
            <w:pPr>
              <w:pStyle w:val="TableEntry"/>
              <w:rPr>
                <w:noProof w:val="0"/>
              </w:rPr>
            </w:pPr>
            <w:hyperlink w:anchor="_Administrative_and_Other" w:tooltip="1.3.6.1.4.1.19376.1.5.3.1.1.5.3.7" w:history="1">
              <w:r w:rsidR="00B322C6" w:rsidRPr="00040E48">
                <w:rPr>
                  <w:rStyle w:val="Hyperlink"/>
                  <w:noProof w:val="0"/>
                </w:rPr>
                <w:t>Payers</w:t>
              </w:r>
            </w:hyperlink>
          </w:p>
        </w:tc>
        <w:tc>
          <w:tcPr>
            <w:tcW w:w="738" w:type="pct"/>
            <w:shd w:val="clear" w:color="auto" w:fill="auto"/>
          </w:tcPr>
          <w:p w14:paraId="4E39A9C2" w14:textId="77777777" w:rsidR="00B322C6" w:rsidRPr="00040E48" w:rsidRDefault="00B322C6">
            <w:pPr>
              <w:pStyle w:val="TableEntry"/>
              <w:rPr>
                <w:noProof w:val="0"/>
              </w:rPr>
            </w:pPr>
            <w:r w:rsidRPr="00040E48">
              <w:rPr>
                <w:noProof w:val="0"/>
              </w:rPr>
              <w:t>O</w:t>
            </w:r>
          </w:p>
        </w:tc>
        <w:tc>
          <w:tcPr>
            <w:tcW w:w="2102" w:type="pct"/>
            <w:shd w:val="clear" w:color="auto" w:fill="auto"/>
          </w:tcPr>
          <w:p w14:paraId="15324DA6" w14:textId="77777777" w:rsidR="00B322C6" w:rsidRPr="00040E48" w:rsidRDefault="00B322C6">
            <w:pPr>
              <w:pStyle w:val="TableEntry"/>
              <w:rPr>
                <w:noProof w:val="0"/>
              </w:rPr>
            </w:pPr>
            <w:r w:rsidRPr="00040E48">
              <w:rPr>
                <w:noProof w:val="0"/>
              </w:rPr>
              <w:t>1.3.6.1.4.1.19376.1.5.3.1.1.5.3.7</w:t>
            </w:r>
          </w:p>
        </w:tc>
      </w:tr>
    </w:tbl>
    <w:p w14:paraId="4553EDD4" w14:textId="77777777" w:rsidR="006E110A" w:rsidRPr="00040E48" w:rsidRDefault="006E110A">
      <w:pPr>
        <w:pStyle w:val="Heading5"/>
        <w:rPr>
          <w:noProof w:val="0"/>
        </w:rPr>
      </w:pPr>
      <w:bookmarkStart w:id="252" w:name="_Toc441141799"/>
      <w:r w:rsidRPr="00040E48">
        <w:rPr>
          <w:noProof w:val="0"/>
        </w:rPr>
        <w:t>Conformance</w:t>
      </w:r>
      <w:bookmarkEnd w:id="252"/>
    </w:p>
    <w:p w14:paraId="3FD7C03F" w14:textId="77777777" w:rsidR="006E110A" w:rsidRPr="00040E48" w:rsidRDefault="006E110A">
      <w:pPr>
        <w:pStyle w:val="BodyText"/>
        <w:rPr>
          <w:noProof w:val="0"/>
        </w:rPr>
      </w:pPr>
      <w:r w:rsidRPr="00040E48">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hyperlink w:anchor="T1_3_6_1_4_1_19376_1_5_3_1_1_1" w:tooltip="1.3.6.1.4.1.19376.1.5.3.1.1.1" w:history="1">
        <w:r w:rsidRPr="00040E48">
          <w:rPr>
            <w:rStyle w:val="Hyperlink"/>
            <w:noProof w:val="0"/>
          </w:rPr>
          <w:t>Medical Document</w:t>
        </w:r>
      </w:hyperlink>
      <w:r w:rsidRPr="00040E48">
        <w:rPr>
          <w:noProof w:val="0"/>
        </w:rPr>
        <w:t xml:space="preserve"> content module, and so must conform to the requirements of that template as well, thus all &lt;templateId&gt; elements shown in the example below shall be included. </w:t>
      </w:r>
    </w:p>
    <w:p w14:paraId="52F70FBF" w14:textId="77777777" w:rsidR="006068AD" w:rsidRPr="00040E48" w:rsidRDefault="006068AD">
      <w:pPr>
        <w:pStyle w:val="BodyText"/>
        <w:rPr>
          <w:noProof w:val="0"/>
        </w:rPr>
      </w:pPr>
    </w:p>
    <w:p w14:paraId="6B23EA93" w14:textId="77777777" w:rsidR="006E110A" w:rsidRPr="00F331FC" w:rsidRDefault="006E110A">
      <w:pPr>
        <w:pStyle w:val="XMLFragment"/>
        <w:rPr>
          <w:noProof w:val="0"/>
          <w:lang w:val="nl-NL"/>
          <w:rPrChange w:id="253" w:author="Michael Clifton" w:date="2018-10-11T10:10:00Z">
            <w:rPr>
              <w:noProof w:val="0"/>
            </w:rPr>
          </w:rPrChange>
        </w:rPr>
      </w:pPr>
      <w:r w:rsidRPr="00F331FC">
        <w:rPr>
          <w:noProof w:val="0"/>
          <w:lang w:val="nl-NL"/>
          <w:rPrChange w:id="254" w:author="Michael Clifton" w:date="2018-10-11T10:10:00Z">
            <w:rPr>
              <w:noProof w:val="0"/>
            </w:rPr>
          </w:rPrChange>
        </w:rPr>
        <w:t>&lt;ClinicalDocument xmlns='urn:hl7-org:v3'&gt;</w:t>
      </w:r>
    </w:p>
    <w:p w14:paraId="5BEB0196" w14:textId="77777777" w:rsidR="006E110A" w:rsidRPr="00F331FC" w:rsidRDefault="006E110A">
      <w:pPr>
        <w:pStyle w:val="XMLFragment"/>
        <w:rPr>
          <w:noProof w:val="0"/>
          <w:lang w:val="nl-NL"/>
          <w:rPrChange w:id="255" w:author="Michael Clifton" w:date="2018-10-11T10:10:00Z">
            <w:rPr>
              <w:noProof w:val="0"/>
            </w:rPr>
          </w:rPrChange>
        </w:rPr>
      </w:pPr>
      <w:r w:rsidRPr="00F331FC">
        <w:rPr>
          <w:noProof w:val="0"/>
          <w:lang w:val="nl-NL"/>
          <w:rPrChange w:id="256" w:author="Michael Clifton" w:date="2018-10-11T10:10:00Z">
            <w:rPr>
              <w:noProof w:val="0"/>
            </w:rPr>
          </w:rPrChange>
        </w:rPr>
        <w:t xml:space="preserve">  &lt;typeId extension="POCD_HD000040" root="2.16.840.1.113883.1.3"/&gt;</w:t>
      </w:r>
    </w:p>
    <w:p w14:paraId="61A8BED1" w14:textId="77777777" w:rsidR="006E110A" w:rsidRPr="00F331FC" w:rsidRDefault="006E110A">
      <w:pPr>
        <w:pStyle w:val="XMLFragment"/>
        <w:rPr>
          <w:noProof w:val="0"/>
          <w:lang w:val="nl-NL"/>
          <w:rPrChange w:id="257" w:author="Michael Clifton" w:date="2018-10-11T10:10:00Z">
            <w:rPr>
              <w:noProof w:val="0"/>
            </w:rPr>
          </w:rPrChange>
        </w:rPr>
      </w:pPr>
      <w:r w:rsidRPr="00F331FC">
        <w:rPr>
          <w:noProof w:val="0"/>
          <w:lang w:val="nl-NL"/>
          <w:rPrChange w:id="258" w:author="Michael Clifton" w:date="2018-10-11T10:10:00Z">
            <w:rPr>
              <w:noProof w:val="0"/>
            </w:rPr>
          </w:rPrChange>
        </w:rPr>
        <w:t xml:space="preserve">  &lt;templateId root='1.3.6.1.4.1.19376.1.5.3.1.1.1'/&gt;</w:t>
      </w:r>
      <w:r w:rsidRPr="00F331FC">
        <w:rPr>
          <w:noProof w:val="0"/>
          <w:lang w:val="nl-NL"/>
          <w:rPrChange w:id="259" w:author="Michael Clifton" w:date="2018-10-11T10:10:00Z">
            <w:rPr>
              <w:noProof w:val="0"/>
            </w:rPr>
          </w:rPrChange>
        </w:rPr>
        <w:br/>
        <w:t xml:space="preserve">  &lt;templateId root='1.3.6.1.4.1.19376.1.5.3.1.1.2'/&gt;</w:t>
      </w:r>
    </w:p>
    <w:p w14:paraId="21AD4446" w14:textId="77777777" w:rsidR="006E110A" w:rsidRPr="00040E48" w:rsidRDefault="006E110A">
      <w:pPr>
        <w:pStyle w:val="XMLFragment"/>
        <w:rPr>
          <w:noProof w:val="0"/>
        </w:rPr>
      </w:pPr>
      <w:r w:rsidRPr="00F331FC">
        <w:rPr>
          <w:noProof w:val="0"/>
          <w:lang w:val="nl-NL"/>
          <w:rPrChange w:id="260" w:author="Michael Clifton" w:date="2018-10-11T10:10:00Z">
            <w:rPr>
              <w:noProof w:val="0"/>
            </w:rPr>
          </w:rPrChange>
        </w:rPr>
        <w:t xml:space="preserve">  </w:t>
      </w:r>
      <w:r w:rsidRPr="00040E48">
        <w:rPr>
          <w:noProof w:val="0"/>
        </w:rPr>
        <w:t>&lt;id root=' ' extension=' '/&gt;</w:t>
      </w:r>
    </w:p>
    <w:p w14:paraId="0F20FDEF" w14:textId="77777777" w:rsidR="006E110A" w:rsidRPr="00040E48" w:rsidRDefault="006E110A">
      <w:pPr>
        <w:pStyle w:val="XMLFragment"/>
        <w:rPr>
          <w:noProof w:val="0"/>
        </w:rPr>
      </w:pPr>
      <w:r w:rsidRPr="00040E48">
        <w:rPr>
          <w:noProof w:val="0"/>
        </w:rPr>
        <w:t xml:space="preserve">  &lt;code code=' ' displayName=' '</w:t>
      </w:r>
    </w:p>
    <w:p w14:paraId="7FBA7EC1" w14:textId="77777777" w:rsidR="006E110A" w:rsidRPr="00040E48" w:rsidRDefault="006E110A">
      <w:pPr>
        <w:pStyle w:val="XMLFragment"/>
        <w:rPr>
          <w:noProof w:val="0"/>
        </w:rPr>
      </w:pPr>
      <w:r w:rsidRPr="00040E48">
        <w:rPr>
          <w:noProof w:val="0"/>
        </w:rPr>
        <w:t xml:space="preserve">    codeSystem='2.16.840.1.113883.6.1' codeSystemName='LOINC'/&gt;</w:t>
      </w:r>
    </w:p>
    <w:p w14:paraId="309DB683" w14:textId="77777777" w:rsidR="006E110A" w:rsidRPr="00040E48" w:rsidRDefault="006E110A">
      <w:pPr>
        <w:pStyle w:val="XMLFragment"/>
        <w:rPr>
          <w:noProof w:val="0"/>
        </w:rPr>
      </w:pPr>
      <w:r w:rsidRPr="00040E48">
        <w:rPr>
          <w:noProof w:val="0"/>
        </w:rPr>
        <w:t xml:space="preserve">  &lt;title&gt;Medical Summary&lt;/title&gt;</w:t>
      </w:r>
    </w:p>
    <w:p w14:paraId="2D6F97EF" w14:textId="77777777" w:rsidR="006E110A" w:rsidRPr="00040E48" w:rsidRDefault="006E110A">
      <w:pPr>
        <w:pStyle w:val="XMLFragment"/>
        <w:rPr>
          <w:noProof w:val="0"/>
        </w:rPr>
      </w:pPr>
      <w:r w:rsidRPr="00040E48">
        <w:rPr>
          <w:noProof w:val="0"/>
        </w:rPr>
        <w:t xml:space="preserve">  &lt;effectiveTime value='20081004012005'/&gt;</w:t>
      </w:r>
    </w:p>
    <w:p w14:paraId="2D246539" w14:textId="77777777" w:rsidR="006E110A" w:rsidRPr="00040E48" w:rsidRDefault="006E110A">
      <w:pPr>
        <w:pStyle w:val="XMLFragment"/>
        <w:rPr>
          <w:noProof w:val="0"/>
        </w:rPr>
      </w:pPr>
      <w:r w:rsidRPr="00040E48">
        <w:rPr>
          <w:noProof w:val="0"/>
        </w:rPr>
        <w:t xml:space="preserve">  &lt;confidentialityCode code='N' displayName='Normal' </w:t>
      </w:r>
    </w:p>
    <w:p w14:paraId="684BF46D" w14:textId="77777777" w:rsidR="006E110A" w:rsidRPr="00040E48" w:rsidRDefault="006E110A">
      <w:pPr>
        <w:pStyle w:val="XMLFragment"/>
        <w:rPr>
          <w:noProof w:val="0"/>
        </w:rPr>
      </w:pPr>
      <w:r w:rsidRPr="00040E48">
        <w:rPr>
          <w:noProof w:val="0"/>
        </w:rPr>
        <w:t xml:space="preserve">    codeSystem='2.16.840.1.113883.5.25' codeSystemName='Confidentiality' /&gt;</w:t>
      </w:r>
    </w:p>
    <w:p w14:paraId="44ECE6B1" w14:textId="77777777" w:rsidR="006E110A" w:rsidRPr="00040E48" w:rsidRDefault="006E110A">
      <w:pPr>
        <w:pStyle w:val="XMLFragment"/>
        <w:rPr>
          <w:noProof w:val="0"/>
        </w:rPr>
      </w:pPr>
      <w:r w:rsidRPr="00040E48">
        <w:rPr>
          <w:noProof w:val="0"/>
        </w:rPr>
        <w:t xml:space="preserve">  &lt;languageCode code='en-US'/&gt;     </w:t>
      </w:r>
    </w:p>
    <w:p w14:paraId="4F5B001F" w14:textId="77777777" w:rsidR="006E110A" w:rsidRPr="00040E48" w:rsidRDefault="006E110A">
      <w:pPr>
        <w:pStyle w:val="XMLFragment"/>
        <w:rPr>
          <w:noProof w:val="0"/>
        </w:rPr>
      </w:pPr>
      <w:r w:rsidRPr="00040E48">
        <w:rPr>
          <w:noProof w:val="0"/>
        </w:rPr>
        <w:t xml:space="preserve">     :</w:t>
      </w:r>
    </w:p>
    <w:p w14:paraId="71208DB6" w14:textId="77777777" w:rsidR="006E110A" w:rsidRPr="00040E48" w:rsidRDefault="006E110A">
      <w:pPr>
        <w:pStyle w:val="XMLFragment"/>
        <w:rPr>
          <w:noProof w:val="0"/>
        </w:rPr>
      </w:pPr>
      <w:r w:rsidRPr="00040E48">
        <w:rPr>
          <w:noProof w:val="0"/>
        </w:rPr>
        <w:t xml:space="preserve">  &lt;component&gt;&lt;structuredBody&gt;</w:t>
      </w:r>
    </w:p>
    <w:p w14:paraId="08E960E7" w14:textId="77777777" w:rsidR="006E110A" w:rsidRPr="00040E48" w:rsidRDefault="006E110A">
      <w:pPr>
        <w:pStyle w:val="XMLFragment"/>
        <w:rPr>
          <w:noProof w:val="0"/>
        </w:rPr>
      </w:pPr>
      <w:r w:rsidRPr="00040E48">
        <w:rPr>
          <w:noProof w:val="0"/>
        </w:rPr>
        <w:t xml:space="preserve">       </w:t>
      </w:r>
    </w:p>
    <w:p w14:paraId="7C37330A" w14:textId="77777777" w:rsidR="006E110A" w:rsidRPr="00040E48" w:rsidRDefault="006E110A">
      <w:pPr>
        <w:pStyle w:val="XMLFragment"/>
        <w:rPr>
          <w:noProof w:val="0"/>
        </w:rPr>
      </w:pPr>
      <w:r w:rsidRPr="00040E48">
        <w:rPr>
          <w:noProof w:val="0"/>
        </w:rPr>
        <w:t xml:space="preserve">  &lt;/structuredBody&gt;&lt;/component&gt;</w:t>
      </w:r>
    </w:p>
    <w:p w14:paraId="6CADFE84" w14:textId="77777777" w:rsidR="006E110A" w:rsidRPr="00040E48" w:rsidRDefault="006E110A">
      <w:pPr>
        <w:pStyle w:val="XMLFragment"/>
        <w:rPr>
          <w:noProof w:val="0"/>
        </w:rPr>
      </w:pPr>
      <w:r w:rsidRPr="00040E48">
        <w:rPr>
          <w:noProof w:val="0"/>
        </w:rPr>
        <w:t>&lt;/ClinicalDocument&gt;</w:t>
      </w:r>
    </w:p>
    <w:p w14:paraId="6A09FFC4" w14:textId="77777777" w:rsidR="006E110A" w:rsidRPr="00040E48" w:rsidRDefault="006E110A">
      <w:pPr>
        <w:pStyle w:val="FigureTitle"/>
        <w:rPr>
          <w:noProof w:val="0"/>
        </w:rPr>
      </w:pPr>
      <w:r w:rsidRPr="00040E48">
        <w:rPr>
          <w:noProof w:val="0"/>
        </w:rPr>
        <w:t xml:space="preserve">Figure </w:t>
      </w:r>
      <w:r w:rsidR="004317C2" w:rsidRPr="00040E48">
        <w:rPr>
          <w:noProof w:val="0"/>
        </w:rPr>
        <w:t>6.3.1.2.4</w:t>
      </w:r>
      <w:r w:rsidR="0063221E" w:rsidRPr="00040E48">
        <w:rPr>
          <w:noProof w:val="0"/>
        </w:rPr>
        <w:t>-1:</w:t>
      </w:r>
      <w:r w:rsidR="004317C2" w:rsidRPr="00040E48">
        <w:rPr>
          <w:noProof w:val="0"/>
        </w:rPr>
        <w:t xml:space="preserve"> </w:t>
      </w:r>
      <w:r w:rsidRPr="00040E48">
        <w:rPr>
          <w:noProof w:val="0"/>
        </w:rPr>
        <w:t>Sample Medical Summary Document</w:t>
      </w:r>
    </w:p>
    <w:p w14:paraId="1CA5FF1C" w14:textId="77777777" w:rsidR="006E110A" w:rsidRPr="00040E48" w:rsidRDefault="006E110A">
      <w:pPr>
        <w:pStyle w:val="Heading5"/>
        <w:rPr>
          <w:noProof w:val="0"/>
        </w:rPr>
      </w:pPr>
      <w:bookmarkStart w:id="261" w:name="_Toc441141800"/>
      <w:r w:rsidRPr="00040E48">
        <w:rPr>
          <w:noProof w:val="0"/>
        </w:rPr>
        <w:t>Document Specification</w:t>
      </w:r>
      <w:bookmarkEnd w:id="261"/>
    </w:p>
    <w:p w14:paraId="2738A725" w14:textId="77777777" w:rsidR="006E110A" w:rsidRPr="00040E48" w:rsidRDefault="006E110A">
      <w:pPr>
        <w:pStyle w:val="BodyText"/>
        <w:rPr>
          <w:noProof w:val="0"/>
        </w:rPr>
      </w:pPr>
      <w:r w:rsidRPr="00040E48">
        <w:rPr>
          <w:noProof w:val="0"/>
        </w:rPr>
        <w:t xml:space="preserve">A medical summary is a type of medical document, and incorporates the constraints defined for </w:t>
      </w:r>
      <w:hyperlink w:anchor="T1_3_6_1_4_1_19376_1_5_3_1_1_1" w:tooltip="1.3.6.1.4.1.19376.1.5.3.1.1.1" w:history="1">
        <w:r w:rsidRPr="00040E48">
          <w:rPr>
            <w:rStyle w:val="Hyperlink"/>
            <w:noProof w:val="0"/>
          </w:rPr>
          <w:t>Medical Documents</w:t>
        </w:r>
      </w:hyperlink>
      <w:r w:rsidRPr="00040E48">
        <w:rPr>
          <w:noProof w:val="0"/>
        </w:rPr>
        <w:t>, and requires the recording of Problems, Allergies and Medications</w:t>
      </w:r>
      <w:r w:rsidR="00BA4AD1" w:rsidRPr="00040E48">
        <w:rPr>
          <w:noProof w:val="0"/>
        </w:rPr>
        <w:t xml:space="preserve">. </w:t>
      </w:r>
      <w:r w:rsidR="00B41051" w:rsidRPr="00040E48">
        <w:rPr>
          <w:noProof w:val="0"/>
        </w:rPr>
        <w:t>It also allows for the recording of the payers via the Payers Section.</w:t>
      </w:r>
    </w:p>
    <w:p w14:paraId="43710557" w14:textId="77777777" w:rsidR="006E110A" w:rsidRPr="00040E48" w:rsidRDefault="006E110A">
      <w:pPr>
        <w:pStyle w:val="Heading4"/>
        <w:rPr>
          <w:noProof w:val="0"/>
        </w:rPr>
      </w:pPr>
      <w:bookmarkStart w:id="262" w:name="_Toc270712230"/>
      <w:bookmarkStart w:id="263" w:name="_Toc441141801"/>
      <w:bookmarkStart w:id="264" w:name="T1_3_6_1_4_1_19376_1_5_3_1_1_3"/>
      <w:r w:rsidRPr="00040E48">
        <w:rPr>
          <w:noProof w:val="0"/>
        </w:rPr>
        <w:t>Referral Summary Specification 1.3.6.1.4.1.19376.1.5.3.1.1.3</w:t>
      </w:r>
      <w:bookmarkEnd w:id="262"/>
      <w:bookmarkEnd w:id="263"/>
      <w:r w:rsidRPr="00040E48">
        <w:rPr>
          <w:noProof w:val="0"/>
        </w:rPr>
        <w:t xml:space="preserve"> </w:t>
      </w:r>
    </w:p>
    <w:bookmarkEnd w:id="264"/>
    <w:p w14:paraId="61E6BEB5" w14:textId="77777777" w:rsidR="006E110A" w:rsidRPr="00040E48" w:rsidRDefault="006E110A">
      <w:pPr>
        <w:pStyle w:val="BodyText"/>
        <w:rPr>
          <w:noProof w:val="0"/>
        </w:rPr>
      </w:pPr>
      <w:r w:rsidRPr="00040E48">
        <w:rPr>
          <w:noProof w:val="0"/>
        </w:rPr>
        <w:t xml:space="preserve">The use case is described fully in </w:t>
      </w:r>
      <w:r w:rsidR="00880F12" w:rsidRPr="00040E48">
        <w:rPr>
          <w:noProof w:val="0"/>
        </w:rPr>
        <w:t xml:space="preserve">IHE </w:t>
      </w:r>
      <w:r w:rsidRPr="00040E48">
        <w:rPr>
          <w:noProof w:val="0"/>
        </w:rPr>
        <w:t xml:space="preserve">PCC TF-1:3.2.1 for the Ambulatory Specialist Referral. Briefly, it involves a "collaborative" transfer of care for the referral of a patient from a primary care provider (PCP) to a specialist. The important document data elements identified by physicians and nurses for this use case are listed in the table below under the column "Data Elements". These were then mapped to the categories given HL7 Care Record Summary Implementation Guide, and HL7 CDA Release 2.0. These mappings are provided in the next two columns. </w:t>
      </w:r>
    </w:p>
    <w:p w14:paraId="6C2F195E" w14:textId="77777777" w:rsidR="006E110A" w:rsidRPr="00040E48" w:rsidRDefault="006E110A">
      <w:pPr>
        <w:pStyle w:val="BodyText"/>
        <w:rPr>
          <w:noProof w:val="0"/>
        </w:rPr>
      </w:pPr>
      <w:r w:rsidRPr="00040E48">
        <w:rPr>
          <w:noProof w:val="0"/>
        </w:rPr>
        <w:t xml:space="preserve">A referral summary is a type of Medical Summary, and incorporates the constraints defined for a </w:t>
      </w:r>
      <w:hyperlink w:anchor="T1_3_6_1_4_1_19376_1_5_3_1_1_2" w:tooltip="1.3.6.1.4.1.19376.1.5.3.1.1.2" w:history="1">
        <w:r w:rsidRPr="00040E48">
          <w:rPr>
            <w:rStyle w:val="Hyperlink"/>
            <w:noProof w:val="0"/>
          </w:rPr>
          <w:t>Medical Summary</w:t>
        </w:r>
      </w:hyperlink>
      <w:r w:rsidRPr="00040E48">
        <w:rPr>
          <w:noProof w:val="0"/>
        </w:rPr>
        <w:t xml:space="preserve"> above. This section defines additional constraints for Medical Summary Content used in a Referral summary. These tables present the Categories, as defined in Section 3 of CRS. In no case are these IHE requirements less strict than those defined by CRS. </w:t>
      </w:r>
    </w:p>
    <w:p w14:paraId="65ED0F67" w14:textId="77777777" w:rsidR="006E110A" w:rsidRPr="00040E48" w:rsidRDefault="006E110A">
      <w:pPr>
        <w:pStyle w:val="Heading5"/>
        <w:rPr>
          <w:noProof w:val="0"/>
        </w:rPr>
      </w:pPr>
      <w:bookmarkStart w:id="265" w:name="_Toc441141802"/>
      <w:r w:rsidRPr="00040E48">
        <w:rPr>
          <w:noProof w:val="0"/>
        </w:rPr>
        <w:lastRenderedPageBreak/>
        <w:t>Format Code</w:t>
      </w:r>
      <w:bookmarkEnd w:id="265"/>
      <w:r w:rsidRPr="00040E48">
        <w:rPr>
          <w:noProof w:val="0"/>
        </w:rPr>
        <w:t xml:space="preserve"> </w:t>
      </w:r>
    </w:p>
    <w:p w14:paraId="5274BDC1" w14:textId="77777777" w:rsidR="006E110A" w:rsidRPr="00040E48" w:rsidRDefault="006E110A">
      <w:pPr>
        <w:pStyle w:val="BodyText"/>
        <w:rPr>
          <w:noProof w:val="0"/>
        </w:rPr>
      </w:pPr>
      <w:r w:rsidRPr="00040E48">
        <w:rPr>
          <w:noProof w:val="0"/>
        </w:rPr>
        <w:t xml:space="preserve">The XDSDocumentEntry format code for this content is </w:t>
      </w:r>
      <w:r w:rsidRPr="00040E48">
        <w:rPr>
          <w:b/>
          <w:bCs/>
          <w:noProof w:val="0"/>
        </w:rPr>
        <w:t>urn:ihe:pcc:xds-ms:2007</w:t>
      </w:r>
      <w:r w:rsidRPr="00040E48">
        <w:rPr>
          <w:noProof w:val="0"/>
        </w:rPr>
        <w:t xml:space="preserve"> </w:t>
      </w:r>
    </w:p>
    <w:p w14:paraId="63A07F0F" w14:textId="77777777" w:rsidR="006E110A" w:rsidRPr="00040E48" w:rsidRDefault="006E110A">
      <w:pPr>
        <w:pStyle w:val="Heading5"/>
        <w:rPr>
          <w:noProof w:val="0"/>
        </w:rPr>
      </w:pPr>
      <w:bookmarkStart w:id="266" w:name="_Toc441141803"/>
      <w:r w:rsidRPr="00040E48">
        <w:rPr>
          <w:noProof w:val="0"/>
        </w:rPr>
        <w:t>Parent Template</w:t>
      </w:r>
      <w:bookmarkEnd w:id="266"/>
      <w:r w:rsidRPr="00040E48">
        <w:rPr>
          <w:noProof w:val="0"/>
        </w:rPr>
        <w:t xml:space="preserve"> </w:t>
      </w:r>
    </w:p>
    <w:p w14:paraId="1F375C82" w14:textId="77777777" w:rsidR="006E110A" w:rsidRPr="00040E48" w:rsidRDefault="006E110A">
      <w:pPr>
        <w:pStyle w:val="BodyText"/>
        <w:rPr>
          <w:noProof w:val="0"/>
        </w:rPr>
      </w:pPr>
      <w:r w:rsidRPr="00040E48">
        <w:rPr>
          <w:noProof w:val="0"/>
        </w:rPr>
        <w:t xml:space="preserve">This document is an instance of the </w:t>
      </w:r>
      <w:hyperlink w:anchor="T1_3_6_1_4_1_19376_1_5_3_1_1_2" w:tooltip="1.3.6.1.4.1.19376.1.5.3.1.1.2" w:history="1">
        <w:r w:rsidRPr="00040E48">
          <w:rPr>
            <w:rStyle w:val="Hyperlink"/>
            <w:noProof w:val="0"/>
          </w:rPr>
          <w:t>Medical Summary</w:t>
        </w:r>
      </w:hyperlink>
      <w:r w:rsidRPr="00040E48">
        <w:rPr>
          <w:noProof w:val="0"/>
        </w:rPr>
        <w:t xml:space="preserve"> template. </w:t>
      </w:r>
    </w:p>
    <w:p w14:paraId="29E4BCF2" w14:textId="77777777" w:rsidR="006E110A" w:rsidRPr="00040E48" w:rsidRDefault="006E110A">
      <w:pPr>
        <w:pStyle w:val="Heading5"/>
        <w:rPr>
          <w:noProof w:val="0"/>
        </w:rPr>
      </w:pPr>
      <w:bookmarkStart w:id="267" w:name="_Toc441141804"/>
      <w:r w:rsidRPr="00040E48">
        <w:rPr>
          <w:noProof w:val="0"/>
        </w:rPr>
        <w:t>Standards</w:t>
      </w:r>
      <w:bookmarkEnd w:id="267"/>
      <w:r w:rsidRPr="00040E48">
        <w:rPr>
          <w:noProof w:val="0"/>
        </w:rPr>
        <w:t xml:space="preserve"> </w:t>
      </w:r>
    </w:p>
    <w:tbl>
      <w:tblPr>
        <w:tblW w:w="0" w:type="auto"/>
        <w:jc w:val="center"/>
        <w:tblCellSpacing w:w="0" w:type="dxa"/>
        <w:tblCellMar>
          <w:top w:w="15" w:type="dxa"/>
          <w:left w:w="15" w:type="dxa"/>
          <w:bottom w:w="15" w:type="dxa"/>
          <w:right w:w="15" w:type="dxa"/>
        </w:tblCellMar>
        <w:tblLook w:val="0000" w:firstRow="0" w:lastRow="0" w:firstColumn="0" w:lastColumn="0" w:noHBand="0" w:noVBand="0"/>
      </w:tblPr>
      <w:tblGrid>
        <w:gridCol w:w="863"/>
        <w:gridCol w:w="3244"/>
      </w:tblGrid>
      <w:tr w:rsidR="006E110A" w:rsidRPr="00040E48" w14:paraId="16180DC8" w14:textId="77777777">
        <w:trPr>
          <w:tblCellSpacing w:w="0" w:type="dxa"/>
          <w:jc w:val="center"/>
        </w:trPr>
        <w:tc>
          <w:tcPr>
            <w:tcW w:w="0" w:type="auto"/>
            <w:shd w:val="clear" w:color="auto" w:fill="E6E6E6"/>
            <w:vAlign w:val="center"/>
          </w:tcPr>
          <w:p w14:paraId="473161F6" w14:textId="77777777" w:rsidR="006E110A" w:rsidRPr="00040E48" w:rsidRDefault="006E110A">
            <w:pPr>
              <w:pStyle w:val="TableEntryHeader"/>
              <w:rPr>
                <w:noProof w:val="0"/>
              </w:rPr>
            </w:pPr>
            <w:r w:rsidRPr="00040E48">
              <w:rPr>
                <w:noProof w:val="0"/>
              </w:rPr>
              <w:t>CDAR2</w:t>
            </w:r>
          </w:p>
        </w:tc>
        <w:tc>
          <w:tcPr>
            <w:tcW w:w="0" w:type="auto"/>
            <w:vAlign w:val="center"/>
          </w:tcPr>
          <w:p w14:paraId="4C87F03C" w14:textId="77777777" w:rsidR="006E110A" w:rsidRPr="00040E48" w:rsidRDefault="00FF2B1E">
            <w:pPr>
              <w:pStyle w:val="TableEntry"/>
              <w:rPr>
                <w:noProof w:val="0"/>
              </w:rPr>
            </w:pPr>
            <w:hyperlink r:id="rId34" w:tooltip="http://www.hl7.org/documentcenter/private/standards/cda/r2/cda_r2_normativewebedition.zip" w:history="1">
              <w:r w:rsidR="006E110A" w:rsidRPr="00040E48">
                <w:rPr>
                  <w:rStyle w:val="Hyperlink"/>
                  <w:noProof w:val="0"/>
                </w:rPr>
                <w:t>HL7 CDA Release 2.0</w:t>
              </w:r>
            </w:hyperlink>
            <w:r w:rsidR="006E110A" w:rsidRPr="00040E48">
              <w:rPr>
                <w:noProof w:val="0"/>
              </w:rPr>
              <w:t xml:space="preserve"> </w:t>
            </w:r>
          </w:p>
        </w:tc>
      </w:tr>
      <w:tr w:rsidR="006E110A" w:rsidRPr="00040E48" w14:paraId="08676A6A" w14:textId="77777777">
        <w:trPr>
          <w:tblCellSpacing w:w="0" w:type="dxa"/>
          <w:jc w:val="center"/>
        </w:trPr>
        <w:tc>
          <w:tcPr>
            <w:tcW w:w="0" w:type="auto"/>
            <w:shd w:val="clear" w:color="auto" w:fill="E6E6E6"/>
            <w:vAlign w:val="center"/>
          </w:tcPr>
          <w:p w14:paraId="33D57F48" w14:textId="77777777" w:rsidR="006E110A" w:rsidRPr="00040E48" w:rsidRDefault="006E110A">
            <w:pPr>
              <w:pStyle w:val="TableEntryHeader"/>
              <w:rPr>
                <w:noProof w:val="0"/>
              </w:rPr>
            </w:pPr>
            <w:r w:rsidRPr="00040E48">
              <w:rPr>
                <w:noProof w:val="0"/>
              </w:rPr>
              <w:t>CRS</w:t>
            </w:r>
          </w:p>
        </w:tc>
        <w:tc>
          <w:tcPr>
            <w:tcW w:w="0" w:type="auto"/>
            <w:vAlign w:val="center"/>
          </w:tcPr>
          <w:p w14:paraId="2080CDE4" w14:textId="77777777" w:rsidR="006E110A" w:rsidRPr="00040E48" w:rsidRDefault="00FF2B1E">
            <w:pPr>
              <w:pStyle w:val="TableEntry"/>
              <w:rPr>
                <w:noProof w:val="0"/>
              </w:rPr>
            </w:pPr>
            <w:hyperlink r:id="rId35" w:tooltip="http://www.hl7.org/documentcenter/public/standards/informative/crs.zip" w:history="1">
              <w:r w:rsidR="006E110A" w:rsidRPr="00040E48">
                <w:rPr>
                  <w:rStyle w:val="Hyperlink"/>
                  <w:noProof w:val="0"/>
                </w:rPr>
                <w:t>HL7 Care Record Summary</w:t>
              </w:r>
            </w:hyperlink>
            <w:r w:rsidR="006E110A" w:rsidRPr="00040E48">
              <w:rPr>
                <w:noProof w:val="0"/>
              </w:rPr>
              <w:t xml:space="preserve"> </w:t>
            </w:r>
          </w:p>
        </w:tc>
      </w:tr>
      <w:tr w:rsidR="006E110A" w:rsidRPr="00040E48" w14:paraId="22B4C3D5" w14:textId="77777777">
        <w:trPr>
          <w:tblCellSpacing w:w="0" w:type="dxa"/>
          <w:jc w:val="center"/>
        </w:trPr>
        <w:tc>
          <w:tcPr>
            <w:tcW w:w="0" w:type="auto"/>
            <w:shd w:val="clear" w:color="auto" w:fill="E6E6E6"/>
            <w:vAlign w:val="center"/>
          </w:tcPr>
          <w:p w14:paraId="026A1C09" w14:textId="77777777" w:rsidR="006E110A" w:rsidRPr="00040E48" w:rsidRDefault="006E110A">
            <w:pPr>
              <w:pStyle w:val="TableEntryHeader"/>
              <w:rPr>
                <w:noProof w:val="0"/>
              </w:rPr>
            </w:pPr>
            <w:r w:rsidRPr="00040E48">
              <w:rPr>
                <w:noProof w:val="0"/>
              </w:rPr>
              <w:t>CCD</w:t>
            </w:r>
          </w:p>
        </w:tc>
        <w:tc>
          <w:tcPr>
            <w:tcW w:w="0" w:type="auto"/>
            <w:vAlign w:val="center"/>
          </w:tcPr>
          <w:p w14:paraId="3BC2293C" w14:textId="77777777" w:rsidR="006E110A" w:rsidRPr="00040E48" w:rsidRDefault="00FF2B1E">
            <w:pPr>
              <w:pStyle w:val="TableEntry"/>
              <w:rPr>
                <w:noProof w:val="0"/>
              </w:rPr>
            </w:pPr>
            <w:hyperlink r:id="rId36"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bl>
    <w:p w14:paraId="0BC9957A" w14:textId="77777777" w:rsidR="006E110A" w:rsidRPr="00040E48" w:rsidRDefault="006E110A">
      <w:pPr>
        <w:pStyle w:val="Heading5"/>
        <w:rPr>
          <w:noProof w:val="0"/>
        </w:rPr>
      </w:pPr>
      <w:bookmarkStart w:id="268" w:name="_Toc441141805"/>
      <w:r w:rsidRPr="00040E48">
        <w:rPr>
          <w:noProof w:val="0"/>
        </w:rPr>
        <w:t>Data Element Index</w:t>
      </w:r>
      <w:bookmarkEnd w:id="268"/>
      <w:r w:rsidRPr="00040E48">
        <w:rPr>
          <w:noProof w:val="0"/>
        </w:rPr>
        <w:t xml:space="preserve"> </w:t>
      </w:r>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2059"/>
        <w:gridCol w:w="3872"/>
      </w:tblGrid>
      <w:tr w:rsidR="006E110A" w:rsidRPr="00040E48" w14:paraId="6C3BA934" w14:textId="77777777" w:rsidTr="000D307B">
        <w:trPr>
          <w:cantSplit/>
          <w:tblHeader/>
        </w:trPr>
        <w:tc>
          <w:tcPr>
            <w:tcW w:w="0" w:type="auto"/>
            <w:shd w:val="clear" w:color="auto" w:fill="D9D9D9"/>
          </w:tcPr>
          <w:p w14:paraId="4F782DA8" w14:textId="77777777" w:rsidR="006E110A" w:rsidRPr="00040E48" w:rsidRDefault="006E110A">
            <w:pPr>
              <w:pStyle w:val="TableEntryHeader"/>
              <w:rPr>
                <w:noProof w:val="0"/>
              </w:rPr>
            </w:pPr>
            <w:r w:rsidRPr="00040E48">
              <w:rPr>
                <w:noProof w:val="0"/>
              </w:rPr>
              <w:t xml:space="preserve">Data Elements </w:t>
            </w:r>
          </w:p>
        </w:tc>
        <w:tc>
          <w:tcPr>
            <w:tcW w:w="0" w:type="auto"/>
            <w:shd w:val="clear" w:color="auto" w:fill="D9D9D9"/>
          </w:tcPr>
          <w:p w14:paraId="507C52AF" w14:textId="77777777" w:rsidR="006E110A" w:rsidRPr="00040E48" w:rsidRDefault="006E110A">
            <w:pPr>
              <w:pStyle w:val="TableEntryHeader"/>
              <w:rPr>
                <w:noProof w:val="0"/>
              </w:rPr>
            </w:pPr>
            <w:r w:rsidRPr="00040E48">
              <w:rPr>
                <w:noProof w:val="0"/>
              </w:rPr>
              <w:t>HL7 Care Record Summary</w:t>
            </w:r>
          </w:p>
        </w:tc>
        <w:tc>
          <w:tcPr>
            <w:tcW w:w="0" w:type="auto"/>
            <w:shd w:val="clear" w:color="auto" w:fill="D9D9D9"/>
          </w:tcPr>
          <w:p w14:paraId="4C7CD672" w14:textId="77777777" w:rsidR="006E110A" w:rsidRPr="00040E48" w:rsidRDefault="006E110A">
            <w:pPr>
              <w:pStyle w:val="TableEntryHeader"/>
              <w:rPr>
                <w:noProof w:val="0"/>
              </w:rPr>
            </w:pPr>
            <w:r w:rsidRPr="00040E48">
              <w:rPr>
                <w:noProof w:val="0"/>
              </w:rPr>
              <w:t xml:space="preserve">CDA Release 2.0 </w:t>
            </w:r>
          </w:p>
        </w:tc>
      </w:tr>
      <w:tr w:rsidR="006E110A" w:rsidRPr="00040E48" w14:paraId="7A7479D6" w14:textId="77777777" w:rsidTr="00AC104E">
        <w:tc>
          <w:tcPr>
            <w:tcW w:w="0" w:type="auto"/>
            <w:shd w:val="clear" w:color="auto" w:fill="auto"/>
          </w:tcPr>
          <w:p w14:paraId="47D72F45" w14:textId="77777777" w:rsidR="006E110A" w:rsidRPr="00040E48" w:rsidRDefault="006E110A">
            <w:pPr>
              <w:pStyle w:val="TableEntry"/>
              <w:rPr>
                <w:noProof w:val="0"/>
              </w:rPr>
            </w:pPr>
            <w:r w:rsidRPr="00040E48">
              <w:rPr>
                <w:noProof w:val="0"/>
              </w:rPr>
              <w:t>Reason for Referral</w:t>
            </w:r>
          </w:p>
        </w:tc>
        <w:tc>
          <w:tcPr>
            <w:tcW w:w="0" w:type="auto"/>
            <w:shd w:val="clear" w:color="auto" w:fill="auto"/>
          </w:tcPr>
          <w:p w14:paraId="253D3BD1" w14:textId="77777777" w:rsidR="006E110A" w:rsidRPr="00040E48" w:rsidRDefault="006E110A">
            <w:pPr>
              <w:pStyle w:val="TableEntry"/>
              <w:rPr>
                <w:noProof w:val="0"/>
              </w:rPr>
            </w:pPr>
            <w:r w:rsidRPr="00040E48">
              <w:rPr>
                <w:noProof w:val="0"/>
              </w:rPr>
              <w:t>Reason for Referral</w:t>
            </w:r>
          </w:p>
        </w:tc>
        <w:tc>
          <w:tcPr>
            <w:tcW w:w="0" w:type="auto"/>
            <w:shd w:val="clear" w:color="auto" w:fill="auto"/>
          </w:tcPr>
          <w:p w14:paraId="392C7AEC" w14:textId="77777777" w:rsidR="006E110A" w:rsidRPr="00040E48" w:rsidRDefault="006E110A">
            <w:pPr>
              <w:pStyle w:val="TableEntry"/>
              <w:rPr>
                <w:noProof w:val="0"/>
              </w:rPr>
            </w:pPr>
            <w:r w:rsidRPr="00040E48">
              <w:rPr>
                <w:noProof w:val="0"/>
              </w:rPr>
              <w:t xml:space="preserve">REASON FOR REFERRAL </w:t>
            </w:r>
          </w:p>
        </w:tc>
      </w:tr>
      <w:tr w:rsidR="006E110A" w:rsidRPr="00040E48" w14:paraId="50C21938" w14:textId="77777777" w:rsidTr="00AC104E">
        <w:tc>
          <w:tcPr>
            <w:tcW w:w="0" w:type="auto"/>
            <w:shd w:val="clear" w:color="auto" w:fill="auto"/>
          </w:tcPr>
          <w:p w14:paraId="6172F93B" w14:textId="77777777" w:rsidR="006E110A" w:rsidRPr="00040E48" w:rsidRDefault="006E110A">
            <w:pPr>
              <w:pStyle w:val="TableEntry"/>
              <w:rPr>
                <w:noProof w:val="0"/>
              </w:rPr>
            </w:pPr>
            <w:r w:rsidRPr="00040E48">
              <w:rPr>
                <w:noProof w:val="0"/>
              </w:rPr>
              <w:t>History Present Illness</w:t>
            </w:r>
          </w:p>
        </w:tc>
        <w:tc>
          <w:tcPr>
            <w:tcW w:w="0" w:type="auto"/>
            <w:shd w:val="clear" w:color="auto" w:fill="auto"/>
          </w:tcPr>
          <w:p w14:paraId="12D03B41" w14:textId="77777777" w:rsidR="006E110A" w:rsidRPr="00040E48" w:rsidRDefault="006E110A">
            <w:pPr>
              <w:pStyle w:val="TableEntry"/>
              <w:rPr>
                <w:noProof w:val="0"/>
              </w:rPr>
            </w:pPr>
            <w:r w:rsidRPr="00040E48">
              <w:rPr>
                <w:noProof w:val="0"/>
              </w:rPr>
              <w:t>History of Present Illness</w:t>
            </w:r>
          </w:p>
        </w:tc>
        <w:tc>
          <w:tcPr>
            <w:tcW w:w="0" w:type="auto"/>
            <w:shd w:val="clear" w:color="auto" w:fill="auto"/>
          </w:tcPr>
          <w:p w14:paraId="597DF8E4" w14:textId="77777777" w:rsidR="006E110A" w:rsidRPr="00040E48" w:rsidRDefault="006E110A">
            <w:pPr>
              <w:pStyle w:val="TableEntry"/>
              <w:rPr>
                <w:noProof w:val="0"/>
              </w:rPr>
            </w:pPr>
            <w:r w:rsidRPr="00040E48">
              <w:rPr>
                <w:noProof w:val="0"/>
              </w:rPr>
              <w:t xml:space="preserve">HISTORY OF PRESENT ILLNESS </w:t>
            </w:r>
          </w:p>
        </w:tc>
      </w:tr>
      <w:tr w:rsidR="006E110A" w:rsidRPr="00040E48" w14:paraId="6A4FD07A" w14:textId="77777777" w:rsidTr="00AC104E">
        <w:tc>
          <w:tcPr>
            <w:tcW w:w="0" w:type="auto"/>
            <w:shd w:val="clear" w:color="auto" w:fill="auto"/>
          </w:tcPr>
          <w:p w14:paraId="414E63BE" w14:textId="77777777" w:rsidR="006E110A" w:rsidRPr="00040E48" w:rsidRDefault="006E110A">
            <w:pPr>
              <w:pStyle w:val="TableEntry"/>
              <w:rPr>
                <w:noProof w:val="0"/>
              </w:rPr>
            </w:pPr>
            <w:r w:rsidRPr="00040E48">
              <w:rPr>
                <w:noProof w:val="0"/>
              </w:rPr>
              <w:t>Active Problems</w:t>
            </w:r>
          </w:p>
        </w:tc>
        <w:tc>
          <w:tcPr>
            <w:tcW w:w="0" w:type="auto"/>
            <w:shd w:val="clear" w:color="auto" w:fill="auto"/>
          </w:tcPr>
          <w:p w14:paraId="77554729" w14:textId="77777777" w:rsidR="006E110A" w:rsidRPr="00040E48" w:rsidRDefault="006E110A">
            <w:pPr>
              <w:pStyle w:val="TableEntry"/>
              <w:rPr>
                <w:noProof w:val="0"/>
              </w:rPr>
            </w:pPr>
            <w:r w:rsidRPr="00040E48">
              <w:rPr>
                <w:noProof w:val="0"/>
              </w:rPr>
              <w:t>Conditions</w:t>
            </w:r>
          </w:p>
        </w:tc>
        <w:tc>
          <w:tcPr>
            <w:tcW w:w="0" w:type="auto"/>
            <w:shd w:val="clear" w:color="auto" w:fill="auto"/>
          </w:tcPr>
          <w:p w14:paraId="1D97F99D" w14:textId="77777777" w:rsidR="006E110A" w:rsidRPr="00040E48" w:rsidRDefault="006E110A">
            <w:pPr>
              <w:pStyle w:val="TableEntry"/>
              <w:rPr>
                <w:noProof w:val="0"/>
              </w:rPr>
            </w:pPr>
            <w:r w:rsidRPr="00040E48">
              <w:rPr>
                <w:noProof w:val="0"/>
              </w:rPr>
              <w:t xml:space="preserve">PROBLEM LIST </w:t>
            </w:r>
          </w:p>
        </w:tc>
      </w:tr>
      <w:tr w:rsidR="006E110A" w:rsidRPr="00040E48" w14:paraId="59527801" w14:textId="77777777" w:rsidTr="00AC104E">
        <w:tc>
          <w:tcPr>
            <w:tcW w:w="0" w:type="auto"/>
            <w:shd w:val="clear" w:color="auto" w:fill="auto"/>
          </w:tcPr>
          <w:p w14:paraId="12FDCD5D" w14:textId="77777777" w:rsidR="006E110A" w:rsidRPr="00040E48" w:rsidRDefault="006E110A">
            <w:pPr>
              <w:pStyle w:val="TableEntry"/>
              <w:rPr>
                <w:noProof w:val="0"/>
              </w:rPr>
            </w:pPr>
            <w:r w:rsidRPr="00040E48">
              <w:rPr>
                <w:noProof w:val="0"/>
              </w:rPr>
              <w:t>Current Meds</w:t>
            </w:r>
          </w:p>
        </w:tc>
        <w:tc>
          <w:tcPr>
            <w:tcW w:w="0" w:type="auto"/>
            <w:shd w:val="clear" w:color="auto" w:fill="auto"/>
          </w:tcPr>
          <w:p w14:paraId="2DBC119F" w14:textId="77777777" w:rsidR="006E110A" w:rsidRPr="00040E48" w:rsidRDefault="006E110A">
            <w:pPr>
              <w:pStyle w:val="TableEntry"/>
              <w:rPr>
                <w:noProof w:val="0"/>
              </w:rPr>
            </w:pPr>
            <w:r w:rsidRPr="00040E48">
              <w:rPr>
                <w:noProof w:val="0"/>
              </w:rPr>
              <w:t>Medications</w:t>
            </w:r>
          </w:p>
        </w:tc>
        <w:tc>
          <w:tcPr>
            <w:tcW w:w="0" w:type="auto"/>
            <w:shd w:val="clear" w:color="auto" w:fill="auto"/>
          </w:tcPr>
          <w:p w14:paraId="22FCDA61" w14:textId="77777777" w:rsidR="006E110A" w:rsidRPr="00040E48" w:rsidRDefault="006E110A">
            <w:pPr>
              <w:pStyle w:val="TableEntry"/>
              <w:rPr>
                <w:noProof w:val="0"/>
              </w:rPr>
            </w:pPr>
            <w:r w:rsidRPr="00040E48">
              <w:rPr>
                <w:noProof w:val="0"/>
              </w:rPr>
              <w:t xml:space="preserve">HISTORY OF MEDICATION USE </w:t>
            </w:r>
          </w:p>
        </w:tc>
      </w:tr>
      <w:tr w:rsidR="006E110A" w:rsidRPr="00040E48" w14:paraId="4774A4DB" w14:textId="77777777" w:rsidTr="00AC104E">
        <w:tc>
          <w:tcPr>
            <w:tcW w:w="0" w:type="auto"/>
            <w:shd w:val="clear" w:color="auto" w:fill="auto"/>
          </w:tcPr>
          <w:p w14:paraId="4BD2A41E" w14:textId="77777777" w:rsidR="006E110A" w:rsidRPr="00040E48" w:rsidRDefault="006E110A">
            <w:pPr>
              <w:pStyle w:val="TableEntry"/>
              <w:rPr>
                <w:noProof w:val="0"/>
              </w:rPr>
            </w:pPr>
            <w:r w:rsidRPr="00040E48">
              <w:rPr>
                <w:noProof w:val="0"/>
              </w:rPr>
              <w:t>Allergies</w:t>
            </w:r>
          </w:p>
        </w:tc>
        <w:tc>
          <w:tcPr>
            <w:tcW w:w="0" w:type="auto"/>
            <w:shd w:val="clear" w:color="auto" w:fill="auto"/>
          </w:tcPr>
          <w:p w14:paraId="6AEEDFFF" w14:textId="77777777" w:rsidR="006E110A" w:rsidRPr="00040E48" w:rsidRDefault="006E110A">
            <w:pPr>
              <w:pStyle w:val="TableEntry"/>
              <w:rPr>
                <w:noProof w:val="0"/>
              </w:rPr>
            </w:pPr>
            <w:r w:rsidRPr="00040E48">
              <w:rPr>
                <w:noProof w:val="0"/>
              </w:rPr>
              <w:t>Allergies and Adverse Reactions</w:t>
            </w:r>
          </w:p>
        </w:tc>
        <w:tc>
          <w:tcPr>
            <w:tcW w:w="0" w:type="auto"/>
            <w:shd w:val="clear" w:color="auto" w:fill="auto"/>
          </w:tcPr>
          <w:p w14:paraId="69143651" w14:textId="77777777" w:rsidR="006E110A" w:rsidRPr="00040E48" w:rsidRDefault="006E110A">
            <w:pPr>
              <w:pStyle w:val="TableEntry"/>
              <w:rPr>
                <w:noProof w:val="0"/>
              </w:rPr>
            </w:pPr>
            <w:r w:rsidRPr="00040E48">
              <w:rPr>
                <w:noProof w:val="0"/>
              </w:rPr>
              <w:t xml:space="preserve">HISTORY OF ALLERGIES </w:t>
            </w:r>
          </w:p>
        </w:tc>
      </w:tr>
      <w:tr w:rsidR="006E110A" w:rsidRPr="00040E48" w14:paraId="1BEB1C73" w14:textId="77777777" w:rsidTr="00AC104E">
        <w:tc>
          <w:tcPr>
            <w:tcW w:w="0" w:type="auto"/>
            <w:shd w:val="clear" w:color="auto" w:fill="auto"/>
          </w:tcPr>
          <w:p w14:paraId="60E540D2" w14:textId="77777777" w:rsidR="006E110A" w:rsidRPr="00040E48" w:rsidRDefault="006E110A">
            <w:pPr>
              <w:pStyle w:val="TableEntry"/>
              <w:rPr>
                <w:noProof w:val="0"/>
              </w:rPr>
            </w:pPr>
            <w:r w:rsidRPr="00040E48">
              <w:rPr>
                <w:noProof w:val="0"/>
              </w:rPr>
              <w:t>History of Past Illness</w:t>
            </w:r>
          </w:p>
        </w:tc>
        <w:tc>
          <w:tcPr>
            <w:tcW w:w="0" w:type="auto"/>
            <w:shd w:val="clear" w:color="auto" w:fill="auto"/>
          </w:tcPr>
          <w:p w14:paraId="55F49B45" w14:textId="77777777" w:rsidR="006E110A" w:rsidRPr="00040E48" w:rsidRDefault="006E110A">
            <w:pPr>
              <w:pStyle w:val="TableEntry"/>
              <w:rPr>
                <w:noProof w:val="0"/>
              </w:rPr>
            </w:pPr>
            <w:r w:rsidRPr="00040E48">
              <w:rPr>
                <w:noProof w:val="0"/>
              </w:rPr>
              <w:t>Conditions</w:t>
            </w:r>
          </w:p>
        </w:tc>
        <w:tc>
          <w:tcPr>
            <w:tcW w:w="0" w:type="auto"/>
            <w:shd w:val="clear" w:color="auto" w:fill="auto"/>
          </w:tcPr>
          <w:p w14:paraId="23F57DE2" w14:textId="77777777" w:rsidR="006E110A" w:rsidRPr="00040E48" w:rsidRDefault="006E110A">
            <w:pPr>
              <w:pStyle w:val="TableEntry"/>
              <w:rPr>
                <w:noProof w:val="0"/>
              </w:rPr>
            </w:pPr>
            <w:r w:rsidRPr="00040E48">
              <w:rPr>
                <w:noProof w:val="0"/>
              </w:rPr>
              <w:t xml:space="preserve">HISTORY OF PAST ILLNESS </w:t>
            </w:r>
          </w:p>
        </w:tc>
      </w:tr>
      <w:tr w:rsidR="006E110A" w:rsidRPr="00040E48" w14:paraId="2678B050" w14:textId="77777777" w:rsidTr="00AC104E">
        <w:tc>
          <w:tcPr>
            <w:tcW w:w="0" w:type="auto"/>
            <w:shd w:val="clear" w:color="auto" w:fill="auto"/>
          </w:tcPr>
          <w:p w14:paraId="25AF16FC" w14:textId="77777777" w:rsidR="006E110A" w:rsidRPr="00040E48" w:rsidRDefault="006E110A">
            <w:pPr>
              <w:pStyle w:val="TableEntry"/>
              <w:rPr>
                <w:noProof w:val="0"/>
              </w:rPr>
            </w:pPr>
            <w:r w:rsidRPr="00040E48">
              <w:rPr>
                <w:noProof w:val="0"/>
              </w:rPr>
              <w:t>List of Surgeries</w:t>
            </w:r>
          </w:p>
        </w:tc>
        <w:tc>
          <w:tcPr>
            <w:tcW w:w="0" w:type="auto"/>
            <w:shd w:val="clear" w:color="auto" w:fill="auto"/>
          </w:tcPr>
          <w:p w14:paraId="491185A8" w14:textId="77777777" w:rsidR="006E110A" w:rsidRPr="00040E48" w:rsidRDefault="006E110A">
            <w:pPr>
              <w:pStyle w:val="TableEntry"/>
              <w:rPr>
                <w:noProof w:val="0"/>
              </w:rPr>
            </w:pPr>
            <w:r w:rsidRPr="00040E48">
              <w:rPr>
                <w:noProof w:val="0"/>
              </w:rPr>
              <w:t>Past Surgical History</w:t>
            </w:r>
          </w:p>
        </w:tc>
        <w:tc>
          <w:tcPr>
            <w:tcW w:w="0" w:type="auto"/>
            <w:shd w:val="clear" w:color="auto" w:fill="auto"/>
          </w:tcPr>
          <w:p w14:paraId="40415C24" w14:textId="77777777" w:rsidR="006E110A" w:rsidRPr="00040E48" w:rsidRDefault="006E110A">
            <w:pPr>
              <w:pStyle w:val="TableEntry"/>
              <w:rPr>
                <w:noProof w:val="0"/>
              </w:rPr>
            </w:pPr>
            <w:r w:rsidRPr="00040E48">
              <w:rPr>
                <w:noProof w:val="0"/>
              </w:rPr>
              <w:t xml:space="preserve">HISTORY OF PRIOR SURGERIES </w:t>
            </w:r>
          </w:p>
        </w:tc>
      </w:tr>
      <w:tr w:rsidR="006E110A" w:rsidRPr="00040E48" w14:paraId="4DBBD7FE" w14:textId="77777777" w:rsidTr="00AC104E">
        <w:tc>
          <w:tcPr>
            <w:tcW w:w="0" w:type="auto"/>
            <w:shd w:val="clear" w:color="auto" w:fill="auto"/>
          </w:tcPr>
          <w:p w14:paraId="7F10C1BA" w14:textId="77777777" w:rsidR="006E110A" w:rsidRPr="00040E48" w:rsidRDefault="006E110A">
            <w:pPr>
              <w:pStyle w:val="TableEntry"/>
              <w:rPr>
                <w:noProof w:val="0"/>
              </w:rPr>
            </w:pPr>
            <w:r w:rsidRPr="00040E48">
              <w:rPr>
                <w:noProof w:val="0"/>
              </w:rPr>
              <w:t>Immunizations</w:t>
            </w:r>
          </w:p>
        </w:tc>
        <w:tc>
          <w:tcPr>
            <w:tcW w:w="0" w:type="auto"/>
            <w:shd w:val="clear" w:color="auto" w:fill="auto"/>
          </w:tcPr>
          <w:p w14:paraId="40E50683" w14:textId="77777777" w:rsidR="006E110A" w:rsidRPr="00040E48" w:rsidRDefault="006E110A">
            <w:pPr>
              <w:pStyle w:val="TableEntry"/>
              <w:rPr>
                <w:noProof w:val="0"/>
              </w:rPr>
            </w:pPr>
            <w:r w:rsidRPr="00040E48">
              <w:rPr>
                <w:noProof w:val="0"/>
              </w:rPr>
              <w:t>Immunizations</w:t>
            </w:r>
          </w:p>
        </w:tc>
        <w:tc>
          <w:tcPr>
            <w:tcW w:w="0" w:type="auto"/>
            <w:shd w:val="clear" w:color="auto" w:fill="auto"/>
          </w:tcPr>
          <w:p w14:paraId="2D37B8DE" w14:textId="77777777" w:rsidR="006E110A" w:rsidRPr="00040E48" w:rsidRDefault="006E110A">
            <w:pPr>
              <w:pStyle w:val="TableEntry"/>
              <w:rPr>
                <w:noProof w:val="0"/>
              </w:rPr>
            </w:pPr>
            <w:r w:rsidRPr="00040E48">
              <w:rPr>
                <w:noProof w:val="0"/>
              </w:rPr>
              <w:t xml:space="preserve">HISTORY OF IMMUNIZATIONS </w:t>
            </w:r>
          </w:p>
        </w:tc>
      </w:tr>
      <w:tr w:rsidR="006E110A" w:rsidRPr="00040E48" w14:paraId="735E6E91" w14:textId="77777777" w:rsidTr="00AC104E">
        <w:tc>
          <w:tcPr>
            <w:tcW w:w="0" w:type="auto"/>
            <w:shd w:val="clear" w:color="auto" w:fill="auto"/>
          </w:tcPr>
          <w:p w14:paraId="3A59FFB8" w14:textId="77777777" w:rsidR="006E110A" w:rsidRPr="00040E48" w:rsidRDefault="006E110A">
            <w:pPr>
              <w:pStyle w:val="TableEntry"/>
              <w:rPr>
                <w:noProof w:val="0"/>
              </w:rPr>
            </w:pPr>
            <w:r w:rsidRPr="00040E48">
              <w:rPr>
                <w:noProof w:val="0"/>
              </w:rPr>
              <w:t>Family History</w:t>
            </w:r>
          </w:p>
        </w:tc>
        <w:tc>
          <w:tcPr>
            <w:tcW w:w="0" w:type="auto"/>
            <w:shd w:val="clear" w:color="auto" w:fill="auto"/>
          </w:tcPr>
          <w:p w14:paraId="29B40485" w14:textId="77777777" w:rsidR="006E110A" w:rsidRPr="00040E48" w:rsidRDefault="006E110A">
            <w:pPr>
              <w:pStyle w:val="TableEntry"/>
              <w:rPr>
                <w:noProof w:val="0"/>
              </w:rPr>
            </w:pPr>
            <w:r w:rsidRPr="00040E48">
              <w:rPr>
                <w:noProof w:val="0"/>
              </w:rPr>
              <w:t>Family History</w:t>
            </w:r>
          </w:p>
        </w:tc>
        <w:tc>
          <w:tcPr>
            <w:tcW w:w="0" w:type="auto"/>
            <w:shd w:val="clear" w:color="auto" w:fill="auto"/>
          </w:tcPr>
          <w:p w14:paraId="7A1E3183" w14:textId="77777777" w:rsidR="006E110A" w:rsidRPr="00040E48" w:rsidRDefault="006E110A">
            <w:pPr>
              <w:pStyle w:val="TableEntry"/>
              <w:rPr>
                <w:noProof w:val="0"/>
              </w:rPr>
            </w:pPr>
            <w:r w:rsidRPr="00040E48">
              <w:rPr>
                <w:noProof w:val="0"/>
              </w:rPr>
              <w:t xml:space="preserve">HISTORY OF FAMILY ILLNESS </w:t>
            </w:r>
          </w:p>
        </w:tc>
      </w:tr>
      <w:tr w:rsidR="006E110A" w:rsidRPr="00040E48" w14:paraId="7044535C" w14:textId="77777777" w:rsidTr="00AC104E">
        <w:tc>
          <w:tcPr>
            <w:tcW w:w="0" w:type="auto"/>
            <w:shd w:val="clear" w:color="auto" w:fill="auto"/>
          </w:tcPr>
          <w:p w14:paraId="08C493CF" w14:textId="77777777" w:rsidR="006E110A" w:rsidRPr="00040E48" w:rsidRDefault="006E110A">
            <w:pPr>
              <w:pStyle w:val="TableEntry"/>
              <w:rPr>
                <w:noProof w:val="0"/>
              </w:rPr>
            </w:pPr>
            <w:r w:rsidRPr="00040E48">
              <w:rPr>
                <w:noProof w:val="0"/>
              </w:rPr>
              <w:t>Social History</w:t>
            </w:r>
          </w:p>
        </w:tc>
        <w:tc>
          <w:tcPr>
            <w:tcW w:w="0" w:type="auto"/>
            <w:shd w:val="clear" w:color="auto" w:fill="auto"/>
          </w:tcPr>
          <w:p w14:paraId="78672BA9" w14:textId="77777777" w:rsidR="006E110A" w:rsidRPr="00040E48" w:rsidRDefault="006E110A">
            <w:pPr>
              <w:pStyle w:val="TableEntry"/>
              <w:rPr>
                <w:noProof w:val="0"/>
              </w:rPr>
            </w:pPr>
            <w:r w:rsidRPr="00040E48">
              <w:rPr>
                <w:noProof w:val="0"/>
              </w:rPr>
              <w:t>Social History</w:t>
            </w:r>
          </w:p>
        </w:tc>
        <w:tc>
          <w:tcPr>
            <w:tcW w:w="0" w:type="auto"/>
            <w:shd w:val="clear" w:color="auto" w:fill="auto"/>
          </w:tcPr>
          <w:p w14:paraId="2902ECD4" w14:textId="77777777" w:rsidR="006E110A" w:rsidRPr="00040E48" w:rsidRDefault="006E110A">
            <w:pPr>
              <w:pStyle w:val="TableEntry"/>
              <w:rPr>
                <w:noProof w:val="0"/>
              </w:rPr>
            </w:pPr>
            <w:r w:rsidRPr="00040E48">
              <w:rPr>
                <w:noProof w:val="0"/>
              </w:rPr>
              <w:t xml:space="preserve">SOCIAL HISTORY </w:t>
            </w:r>
          </w:p>
        </w:tc>
      </w:tr>
      <w:tr w:rsidR="006E110A" w:rsidRPr="00040E48" w14:paraId="5F494B85" w14:textId="77777777" w:rsidTr="00AC104E">
        <w:tc>
          <w:tcPr>
            <w:tcW w:w="0" w:type="auto"/>
            <w:shd w:val="clear" w:color="auto" w:fill="auto"/>
          </w:tcPr>
          <w:p w14:paraId="083EE22B" w14:textId="77777777" w:rsidR="006E110A" w:rsidRPr="00040E48" w:rsidRDefault="006E110A">
            <w:pPr>
              <w:pStyle w:val="TableEntry"/>
              <w:rPr>
                <w:noProof w:val="0"/>
              </w:rPr>
            </w:pPr>
            <w:r w:rsidRPr="00040E48">
              <w:rPr>
                <w:noProof w:val="0"/>
              </w:rPr>
              <w:t>Pertinent Review of Systems</w:t>
            </w:r>
          </w:p>
        </w:tc>
        <w:tc>
          <w:tcPr>
            <w:tcW w:w="0" w:type="auto"/>
            <w:shd w:val="clear" w:color="auto" w:fill="auto"/>
          </w:tcPr>
          <w:p w14:paraId="6F7734E7" w14:textId="77777777" w:rsidR="006E110A" w:rsidRPr="00040E48" w:rsidRDefault="006E110A">
            <w:pPr>
              <w:pStyle w:val="TableEntry"/>
              <w:rPr>
                <w:noProof w:val="0"/>
              </w:rPr>
            </w:pPr>
            <w:r w:rsidRPr="00040E48">
              <w:rPr>
                <w:noProof w:val="0"/>
              </w:rPr>
              <w:t>Review of Systems</w:t>
            </w:r>
          </w:p>
        </w:tc>
        <w:tc>
          <w:tcPr>
            <w:tcW w:w="0" w:type="auto"/>
            <w:shd w:val="clear" w:color="auto" w:fill="auto"/>
          </w:tcPr>
          <w:p w14:paraId="4B358558" w14:textId="77777777" w:rsidR="006E110A" w:rsidRPr="00040E48" w:rsidRDefault="006E110A">
            <w:pPr>
              <w:pStyle w:val="TableEntry"/>
              <w:rPr>
                <w:noProof w:val="0"/>
              </w:rPr>
            </w:pPr>
            <w:r w:rsidRPr="00040E48">
              <w:rPr>
                <w:noProof w:val="0"/>
              </w:rPr>
              <w:t xml:space="preserve">REVIEW OF SYSTEMS </w:t>
            </w:r>
          </w:p>
        </w:tc>
      </w:tr>
      <w:tr w:rsidR="006E110A" w:rsidRPr="00040E48" w14:paraId="4FF51B6B" w14:textId="77777777" w:rsidTr="00AC104E">
        <w:tc>
          <w:tcPr>
            <w:tcW w:w="0" w:type="auto"/>
            <w:shd w:val="clear" w:color="auto" w:fill="auto"/>
          </w:tcPr>
          <w:p w14:paraId="19E32342" w14:textId="77777777" w:rsidR="006E110A" w:rsidRPr="00040E48" w:rsidRDefault="006E110A">
            <w:pPr>
              <w:pStyle w:val="TableEntry"/>
              <w:rPr>
                <w:noProof w:val="0"/>
              </w:rPr>
            </w:pPr>
            <w:r w:rsidRPr="00040E48">
              <w:rPr>
                <w:noProof w:val="0"/>
              </w:rPr>
              <w:t>Vital Signs</w:t>
            </w:r>
          </w:p>
        </w:tc>
        <w:tc>
          <w:tcPr>
            <w:tcW w:w="0" w:type="auto"/>
            <w:shd w:val="clear" w:color="auto" w:fill="auto"/>
          </w:tcPr>
          <w:p w14:paraId="39CC4AB5" w14:textId="77777777" w:rsidR="006E110A" w:rsidRPr="00040E48" w:rsidRDefault="006E110A">
            <w:pPr>
              <w:pStyle w:val="TableEntry"/>
              <w:rPr>
                <w:noProof w:val="0"/>
              </w:rPr>
            </w:pPr>
            <w:r w:rsidRPr="00040E48">
              <w:rPr>
                <w:noProof w:val="0"/>
              </w:rPr>
              <w:t>Physical Exam</w:t>
            </w:r>
          </w:p>
        </w:tc>
        <w:tc>
          <w:tcPr>
            <w:tcW w:w="0" w:type="auto"/>
            <w:shd w:val="clear" w:color="auto" w:fill="auto"/>
          </w:tcPr>
          <w:p w14:paraId="6D5AD047" w14:textId="77777777" w:rsidR="006E110A" w:rsidRPr="00040E48" w:rsidRDefault="006E110A">
            <w:pPr>
              <w:pStyle w:val="TableEntry"/>
              <w:rPr>
                <w:noProof w:val="0"/>
              </w:rPr>
            </w:pPr>
            <w:r w:rsidRPr="00040E48">
              <w:rPr>
                <w:noProof w:val="0"/>
              </w:rPr>
              <w:t xml:space="preserve">VITAL SIGNS </w:t>
            </w:r>
          </w:p>
        </w:tc>
      </w:tr>
      <w:tr w:rsidR="006E110A" w:rsidRPr="00040E48" w14:paraId="7C07BA0D" w14:textId="77777777" w:rsidTr="00AC104E">
        <w:tc>
          <w:tcPr>
            <w:tcW w:w="0" w:type="auto"/>
            <w:shd w:val="clear" w:color="auto" w:fill="auto"/>
          </w:tcPr>
          <w:p w14:paraId="0929B9CE" w14:textId="77777777" w:rsidR="006E110A" w:rsidRPr="00040E48" w:rsidRDefault="006E110A">
            <w:pPr>
              <w:pStyle w:val="TableEntry"/>
              <w:rPr>
                <w:noProof w:val="0"/>
              </w:rPr>
            </w:pPr>
            <w:r w:rsidRPr="00040E48">
              <w:rPr>
                <w:noProof w:val="0"/>
              </w:rPr>
              <w:t>Physical Exam</w:t>
            </w:r>
          </w:p>
        </w:tc>
        <w:tc>
          <w:tcPr>
            <w:tcW w:w="0" w:type="auto"/>
            <w:shd w:val="clear" w:color="auto" w:fill="auto"/>
          </w:tcPr>
          <w:p w14:paraId="20C9D6D3" w14:textId="77777777" w:rsidR="006E110A" w:rsidRPr="00040E48" w:rsidRDefault="006E110A">
            <w:pPr>
              <w:pStyle w:val="TableEntry"/>
              <w:rPr>
                <w:noProof w:val="0"/>
              </w:rPr>
            </w:pPr>
            <w:r w:rsidRPr="00040E48">
              <w:rPr>
                <w:noProof w:val="0"/>
              </w:rPr>
              <w:t>Physical Exam</w:t>
            </w:r>
          </w:p>
        </w:tc>
        <w:tc>
          <w:tcPr>
            <w:tcW w:w="0" w:type="auto"/>
            <w:shd w:val="clear" w:color="auto" w:fill="auto"/>
          </w:tcPr>
          <w:p w14:paraId="7A431EF6" w14:textId="77777777" w:rsidR="006E110A" w:rsidRPr="00040E48" w:rsidRDefault="006E110A">
            <w:pPr>
              <w:pStyle w:val="TableEntry"/>
              <w:rPr>
                <w:noProof w:val="0"/>
              </w:rPr>
            </w:pPr>
            <w:r w:rsidRPr="00040E48">
              <w:rPr>
                <w:noProof w:val="0"/>
              </w:rPr>
              <w:t xml:space="preserve">GENERAL STATUS, PHYSICAL FINDINGS </w:t>
            </w:r>
          </w:p>
        </w:tc>
      </w:tr>
      <w:tr w:rsidR="006E110A" w:rsidRPr="00040E48" w14:paraId="121648ED" w14:textId="77777777" w:rsidTr="00AC104E">
        <w:tc>
          <w:tcPr>
            <w:tcW w:w="0" w:type="auto"/>
            <w:shd w:val="clear" w:color="auto" w:fill="auto"/>
          </w:tcPr>
          <w:p w14:paraId="4F797A22" w14:textId="77777777" w:rsidR="006E110A" w:rsidRPr="00040E48" w:rsidRDefault="006E110A">
            <w:pPr>
              <w:pStyle w:val="TableEntry"/>
              <w:rPr>
                <w:noProof w:val="0"/>
              </w:rPr>
            </w:pPr>
            <w:r w:rsidRPr="00040E48">
              <w:rPr>
                <w:noProof w:val="0"/>
              </w:rPr>
              <w:t>Relevant Diagnostic Surgical Procedures / Clinical Reports (including links)</w:t>
            </w:r>
          </w:p>
        </w:tc>
        <w:tc>
          <w:tcPr>
            <w:tcW w:w="0" w:type="auto"/>
            <w:shd w:val="clear" w:color="auto" w:fill="auto"/>
          </w:tcPr>
          <w:p w14:paraId="024F5C79" w14:textId="77777777" w:rsidR="006E110A" w:rsidRPr="00040E48" w:rsidRDefault="006E110A">
            <w:pPr>
              <w:pStyle w:val="TableEntry"/>
              <w:rPr>
                <w:noProof w:val="0"/>
              </w:rPr>
            </w:pPr>
            <w:r w:rsidRPr="00040E48">
              <w:rPr>
                <w:noProof w:val="0"/>
              </w:rPr>
              <w:t>Studies and Reports</w:t>
            </w:r>
          </w:p>
        </w:tc>
        <w:tc>
          <w:tcPr>
            <w:tcW w:w="0" w:type="auto"/>
            <w:shd w:val="clear" w:color="auto" w:fill="auto"/>
          </w:tcPr>
          <w:p w14:paraId="399B3392" w14:textId="77777777" w:rsidR="006E110A" w:rsidRPr="00040E48" w:rsidRDefault="006E110A">
            <w:pPr>
              <w:pStyle w:val="TableEntry"/>
              <w:rPr>
                <w:noProof w:val="0"/>
              </w:rPr>
            </w:pPr>
            <w:r w:rsidRPr="00040E48">
              <w:rPr>
                <w:noProof w:val="0"/>
              </w:rPr>
              <w:t xml:space="preserve">RELEVANT DIAGNOSTIC TESTS AND/OR LABORATORY DATA </w:t>
            </w:r>
          </w:p>
        </w:tc>
      </w:tr>
      <w:tr w:rsidR="006E110A" w:rsidRPr="00040E48" w14:paraId="013AA112" w14:textId="77777777" w:rsidTr="00AC104E">
        <w:tc>
          <w:tcPr>
            <w:tcW w:w="0" w:type="auto"/>
            <w:shd w:val="clear" w:color="auto" w:fill="auto"/>
          </w:tcPr>
          <w:p w14:paraId="7BF87141" w14:textId="77777777" w:rsidR="006E110A" w:rsidRPr="00040E48" w:rsidRDefault="006E110A">
            <w:pPr>
              <w:pStyle w:val="TableEntry"/>
              <w:rPr>
                <w:noProof w:val="0"/>
              </w:rPr>
            </w:pPr>
            <w:r w:rsidRPr="00040E48">
              <w:rPr>
                <w:noProof w:val="0"/>
              </w:rPr>
              <w:t>Relevant Diagnostic Test and Reports (Lab, Imaging, EKG's, etc.) including links.</w:t>
            </w:r>
          </w:p>
        </w:tc>
        <w:tc>
          <w:tcPr>
            <w:tcW w:w="0" w:type="auto"/>
            <w:shd w:val="clear" w:color="auto" w:fill="auto"/>
          </w:tcPr>
          <w:p w14:paraId="051DBD8F" w14:textId="77777777" w:rsidR="006E110A" w:rsidRPr="00040E48" w:rsidRDefault="006E110A">
            <w:pPr>
              <w:pStyle w:val="TableEntry"/>
              <w:rPr>
                <w:noProof w:val="0"/>
              </w:rPr>
            </w:pPr>
            <w:r w:rsidRPr="00040E48">
              <w:rPr>
                <w:noProof w:val="0"/>
              </w:rPr>
              <w:t>Studies and Reports</w:t>
            </w:r>
          </w:p>
        </w:tc>
        <w:tc>
          <w:tcPr>
            <w:tcW w:w="0" w:type="auto"/>
            <w:shd w:val="clear" w:color="auto" w:fill="auto"/>
          </w:tcPr>
          <w:p w14:paraId="60FDBCA3" w14:textId="77777777" w:rsidR="006E110A" w:rsidRPr="00040E48" w:rsidRDefault="006E110A">
            <w:pPr>
              <w:pStyle w:val="TableEntry"/>
              <w:rPr>
                <w:noProof w:val="0"/>
              </w:rPr>
            </w:pPr>
            <w:r w:rsidRPr="00040E48">
              <w:rPr>
                <w:noProof w:val="0"/>
              </w:rPr>
              <w:t xml:space="preserve">RELEVANT DIAGNOSTIC TESTS AND/OR LABORATORY DATA </w:t>
            </w:r>
          </w:p>
        </w:tc>
      </w:tr>
      <w:tr w:rsidR="006E110A" w:rsidRPr="00040E48" w14:paraId="44461D58" w14:textId="77777777" w:rsidTr="00AC104E">
        <w:tc>
          <w:tcPr>
            <w:tcW w:w="0" w:type="auto"/>
            <w:shd w:val="clear" w:color="auto" w:fill="auto"/>
          </w:tcPr>
          <w:p w14:paraId="4141D993" w14:textId="77777777" w:rsidR="006E110A" w:rsidRPr="00040E48" w:rsidRDefault="006E110A">
            <w:pPr>
              <w:pStyle w:val="TableEntry"/>
              <w:rPr>
                <w:noProof w:val="0"/>
              </w:rPr>
            </w:pPr>
            <w:r w:rsidRPr="00040E48">
              <w:rPr>
                <w:noProof w:val="0"/>
              </w:rPr>
              <w:t>Plan of Care (new meds labs, or x-rays ordered)</w:t>
            </w:r>
          </w:p>
        </w:tc>
        <w:tc>
          <w:tcPr>
            <w:tcW w:w="0" w:type="auto"/>
            <w:shd w:val="clear" w:color="auto" w:fill="auto"/>
          </w:tcPr>
          <w:p w14:paraId="1644B26D" w14:textId="77777777" w:rsidR="006E110A" w:rsidRPr="00040E48" w:rsidRDefault="006E110A">
            <w:pPr>
              <w:pStyle w:val="TableEntry"/>
              <w:rPr>
                <w:noProof w:val="0"/>
              </w:rPr>
            </w:pPr>
            <w:r w:rsidRPr="00040E48">
              <w:rPr>
                <w:noProof w:val="0"/>
              </w:rPr>
              <w:t>Care Plan</w:t>
            </w:r>
          </w:p>
        </w:tc>
        <w:tc>
          <w:tcPr>
            <w:tcW w:w="0" w:type="auto"/>
            <w:shd w:val="clear" w:color="auto" w:fill="auto"/>
          </w:tcPr>
          <w:p w14:paraId="647DAC41" w14:textId="77777777" w:rsidR="006E110A" w:rsidRPr="00040E48" w:rsidRDefault="006E110A">
            <w:pPr>
              <w:pStyle w:val="TableEntry"/>
              <w:rPr>
                <w:noProof w:val="0"/>
              </w:rPr>
            </w:pPr>
            <w:r w:rsidRPr="00040E48">
              <w:rPr>
                <w:noProof w:val="0"/>
              </w:rPr>
              <w:t xml:space="preserve">TREATMENT PLAN </w:t>
            </w:r>
          </w:p>
        </w:tc>
      </w:tr>
      <w:tr w:rsidR="006E110A" w:rsidRPr="00040E48" w14:paraId="02CCE91D" w14:textId="77777777" w:rsidTr="00AC104E">
        <w:tc>
          <w:tcPr>
            <w:tcW w:w="0" w:type="auto"/>
            <w:shd w:val="clear" w:color="auto" w:fill="auto"/>
          </w:tcPr>
          <w:p w14:paraId="50E089BE" w14:textId="77777777" w:rsidR="006E110A" w:rsidRPr="00040E48" w:rsidRDefault="006E110A">
            <w:pPr>
              <w:pStyle w:val="TableEntry"/>
              <w:rPr>
                <w:noProof w:val="0"/>
              </w:rPr>
            </w:pPr>
            <w:r w:rsidRPr="00040E48">
              <w:rPr>
                <w:noProof w:val="0"/>
              </w:rPr>
              <w:t>Advance Directives</w:t>
            </w:r>
          </w:p>
        </w:tc>
        <w:tc>
          <w:tcPr>
            <w:tcW w:w="0" w:type="auto"/>
            <w:shd w:val="clear" w:color="auto" w:fill="auto"/>
          </w:tcPr>
          <w:p w14:paraId="51111085" w14:textId="77777777" w:rsidR="006E110A" w:rsidRPr="00040E48" w:rsidRDefault="006E110A">
            <w:pPr>
              <w:pStyle w:val="TableEntry"/>
              <w:rPr>
                <w:noProof w:val="0"/>
              </w:rPr>
            </w:pPr>
            <w:r w:rsidRPr="00040E48">
              <w:rPr>
                <w:noProof w:val="0"/>
              </w:rPr>
              <w:t>Advance Directives</w:t>
            </w:r>
          </w:p>
        </w:tc>
        <w:tc>
          <w:tcPr>
            <w:tcW w:w="0" w:type="auto"/>
            <w:shd w:val="clear" w:color="auto" w:fill="auto"/>
          </w:tcPr>
          <w:p w14:paraId="16B397A2" w14:textId="77777777" w:rsidR="006E110A" w:rsidRPr="00040E48" w:rsidRDefault="006E110A">
            <w:pPr>
              <w:pStyle w:val="TableEntry"/>
              <w:rPr>
                <w:noProof w:val="0"/>
              </w:rPr>
            </w:pPr>
            <w:r w:rsidRPr="00040E48">
              <w:rPr>
                <w:noProof w:val="0"/>
              </w:rPr>
              <w:t xml:space="preserve">ADVANCE DIRECTIVES </w:t>
            </w:r>
          </w:p>
        </w:tc>
      </w:tr>
      <w:tr w:rsidR="006E110A" w:rsidRPr="00040E48" w14:paraId="613379F9" w14:textId="77777777" w:rsidTr="00AC104E">
        <w:tc>
          <w:tcPr>
            <w:tcW w:w="0" w:type="auto"/>
            <w:shd w:val="clear" w:color="auto" w:fill="auto"/>
          </w:tcPr>
          <w:p w14:paraId="0A17A70D" w14:textId="77777777" w:rsidR="006E110A" w:rsidRPr="00040E48" w:rsidRDefault="006E110A">
            <w:pPr>
              <w:pStyle w:val="TableEntry"/>
              <w:rPr>
                <w:noProof w:val="0"/>
              </w:rPr>
            </w:pPr>
            <w:r w:rsidRPr="00040E48">
              <w:rPr>
                <w:noProof w:val="0"/>
              </w:rPr>
              <w:t>Patient Administrative Identifiers</w:t>
            </w:r>
          </w:p>
        </w:tc>
        <w:tc>
          <w:tcPr>
            <w:tcW w:w="0" w:type="auto"/>
            <w:shd w:val="clear" w:color="auto" w:fill="auto"/>
          </w:tcPr>
          <w:p w14:paraId="487042F7" w14:textId="77777777" w:rsidR="006E110A" w:rsidRPr="00040E48" w:rsidRDefault="006E110A">
            <w:pPr>
              <w:pStyle w:val="TableEntry"/>
              <w:rPr>
                <w:noProof w:val="0"/>
              </w:rPr>
            </w:pPr>
            <w:r w:rsidRPr="00040E48">
              <w:rPr>
                <w:noProof w:val="0"/>
              </w:rPr>
              <w:t>Header</w:t>
            </w:r>
          </w:p>
        </w:tc>
        <w:tc>
          <w:tcPr>
            <w:tcW w:w="0" w:type="auto"/>
            <w:shd w:val="clear" w:color="auto" w:fill="auto"/>
          </w:tcPr>
          <w:p w14:paraId="15C5D2C5" w14:textId="77777777" w:rsidR="006E110A" w:rsidRPr="00040E48" w:rsidRDefault="006E110A">
            <w:pPr>
              <w:pStyle w:val="TableEntry"/>
              <w:rPr>
                <w:noProof w:val="0"/>
              </w:rPr>
            </w:pPr>
            <w:r w:rsidRPr="00040E48">
              <w:rPr>
                <w:noProof w:val="0"/>
              </w:rPr>
              <w:t xml:space="preserve">patientRole/id </w:t>
            </w:r>
          </w:p>
        </w:tc>
      </w:tr>
      <w:tr w:rsidR="006E110A" w:rsidRPr="00040E48" w14:paraId="01F5EC09" w14:textId="77777777" w:rsidTr="00AC104E">
        <w:tc>
          <w:tcPr>
            <w:tcW w:w="0" w:type="auto"/>
            <w:shd w:val="clear" w:color="auto" w:fill="auto"/>
          </w:tcPr>
          <w:p w14:paraId="0EDB3E52" w14:textId="77777777" w:rsidR="006E110A" w:rsidRPr="00040E48" w:rsidRDefault="006E110A">
            <w:pPr>
              <w:pStyle w:val="TableEntry"/>
              <w:rPr>
                <w:noProof w:val="0"/>
              </w:rPr>
            </w:pPr>
            <w:r w:rsidRPr="00040E48">
              <w:rPr>
                <w:noProof w:val="0"/>
              </w:rPr>
              <w:t>Pertinent Insurance Information</w:t>
            </w:r>
          </w:p>
        </w:tc>
        <w:tc>
          <w:tcPr>
            <w:tcW w:w="0" w:type="auto"/>
            <w:shd w:val="clear" w:color="auto" w:fill="auto"/>
          </w:tcPr>
          <w:p w14:paraId="0BF282BE" w14:textId="77777777" w:rsidR="006E110A" w:rsidRPr="00040E48" w:rsidRDefault="006E110A">
            <w:pPr>
              <w:pStyle w:val="TableEntry"/>
              <w:rPr>
                <w:noProof w:val="0"/>
              </w:rPr>
            </w:pPr>
            <w:r w:rsidRPr="00040E48">
              <w:rPr>
                <w:noProof w:val="0"/>
              </w:rPr>
              <w:t>Participant</w:t>
            </w:r>
          </w:p>
        </w:tc>
        <w:tc>
          <w:tcPr>
            <w:tcW w:w="0" w:type="auto"/>
            <w:shd w:val="clear" w:color="auto" w:fill="auto"/>
          </w:tcPr>
          <w:p w14:paraId="718E7A47" w14:textId="77777777" w:rsidR="006E110A" w:rsidRPr="00040E48" w:rsidRDefault="006E110A">
            <w:pPr>
              <w:pStyle w:val="TableEntry"/>
              <w:rPr>
                <w:noProof w:val="0"/>
              </w:rPr>
            </w:pPr>
            <w:r w:rsidRPr="00040E48">
              <w:rPr>
                <w:noProof w:val="0"/>
              </w:rPr>
              <w:t xml:space="preserve">participant[@classCode='HLD'] </w:t>
            </w:r>
          </w:p>
        </w:tc>
      </w:tr>
      <w:tr w:rsidR="006E110A" w:rsidRPr="00040E48" w14:paraId="6FF6F181" w14:textId="77777777" w:rsidTr="00AC104E">
        <w:tc>
          <w:tcPr>
            <w:tcW w:w="0" w:type="auto"/>
            <w:shd w:val="clear" w:color="auto" w:fill="auto"/>
          </w:tcPr>
          <w:p w14:paraId="526CBAA8" w14:textId="77777777" w:rsidR="006E110A" w:rsidRPr="00040E48" w:rsidRDefault="006E110A">
            <w:pPr>
              <w:pStyle w:val="TableEntry"/>
              <w:rPr>
                <w:noProof w:val="0"/>
              </w:rPr>
            </w:pPr>
            <w:r w:rsidRPr="00040E48">
              <w:rPr>
                <w:noProof w:val="0"/>
              </w:rPr>
              <w:t>Data needed for state and local referral forms, if different than above</w:t>
            </w:r>
          </w:p>
        </w:tc>
        <w:tc>
          <w:tcPr>
            <w:tcW w:w="0" w:type="auto"/>
            <w:shd w:val="clear" w:color="auto" w:fill="auto"/>
          </w:tcPr>
          <w:p w14:paraId="3041B160" w14:textId="77777777" w:rsidR="006E110A" w:rsidRPr="00040E48" w:rsidRDefault="006E110A">
            <w:pPr>
              <w:pStyle w:val="TableEntry"/>
              <w:rPr>
                <w:noProof w:val="0"/>
              </w:rPr>
            </w:pPr>
            <w:r w:rsidRPr="00040E48">
              <w:rPr>
                <w:noProof w:val="0"/>
              </w:rPr>
              <w:t>Optional Sections</w:t>
            </w:r>
          </w:p>
        </w:tc>
        <w:tc>
          <w:tcPr>
            <w:tcW w:w="0" w:type="auto"/>
            <w:shd w:val="clear" w:color="auto" w:fill="auto"/>
          </w:tcPr>
          <w:p w14:paraId="633E8165" w14:textId="77777777" w:rsidR="006E110A" w:rsidRPr="00040E48" w:rsidRDefault="006E110A">
            <w:pPr>
              <w:pStyle w:val="TableEntry"/>
              <w:rPr>
                <w:noProof w:val="0"/>
              </w:rPr>
            </w:pPr>
            <w:r w:rsidRPr="00040E48">
              <w:rPr>
                <w:noProof w:val="0"/>
              </w:rPr>
              <w:t xml:space="preserve">section </w:t>
            </w:r>
          </w:p>
        </w:tc>
      </w:tr>
    </w:tbl>
    <w:p w14:paraId="6F9BDEB1" w14:textId="77777777" w:rsidR="006068AD" w:rsidRPr="00040E48" w:rsidRDefault="006068AD" w:rsidP="00EF41A6">
      <w:pPr>
        <w:pStyle w:val="BodyText"/>
        <w:rPr>
          <w:noProof w:val="0"/>
        </w:rPr>
      </w:pPr>
    </w:p>
    <w:p w14:paraId="49BB1DD1" w14:textId="77777777" w:rsidR="006E110A" w:rsidRPr="00040E48" w:rsidRDefault="006E110A">
      <w:pPr>
        <w:pStyle w:val="Heading5"/>
        <w:rPr>
          <w:noProof w:val="0"/>
        </w:rPr>
      </w:pPr>
      <w:bookmarkStart w:id="269" w:name="_Toc441141806"/>
      <w:r w:rsidRPr="00040E48">
        <w:rPr>
          <w:noProof w:val="0"/>
        </w:rPr>
        <w:t>Specification</w:t>
      </w:r>
      <w:bookmarkEnd w:id="269"/>
      <w:r w:rsidRPr="00040E48">
        <w:rPr>
          <w:noProof w:val="0"/>
        </w:rPr>
        <w:t xml:space="preserve"> </w:t>
      </w:r>
    </w:p>
    <w:p w14:paraId="2A73BBF6" w14:textId="77777777" w:rsidR="00171C19" w:rsidRPr="00040E48" w:rsidRDefault="00171C19" w:rsidP="00171C19">
      <w:pPr>
        <w:pStyle w:val="TableTitle"/>
        <w:keepNext w:val="0"/>
        <w:rPr>
          <w:noProof w:val="0"/>
        </w:rPr>
      </w:pPr>
    </w:p>
    <w:p w14:paraId="34FE8876" w14:textId="77777777" w:rsidR="00171C19" w:rsidRPr="00040E48" w:rsidRDefault="00171C19" w:rsidP="00171C19">
      <w:pPr>
        <w:pStyle w:val="TableTitle"/>
        <w:keepNext w:val="0"/>
        <w:rPr>
          <w:noProof w:val="0"/>
        </w:rPr>
      </w:pPr>
      <w:r w:rsidRPr="00040E48">
        <w:rPr>
          <w:noProof w:val="0"/>
        </w:rPr>
        <w:t xml:space="preserve">Table </w:t>
      </w:r>
      <w:r w:rsidR="00174CCE" w:rsidRPr="00040E48">
        <w:rPr>
          <w:noProof w:val="0"/>
        </w:rPr>
        <w:t>6.3.1.3.5-1</w:t>
      </w:r>
      <w:r w:rsidR="008A47F9" w:rsidRPr="00040E48">
        <w:rPr>
          <w:noProof w:val="0"/>
        </w:rPr>
        <w:t>: Referral Summary Data Elements</w:t>
      </w:r>
    </w:p>
    <w:tbl>
      <w:tblPr>
        <w:tblW w:w="40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9"/>
        <w:gridCol w:w="705"/>
        <w:gridCol w:w="2521"/>
      </w:tblGrid>
      <w:tr w:rsidR="006E110A" w:rsidRPr="00040E48" w14:paraId="6ACB558C" w14:textId="77777777" w:rsidTr="00EF41A6">
        <w:trPr>
          <w:tblHeader/>
          <w:jc w:val="center"/>
        </w:trPr>
        <w:tc>
          <w:tcPr>
            <w:tcW w:w="2921" w:type="pct"/>
            <w:shd w:val="clear" w:color="auto" w:fill="D9D9D9"/>
          </w:tcPr>
          <w:p w14:paraId="23C5E445" w14:textId="77777777" w:rsidR="006E110A" w:rsidRPr="00040E48" w:rsidRDefault="006E110A">
            <w:pPr>
              <w:pStyle w:val="TableEntryHeader"/>
              <w:rPr>
                <w:noProof w:val="0"/>
              </w:rPr>
            </w:pPr>
            <w:r w:rsidRPr="00040E48">
              <w:rPr>
                <w:noProof w:val="0"/>
              </w:rPr>
              <w:t xml:space="preserve">Data Element Name </w:t>
            </w:r>
          </w:p>
        </w:tc>
        <w:tc>
          <w:tcPr>
            <w:tcW w:w="454" w:type="pct"/>
            <w:shd w:val="clear" w:color="auto" w:fill="D9D9D9"/>
          </w:tcPr>
          <w:p w14:paraId="79D2F6E4" w14:textId="77777777" w:rsidR="006E110A" w:rsidRPr="00040E48" w:rsidRDefault="006E110A">
            <w:pPr>
              <w:pStyle w:val="TableEntryHeader"/>
              <w:rPr>
                <w:noProof w:val="0"/>
              </w:rPr>
            </w:pPr>
            <w:r w:rsidRPr="00040E48">
              <w:rPr>
                <w:noProof w:val="0"/>
              </w:rPr>
              <w:t xml:space="preserve">Opt </w:t>
            </w:r>
          </w:p>
        </w:tc>
        <w:tc>
          <w:tcPr>
            <w:tcW w:w="1625" w:type="pct"/>
            <w:shd w:val="clear" w:color="auto" w:fill="D9D9D9"/>
          </w:tcPr>
          <w:p w14:paraId="2D568223" w14:textId="77777777" w:rsidR="006E110A" w:rsidRPr="00040E48" w:rsidRDefault="006E110A">
            <w:pPr>
              <w:pStyle w:val="TableEntryHeader"/>
              <w:rPr>
                <w:noProof w:val="0"/>
              </w:rPr>
            </w:pPr>
            <w:r w:rsidRPr="00040E48">
              <w:rPr>
                <w:noProof w:val="0"/>
              </w:rPr>
              <w:t xml:space="preserve">Template ID </w:t>
            </w:r>
          </w:p>
        </w:tc>
      </w:tr>
      <w:tr w:rsidR="006E110A" w:rsidRPr="00040E48" w14:paraId="6CF8512B" w14:textId="77777777" w:rsidTr="00AC104E">
        <w:trPr>
          <w:jc w:val="center"/>
        </w:trPr>
        <w:tc>
          <w:tcPr>
            <w:tcW w:w="2921" w:type="pct"/>
            <w:shd w:val="clear" w:color="auto" w:fill="auto"/>
          </w:tcPr>
          <w:p w14:paraId="159DDE16" w14:textId="77777777" w:rsidR="006E110A" w:rsidRPr="00040E48" w:rsidRDefault="00FF2B1E">
            <w:pPr>
              <w:pStyle w:val="TableEntry"/>
              <w:rPr>
                <w:noProof w:val="0"/>
              </w:rPr>
            </w:pPr>
            <w:hyperlink w:anchor="T1_3_6_1_4_1_19376_1_5_3_1_3_1" w:tooltip="1.3.6.1.4.1.19376.1.5.3.1.3.1" w:history="1">
              <w:r w:rsidR="006E110A" w:rsidRPr="00040E48">
                <w:rPr>
                  <w:rStyle w:val="Hyperlink"/>
                  <w:noProof w:val="0"/>
                </w:rPr>
                <w:t>Reason for Referral</w:t>
              </w:r>
            </w:hyperlink>
            <w:r w:rsidR="006E110A" w:rsidRPr="00040E48">
              <w:rPr>
                <w:noProof w:val="0"/>
              </w:rPr>
              <w:t xml:space="preserve"> </w:t>
            </w:r>
          </w:p>
        </w:tc>
        <w:tc>
          <w:tcPr>
            <w:tcW w:w="454" w:type="pct"/>
            <w:shd w:val="clear" w:color="auto" w:fill="auto"/>
          </w:tcPr>
          <w:p w14:paraId="645DC024" w14:textId="77777777" w:rsidR="006E110A" w:rsidRPr="00040E48" w:rsidRDefault="006E110A">
            <w:pPr>
              <w:pStyle w:val="TableEntry"/>
              <w:rPr>
                <w:noProof w:val="0"/>
              </w:rPr>
            </w:pPr>
            <w:r w:rsidRPr="00040E48">
              <w:rPr>
                <w:noProof w:val="0"/>
              </w:rPr>
              <w:t xml:space="preserve">R </w:t>
            </w:r>
          </w:p>
        </w:tc>
        <w:tc>
          <w:tcPr>
            <w:tcW w:w="1625" w:type="pct"/>
            <w:shd w:val="clear" w:color="auto" w:fill="auto"/>
          </w:tcPr>
          <w:p w14:paraId="7BA11039" w14:textId="77777777" w:rsidR="006E110A" w:rsidRPr="00040E48" w:rsidRDefault="006E110A">
            <w:pPr>
              <w:pStyle w:val="TableEntry"/>
              <w:rPr>
                <w:noProof w:val="0"/>
              </w:rPr>
            </w:pPr>
            <w:r w:rsidRPr="00040E48">
              <w:rPr>
                <w:noProof w:val="0"/>
              </w:rPr>
              <w:t xml:space="preserve">1.3.6.1.4.1.19376.1.5.3.1.3.1 </w:t>
            </w:r>
          </w:p>
        </w:tc>
      </w:tr>
      <w:tr w:rsidR="006E110A" w:rsidRPr="00040E48" w14:paraId="412FA20B" w14:textId="77777777" w:rsidTr="00AC104E">
        <w:trPr>
          <w:jc w:val="center"/>
        </w:trPr>
        <w:tc>
          <w:tcPr>
            <w:tcW w:w="2921" w:type="pct"/>
            <w:shd w:val="clear" w:color="auto" w:fill="auto"/>
          </w:tcPr>
          <w:p w14:paraId="0D4EBF35" w14:textId="77777777" w:rsidR="006E110A" w:rsidRPr="00040E48" w:rsidRDefault="00FF2B1E">
            <w:pPr>
              <w:pStyle w:val="TableEntry"/>
              <w:rPr>
                <w:noProof w:val="0"/>
              </w:rPr>
            </w:pPr>
            <w:hyperlink w:anchor="T1_3_6_1_4_1_19376_1_5_3_1_3_4" w:tooltip="1.3.6.1.4.1.19376.1.5.3.1.3.4" w:history="1">
              <w:r w:rsidR="006E110A" w:rsidRPr="00040E48">
                <w:rPr>
                  <w:rStyle w:val="Hyperlink"/>
                  <w:noProof w:val="0"/>
                </w:rPr>
                <w:t>History Present Illness</w:t>
              </w:r>
            </w:hyperlink>
            <w:r w:rsidR="006E110A" w:rsidRPr="00040E48">
              <w:rPr>
                <w:noProof w:val="0"/>
              </w:rPr>
              <w:t xml:space="preserve"> </w:t>
            </w:r>
          </w:p>
        </w:tc>
        <w:tc>
          <w:tcPr>
            <w:tcW w:w="454" w:type="pct"/>
            <w:shd w:val="clear" w:color="auto" w:fill="auto"/>
          </w:tcPr>
          <w:p w14:paraId="210A0CFA" w14:textId="77777777" w:rsidR="006E110A" w:rsidRPr="00040E48" w:rsidRDefault="006E110A">
            <w:pPr>
              <w:pStyle w:val="TableEntry"/>
              <w:rPr>
                <w:noProof w:val="0"/>
              </w:rPr>
            </w:pPr>
            <w:r w:rsidRPr="00040E48">
              <w:rPr>
                <w:noProof w:val="0"/>
              </w:rPr>
              <w:t xml:space="preserve">R </w:t>
            </w:r>
          </w:p>
        </w:tc>
        <w:tc>
          <w:tcPr>
            <w:tcW w:w="1625" w:type="pct"/>
            <w:shd w:val="clear" w:color="auto" w:fill="auto"/>
          </w:tcPr>
          <w:p w14:paraId="19A0998E" w14:textId="77777777" w:rsidR="006E110A" w:rsidRPr="00040E48" w:rsidRDefault="006E110A">
            <w:pPr>
              <w:pStyle w:val="TableEntry"/>
              <w:rPr>
                <w:noProof w:val="0"/>
              </w:rPr>
            </w:pPr>
            <w:r w:rsidRPr="00040E48">
              <w:rPr>
                <w:noProof w:val="0"/>
              </w:rPr>
              <w:t xml:space="preserve">1.3.6.1.4.1.19376.1.5.3.1.3.4 </w:t>
            </w:r>
          </w:p>
        </w:tc>
      </w:tr>
      <w:tr w:rsidR="006E110A" w:rsidRPr="00040E48" w14:paraId="3BE94452" w14:textId="77777777" w:rsidTr="00AC104E">
        <w:trPr>
          <w:jc w:val="center"/>
        </w:trPr>
        <w:tc>
          <w:tcPr>
            <w:tcW w:w="2921" w:type="pct"/>
            <w:shd w:val="clear" w:color="auto" w:fill="auto"/>
          </w:tcPr>
          <w:p w14:paraId="5B686872" w14:textId="77777777" w:rsidR="006E110A" w:rsidRPr="00040E48" w:rsidRDefault="00FF2B1E">
            <w:pPr>
              <w:pStyle w:val="TableEntry"/>
              <w:rPr>
                <w:noProof w:val="0"/>
              </w:rPr>
            </w:pPr>
            <w:hyperlink w:anchor="T1_3_6_1_4_1_19376_1_5_3_1_3_6" w:tooltip="1.3.6.1.4.1.19376.1.5.3.1.3.6" w:history="1">
              <w:r w:rsidR="006E110A" w:rsidRPr="00040E48">
                <w:rPr>
                  <w:rStyle w:val="Hyperlink"/>
                  <w:noProof w:val="0"/>
                </w:rPr>
                <w:t>Active Problems</w:t>
              </w:r>
            </w:hyperlink>
            <w:r w:rsidR="006E110A" w:rsidRPr="00040E48">
              <w:rPr>
                <w:noProof w:val="0"/>
              </w:rPr>
              <w:t xml:space="preserve"> </w:t>
            </w:r>
          </w:p>
        </w:tc>
        <w:tc>
          <w:tcPr>
            <w:tcW w:w="454" w:type="pct"/>
            <w:shd w:val="clear" w:color="auto" w:fill="auto"/>
          </w:tcPr>
          <w:p w14:paraId="4F7BBF32" w14:textId="77777777" w:rsidR="006E110A" w:rsidRPr="00040E48" w:rsidRDefault="006E110A">
            <w:pPr>
              <w:pStyle w:val="TableEntry"/>
              <w:rPr>
                <w:noProof w:val="0"/>
              </w:rPr>
            </w:pPr>
            <w:r w:rsidRPr="00040E48">
              <w:rPr>
                <w:noProof w:val="0"/>
              </w:rPr>
              <w:t xml:space="preserve">R </w:t>
            </w:r>
          </w:p>
        </w:tc>
        <w:tc>
          <w:tcPr>
            <w:tcW w:w="1625" w:type="pct"/>
            <w:shd w:val="clear" w:color="auto" w:fill="auto"/>
          </w:tcPr>
          <w:p w14:paraId="5962BC93" w14:textId="77777777" w:rsidR="006E110A" w:rsidRPr="00040E48" w:rsidRDefault="006E110A">
            <w:pPr>
              <w:pStyle w:val="TableEntry"/>
              <w:rPr>
                <w:noProof w:val="0"/>
              </w:rPr>
            </w:pPr>
            <w:r w:rsidRPr="00040E48">
              <w:rPr>
                <w:noProof w:val="0"/>
              </w:rPr>
              <w:t xml:space="preserve">1.3.6.1.4.1.19376.1.5.3.1.3.6 </w:t>
            </w:r>
          </w:p>
        </w:tc>
      </w:tr>
      <w:tr w:rsidR="006E110A" w:rsidRPr="00040E48" w14:paraId="6B2C2DD6" w14:textId="77777777" w:rsidTr="00AC104E">
        <w:trPr>
          <w:jc w:val="center"/>
        </w:trPr>
        <w:tc>
          <w:tcPr>
            <w:tcW w:w="2921" w:type="pct"/>
            <w:shd w:val="clear" w:color="auto" w:fill="auto"/>
          </w:tcPr>
          <w:p w14:paraId="7EEECD5C" w14:textId="77777777" w:rsidR="006E110A" w:rsidRPr="00040E48" w:rsidRDefault="00FF2B1E">
            <w:pPr>
              <w:pStyle w:val="TableEntry"/>
              <w:rPr>
                <w:noProof w:val="0"/>
              </w:rPr>
            </w:pPr>
            <w:hyperlink w:anchor="T1_3_6_1_4_1_19376_1_5_3_1_3_19" w:tooltip="1.3.6.1.4.1.19376.1.5.3.1.3.19" w:history="1">
              <w:r w:rsidR="006E110A" w:rsidRPr="00040E48">
                <w:rPr>
                  <w:rStyle w:val="Hyperlink"/>
                  <w:noProof w:val="0"/>
                </w:rPr>
                <w:t>Current Meds</w:t>
              </w:r>
            </w:hyperlink>
            <w:r w:rsidR="006E110A" w:rsidRPr="00040E48">
              <w:rPr>
                <w:noProof w:val="0"/>
              </w:rPr>
              <w:t xml:space="preserve"> </w:t>
            </w:r>
          </w:p>
        </w:tc>
        <w:tc>
          <w:tcPr>
            <w:tcW w:w="454" w:type="pct"/>
            <w:shd w:val="clear" w:color="auto" w:fill="auto"/>
          </w:tcPr>
          <w:p w14:paraId="2A493EE1" w14:textId="77777777" w:rsidR="006E110A" w:rsidRPr="00040E48" w:rsidRDefault="006E110A">
            <w:pPr>
              <w:pStyle w:val="TableEntry"/>
              <w:rPr>
                <w:noProof w:val="0"/>
              </w:rPr>
            </w:pPr>
            <w:r w:rsidRPr="00040E48">
              <w:rPr>
                <w:noProof w:val="0"/>
              </w:rPr>
              <w:t xml:space="preserve">R </w:t>
            </w:r>
          </w:p>
        </w:tc>
        <w:tc>
          <w:tcPr>
            <w:tcW w:w="1625" w:type="pct"/>
            <w:shd w:val="clear" w:color="auto" w:fill="auto"/>
          </w:tcPr>
          <w:p w14:paraId="56FE0C56" w14:textId="77777777" w:rsidR="006E110A" w:rsidRPr="00040E48" w:rsidRDefault="006E110A">
            <w:pPr>
              <w:pStyle w:val="TableEntry"/>
              <w:rPr>
                <w:noProof w:val="0"/>
              </w:rPr>
            </w:pPr>
            <w:r w:rsidRPr="00040E48">
              <w:rPr>
                <w:noProof w:val="0"/>
              </w:rPr>
              <w:t xml:space="preserve">1.3.6.1.4.1.19376.1.5.3.1.3.19 </w:t>
            </w:r>
          </w:p>
        </w:tc>
      </w:tr>
      <w:tr w:rsidR="006E110A" w:rsidRPr="00040E48" w14:paraId="1CDBAF19" w14:textId="77777777" w:rsidTr="00AC104E">
        <w:trPr>
          <w:jc w:val="center"/>
        </w:trPr>
        <w:tc>
          <w:tcPr>
            <w:tcW w:w="2921" w:type="pct"/>
            <w:shd w:val="clear" w:color="auto" w:fill="auto"/>
          </w:tcPr>
          <w:p w14:paraId="18E7487B" w14:textId="77777777" w:rsidR="006E110A" w:rsidRPr="00040E48" w:rsidRDefault="00FF2B1E">
            <w:pPr>
              <w:pStyle w:val="TableEntry"/>
              <w:rPr>
                <w:noProof w:val="0"/>
              </w:rPr>
            </w:pPr>
            <w:hyperlink w:anchor="T1_3_6_1_4_1_19376_1_5_3_1_3_13" w:tooltip="1.3.6.1.4.1.19376.1.5.3.1.3.13" w:history="1">
              <w:r w:rsidR="006E110A" w:rsidRPr="00040E48">
                <w:rPr>
                  <w:rStyle w:val="Hyperlink"/>
                  <w:noProof w:val="0"/>
                </w:rPr>
                <w:t>Allergies</w:t>
              </w:r>
            </w:hyperlink>
            <w:r w:rsidR="006E110A" w:rsidRPr="00040E48">
              <w:rPr>
                <w:noProof w:val="0"/>
              </w:rPr>
              <w:t xml:space="preserve"> </w:t>
            </w:r>
          </w:p>
        </w:tc>
        <w:tc>
          <w:tcPr>
            <w:tcW w:w="454" w:type="pct"/>
            <w:shd w:val="clear" w:color="auto" w:fill="auto"/>
          </w:tcPr>
          <w:p w14:paraId="7BD45326" w14:textId="77777777" w:rsidR="006E110A" w:rsidRPr="00040E48" w:rsidRDefault="006E110A">
            <w:pPr>
              <w:pStyle w:val="TableEntry"/>
              <w:rPr>
                <w:noProof w:val="0"/>
              </w:rPr>
            </w:pPr>
            <w:r w:rsidRPr="00040E48">
              <w:rPr>
                <w:noProof w:val="0"/>
              </w:rPr>
              <w:t xml:space="preserve">R </w:t>
            </w:r>
          </w:p>
        </w:tc>
        <w:tc>
          <w:tcPr>
            <w:tcW w:w="1625" w:type="pct"/>
            <w:shd w:val="clear" w:color="auto" w:fill="auto"/>
          </w:tcPr>
          <w:p w14:paraId="1B86C90D" w14:textId="77777777" w:rsidR="006E110A" w:rsidRPr="00040E48" w:rsidRDefault="006E110A">
            <w:pPr>
              <w:pStyle w:val="TableEntry"/>
              <w:rPr>
                <w:noProof w:val="0"/>
              </w:rPr>
            </w:pPr>
            <w:r w:rsidRPr="00040E48">
              <w:rPr>
                <w:noProof w:val="0"/>
              </w:rPr>
              <w:t xml:space="preserve">1.3.6.1.4.1.19376.1.5.3.1.3.13 </w:t>
            </w:r>
          </w:p>
        </w:tc>
      </w:tr>
      <w:tr w:rsidR="006E110A" w:rsidRPr="00040E48" w14:paraId="32185786" w14:textId="77777777" w:rsidTr="00AC104E">
        <w:trPr>
          <w:jc w:val="center"/>
        </w:trPr>
        <w:tc>
          <w:tcPr>
            <w:tcW w:w="2921" w:type="pct"/>
            <w:shd w:val="clear" w:color="auto" w:fill="auto"/>
          </w:tcPr>
          <w:p w14:paraId="32D90E7A" w14:textId="77777777" w:rsidR="006E110A" w:rsidRPr="00040E48" w:rsidRDefault="00FF2B1E">
            <w:pPr>
              <w:pStyle w:val="TableEntry"/>
              <w:rPr>
                <w:noProof w:val="0"/>
              </w:rPr>
            </w:pPr>
            <w:hyperlink w:anchor="T1_3_6_1_4_1_19376_1_5_3_1_3_8" w:tooltip="1.3.6.1.4.1.19376.1.5.3.1.3.8" w:history="1">
              <w:r w:rsidR="006E110A" w:rsidRPr="00040E48">
                <w:rPr>
                  <w:rStyle w:val="Hyperlink"/>
                  <w:noProof w:val="0"/>
                </w:rPr>
                <w:t>History of Past Illness</w:t>
              </w:r>
            </w:hyperlink>
            <w:r w:rsidR="006E110A" w:rsidRPr="00040E48">
              <w:rPr>
                <w:noProof w:val="0"/>
              </w:rPr>
              <w:t xml:space="preserve"> </w:t>
            </w:r>
          </w:p>
        </w:tc>
        <w:tc>
          <w:tcPr>
            <w:tcW w:w="454" w:type="pct"/>
            <w:shd w:val="clear" w:color="auto" w:fill="auto"/>
          </w:tcPr>
          <w:p w14:paraId="4C0D213B"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2EC0B624" w14:textId="77777777" w:rsidR="006E110A" w:rsidRPr="00040E48" w:rsidRDefault="006E110A">
            <w:pPr>
              <w:pStyle w:val="TableEntry"/>
              <w:rPr>
                <w:noProof w:val="0"/>
              </w:rPr>
            </w:pPr>
            <w:r w:rsidRPr="00040E48">
              <w:rPr>
                <w:noProof w:val="0"/>
              </w:rPr>
              <w:t xml:space="preserve">1.3.6.1.4.1.19376.1.5.3.1.3.8 </w:t>
            </w:r>
          </w:p>
        </w:tc>
      </w:tr>
      <w:tr w:rsidR="006E110A" w:rsidRPr="00040E48" w14:paraId="114104DC" w14:textId="77777777" w:rsidTr="00AC104E">
        <w:trPr>
          <w:jc w:val="center"/>
        </w:trPr>
        <w:tc>
          <w:tcPr>
            <w:tcW w:w="2921" w:type="pct"/>
            <w:shd w:val="clear" w:color="auto" w:fill="auto"/>
          </w:tcPr>
          <w:p w14:paraId="6AE27E5A" w14:textId="77777777" w:rsidR="006E110A" w:rsidRPr="00040E48" w:rsidRDefault="00FF2B1E">
            <w:pPr>
              <w:pStyle w:val="TableEntry"/>
              <w:rPr>
                <w:noProof w:val="0"/>
              </w:rPr>
            </w:pPr>
            <w:hyperlink w:anchor="T1_3_6_1_4_1_19376_1_5_3_1_3_11" w:tooltip="1.3.6.1.4.1.19376.1.5.3.1.3.11" w:history="1">
              <w:r w:rsidR="006E110A" w:rsidRPr="00040E48">
                <w:rPr>
                  <w:rStyle w:val="Hyperlink"/>
                  <w:noProof w:val="0"/>
                </w:rPr>
                <w:t>List of Surgeries</w:t>
              </w:r>
            </w:hyperlink>
            <w:r w:rsidR="006E110A" w:rsidRPr="00040E48">
              <w:rPr>
                <w:noProof w:val="0"/>
              </w:rPr>
              <w:t xml:space="preserve"> </w:t>
            </w:r>
          </w:p>
        </w:tc>
        <w:tc>
          <w:tcPr>
            <w:tcW w:w="454" w:type="pct"/>
            <w:shd w:val="clear" w:color="auto" w:fill="auto"/>
          </w:tcPr>
          <w:p w14:paraId="0E163843"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057915AB" w14:textId="77777777" w:rsidR="006E110A" w:rsidRPr="00040E48" w:rsidRDefault="006E110A">
            <w:pPr>
              <w:pStyle w:val="TableEntry"/>
              <w:rPr>
                <w:noProof w:val="0"/>
              </w:rPr>
            </w:pPr>
            <w:r w:rsidRPr="00040E48">
              <w:rPr>
                <w:noProof w:val="0"/>
              </w:rPr>
              <w:t xml:space="preserve">1.3.6.1.4.1.19376.1.5.3.1.3.11 </w:t>
            </w:r>
          </w:p>
        </w:tc>
      </w:tr>
      <w:tr w:rsidR="006E110A" w:rsidRPr="00040E48" w14:paraId="2EBC1DAE" w14:textId="77777777" w:rsidTr="00AC104E">
        <w:trPr>
          <w:jc w:val="center"/>
        </w:trPr>
        <w:tc>
          <w:tcPr>
            <w:tcW w:w="2921" w:type="pct"/>
            <w:shd w:val="clear" w:color="auto" w:fill="auto"/>
          </w:tcPr>
          <w:p w14:paraId="06642732" w14:textId="77777777" w:rsidR="006E110A" w:rsidRPr="00040E48" w:rsidRDefault="00FF2B1E">
            <w:pPr>
              <w:pStyle w:val="TableEntry"/>
              <w:rPr>
                <w:noProof w:val="0"/>
              </w:rPr>
            </w:pPr>
            <w:hyperlink w:anchor="T1_3_6_1_4_1_19376_1_5_3_1_3_23" w:tooltip="1.3.6.1.4.1.19376.1.5.3.1.3.23" w:history="1">
              <w:r w:rsidR="006E110A" w:rsidRPr="00040E48">
                <w:rPr>
                  <w:rStyle w:val="Hyperlink"/>
                  <w:noProof w:val="0"/>
                </w:rPr>
                <w:t>Immunizations</w:t>
              </w:r>
            </w:hyperlink>
            <w:r w:rsidR="006E110A" w:rsidRPr="00040E48">
              <w:rPr>
                <w:noProof w:val="0"/>
              </w:rPr>
              <w:t xml:space="preserve"> </w:t>
            </w:r>
          </w:p>
        </w:tc>
        <w:tc>
          <w:tcPr>
            <w:tcW w:w="454" w:type="pct"/>
            <w:shd w:val="clear" w:color="auto" w:fill="auto"/>
          </w:tcPr>
          <w:p w14:paraId="4B405047"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7D548696" w14:textId="77777777" w:rsidR="006E110A" w:rsidRPr="00040E48" w:rsidRDefault="006E110A">
            <w:pPr>
              <w:pStyle w:val="TableEntry"/>
              <w:rPr>
                <w:noProof w:val="0"/>
              </w:rPr>
            </w:pPr>
            <w:r w:rsidRPr="00040E48">
              <w:rPr>
                <w:noProof w:val="0"/>
              </w:rPr>
              <w:t xml:space="preserve">1.3.6.1.4.1.19376.1.5.3.1.3.23 </w:t>
            </w:r>
          </w:p>
        </w:tc>
      </w:tr>
      <w:tr w:rsidR="006E110A" w:rsidRPr="00040E48" w14:paraId="4D3591C7" w14:textId="77777777" w:rsidTr="00AC104E">
        <w:trPr>
          <w:jc w:val="center"/>
        </w:trPr>
        <w:tc>
          <w:tcPr>
            <w:tcW w:w="2921" w:type="pct"/>
            <w:shd w:val="clear" w:color="auto" w:fill="auto"/>
          </w:tcPr>
          <w:p w14:paraId="01CB795A" w14:textId="77777777" w:rsidR="006E110A" w:rsidRPr="00040E48" w:rsidRDefault="00FF2B1E">
            <w:pPr>
              <w:pStyle w:val="TableEntry"/>
              <w:rPr>
                <w:noProof w:val="0"/>
              </w:rPr>
            </w:pPr>
            <w:hyperlink w:anchor="T1_3_6_1_4_1_19376_1_5_3_1_3_14" w:tooltip="1.3.6.1.4.1.19376.1.5.3.1.3.14" w:history="1">
              <w:r w:rsidR="006E110A" w:rsidRPr="00040E48">
                <w:rPr>
                  <w:rStyle w:val="Hyperlink"/>
                  <w:noProof w:val="0"/>
                </w:rPr>
                <w:t>Family History</w:t>
              </w:r>
            </w:hyperlink>
            <w:r w:rsidR="006E110A" w:rsidRPr="00040E48">
              <w:rPr>
                <w:noProof w:val="0"/>
              </w:rPr>
              <w:t xml:space="preserve"> </w:t>
            </w:r>
          </w:p>
        </w:tc>
        <w:tc>
          <w:tcPr>
            <w:tcW w:w="454" w:type="pct"/>
            <w:shd w:val="clear" w:color="auto" w:fill="auto"/>
          </w:tcPr>
          <w:p w14:paraId="75FB1CB4"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3D890946" w14:textId="77777777" w:rsidR="006E110A" w:rsidRPr="00040E48" w:rsidRDefault="006E110A">
            <w:pPr>
              <w:pStyle w:val="TableEntry"/>
              <w:rPr>
                <w:noProof w:val="0"/>
              </w:rPr>
            </w:pPr>
            <w:r w:rsidRPr="00040E48">
              <w:rPr>
                <w:noProof w:val="0"/>
              </w:rPr>
              <w:t xml:space="preserve">1.3.6.1.4.1.19376.1.5.3.1.3.14 </w:t>
            </w:r>
          </w:p>
        </w:tc>
      </w:tr>
      <w:tr w:rsidR="006E110A" w:rsidRPr="00040E48" w14:paraId="3E22DE5F" w14:textId="77777777" w:rsidTr="00AC104E">
        <w:trPr>
          <w:jc w:val="center"/>
        </w:trPr>
        <w:tc>
          <w:tcPr>
            <w:tcW w:w="2921" w:type="pct"/>
            <w:shd w:val="clear" w:color="auto" w:fill="auto"/>
          </w:tcPr>
          <w:p w14:paraId="1B2666D9" w14:textId="77777777" w:rsidR="006E110A" w:rsidRPr="00040E48" w:rsidRDefault="00FF2B1E">
            <w:pPr>
              <w:pStyle w:val="TableEntry"/>
              <w:rPr>
                <w:noProof w:val="0"/>
              </w:rPr>
            </w:pPr>
            <w:hyperlink w:anchor="T1_3_6_1_4_1_19376_1_5_3_1_3_16" w:tooltip="1.3.6.1.4.1.19376.1.5.3.1.3.16" w:history="1">
              <w:r w:rsidR="006E110A" w:rsidRPr="00040E48">
                <w:rPr>
                  <w:rStyle w:val="Hyperlink"/>
                  <w:noProof w:val="0"/>
                </w:rPr>
                <w:t>Social History</w:t>
              </w:r>
            </w:hyperlink>
            <w:r w:rsidR="006E110A" w:rsidRPr="00040E48">
              <w:rPr>
                <w:noProof w:val="0"/>
              </w:rPr>
              <w:t xml:space="preserve"> </w:t>
            </w:r>
          </w:p>
        </w:tc>
        <w:tc>
          <w:tcPr>
            <w:tcW w:w="454" w:type="pct"/>
            <w:shd w:val="clear" w:color="auto" w:fill="auto"/>
          </w:tcPr>
          <w:p w14:paraId="2B44475C"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7572548F" w14:textId="77777777" w:rsidR="006E110A" w:rsidRPr="00040E48" w:rsidRDefault="006E110A">
            <w:pPr>
              <w:pStyle w:val="TableEntry"/>
              <w:rPr>
                <w:noProof w:val="0"/>
              </w:rPr>
            </w:pPr>
            <w:r w:rsidRPr="00040E48">
              <w:rPr>
                <w:noProof w:val="0"/>
              </w:rPr>
              <w:t xml:space="preserve">1.3.6.1.4.1.19376.1.5.3.1.3.16 </w:t>
            </w:r>
          </w:p>
        </w:tc>
      </w:tr>
      <w:tr w:rsidR="006E110A" w:rsidRPr="00040E48" w14:paraId="1817E854" w14:textId="77777777" w:rsidTr="00AC104E">
        <w:trPr>
          <w:jc w:val="center"/>
        </w:trPr>
        <w:tc>
          <w:tcPr>
            <w:tcW w:w="2921" w:type="pct"/>
            <w:shd w:val="clear" w:color="auto" w:fill="auto"/>
          </w:tcPr>
          <w:p w14:paraId="5AB9B60E" w14:textId="77777777" w:rsidR="006E110A" w:rsidRPr="00040E48" w:rsidRDefault="00FF2B1E">
            <w:pPr>
              <w:pStyle w:val="TableEntry"/>
              <w:rPr>
                <w:noProof w:val="0"/>
              </w:rPr>
            </w:pPr>
            <w:hyperlink w:anchor="T1_3_6_1_4_1_19376_1_5_3_1_3_18" w:tooltip="1.3.6.1.4.1.19376.1.5.3.1.3.18" w:history="1">
              <w:r w:rsidR="006E110A" w:rsidRPr="00040E48">
                <w:rPr>
                  <w:rStyle w:val="Hyperlink"/>
                  <w:noProof w:val="0"/>
                </w:rPr>
                <w:t>Pertinent Review of Systems</w:t>
              </w:r>
            </w:hyperlink>
            <w:r w:rsidR="006E110A" w:rsidRPr="00040E48">
              <w:rPr>
                <w:noProof w:val="0"/>
              </w:rPr>
              <w:t xml:space="preserve"> </w:t>
            </w:r>
          </w:p>
        </w:tc>
        <w:tc>
          <w:tcPr>
            <w:tcW w:w="454" w:type="pct"/>
            <w:shd w:val="clear" w:color="auto" w:fill="auto"/>
          </w:tcPr>
          <w:p w14:paraId="218A253C" w14:textId="77777777" w:rsidR="006E110A" w:rsidRPr="00040E48" w:rsidRDefault="006E110A">
            <w:pPr>
              <w:pStyle w:val="TableEntry"/>
              <w:rPr>
                <w:noProof w:val="0"/>
              </w:rPr>
            </w:pPr>
            <w:r w:rsidRPr="00040E48">
              <w:rPr>
                <w:noProof w:val="0"/>
              </w:rPr>
              <w:t xml:space="preserve">O </w:t>
            </w:r>
          </w:p>
        </w:tc>
        <w:tc>
          <w:tcPr>
            <w:tcW w:w="1625" w:type="pct"/>
            <w:shd w:val="clear" w:color="auto" w:fill="auto"/>
          </w:tcPr>
          <w:p w14:paraId="4BC322B9" w14:textId="77777777" w:rsidR="006E110A" w:rsidRPr="00040E48" w:rsidRDefault="006E110A">
            <w:pPr>
              <w:pStyle w:val="TableEntry"/>
              <w:rPr>
                <w:noProof w:val="0"/>
              </w:rPr>
            </w:pPr>
            <w:r w:rsidRPr="00040E48">
              <w:rPr>
                <w:noProof w:val="0"/>
              </w:rPr>
              <w:t xml:space="preserve">1.3.6.1.4.1.19376.1.5.3.1.3.18 </w:t>
            </w:r>
          </w:p>
        </w:tc>
      </w:tr>
      <w:tr w:rsidR="006E110A" w:rsidRPr="00040E48" w14:paraId="1227A940" w14:textId="77777777" w:rsidTr="00AC104E">
        <w:trPr>
          <w:jc w:val="center"/>
        </w:trPr>
        <w:tc>
          <w:tcPr>
            <w:tcW w:w="2921" w:type="pct"/>
            <w:shd w:val="clear" w:color="auto" w:fill="auto"/>
          </w:tcPr>
          <w:p w14:paraId="68389F2D" w14:textId="77777777" w:rsidR="006E110A" w:rsidRPr="00040E48" w:rsidRDefault="00FF2B1E">
            <w:pPr>
              <w:pStyle w:val="TableEntry"/>
              <w:rPr>
                <w:noProof w:val="0"/>
              </w:rPr>
            </w:pPr>
            <w:hyperlink w:anchor="T1_3_6_1_4_1_19376_1_5_3_1_3_25" w:tooltip="1.3.6.1.4.1.19376.1.5.3.1.3.25" w:history="1">
              <w:r w:rsidR="006E110A" w:rsidRPr="00040E48">
                <w:rPr>
                  <w:rStyle w:val="Hyperlink"/>
                  <w:noProof w:val="0"/>
                </w:rPr>
                <w:t>Vital Signs</w:t>
              </w:r>
            </w:hyperlink>
            <w:r w:rsidR="006E110A" w:rsidRPr="00040E48">
              <w:rPr>
                <w:noProof w:val="0"/>
              </w:rPr>
              <w:t xml:space="preserve"> </w:t>
            </w:r>
          </w:p>
        </w:tc>
        <w:tc>
          <w:tcPr>
            <w:tcW w:w="454" w:type="pct"/>
            <w:shd w:val="clear" w:color="auto" w:fill="auto"/>
          </w:tcPr>
          <w:p w14:paraId="5F3F782F"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20F28010" w14:textId="77777777" w:rsidR="006E110A" w:rsidRPr="00040E48" w:rsidRDefault="006E110A">
            <w:pPr>
              <w:pStyle w:val="TableEntry"/>
              <w:rPr>
                <w:noProof w:val="0"/>
              </w:rPr>
            </w:pPr>
            <w:r w:rsidRPr="00040E48">
              <w:rPr>
                <w:noProof w:val="0"/>
              </w:rPr>
              <w:t xml:space="preserve">1.3.6.1.4.1.19376.1.5.3.1.3.25 </w:t>
            </w:r>
          </w:p>
        </w:tc>
      </w:tr>
      <w:tr w:rsidR="006E110A" w:rsidRPr="00040E48" w14:paraId="23686BB6" w14:textId="77777777" w:rsidTr="00AC104E">
        <w:trPr>
          <w:jc w:val="center"/>
        </w:trPr>
        <w:tc>
          <w:tcPr>
            <w:tcW w:w="2921" w:type="pct"/>
            <w:shd w:val="clear" w:color="auto" w:fill="auto"/>
          </w:tcPr>
          <w:p w14:paraId="1694C203" w14:textId="77777777" w:rsidR="006E110A" w:rsidRPr="00040E48" w:rsidRDefault="00FF2B1E" w:rsidP="00AF213C">
            <w:pPr>
              <w:pStyle w:val="TableEntry"/>
              <w:rPr>
                <w:noProof w:val="0"/>
              </w:rPr>
            </w:pPr>
            <w:hyperlink w:anchor="T1_3_6_1_4_1_19376_1_5_3_1_3_24" w:tooltip="1.3.6.1.4.1.19376.1.5.3.1.3.24" w:history="1">
              <w:r w:rsidR="006E110A" w:rsidRPr="00040E48">
                <w:rPr>
                  <w:rStyle w:val="Hyperlink"/>
                  <w:noProof w:val="0"/>
                </w:rPr>
                <w:t>Physical Exa</w:t>
              </w:r>
              <w:r w:rsidR="00AF213C" w:rsidRPr="00040E48">
                <w:rPr>
                  <w:rStyle w:val="Hyperlink"/>
                  <w:noProof w:val="0"/>
                </w:rPr>
                <w:t>mination</w:t>
              </w:r>
            </w:hyperlink>
          </w:p>
        </w:tc>
        <w:tc>
          <w:tcPr>
            <w:tcW w:w="454" w:type="pct"/>
            <w:shd w:val="clear" w:color="auto" w:fill="auto"/>
          </w:tcPr>
          <w:p w14:paraId="63E3A4AF"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2F31C53C" w14:textId="77777777" w:rsidR="006E110A" w:rsidRPr="00040E48" w:rsidRDefault="006E110A">
            <w:pPr>
              <w:pStyle w:val="TableEntry"/>
              <w:rPr>
                <w:noProof w:val="0"/>
              </w:rPr>
            </w:pPr>
            <w:r w:rsidRPr="00040E48">
              <w:rPr>
                <w:noProof w:val="0"/>
              </w:rPr>
              <w:t xml:space="preserve">1.3.6.1.4.1.19376.1.5.3.1.3.24 </w:t>
            </w:r>
          </w:p>
        </w:tc>
      </w:tr>
      <w:tr w:rsidR="006E110A" w:rsidRPr="00040E48" w14:paraId="48538EA4" w14:textId="77777777" w:rsidTr="00AC104E">
        <w:trPr>
          <w:jc w:val="center"/>
        </w:trPr>
        <w:tc>
          <w:tcPr>
            <w:tcW w:w="2921" w:type="pct"/>
            <w:shd w:val="clear" w:color="auto" w:fill="auto"/>
          </w:tcPr>
          <w:p w14:paraId="77F8E195" w14:textId="77777777" w:rsidR="006E110A" w:rsidRPr="00040E48" w:rsidRDefault="00FF2B1E">
            <w:pPr>
              <w:pStyle w:val="TableEntry"/>
              <w:rPr>
                <w:noProof w:val="0"/>
              </w:rPr>
            </w:pPr>
            <w:hyperlink w:anchor="T1_3_6_1_4_1_19376_1_5_3_1_3_27" w:tooltip="1.3.6.1.4.1.19376.1.5.3.1.3.27" w:history="1">
              <w:r w:rsidR="006E110A" w:rsidRPr="00040E48">
                <w:rPr>
                  <w:rStyle w:val="Hyperlink"/>
                  <w:noProof w:val="0"/>
                </w:rPr>
                <w:t>Relevant Diagnostic Surgical Procedures / Clinical Reports and Relevant Diagnostic Test and Reports</w:t>
              </w:r>
            </w:hyperlink>
            <w:r w:rsidR="006E110A" w:rsidRPr="00040E48">
              <w:rPr>
                <w:noProof w:val="0"/>
              </w:rPr>
              <w:br/>
              <w:t xml:space="preserve">(Lab, Imaging, EKG's, etc.) including links. </w:t>
            </w:r>
          </w:p>
        </w:tc>
        <w:tc>
          <w:tcPr>
            <w:tcW w:w="454" w:type="pct"/>
            <w:shd w:val="clear" w:color="auto" w:fill="auto"/>
          </w:tcPr>
          <w:p w14:paraId="21F30160"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02887740" w14:textId="77777777" w:rsidR="006E110A" w:rsidRPr="00040E48" w:rsidRDefault="006E110A">
            <w:pPr>
              <w:pStyle w:val="TableEntry"/>
              <w:rPr>
                <w:noProof w:val="0"/>
              </w:rPr>
            </w:pPr>
            <w:r w:rsidRPr="00040E48">
              <w:rPr>
                <w:noProof w:val="0"/>
              </w:rPr>
              <w:t xml:space="preserve">1.3.6.1.4.1.19376.1.5.3.1.3.27 </w:t>
            </w:r>
          </w:p>
        </w:tc>
      </w:tr>
      <w:tr w:rsidR="006E110A" w:rsidRPr="00040E48" w14:paraId="1EC76B0C" w14:textId="77777777" w:rsidTr="00AC104E">
        <w:trPr>
          <w:jc w:val="center"/>
        </w:trPr>
        <w:tc>
          <w:tcPr>
            <w:tcW w:w="2921" w:type="pct"/>
            <w:shd w:val="clear" w:color="auto" w:fill="auto"/>
          </w:tcPr>
          <w:p w14:paraId="489412DB" w14:textId="77777777" w:rsidR="006E110A" w:rsidRPr="00040E48" w:rsidRDefault="00FF2B1E">
            <w:pPr>
              <w:pStyle w:val="TableEntry"/>
              <w:rPr>
                <w:noProof w:val="0"/>
              </w:rPr>
            </w:pPr>
            <w:hyperlink w:anchor="T1_3_6_1_4_1_19376_1_5_3_1_3_31" w:tooltip="1.3.6.1.4.1.19376.1.5.3.1.3.31" w:history="1">
              <w:r w:rsidR="006E110A" w:rsidRPr="00040E48">
                <w:rPr>
                  <w:rStyle w:val="Hyperlink"/>
                  <w:noProof w:val="0"/>
                </w:rPr>
                <w:t>Plan of Care (new meds, labs, or x-rays ordered)</w:t>
              </w:r>
            </w:hyperlink>
            <w:r w:rsidR="006E110A" w:rsidRPr="00040E48">
              <w:rPr>
                <w:noProof w:val="0"/>
              </w:rPr>
              <w:t xml:space="preserve"> </w:t>
            </w:r>
          </w:p>
        </w:tc>
        <w:tc>
          <w:tcPr>
            <w:tcW w:w="454" w:type="pct"/>
            <w:shd w:val="clear" w:color="auto" w:fill="auto"/>
          </w:tcPr>
          <w:p w14:paraId="73A42DE7"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7C81E8A8" w14:textId="77777777" w:rsidR="006E110A" w:rsidRPr="00040E48" w:rsidRDefault="006E110A">
            <w:pPr>
              <w:pStyle w:val="TableEntry"/>
              <w:rPr>
                <w:noProof w:val="0"/>
              </w:rPr>
            </w:pPr>
            <w:r w:rsidRPr="00040E48">
              <w:rPr>
                <w:noProof w:val="0"/>
              </w:rPr>
              <w:t xml:space="preserve">1.3.6.1.4.1.19376.1.5.3.1.3.31 </w:t>
            </w:r>
          </w:p>
        </w:tc>
      </w:tr>
      <w:tr w:rsidR="006E110A" w:rsidRPr="00040E48" w14:paraId="64B00EB3" w14:textId="77777777" w:rsidTr="00AC104E">
        <w:trPr>
          <w:jc w:val="center"/>
        </w:trPr>
        <w:tc>
          <w:tcPr>
            <w:tcW w:w="2921" w:type="pct"/>
            <w:shd w:val="clear" w:color="auto" w:fill="auto"/>
          </w:tcPr>
          <w:p w14:paraId="63626221" w14:textId="77777777" w:rsidR="006E110A" w:rsidRPr="00040E48" w:rsidRDefault="00FF2B1E">
            <w:pPr>
              <w:pStyle w:val="TableEntry"/>
              <w:rPr>
                <w:noProof w:val="0"/>
              </w:rPr>
            </w:pPr>
            <w:hyperlink w:anchor="T1_3_6_1_4_1_19376_1_5_3_1_3_34" w:tooltip="1.3.6.1.4.1.19376.1.5.3.1.3.34" w:history="1">
              <w:r w:rsidR="006E110A" w:rsidRPr="00040E48">
                <w:rPr>
                  <w:rStyle w:val="Hyperlink"/>
                  <w:noProof w:val="0"/>
                </w:rPr>
                <w:t>Advance Directives</w:t>
              </w:r>
            </w:hyperlink>
            <w:r w:rsidR="006E110A" w:rsidRPr="00040E48">
              <w:rPr>
                <w:noProof w:val="0"/>
              </w:rPr>
              <w:t xml:space="preserve"> </w:t>
            </w:r>
          </w:p>
        </w:tc>
        <w:tc>
          <w:tcPr>
            <w:tcW w:w="454" w:type="pct"/>
            <w:shd w:val="clear" w:color="auto" w:fill="auto"/>
          </w:tcPr>
          <w:p w14:paraId="505B83B9"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61D93416" w14:textId="77777777" w:rsidR="006E110A" w:rsidRPr="00040E48" w:rsidRDefault="006E110A">
            <w:pPr>
              <w:pStyle w:val="TableEntry"/>
              <w:rPr>
                <w:noProof w:val="0"/>
              </w:rPr>
            </w:pPr>
            <w:r w:rsidRPr="00040E48">
              <w:rPr>
                <w:noProof w:val="0"/>
              </w:rPr>
              <w:t xml:space="preserve">1.3.6.1.4.1.19376.1.5.3.1.3.34 </w:t>
            </w:r>
          </w:p>
        </w:tc>
      </w:tr>
      <w:tr w:rsidR="006E110A" w:rsidRPr="00040E48" w14:paraId="73F7B793" w14:textId="77777777" w:rsidTr="00AC104E">
        <w:trPr>
          <w:jc w:val="center"/>
        </w:trPr>
        <w:tc>
          <w:tcPr>
            <w:tcW w:w="2921" w:type="pct"/>
            <w:shd w:val="clear" w:color="auto" w:fill="auto"/>
          </w:tcPr>
          <w:p w14:paraId="5130D9A5" w14:textId="77777777" w:rsidR="006E110A" w:rsidRPr="00040E48" w:rsidRDefault="006E110A">
            <w:pPr>
              <w:pStyle w:val="TableEntry"/>
              <w:rPr>
                <w:noProof w:val="0"/>
              </w:rPr>
            </w:pPr>
            <w:r w:rsidRPr="00040E48">
              <w:rPr>
                <w:b/>
                <w:bCs/>
                <w:noProof w:val="0"/>
              </w:rPr>
              <w:t>Patient Administrative Identifiers</w:t>
            </w:r>
            <w:r w:rsidRPr="00040E48">
              <w:rPr>
                <w:noProof w:val="0"/>
              </w:rPr>
              <w:br/>
              <w:t xml:space="preserve">Handled by the Medical Documents Content Profile by reference to constraints in HL7 CRS. </w:t>
            </w:r>
          </w:p>
        </w:tc>
        <w:tc>
          <w:tcPr>
            <w:tcW w:w="454" w:type="pct"/>
            <w:shd w:val="clear" w:color="auto" w:fill="auto"/>
          </w:tcPr>
          <w:p w14:paraId="5A1A6901" w14:textId="77777777" w:rsidR="006E110A" w:rsidRPr="00040E48" w:rsidRDefault="006E110A">
            <w:pPr>
              <w:pStyle w:val="TableEntry"/>
              <w:rPr>
                <w:noProof w:val="0"/>
              </w:rPr>
            </w:pPr>
            <w:r w:rsidRPr="00040E48">
              <w:rPr>
                <w:noProof w:val="0"/>
              </w:rPr>
              <w:t xml:space="preserve">R </w:t>
            </w:r>
          </w:p>
        </w:tc>
        <w:tc>
          <w:tcPr>
            <w:tcW w:w="1625" w:type="pct"/>
            <w:shd w:val="clear" w:color="auto" w:fill="auto"/>
          </w:tcPr>
          <w:p w14:paraId="423B31F1" w14:textId="77777777" w:rsidR="006E110A" w:rsidRPr="00040E48" w:rsidRDefault="006E110A">
            <w:pPr>
              <w:pStyle w:val="TableEntry"/>
              <w:rPr>
                <w:noProof w:val="0"/>
              </w:rPr>
            </w:pPr>
          </w:p>
        </w:tc>
      </w:tr>
      <w:tr w:rsidR="006E110A" w:rsidRPr="00040E48" w14:paraId="1CF679A3" w14:textId="77777777" w:rsidTr="00AC104E">
        <w:trPr>
          <w:jc w:val="center"/>
        </w:trPr>
        <w:tc>
          <w:tcPr>
            <w:tcW w:w="2921" w:type="pct"/>
            <w:shd w:val="clear" w:color="auto" w:fill="auto"/>
          </w:tcPr>
          <w:p w14:paraId="014A781E" w14:textId="77777777" w:rsidR="006E110A" w:rsidRPr="00040E48" w:rsidRDefault="006E110A">
            <w:pPr>
              <w:pStyle w:val="TableEntry"/>
              <w:rPr>
                <w:noProof w:val="0"/>
              </w:rPr>
            </w:pPr>
            <w:r w:rsidRPr="00040E48">
              <w:rPr>
                <w:b/>
                <w:bCs/>
                <w:noProof w:val="0"/>
              </w:rPr>
              <w:t>Pertinent Insurance Information</w:t>
            </w:r>
            <w:r w:rsidRPr="00040E48">
              <w:rPr>
                <w:noProof w:val="0"/>
              </w:rPr>
              <w:br/>
              <w:t xml:space="preserve">Refer to Appropriate Payers Section -- TBD </w:t>
            </w:r>
          </w:p>
        </w:tc>
        <w:tc>
          <w:tcPr>
            <w:tcW w:w="454" w:type="pct"/>
            <w:shd w:val="clear" w:color="auto" w:fill="auto"/>
          </w:tcPr>
          <w:p w14:paraId="20EED82A"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05E77EC2" w14:textId="77777777" w:rsidR="006E110A" w:rsidRPr="00040E48" w:rsidRDefault="006E110A">
            <w:pPr>
              <w:pStyle w:val="TableEntry"/>
              <w:rPr>
                <w:noProof w:val="0"/>
              </w:rPr>
            </w:pPr>
          </w:p>
        </w:tc>
      </w:tr>
      <w:tr w:rsidR="006E110A" w:rsidRPr="00040E48" w14:paraId="7BCF7B43" w14:textId="77777777" w:rsidTr="00AC104E">
        <w:trPr>
          <w:jc w:val="center"/>
        </w:trPr>
        <w:tc>
          <w:tcPr>
            <w:tcW w:w="2921" w:type="pct"/>
            <w:shd w:val="clear" w:color="auto" w:fill="auto"/>
          </w:tcPr>
          <w:p w14:paraId="36A510EF" w14:textId="77777777" w:rsidR="006E110A" w:rsidRPr="00040E48" w:rsidRDefault="006E110A">
            <w:pPr>
              <w:pStyle w:val="TableEntry"/>
              <w:rPr>
                <w:noProof w:val="0"/>
              </w:rPr>
            </w:pPr>
            <w:r w:rsidRPr="00040E48">
              <w:rPr>
                <w:b/>
                <w:bCs/>
                <w:noProof w:val="0"/>
              </w:rPr>
              <w:t>Data needed for state and local referral forms, if different than above</w:t>
            </w:r>
            <w:r w:rsidRPr="00040E48">
              <w:rPr>
                <w:noProof w:val="0"/>
              </w:rPr>
              <w:br/>
              <w:t xml:space="preserve">These are handed by including additional sections within the summary. </w:t>
            </w:r>
          </w:p>
        </w:tc>
        <w:tc>
          <w:tcPr>
            <w:tcW w:w="454" w:type="pct"/>
            <w:shd w:val="clear" w:color="auto" w:fill="auto"/>
          </w:tcPr>
          <w:p w14:paraId="7587712F" w14:textId="77777777" w:rsidR="006E110A" w:rsidRPr="00040E48" w:rsidRDefault="006E110A">
            <w:pPr>
              <w:pStyle w:val="TableEntry"/>
              <w:rPr>
                <w:noProof w:val="0"/>
              </w:rPr>
            </w:pPr>
            <w:r w:rsidRPr="00040E48">
              <w:rPr>
                <w:noProof w:val="0"/>
              </w:rPr>
              <w:t xml:space="preserve">R2 </w:t>
            </w:r>
          </w:p>
        </w:tc>
        <w:tc>
          <w:tcPr>
            <w:tcW w:w="1625" w:type="pct"/>
            <w:shd w:val="clear" w:color="auto" w:fill="auto"/>
          </w:tcPr>
          <w:p w14:paraId="680DFDD3" w14:textId="77777777" w:rsidR="006E110A" w:rsidRPr="00040E48" w:rsidRDefault="006E110A">
            <w:pPr>
              <w:pStyle w:val="TableEntry"/>
              <w:rPr>
                <w:noProof w:val="0"/>
              </w:rPr>
            </w:pPr>
          </w:p>
        </w:tc>
      </w:tr>
    </w:tbl>
    <w:p w14:paraId="61B8C3F5" w14:textId="77777777" w:rsidR="006068AD" w:rsidRPr="00040E48" w:rsidRDefault="006068AD" w:rsidP="00EF41A6">
      <w:pPr>
        <w:pStyle w:val="BodyText"/>
        <w:rPr>
          <w:noProof w:val="0"/>
        </w:rPr>
      </w:pPr>
    </w:p>
    <w:p w14:paraId="08426958" w14:textId="77777777" w:rsidR="006E110A" w:rsidRPr="00040E48" w:rsidRDefault="006E110A">
      <w:pPr>
        <w:pStyle w:val="Heading5"/>
        <w:rPr>
          <w:noProof w:val="0"/>
        </w:rPr>
      </w:pPr>
      <w:bookmarkStart w:id="270" w:name="_Toc441141807"/>
      <w:r w:rsidRPr="00040E48">
        <w:rPr>
          <w:noProof w:val="0"/>
        </w:rPr>
        <w:t>Conformance</w:t>
      </w:r>
      <w:bookmarkEnd w:id="270"/>
    </w:p>
    <w:p w14:paraId="2FE10299" w14:textId="77777777" w:rsidR="008D3B82" w:rsidRDefault="006E110A">
      <w:pPr>
        <w:pStyle w:val="BodyText"/>
        <w:rPr>
          <w:noProof w:val="0"/>
        </w:rPr>
      </w:pPr>
      <w:r w:rsidRPr="00040E48">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hyperlink w:anchor="T1_3_6_1_4_1_19376_1_5_3_1_1_2" w:tooltip="1.3.6.1.4.1.19376.1.5.3.1.1.2" w:history="1">
        <w:r w:rsidRPr="00040E48">
          <w:rPr>
            <w:rStyle w:val="Hyperlink"/>
            <w:noProof w:val="0"/>
          </w:rPr>
          <w:t>Medical Summary</w:t>
        </w:r>
      </w:hyperlink>
      <w:r w:rsidRPr="00040E48">
        <w:rPr>
          <w:noProof w:val="0"/>
        </w:rPr>
        <w:t xml:space="preserve"> content module, and so must conform to the requirements of that template as well, thus all &lt;templateId&gt; elements shown in the example below shall be included.</w:t>
      </w:r>
    </w:p>
    <w:p w14:paraId="76D0188D" w14:textId="32883EE1" w:rsidR="006E110A" w:rsidRPr="00040E48" w:rsidRDefault="006E110A">
      <w:pPr>
        <w:pStyle w:val="BodyText"/>
        <w:rPr>
          <w:noProof w:val="0"/>
        </w:rPr>
      </w:pPr>
      <w:r w:rsidRPr="00040E48">
        <w:rPr>
          <w:noProof w:val="0"/>
        </w:rPr>
        <w:lastRenderedPageBreak/>
        <w:t xml:space="preserve"> </w:t>
      </w:r>
    </w:p>
    <w:p w14:paraId="284AD348" w14:textId="77777777" w:rsidR="006E110A" w:rsidRPr="00F331FC" w:rsidRDefault="006E110A">
      <w:pPr>
        <w:pStyle w:val="XMLFragment"/>
        <w:rPr>
          <w:noProof w:val="0"/>
          <w:lang w:val="nl-NL"/>
          <w:rPrChange w:id="271" w:author="Michael Clifton" w:date="2018-10-11T10:10:00Z">
            <w:rPr>
              <w:noProof w:val="0"/>
            </w:rPr>
          </w:rPrChange>
        </w:rPr>
      </w:pPr>
      <w:r w:rsidRPr="00F331FC">
        <w:rPr>
          <w:noProof w:val="0"/>
          <w:lang w:val="nl-NL"/>
          <w:rPrChange w:id="272" w:author="Michael Clifton" w:date="2018-10-11T10:10:00Z">
            <w:rPr>
              <w:noProof w:val="0"/>
            </w:rPr>
          </w:rPrChange>
        </w:rPr>
        <w:t>&lt;ClinicalDocument xmlns='urn:hl7-org:v3'&gt;</w:t>
      </w:r>
    </w:p>
    <w:p w14:paraId="599846F3" w14:textId="77777777" w:rsidR="006E110A" w:rsidRPr="00F331FC" w:rsidRDefault="006E110A">
      <w:pPr>
        <w:pStyle w:val="XMLFragment"/>
        <w:rPr>
          <w:noProof w:val="0"/>
          <w:lang w:val="nl-NL"/>
          <w:rPrChange w:id="273" w:author="Michael Clifton" w:date="2018-10-11T10:10:00Z">
            <w:rPr>
              <w:noProof w:val="0"/>
            </w:rPr>
          </w:rPrChange>
        </w:rPr>
      </w:pPr>
      <w:r w:rsidRPr="00F331FC">
        <w:rPr>
          <w:noProof w:val="0"/>
          <w:lang w:val="nl-NL"/>
          <w:rPrChange w:id="274" w:author="Michael Clifton" w:date="2018-10-11T10:10:00Z">
            <w:rPr>
              <w:noProof w:val="0"/>
            </w:rPr>
          </w:rPrChange>
        </w:rPr>
        <w:t xml:space="preserve">  &lt;typeId extension="POCD_HD000040" root="2.16.840.1.113883.1.3"/&gt;</w:t>
      </w:r>
    </w:p>
    <w:p w14:paraId="41E6B14B" w14:textId="77777777" w:rsidR="006E110A" w:rsidRPr="00F331FC" w:rsidRDefault="006E110A">
      <w:pPr>
        <w:pStyle w:val="XMLFragment"/>
        <w:rPr>
          <w:noProof w:val="0"/>
          <w:lang w:val="nl-NL"/>
          <w:rPrChange w:id="275" w:author="Michael Clifton" w:date="2018-10-11T10:10:00Z">
            <w:rPr>
              <w:noProof w:val="0"/>
            </w:rPr>
          </w:rPrChange>
        </w:rPr>
      </w:pPr>
      <w:r w:rsidRPr="00F331FC">
        <w:rPr>
          <w:noProof w:val="0"/>
          <w:lang w:val="nl-NL"/>
          <w:rPrChange w:id="276" w:author="Michael Clifton" w:date="2018-10-11T10:10:00Z">
            <w:rPr>
              <w:noProof w:val="0"/>
            </w:rPr>
          </w:rPrChange>
        </w:rPr>
        <w:t xml:space="preserve">  &lt;templateId root='1.3.6.1.4.1.19376.1.5.3.1.1.2'/&gt;</w:t>
      </w:r>
      <w:r w:rsidRPr="00F331FC">
        <w:rPr>
          <w:noProof w:val="0"/>
          <w:lang w:val="nl-NL"/>
          <w:rPrChange w:id="277" w:author="Michael Clifton" w:date="2018-10-11T10:10:00Z">
            <w:rPr>
              <w:noProof w:val="0"/>
            </w:rPr>
          </w:rPrChange>
        </w:rPr>
        <w:br/>
        <w:t xml:space="preserve">  &lt;templateId root='1.3.6.1.4.1.19376.1.5.3.1.1.3'/&gt;</w:t>
      </w:r>
    </w:p>
    <w:p w14:paraId="4A2C5BFE" w14:textId="77777777" w:rsidR="006E110A" w:rsidRPr="00040E48" w:rsidRDefault="006E110A">
      <w:pPr>
        <w:pStyle w:val="XMLFragment"/>
        <w:rPr>
          <w:noProof w:val="0"/>
        </w:rPr>
      </w:pPr>
      <w:r w:rsidRPr="00F331FC">
        <w:rPr>
          <w:noProof w:val="0"/>
          <w:lang w:val="nl-NL"/>
          <w:rPrChange w:id="278" w:author="Michael Clifton" w:date="2018-10-11T10:10:00Z">
            <w:rPr>
              <w:noProof w:val="0"/>
            </w:rPr>
          </w:rPrChange>
        </w:rPr>
        <w:t xml:space="preserve">  </w:t>
      </w:r>
      <w:r w:rsidRPr="00040E48">
        <w:rPr>
          <w:noProof w:val="0"/>
        </w:rPr>
        <w:t>&lt;id root=' ' extension=' '/&gt;</w:t>
      </w:r>
    </w:p>
    <w:p w14:paraId="22D1FFA2" w14:textId="77777777" w:rsidR="006E110A" w:rsidRPr="00040E48" w:rsidRDefault="006E110A">
      <w:pPr>
        <w:pStyle w:val="XMLFragment"/>
        <w:rPr>
          <w:noProof w:val="0"/>
        </w:rPr>
      </w:pPr>
      <w:r w:rsidRPr="00040E48">
        <w:rPr>
          <w:noProof w:val="0"/>
        </w:rPr>
        <w:t xml:space="preserve">  &lt;code code=' ' displayName=' '</w:t>
      </w:r>
    </w:p>
    <w:p w14:paraId="6D48B3F4" w14:textId="77777777" w:rsidR="006E110A" w:rsidRPr="00040E48" w:rsidRDefault="006E110A">
      <w:pPr>
        <w:pStyle w:val="XMLFragment"/>
        <w:rPr>
          <w:noProof w:val="0"/>
        </w:rPr>
      </w:pPr>
      <w:r w:rsidRPr="00040E48">
        <w:rPr>
          <w:noProof w:val="0"/>
        </w:rPr>
        <w:t xml:space="preserve">    codeSystem='2.16.840.1.113883.6.1' codeSystemName='LOINC'/&gt;</w:t>
      </w:r>
    </w:p>
    <w:p w14:paraId="192C8A22" w14:textId="77777777" w:rsidR="006E110A" w:rsidRPr="00040E48" w:rsidRDefault="006E110A">
      <w:pPr>
        <w:pStyle w:val="XMLFragment"/>
        <w:rPr>
          <w:noProof w:val="0"/>
        </w:rPr>
      </w:pPr>
      <w:r w:rsidRPr="00040E48">
        <w:rPr>
          <w:noProof w:val="0"/>
        </w:rPr>
        <w:t xml:space="preserve">  &lt;title&gt;Referral Summary&lt;/title&gt;</w:t>
      </w:r>
    </w:p>
    <w:p w14:paraId="5CBC02CE" w14:textId="77777777" w:rsidR="006E110A" w:rsidRPr="00040E48" w:rsidRDefault="006E110A">
      <w:pPr>
        <w:pStyle w:val="XMLFragment"/>
        <w:rPr>
          <w:noProof w:val="0"/>
        </w:rPr>
      </w:pPr>
      <w:r w:rsidRPr="00040E48">
        <w:rPr>
          <w:noProof w:val="0"/>
        </w:rPr>
        <w:t xml:space="preserve">  &lt;effectiveTime value='20081004012005'/&gt;</w:t>
      </w:r>
    </w:p>
    <w:p w14:paraId="33C48B7A" w14:textId="77777777" w:rsidR="006E110A" w:rsidRPr="00040E48" w:rsidRDefault="006E110A">
      <w:pPr>
        <w:pStyle w:val="XMLFragment"/>
        <w:rPr>
          <w:noProof w:val="0"/>
        </w:rPr>
      </w:pPr>
      <w:r w:rsidRPr="00040E48">
        <w:rPr>
          <w:noProof w:val="0"/>
        </w:rPr>
        <w:t xml:space="preserve">  &lt;confidentialityCode code='N' displayName='Normal' </w:t>
      </w:r>
    </w:p>
    <w:p w14:paraId="16279DB7" w14:textId="77777777" w:rsidR="006E110A" w:rsidRPr="00040E48" w:rsidRDefault="006E110A">
      <w:pPr>
        <w:pStyle w:val="XMLFragment"/>
        <w:rPr>
          <w:noProof w:val="0"/>
        </w:rPr>
      </w:pPr>
      <w:r w:rsidRPr="00040E48">
        <w:rPr>
          <w:noProof w:val="0"/>
        </w:rPr>
        <w:t xml:space="preserve">    codeSystem='2.16.840.1.113883.5.25' codeSystemName='Confidentiality' /&gt;</w:t>
      </w:r>
    </w:p>
    <w:p w14:paraId="08DA3985" w14:textId="77777777" w:rsidR="006E110A" w:rsidRPr="00040E48" w:rsidRDefault="006E110A">
      <w:pPr>
        <w:pStyle w:val="XMLFragment"/>
        <w:rPr>
          <w:noProof w:val="0"/>
        </w:rPr>
      </w:pPr>
      <w:r w:rsidRPr="00040E48">
        <w:rPr>
          <w:noProof w:val="0"/>
        </w:rPr>
        <w:t xml:space="preserve">  &lt;languageCode code='en-US'/&gt;     </w:t>
      </w:r>
    </w:p>
    <w:p w14:paraId="36DD5418" w14:textId="77777777" w:rsidR="006E110A" w:rsidRPr="00040E48" w:rsidRDefault="006E110A">
      <w:pPr>
        <w:pStyle w:val="XMLFragment"/>
        <w:rPr>
          <w:noProof w:val="0"/>
        </w:rPr>
      </w:pPr>
      <w:r w:rsidRPr="00040E48">
        <w:rPr>
          <w:noProof w:val="0"/>
        </w:rPr>
        <w:t xml:space="preserve">     :</w:t>
      </w:r>
    </w:p>
    <w:p w14:paraId="63F00012" w14:textId="77777777" w:rsidR="006E110A" w:rsidRPr="00040E48" w:rsidRDefault="006E110A">
      <w:pPr>
        <w:pStyle w:val="XMLFragment"/>
        <w:rPr>
          <w:noProof w:val="0"/>
        </w:rPr>
      </w:pPr>
      <w:r w:rsidRPr="00040E48">
        <w:rPr>
          <w:noProof w:val="0"/>
        </w:rPr>
        <w:t xml:space="preserve">  &lt;component&gt;&lt;structuredBody&gt;</w:t>
      </w:r>
    </w:p>
    <w:p w14:paraId="093FAD33" w14:textId="77777777" w:rsidR="006E110A" w:rsidRPr="00040E48" w:rsidRDefault="006E110A">
      <w:pPr>
        <w:pStyle w:val="XMLFragment"/>
        <w:rPr>
          <w:noProof w:val="0"/>
        </w:rPr>
      </w:pPr>
      <w:r w:rsidRPr="00040E48">
        <w:rPr>
          <w:noProof w:val="0"/>
        </w:rPr>
        <w:t xml:space="preserve">    &lt;component&gt;</w:t>
      </w:r>
    </w:p>
    <w:p w14:paraId="6AE43E43" w14:textId="77777777" w:rsidR="006E110A" w:rsidRPr="00040E48" w:rsidRDefault="006E110A">
      <w:pPr>
        <w:pStyle w:val="XMLFragment"/>
        <w:rPr>
          <w:noProof w:val="0"/>
        </w:rPr>
      </w:pPr>
      <w:r w:rsidRPr="00040E48">
        <w:rPr>
          <w:noProof w:val="0"/>
        </w:rPr>
        <w:t xml:space="preserve">      &lt;section&gt;</w:t>
      </w:r>
    </w:p>
    <w:p w14:paraId="51358E25" w14:textId="77777777" w:rsidR="006E110A" w:rsidRPr="00040E48" w:rsidRDefault="006E110A">
      <w:pPr>
        <w:pStyle w:val="XMLFragment"/>
        <w:rPr>
          <w:noProof w:val="0"/>
        </w:rPr>
      </w:pPr>
      <w:r w:rsidRPr="00040E48">
        <w:rPr>
          <w:noProof w:val="0"/>
        </w:rPr>
        <w:t xml:space="preserve">        &lt;templateId root='</w:t>
      </w:r>
      <w:hyperlink w:anchor="T1_3_6_1_4_1_19376_1_5_3_1_3_1" w:tooltip="1.3.6.1.4.1.19376.1.5.3.1.3.1" w:history="1">
        <w:r w:rsidRPr="00040E48">
          <w:rPr>
            <w:rStyle w:val="Hyperlink"/>
            <w:noProof w:val="0"/>
          </w:rPr>
          <w:t>1.3.6.1.4.1.19376.1.5.3.1.3.1</w:t>
        </w:r>
      </w:hyperlink>
      <w:r w:rsidRPr="00040E48">
        <w:rPr>
          <w:noProof w:val="0"/>
        </w:rPr>
        <w:t>'/&gt;</w:t>
      </w:r>
    </w:p>
    <w:p w14:paraId="0E9AFA62" w14:textId="77777777" w:rsidR="006E110A" w:rsidRPr="00040E48" w:rsidRDefault="006E110A">
      <w:pPr>
        <w:pStyle w:val="XMLFragment"/>
        <w:rPr>
          <w:noProof w:val="0"/>
        </w:rPr>
      </w:pPr>
      <w:r w:rsidRPr="00040E48">
        <w:rPr>
          <w:noProof w:val="0"/>
        </w:rPr>
        <w:t xml:space="preserve">        &lt;!-- Required Reason for Referral Section content --&gt;</w:t>
      </w:r>
    </w:p>
    <w:p w14:paraId="6A844C61" w14:textId="77777777" w:rsidR="006E110A" w:rsidRPr="00040E48" w:rsidRDefault="006E110A">
      <w:pPr>
        <w:pStyle w:val="XMLFragment"/>
        <w:rPr>
          <w:noProof w:val="0"/>
        </w:rPr>
      </w:pPr>
      <w:r w:rsidRPr="00040E48">
        <w:rPr>
          <w:noProof w:val="0"/>
        </w:rPr>
        <w:t xml:space="preserve">      &lt;/section&gt;</w:t>
      </w:r>
    </w:p>
    <w:p w14:paraId="707309B7"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0848A194" w14:textId="77777777" w:rsidR="006E110A" w:rsidRPr="00040E48" w:rsidRDefault="006E110A">
      <w:pPr>
        <w:pStyle w:val="XMLFragment"/>
        <w:rPr>
          <w:noProof w:val="0"/>
        </w:rPr>
      </w:pPr>
      <w:r w:rsidRPr="00040E48">
        <w:rPr>
          <w:noProof w:val="0"/>
        </w:rPr>
        <w:t xml:space="preserve">    &lt;component&gt;</w:t>
      </w:r>
    </w:p>
    <w:p w14:paraId="656B540D" w14:textId="77777777" w:rsidR="006E110A" w:rsidRPr="00040E48" w:rsidRDefault="006E110A">
      <w:pPr>
        <w:pStyle w:val="XMLFragment"/>
        <w:rPr>
          <w:noProof w:val="0"/>
        </w:rPr>
      </w:pPr>
      <w:r w:rsidRPr="00040E48">
        <w:rPr>
          <w:noProof w:val="0"/>
        </w:rPr>
        <w:t xml:space="preserve">      &lt;section&gt;</w:t>
      </w:r>
    </w:p>
    <w:p w14:paraId="618453C8" w14:textId="77777777" w:rsidR="006E110A" w:rsidRPr="00040E48" w:rsidRDefault="006E110A">
      <w:pPr>
        <w:pStyle w:val="XMLFragment"/>
        <w:rPr>
          <w:noProof w:val="0"/>
        </w:rPr>
      </w:pPr>
      <w:r w:rsidRPr="00040E48">
        <w:rPr>
          <w:noProof w:val="0"/>
        </w:rPr>
        <w:t xml:space="preserve">        &lt;templateId root='</w:t>
      </w:r>
      <w:hyperlink w:anchor="T1_3_6_1_4_1_19376_1_5_3_1_3_4" w:tooltip="1.3.6.1.4.1.19376.1.5.3.1.3.4" w:history="1">
        <w:r w:rsidRPr="00040E48">
          <w:rPr>
            <w:rStyle w:val="Hyperlink"/>
            <w:noProof w:val="0"/>
          </w:rPr>
          <w:t>1.3.6.1.4.1.19376.1.5.3.1.3.4</w:t>
        </w:r>
      </w:hyperlink>
      <w:r w:rsidRPr="00040E48">
        <w:rPr>
          <w:noProof w:val="0"/>
        </w:rPr>
        <w:t>'/&gt;</w:t>
      </w:r>
    </w:p>
    <w:p w14:paraId="2C8F106D" w14:textId="77777777" w:rsidR="006E110A" w:rsidRPr="00040E48" w:rsidRDefault="006E110A">
      <w:pPr>
        <w:pStyle w:val="XMLFragment"/>
        <w:rPr>
          <w:noProof w:val="0"/>
        </w:rPr>
      </w:pPr>
      <w:r w:rsidRPr="00040E48">
        <w:rPr>
          <w:noProof w:val="0"/>
        </w:rPr>
        <w:t xml:space="preserve">        &lt;!-- Required History Present Illness Section content --&gt;</w:t>
      </w:r>
    </w:p>
    <w:p w14:paraId="0775E73D" w14:textId="77777777" w:rsidR="006E110A" w:rsidRPr="00040E48" w:rsidRDefault="006E110A">
      <w:pPr>
        <w:pStyle w:val="XMLFragment"/>
        <w:rPr>
          <w:noProof w:val="0"/>
        </w:rPr>
      </w:pPr>
      <w:r w:rsidRPr="00040E48">
        <w:rPr>
          <w:noProof w:val="0"/>
        </w:rPr>
        <w:t xml:space="preserve">      &lt;/section&gt;</w:t>
      </w:r>
    </w:p>
    <w:p w14:paraId="5134C722"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70C83120" w14:textId="77777777" w:rsidR="006E110A" w:rsidRPr="00040E48" w:rsidRDefault="006E110A">
      <w:pPr>
        <w:pStyle w:val="XMLFragment"/>
        <w:rPr>
          <w:noProof w:val="0"/>
        </w:rPr>
      </w:pPr>
      <w:r w:rsidRPr="00040E48">
        <w:rPr>
          <w:noProof w:val="0"/>
        </w:rPr>
        <w:t xml:space="preserve">    &lt;component&gt;</w:t>
      </w:r>
    </w:p>
    <w:p w14:paraId="4B11874B" w14:textId="77777777" w:rsidR="006E110A" w:rsidRPr="00040E48" w:rsidRDefault="006E110A">
      <w:pPr>
        <w:pStyle w:val="XMLFragment"/>
        <w:rPr>
          <w:noProof w:val="0"/>
        </w:rPr>
      </w:pPr>
      <w:r w:rsidRPr="00040E48">
        <w:rPr>
          <w:noProof w:val="0"/>
        </w:rPr>
        <w:t xml:space="preserve">      &lt;section&gt;</w:t>
      </w:r>
    </w:p>
    <w:p w14:paraId="7A802D05" w14:textId="77777777" w:rsidR="006E110A" w:rsidRPr="00040E48" w:rsidRDefault="006E110A">
      <w:pPr>
        <w:pStyle w:val="XMLFragment"/>
        <w:rPr>
          <w:noProof w:val="0"/>
        </w:rPr>
      </w:pPr>
      <w:r w:rsidRPr="00040E48">
        <w:rPr>
          <w:noProof w:val="0"/>
        </w:rPr>
        <w:t xml:space="preserve">        &lt;templateId root='</w:t>
      </w:r>
      <w:hyperlink w:anchor="T1_3_6_1_4_1_19376_1_5_3_1_3_6" w:tooltip="1.3.6.1.4.1.19376.1.5.3.1.3.6" w:history="1">
        <w:r w:rsidRPr="00040E48">
          <w:rPr>
            <w:rStyle w:val="Hyperlink"/>
            <w:noProof w:val="0"/>
          </w:rPr>
          <w:t>1.3.6.1.4.1.19376.1.5.3.1.3.6</w:t>
        </w:r>
      </w:hyperlink>
      <w:r w:rsidRPr="00040E48">
        <w:rPr>
          <w:noProof w:val="0"/>
        </w:rPr>
        <w:t>'/&gt;</w:t>
      </w:r>
    </w:p>
    <w:p w14:paraId="224C24C9" w14:textId="77777777" w:rsidR="006E110A" w:rsidRPr="00040E48" w:rsidRDefault="006E110A">
      <w:pPr>
        <w:pStyle w:val="XMLFragment"/>
        <w:rPr>
          <w:noProof w:val="0"/>
        </w:rPr>
      </w:pPr>
      <w:r w:rsidRPr="00040E48">
        <w:rPr>
          <w:noProof w:val="0"/>
        </w:rPr>
        <w:t xml:space="preserve">        &lt;!-- Required Active Problems Section content --&gt;</w:t>
      </w:r>
    </w:p>
    <w:p w14:paraId="5E2BF22F" w14:textId="77777777" w:rsidR="006E110A" w:rsidRPr="00040E48" w:rsidRDefault="006E110A">
      <w:pPr>
        <w:pStyle w:val="XMLFragment"/>
        <w:rPr>
          <w:noProof w:val="0"/>
        </w:rPr>
      </w:pPr>
      <w:r w:rsidRPr="00040E48">
        <w:rPr>
          <w:noProof w:val="0"/>
        </w:rPr>
        <w:t xml:space="preserve">      &lt;/section&gt;</w:t>
      </w:r>
    </w:p>
    <w:p w14:paraId="56F6D3A2"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5621D088" w14:textId="77777777" w:rsidR="006E110A" w:rsidRPr="00040E48" w:rsidRDefault="006E110A">
      <w:pPr>
        <w:pStyle w:val="XMLFragment"/>
        <w:rPr>
          <w:noProof w:val="0"/>
        </w:rPr>
      </w:pPr>
      <w:r w:rsidRPr="00040E48">
        <w:rPr>
          <w:noProof w:val="0"/>
        </w:rPr>
        <w:t xml:space="preserve">    &lt;component&gt;</w:t>
      </w:r>
    </w:p>
    <w:p w14:paraId="6A49D3B6" w14:textId="77777777" w:rsidR="006E110A" w:rsidRPr="00040E48" w:rsidRDefault="006E110A">
      <w:pPr>
        <w:pStyle w:val="XMLFragment"/>
        <w:rPr>
          <w:noProof w:val="0"/>
        </w:rPr>
      </w:pPr>
      <w:r w:rsidRPr="00040E48">
        <w:rPr>
          <w:noProof w:val="0"/>
        </w:rPr>
        <w:t xml:space="preserve">      &lt;section&gt;</w:t>
      </w:r>
    </w:p>
    <w:p w14:paraId="2D4BD2F2" w14:textId="77777777" w:rsidR="006E110A" w:rsidRPr="00040E48" w:rsidRDefault="006E110A">
      <w:pPr>
        <w:pStyle w:val="XMLFragment"/>
        <w:rPr>
          <w:noProof w:val="0"/>
        </w:rPr>
      </w:pPr>
      <w:r w:rsidRPr="00040E48">
        <w:rPr>
          <w:noProof w:val="0"/>
        </w:rPr>
        <w:t xml:space="preserve">        &lt;templateId root='</w:t>
      </w:r>
      <w:hyperlink w:anchor="T1_3_6_1_4_1_19376_1_5_3_1_3_19" w:tooltip="1.3.6.1.4.1.19376.1.5.3.1.3.19" w:history="1">
        <w:r w:rsidRPr="00040E48">
          <w:rPr>
            <w:rStyle w:val="Hyperlink"/>
            <w:noProof w:val="0"/>
          </w:rPr>
          <w:t>1.3.6.1.4.1.19376.1.5.3.1.3.19</w:t>
        </w:r>
      </w:hyperlink>
      <w:r w:rsidRPr="00040E48">
        <w:rPr>
          <w:noProof w:val="0"/>
        </w:rPr>
        <w:t>'/&gt;</w:t>
      </w:r>
    </w:p>
    <w:p w14:paraId="50E861FC" w14:textId="77777777" w:rsidR="006E110A" w:rsidRPr="00040E48" w:rsidRDefault="006E110A">
      <w:pPr>
        <w:pStyle w:val="XMLFragment"/>
        <w:rPr>
          <w:noProof w:val="0"/>
        </w:rPr>
      </w:pPr>
      <w:r w:rsidRPr="00040E48">
        <w:rPr>
          <w:noProof w:val="0"/>
        </w:rPr>
        <w:t xml:space="preserve">        &lt;!-- Required Current Meds Section content --&gt;</w:t>
      </w:r>
    </w:p>
    <w:p w14:paraId="7E03D2BD" w14:textId="77777777" w:rsidR="006E110A" w:rsidRPr="00040E48" w:rsidRDefault="006E110A">
      <w:pPr>
        <w:pStyle w:val="XMLFragment"/>
        <w:rPr>
          <w:noProof w:val="0"/>
        </w:rPr>
      </w:pPr>
      <w:r w:rsidRPr="00040E48">
        <w:rPr>
          <w:noProof w:val="0"/>
        </w:rPr>
        <w:t xml:space="preserve">      &lt;/section&gt;</w:t>
      </w:r>
    </w:p>
    <w:p w14:paraId="73B8A6D3"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0DE4EAC3" w14:textId="77777777" w:rsidR="006E110A" w:rsidRPr="00040E48" w:rsidRDefault="006E110A">
      <w:pPr>
        <w:pStyle w:val="XMLFragment"/>
        <w:rPr>
          <w:noProof w:val="0"/>
        </w:rPr>
      </w:pPr>
      <w:r w:rsidRPr="00040E48">
        <w:rPr>
          <w:noProof w:val="0"/>
        </w:rPr>
        <w:t xml:space="preserve">    &lt;component&gt;</w:t>
      </w:r>
    </w:p>
    <w:p w14:paraId="220EE2EE" w14:textId="77777777" w:rsidR="006E110A" w:rsidRPr="00040E48" w:rsidRDefault="006E110A">
      <w:pPr>
        <w:pStyle w:val="XMLFragment"/>
        <w:rPr>
          <w:noProof w:val="0"/>
        </w:rPr>
      </w:pPr>
      <w:r w:rsidRPr="00040E48">
        <w:rPr>
          <w:noProof w:val="0"/>
        </w:rPr>
        <w:t xml:space="preserve">      &lt;section&gt;</w:t>
      </w:r>
    </w:p>
    <w:p w14:paraId="30247EC2" w14:textId="77777777" w:rsidR="006E110A" w:rsidRPr="00040E48" w:rsidRDefault="006E110A">
      <w:pPr>
        <w:pStyle w:val="XMLFragment"/>
        <w:rPr>
          <w:noProof w:val="0"/>
        </w:rPr>
      </w:pPr>
      <w:r w:rsidRPr="00040E48">
        <w:rPr>
          <w:noProof w:val="0"/>
        </w:rPr>
        <w:t xml:space="preserve">        &lt;templateId root='</w:t>
      </w:r>
      <w:hyperlink w:anchor="T1_3_6_1_4_1_19376_1_5_3_1_3_13" w:tooltip="1.3.6.1.4.1.19376.1.5.3.1.3.13" w:history="1">
        <w:r w:rsidRPr="00040E48">
          <w:rPr>
            <w:rStyle w:val="Hyperlink"/>
            <w:noProof w:val="0"/>
          </w:rPr>
          <w:t>1.3.6.1.4.1.19376.1.5.3.1.3.13</w:t>
        </w:r>
      </w:hyperlink>
      <w:r w:rsidRPr="00040E48">
        <w:rPr>
          <w:noProof w:val="0"/>
        </w:rPr>
        <w:t>'/&gt;</w:t>
      </w:r>
    </w:p>
    <w:p w14:paraId="031F9818" w14:textId="77777777" w:rsidR="006E110A" w:rsidRPr="00040E48" w:rsidRDefault="006E110A">
      <w:pPr>
        <w:pStyle w:val="XMLFragment"/>
        <w:rPr>
          <w:noProof w:val="0"/>
        </w:rPr>
      </w:pPr>
      <w:r w:rsidRPr="00040E48">
        <w:rPr>
          <w:noProof w:val="0"/>
        </w:rPr>
        <w:t xml:space="preserve">        &lt;!-- Required Allergies Section content --&gt;</w:t>
      </w:r>
    </w:p>
    <w:p w14:paraId="6E1A8C5C" w14:textId="77777777" w:rsidR="006E110A" w:rsidRPr="00040E48" w:rsidRDefault="006E110A">
      <w:pPr>
        <w:pStyle w:val="XMLFragment"/>
        <w:rPr>
          <w:noProof w:val="0"/>
        </w:rPr>
      </w:pPr>
      <w:r w:rsidRPr="00040E48">
        <w:rPr>
          <w:noProof w:val="0"/>
        </w:rPr>
        <w:t xml:space="preserve">      &lt;/section&gt;</w:t>
      </w:r>
    </w:p>
    <w:p w14:paraId="0B8795BF"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6B886F37" w14:textId="77777777" w:rsidR="006E110A" w:rsidRPr="00040E48" w:rsidRDefault="006E110A">
      <w:pPr>
        <w:pStyle w:val="XMLFragment"/>
        <w:rPr>
          <w:noProof w:val="0"/>
        </w:rPr>
      </w:pPr>
      <w:r w:rsidRPr="00040E48">
        <w:rPr>
          <w:noProof w:val="0"/>
        </w:rPr>
        <w:lastRenderedPageBreak/>
        <w:t xml:space="preserve">    &lt;component&gt;</w:t>
      </w:r>
    </w:p>
    <w:p w14:paraId="6C1F7EF9" w14:textId="77777777" w:rsidR="006E110A" w:rsidRPr="00040E48" w:rsidRDefault="006E110A">
      <w:pPr>
        <w:pStyle w:val="XMLFragment"/>
        <w:rPr>
          <w:noProof w:val="0"/>
        </w:rPr>
      </w:pPr>
      <w:r w:rsidRPr="00040E48">
        <w:rPr>
          <w:noProof w:val="0"/>
        </w:rPr>
        <w:t xml:space="preserve">      &lt;section&gt;</w:t>
      </w:r>
    </w:p>
    <w:p w14:paraId="0F57092D" w14:textId="77777777" w:rsidR="006E110A" w:rsidRPr="00040E48" w:rsidRDefault="006E110A">
      <w:pPr>
        <w:pStyle w:val="XMLFragment"/>
        <w:rPr>
          <w:noProof w:val="0"/>
        </w:rPr>
      </w:pPr>
      <w:r w:rsidRPr="00040E48">
        <w:rPr>
          <w:noProof w:val="0"/>
        </w:rPr>
        <w:t xml:space="preserve">        &lt;templateId root='</w:t>
      </w:r>
      <w:hyperlink w:anchor="T1_3_6_1_4_1_19376_1_5_3_1_3_8" w:tooltip="1.3.6.1.4.1.19376.1.5.3.1.3.8" w:history="1">
        <w:r w:rsidRPr="00040E48">
          <w:rPr>
            <w:rStyle w:val="Hyperlink"/>
            <w:noProof w:val="0"/>
          </w:rPr>
          <w:t>1.3.6.1.4.1.19376.1.5.3.1.3.8</w:t>
        </w:r>
      </w:hyperlink>
      <w:r w:rsidRPr="00040E48">
        <w:rPr>
          <w:noProof w:val="0"/>
        </w:rPr>
        <w:t>'/&gt;</w:t>
      </w:r>
    </w:p>
    <w:p w14:paraId="1907BA6C" w14:textId="77777777" w:rsidR="006E110A" w:rsidRPr="00040E48" w:rsidRDefault="006E110A">
      <w:pPr>
        <w:pStyle w:val="XMLFragment"/>
        <w:rPr>
          <w:noProof w:val="0"/>
        </w:rPr>
      </w:pPr>
      <w:r w:rsidRPr="00040E48">
        <w:rPr>
          <w:noProof w:val="0"/>
        </w:rPr>
        <w:t xml:space="preserve">        &lt;!-- Required if known History of Past Illness Section content --&gt;</w:t>
      </w:r>
    </w:p>
    <w:p w14:paraId="5887881E" w14:textId="77777777" w:rsidR="006E110A" w:rsidRPr="00040E48" w:rsidRDefault="006E110A">
      <w:pPr>
        <w:pStyle w:val="XMLFragment"/>
        <w:rPr>
          <w:noProof w:val="0"/>
        </w:rPr>
      </w:pPr>
      <w:r w:rsidRPr="00040E48">
        <w:rPr>
          <w:noProof w:val="0"/>
        </w:rPr>
        <w:t xml:space="preserve">      &lt;/section&gt;</w:t>
      </w:r>
    </w:p>
    <w:p w14:paraId="627DBA4B"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C60AF75" w14:textId="77777777" w:rsidR="006E110A" w:rsidRPr="00040E48" w:rsidRDefault="006E110A">
      <w:pPr>
        <w:pStyle w:val="XMLFragment"/>
        <w:rPr>
          <w:noProof w:val="0"/>
        </w:rPr>
      </w:pPr>
      <w:r w:rsidRPr="00040E48">
        <w:rPr>
          <w:noProof w:val="0"/>
        </w:rPr>
        <w:t xml:space="preserve">    &lt;component&gt;</w:t>
      </w:r>
    </w:p>
    <w:p w14:paraId="7437D7AB" w14:textId="77777777" w:rsidR="006E110A" w:rsidRPr="00040E48" w:rsidRDefault="006E110A">
      <w:pPr>
        <w:pStyle w:val="XMLFragment"/>
        <w:rPr>
          <w:noProof w:val="0"/>
        </w:rPr>
      </w:pPr>
      <w:r w:rsidRPr="00040E48">
        <w:rPr>
          <w:noProof w:val="0"/>
        </w:rPr>
        <w:t xml:space="preserve">      &lt;section&gt;</w:t>
      </w:r>
    </w:p>
    <w:p w14:paraId="1D59B5DB" w14:textId="77777777" w:rsidR="006E110A" w:rsidRPr="00040E48" w:rsidRDefault="006E110A">
      <w:pPr>
        <w:pStyle w:val="XMLFragment"/>
        <w:rPr>
          <w:noProof w:val="0"/>
        </w:rPr>
      </w:pPr>
      <w:r w:rsidRPr="00040E48">
        <w:rPr>
          <w:noProof w:val="0"/>
        </w:rPr>
        <w:t xml:space="preserve">        &lt;templateId root='</w:t>
      </w:r>
      <w:hyperlink w:anchor="T1_3_6_1_4_1_19376_1_5_3_1_3_11" w:tooltip="1.3.6.1.4.1.19376.1.5.3.1.3.11" w:history="1">
        <w:r w:rsidRPr="00040E48">
          <w:rPr>
            <w:rStyle w:val="Hyperlink"/>
            <w:noProof w:val="0"/>
          </w:rPr>
          <w:t>1.3.6.1.4.1.19376.1.5.3.1.3.11</w:t>
        </w:r>
      </w:hyperlink>
      <w:r w:rsidRPr="00040E48">
        <w:rPr>
          <w:noProof w:val="0"/>
        </w:rPr>
        <w:t>'/&gt;</w:t>
      </w:r>
    </w:p>
    <w:p w14:paraId="15A25A6B" w14:textId="77777777" w:rsidR="006E110A" w:rsidRPr="00040E48" w:rsidRDefault="006E110A">
      <w:pPr>
        <w:pStyle w:val="XMLFragment"/>
        <w:rPr>
          <w:noProof w:val="0"/>
        </w:rPr>
      </w:pPr>
      <w:r w:rsidRPr="00040E48">
        <w:rPr>
          <w:noProof w:val="0"/>
        </w:rPr>
        <w:t xml:space="preserve">        &lt;!-- Required if known List of Surgeries Section content --&gt;</w:t>
      </w:r>
    </w:p>
    <w:p w14:paraId="107375C5" w14:textId="77777777" w:rsidR="006E110A" w:rsidRPr="00040E48" w:rsidRDefault="006E110A">
      <w:pPr>
        <w:pStyle w:val="XMLFragment"/>
        <w:rPr>
          <w:noProof w:val="0"/>
        </w:rPr>
      </w:pPr>
      <w:r w:rsidRPr="00040E48">
        <w:rPr>
          <w:noProof w:val="0"/>
        </w:rPr>
        <w:t xml:space="preserve">      &lt;/section&gt;</w:t>
      </w:r>
    </w:p>
    <w:p w14:paraId="3879B134"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F8FD8EE" w14:textId="77777777" w:rsidR="006E110A" w:rsidRPr="00040E48" w:rsidRDefault="006E110A">
      <w:pPr>
        <w:pStyle w:val="XMLFragment"/>
        <w:rPr>
          <w:noProof w:val="0"/>
        </w:rPr>
      </w:pPr>
      <w:r w:rsidRPr="00040E48">
        <w:rPr>
          <w:noProof w:val="0"/>
        </w:rPr>
        <w:t xml:space="preserve">    &lt;component&gt;</w:t>
      </w:r>
    </w:p>
    <w:p w14:paraId="3C81EF6A" w14:textId="77777777" w:rsidR="006E110A" w:rsidRPr="00040E48" w:rsidRDefault="006E110A">
      <w:pPr>
        <w:pStyle w:val="XMLFragment"/>
        <w:rPr>
          <w:noProof w:val="0"/>
        </w:rPr>
      </w:pPr>
      <w:r w:rsidRPr="00040E48">
        <w:rPr>
          <w:noProof w:val="0"/>
        </w:rPr>
        <w:t xml:space="preserve">      &lt;section&gt;</w:t>
      </w:r>
    </w:p>
    <w:p w14:paraId="5FCA7DE3" w14:textId="77777777" w:rsidR="006E110A" w:rsidRPr="00040E48" w:rsidRDefault="006E110A">
      <w:pPr>
        <w:pStyle w:val="XMLFragment"/>
        <w:rPr>
          <w:noProof w:val="0"/>
        </w:rPr>
      </w:pPr>
      <w:r w:rsidRPr="00040E48">
        <w:rPr>
          <w:noProof w:val="0"/>
        </w:rPr>
        <w:t xml:space="preserve">        &lt;templateId root='</w:t>
      </w:r>
      <w:hyperlink w:anchor="T1_3_6_1_4_1_19376_1_5_3_1_3_23" w:tooltip="1.3.6.1.4.1.19376.1.5.3.1.3.23" w:history="1">
        <w:r w:rsidRPr="00040E48">
          <w:rPr>
            <w:rStyle w:val="Hyperlink"/>
            <w:noProof w:val="0"/>
          </w:rPr>
          <w:t>1.3.6.1.4.1.19376.1.5.3.1.3.23</w:t>
        </w:r>
      </w:hyperlink>
      <w:r w:rsidRPr="00040E48">
        <w:rPr>
          <w:noProof w:val="0"/>
        </w:rPr>
        <w:t>'/&gt;</w:t>
      </w:r>
    </w:p>
    <w:p w14:paraId="764C5922" w14:textId="77777777" w:rsidR="006E110A" w:rsidRPr="00040E48" w:rsidRDefault="006E110A">
      <w:pPr>
        <w:pStyle w:val="XMLFragment"/>
        <w:rPr>
          <w:noProof w:val="0"/>
        </w:rPr>
      </w:pPr>
      <w:r w:rsidRPr="00040E48">
        <w:rPr>
          <w:noProof w:val="0"/>
        </w:rPr>
        <w:t xml:space="preserve">        &lt;!-- Required if known Immunizations Section content --&gt;</w:t>
      </w:r>
    </w:p>
    <w:p w14:paraId="6A046E3A" w14:textId="77777777" w:rsidR="006E110A" w:rsidRPr="00040E48" w:rsidRDefault="006E110A">
      <w:pPr>
        <w:pStyle w:val="XMLFragment"/>
        <w:rPr>
          <w:noProof w:val="0"/>
        </w:rPr>
      </w:pPr>
      <w:r w:rsidRPr="00040E48">
        <w:rPr>
          <w:noProof w:val="0"/>
        </w:rPr>
        <w:t xml:space="preserve">      &lt;/section&gt;</w:t>
      </w:r>
    </w:p>
    <w:p w14:paraId="4705911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B9C2062" w14:textId="77777777" w:rsidR="006E110A" w:rsidRPr="00040E48" w:rsidRDefault="006E110A">
      <w:pPr>
        <w:pStyle w:val="XMLFragment"/>
        <w:rPr>
          <w:noProof w:val="0"/>
        </w:rPr>
      </w:pPr>
      <w:r w:rsidRPr="00040E48">
        <w:rPr>
          <w:noProof w:val="0"/>
        </w:rPr>
        <w:t xml:space="preserve">    &lt;component&gt;</w:t>
      </w:r>
    </w:p>
    <w:p w14:paraId="6F932132" w14:textId="77777777" w:rsidR="006E110A" w:rsidRPr="00040E48" w:rsidRDefault="006E110A">
      <w:pPr>
        <w:pStyle w:val="XMLFragment"/>
        <w:rPr>
          <w:noProof w:val="0"/>
        </w:rPr>
      </w:pPr>
      <w:r w:rsidRPr="00040E48">
        <w:rPr>
          <w:noProof w:val="0"/>
        </w:rPr>
        <w:t xml:space="preserve">      &lt;section&gt;</w:t>
      </w:r>
    </w:p>
    <w:p w14:paraId="7A6D73F2" w14:textId="77777777" w:rsidR="006E110A" w:rsidRPr="00040E48" w:rsidRDefault="006E110A">
      <w:pPr>
        <w:pStyle w:val="XMLFragment"/>
        <w:rPr>
          <w:noProof w:val="0"/>
        </w:rPr>
      </w:pPr>
      <w:r w:rsidRPr="00040E48">
        <w:rPr>
          <w:noProof w:val="0"/>
        </w:rPr>
        <w:t xml:space="preserve">        &lt;templateId root='</w:t>
      </w:r>
      <w:hyperlink w:anchor="T1_3_6_1_4_1_19376_1_5_3_1_3_14" w:tooltip="1.3.6.1.4.1.19376.1.5.3.1.3.14" w:history="1">
        <w:r w:rsidRPr="00040E48">
          <w:rPr>
            <w:rStyle w:val="Hyperlink"/>
            <w:noProof w:val="0"/>
          </w:rPr>
          <w:t>1.3.6.1.4.1.19376.1.5.3.1.3.14</w:t>
        </w:r>
      </w:hyperlink>
      <w:r w:rsidRPr="00040E48">
        <w:rPr>
          <w:noProof w:val="0"/>
        </w:rPr>
        <w:t>'/&gt;</w:t>
      </w:r>
    </w:p>
    <w:p w14:paraId="5406039F" w14:textId="77777777" w:rsidR="006E110A" w:rsidRPr="00040E48" w:rsidRDefault="006E110A">
      <w:pPr>
        <w:pStyle w:val="XMLFragment"/>
        <w:rPr>
          <w:noProof w:val="0"/>
        </w:rPr>
      </w:pPr>
      <w:r w:rsidRPr="00040E48">
        <w:rPr>
          <w:noProof w:val="0"/>
        </w:rPr>
        <w:t xml:space="preserve">        &lt;!-- Required if known Family History Section content --&gt;</w:t>
      </w:r>
    </w:p>
    <w:p w14:paraId="05C5DC95" w14:textId="77777777" w:rsidR="006E110A" w:rsidRPr="00040E48" w:rsidRDefault="006E110A">
      <w:pPr>
        <w:pStyle w:val="XMLFragment"/>
        <w:rPr>
          <w:noProof w:val="0"/>
        </w:rPr>
      </w:pPr>
      <w:r w:rsidRPr="00040E48">
        <w:rPr>
          <w:noProof w:val="0"/>
        </w:rPr>
        <w:t xml:space="preserve">      &lt;/section&gt;</w:t>
      </w:r>
    </w:p>
    <w:p w14:paraId="12ABF03C"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92BF8CC" w14:textId="77777777" w:rsidR="006E110A" w:rsidRPr="00040E48" w:rsidRDefault="006E110A">
      <w:pPr>
        <w:pStyle w:val="XMLFragment"/>
        <w:rPr>
          <w:noProof w:val="0"/>
        </w:rPr>
      </w:pPr>
      <w:r w:rsidRPr="00040E48">
        <w:rPr>
          <w:noProof w:val="0"/>
        </w:rPr>
        <w:t xml:space="preserve">    &lt;component&gt;</w:t>
      </w:r>
    </w:p>
    <w:p w14:paraId="56F4A37E" w14:textId="77777777" w:rsidR="006E110A" w:rsidRPr="00040E48" w:rsidRDefault="006E110A">
      <w:pPr>
        <w:pStyle w:val="XMLFragment"/>
        <w:rPr>
          <w:noProof w:val="0"/>
        </w:rPr>
      </w:pPr>
      <w:r w:rsidRPr="00040E48">
        <w:rPr>
          <w:noProof w:val="0"/>
        </w:rPr>
        <w:t xml:space="preserve">      &lt;section&gt;</w:t>
      </w:r>
    </w:p>
    <w:p w14:paraId="0230FC82" w14:textId="77777777" w:rsidR="006E110A" w:rsidRPr="00040E48" w:rsidRDefault="006E110A">
      <w:pPr>
        <w:pStyle w:val="XMLFragment"/>
        <w:rPr>
          <w:noProof w:val="0"/>
        </w:rPr>
      </w:pPr>
      <w:r w:rsidRPr="00040E48">
        <w:rPr>
          <w:noProof w:val="0"/>
        </w:rPr>
        <w:t xml:space="preserve">        &lt;templateId root='</w:t>
      </w:r>
      <w:hyperlink w:anchor="T1_3_6_1_4_1_19376_1_5_3_1_3_16" w:tooltip="1.3.6.1.4.1.19376.1.5.3.1.3.16" w:history="1">
        <w:r w:rsidRPr="00040E48">
          <w:rPr>
            <w:rStyle w:val="Hyperlink"/>
            <w:noProof w:val="0"/>
          </w:rPr>
          <w:t>1.3.6.1.4.1.19376.1.5.3.1.3.16</w:t>
        </w:r>
      </w:hyperlink>
      <w:r w:rsidRPr="00040E48">
        <w:rPr>
          <w:noProof w:val="0"/>
        </w:rPr>
        <w:t>'/&gt;</w:t>
      </w:r>
    </w:p>
    <w:p w14:paraId="2C53B1A3" w14:textId="77777777" w:rsidR="006E110A" w:rsidRPr="00040E48" w:rsidRDefault="006E110A">
      <w:pPr>
        <w:pStyle w:val="XMLFragment"/>
        <w:rPr>
          <w:noProof w:val="0"/>
        </w:rPr>
      </w:pPr>
      <w:r w:rsidRPr="00040E48">
        <w:rPr>
          <w:noProof w:val="0"/>
        </w:rPr>
        <w:t xml:space="preserve">        &lt;!-- Required if known Social History Section content --&gt;</w:t>
      </w:r>
    </w:p>
    <w:p w14:paraId="21D28CB7" w14:textId="77777777" w:rsidR="006E110A" w:rsidRPr="00040E48" w:rsidRDefault="006E110A">
      <w:pPr>
        <w:pStyle w:val="XMLFragment"/>
        <w:rPr>
          <w:noProof w:val="0"/>
        </w:rPr>
      </w:pPr>
      <w:r w:rsidRPr="00040E48">
        <w:rPr>
          <w:noProof w:val="0"/>
        </w:rPr>
        <w:t xml:space="preserve">      &lt;/section&gt;</w:t>
      </w:r>
    </w:p>
    <w:p w14:paraId="256D1270"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46910E0" w14:textId="77777777" w:rsidR="006E110A" w:rsidRPr="00040E48" w:rsidRDefault="006E110A">
      <w:pPr>
        <w:pStyle w:val="XMLFragment"/>
        <w:rPr>
          <w:noProof w:val="0"/>
        </w:rPr>
      </w:pPr>
      <w:r w:rsidRPr="00040E48">
        <w:rPr>
          <w:noProof w:val="0"/>
        </w:rPr>
        <w:t xml:space="preserve">    &lt;component&gt;</w:t>
      </w:r>
    </w:p>
    <w:p w14:paraId="2DB95870" w14:textId="77777777" w:rsidR="006E110A" w:rsidRPr="00040E48" w:rsidRDefault="006E110A">
      <w:pPr>
        <w:pStyle w:val="XMLFragment"/>
        <w:rPr>
          <w:noProof w:val="0"/>
        </w:rPr>
      </w:pPr>
      <w:r w:rsidRPr="00040E48">
        <w:rPr>
          <w:noProof w:val="0"/>
        </w:rPr>
        <w:t xml:space="preserve">      &lt;section&gt;</w:t>
      </w:r>
    </w:p>
    <w:p w14:paraId="3A828C37" w14:textId="77777777" w:rsidR="006E110A" w:rsidRPr="00040E48" w:rsidRDefault="006E110A">
      <w:pPr>
        <w:pStyle w:val="XMLFragment"/>
        <w:rPr>
          <w:noProof w:val="0"/>
        </w:rPr>
      </w:pPr>
      <w:r w:rsidRPr="00040E48">
        <w:rPr>
          <w:noProof w:val="0"/>
        </w:rPr>
        <w:t xml:space="preserve">        &lt;templateId root='</w:t>
      </w:r>
      <w:hyperlink w:anchor="T1_3_6_1_4_1_19376_1_5_3_1_3_18" w:tooltip="1.3.6.1.4.1.19376.1.5.3.1.3.18" w:history="1">
        <w:r w:rsidRPr="00040E48">
          <w:rPr>
            <w:rStyle w:val="Hyperlink"/>
            <w:noProof w:val="0"/>
          </w:rPr>
          <w:t>1.3.6.1.4.1.19376.1.5.3.1.3.18</w:t>
        </w:r>
      </w:hyperlink>
      <w:r w:rsidRPr="00040E48">
        <w:rPr>
          <w:noProof w:val="0"/>
        </w:rPr>
        <w:t>'/&gt;</w:t>
      </w:r>
    </w:p>
    <w:p w14:paraId="3D49F76B" w14:textId="77777777" w:rsidR="006E110A" w:rsidRPr="00040E48" w:rsidRDefault="006E110A">
      <w:pPr>
        <w:pStyle w:val="XMLFragment"/>
        <w:rPr>
          <w:noProof w:val="0"/>
        </w:rPr>
      </w:pPr>
      <w:r w:rsidRPr="00040E48">
        <w:rPr>
          <w:noProof w:val="0"/>
        </w:rPr>
        <w:t xml:space="preserve">        &lt;!-- Optional Pertinent Review of Systems Section content --&gt;</w:t>
      </w:r>
    </w:p>
    <w:p w14:paraId="59A58AC1" w14:textId="77777777" w:rsidR="006E110A" w:rsidRPr="00040E48" w:rsidRDefault="006E110A">
      <w:pPr>
        <w:pStyle w:val="XMLFragment"/>
        <w:rPr>
          <w:noProof w:val="0"/>
        </w:rPr>
      </w:pPr>
      <w:r w:rsidRPr="00040E48">
        <w:rPr>
          <w:noProof w:val="0"/>
        </w:rPr>
        <w:t xml:space="preserve">      &lt;/section&gt;</w:t>
      </w:r>
    </w:p>
    <w:p w14:paraId="3EC8E182"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3B80186F" w14:textId="77777777" w:rsidR="006E110A" w:rsidRPr="00040E48" w:rsidRDefault="006E110A">
      <w:pPr>
        <w:pStyle w:val="XMLFragment"/>
        <w:rPr>
          <w:noProof w:val="0"/>
        </w:rPr>
      </w:pPr>
      <w:r w:rsidRPr="00040E48">
        <w:rPr>
          <w:noProof w:val="0"/>
        </w:rPr>
        <w:t xml:space="preserve">    &lt;component&gt;</w:t>
      </w:r>
    </w:p>
    <w:p w14:paraId="3C363CDB" w14:textId="77777777" w:rsidR="006E110A" w:rsidRPr="00040E48" w:rsidRDefault="006E110A">
      <w:pPr>
        <w:pStyle w:val="XMLFragment"/>
        <w:rPr>
          <w:noProof w:val="0"/>
        </w:rPr>
      </w:pPr>
      <w:r w:rsidRPr="00040E48">
        <w:rPr>
          <w:noProof w:val="0"/>
        </w:rPr>
        <w:t xml:space="preserve">      &lt;section&gt;</w:t>
      </w:r>
    </w:p>
    <w:p w14:paraId="07C971EE" w14:textId="77777777" w:rsidR="006E110A" w:rsidRPr="00040E48" w:rsidRDefault="006E110A">
      <w:pPr>
        <w:pStyle w:val="XMLFragment"/>
        <w:rPr>
          <w:noProof w:val="0"/>
        </w:rPr>
      </w:pPr>
      <w:r w:rsidRPr="00040E48">
        <w:rPr>
          <w:noProof w:val="0"/>
        </w:rPr>
        <w:t xml:space="preserve">        &lt;templateId root='</w:t>
      </w:r>
      <w:hyperlink w:anchor="T1_3_6_1_4_1_19376_1_5_3_1_3_25" w:tooltip="1.3.6.1.4.1.19376.1.5.3.1.3.25" w:history="1">
        <w:r w:rsidRPr="00040E48">
          <w:rPr>
            <w:rStyle w:val="Hyperlink"/>
            <w:noProof w:val="0"/>
          </w:rPr>
          <w:t>1.3.6.1.4.1.19376.1.5.3.1.3.25</w:t>
        </w:r>
      </w:hyperlink>
      <w:r w:rsidRPr="00040E48">
        <w:rPr>
          <w:noProof w:val="0"/>
        </w:rPr>
        <w:t>'/&gt;</w:t>
      </w:r>
    </w:p>
    <w:p w14:paraId="56247F2B" w14:textId="77777777" w:rsidR="006E110A" w:rsidRPr="00040E48" w:rsidRDefault="006E110A">
      <w:pPr>
        <w:pStyle w:val="XMLFragment"/>
        <w:rPr>
          <w:noProof w:val="0"/>
        </w:rPr>
      </w:pPr>
      <w:r w:rsidRPr="00040E48">
        <w:rPr>
          <w:noProof w:val="0"/>
        </w:rPr>
        <w:t xml:space="preserve">        &lt;!-- Required if known Vital Signs Section content --&gt;</w:t>
      </w:r>
    </w:p>
    <w:p w14:paraId="512F67F1" w14:textId="77777777" w:rsidR="006E110A" w:rsidRPr="00040E48" w:rsidRDefault="006E110A">
      <w:pPr>
        <w:pStyle w:val="XMLFragment"/>
        <w:rPr>
          <w:noProof w:val="0"/>
        </w:rPr>
      </w:pPr>
      <w:r w:rsidRPr="00040E48">
        <w:rPr>
          <w:noProof w:val="0"/>
        </w:rPr>
        <w:t xml:space="preserve">      &lt;/section&gt;</w:t>
      </w:r>
    </w:p>
    <w:p w14:paraId="22B361CB"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56BB6909" w14:textId="77777777" w:rsidR="006E110A" w:rsidRPr="00040E48" w:rsidRDefault="006E110A">
      <w:pPr>
        <w:pStyle w:val="XMLFragment"/>
        <w:rPr>
          <w:noProof w:val="0"/>
        </w:rPr>
      </w:pPr>
      <w:r w:rsidRPr="00040E48">
        <w:rPr>
          <w:noProof w:val="0"/>
        </w:rPr>
        <w:t xml:space="preserve">    &lt;component&gt;</w:t>
      </w:r>
    </w:p>
    <w:p w14:paraId="6EB95243" w14:textId="77777777" w:rsidR="006E110A" w:rsidRPr="00040E48" w:rsidRDefault="006E110A">
      <w:pPr>
        <w:pStyle w:val="XMLFragment"/>
        <w:rPr>
          <w:noProof w:val="0"/>
        </w:rPr>
      </w:pPr>
      <w:r w:rsidRPr="00040E48">
        <w:rPr>
          <w:noProof w:val="0"/>
        </w:rPr>
        <w:t xml:space="preserve">      &lt;section&gt;</w:t>
      </w:r>
    </w:p>
    <w:p w14:paraId="5695C5EE" w14:textId="77777777" w:rsidR="006E110A" w:rsidRPr="00040E48" w:rsidRDefault="006E110A">
      <w:pPr>
        <w:pStyle w:val="XMLFragment"/>
        <w:rPr>
          <w:noProof w:val="0"/>
        </w:rPr>
      </w:pPr>
      <w:r w:rsidRPr="00040E48">
        <w:rPr>
          <w:noProof w:val="0"/>
        </w:rPr>
        <w:t xml:space="preserve">        &lt;templateId root='</w:t>
      </w:r>
      <w:hyperlink w:anchor="T1_3_6_1_4_1_19376_1_5_3_1_3_24" w:tooltip="1.3.6.1.4.1.19376.1.5.3.1.3.24" w:history="1">
        <w:r w:rsidRPr="00040E48">
          <w:rPr>
            <w:rStyle w:val="Hyperlink"/>
            <w:noProof w:val="0"/>
          </w:rPr>
          <w:t>1.3.6.1.4.1.19376.1.5.3.1.3.24</w:t>
        </w:r>
      </w:hyperlink>
      <w:r w:rsidRPr="00040E48">
        <w:rPr>
          <w:noProof w:val="0"/>
        </w:rPr>
        <w:t>'/&gt;</w:t>
      </w:r>
    </w:p>
    <w:p w14:paraId="4AD72363" w14:textId="77777777" w:rsidR="006E110A" w:rsidRPr="00040E48" w:rsidRDefault="006E110A">
      <w:pPr>
        <w:pStyle w:val="XMLFragment"/>
        <w:rPr>
          <w:noProof w:val="0"/>
        </w:rPr>
      </w:pPr>
      <w:r w:rsidRPr="00040E48">
        <w:rPr>
          <w:noProof w:val="0"/>
        </w:rPr>
        <w:t xml:space="preserve">        &lt;!-- Required if known Physical Exam</w:t>
      </w:r>
      <w:r w:rsidR="00AF213C" w:rsidRPr="00040E48">
        <w:rPr>
          <w:noProof w:val="0"/>
        </w:rPr>
        <w:t>i</w:t>
      </w:r>
      <w:r w:rsidR="00153DC5" w:rsidRPr="00040E48">
        <w:rPr>
          <w:noProof w:val="0"/>
        </w:rPr>
        <w:t>n</w:t>
      </w:r>
      <w:r w:rsidR="00AF213C" w:rsidRPr="00040E48">
        <w:rPr>
          <w:noProof w:val="0"/>
        </w:rPr>
        <w:t>ation</w:t>
      </w:r>
      <w:r w:rsidRPr="00040E48">
        <w:rPr>
          <w:noProof w:val="0"/>
        </w:rPr>
        <w:t xml:space="preserve"> Section content --&gt;</w:t>
      </w:r>
    </w:p>
    <w:p w14:paraId="3A756455" w14:textId="77777777" w:rsidR="006E110A" w:rsidRPr="00040E48" w:rsidRDefault="006E110A">
      <w:pPr>
        <w:pStyle w:val="XMLFragment"/>
        <w:rPr>
          <w:noProof w:val="0"/>
        </w:rPr>
      </w:pPr>
      <w:r w:rsidRPr="00040E48">
        <w:rPr>
          <w:noProof w:val="0"/>
        </w:rPr>
        <w:t xml:space="preserve">      &lt;/section&gt;</w:t>
      </w:r>
    </w:p>
    <w:p w14:paraId="4496E2C7"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6B86B439" w14:textId="77777777" w:rsidR="006E110A" w:rsidRPr="00040E48" w:rsidRDefault="006E110A">
      <w:pPr>
        <w:pStyle w:val="XMLFragment"/>
        <w:rPr>
          <w:noProof w:val="0"/>
        </w:rPr>
      </w:pPr>
      <w:r w:rsidRPr="00040E48">
        <w:rPr>
          <w:noProof w:val="0"/>
        </w:rPr>
        <w:t xml:space="preserve">    &lt;component&gt;</w:t>
      </w:r>
    </w:p>
    <w:p w14:paraId="29BCD6EF" w14:textId="77777777" w:rsidR="006E110A" w:rsidRPr="00040E48" w:rsidRDefault="006E110A">
      <w:pPr>
        <w:pStyle w:val="XMLFragment"/>
        <w:rPr>
          <w:noProof w:val="0"/>
        </w:rPr>
      </w:pPr>
      <w:r w:rsidRPr="00040E48">
        <w:rPr>
          <w:noProof w:val="0"/>
        </w:rPr>
        <w:t xml:space="preserve">      &lt;section&gt;</w:t>
      </w:r>
    </w:p>
    <w:p w14:paraId="4C8E5BC6" w14:textId="77777777" w:rsidR="006E110A" w:rsidRPr="00040E48" w:rsidRDefault="006E110A">
      <w:pPr>
        <w:pStyle w:val="XMLFragment"/>
        <w:rPr>
          <w:noProof w:val="0"/>
        </w:rPr>
      </w:pPr>
      <w:r w:rsidRPr="00040E48">
        <w:rPr>
          <w:noProof w:val="0"/>
        </w:rPr>
        <w:t xml:space="preserve">        &lt;templateId root='</w:t>
      </w:r>
      <w:hyperlink w:anchor="T1_3_6_1_4_1_19376_1_5_3_1_3_27" w:tooltip="1.3.6.1.4.1.19376.1.5.3.1.3.27" w:history="1">
        <w:r w:rsidRPr="00040E48">
          <w:rPr>
            <w:rStyle w:val="Hyperlink"/>
            <w:noProof w:val="0"/>
          </w:rPr>
          <w:t>1.3.6.1.4.1.19376.1.5.3.1.3.27</w:t>
        </w:r>
      </w:hyperlink>
      <w:r w:rsidRPr="00040E48">
        <w:rPr>
          <w:noProof w:val="0"/>
        </w:rPr>
        <w:t>'/&gt;</w:t>
      </w:r>
    </w:p>
    <w:p w14:paraId="0C63A9AD" w14:textId="77777777" w:rsidR="006E110A" w:rsidRPr="00040E48" w:rsidRDefault="006E110A">
      <w:pPr>
        <w:pStyle w:val="XMLFragment"/>
        <w:rPr>
          <w:noProof w:val="0"/>
        </w:rPr>
      </w:pPr>
      <w:r w:rsidRPr="00040E48">
        <w:rPr>
          <w:noProof w:val="0"/>
        </w:rPr>
        <w:t xml:space="preserve">        &lt;!-- Required if known Relevant Diagnostic Surgical Procedures / Clinical Reports and Relevant Diagnostic Test and Reports Section content --&gt;</w:t>
      </w:r>
    </w:p>
    <w:p w14:paraId="66711728" w14:textId="77777777" w:rsidR="006E110A" w:rsidRPr="00040E48" w:rsidRDefault="006E110A">
      <w:pPr>
        <w:pStyle w:val="XMLFragment"/>
        <w:rPr>
          <w:noProof w:val="0"/>
        </w:rPr>
      </w:pPr>
      <w:r w:rsidRPr="00040E48">
        <w:rPr>
          <w:noProof w:val="0"/>
        </w:rPr>
        <w:t xml:space="preserve">      &lt;/section&gt;</w:t>
      </w:r>
    </w:p>
    <w:p w14:paraId="1B92340C" w14:textId="77777777" w:rsidR="006E110A" w:rsidRPr="00040E48" w:rsidRDefault="006E110A">
      <w:pPr>
        <w:pStyle w:val="XMLFragment"/>
        <w:keepNext w:val="0"/>
        <w:rPr>
          <w:noProof w:val="0"/>
        </w:rPr>
      </w:pPr>
      <w:r w:rsidRPr="00040E48">
        <w:rPr>
          <w:noProof w:val="0"/>
        </w:rPr>
        <w:t xml:space="preserve">    &lt;/component&gt;</w:t>
      </w:r>
      <w:r w:rsidRPr="00040E48">
        <w:rPr>
          <w:noProof w:val="0"/>
        </w:rPr>
        <w:br/>
      </w:r>
    </w:p>
    <w:p w14:paraId="52E37405" w14:textId="77777777" w:rsidR="006E110A" w:rsidRPr="00040E48" w:rsidRDefault="006E110A">
      <w:pPr>
        <w:pStyle w:val="XMLFragment"/>
        <w:rPr>
          <w:noProof w:val="0"/>
        </w:rPr>
      </w:pPr>
      <w:r w:rsidRPr="00040E48">
        <w:rPr>
          <w:noProof w:val="0"/>
        </w:rPr>
        <w:lastRenderedPageBreak/>
        <w:t xml:space="preserve">    &lt;component&gt;</w:t>
      </w:r>
    </w:p>
    <w:p w14:paraId="7AE6BE7A" w14:textId="77777777" w:rsidR="006E110A" w:rsidRPr="00040E48" w:rsidRDefault="006E110A">
      <w:pPr>
        <w:pStyle w:val="XMLFragment"/>
        <w:rPr>
          <w:noProof w:val="0"/>
        </w:rPr>
      </w:pPr>
      <w:r w:rsidRPr="00040E48">
        <w:rPr>
          <w:noProof w:val="0"/>
        </w:rPr>
        <w:t xml:space="preserve">      &lt;section&gt;</w:t>
      </w:r>
    </w:p>
    <w:p w14:paraId="01264649" w14:textId="77777777" w:rsidR="006E110A" w:rsidRPr="00040E48" w:rsidRDefault="006E110A">
      <w:pPr>
        <w:pStyle w:val="XMLFragment"/>
        <w:rPr>
          <w:noProof w:val="0"/>
        </w:rPr>
      </w:pPr>
      <w:r w:rsidRPr="00040E48">
        <w:rPr>
          <w:noProof w:val="0"/>
        </w:rPr>
        <w:t xml:space="preserve">        &lt;templateId root='</w:t>
      </w:r>
      <w:hyperlink w:anchor="T1_3_6_1_4_1_19376_1_5_3_1_3_31" w:tooltip="1.3.6.1.4.1.19376.1.5.3.1.3.31" w:history="1">
        <w:r w:rsidRPr="00040E48">
          <w:rPr>
            <w:rStyle w:val="Hyperlink"/>
            <w:noProof w:val="0"/>
          </w:rPr>
          <w:t>1.3.6.1.4.1.19376.1.5.3.1.3.31</w:t>
        </w:r>
      </w:hyperlink>
      <w:r w:rsidRPr="00040E48">
        <w:rPr>
          <w:noProof w:val="0"/>
        </w:rPr>
        <w:t>'/&gt;</w:t>
      </w:r>
    </w:p>
    <w:p w14:paraId="34630AA7" w14:textId="77777777" w:rsidR="006E110A" w:rsidRPr="00040E48" w:rsidRDefault="006E110A">
      <w:pPr>
        <w:pStyle w:val="XMLFragment"/>
        <w:rPr>
          <w:noProof w:val="0"/>
        </w:rPr>
      </w:pPr>
      <w:r w:rsidRPr="00040E48">
        <w:rPr>
          <w:noProof w:val="0"/>
        </w:rPr>
        <w:t xml:space="preserve">        &lt;!-- Required if known Plan of Care (new meds, labs, or x-rays ordered) Section content --&gt;</w:t>
      </w:r>
    </w:p>
    <w:p w14:paraId="569C81FC" w14:textId="77777777" w:rsidR="006E110A" w:rsidRPr="00040E48" w:rsidRDefault="006E110A">
      <w:pPr>
        <w:pStyle w:val="XMLFragment"/>
        <w:rPr>
          <w:noProof w:val="0"/>
        </w:rPr>
      </w:pPr>
      <w:r w:rsidRPr="00040E48">
        <w:rPr>
          <w:noProof w:val="0"/>
        </w:rPr>
        <w:t xml:space="preserve">      &lt;/section&gt;</w:t>
      </w:r>
    </w:p>
    <w:p w14:paraId="4D33734E"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9DB55E5" w14:textId="77777777" w:rsidR="006E110A" w:rsidRPr="00040E48" w:rsidRDefault="006E110A">
      <w:pPr>
        <w:pStyle w:val="XMLFragment"/>
        <w:rPr>
          <w:noProof w:val="0"/>
        </w:rPr>
      </w:pPr>
      <w:r w:rsidRPr="00040E48">
        <w:rPr>
          <w:noProof w:val="0"/>
        </w:rPr>
        <w:t xml:space="preserve">    &lt;component&gt;</w:t>
      </w:r>
    </w:p>
    <w:p w14:paraId="7E7B14DE" w14:textId="77777777" w:rsidR="006E110A" w:rsidRPr="00040E48" w:rsidRDefault="006E110A">
      <w:pPr>
        <w:pStyle w:val="XMLFragment"/>
        <w:rPr>
          <w:noProof w:val="0"/>
        </w:rPr>
      </w:pPr>
      <w:r w:rsidRPr="00040E48">
        <w:rPr>
          <w:noProof w:val="0"/>
        </w:rPr>
        <w:t xml:space="preserve">      &lt;section&gt;</w:t>
      </w:r>
    </w:p>
    <w:p w14:paraId="52DC9151" w14:textId="77777777" w:rsidR="006E110A" w:rsidRPr="00040E48" w:rsidRDefault="006E110A">
      <w:pPr>
        <w:pStyle w:val="XMLFragment"/>
        <w:rPr>
          <w:noProof w:val="0"/>
        </w:rPr>
      </w:pPr>
      <w:r w:rsidRPr="00040E48">
        <w:rPr>
          <w:noProof w:val="0"/>
        </w:rPr>
        <w:t xml:space="preserve">        &lt;templateId root='</w:t>
      </w:r>
      <w:hyperlink w:anchor="T1_3_6_1_4_1_19376_1_5_3_1_3_34" w:tooltip="1.3.6.1.4.1.19376.1.5.3.1.3.34" w:history="1">
        <w:r w:rsidRPr="00040E48">
          <w:rPr>
            <w:rStyle w:val="Hyperlink"/>
            <w:noProof w:val="0"/>
          </w:rPr>
          <w:t>1.3.6.1.4.1.19376.1.5.3.1.3.34</w:t>
        </w:r>
      </w:hyperlink>
      <w:r w:rsidRPr="00040E48">
        <w:rPr>
          <w:noProof w:val="0"/>
        </w:rPr>
        <w:t>'/&gt;</w:t>
      </w:r>
    </w:p>
    <w:p w14:paraId="72BFB640" w14:textId="77777777" w:rsidR="006E110A" w:rsidRPr="00040E48" w:rsidRDefault="006E110A">
      <w:pPr>
        <w:pStyle w:val="XMLFragment"/>
        <w:rPr>
          <w:noProof w:val="0"/>
        </w:rPr>
      </w:pPr>
      <w:r w:rsidRPr="00040E48">
        <w:rPr>
          <w:noProof w:val="0"/>
        </w:rPr>
        <w:t xml:space="preserve">        &lt;!-- Required if known Advance Directives Section content --&gt;</w:t>
      </w:r>
    </w:p>
    <w:p w14:paraId="3FBFAFAF" w14:textId="77777777" w:rsidR="006E110A" w:rsidRPr="00040E48" w:rsidRDefault="006E110A">
      <w:pPr>
        <w:pStyle w:val="XMLFragment"/>
        <w:rPr>
          <w:noProof w:val="0"/>
        </w:rPr>
      </w:pPr>
      <w:r w:rsidRPr="00040E48">
        <w:rPr>
          <w:noProof w:val="0"/>
        </w:rPr>
        <w:t xml:space="preserve">      &lt;/section&gt;</w:t>
      </w:r>
    </w:p>
    <w:p w14:paraId="37C39EEC"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6B48F1C" w14:textId="77777777" w:rsidR="006E110A" w:rsidRPr="00040E48" w:rsidRDefault="006E110A">
      <w:pPr>
        <w:pStyle w:val="XMLFragment"/>
        <w:rPr>
          <w:noProof w:val="0"/>
        </w:rPr>
      </w:pPr>
      <w:r w:rsidRPr="00040E48">
        <w:rPr>
          <w:noProof w:val="0"/>
        </w:rPr>
        <w:t xml:space="preserve">       </w:t>
      </w:r>
    </w:p>
    <w:p w14:paraId="37E31B09" w14:textId="77777777" w:rsidR="006E110A" w:rsidRPr="00040E48" w:rsidRDefault="006E110A">
      <w:pPr>
        <w:pStyle w:val="XMLFragment"/>
        <w:rPr>
          <w:noProof w:val="0"/>
        </w:rPr>
      </w:pPr>
      <w:r w:rsidRPr="00040E48">
        <w:rPr>
          <w:noProof w:val="0"/>
        </w:rPr>
        <w:t xml:space="preserve">  &lt;/structuredBody&gt;&lt;/component&gt;</w:t>
      </w:r>
    </w:p>
    <w:p w14:paraId="1E90F765" w14:textId="77777777" w:rsidR="006E110A" w:rsidRPr="00040E48" w:rsidRDefault="006E110A">
      <w:pPr>
        <w:pStyle w:val="XMLFragment"/>
        <w:rPr>
          <w:noProof w:val="0"/>
        </w:rPr>
      </w:pPr>
      <w:r w:rsidRPr="00040E48">
        <w:rPr>
          <w:noProof w:val="0"/>
        </w:rPr>
        <w:t>&lt;/ClinicalDocument&gt;</w:t>
      </w:r>
    </w:p>
    <w:p w14:paraId="3A6FB057" w14:textId="77777777" w:rsidR="006E110A" w:rsidRPr="00040E48" w:rsidRDefault="006E110A">
      <w:pPr>
        <w:pStyle w:val="FigureTitle"/>
        <w:rPr>
          <w:noProof w:val="0"/>
        </w:rPr>
      </w:pPr>
      <w:r w:rsidRPr="00040E48">
        <w:rPr>
          <w:noProof w:val="0"/>
        </w:rPr>
        <w:t xml:space="preserve">Figure </w:t>
      </w:r>
      <w:r w:rsidR="00937B81" w:rsidRPr="00040E48">
        <w:rPr>
          <w:noProof w:val="0"/>
        </w:rPr>
        <w:t>6.3.1.3.6</w:t>
      </w:r>
      <w:r w:rsidR="0063221E" w:rsidRPr="00040E48">
        <w:rPr>
          <w:noProof w:val="0"/>
        </w:rPr>
        <w:t>-1:</w:t>
      </w:r>
      <w:r w:rsidRPr="00040E48">
        <w:rPr>
          <w:noProof w:val="0"/>
        </w:rPr>
        <w:t xml:space="preserve"> Sample Referral Summary Document</w:t>
      </w:r>
    </w:p>
    <w:p w14:paraId="69CCBA7E" w14:textId="77777777" w:rsidR="006E110A" w:rsidRPr="00040E48" w:rsidRDefault="006E110A">
      <w:pPr>
        <w:pStyle w:val="Heading4"/>
        <w:ind w:left="0" w:firstLine="0"/>
        <w:rPr>
          <w:bCs/>
          <w:noProof w:val="0"/>
        </w:rPr>
      </w:pPr>
      <w:bookmarkStart w:id="279" w:name="T1_3_6_1_4_1_19376_1_5_3_1_1_4"/>
      <w:r w:rsidRPr="00040E48">
        <w:rPr>
          <w:bCs/>
          <w:noProof w:val="0"/>
          <w:highlight w:val="lightGray"/>
        </w:rPr>
        <w:br w:type="page"/>
      </w:r>
      <w:bookmarkStart w:id="280" w:name="_Toc270712231"/>
      <w:bookmarkStart w:id="281" w:name="_Toc441141808"/>
      <w:r w:rsidRPr="00040E48">
        <w:rPr>
          <w:bCs/>
          <w:noProof w:val="0"/>
        </w:rPr>
        <w:lastRenderedPageBreak/>
        <w:t>Discharge Summary Specification 1.3.6.1.4.1.19376.1.5.3.1.1.4</w:t>
      </w:r>
      <w:bookmarkEnd w:id="280"/>
      <w:bookmarkEnd w:id="281"/>
      <w:r w:rsidRPr="00040E48">
        <w:rPr>
          <w:bCs/>
          <w:noProof w:val="0"/>
        </w:rPr>
        <w:t xml:space="preserve"> </w:t>
      </w:r>
    </w:p>
    <w:bookmarkEnd w:id="279"/>
    <w:p w14:paraId="6E1B5926" w14:textId="77777777" w:rsidR="006E110A" w:rsidRPr="00040E48" w:rsidRDefault="006E110A">
      <w:pPr>
        <w:pStyle w:val="BodyText"/>
        <w:rPr>
          <w:noProof w:val="0"/>
        </w:rPr>
      </w:pPr>
      <w:r w:rsidRPr="00040E48">
        <w:rPr>
          <w:noProof w:val="0"/>
        </w:rPr>
        <w:t xml:space="preserve">This use case is described fully in the XDS-MS </w:t>
      </w:r>
      <w:r w:rsidR="00174CCE" w:rsidRPr="00040E48">
        <w:rPr>
          <w:noProof w:val="0"/>
        </w:rPr>
        <w:t>Profile</w:t>
      </w:r>
      <w:r w:rsidRPr="00040E48">
        <w:rPr>
          <w:noProof w:val="0"/>
        </w:rPr>
        <w:t xml:space="preserve"> found in </w:t>
      </w:r>
      <w:r w:rsidR="00880F12" w:rsidRPr="00040E48">
        <w:rPr>
          <w:noProof w:val="0"/>
        </w:rPr>
        <w:t xml:space="preserve">IHE </w:t>
      </w:r>
      <w:r w:rsidRPr="00040E48">
        <w:rPr>
          <w:noProof w:val="0"/>
        </w:rPr>
        <w:t xml:space="preserve">PCC TF-1:3.2.2. Briefly, it involves an episodic transfer of care in the form of a patient discharge from a hospital to home. The important data elements identified by physicians and nurses for this use case are listed in the table below under the column "Data Elements". These are mapped to the categories given HL7 Care Record Summary Implementation Guide, and HL7 CDA Release 2.0 in the next two columns. </w:t>
      </w:r>
    </w:p>
    <w:p w14:paraId="2A37FDCB" w14:textId="77777777" w:rsidR="006E110A" w:rsidRPr="00040E48" w:rsidRDefault="006E110A">
      <w:pPr>
        <w:pStyle w:val="BodyText"/>
        <w:rPr>
          <w:noProof w:val="0"/>
        </w:rPr>
      </w:pPr>
      <w:r w:rsidRPr="00040E48">
        <w:rPr>
          <w:noProof w:val="0"/>
        </w:rPr>
        <w:t xml:space="preserve">A discharge summary is a type of medical summary, and incorporates the constraints defined for </w:t>
      </w:r>
      <w:hyperlink w:anchor="T1_3_6_1_4_1_19376_1_5_3_1_1_2" w:tooltip="1.3.6.1.4.1.19376.1.5.3.1.1.2" w:history="1">
        <w:r w:rsidRPr="00040E48">
          <w:rPr>
            <w:rStyle w:val="Hyperlink"/>
            <w:noProof w:val="0"/>
          </w:rPr>
          <w:t>Medical Summaries</w:t>
        </w:r>
      </w:hyperlink>
      <w:r w:rsidRPr="00040E48">
        <w:rPr>
          <w:noProof w:val="0"/>
        </w:rPr>
        <w:t xml:space="preserve">. </w:t>
      </w:r>
    </w:p>
    <w:p w14:paraId="4110194E" w14:textId="77777777" w:rsidR="006E110A" w:rsidRPr="00040E48" w:rsidRDefault="006E110A">
      <w:pPr>
        <w:pStyle w:val="BodyText"/>
        <w:rPr>
          <w:noProof w:val="0"/>
        </w:rPr>
      </w:pPr>
      <w:r w:rsidRPr="00040E48">
        <w:rPr>
          <w:noProof w:val="0"/>
        </w:rPr>
        <w:t xml:space="preserve">This section defines additional constraints for Medical Summary Content used in a Discharge Summary. These tables present the data elements described above, along with their optionality, and references to the section and template where these sections or header data elements are further defined. </w:t>
      </w:r>
    </w:p>
    <w:p w14:paraId="21A7A6E5" w14:textId="77777777" w:rsidR="006E110A" w:rsidRPr="00040E48" w:rsidRDefault="006E110A">
      <w:pPr>
        <w:pStyle w:val="BodyText"/>
        <w:rPr>
          <w:noProof w:val="0"/>
        </w:rPr>
      </w:pPr>
      <w:r w:rsidRPr="00040E48">
        <w:rPr>
          <w:noProof w:val="0"/>
        </w:rPr>
        <w:t xml:space="preserve">In no case are these IHE requirements less strict than those defined by the HL7 Care Record Summary. </w:t>
      </w:r>
    </w:p>
    <w:p w14:paraId="37BA65B3" w14:textId="77777777" w:rsidR="006E110A" w:rsidRPr="00040E48" w:rsidRDefault="006E110A">
      <w:pPr>
        <w:pStyle w:val="Heading5"/>
        <w:rPr>
          <w:noProof w:val="0"/>
        </w:rPr>
      </w:pPr>
      <w:bookmarkStart w:id="282" w:name="_Toc441141809"/>
      <w:r w:rsidRPr="00040E48">
        <w:rPr>
          <w:noProof w:val="0"/>
        </w:rPr>
        <w:t>Format Code</w:t>
      </w:r>
      <w:bookmarkEnd w:id="282"/>
      <w:r w:rsidRPr="00040E48">
        <w:rPr>
          <w:noProof w:val="0"/>
        </w:rPr>
        <w:t xml:space="preserve"> </w:t>
      </w:r>
    </w:p>
    <w:p w14:paraId="04DC5AF3" w14:textId="77777777" w:rsidR="006E110A" w:rsidRPr="00040E48" w:rsidRDefault="006E110A">
      <w:pPr>
        <w:pStyle w:val="BodyText"/>
        <w:rPr>
          <w:noProof w:val="0"/>
        </w:rPr>
      </w:pPr>
      <w:r w:rsidRPr="00040E48">
        <w:rPr>
          <w:noProof w:val="0"/>
        </w:rPr>
        <w:t xml:space="preserve">The XDSDocumentEntry format code for this content is </w:t>
      </w:r>
      <w:r w:rsidRPr="00040E48">
        <w:rPr>
          <w:b/>
          <w:bCs/>
          <w:noProof w:val="0"/>
        </w:rPr>
        <w:t>urn:ihe:pcc:xds-ms:2007</w:t>
      </w:r>
      <w:r w:rsidRPr="00040E48">
        <w:rPr>
          <w:noProof w:val="0"/>
        </w:rPr>
        <w:t xml:space="preserve"> </w:t>
      </w:r>
    </w:p>
    <w:p w14:paraId="1499C45E" w14:textId="77777777" w:rsidR="006E110A" w:rsidRPr="00040E48" w:rsidRDefault="006E110A">
      <w:pPr>
        <w:pStyle w:val="Heading5"/>
        <w:rPr>
          <w:noProof w:val="0"/>
        </w:rPr>
      </w:pPr>
      <w:bookmarkStart w:id="283" w:name="_Toc441141810"/>
      <w:r w:rsidRPr="00040E48">
        <w:rPr>
          <w:noProof w:val="0"/>
        </w:rPr>
        <w:t>Parent Template</w:t>
      </w:r>
      <w:bookmarkEnd w:id="283"/>
      <w:r w:rsidRPr="00040E48">
        <w:rPr>
          <w:noProof w:val="0"/>
        </w:rPr>
        <w:t xml:space="preserve"> </w:t>
      </w:r>
    </w:p>
    <w:p w14:paraId="6A0F0471" w14:textId="77777777" w:rsidR="006E110A" w:rsidRPr="00040E48" w:rsidRDefault="006E110A">
      <w:pPr>
        <w:pStyle w:val="BodyText"/>
        <w:rPr>
          <w:noProof w:val="0"/>
        </w:rPr>
      </w:pPr>
      <w:r w:rsidRPr="00040E48">
        <w:rPr>
          <w:noProof w:val="0"/>
        </w:rPr>
        <w:t xml:space="preserve">This document is an instance of the </w:t>
      </w:r>
      <w:hyperlink w:anchor="T1_3_6_1_4_1_19376_1_5_3_1_1_2" w:tooltip="1.3.6.1.4.1.19376.1.5.3.1.1.2" w:history="1">
        <w:r w:rsidRPr="00040E48">
          <w:rPr>
            <w:rStyle w:val="Hyperlink"/>
            <w:noProof w:val="0"/>
          </w:rPr>
          <w:t>Medical Summary</w:t>
        </w:r>
      </w:hyperlink>
      <w:r w:rsidRPr="00040E48">
        <w:rPr>
          <w:noProof w:val="0"/>
        </w:rPr>
        <w:t xml:space="preserve"> template. </w:t>
      </w:r>
    </w:p>
    <w:p w14:paraId="5D2A4907" w14:textId="77777777" w:rsidR="006E110A" w:rsidRPr="00040E48" w:rsidRDefault="006E110A">
      <w:pPr>
        <w:pStyle w:val="Heading5"/>
        <w:rPr>
          <w:noProof w:val="0"/>
        </w:rPr>
      </w:pPr>
      <w:bookmarkStart w:id="284" w:name="_Toc441141811"/>
      <w:r w:rsidRPr="00040E48">
        <w:rPr>
          <w:noProof w:val="0"/>
        </w:rPr>
        <w:t>Standards</w:t>
      </w:r>
      <w:bookmarkEnd w:id="284"/>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817"/>
        <w:gridCol w:w="4123"/>
      </w:tblGrid>
      <w:tr w:rsidR="006E110A" w:rsidRPr="00040E48" w14:paraId="1DC94CE7" w14:textId="77777777">
        <w:trPr>
          <w:tblCellSpacing w:w="0" w:type="dxa"/>
        </w:trPr>
        <w:tc>
          <w:tcPr>
            <w:tcW w:w="0" w:type="auto"/>
            <w:shd w:val="clear" w:color="auto" w:fill="E6E6E6"/>
            <w:vAlign w:val="center"/>
          </w:tcPr>
          <w:p w14:paraId="3A40738D" w14:textId="77777777" w:rsidR="006E110A" w:rsidRPr="00040E48" w:rsidRDefault="006E110A">
            <w:r w:rsidRPr="00040E48">
              <w:t>CDAR2</w:t>
            </w:r>
          </w:p>
        </w:tc>
        <w:tc>
          <w:tcPr>
            <w:tcW w:w="0" w:type="auto"/>
            <w:vAlign w:val="center"/>
          </w:tcPr>
          <w:p w14:paraId="559DB22D" w14:textId="77777777" w:rsidR="006E110A" w:rsidRPr="00040E48" w:rsidRDefault="00FF2B1E">
            <w:hyperlink r:id="rId37" w:tooltip="http://www.hl7.org/documentcenter/private/standards/cda/r2/cda_r2_normativewebedition.zip" w:history="1">
              <w:r w:rsidR="006E110A" w:rsidRPr="00040E48">
                <w:rPr>
                  <w:rStyle w:val="Hyperlink"/>
                </w:rPr>
                <w:t>HL7 CDA Release 2.0</w:t>
              </w:r>
            </w:hyperlink>
            <w:r w:rsidR="006E110A" w:rsidRPr="00040E48">
              <w:t xml:space="preserve"> </w:t>
            </w:r>
          </w:p>
        </w:tc>
      </w:tr>
      <w:tr w:rsidR="006E110A" w:rsidRPr="00040E48" w14:paraId="4C01D388" w14:textId="77777777">
        <w:trPr>
          <w:tblCellSpacing w:w="0" w:type="dxa"/>
        </w:trPr>
        <w:tc>
          <w:tcPr>
            <w:tcW w:w="0" w:type="auto"/>
            <w:shd w:val="clear" w:color="auto" w:fill="E6E6E6"/>
            <w:vAlign w:val="center"/>
          </w:tcPr>
          <w:p w14:paraId="4E980A9D" w14:textId="77777777" w:rsidR="006E110A" w:rsidRPr="00040E48" w:rsidRDefault="006E110A">
            <w:r w:rsidRPr="00040E48">
              <w:t>CRS</w:t>
            </w:r>
          </w:p>
        </w:tc>
        <w:tc>
          <w:tcPr>
            <w:tcW w:w="0" w:type="auto"/>
            <w:vAlign w:val="center"/>
          </w:tcPr>
          <w:p w14:paraId="39DC1AED" w14:textId="77777777" w:rsidR="006E110A" w:rsidRPr="00040E48" w:rsidRDefault="00FF2B1E">
            <w:hyperlink r:id="rId38" w:tooltip="http://www.hl7.org/documentcenter/public/standards/informative/crs.zip" w:history="1">
              <w:r w:rsidR="006E110A" w:rsidRPr="00040E48">
                <w:rPr>
                  <w:rStyle w:val="Hyperlink"/>
                </w:rPr>
                <w:t>HL7 Care Record Summary</w:t>
              </w:r>
            </w:hyperlink>
            <w:r w:rsidR="006E110A" w:rsidRPr="00040E48">
              <w:t xml:space="preserve"> </w:t>
            </w:r>
          </w:p>
        </w:tc>
      </w:tr>
      <w:tr w:rsidR="006E110A" w:rsidRPr="00040E48" w14:paraId="7DC8D518" w14:textId="77777777">
        <w:trPr>
          <w:tblCellSpacing w:w="0" w:type="dxa"/>
        </w:trPr>
        <w:tc>
          <w:tcPr>
            <w:tcW w:w="0" w:type="auto"/>
            <w:shd w:val="clear" w:color="auto" w:fill="E6E6E6"/>
            <w:vAlign w:val="center"/>
          </w:tcPr>
          <w:p w14:paraId="7D1CF5A6" w14:textId="77777777" w:rsidR="006E110A" w:rsidRPr="00040E48" w:rsidRDefault="006E110A">
            <w:r w:rsidRPr="00040E48">
              <w:t>CCD</w:t>
            </w:r>
          </w:p>
        </w:tc>
        <w:tc>
          <w:tcPr>
            <w:tcW w:w="0" w:type="auto"/>
            <w:vAlign w:val="center"/>
          </w:tcPr>
          <w:p w14:paraId="5B08DB10" w14:textId="77777777" w:rsidR="006E110A" w:rsidRPr="00040E48" w:rsidRDefault="00FF2B1E">
            <w:hyperlink r:id="rId39" w:tooltip="http://www.hl7.org/Library/General/HL7_CDA_R2_final.zip" w:history="1">
              <w:r w:rsidR="006E110A" w:rsidRPr="00040E48">
                <w:rPr>
                  <w:rStyle w:val="Hyperlink"/>
                </w:rPr>
                <w:t>ASTM/HL7 Continuity of Care Document</w:t>
              </w:r>
            </w:hyperlink>
            <w:r w:rsidR="006E110A" w:rsidRPr="00040E48">
              <w:t xml:space="preserve"> </w:t>
            </w:r>
          </w:p>
        </w:tc>
      </w:tr>
    </w:tbl>
    <w:p w14:paraId="1CA3E338" w14:textId="77777777" w:rsidR="006E110A" w:rsidRPr="00040E48" w:rsidRDefault="006E110A">
      <w:pPr>
        <w:pStyle w:val="Heading5"/>
        <w:rPr>
          <w:noProof w:val="0"/>
        </w:rPr>
      </w:pPr>
      <w:bookmarkStart w:id="285" w:name="_Toc441141812"/>
      <w:r w:rsidRPr="00040E48">
        <w:rPr>
          <w:noProof w:val="0"/>
        </w:rPr>
        <w:t>Data Element Index</w:t>
      </w:r>
      <w:bookmarkEnd w:id="285"/>
      <w:r w:rsidRPr="00040E48">
        <w:rPr>
          <w:noProof w:val="0"/>
        </w:rPr>
        <w:t xml:space="preserve"> </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1"/>
        <w:gridCol w:w="2275"/>
        <w:gridCol w:w="3502"/>
      </w:tblGrid>
      <w:tr w:rsidR="006E110A" w:rsidRPr="00040E48" w14:paraId="76E263A3" w14:textId="77777777" w:rsidTr="00EF41A6">
        <w:trPr>
          <w:tblHeader/>
          <w:jc w:val="center"/>
        </w:trPr>
        <w:tc>
          <w:tcPr>
            <w:tcW w:w="0" w:type="auto"/>
            <w:shd w:val="clear" w:color="auto" w:fill="D9D9D9"/>
          </w:tcPr>
          <w:p w14:paraId="5650AB97" w14:textId="77777777" w:rsidR="006E110A" w:rsidRPr="00040E48" w:rsidRDefault="006E110A">
            <w:pPr>
              <w:pStyle w:val="TableEntryHeader"/>
              <w:rPr>
                <w:noProof w:val="0"/>
              </w:rPr>
            </w:pPr>
            <w:r w:rsidRPr="00040E48">
              <w:rPr>
                <w:noProof w:val="0"/>
              </w:rPr>
              <w:t xml:space="preserve">Data Elements </w:t>
            </w:r>
          </w:p>
        </w:tc>
        <w:tc>
          <w:tcPr>
            <w:tcW w:w="0" w:type="auto"/>
            <w:shd w:val="clear" w:color="auto" w:fill="D9D9D9"/>
          </w:tcPr>
          <w:p w14:paraId="6FD3AE4C" w14:textId="77777777" w:rsidR="006E110A" w:rsidRPr="00040E48" w:rsidRDefault="006E110A">
            <w:pPr>
              <w:pStyle w:val="TableEntryHeader"/>
              <w:rPr>
                <w:noProof w:val="0"/>
              </w:rPr>
            </w:pPr>
            <w:r w:rsidRPr="00040E48">
              <w:rPr>
                <w:noProof w:val="0"/>
              </w:rPr>
              <w:t>HL7 Care Record Summary</w:t>
            </w:r>
          </w:p>
        </w:tc>
        <w:tc>
          <w:tcPr>
            <w:tcW w:w="0" w:type="auto"/>
            <w:shd w:val="clear" w:color="auto" w:fill="D9D9D9"/>
          </w:tcPr>
          <w:p w14:paraId="26D28FC6" w14:textId="77777777" w:rsidR="006E110A" w:rsidRPr="00040E48" w:rsidRDefault="006E110A">
            <w:pPr>
              <w:pStyle w:val="TableEntryHeader"/>
              <w:rPr>
                <w:noProof w:val="0"/>
              </w:rPr>
            </w:pPr>
            <w:r w:rsidRPr="00040E48">
              <w:rPr>
                <w:noProof w:val="0"/>
              </w:rPr>
              <w:t xml:space="preserve">CDA Release 2.0 </w:t>
            </w:r>
          </w:p>
        </w:tc>
      </w:tr>
      <w:tr w:rsidR="006E110A" w:rsidRPr="00040E48" w14:paraId="73C2EC78" w14:textId="77777777" w:rsidTr="00AC104E">
        <w:trPr>
          <w:jc w:val="center"/>
        </w:trPr>
        <w:tc>
          <w:tcPr>
            <w:tcW w:w="0" w:type="auto"/>
            <w:shd w:val="clear" w:color="auto" w:fill="auto"/>
          </w:tcPr>
          <w:p w14:paraId="661553B5" w14:textId="77777777" w:rsidR="006E110A" w:rsidRPr="00040E48" w:rsidRDefault="006E110A">
            <w:pPr>
              <w:pStyle w:val="TableEntry"/>
              <w:rPr>
                <w:noProof w:val="0"/>
              </w:rPr>
            </w:pPr>
            <w:r w:rsidRPr="00040E48">
              <w:rPr>
                <w:noProof w:val="0"/>
              </w:rPr>
              <w:t>Date of Admission</w:t>
            </w:r>
          </w:p>
        </w:tc>
        <w:tc>
          <w:tcPr>
            <w:tcW w:w="0" w:type="auto"/>
            <w:shd w:val="clear" w:color="auto" w:fill="auto"/>
          </w:tcPr>
          <w:p w14:paraId="5B392B62" w14:textId="77777777" w:rsidR="006E110A" w:rsidRPr="00040E48" w:rsidRDefault="006E110A">
            <w:pPr>
              <w:pStyle w:val="TableEntry"/>
              <w:rPr>
                <w:noProof w:val="0"/>
              </w:rPr>
            </w:pPr>
            <w:r w:rsidRPr="00040E48">
              <w:rPr>
                <w:noProof w:val="0"/>
              </w:rPr>
              <w:t>Header</w:t>
            </w:r>
          </w:p>
        </w:tc>
        <w:tc>
          <w:tcPr>
            <w:tcW w:w="0" w:type="auto"/>
            <w:shd w:val="clear" w:color="auto" w:fill="auto"/>
          </w:tcPr>
          <w:p w14:paraId="3B422645" w14:textId="77777777" w:rsidR="006E110A" w:rsidRPr="00040E48" w:rsidRDefault="006E110A">
            <w:pPr>
              <w:pStyle w:val="TableEntry"/>
              <w:rPr>
                <w:noProof w:val="0"/>
              </w:rPr>
            </w:pPr>
            <w:r w:rsidRPr="00040E48">
              <w:rPr>
                <w:noProof w:val="0"/>
              </w:rPr>
              <w:t xml:space="preserve">encompassingEncounter/effectiveTime </w:t>
            </w:r>
          </w:p>
        </w:tc>
      </w:tr>
      <w:tr w:rsidR="006E110A" w:rsidRPr="00040E48" w14:paraId="4986CD7B" w14:textId="77777777" w:rsidTr="00AC104E">
        <w:trPr>
          <w:jc w:val="center"/>
        </w:trPr>
        <w:tc>
          <w:tcPr>
            <w:tcW w:w="0" w:type="auto"/>
            <w:shd w:val="clear" w:color="auto" w:fill="auto"/>
          </w:tcPr>
          <w:p w14:paraId="17F6BBC5" w14:textId="77777777" w:rsidR="006E110A" w:rsidRPr="00040E48" w:rsidRDefault="006E110A">
            <w:pPr>
              <w:pStyle w:val="TableEntry"/>
              <w:rPr>
                <w:noProof w:val="0"/>
              </w:rPr>
            </w:pPr>
            <w:r w:rsidRPr="00040E48">
              <w:rPr>
                <w:noProof w:val="0"/>
              </w:rPr>
              <w:t>Date of Discharge</w:t>
            </w:r>
          </w:p>
        </w:tc>
        <w:tc>
          <w:tcPr>
            <w:tcW w:w="0" w:type="auto"/>
            <w:shd w:val="clear" w:color="auto" w:fill="auto"/>
          </w:tcPr>
          <w:p w14:paraId="6F8E37ED" w14:textId="77777777" w:rsidR="006E110A" w:rsidRPr="00040E48" w:rsidRDefault="006E110A">
            <w:pPr>
              <w:pStyle w:val="TableEntry"/>
              <w:rPr>
                <w:noProof w:val="0"/>
              </w:rPr>
            </w:pPr>
            <w:r w:rsidRPr="00040E48">
              <w:rPr>
                <w:noProof w:val="0"/>
              </w:rPr>
              <w:t>Header</w:t>
            </w:r>
          </w:p>
        </w:tc>
        <w:tc>
          <w:tcPr>
            <w:tcW w:w="0" w:type="auto"/>
            <w:shd w:val="clear" w:color="auto" w:fill="auto"/>
          </w:tcPr>
          <w:p w14:paraId="3E046440" w14:textId="77777777" w:rsidR="006E110A" w:rsidRPr="00040E48" w:rsidRDefault="006E110A">
            <w:pPr>
              <w:pStyle w:val="TableEntry"/>
              <w:rPr>
                <w:noProof w:val="0"/>
              </w:rPr>
            </w:pPr>
            <w:r w:rsidRPr="00040E48">
              <w:rPr>
                <w:noProof w:val="0"/>
              </w:rPr>
              <w:t xml:space="preserve">encompassingEncounter/effectiveTime </w:t>
            </w:r>
          </w:p>
        </w:tc>
      </w:tr>
      <w:tr w:rsidR="006E110A" w:rsidRPr="00040E48" w14:paraId="1D65B0CE" w14:textId="77777777" w:rsidTr="00AC104E">
        <w:trPr>
          <w:jc w:val="center"/>
        </w:trPr>
        <w:tc>
          <w:tcPr>
            <w:tcW w:w="0" w:type="auto"/>
            <w:shd w:val="clear" w:color="auto" w:fill="auto"/>
          </w:tcPr>
          <w:p w14:paraId="5385C68B" w14:textId="77777777" w:rsidR="006E110A" w:rsidRPr="00040E48" w:rsidRDefault="006E110A">
            <w:pPr>
              <w:pStyle w:val="TableEntry"/>
              <w:rPr>
                <w:noProof w:val="0"/>
              </w:rPr>
            </w:pPr>
            <w:r w:rsidRPr="00040E48">
              <w:rPr>
                <w:noProof w:val="0"/>
              </w:rPr>
              <w:t>Participating Providers and Roles</w:t>
            </w:r>
          </w:p>
        </w:tc>
        <w:tc>
          <w:tcPr>
            <w:tcW w:w="0" w:type="auto"/>
            <w:shd w:val="clear" w:color="auto" w:fill="auto"/>
          </w:tcPr>
          <w:p w14:paraId="4E1E9AB0" w14:textId="77777777" w:rsidR="006E110A" w:rsidRPr="00040E48" w:rsidRDefault="006E110A">
            <w:pPr>
              <w:pStyle w:val="TableEntry"/>
              <w:rPr>
                <w:noProof w:val="0"/>
              </w:rPr>
            </w:pPr>
            <w:r w:rsidRPr="00040E48">
              <w:rPr>
                <w:noProof w:val="0"/>
              </w:rPr>
              <w:t>Header</w:t>
            </w:r>
          </w:p>
        </w:tc>
        <w:tc>
          <w:tcPr>
            <w:tcW w:w="0" w:type="auto"/>
            <w:shd w:val="clear" w:color="auto" w:fill="auto"/>
          </w:tcPr>
          <w:p w14:paraId="072123C3" w14:textId="77777777" w:rsidR="006E110A" w:rsidRPr="00040E48" w:rsidRDefault="006E110A">
            <w:pPr>
              <w:pStyle w:val="TableEntry"/>
              <w:rPr>
                <w:noProof w:val="0"/>
              </w:rPr>
            </w:pPr>
            <w:r w:rsidRPr="00040E48">
              <w:rPr>
                <w:noProof w:val="0"/>
              </w:rPr>
              <w:t xml:space="preserve">documentationOf/serviceEvent/performer </w:t>
            </w:r>
          </w:p>
        </w:tc>
      </w:tr>
      <w:tr w:rsidR="006E110A" w:rsidRPr="00040E48" w14:paraId="58BBA93F" w14:textId="77777777" w:rsidTr="00AC104E">
        <w:trPr>
          <w:jc w:val="center"/>
        </w:trPr>
        <w:tc>
          <w:tcPr>
            <w:tcW w:w="0" w:type="auto"/>
            <w:shd w:val="clear" w:color="auto" w:fill="auto"/>
          </w:tcPr>
          <w:p w14:paraId="613C94D1" w14:textId="77777777" w:rsidR="006E110A" w:rsidRPr="00040E48" w:rsidRDefault="006E110A">
            <w:pPr>
              <w:pStyle w:val="TableEntry"/>
              <w:rPr>
                <w:noProof w:val="0"/>
              </w:rPr>
            </w:pPr>
            <w:r w:rsidRPr="00040E48">
              <w:rPr>
                <w:noProof w:val="0"/>
              </w:rPr>
              <w:t>Discharge Disposition (who, how, where)</w:t>
            </w:r>
          </w:p>
        </w:tc>
        <w:tc>
          <w:tcPr>
            <w:tcW w:w="0" w:type="auto"/>
            <w:shd w:val="clear" w:color="auto" w:fill="auto"/>
          </w:tcPr>
          <w:p w14:paraId="6C2608CA" w14:textId="77777777" w:rsidR="006E110A" w:rsidRPr="00040E48" w:rsidRDefault="006E110A">
            <w:pPr>
              <w:pStyle w:val="TableEntry"/>
              <w:rPr>
                <w:noProof w:val="0"/>
              </w:rPr>
            </w:pPr>
            <w:r w:rsidRPr="00040E48">
              <w:rPr>
                <w:noProof w:val="0"/>
              </w:rPr>
              <w:t>Care Plan</w:t>
            </w:r>
          </w:p>
        </w:tc>
        <w:tc>
          <w:tcPr>
            <w:tcW w:w="0" w:type="auto"/>
            <w:shd w:val="clear" w:color="auto" w:fill="auto"/>
          </w:tcPr>
          <w:p w14:paraId="0A2C18AF" w14:textId="77777777" w:rsidR="006E110A" w:rsidRPr="00040E48" w:rsidRDefault="006E110A">
            <w:pPr>
              <w:pStyle w:val="TableEntry"/>
              <w:rPr>
                <w:noProof w:val="0"/>
              </w:rPr>
            </w:pPr>
            <w:r w:rsidRPr="00040E48">
              <w:rPr>
                <w:noProof w:val="0"/>
              </w:rPr>
              <w:t xml:space="preserve">DISCHARGE DISPOSITION </w:t>
            </w:r>
          </w:p>
        </w:tc>
      </w:tr>
      <w:tr w:rsidR="006E110A" w:rsidRPr="00040E48" w14:paraId="643D65F9" w14:textId="77777777" w:rsidTr="00AC104E">
        <w:trPr>
          <w:jc w:val="center"/>
        </w:trPr>
        <w:tc>
          <w:tcPr>
            <w:tcW w:w="0" w:type="auto"/>
            <w:shd w:val="clear" w:color="auto" w:fill="auto"/>
          </w:tcPr>
          <w:p w14:paraId="3258AE27" w14:textId="77777777" w:rsidR="006E110A" w:rsidRPr="00040E48" w:rsidRDefault="006E110A">
            <w:pPr>
              <w:pStyle w:val="TableEntry"/>
              <w:rPr>
                <w:noProof w:val="0"/>
              </w:rPr>
            </w:pPr>
            <w:r w:rsidRPr="00040E48">
              <w:rPr>
                <w:noProof w:val="0"/>
              </w:rPr>
              <w:t>Admitting Diagnosis</w:t>
            </w:r>
          </w:p>
        </w:tc>
        <w:tc>
          <w:tcPr>
            <w:tcW w:w="0" w:type="auto"/>
            <w:shd w:val="clear" w:color="auto" w:fill="auto"/>
          </w:tcPr>
          <w:p w14:paraId="0F1DE6F6" w14:textId="77777777" w:rsidR="006E110A" w:rsidRPr="00040E48" w:rsidRDefault="006E110A">
            <w:pPr>
              <w:pStyle w:val="TableEntry"/>
              <w:rPr>
                <w:noProof w:val="0"/>
              </w:rPr>
            </w:pPr>
            <w:r w:rsidRPr="00040E48">
              <w:rPr>
                <w:noProof w:val="0"/>
              </w:rPr>
              <w:t>Conditions</w:t>
            </w:r>
          </w:p>
        </w:tc>
        <w:tc>
          <w:tcPr>
            <w:tcW w:w="0" w:type="auto"/>
            <w:shd w:val="clear" w:color="auto" w:fill="auto"/>
          </w:tcPr>
          <w:p w14:paraId="09322836" w14:textId="77777777" w:rsidR="006E110A" w:rsidRPr="00040E48" w:rsidRDefault="006E110A">
            <w:pPr>
              <w:pStyle w:val="TableEntry"/>
              <w:rPr>
                <w:noProof w:val="0"/>
              </w:rPr>
            </w:pPr>
            <w:r w:rsidRPr="00040E48">
              <w:rPr>
                <w:noProof w:val="0"/>
              </w:rPr>
              <w:t xml:space="preserve">HOSPITAL ADMISSION DX </w:t>
            </w:r>
          </w:p>
        </w:tc>
      </w:tr>
      <w:tr w:rsidR="006E110A" w:rsidRPr="00040E48" w14:paraId="5827CE47" w14:textId="77777777" w:rsidTr="00AC104E">
        <w:trPr>
          <w:jc w:val="center"/>
        </w:trPr>
        <w:tc>
          <w:tcPr>
            <w:tcW w:w="0" w:type="auto"/>
            <w:shd w:val="clear" w:color="auto" w:fill="auto"/>
          </w:tcPr>
          <w:p w14:paraId="227DF0CD" w14:textId="77777777" w:rsidR="006E110A" w:rsidRPr="00040E48" w:rsidRDefault="006E110A">
            <w:pPr>
              <w:pStyle w:val="TableEntry"/>
              <w:rPr>
                <w:noProof w:val="0"/>
              </w:rPr>
            </w:pPr>
            <w:r w:rsidRPr="00040E48">
              <w:rPr>
                <w:noProof w:val="0"/>
              </w:rPr>
              <w:t>History of Present Illness</w:t>
            </w:r>
          </w:p>
        </w:tc>
        <w:tc>
          <w:tcPr>
            <w:tcW w:w="0" w:type="auto"/>
            <w:shd w:val="clear" w:color="auto" w:fill="auto"/>
          </w:tcPr>
          <w:p w14:paraId="548BBF2A" w14:textId="77777777" w:rsidR="006E110A" w:rsidRPr="00040E48" w:rsidRDefault="006E110A">
            <w:pPr>
              <w:pStyle w:val="TableEntry"/>
              <w:rPr>
                <w:noProof w:val="0"/>
              </w:rPr>
            </w:pPr>
            <w:r w:rsidRPr="00040E48">
              <w:rPr>
                <w:noProof w:val="0"/>
              </w:rPr>
              <w:t>History of Present Illness</w:t>
            </w:r>
          </w:p>
        </w:tc>
        <w:tc>
          <w:tcPr>
            <w:tcW w:w="0" w:type="auto"/>
            <w:shd w:val="clear" w:color="auto" w:fill="auto"/>
          </w:tcPr>
          <w:p w14:paraId="10318E2B" w14:textId="77777777" w:rsidR="006E110A" w:rsidRPr="00040E48" w:rsidRDefault="006E110A">
            <w:pPr>
              <w:pStyle w:val="TableEntry"/>
              <w:rPr>
                <w:noProof w:val="0"/>
              </w:rPr>
            </w:pPr>
            <w:r w:rsidRPr="00040E48">
              <w:rPr>
                <w:noProof w:val="0"/>
              </w:rPr>
              <w:t xml:space="preserve">HISTORY OF PRESENT ILLNESS </w:t>
            </w:r>
          </w:p>
        </w:tc>
      </w:tr>
      <w:tr w:rsidR="006E110A" w:rsidRPr="00040E48" w14:paraId="7D827B91" w14:textId="77777777" w:rsidTr="00AC104E">
        <w:trPr>
          <w:jc w:val="center"/>
        </w:trPr>
        <w:tc>
          <w:tcPr>
            <w:tcW w:w="0" w:type="auto"/>
            <w:shd w:val="clear" w:color="auto" w:fill="auto"/>
          </w:tcPr>
          <w:p w14:paraId="0A215EA6" w14:textId="77777777" w:rsidR="006E110A" w:rsidRPr="00040E48" w:rsidRDefault="006E110A">
            <w:pPr>
              <w:pStyle w:val="TableEntry"/>
              <w:rPr>
                <w:noProof w:val="0"/>
              </w:rPr>
            </w:pPr>
            <w:r w:rsidRPr="00040E48">
              <w:rPr>
                <w:noProof w:val="0"/>
              </w:rPr>
              <w:t>Hospital Course</w:t>
            </w:r>
          </w:p>
        </w:tc>
        <w:tc>
          <w:tcPr>
            <w:tcW w:w="0" w:type="auto"/>
            <w:shd w:val="clear" w:color="auto" w:fill="auto"/>
          </w:tcPr>
          <w:p w14:paraId="3D38CC83" w14:textId="77777777" w:rsidR="006E110A" w:rsidRPr="00040E48" w:rsidRDefault="006E110A">
            <w:pPr>
              <w:pStyle w:val="TableEntry"/>
              <w:rPr>
                <w:noProof w:val="0"/>
              </w:rPr>
            </w:pPr>
            <w:r w:rsidRPr="00040E48">
              <w:rPr>
                <w:noProof w:val="0"/>
              </w:rPr>
              <w:t>Hospital Course</w:t>
            </w:r>
          </w:p>
        </w:tc>
        <w:tc>
          <w:tcPr>
            <w:tcW w:w="0" w:type="auto"/>
            <w:shd w:val="clear" w:color="auto" w:fill="auto"/>
          </w:tcPr>
          <w:p w14:paraId="470A9EFF" w14:textId="77777777" w:rsidR="006E110A" w:rsidRPr="00040E48" w:rsidRDefault="006E110A">
            <w:pPr>
              <w:pStyle w:val="TableEntry"/>
              <w:rPr>
                <w:noProof w:val="0"/>
              </w:rPr>
            </w:pPr>
            <w:r w:rsidRPr="00040E48">
              <w:rPr>
                <w:noProof w:val="0"/>
              </w:rPr>
              <w:t xml:space="preserve">HOSPITAL COURSE </w:t>
            </w:r>
          </w:p>
        </w:tc>
      </w:tr>
      <w:tr w:rsidR="006E110A" w:rsidRPr="00040E48" w14:paraId="3108272C" w14:textId="77777777" w:rsidTr="00AC104E">
        <w:trPr>
          <w:jc w:val="center"/>
        </w:trPr>
        <w:tc>
          <w:tcPr>
            <w:tcW w:w="0" w:type="auto"/>
            <w:shd w:val="clear" w:color="auto" w:fill="auto"/>
          </w:tcPr>
          <w:p w14:paraId="11CB6F33" w14:textId="77777777" w:rsidR="006E110A" w:rsidRPr="00040E48" w:rsidRDefault="006E110A">
            <w:pPr>
              <w:pStyle w:val="TableEntry"/>
              <w:rPr>
                <w:noProof w:val="0"/>
              </w:rPr>
            </w:pPr>
            <w:r w:rsidRPr="00040E48">
              <w:rPr>
                <w:noProof w:val="0"/>
              </w:rPr>
              <w:lastRenderedPageBreak/>
              <w:t>Discharge Diagnosis (including active and resolved problems)</w:t>
            </w:r>
          </w:p>
        </w:tc>
        <w:tc>
          <w:tcPr>
            <w:tcW w:w="0" w:type="auto"/>
            <w:shd w:val="clear" w:color="auto" w:fill="auto"/>
          </w:tcPr>
          <w:p w14:paraId="4475C561" w14:textId="77777777" w:rsidR="006E110A" w:rsidRPr="00040E48" w:rsidRDefault="006E110A">
            <w:pPr>
              <w:pStyle w:val="TableEntry"/>
              <w:rPr>
                <w:noProof w:val="0"/>
              </w:rPr>
            </w:pPr>
            <w:r w:rsidRPr="00040E48">
              <w:rPr>
                <w:noProof w:val="0"/>
              </w:rPr>
              <w:t>Conditions</w:t>
            </w:r>
          </w:p>
        </w:tc>
        <w:tc>
          <w:tcPr>
            <w:tcW w:w="0" w:type="auto"/>
            <w:shd w:val="clear" w:color="auto" w:fill="auto"/>
          </w:tcPr>
          <w:p w14:paraId="7521E982" w14:textId="77777777" w:rsidR="006E110A" w:rsidRPr="00040E48" w:rsidRDefault="006E110A">
            <w:pPr>
              <w:pStyle w:val="TableEntry"/>
              <w:rPr>
                <w:noProof w:val="0"/>
              </w:rPr>
            </w:pPr>
            <w:r w:rsidRPr="00040E48">
              <w:rPr>
                <w:noProof w:val="0"/>
              </w:rPr>
              <w:t xml:space="preserve">HOSPITAL DISCHARGE DX </w:t>
            </w:r>
          </w:p>
        </w:tc>
      </w:tr>
      <w:tr w:rsidR="006E110A" w:rsidRPr="00040E48" w14:paraId="599B11FD" w14:textId="77777777" w:rsidTr="00AC104E">
        <w:trPr>
          <w:jc w:val="center"/>
        </w:trPr>
        <w:tc>
          <w:tcPr>
            <w:tcW w:w="0" w:type="auto"/>
            <w:shd w:val="clear" w:color="auto" w:fill="auto"/>
          </w:tcPr>
          <w:p w14:paraId="20D3A212" w14:textId="77777777" w:rsidR="006E110A" w:rsidRPr="00040E48" w:rsidRDefault="006E110A">
            <w:pPr>
              <w:pStyle w:val="TableEntry"/>
              <w:rPr>
                <w:noProof w:val="0"/>
              </w:rPr>
            </w:pPr>
            <w:r w:rsidRPr="00040E48">
              <w:rPr>
                <w:noProof w:val="0"/>
              </w:rPr>
              <w:t>Selected Medicine Administered during Hospitalization</w:t>
            </w:r>
          </w:p>
        </w:tc>
        <w:tc>
          <w:tcPr>
            <w:tcW w:w="0" w:type="auto"/>
            <w:shd w:val="clear" w:color="auto" w:fill="auto"/>
          </w:tcPr>
          <w:p w14:paraId="71FD5345" w14:textId="77777777" w:rsidR="006E110A" w:rsidRPr="00040E48" w:rsidRDefault="006E110A">
            <w:pPr>
              <w:pStyle w:val="TableEntry"/>
              <w:rPr>
                <w:noProof w:val="0"/>
              </w:rPr>
            </w:pPr>
            <w:r w:rsidRPr="00040E48">
              <w:rPr>
                <w:noProof w:val="0"/>
              </w:rPr>
              <w:t>Medications</w:t>
            </w:r>
          </w:p>
        </w:tc>
        <w:tc>
          <w:tcPr>
            <w:tcW w:w="0" w:type="auto"/>
            <w:shd w:val="clear" w:color="auto" w:fill="auto"/>
          </w:tcPr>
          <w:p w14:paraId="1E7069E4" w14:textId="77777777" w:rsidR="006E110A" w:rsidRPr="00040E48" w:rsidRDefault="006E110A">
            <w:pPr>
              <w:pStyle w:val="TableEntry"/>
              <w:rPr>
                <w:noProof w:val="0"/>
              </w:rPr>
            </w:pPr>
            <w:r w:rsidRPr="00040E48">
              <w:rPr>
                <w:noProof w:val="0"/>
              </w:rPr>
              <w:t xml:space="preserve">HISTORY OF MEDICATION USE </w:t>
            </w:r>
          </w:p>
        </w:tc>
      </w:tr>
      <w:tr w:rsidR="006E110A" w:rsidRPr="00040E48" w14:paraId="1A1B47B4" w14:textId="77777777" w:rsidTr="00AC104E">
        <w:trPr>
          <w:jc w:val="center"/>
        </w:trPr>
        <w:tc>
          <w:tcPr>
            <w:tcW w:w="0" w:type="auto"/>
            <w:shd w:val="clear" w:color="auto" w:fill="auto"/>
          </w:tcPr>
          <w:p w14:paraId="2D0DFFA9" w14:textId="77777777" w:rsidR="006E110A" w:rsidRPr="00040E48" w:rsidRDefault="006E110A">
            <w:pPr>
              <w:pStyle w:val="TableEntry"/>
              <w:rPr>
                <w:noProof w:val="0"/>
              </w:rPr>
            </w:pPr>
            <w:r w:rsidRPr="00040E48">
              <w:rPr>
                <w:noProof w:val="0"/>
              </w:rPr>
              <w:t>Discharge Medications</w:t>
            </w:r>
          </w:p>
        </w:tc>
        <w:tc>
          <w:tcPr>
            <w:tcW w:w="0" w:type="auto"/>
            <w:shd w:val="clear" w:color="auto" w:fill="auto"/>
          </w:tcPr>
          <w:p w14:paraId="0D15CDB0" w14:textId="77777777" w:rsidR="006E110A" w:rsidRPr="00040E48" w:rsidRDefault="006E110A">
            <w:pPr>
              <w:pStyle w:val="TableEntry"/>
              <w:rPr>
                <w:noProof w:val="0"/>
              </w:rPr>
            </w:pPr>
            <w:r w:rsidRPr="00040E48">
              <w:rPr>
                <w:noProof w:val="0"/>
              </w:rPr>
              <w:t>Medications</w:t>
            </w:r>
          </w:p>
        </w:tc>
        <w:tc>
          <w:tcPr>
            <w:tcW w:w="0" w:type="auto"/>
            <w:shd w:val="clear" w:color="auto" w:fill="auto"/>
          </w:tcPr>
          <w:p w14:paraId="1880A3DE" w14:textId="77777777" w:rsidR="006E110A" w:rsidRPr="00040E48" w:rsidRDefault="006E110A">
            <w:pPr>
              <w:pStyle w:val="TableEntry"/>
              <w:rPr>
                <w:noProof w:val="0"/>
              </w:rPr>
            </w:pPr>
            <w:r w:rsidRPr="00040E48">
              <w:rPr>
                <w:noProof w:val="0"/>
              </w:rPr>
              <w:t xml:space="preserve">HOSPITAL DISCHARGE MEDICATIONS </w:t>
            </w:r>
          </w:p>
        </w:tc>
      </w:tr>
      <w:tr w:rsidR="006E110A" w:rsidRPr="00040E48" w14:paraId="528F98DA" w14:textId="77777777" w:rsidTr="00AC104E">
        <w:trPr>
          <w:jc w:val="center"/>
        </w:trPr>
        <w:tc>
          <w:tcPr>
            <w:tcW w:w="0" w:type="auto"/>
            <w:shd w:val="clear" w:color="auto" w:fill="auto"/>
          </w:tcPr>
          <w:p w14:paraId="239A85E1" w14:textId="77777777" w:rsidR="006E110A" w:rsidRPr="00040E48" w:rsidRDefault="006E110A">
            <w:pPr>
              <w:pStyle w:val="TableEntry"/>
              <w:rPr>
                <w:noProof w:val="0"/>
              </w:rPr>
            </w:pPr>
            <w:r w:rsidRPr="00040E48">
              <w:rPr>
                <w:noProof w:val="0"/>
              </w:rPr>
              <w:t>Allergies and adverse reactions</w:t>
            </w:r>
          </w:p>
        </w:tc>
        <w:tc>
          <w:tcPr>
            <w:tcW w:w="0" w:type="auto"/>
            <w:shd w:val="clear" w:color="auto" w:fill="auto"/>
          </w:tcPr>
          <w:p w14:paraId="7A0ED922" w14:textId="77777777" w:rsidR="006E110A" w:rsidRPr="00040E48" w:rsidRDefault="006E110A">
            <w:pPr>
              <w:pStyle w:val="TableEntry"/>
              <w:rPr>
                <w:noProof w:val="0"/>
              </w:rPr>
            </w:pPr>
            <w:r w:rsidRPr="00040E48">
              <w:rPr>
                <w:noProof w:val="0"/>
              </w:rPr>
              <w:t>Allergies and Adverse Reactions</w:t>
            </w:r>
          </w:p>
        </w:tc>
        <w:tc>
          <w:tcPr>
            <w:tcW w:w="0" w:type="auto"/>
            <w:shd w:val="clear" w:color="auto" w:fill="auto"/>
          </w:tcPr>
          <w:p w14:paraId="26ACE9BC" w14:textId="77777777" w:rsidR="006E110A" w:rsidRPr="00040E48" w:rsidRDefault="006E110A">
            <w:pPr>
              <w:pStyle w:val="TableEntry"/>
              <w:rPr>
                <w:noProof w:val="0"/>
              </w:rPr>
            </w:pPr>
            <w:r w:rsidRPr="00040E48">
              <w:rPr>
                <w:noProof w:val="0"/>
              </w:rPr>
              <w:t xml:space="preserve">HISTORY OF ALLERGIES </w:t>
            </w:r>
          </w:p>
        </w:tc>
      </w:tr>
      <w:tr w:rsidR="006E110A" w:rsidRPr="00040E48" w14:paraId="420CD53D" w14:textId="77777777" w:rsidTr="00AC104E">
        <w:trPr>
          <w:jc w:val="center"/>
        </w:trPr>
        <w:tc>
          <w:tcPr>
            <w:tcW w:w="0" w:type="auto"/>
            <w:shd w:val="clear" w:color="auto" w:fill="auto"/>
          </w:tcPr>
          <w:p w14:paraId="69E7CEF1" w14:textId="77777777" w:rsidR="006E110A" w:rsidRPr="00040E48" w:rsidRDefault="006E110A">
            <w:pPr>
              <w:pStyle w:val="TableEntry"/>
              <w:rPr>
                <w:noProof w:val="0"/>
              </w:rPr>
            </w:pPr>
            <w:r w:rsidRPr="00040E48">
              <w:rPr>
                <w:noProof w:val="0"/>
              </w:rPr>
              <w:t>Discharge Diet</w:t>
            </w:r>
          </w:p>
        </w:tc>
        <w:tc>
          <w:tcPr>
            <w:tcW w:w="0" w:type="auto"/>
            <w:shd w:val="clear" w:color="auto" w:fill="auto"/>
          </w:tcPr>
          <w:p w14:paraId="7CFAD507" w14:textId="77777777" w:rsidR="006E110A" w:rsidRPr="00040E48" w:rsidRDefault="006E110A">
            <w:pPr>
              <w:pStyle w:val="TableEntry"/>
              <w:rPr>
                <w:noProof w:val="0"/>
              </w:rPr>
            </w:pPr>
            <w:r w:rsidRPr="00040E48">
              <w:rPr>
                <w:noProof w:val="0"/>
              </w:rPr>
              <w:t>Optionally found in Care Plan</w:t>
            </w:r>
          </w:p>
        </w:tc>
        <w:tc>
          <w:tcPr>
            <w:tcW w:w="0" w:type="auto"/>
            <w:shd w:val="clear" w:color="auto" w:fill="auto"/>
          </w:tcPr>
          <w:p w14:paraId="3DCB79CF" w14:textId="77777777" w:rsidR="006E110A" w:rsidRPr="00040E48" w:rsidRDefault="006E110A">
            <w:pPr>
              <w:pStyle w:val="TableEntry"/>
              <w:rPr>
                <w:noProof w:val="0"/>
              </w:rPr>
            </w:pPr>
            <w:r w:rsidRPr="00040E48">
              <w:rPr>
                <w:noProof w:val="0"/>
              </w:rPr>
              <w:t xml:space="preserve">DISCHARGE DIET </w:t>
            </w:r>
          </w:p>
        </w:tc>
      </w:tr>
      <w:tr w:rsidR="006E110A" w:rsidRPr="00040E48" w14:paraId="166AF24F" w14:textId="77777777" w:rsidTr="00AC104E">
        <w:trPr>
          <w:jc w:val="center"/>
        </w:trPr>
        <w:tc>
          <w:tcPr>
            <w:tcW w:w="0" w:type="auto"/>
            <w:shd w:val="clear" w:color="auto" w:fill="auto"/>
          </w:tcPr>
          <w:p w14:paraId="015D533D" w14:textId="77777777" w:rsidR="006E110A" w:rsidRPr="00040E48" w:rsidRDefault="006E110A">
            <w:pPr>
              <w:pStyle w:val="TableEntry"/>
              <w:rPr>
                <w:noProof w:val="0"/>
              </w:rPr>
            </w:pPr>
            <w:r w:rsidRPr="00040E48">
              <w:rPr>
                <w:noProof w:val="0"/>
              </w:rPr>
              <w:t>Review of Systems</w:t>
            </w:r>
          </w:p>
        </w:tc>
        <w:tc>
          <w:tcPr>
            <w:tcW w:w="0" w:type="auto"/>
            <w:shd w:val="clear" w:color="auto" w:fill="auto"/>
          </w:tcPr>
          <w:p w14:paraId="744F08F9" w14:textId="77777777" w:rsidR="006E110A" w:rsidRPr="00040E48" w:rsidRDefault="006E110A">
            <w:pPr>
              <w:pStyle w:val="TableEntry"/>
              <w:rPr>
                <w:noProof w:val="0"/>
              </w:rPr>
            </w:pPr>
            <w:r w:rsidRPr="00040E48">
              <w:rPr>
                <w:noProof w:val="0"/>
              </w:rPr>
              <w:t>Review of Systems</w:t>
            </w:r>
          </w:p>
        </w:tc>
        <w:tc>
          <w:tcPr>
            <w:tcW w:w="0" w:type="auto"/>
            <w:shd w:val="clear" w:color="auto" w:fill="auto"/>
          </w:tcPr>
          <w:p w14:paraId="1718330B" w14:textId="77777777" w:rsidR="006E110A" w:rsidRPr="00040E48" w:rsidRDefault="006E110A">
            <w:pPr>
              <w:pStyle w:val="TableEntry"/>
              <w:rPr>
                <w:noProof w:val="0"/>
              </w:rPr>
            </w:pPr>
            <w:r w:rsidRPr="00040E48">
              <w:rPr>
                <w:noProof w:val="0"/>
              </w:rPr>
              <w:t xml:space="preserve">REVIEW OF SYSTEMS </w:t>
            </w:r>
          </w:p>
        </w:tc>
      </w:tr>
      <w:tr w:rsidR="006E110A" w:rsidRPr="00040E48" w14:paraId="3B0E7A4E" w14:textId="77777777" w:rsidTr="00AC104E">
        <w:trPr>
          <w:jc w:val="center"/>
        </w:trPr>
        <w:tc>
          <w:tcPr>
            <w:tcW w:w="0" w:type="auto"/>
            <w:shd w:val="clear" w:color="auto" w:fill="auto"/>
          </w:tcPr>
          <w:p w14:paraId="1FDE74DA" w14:textId="77777777" w:rsidR="006E110A" w:rsidRPr="00040E48" w:rsidRDefault="006E110A">
            <w:pPr>
              <w:pStyle w:val="TableEntry"/>
              <w:rPr>
                <w:noProof w:val="0"/>
              </w:rPr>
            </w:pPr>
            <w:r w:rsidRPr="00040E48">
              <w:rPr>
                <w:noProof w:val="0"/>
              </w:rPr>
              <w:t>Vital Signs (most recent, high/low/average)</w:t>
            </w:r>
          </w:p>
        </w:tc>
        <w:tc>
          <w:tcPr>
            <w:tcW w:w="0" w:type="auto"/>
            <w:shd w:val="clear" w:color="auto" w:fill="auto"/>
          </w:tcPr>
          <w:p w14:paraId="343592DB" w14:textId="77777777" w:rsidR="006E110A" w:rsidRPr="00040E48" w:rsidRDefault="006E110A">
            <w:pPr>
              <w:pStyle w:val="TableEntry"/>
              <w:rPr>
                <w:noProof w:val="0"/>
              </w:rPr>
            </w:pPr>
            <w:r w:rsidRPr="00040E48">
              <w:rPr>
                <w:noProof w:val="0"/>
              </w:rPr>
              <w:t>Physical Exam</w:t>
            </w:r>
          </w:p>
        </w:tc>
        <w:tc>
          <w:tcPr>
            <w:tcW w:w="0" w:type="auto"/>
            <w:shd w:val="clear" w:color="auto" w:fill="auto"/>
          </w:tcPr>
          <w:p w14:paraId="064FB63A" w14:textId="77777777" w:rsidR="006E110A" w:rsidRPr="00040E48" w:rsidRDefault="006E110A">
            <w:pPr>
              <w:pStyle w:val="TableEntry"/>
              <w:rPr>
                <w:noProof w:val="0"/>
              </w:rPr>
            </w:pPr>
            <w:r w:rsidRPr="00040E48">
              <w:rPr>
                <w:noProof w:val="0"/>
              </w:rPr>
              <w:t xml:space="preserve">VITAL SIGNS </w:t>
            </w:r>
          </w:p>
        </w:tc>
      </w:tr>
      <w:tr w:rsidR="006E110A" w:rsidRPr="00040E48" w14:paraId="0C16AC69" w14:textId="77777777" w:rsidTr="00AC104E">
        <w:trPr>
          <w:jc w:val="center"/>
        </w:trPr>
        <w:tc>
          <w:tcPr>
            <w:tcW w:w="0" w:type="auto"/>
            <w:shd w:val="clear" w:color="auto" w:fill="auto"/>
          </w:tcPr>
          <w:p w14:paraId="3576D4C2" w14:textId="77777777" w:rsidR="006E110A" w:rsidRPr="00040E48" w:rsidRDefault="006E110A">
            <w:pPr>
              <w:pStyle w:val="TableEntry"/>
              <w:rPr>
                <w:noProof w:val="0"/>
              </w:rPr>
            </w:pPr>
            <w:r w:rsidRPr="00040E48">
              <w:rPr>
                <w:noProof w:val="0"/>
              </w:rPr>
              <w:t>Functional Status</w:t>
            </w:r>
          </w:p>
        </w:tc>
        <w:tc>
          <w:tcPr>
            <w:tcW w:w="0" w:type="auto"/>
            <w:shd w:val="clear" w:color="auto" w:fill="auto"/>
          </w:tcPr>
          <w:p w14:paraId="2ACCE8D3" w14:textId="77777777" w:rsidR="006E110A" w:rsidRPr="00040E48" w:rsidRDefault="006E110A">
            <w:pPr>
              <w:pStyle w:val="TableEntry"/>
              <w:rPr>
                <w:noProof w:val="0"/>
              </w:rPr>
            </w:pPr>
            <w:r w:rsidRPr="00040E48">
              <w:rPr>
                <w:noProof w:val="0"/>
              </w:rPr>
              <w:t>Functional Status</w:t>
            </w:r>
          </w:p>
        </w:tc>
        <w:tc>
          <w:tcPr>
            <w:tcW w:w="0" w:type="auto"/>
            <w:shd w:val="clear" w:color="auto" w:fill="auto"/>
          </w:tcPr>
          <w:p w14:paraId="120CB209" w14:textId="77777777" w:rsidR="006E110A" w:rsidRPr="00040E48" w:rsidRDefault="006E110A">
            <w:pPr>
              <w:pStyle w:val="TableEntry"/>
              <w:rPr>
                <w:noProof w:val="0"/>
              </w:rPr>
            </w:pPr>
            <w:r w:rsidRPr="00040E48">
              <w:rPr>
                <w:noProof w:val="0"/>
              </w:rPr>
              <w:t xml:space="preserve">HISTORY OF FUNCTIONAL STATUS </w:t>
            </w:r>
          </w:p>
        </w:tc>
      </w:tr>
      <w:tr w:rsidR="006E110A" w:rsidRPr="00040E48" w14:paraId="2F1240B6" w14:textId="77777777" w:rsidTr="00AC104E">
        <w:trPr>
          <w:jc w:val="center"/>
        </w:trPr>
        <w:tc>
          <w:tcPr>
            <w:tcW w:w="0" w:type="auto"/>
            <w:shd w:val="clear" w:color="auto" w:fill="auto"/>
          </w:tcPr>
          <w:p w14:paraId="5CE0E0E7" w14:textId="77777777" w:rsidR="006E110A" w:rsidRPr="00040E48" w:rsidRDefault="006E110A">
            <w:pPr>
              <w:pStyle w:val="TableEntry"/>
              <w:rPr>
                <w:noProof w:val="0"/>
              </w:rPr>
            </w:pPr>
            <w:r w:rsidRPr="00040E48">
              <w:rPr>
                <w:noProof w:val="0"/>
              </w:rPr>
              <w:t>Relevant Procedures and Reports (including links)</w:t>
            </w:r>
          </w:p>
        </w:tc>
        <w:tc>
          <w:tcPr>
            <w:tcW w:w="0" w:type="auto"/>
            <w:shd w:val="clear" w:color="auto" w:fill="auto"/>
          </w:tcPr>
          <w:p w14:paraId="3A20F6EE" w14:textId="77777777" w:rsidR="006E110A" w:rsidRPr="00040E48" w:rsidRDefault="006E110A">
            <w:pPr>
              <w:pStyle w:val="TableEntry"/>
              <w:rPr>
                <w:noProof w:val="0"/>
              </w:rPr>
            </w:pPr>
            <w:r w:rsidRPr="00040E48">
              <w:rPr>
                <w:noProof w:val="0"/>
              </w:rPr>
              <w:t>Studies and Reports</w:t>
            </w:r>
          </w:p>
        </w:tc>
        <w:tc>
          <w:tcPr>
            <w:tcW w:w="0" w:type="auto"/>
            <w:shd w:val="clear" w:color="auto" w:fill="auto"/>
          </w:tcPr>
          <w:p w14:paraId="1DADC95A" w14:textId="77777777" w:rsidR="006E110A" w:rsidRPr="00040E48" w:rsidRDefault="006E110A">
            <w:pPr>
              <w:pStyle w:val="TableEntry"/>
              <w:rPr>
                <w:noProof w:val="0"/>
              </w:rPr>
            </w:pPr>
            <w:r w:rsidRPr="00040E48">
              <w:rPr>
                <w:noProof w:val="0"/>
              </w:rPr>
              <w:t xml:space="preserve">HOSPITAL DISCHARGE STUDIES </w:t>
            </w:r>
          </w:p>
        </w:tc>
      </w:tr>
      <w:tr w:rsidR="006E110A" w:rsidRPr="00040E48" w14:paraId="39D7FA72" w14:textId="77777777" w:rsidTr="00AC104E">
        <w:trPr>
          <w:jc w:val="center"/>
        </w:trPr>
        <w:tc>
          <w:tcPr>
            <w:tcW w:w="0" w:type="auto"/>
            <w:shd w:val="clear" w:color="auto" w:fill="auto"/>
          </w:tcPr>
          <w:p w14:paraId="6A4956BD" w14:textId="77777777" w:rsidR="006E110A" w:rsidRPr="00040E48" w:rsidRDefault="006E110A">
            <w:pPr>
              <w:pStyle w:val="TableEntry"/>
              <w:rPr>
                <w:noProof w:val="0"/>
              </w:rPr>
            </w:pPr>
            <w:r w:rsidRPr="00040E48">
              <w:rPr>
                <w:noProof w:val="0"/>
              </w:rPr>
              <w:t>Relevant Diagnostic Tests and Reports (including links)</w:t>
            </w:r>
          </w:p>
        </w:tc>
        <w:tc>
          <w:tcPr>
            <w:tcW w:w="0" w:type="auto"/>
            <w:shd w:val="clear" w:color="auto" w:fill="auto"/>
          </w:tcPr>
          <w:p w14:paraId="1A917B96" w14:textId="77777777" w:rsidR="006E110A" w:rsidRPr="00040E48" w:rsidRDefault="006E110A">
            <w:pPr>
              <w:pStyle w:val="TableEntry"/>
              <w:rPr>
                <w:noProof w:val="0"/>
              </w:rPr>
            </w:pPr>
            <w:r w:rsidRPr="00040E48">
              <w:rPr>
                <w:noProof w:val="0"/>
              </w:rPr>
              <w:t>Studies and Reports</w:t>
            </w:r>
          </w:p>
        </w:tc>
        <w:tc>
          <w:tcPr>
            <w:tcW w:w="0" w:type="auto"/>
            <w:shd w:val="clear" w:color="auto" w:fill="auto"/>
          </w:tcPr>
          <w:p w14:paraId="5A3EE4AF" w14:textId="77777777" w:rsidR="006E110A" w:rsidRPr="00040E48" w:rsidRDefault="006E110A">
            <w:pPr>
              <w:pStyle w:val="TableEntry"/>
              <w:rPr>
                <w:noProof w:val="0"/>
              </w:rPr>
            </w:pPr>
            <w:r w:rsidRPr="00040E48">
              <w:rPr>
                <w:noProof w:val="0"/>
              </w:rPr>
              <w:t xml:space="preserve">HOSPITAL DISCHARGE STUDIES </w:t>
            </w:r>
          </w:p>
        </w:tc>
      </w:tr>
      <w:tr w:rsidR="006E110A" w:rsidRPr="00040E48" w14:paraId="5D8991F6" w14:textId="77777777" w:rsidTr="00AC104E">
        <w:trPr>
          <w:jc w:val="center"/>
        </w:trPr>
        <w:tc>
          <w:tcPr>
            <w:tcW w:w="0" w:type="auto"/>
            <w:shd w:val="clear" w:color="auto" w:fill="auto"/>
          </w:tcPr>
          <w:p w14:paraId="2DAFBE55" w14:textId="77777777" w:rsidR="006E110A" w:rsidRPr="00040E48" w:rsidRDefault="006E110A">
            <w:pPr>
              <w:pStyle w:val="TableEntry"/>
              <w:rPr>
                <w:noProof w:val="0"/>
              </w:rPr>
            </w:pPr>
            <w:r w:rsidRPr="00040E48">
              <w:rPr>
                <w:noProof w:val="0"/>
              </w:rPr>
              <w:t>Plan of Care</w:t>
            </w:r>
          </w:p>
        </w:tc>
        <w:tc>
          <w:tcPr>
            <w:tcW w:w="0" w:type="auto"/>
            <w:shd w:val="clear" w:color="auto" w:fill="auto"/>
          </w:tcPr>
          <w:p w14:paraId="4A259154" w14:textId="77777777" w:rsidR="006E110A" w:rsidRPr="00040E48" w:rsidRDefault="006E110A">
            <w:pPr>
              <w:pStyle w:val="TableEntry"/>
              <w:rPr>
                <w:noProof w:val="0"/>
              </w:rPr>
            </w:pPr>
            <w:r w:rsidRPr="00040E48">
              <w:rPr>
                <w:noProof w:val="0"/>
              </w:rPr>
              <w:t>Care Plan</w:t>
            </w:r>
          </w:p>
        </w:tc>
        <w:tc>
          <w:tcPr>
            <w:tcW w:w="0" w:type="auto"/>
            <w:shd w:val="clear" w:color="auto" w:fill="auto"/>
          </w:tcPr>
          <w:p w14:paraId="1E45242D" w14:textId="77777777" w:rsidR="006E110A" w:rsidRPr="00040E48" w:rsidRDefault="006E110A">
            <w:pPr>
              <w:pStyle w:val="TableEntry"/>
              <w:rPr>
                <w:noProof w:val="0"/>
              </w:rPr>
            </w:pPr>
            <w:r w:rsidRPr="00040E48">
              <w:rPr>
                <w:noProof w:val="0"/>
              </w:rPr>
              <w:t xml:space="preserve">TREATMENT PLAN </w:t>
            </w:r>
          </w:p>
        </w:tc>
      </w:tr>
      <w:tr w:rsidR="006E110A" w:rsidRPr="00040E48" w14:paraId="701AD5BD" w14:textId="77777777" w:rsidTr="00AC104E">
        <w:trPr>
          <w:jc w:val="center"/>
        </w:trPr>
        <w:tc>
          <w:tcPr>
            <w:tcW w:w="0" w:type="auto"/>
            <w:shd w:val="clear" w:color="auto" w:fill="auto"/>
          </w:tcPr>
          <w:p w14:paraId="01B16C61" w14:textId="77777777" w:rsidR="006E110A" w:rsidRPr="00040E48" w:rsidRDefault="006E110A">
            <w:pPr>
              <w:pStyle w:val="TableEntry"/>
              <w:rPr>
                <w:noProof w:val="0"/>
              </w:rPr>
            </w:pPr>
            <w:r w:rsidRPr="00040E48">
              <w:rPr>
                <w:noProof w:val="0"/>
              </w:rPr>
              <w:t>Administrative Identifiers</w:t>
            </w:r>
          </w:p>
        </w:tc>
        <w:tc>
          <w:tcPr>
            <w:tcW w:w="0" w:type="auto"/>
            <w:shd w:val="clear" w:color="auto" w:fill="auto"/>
          </w:tcPr>
          <w:p w14:paraId="0E9768D5" w14:textId="77777777" w:rsidR="006E110A" w:rsidRPr="00040E48" w:rsidRDefault="006E110A">
            <w:pPr>
              <w:pStyle w:val="TableEntry"/>
              <w:rPr>
                <w:noProof w:val="0"/>
              </w:rPr>
            </w:pPr>
            <w:r w:rsidRPr="00040E48">
              <w:rPr>
                <w:noProof w:val="0"/>
              </w:rPr>
              <w:t>Header</w:t>
            </w:r>
          </w:p>
        </w:tc>
        <w:tc>
          <w:tcPr>
            <w:tcW w:w="0" w:type="auto"/>
            <w:shd w:val="clear" w:color="auto" w:fill="auto"/>
          </w:tcPr>
          <w:p w14:paraId="619D7192" w14:textId="77777777" w:rsidR="006E110A" w:rsidRPr="00040E48" w:rsidRDefault="006E110A">
            <w:pPr>
              <w:pStyle w:val="TableEntry"/>
              <w:rPr>
                <w:noProof w:val="0"/>
              </w:rPr>
            </w:pPr>
            <w:r w:rsidRPr="00040E48">
              <w:rPr>
                <w:noProof w:val="0"/>
              </w:rPr>
              <w:t xml:space="preserve">patient/id </w:t>
            </w:r>
          </w:p>
        </w:tc>
      </w:tr>
      <w:tr w:rsidR="006E110A" w:rsidRPr="00040E48" w14:paraId="29BF118C" w14:textId="77777777" w:rsidTr="00AC104E">
        <w:trPr>
          <w:jc w:val="center"/>
        </w:trPr>
        <w:tc>
          <w:tcPr>
            <w:tcW w:w="0" w:type="auto"/>
            <w:shd w:val="clear" w:color="auto" w:fill="auto"/>
          </w:tcPr>
          <w:p w14:paraId="50869C7C" w14:textId="77777777" w:rsidR="006E110A" w:rsidRPr="00040E48" w:rsidRDefault="006E110A">
            <w:pPr>
              <w:pStyle w:val="TableEntry"/>
              <w:rPr>
                <w:noProof w:val="0"/>
              </w:rPr>
            </w:pPr>
            <w:r w:rsidRPr="00040E48">
              <w:rPr>
                <w:noProof w:val="0"/>
              </w:rPr>
              <w:t>Pertinent Insurance Information</w:t>
            </w:r>
          </w:p>
        </w:tc>
        <w:tc>
          <w:tcPr>
            <w:tcW w:w="0" w:type="auto"/>
            <w:shd w:val="clear" w:color="auto" w:fill="auto"/>
          </w:tcPr>
          <w:p w14:paraId="572E1F61" w14:textId="77777777" w:rsidR="006E110A" w:rsidRPr="00040E48" w:rsidRDefault="006E110A">
            <w:pPr>
              <w:pStyle w:val="TableEntry"/>
              <w:rPr>
                <w:noProof w:val="0"/>
              </w:rPr>
            </w:pPr>
            <w:r w:rsidRPr="00040E48">
              <w:rPr>
                <w:noProof w:val="0"/>
              </w:rPr>
              <w:t>Header</w:t>
            </w:r>
          </w:p>
        </w:tc>
        <w:tc>
          <w:tcPr>
            <w:tcW w:w="0" w:type="auto"/>
            <w:shd w:val="clear" w:color="auto" w:fill="auto"/>
          </w:tcPr>
          <w:p w14:paraId="1F76C061" w14:textId="77777777" w:rsidR="006E110A" w:rsidRPr="00040E48" w:rsidRDefault="006E110A">
            <w:pPr>
              <w:pStyle w:val="TableEntry"/>
              <w:rPr>
                <w:noProof w:val="0"/>
              </w:rPr>
            </w:pPr>
            <w:r w:rsidRPr="00040E48">
              <w:rPr>
                <w:noProof w:val="0"/>
              </w:rPr>
              <w:t xml:space="preserve">participant[@classCode='HLD'] </w:t>
            </w:r>
          </w:p>
        </w:tc>
      </w:tr>
    </w:tbl>
    <w:p w14:paraId="2210E634" w14:textId="77777777" w:rsidR="006068AD" w:rsidRPr="00040E48" w:rsidRDefault="006068AD" w:rsidP="00EF41A6">
      <w:pPr>
        <w:pStyle w:val="BodyText"/>
        <w:rPr>
          <w:noProof w:val="0"/>
        </w:rPr>
      </w:pPr>
    </w:p>
    <w:p w14:paraId="7D5C1129" w14:textId="77777777" w:rsidR="006E110A" w:rsidRPr="00040E48" w:rsidRDefault="006E110A">
      <w:pPr>
        <w:pStyle w:val="Heading5"/>
        <w:rPr>
          <w:noProof w:val="0"/>
        </w:rPr>
      </w:pPr>
      <w:bookmarkStart w:id="286" w:name="_Toc441141813"/>
      <w:r w:rsidRPr="00040E48">
        <w:rPr>
          <w:noProof w:val="0"/>
        </w:rPr>
        <w:t>Specification</w:t>
      </w:r>
      <w:bookmarkEnd w:id="286"/>
      <w:r w:rsidRPr="00040E48">
        <w:rPr>
          <w:noProof w:val="0"/>
        </w:rPr>
        <w:t xml:space="preserve"> </w:t>
      </w:r>
    </w:p>
    <w:p w14:paraId="500B3B8B" w14:textId="77777777" w:rsidR="00AE4B7F" w:rsidRPr="00040E48" w:rsidRDefault="00AE4B7F" w:rsidP="00624B92">
      <w:pPr>
        <w:pStyle w:val="BodyText"/>
        <w:rPr>
          <w:noProof w:val="0"/>
        </w:rPr>
      </w:pPr>
    </w:p>
    <w:p w14:paraId="59F821D4" w14:textId="77777777" w:rsidR="001C7BCC" w:rsidRPr="00040E48" w:rsidRDefault="001C7BCC" w:rsidP="001C7BCC">
      <w:pPr>
        <w:pStyle w:val="FigureTitle"/>
        <w:rPr>
          <w:noProof w:val="0"/>
        </w:rPr>
      </w:pPr>
      <w:r w:rsidRPr="00040E48">
        <w:rPr>
          <w:noProof w:val="0"/>
        </w:rPr>
        <w:t xml:space="preserve">Table </w:t>
      </w:r>
      <w:r w:rsidR="00174CCE" w:rsidRPr="00040E48">
        <w:rPr>
          <w:noProof w:val="0"/>
        </w:rPr>
        <w:t>6.3.1.4.5-1</w:t>
      </w:r>
      <w:r w:rsidR="0030170B" w:rsidRPr="00040E48">
        <w:rPr>
          <w:noProof w:val="0"/>
        </w:rPr>
        <w:t>:</w:t>
      </w:r>
      <w:r w:rsidR="00D861EC" w:rsidRPr="00040E48">
        <w:rPr>
          <w:noProof w:val="0"/>
        </w:rPr>
        <w:t xml:space="preserve"> Discharge Summary Specification</w:t>
      </w:r>
    </w:p>
    <w:tbl>
      <w:tblPr>
        <w:tblW w:w="41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2"/>
        <w:gridCol w:w="705"/>
        <w:gridCol w:w="2521"/>
      </w:tblGrid>
      <w:tr w:rsidR="006E110A" w:rsidRPr="00040E48" w14:paraId="5B24560C" w14:textId="77777777" w:rsidTr="00EF41A6">
        <w:trPr>
          <w:tblHeader/>
          <w:jc w:val="center"/>
        </w:trPr>
        <w:tc>
          <w:tcPr>
            <w:tcW w:w="2951" w:type="pct"/>
            <w:shd w:val="clear" w:color="auto" w:fill="D9D9D9"/>
          </w:tcPr>
          <w:p w14:paraId="1F36B628" w14:textId="77777777" w:rsidR="006E110A" w:rsidRPr="00040E48" w:rsidRDefault="006E110A">
            <w:pPr>
              <w:pStyle w:val="TableEntryHeader"/>
              <w:rPr>
                <w:noProof w:val="0"/>
              </w:rPr>
            </w:pPr>
            <w:r w:rsidRPr="00040E48">
              <w:rPr>
                <w:noProof w:val="0"/>
              </w:rPr>
              <w:t xml:space="preserve">Data Element Name </w:t>
            </w:r>
          </w:p>
        </w:tc>
        <w:tc>
          <w:tcPr>
            <w:tcW w:w="448" w:type="pct"/>
            <w:shd w:val="clear" w:color="auto" w:fill="D9D9D9"/>
          </w:tcPr>
          <w:p w14:paraId="10F6E4D7" w14:textId="77777777" w:rsidR="006E110A" w:rsidRPr="00040E48" w:rsidRDefault="006E110A">
            <w:pPr>
              <w:pStyle w:val="TableEntryHeader"/>
              <w:rPr>
                <w:noProof w:val="0"/>
              </w:rPr>
            </w:pPr>
            <w:r w:rsidRPr="00040E48">
              <w:rPr>
                <w:noProof w:val="0"/>
              </w:rPr>
              <w:t xml:space="preserve">Opt </w:t>
            </w:r>
          </w:p>
        </w:tc>
        <w:tc>
          <w:tcPr>
            <w:tcW w:w="1600" w:type="pct"/>
            <w:shd w:val="clear" w:color="auto" w:fill="D9D9D9"/>
          </w:tcPr>
          <w:p w14:paraId="6AB5CA72" w14:textId="77777777" w:rsidR="006E110A" w:rsidRPr="00040E48" w:rsidRDefault="006E110A">
            <w:pPr>
              <w:pStyle w:val="TableEntryHeader"/>
              <w:rPr>
                <w:noProof w:val="0"/>
              </w:rPr>
            </w:pPr>
            <w:r w:rsidRPr="00040E48">
              <w:rPr>
                <w:noProof w:val="0"/>
              </w:rPr>
              <w:t xml:space="preserve">Template ID </w:t>
            </w:r>
          </w:p>
        </w:tc>
      </w:tr>
      <w:tr w:rsidR="006E110A" w:rsidRPr="00040E48" w14:paraId="2E81A362" w14:textId="77777777" w:rsidTr="00AC104E">
        <w:trPr>
          <w:jc w:val="center"/>
        </w:trPr>
        <w:tc>
          <w:tcPr>
            <w:tcW w:w="2951" w:type="pct"/>
            <w:shd w:val="clear" w:color="auto" w:fill="auto"/>
          </w:tcPr>
          <w:p w14:paraId="1C05F403" w14:textId="77777777" w:rsidR="006E110A" w:rsidRPr="00040E48" w:rsidRDefault="00FF2B1E">
            <w:pPr>
              <w:pStyle w:val="TableEntry"/>
              <w:rPr>
                <w:noProof w:val="0"/>
              </w:rPr>
            </w:pPr>
            <w:hyperlink w:anchor="T1_3_6_1_4_1_19376_1_5_3_1_3_6" w:tooltip="1.3.6.1.4.1.19376.1.5.3.1.3.6" w:history="1">
              <w:r w:rsidR="006E110A" w:rsidRPr="00040E48">
                <w:rPr>
                  <w:rStyle w:val="Hyperlink"/>
                  <w:noProof w:val="0"/>
                </w:rPr>
                <w:t>Active Problems</w:t>
              </w:r>
            </w:hyperlink>
            <w:r w:rsidR="006E110A" w:rsidRPr="00040E48">
              <w:rPr>
                <w:noProof w:val="0"/>
              </w:rPr>
              <w:t xml:space="preserve"> </w:t>
            </w:r>
          </w:p>
        </w:tc>
        <w:tc>
          <w:tcPr>
            <w:tcW w:w="448" w:type="pct"/>
            <w:shd w:val="clear" w:color="auto" w:fill="auto"/>
          </w:tcPr>
          <w:p w14:paraId="2B6ECEEA" w14:textId="77777777" w:rsidR="006E110A" w:rsidRPr="00040E48" w:rsidRDefault="006E110A">
            <w:pPr>
              <w:pStyle w:val="TableEntry"/>
              <w:rPr>
                <w:noProof w:val="0"/>
              </w:rPr>
            </w:pPr>
            <w:r w:rsidRPr="00040E48">
              <w:rPr>
                <w:noProof w:val="0"/>
              </w:rPr>
              <w:t xml:space="preserve">R </w:t>
            </w:r>
          </w:p>
        </w:tc>
        <w:tc>
          <w:tcPr>
            <w:tcW w:w="1600" w:type="pct"/>
            <w:shd w:val="clear" w:color="auto" w:fill="auto"/>
          </w:tcPr>
          <w:p w14:paraId="5504A6D9" w14:textId="77777777" w:rsidR="006E110A" w:rsidRPr="00040E48" w:rsidRDefault="006E110A">
            <w:pPr>
              <w:pStyle w:val="TableEntry"/>
              <w:rPr>
                <w:noProof w:val="0"/>
              </w:rPr>
            </w:pPr>
            <w:r w:rsidRPr="00040E48">
              <w:rPr>
                <w:noProof w:val="0"/>
              </w:rPr>
              <w:t xml:space="preserve">1.3.6.1.4.1.19376.1.5.3.1.3.6 </w:t>
            </w:r>
          </w:p>
        </w:tc>
      </w:tr>
      <w:tr w:rsidR="006E110A" w:rsidRPr="00040E48" w14:paraId="1A43295E" w14:textId="77777777" w:rsidTr="00AC104E">
        <w:trPr>
          <w:jc w:val="center"/>
        </w:trPr>
        <w:tc>
          <w:tcPr>
            <w:tcW w:w="2951" w:type="pct"/>
            <w:shd w:val="clear" w:color="auto" w:fill="auto"/>
          </w:tcPr>
          <w:p w14:paraId="3E65A431" w14:textId="77777777" w:rsidR="006E110A" w:rsidRPr="00040E48" w:rsidRDefault="00FF2B1E">
            <w:pPr>
              <w:pStyle w:val="TableEntry"/>
              <w:rPr>
                <w:noProof w:val="0"/>
              </w:rPr>
            </w:pPr>
            <w:hyperlink w:anchor="T1_3_6_1_4_1_19376_1_5_3_1_3_8" w:tooltip="1.3.6.1.4.1.19376.1.5.3.1.3.8" w:history="1">
              <w:r w:rsidR="006E110A" w:rsidRPr="00040E48">
                <w:rPr>
                  <w:rStyle w:val="Hyperlink"/>
                  <w:noProof w:val="0"/>
                </w:rPr>
                <w:t>Resolved Problems</w:t>
              </w:r>
            </w:hyperlink>
            <w:r w:rsidR="006E110A" w:rsidRPr="00040E48">
              <w:rPr>
                <w:noProof w:val="0"/>
              </w:rPr>
              <w:t xml:space="preserve"> </w:t>
            </w:r>
          </w:p>
        </w:tc>
        <w:tc>
          <w:tcPr>
            <w:tcW w:w="448" w:type="pct"/>
            <w:shd w:val="clear" w:color="auto" w:fill="auto"/>
          </w:tcPr>
          <w:p w14:paraId="5C58D17A" w14:textId="77777777" w:rsidR="006E110A" w:rsidRPr="00040E48" w:rsidRDefault="006E110A">
            <w:pPr>
              <w:pStyle w:val="TableEntry"/>
              <w:rPr>
                <w:noProof w:val="0"/>
              </w:rPr>
            </w:pPr>
            <w:r w:rsidRPr="00040E48">
              <w:rPr>
                <w:noProof w:val="0"/>
              </w:rPr>
              <w:t xml:space="preserve">R </w:t>
            </w:r>
          </w:p>
        </w:tc>
        <w:tc>
          <w:tcPr>
            <w:tcW w:w="1600" w:type="pct"/>
            <w:shd w:val="clear" w:color="auto" w:fill="auto"/>
          </w:tcPr>
          <w:p w14:paraId="566921D1" w14:textId="77777777" w:rsidR="006E110A" w:rsidRPr="00040E48" w:rsidRDefault="006E110A">
            <w:pPr>
              <w:pStyle w:val="TableEntry"/>
              <w:rPr>
                <w:noProof w:val="0"/>
              </w:rPr>
            </w:pPr>
            <w:r w:rsidRPr="00040E48">
              <w:rPr>
                <w:noProof w:val="0"/>
              </w:rPr>
              <w:t xml:space="preserve">1.3.6.1.4.1.19376.1.5.3.1.3.8 </w:t>
            </w:r>
          </w:p>
        </w:tc>
      </w:tr>
      <w:tr w:rsidR="006E110A" w:rsidRPr="00040E48" w14:paraId="26162DAB" w14:textId="77777777" w:rsidTr="00AC104E">
        <w:trPr>
          <w:jc w:val="center"/>
        </w:trPr>
        <w:tc>
          <w:tcPr>
            <w:tcW w:w="2951" w:type="pct"/>
            <w:shd w:val="clear" w:color="auto" w:fill="auto"/>
          </w:tcPr>
          <w:p w14:paraId="1D96B7D8" w14:textId="77777777" w:rsidR="006E110A" w:rsidRPr="00040E48" w:rsidRDefault="00FF2B1E">
            <w:pPr>
              <w:pStyle w:val="TableEntry"/>
              <w:rPr>
                <w:noProof w:val="0"/>
              </w:rPr>
            </w:pPr>
            <w:hyperlink w:anchor="T1_3_6_1_4_1_19376_1_5_3_1_3_7" w:tooltip="1.3.6.1.4.1.19376.1.5.3.1.3.7" w:history="1">
              <w:r w:rsidR="006E110A" w:rsidRPr="00040E48">
                <w:rPr>
                  <w:rStyle w:val="Hyperlink"/>
                  <w:noProof w:val="0"/>
                </w:rPr>
                <w:t>Discharge Diagnosis</w:t>
              </w:r>
            </w:hyperlink>
            <w:r w:rsidR="006E110A" w:rsidRPr="00040E48">
              <w:rPr>
                <w:noProof w:val="0"/>
              </w:rPr>
              <w:t xml:space="preserve"> </w:t>
            </w:r>
          </w:p>
        </w:tc>
        <w:tc>
          <w:tcPr>
            <w:tcW w:w="448" w:type="pct"/>
            <w:shd w:val="clear" w:color="auto" w:fill="auto"/>
          </w:tcPr>
          <w:p w14:paraId="3A1791E4" w14:textId="77777777" w:rsidR="006E110A" w:rsidRPr="00040E48" w:rsidRDefault="006E110A">
            <w:pPr>
              <w:pStyle w:val="TableEntry"/>
              <w:rPr>
                <w:noProof w:val="0"/>
              </w:rPr>
            </w:pPr>
            <w:r w:rsidRPr="00040E48">
              <w:rPr>
                <w:noProof w:val="0"/>
              </w:rPr>
              <w:t xml:space="preserve">R </w:t>
            </w:r>
          </w:p>
        </w:tc>
        <w:tc>
          <w:tcPr>
            <w:tcW w:w="1600" w:type="pct"/>
            <w:shd w:val="clear" w:color="auto" w:fill="auto"/>
          </w:tcPr>
          <w:p w14:paraId="3544A90D" w14:textId="77777777" w:rsidR="006E110A" w:rsidRPr="00040E48" w:rsidRDefault="006E110A">
            <w:pPr>
              <w:pStyle w:val="TableEntry"/>
              <w:rPr>
                <w:noProof w:val="0"/>
              </w:rPr>
            </w:pPr>
            <w:r w:rsidRPr="00040E48">
              <w:rPr>
                <w:noProof w:val="0"/>
              </w:rPr>
              <w:t xml:space="preserve">1.3.6.1.4.1.19376.1.5.3.1.3.7 </w:t>
            </w:r>
          </w:p>
        </w:tc>
      </w:tr>
      <w:tr w:rsidR="006E110A" w:rsidRPr="00040E48" w14:paraId="47B7F613" w14:textId="77777777" w:rsidTr="00AC104E">
        <w:trPr>
          <w:jc w:val="center"/>
        </w:trPr>
        <w:tc>
          <w:tcPr>
            <w:tcW w:w="2951" w:type="pct"/>
            <w:shd w:val="clear" w:color="auto" w:fill="auto"/>
          </w:tcPr>
          <w:p w14:paraId="3BE2B9B6" w14:textId="77777777" w:rsidR="006E110A" w:rsidRPr="00040E48" w:rsidRDefault="00FF2B1E">
            <w:pPr>
              <w:pStyle w:val="TableEntry"/>
              <w:rPr>
                <w:noProof w:val="0"/>
              </w:rPr>
            </w:pPr>
            <w:hyperlink w:anchor="T1_3_6_1_4_1_19376_1_5_3_1_3_3" w:tooltip="1.3.6.1.4.1.19376.1.5.3.1.3.3" w:history="1">
              <w:r w:rsidR="006E110A" w:rsidRPr="00040E48">
                <w:rPr>
                  <w:rStyle w:val="Hyperlink"/>
                  <w:noProof w:val="0"/>
                </w:rPr>
                <w:t>Admitting Diagnosis</w:t>
              </w:r>
            </w:hyperlink>
            <w:r w:rsidR="006E110A" w:rsidRPr="00040E48">
              <w:rPr>
                <w:noProof w:val="0"/>
              </w:rPr>
              <w:t xml:space="preserve"> </w:t>
            </w:r>
          </w:p>
        </w:tc>
        <w:tc>
          <w:tcPr>
            <w:tcW w:w="448" w:type="pct"/>
            <w:shd w:val="clear" w:color="auto" w:fill="auto"/>
          </w:tcPr>
          <w:p w14:paraId="03FB44A0" w14:textId="77777777" w:rsidR="006E110A" w:rsidRPr="00040E48" w:rsidRDefault="006E110A">
            <w:pPr>
              <w:pStyle w:val="TableEntry"/>
              <w:rPr>
                <w:noProof w:val="0"/>
              </w:rPr>
            </w:pPr>
            <w:r w:rsidRPr="00040E48">
              <w:rPr>
                <w:noProof w:val="0"/>
              </w:rPr>
              <w:t xml:space="preserve">R </w:t>
            </w:r>
          </w:p>
        </w:tc>
        <w:tc>
          <w:tcPr>
            <w:tcW w:w="1600" w:type="pct"/>
            <w:shd w:val="clear" w:color="auto" w:fill="auto"/>
          </w:tcPr>
          <w:p w14:paraId="598468DE" w14:textId="77777777" w:rsidR="006E110A" w:rsidRPr="00040E48" w:rsidRDefault="006E110A">
            <w:pPr>
              <w:pStyle w:val="TableEntry"/>
              <w:rPr>
                <w:noProof w:val="0"/>
              </w:rPr>
            </w:pPr>
            <w:r w:rsidRPr="00040E48">
              <w:rPr>
                <w:noProof w:val="0"/>
              </w:rPr>
              <w:t xml:space="preserve">1.3.6.1.4.1.19376.1.5.3.1.3.3 </w:t>
            </w:r>
          </w:p>
        </w:tc>
      </w:tr>
      <w:tr w:rsidR="006E110A" w:rsidRPr="00040E48" w14:paraId="5405A272" w14:textId="77777777" w:rsidTr="00AC104E">
        <w:trPr>
          <w:jc w:val="center"/>
        </w:trPr>
        <w:tc>
          <w:tcPr>
            <w:tcW w:w="2951" w:type="pct"/>
            <w:shd w:val="clear" w:color="auto" w:fill="auto"/>
          </w:tcPr>
          <w:p w14:paraId="7768002E" w14:textId="77777777" w:rsidR="006E110A" w:rsidRPr="00040E48" w:rsidRDefault="00FF2B1E">
            <w:pPr>
              <w:pStyle w:val="TableEntry"/>
              <w:rPr>
                <w:noProof w:val="0"/>
              </w:rPr>
            </w:pPr>
            <w:hyperlink w:anchor="T1_3_6_1_4_1_19376_1_5_3_1_3_21" w:tooltip="1.3.6.1.4.1.19376.1.5.3.1.3.21" w:history="1">
              <w:r w:rsidR="006E110A" w:rsidRPr="00040E48">
                <w:rPr>
                  <w:rStyle w:val="Hyperlink"/>
                  <w:noProof w:val="0"/>
                </w:rPr>
                <w:t>Selected Meds Administered</w:t>
              </w:r>
            </w:hyperlink>
            <w:r w:rsidR="006E110A" w:rsidRPr="00040E48">
              <w:rPr>
                <w:noProof w:val="0"/>
              </w:rPr>
              <w:t xml:space="preserve"> </w:t>
            </w:r>
          </w:p>
        </w:tc>
        <w:tc>
          <w:tcPr>
            <w:tcW w:w="448" w:type="pct"/>
            <w:shd w:val="clear" w:color="auto" w:fill="auto"/>
          </w:tcPr>
          <w:p w14:paraId="6BDBD746" w14:textId="77777777" w:rsidR="006E110A" w:rsidRPr="00040E48" w:rsidRDefault="006E110A">
            <w:pPr>
              <w:pStyle w:val="TableEntry"/>
              <w:rPr>
                <w:noProof w:val="0"/>
              </w:rPr>
            </w:pPr>
            <w:r w:rsidRPr="00040E48">
              <w:rPr>
                <w:noProof w:val="0"/>
              </w:rPr>
              <w:t xml:space="preserve">R2 </w:t>
            </w:r>
          </w:p>
        </w:tc>
        <w:tc>
          <w:tcPr>
            <w:tcW w:w="1600" w:type="pct"/>
            <w:shd w:val="clear" w:color="auto" w:fill="auto"/>
          </w:tcPr>
          <w:p w14:paraId="6BDE8E4A" w14:textId="77777777" w:rsidR="006E110A" w:rsidRPr="00040E48" w:rsidRDefault="006E110A">
            <w:pPr>
              <w:pStyle w:val="TableEntry"/>
              <w:rPr>
                <w:noProof w:val="0"/>
              </w:rPr>
            </w:pPr>
            <w:r w:rsidRPr="00040E48">
              <w:rPr>
                <w:noProof w:val="0"/>
              </w:rPr>
              <w:t xml:space="preserve">1.3.6.1.4.1.19376.1.5.3.1.3.21 </w:t>
            </w:r>
          </w:p>
        </w:tc>
      </w:tr>
      <w:tr w:rsidR="006E110A" w:rsidRPr="00040E48" w14:paraId="156F5178" w14:textId="77777777" w:rsidTr="00AC104E">
        <w:trPr>
          <w:jc w:val="center"/>
        </w:trPr>
        <w:tc>
          <w:tcPr>
            <w:tcW w:w="2951" w:type="pct"/>
            <w:shd w:val="clear" w:color="auto" w:fill="auto"/>
          </w:tcPr>
          <w:p w14:paraId="7735C91A" w14:textId="77777777" w:rsidR="006E110A" w:rsidRPr="00040E48" w:rsidRDefault="00FF2B1E">
            <w:pPr>
              <w:pStyle w:val="TableEntry"/>
              <w:rPr>
                <w:noProof w:val="0"/>
              </w:rPr>
            </w:pPr>
            <w:hyperlink w:anchor="T1_3_6_1_4_1_19376_1_5_3_1_3_22" w:tooltip="1.3.6.1.4.1.19376.1.5.3.1.3.22" w:history="1">
              <w:r w:rsidR="006E110A" w:rsidRPr="00040E48">
                <w:rPr>
                  <w:rStyle w:val="Hyperlink"/>
                  <w:noProof w:val="0"/>
                </w:rPr>
                <w:t>Discharge Meds</w:t>
              </w:r>
            </w:hyperlink>
            <w:r w:rsidR="006E110A" w:rsidRPr="00040E48">
              <w:rPr>
                <w:noProof w:val="0"/>
              </w:rPr>
              <w:t xml:space="preserve"> </w:t>
            </w:r>
          </w:p>
        </w:tc>
        <w:tc>
          <w:tcPr>
            <w:tcW w:w="448" w:type="pct"/>
            <w:shd w:val="clear" w:color="auto" w:fill="auto"/>
          </w:tcPr>
          <w:p w14:paraId="6570D48B" w14:textId="77777777" w:rsidR="006E110A" w:rsidRPr="00040E48" w:rsidRDefault="006E110A">
            <w:pPr>
              <w:pStyle w:val="TableEntry"/>
              <w:rPr>
                <w:noProof w:val="0"/>
              </w:rPr>
            </w:pPr>
            <w:r w:rsidRPr="00040E48">
              <w:rPr>
                <w:noProof w:val="0"/>
              </w:rPr>
              <w:t xml:space="preserve">R </w:t>
            </w:r>
          </w:p>
        </w:tc>
        <w:tc>
          <w:tcPr>
            <w:tcW w:w="1600" w:type="pct"/>
            <w:shd w:val="clear" w:color="auto" w:fill="auto"/>
          </w:tcPr>
          <w:p w14:paraId="3496BA21" w14:textId="77777777" w:rsidR="006E110A" w:rsidRPr="00040E48" w:rsidRDefault="006E110A">
            <w:pPr>
              <w:pStyle w:val="TableEntry"/>
              <w:rPr>
                <w:noProof w:val="0"/>
              </w:rPr>
            </w:pPr>
            <w:r w:rsidRPr="00040E48">
              <w:rPr>
                <w:noProof w:val="0"/>
              </w:rPr>
              <w:t xml:space="preserve">1.3.6.1.4.1.19376.1.5.3.1.3.22 </w:t>
            </w:r>
          </w:p>
        </w:tc>
      </w:tr>
      <w:tr w:rsidR="006E110A" w:rsidRPr="00040E48" w14:paraId="2DD564F8" w14:textId="77777777" w:rsidTr="00AC104E">
        <w:trPr>
          <w:jc w:val="center"/>
        </w:trPr>
        <w:tc>
          <w:tcPr>
            <w:tcW w:w="2951" w:type="pct"/>
            <w:shd w:val="clear" w:color="auto" w:fill="auto"/>
          </w:tcPr>
          <w:p w14:paraId="6A951506" w14:textId="77777777" w:rsidR="006E110A" w:rsidRPr="00040E48" w:rsidRDefault="00FF2B1E">
            <w:pPr>
              <w:pStyle w:val="TableEntry"/>
              <w:rPr>
                <w:noProof w:val="0"/>
              </w:rPr>
            </w:pPr>
            <w:hyperlink w:anchor="T1_3_6_1_4_1_19376_1_5_3_1_3_20" w:tooltip="1.3.6.1.4.1.19376.1.5.3.1.3.20" w:history="1">
              <w:r w:rsidR="006E110A" w:rsidRPr="00040E48">
                <w:rPr>
                  <w:rStyle w:val="Hyperlink"/>
                  <w:noProof w:val="0"/>
                </w:rPr>
                <w:t>Admission Medications</w:t>
              </w:r>
            </w:hyperlink>
            <w:r w:rsidR="006E110A" w:rsidRPr="00040E48">
              <w:rPr>
                <w:noProof w:val="0"/>
              </w:rPr>
              <w:t xml:space="preserve"> </w:t>
            </w:r>
          </w:p>
        </w:tc>
        <w:tc>
          <w:tcPr>
            <w:tcW w:w="448" w:type="pct"/>
            <w:shd w:val="clear" w:color="auto" w:fill="auto"/>
          </w:tcPr>
          <w:p w14:paraId="74547C5D" w14:textId="77777777" w:rsidR="006E110A" w:rsidRPr="00040E48" w:rsidRDefault="006E110A">
            <w:pPr>
              <w:pStyle w:val="TableEntry"/>
              <w:rPr>
                <w:noProof w:val="0"/>
              </w:rPr>
            </w:pPr>
            <w:r w:rsidRPr="00040E48">
              <w:rPr>
                <w:noProof w:val="0"/>
              </w:rPr>
              <w:t xml:space="preserve">R2 </w:t>
            </w:r>
          </w:p>
        </w:tc>
        <w:tc>
          <w:tcPr>
            <w:tcW w:w="1600" w:type="pct"/>
            <w:shd w:val="clear" w:color="auto" w:fill="auto"/>
          </w:tcPr>
          <w:p w14:paraId="6833FF48" w14:textId="77777777" w:rsidR="006E110A" w:rsidRPr="00040E48" w:rsidRDefault="006E110A">
            <w:pPr>
              <w:pStyle w:val="TableEntry"/>
              <w:rPr>
                <w:noProof w:val="0"/>
              </w:rPr>
            </w:pPr>
            <w:r w:rsidRPr="00040E48">
              <w:rPr>
                <w:noProof w:val="0"/>
              </w:rPr>
              <w:t xml:space="preserve">1.3.6.1.4.1.19376.1.5.3.1.3.20 </w:t>
            </w:r>
          </w:p>
        </w:tc>
      </w:tr>
      <w:tr w:rsidR="006E110A" w:rsidRPr="00040E48" w14:paraId="7DB74159" w14:textId="77777777" w:rsidTr="00AC104E">
        <w:trPr>
          <w:jc w:val="center"/>
        </w:trPr>
        <w:tc>
          <w:tcPr>
            <w:tcW w:w="2951" w:type="pct"/>
            <w:shd w:val="clear" w:color="auto" w:fill="auto"/>
          </w:tcPr>
          <w:p w14:paraId="6E8F4293" w14:textId="77777777" w:rsidR="006E110A" w:rsidRPr="00040E48" w:rsidRDefault="00FF2B1E">
            <w:pPr>
              <w:pStyle w:val="TableEntry"/>
              <w:rPr>
                <w:noProof w:val="0"/>
              </w:rPr>
            </w:pPr>
            <w:hyperlink w:anchor="T1_3_6_1_4_1_19376_1_5_3_1_3_13" w:tooltip="1.3.6.1.4.1.19376.1.5.3.1.3.13" w:history="1">
              <w:r w:rsidR="006E110A" w:rsidRPr="00040E48">
                <w:rPr>
                  <w:rStyle w:val="Hyperlink"/>
                  <w:noProof w:val="0"/>
                </w:rPr>
                <w:t>Allergies</w:t>
              </w:r>
            </w:hyperlink>
            <w:r w:rsidR="006E110A" w:rsidRPr="00040E48">
              <w:rPr>
                <w:noProof w:val="0"/>
              </w:rPr>
              <w:t xml:space="preserve"> </w:t>
            </w:r>
          </w:p>
        </w:tc>
        <w:tc>
          <w:tcPr>
            <w:tcW w:w="448" w:type="pct"/>
            <w:shd w:val="clear" w:color="auto" w:fill="auto"/>
          </w:tcPr>
          <w:p w14:paraId="08FA025C" w14:textId="77777777" w:rsidR="006E110A" w:rsidRPr="00040E48" w:rsidRDefault="006E110A">
            <w:pPr>
              <w:pStyle w:val="TableEntry"/>
              <w:rPr>
                <w:noProof w:val="0"/>
              </w:rPr>
            </w:pPr>
            <w:r w:rsidRPr="00040E48">
              <w:rPr>
                <w:noProof w:val="0"/>
              </w:rPr>
              <w:t xml:space="preserve">R </w:t>
            </w:r>
          </w:p>
        </w:tc>
        <w:tc>
          <w:tcPr>
            <w:tcW w:w="1600" w:type="pct"/>
            <w:shd w:val="clear" w:color="auto" w:fill="auto"/>
          </w:tcPr>
          <w:p w14:paraId="7A3927C2" w14:textId="77777777" w:rsidR="006E110A" w:rsidRPr="00040E48" w:rsidRDefault="006E110A">
            <w:pPr>
              <w:pStyle w:val="TableEntry"/>
              <w:rPr>
                <w:noProof w:val="0"/>
              </w:rPr>
            </w:pPr>
            <w:r w:rsidRPr="00040E48">
              <w:rPr>
                <w:noProof w:val="0"/>
              </w:rPr>
              <w:t xml:space="preserve">1.3.6.1.4.1.19376.1.5.3.1.3.13 </w:t>
            </w:r>
          </w:p>
        </w:tc>
      </w:tr>
      <w:tr w:rsidR="006E110A" w:rsidRPr="00040E48" w14:paraId="0C912E99" w14:textId="77777777" w:rsidTr="00AC104E">
        <w:trPr>
          <w:jc w:val="center"/>
        </w:trPr>
        <w:tc>
          <w:tcPr>
            <w:tcW w:w="2951" w:type="pct"/>
            <w:shd w:val="clear" w:color="auto" w:fill="auto"/>
          </w:tcPr>
          <w:p w14:paraId="7A52E78B" w14:textId="77777777" w:rsidR="006E110A" w:rsidRPr="00040E48" w:rsidRDefault="00FF2B1E">
            <w:pPr>
              <w:pStyle w:val="TableEntry"/>
              <w:rPr>
                <w:noProof w:val="0"/>
              </w:rPr>
            </w:pPr>
            <w:hyperlink w:anchor="T1_3_6_1_4_1_19376_1_5_3_1_3_5" w:tooltip="1.3.6.1.4.1.19376.1.5.3.1.3.5" w:history="1">
              <w:r w:rsidR="006E110A" w:rsidRPr="00040E48">
                <w:rPr>
                  <w:rStyle w:val="Hyperlink"/>
                  <w:noProof w:val="0"/>
                </w:rPr>
                <w:t>Hospital Course</w:t>
              </w:r>
            </w:hyperlink>
            <w:r w:rsidR="006E110A" w:rsidRPr="00040E48">
              <w:rPr>
                <w:noProof w:val="0"/>
              </w:rPr>
              <w:t xml:space="preserve"> </w:t>
            </w:r>
          </w:p>
        </w:tc>
        <w:tc>
          <w:tcPr>
            <w:tcW w:w="448" w:type="pct"/>
            <w:shd w:val="clear" w:color="auto" w:fill="auto"/>
          </w:tcPr>
          <w:p w14:paraId="5989B535" w14:textId="77777777" w:rsidR="006E110A" w:rsidRPr="00040E48" w:rsidRDefault="006E110A">
            <w:pPr>
              <w:pStyle w:val="TableEntry"/>
              <w:rPr>
                <w:noProof w:val="0"/>
              </w:rPr>
            </w:pPr>
            <w:r w:rsidRPr="00040E48">
              <w:rPr>
                <w:noProof w:val="0"/>
              </w:rPr>
              <w:t xml:space="preserve">R </w:t>
            </w:r>
          </w:p>
        </w:tc>
        <w:tc>
          <w:tcPr>
            <w:tcW w:w="1600" w:type="pct"/>
            <w:shd w:val="clear" w:color="auto" w:fill="auto"/>
          </w:tcPr>
          <w:p w14:paraId="12F999E2" w14:textId="77777777" w:rsidR="006E110A" w:rsidRPr="00040E48" w:rsidRDefault="006E110A">
            <w:pPr>
              <w:pStyle w:val="TableEntry"/>
              <w:rPr>
                <w:noProof w:val="0"/>
              </w:rPr>
            </w:pPr>
            <w:r w:rsidRPr="00040E48">
              <w:rPr>
                <w:noProof w:val="0"/>
              </w:rPr>
              <w:t xml:space="preserve">1.3.6.1.4.1.19376.1.5.3.1.3.5 </w:t>
            </w:r>
          </w:p>
        </w:tc>
      </w:tr>
      <w:tr w:rsidR="006E110A" w:rsidRPr="00040E48" w14:paraId="0B145E03" w14:textId="77777777" w:rsidTr="00AC104E">
        <w:trPr>
          <w:jc w:val="center"/>
        </w:trPr>
        <w:tc>
          <w:tcPr>
            <w:tcW w:w="2951" w:type="pct"/>
            <w:shd w:val="clear" w:color="auto" w:fill="auto"/>
          </w:tcPr>
          <w:p w14:paraId="38B55F9A" w14:textId="77777777" w:rsidR="006E110A" w:rsidRPr="00040E48" w:rsidRDefault="00FF2B1E">
            <w:pPr>
              <w:pStyle w:val="TableEntry"/>
              <w:rPr>
                <w:noProof w:val="0"/>
              </w:rPr>
            </w:pPr>
            <w:hyperlink w:anchor="T1_3_6_1_4_1_19376_1_5_3_1_3_34" w:tooltip="1.3.6.1.4.1.19376.1.5.3.1.3.34" w:history="1">
              <w:r w:rsidR="006E110A" w:rsidRPr="00040E48">
                <w:rPr>
                  <w:rStyle w:val="Hyperlink"/>
                  <w:noProof w:val="0"/>
                </w:rPr>
                <w:t>Advance Directives</w:t>
              </w:r>
            </w:hyperlink>
            <w:r w:rsidR="006E110A" w:rsidRPr="00040E48">
              <w:rPr>
                <w:noProof w:val="0"/>
              </w:rPr>
              <w:t xml:space="preserve"> </w:t>
            </w:r>
          </w:p>
        </w:tc>
        <w:tc>
          <w:tcPr>
            <w:tcW w:w="448" w:type="pct"/>
            <w:shd w:val="clear" w:color="auto" w:fill="auto"/>
          </w:tcPr>
          <w:p w14:paraId="21215D61" w14:textId="77777777" w:rsidR="006E110A" w:rsidRPr="00040E48" w:rsidRDefault="006E110A">
            <w:pPr>
              <w:pStyle w:val="TableEntry"/>
              <w:rPr>
                <w:noProof w:val="0"/>
              </w:rPr>
            </w:pPr>
            <w:r w:rsidRPr="00040E48">
              <w:rPr>
                <w:noProof w:val="0"/>
              </w:rPr>
              <w:t xml:space="preserve">O </w:t>
            </w:r>
          </w:p>
        </w:tc>
        <w:tc>
          <w:tcPr>
            <w:tcW w:w="1600" w:type="pct"/>
            <w:shd w:val="clear" w:color="auto" w:fill="auto"/>
          </w:tcPr>
          <w:p w14:paraId="18082231" w14:textId="77777777" w:rsidR="006E110A" w:rsidRPr="00040E48" w:rsidRDefault="006E110A">
            <w:pPr>
              <w:pStyle w:val="TableEntry"/>
              <w:rPr>
                <w:noProof w:val="0"/>
              </w:rPr>
            </w:pPr>
            <w:r w:rsidRPr="00040E48">
              <w:rPr>
                <w:noProof w:val="0"/>
              </w:rPr>
              <w:t xml:space="preserve">1.3.6.1.4.1.19376.1.5.3.1.3.34 </w:t>
            </w:r>
          </w:p>
        </w:tc>
      </w:tr>
      <w:tr w:rsidR="006E110A" w:rsidRPr="00040E48" w14:paraId="5228F3DF" w14:textId="77777777" w:rsidTr="00AC104E">
        <w:trPr>
          <w:jc w:val="center"/>
        </w:trPr>
        <w:tc>
          <w:tcPr>
            <w:tcW w:w="2951" w:type="pct"/>
            <w:shd w:val="clear" w:color="auto" w:fill="auto"/>
          </w:tcPr>
          <w:p w14:paraId="27675303" w14:textId="77777777" w:rsidR="006E110A" w:rsidRPr="00040E48" w:rsidRDefault="00FF2B1E">
            <w:pPr>
              <w:pStyle w:val="TableEntry"/>
              <w:rPr>
                <w:noProof w:val="0"/>
              </w:rPr>
            </w:pPr>
            <w:hyperlink w:anchor="T1_3_6_1_4_1_19376_1_5_3_1_3_4" w:tooltip="1.3.6.1.4.1.19376.1.5.3.1.3.4" w:history="1">
              <w:r w:rsidR="006E110A" w:rsidRPr="00040E48">
                <w:rPr>
                  <w:rStyle w:val="Hyperlink"/>
                  <w:noProof w:val="0"/>
                </w:rPr>
                <w:t>History of Present Illness</w:t>
              </w:r>
            </w:hyperlink>
            <w:r w:rsidR="006E110A" w:rsidRPr="00040E48">
              <w:rPr>
                <w:noProof w:val="0"/>
              </w:rPr>
              <w:t xml:space="preserve"> </w:t>
            </w:r>
          </w:p>
        </w:tc>
        <w:tc>
          <w:tcPr>
            <w:tcW w:w="448" w:type="pct"/>
            <w:shd w:val="clear" w:color="auto" w:fill="auto"/>
          </w:tcPr>
          <w:p w14:paraId="41E85D3A" w14:textId="77777777" w:rsidR="006E110A" w:rsidRPr="00040E48" w:rsidRDefault="006E110A">
            <w:pPr>
              <w:pStyle w:val="TableEntry"/>
              <w:rPr>
                <w:noProof w:val="0"/>
              </w:rPr>
            </w:pPr>
            <w:r w:rsidRPr="00040E48">
              <w:rPr>
                <w:noProof w:val="0"/>
              </w:rPr>
              <w:t xml:space="preserve">R2 </w:t>
            </w:r>
          </w:p>
        </w:tc>
        <w:tc>
          <w:tcPr>
            <w:tcW w:w="1600" w:type="pct"/>
            <w:shd w:val="clear" w:color="auto" w:fill="auto"/>
          </w:tcPr>
          <w:p w14:paraId="0A4D4A52" w14:textId="77777777" w:rsidR="006E110A" w:rsidRPr="00040E48" w:rsidRDefault="006E110A">
            <w:pPr>
              <w:pStyle w:val="TableEntry"/>
              <w:rPr>
                <w:noProof w:val="0"/>
              </w:rPr>
            </w:pPr>
            <w:r w:rsidRPr="00040E48">
              <w:rPr>
                <w:noProof w:val="0"/>
              </w:rPr>
              <w:t xml:space="preserve">1.3.6.1.4.1.19376.1.5.3.1.3.4 </w:t>
            </w:r>
          </w:p>
        </w:tc>
      </w:tr>
      <w:tr w:rsidR="006E110A" w:rsidRPr="00040E48" w14:paraId="2ECE4BB0" w14:textId="77777777" w:rsidTr="00AC104E">
        <w:trPr>
          <w:jc w:val="center"/>
        </w:trPr>
        <w:tc>
          <w:tcPr>
            <w:tcW w:w="2951" w:type="pct"/>
            <w:shd w:val="clear" w:color="auto" w:fill="auto"/>
          </w:tcPr>
          <w:p w14:paraId="082081D0" w14:textId="77777777" w:rsidR="006E110A" w:rsidRPr="00040E48" w:rsidRDefault="00FF2B1E">
            <w:pPr>
              <w:pStyle w:val="TableEntry"/>
              <w:rPr>
                <w:noProof w:val="0"/>
              </w:rPr>
            </w:pPr>
            <w:hyperlink w:anchor="T1_3_6_1_4_1_19376_1_5_3_1_3_17" w:tooltip="1.3.6.1.4.1.19376.1.5.3.1.3.17" w:history="1">
              <w:r w:rsidR="006E110A" w:rsidRPr="00040E48">
                <w:rPr>
                  <w:rStyle w:val="Hyperlink"/>
                  <w:noProof w:val="0"/>
                </w:rPr>
                <w:t>Functional Status</w:t>
              </w:r>
            </w:hyperlink>
            <w:r w:rsidR="006E110A" w:rsidRPr="00040E48">
              <w:rPr>
                <w:noProof w:val="0"/>
              </w:rPr>
              <w:t xml:space="preserve"> </w:t>
            </w:r>
          </w:p>
        </w:tc>
        <w:tc>
          <w:tcPr>
            <w:tcW w:w="448" w:type="pct"/>
            <w:shd w:val="clear" w:color="auto" w:fill="auto"/>
          </w:tcPr>
          <w:p w14:paraId="6220CD32" w14:textId="77777777" w:rsidR="006E110A" w:rsidRPr="00040E48" w:rsidRDefault="006E110A">
            <w:pPr>
              <w:pStyle w:val="TableEntry"/>
              <w:rPr>
                <w:noProof w:val="0"/>
              </w:rPr>
            </w:pPr>
            <w:r w:rsidRPr="00040E48">
              <w:rPr>
                <w:noProof w:val="0"/>
              </w:rPr>
              <w:t xml:space="preserve">O </w:t>
            </w:r>
          </w:p>
        </w:tc>
        <w:tc>
          <w:tcPr>
            <w:tcW w:w="1600" w:type="pct"/>
            <w:shd w:val="clear" w:color="auto" w:fill="auto"/>
          </w:tcPr>
          <w:p w14:paraId="1F6CDFB1" w14:textId="77777777" w:rsidR="006E110A" w:rsidRPr="00040E48" w:rsidRDefault="006E110A">
            <w:pPr>
              <w:pStyle w:val="TableEntry"/>
              <w:rPr>
                <w:noProof w:val="0"/>
              </w:rPr>
            </w:pPr>
            <w:r w:rsidRPr="00040E48">
              <w:rPr>
                <w:noProof w:val="0"/>
              </w:rPr>
              <w:t xml:space="preserve">1.3.6.1.4.1.19376.1.5.3.1.3.17 </w:t>
            </w:r>
          </w:p>
        </w:tc>
      </w:tr>
      <w:tr w:rsidR="006E110A" w:rsidRPr="00040E48" w14:paraId="1C8F6898" w14:textId="77777777" w:rsidTr="00AC104E">
        <w:trPr>
          <w:jc w:val="center"/>
        </w:trPr>
        <w:tc>
          <w:tcPr>
            <w:tcW w:w="2951" w:type="pct"/>
            <w:shd w:val="clear" w:color="auto" w:fill="auto"/>
          </w:tcPr>
          <w:p w14:paraId="3B3A763B" w14:textId="77777777" w:rsidR="006E110A" w:rsidRPr="00040E48" w:rsidRDefault="00FF2B1E">
            <w:pPr>
              <w:pStyle w:val="TableEntry"/>
              <w:rPr>
                <w:noProof w:val="0"/>
              </w:rPr>
            </w:pPr>
            <w:hyperlink w:anchor="T1_3_6_1_4_1_19376_1_5_3_1_3_18" w:tooltip="1.3.6.1.4.1.19376.1.5.3.1.3.18" w:history="1">
              <w:r w:rsidR="006E110A" w:rsidRPr="00040E48">
                <w:rPr>
                  <w:rStyle w:val="Hyperlink"/>
                  <w:noProof w:val="0"/>
                </w:rPr>
                <w:t>Review of Systems</w:t>
              </w:r>
            </w:hyperlink>
            <w:r w:rsidR="006E110A" w:rsidRPr="00040E48">
              <w:rPr>
                <w:noProof w:val="0"/>
              </w:rPr>
              <w:t xml:space="preserve"> </w:t>
            </w:r>
          </w:p>
        </w:tc>
        <w:tc>
          <w:tcPr>
            <w:tcW w:w="448" w:type="pct"/>
            <w:shd w:val="clear" w:color="auto" w:fill="auto"/>
          </w:tcPr>
          <w:p w14:paraId="4CD6805D" w14:textId="77777777" w:rsidR="006E110A" w:rsidRPr="00040E48" w:rsidRDefault="006E110A">
            <w:pPr>
              <w:pStyle w:val="TableEntry"/>
              <w:rPr>
                <w:noProof w:val="0"/>
              </w:rPr>
            </w:pPr>
            <w:r w:rsidRPr="00040E48">
              <w:rPr>
                <w:noProof w:val="0"/>
              </w:rPr>
              <w:t xml:space="preserve">O </w:t>
            </w:r>
          </w:p>
        </w:tc>
        <w:tc>
          <w:tcPr>
            <w:tcW w:w="1600" w:type="pct"/>
            <w:shd w:val="clear" w:color="auto" w:fill="auto"/>
          </w:tcPr>
          <w:p w14:paraId="5C073BD6" w14:textId="77777777" w:rsidR="006E110A" w:rsidRPr="00040E48" w:rsidRDefault="006E110A">
            <w:pPr>
              <w:pStyle w:val="TableEntry"/>
              <w:rPr>
                <w:noProof w:val="0"/>
              </w:rPr>
            </w:pPr>
            <w:r w:rsidRPr="00040E48">
              <w:rPr>
                <w:noProof w:val="0"/>
              </w:rPr>
              <w:t xml:space="preserve">1.3.6.1.4.1.19376.1.5.3.1.3.18 </w:t>
            </w:r>
          </w:p>
        </w:tc>
      </w:tr>
      <w:tr w:rsidR="006E110A" w:rsidRPr="00040E48" w14:paraId="0B6C8759" w14:textId="77777777" w:rsidTr="00AC104E">
        <w:trPr>
          <w:jc w:val="center"/>
        </w:trPr>
        <w:tc>
          <w:tcPr>
            <w:tcW w:w="2951" w:type="pct"/>
            <w:shd w:val="clear" w:color="auto" w:fill="auto"/>
          </w:tcPr>
          <w:p w14:paraId="44AC5F9E" w14:textId="77777777" w:rsidR="006E110A" w:rsidRPr="00040E48" w:rsidRDefault="00FF2B1E">
            <w:pPr>
              <w:pStyle w:val="TableEntry"/>
              <w:rPr>
                <w:noProof w:val="0"/>
              </w:rPr>
            </w:pPr>
            <w:hyperlink w:anchor="T1_3_6_1_4_1_19376_1_5_3_1_3_24" w:tooltip="1.3.6.1.4.1.19376.1.5.3.1.3.24" w:history="1">
              <w:r w:rsidR="006E110A" w:rsidRPr="00040E48">
                <w:rPr>
                  <w:rStyle w:val="Hyperlink"/>
                  <w:noProof w:val="0"/>
                </w:rPr>
                <w:t>Physical Examination</w:t>
              </w:r>
            </w:hyperlink>
            <w:r w:rsidR="006E110A" w:rsidRPr="00040E48">
              <w:rPr>
                <w:noProof w:val="0"/>
              </w:rPr>
              <w:t xml:space="preserve"> </w:t>
            </w:r>
          </w:p>
        </w:tc>
        <w:tc>
          <w:tcPr>
            <w:tcW w:w="448" w:type="pct"/>
            <w:shd w:val="clear" w:color="auto" w:fill="auto"/>
          </w:tcPr>
          <w:p w14:paraId="23DD066B" w14:textId="77777777" w:rsidR="006E110A" w:rsidRPr="00040E48" w:rsidRDefault="006E110A">
            <w:pPr>
              <w:pStyle w:val="TableEntry"/>
              <w:rPr>
                <w:noProof w:val="0"/>
              </w:rPr>
            </w:pPr>
            <w:r w:rsidRPr="00040E48">
              <w:rPr>
                <w:noProof w:val="0"/>
              </w:rPr>
              <w:t xml:space="preserve">O </w:t>
            </w:r>
          </w:p>
        </w:tc>
        <w:tc>
          <w:tcPr>
            <w:tcW w:w="1600" w:type="pct"/>
            <w:shd w:val="clear" w:color="auto" w:fill="auto"/>
          </w:tcPr>
          <w:p w14:paraId="714BFE6D" w14:textId="77777777" w:rsidR="006E110A" w:rsidRPr="00040E48" w:rsidRDefault="006E110A">
            <w:pPr>
              <w:pStyle w:val="TableEntry"/>
              <w:rPr>
                <w:noProof w:val="0"/>
              </w:rPr>
            </w:pPr>
            <w:r w:rsidRPr="00040E48">
              <w:rPr>
                <w:noProof w:val="0"/>
              </w:rPr>
              <w:t xml:space="preserve">1.3.6.1.4.1.19376.1.5.3.1.3.24 </w:t>
            </w:r>
          </w:p>
        </w:tc>
      </w:tr>
      <w:tr w:rsidR="006E110A" w:rsidRPr="00040E48" w14:paraId="33E1F0BB" w14:textId="77777777" w:rsidTr="00AC104E">
        <w:trPr>
          <w:jc w:val="center"/>
        </w:trPr>
        <w:tc>
          <w:tcPr>
            <w:tcW w:w="2951" w:type="pct"/>
            <w:shd w:val="clear" w:color="auto" w:fill="auto"/>
          </w:tcPr>
          <w:p w14:paraId="5D911C99" w14:textId="77777777" w:rsidR="006E110A" w:rsidRPr="00040E48" w:rsidRDefault="00FF2B1E">
            <w:pPr>
              <w:pStyle w:val="TableEntry"/>
              <w:rPr>
                <w:noProof w:val="0"/>
              </w:rPr>
            </w:pPr>
            <w:hyperlink w:anchor="T1_3_6_1_4_1_19376_1_5_3_1_3_25" w:tooltip="1.3.6.1.4.1.19376.1.5.3.1.3.25" w:history="1">
              <w:r w:rsidR="006E110A" w:rsidRPr="00040E48">
                <w:rPr>
                  <w:rStyle w:val="Hyperlink"/>
                  <w:noProof w:val="0"/>
                </w:rPr>
                <w:t>Vital Signs</w:t>
              </w:r>
            </w:hyperlink>
            <w:r w:rsidR="006E110A" w:rsidRPr="00040E48">
              <w:rPr>
                <w:noProof w:val="0"/>
              </w:rPr>
              <w:t xml:space="preserve"> </w:t>
            </w:r>
          </w:p>
        </w:tc>
        <w:tc>
          <w:tcPr>
            <w:tcW w:w="448" w:type="pct"/>
            <w:shd w:val="clear" w:color="auto" w:fill="auto"/>
          </w:tcPr>
          <w:p w14:paraId="23030D6C" w14:textId="77777777" w:rsidR="006E110A" w:rsidRPr="00040E48" w:rsidRDefault="006E110A">
            <w:pPr>
              <w:pStyle w:val="TableEntry"/>
              <w:rPr>
                <w:noProof w:val="0"/>
              </w:rPr>
            </w:pPr>
            <w:r w:rsidRPr="00040E48">
              <w:rPr>
                <w:noProof w:val="0"/>
              </w:rPr>
              <w:t xml:space="preserve">O </w:t>
            </w:r>
          </w:p>
        </w:tc>
        <w:tc>
          <w:tcPr>
            <w:tcW w:w="1600" w:type="pct"/>
            <w:shd w:val="clear" w:color="auto" w:fill="auto"/>
          </w:tcPr>
          <w:p w14:paraId="4726BB08" w14:textId="77777777" w:rsidR="006E110A" w:rsidRPr="00040E48" w:rsidRDefault="006E110A">
            <w:pPr>
              <w:pStyle w:val="TableEntry"/>
              <w:rPr>
                <w:noProof w:val="0"/>
              </w:rPr>
            </w:pPr>
            <w:r w:rsidRPr="00040E48">
              <w:rPr>
                <w:noProof w:val="0"/>
              </w:rPr>
              <w:t xml:space="preserve">1.3.6.1.4.1.19376.1.5.3.1.3.25 </w:t>
            </w:r>
          </w:p>
        </w:tc>
      </w:tr>
      <w:tr w:rsidR="006E110A" w:rsidRPr="00040E48" w14:paraId="5926C321" w14:textId="77777777" w:rsidTr="00AC104E">
        <w:trPr>
          <w:jc w:val="center"/>
        </w:trPr>
        <w:tc>
          <w:tcPr>
            <w:tcW w:w="2951" w:type="pct"/>
            <w:shd w:val="clear" w:color="auto" w:fill="auto"/>
          </w:tcPr>
          <w:p w14:paraId="7DDD1311" w14:textId="77777777" w:rsidR="006E110A" w:rsidRPr="00040E48" w:rsidRDefault="00FF2B1E">
            <w:pPr>
              <w:pStyle w:val="TableEntry"/>
              <w:rPr>
                <w:noProof w:val="0"/>
              </w:rPr>
            </w:pPr>
            <w:hyperlink w:anchor="T1_3_6_1_4_1_19376_1_5_3_1_3_29" w:tooltip="1.3.6.1.4.1.19376.1.5.3.1.3.29" w:history="1">
              <w:r w:rsidR="006E110A" w:rsidRPr="00040E48">
                <w:rPr>
                  <w:rStyle w:val="Hyperlink"/>
                  <w:noProof w:val="0"/>
                </w:rPr>
                <w:t>Discharge Procedures Tests, Reports</w:t>
              </w:r>
            </w:hyperlink>
            <w:r w:rsidR="006E110A" w:rsidRPr="00040E48">
              <w:rPr>
                <w:noProof w:val="0"/>
              </w:rPr>
              <w:t xml:space="preserve"> </w:t>
            </w:r>
          </w:p>
        </w:tc>
        <w:tc>
          <w:tcPr>
            <w:tcW w:w="448" w:type="pct"/>
            <w:shd w:val="clear" w:color="auto" w:fill="auto"/>
          </w:tcPr>
          <w:p w14:paraId="25316AEA" w14:textId="77777777" w:rsidR="006E110A" w:rsidRPr="00040E48" w:rsidRDefault="006E110A">
            <w:pPr>
              <w:pStyle w:val="TableEntry"/>
              <w:rPr>
                <w:noProof w:val="0"/>
              </w:rPr>
            </w:pPr>
            <w:r w:rsidRPr="00040E48">
              <w:rPr>
                <w:noProof w:val="0"/>
              </w:rPr>
              <w:t xml:space="preserve">O </w:t>
            </w:r>
          </w:p>
        </w:tc>
        <w:tc>
          <w:tcPr>
            <w:tcW w:w="1600" w:type="pct"/>
            <w:shd w:val="clear" w:color="auto" w:fill="auto"/>
          </w:tcPr>
          <w:p w14:paraId="73DF50AC" w14:textId="77777777" w:rsidR="006E110A" w:rsidRPr="00040E48" w:rsidRDefault="006E110A">
            <w:pPr>
              <w:pStyle w:val="TableEntry"/>
              <w:rPr>
                <w:noProof w:val="0"/>
              </w:rPr>
            </w:pPr>
            <w:r w:rsidRPr="00040E48">
              <w:rPr>
                <w:noProof w:val="0"/>
              </w:rPr>
              <w:t xml:space="preserve">1.3.6.1.4.1.19376.1.5.3.1.3.29 </w:t>
            </w:r>
          </w:p>
        </w:tc>
      </w:tr>
      <w:tr w:rsidR="006E110A" w:rsidRPr="00040E48" w14:paraId="7C07717B" w14:textId="77777777" w:rsidTr="00AC104E">
        <w:trPr>
          <w:jc w:val="center"/>
        </w:trPr>
        <w:tc>
          <w:tcPr>
            <w:tcW w:w="2951" w:type="pct"/>
            <w:shd w:val="clear" w:color="auto" w:fill="auto"/>
          </w:tcPr>
          <w:p w14:paraId="3F18B183" w14:textId="77777777" w:rsidR="006E110A" w:rsidRPr="00040E48" w:rsidRDefault="00FF2B1E">
            <w:pPr>
              <w:pStyle w:val="TableEntry"/>
              <w:rPr>
                <w:noProof w:val="0"/>
              </w:rPr>
            </w:pPr>
            <w:hyperlink w:anchor="T1_3_6_1_4_1_19376_1_5_3_1_3_31" w:tooltip="1.3.6.1.4.1.19376.1.5.3.1.3.31" w:history="1">
              <w:r w:rsidR="006E110A" w:rsidRPr="00040E48">
                <w:rPr>
                  <w:rStyle w:val="Hyperlink"/>
                  <w:noProof w:val="0"/>
                </w:rPr>
                <w:t>Plan of Care</w:t>
              </w:r>
            </w:hyperlink>
            <w:r w:rsidR="006E110A" w:rsidRPr="00040E48">
              <w:rPr>
                <w:noProof w:val="0"/>
              </w:rPr>
              <w:t xml:space="preserve"> </w:t>
            </w:r>
          </w:p>
        </w:tc>
        <w:tc>
          <w:tcPr>
            <w:tcW w:w="448" w:type="pct"/>
            <w:shd w:val="clear" w:color="auto" w:fill="auto"/>
          </w:tcPr>
          <w:p w14:paraId="315ED757" w14:textId="77777777" w:rsidR="006E110A" w:rsidRPr="00040E48" w:rsidRDefault="006E110A">
            <w:pPr>
              <w:pStyle w:val="TableEntry"/>
              <w:rPr>
                <w:noProof w:val="0"/>
              </w:rPr>
            </w:pPr>
            <w:r w:rsidRPr="00040E48">
              <w:rPr>
                <w:noProof w:val="0"/>
              </w:rPr>
              <w:t xml:space="preserve">R </w:t>
            </w:r>
          </w:p>
        </w:tc>
        <w:tc>
          <w:tcPr>
            <w:tcW w:w="1600" w:type="pct"/>
            <w:shd w:val="clear" w:color="auto" w:fill="auto"/>
          </w:tcPr>
          <w:p w14:paraId="1E77FBE6" w14:textId="77777777" w:rsidR="006E110A" w:rsidRPr="00040E48" w:rsidRDefault="006E110A">
            <w:pPr>
              <w:pStyle w:val="TableEntry"/>
              <w:rPr>
                <w:noProof w:val="0"/>
              </w:rPr>
            </w:pPr>
            <w:r w:rsidRPr="00040E48">
              <w:rPr>
                <w:noProof w:val="0"/>
              </w:rPr>
              <w:t xml:space="preserve">1.3.6.1.4.1.19376.1.5.3.1.3.31 </w:t>
            </w:r>
          </w:p>
        </w:tc>
      </w:tr>
      <w:tr w:rsidR="006E110A" w:rsidRPr="00040E48" w14:paraId="657BC39D" w14:textId="77777777" w:rsidTr="00AC104E">
        <w:trPr>
          <w:jc w:val="center"/>
        </w:trPr>
        <w:tc>
          <w:tcPr>
            <w:tcW w:w="2951" w:type="pct"/>
            <w:shd w:val="clear" w:color="auto" w:fill="auto"/>
          </w:tcPr>
          <w:p w14:paraId="44996E19" w14:textId="77777777" w:rsidR="006E110A" w:rsidRPr="00040E48" w:rsidRDefault="00FF2B1E">
            <w:pPr>
              <w:pStyle w:val="TableEntry"/>
              <w:rPr>
                <w:noProof w:val="0"/>
              </w:rPr>
            </w:pPr>
            <w:hyperlink w:anchor="T1_3_6_1_4_1_19376_1_5_3_1_3_33" w:tooltip="1.3.6.1.4.1.19376.1.5.3.1.3.33" w:history="1">
              <w:r w:rsidR="006E110A" w:rsidRPr="00040E48">
                <w:rPr>
                  <w:rStyle w:val="Hyperlink"/>
                  <w:noProof w:val="0"/>
                </w:rPr>
                <w:t>Discharge Diet</w:t>
              </w:r>
            </w:hyperlink>
            <w:r w:rsidR="006E110A" w:rsidRPr="00040E48">
              <w:rPr>
                <w:noProof w:val="0"/>
              </w:rPr>
              <w:t xml:space="preserve"> </w:t>
            </w:r>
          </w:p>
        </w:tc>
        <w:tc>
          <w:tcPr>
            <w:tcW w:w="448" w:type="pct"/>
            <w:shd w:val="clear" w:color="auto" w:fill="auto"/>
          </w:tcPr>
          <w:p w14:paraId="4D219D02" w14:textId="77777777" w:rsidR="006E110A" w:rsidRPr="00040E48" w:rsidRDefault="006E110A">
            <w:pPr>
              <w:pStyle w:val="TableEntry"/>
              <w:rPr>
                <w:noProof w:val="0"/>
              </w:rPr>
            </w:pPr>
            <w:r w:rsidRPr="00040E48">
              <w:rPr>
                <w:noProof w:val="0"/>
              </w:rPr>
              <w:t xml:space="preserve">O </w:t>
            </w:r>
          </w:p>
        </w:tc>
        <w:tc>
          <w:tcPr>
            <w:tcW w:w="1600" w:type="pct"/>
            <w:shd w:val="clear" w:color="auto" w:fill="auto"/>
          </w:tcPr>
          <w:p w14:paraId="1D912D18" w14:textId="77777777" w:rsidR="006E110A" w:rsidRPr="00040E48" w:rsidRDefault="006E110A">
            <w:pPr>
              <w:pStyle w:val="TableEntry"/>
              <w:rPr>
                <w:noProof w:val="0"/>
              </w:rPr>
            </w:pPr>
            <w:r w:rsidRPr="00040E48">
              <w:rPr>
                <w:noProof w:val="0"/>
              </w:rPr>
              <w:t xml:space="preserve">1.3.6.1.4.1.19376.1.5.3.1.3.33 </w:t>
            </w:r>
          </w:p>
        </w:tc>
      </w:tr>
    </w:tbl>
    <w:p w14:paraId="580C4C54" w14:textId="77777777" w:rsidR="006068AD" w:rsidRPr="00040E48" w:rsidRDefault="006068AD" w:rsidP="00EF41A6">
      <w:pPr>
        <w:pStyle w:val="BodyText"/>
        <w:rPr>
          <w:noProof w:val="0"/>
        </w:rPr>
      </w:pPr>
    </w:p>
    <w:p w14:paraId="6AD91ABD" w14:textId="77777777" w:rsidR="006E110A" w:rsidRPr="00040E48" w:rsidRDefault="006E110A">
      <w:pPr>
        <w:pStyle w:val="Heading5"/>
        <w:rPr>
          <w:noProof w:val="0"/>
        </w:rPr>
      </w:pPr>
      <w:bookmarkStart w:id="287" w:name="_Toc441141814"/>
      <w:r w:rsidRPr="00040E48">
        <w:rPr>
          <w:noProof w:val="0"/>
        </w:rPr>
        <w:t>Conformance</w:t>
      </w:r>
      <w:bookmarkEnd w:id="287"/>
    </w:p>
    <w:p w14:paraId="25E3B7E7" w14:textId="77777777" w:rsidR="006E110A" w:rsidRPr="00040E48" w:rsidRDefault="006E110A">
      <w:pPr>
        <w:pStyle w:val="BodyText"/>
        <w:rPr>
          <w:noProof w:val="0"/>
        </w:rPr>
      </w:pPr>
      <w:r w:rsidRPr="00040E48">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hyperlink w:anchor="T1_3_6_1_4_1_19376_1_5_3_1_1_2" w:tooltip="1.3.6.1.4.1.19376.1.5.3.1.1.2" w:history="1">
        <w:r w:rsidRPr="00040E48">
          <w:rPr>
            <w:rStyle w:val="Hyperlink"/>
            <w:noProof w:val="0"/>
          </w:rPr>
          <w:t>Medical Summary</w:t>
        </w:r>
      </w:hyperlink>
      <w:r w:rsidRPr="00040E48">
        <w:rPr>
          <w:noProof w:val="0"/>
        </w:rPr>
        <w:t xml:space="preserve"> content module, and so must conform to the requirements of that template as well, thus all &lt;templateId&gt; elements shown in the example below shall be included. </w:t>
      </w:r>
    </w:p>
    <w:p w14:paraId="2C12DA7B" w14:textId="77777777" w:rsidR="006E110A" w:rsidRPr="00F331FC" w:rsidRDefault="006E110A">
      <w:pPr>
        <w:pStyle w:val="XMLFragment"/>
        <w:rPr>
          <w:noProof w:val="0"/>
          <w:lang w:val="nl-NL"/>
          <w:rPrChange w:id="288" w:author="Michael Clifton" w:date="2018-10-11T10:10:00Z">
            <w:rPr>
              <w:noProof w:val="0"/>
            </w:rPr>
          </w:rPrChange>
        </w:rPr>
      </w:pPr>
      <w:r w:rsidRPr="00F331FC">
        <w:rPr>
          <w:noProof w:val="0"/>
          <w:lang w:val="nl-NL"/>
          <w:rPrChange w:id="289" w:author="Michael Clifton" w:date="2018-10-11T10:10:00Z">
            <w:rPr>
              <w:noProof w:val="0"/>
            </w:rPr>
          </w:rPrChange>
        </w:rPr>
        <w:lastRenderedPageBreak/>
        <w:t>&lt;ClinicalDocument xmlns='urn:hl7-org:v3'&gt;</w:t>
      </w:r>
    </w:p>
    <w:p w14:paraId="6A54780C" w14:textId="77777777" w:rsidR="006E110A" w:rsidRPr="00F331FC" w:rsidRDefault="006E110A">
      <w:pPr>
        <w:pStyle w:val="XMLFragment"/>
        <w:rPr>
          <w:noProof w:val="0"/>
          <w:lang w:val="nl-NL"/>
          <w:rPrChange w:id="290" w:author="Michael Clifton" w:date="2018-10-11T10:10:00Z">
            <w:rPr>
              <w:noProof w:val="0"/>
            </w:rPr>
          </w:rPrChange>
        </w:rPr>
      </w:pPr>
      <w:r w:rsidRPr="00F331FC">
        <w:rPr>
          <w:noProof w:val="0"/>
          <w:lang w:val="nl-NL"/>
          <w:rPrChange w:id="291" w:author="Michael Clifton" w:date="2018-10-11T10:10:00Z">
            <w:rPr>
              <w:noProof w:val="0"/>
            </w:rPr>
          </w:rPrChange>
        </w:rPr>
        <w:t xml:space="preserve">  &lt;typeId extension="POCD_HD000040" root="2.16.840.1.113883.1.3"/&gt;</w:t>
      </w:r>
    </w:p>
    <w:p w14:paraId="458E5C9F" w14:textId="77777777" w:rsidR="006E110A" w:rsidRPr="00F331FC" w:rsidRDefault="006E110A">
      <w:pPr>
        <w:pStyle w:val="XMLFragment"/>
        <w:rPr>
          <w:noProof w:val="0"/>
          <w:lang w:val="nl-NL"/>
          <w:rPrChange w:id="292" w:author="Michael Clifton" w:date="2018-10-11T10:10:00Z">
            <w:rPr>
              <w:noProof w:val="0"/>
            </w:rPr>
          </w:rPrChange>
        </w:rPr>
      </w:pPr>
      <w:r w:rsidRPr="00F331FC">
        <w:rPr>
          <w:noProof w:val="0"/>
          <w:lang w:val="nl-NL"/>
          <w:rPrChange w:id="293" w:author="Michael Clifton" w:date="2018-10-11T10:10:00Z">
            <w:rPr>
              <w:noProof w:val="0"/>
            </w:rPr>
          </w:rPrChange>
        </w:rPr>
        <w:t xml:space="preserve">  &lt;templateId root='1.3.6.1.4.1.19376.1.5.3.1.1.2'/&gt;</w:t>
      </w:r>
      <w:r w:rsidRPr="00F331FC">
        <w:rPr>
          <w:noProof w:val="0"/>
          <w:lang w:val="nl-NL"/>
          <w:rPrChange w:id="294" w:author="Michael Clifton" w:date="2018-10-11T10:10:00Z">
            <w:rPr>
              <w:noProof w:val="0"/>
            </w:rPr>
          </w:rPrChange>
        </w:rPr>
        <w:br/>
        <w:t xml:space="preserve">  &lt;templateId root='1.3.6.1.4.1.19376.1.5.3.1.1.4'/&gt;</w:t>
      </w:r>
    </w:p>
    <w:p w14:paraId="018407B2" w14:textId="77777777" w:rsidR="006E110A" w:rsidRPr="00040E48" w:rsidRDefault="006E110A">
      <w:pPr>
        <w:pStyle w:val="XMLFragment"/>
        <w:rPr>
          <w:noProof w:val="0"/>
        </w:rPr>
      </w:pPr>
      <w:r w:rsidRPr="00F331FC">
        <w:rPr>
          <w:noProof w:val="0"/>
          <w:lang w:val="nl-NL"/>
          <w:rPrChange w:id="295" w:author="Michael Clifton" w:date="2018-10-11T10:10:00Z">
            <w:rPr>
              <w:noProof w:val="0"/>
            </w:rPr>
          </w:rPrChange>
        </w:rPr>
        <w:t xml:space="preserve">  </w:t>
      </w:r>
      <w:r w:rsidRPr="00040E48">
        <w:rPr>
          <w:noProof w:val="0"/>
        </w:rPr>
        <w:t>&lt;id root=' ' extension=' '/&gt;</w:t>
      </w:r>
    </w:p>
    <w:p w14:paraId="4127F987" w14:textId="77777777" w:rsidR="006E110A" w:rsidRPr="00040E48" w:rsidRDefault="006E110A">
      <w:pPr>
        <w:pStyle w:val="XMLFragment"/>
        <w:rPr>
          <w:noProof w:val="0"/>
        </w:rPr>
      </w:pPr>
      <w:r w:rsidRPr="00040E48">
        <w:rPr>
          <w:noProof w:val="0"/>
        </w:rPr>
        <w:t xml:space="preserve">  &lt;code code=' ' displayName=' '</w:t>
      </w:r>
    </w:p>
    <w:p w14:paraId="359C7CEC" w14:textId="77777777" w:rsidR="006E110A" w:rsidRPr="00040E48" w:rsidRDefault="006E110A">
      <w:pPr>
        <w:pStyle w:val="XMLFragment"/>
        <w:rPr>
          <w:noProof w:val="0"/>
        </w:rPr>
      </w:pPr>
      <w:r w:rsidRPr="00040E48">
        <w:rPr>
          <w:noProof w:val="0"/>
        </w:rPr>
        <w:t xml:space="preserve">    codeSystem='2.16.840.1.113883.6.1' codeSystemName='LOINC'/&gt;</w:t>
      </w:r>
    </w:p>
    <w:p w14:paraId="4F71369C" w14:textId="77777777" w:rsidR="006E110A" w:rsidRPr="00040E48" w:rsidRDefault="006E110A">
      <w:pPr>
        <w:pStyle w:val="XMLFragment"/>
        <w:rPr>
          <w:noProof w:val="0"/>
        </w:rPr>
      </w:pPr>
      <w:r w:rsidRPr="00040E48">
        <w:rPr>
          <w:noProof w:val="0"/>
        </w:rPr>
        <w:t xml:space="preserve">  &lt;title&gt;Discharge Summary&lt;/title&gt;</w:t>
      </w:r>
    </w:p>
    <w:p w14:paraId="4548E673" w14:textId="77777777" w:rsidR="006E110A" w:rsidRPr="00040E48" w:rsidRDefault="006E110A">
      <w:pPr>
        <w:pStyle w:val="XMLFragment"/>
        <w:rPr>
          <w:noProof w:val="0"/>
        </w:rPr>
      </w:pPr>
      <w:r w:rsidRPr="00040E48">
        <w:rPr>
          <w:noProof w:val="0"/>
        </w:rPr>
        <w:t xml:space="preserve">  &lt;effectiveTime value='20081004012005'/&gt;</w:t>
      </w:r>
    </w:p>
    <w:p w14:paraId="18BD9336" w14:textId="77777777" w:rsidR="006E110A" w:rsidRPr="00040E48" w:rsidRDefault="006E110A">
      <w:pPr>
        <w:pStyle w:val="XMLFragment"/>
        <w:rPr>
          <w:noProof w:val="0"/>
        </w:rPr>
      </w:pPr>
      <w:r w:rsidRPr="00040E48">
        <w:rPr>
          <w:noProof w:val="0"/>
        </w:rPr>
        <w:t xml:space="preserve">  &lt;confidentialityCode code='N' displayName='Normal' </w:t>
      </w:r>
    </w:p>
    <w:p w14:paraId="3BC53265" w14:textId="77777777" w:rsidR="006E110A" w:rsidRPr="00040E48" w:rsidRDefault="006E110A">
      <w:pPr>
        <w:pStyle w:val="XMLFragment"/>
        <w:rPr>
          <w:noProof w:val="0"/>
        </w:rPr>
      </w:pPr>
      <w:r w:rsidRPr="00040E48">
        <w:rPr>
          <w:noProof w:val="0"/>
        </w:rPr>
        <w:t xml:space="preserve">    codeSystem='2.16.840.1.113883.5.25' codeSystemName='Confidentiality' /&gt;</w:t>
      </w:r>
    </w:p>
    <w:p w14:paraId="172B13E0" w14:textId="77777777" w:rsidR="006E110A" w:rsidRPr="00040E48" w:rsidRDefault="006E110A">
      <w:pPr>
        <w:pStyle w:val="XMLFragment"/>
        <w:rPr>
          <w:noProof w:val="0"/>
        </w:rPr>
      </w:pPr>
      <w:r w:rsidRPr="00040E48">
        <w:rPr>
          <w:noProof w:val="0"/>
        </w:rPr>
        <w:t xml:space="preserve">  &lt;languageCode code='en-US'/&gt;     </w:t>
      </w:r>
    </w:p>
    <w:p w14:paraId="6AA64147" w14:textId="77777777" w:rsidR="006E110A" w:rsidRPr="00040E48" w:rsidRDefault="006E110A">
      <w:pPr>
        <w:pStyle w:val="XMLFragment"/>
        <w:rPr>
          <w:noProof w:val="0"/>
        </w:rPr>
      </w:pPr>
      <w:r w:rsidRPr="00040E48">
        <w:rPr>
          <w:noProof w:val="0"/>
        </w:rPr>
        <w:t xml:space="preserve">     :</w:t>
      </w:r>
    </w:p>
    <w:p w14:paraId="072336E2" w14:textId="77777777" w:rsidR="006E110A" w:rsidRPr="00040E48" w:rsidRDefault="006E110A">
      <w:pPr>
        <w:pStyle w:val="XMLFragment"/>
        <w:rPr>
          <w:noProof w:val="0"/>
        </w:rPr>
      </w:pPr>
      <w:r w:rsidRPr="00040E48">
        <w:rPr>
          <w:noProof w:val="0"/>
        </w:rPr>
        <w:t xml:space="preserve">  &lt;component&gt;&lt;structuredBody&gt;</w:t>
      </w:r>
    </w:p>
    <w:p w14:paraId="6CFD39C4" w14:textId="77777777" w:rsidR="006E110A" w:rsidRPr="00040E48" w:rsidRDefault="006E110A">
      <w:pPr>
        <w:pStyle w:val="XMLFragment"/>
        <w:rPr>
          <w:noProof w:val="0"/>
        </w:rPr>
      </w:pPr>
      <w:r w:rsidRPr="00040E48">
        <w:rPr>
          <w:noProof w:val="0"/>
        </w:rPr>
        <w:t xml:space="preserve">    &lt;component&gt;</w:t>
      </w:r>
    </w:p>
    <w:p w14:paraId="499E00D9" w14:textId="77777777" w:rsidR="006E110A" w:rsidRPr="00040E48" w:rsidRDefault="006E110A">
      <w:pPr>
        <w:pStyle w:val="XMLFragment"/>
        <w:rPr>
          <w:noProof w:val="0"/>
        </w:rPr>
      </w:pPr>
      <w:r w:rsidRPr="00040E48">
        <w:rPr>
          <w:noProof w:val="0"/>
        </w:rPr>
        <w:t xml:space="preserve">      &lt;section&gt;</w:t>
      </w:r>
    </w:p>
    <w:p w14:paraId="4D936D5B" w14:textId="77777777" w:rsidR="006E110A" w:rsidRPr="00040E48" w:rsidRDefault="006E110A">
      <w:pPr>
        <w:pStyle w:val="XMLFragment"/>
        <w:rPr>
          <w:noProof w:val="0"/>
        </w:rPr>
      </w:pPr>
      <w:r w:rsidRPr="00040E48">
        <w:rPr>
          <w:noProof w:val="0"/>
        </w:rPr>
        <w:t xml:space="preserve">        &lt;templateId root='</w:t>
      </w:r>
      <w:hyperlink w:anchor="T1_3_6_1_4_1_19376_1_5_3_1_3_6" w:tooltip="1.3.6.1.4.1.19376.1.5.3.1.3.6" w:history="1">
        <w:r w:rsidRPr="00040E48">
          <w:rPr>
            <w:rStyle w:val="Hyperlink"/>
            <w:noProof w:val="0"/>
          </w:rPr>
          <w:t>1.3.6.1.4.1.19376.1.5.3.1.3.6</w:t>
        </w:r>
      </w:hyperlink>
      <w:r w:rsidRPr="00040E48">
        <w:rPr>
          <w:noProof w:val="0"/>
        </w:rPr>
        <w:t>'/&gt;</w:t>
      </w:r>
    </w:p>
    <w:p w14:paraId="2BD724CF" w14:textId="77777777" w:rsidR="006E110A" w:rsidRPr="00040E48" w:rsidRDefault="006E110A">
      <w:pPr>
        <w:pStyle w:val="XMLFragment"/>
        <w:rPr>
          <w:noProof w:val="0"/>
        </w:rPr>
      </w:pPr>
      <w:r w:rsidRPr="00040E48">
        <w:rPr>
          <w:noProof w:val="0"/>
        </w:rPr>
        <w:t xml:space="preserve">        &lt;!-- Required Active Problems Section content --&gt;</w:t>
      </w:r>
    </w:p>
    <w:p w14:paraId="77ABF07D" w14:textId="77777777" w:rsidR="006E110A" w:rsidRPr="00040E48" w:rsidRDefault="006E110A">
      <w:pPr>
        <w:pStyle w:val="XMLFragment"/>
        <w:rPr>
          <w:noProof w:val="0"/>
        </w:rPr>
      </w:pPr>
      <w:r w:rsidRPr="00040E48">
        <w:rPr>
          <w:noProof w:val="0"/>
        </w:rPr>
        <w:t xml:space="preserve">      &lt;/section&gt;</w:t>
      </w:r>
    </w:p>
    <w:p w14:paraId="1A35DCB4"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1F60B172" w14:textId="77777777" w:rsidR="006E110A" w:rsidRPr="00040E48" w:rsidRDefault="006E110A">
      <w:pPr>
        <w:pStyle w:val="XMLFragment"/>
        <w:rPr>
          <w:noProof w:val="0"/>
        </w:rPr>
      </w:pPr>
      <w:r w:rsidRPr="00040E48">
        <w:rPr>
          <w:noProof w:val="0"/>
        </w:rPr>
        <w:t xml:space="preserve">    &lt;component&gt;</w:t>
      </w:r>
    </w:p>
    <w:p w14:paraId="5B8423E6" w14:textId="77777777" w:rsidR="006E110A" w:rsidRPr="00040E48" w:rsidRDefault="006E110A">
      <w:pPr>
        <w:pStyle w:val="XMLFragment"/>
        <w:rPr>
          <w:noProof w:val="0"/>
        </w:rPr>
      </w:pPr>
      <w:r w:rsidRPr="00040E48">
        <w:rPr>
          <w:noProof w:val="0"/>
        </w:rPr>
        <w:t xml:space="preserve">      &lt;section&gt;</w:t>
      </w:r>
    </w:p>
    <w:p w14:paraId="77622550" w14:textId="77777777" w:rsidR="006E110A" w:rsidRPr="00040E48" w:rsidRDefault="006E110A">
      <w:pPr>
        <w:pStyle w:val="XMLFragment"/>
        <w:rPr>
          <w:noProof w:val="0"/>
        </w:rPr>
      </w:pPr>
      <w:r w:rsidRPr="00040E48">
        <w:rPr>
          <w:noProof w:val="0"/>
        </w:rPr>
        <w:t xml:space="preserve">        &lt;templateId root='</w:t>
      </w:r>
      <w:hyperlink w:anchor="T1_3_6_1_4_1_19376_1_5_3_1_3_8" w:tooltip="1.3.6.1.4.1.19376.1.5.3.1.3.8" w:history="1">
        <w:r w:rsidRPr="00040E48">
          <w:rPr>
            <w:rStyle w:val="Hyperlink"/>
            <w:noProof w:val="0"/>
          </w:rPr>
          <w:t>1.3.6.1.4.1.19376.1.5.3.1.3.8</w:t>
        </w:r>
      </w:hyperlink>
      <w:r w:rsidRPr="00040E48">
        <w:rPr>
          <w:noProof w:val="0"/>
        </w:rPr>
        <w:t>'/&gt;</w:t>
      </w:r>
    </w:p>
    <w:p w14:paraId="0B3E6A72" w14:textId="77777777" w:rsidR="006E110A" w:rsidRPr="00040E48" w:rsidRDefault="006E110A">
      <w:pPr>
        <w:pStyle w:val="XMLFragment"/>
        <w:rPr>
          <w:noProof w:val="0"/>
        </w:rPr>
      </w:pPr>
      <w:r w:rsidRPr="00040E48">
        <w:rPr>
          <w:noProof w:val="0"/>
        </w:rPr>
        <w:t xml:space="preserve">        &lt;!-- Required Resolved Problems Section content --&gt;</w:t>
      </w:r>
    </w:p>
    <w:p w14:paraId="74865EF8" w14:textId="77777777" w:rsidR="006E110A" w:rsidRPr="00040E48" w:rsidRDefault="006E110A">
      <w:pPr>
        <w:pStyle w:val="XMLFragment"/>
        <w:rPr>
          <w:noProof w:val="0"/>
        </w:rPr>
      </w:pPr>
      <w:r w:rsidRPr="00040E48">
        <w:rPr>
          <w:noProof w:val="0"/>
        </w:rPr>
        <w:t xml:space="preserve">      &lt;/section&gt;</w:t>
      </w:r>
    </w:p>
    <w:p w14:paraId="61F63BD7"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E6288BD" w14:textId="77777777" w:rsidR="006E110A" w:rsidRPr="00040E48" w:rsidRDefault="006E110A">
      <w:pPr>
        <w:pStyle w:val="XMLFragment"/>
        <w:rPr>
          <w:noProof w:val="0"/>
        </w:rPr>
      </w:pPr>
      <w:r w:rsidRPr="00040E48">
        <w:rPr>
          <w:noProof w:val="0"/>
        </w:rPr>
        <w:t xml:space="preserve">    &lt;component&gt;</w:t>
      </w:r>
    </w:p>
    <w:p w14:paraId="65248822" w14:textId="77777777" w:rsidR="006E110A" w:rsidRPr="00040E48" w:rsidRDefault="006E110A">
      <w:pPr>
        <w:pStyle w:val="XMLFragment"/>
        <w:rPr>
          <w:noProof w:val="0"/>
        </w:rPr>
      </w:pPr>
      <w:r w:rsidRPr="00040E48">
        <w:rPr>
          <w:noProof w:val="0"/>
        </w:rPr>
        <w:t xml:space="preserve">      &lt;section&gt;</w:t>
      </w:r>
    </w:p>
    <w:p w14:paraId="45877983" w14:textId="77777777" w:rsidR="006E110A" w:rsidRPr="00040E48" w:rsidRDefault="006E110A">
      <w:pPr>
        <w:pStyle w:val="XMLFragment"/>
        <w:rPr>
          <w:noProof w:val="0"/>
        </w:rPr>
      </w:pPr>
      <w:r w:rsidRPr="00040E48">
        <w:rPr>
          <w:noProof w:val="0"/>
        </w:rPr>
        <w:t xml:space="preserve">        &lt;templateId root='</w:t>
      </w:r>
      <w:hyperlink w:anchor="T1_3_6_1_4_1_19376_1_5_3_1_3_7" w:tooltip="1.3.6.1.4.1.19376.1.5.3.1.3.7" w:history="1">
        <w:r w:rsidRPr="00040E48">
          <w:rPr>
            <w:rStyle w:val="Hyperlink"/>
            <w:noProof w:val="0"/>
          </w:rPr>
          <w:t>1.3.6.1.4.1.19376.1.5.3.1.3.7</w:t>
        </w:r>
      </w:hyperlink>
      <w:r w:rsidRPr="00040E48">
        <w:rPr>
          <w:noProof w:val="0"/>
        </w:rPr>
        <w:t>'/&gt;</w:t>
      </w:r>
    </w:p>
    <w:p w14:paraId="794D6569" w14:textId="77777777" w:rsidR="006E110A" w:rsidRPr="00040E48" w:rsidRDefault="006E110A">
      <w:pPr>
        <w:pStyle w:val="XMLFragment"/>
        <w:rPr>
          <w:noProof w:val="0"/>
        </w:rPr>
      </w:pPr>
      <w:r w:rsidRPr="00040E48">
        <w:rPr>
          <w:noProof w:val="0"/>
        </w:rPr>
        <w:t xml:space="preserve">        &lt;!-- Required Discharge Diagnosis Section content --&gt;</w:t>
      </w:r>
    </w:p>
    <w:p w14:paraId="293870A5" w14:textId="77777777" w:rsidR="006E110A" w:rsidRPr="00040E48" w:rsidRDefault="006E110A">
      <w:pPr>
        <w:pStyle w:val="XMLFragment"/>
        <w:rPr>
          <w:noProof w:val="0"/>
        </w:rPr>
      </w:pPr>
      <w:r w:rsidRPr="00040E48">
        <w:rPr>
          <w:noProof w:val="0"/>
        </w:rPr>
        <w:t xml:space="preserve">      &lt;/section&gt;</w:t>
      </w:r>
    </w:p>
    <w:p w14:paraId="75463B63"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2612FD1" w14:textId="77777777" w:rsidR="006E110A" w:rsidRPr="00040E48" w:rsidRDefault="006E110A">
      <w:pPr>
        <w:pStyle w:val="XMLFragment"/>
        <w:rPr>
          <w:noProof w:val="0"/>
        </w:rPr>
      </w:pPr>
      <w:r w:rsidRPr="00040E48">
        <w:rPr>
          <w:noProof w:val="0"/>
        </w:rPr>
        <w:t xml:space="preserve">    &lt;component&gt;</w:t>
      </w:r>
    </w:p>
    <w:p w14:paraId="0574194E" w14:textId="77777777" w:rsidR="006E110A" w:rsidRPr="00040E48" w:rsidRDefault="006E110A">
      <w:pPr>
        <w:pStyle w:val="XMLFragment"/>
        <w:rPr>
          <w:noProof w:val="0"/>
        </w:rPr>
      </w:pPr>
      <w:r w:rsidRPr="00040E48">
        <w:rPr>
          <w:noProof w:val="0"/>
        </w:rPr>
        <w:t xml:space="preserve">      &lt;section&gt;</w:t>
      </w:r>
    </w:p>
    <w:p w14:paraId="51FB778A" w14:textId="77777777" w:rsidR="006E110A" w:rsidRPr="00040E48" w:rsidRDefault="006E110A">
      <w:pPr>
        <w:pStyle w:val="XMLFragment"/>
        <w:rPr>
          <w:noProof w:val="0"/>
        </w:rPr>
      </w:pPr>
      <w:r w:rsidRPr="00040E48">
        <w:rPr>
          <w:noProof w:val="0"/>
        </w:rPr>
        <w:t xml:space="preserve">        &lt;templateId root='</w:t>
      </w:r>
      <w:hyperlink w:anchor="T1_3_6_1_4_1_19376_1_5_3_1_3_3" w:tooltip="1.3.6.1.4.1.19376.1.5.3.1.3.3" w:history="1">
        <w:r w:rsidRPr="00040E48">
          <w:rPr>
            <w:rStyle w:val="Hyperlink"/>
            <w:noProof w:val="0"/>
          </w:rPr>
          <w:t>1.3.6.1.4.1.19376.1.5.3.1.3.3</w:t>
        </w:r>
      </w:hyperlink>
      <w:r w:rsidRPr="00040E48">
        <w:rPr>
          <w:noProof w:val="0"/>
        </w:rPr>
        <w:t>'/&gt;</w:t>
      </w:r>
    </w:p>
    <w:p w14:paraId="3725B76F" w14:textId="77777777" w:rsidR="006E110A" w:rsidRPr="00040E48" w:rsidRDefault="006E110A">
      <w:pPr>
        <w:pStyle w:val="XMLFragment"/>
        <w:rPr>
          <w:noProof w:val="0"/>
        </w:rPr>
      </w:pPr>
      <w:r w:rsidRPr="00040E48">
        <w:rPr>
          <w:noProof w:val="0"/>
        </w:rPr>
        <w:t xml:space="preserve">        &lt;!-- Required Admitting Diagnosis Section content --&gt;</w:t>
      </w:r>
    </w:p>
    <w:p w14:paraId="3CFAF00C" w14:textId="77777777" w:rsidR="006E110A" w:rsidRPr="00040E48" w:rsidRDefault="006E110A">
      <w:pPr>
        <w:pStyle w:val="XMLFragment"/>
        <w:rPr>
          <w:noProof w:val="0"/>
        </w:rPr>
      </w:pPr>
      <w:r w:rsidRPr="00040E48">
        <w:rPr>
          <w:noProof w:val="0"/>
        </w:rPr>
        <w:t xml:space="preserve">      &lt;/section&gt;</w:t>
      </w:r>
    </w:p>
    <w:p w14:paraId="01D7C43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D8F533D" w14:textId="77777777" w:rsidR="006E110A" w:rsidRPr="00040E48" w:rsidRDefault="006E110A">
      <w:pPr>
        <w:pStyle w:val="XMLFragment"/>
        <w:rPr>
          <w:noProof w:val="0"/>
        </w:rPr>
      </w:pPr>
      <w:r w:rsidRPr="00040E48">
        <w:rPr>
          <w:noProof w:val="0"/>
        </w:rPr>
        <w:t xml:space="preserve">    &lt;component&gt;</w:t>
      </w:r>
    </w:p>
    <w:p w14:paraId="0E791C2A" w14:textId="77777777" w:rsidR="006E110A" w:rsidRPr="00040E48" w:rsidRDefault="006E110A">
      <w:pPr>
        <w:pStyle w:val="XMLFragment"/>
        <w:rPr>
          <w:noProof w:val="0"/>
        </w:rPr>
      </w:pPr>
      <w:r w:rsidRPr="00040E48">
        <w:rPr>
          <w:noProof w:val="0"/>
        </w:rPr>
        <w:t xml:space="preserve">      &lt;section&gt;</w:t>
      </w:r>
    </w:p>
    <w:p w14:paraId="573A28EF" w14:textId="77777777" w:rsidR="006E110A" w:rsidRPr="00040E48" w:rsidRDefault="006E110A">
      <w:pPr>
        <w:pStyle w:val="XMLFragment"/>
        <w:rPr>
          <w:noProof w:val="0"/>
        </w:rPr>
      </w:pPr>
      <w:r w:rsidRPr="00040E48">
        <w:rPr>
          <w:noProof w:val="0"/>
        </w:rPr>
        <w:t xml:space="preserve">        &lt;templateId root='</w:t>
      </w:r>
      <w:hyperlink w:anchor="T1_3_6_1_4_1_19376_1_5_3_1_3_21" w:tooltip="1.3.6.1.4.1.19376.1.5.3.1.3.21" w:history="1">
        <w:r w:rsidRPr="00040E48">
          <w:rPr>
            <w:rStyle w:val="Hyperlink"/>
            <w:noProof w:val="0"/>
          </w:rPr>
          <w:t>1.3.6.1.4.1.19376.1.5.3.1.3.21</w:t>
        </w:r>
      </w:hyperlink>
      <w:r w:rsidRPr="00040E48">
        <w:rPr>
          <w:noProof w:val="0"/>
        </w:rPr>
        <w:t>'/&gt;</w:t>
      </w:r>
    </w:p>
    <w:p w14:paraId="6D414312" w14:textId="77777777" w:rsidR="006E110A" w:rsidRPr="00040E48" w:rsidRDefault="006E110A">
      <w:pPr>
        <w:pStyle w:val="XMLFragment"/>
        <w:rPr>
          <w:noProof w:val="0"/>
        </w:rPr>
      </w:pPr>
      <w:r w:rsidRPr="00040E48">
        <w:rPr>
          <w:noProof w:val="0"/>
        </w:rPr>
        <w:t xml:space="preserve">        &lt;!-- Required if known Selected Meds Administered Section content --&gt;</w:t>
      </w:r>
    </w:p>
    <w:p w14:paraId="7BB6F91B" w14:textId="77777777" w:rsidR="006E110A" w:rsidRPr="00040E48" w:rsidRDefault="006E110A">
      <w:pPr>
        <w:pStyle w:val="XMLFragment"/>
        <w:rPr>
          <w:noProof w:val="0"/>
        </w:rPr>
      </w:pPr>
      <w:r w:rsidRPr="00040E48">
        <w:rPr>
          <w:noProof w:val="0"/>
        </w:rPr>
        <w:t xml:space="preserve">      &lt;/section&gt;</w:t>
      </w:r>
    </w:p>
    <w:p w14:paraId="357F6C7B"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4718545" w14:textId="77777777" w:rsidR="006E110A" w:rsidRPr="00040E48" w:rsidRDefault="006E110A">
      <w:pPr>
        <w:pStyle w:val="XMLFragment"/>
        <w:rPr>
          <w:noProof w:val="0"/>
        </w:rPr>
      </w:pPr>
      <w:r w:rsidRPr="00040E48">
        <w:rPr>
          <w:noProof w:val="0"/>
        </w:rPr>
        <w:t xml:space="preserve">    &lt;component&gt;</w:t>
      </w:r>
    </w:p>
    <w:p w14:paraId="4212990F" w14:textId="77777777" w:rsidR="006E110A" w:rsidRPr="00040E48" w:rsidRDefault="006E110A">
      <w:pPr>
        <w:pStyle w:val="XMLFragment"/>
        <w:rPr>
          <w:noProof w:val="0"/>
        </w:rPr>
      </w:pPr>
      <w:r w:rsidRPr="00040E48">
        <w:rPr>
          <w:noProof w:val="0"/>
        </w:rPr>
        <w:t xml:space="preserve">      &lt;section&gt;</w:t>
      </w:r>
    </w:p>
    <w:p w14:paraId="5E86AAFD" w14:textId="77777777" w:rsidR="006E110A" w:rsidRPr="00040E48" w:rsidRDefault="006E110A">
      <w:pPr>
        <w:pStyle w:val="XMLFragment"/>
        <w:rPr>
          <w:noProof w:val="0"/>
        </w:rPr>
      </w:pPr>
      <w:r w:rsidRPr="00040E48">
        <w:rPr>
          <w:noProof w:val="0"/>
        </w:rPr>
        <w:t xml:space="preserve">        &lt;templateId root='</w:t>
      </w:r>
      <w:hyperlink w:anchor="T1_3_6_1_4_1_19376_1_5_3_1_3_22" w:tooltip="1.3.6.1.4.1.19376.1.5.3.1.3.22" w:history="1">
        <w:r w:rsidRPr="00040E48">
          <w:rPr>
            <w:rStyle w:val="Hyperlink"/>
            <w:noProof w:val="0"/>
          </w:rPr>
          <w:t>1.3.6.1.4.1.19376.1.5.3.1.3.22</w:t>
        </w:r>
      </w:hyperlink>
      <w:r w:rsidRPr="00040E48">
        <w:rPr>
          <w:noProof w:val="0"/>
        </w:rPr>
        <w:t>'/&gt;</w:t>
      </w:r>
    </w:p>
    <w:p w14:paraId="6F5AA43E" w14:textId="77777777" w:rsidR="006E110A" w:rsidRPr="00040E48" w:rsidRDefault="006E110A">
      <w:pPr>
        <w:pStyle w:val="XMLFragment"/>
        <w:rPr>
          <w:noProof w:val="0"/>
        </w:rPr>
      </w:pPr>
      <w:r w:rsidRPr="00040E48">
        <w:rPr>
          <w:noProof w:val="0"/>
        </w:rPr>
        <w:t xml:space="preserve">        &lt;!-- Required Discharge Meds Section content --&gt;</w:t>
      </w:r>
    </w:p>
    <w:p w14:paraId="035BD3CA" w14:textId="77777777" w:rsidR="006E110A" w:rsidRPr="00040E48" w:rsidRDefault="006E110A">
      <w:pPr>
        <w:pStyle w:val="XMLFragment"/>
        <w:rPr>
          <w:noProof w:val="0"/>
        </w:rPr>
      </w:pPr>
      <w:r w:rsidRPr="00040E48">
        <w:rPr>
          <w:noProof w:val="0"/>
        </w:rPr>
        <w:t xml:space="preserve">      &lt;/section&gt;</w:t>
      </w:r>
    </w:p>
    <w:p w14:paraId="74D8AA32"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7063ABF" w14:textId="77777777" w:rsidR="006E110A" w:rsidRPr="00040E48" w:rsidRDefault="006E110A">
      <w:pPr>
        <w:pStyle w:val="XMLFragment"/>
        <w:rPr>
          <w:noProof w:val="0"/>
        </w:rPr>
      </w:pPr>
      <w:r w:rsidRPr="00040E48">
        <w:rPr>
          <w:noProof w:val="0"/>
        </w:rPr>
        <w:t xml:space="preserve">    &lt;component&gt;</w:t>
      </w:r>
    </w:p>
    <w:p w14:paraId="05089186" w14:textId="77777777" w:rsidR="006E110A" w:rsidRPr="00040E48" w:rsidRDefault="006E110A">
      <w:pPr>
        <w:pStyle w:val="XMLFragment"/>
        <w:rPr>
          <w:noProof w:val="0"/>
        </w:rPr>
      </w:pPr>
      <w:r w:rsidRPr="00040E48">
        <w:rPr>
          <w:noProof w:val="0"/>
        </w:rPr>
        <w:t xml:space="preserve">      &lt;section&gt;</w:t>
      </w:r>
    </w:p>
    <w:p w14:paraId="34C376E1" w14:textId="77777777" w:rsidR="006E110A" w:rsidRPr="00040E48" w:rsidRDefault="006E110A">
      <w:pPr>
        <w:pStyle w:val="XMLFragment"/>
        <w:rPr>
          <w:noProof w:val="0"/>
        </w:rPr>
      </w:pPr>
      <w:r w:rsidRPr="00040E48">
        <w:rPr>
          <w:noProof w:val="0"/>
        </w:rPr>
        <w:t xml:space="preserve">        &lt;templateId root='</w:t>
      </w:r>
      <w:hyperlink w:anchor="T1_3_6_1_4_1_19376_1_5_3_1_3_20" w:tooltip="1.3.6.1.4.1.19376.1.5.3.1.3.20" w:history="1">
        <w:r w:rsidRPr="00040E48">
          <w:rPr>
            <w:rStyle w:val="Hyperlink"/>
            <w:noProof w:val="0"/>
          </w:rPr>
          <w:t>1.3.6.1.4.1.19376.1.5.3.1.3.20</w:t>
        </w:r>
      </w:hyperlink>
      <w:r w:rsidRPr="00040E48">
        <w:rPr>
          <w:noProof w:val="0"/>
        </w:rPr>
        <w:t>'/&gt;</w:t>
      </w:r>
    </w:p>
    <w:p w14:paraId="49B46E3A" w14:textId="77777777" w:rsidR="006E110A" w:rsidRPr="00040E48" w:rsidRDefault="006E110A">
      <w:pPr>
        <w:pStyle w:val="XMLFragment"/>
        <w:rPr>
          <w:noProof w:val="0"/>
        </w:rPr>
      </w:pPr>
      <w:r w:rsidRPr="00040E48">
        <w:rPr>
          <w:noProof w:val="0"/>
        </w:rPr>
        <w:t xml:space="preserve">        &lt;!-- Required if known Admission Medications Section content --&gt;</w:t>
      </w:r>
    </w:p>
    <w:p w14:paraId="29F594C4" w14:textId="77777777" w:rsidR="006E110A" w:rsidRPr="00040E48" w:rsidRDefault="006E110A">
      <w:pPr>
        <w:pStyle w:val="XMLFragment"/>
        <w:rPr>
          <w:noProof w:val="0"/>
        </w:rPr>
      </w:pPr>
      <w:r w:rsidRPr="00040E48">
        <w:rPr>
          <w:noProof w:val="0"/>
        </w:rPr>
        <w:t xml:space="preserve">      &lt;/section&gt;</w:t>
      </w:r>
    </w:p>
    <w:p w14:paraId="4D58FA0B"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97D65D7" w14:textId="77777777" w:rsidR="006E110A" w:rsidRPr="00040E48" w:rsidRDefault="006E110A">
      <w:pPr>
        <w:pStyle w:val="XMLFragment"/>
        <w:rPr>
          <w:noProof w:val="0"/>
        </w:rPr>
      </w:pPr>
      <w:r w:rsidRPr="00040E48">
        <w:rPr>
          <w:noProof w:val="0"/>
        </w:rPr>
        <w:t xml:space="preserve">    &lt;component&gt;</w:t>
      </w:r>
    </w:p>
    <w:p w14:paraId="0AB8CDE3" w14:textId="77777777" w:rsidR="006E110A" w:rsidRPr="00040E48" w:rsidRDefault="006E110A">
      <w:pPr>
        <w:pStyle w:val="XMLFragment"/>
        <w:rPr>
          <w:noProof w:val="0"/>
        </w:rPr>
      </w:pPr>
      <w:r w:rsidRPr="00040E48">
        <w:rPr>
          <w:noProof w:val="0"/>
        </w:rPr>
        <w:t xml:space="preserve">      &lt;section&gt;</w:t>
      </w:r>
    </w:p>
    <w:p w14:paraId="6EBF3CB4" w14:textId="77777777" w:rsidR="006E110A" w:rsidRPr="00040E48" w:rsidRDefault="006E110A">
      <w:pPr>
        <w:pStyle w:val="XMLFragment"/>
        <w:rPr>
          <w:noProof w:val="0"/>
        </w:rPr>
      </w:pPr>
      <w:r w:rsidRPr="00040E48">
        <w:rPr>
          <w:noProof w:val="0"/>
        </w:rPr>
        <w:t xml:space="preserve">        &lt;templateId root='</w:t>
      </w:r>
      <w:hyperlink w:anchor="T1_3_6_1_4_1_19376_1_5_3_1_3_13" w:tooltip="1.3.6.1.4.1.19376.1.5.3.1.3.13" w:history="1">
        <w:r w:rsidRPr="00040E48">
          <w:rPr>
            <w:rStyle w:val="Hyperlink"/>
            <w:noProof w:val="0"/>
          </w:rPr>
          <w:t>1.3.6.1.4.1.19376.1.5.3.1.3.13</w:t>
        </w:r>
      </w:hyperlink>
      <w:r w:rsidRPr="00040E48">
        <w:rPr>
          <w:noProof w:val="0"/>
        </w:rPr>
        <w:t>'/&gt;</w:t>
      </w:r>
    </w:p>
    <w:p w14:paraId="3988AAEB" w14:textId="77777777" w:rsidR="006E110A" w:rsidRPr="00040E48" w:rsidRDefault="006E110A">
      <w:pPr>
        <w:pStyle w:val="XMLFragment"/>
        <w:rPr>
          <w:noProof w:val="0"/>
        </w:rPr>
      </w:pPr>
      <w:r w:rsidRPr="00040E48">
        <w:rPr>
          <w:noProof w:val="0"/>
        </w:rPr>
        <w:t xml:space="preserve">        &lt;!-- Required Allergies Section content --&gt;</w:t>
      </w:r>
    </w:p>
    <w:p w14:paraId="4B11D801" w14:textId="77777777" w:rsidR="006E110A" w:rsidRPr="00040E48" w:rsidRDefault="006E110A">
      <w:pPr>
        <w:pStyle w:val="XMLFragment"/>
        <w:rPr>
          <w:noProof w:val="0"/>
        </w:rPr>
      </w:pPr>
      <w:r w:rsidRPr="00040E48">
        <w:rPr>
          <w:noProof w:val="0"/>
        </w:rPr>
        <w:t xml:space="preserve">      &lt;/section&gt;</w:t>
      </w:r>
    </w:p>
    <w:p w14:paraId="06988804"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4A6B947" w14:textId="77777777" w:rsidR="006E110A" w:rsidRPr="00040E48" w:rsidRDefault="006E110A">
      <w:pPr>
        <w:pStyle w:val="XMLFragment"/>
        <w:rPr>
          <w:noProof w:val="0"/>
        </w:rPr>
      </w:pPr>
      <w:r w:rsidRPr="00040E48">
        <w:rPr>
          <w:noProof w:val="0"/>
        </w:rPr>
        <w:t xml:space="preserve">    &lt;component&gt;</w:t>
      </w:r>
    </w:p>
    <w:p w14:paraId="2B1E98A2" w14:textId="77777777" w:rsidR="006E110A" w:rsidRPr="00040E48" w:rsidRDefault="006E110A">
      <w:pPr>
        <w:pStyle w:val="XMLFragment"/>
        <w:rPr>
          <w:noProof w:val="0"/>
        </w:rPr>
      </w:pPr>
      <w:r w:rsidRPr="00040E48">
        <w:rPr>
          <w:noProof w:val="0"/>
        </w:rPr>
        <w:t xml:space="preserve">      &lt;section&gt;</w:t>
      </w:r>
    </w:p>
    <w:p w14:paraId="4FD24F66" w14:textId="77777777" w:rsidR="006E110A" w:rsidRPr="00040E48" w:rsidRDefault="006E110A">
      <w:pPr>
        <w:pStyle w:val="XMLFragment"/>
        <w:rPr>
          <w:noProof w:val="0"/>
        </w:rPr>
      </w:pPr>
      <w:r w:rsidRPr="00040E48">
        <w:rPr>
          <w:noProof w:val="0"/>
        </w:rPr>
        <w:t xml:space="preserve">        &lt;templateId root='</w:t>
      </w:r>
      <w:hyperlink w:anchor="T1_3_6_1_4_1_19376_1_5_3_1_3_5" w:tooltip="1.3.6.1.4.1.19376.1.5.3.1.3.5" w:history="1">
        <w:r w:rsidRPr="00040E48">
          <w:rPr>
            <w:rStyle w:val="Hyperlink"/>
            <w:noProof w:val="0"/>
          </w:rPr>
          <w:t>1.3.6.1.4.1.19376.1.5.3.1.3.5</w:t>
        </w:r>
      </w:hyperlink>
      <w:r w:rsidRPr="00040E48">
        <w:rPr>
          <w:noProof w:val="0"/>
        </w:rPr>
        <w:t>'/&gt;</w:t>
      </w:r>
    </w:p>
    <w:p w14:paraId="523CE002" w14:textId="77777777" w:rsidR="006E110A" w:rsidRPr="00040E48" w:rsidRDefault="006E110A">
      <w:pPr>
        <w:pStyle w:val="XMLFragment"/>
        <w:rPr>
          <w:noProof w:val="0"/>
        </w:rPr>
      </w:pPr>
      <w:r w:rsidRPr="00040E48">
        <w:rPr>
          <w:noProof w:val="0"/>
        </w:rPr>
        <w:t xml:space="preserve">        &lt;!-- Required Hospital Course Section content --&gt;</w:t>
      </w:r>
    </w:p>
    <w:p w14:paraId="046A9269" w14:textId="77777777" w:rsidR="006E110A" w:rsidRPr="00040E48" w:rsidRDefault="006E110A">
      <w:pPr>
        <w:pStyle w:val="XMLFragment"/>
        <w:rPr>
          <w:noProof w:val="0"/>
        </w:rPr>
      </w:pPr>
      <w:r w:rsidRPr="00040E48">
        <w:rPr>
          <w:noProof w:val="0"/>
        </w:rPr>
        <w:t xml:space="preserve">      &lt;/section&gt;</w:t>
      </w:r>
    </w:p>
    <w:p w14:paraId="077F65EB"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D759C72" w14:textId="77777777" w:rsidR="006E110A" w:rsidRPr="00040E48" w:rsidRDefault="006E110A">
      <w:pPr>
        <w:pStyle w:val="XMLFragment"/>
        <w:rPr>
          <w:noProof w:val="0"/>
        </w:rPr>
      </w:pPr>
      <w:r w:rsidRPr="00040E48">
        <w:rPr>
          <w:noProof w:val="0"/>
        </w:rPr>
        <w:t xml:space="preserve">    &lt;component&gt;</w:t>
      </w:r>
    </w:p>
    <w:p w14:paraId="63FFA478" w14:textId="77777777" w:rsidR="006E110A" w:rsidRPr="00040E48" w:rsidRDefault="006E110A">
      <w:pPr>
        <w:pStyle w:val="XMLFragment"/>
        <w:rPr>
          <w:noProof w:val="0"/>
        </w:rPr>
      </w:pPr>
      <w:r w:rsidRPr="00040E48">
        <w:rPr>
          <w:noProof w:val="0"/>
        </w:rPr>
        <w:t xml:space="preserve">      &lt;section&gt;</w:t>
      </w:r>
    </w:p>
    <w:p w14:paraId="61556E60" w14:textId="77777777" w:rsidR="006E110A" w:rsidRPr="00040E48" w:rsidRDefault="006E110A">
      <w:pPr>
        <w:pStyle w:val="XMLFragment"/>
        <w:rPr>
          <w:noProof w:val="0"/>
        </w:rPr>
      </w:pPr>
      <w:r w:rsidRPr="00040E48">
        <w:rPr>
          <w:noProof w:val="0"/>
        </w:rPr>
        <w:t xml:space="preserve">        &lt;templateId root='</w:t>
      </w:r>
      <w:hyperlink w:anchor="T1_3_6_1_4_1_19376_1_5_3_1_3_34" w:tooltip="1.3.6.1.4.1.19376.1.5.3.1.3.34" w:history="1">
        <w:r w:rsidRPr="00040E48">
          <w:rPr>
            <w:rStyle w:val="Hyperlink"/>
            <w:noProof w:val="0"/>
          </w:rPr>
          <w:t>1.3.6.1.4.1.19376.1.5.3.1.3.34</w:t>
        </w:r>
      </w:hyperlink>
      <w:r w:rsidRPr="00040E48">
        <w:rPr>
          <w:noProof w:val="0"/>
        </w:rPr>
        <w:t>'/&gt;</w:t>
      </w:r>
    </w:p>
    <w:p w14:paraId="25785076" w14:textId="77777777" w:rsidR="006E110A" w:rsidRPr="00040E48" w:rsidRDefault="006E110A">
      <w:pPr>
        <w:pStyle w:val="XMLFragment"/>
        <w:rPr>
          <w:noProof w:val="0"/>
        </w:rPr>
      </w:pPr>
      <w:r w:rsidRPr="00040E48">
        <w:rPr>
          <w:noProof w:val="0"/>
        </w:rPr>
        <w:t xml:space="preserve">        &lt;!-- Optional Advance Directives Section content --&gt;</w:t>
      </w:r>
    </w:p>
    <w:p w14:paraId="13B394D0" w14:textId="77777777" w:rsidR="006E110A" w:rsidRPr="00040E48" w:rsidRDefault="006E110A">
      <w:pPr>
        <w:pStyle w:val="XMLFragment"/>
        <w:rPr>
          <w:noProof w:val="0"/>
        </w:rPr>
      </w:pPr>
      <w:r w:rsidRPr="00040E48">
        <w:rPr>
          <w:noProof w:val="0"/>
        </w:rPr>
        <w:t xml:space="preserve">      &lt;/section&gt;</w:t>
      </w:r>
    </w:p>
    <w:p w14:paraId="6B60B026"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75291AB" w14:textId="77777777" w:rsidR="006E110A" w:rsidRPr="00040E48" w:rsidRDefault="006E110A">
      <w:pPr>
        <w:pStyle w:val="XMLFragment"/>
        <w:rPr>
          <w:noProof w:val="0"/>
        </w:rPr>
      </w:pPr>
      <w:r w:rsidRPr="00040E48">
        <w:rPr>
          <w:noProof w:val="0"/>
        </w:rPr>
        <w:t xml:space="preserve">    &lt;component&gt;</w:t>
      </w:r>
    </w:p>
    <w:p w14:paraId="35AB54AB" w14:textId="77777777" w:rsidR="006E110A" w:rsidRPr="00040E48" w:rsidRDefault="006E110A">
      <w:pPr>
        <w:pStyle w:val="XMLFragment"/>
        <w:rPr>
          <w:noProof w:val="0"/>
        </w:rPr>
      </w:pPr>
      <w:r w:rsidRPr="00040E48">
        <w:rPr>
          <w:noProof w:val="0"/>
        </w:rPr>
        <w:t xml:space="preserve">      &lt;section&gt;</w:t>
      </w:r>
    </w:p>
    <w:p w14:paraId="08DBEE3B" w14:textId="77777777" w:rsidR="006E110A" w:rsidRPr="00040E48" w:rsidRDefault="006E110A">
      <w:pPr>
        <w:pStyle w:val="XMLFragment"/>
        <w:rPr>
          <w:noProof w:val="0"/>
        </w:rPr>
      </w:pPr>
      <w:r w:rsidRPr="00040E48">
        <w:rPr>
          <w:noProof w:val="0"/>
        </w:rPr>
        <w:t xml:space="preserve">        &lt;templateId root='</w:t>
      </w:r>
      <w:hyperlink w:anchor="T1_3_6_1_4_1_19376_1_5_3_1_3_4" w:tooltip="1.3.6.1.4.1.19376.1.5.3.1.3.4" w:history="1">
        <w:r w:rsidRPr="00040E48">
          <w:rPr>
            <w:rStyle w:val="Hyperlink"/>
            <w:noProof w:val="0"/>
          </w:rPr>
          <w:t>1.3.6.1.4.1.19376.1.5.3.1.3.4</w:t>
        </w:r>
      </w:hyperlink>
      <w:r w:rsidRPr="00040E48">
        <w:rPr>
          <w:noProof w:val="0"/>
        </w:rPr>
        <w:t>'/&gt;</w:t>
      </w:r>
    </w:p>
    <w:p w14:paraId="784EF332" w14:textId="77777777" w:rsidR="006E110A" w:rsidRPr="00040E48" w:rsidRDefault="006E110A">
      <w:pPr>
        <w:pStyle w:val="XMLFragment"/>
        <w:rPr>
          <w:noProof w:val="0"/>
        </w:rPr>
      </w:pPr>
      <w:r w:rsidRPr="00040E48">
        <w:rPr>
          <w:noProof w:val="0"/>
        </w:rPr>
        <w:t xml:space="preserve">        &lt;!-- Required if known History of Present Illness Section content --&gt;</w:t>
      </w:r>
    </w:p>
    <w:p w14:paraId="07D4B3FD" w14:textId="77777777" w:rsidR="006E110A" w:rsidRPr="00040E48" w:rsidRDefault="006E110A">
      <w:pPr>
        <w:pStyle w:val="XMLFragment"/>
        <w:rPr>
          <w:noProof w:val="0"/>
        </w:rPr>
      </w:pPr>
      <w:r w:rsidRPr="00040E48">
        <w:rPr>
          <w:noProof w:val="0"/>
        </w:rPr>
        <w:t xml:space="preserve">      &lt;/section&gt;</w:t>
      </w:r>
    </w:p>
    <w:p w14:paraId="060996E7"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8EED2EB" w14:textId="77777777" w:rsidR="006E110A" w:rsidRPr="00040E48" w:rsidRDefault="006E110A">
      <w:pPr>
        <w:pStyle w:val="XMLFragment"/>
        <w:rPr>
          <w:noProof w:val="0"/>
        </w:rPr>
      </w:pPr>
      <w:r w:rsidRPr="00040E48">
        <w:rPr>
          <w:noProof w:val="0"/>
        </w:rPr>
        <w:t xml:space="preserve">    &lt;component&gt;</w:t>
      </w:r>
    </w:p>
    <w:p w14:paraId="3D1E4149" w14:textId="77777777" w:rsidR="006E110A" w:rsidRPr="00040E48" w:rsidRDefault="006E110A">
      <w:pPr>
        <w:pStyle w:val="XMLFragment"/>
        <w:rPr>
          <w:noProof w:val="0"/>
        </w:rPr>
      </w:pPr>
      <w:r w:rsidRPr="00040E48">
        <w:rPr>
          <w:noProof w:val="0"/>
        </w:rPr>
        <w:t xml:space="preserve">      &lt;section&gt;</w:t>
      </w:r>
    </w:p>
    <w:p w14:paraId="4CBB6509" w14:textId="77777777" w:rsidR="006E110A" w:rsidRPr="00040E48" w:rsidRDefault="006E110A">
      <w:pPr>
        <w:pStyle w:val="XMLFragment"/>
        <w:rPr>
          <w:noProof w:val="0"/>
        </w:rPr>
      </w:pPr>
      <w:r w:rsidRPr="00040E48">
        <w:rPr>
          <w:noProof w:val="0"/>
        </w:rPr>
        <w:t xml:space="preserve">        &lt;templateId root='</w:t>
      </w:r>
      <w:hyperlink w:anchor="T1_3_6_1_4_1_19376_1_5_3_1_3_17" w:tooltip="1.3.6.1.4.1.19376.1.5.3.1.3.17" w:history="1">
        <w:r w:rsidRPr="00040E48">
          <w:rPr>
            <w:rStyle w:val="Hyperlink"/>
            <w:noProof w:val="0"/>
          </w:rPr>
          <w:t>1.3.6.1.4.1.19376.1.5.3.1.3.17</w:t>
        </w:r>
      </w:hyperlink>
      <w:r w:rsidRPr="00040E48">
        <w:rPr>
          <w:noProof w:val="0"/>
        </w:rPr>
        <w:t>'/&gt;</w:t>
      </w:r>
    </w:p>
    <w:p w14:paraId="4C1FEA1A" w14:textId="77777777" w:rsidR="006E110A" w:rsidRPr="00040E48" w:rsidRDefault="006E110A">
      <w:pPr>
        <w:pStyle w:val="XMLFragment"/>
        <w:rPr>
          <w:noProof w:val="0"/>
        </w:rPr>
      </w:pPr>
      <w:r w:rsidRPr="00040E48">
        <w:rPr>
          <w:noProof w:val="0"/>
        </w:rPr>
        <w:t xml:space="preserve">        &lt;!-- Optional Functional Status Section content --&gt;</w:t>
      </w:r>
    </w:p>
    <w:p w14:paraId="7F64CD7E" w14:textId="77777777" w:rsidR="006E110A" w:rsidRPr="00040E48" w:rsidRDefault="006E110A">
      <w:pPr>
        <w:pStyle w:val="XMLFragment"/>
        <w:rPr>
          <w:noProof w:val="0"/>
        </w:rPr>
      </w:pPr>
      <w:r w:rsidRPr="00040E48">
        <w:rPr>
          <w:noProof w:val="0"/>
        </w:rPr>
        <w:t xml:space="preserve">      &lt;/section&gt;</w:t>
      </w:r>
    </w:p>
    <w:p w14:paraId="592C6A1C"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17EFA072" w14:textId="77777777" w:rsidR="006E110A" w:rsidRPr="00040E48" w:rsidRDefault="006E110A">
      <w:pPr>
        <w:pStyle w:val="XMLFragment"/>
        <w:rPr>
          <w:noProof w:val="0"/>
        </w:rPr>
      </w:pPr>
      <w:r w:rsidRPr="00040E48">
        <w:rPr>
          <w:noProof w:val="0"/>
        </w:rPr>
        <w:t xml:space="preserve">    &lt;component&gt;</w:t>
      </w:r>
    </w:p>
    <w:p w14:paraId="5EEAFAF2" w14:textId="77777777" w:rsidR="006E110A" w:rsidRPr="00040E48" w:rsidRDefault="006E110A">
      <w:pPr>
        <w:pStyle w:val="XMLFragment"/>
        <w:rPr>
          <w:noProof w:val="0"/>
        </w:rPr>
      </w:pPr>
      <w:r w:rsidRPr="00040E48">
        <w:rPr>
          <w:noProof w:val="0"/>
        </w:rPr>
        <w:t xml:space="preserve">      &lt;section&gt;</w:t>
      </w:r>
    </w:p>
    <w:p w14:paraId="77AA0554" w14:textId="77777777" w:rsidR="006E110A" w:rsidRPr="00040E48" w:rsidRDefault="006E110A">
      <w:pPr>
        <w:pStyle w:val="XMLFragment"/>
        <w:rPr>
          <w:noProof w:val="0"/>
        </w:rPr>
      </w:pPr>
      <w:r w:rsidRPr="00040E48">
        <w:rPr>
          <w:noProof w:val="0"/>
        </w:rPr>
        <w:t xml:space="preserve">        &lt;templateId root='</w:t>
      </w:r>
      <w:hyperlink w:anchor="T1_3_6_1_4_1_19376_1_5_3_1_3_18" w:tooltip="1.3.6.1.4.1.19376.1.5.3.1.3.18" w:history="1">
        <w:r w:rsidRPr="00040E48">
          <w:rPr>
            <w:rStyle w:val="Hyperlink"/>
            <w:noProof w:val="0"/>
          </w:rPr>
          <w:t>1.3.6.1.4.1.19376.1.5.3.1.3.18</w:t>
        </w:r>
      </w:hyperlink>
      <w:r w:rsidRPr="00040E48">
        <w:rPr>
          <w:noProof w:val="0"/>
        </w:rPr>
        <w:t>'/&gt;</w:t>
      </w:r>
    </w:p>
    <w:p w14:paraId="509B6B8A" w14:textId="77777777" w:rsidR="006E110A" w:rsidRPr="00040E48" w:rsidRDefault="006E110A">
      <w:pPr>
        <w:pStyle w:val="XMLFragment"/>
        <w:rPr>
          <w:noProof w:val="0"/>
        </w:rPr>
      </w:pPr>
      <w:r w:rsidRPr="00040E48">
        <w:rPr>
          <w:noProof w:val="0"/>
        </w:rPr>
        <w:t xml:space="preserve">        &lt;!-- Optional Review of Systems Section content --&gt;</w:t>
      </w:r>
    </w:p>
    <w:p w14:paraId="75796911" w14:textId="77777777" w:rsidR="006E110A" w:rsidRPr="00040E48" w:rsidRDefault="006E110A">
      <w:pPr>
        <w:pStyle w:val="XMLFragment"/>
        <w:rPr>
          <w:noProof w:val="0"/>
        </w:rPr>
      </w:pPr>
      <w:r w:rsidRPr="00040E48">
        <w:rPr>
          <w:noProof w:val="0"/>
        </w:rPr>
        <w:t xml:space="preserve">      &lt;/section&gt;</w:t>
      </w:r>
    </w:p>
    <w:p w14:paraId="4DC0AC82"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3A6D077" w14:textId="77777777" w:rsidR="006E110A" w:rsidRPr="00040E48" w:rsidRDefault="006E110A">
      <w:pPr>
        <w:pStyle w:val="XMLFragment"/>
        <w:rPr>
          <w:noProof w:val="0"/>
        </w:rPr>
      </w:pPr>
      <w:r w:rsidRPr="00040E48">
        <w:rPr>
          <w:noProof w:val="0"/>
        </w:rPr>
        <w:t xml:space="preserve">    &lt;component&gt;</w:t>
      </w:r>
    </w:p>
    <w:p w14:paraId="61984BE1" w14:textId="77777777" w:rsidR="006E110A" w:rsidRPr="00040E48" w:rsidRDefault="006E110A">
      <w:pPr>
        <w:pStyle w:val="XMLFragment"/>
        <w:rPr>
          <w:noProof w:val="0"/>
        </w:rPr>
      </w:pPr>
      <w:r w:rsidRPr="00040E48">
        <w:rPr>
          <w:noProof w:val="0"/>
        </w:rPr>
        <w:t xml:space="preserve">      &lt;section&gt;</w:t>
      </w:r>
    </w:p>
    <w:p w14:paraId="2AA3F13F" w14:textId="77777777" w:rsidR="006E110A" w:rsidRPr="00040E48" w:rsidRDefault="006E110A">
      <w:pPr>
        <w:pStyle w:val="XMLFragment"/>
        <w:rPr>
          <w:noProof w:val="0"/>
        </w:rPr>
      </w:pPr>
      <w:r w:rsidRPr="00040E48">
        <w:rPr>
          <w:noProof w:val="0"/>
        </w:rPr>
        <w:t xml:space="preserve">        &lt;templateId root='</w:t>
      </w:r>
      <w:hyperlink w:anchor="T1_3_6_1_4_1_19376_1_5_3_1_3_24" w:tooltip="1.3.6.1.4.1.19376.1.5.3.1.3.24" w:history="1">
        <w:r w:rsidRPr="00040E48">
          <w:rPr>
            <w:rStyle w:val="Hyperlink"/>
            <w:noProof w:val="0"/>
          </w:rPr>
          <w:t>1.3.6.1.4.1.19376.1.5.3.1.3.24</w:t>
        </w:r>
      </w:hyperlink>
      <w:r w:rsidRPr="00040E48">
        <w:rPr>
          <w:noProof w:val="0"/>
        </w:rPr>
        <w:t>'/&gt;</w:t>
      </w:r>
    </w:p>
    <w:p w14:paraId="6E6AD70D" w14:textId="77777777" w:rsidR="006E110A" w:rsidRPr="00040E48" w:rsidRDefault="006E110A">
      <w:pPr>
        <w:pStyle w:val="XMLFragment"/>
        <w:rPr>
          <w:noProof w:val="0"/>
        </w:rPr>
      </w:pPr>
      <w:r w:rsidRPr="00040E48">
        <w:rPr>
          <w:noProof w:val="0"/>
        </w:rPr>
        <w:t xml:space="preserve">        &lt;!-- Optional Physical Examination Section content --&gt;</w:t>
      </w:r>
    </w:p>
    <w:p w14:paraId="13C8ED69" w14:textId="77777777" w:rsidR="006E110A" w:rsidRPr="00040E48" w:rsidRDefault="006E110A">
      <w:pPr>
        <w:pStyle w:val="XMLFragment"/>
        <w:rPr>
          <w:noProof w:val="0"/>
        </w:rPr>
      </w:pPr>
      <w:r w:rsidRPr="00040E48">
        <w:rPr>
          <w:noProof w:val="0"/>
        </w:rPr>
        <w:t xml:space="preserve">      &lt;/section&gt;</w:t>
      </w:r>
    </w:p>
    <w:p w14:paraId="1E4886F9"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5F6ED047" w14:textId="77777777" w:rsidR="006E110A" w:rsidRPr="00040E48" w:rsidRDefault="006E110A">
      <w:pPr>
        <w:pStyle w:val="XMLFragment"/>
        <w:rPr>
          <w:noProof w:val="0"/>
        </w:rPr>
      </w:pPr>
      <w:r w:rsidRPr="00040E48">
        <w:rPr>
          <w:noProof w:val="0"/>
        </w:rPr>
        <w:t xml:space="preserve">    &lt;component&gt;</w:t>
      </w:r>
    </w:p>
    <w:p w14:paraId="39391B1F" w14:textId="77777777" w:rsidR="006E110A" w:rsidRPr="00040E48" w:rsidRDefault="006E110A">
      <w:pPr>
        <w:pStyle w:val="XMLFragment"/>
        <w:rPr>
          <w:noProof w:val="0"/>
        </w:rPr>
      </w:pPr>
      <w:r w:rsidRPr="00040E48">
        <w:rPr>
          <w:noProof w:val="0"/>
        </w:rPr>
        <w:t xml:space="preserve">      &lt;section&gt;</w:t>
      </w:r>
    </w:p>
    <w:p w14:paraId="5ED23A3E" w14:textId="77777777" w:rsidR="006E110A" w:rsidRPr="00040E48" w:rsidRDefault="006E110A">
      <w:pPr>
        <w:pStyle w:val="XMLFragment"/>
        <w:rPr>
          <w:noProof w:val="0"/>
        </w:rPr>
      </w:pPr>
      <w:r w:rsidRPr="00040E48">
        <w:rPr>
          <w:noProof w:val="0"/>
        </w:rPr>
        <w:t xml:space="preserve">        &lt;templateId root='</w:t>
      </w:r>
      <w:hyperlink w:anchor="T1_3_6_1_4_1_19376_1_5_3_1_3_25" w:tooltip="1.3.6.1.4.1.19376.1.5.3.1.3.25" w:history="1">
        <w:r w:rsidRPr="00040E48">
          <w:rPr>
            <w:rStyle w:val="Hyperlink"/>
            <w:noProof w:val="0"/>
          </w:rPr>
          <w:t>1.3.6.1.4.1.19376.1.5.3.1.3.25</w:t>
        </w:r>
      </w:hyperlink>
      <w:r w:rsidRPr="00040E48">
        <w:rPr>
          <w:noProof w:val="0"/>
        </w:rPr>
        <w:t>'/&gt;</w:t>
      </w:r>
    </w:p>
    <w:p w14:paraId="42114F64" w14:textId="77777777" w:rsidR="006E110A" w:rsidRPr="00040E48" w:rsidRDefault="006E110A">
      <w:pPr>
        <w:pStyle w:val="XMLFragment"/>
        <w:rPr>
          <w:noProof w:val="0"/>
        </w:rPr>
      </w:pPr>
      <w:r w:rsidRPr="00040E48">
        <w:rPr>
          <w:noProof w:val="0"/>
        </w:rPr>
        <w:t xml:space="preserve">        &lt;!-- Optional Vital Signs Section content --&gt;</w:t>
      </w:r>
    </w:p>
    <w:p w14:paraId="2D1F7443" w14:textId="77777777" w:rsidR="006E110A" w:rsidRPr="00040E48" w:rsidRDefault="006E110A">
      <w:pPr>
        <w:pStyle w:val="XMLFragment"/>
        <w:rPr>
          <w:noProof w:val="0"/>
        </w:rPr>
      </w:pPr>
      <w:r w:rsidRPr="00040E48">
        <w:rPr>
          <w:noProof w:val="0"/>
        </w:rPr>
        <w:t xml:space="preserve">      &lt;/section&gt;</w:t>
      </w:r>
    </w:p>
    <w:p w14:paraId="2ABC0C60"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B339725" w14:textId="77777777" w:rsidR="006E110A" w:rsidRPr="00040E48" w:rsidRDefault="006E110A">
      <w:pPr>
        <w:pStyle w:val="XMLFragment"/>
        <w:rPr>
          <w:noProof w:val="0"/>
        </w:rPr>
      </w:pPr>
      <w:r w:rsidRPr="00040E48">
        <w:rPr>
          <w:noProof w:val="0"/>
        </w:rPr>
        <w:t xml:space="preserve">    &lt;component&gt;</w:t>
      </w:r>
    </w:p>
    <w:p w14:paraId="553A18DE" w14:textId="77777777" w:rsidR="006E110A" w:rsidRPr="00040E48" w:rsidRDefault="006E110A">
      <w:pPr>
        <w:pStyle w:val="XMLFragment"/>
        <w:rPr>
          <w:noProof w:val="0"/>
        </w:rPr>
      </w:pPr>
      <w:r w:rsidRPr="00040E48">
        <w:rPr>
          <w:noProof w:val="0"/>
        </w:rPr>
        <w:t xml:space="preserve">      &lt;section&gt;</w:t>
      </w:r>
    </w:p>
    <w:p w14:paraId="30D8DFDB" w14:textId="77777777" w:rsidR="006E110A" w:rsidRPr="00040E48" w:rsidRDefault="006E110A">
      <w:pPr>
        <w:pStyle w:val="XMLFragment"/>
        <w:rPr>
          <w:noProof w:val="0"/>
        </w:rPr>
      </w:pPr>
      <w:r w:rsidRPr="00040E48">
        <w:rPr>
          <w:noProof w:val="0"/>
        </w:rPr>
        <w:t xml:space="preserve">        &lt;templateId root='</w:t>
      </w:r>
      <w:hyperlink w:anchor="T1_3_6_1_4_1_19376_1_5_3_1_3_29" w:tooltip="1.3.6.1.4.1.19376.1.5.3.1.3.29" w:history="1">
        <w:r w:rsidRPr="00040E48">
          <w:rPr>
            <w:rStyle w:val="Hyperlink"/>
            <w:noProof w:val="0"/>
          </w:rPr>
          <w:t>1.3.6.1.4.1.19376.1.5.3.1.3.29</w:t>
        </w:r>
      </w:hyperlink>
      <w:r w:rsidRPr="00040E48">
        <w:rPr>
          <w:noProof w:val="0"/>
        </w:rPr>
        <w:t>'/&gt;</w:t>
      </w:r>
    </w:p>
    <w:p w14:paraId="0B109AEB" w14:textId="77777777" w:rsidR="006E110A" w:rsidRPr="00040E48" w:rsidRDefault="006E110A">
      <w:pPr>
        <w:pStyle w:val="XMLFragment"/>
        <w:rPr>
          <w:noProof w:val="0"/>
        </w:rPr>
      </w:pPr>
      <w:r w:rsidRPr="00040E48">
        <w:rPr>
          <w:noProof w:val="0"/>
        </w:rPr>
        <w:t xml:space="preserve">        &lt;!-- Optional Discharge Procedures Tests, Reports Section content --&gt;</w:t>
      </w:r>
    </w:p>
    <w:p w14:paraId="1713F25B" w14:textId="77777777" w:rsidR="006E110A" w:rsidRPr="00040E48" w:rsidRDefault="006E110A">
      <w:pPr>
        <w:pStyle w:val="XMLFragment"/>
        <w:rPr>
          <w:noProof w:val="0"/>
        </w:rPr>
      </w:pPr>
      <w:r w:rsidRPr="00040E48">
        <w:rPr>
          <w:noProof w:val="0"/>
        </w:rPr>
        <w:t xml:space="preserve">      &lt;/section&gt;</w:t>
      </w:r>
    </w:p>
    <w:p w14:paraId="73453D62"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250DEE0" w14:textId="77777777" w:rsidR="006E110A" w:rsidRPr="00040E48" w:rsidRDefault="006E110A">
      <w:pPr>
        <w:pStyle w:val="XMLFragment"/>
        <w:rPr>
          <w:noProof w:val="0"/>
        </w:rPr>
      </w:pPr>
      <w:r w:rsidRPr="00040E48">
        <w:rPr>
          <w:noProof w:val="0"/>
        </w:rPr>
        <w:t xml:space="preserve">    &lt;component&gt;</w:t>
      </w:r>
    </w:p>
    <w:p w14:paraId="3382FE09" w14:textId="77777777" w:rsidR="006E110A" w:rsidRPr="00040E48" w:rsidRDefault="006E110A">
      <w:pPr>
        <w:pStyle w:val="XMLFragment"/>
        <w:rPr>
          <w:noProof w:val="0"/>
        </w:rPr>
      </w:pPr>
      <w:r w:rsidRPr="00040E48">
        <w:rPr>
          <w:noProof w:val="0"/>
        </w:rPr>
        <w:t xml:space="preserve">      &lt;section&gt;</w:t>
      </w:r>
    </w:p>
    <w:p w14:paraId="43585DC3" w14:textId="77777777" w:rsidR="006E110A" w:rsidRPr="00040E48" w:rsidRDefault="006E110A">
      <w:pPr>
        <w:pStyle w:val="XMLFragment"/>
        <w:rPr>
          <w:noProof w:val="0"/>
        </w:rPr>
      </w:pPr>
      <w:r w:rsidRPr="00040E48">
        <w:rPr>
          <w:noProof w:val="0"/>
        </w:rPr>
        <w:t xml:space="preserve">        &lt;templateId root='</w:t>
      </w:r>
      <w:hyperlink w:anchor="T1_3_6_1_4_1_19376_1_5_3_1_3_31" w:tooltip="1.3.6.1.4.1.19376.1.5.3.1.3.31" w:history="1">
        <w:r w:rsidRPr="00040E48">
          <w:rPr>
            <w:rStyle w:val="Hyperlink"/>
            <w:noProof w:val="0"/>
          </w:rPr>
          <w:t>1.3.6.1.4.1.19376.1.5.3.1.3.31</w:t>
        </w:r>
      </w:hyperlink>
      <w:r w:rsidRPr="00040E48">
        <w:rPr>
          <w:noProof w:val="0"/>
        </w:rPr>
        <w:t>'/&gt;</w:t>
      </w:r>
    </w:p>
    <w:p w14:paraId="3011C80D" w14:textId="77777777" w:rsidR="006E110A" w:rsidRPr="00040E48" w:rsidRDefault="006E110A">
      <w:pPr>
        <w:pStyle w:val="XMLFragment"/>
        <w:rPr>
          <w:noProof w:val="0"/>
        </w:rPr>
      </w:pPr>
      <w:r w:rsidRPr="00040E48">
        <w:rPr>
          <w:noProof w:val="0"/>
        </w:rPr>
        <w:t xml:space="preserve">        &lt;!-- Required Plan of Care Section content --&gt;</w:t>
      </w:r>
    </w:p>
    <w:p w14:paraId="353455C4" w14:textId="77777777" w:rsidR="006E110A" w:rsidRPr="00040E48" w:rsidRDefault="006E110A">
      <w:pPr>
        <w:pStyle w:val="XMLFragment"/>
        <w:rPr>
          <w:noProof w:val="0"/>
        </w:rPr>
      </w:pPr>
      <w:r w:rsidRPr="00040E48">
        <w:rPr>
          <w:noProof w:val="0"/>
        </w:rPr>
        <w:lastRenderedPageBreak/>
        <w:t xml:space="preserve">      &lt;/section&gt;</w:t>
      </w:r>
    </w:p>
    <w:p w14:paraId="33CB1F23"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127660E0" w14:textId="77777777" w:rsidR="006E110A" w:rsidRPr="00040E48" w:rsidRDefault="006E110A">
      <w:pPr>
        <w:pStyle w:val="XMLFragment"/>
        <w:rPr>
          <w:noProof w:val="0"/>
        </w:rPr>
      </w:pPr>
      <w:r w:rsidRPr="00040E48">
        <w:rPr>
          <w:noProof w:val="0"/>
        </w:rPr>
        <w:t xml:space="preserve">    &lt;component&gt;</w:t>
      </w:r>
    </w:p>
    <w:p w14:paraId="626F3F13" w14:textId="77777777" w:rsidR="006E110A" w:rsidRPr="00040E48" w:rsidRDefault="006E110A">
      <w:pPr>
        <w:pStyle w:val="XMLFragment"/>
        <w:rPr>
          <w:noProof w:val="0"/>
        </w:rPr>
      </w:pPr>
      <w:r w:rsidRPr="00040E48">
        <w:rPr>
          <w:noProof w:val="0"/>
        </w:rPr>
        <w:t xml:space="preserve">      &lt;section&gt;</w:t>
      </w:r>
    </w:p>
    <w:p w14:paraId="60D3A39A" w14:textId="77777777" w:rsidR="006E110A" w:rsidRPr="00040E48" w:rsidRDefault="006E110A">
      <w:pPr>
        <w:pStyle w:val="XMLFragment"/>
        <w:rPr>
          <w:noProof w:val="0"/>
        </w:rPr>
      </w:pPr>
      <w:r w:rsidRPr="00040E48">
        <w:rPr>
          <w:noProof w:val="0"/>
        </w:rPr>
        <w:t xml:space="preserve">        &lt;templateId root='</w:t>
      </w:r>
      <w:hyperlink w:anchor="T1_3_6_1_4_1_19376_1_5_3_1_3_33" w:tooltip="1.3.6.1.4.1.19376.1.5.3.1.3.33" w:history="1">
        <w:r w:rsidRPr="00040E48">
          <w:rPr>
            <w:rStyle w:val="Hyperlink"/>
            <w:noProof w:val="0"/>
          </w:rPr>
          <w:t>1.3.6.1.4.1.19376.1.5.3.1.3.33</w:t>
        </w:r>
      </w:hyperlink>
      <w:r w:rsidRPr="00040E48">
        <w:rPr>
          <w:noProof w:val="0"/>
        </w:rPr>
        <w:t>'/&gt;</w:t>
      </w:r>
    </w:p>
    <w:p w14:paraId="323833C5" w14:textId="77777777" w:rsidR="006E110A" w:rsidRPr="00040E48" w:rsidRDefault="006E110A">
      <w:pPr>
        <w:pStyle w:val="XMLFragment"/>
        <w:rPr>
          <w:noProof w:val="0"/>
        </w:rPr>
      </w:pPr>
      <w:r w:rsidRPr="00040E48">
        <w:rPr>
          <w:noProof w:val="0"/>
        </w:rPr>
        <w:t xml:space="preserve">        &lt;!-- Optional Discharge Diet Section content --&gt;</w:t>
      </w:r>
    </w:p>
    <w:p w14:paraId="3126EAD4" w14:textId="77777777" w:rsidR="006E110A" w:rsidRPr="00040E48" w:rsidRDefault="006E110A">
      <w:pPr>
        <w:pStyle w:val="XMLFragment"/>
        <w:rPr>
          <w:noProof w:val="0"/>
        </w:rPr>
      </w:pPr>
      <w:r w:rsidRPr="00040E48">
        <w:rPr>
          <w:noProof w:val="0"/>
        </w:rPr>
        <w:t xml:space="preserve">      &lt;/section&gt;</w:t>
      </w:r>
    </w:p>
    <w:p w14:paraId="3D0B8DD3"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F4CA413" w14:textId="77777777" w:rsidR="006E110A" w:rsidRPr="00040E48" w:rsidRDefault="006E110A">
      <w:pPr>
        <w:pStyle w:val="XMLFragment"/>
        <w:rPr>
          <w:noProof w:val="0"/>
        </w:rPr>
      </w:pPr>
      <w:r w:rsidRPr="00040E48">
        <w:rPr>
          <w:noProof w:val="0"/>
        </w:rPr>
        <w:t xml:space="preserve">       </w:t>
      </w:r>
    </w:p>
    <w:p w14:paraId="3A3F7798" w14:textId="77777777" w:rsidR="006E110A" w:rsidRPr="00040E48" w:rsidRDefault="006E110A">
      <w:pPr>
        <w:pStyle w:val="XMLFragment"/>
        <w:rPr>
          <w:noProof w:val="0"/>
        </w:rPr>
      </w:pPr>
      <w:r w:rsidRPr="00040E48">
        <w:rPr>
          <w:noProof w:val="0"/>
        </w:rPr>
        <w:t xml:space="preserve">  &lt;/structuredBody&gt;&lt;/component&gt;</w:t>
      </w:r>
    </w:p>
    <w:p w14:paraId="2FDBE473" w14:textId="77777777" w:rsidR="006E110A" w:rsidRPr="00040E48" w:rsidRDefault="006E110A">
      <w:pPr>
        <w:pStyle w:val="XMLFragment"/>
        <w:rPr>
          <w:noProof w:val="0"/>
        </w:rPr>
      </w:pPr>
      <w:r w:rsidRPr="00040E48">
        <w:rPr>
          <w:noProof w:val="0"/>
        </w:rPr>
        <w:t>&lt;/ClinicalDocument&gt;</w:t>
      </w:r>
    </w:p>
    <w:p w14:paraId="21D7EEA4" w14:textId="77777777" w:rsidR="006E110A" w:rsidRPr="00040E48" w:rsidRDefault="006E110A">
      <w:pPr>
        <w:pStyle w:val="FigureTitle"/>
        <w:rPr>
          <w:noProof w:val="0"/>
        </w:rPr>
      </w:pPr>
      <w:r w:rsidRPr="00040E48">
        <w:rPr>
          <w:noProof w:val="0"/>
        </w:rPr>
        <w:t xml:space="preserve">Figure </w:t>
      </w:r>
      <w:r w:rsidR="00937B81" w:rsidRPr="00040E48">
        <w:rPr>
          <w:noProof w:val="0"/>
        </w:rPr>
        <w:t>6.3.1.4.6</w:t>
      </w:r>
      <w:r w:rsidR="0063221E" w:rsidRPr="00040E48">
        <w:rPr>
          <w:noProof w:val="0"/>
        </w:rPr>
        <w:t>-1:</w:t>
      </w:r>
      <w:r w:rsidRPr="00040E48">
        <w:rPr>
          <w:noProof w:val="0"/>
        </w:rPr>
        <w:t xml:space="preserve"> Sample Discharge Summary Document</w:t>
      </w:r>
    </w:p>
    <w:p w14:paraId="73EABB67" w14:textId="77777777" w:rsidR="006E110A" w:rsidRPr="00040E48" w:rsidRDefault="006E110A">
      <w:pPr>
        <w:pStyle w:val="Heading4"/>
        <w:rPr>
          <w:noProof w:val="0"/>
        </w:rPr>
      </w:pPr>
      <w:bookmarkStart w:id="296" w:name="_Toc270712232"/>
      <w:bookmarkStart w:id="297" w:name="_Toc441141815"/>
      <w:bookmarkStart w:id="298" w:name="T1_3_6_1_4_1_19376_1_5_3_1_1_5"/>
      <w:r w:rsidRPr="00040E48">
        <w:rPr>
          <w:noProof w:val="0"/>
        </w:rPr>
        <w:t>PHR Extract Specification 1.3.6.1.4.1.19376.1.5.3.1.1.5</w:t>
      </w:r>
      <w:bookmarkEnd w:id="296"/>
      <w:bookmarkEnd w:id="297"/>
      <w:r w:rsidRPr="00040E48">
        <w:rPr>
          <w:noProof w:val="0"/>
        </w:rPr>
        <w:t xml:space="preserve"> </w:t>
      </w:r>
    </w:p>
    <w:bookmarkEnd w:id="298"/>
    <w:p w14:paraId="0F24569B" w14:textId="77777777" w:rsidR="006E110A" w:rsidRPr="00040E48" w:rsidRDefault="006E110A">
      <w:pPr>
        <w:pStyle w:val="BodyText"/>
        <w:rPr>
          <w:noProof w:val="0"/>
        </w:rPr>
      </w:pPr>
      <w:r w:rsidRPr="00040E48">
        <w:rPr>
          <w:noProof w:val="0"/>
        </w:rPr>
        <w:t xml:space="preserve">The PHR Extract module describes the document content that summarizes information contained within a Personal Health Record. While a PHR can contain a great deal more information (including clinical documents, lab reported, images, trend data, monitoring data) et cetera, this content module only deals with the format of the summary information from the PHR. </w:t>
      </w:r>
    </w:p>
    <w:p w14:paraId="001B3947" w14:textId="77777777" w:rsidR="006E110A" w:rsidRPr="00040E48" w:rsidRDefault="006E110A">
      <w:pPr>
        <w:pStyle w:val="BodyText"/>
        <w:rPr>
          <w:noProof w:val="0"/>
        </w:rPr>
      </w:pPr>
      <w:r w:rsidRPr="00040E48">
        <w:rPr>
          <w:noProof w:val="0"/>
        </w:rPr>
        <w:t xml:space="preserve">A PHR Extract Module is a type of medical summary, and incorporates the constraints defined for </w:t>
      </w:r>
      <w:hyperlink w:anchor="T1_3_6_1_4_1_19376_1_5_3_1_1_2" w:tooltip="1.3.6.1.4.1.19376.1.5.3.1.1.2" w:history="1">
        <w:r w:rsidRPr="00040E48">
          <w:rPr>
            <w:rStyle w:val="Hyperlink"/>
            <w:noProof w:val="0"/>
          </w:rPr>
          <w:t>Medical Summaries</w:t>
        </w:r>
      </w:hyperlink>
      <w:r w:rsidRPr="00040E48">
        <w:rPr>
          <w:noProof w:val="0"/>
        </w:rPr>
        <w:t xml:space="preserve">. While mappings have been provided to various standards, this content module conforms to the ASTM/HL7 Continuity of Care Document as well as this guide. </w:t>
      </w:r>
    </w:p>
    <w:p w14:paraId="2F70F86A" w14:textId="77777777" w:rsidR="006E110A" w:rsidRPr="00040E48" w:rsidRDefault="006E110A">
      <w:pPr>
        <w:pStyle w:val="BodyText"/>
        <w:rPr>
          <w:noProof w:val="0"/>
        </w:rPr>
      </w:pPr>
      <w:r w:rsidRPr="00040E48">
        <w:rPr>
          <w:noProof w:val="0"/>
        </w:rPr>
        <w:t xml:space="preserve">The following table describes the data elements that may be present in a PHR Extract. The first column of this table is drawn from the Common Data Elements in the PHR found in Appendix B of the AHIMA Report: The Role of the Personal Health Record in the EHR. Indented items in this column of the table provide more detail for the item they appear underneath. </w:t>
      </w:r>
    </w:p>
    <w:p w14:paraId="1BF6C703" w14:textId="77777777" w:rsidR="006E110A" w:rsidRPr="00040E48" w:rsidRDefault="006E110A">
      <w:pPr>
        <w:pStyle w:val="BodyText"/>
        <w:rPr>
          <w:noProof w:val="0"/>
        </w:rPr>
      </w:pPr>
      <w:r w:rsidRPr="00040E48">
        <w:rPr>
          <w:noProof w:val="0"/>
        </w:rPr>
        <w:t xml:space="preserve">These data elements were then mapped to the ASTM CCR, HL7 CDA, CRS and CCD and the implicit data elements referenced by the HL7 PHR Conformance Criteria. </w:t>
      </w:r>
    </w:p>
    <w:p w14:paraId="653D9168" w14:textId="77777777" w:rsidR="006E110A" w:rsidRPr="00040E48" w:rsidRDefault="006E110A">
      <w:pPr>
        <w:pStyle w:val="BodyText"/>
        <w:rPr>
          <w:noProof w:val="0"/>
        </w:rPr>
      </w:pPr>
      <w:r w:rsidRPr="00040E48">
        <w:rPr>
          <w:noProof w:val="0"/>
        </w:rPr>
        <w:t xml:space="preserve">A further requirement of transfers of information between PHR and EHR systems is that authorship of the information stored within the PHR shall be </w:t>
      </w:r>
      <w:r w:rsidR="005C4B4B" w:rsidRPr="00040E48">
        <w:rPr>
          <w:noProof w:val="0"/>
        </w:rPr>
        <w:t>traceable</w:t>
      </w:r>
      <w:r w:rsidRPr="00040E48">
        <w:rPr>
          <w:noProof w:val="0"/>
        </w:rPr>
        <w:t xml:space="preserve"> through the various import/export cycles. PHR Manager Actors must be secure nodes</w:t>
      </w:r>
      <w:r w:rsidR="00AC0EED" w:rsidRPr="00040E48">
        <w:rPr>
          <w:noProof w:val="0"/>
        </w:rPr>
        <w:t xml:space="preserve"> or secure applications</w:t>
      </w:r>
      <w:r w:rsidRPr="00040E48">
        <w:rPr>
          <w:noProof w:val="0"/>
        </w:rPr>
        <w:t xml:space="preserve">, which requires logging of any updates to or accesses of PHR information. The DSG </w:t>
      </w:r>
      <w:r w:rsidR="00174CCE" w:rsidRPr="00040E48">
        <w:rPr>
          <w:noProof w:val="0"/>
        </w:rPr>
        <w:t>Profile</w:t>
      </w:r>
      <w:r w:rsidRPr="00040E48">
        <w:rPr>
          <w:noProof w:val="0"/>
        </w:rPr>
        <w:t xml:space="preserve"> should be used to ensure that information coming into, or exiting these systems is verifiably authored. </w:t>
      </w:r>
    </w:p>
    <w:p w14:paraId="06004263" w14:textId="77777777" w:rsidR="006E110A" w:rsidRPr="00040E48" w:rsidRDefault="006E110A">
      <w:pPr>
        <w:pStyle w:val="Heading5"/>
        <w:rPr>
          <w:noProof w:val="0"/>
        </w:rPr>
      </w:pPr>
      <w:bookmarkStart w:id="299" w:name="_Toc441141816"/>
      <w:r w:rsidRPr="00040E48">
        <w:rPr>
          <w:noProof w:val="0"/>
        </w:rPr>
        <w:t>Format Code</w:t>
      </w:r>
      <w:bookmarkEnd w:id="299"/>
      <w:r w:rsidRPr="00040E48">
        <w:rPr>
          <w:noProof w:val="0"/>
        </w:rPr>
        <w:t xml:space="preserve"> </w:t>
      </w:r>
    </w:p>
    <w:p w14:paraId="52FF9041" w14:textId="77777777" w:rsidR="006E110A" w:rsidRPr="00040E48" w:rsidRDefault="006E110A">
      <w:pPr>
        <w:pStyle w:val="BodyText"/>
        <w:rPr>
          <w:noProof w:val="0"/>
        </w:rPr>
      </w:pPr>
      <w:r w:rsidRPr="00040E48">
        <w:rPr>
          <w:noProof w:val="0"/>
        </w:rPr>
        <w:t xml:space="preserve">The XDSDocumentEntry format code for this content is </w:t>
      </w:r>
      <w:r w:rsidRPr="00040E48">
        <w:rPr>
          <w:b/>
          <w:bCs/>
          <w:noProof w:val="0"/>
        </w:rPr>
        <w:t>urn:ihe:pcc:xphr:2007</w:t>
      </w:r>
      <w:r w:rsidRPr="00040E48">
        <w:rPr>
          <w:noProof w:val="0"/>
        </w:rPr>
        <w:t xml:space="preserve"> </w:t>
      </w:r>
    </w:p>
    <w:p w14:paraId="314DE19C" w14:textId="77777777" w:rsidR="006E110A" w:rsidRPr="00040E48" w:rsidRDefault="006E110A">
      <w:pPr>
        <w:pStyle w:val="Heading5"/>
        <w:rPr>
          <w:noProof w:val="0"/>
        </w:rPr>
      </w:pPr>
      <w:bookmarkStart w:id="300" w:name="_Toc441141817"/>
      <w:r w:rsidRPr="00040E48">
        <w:rPr>
          <w:noProof w:val="0"/>
        </w:rPr>
        <w:t>Parent Template</w:t>
      </w:r>
      <w:bookmarkEnd w:id="300"/>
      <w:r w:rsidRPr="00040E48">
        <w:rPr>
          <w:noProof w:val="0"/>
        </w:rPr>
        <w:t xml:space="preserve"> </w:t>
      </w:r>
    </w:p>
    <w:p w14:paraId="13D4E8E7" w14:textId="77777777" w:rsidR="006E110A" w:rsidRPr="00040E48" w:rsidRDefault="006E110A">
      <w:pPr>
        <w:pStyle w:val="BodyText"/>
        <w:rPr>
          <w:noProof w:val="0"/>
        </w:rPr>
      </w:pPr>
      <w:r w:rsidRPr="00040E48">
        <w:rPr>
          <w:noProof w:val="0"/>
        </w:rPr>
        <w:t xml:space="preserve">This document is an instance of the </w:t>
      </w:r>
      <w:hyperlink w:anchor="T1_3_6_1_4_1_19376_1_5_3_1_1_2" w:tooltip="1.3.6.1.4.1.19376.1.5.3.1.1.2" w:history="1">
        <w:r w:rsidRPr="00040E48">
          <w:rPr>
            <w:rStyle w:val="Hyperlink"/>
            <w:noProof w:val="0"/>
          </w:rPr>
          <w:t>Medical Summary</w:t>
        </w:r>
      </w:hyperlink>
      <w:r w:rsidRPr="00040E48">
        <w:rPr>
          <w:noProof w:val="0"/>
        </w:rPr>
        <w:t xml:space="preserve"> template. </w:t>
      </w:r>
    </w:p>
    <w:p w14:paraId="69F7A77A" w14:textId="77777777" w:rsidR="006E110A" w:rsidRPr="00040E48" w:rsidRDefault="006E110A">
      <w:pPr>
        <w:pStyle w:val="Heading5"/>
        <w:rPr>
          <w:noProof w:val="0"/>
        </w:rPr>
      </w:pPr>
      <w:bookmarkStart w:id="301" w:name="_Toc441141818"/>
      <w:r w:rsidRPr="00040E48">
        <w:rPr>
          <w:noProof w:val="0"/>
        </w:rPr>
        <w:t>LOINC Code</w:t>
      </w:r>
      <w:bookmarkEnd w:id="301"/>
      <w:r w:rsidRPr="00040E48">
        <w:rPr>
          <w:noProof w:val="0"/>
        </w:rPr>
        <w:t xml:space="preserve"> </w:t>
      </w:r>
    </w:p>
    <w:p w14:paraId="5CE0F10C" w14:textId="77777777" w:rsidR="006E110A" w:rsidRPr="00040E48" w:rsidRDefault="006E110A">
      <w:pPr>
        <w:pStyle w:val="BodyText"/>
        <w:rPr>
          <w:noProof w:val="0"/>
        </w:rPr>
      </w:pPr>
      <w:r w:rsidRPr="00040E48">
        <w:rPr>
          <w:noProof w:val="0"/>
        </w:rPr>
        <w:t xml:space="preserve">The LOINC code for this document is </w:t>
      </w:r>
      <w:r w:rsidRPr="00040E48">
        <w:rPr>
          <w:b/>
          <w:bCs/>
          <w:noProof w:val="0"/>
        </w:rPr>
        <w:t>34133-9</w:t>
      </w:r>
      <w:r w:rsidRPr="00040E48">
        <w:rPr>
          <w:noProof w:val="0"/>
        </w:rPr>
        <w:t xml:space="preserve"> Summary of Episode Note </w:t>
      </w:r>
    </w:p>
    <w:p w14:paraId="3C8C519F" w14:textId="77777777" w:rsidR="006E110A" w:rsidRPr="00040E48" w:rsidRDefault="006E110A">
      <w:pPr>
        <w:pStyle w:val="Heading5"/>
        <w:rPr>
          <w:noProof w:val="0"/>
        </w:rPr>
      </w:pPr>
      <w:bookmarkStart w:id="302" w:name="_Toc441141819"/>
      <w:r w:rsidRPr="00040E48">
        <w:rPr>
          <w:noProof w:val="0"/>
        </w:rPr>
        <w:lastRenderedPageBreak/>
        <w:t>Standards</w:t>
      </w:r>
      <w:bookmarkEnd w:id="302"/>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319"/>
        <w:gridCol w:w="4742"/>
      </w:tblGrid>
      <w:tr w:rsidR="006E110A" w:rsidRPr="00040E48" w14:paraId="5EFA45FE" w14:textId="77777777">
        <w:trPr>
          <w:tblCellSpacing w:w="0" w:type="dxa"/>
        </w:trPr>
        <w:tc>
          <w:tcPr>
            <w:tcW w:w="0" w:type="auto"/>
            <w:shd w:val="clear" w:color="auto" w:fill="E6E6E6"/>
            <w:vAlign w:val="center"/>
          </w:tcPr>
          <w:p w14:paraId="6E2408B1" w14:textId="77777777" w:rsidR="006E110A" w:rsidRPr="00040E48" w:rsidRDefault="006E110A" w:rsidP="00624B92">
            <w:pPr>
              <w:pStyle w:val="TableEntryHeader"/>
              <w:jc w:val="left"/>
              <w:rPr>
                <w:noProof w:val="0"/>
              </w:rPr>
            </w:pPr>
            <w:r w:rsidRPr="00040E48">
              <w:rPr>
                <w:noProof w:val="0"/>
              </w:rPr>
              <w:t>AHIMA-PHR</w:t>
            </w:r>
          </w:p>
        </w:tc>
        <w:tc>
          <w:tcPr>
            <w:tcW w:w="0" w:type="auto"/>
            <w:vAlign w:val="center"/>
          </w:tcPr>
          <w:p w14:paraId="776E5686" w14:textId="77777777" w:rsidR="006E110A" w:rsidRPr="00040E48" w:rsidRDefault="00FF2B1E">
            <w:hyperlink r:id="rId40" w:tooltip="http://library.ahima.org/xpedio/groups/public/documents/ahima/bok1_027456.pdf" w:history="1">
              <w:r w:rsidR="006E110A" w:rsidRPr="00040E48">
                <w:rPr>
                  <w:rStyle w:val="Hyperlink"/>
                </w:rPr>
                <w:t>AHIMA PHR Common Data Elements</w:t>
              </w:r>
            </w:hyperlink>
            <w:r w:rsidR="006E110A" w:rsidRPr="00040E48">
              <w:t xml:space="preserve"> </w:t>
            </w:r>
          </w:p>
        </w:tc>
      </w:tr>
      <w:tr w:rsidR="006E110A" w:rsidRPr="00040E48" w14:paraId="6117F107" w14:textId="77777777">
        <w:trPr>
          <w:tblCellSpacing w:w="0" w:type="dxa"/>
        </w:trPr>
        <w:tc>
          <w:tcPr>
            <w:tcW w:w="0" w:type="auto"/>
            <w:shd w:val="clear" w:color="auto" w:fill="E6E6E6"/>
            <w:vAlign w:val="center"/>
          </w:tcPr>
          <w:p w14:paraId="425C1018" w14:textId="77777777" w:rsidR="006E110A" w:rsidRPr="00040E48" w:rsidRDefault="006E110A" w:rsidP="00624B92">
            <w:pPr>
              <w:pStyle w:val="TableEntryHeader"/>
              <w:jc w:val="left"/>
              <w:rPr>
                <w:noProof w:val="0"/>
              </w:rPr>
            </w:pPr>
            <w:r w:rsidRPr="00040E48">
              <w:rPr>
                <w:noProof w:val="0"/>
              </w:rPr>
              <w:t>CDAR2</w:t>
            </w:r>
          </w:p>
        </w:tc>
        <w:tc>
          <w:tcPr>
            <w:tcW w:w="0" w:type="auto"/>
            <w:vAlign w:val="center"/>
          </w:tcPr>
          <w:p w14:paraId="60E234FE" w14:textId="77777777" w:rsidR="006E110A" w:rsidRPr="00040E48" w:rsidRDefault="00FF2B1E">
            <w:hyperlink r:id="rId41" w:tooltip="http://www.hl7.org/documentcenter/private/standards/cda/r2/cda_r2_normativewebedition.zip" w:history="1">
              <w:r w:rsidR="006E110A" w:rsidRPr="00040E48">
                <w:rPr>
                  <w:rStyle w:val="Hyperlink"/>
                </w:rPr>
                <w:t>HL7 CDA Release 2.0</w:t>
              </w:r>
            </w:hyperlink>
            <w:r w:rsidR="006E110A" w:rsidRPr="00040E48">
              <w:t xml:space="preserve"> </w:t>
            </w:r>
          </w:p>
        </w:tc>
      </w:tr>
      <w:tr w:rsidR="006E110A" w:rsidRPr="00040E48" w14:paraId="137BE8BC" w14:textId="77777777">
        <w:trPr>
          <w:tblCellSpacing w:w="0" w:type="dxa"/>
        </w:trPr>
        <w:tc>
          <w:tcPr>
            <w:tcW w:w="0" w:type="auto"/>
            <w:shd w:val="clear" w:color="auto" w:fill="E6E6E6"/>
            <w:vAlign w:val="center"/>
          </w:tcPr>
          <w:p w14:paraId="6E8683F0" w14:textId="77777777" w:rsidR="006E110A" w:rsidRPr="00040E48" w:rsidRDefault="006E110A" w:rsidP="00624B92">
            <w:pPr>
              <w:pStyle w:val="TableEntryHeader"/>
              <w:jc w:val="left"/>
              <w:rPr>
                <w:noProof w:val="0"/>
              </w:rPr>
            </w:pPr>
            <w:r w:rsidRPr="00040E48">
              <w:rPr>
                <w:noProof w:val="0"/>
              </w:rPr>
              <w:t>CRS</w:t>
            </w:r>
          </w:p>
        </w:tc>
        <w:tc>
          <w:tcPr>
            <w:tcW w:w="0" w:type="auto"/>
            <w:vAlign w:val="center"/>
          </w:tcPr>
          <w:p w14:paraId="39808BB1" w14:textId="77777777" w:rsidR="006E110A" w:rsidRPr="00040E48" w:rsidRDefault="00FF2B1E">
            <w:hyperlink r:id="rId42" w:tooltip="http://www.hl7.org/documentcenter/public/standards/informative/crs.zip" w:history="1">
              <w:r w:rsidR="006E110A" w:rsidRPr="00040E48">
                <w:rPr>
                  <w:rStyle w:val="Hyperlink"/>
                </w:rPr>
                <w:t>HL7 Care Record Summary</w:t>
              </w:r>
            </w:hyperlink>
            <w:r w:rsidR="006E110A" w:rsidRPr="00040E48">
              <w:t xml:space="preserve"> </w:t>
            </w:r>
          </w:p>
        </w:tc>
      </w:tr>
      <w:tr w:rsidR="006E110A" w:rsidRPr="00040E48" w14:paraId="3EC0D142" w14:textId="77777777">
        <w:trPr>
          <w:tblCellSpacing w:w="0" w:type="dxa"/>
        </w:trPr>
        <w:tc>
          <w:tcPr>
            <w:tcW w:w="0" w:type="auto"/>
            <w:shd w:val="clear" w:color="auto" w:fill="E6E6E6"/>
            <w:vAlign w:val="center"/>
          </w:tcPr>
          <w:p w14:paraId="139C2933" w14:textId="77777777" w:rsidR="006E110A" w:rsidRPr="00040E48" w:rsidRDefault="006E110A" w:rsidP="00624B92">
            <w:pPr>
              <w:pStyle w:val="TableEntryHeader"/>
              <w:jc w:val="left"/>
              <w:rPr>
                <w:noProof w:val="0"/>
              </w:rPr>
            </w:pPr>
            <w:r w:rsidRPr="00040E48">
              <w:rPr>
                <w:noProof w:val="0"/>
              </w:rPr>
              <w:t>CCD</w:t>
            </w:r>
          </w:p>
        </w:tc>
        <w:tc>
          <w:tcPr>
            <w:tcW w:w="0" w:type="auto"/>
            <w:vAlign w:val="center"/>
          </w:tcPr>
          <w:p w14:paraId="68E54624" w14:textId="77777777" w:rsidR="006E110A" w:rsidRPr="00040E48" w:rsidRDefault="00FF2B1E">
            <w:hyperlink r:id="rId43" w:tooltip="http://www.hl7.org/Library/General/HL7_CDA_R2_final.zip" w:history="1">
              <w:r w:rsidR="006E110A" w:rsidRPr="00040E48">
                <w:rPr>
                  <w:rStyle w:val="Hyperlink"/>
                </w:rPr>
                <w:t>ASTM/HL7 Continuity of Care Document</w:t>
              </w:r>
            </w:hyperlink>
            <w:r w:rsidR="006E110A" w:rsidRPr="00040E48">
              <w:t xml:space="preserve"> </w:t>
            </w:r>
          </w:p>
        </w:tc>
      </w:tr>
      <w:tr w:rsidR="006E110A" w:rsidRPr="00040E48" w14:paraId="604D2688" w14:textId="77777777">
        <w:trPr>
          <w:tblCellSpacing w:w="0" w:type="dxa"/>
        </w:trPr>
        <w:tc>
          <w:tcPr>
            <w:tcW w:w="0" w:type="auto"/>
            <w:shd w:val="clear" w:color="auto" w:fill="E6E6E6"/>
            <w:vAlign w:val="center"/>
          </w:tcPr>
          <w:p w14:paraId="0628A653" w14:textId="77777777" w:rsidR="006E110A" w:rsidRPr="00040E48" w:rsidRDefault="006E110A" w:rsidP="00624B92">
            <w:pPr>
              <w:pStyle w:val="TableEntryHeader"/>
              <w:jc w:val="left"/>
              <w:rPr>
                <w:noProof w:val="0"/>
              </w:rPr>
            </w:pPr>
            <w:r w:rsidRPr="00040E48">
              <w:rPr>
                <w:noProof w:val="0"/>
              </w:rPr>
              <w:t>HL7-PHR</w:t>
            </w:r>
          </w:p>
        </w:tc>
        <w:tc>
          <w:tcPr>
            <w:tcW w:w="0" w:type="auto"/>
            <w:vAlign w:val="center"/>
          </w:tcPr>
          <w:p w14:paraId="60816D5B" w14:textId="77777777" w:rsidR="006E110A" w:rsidRPr="00040E48" w:rsidRDefault="00FF2B1E">
            <w:hyperlink r:id="rId44" w:tooltip="http://www.hl7.org/documentcenter/ballots/2007NOV/downloads/EHR_PHRSFM_R1_D1_2007NOV.zip" w:history="1">
              <w:r w:rsidR="006E110A" w:rsidRPr="00040E48">
                <w:rPr>
                  <w:rStyle w:val="Hyperlink"/>
                </w:rPr>
                <w:t>HL7 PHR Functional Model (Draft)</w:t>
              </w:r>
            </w:hyperlink>
            <w:r w:rsidR="006E110A" w:rsidRPr="00040E48">
              <w:t xml:space="preserve"> </w:t>
            </w:r>
          </w:p>
        </w:tc>
      </w:tr>
      <w:tr w:rsidR="006E110A" w:rsidRPr="00040E48" w14:paraId="2189E61C" w14:textId="77777777">
        <w:trPr>
          <w:tblCellSpacing w:w="0" w:type="dxa"/>
        </w:trPr>
        <w:tc>
          <w:tcPr>
            <w:tcW w:w="0" w:type="auto"/>
            <w:shd w:val="clear" w:color="auto" w:fill="E6E6E6"/>
            <w:vAlign w:val="center"/>
          </w:tcPr>
          <w:p w14:paraId="0ACC0D85" w14:textId="77777777" w:rsidR="006E110A" w:rsidRPr="00040E48" w:rsidRDefault="006E110A" w:rsidP="00624B92">
            <w:pPr>
              <w:pStyle w:val="TableEntryHeader"/>
              <w:jc w:val="left"/>
              <w:rPr>
                <w:noProof w:val="0"/>
              </w:rPr>
            </w:pPr>
            <w:r w:rsidRPr="00040E48">
              <w:rPr>
                <w:noProof w:val="0"/>
              </w:rPr>
              <w:t>LOINC</w:t>
            </w:r>
          </w:p>
        </w:tc>
        <w:tc>
          <w:tcPr>
            <w:tcW w:w="0" w:type="auto"/>
            <w:vAlign w:val="center"/>
          </w:tcPr>
          <w:p w14:paraId="512F6030" w14:textId="77777777" w:rsidR="006E110A" w:rsidRPr="00040E48" w:rsidRDefault="00FF2B1E">
            <w:hyperlink r:id="rId45" w:tooltip="http://www.loinc.org" w:history="1">
              <w:r w:rsidR="006E110A" w:rsidRPr="00040E48">
                <w:rPr>
                  <w:rStyle w:val="Hyperlink"/>
                </w:rPr>
                <w:t>Logical Observation Identifier Names and Codes</w:t>
              </w:r>
            </w:hyperlink>
            <w:r w:rsidR="006E110A" w:rsidRPr="00040E48">
              <w:t xml:space="preserve"> </w:t>
            </w:r>
          </w:p>
        </w:tc>
      </w:tr>
    </w:tbl>
    <w:p w14:paraId="424D7D63" w14:textId="77777777" w:rsidR="006E110A" w:rsidRPr="00040E48" w:rsidRDefault="006E110A">
      <w:pPr>
        <w:pStyle w:val="BodyText"/>
        <w:rPr>
          <w:noProof w:val="0"/>
        </w:rPr>
      </w:pPr>
    </w:p>
    <w:p w14:paraId="31D0282A" w14:textId="77777777" w:rsidR="006E110A" w:rsidRPr="00040E48" w:rsidRDefault="006E110A">
      <w:pPr>
        <w:pStyle w:val="Heading5"/>
        <w:rPr>
          <w:noProof w:val="0"/>
        </w:rPr>
      </w:pPr>
      <w:bookmarkStart w:id="303" w:name="_Toc441141820"/>
      <w:r w:rsidRPr="00040E48">
        <w:rPr>
          <w:noProof w:val="0"/>
        </w:rPr>
        <w:t>Data Element Index</w:t>
      </w:r>
      <w:bookmarkEnd w:id="303"/>
      <w:r w:rsidRPr="00040E48">
        <w:rPr>
          <w:noProof w:val="0"/>
        </w:rPr>
        <w:t xml:space="preserve"> </w:t>
      </w:r>
    </w:p>
    <w:tbl>
      <w:tblPr>
        <w:tblW w:w="501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1748"/>
        <w:gridCol w:w="3796"/>
        <w:gridCol w:w="1938"/>
      </w:tblGrid>
      <w:tr w:rsidR="006E110A" w:rsidRPr="00040E48" w14:paraId="7121C789" w14:textId="77777777" w:rsidTr="00EF41A6">
        <w:trPr>
          <w:tblHeader/>
        </w:trPr>
        <w:tc>
          <w:tcPr>
            <w:tcW w:w="0" w:type="auto"/>
            <w:shd w:val="clear" w:color="auto" w:fill="D9D9D9"/>
          </w:tcPr>
          <w:p w14:paraId="19A1AE00" w14:textId="77777777" w:rsidR="006E110A" w:rsidRPr="00040E48" w:rsidRDefault="006E110A">
            <w:pPr>
              <w:pStyle w:val="TableEntryHeader"/>
              <w:rPr>
                <w:noProof w:val="0"/>
              </w:rPr>
            </w:pPr>
            <w:r w:rsidRPr="00040E48">
              <w:rPr>
                <w:noProof w:val="0"/>
              </w:rPr>
              <w:t xml:space="preserve">AHIMA Common Data Elements </w:t>
            </w:r>
          </w:p>
        </w:tc>
        <w:tc>
          <w:tcPr>
            <w:tcW w:w="0" w:type="auto"/>
            <w:shd w:val="clear" w:color="auto" w:fill="D9D9D9"/>
          </w:tcPr>
          <w:p w14:paraId="6A9CE833" w14:textId="77777777" w:rsidR="006E110A" w:rsidRPr="00040E48" w:rsidRDefault="006E110A">
            <w:pPr>
              <w:pStyle w:val="TableEntryHeader"/>
              <w:rPr>
                <w:noProof w:val="0"/>
              </w:rPr>
            </w:pPr>
            <w:r w:rsidRPr="00040E48">
              <w:rPr>
                <w:noProof w:val="0"/>
              </w:rPr>
              <w:t>ASTM Continuity of Care Record</w:t>
            </w:r>
          </w:p>
        </w:tc>
        <w:tc>
          <w:tcPr>
            <w:tcW w:w="0" w:type="auto"/>
            <w:shd w:val="clear" w:color="auto" w:fill="D9D9D9"/>
          </w:tcPr>
          <w:p w14:paraId="2084E131" w14:textId="77777777" w:rsidR="006E110A" w:rsidRPr="00040E48" w:rsidRDefault="006E110A">
            <w:pPr>
              <w:pStyle w:val="TableEntryHeader"/>
              <w:rPr>
                <w:noProof w:val="0"/>
              </w:rPr>
            </w:pPr>
            <w:r w:rsidRPr="00040E48">
              <w:rPr>
                <w:noProof w:val="0"/>
              </w:rPr>
              <w:t xml:space="preserve">HL7 </w:t>
            </w:r>
            <w:r w:rsidR="005C4B4B" w:rsidRPr="00040E48">
              <w:rPr>
                <w:noProof w:val="0"/>
              </w:rPr>
              <w:t>Clinical</w:t>
            </w:r>
            <w:r w:rsidRPr="00040E48">
              <w:rPr>
                <w:noProof w:val="0"/>
              </w:rPr>
              <w:t xml:space="preserve"> Document Architecture, Care Record Summary or Continuity of Care Document</w:t>
            </w:r>
          </w:p>
        </w:tc>
        <w:tc>
          <w:tcPr>
            <w:tcW w:w="0" w:type="auto"/>
            <w:shd w:val="clear" w:color="auto" w:fill="D9D9D9"/>
          </w:tcPr>
          <w:p w14:paraId="24BFE786" w14:textId="77777777" w:rsidR="006E110A" w:rsidRPr="00040E48" w:rsidRDefault="006E110A">
            <w:pPr>
              <w:pStyle w:val="TableEntryHeader"/>
              <w:rPr>
                <w:noProof w:val="0"/>
              </w:rPr>
            </w:pPr>
            <w:r w:rsidRPr="00040E48">
              <w:rPr>
                <w:noProof w:val="0"/>
              </w:rPr>
              <w:t xml:space="preserve">HL7 PHR Conformance Criteria </w:t>
            </w:r>
          </w:p>
        </w:tc>
      </w:tr>
      <w:tr w:rsidR="006E110A" w:rsidRPr="00040E48" w14:paraId="398FE812" w14:textId="77777777" w:rsidTr="00AC104E">
        <w:tc>
          <w:tcPr>
            <w:tcW w:w="0" w:type="auto"/>
            <w:shd w:val="clear" w:color="auto" w:fill="auto"/>
          </w:tcPr>
          <w:p w14:paraId="37F0B407" w14:textId="77777777" w:rsidR="006E110A" w:rsidRPr="00040E48" w:rsidRDefault="006E110A">
            <w:pPr>
              <w:pStyle w:val="TableEntry"/>
              <w:rPr>
                <w:noProof w:val="0"/>
              </w:rPr>
            </w:pPr>
            <w:r w:rsidRPr="00040E48">
              <w:rPr>
                <w:noProof w:val="0"/>
              </w:rPr>
              <w:t>Personal Information</w:t>
            </w:r>
          </w:p>
        </w:tc>
        <w:tc>
          <w:tcPr>
            <w:tcW w:w="0" w:type="auto"/>
            <w:shd w:val="clear" w:color="auto" w:fill="auto"/>
          </w:tcPr>
          <w:p w14:paraId="283741B1"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6ADFF246" w14:textId="77777777" w:rsidR="006E110A" w:rsidRPr="00040E48" w:rsidRDefault="006E110A">
            <w:pPr>
              <w:pStyle w:val="TableEntry"/>
              <w:rPr>
                <w:noProof w:val="0"/>
              </w:rPr>
            </w:pPr>
            <w:r w:rsidRPr="00040E48">
              <w:rPr>
                <w:noProof w:val="0"/>
              </w:rPr>
              <w:t>patientRole</w:t>
            </w:r>
          </w:p>
        </w:tc>
        <w:tc>
          <w:tcPr>
            <w:tcW w:w="0" w:type="auto"/>
            <w:shd w:val="clear" w:color="auto" w:fill="auto"/>
          </w:tcPr>
          <w:p w14:paraId="2C5E5281" w14:textId="77777777" w:rsidR="006E110A" w:rsidRPr="00040E48" w:rsidRDefault="006E110A">
            <w:pPr>
              <w:pStyle w:val="TableEntry"/>
              <w:rPr>
                <w:noProof w:val="0"/>
              </w:rPr>
            </w:pPr>
            <w:r w:rsidRPr="00040E48">
              <w:rPr>
                <w:noProof w:val="0"/>
              </w:rPr>
              <w:t xml:space="preserve">Demographic Information </w:t>
            </w:r>
          </w:p>
        </w:tc>
      </w:tr>
      <w:tr w:rsidR="006E110A" w:rsidRPr="00040E48" w14:paraId="57F35E6A" w14:textId="77777777" w:rsidTr="00AC104E">
        <w:tc>
          <w:tcPr>
            <w:tcW w:w="0" w:type="auto"/>
            <w:shd w:val="clear" w:color="auto" w:fill="auto"/>
          </w:tcPr>
          <w:p w14:paraId="60C6BFC5" w14:textId="77777777" w:rsidR="006E110A" w:rsidRPr="00040E48" w:rsidRDefault="006E110A">
            <w:pPr>
              <w:pStyle w:val="TableEntry"/>
              <w:rPr>
                <w:noProof w:val="0"/>
              </w:rPr>
            </w:pPr>
            <w:r w:rsidRPr="00040E48">
              <w:rPr>
                <w:noProof w:val="0"/>
              </w:rPr>
              <w:t>Name</w:t>
            </w:r>
          </w:p>
        </w:tc>
        <w:tc>
          <w:tcPr>
            <w:tcW w:w="0" w:type="auto"/>
            <w:shd w:val="clear" w:color="auto" w:fill="auto"/>
          </w:tcPr>
          <w:p w14:paraId="43B7E27A"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00782A1B" w14:textId="77777777" w:rsidR="006E110A" w:rsidRPr="00040E48" w:rsidRDefault="006E110A">
            <w:pPr>
              <w:pStyle w:val="TableEntry"/>
              <w:rPr>
                <w:noProof w:val="0"/>
              </w:rPr>
            </w:pPr>
            <w:r w:rsidRPr="00040E48">
              <w:rPr>
                <w:noProof w:val="0"/>
              </w:rPr>
              <w:t>patient/name</w:t>
            </w:r>
          </w:p>
        </w:tc>
        <w:tc>
          <w:tcPr>
            <w:tcW w:w="0" w:type="auto"/>
            <w:shd w:val="clear" w:color="auto" w:fill="auto"/>
          </w:tcPr>
          <w:p w14:paraId="1CF401BD" w14:textId="77777777" w:rsidR="006E110A" w:rsidRPr="00040E48" w:rsidRDefault="006E110A">
            <w:pPr>
              <w:pStyle w:val="TableEntry"/>
              <w:rPr>
                <w:noProof w:val="0"/>
              </w:rPr>
            </w:pPr>
            <w:r w:rsidRPr="00040E48">
              <w:rPr>
                <w:noProof w:val="0"/>
              </w:rPr>
              <w:t xml:space="preserve">Demographic Information </w:t>
            </w:r>
          </w:p>
        </w:tc>
      </w:tr>
      <w:tr w:rsidR="006E110A" w:rsidRPr="00040E48" w14:paraId="3533448B" w14:textId="77777777" w:rsidTr="00AC104E">
        <w:tc>
          <w:tcPr>
            <w:tcW w:w="0" w:type="auto"/>
            <w:shd w:val="clear" w:color="auto" w:fill="auto"/>
          </w:tcPr>
          <w:p w14:paraId="2E79FB09" w14:textId="77777777" w:rsidR="006E110A" w:rsidRPr="00040E48" w:rsidRDefault="006E110A">
            <w:pPr>
              <w:pStyle w:val="TableEntry"/>
              <w:rPr>
                <w:noProof w:val="0"/>
              </w:rPr>
            </w:pPr>
            <w:r w:rsidRPr="00040E48">
              <w:rPr>
                <w:noProof w:val="0"/>
              </w:rPr>
              <w:t>Address</w:t>
            </w:r>
          </w:p>
        </w:tc>
        <w:tc>
          <w:tcPr>
            <w:tcW w:w="0" w:type="auto"/>
            <w:shd w:val="clear" w:color="auto" w:fill="auto"/>
          </w:tcPr>
          <w:p w14:paraId="18A0676E"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5CACB4A9" w14:textId="77777777" w:rsidR="006E110A" w:rsidRPr="00040E48" w:rsidRDefault="006E110A">
            <w:pPr>
              <w:pStyle w:val="TableEntry"/>
              <w:rPr>
                <w:noProof w:val="0"/>
              </w:rPr>
            </w:pPr>
            <w:r w:rsidRPr="00040E48">
              <w:rPr>
                <w:noProof w:val="0"/>
              </w:rPr>
              <w:t>patientRole/addr</w:t>
            </w:r>
          </w:p>
        </w:tc>
        <w:tc>
          <w:tcPr>
            <w:tcW w:w="0" w:type="auto"/>
            <w:shd w:val="clear" w:color="auto" w:fill="auto"/>
          </w:tcPr>
          <w:p w14:paraId="689B9F18" w14:textId="77777777" w:rsidR="006E110A" w:rsidRPr="00040E48" w:rsidRDefault="006E110A">
            <w:pPr>
              <w:pStyle w:val="TableEntry"/>
              <w:rPr>
                <w:noProof w:val="0"/>
              </w:rPr>
            </w:pPr>
            <w:r w:rsidRPr="00040E48">
              <w:rPr>
                <w:noProof w:val="0"/>
              </w:rPr>
              <w:t xml:space="preserve">Contact Information </w:t>
            </w:r>
          </w:p>
        </w:tc>
      </w:tr>
      <w:tr w:rsidR="006E110A" w:rsidRPr="00040E48" w14:paraId="7F2FD3AD" w14:textId="77777777" w:rsidTr="00AC104E">
        <w:tc>
          <w:tcPr>
            <w:tcW w:w="0" w:type="auto"/>
            <w:shd w:val="clear" w:color="auto" w:fill="auto"/>
          </w:tcPr>
          <w:p w14:paraId="0AD966C2" w14:textId="77777777" w:rsidR="006E110A" w:rsidRPr="00040E48" w:rsidRDefault="006E110A">
            <w:pPr>
              <w:pStyle w:val="TableEntry"/>
              <w:rPr>
                <w:noProof w:val="0"/>
              </w:rPr>
            </w:pPr>
            <w:r w:rsidRPr="00040E48">
              <w:rPr>
                <w:noProof w:val="0"/>
              </w:rPr>
              <w:t>Contact Information</w:t>
            </w:r>
          </w:p>
        </w:tc>
        <w:tc>
          <w:tcPr>
            <w:tcW w:w="0" w:type="auto"/>
            <w:shd w:val="clear" w:color="auto" w:fill="auto"/>
          </w:tcPr>
          <w:p w14:paraId="5147E748"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4E80A7F2" w14:textId="77777777" w:rsidR="006E110A" w:rsidRPr="00040E48" w:rsidRDefault="006E110A">
            <w:pPr>
              <w:pStyle w:val="TableEntry"/>
              <w:rPr>
                <w:noProof w:val="0"/>
              </w:rPr>
            </w:pPr>
            <w:r w:rsidRPr="00040E48">
              <w:rPr>
                <w:noProof w:val="0"/>
              </w:rPr>
              <w:t>patientRole/telecom</w:t>
            </w:r>
          </w:p>
        </w:tc>
        <w:tc>
          <w:tcPr>
            <w:tcW w:w="0" w:type="auto"/>
            <w:shd w:val="clear" w:color="auto" w:fill="auto"/>
          </w:tcPr>
          <w:p w14:paraId="38B7D33E" w14:textId="77777777" w:rsidR="006E110A" w:rsidRPr="00040E48" w:rsidRDefault="006E110A">
            <w:pPr>
              <w:pStyle w:val="TableEntry"/>
              <w:rPr>
                <w:noProof w:val="0"/>
              </w:rPr>
            </w:pPr>
            <w:r w:rsidRPr="00040E48">
              <w:rPr>
                <w:noProof w:val="0"/>
              </w:rPr>
              <w:t xml:space="preserve">Contact Information </w:t>
            </w:r>
          </w:p>
        </w:tc>
      </w:tr>
      <w:tr w:rsidR="006E110A" w:rsidRPr="00040E48" w14:paraId="73CCD8EB" w14:textId="77777777" w:rsidTr="00AC104E">
        <w:tc>
          <w:tcPr>
            <w:tcW w:w="0" w:type="auto"/>
            <w:shd w:val="clear" w:color="auto" w:fill="auto"/>
          </w:tcPr>
          <w:p w14:paraId="68D8921A" w14:textId="77777777" w:rsidR="006E110A" w:rsidRPr="00040E48" w:rsidRDefault="006E110A">
            <w:pPr>
              <w:pStyle w:val="TableEntry"/>
              <w:rPr>
                <w:noProof w:val="0"/>
              </w:rPr>
            </w:pPr>
            <w:r w:rsidRPr="00040E48">
              <w:rPr>
                <w:noProof w:val="0"/>
              </w:rPr>
              <w:t>Personal Identification Information</w:t>
            </w:r>
          </w:p>
        </w:tc>
        <w:tc>
          <w:tcPr>
            <w:tcW w:w="0" w:type="auto"/>
            <w:shd w:val="clear" w:color="auto" w:fill="auto"/>
          </w:tcPr>
          <w:p w14:paraId="5769CBD5"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10BD82CC" w14:textId="77777777" w:rsidR="006E110A" w:rsidRPr="00040E48" w:rsidRDefault="006E110A">
            <w:pPr>
              <w:pStyle w:val="TableEntry"/>
              <w:rPr>
                <w:noProof w:val="0"/>
              </w:rPr>
            </w:pPr>
            <w:r w:rsidRPr="00040E48">
              <w:rPr>
                <w:noProof w:val="0"/>
              </w:rPr>
              <w:t>patientRole/id</w:t>
            </w:r>
          </w:p>
        </w:tc>
        <w:tc>
          <w:tcPr>
            <w:tcW w:w="0" w:type="auto"/>
            <w:shd w:val="clear" w:color="auto" w:fill="auto"/>
          </w:tcPr>
          <w:p w14:paraId="514F8C79" w14:textId="77777777" w:rsidR="006E110A" w:rsidRPr="00040E48" w:rsidRDefault="006E110A">
            <w:pPr>
              <w:pStyle w:val="TableEntry"/>
              <w:rPr>
                <w:noProof w:val="0"/>
              </w:rPr>
            </w:pPr>
            <w:r w:rsidRPr="00040E48">
              <w:rPr>
                <w:noProof w:val="0"/>
              </w:rPr>
              <w:t xml:space="preserve">Demographic Information </w:t>
            </w:r>
          </w:p>
        </w:tc>
      </w:tr>
      <w:tr w:rsidR="006E110A" w:rsidRPr="00040E48" w14:paraId="3A6BC8AA" w14:textId="77777777" w:rsidTr="00AC104E">
        <w:tc>
          <w:tcPr>
            <w:tcW w:w="0" w:type="auto"/>
            <w:shd w:val="clear" w:color="auto" w:fill="auto"/>
          </w:tcPr>
          <w:p w14:paraId="14AA9CD8" w14:textId="77777777" w:rsidR="006E110A" w:rsidRPr="00040E48" w:rsidRDefault="006E110A">
            <w:pPr>
              <w:pStyle w:val="TableEntry"/>
              <w:rPr>
                <w:noProof w:val="0"/>
              </w:rPr>
            </w:pPr>
            <w:r w:rsidRPr="00040E48">
              <w:rPr>
                <w:noProof w:val="0"/>
              </w:rPr>
              <w:t>Gender</w:t>
            </w:r>
          </w:p>
        </w:tc>
        <w:tc>
          <w:tcPr>
            <w:tcW w:w="0" w:type="auto"/>
            <w:shd w:val="clear" w:color="auto" w:fill="auto"/>
          </w:tcPr>
          <w:p w14:paraId="704FCC7A"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4064657F" w14:textId="77777777" w:rsidR="006E110A" w:rsidRPr="00040E48" w:rsidRDefault="006E110A">
            <w:pPr>
              <w:pStyle w:val="TableEntry"/>
              <w:rPr>
                <w:noProof w:val="0"/>
              </w:rPr>
            </w:pPr>
            <w:r w:rsidRPr="00040E48">
              <w:rPr>
                <w:noProof w:val="0"/>
              </w:rPr>
              <w:t>patient/administrativeGenderCode</w:t>
            </w:r>
          </w:p>
        </w:tc>
        <w:tc>
          <w:tcPr>
            <w:tcW w:w="0" w:type="auto"/>
            <w:shd w:val="clear" w:color="auto" w:fill="auto"/>
          </w:tcPr>
          <w:p w14:paraId="669698AB" w14:textId="77777777" w:rsidR="006E110A" w:rsidRPr="00040E48" w:rsidRDefault="006E110A">
            <w:pPr>
              <w:pStyle w:val="TableEntry"/>
              <w:rPr>
                <w:noProof w:val="0"/>
              </w:rPr>
            </w:pPr>
            <w:r w:rsidRPr="00040E48">
              <w:rPr>
                <w:noProof w:val="0"/>
              </w:rPr>
              <w:t xml:space="preserve">Demographic Information </w:t>
            </w:r>
          </w:p>
        </w:tc>
      </w:tr>
      <w:tr w:rsidR="006E110A" w:rsidRPr="00040E48" w14:paraId="25FD8E66" w14:textId="77777777" w:rsidTr="00AC104E">
        <w:tc>
          <w:tcPr>
            <w:tcW w:w="0" w:type="auto"/>
            <w:shd w:val="clear" w:color="auto" w:fill="auto"/>
          </w:tcPr>
          <w:p w14:paraId="53FDF4DA" w14:textId="77777777" w:rsidR="006E110A" w:rsidRPr="00040E48" w:rsidRDefault="006E110A">
            <w:pPr>
              <w:pStyle w:val="TableEntry"/>
              <w:rPr>
                <w:noProof w:val="0"/>
              </w:rPr>
            </w:pPr>
            <w:r w:rsidRPr="00040E48">
              <w:rPr>
                <w:noProof w:val="0"/>
              </w:rPr>
              <w:t>Date of Birth</w:t>
            </w:r>
          </w:p>
        </w:tc>
        <w:tc>
          <w:tcPr>
            <w:tcW w:w="0" w:type="auto"/>
            <w:shd w:val="clear" w:color="auto" w:fill="auto"/>
          </w:tcPr>
          <w:p w14:paraId="50A739E4"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3A64D2D8" w14:textId="77777777" w:rsidR="006E110A" w:rsidRPr="00040E48" w:rsidRDefault="006E110A">
            <w:pPr>
              <w:pStyle w:val="TableEntry"/>
              <w:rPr>
                <w:noProof w:val="0"/>
              </w:rPr>
            </w:pPr>
            <w:r w:rsidRPr="00040E48">
              <w:rPr>
                <w:noProof w:val="0"/>
              </w:rPr>
              <w:t>patient/birthTime</w:t>
            </w:r>
          </w:p>
        </w:tc>
        <w:tc>
          <w:tcPr>
            <w:tcW w:w="0" w:type="auto"/>
            <w:shd w:val="clear" w:color="auto" w:fill="auto"/>
          </w:tcPr>
          <w:p w14:paraId="48F97B57" w14:textId="77777777" w:rsidR="006E110A" w:rsidRPr="00040E48" w:rsidRDefault="006E110A">
            <w:pPr>
              <w:pStyle w:val="TableEntry"/>
              <w:rPr>
                <w:noProof w:val="0"/>
              </w:rPr>
            </w:pPr>
            <w:r w:rsidRPr="00040E48">
              <w:rPr>
                <w:noProof w:val="0"/>
              </w:rPr>
              <w:t xml:space="preserve">Demographic Information </w:t>
            </w:r>
          </w:p>
        </w:tc>
      </w:tr>
      <w:tr w:rsidR="006E110A" w:rsidRPr="00040E48" w14:paraId="76922398" w14:textId="77777777" w:rsidTr="00AC104E">
        <w:tc>
          <w:tcPr>
            <w:tcW w:w="0" w:type="auto"/>
            <w:shd w:val="clear" w:color="auto" w:fill="auto"/>
          </w:tcPr>
          <w:p w14:paraId="0B4CB813" w14:textId="77777777" w:rsidR="006E110A" w:rsidRPr="00040E48" w:rsidRDefault="006E110A">
            <w:pPr>
              <w:pStyle w:val="TableEntry"/>
              <w:rPr>
                <w:noProof w:val="0"/>
              </w:rPr>
            </w:pPr>
            <w:r w:rsidRPr="00040E48">
              <w:rPr>
                <w:noProof w:val="0"/>
              </w:rPr>
              <w:t>Marital Status</w:t>
            </w:r>
          </w:p>
        </w:tc>
        <w:tc>
          <w:tcPr>
            <w:tcW w:w="0" w:type="auto"/>
            <w:shd w:val="clear" w:color="auto" w:fill="auto"/>
          </w:tcPr>
          <w:p w14:paraId="193E5C4A"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08673CE2" w14:textId="77777777" w:rsidR="006E110A" w:rsidRPr="00040E48" w:rsidRDefault="006E110A">
            <w:pPr>
              <w:pStyle w:val="TableEntry"/>
              <w:rPr>
                <w:noProof w:val="0"/>
              </w:rPr>
            </w:pPr>
            <w:r w:rsidRPr="00040E48">
              <w:rPr>
                <w:noProof w:val="0"/>
              </w:rPr>
              <w:t>patient/maritalStatusCode</w:t>
            </w:r>
          </w:p>
        </w:tc>
        <w:tc>
          <w:tcPr>
            <w:tcW w:w="0" w:type="auto"/>
            <w:shd w:val="clear" w:color="auto" w:fill="auto"/>
          </w:tcPr>
          <w:p w14:paraId="7B974DD7" w14:textId="77777777" w:rsidR="006E110A" w:rsidRPr="00040E48" w:rsidRDefault="006E110A">
            <w:pPr>
              <w:pStyle w:val="TableEntry"/>
              <w:rPr>
                <w:noProof w:val="0"/>
              </w:rPr>
            </w:pPr>
            <w:r w:rsidRPr="00040E48">
              <w:rPr>
                <w:noProof w:val="0"/>
              </w:rPr>
              <w:t xml:space="preserve">  </w:t>
            </w:r>
          </w:p>
        </w:tc>
      </w:tr>
      <w:tr w:rsidR="006E110A" w:rsidRPr="00040E48" w14:paraId="53CE1B77" w14:textId="77777777" w:rsidTr="00AC104E">
        <w:tc>
          <w:tcPr>
            <w:tcW w:w="0" w:type="auto"/>
            <w:shd w:val="clear" w:color="auto" w:fill="auto"/>
          </w:tcPr>
          <w:p w14:paraId="5F6C6D09" w14:textId="77777777" w:rsidR="006E110A" w:rsidRPr="00040E48" w:rsidRDefault="006E110A">
            <w:pPr>
              <w:pStyle w:val="TableEntry"/>
              <w:rPr>
                <w:noProof w:val="0"/>
              </w:rPr>
            </w:pPr>
            <w:r w:rsidRPr="00040E48">
              <w:rPr>
                <w:noProof w:val="0"/>
              </w:rPr>
              <w:t>Race</w:t>
            </w:r>
          </w:p>
        </w:tc>
        <w:tc>
          <w:tcPr>
            <w:tcW w:w="0" w:type="auto"/>
            <w:shd w:val="clear" w:color="auto" w:fill="auto"/>
          </w:tcPr>
          <w:p w14:paraId="5D9FE4FC"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5A2074E8" w14:textId="77777777" w:rsidR="006E110A" w:rsidRPr="00040E48" w:rsidRDefault="006E110A">
            <w:pPr>
              <w:pStyle w:val="TableEntry"/>
              <w:rPr>
                <w:noProof w:val="0"/>
              </w:rPr>
            </w:pPr>
            <w:r w:rsidRPr="00040E48">
              <w:rPr>
                <w:noProof w:val="0"/>
              </w:rPr>
              <w:t>patient/raceCode</w:t>
            </w:r>
          </w:p>
        </w:tc>
        <w:tc>
          <w:tcPr>
            <w:tcW w:w="0" w:type="auto"/>
            <w:shd w:val="clear" w:color="auto" w:fill="auto"/>
          </w:tcPr>
          <w:p w14:paraId="2A31CE8F" w14:textId="77777777" w:rsidR="006E110A" w:rsidRPr="00040E48" w:rsidRDefault="006E110A">
            <w:pPr>
              <w:pStyle w:val="TableEntry"/>
              <w:rPr>
                <w:noProof w:val="0"/>
              </w:rPr>
            </w:pPr>
            <w:r w:rsidRPr="00040E48">
              <w:rPr>
                <w:noProof w:val="0"/>
              </w:rPr>
              <w:t xml:space="preserve">  </w:t>
            </w:r>
          </w:p>
        </w:tc>
      </w:tr>
      <w:tr w:rsidR="006E110A" w:rsidRPr="00040E48" w14:paraId="15F7C6EA" w14:textId="77777777" w:rsidTr="00AC104E">
        <w:tc>
          <w:tcPr>
            <w:tcW w:w="0" w:type="auto"/>
            <w:shd w:val="clear" w:color="auto" w:fill="auto"/>
          </w:tcPr>
          <w:p w14:paraId="25008411" w14:textId="77777777" w:rsidR="006E110A" w:rsidRPr="00040E48" w:rsidRDefault="006E110A">
            <w:pPr>
              <w:pStyle w:val="TableEntry"/>
              <w:rPr>
                <w:noProof w:val="0"/>
              </w:rPr>
            </w:pPr>
            <w:r w:rsidRPr="00040E48">
              <w:rPr>
                <w:noProof w:val="0"/>
              </w:rPr>
              <w:t>Ethnicity</w:t>
            </w:r>
          </w:p>
        </w:tc>
        <w:tc>
          <w:tcPr>
            <w:tcW w:w="0" w:type="auto"/>
            <w:shd w:val="clear" w:color="auto" w:fill="auto"/>
          </w:tcPr>
          <w:p w14:paraId="1FD73FDE"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1FB9EA43" w14:textId="77777777" w:rsidR="006E110A" w:rsidRPr="00040E48" w:rsidRDefault="006E110A">
            <w:pPr>
              <w:pStyle w:val="TableEntry"/>
              <w:rPr>
                <w:noProof w:val="0"/>
              </w:rPr>
            </w:pPr>
            <w:r w:rsidRPr="00040E48">
              <w:rPr>
                <w:noProof w:val="0"/>
              </w:rPr>
              <w:t>patient/ethnicGroupCode</w:t>
            </w:r>
          </w:p>
        </w:tc>
        <w:tc>
          <w:tcPr>
            <w:tcW w:w="0" w:type="auto"/>
            <w:shd w:val="clear" w:color="auto" w:fill="auto"/>
          </w:tcPr>
          <w:p w14:paraId="3A5CD22C" w14:textId="77777777" w:rsidR="006E110A" w:rsidRPr="00040E48" w:rsidRDefault="006E110A">
            <w:pPr>
              <w:pStyle w:val="TableEntry"/>
              <w:rPr>
                <w:noProof w:val="0"/>
              </w:rPr>
            </w:pPr>
            <w:r w:rsidRPr="00040E48">
              <w:rPr>
                <w:noProof w:val="0"/>
              </w:rPr>
              <w:t xml:space="preserve">Demographic Information </w:t>
            </w:r>
          </w:p>
        </w:tc>
      </w:tr>
      <w:tr w:rsidR="006E110A" w:rsidRPr="00040E48" w14:paraId="392C7980" w14:textId="77777777" w:rsidTr="00AC104E">
        <w:tc>
          <w:tcPr>
            <w:tcW w:w="0" w:type="auto"/>
            <w:shd w:val="clear" w:color="auto" w:fill="auto"/>
          </w:tcPr>
          <w:p w14:paraId="5D96CC2F" w14:textId="77777777" w:rsidR="006E110A" w:rsidRPr="00040E48" w:rsidRDefault="006E110A">
            <w:pPr>
              <w:pStyle w:val="TableEntry"/>
              <w:rPr>
                <w:noProof w:val="0"/>
              </w:rPr>
            </w:pPr>
            <w:r w:rsidRPr="00040E48">
              <w:rPr>
                <w:noProof w:val="0"/>
              </w:rPr>
              <w:t>(Religious Affiliation[1])</w:t>
            </w:r>
          </w:p>
        </w:tc>
        <w:tc>
          <w:tcPr>
            <w:tcW w:w="0" w:type="auto"/>
            <w:shd w:val="clear" w:color="auto" w:fill="auto"/>
          </w:tcPr>
          <w:p w14:paraId="7D24045B"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69C81CBA" w14:textId="77777777" w:rsidR="006E110A" w:rsidRPr="00040E48" w:rsidRDefault="006E110A">
            <w:pPr>
              <w:pStyle w:val="TableEntry"/>
              <w:rPr>
                <w:noProof w:val="0"/>
              </w:rPr>
            </w:pPr>
            <w:r w:rsidRPr="00040E48">
              <w:rPr>
                <w:noProof w:val="0"/>
              </w:rPr>
              <w:t>patient/religiousAffiliationCode</w:t>
            </w:r>
          </w:p>
        </w:tc>
        <w:tc>
          <w:tcPr>
            <w:tcW w:w="0" w:type="auto"/>
            <w:shd w:val="clear" w:color="auto" w:fill="auto"/>
          </w:tcPr>
          <w:p w14:paraId="3D030D92" w14:textId="77777777" w:rsidR="006E110A" w:rsidRPr="00040E48" w:rsidRDefault="006E110A">
            <w:pPr>
              <w:pStyle w:val="TableEntry"/>
              <w:rPr>
                <w:noProof w:val="0"/>
              </w:rPr>
            </w:pPr>
            <w:r w:rsidRPr="00040E48">
              <w:rPr>
                <w:noProof w:val="0"/>
              </w:rPr>
              <w:t xml:space="preserve">Spiritual Affiliation / Considerations </w:t>
            </w:r>
          </w:p>
        </w:tc>
      </w:tr>
      <w:tr w:rsidR="006E110A" w:rsidRPr="00040E48" w14:paraId="0A80124B" w14:textId="77777777" w:rsidTr="00AC104E">
        <w:tc>
          <w:tcPr>
            <w:tcW w:w="0" w:type="auto"/>
            <w:shd w:val="clear" w:color="auto" w:fill="auto"/>
          </w:tcPr>
          <w:p w14:paraId="7A3DE6B5" w14:textId="77777777" w:rsidR="006E110A" w:rsidRPr="00040E48" w:rsidRDefault="006E110A">
            <w:pPr>
              <w:pStyle w:val="TableEntry"/>
              <w:rPr>
                <w:noProof w:val="0"/>
              </w:rPr>
            </w:pPr>
            <w:r w:rsidRPr="00040E48">
              <w:rPr>
                <w:noProof w:val="0"/>
              </w:rPr>
              <w:t>Languages Spoken</w:t>
            </w:r>
          </w:p>
        </w:tc>
        <w:tc>
          <w:tcPr>
            <w:tcW w:w="0" w:type="auto"/>
            <w:shd w:val="clear" w:color="auto" w:fill="auto"/>
          </w:tcPr>
          <w:p w14:paraId="33C8AB56" w14:textId="77777777" w:rsidR="006E110A" w:rsidRPr="00040E48" w:rsidRDefault="006E110A">
            <w:pPr>
              <w:pStyle w:val="TableEntry"/>
              <w:rPr>
                <w:noProof w:val="0"/>
              </w:rPr>
            </w:pPr>
            <w:r w:rsidRPr="00040E48">
              <w:rPr>
                <w:noProof w:val="0"/>
              </w:rPr>
              <w:t>Patient</w:t>
            </w:r>
          </w:p>
        </w:tc>
        <w:tc>
          <w:tcPr>
            <w:tcW w:w="0" w:type="auto"/>
            <w:shd w:val="clear" w:color="auto" w:fill="auto"/>
          </w:tcPr>
          <w:p w14:paraId="3461C634" w14:textId="77777777" w:rsidR="006E110A" w:rsidRPr="00040E48" w:rsidRDefault="006E110A">
            <w:pPr>
              <w:pStyle w:val="TableEntry"/>
              <w:rPr>
                <w:noProof w:val="0"/>
              </w:rPr>
            </w:pPr>
            <w:r w:rsidRPr="00040E48">
              <w:rPr>
                <w:noProof w:val="0"/>
              </w:rPr>
              <w:t>patient/languageCommunication</w:t>
            </w:r>
          </w:p>
        </w:tc>
        <w:tc>
          <w:tcPr>
            <w:tcW w:w="0" w:type="auto"/>
            <w:shd w:val="clear" w:color="auto" w:fill="auto"/>
          </w:tcPr>
          <w:p w14:paraId="25FD8911" w14:textId="77777777" w:rsidR="006E110A" w:rsidRPr="00040E48" w:rsidRDefault="006E110A">
            <w:pPr>
              <w:pStyle w:val="TableEntry"/>
              <w:rPr>
                <w:noProof w:val="0"/>
              </w:rPr>
            </w:pPr>
            <w:r w:rsidRPr="00040E48">
              <w:rPr>
                <w:noProof w:val="0"/>
              </w:rPr>
              <w:t xml:space="preserve">  </w:t>
            </w:r>
          </w:p>
        </w:tc>
      </w:tr>
      <w:tr w:rsidR="006E110A" w:rsidRPr="00040E48" w14:paraId="10C6E27A" w14:textId="77777777" w:rsidTr="00AC104E">
        <w:tc>
          <w:tcPr>
            <w:tcW w:w="0" w:type="auto"/>
            <w:shd w:val="clear" w:color="auto" w:fill="auto"/>
          </w:tcPr>
          <w:p w14:paraId="6E4A74CD" w14:textId="77777777" w:rsidR="006E110A" w:rsidRPr="00040E48" w:rsidRDefault="006E110A">
            <w:pPr>
              <w:pStyle w:val="TableEntry"/>
              <w:rPr>
                <w:noProof w:val="0"/>
              </w:rPr>
            </w:pPr>
            <w:r w:rsidRPr="00040E48">
              <w:rPr>
                <w:noProof w:val="0"/>
              </w:rPr>
              <w:t>Employer and School Contacts</w:t>
            </w:r>
          </w:p>
        </w:tc>
        <w:tc>
          <w:tcPr>
            <w:tcW w:w="0" w:type="auto"/>
            <w:shd w:val="clear" w:color="auto" w:fill="auto"/>
          </w:tcPr>
          <w:p w14:paraId="396FC719" w14:textId="77777777" w:rsidR="006E110A" w:rsidRPr="00040E48" w:rsidRDefault="006E110A">
            <w:pPr>
              <w:pStyle w:val="TableEntry"/>
              <w:rPr>
                <w:noProof w:val="0"/>
              </w:rPr>
            </w:pPr>
            <w:r w:rsidRPr="00040E48">
              <w:rPr>
                <w:noProof w:val="0"/>
              </w:rPr>
              <w:t>Social History</w:t>
            </w:r>
          </w:p>
        </w:tc>
        <w:tc>
          <w:tcPr>
            <w:tcW w:w="0" w:type="auto"/>
            <w:shd w:val="clear" w:color="auto" w:fill="auto"/>
          </w:tcPr>
          <w:p w14:paraId="1035CFD8" w14:textId="77777777" w:rsidR="006E110A" w:rsidRPr="00040E48" w:rsidRDefault="006E110A">
            <w:pPr>
              <w:pStyle w:val="TableEntry"/>
              <w:rPr>
                <w:noProof w:val="0"/>
              </w:rPr>
            </w:pPr>
            <w:r w:rsidRPr="00040E48">
              <w:rPr>
                <w:noProof w:val="0"/>
              </w:rPr>
              <w:t xml:space="preserve">  </w:t>
            </w:r>
          </w:p>
        </w:tc>
        <w:tc>
          <w:tcPr>
            <w:tcW w:w="0" w:type="auto"/>
            <w:shd w:val="clear" w:color="auto" w:fill="auto"/>
          </w:tcPr>
          <w:p w14:paraId="7B734910" w14:textId="77777777" w:rsidR="006E110A" w:rsidRPr="00040E48" w:rsidRDefault="006E110A">
            <w:pPr>
              <w:pStyle w:val="TableEntry"/>
              <w:rPr>
                <w:noProof w:val="0"/>
                <w:sz w:val="20"/>
              </w:rPr>
            </w:pPr>
          </w:p>
        </w:tc>
      </w:tr>
      <w:tr w:rsidR="006E110A" w:rsidRPr="00040E48" w14:paraId="03E983E5" w14:textId="77777777" w:rsidTr="00AC104E">
        <w:tc>
          <w:tcPr>
            <w:tcW w:w="0" w:type="auto"/>
            <w:shd w:val="clear" w:color="auto" w:fill="auto"/>
          </w:tcPr>
          <w:p w14:paraId="38EB18F2" w14:textId="77777777" w:rsidR="006E110A" w:rsidRPr="00040E48" w:rsidRDefault="006E110A">
            <w:pPr>
              <w:pStyle w:val="TableEntry"/>
              <w:rPr>
                <w:noProof w:val="0"/>
              </w:rPr>
            </w:pPr>
            <w:r w:rsidRPr="00040E48">
              <w:rPr>
                <w:noProof w:val="0"/>
              </w:rPr>
              <w:t>Hazardous Working Conditions</w:t>
            </w:r>
          </w:p>
        </w:tc>
        <w:tc>
          <w:tcPr>
            <w:tcW w:w="0" w:type="auto"/>
            <w:shd w:val="clear" w:color="auto" w:fill="auto"/>
          </w:tcPr>
          <w:p w14:paraId="2E28BF5A" w14:textId="77777777" w:rsidR="006E110A" w:rsidRPr="00040E48" w:rsidRDefault="006E110A">
            <w:pPr>
              <w:pStyle w:val="TableEntry"/>
              <w:rPr>
                <w:noProof w:val="0"/>
              </w:rPr>
            </w:pPr>
            <w:r w:rsidRPr="00040E48">
              <w:rPr>
                <w:noProof w:val="0"/>
              </w:rPr>
              <w:t>Social History</w:t>
            </w:r>
          </w:p>
        </w:tc>
        <w:tc>
          <w:tcPr>
            <w:tcW w:w="0" w:type="auto"/>
            <w:shd w:val="clear" w:color="auto" w:fill="auto"/>
          </w:tcPr>
          <w:p w14:paraId="6C41A574" w14:textId="77777777" w:rsidR="006E110A" w:rsidRPr="00040E48" w:rsidRDefault="006E110A">
            <w:pPr>
              <w:pStyle w:val="TableEntry"/>
              <w:rPr>
                <w:noProof w:val="0"/>
              </w:rPr>
            </w:pPr>
            <w:r w:rsidRPr="00040E48">
              <w:rPr>
                <w:noProof w:val="0"/>
              </w:rPr>
              <w:t>HISTORY OF OCCUPATIONAL EXPOSURE</w:t>
            </w:r>
          </w:p>
        </w:tc>
        <w:tc>
          <w:tcPr>
            <w:tcW w:w="0" w:type="auto"/>
            <w:shd w:val="clear" w:color="auto" w:fill="auto"/>
          </w:tcPr>
          <w:p w14:paraId="2D75311A" w14:textId="77777777" w:rsidR="006E110A" w:rsidRPr="00040E48" w:rsidRDefault="006E110A">
            <w:pPr>
              <w:pStyle w:val="TableEntry"/>
              <w:rPr>
                <w:noProof w:val="0"/>
              </w:rPr>
            </w:pPr>
            <w:r w:rsidRPr="00040E48">
              <w:rPr>
                <w:noProof w:val="0"/>
              </w:rPr>
              <w:t xml:space="preserve">  </w:t>
            </w:r>
          </w:p>
        </w:tc>
      </w:tr>
      <w:tr w:rsidR="006E110A" w:rsidRPr="00040E48" w14:paraId="35792B24" w14:textId="77777777" w:rsidTr="00AC104E">
        <w:tc>
          <w:tcPr>
            <w:tcW w:w="0" w:type="auto"/>
            <w:shd w:val="clear" w:color="auto" w:fill="auto"/>
          </w:tcPr>
          <w:p w14:paraId="3075ACAD" w14:textId="77777777" w:rsidR="006E110A" w:rsidRPr="00040E48" w:rsidRDefault="006E110A">
            <w:pPr>
              <w:pStyle w:val="TableEntry"/>
              <w:rPr>
                <w:noProof w:val="0"/>
              </w:rPr>
            </w:pPr>
            <w:r w:rsidRPr="00040E48">
              <w:rPr>
                <w:noProof w:val="0"/>
              </w:rPr>
              <w:t>Emergency Contacts</w:t>
            </w:r>
          </w:p>
        </w:tc>
        <w:tc>
          <w:tcPr>
            <w:tcW w:w="0" w:type="auto"/>
            <w:shd w:val="clear" w:color="auto" w:fill="auto"/>
          </w:tcPr>
          <w:p w14:paraId="2D6E4370" w14:textId="77777777" w:rsidR="006E110A" w:rsidRPr="00040E48" w:rsidRDefault="006E110A">
            <w:pPr>
              <w:pStyle w:val="TableEntry"/>
              <w:rPr>
                <w:noProof w:val="0"/>
              </w:rPr>
            </w:pPr>
            <w:r w:rsidRPr="00040E48">
              <w:rPr>
                <w:noProof w:val="0"/>
              </w:rPr>
              <w:t>Support</w:t>
            </w:r>
          </w:p>
        </w:tc>
        <w:tc>
          <w:tcPr>
            <w:tcW w:w="0" w:type="auto"/>
            <w:shd w:val="clear" w:color="auto" w:fill="auto"/>
          </w:tcPr>
          <w:p w14:paraId="7A1DEA50" w14:textId="77777777" w:rsidR="006E110A" w:rsidRPr="00040E48" w:rsidRDefault="006E110A">
            <w:pPr>
              <w:pStyle w:val="TableEntry"/>
              <w:rPr>
                <w:noProof w:val="0"/>
              </w:rPr>
            </w:pPr>
            <w:r w:rsidRPr="00040E48">
              <w:rPr>
                <w:noProof w:val="0"/>
              </w:rPr>
              <w:t xml:space="preserve">  </w:t>
            </w:r>
          </w:p>
        </w:tc>
        <w:tc>
          <w:tcPr>
            <w:tcW w:w="0" w:type="auto"/>
            <w:shd w:val="clear" w:color="auto" w:fill="auto"/>
          </w:tcPr>
          <w:p w14:paraId="68B2FBF7" w14:textId="77777777" w:rsidR="006E110A" w:rsidRPr="00040E48" w:rsidRDefault="006E110A">
            <w:pPr>
              <w:pStyle w:val="TableEntry"/>
              <w:rPr>
                <w:noProof w:val="0"/>
                <w:sz w:val="20"/>
              </w:rPr>
            </w:pPr>
          </w:p>
        </w:tc>
      </w:tr>
      <w:tr w:rsidR="006E110A" w:rsidRPr="00040E48" w14:paraId="43DE71FF" w14:textId="77777777" w:rsidTr="00AC104E">
        <w:tc>
          <w:tcPr>
            <w:tcW w:w="0" w:type="auto"/>
            <w:shd w:val="clear" w:color="auto" w:fill="auto"/>
          </w:tcPr>
          <w:p w14:paraId="0478D9F3" w14:textId="77777777" w:rsidR="006E110A" w:rsidRPr="00040E48" w:rsidRDefault="006E110A">
            <w:pPr>
              <w:pStyle w:val="TableEntry"/>
              <w:rPr>
                <w:noProof w:val="0"/>
              </w:rPr>
            </w:pPr>
            <w:r w:rsidRPr="00040E48">
              <w:rPr>
                <w:noProof w:val="0"/>
              </w:rPr>
              <w:t>Healthcare Providers</w:t>
            </w:r>
          </w:p>
        </w:tc>
        <w:tc>
          <w:tcPr>
            <w:tcW w:w="0" w:type="auto"/>
            <w:shd w:val="clear" w:color="auto" w:fill="auto"/>
          </w:tcPr>
          <w:p w14:paraId="2B4DF8E6" w14:textId="77777777" w:rsidR="006E110A" w:rsidRPr="00040E48" w:rsidRDefault="006E110A">
            <w:pPr>
              <w:pStyle w:val="TableEntry"/>
              <w:rPr>
                <w:noProof w:val="0"/>
              </w:rPr>
            </w:pPr>
            <w:r w:rsidRPr="00040E48">
              <w:rPr>
                <w:noProof w:val="0"/>
              </w:rPr>
              <w:t>Practitioners</w:t>
            </w:r>
          </w:p>
        </w:tc>
        <w:tc>
          <w:tcPr>
            <w:tcW w:w="0" w:type="auto"/>
            <w:shd w:val="clear" w:color="auto" w:fill="auto"/>
          </w:tcPr>
          <w:p w14:paraId="69525D2E" w14:textId="77777777" w:rsidR="006E110A" w:rsidRPr="00040E48" w:rsidRDefault="006E110A">
            <w:pPr>
              <w:pStyle w:val="TableEntry"/>
              <w:rPr>
                <w:noProof w:val="0"/>
              </w:rPr>
            </w:pPr>
            <w:r w:rsidRPr="00040E48">
              <w:rPr>
                <w:noProof w:val="0"/>
              </w:rPr>
              <w:t>serviceEvent/performer</w:t>
            </w:r>
          </w:p>
        </w:tc>
        <w:tc>
          <w:tcPr>
            <w:tcW w:w="0" w:type="auto"/>
            <w:shd w:val="clear" w:color="auto" w:fill="auto"/>
          </w:tcPr>
          <w:p w14:paraId="17CD8E72" w14:textId="77777777" w:rsidR="006E110A" w:rsidRPr="00040E48" w:rsidRDefault="006E110A">
            <w:pPr>
              <w:pStyle w:val="TableEntry"/>
              <w:rPr>
                <w:noProof w:val="0"/>
              </w:rPr>
            </w:pPr>
            <w:r w:rsidRPr="00040E48">
              <w:rPr>
                <w:noProof w:val="0"/>
              </w:rPr>
              <w:t xml:space="preserve">Healthcare Providers </w:t>
            </w:r>
          </w:p>
        </w:tc>
      </w:tr>
      <w:tr w:rsidR="006E110A" w:rsidRPr="00040E48" w14:paraId="00BDE33B" w14:textId="77777777" w:rsidTr="00AC104E">
        <w:tc>
          <w:tcPr>
            <w:tcW w:w="0" w:type="auto"/>
            <w:shd w:val="clear" w:color="auto" w:fill="auto"/>
          </w:tcPr>
          <w:p w14:paraId="47C82186" w14:textId="77777777" w:rsidR="006E110A" w:rsidRPr="00040E48" w:rsidRDefault="006E110A">
            <w:pPr>
              <w:pStyle w:val="TableEntry"/>
              <w:rPr>
                <w:noProof w:val="0"/>
              </w:rPr>
            </w:pPr>
            <w:r w:rsidRPr="00040E48">
              <w:rPr>
                <w:noProof w:val="0"/>
              </w:rPr>
              <w:lastRenderedPageBreak/>
              <w:t>Insurance Providers</w:t>
            </w:r>
          </w:p>
        </w:tc>
        <w:tc>
          <w:tcPr>
            <w:tcW w:w="0" w:type="auto"/>
            <w:shd w:val="clear" w:color="auto" w:fill="auto"/>
          </w:tcPr>
          <w:p w14:paraId="63BADC02" w14:textId="77777777" w:rsidR="006E110A" w:rsidRPr="00040E48" w:rsidRDefault="006E110A">
            <w:pPr>
              <w:pStyle w:val="TableEntry"/>
              <w:rPr>
                <w:noProof w:val="0"/>
              </w:rPr>
            </w:pPr>
            <w:r w:rsidRPr="00040E48">
              <w:rPr>
                <w:noProof w:val="0"/>
              </w:rPr>
              <w:t>Insurance</w:t>
            </w:r>
          </w:p>
        </w:tc>
        <w:tc>
          <w:tcPr>
            <w:tcW w:w="0" w:type="auto"/>
            <w:shd w:val="clear" w:color="auto" w:fill="auto"/>
          </w:tcPr>
          <w:p w14:paraId="129719C3" w14:textId="77777777" w:rsidR="006E110A" w:rsidRPr="00040E48" w:rsidRDefault="006E110A">
            <w:pPr>
              <w:pStyle w:val="TableEntry"/>
              <w:rPr>
                <w:noProof w:val="0"/>
              </w:rPr>
            </w:pPr>
            <w:r w:rsidRPr="00040E48">
              <w:rPr>
                <w:noProof w:val="0"/>
              </w:rPr>
              <w:t xml:space="preserve">Health Insurance or Pharmacy Insurance </w:t>
            </w:r>
          </w:p>
        </w:tc>
        <w:tc>
          <w:tcPr>
            <w:tcW w:w="0" w:type="auto"/>
            <w:shd w:val="clear" w:color="auto" w:fill="auto"/>
          </w:tcPr>
          <w:p w14:paraId="49C409EF" w14:textId="77777777" w:rsidR="006E110A" w:rsidRPr="00040E48" w:rsidRDefault="006E110A">
            <w:pPr>
              <w:pStyle w:val="TableEntry"/>
              <w:rPr>
                <w:noProof w:val="0"/>
                <w:sz w:val="20"/>
              </w:rPr>
            </w:pPr>
          </w:p>
        </w:tc>
      </w:tr>
      <w:tr w:rsidR="006E110A" w:rsidRPr="00040E48" w14:paraId="45A75933" w14:textId="77777777" w:rsidTr="00AC104E">
        <w:tc>
          <w:tcPr>
            <w:tcW w:w="0" w:type="auto"/>
            <w:shd w:val="clear" w:color="auto" w:fill="auto"/>
          </w:tcPr>
          <w:p w14:paraId="0FC2F3E7" w14:textId="77777777" w:rsidR="006E110A" w:rsidRPr="00040E48" w:rsidRDefault="005C4B4B">
            <w:pPr>
              <w:pStyle w:val="TableEntry"/>
              <w:rPr>
                <w:noProof w:val="0"/>
              </w:rPr>
            </w:pPr>
            <w:r w:rsidRPr="00040E48">
              <w:rPr>
                <w:noProof w:val="0"/>
              </w:rPr>
              <w:t>Pharmacy</w:t>
            </w:r>
          </w:p>
        </w:tc>
        <w:tc>
          <w:tcPr>
            <w:tcW w:w="0" w:type="auto"/>
            <w:shd w:val="clear" w:color="auto" w:fill="auto"/>
          </w:tcPr>
          <w:p w14:paraId="45139180" w14:textId="77777777" w:rsidR="006E110A" w:rsidRPr="00040E48" w:rsidRDefault="006E110A">
            <w:pPr>
              <w:pStyle w:val="TableEntry"/>
              <w:rPr>
                <w:noProof w:val="0"/>
              </w:rPr>
            </w:pPr>
            <w:r w:rsidRPr="00040E48">
              <w:rPr>
                <w:noProof w:val="0"/>
              </w:rPr>
              <w:t> </w:t>
            </w:r>
          </w:p>
        </w:tc>
        <w:tc>
          <w:tcPr>
            <w:tcW w:w="0" w:type="auto"/>
            <w:shd w:val="clear" w:color="auto" w:fill="auto"/>
          </w:tcPr>
          <w:p w14:paraId="1AC1C3C4" w14:textId="77777777" w:rsidR="006E110A" w:rsidRPr="00040E48" w:rsidRDefault="006E110A">
            <w:pPr>
              <w:pStyle w:val="TableEntry"/>
              <w:rPr>
                <w:noProof w:val="0"/>
              </w:rPr>
            </w:pPr>
            <w:r w:rsidRPr="00040E48">
              <w:rPr>
                <w:noProof w:val="0"/>
              </w:rPr>
              <w:t xml:space="preserve">performer </w:t>
            </w:r>
          </w:p>
        </w:tc>
        <w:tc>
          <w:tcPr>
            <w:tcW w:w="0" w:type="auto"/>
            <w:shd w:val="clear" w:color="auto" w:fill="auto"/>
          </w:tcPr>
          <w:p w14:paraId="167FF359" w14:textId="77777777" w:rsidR="006E110A" w:rsidRPr="00040E48" w:rsidRDefault="006E110A">
            <w:pPr>
              <w:pStyle w:val="TableEntry"/>
              <w:rPr>
                <w:noProof w:val="0"/>
                <w:sz w:val="20"/>
              </w:rPr>
            </w:pPr>
          </w:p>
        </w:tc>
      </w:tr>
      <w:tr w:rsidR="006E110A" w:rsidRPr="00040E48" w14:paraId="61090E29" w14:textId="77777777" w:rsidTr="00AC104E">
        <w:tc>
          <w:tcPr>
            <w:tcW w:w="0" w:type="auto"/>
            <w:shd w:val="clear" w:color="auto" w:fill="auto"/>
          </w:tcPr>
          <w:p w14:paraId="4015D863" w14:textId="77777777" w:rsidR="006E110A" w:rsidRPr="00040E48" w:rsidRDefault="00E24316">
            <w:pPr>
              <w:pStyle w:val="TableEntry"/>
              <w:rPr>
                <w:noProof w:val="0"/>
              </w:rPr>
            </w:pPr>
            <w:r w:rsidRPr="00040E48">
              <w:rPr>
                <w:noProof w:val="0"/>
              </w:rPr>
              <w:t>Advance</w:t>
            </w:r>
            <w:r w:rsidR="006E110A" w:rsidRPr="00040E48">
              <w:rPr>
                <w:noProof w:val="0"/>
              </w:rPr>
              <w:t xml:space="preserve"> Directives</w:t>
            </w:r>
          </w:p>
        </w:tc>
        <w:tc>
          <w:tcPr>
            <w:tcW w:w="0" w:type="auto"/>
            <w:shd w:val="clear" w:color="auto" w:fill="auto"/>
          </w:tcPr>
          <w:p w14:paraId="211B2628" w14:textId="77777777" w:rsidR="006E110A" w:rsidRPr="00040E48" w:rsidRDefault="006E110A">
            <w:pPr>
              <w:pStyle w:val="TableEntry"/>
              <w:rPr>
                <w:noProof w:val="0"/>
              </w:rPr>
            </w:pPr>
            <w:r w:rsidRPr="00040E48">
              <w:rPr>
                <w:noProof w:val="0"/>
              </w:rPr>
              <w:t>Advance Directives</w:t>
            </w:r>
          </w:p>
        </w:tc>
        <w:tc>
          <w:tcPr>
            <w:tcW w:w="0" w:type="auto"/>
            <w:shd w:val="clear" w:color="auto" w:fill="auto"/>
          </w:tcPr>
          <w:p w14:paraId="29939E5B" w14:textId="77777777" w:rsidR="006E110A" w:rsidRPr="00040E48" w:rsidRDefault="006E110A">
            <w:pPr>
              <w:pStyle w:val="TableEntry"/>
              <w:rPr>
                <w:noProof w:val="0"/>
              </w:rPr>
            </w:pPr>
            <w:r w:rsidRPr="00040E48">
              <w:rPr>
                <w:noProof w:val="0"/>
              </w:rPr>
              <w:t>ADVANCE DIRECTIVES</w:t>
            </w:r>
          </w:p>
        </w:tc>
        <w:tc>
          <w:tcPr>
            <w:tcW w:w="0" w:type="auto"/>
            <w:shd w:val="clear" w:color="auto" w:fill="auto"/>
          </w:tcPr>
          <w:p w14:paraId="1F2ECA06" w14:textId="77777777" w:rsidR="006E110A" w:rsidRPr="00040E48" w:rsidRDefault="006E110A">
            <w:pPr>
              <w:pStyle w:val="TableEntry"/>
              <w:rPr>
                <w:noProof w:val="0"/>
              </w:rPr>
            </w:pPr>
            <w:r w:rsidRPr="00040E48">
              <w:rPr>
                <w:noProof w:val="0"/>
              </w:rPr>
              <w:t xml:space="preserve">Advance Directive </w:t>
            </w:r>
          </w:p>
        </w:tc>
      </w:tr>
      <w:tr w:rsidR="006E110A" w:rsidRPr="00040E48" w14:paraId="5A56DD6D" w14:textId="77777777" w:rsidTr="00AC104E">
        <w:tc>
          <w:tcPr>
            <w:tcW w:w="0" w:type="auto"/>
            <w:shd w:val="clear" w:color="auto" w:fill="auto"/>
          </w:tcPr>
          <w:p w14:paraId="33712DC3" w14:textId="77777777" w:rsidR="006E110A" w:rsidRPr="00040E48" w:rsidRDefault="006E110A">
            <w:pPr>
              <w:pStyle w:val="TableEntry"/>
              <w:rPr>
                <w:noProof w:val="0"/>
              </w:rPr>
            </w:pPr>
            <w:r w:rsidRPr="00040E48">
              <w:rPr>
                <w:noProof w:val="0"/>
              </w:rPr>
              <w:t>General Medical Information</w:t>
            </w:r>
            <w:r w:rsidRPr="00040E48">
              <w:rPr>
                <w:noProof w:val="0"/>
              </w:rPr>
              <w:br/>
              <w:t>Height, Weight</w:t>
            </w:r>
          </w:p>
        </w:tc>
        <w:tc>
          <w:tcPr>
            <w:tcW w:w="0" w:type="auto"/>
            <w:shd w:val="clear" w:color="auto" w:fill="auto"/>
          </w:tcPr>
          <w:p w14:paraId="17F556C7" w14:textId="77777777" w:rsidR="006E110A" w:rsidRPr="00040E48" w:rsidRDefault="006E110A">
            <w:pPr>
              <w:pStyle w:val="TableEntry"/>
              <w:rPr>
                <w:noProof w:val="0"/>
              </w:rPr>
            </w:pPr>
            <w:r w:rsidRPr="00040E48">
              <w:rPr>
                <w:noProof w:val="0"/>
              </w:rPr>
              <w:t>Vital Signs</w:t>
            </w:r>
          </w:p>
        </w:tc>
        <w:tc>
          <w:tcPr>
            <w:tcW w:w="0" w:type="auto"/>
            <w:shd w:val="clear" w:color="auto" w:fill="auto"/>
          </w:tcPr>
          <w:p w14:paraId="3A0EC7F7" w14:textId="77777777" w:rsidR="006E110A" w:rsidRPr="00040E48" w:rsidRDefault="006E110A">
            <w:pPr>
              <w:pStyle w:val="TableEntry"/>
              <w:rPr>
                <w:noProof w:val="0"/>
              </w:rPr>
            </w:pPr>
            <w:r w:rsidRPr="00040E48">
              <w:rPr>
                <w:noProof w:val="0"/>
              </w:rPr>
              <w:t>VITAL SIGNS</w:t>
            </w:r>
          </w:p>
        </w:tc>
        <w:tc>
          <w:tcPr>
            <w:tcW w:w="0" w:type="auto"/>
            <w:shd w:val="clear" w:color="auto" w:fill="auto"/>
          </w:tcPr>
          <w:p w14:paraId="641A26FE" w14:textId="77777777" w:rsidR="006E110A" w:rsidRPr="00040E48" w:rsidRDefault="006E110A">
            <w:pPr>
              <w:pStyle w:val="TableEntry"/>
              <w:rPr>
                <w:noProof w:val="0"/>
              </w:rPr>
            </w:pPr>
            <w:r w:rsidRPr="00040E48">
              <w:rPr>
                <w:noProof w:val="0"/>
              </w:rPr>
              <w:t xml:space="preserve">  </w:t>
            </w:r>
          </w:p>
        </w:tc>
      </w:tr>
      <w:tr w:rsidR="006E110A" w:rsidRPr="00040E48" w14:paraId="067DDB43" w14:textId="77777777" w:rsidTr="00AC104E">
        <w:tc>
          <w:tcPr>
            <w:tcW w:w="0" w:type="auto"/>
            <w:shd w:val="clear" w:color="auto" w:fill="auto"/>
          </w:tcPr>
          <w:p w14:paraId="517981CD" w14:textId="77777777" w:rsidR="006E110A" w:rsidRPr="00040E48" w:rsidRDefault="006E110A">
            <w:pPr>
              <w:pStyle w:val="TableEntry"/>
              <w:rPr>
                <w:noProof w:val="0"/>
              </w:rPr>
            </w:pPr>
            <w:r w:rsidRPr="00040E48">
              <w:rPr>
                <w:noProof w:val="0"/>
              </w:rPr>
              <w:t>Blood Type</w:t>
            </w:r>
          </w:p>
        </w:tc>
        <w:tc>
          <w:tcPr>
            <w:tcW w:w="0" w:type="auto"/>
            <w:shd w:val="clear" w:color="auto" w:fill="auto"/>
          </w:tcPr>
          <w:p w14:paraId="3D758232" w14:textId="77777777" w:rsidR="006E110A" w:rsidRPr="00040E48" w:rsidRDefault="006E110A">
            <w:pPr>
              <w:pStyle w:val="TableEntry"/>
              <w:rPr>
                <w:noProof w:val="0"/>
              </w:rPr>
            </w:pPr>
            <w:r w:rsidRPr="00040E48">
              <w:rPr>
                <w:noProof w:val="0"/>
              </w:rPr>
              <w:t>Results</w:t>
            </w:r>
          </w:p>
        </w:tc>
        <w:tc>
          <w:tcPr>
            <w:tcW w:w="0" w:type="auto"/>
            <w:shd w:val="clear" w:color="auto" w:fill="auto"/>
          </w:tcPr>
          <w:p w14:paraId="60108125" w14:textId="77777777" w:rsidR="006E110A" w:rsidRPr="00040E48" w:rsidRDefault="006E110A">
            <w:pPr>
              <w:pStyle w:val="TableEntry"/>
              <w:rPr>
                <w:noProof w:val="0"/>
              </w:rPr>
            </w:pPr>
            <w:r w:rsidRPr="00040E48">
              <w:rPr>
                <w:noProof w:val="0"/>
              </w:rPr>
              <w:t>RELEVANT DIAGNOSTIC TESTS AND/OR LABORATORY DATA</w:t>
            </w:r>
          </w:p>
        </w:tc>
        <w:tc>
          <w:tcPr>
            <w:tcW w:w="0" w:type="auto"/>
            <w:shd w:val="clear" w:color="auto" w:fill="auto"/>
          </w:tcPr>
          <w:p w14:paraId="74373F21" w14:textId="77777777" w:rsidR="006E110A" w:rsidRPr="00040E48" w:rsidRDefault="006E110A">
            <w:pPr>
              <w:pStyle w:val="TableEntry"/>
              <w:rPr>
                <w:noProof w:val="0"/>
              </w:rPr>
            </w:pPr>
            <w:r w:rsidRPr="00040E48">
              <w:rPr>
                <w:noProof w:val="0"/>
              </w:rPr>
              <w:t xml:space="preserve">  </w:t>
            </w:r>
          </w:p>
        </w:tc>
      </w:tr>
      <w:tr w:rsidR="006E110A" w:rsidRPr="00040E48" w14:paraId="09137ACB" w14:textId="77777777" w:rsidTr="00AC104E">
        <w:tc>
          <w:tcPr>
            <w:tcW w:w="0" w:type="auto"/>
            <w:shd w:val="clear" w:color="auto" w:fill="auto"/>
          </w:tcPr>
          <w:p w14:paraId="25516000" w14:textId="77777777" w:rsidR="006E110A" w:rsidRPr="00040E48" w:rsidRDefault="006E110A">
            <w:pPr>
              <w:pStyle w:val="TableEntry"/>
              <w:rPr>
                <w:noProof w:val="0"/>
              </w:rPr>
            </w:pPr>
            <w:r w:rsidRPr="00040E48">
              <w:rPr>
                <w:noProof w:val="0"/>
              </w:rPr>
              <w:t>Last Physical or Checkup</w:t>
            </w:r>
          </w:p>
        </w:tc>
        <w:tc>
          <w:tcPr>
            <w:tcW w:w="0" w:type="auto"/>
            <w:shd w:val="clear" w:color="auto" w:fill="auto"/>
          </w:tcPr>
          <w:p w14:paraId="3DDC9E7E" w14:textId="77777777" w:rsidR="006E110A" w:rsidRPr="00040E48" w:rsidRDefault="006E110A">
            <w:pPr>
              <w:pStyle w:val="TableEntry"/>
              <w:rPr>
                <w:noProof w:val="0"/>
              </w:rPr>
            </w:pPr>
            <w:r w:rsidRPr="00040E48">
              <w:rPr>
                <w:noProof w:val="0"/>
              </w:rPr>
              <w:t>Encounters</w:t>
            </w:r>
          </w:p>
        </w:tc>
        <w:tc>
          <w:tcPr>
            <w:tcW w:w="0" w:type="auto"/>
            <w:shd w:val="clear" w:color="auto" w:fill="auto"/>
          </w:tcPr>
          <w:p w14:paraId="53B90DFB" w14:textId="77777777" w:rsidR="006E110A" w:rsidRPr="00040E48" w:rsidRDefault="006E110A">
            <w:pPr>
              <w:pStyle w:val="TableEntry"/>
              <w:rPr>
                <w:noProof w:val="0"/>
              </w:rPr>
            </w:pPr>
            <w:r w:rsidRPr="00040E48">
              <w:rPr>
                <w:noProof w:val="0"/>
              </w:rPr>
              <w:t>HISTORY OF OUTPATIENT VISITS</w:t>
            </w:r>
          </w:p>
        </w:tc>
        <w:tc>
          <w:tcPr>
            <w:tcW w:w="0" w:type="auto"/>
            <w:shd w:val="clear" w:color="auto" w:fill="auto"/>
          </w:tcPr>
          <w:p w14:paraId="7D5A3796" w14:textId="77777777" w:rsidR="006E110A" w:rsidRPr="00040E48" w:rsidRDefault="006E110A">
            <w:pPr>
              <w:pStyle w:val="TableEntry"/>
              <w:rPr>
                <w:noProof w:val="0"/>
              </w:rPr>
            </w:pPr>
            <w:r w:rsidRPr="00040E48">
              <w:rPr>
                <w:noProof w:val="0"/>
              </w:rPr>
              <w:t xml:space="preserve">Clinical Encounters and Procedures List </w:t>
            </w:r>
          </w:p>
        </w:tc>
      </w:tr>
      <w:tr w:rsidR="006E110A" w:rsidRPr="00040E48" w14:paraId="01953FCE" w14:textId="77777777" w:rsidTr="00AC104E">
        <w:tc>
          <w:tcPr>
            <w:tcW w:w="0" w:type="auto"/>
            <w:shd w:val="clear" w:color="auto" w:fill="auto"/>
          </w:tcPr>
          <w:p w14:paraId="4B5A769E" w14:textId="77777777" w:rsidR="006E110A" w:rsidRPr="00040E48" w:rsidRDefault="006E110A" w:rsidP="005C4B4B">
            <w:pPr>
              <w:pStyle w:val="TableEntry"/>
              <w:rPr>
                <w:noProof w:val="0"/>
              </w:rPr>
            </w:pPr>
            <w:r w:rsidRPr="00040E48">
              <w:rPr>
                <w:noProof w:val="0"/>
              </w:rPr>
              <w:t>Allergies and Drug Sensitivi</w:t>
            </w:r>
            <w:r w:rsidR="005C4B4B" w:rsidRPr="00040E48">
              <w:rPr>
                <w:noProof w:val="0"/>
              </w:rPr>
              <w:t>ties</w:t>
            </w:r>
          </w:p>
        </w:tc>
        <w:tc>
          <w:tcPr>
            <w:tcW w:w="0" w:type="auto"/>
            <w:shd w:val="clear" w:color="auto" w:fill="auto"/>
          </w:tcPr>
          <w:p w14:paraId="68856011" w14:textId="77777777" w:rsidR="006E110A" w:rsidRPr="00040E48" w:rsidRDefault="006E110A">
            <w:pPr>
              <w:pStyle w:val="TableEntry"/>
              <w:rPr>
                <w:noProof w:val="0"/>
              </w:rPr>
            </w:pPr>
            <w:r w:rsidRPr="00040E48">
              <w:rPr>
                <w:noProof w:val="0"/>
              </w:rPr>
              <w:t>Alerts</w:t>
            </w:r>
          </w:p>
        </w:tc>
        <w:tc>
          <w:tcPr>
            <w:tcW w:w="0" w:type="auto"/>
            <w:shd w:val="clear" w:color="auto" w:fill="auto"/>
          </w:tcPr>
          <w:p w14:paraId="5FC34FC1" w14:textId="77777777" w:rsidR="006E110A" w:rsidRPr="00040E48" w:rsidRDefault="006E110A">
            <w:pPr>
              <w:pStyle w:val="TableEntry"/>
              <w:rPr>
                <w:noProof w:val="0"/>
              </w:rPr>
            </w:pPr>
            <w:r w:rsidRPr="00040E48">
              <w:rPr>
                <w:noProof w:val="0"/>
              </w:rPr>
              <w:t>HISTORY OF ALLERGIES</w:t>
            </w:r>
          </w:p>
        </w:tc>
        <w:tc>
          <w:tcPr>
            <w:tcW w:w="0" w:type="auto"/>
            <w:shd w:val="clear" w:color="auto" w:fill="auto"/>
          </w:tcPr>
          <w:p w14:paraId="62D78850" w14:textId="77777777" w:rsidR="006E110A" w:rsidRPr="00040E48" w:rsidRDefault="006E110A">
            <w:pPr>
              <w:pStyle w:val="TableEntry"/>
              <w:rPr>
                <w:noProof w:val="0"/>
              </w:rPr>
            </w:pPr>
            <w:r w:rsidRPr="00040E48">
              <w:rPr>
                <w:noProof w:val="0"/>
              </w:rPr>
              <w:t xml:space="preserve">Allergy and Reaction List </w:t>
            </w:r>
          </w:p>
        </w:tc>
      </w:tr>
      <w:tr w:rsidR="006E110A" w:rsidRPr="00040E48" w14:paraId="239B4103" w14:textId="77777777" w:rsidTr="00AC104E">
        <w:tc>
          <w:tcPr>
            <w:tcW w:w="0" w:type="auto"/>
            <w:shd w:val="clear" w:color="auto" w:fill="auto"/>
          </w:tcPr>
          <w:p w14:paraId="55BD7409" w14:textId="77777777" w:rsidR="006E110A" w:rsidRPr="00040E48" w:rsidRDefault="006E110A">
            <w:pPr>
              <w:pStyle w:val="TableEntry"/>
              <w:rPr>
                <w:noProof w:val="0"/>
              </w:rPr>
            </w:pPr>
            <w:r w:rsidRPr="00040E48">
              <w:rPr>
                <w:noProof w:val="0"/>
              </w:rPr>
              <w:t>Conditions</w:t>
            </w:r>
          </w:p>
        </w:tc>
        <w:tc>
          <w:tcPr>
            <w:tcW w:w="0" w:type="auto"/>
            <w:shd w:val="clear" w:color="auto" w:fill="auto"/>
          </w:tcPr>
          <w:p w14:paraId="601971EF" w14:textId="77777777" w:rsidR="006E110A" w:rsidRPr="00040E48" w:rsidRDefault="006E110A">
            <w:pPr>
              <w:pStyle w:val="TableEntry"/>
              <w:rPr>
                <w:noProof w:val="0"/>
              </w:rPr>
            </w:pPr>
            <w:r w:rsidRPr="00040E48">
              <w:rPr>
                <w:noProof w:val="0"/>
              </w:rPr>
              <w:t>Problems</w:t>
            </w:r>
          </w:p>
        </w:tc>
        <w:tc>
          <w:tcPr>
            <w:tcW w:w="0" w:type="auto"/>
            <w:shd w:val="clear" w:color="auto" w:fill="auto"/>
          </w:tcPr>
          <w:p w14:paraId="4B34BC02" w14:textId="77777777" w:rsidR="006E110A" w:rsidRPr="00040E48" w:rsidRDefault="006E110A">
            <w:pPr>
              <w:pStyle w:val="TableEntry"/>
              <w:rPr>
                <w:noProof w:val="0"/>
              </w:rPr>
            </w:pPr>
            <w:r w:rsidRPr="00040E48">
              <w:rPr>
                <w:noProof w:val="0"/>
              </w:rPr>
              <w:t>HISTORY OF PAST ILLNESS</w:t>
            </w:r>
            <w:r w:rsidRPr="00040E48">
              <w:rPr>
                <w:noProof w:val="0"/>
              </w:rPr>
              <w:br/>
              <w:t>- or -</w:t>
            </w:r>
            <w:r w:rsidRPr="00040E48">
              <w:rPr>
                <w:noProof w:val="0"/>
              </w:rPr>
              <w:br/>
              <w:t>PROBLEM LIST</w:t>
            </w:r>
          </w:p>
        </w:tc>
        <w:tc>
          <w:tcPr>
            <w:tcW w:w="0" w:type="auto"/>
            <w:shd w:val="clear" w:color="auto" w:fill="auto"/>
          </w:tcPr>
          <w:p w14:paraId="411D7EEE" w14:textId="77777777" w:rsidR="006E110A" w:rsidRPr="00040E48" w:rsidRDefault="006E110A">
            <w:pPr>
              <w:pStyle w:val="TableEntry"/>
              <w:rPr>
                <w:noProof w:val="0"/>
              </w:rPr>
            </w:pPr>
            <w:r w:rsidRPr="00040E48">
              <w:rPr>
                <w:noProof w:val="0"/>
              </w:rPr>
              <w:t xml:space="preserve">Problem List </w:t>
            </w:r>
          </w:p>
        </w:tc>
      </w:tr>
      <w:tr w:rsidR="006E110A" w:rsidRPr="00040E48" w14:paraId="5A7DE1E4" w14:textId="77777777" w:rsidTr="00AC104E">
        <w:tc>
          <w:tcPr>
            <w:tcW w:w="0" w:type="auto"/>
            <w:shd w:val="clear" w:color="auto" w:fill="auto"/>
          </w:tcPr>
          <w:p w14:paraId="1619CDAF" w14:textId="77777777" w:rsidR="006E110A" w:rsidRPr="00040E48" w:rsidRDefault="006E110A">
            <w:pPr>
              <w:pStyle w:val="TableEntry"/>
              <w:rPr>
                <w:noProof w:val="0"/>
              </w:rPr>
            </w:pPr>
            <w:r w:rsidRPr="00040E48">
              <w:rPr>
                <w:noProof w:val="0"/>
              </w:rPr>
              <w:t>Surgeries</w:t>
            </w:r>
          </w:p>
        </w:tc>
        <w:tc>
          <w:tcPr>
            <w:tcW w:w="0" w:type="auto"/>
            <w:shd w:val="clear" w:color="auto" w:fill="auto"/>
          </w:tcPr>
          <w:p w14:paraId="76F471E3" w14:textId="77777777" w:rsidR="006E110A" w:rsidRPr="00040E48" w:rsidRDefault="006E110A">
            <w:pPr>
              <w:pStyle w:val="TableEntry"/>
              <w:rPr>
                <w:noProof w:val="0"/>
              </w:rPr>
            </w:pPr>
            <w:r w:rsidRPr="00040E48">
              <w:rPr>
                <w:noProof w:val="0"/>
              </w:rPr>
              <w:t>Procedures</w:t>
            </w:r>
          </w:p>
        </w:tc>
        <w:tc>
          <w:tcPr>
            <w:tcW w:w="0" w:type="auto"/>
            <w:shd w:val="clear" w:color="auto" w:fill="auto"/>
          </w:tcPr>
          <w:p w14:paraId="1AC1FDF7" w14:textId="77777777" w:rsidR="006E110A" w:rsidRPr="00040E48" w:rsidRDefault="006E110A">
            <w:pPr>
              <w:pStyle w:val="TableEntry"/>
              <w:rPr>
                <w:noProof w:val="0"/>
              </w:rPr>
            </w:pPr>
            <w:r w:rsidRPr="00040E48">
              <w:rPr>
                <w:noProof w:val="0"/>
              </w:rPr>
              <w:t>HISTORY OF SURGICAL PROCEDURES</w:t>
            </w:r>
          </w:p>
        </w:tc>
        <w:tc>
          <w:tcPr>
            <w:tcW w:w="0" w:type="auto"/>
            <w:shd w:val="clear" w:color="auto" w:fill="auto"/>
          </w:tcPr>
          <w:p w14:paraId="1F38A0CF" w14:textId="77777777" w:rsidR="006E110A" w:rsidRPr="00040E48" w:rsidRDefault="006E110A">
            <w:pPr>
              <w:pStyle w:val="TableEntry"/>
              <w:rPr>
                <w:noProof w:val="0"/>
              </w:rPr>
            </w:pPr>
            <w:r w:rsidRPr="00040E48">
              <w:rPr>
                <w:noProof w:val="0"/>
              </w:rPr>
              <w:t xml:space="preserve">Clinical Encounters and Procedures List </w:t>
            </w:r>
          </w:p>
        </w:tc>
      </w:tr>
      <w:tr w:rsidR="006E110A" w:rsidRPr="00040E48" w14:paraId="0AB4BEA9" w14:textId="77777777" w:rsidTr="00AC104E">
        <w:tc>
          <w:tcPr>
            <w:tcW w:w="0" w:type="auto"/>
            <w:shd w:val="clear" w:color="auto" w:fill="auto"/>
          </w:tcPr>
          <w:p w14:paraId="2A4FC69D" w14:textId="77777777" w:rsidR="006E110A" w:rsidRPr="00040E48" w:rsidRDefault="006E110A">
            <w:pPr>
              <w:pStyle w:val="TableEntry"/>
              <w:rPr>
                <w:noProof w:val="0"/>
              </w:rPr>
            </w:pPr>
            <w:r w:rsidRPr="00040E48">
              <w:rPr>
                <w:noProof w:val="0"/>
              </w:rPr>
              <w:t>Medications – Prescription and Non-Prescription</w:t>
            </w:r>
          </w:p>
        </w:tc>
        <w:tc>
          <w:tcPr>
            <w:tcW w:w="0" w:type="auto"/>
            <w:shd w:val="clear" w:color="auto" w:fill="auto"/>
          </w:tcPr>
          <w:p w14:paraId="51834642" w14:textId="77777777" w:rsidR="006E110A" w:rsidRPr="00040E48" w:rsidRDefault="006E110A">
            <w:pPr>
              <w:pStyle w:val="TableEntry"/>
              <w:rPr>
                <w:noProof w:val="0"/>
              </w:rPr>
            </w:pPr>
            <w:r w:rsidRPr="00040E48">
              <w:rPr>
                <w:noProof w:val="0"/>
              </w:rPr>
              <w:t>Medications</w:t>
            </w:r>
          </w:p>
        </w:tc>
        <w:tc>
          <w:tcPr>
            <w:tcW w:w="0" w:type="auto"/>
            <w:shd w:val="clear" w:color="auto" w:fill="auto"/>
          </w:tcPr>
          <w:p w14:paraId="342B27EC" w14:textId="77777777" w:rsidR="006E110A" w:rsidRPr="00040E48" w:rsidRDefault="006E110A">
            <w:pPr>
              <w:pStyle w:val="TableEntry"/>
              <w:rPr>
                <w:noProof w:val="0"/>
              </w:rPr>
            </w:pPr>
            <w:r w:rsidRPr="00040E48">
              <w:rPr>
                <w:noProof w:val="0"/>
              </w:rPr>
              <w:t>HISTORY OF MEDICATION USE</w:t>
            </w:r>
          </w:p>
        </w:tc>
        <w:tc>
          <w:tcPr>
            <w:tcW w:w="0" w:type="auto"/>
            <w:shd w:val="clear" w:color="auto" w:fill="auto"/>
          </w:tcPr>
          <w:p w14:paraId="76A74952" w14:textId="77777777" w:rsidR="006E110A" w:rsidRPr="00040E48" w:rsidRDefault="006E110A">
            <w:pPr>
              <w:pStyle w:val="TableEntry"/>
              <w:rPr>
                <w:noProof w:val="0"/>
              </w:rPr>
            </w:pPr>
            <w:r w:rsidRPr="00040E48">
              <w:rPr>
                <w:noProof w:val="0"/>
              </w:rPr>
              <w:t xml:space="preserve">Medication List </w:t>
            </w:r>
          </w:p>
        </w:tc>
      </w:tr>
      <w:tr w:rsidR="006E110A" w:rsidRPr="00040E48" w14:paraId="1CF1FC12" w14:textId="77777777" w:rsidTr="00AC104E">
        <w:tc>
          <w:tcPr>
            <w:tcW w:w="0" w:type="auto"/>
            <w:shd w:val="clear" w:color="auto" w:fill="auto"/>
          </w:tcPr>
          <w:p w14:paraId="53031436" w14:textId="77777777" w:rsidR="006E110A" w:rsidRPr="00040E48" w:rsidRDefault="006E110A">
            <w:pPr>
              <w:pStyle w:val="TableEntry"/>
              <w:rPr>
                <w:noProof w:val="0"/>
              </w:rPr>
            </w:pPr>
            <w:r w:rsidRPr="00040E48">
              <w:rPr>
                <w:noProof w:val="0"/>
              </w:rPr>
              <w:t>Immunizations</w:t>
            </w:r>
          </w:p>
        </w:tc>
        <w:tc>
          <w:tcPr>
            <w:tcW w:w="0" w:type="auto"/>
            <w:shd w:val="clear" w:color="auto" w:fill="auto"/>
          </w:tcPr>
          <w:p w14:paraId="382B4C03" w14:textId="77777777" w:rsidR="006E110A" w:rsidRPr="00040E48" w:rsidRDefault="006E110A">
            <w:pPr>
              <w:pStyle w:val="TableEntry"/>
              <w:rPr>
                <w:noProof w:val="0"/>
              </w:rPr>
            </w:pPr>
            <w:r w:rsidRPr="00040E48">
              <w:rPr>
                <w:noProof w:val="0"/>
              </w:rPr>
              <w:t>Immunizations</w:t>
            </w:r>
          </w:p>
        </w:tc>
        <w:tc>
          <w:tcPr>
            <w:tcW w:w="0" w:type="auto"/>
            <w:shd w:val="clear" w:color="auto" w:fill="auto"/>
          </w:tcPr>
          <w:p w14:paraId="700FD43F" w14:textId="77777777" w:rsidR="006E110A" w:rsidRPr="00040E48" w:rsidRDefault="006E110A">
            <w:pPr>
              <w:pStyle w:val="TableEntry"/>
              <w:rPr>
                <w:noProof w:val="0"/>
              </w:rPr>
            </w:pPr>
            <w:r w:rsidRPr="00040E48">
              <w:rPr>
                <w:noProof w:val="0"/>
              </w:rPr>
              <w:t>HISTORY OF IMMUNIZATIONS</w:t>
            </w:r>
          </w:p>
        </w:tc>
        <w:tc>
          <w:tcPr>
            <w:tcW w:w="0" w:type="auto"/>
            <w:shd w:val="clear" w:color="auto" w:fill="auto"/>
          </w:tcPr>
          <w:p w14:paraId="2A4E67D4" w14:textId="77777777" w:rsidR="006E110A" w:rsidRPr="00040E48" w:rsidRDefault="006E110A">
            <w:pPr>
              <w:pStyle w:val="TableEntry"/>
              <w:rPr>
                <w:noProof w:val="0"/>
              </w:rPr>
            </w:pPr>
            <w:r w:rsidRPr="00040E48">
              <w:rPr>
                <w:noProof w:val="0"/>
              </w:rPr>
              <w:t xml:space="preserve">Immunizations List </w:t>
            </w:r>
          </w:p>
        </w:tc>
      </w:tr>
      <w:tr w:rsidR="006E110A" w:rsidRPr="00040E48" w14:paraId="2D05D1F8" w14:textId="77777777" w:rsidTr="00AC104E">
        <w:tc>
          <w:tcPr>
            <w:tcW w:w="0" w:type="auto"/>
            <w:shd w:val="clear" w:color="auto" w:fill="auto"/>
          </w:tcPr>
          <w:p w14:paraId="0A600008" w14:textId="77777777" w:rsidR="006E110A" w:rsidRPr="00040E48" w:rsidRDefault="006E110A">
            <w:pPr>
              <w:pStyle w:val="TableEntry"/>
              <w:rPr>
                <w:noProof w:val="0"/>
              </w:rPr>
            </w:pPr>
            <w:r w:rsidRPr="00040E48">
              <w:rPr>
                <w:noProof w:val="0"/>
              </w:rPr>
              <w:t>Doctor Visits</w:t>
            </w:r>
          </w:p>
        </w:tc>
        <w:tc>
          <w:tcPr>
            <w:tcW w:w="0" w:type="auto"/>
            <w:shd w:val="clear" w:color="auto" w:fill="auto"/>
          </w:tcPr>
          <w:p w14:paraId="1FEDDCF1" w14:textId="77777777" w:rsidR="006E110A" w:rsidRPr="00040E48" w:rsidRDefault="006E110A">
            <w:pPr>
              <w:pStyle w:val="TableEntry"/>
              <w:rPr>
                <w:noProof w:val="0"/>
              </w:rPr>
            </w:pPr>
            <w:r w:rsidRPr="00040E48">
              <w:rPr>
                <w:noProof w:val="0"/>
              </w:rPr>
              <w:t>Encounters</w:t>
            </w:r>
          </w:p>
        </w:tc>
        <w:tc>
          <w:tcPr>
            <w:tcW w:w="0" w:type="auto"/>
            <w:shd w:val="clear" w:color="auto" w:fill="auto"/>
          </w:tcPr>
          <w:p w14:paraId="0341DF93" w14:textId="77777777" w:rsidR="006E110A" w:rsidRPr="00040E48" w:rsidRDefault="006E110A">
            <w:pPr>
              <w:pStyle w:val="TableEntry"/>
              <w:rPr>
                <w:noProof w:val="0"/>
              </w:rPr>
            </w:pPr>
            <w:r w:rsidRPr="00040E48">
              <w:rPr>
                <w:noProof w:val="0"/>
              </w:rPr>
              <w:t>HISTORY OF OUTPATIENT VISITS</w:t>
            </w:r>
          </w:p>
        </w:tc>
        <w:tc>
          <w:tcPr>
            <w:tcW w:w="0" w:type="auto"/>
            <w:shd w:val="clear" w:color="auto" w:fill="auto"/>
          </w:tcPr>
          <w:p w14:paraId="112AAB99" w14:textId="77777777" w:rsidR="006E110A" w:rsidRPr="00040E48" w:rsidRDefault="006E110A">
            <w:pPr>
              <w:pStyle w:val="TableEntry"/>
              <w:rPr>
                <w:noProof w:val="0"/>
              </w:rPr>
            </w:pPr>
            <w:r w:rsidRPr="00040E48">
              <w:rPr>
                <w:noProof w:val="0"/>
              </w:rPr>
              <w:t xml:space="preserve">Clinical Encounters and Procedures List </w:t>
            </w:r>
          </w:p>
        </w:tc>
      </w:tr>
      <w:tr w:rsidR="006E110A" w:rsidRPr="00040E48" w14:paraId="284C438E" w14:textId="77777777" w:rsidTr="00AC104E">
        <w:tc>
          <w:tcPr>
            <w:tcW w:w="0" w:type="auto"/>
            <w:shd w:val="clear" w:color="auto" w:fill="auto"/>
          </w:tcPr>
          <w:p w14:paraId="5354E937" w14:textId="77777777" w:rsidR="006E110A" w:rsidRPr="00040E48" w:rsidRDefault="006E110A">
            <w:pPr>
              <w:pStyle w:val="TableEntry"/>
              <w:rPr>
                <w:noProof w:val="0"/>
              </w:rPr>
            </w:pPr>
            <w:r w:rsidRPr="00040E48">
              <w:rPr>
                <w:noProof w:val="0"/>
              </w:rPr>
              <w:t>Hospitalizations</w:t>
            </w:r>
          </w:p>
        </w:tc>
        <w:tc>
          <w:tcPr>
            <w:tcW w:w="0" w:type="auto"/>
            <w:shd w:val="clear" w:color="auto" w:fill="auto"/>
          </w:tcPr>
          <w:p w14:paraId="7B83BFD0" w14:textId="77777777" w:rsidR="006E110A" w:rsidRPr="00040E48" w:rsidRDefault="006E110A">
            <w:pPr>
              <w:pStyle w:val="TableEntry"/>
              <w:rPr>
                <w:noProof w:val="0"/>
              </w:rPr>
            </w:pPr>
            <w:r w:rsidRPr="00040E48">
              <w:rPr>
                <w:noProof w:val="0"/>
              </w:rPr>
              <w:t>Encounters</w:t>
            </w:r>
          </w:p>
        </w:tc>
        <w:tc>
          <w:tcPr>
            <w:tcW w:w="0" w:type="auto"/>
            <w:shd w:val="clear" w:color="auto" w:fill="auto"/>
          </w:tcPr>
          <w:p w14:paraId="086290CB" w14:textId="77777777" w:rsidR="006E110A" w:rsidRPr="00040E48" w:rsidRDefault="006E110A">
            <w:pPr>
              <w:pStyle w:val="TableEntry"/>
              <w:rPr>
                <w:noProof w:val="0"/>
              </w:rPr>
            </w:pPr>
            <w:r w:rsidRPr="00040E48">
              <w:rPr>
                <w:noProof w:val="0"/>
              </w:rPr>
              <w:t>HISTORY OF HOSPITALIZATIONS</w:t>
            </w:r>
          </w:p>
        </w:tc>
        <w:tc>
          <w:tcPr>
            <w:tcW w:w="0" w:type="auto"/>
            <w:shd w:val="clear" w:color="auto" w:fill="auto"/>
          </w:tcPr>
          <w:p w14:paraId="48596388" w14:textId="77777777" w:rsidR="006E110A" w:rsidRPr="00040E48" w:rsidRDefault="006E110A">
            <w:pPr>
              <w:pStyle w:val="TableEntry"/>
              <w:rPr>
                <w:noProof w:val="0"/>
              </w:rPr>
            </w:pPr>
            <w:r w:rsidRPr="00040E48">
              <w:rPr>
                <w:noProof w:val="0"/>
              </w:rPr>
              <w:t xml:space="preserve">Clinical Encounters and Procedures List </w:t>
            </w:r>
          </w:p>
        </w:tc>
      </w:tr>
      <w:tr w:rsidR="006E110A" w:rsidRPr="00040E48" w14:paraId="1AE7FCAA" w14:textId="77777777" w:rsidTr="00AC104E">
        <w:tc>
          <w:tcPr>
            <w:tcW w:w="0" w:type="auto"/>
            <w:shd w:val="clear" w:color="auto" w:fill="auto"/>
          </w:tcPr>
          <w:p w14:paraId="10C86EB0" w14:textId="77777777" w:rsidR="006E110A" w:rsidRPr="00040E48" w:rsidRDefault="006E110A">
            <w:pPr>
              <w:pStyle w:val="TableEntry"/>
              <w:rPr>
                <w:noProof w:val="0"/>
              </w:rPr>
            </w:pPr>
            <w:r w:rsidRPr="00040E48">
              <w:rPr>
                <w:noProof w:val="0"/>
              </w:rPr>
              <w:t>Other Healthcare Visits</w:t>
            </w:r>
          </w:p>
        </w:tc>
        <w:tc>
          <w:tcPr>
            <w:tcW w:w="0" w:type="auto"/>
            <w:shd w:val="clear" w:color="auto" w:fill="auto"/>
          </w:tcPr>
          <w:p w14:paraId="744B1014" w14:textId="77777777" w:rsidR="006E110A" w:rsidRPr="00040E48" w:rsidRDefault="006E110A">
            <w:pPr>
              <w:pStyle w:val="TableEntry"/>
              <w:rPr>
                <w:noProof w:val="0"/>
              </w:rPr>
            </w:pPr>
            <w:r w:rsidRPr="00040E48">
              <w:rPr>
                <w:noProof w:val="0"/>
              </w:rPr>
              <w:t>Encounters</w:t>
            </w:r>
          </w:p>
        </w:tc>
        <w:tc>
          <w:tcPr>
            <w:tcW w:w="0" w:type="auto"/>
            <w:shd w:val="clear" w:color="auto" w:fill="auto"/>
          </w:tcPr>
          <w:p w14:paraId="7EB4CDAB" w14:textId="77777777" w:rsidR="006E110A" w:rsidRPr="00040E48" w:rsidRDefault="006E110A">
            <w:pPr>
              <w:pStyle w:val="TableEntry"/>
              <w:rPr>
                <w:noProof w:val="0"/>
              </w:rPr>
            </w:pPr>
            <w:r w:rsidRPr="00040E48">
              <w:rPr>
                <w:noProof w:val="0"/>
              </w:rPr>
              <w:t>HISTORY OF OUTPATIENT VISITS</w:t>
            </w:r>
          </w:p>
        </w:tc>
        <w:tc>
          <w:tcPr>
            <w:tcW w:w="0" w:type="auto"/>
            <w:shd w:val="clear" w:color="auto" w:fill="auto"/>
          </w:tcPr>
          <w:p w14:paraId="79430371" w14:textId="77777777" w:rsidR="006E110A" w:rsidRPr="00040E48" w:rsidRDefault="006E110A">
            <w:pPr>
              <w:pStyle w:val="TableEntry"/>
              <w:rPr>
                <w:noProof w:val="0"/>
              </w:rPr>
            </w:pPr>
            <w:r w:rsidRPr="00040E48">
              <w:rPr>
                <w:noProof w:val="0"/>
              </w:rPr>
              <w:t xml:space="preserve">Clinical Encounters and Procedures List </w:t>
            </w:r>
          </w:p>
        </w:tc>
      </w:tr>
      <w:tr w:rsidR="006E110A" w:rsidRPr="00040E48" w14:paraId="3F6EDE86" w14:textId="77777777" w:rsidTr="00AC104E">
        <w:tc>
          <w:tcPr>
            <w:tcW w:w="0" w:type="auto"/>
            <w:shd w:val="clear" w:color="auto" w:fill="auto"/>
          </w:tcPr>
          <w:p w14:paraId="50D4CDEA" w14:textId="77777777" w:rsidR="006E110A" w:rsidRPr="00040E48" w:rsidRDefault="006E110A">
            <w:pPr>
              <w:pStyle w:val="TableEntry"/>
              <w:rPr>
                <w:noProof w:val="0"/>
              </w:rPr>
            </w:pPr>
            <w:r w:rsidRPr="00040E48">
              <w:rPr>
                <w:noProof w:val="0"/>
              </w:rPr>
              <w:t>Clinical Tests</w:t>
            </w:r>
          </w:p>
        </w:tc>
        <w:tc>
          <w:tcPr>
            <w:tcW w:w="0" w:type="auto"/>
            <w:shd w:val="clear" w:color="auto" w:fill="auto"/>
          </w:tcPr>
          <w:p w14:paraId="0EEC60C7" w14:textId="77777777" w:rsidR="006E110A" w:rsidRPr="00040E48" w:rsidRDefault="006E110A">
            <w:pPr>
              <w:pStyle w:val="TableEntry"/>
              <w:rPr>
                <w:noProof w:val="0"/>
              </w:rPr>
            </w:pPr>
            <w:r w:rsidRPr="00040E48">
              <w:rPr>
                <w:noProof w:val="0"/>
              </w:rPr>
              <w:t>Results</w:t>
            </w:r>
          </w:p>
        </w:tc>
        <w:tc>
          <w:tcPr>
            <w:tcW w:w="0" w:type="auto"/>
            <w:shd w:val="clear" w:color="auto" w:fill="auto"/>
          </w:tcPr>
          <w:p w14:paraId="1D4972CF" w14:textId="77777777" w:rsidR="006E110A" w:rsidRPr="00040E48" w:rsidRDefault="006E110A">
            <w:pPr>
              <w:pStyle w:val="TableEntry"/>
              <w:rPr>
                <w:noProof w:val="0"/>
              </w:rPr>
            </w:pPr>
            <w:r w:rsidRPr="00040E48">
              <w:rPr>
                <w:noProof w:val="0"/>
              </w:rPr>
              <w:t>RELEVANT DIAGNOSTIC TESTS AND/OR LABORATORY DATA</w:t>
            </w:r>
          </w:p>
        </w:tc>
        <w:tc>
          <w:tcPr>
            <w:tcW w:w="0" w:type="auto"/>
            <w:shd w:val="clear" w:color="auto" w:fill="auto"/>
          </w:tcPr>
          <w:p w14:paraId="25C631BD" w14:textId="77777777" w:rsidR="006E110A" w:rsidRPr="00040E48" w:rsidRDefault="006E110A">
            <w:pPr>
              <w:pStyle w:val="TableEntry"/>
              <w:rPr>
                <w:noProof w:val="0"/>
              </w:rPr>
            </w:pPr>
            <w:r w:rsidRPr="00040E48">
              <w:rPr>
                <w:noProof w:val="0"/>
              </w:rPr>
              <w:t xml:space="preserve">Laboratory and Test Results </w:t>
            </w:r>
          </w:p>
        </w:tc>
      </w:tr>
      <w:tr w:rsidR="006E110A" w:rsidRPr="00040E48" w14:paraId="5B84DA2F" w14:textId="77777777" w:rsidTr="00AC104E">
        <w:tc>
          <w:tcPr>
            <w:tcW w:w="0" w:type="auto"/>
            <w:shd w:val="clear" w:color="auto" w:fill="auto"/>
          </w:tcPr>
          <w:p w14:paraId="1B5BA3BB" w14:textId="77777777" w:rsidR="006E110A" w:rsidRPr="00040E48" w:rsidRDefault="006E110A">
            <w:pPr>
              <w:pStyle w:val="TableEntry"/>
              <w:rPr>
                <w:noProof w:val="0"/>
              </w:rPr>
            </w:pPr>
            <w:r w:rsidRPr="00040E48">
              <w:rPr>
                <w:noProof w:val="0"/>
              </w:rPr>
              <w:t>Pregnancies</w:t>
            </w:r>
          </w:p>
        </w:tc>
        <w:tc>
          <w:tcPr>
            <w:tcW w:w="0" w:type="auto"/>
            <w:shd w:val="clear" w:color="auto" w:fill="auto"/>
          </w:tcPr>
          <w:p w14:paraId="25A509BD" w14:textId="77777777" w:rsidR="006E110A" w:rsidRPr="00040E48" w:rsidRDefault="006E110A">
            <w:pPr>
              <w:pStyle w:val="TableEntry"/>
              <w:rPr>
                <w:noProof w:val="0"/>
              </w:rPr>
            </w:pPr>
            <w:r w:rsidRPr="00040E48">
              <w:rPr>
                <w:noProof w:val="0"/>
              </w:rPr>
              <w:t> </w:t>
            </w:r>
          </w:p>
        </w:tc>
        <w:tc>
          <w:tcPr>
            <w:tcW w:w="0" w:type="auto"/>
            <w:shd w:val="clear" w:color="auto" w:fill="auto"/>
          </w:tcPr>
          <w:p w14:paraId="4773521B" w14:textId="77777777" w:rsidR="006E110A" w:rsidRPr="00040E48" w:rsidRDefault="006E110A">
            <w:pPr>
              <w:pStyle w:val="TableEntry"/>
              <w:rPr>
                <w:noProof w:val="0"/>
              </w:rPr>
            </w:pPr>
            <w:r w:rsidRPr="00040E48">
              <w:rPr>
                <w:noProof w:val="0"/>
              </w:rPr>
              <w:t>HISTORY OF PREGNANCIES</w:t>
            </w:r>
          </w:p>
        </w:tc>
        <w:tc>
          <w:tcPr>
            <w:tcW w:w="0" w:type="auto"/>
            <w:shd w:val="clear" w:color="auto" w:fill="auto"/>
          </w:tcPr>
          <w:p w14:paraId="2E21A35C" w14:textId="77777777" w:rsidR="006E110A" w:rsidRPr="00040E48" w:rsidRDefault="006E110A">
            <w:pPr>
              <w:pStyle w:val="TableEntry"/>
              <w:rPr>
                <w:noProof w:val="0"/>
              </w:rPr>
            </w:pPr>
            <w:r w:rsidRPr="00040E48">
              <w:rPr>
                <w:noProof w:val="0"/>
              </w:rPr>
              <w:t xml:space="preserve">  </w:t>
            </w:r>
          </w:p>
        </w:tc>
      </w:tr>
      <w:tr w:rsidR="006E110A" w:rsidRPr="00040E48" w14:paraId="3BC9D612" w14:textId="77777777" w:rsidTr="00AC104E">
        <w:tc>
          <w:tcPr>
            <w:tcW w:w="0" w:type="auto"/>
            <w:shd w:val="clear" w:color="auto" w:fill="auto"/>
          </w:tcPr>
          <w:p w14:paraId="12B32E25" w14:textId="77777777" w:rsidR="006E110A" w:rsidRPr="00040E48" w:rsidRDefault="006E110A">
            <w:pPr>
              <w:pStyle w:val="TableEntry"/>
              <w:rPr>
                <w:noProof w:val="0"/>
              </w:rPr>
            </w:pPr>
            <w:r w:rsidRPr="00040E48">
              <w:rPr>
                <w:noProof w:val="0"/>
              </w:rPr>
              <w:t>Medical Devices</w:t>
            </w:r>
          </w:p>
        </w:tc>
        <w:tc>
          <w:tcPr>
            <w:tcW w:w="0" w:type="auto"/>
            <w:shd w:val="clear" w:color="auto" w:fill="auto"/>
          </w:tcPr>
          <w:p w14:paraId="7EFDF896" w14:textId="77777777" w:rsidR="006E110A" w:rsidRPr="00040E48" w:rsidRDefault="006E110A">
            <w:pPr>
              <w:pStyle w:val="TableEntry"/>
              <w:rPr>
                <w:noProof w:val="0"/>
              </w:rPr>
            </w:pPr>
            <w:r w:rsidRPr="00040E48">
              <w:rPr>
                <w:noProof w:val="0"/>
              </w:rPr>
              <w:t>Medical Devices</w:t>
            </w:r>
          </w:p>
        </w:tc>
        <w:tc>
          <w:tcPr>
            <w:tcW w:w="0" w:type="auto"/>
            <w:shd w:val="clear" w:color="auto" w:fill="auto"/>
          </w:tcPr>
          <w:p w14:paraId="703686B4" w14:textId="77777777" w:rsidR="006E110A" w:rsidRPr="00040E48" w:rsidRDefault="006E110A">
            <w:pPr>
              <w:pStyle w:val="TableEntry"/>
              <w:rPr>
                <w:noProof w:val="0"/>
              </w:rPr>
            </w:pPr>
            <w:r w:rsidRPr="00040E48">
              <w:rPr>
                <w:noProof w:val="0"/>
              </w:rPr>
              <w:t>HISTORY OF MEDICAL DEVICE USE</w:t>
            </w:r>
          </w:p>
        </w:tc>
        <w:tc>
          <w:tcPr>
            <w:tcW w:w="0" w:type="auto"/>
            <w:shd w:val="clear" w:color="auto" w:fill="auto"/>
          </w:tcPr>
          <w:p w14:paraId="76DA9D1A" w14:textId="77777777" w:rsidR="006E110A" w:rsidRPr="00040E48" w:rsidRDefault="006E110A">
            <w:pPr>
              <w:pStyle w:val="TableEntry"/>
              <w:rPr>
                <w:noProof w:val="0"/>
              </w:rPr>
            </w:pPr>
            <w:r w:rsidRPr="00040E48">
              <w:rPr>
                <w:noProof w:val="0"/>
              </w:rPr>
              <w:t xml:space="preserve">  </w:t>
            </w:r>
          </w:p>
        </w:tc>
      </w:tr>
      <w:tr w:rsidR="006E110A" w:rsidRPr="00040E48" w14:paraId="20FEEABE" w14:textId="77777777" w:rsidTr="00AC104E">
        <w:tc>
          <w:tcPr>
            <w:tcW w:w="0" w:type="auto"/>
            <w:shd w:val="clear" w:color="auto" w:fill="auto"/>
          </w:tcPr>
          <w:p w14:paraId="49265278" w14:textId="77777777" w:rsidR="006E110A" w:rsidRPr="00040E48" w:rsidRDefault="006E110A">
            <w:pPr>
              <w:pStyle w:val="TableEntry"/>
              <w:rPr>
                <w:noProof w:val="0"/>
              </w:rPr>
            </w:pPr>
            <w:r w:rsidRPr="00040E48">
              <w:rPr>
                <w:noProof w:val="0"/>
              </w:rPr>
              <w:t>Family Member History</w:t>
            </w:r>
          </w:p>
        </w:tc>
        <w:tc>
          <w:tcPr>
            <w:tcW w:w="0" w:type="auto"/>
            <w:shd w:val="clear" w:color="auto" w:fill="auto"/>
          </w:tcPr>
          <w:p w14:paraId="5E36AEF1" w14:textId="77777777" w:rsidR="006E110A" w:rsidRPr="00040E48" w:rsidRDefault="006E110A">
            <w:pPr>
              <w:pStyle w:val="TableEntry"/>
              <w:rPr>
                <w:noProof w:val="0"/>
              </w:rPr>
            </w:pPr>
            <w:r w:rsidRPr="00040E48">
              <w:rPr>
                <w:noProof w:val="0"/>
              </w:rPr>
              <w:t>Family History</w:t>
            </w:r>
          </w:p>
        </w:tc>
        <w:tc>
          <w:tcPr>
            <w:tcW w:w="0" w:type="auto"/>
            <w:shd w:val="clear" w:color="auto" w:fill="auto"/>
          </w:tcPr>
          <w:p w14:paraId="72E23C39" w14:textId="77777777" w:rsidR="006E110A" w:rsidRPr="00040E48" w:rsidRDefault="006E110A">
            <w:pPr>
              <w:pStyle w:val="TableEntry"/>
              <w:rPr>
                <w:noProof w:val="0"/>
              </w:rPr>
            </w:pPr>
            <w:r w:rsidRPr="00040E48">
              <w:rPr>
                <w:noProof w:val="0"/>
              </w:rPr>
              <w:t>HISTORY OF FAMILY MEMBER DISEASES</w:t>
            </w:r>
          </w:p>
        </w:tc>
        <w:tc>
          <w:tcPr>
            <w:tcW w:w="0" w:type="auto"/>
            <w:shd w:val="clear" w:color="auto" w:fill="auto"/>
          </w:tcPr>
          <w:p w14:paraId="6C2D4D64" w14:textId="77777777" w:rsidR="006E110A" w:rsidRPr="00040E48" w:rsidRDefault="006E110A">
            <w:pPr>
              <w:pStyle w:val="TableEntry"/>
              <w:rPr>
                <w:noProof w:val="0"/>
              </w:rPr>
            </w:pPr>
            <w:r w:rsidRPr="00040E48">
              <w:rPr>
                <w:noProof w:val="0"/>
              </w:rPr>
              <w:t xml:space="preserve">Family History </w:t>
            </w:r>
          </w:p>
        </w:tc>
      </w:tr>
      <w:tr w:rsidR="006E110A" w:rsidRPr="00040E48" w14:paraId="39CD2CAF" w14:textId="77777777" w:rsidTr="00AC104E">
        <w:tc>
          <w:tcPr>
            <w:tcW w:w="0" w:type="auto"/>
            <w:shd w:val="clear" w:color="auto" w:fill="auto"/>
          </w:tcPr>
          <w:p w14:paraId="6E8046C6" w14:textId="77777777" w:rsidR="006E110A" w:rsidRPr="00040E48" w:rsidRDefault="006E110A">
            <w:pPr>
              <w:pStyle w:val="TableEntry"/>
              <w:rPr>
                <w:noProof w:val="0"/>
              </w:rPr>
            </w:pPr>
            <w:r w:rsidRPr="00040E48">
              <w:rPr>
                <w:noProof w:val="0"/>
              </w:rPr>
              <w:t>Foreign Travel</w:t>
            </w:r>
          </w:p>
        </w:tc>
        <w:tc>
          <w:tcPr>
            <w:tcW w:w="0" w:type="auto"/>
            <w:shd w:val="clear" w:color="auto" w:fill="auto"/>
          </w:tcPr>
          <w:p w14:paraId="4A280C45" w14:textId="77777777" w:rsidR="006E110A" w:rsidRPr="00040E48" w:rsidRDefault="006E110A">
            <w:pPr>
              <w:pStyle w:val="TableEntry"/>
              <w:rPr>
                <w:noProof w:val="0"/>
              </w:rPr>
            </w:pPr>
            <w:r w:rsidRPr="00040E48">
              <w:rPr>
                <w:noProof w:val="0"/>
              </w:rPr>
              <w:t> </w:t>
            </w:r>
          </w:p>
        </w:tc>
        <w:tc>
          <w:tcPr>
            <w:tcW w:w="0" w:type="auto"/>
            <w:shd w:val="clear" w:color="auto" w:fill="auto"/>
          </w:tcPr>
          <w:p w14:paraId="7D6B9418" w14:textId="77777777" w:rsidR="006E110A" w:rsidRPr="00040E48" w:rsidRDefault="006E110A">
            <w:pPr>
              <w:pStyle w:val="TableEntry"/>
              <w:rPr>
                <w:noProof w:val="0"/>
              </w:rPr>
            </w:pPr>
            <w:r w:rsidRPr="00040E48">
              <w:rPr>
                <w:noProof w:val="0"/>
              </w:rPr>
              <w:t>HISTORY OF TRAVEL</w:t>
            </w:r>
          </w:p>
        </w:tc>
        <w:tc>
          <w:tcPr>
            <w:tcW w:w="0" w:type="auto"/>
            <w:shd w:val="clear" w:color="auto" w:fill="auto"/>
          </w:tcPr>
          <w:p w14:paraId="231D658A" w14:textId="77777777" w:rsidR="006E110A" w:rsidRPr="00040E48" w:rsidRDefault="006E110A">
            <w:pPr>
              <w:pStyle w:val="TableEntry"/>
              <w:rPr>
                <w:noProof w:val="0"/>
              </w:rPr>
            </w:pPr>
            <w:r w:rsidRPr="00040E48">
              <w:rPr>
                <w:noProof w:val="0"/>
              </w:rPr>
              <w:t xml:space="preserve">  </w:t>
            </w:r>
          </w:p>
        </w:tc>
      </w:tr>
      <w:tr w:rsidR="006E110A" w:rsidRPr="00040E48" w14:paraId="26EBB2DF" w14:textId="77777777" w:rsidTr="00AC104E">
        <w:tc>
          <w:tcPr>
            <w:tcW w:w="0" w:type="auto"/>
            <w:shd w:val="clear" w:color="auto" w:fill="auto"/>
          </w:tcPr>
          <w:p w14:paraId="0F380F57" w14:textId="77777777" w:rsidR="006E110A" w:rsidRPr="00040E48" w:rsidRDefault="006E110A">
            <w:pPr>
              <w:pStyle w:val="TableEntry"/>
              <w:rPr>
                <w:noProof w:val="0"/>
              </w:rPr>
            </w:pPr>
            <w:r w:rsidRPr="00040E48">
              <w:rPr>
                <w:noProof w:val="0"/>
              </w:rPr>
              <w:t>Therapy</w:t>
            </w:r>
          </w:p>
        </w:tc>
        <w:tc>
          <w:tcPr>
            <w:tcW w:w="0" w:type="auto"/>
            <w:shd w:val="clear" w:color="auto" w:fill="auto"/>
          </w:tcPr>
          <w:p w14:paraId="74B1474E" w14:textId="77777777" w:rsidR="006E110A" w:rsidRPr="00040E48" w:rsidRDefault="006E110A">
            <w:pPr>
              <w:pStyle w:val="TableEntry"/>
              <w:rPr>
                <w:noProof w:val="0"/>
              </w:rPr>
            </w:pPr>
            <w:r w:rsidRPr="00040E48">
              <w:rPr>
                <w:noProof w:val="0"/>
              </w:rPr>
              <w:t>Plan of Care</w:t>
            </w:r>
          </w:p>
        </w:tc>
        <w:tc>
          <w:tcPr>
            <w:tcW w:w="0" w:type="auto"/>
            <w:shd w:val="clear" w:color="auto" w:fill="auto"/>
          </w:tcPr>
          <w:p w14:paraId="50097F36" w14:textId="77777777" w:rsidR="006E110A" w:rsidRPr="00040E48" w:rsidRDefault="006E110A">
            <w:pPr>
              <w:pStyle w:val="TableEntry"/>
              <w:rPr>
                <w:noProof w:val="0"/>
              </w:rPr>
            </w:pPr>
            <w:r w:rsidRPr="00040E48">
              <w:rPr>
                <w:noProof w:val="0"/>
              </w:rPr>
              <w:t>TREATMENT PLAN</w:t>
            </w:r>
          </w:p>
        </w:tc>
        <w:tc>
          <w:tcPr>
            <w:tcW w:w="0" w:type="auto"/>
            <w:shd w:val="clear" w:color="auto" w:fill="auto"/>
          </w:tcPr>
          <w:p w14:paraId="17620878" w14:textId="77777777" w:rsidR="006E110A" w:rsidRPr="00040E48" w:rsidRDefault="006E110A">
            <w:pPr>
              <w:pStyle w:val="TableEntry"/>
              <w:rPr>
                <w:noProof w:val="0"/>
              </w:rPr>
            </w:pPr>
            <w:r w:rsidRPr="00040E48">
              <w:rPr>
                <w:noProof w:val="0"/>
              </w:rPr>
              <w:t xml:space="preserve">Care Plans, Goals and Disease Management </w:t>
            </w:r>
          </w:p>
        </w:tc>
      </w:tr>
      <w:tr w:rsidR="006E110A" w:rsidRPr="00040E48" w14:paraId="14D6FEF6" w14:textId="77777777" w:rsidTr="00AC104E">
        <w:tc>
          <w:tcPr>
            <w:tcW w:w="0" w:type="auto"/>
            <w:shd w:val="clear" w:color="auto" w:fill="auto"/>
          </w:tcPr>
          <w:p w14:paraId="3B39CF3B" w14:textId="77777777" w:rsidR="006E110A" w:rsidRPr="00040E48" w:rsidRDefault="006E110A">
            <w:pPr>
              <w:pStyle w:val="TableEntry"/>
              <w:rPr>
                <w:noProof w:val="0"/>
              </w:rPr>
            </w:pPr>
            <w:r w:rsidRPr="00040E48">
              <w:rPr>
                <w:noProof w:val="0"/>
              </w:rPr>
              <w:t>Vital Signs</w:t>
            </w:r>
          </w:p>
        </w:tc>
        <w:tc>
          <w:tcPr>
            <w:tcW w:w="0" w:type="auto"/>
            <w:shd w:val="clear" w:color="auto" w:fill="auto"/>
          </w:tcPr>
          <w:p w14:paraId="33CFE972" w14:textId="77777777" w:rsidR="006E110A" w:rsidRPr="00040E48" w:rsidRDefault="006E110A">
            <w:pPr>
              <w:pStyle w:val="TableEntry"/>
              <w:rPr>
                <w:noProof w:val="0"/>
              </w:rPr>
            </w:pPr>
            <w:r w:rsidRPr="00040E48">
              <w:rPr>
                <w:noProof w:val="0"/>
              </w:rPr>
              <w:t>Vital signs</w:t>
            </w:r>
          </w:p>
        </w:tc>
        <w:tc>
          <w:tcPr>
            <w:tcW w:w="0" w:type="auto"/>
            <w:shd w:val="clear" w:color="auto" w:fill="auto"/>
          </w:tcPr>
          <w:p w14:paraId="4A3B7A2E" w14:textId="77777777" w:rsidR="006E110A" w:rsidRPr="00040E48" w:rsidRDefault="006E110A">
            <w:pPr>
              <w:pStyle w:val="TableEntry"/>
              <w:rPr>
                <w:noProof w:val="0"/>
              </w:rPr>
            </w:pPr>
            <w:r w:rsidRPr="00040E48">
              <w:rPr>
                <w:noProof w:val="0"/>
              </w:rPr>
              <w:t>VITAL SIGNS</w:t>
            </w:r>
          </w:p>
        </w:tc>
        <w:tc>
          <w:tcPr>
            <w:tcW w:w="0" w:type="auto"/>
            <w:shd w:val="clear" w:color="auto" w:fill="auto"/>
          </w:tcPr>
          <w:p w14:paraId="66CB004A" w14:textId="77777777" w:rsidR="006E110A" w:rsidRPr="00040E48" w:rsidRDefault="006E110A">
            <w:pPr>
              <w:pStyle w:val="TableEntry"/>
              <w:rPr>
                <w:noProof w:val="0"/>
              </w:rPr>
            </w:pPr>
            <w:r w:rsidRPr="00040E48">
              <w:rPr>
                <w:noProof w:val="0"/>
              </w:rPr>
              <w:t xml:space="preserve">  </w:t>
            </w:r>
          </w:p>
        </w:tc>
      </w:tr>
      <w:tr w:rsidR="006E110A" w:rsidRPr="00040E48" w14:paraId="53CA143D" w14:textId="77777777" w:rsidTr="00AC104E">
        <w:tc>
          <w:tcPr>
            <w:tcW w:w="0" w:type="auto"/>
            <w:shd w:val="clear" w:color="auto" w:fill="auto"/>
          </w:tcPr>
          <w:p w14:paraId="16FFE24F" w14:textId="77777777" w:rsidR="006E110A" w:rsidRPr="00040E48" w:rsidRDefault="006E110A">
            <w:pPr>
              <w:pStyle w:val="TableEntry"/>
              <w:rPr>
                <w:noProof w:val="0"/>
              </w:rPr>
            </w:pPr>
            <w:r w:rsidRPr="00040E48">
              <w:rPr>
                <w:noProof w:val="0"/>
              </w:rPr>
              <w:t>(Functional Status[2])</w:t>
            </w:r>
          </w:p>
        </w:tc>
        <w:tc>
          <w:tcPr>
            <w:tcW w:w="0" w:type="auto"/>
            <w:shd w:val="clear" w:color="auto" w:fill="auto"/>
          </w:tcPr>
          <w:p w14:paraId="7199BA5A" w14:textId="77777777" w:rsidR="006E110A" w:rsidRPr="00040E48" w:rsidRDefault="006E110A">
            <w:pPr>
              <w:pStyle w:val="TableEntry"/>
              <w:rPr>
                <w:noProof w:val="0"/>
              </w:rPr>
            </w:pPr>
            <w:r w:rsidRPr="00040E48">
              <w:rPr>
                <w:noProof w:val="0"/>
              </w:rPr>
              <w:t>Functional Status</w:t>
            </w:r>
          </w:p>
        </w:tc>
        <w:tc>
          <w:tcPr>
            <w:tcW w:w="0" w:type="auto"/>
            <w:shd w:val="clear" w:color="auto" w:fill="auto"/>
          </w:tcPr>
          <w:p w14:paraId="318EFDBE" w14:textId="77777777" w:rsidR="006E110A" w:rsidRPr="00040E48" w:rsidRDefault="006E110A">
            <w:pPr>
              <w:pStyle w:val="TableEntry"/>
              <w:rPr>
                <w:noProof w:val="0"/>
              </w:rPr>
            </w:pPr>
            <w:r w:rsidRPr="00040E48">
              <w:rPr>
                <w:noProof w:val="0"/>
              </w:rPr>
              <w:t>FUNCTIONAL STATUS</w:t>
            </w:r>
          </w:p>
        </w:tc>
        <w:tc>
          <w:tcPr>
            <w:tcW w:w="0" w:type="auto"/>
            <w:shd w:val="clear" w:color="auto" w:fill="auto"/>
          </w:tcPr>
          <w:p w14:paraId="55A91CFE" w14:textId="77777777" w:rsidR="006E110A" w:rsidRPr="00040E48" w:rsidRDefault="006E110A">
            <w:pPr>
              <w:pStyle w:val="TableEntry"/>
              <w:rPr>
                <w:noProof w:val="0"/>
              </w:rPr>
            </w:pPr>
            <w:r w:rsidRPr="00040E48">
              <w:rPr>
                <w:noProof w:val="0"/>
              </w:rPr>
              <w:t xml:space="preserve">  </w:t>
            </w:r>
          </w:p>
        </w:tc>
      </w:tr>
    </w:tbl>
    <w:p w14:paraId="0A774B72" w14:textId="77777777" w:rsidR="006068AD" w:rsidRPr="00040E48" w:rsidRDefault="006068AD" w:rsidP="00EF41A6">
      <w:pPr>
        <w:pStyle w:val="BodyText"/>
        <w:rPr>
          <w:noProof w:val="0"/>
        </w:rPr>
      </w:pPr>
    </w:p>
    <w:p w14:paraId="1D95FB61" w14:textId="77777777" w:rsidR="006E110A" w:rsidRPr="00040E48" w:rsidRDefault="006E110A">
      <w:pPr>
        <w:pStyle w:val="Heading5"/>
        <w:rPr>
          <w:noProof w:val="0"/>
        </w:rPr>
      </w:pPr>
      <w:bookmarkStart w:id="304" w:name="_Toc441141821"/>
      <w:r w:rsidRPr="00040E48">
        <w:rPr>
          <w:noProof w:val="0"/>
        </w:rPr>
        <w:lastRenderedPageBreak/>
        <w:t>Specification</w:t>
      </w:r>
      <w:bookmarkEnd w:id="304"/>
      <w:r w:rsidRPr="00040E48">
        <w:rPr>
          <w:noProof w:val="0"/>
        </w:rPr>
        <w:t xml:space="preserve"> </w:t>
      </w:r>
    </w:p>
    <w:p w14:paraId="1DD97D1A" w14:textId="77777777" w:rsidR="001C7BCC" w:rsidRPr="00040E48" w:rsidRDefault="001C7BCC" w:rsidP="001C7BCC">
      <w:pPr>
        <w:pStyle w:val="FigureTitle"/>
        <w:rPr>
          <w:noProof w:val="0"/>
        </w:rPr>
      </w:pPr>
      <w:r w:rsidRPr="00040E48">
        <w:rPr>
          <w:noProof w:val="0"/>
        </w:rPr>
        <w:t xml:space="preserve">Table </w:t>
      </w:r>
      <w:r w:rsidR="00174CCE" w:rsidRPr="00040E48">
        <w:rPr>
          <w:noProof w:val="0"/>
        </w:rPr>
        <w:t>6.3.1.5.6-1</w:t>
      </w:r>
      <w:r w:rsidR="0030170B" w:rsidRPr="00040E48">
        <w:rPr>
          <w:noProof w:val="0"/>
        </w:rPr>
        <w:t>:</w:t>
      </w:r>
      <w:r w:rsidR="00D861EC" w:rsidRPr="00040E48">
        <w:rPr>
          <w:noProof w:val="0"/>
        </w:rPr>
        <w:t xml:space="preserve"> PHR Extract Specification</w:t>
      </w:r>
    </w:p>
    <w:tbl>
      <w:tblPr>
        <w:tblW w:w="41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8"/>
        <w:gridCol w:w="705"/>
        <w:gridCol w:w="2701"/>
      </w:tblGrid>
      <w:tr w:rsidR="006E110A" w:rsidRPr="00040E48" w14:paraId="754F0DB4" w14:textId="77777777" w:rsidTr="00EF41A6">
        <w:trPr>
          <w:tblHeader/>
          <w:jc w:val="center"/>
        </w:trPr>
        <w:tc>
          <w:tcPr>
            <w:tcW w:w="2851" w:type="pct"/>
            <w:shd w:val="clear" w:color="auto" w:fill="D9D9D9"/>
          </w:tcPr>
          <w:p w14:paraId="3BA0FF26" w14:textId="77777777" w:rsidR="006E110A" w:rsidRPr="00040E48" w:rsidRDefault="006E110A">
            <w:pPr>
              <w:pStyle w:val="TableEntryHeader"/>
              <w:rPr>
                <w:noProof w:val="0"/>
              </w:rPr>
            </w:pPr>
            <w:r w:rsidRPr="00040E48">
              <w:rPr>
                <w:noProof w:val="0"/>
              </w:rPr>
              <w:t xml:space="preserve">Data Element Name </w:t>
            </w:r>
          </w:p>
        </w:tc>
        <w:tc>
          <w:tcPr>
            <w:tcW w:w="445" w:type="pct"/>
            <w:shd w:val="clear" w:color="auto" w:fill="D9D9D9"/>
          </w:tcPr>
          <w:p w14:paraId="2A693131" w14:textId="77777777" w:rsidR="006E110A" w:rsidRPr="00040E48" w:rsidRDefault="006E110A">
            <w:pPr>
              <w:pStyle w:val="TableEntryHeader"/>
              <w:rPr>
                <w:noProof w:val="0"/>
              </w:rPr>
            </w:pPr>
            <w:r w:rsidRPr="00040E48">
              <w:rPr>
                <w:noProof w:val="0"/>
              </w:rPr>
              <w:t xml:space="preserve">Opt </w:t>
            </w:r>
          </w:p>
        </w:tc>
        <w:tc>
          <w:tcPr>
            <w:tcW w:w="1704" w:type="pct"/>
            <w:shd w:val="clear" w:color="auto" w:fill="D9D9D9"/>
          </w:tcPr>
          <w:p w14:paraId="2090FD38" w14:textId="77777777" w:rsidR="006E110A" w:rsidRPr="00040E48" w:rsidRDefault="006E110A">
            <w:pPr>
              <w:pStyle w:val="TableEntryHeader"/>
              <w:rPr>
                <w:noProof w:val="0"/>
              </w:rPr>
            </w:pPr>
            <w:r w:rsidRPr="00040E48">
              <w:rPr>
                <w:noProof w:val="0"/>
              </w:rPr>
              <w:t xml:space="preserve">Template ID </w:t>
            </w:r>
          </w:p>
        </w:tc>
      </w:tr>
      <w:tr w:rsidR="006E110A" w:rsidRPr="00040E48" w14:paraId="406B5CF4" w14:textId="77777777" w:rsidTr="00AC104E">
        <w:trPr>
          <w:jc w:val="center"/>
        </w:trPr>
        <w:tc>
          <w:tcPr>
            <w:tcW w:w="2851" w:type="pct"/>
            <w:shd w:val="clear" w:color="auto" w:fill="auto"/>
          </w:tcPr>
          <w:p w14:paraId="74CDB3B7" w14:textId="77777777" w:rsidR="006E110A" w:rsidRPr="00040E48" w:rsidRDefault="00FF2B1E">
            <w:pPr>
              <w:pStyle w:val="TableEntry"/>
              <w:rPr>
                <w:noProof w:val="0"/>
              </w:rPr>
            </w:pPr>
            <w:hyperlink w:anchor="T1_3_6_1_4_1_19376_1_5_3_1_1_1" w:tooltip="1.3.6.1.4.1.19376.1.5.3.1.1.1" w:history="1">
              <w:r w:rsidR="006E110A" w:rsidRPr="00040E48">
                <w:rPr>
                  <w:rStyle w:val="Hyperlink"/>
                  <w:noProof w:val="0"/>
                </w:rPr>
                <w:t>Personal Information</w:t>
              </w:r>
            </w:hyperlink>
            <w:r w:rsidR="006E110A" w:rsidRPr="00040E48">
              <w:rPr>
                <w:noProof w:val="0"/>
              </w:rPr>
              <w:br/>
              <w:t xml:space="preserve">  </w:t>
            </w:r>
          </w:p>
          <w:p w14:paraId="1274611B" w14:textId="77777777" w:rsidR="006E110A" w:rsidRPr="00040E48" w:rsidRDefault="006E110A">
            <w:pPr>
              <w:pStyle w:val="TableEntry"/>
              <w:rPr>
                <w:noProof w:val="0"/>
              </w:rPr>
            </w:pPr>
            <w:r w:rsidRPr="00040E48">
              <w:rPr>
                <w:noProof w:val="0"/>
              </w:rPr>
              <w:t xml:space="preserve">Name </w:t>
            </w:r>
          </w:p>
          <w:p w14:paraId="15BDF266" w14:textId="77777777" w:rsidR="006E110A" w:rsidRPr="00040E48" w:rsidRDefault="006E110A">
            <w:pPr>
              <w:pStyle w:val="TableEntry"/>
              <w:rPr>
                <w:noProof w:val="0"/>
              </w:rPr>
            </w:pPr>
            <w:r w:rsidRPr="00040E48">
              <w:rPr>
                <w:noProof w:val="0"/>
              </w:rPr>
              <w:t xml:space="preserve">Address </w:t>
            </w:r>
          </w:p>
          <w:p w14:paraId="3308DF43" w14:textId="77777777" w:rsidR="006E110A" w:rsidRPr="00040E48" w:rsidRDefault="006E110A">
            <w:pPr>
              <w:pStyle w:val="TableEntry"/>
              <w:rPr>
                <w:noProof w:val="0"/>
              </w:rPr>
            </w:pPr>
            <w:r w:rsidRPr="00040E48">
              <w:rPr>
                <w:noProof w:val="0"/>
              </w:rPr>
              <w:t xml:space="preserve">Contact Information </w:t>
            </w:r>
          </w:p>
          <w:p w14:paraId="7669ED9F" w14:textId="77777777" w:rsidR="006E110A" w:rsidRPr="00040E48" w:rsidRDefault="006E110A">
            <w:pPr>
              <w:pStyle w:val="TableEntry"/>
              <w:rPr>
                <w:noProof w:val="0"/>
              </w:rPr>
            </w:pPr>
            <w:r w:rsidRPr="00040E48">
              <w:rPr>
                <w:noProof w:val="0"/>
              </w:rPr>
              <w:t xml:space="preserve">Personal Identification </w:t>
            </w:r>
          </w:p>
          <w:p w14:paraId="58CDD642" w14:textId="77777777" w:rsidR="006E110A" w:rsidRPr="00040E48" w:rsidRDefault="006E110A">
            <w:pPr>
              <w:pStyle w:val="TableEntry"/>
              <w:rPr>
                <w:noProof w:val="0"/>
              </w:rPr>
            </w:pPr>
            <w:r w:rsidRPr="00040E48">
              <w:rPr>
                <w:noProof w:val="0"/>
              </w:rPr>
              <w:t xml:space="preserve">Gender </w:t>
            </w:r>
          </w:p>
          <w:p w14:paraId="6BA19896" w14:textId="77777777" w:rsidR="006E110A" w:rsidRPr="00040E48" w:rsidRDefault="006E110A">
            <w:pPr>
              <w:pStyle w:val="TableEntry"/>
              <w:rPr>
                <w:noProof w:val="0"/>
              </w:rPr>
            </w:pPr>
            <w:r w:rsidRPr="00040E48">
              <w:rPr>
                <w:noProof w:val="0"/>
              </w:rPr>
              <w:t>Date of Birth</w:t>
            </w:r>
          </w:p>
          <w:p w14:paraId="3167A0F0" w14:textId="77777777" w:rsidR="006E110A" w:rsidRPr="00040E48" w:rsidRDefault="005C4B4B">
            <w:pPr>
              <w:pStyle w:val="TableEntry"/>
              <w:rPr>
                <w:noProof w:val="0"/>
              </w:rPr>
            </w:pPr>
            <w:r w:rsidRPr="00040E48">
              <w:rPr>
                <w:noProof w:val="0"/>
              </w:rPr>
              <w:t>These</w:t>
            </w:r>
            <w:r w:rsidR="006E110A" w:rsidRPr="00040E48">
              <w:rPr>
                <w:noProof w:val="0"/>
              </w:rPr>
              <w:t xml:space="preserve"> components are required of all </w:t>
            </w:r>
            <w:hyperlink w:anchor="T1_3_6_1_4_1_19376_1_5_3_1_1_1" w:tooltip="1.3.6.1.4.1.19376.1.5.3.1.1.1" w:history="1">
              <w:r w:rsidR="006E110A" w:rsidRPr="00040E48">
                <w:rPr>
                  <w:rStyle w:val="Hyperlink"/>
                  <w:noProof w:val="0"/>
                </w:rPr>
                <w:t>Medical Documents</w:t>
              </w:r>
            </w:hyperlink>
            <w:r w:rsidR="006E110A" w:rsidRPr="00040E48">
              <w:rPr>
                <w:noProof w:val="0"/>
              </w:rPr>
              <w:t xml:space="preserve"> </w:t>
            </w:r>
          </w:p>
        </w:tc>
        <w:tc>
          <w:tcPr>
            <w:tcW w:w="445" w:type="pct"/>
            <w:shd w:val="clear" w:color="auto" w:fill="auto"/>
          </w:tcPr>
          <w:p w14:paraId="6F95E722" w14:textId="77777777" w:rsidR="006E110A" w:rsidRPr="00040E48" w:rsidRDefault="006E110A">
            <w:pPr>
              <w:pStyle w:val="TableEntry"/>
              <w:rPr>
                <w:noProof w:val="0"/>
              </w:rPr>
            </w:pPr>
            <w:r w:rsidRPr="00040E48">
              <w:rPr>
                <w:noProof w:val="0"/>
              </w:rPr>
              <w:t xml:space="preserve">R </w:t>
            </w:r>
          </w:p>
        </w:tc>
        <w:tc>
          <w:tcPr>
            <w:tcW w:w="1704" w:type="pct"/>
            <w:shd w:val="clear" w:color="auto" w:fill="auto"/>
          </w:tcPr>
          <w:p w14:paraId="64D0FC49" w14:textId="77777777" w:rsidR="006E110A" w:rsidRPr="00040E48" w:rsidRDefault="006E110A">
            <w:pPr>
              <w:pStyle w:val="TableEntry"/>
              <w:rPr>
                <w:noProof w:val="0"/>
              </w:rPr>
            </w:pPr>
            <w:r w:rsidRPr="00040E48">
              <w:rPr>
                <w:noProof w:val="0"/>
              </w:rPr>
              <w:t xml:space="preserve">1.3.6.1.4.1.19376.1.5.3.1.1.1 </w:t>
            </w:r>
          </w:p>
        </w:tc>
      </w:tr>
      <w:tr w:rsidR="006E110A" w:rsidRPr="00040E48" w14:paraId="2CB39507" w14:textId="77777777" w:rsidTr="00AC104E">
        <w:trPr>
          <w:jc w:val="center"/>
        </w:trPr>
        <w:tc>
          <w:tcPr>
            <w:tcW w:w="2851" w:type="pct"/>
            <w:shd w:val="clear" w:color="auto" w:fill="auto"/>
          </w:tcPr>
          <w:p w14:paraId="71D9CDB6" w14:textId="77777777" w:rsidR="006E110A" w:rsidRPr="00040E48" w:rsidRDefault="00FF2B1E">
            <w:pPr>
              <w:pStyle w:val="TableEntry"/>
              <w:rPr>
                <w:noProof w:val="0"/>
              </w:rPr>
            </w:pPr>
            <w:hyperlink w:anchor="T1_3_6_1_4_1_19376_1_5_3_1_1_1" w:tooltip="1.3.6.1.4.1.19376.1.5.3.1.1.1" w:history="1">
              <w:r w:rsidR="006E110A" w:rsidRPr="00040E48">
                <w:rPr>
                  <w:rStyle w:val="Hyperlink"/>
                  <w:noProof w:val="0"/>
                </w:rPr>
                <w:t>Personal Information</w:t>
              </w:r>
            </w:hyperlink>
            <w:r w:rsidR="006E110A" w:rsidRPr="00040E48">
              <w:rPr>
                <w:noProof w:val="0"/>
              </w:rPr>
              <w:br/>
              <w:t xml:space="preserve">  </w:t>
            </w:r>
          </w:p>
          <w:p w14:paraId="4BB5AD7C" w14:textId="77777777" w:rsidR="006E110A" w:rsidRPr="00040E48" w:rsidRDefault="006E110A">
            <w:pPr>
              <w:pStyle w:val="TableEntry"/>
              <w:rPr>
                <w:noProof w:val="0"/>
              </w:rPr>
            </w:pPr>
            <w:r w:rsidRPr="00040E48">
              <w:rPr>
                <w:noProof w:val="0"/>
              </w:rPr>
              <w:t>Marital Status</w:t>
            </w:r>
          </w:p>
          <w:p w14:paraId="13CD5D52" w14:textId="77777777" w:rsidR="006E110A" w:rsidRPr="00040E48" w:rsidRDefault="006E110A">
            <w:pPr>
              <w:pStyle w:val="TableEntry"/>
              <w:rPr>
                <w:noProof w:val="0"/>
              </w:rPr>
            </w:pPr>
            <w:r w:rsidRPr="00040E48">
              <w:rPr>
                <w:noProof w:val="0"/>
              </w:rPr>
              <w:t xml:space="preserve">This </w:t>
            </w:r>
            <w:r w:rsidR="005C4B4B" w:rsidRPr="00040E48">
              <w:rPr>
                <w:noProof w:val="0"/>
              </w:rPr>
              <w:t>component</w:t>
            </w:r>
            <w:r w:rsidRPr="00040E48">
              <w:rPr>
                <w:noProof w:val="0"/>
              </w:rPr>
              <w:t xml:space="preserve"> is optional in </w:t>
            </w:r>
            <w:hyperlink w:anchor="T1_3_6_1_4_1_19376_1_5_3_1_1_1" w:tooltip="1.3.6.1.4.1.19376.1.5.3.1.1.1" w:history="1">
              <w:r w:rsidRPr="00040E48">
                <w:rPr>
                  <w:rStyle w:val="Hyperlink"/>
                  <w:noProof w:val="0"/>
                </w:rPr>
                <w:t>Medical Documents</w:t>
              </w:r>
            </w:hyperlink>
            <w:r w:rsidRPr="00040E48">
              <w:rPr>
                <w:noProof w:val="0"/>
              </w:rPr>
              <w:t xml:space="preserve">, but required if known in this specification. </w:t>
            </w:r>
          </w:p>
        </w:tc>
        <w:tc>
          <w:tcPr>
            <w:tcW w:w="445" w:type="pct"/>
            <w:shd w:val="clear" w:color="auto" w:fill="auto"/>
          </w:tcPr>
          <w:p w14:paraId="4881BC26"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341BE1D6" w14:textId="77777777" w:rsidR="006E110A" w:rsidRPr="00040E48" w:rsidRDefault="006E110A">
            <w:pPr>
              <w:pStyle w:val="TableEntry"/>
              <w:rPr>
                <w:noProof w:val="0"/>
              </w:rPr>
            </w:pPr>
            <w:r w:rsidRPr="00040E48">
              <w:rPr>
                <w:noProof w:val="0"/>
              </w:rPr>
              <w:t xml:space="preserve">1.3.6.1.4.1.19376.1.5.3.1.1.1 </w:t>
            </w:r>
          </w:p>
        </w:tc>
      </w:tr>
      <w:tr w:rsidR="006E110A" w:rsidRPr="00040E48" w14:paraId="584429A2" w14:textId="77777777" w:rsidTr="00AC104E">
        <w:trPr>
          <w:jc w:val="center"/>
        </w:trPr>
        <w:tc>
          <w:tcPr>
            <w:tcW w:w="2851" w:type="pct"/>
            <w:shd w:val="clear" w:color="auto" w:fill="auto"/>
          </w:tcPr>
          <w:p w14:paraId="0068EF8F" w14:textId="77777777" w:rsidR="006E110A" w:rsidRPr="00040E48" w:rsidRDefault="00FF2B1E">
            <w:pPr>
              <w:pStyle w:val="TableEntry"/>
              <w:rPr>
                <w:noProof w:val="0"/>
              </w:rPr>
            </w:pPr>
            <w:hyperlink w:anchor="T1_3_6_1_4_1_19376_1_5_3_1_1_1" w:tooltip="1.3.6.1.4.1.19376.1.5.3.1.1.1" w:history="1">
              <w:r w:rsidR="006E110A" w:rsidRPr="00040E48">
                <w:rPr>
                  <w:rStyle w:val="Hyperlink"/>
                  <w:noProof w:val="0"/>
                </w:rPr>
                <w:t>Personal Information</w:t>
              </w:r>
            </w:hyperlink>
            <w:r w:rsidR="006E110A" w:rsidRPr="00040E48">
              <w:rPr>
                <w:noProof w:val="0"/>
              </w:rPr>
              <w:br/>
              <w:t xml:space="preserve">  </w:t>
            </w:r>
          </w:p>
          <w:p w14:paraId="54BAF566" w14:textId="77777777" w:rsidR="006E110A" w:rsidRPr="00040E48" w:rsidRDefault="006E110A">
            <w:pPr>
              <w:pStyle w:val="TableEntry"/>
              <w:rPr>
                <w:noProof w:val="0"/>
              </w:rPr>
            </w:pPr>
            <w:r w:rsidRPr="00040E48">
              <w:rPr>
                <w:noProof w:val="0"/>
              </w:rPr>
              <w:t xml:space="preserve">Race </w:t>
            </w:r>
          </w:p>
          <w:p w14:paraId="23652997" w14:textId="77777777" w:rsidR="006E110A" w:rsidRPr="00040E48" w:rsidRDefault="006E110A">
            <w:pPr>
              <w:pStyle w:val="TableEntry"/>
              <w:rPr>
                <w:noProof w:val="0"/>
              </w:rPr>
            </w:pPr>
            <w:r w:rsidRPr="00040E48">
              <w:rPr>
                <w:noProof w:val="0"/>
              </w:rPr>
              <w:t xml:space="preserve">Ethnicity </w:t>
            </w:r>
          </w:p>
          <w:p w14:paraId="7AF95E6B" w14:textId="77777777" w:rsidR="006E110A" w:rsidRPr="00040E48" w:rsidRDefault="006E110A">
            <w:pPr>
              <w:pStyle w:val="TableEntry"/>
              <w:rPr>
                <w:noProof w:val="0"/>
              </w:rPr>
            </w:pPr>
            <w:r w:rsidRPr="00040E48">
              <w:rPr>
                <w:noProof w:val="0"/>
              </w:rPr>
              <w:t>Religious Affiliation [2]</w:t>
            </w:r>
          </w:p>
          <w:p w14:paraId="4BA82389" w14:textId="77777777" w:rsidR="006E110A" w:rsidRPr="00040E48" w:rsidRDefault="006E110A">
            <w:pPr>
              <w:pStyle w:val="TableEntry"/>
              <w:rPr>
                <w:noProof w:val="0"/>
              </w:rPr>
            </w:pPr>
            <w:r w:rsidRPr="00040E48">
              <w:rPr>
                <w:noProof w:val="0"/>
              </w:rPr>
              <w:t xml:space="preserve">These components are optional in </w:t>
            </w:r>
            <w:hyperlink w:anchor="T1_3_6_1_4_1_19376_1_5_3_1_1_1" w:tooltip="1.3.6.1.4.1.19376.1.5.3.1.1.1" w:history="1">
              <w:r w:rsidRPr="00040E48">
                <w:rPr>
                  <w:rStyle w:val="Hyperlink"/>
                  <w:noProof w:val="0"/>
                </w:rPr>
                <w:t>Medical Documents</w:t>
              </w:r>
            </w:hyperlink>
            <w:r w:rsidRPr="00040E48">
              <w:rPr>
                <w:noProof w:val="0"/>
              </w:rPr>
              <w:t xml:space="preserve"> </w:t>
            </w:r>
          </w:p>
        </w:tc>
        <w:tc>
          <w:tcPr>
            <w:tcW w:w="445" w:type="pct"/>
            <w:shd w:val="clear" w:color="auto" w:fill="auto"/>
          </w:tcPr>
          <w:p w14:paraId="0C681192"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0F76B681" w14:textId="77777777" w:rsidR="006E110A" w:rsidRPr="00040E48" w:rsidRDefault="006E110A">
            <w:pPr>
              <w:pStyle w:val="TableEntry"/>
              <w:rPr>
                <w:noProof w:val="0"/>
              </w:rPr>
            </w:pPr>
            <w:r w:rsidRPr="00040E48">
              <w:rPr>
                <w:noProof w:val="0"/>
              </w:rPr>
              <w:t xml:space="preserve">1.3.6.1.4.1.19376.1.5.3.1.1.1 </w:t>
            </w:r>
          </w:p>
        </w:tc>
      </w:tr>
      <w:tr w:rsidR="006E110A" w:rsidRPr="00040E48" w14:paraId="5D69A0F6" w14:textId="77777777" w:rsidTr="00AC104E">
        <w:trPr>
          <w:jc w:val="center"/>
        </w:trPr>
        <w:tc>
          <w:tcPr>
            <w:tcW w:w="2851" w:type="pct"/>
            <w:shd w:val="clear" w:color="auto" w:fill="auto"/>
          </w:tcPr>
          <w:p w14:paraId="49FE2396" w14:textId="77777777" w:rsidR="006E110A" w:rsidRPr="00040E48" w:rsidRDefault="00FF2B1E">
            <w:pPr>
              <w:pStyle w:val="TableEntry"/>
              <w:rPr>
                <w:noProof w:val="0"/>
              </w:rPr>
            </w:pPr>
            <w:hyperlink w:anchor="T1_3_6_1_4_1_19376_1_5_3_1_2_1" w:tooltip="1.3.6.1.4.1.19376.1.5.3.1.2.1" w:history="1">
              <w:r w:rsidR="006E110A" w:rsidRPr="00040E48">
                <w:rPr>
                  <w:rStyle w:val="Hyperlink"/>
                  <w:noProof w:val="0"/>
                </w:rPr>
                <w:t>Languages Spoken</w:t>
              </w:r>
            </w:hyperlink>
            <w:r w:rsidR="006E110A" w:rsidRPr="00040E48">
              <w:rPr>
                <w:noProof w:val="0"/>
              </w:rPr>
              <w:t xml:space="preserve"> </w:t>
            </w:r>
          </w:p>
        </w:tc>
        <w:tc>
          <w:tcPr>
            <w:tcW w:w="445" w:type="pct"/>
            <w:shd w:val="clear" w:color="auto" w:fill="auto"/>
          </w:tcPr>
          <w:p w14:paraId="35A8155F"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0C48BC39" w14:textId="77777777" w:rsidR="006E110A" w:rsidRPr="00040E48" w:rsidRDefault="006E110A">
            <w:pPr>
              <w:pStyle w:val="TableEntry"/>
              <w:rPr>
                <w:noProof w:val="0"/>
              </w:rPr>
            </w:pPr>
            <w:r w:rsidRPr="00040E48">
              <w:rPr>
                <w:noProof w:val="0"/>
              </w:rPr>
              <w:t xml:space="preserve">1.3.6.1.4.1.19376.1.5.3.1.2.1 </w:t>
            </w:r>
          </w:p>
        </w:tc>
      </w:tr>
      <w:tr w:rsidR="006E110A" w:rsidRPr="00040E48" w14:paraId="7E76C83D" w14:textId="77777777" w:rsidTr="00AC104E">
        <w:trPr>
          <w:jc w:val="center"/>
        </w:trPr>
        <w:tc>
          <w:tcPr>
            <w:tcW w:w="2851" w:type="pct"/>
            <w:shd w:val="clear" w:color="auto" w:fill="auto"/>
          </w:tcPr>
          <w:p w14:paraId="3850D76F" w14:textId="77777777" w:rsidR="006E110A" w:rsidRPr="00040E48" w:rsidRDefault="00FF2B1E">
            <w:pPr>
              <w:pStyle w:val="TableEntry"/>
              <w:rPr>
                <w:noProof w:val="0"/>
              </w:rPr>
            </w:pPr>
            <w:hyperlink w:anchor="T1_3_6_1_4_1_19376_1_5_3_1_2_2" w:tooltip="1.3.6.1.4.1.19376.1.5.3.1.2.2" w:history="1">
              <w:r w:rsidR="006E110A" w:rsidRPr="00040E48">
                <w:rPr>
                  <w:rStyle w:val="Hyperlink"/>
                  <w:noProof w:val="0"/>
                </w:rPr>
                <w:t>Employer and School Contacts</w:t>
              </w:r>
            </w:hyperlink>
            <w:r w:rsidR="006E110A" w:rsidRPr="00040E48">
              <w:rPr>
                <w:noProof w:val="0"/>
              </w:rPr>
              <w:t xml:space="preserve"> </w:t>
            </w:r>
          </w:p>
        </w:tc>
        <w:tc>
          <w:tcPr>
            <w:tcW w:w="445" w:type="pct"/>
            <w:shd w:val="clear" w:color="auto" w:fill="auto"/>
          </w:tcPr>
          <w:p w14:paraId="10657D8A"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208DE429" w14:textId="77777777" w:rsidR="006E110A" w:rsidRPr="00040E48" w:rsidRDefault="006E110A">
            <w:pPr>
              <w:pStyle w:val="TableEntry"/>
              <w:rPr>
                <w:noProof w:val="0"/>
              </w:rPr>
            </w:pPr>
            <w:r w:rsidRPr="00040E48">
              <w:rPr>
                <w:noProof w:val="0"/>
              </w:rPr>
              <w:t xml:space="preserve">1.3.6.1.4.1.19376.1.5.3.1.2.2 </w:t>
            </w:r>
          </w:p>
        </w:tc>
      </w:tr>
      <w:tr w:rsidR="006E110A" w:rsidRPr="00040E48" w14:paraId="40370A74" w14:textId="77777777" w:rsidTr="00AC104E">
        <w:trPr>
          <w:jc w:val="center"/>
        </w:trPr>
        <w:tc>
          <w:tcPr>
            <w:tcW w:w="2851" w:type="pct"/>
            <w:shd w:val="clear" w:color="auto" w:fill="auto"/>
          </w:tcPr>
          <w:p w14:paraId="2DECDA13" w14:textId="77777777" w:rsidR="006E110A" w:rsidRPr="00040E48" w:rsidRDefault="00FF2B1E">
            <w:pPr>
              <w:pStyle w:val="TableEntry"/>
              <w:rPr>
                <w:noProof w:val="0"/>
              </w:rPr>
            </w:pPr>
            <w:hyperlink w:anchor="T1_3_6_1_4_1_19376_1_5_3_1_1_5_3_1" w:tooltip="1.3.6.1.4.1.19376.1.5.3.1.1.5.3.1" w:history="1">
              <w:r w:rsidR="006E110A" w:rsidRPr="00040E48">
                <w:rPr>
                  <w:rStyle w:val="Hyperlink"/>
                  <w:noProof w:val="0"/>
                </w:rPr>
                <w:t>Hazardous Working Conditions</w:t>
              </w:r>
            </w:hyperlink>
            <w:r w:rsidR="006E110A" w:rsidRPr="00040E48">
              <w:rPr>
                <w:noProof w:val="0"/>
              </w:rPr>
              <w:t xml:space="preserve"> </w:t>
            </w:r>
          </w:p>
        </w:tc>
        <w:tc>
          <w:tcPr>
            <w:tcW w:w="445" w:type="pct"/>
            <w:shd w:val="clear" w:color="auto" w:fill="auto"/>
          </w:tcPr>
          <w:p w14:paraId="7276E5F0"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56601CA0" w14:textId="77777777" w:rsidR="006E110A" w:rsidRPr="00040E48" w:rsidRDefault="006E110A">
            <w:pPr>
              <w:pStyle w:val="TableEntry"/>
              <w:rPr>
                <w:noProof w:val="0"/>
              </w:rPr>
            </w:pPr>
            <w:r w:rsidRPr="00040E48">
              <w:rPr>
                <w:noProof w:val="0"/>
              </w:rPr>
              <w:t xml:space="preserve">1.3.6.1.4.1.19376.1.5.3.1.1.5.3.1 </w:t>
            </w:r>
          </w:p>
        </w:tc>
      </w:tr>
      <w:tr w:rsidR="006E110A" w:rsidRPr="00040E48" w14:paraId="708D7002" w14:textId="77777777" w:rsidTr="00AC104E">
        <w:trPr>
          <w:jc w:val="center"/>
        </w:trPr>
        <w:tc>
          <w:tcPr>
            <w:tcW w:w="2851" w:type="pct"/>
            <w:shd w:val="clear" w:color="auto" w:fill="auto"/>
          </w:tcPr>
          <w:p w14:paraId="1A98E64D" w14:textId="77777777" w:rsidR="006E110A" w:rsidRPr="00040E48" w:rsidRDefault="00FF2B1E">
            <w:pPr>
              <w:pStyle w:val="TableEntry"/>
              <w:rPr>
                <w:noProof w:val="0"/>
              </w:rPr>
            </w:pPr>
            <w:hyperlink w:anchor="T1_3_6_1_4_1_19376_1_5_3_1_2_4" w:tooltip="1.3.6.1.4.1.19376.1.5.3.1.2.4" w:history="1">
              <w:r w:rsidR="006E110A" w:rsidRPr="00040E48">
                <w:rPr>
                  <w:rStyle w:val="Hyperlink"/>
                  <w:noProof w:val="0"/>
                </w:rPr>
                <w:t>Patient Contacts</w:t>
              </w:r>
            </w:hyperlink>
            <w:r w:rsidR="006E110A" w:rsidRPr="00040E48">
              <w:rPr>
                <w:noProof w:val="0"/>
              </w:rPr>
              <w:t xml:space="preserve"> </w:t>
            </w:r>
          </w:p>
        </w:tc>
        <w:tc>
          <w:tcPr>
            <w:tcW w:w="445" w:type="pct"/>
            <w:shd w:val="clear" w:color="auto" w:fill="auto"/>
          </w:tcPr>
          <w:p w14:paraId="76C7C97F"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698A0FCF" w14:textId="77777777" w:rsidR="006E110A" w:rsidRPr="00040E48" w:rsidRDefault="006E110A">
            <w:pPr>
              <w:pStyle w:val="TableEntry"/>
              <w:rPr>
                <w:noProof w:val="0"/>
              </w:rPr>
            </w:pPr>
            <w:r w:rsidRPr="00040E48">
              <w:rPr>
                <w:noProof w:val="0"/>
              </w:rPr>
              <w:t xml:space="preserve">1.3.6.1.4.1.19376.1.5.3.1.2.4 </w:t>
            </w:r>
          </w:p>
        </w:tc>
      </w:tr>
      <w:tr w:rsidR="006E110A" w:rsidRPr="00040E48" w14:paraId="4DD6861D" w14:textId="77777777" w:rsidTr="00AC104E">
        <w:trPr>
          <w:jc w:val="center"/>
        </w:trPr>
        <w:tc>
          <w:tcPr>
            <w:tcW w:w="2851" w:type="pct"/>
            <w:shd w:val="clear" w:color="auto" w:fill="auto"/>
          </w:tcPr>
          <w:p w14:paraId="7D0EE792" w14:textId="77777777" w:rsidR="006E110A" w:rsidRPr="00040E48" w:rsidRDefault="00FF2B1E">
            <w:pPr>
              <w:pStyle w:val="TableEntry"/>
              <w:rPr>
                <w:noProof w:val="0"/>
              </w:rPr>
            </w:pPr>
            <w:hyperlink w:anchor="T1_3_6_1_4_1_19376_1_5_3_1_2_3" w:tooltip="1.3.6.1.4.1.19376.1.5.3.1.2.3" w:history="1">
              <w:r w:rsidR="006E110A" w:rsidRPr="00040E48">
                <w:rPr>
                  <w:rStyle w:val="Hyperlink"/>
                  <w:noProof w:val="0"/>
                </w:rPr>
                <w:t>Healthcare Providers</w:t>
              </w:r>
            </w:hyperlink>
            <w:r w:rsidR="006E110A" w:rsidRPr="00040E48">
              <w:rPr>
                <w:noProof w:val="0"/>
              </w:rPr>
              <w:t xml:space="preserve"> </w:t>
            </w:r>
          </w:p>
        </w:tc>
        <w:tc>
          <w:tcPr>
            <w:tcW w:w="445" w:type="pct"/>
            <w:shd w:val="clear" w:color="auto" w:fill="auto"/>
          </w:tcPr>
          <w:p w14:paraId="3FD6CD24" w14:textId="77777777" w:rsidR="006E110A" w:rsidRPr="00040E48" w:rsidRDefault="006E110A">
            <w:pPr>
              <w:pStyle w:val="TableEntry"/>
              <w:rPr>
                <w:noProof w:val="0"/>
              </w:rPr>
            </w:pPr>
            <w:r w:rsidRPr="00040E48">
              <w:rPr>
                <w:noProof w:val="0"/>
              </w:rPr>
              <w:t xml:space="preserve">R </w:t>
            </w:r>
          </w:p>
        </w:tc>
        <w:tc>
          <w:tcPr>
            <w:tcW w:w="1704" w:type="pct"/>
            <w:shd w:val="clear" w:color="auto" w:fill="auto"/>
          </w:tcPr>
          <w:p w14:paraId="2E88B6B8" w14:textId="77777777" w:rsidR="006E110A" w:rsidRPr="00040E48" w:rsidRDefault="006E110A">
            <w:pPr>
              <w:pStyle w:val="TableEntry"/>
              <w:rPr>
                <w:noProof w:val="0"/>
              </w:rPr>
            </w:pPr>
            <w:r w:rsidRPr="00040E48">
              <w:rPr>
                <w:noProof w:val="0"/>
              </w:rPr>
              <w:t xml:space="preserve">1.3.6.1.4.1.19376.1.5.3.1.2.3 </w:t>
            </w:r>
          </w:p>
        </w:tc>
      </w:tr>
      <w:tr w:rsidR="006E110A" w:rsidRPr="00040E48" w14:paraId="7F549F22" w14:textId="77777777" w:rsidTr="00AC104E">
        <w:trPr>
          <w:jc w:val="center"/>
        </w:trPr>
        <w:tc>
          <w:tcPr>
            <w:tcW w:w="2851" w:type="pct"/>
            <w:shd w:val="clear" w:color="auto" w:fill="auto"/>
          </w:tcPr>
          <w:p w14:paraId="39E3D523" w14:textId="77777777" w:rsidR="006E110A" w:rsidRPr="00040E48" w:rsidRDefault="00FF2B1E">
            <w:pPr>
              <w:pStyle w:val="TableEntry"/>
              <w:rPr>
                <w:noProof w:val="0"/>
              </w:rPr>
            </w:pPr>
            <w:hyperlink w:anchor="T1_3_6_1_4_1_19376_1_5_3_1_1_5_3_7" w:tooltip="1.3.6.1.4.1.19376.1.5.3.1.1.5.3.7" w:history="1">
              <w:r w:rsidR="006E110A" w:rsidRPr="00040E48">
                <w:rPr>
                  <w:rStyle w:val="Hyperlink"/>
                  <w:noProof w:val="0"/>
                </w:rPr>
                <w:t>Insurance Providers</w:t>
              </w:r>
            </w:hyperlink>
            <w:r w:rsidR="006E110A" w:rsidRPr="00040E48">
              <w:rPr>
                <w:noProof w:val="0"/>
              </w:rPr>
              <w:t xml:space="preserve"> </w:t>
            </w:r>
          </w:p>
        </w:tc>
        <w:tc>
          <w:tcPr>
            <w:tcW w:w="445" w:type="pct"/>
            <w:shd w:val="clear" w:color="auto" w:fill="auto"/>
          </w:tcPr>
          <w:p w14:paraId="747467F1"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30C48CA7" w14:textId="77777777" w:rsidR="006E110A" w:rsidRPr="00040E48" w:rsidRDefault="006E110A">
            <w:pPr>
              <w:pStyle w:val="TableEntry"/>
              <w:rPr>
                <w:noProof w:val="0"/>
              </w:rPr>
            </w:pPr>
            <w:r w:rsidRPr="00040E48">
              <w:rPr>
                <w:noProof w:val="0"/>
              </w:rPr>
              <w:t xml:space="preserve">1.3.6.1.4.1.19376.1.5.3.1.1.5.3.7 </w:t>
            </w:r>
          </w:p>
        </w:tc>
      </w:tr>
      <w:tr w:rsidR="006E110A" w:rsidRPr="00040E48" w14:paraId="63E06DD6" w14:textId="77777777" w:rsidTr="00AC104E">
        <w:trPr>
          <w:jc w:val="center"/>
        </w:trPr>
        <w:tc>
          <w:tcPr>
            <w:tcW w:w="2851" w:type="pct"/>
            <w:shd w:val="clear" w:color="auto" w:fill="auto"/>
          </w:tcPr>
          <w:p w14:paraId="6C69CB97" w14:textId="77777777" w:rsidR="006E110A" w:rsidRPr="00040E48" w:rsidRDefault="00FF2B1E">
            <w:pPr>
              <w:pStyle w:val="TableEntry"/>
              <w:rPr>
                <w:noProof w:val="0"/>
              </w:rPr>
            </w:pPr>
            <w:hyperlink w:anchor="T1_3_6_1_4_1_19376_1_5_3_1_2_3" w:tooltip="1.3.6.1.4.1.19376.1.5.3.1.2.3" w:history="1">
              <w:r w:rsidR="005C4B4B" w:rsidRPr="00040E48">
                <w:rPr>
                  <w:rStyle w:val="Hyperlink"/>
                  <w:noProof w:val="0"/>
                </w:rPr>
                <w:t>Pharmacy</w:t>
              </w:r>
            </w:hyperlink>
            <w:r w:rsidR="006E110A" w:rsidRPr="00040E48">
              <w:rPr>
                <w:noProof w:val="0"/>
              </w:rPr>
              <w:t xml:space="preserve"> </w:t>
            </w:r>
          </w:p>
        </w:tc>
        <w:tc>
          <w:tcPr>
            <w:tcW w:w="445" w:type="pct"/>
            <w:shd w:val="clear" w:color="auto" w:fill="auto"/>
          </w:tcPr>
          <w:p w14:paraId="31B463F5"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706B6A78" w14:textId="77777777" w:rsidR="006E110A" w:rsidRPr="00040E48" w:rsidRDefault="006E110A">
            <w:pPr>
              <w:pStyle w:val="TableEntry"/>
              <w:rPr>
                <w:noProof w:val="0"/>
              </w:rPr>
            </w:pPr>
            <w:r w:rsidRPr="00040E48">
              <w:rPr>
                <w:noProof w:val="0"/>
              </w:rPr>
              <w:t xml:space="preserve">1.3.6.1.4.1.19376.1.5.3.1.2.3 </w:t>
            </w:r>
          </w:p>
        </w:tc>
      </w:tr>
      <w:tr w:rsidR="006E110A" w:rsidRPr="00040E48" w14:paraId="3F7D850E" w14:textId="77777777" w:rsidTr="00AC104E">
        <w:trPr>
          <w:jc w:val="center"/>
        </w:trPr>
        <w:tc>
          <w:tcPr>
            <w:tcW w:w="2851" w:type="pct"/>
            <w:shd w:val="clear" w:color="auto" w:fill="auto"/>
          </w:tcPr>
          <w:p w14:paraId="33E2887B" w14:textId="77777777" w:rsidR="006E110A" w:rsidRPr="00040E48" w:rsidRDefault="00E24316">
            <w:pPr>
              <w:pStyle w:val="TableEntry"/>
              <w:rPr>
                <w:noProof w:val="0"/>
              </w:rPr>
            </w:pPr>
            <w:r w:rsidRPr="00040E48">
              <w:rPr>
                <w:noProof w:val="0"/>
              </w:rPr>
              <w:t>Advance Directives</w:t>
            </w:r>
            <w:r w:rsidR="006E110A" w:rsidRPr="00040E48">
              <w:rPr>
                <w:noProof w:val="0"/>
              </w:rPr>
              <w:t xml:space="preserve"> </w:t>
            </w:r>
          </w:p>
        </w:tc>
        <w:tc>
          <w:tcPr>
            <w:tcW w:w="445" w:type="pct"/>
            <w:shd w:val="clear" w:color="auto" w:fill="auto"/>
          </w:tcPr>
          <w:p w14:paraId="149A9314"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0909292E" w14:textId="77777777" w:rsidR="006E110A" w:rsidRPr="00040E48" w:rsidRDefault="006E110A">
            <w:pPr>
              <w:pStyle w:val="TableEntry"/>
              <w:rPr>
                <w:noProof w:val="0"/>
              </w:rPr>
            </w:pPr>
            <w:r w:rsidRPr="00040E48">
              <w:rPr>
                <w:noProof w:val="0"/>
              </w:rPr>
              <w:t xml:space="preserve">1.3.6.1.4.1.19376.1.5.3.1.3.34 </w:t>
            </w:r>
          </w:p>
        </w:tc>
      </w:tr>
      <w:tr w:rsidR="006E110A" w:rsidRPr="00040E48" w14:paraId="691E28A1" w14:textId="77777777" w:rsidTr="00AC104E">
        <w:trPr>
          <w:jc w:val="center"/>
        </w:trPr>
        <w:tc>
          <w:tcPr>
            <w:tcW w:w="2851" w:type="pct"/>
            <w:shd w:val="clear" w:color="auto" w:fill="auto"/>
          </w:tcPr>
          <w:p w14:paraId="4D663E88" w14:textId="77777777" w:rsidR="006E110A" w:rsidRPr="00040E48" w:rsidRDefault="00FF2B1E">
            <w:pPr>
              <w:pStyle w:val="TableEntry"/>
              <w:rPr>
                <w:noProof w:val="0"/>
              </w:rPr>
            </w:pPr>
            <w:hyperlink w:anchor="T1_3_6_1_4_1_19376_1_5_3_1_3_13" w:tooltip="1.3.6.1.4.1.19376.1.5.3.1.3.13" w:history="1">
              <w:r w:rsidR="006E110A" w:rsidRPr="00040E48">
                <w:rPr>
                  <w:rStyle w:val="Hyperlink"/>
                  <w:noProof w:val="0"/>
                </w:rPr>
                <w:t>Allergies and Drug Sensitivities</w:t>
              </w:r>
            </w:hyperlink>
            <w:r w:rsidR="006E110A" w:rsidRPr="00040E48">
              <w:rPr>
                <w:noProof w:val="0"/>
              </w:rPr>
              <w:t xml:space="preserve"> </w:t>
            </w:r>
          </w:p>
        </w:tc>
        <w:tc>
          <w:tcPr>
            <w:tcW w:w="445" w:type="pct"/>
            <w:shd w:val="clear" w:color="auto" w:fill="auto"/>
          </w:tcPr>
          <w:p w14:paraId="6679B614" w14:textId="77777777" w:rsidR="006E110A" w:rsidRPr="00040E48" w:rsidRDefault="006E110A">
            <w:pPr>
              <w:pStyle w:val="TableEntry"/>
              <w:rPr>
                <w:noProof w:val="0"/>
              </w:rPr>
            </w:pPr>
            <w:r w:rsidRPr="00040E48">
              <w:rPr>
                <w:noProof w:val="0"/>
              </w:rPr>
              <w:t xml:space="preserve">R </w:t>
            </w:r>
          </w:p>
        </w:tc>
        <w:tc>
          <w:tcPr>
            <w:tcW w:w="1704" w:type="pct"/>
            <w:shd w:val="clear" w:color="auto" w:fill="auto"/>
          </w:tcPr>
          <w:p w14:paraId="664B12D3" w14:textId="77777777" w:rsidR="006E110A" w:rsidRPr="00040E48" w:rsidRDefault="006E110A">
            <w:pPr>
              <w:pStyle w:val="TableEntry"/>
              <w:rPr>
                <w:noProof w:val="0"/>
              </w:rPr>
            </w:pPr>
            <w:r w:rsidRPr="00040E48">
              <w:rPr>
                <w:noProof w:val="0"/>
              </w:rPr>
              <w:t xml:space="preserve">1.3.6.1.4.1.19376.1.5.3.1.3.13 </w:t>
            </w:r>
          </w:p>
        </w:tc>
      </w:tr>
      <w:tr w:rsidR="006E110A" w:rsidRPr="00040E48" w14:paraId="11614063" w14:textId="77777777" w:rsidTr="00AC104E">
        <w:trPr>
          <w:jc w:val="center"/>
        </w:trPr>
        <w:tc>
          <w:tcPr>
            <w:tcW w:w="2851" w:type="pct"/>
            <w:shd w:val="clear" w:color="auto" w:fill="auto"/>
          </w:tcPr>
          <w:p w14:paraId="45098B9E" w14:textId="77777777" w:rsidR="006E110A" w:rsidRPr="00040E48" w:rsidRDefault="00FF2B1E">
            <w:pPr>
              <w:pStyle w:val="TableEntry"/>
              <w:rPr>
                <w:noProof w:val="0"/>
              </w:rPr>
            </w:pPr>
            <w:hyperlink w:anchor="T1_3_6_1_4_1_19376_1_5_3_1_3_8" w:tooltip="1.3.6.1.4.1.19376.1.5.3.1.3.8" w:history="1">
              <w:r w:rsidR="006E110A" w:rsidRPr="00040E48">
                <w:rPr>
                  <w:rStyle w:val="Hyperlink"/>
                  <w:noProof w:val="0"/>
                </w:rPr>
                <w:t>Conditions</w:t>
              </w:r>
            </w:hyperlink>
            <w:r w:rsidR="006E110A" w:rsidRPr="00040E48">
              <w:rPr>
                <w:noProof w:val="0"/>
              </w:rPr>
              <w:t xml:space="preserve"> </w:t>
            </w:r>
          </w:p>
        </w:tc>
        <w:tc>
          <w:tcPr>
            <w:tcW w:w="445" w:type="pct"/>
            <w:shd w:val="clear" w:color="auto" w:fill="auto"/>
          </w:tcPr>
          <w:p w14:paraId="1A3E1227" w14:textId="77777777" w:rsidR="006E110A" w:rsidRPr="00040E48" w:rsidRDefault="006E110A">
            <w:pPr>
              <w:pStyle w:val="TableEntry"/>
              <w:rPr>
                <w:noProof w:val="0"/>
              </w:rPr>
            </w:pPr>
            <w:r w:rsidRPr="00040E48">
              <w:rPr>
                <w:noProof w:val="0"/>
              </w:rPr>
              <w:t xml:space="preserve">R </w:t>
            </w:r>
          </w:p>
        </w:tc>
        <w:tc>
          <w:tcPr>
            <w:tcW w:w="1704" w:type="pct"/>
            <w:shd w:val="clear" w:color="auto" w:fill="auto"/>
          </w:tcPr>
          <w:p w14:paraId="5A4B2F45" w14:textId="77777777" w:rsidR="006E110A" w:rsidRPr="00040E48" w:rsidRDefault="006E110A">
            <w:pPr>
              <w:pStyle w:val="TableEntry"/>
              <w:rPr>
                <w:noProof w:val="0"/>
              </w:rPr>
            </w:pPr>
            <w:r w:rsidRPr="00040E48">
              <w:rPr>
                <w:noProof w:val="0"/>
              </w:rPr>
              <w:t xml:space="preserve">1.3.6.1.4.1.19376.1.5.3.1.3.8 </w:t>
            </w:r>
          </w:p>
        </w:tc>
      </w:tr>
      <w:tr w:rsidR="006E110A" w:rsidRPr="00040E48" w14:paraId="6C878CC2" w14:textId="77777777" w:rsidTr="00AC104E">
        <w:trPr>
          <w:jc w:val="center"/>
        </w:trPr>
        <w:tc>
          <w:tcPr>
            <w:tcW w:w="2851" w:type="pct"/>
            <w:shd w:val="clear" w:color="auto" w:fill="auto"/>
          </w:tcPr>
          <w:p w14:paraId="5AEFD308" w14:textId="77777777" w:rsidR="006E110A" w:rsidRPr="00040E48" w:rsidRDefault="00FF2B1E">
            <w:pPr>
              <w:pStyle w:val="TableEntry"/>
              <w:rPr>
                <w:noProof w:val="0"/>
              </w:rPr>
            </w:pPr>
            <w:hyperlink w:anchor="T1_3_6_1_4_1_19376_1_5_3_1_3_6" w:tooltip="1.3.6.1.4.1.19376.1.5.3.1.3.6" w:history="1">
              <w:r w:rsidR="006E110A" w:rsidRPr="00040E48">
                <w:rPr>
                  <w:rStyle w:val="Hyperlink"/>
                  <w:noProof w:val="0"/>
                </w:rPr>
                <w:t>Conditions (</w:t>
              </w:r>
              <w:r w:rsidR="0046437B" w:rsidRPr="00040E48">
                <w:rPr>
                  <w:rStyle w:val="Hyperlink"/>
                  <w:noProof w:val="0"/>
                </w:rPr>
                <w:t>cont.</w:t>
              </w:r>
              <w:r w:rsidR="006E110A" w:rsidRPr="00040E48">
                <w:rPr>
                  <w:rStyle w:val="Hyperlink"/>
                  <w:noProof w:val="0"/>
                </w:rPr>
                <w:t>)</w:t>
              </w:r>
            </w:hyperlink>
            <w:r w:rsidR="006E110A" w:rsidRPr="00040E48">
              <w:rPr>
                <w:noProof w:val="0"/>
              </w:rPr>
              <w:t xml:space="preserve"> </w:t>
            </w:r>
          </w:p>
        </w:tc>
        <w:tc>
          <w:tcPr>
            <w:tcW w:w="445" w:type="pct"/>
            <w:shd w:val="clear" w:color="auto" w:fill="auto"/>
          </w:tcPr>
          <w:p w14:paraId="3D7FB52B" w14:textId="77777777" w:rsidR="006E110A" w:rsidRPr="00040E48" w:rsidRDefault="006E110A">
            <w:pPr>
              <w:pStyle w:val="TableEntry"/>
              <w:rPr>
                <w:noProof w:val="0"/>
              </w:rPr>
            </w:pPr>
            <w:r w:rsidRPr="00040E48">
              <w:rPr>
                <w:noProof w:val="0"/>
              </w:rPr>
              <w:t xml:space="preserve">R </w:t>
            </w:r>
          </w:p>
        </w:tc>
        <w:tc>
          <w:tcPr>
            <w:tcW w:w="1704" w:type="pct"/>
            <w:shd w:val="clear" w:color="auto" w:fill="auto"/>
          </w:tcPr>
          <w:p w14:paraId="67561599" w14:textId="77777777" w:rsidR="006E110A" w:rsidRPr="00040E48" w:rsidRDefault="006E110A">
            <w:pPr>
              <w:pStyle w:val="TableEntry"/>
              <w:rPr>
                <w:noProof w:val="0"/>
              </w:rPr>
            </w:pPr>
            <w:r w:rsidRPr="00040E48">
              <w:rPr>
                <w:noProof w:val="0"/>
              </w:rPr>
              <w:t xml:space="preserve">1.3.6.1.4.1.19376.1.5.3.1.3.6 </w:t>
            </w:r>
          </w:p>
        </w:tc>
      </w:tr>
      <w:tr w:rsidR="006E110A" w:rsidRPr="00040E48" w14:paraId="166272E0" w14:textId="77777777" w:rsidTr="00AC104E">
        <w:trPr>
          <w:jc w:val="center"/>
        </w:trPr>
        <w:tc>
          <w:tcPr>
            <w:tcW w:w="2851" w:type="pct"/>
            <w:shd w:val="clear" w:color="auto" w:fill="auto"/>
          </w:tcPr>
          <w:p w14:paraId="272FEA2F" w14:textId="77777777" w:rsidR="006E110A" w:rsidRPr="00040E48" w:rsidRDefault="00FF2B1E">
            <w:pPr>
              <w:pStyle w:val="TableEntry"/>
              <w:rPr>
                <w:noProof w:val="0"/>
              </w:rPr>
            </w:pPr>
            <w:hyperlink w:anchor="T1_3_6_1_4_1_19376_1_5_3_1_3_12" w:tooltip="1.3.6.1.4.1.19376.1.5.3.1.3.12" w:history="1">
              <w:r w:rsidR="006E110A" w:rsidRPr="00040E48">
                <w:rPr>
                  <w:rStyle w:val="Hyperlink"/>
                  <w:noProof w:val="0"/>
                </w:rPr>
                <w:t>Surgeries</w:t>
              </w:r>
            </w:hyperlink>
            <w:r w:rsidR="006E110A" w:rsidRPr="00040E48">
              <w:rPr>
                <w:noProof w:val="0"/>
              </w:rPr>
              <w:t xml:space="preserve"> </w:t>
            </w:r>
          </w:p>
        </w:tc>
        <w:tc>
          <w:tcPr>
            <w:tcW w:w="445" w:type="pct"/>
            <w:shd w:val="clear" w:color="auto" w:fill="auto"/>
          </w:tcPr>
          <w:p w14:paraId="7437E2B7"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1F0177ED" w14:textId="77777777" w:rsidR="006E110A" w:rsidRPr="00040E48" w:rsidRDefault="006E110A">
            <w:pPr>
              <w:pStyle w:val="TableEntry"/>
              <w:rPr>
                <w:noProof w:val="0"/>
              </w:rPr>
            </w:pPr>
            <w:r w:rsidRPr="00040E48">
              <w:rPr>
                <w:noProof w:val="0"/>
              </w:rPr>
              <w:t xml:space="preserve">1.3.6.1.4.1.19376.1.5.3.1.3.12 </w:t>
            </w:r>
          </w:p>
        </w:tc>
      </w:tr>
      <w:tr w:rsidR="006E110A" w:rsidRPr="00040E48" w14:paraId="01305B31" w14:textId="77777777" w:rsidTr="00AC104E">
        <w:trPr>
          <w:jc w:val="center"/>
        </w:trPr>
        <w:tc>
          <w:tcPr>
            <w:tcW w:w="2851" w:type="pct"/>
            <w:shd w:val="clear" w:color="auto" w:fill="auto"/>
          </w:tcPr>
          <w:p w14:paraId="59DDC28E" w14:textId="77777777" w:rsidR="006E110A" w:rsidRPr="00040E48" w:rsidRDefault="00FF2B1E">
            <w:pPr>
              <w:pStyle w:val="TableEntry"/>
              <w:rPr>
                <w:noProof w:val="0"/>
              </w:rPr>
            </w:pPr>
            <w:hyperlink w:anchor="T1_3_6_1_4_1_19376_1_5_3_1_3_19" w:tooltip="1.3.6.1.4.1.19376.1.5.3.1.3.19" w:history="1">
              <w:r w:rsidR="006E110A" w:rsidRPr="00040E48">
                <w:rPr>
                  <w:rStyle w:val="Hyperlink"/>
                  <w:noProof w:val="0"/>
                </w:rPr>
                <w:t>Medications – Prescription and Non-Prescription</w:t>
              </w:r>
            </w:hyperlink>
            <w:r w:rsidR="006E110A" w:rsidRPr="00040E48">
              <w:rPr>
                <w:noProof w:val="0"/>
              </w:rPr>
              <w:t xml:space="preserve"> </w:t>
            </w:r>
          </w:p>
        </w:tc>
        <w:tc>
          <w:tcPr>
            <w:tcW w:w="445" w:type="pct"/>
            <w:shd w:val="clear" w:color="auto" w:fill="auto"/>
          </w:tcPr>
          <w:p w14:paraId="2B7DB0DB" w14:textId="77777777" w:rsidR="006E110A" w:rsidRPr="00040E48" w:rsidRDefault="006E110A">
            <w:pPr>
              <w:pStyle w:val="TableEntry"/>
              <w:rPr>
                <w:noProof w:val="0"/>
              </w:rPr>
            </w:pPr>
            <w:r w:rsidRPr="00040E48">
              <w:rPr>
                <w:noProof w:val="0"/>
              </w:rPr>
              <w:t xml:space="preserve">R </w:t>
            </w:r>
          </w:p>
        </w:tc>
        <w:tc>
          <w:tcPr>
            <w:tcW w:w="1704" w:type="pct"/>
            <w:shd w:val="clear" w:color="auto" w:fill="auto"/>
          </w:tcPr>
          <w:p w14:paraId="0FF69149" w14:textId="77777777" w:rsidR="006E110A" w:rsidRPr="00040E48" w:rsidRDefault="006E110A">
            <w:pPr>
              <w:pStyle w:val="TableEntry"/>
              <w:rPr>
                <w:noProof w:val="0"/>
              </w:rPr>
            </w:pPr>
            <w:r w:rsidRPr="00040E48">
              <w:rPr>
                <w:noProof w:val="0"/>
              </w:rPr>
              <w:t xml:space="preserve">1.3.6.1.4.1.19376.1.5.3.1.3.19 </w:t>
            </w:r>
          </w:p>
        </w:tc>
      </w:tr>
      <w:tr w:rsidR="006E110A" w:rsidRPr="00040E48" w14:paraId="17E73E5B" w14:textId="77777777" w:rsidTr="00AC104E">
        <w:trPr>
          <w:jc w:val="center"/>
        </w:trPr>
        <w:tc>
          <w:tcPr>
            <w:tcW w:w="2851" w:type="pct"/>
            <w:shd w:val="clear" w:color="auto" w:fill="auto"/>
          </w:tcPr>
          <w:p w14:paraId="372706B9" w14:textId="77777777" w:rsidR="006E110A" w:rsidRPr="00040E48" w:rsidRDefault="00FF2B1E">
            <w:pPr>
              <w:pStyle w:val="TableEntry"/>
              <w:rPr>
                <w:noProof w:val="0"/>
              </w:rPr>
            </w:pPr>
            <w:hyperlink w:anchor="T1_3_6_1_4_1_19376_1_5_3_1_3_23" w:tooltip="1.3.6.1.4.1.19376.1.5.3.1.3.23" w:history="1">
              <w:r w:rsidR="006E110A" w:rsidRPr="00040E48">
                <w:rPr>
                  <w:rStyle w:val="Hyperlink"/>
                  <w:noProof w:val="0"/>
                </w:rPr>
                <w:t>Immunizations</w:t>
              </w:r>
            </w:hyperlink>
            <w:r w:rsidR="006E110A" w:rsidRPr="00040E48">
              <w:rPr>
                <w:noProof w:val="0"/>
              </w:rPr>
              <w:t xml:space="preserve"> </w:t>
            </w:r>
          </w:p>
        </w:tc>
        <w:tc>
          <w:tcPr>
            <w:tcW w:w="445" w:type="pct"/>
            <w:shd w:val="clear" w:color="auto" w:fill="auto"/>
          </w:tcPr>
          <w:p w14:paraId="6F39A938"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121DAFA0" w14:textId="77777777" w:rsidR="006E110A" w:rsidRPr="00040E48" w:rsidRDefault="006E110A">
            <w:pPr>
              <w:pStyle w:val="TableEntry"/>
              <w:rPr>
                <w:noProof w:val="0"/>
              </w:rPr>
            </w:pPr>
            <w:r w:rsidRPr="00040E48">
              <w:rPr>
                <w:noProof w:val="0"/>
              </w:rPr>
              <w:t xml:space="preserve">1.3.6.1.4.1.19376.1.5.3.1.3.23 </w:t>
            </w:r>
          </w:p>
        </w:tc>
      </w:tr>
      <w:tr w:rsidR="006E110A" w:rsidRPr="00040E48" w14:paraId="3884C55B" w14:textId="77777777" w:rsidTr="00AC104E">
        <w:trPr>
          <w:jc w:val="center"/>
        </w:trPr>
        <w:tc>
          <w:tcPr>
            <w:tcW w:w="2851" w:type="pct"/>
            <w:shd w:val="clear" w:color="auto" w:fill="auto"/>
          </w:tcPr>
          <w:p w14:paraId="1D4FE980" w14:textId="77777777" w:rsidR="006E110A" w:rsidRPr="00040E48" w:rsidRDefault="00FF2B1E">
            <w:pPr>
              <w:pStyle w:val="TableEntry"/>
              <w:rPr>
                <w:noProof w:val="0"/>
              </w:rPr>
            </w:pPr>
            <w:hyperlink w:anchor="T1_3_6_1_4_1_19376_1_5_3_1_1_5_3_3" w:tooltip="1.3.6.1.4.1.19376.1.5.3.1.1.5.3.3" w:history="1">
              <w:r w:rsidR="006E110A" w:rsidRPr="00040E48">
                <w:rPr>
                  <w:rStyle w:val="Hyperlink"/>
                  <w:noProof w:val="0"/>
                </w:rPr>
                <w:t>Doctor Visits / Last Physical or Checkup</w:t>
              </w:r>
            </w:hyperlink>
            <w:r w:rsidR="006E110A" w:rsidRPr="00040E48">
              <w:rPr>
                <w:noProof w:val="0"/>
              </w:rPr>
              <w:t xml:space="preserve"> </w:t>
            </w:r>
          </w:p>
        </w:tc>
        <w:tc>
          <w:tcPr>
            <w:tcW w:w="445" w:type="pct"/>
            <w:shd w:val="clear" w:color="auto" w:fill="auto"/>
          </w:tcPr>
          <w:p w14:paraId="1DBD8F12"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0C266887" w14:textId="77777777" w:rsidR="006E110A" w:rsidRPr="00040E48" w:rsidRDefault="006E110A">
            <w:pPr>
              <w:pStyle w:val="TableEntry"/>
              <w:rPr>
                <w:noProof w:val="0"/>
              </w:rPr>
            </w:pPr>
            <w:r w:rsidRPr="00040E48">
              <w:rPr>
                <w:noProof w:val="0"/>
              </w:rPr>
              <w:t xml:space="preserve">1.3.6.1.4.1.19376.1.5.3.1.1.5.3.3 </w:t>
            </w:r>
          </w:p>
        </w:tc>
      </w:tr>
      <w:tr w:rsidR="006E110A" w:rsidRPr="00040E48" w14:paraId="55A36757" w14:textId="77777777" w:rsidTr="00AC104E">
        <w:trPr>
          <w:jc w:val="center"/>
        </w:trPr>
        <w:tc>
          <w:tcPr>
            <w:tcW w:w="2851" w:type="pct"/>
            <w:shd w:val="clear" w:color="auto" w:fill="auto"/>
          </w:tcPr>
          <w:p w14:paraId="58940461" w14:textId="77777777" w:rsidR="006E110A" w:rsidRPr="00040E48" w:rsidRDefault="00FF2B1E">
            <w:pPr>
              <w:pStyle w:val="TableEntry"/>
              <w:rPr>
                <w:noProof w:val="0"/>
              </w:rPr>
            </w:pPr>
            <w:hyperlink w:anchor="T1_3_6_1_4_1_19376_1_5_3_1_1_5_3_3" w:tooltip="1.3.6.1.4.1.19376.1.5.3.1.1.5.3.3" w:history="1">
              <w:r w:rsidR="006E110A" w:rsidRPr="00040E48">
                <w:rPr>
                  <w:rStyle w:val="Hyperlink"/>
                  <w:noProof w:val="0"/>
                </w:rPr>
                <w:t>Hospitalizations</w:t>
              </w:r>
            </w:hyperlink>
            <w:r w:rsidR="006E110A" w:rsidRPr="00040E48">
              <w:rPr>
                <w:noProof w:val="0"/>
              </w:rPr>
              <w:t xml:space="preserve"> </w:t>
            </w:r>
          </w:p>
        </w:tc>
        <w:tc>
          <w:tcPr>
            <w:tcW w:w="445" w:type="pct"/>
            <w:shd w:val="clear" w:color="auto" w:fill="auto"/>
          </w:tcPr>
          <w:p w14:paraId="4178F2A7"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5801BC58" w14:textId="77777777" w:rsidR="006E110A" w:rsidRPr="00040E48" w:rsidRDefault="006E110A">
            <w:pPr>
              <w:pStyle w:val="TableEntry"/>
              <w:rPr>
                <w:noProof w:val="0"/>
              </w:rPr>
            </w:pPr>
            <w:r w:rsidRPr="00040E48">
              <w:rPr>
                <w:noProof w:val="0"/>
              </w:rPr>
              <w:t xml:space="preserve">1.3.6.1.4.1.19376.1.5.3.1.1.5.3.3 </w:t>
            </w:r>
          </w:p>
        </w:tc>
      </w:tr>
      <w:tr w:rsidR="006E110A" w:rsidRPr="00040E48" w14:paraId="5A9B61E9" w14:textId="77777777" w:rsidTr="00AC104E">
        <w:trPr>
          <w:jc w:val="center"/>
        </w:trPr>
        <w:tc>
          <w:tcPr>
            <w:tcW w:w="2851" w:type="pct"/>
            <w:shd w:val="clear" w:color="auto" w:fill="auto"/>
          </w:tcPr>
          <w:p w14:paraId="78C0599B" w14:textId="77777777" w:rsidR="006E110A" w:rsidRPr="00040E48" w:rsidRDefault="00FF2B1E">
            <w:pPr>
              <w:pStyle w:val="TableEntry"/>
              <w:rPr>
                <w:noProof w:val="0"/>
              </w:rPr>
            </w:pPr>
            <w:hyperlink w:anchor="T1_3_6_1_4_1_19376_1_5_3_1_1_5_3_3" w:tooltip="1.3.6.1.4.1.19376.1.5.3.1.1.5.3.3" w:history="1">
              <w:r w:rsidR="006E110A" w:rsidRPr="00040E48">
                <w:rPr>
                  <w:rStyle w:val="Hyperlink"/>
                  <w:noProof w:val="0"/>
                </w:rPr>
                <w:t>Other Healthcare Visits</w:t>
              </w:r>
            </w:hyperlink>
            <w:r w:rsidR="006E110A" w:rsidRPr="00040E48">
              <w:rPr>
                <w:noProof w:val="0"/>
              </w:rPr>
              <w:t xml:space="preserve"> </w:t>
            </w:r>
          </w:p>
        </w:tc>
        <w:tc>
          <w:tcPr>
            <w:tcW w:w="445" w:type="pct"/>
            <w:shd w:val="clear" w:color="auto" w:fill="auto"/>
          </w:tcPr>
          <w:p w14:paraId="063A89D2"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0EC5F02B" w14:textId="77777777" w:rsidR="006E110A" w:rsidRPr="00040E48" w:rsidRDefault="006E110A">
            <w:pPr>
              <w:pStyle w:val="TableEntry"/>
              <w:rPr>
                <w:noProof w:val="0"/>
              </w:rPr>
            </w:pPr>
            <w:r w:rsidRPr="00040E48">
              <w:rPr>
                <w:noProof w:val="0"/>
              </w:rPr>
              <w:t xml:space="preserve">1.3.6.1.4.1.19376.1.5.3.1.1.5.3.3 </w:t>
            </w:r>
          </w:p>
        </w:tc>
      </w:tr>
      <w:tr w:rsidR="006E110A" w:rsidRPr="00040E48" w14:paraId="0D71B336" w14:textId="77777777" w:rsidTr="00AC104E">
        <w:trPr>
          <w:jc w:val="center"/>
        </w:trPr>
        <w:tc>
          <w:tcPr>
            <w:tcW w:w="2851" w:type="pct"/>
            <w:shd w:val="clear" w:color="auto" w:fill="auto"/>
          </w:tcPr>
          <w:p w14:paraId="1607FBA4" w14:textId="77777777" w:rsidR="006E110A" w:rsidRPr="00040E48" w:rsidRDefault="00FF2B1E">
            <w:pPr>
              <w:pStyle w:val="TableEntry"/>
              <w:rPr>
                <w:noProof w:val="0"/>
              </w:rPr>
            </w:pPr>
            <w:hyperlink w:anchor="T1_3_6_1_4_1_19376_1_5_3_1_3_28" w:tooltip="1.3.6.1.4.1.19376.1.5.3.1.3.28" w:history="1">
              <w:r w:rsidR="006E110A" w:rsidRPr="00040E48">
                <w:rPr>
                  <w:rStyle w:val="Hyperlink"/>
                  <w:noProof w:val="0"/>
                </w:rPr>
                <w:t>Clinical Tests / Blood Type</w:t>
              </w:r>
            </w:hyperlink>
            <w:r w:rsidR="006E110A" w:rsidRPr="00040E48">
              <w:rPr>
                <w:noProof w:val="0"/>
              </w:rPr>
              <w:t xml:space="preserve"> </w:t>
            </w:r>
          </w:p>
        </w:tc>
        <w:tc>
          <w:tcPr>
            <w:tcW w:w="445" w:type="pct"/>
            <w:shd w:val="clear" w:color="auto" w:fill="auto"/>
          </w:tcPr>
          <w:p w14:paraId="4B4D8DCE"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7945FFC2" w14:textId="77777777" w:rsidR="006E110A" w:rsidRPr="00040E48" w:rsidRDefault="006E110A">
            <w:pPr>
              <w:pStyle w:val="TableEntry"/>
              <w:rPr>
                <w:noProof w:val="0"/>
              </w:rPr>
            </w:pPr>
            <w:r w:rsidRPr="00040E48">
              <w:rPr>
                <w:noProof w:val="0"/>
              </w:rPr>
              <w:t xml:space="preserve">1.3.6.1.4.1.19376.1.5.3.1.3.28 </w:t>
            </w:r>
          </w:p>
        </w:tc>
      </w:tr>
      <w:tr w:rsidR="006E110A" w:rsidRPr="00040E48" w14:paraId="62DF80FB" w14:textId="77777777" w:rsidTr="00AC104E">
        <w:trPr>
          <w:jc w:val="center"/>
        </w:trPr>
        <w:tc>
          <w:tcPr>
            <w:tcW w:w="2851" w:type="pct"/>
            <w:shd w:val="clear" w:color="auto" w:fill="auto"/>
          </w:tcPr>
          <w:p w14:paraId="5DF4CA4D" w14:textId="77777777" w:rsidR="006E110A" w:rsidRPr="00040E48" w:rsidRDefault="00FF2B1E">
            <w:pPr>
              <w:pStyle w:val="TableEntry"/>
              <w:rPr>
                <w:noProof w:val="0"/>
              </w:rPr>
            </w:pPr>
            <w:hyperlink w:anchor="T1_3_6_1_4_1_19376_1_5_3_1_1_5_3_4" w:tooltip="1.3.6.1.4.1.19376.1.5.3.1.1.5.3.4" w:history="1">
              <w:r w:rsidR="006E110A" w:rsidRPr="00040E48">
                <w:rPr>
                  <w:rStyle w:val="Hyperlink"/>
                  <w:noProof w:val="0"/>
                </w:rPr>
                <w:t>Pregnancies</w:t>
              </w:r>
            </w:hyperlink>
            <w:r w:rsidR="006E110A" w:rsidRPr="00040E48">
              <w:rPr>
                <w:noProof w:val="0"/>
              </w:rPr>
              <w:t xml:space="preserve"> </w:t>
            </w:r>
          </w:p>
        </w:tc>
        <w:tc>
          <w:tcPr>
            <w:tcW w:w="445" w:type="pct"/>
            <w:shd w:val="clear" w:color="auto" w:fill="auto"/>
          </w:tcPr>
          <w:p w14:paraId="1301C1D8"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45763517" w14:textId="77777777" w:rsidR="006E110A" w:rsidRPr="00040E48" w:rsidRDefault="006E110A">
            <w:pPr>
              <w:pStyle w:val="TableEntry"/>
              <w:rPr>
                <w:noProof w:val="0"/>
              </w:rPr>
            </w:pPr>
            <w:r w:rsidRPr="00040E48">
              <w:rPr>
                <w:noProof w:val="0"/>
              </w:rPr>
              <w:t xml:space="preserve">1.3.6.1.4.1.19376.1.5.3.1.1.5.3.4 </w:t>
            </w:r>
          </w:p>
        </w:tc>
      </w:tr>
      <w:tr w:rsidR="006E110A" w:rsidRPr="00040E48" w14:paraId="017C9160" w14:textId="77777777" w:rsidTr="00AC104E">
        <w:trPr>
          <w:jc w:val="center"/>
        </w:trPr>
        <w:tc>
          <w:tcPr>
            <w:tcW w:w="2851" w:type="pct"/>
            <w:shd w:val="clear" w:color="auto" w:fill="auto"/>
          </w:tcPr>
          <w:p w14:paraId="3363FDEB" w14:textId="77777777" w:rsidR="006E110A" w:rsidRPr="00040E48" w:rsidRDefault="00FF2B1E">
            <w:pPr>
              <w:pStyle w:val="TableEntry"/>
              <w:rPr>
                <w:noProof w:val="0"/>
              </w:rPr>
            </w:pPr>
            <w:hyperlink w:anchor="T1_3_6_1_4_1_19376_1_5_3_1_1_5_3_5" w:tooltip="1.3.6.1.4.1.19376.1.5.3.1.1.5.3.5" w:history="1">
              <w:r w:rsidR="006E110A" w:rsidRPr="00040E48">
                <w:rPr>
                  <w:rStyle w:val="Hyperlink"/>
                  <w:noProof w:val="0"/>
                </w:rPr>
                <w:t>Medical Devices</w:t>
              </w:r>
            </w:hyperlink>
            <w:r w:rsidR="006E110A" w:rsidRPr="00040E48">
              <w:rPr>
                <w:noProof w:val="0"/>
              </w:rPr>
              <w:t xml:space="preserve"> </w:t>
            </w:r>
          </w:p>
        </w:tc>
        <w:tc>
          <w:tcPr>
            <w:tcW w:w="445" w:type="pct"/>
            <w:shd w:val="clear" w:color="auto" w:fill="auto"/>
          </w:tcPr>
          <w:p w14:paraId="1E10E6F5" w14:textId="77777777" w:rsidR="006E110A" w:rsidRPr="00040E48" w:rsidRDefault="006E110A">
            <w:pPr>
              <w:pStyle w:val="TableEntry"/>
              <w:rPr>
                <w:noProof w:val="0"/>
              </w:rPr>
            </w:pPr>
            <w:r w:rsidRPr="00040E48">
              <w:rPr>
                <w:noProof w:val="0"/>
              </w:rPr>
              <w:t xml:space="preserve">R2 </w:t>
            </w:r>
          </w:p>
        </w:tc>
        <w:tc>
          <w:tcPr>
            <w:tcW w:w="1704" w:type="pct"/>
            <w:shd w:val="clear" w:color="auto" w:fill="auto"/>
          </w:tcPr>
          <w:p w14:paraId="0978FC88" w14:textId="77777777" w:rsidR="006E110A" w:rsidRPr="00040E48" w:rsidRDefault="006E110A">
            <w:pPr>
              <w:pStyle w:val="TableEntry"/>
              <w:rPr>
                <w:noProof w:val="0"/>
              </w:rPr>
            </w:pPr>
            <w:r w:rsidRPr="00040E48">
              <w:rPr>
                <w:noProof w:val="0"/>
              </w:rPr>
              <w:t xml:space="preserve">1.3.6.1.4.1.19376.1.5.3.1.1.5.3.5 </w:t>
            </w:r>
          </w:p>
        </w:tc>
      </w:tr>
      <w:tr w:rsidR="006E110A" w:rsidRPr="00040E48" w14:paraId="5EB9AC02" w14:textId="77777777" w:rsidTr="00AC104E">
        <w:trPr>
          <w:jc w:val="center"/>
        </w:trPr>
        <w:tc>
          <w:tcPr>
            <w:tcW w:w="2851" w:type="pct"/>
            <w:shd w:val="clear" w:color="auto" w:fill="auto"/>
          </w:tcPr>
          <w:p w14:paraId="22E1CA8C" w14:textId="77777777" w:rsidR="006E110A" w:rsidRPr="00040E48" w:rsidRDefault="00FF2B1E">
            <w:pPr>
              <w:pStyle w:val="TableEntry"/>
              <w:rPr>
                <w:noProof w:val="0"/>
              </w:rPr>
            </w:pPr>
            <w:hyperlink w:anchor="T1_3_6_1_4_1_19376_1_5_3_1_3_15" w:tooltip="1.3.6.1.4.1.19376.1.5.3.1.3.15" w:history="1">
              <w:r w:rsidR="00CC6BD8" w:rsidRPr="00040E48">
                <w:rPr>
                  <w:rStyle w:val="Hyperlink"/>
                  <w:noProof w:val="0"/>
                </w:rPr>
                <w:t xml:space="preserve">Coded </w:t>
              </w:r>
              <w:r w:rsidR="006E110A" w:rsidRPr="00040E48">
                <w:rPr>
                  <w:rStyle w:val="Hyperlink"/>
                  <w:noProof w:val="0"/>
                </w:rPr>
                <w:t xml:space="preserve">Family </w:t>
              </w:r>
              <w:r w:rsidR="00CC6BD8" w:rsidRPr="00040E48">
                <w:rPr>
                  <w:rStyle w:val="Hyperlink"/>
                  <w:noProof w:val="0"/>
                </w:rPr>
                <w:t>Medical</w:t>
              </w:r>
              <w:r w:rsidR="006E110A" w:rsidRPr="00040E48">
                <w:rPr>
                  <w:rStyle w:val="Hyperlink"/>
                  <w:noProof w:val="0"/>
                </w:rPr>
                <w:t xml:space="preserve"> History</w:t>
              </w:r>
            </w:hyperlink>
            <w:r w:rsidR="006E110A" w:rsidRPr="00040E48">
              <w:rPr>
                <w:noProof w:val="0"/>
              </w:rPr>
              <w:t xml:space="preserve"> </w:t>
            </w:r>
          </w:p>
        </w:tc>
        <w:tc>
          <w:tcPr>
            <w:tcW w:w="445" w:type="pct"/>
            <w:shd w:val="clear" w:color="auto" w:fill="auto"/>
          </w:tcPr>
          <w:p w14:paraId="4B2418F4"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42DE218B" w14:textId="77777777" w:rsidR="006E110A" w:rsidRPr="00040E48" w:rsidRDefault="006E110A">
            <w:pPr>
              <w:pStyle w:val="TableEntry"/>
              <w:rPr>
                <w:noProof w:val="0"/>
              </w:rPr>
            </w:pPr>
            <w:r w:rsidRPr="00040E48">
              <w:rPr>
                <w:noProof w:val="0"/>
              </w:rPr>
              <w:t xml:space="preserve">1.3.6.1.4.1.19376.1.5.3.1.3.15 </w:t>
            </w:r>
          </w:p>
        </w:tc>
      </w:tr>
      <w:tr w:rsidR="006E110A" w:rsidRPr="00040E48" w14:paraId="0B405C3C" w14:textId="77777777" w:rsidTr="00AC104E">
        <w:trPr>
          <w:jc w:val="center"/>
        </w:trPr>
        <w:tc>
          <w:tcPr>
            <w:tcW w:w="2851" w:type="pct"/>
            <w:shd w:val="clear" w:color="auto" w:fill="auto"/>
          </w:tcPr>
          <w:p w14:paraId="1408B2C1" w14:textId="77777777" w:rsidR="006E110A" w:rsidRPr="00040E48" w:rsidRDefault="00FF2B1E">
            <w:pPr>
              <w:pStyle w:val="TableEntry"/>
              <w:rPr>
                <w:noProof w:val="0"/>
              </w:rPr>
            </w:pPr>
            <w:hyperlink w:anchor="T1_3_6_1_4_1_19376_1_5_3_1_1_5_3_6" w:tooltip="1.3.6.1.4.1.19376.1.5.3.1.1.5.3.6" w:history="1">
              <w:r w:rsidR="006E110A" w:rsidRPr="00040E48">
                <w:rPr>
                  <w:rStyle w:val="Hyperlink"/>
                  <w:noProof w:val="0"/>
                </w:rPr>
                <w:t>Foreign Travel</w:t>
              </w:r>
            </w:hyperlink>
            <w:r w:rsidR="006E110A" w:rsidRPr="00040E48">
              <w:rPr>
                <w:noProof w:val="0"/>
              </w:rPr>
              <w:t xml:space="preserve"> </w:t>
            </w:r>
          </w:p>
        </w:tc>
        <w:tc>
          <w:tcPr>
            <w:tcW w:w="445" w:type="pct"/>
            <w:shd w:val="clear" w:color="auto" w:fill="auto"/>
          </w:tcPr>
          <w:p w14:paraId="2CBE4A6A"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1B39961B" w14:textId="77777777" w:rsidR="006E110A" w:rsidRPr="00040E48" w:rsidRDefault="006E110A">
            <w:pPr>
              <w:pStyle w:val="TableEntry"/>
              <w:rPr>
                <w:noProof w:val="0"/>
              </w:rPr>
            </w:pPr>
            <w:r w:rsidRPr="00040E48">
              <w:rPr>
                <w:noProof w:val="0"/>
              </w:rPr>
              <w:t xml:space="preserve">1.3.6.1.4.1.19376.1.5.3.1.1.5.3.6 </w:t>
            </w:r>
          </w:p>
        </w:tc>
      </w:tr>
      <w:tr w:rsidR="006E110A" w:rsidRPr="00040E48" w14:paraId="7F8A29B0" w14:textId="77777777" w:rsidTr="00AC104E">
        <w:trPr>
          <w:jc w:val="center"/>
        </w:trPr>
        <w:tc>
          <w:tcPr>
            <w:tcW w:w="2851" w:type="pct"/>
            <w:shd w:val="clear" w:color="auto" w:fill="auto"/>
          </w:tcPr>
          <w:p w14:paraId="3F1F15C8" w14:textId="77777777" w:rsidR="006E110A" w:rsidRPr="00040E48" w:rsidRDefault="00FF2B1E">
            <w:pPr>
              <w:pStyle w:val="TableEntry"/>
              <w:rPr>
                <w:noProof w:val="0"/>
              </w:rPr>
            </w:pPr>
            <w:hyperlink w:anchor="T1_3_6_1_4_1_19376_1_5_3_1_3_31" w:tooltip="1.3.6.1.4.1.19376.1.5.3.1.3.31" w:history="1">
              <w:r w:rsidR="006E110A" w:rsidRPr="00040E48">
                <w:rPr>
                  <w:rStyle w:val="Hyperlink"/>
                  <w:noProof w:val="0"/>
                </w:rPr>
                <w:t>Plan of Care</w:t>
              </w:r>
            </w:hyperlink>
            <w:r w:rsidR="006E110A" w:rsidRPr="00040E48">
              <w:rPr>
                <w:noProof w:val="0"/>
              </w:rPr>
              <w:t xml:space="preserve"> </w:t>
            </w:r>
          </w:p>
        </w:tc>
        <w:tc>
          <w:tcPr>
            <w:tcW w:w="445" w:type="pct"/>
            <w:shd w:val="clear" w:color="auto" w:fill="auto"/>
          </w:tcPr>
          <w:p w14:paraId="26936509"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7F97D9C4" w14:textId="77777777" w:rsidR="006E110A" w:rsidRPr="00040E48" w:rsidRDefault="006E110A">
            <w:pPr>
              <w:pStyle w:val="TableEntry"/>
              <w:rPr>
                <w:noProof w:val="0"/>
              </w:rPr>
            </w:pPr>
            <w:r w:rsidRPr="00040E48">
              <w:rPr>
                <w:noProof w:val="0"/>
              </w:rPr>
              <w:t xml:space="preserve">1.3.6.1.4.1.19376.1.5.3.1.3.31 </w:t>
            </w:r>
          </w:p>
        </w:tc>
      </w:tr>
      <w:tr w:rsidR="006E110A" w:rsidRPr="00040E48" w14:paraId="16AFEB9A" w14:textId="77777777" w:rsidTr="00AC104E">
        <w:trPr>
          <w:jc w:val="center"/>
        </w:trPr>
        <w:tc>
          <w:tcPr>
            <w:tcW w:w="2851" w:type="pct"/>
            <w:shd w:val="clear" w:color="auto" w:fill="auto"/>
          </w:tcPr>
          <w:p w14:paraId="726E3DF2" w14:textId="77777777" w:rsidR="006E110A" w:rsidRPr="00040E48" w:rsidRDefault="00FF2B1E">
            <w:pPr>
              <w:pStyle w:val="TableEntry"/>
              <w:rPr>
                <w:noProof w:val="0"/>
              </w:rPr>
            </w:pPr>
            <w:hyperlink w:anchor="T1_3_6_1_4_1_19376_1_5_3_1_1_5_3_2" w:tooltip="1.3.6.1.4.1.19376.1.5.3.1.1.5.3.2" w:history="1">
              <w:r w:rsidR="006E110A" w:rsidRPr="00040E48">
                <w:rPr>
                  <w:rStyle w:val="Hyperlink"/>
                  <w:noProof w:val="0"/>
                </w:rPr>
                <w:t>Coded Vital signs</w:t>
              </w:r>
            </w:hyperlink>
            <w:r w:rsidR="006E110A" w:rsidRPr="00040E48">
              <w:rPr>
                <w:noProof w:val="0"/>
              </w:rPr>
              <w:t xml:space="preserve"> </w:t>
            </w:r>
          </w:p>
        </w:tc>
        <w:tc>
          <w:tcPr>
            <w:tcW w:w="445" w:type="pct"/>
            <w:shd w:val="clear" w:color="auto" w:fill="auto"/>
          </w:tcPr>
          <w:p w14:paraId="0A4B543E"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06EB9496" w14:textId="77777777" w:rsidR="006E110A" w:rsidRPr="00040E48" w:rsidRDefault="006E110A">
            <w:pPr>
              <w:pStyle w:val="TableEntry"/>
              <w:rPr>
                <w:noProof w:val="0"/>
              </w:rPr>
            </w:pPr>
            <w:r w:rsidRPr="00040E48">
              <w:rPr>
                <w:noProof w:val="0"/>
              </w:rPr>
              <w:t xml:space="preserve">1.3.6.1.4.1.19376.1.5.3.1.1.5.3.2 </w:t>
            </w:r>
          </w:p>
        </w:tc>
      </w:tr>
      <w:tr w:rsidR="006E110A" w:rsidRPr="00040E48" w14:paraId="37EC1FCE" w14:textId="77777777" w:rsidTr="00AC104E">
        <w:trPr>
          <w:trHeight w:val="449"/>
          <w:jc w:val="center"/>
        </w:trPr>
        <w:tc>
          <w:tcPr>
            <w:tcW w:w="2851" w:type="pct"/>
            <w:shd w:val="clear" w:color="auto" w:fill="auto"/>
          </w:tcPr>
          <w:p w14:paraId="75EE33C1" w14:textId="77777777" w:rsidR="006E110A" w:rsidRPr="00040E48" w:rsidRDefault="00FF2B1E">
            <w:pPr>
              <w:pStyle w:val="TableEntry"/>
              <w:rPr>
                <w:noProof w:val="0"/>
              </w:rPr>
            </w:pPr>
            <w:hyperlink w:anchor="T1_3_6_1_4_1_19376_1_5_3_1_3_17" w:tooltip="1.3.6.1.4.1.19376.1.5.3.1.3.17" w:history="1">
              <w:r w:rsidR="006E110A" w:rsidRPr="00040E48">
                <w:rPr>
                  <w:rStyle w:val="Hyperlink"/>
                  <w:noProof w:val="0"/>
                </w:rPr>
                <w:t>Functional Status</w:t>
              </w:r>
            </w:hyperlink>
            <w:r w:rsidR="006E110A" w:rsidRPr="00040E48">
              <w:rPr>
                <w:noProof w:val="0"/>
              </w:rPr>
              <w:t xml:space="preserve"> </w:t>
            </w:r>
          </w:p>
        </w:tc>
        <w:tc>
          <w:tcPr>
            <w:tcW w:w="445" w:type="pct"/>
            <w:shd w:val="clear" w:color="auto" w:fill="auto"/>
          </w:tcPr>
          <w:p w14:paraId="4E4477E3" w14:textId="77777777" w:rsidR="006E110A" w:rsidRPr="00040E48" w:rsidRDefault="006E110A">
            <w:pPr>
              <w:pStyle w:val="TableEntry"/>
              <w:rPr>
                <w:noProof w:val="0"/>
              </w:rPr>
            </w:pPr>
            <w:r w:rsidRPr="00040E48">
              <w:rPr>
                <w:noProof w:val="0"/>
              </w:rPr>
              <w:t xml:space="preserve">O </w:t>
            </w:r>
          </w:p>
        </w:tc>
        <w:tc>
          <w:tcPr>
            <w:tcW w:w="1704" w:type="pct"/>
            <w:shd w:val="clear" w:color="auto" w:fill="auto"/>
          </w:tcPr>
          <w:p w14:paraId="33B81436" w14:textId="77777777" w:rsidR="006E110A" w:rsidRPr="00040E48" w:rsidRDefault="006E110A">
            <w:pPr>
              <w:pStyle w:val="TableEntry"/>
              <w:rPr>
                <w:noProof w:val="0"/>
              </w:rPr>
            </w:pPr>
            <w:r w:rsidRPr="00040E48">
              <w:rPr>
                <w:noProof w:val="0"/>
              </w:rPr>
              <w:t xml:space="preserve">1.3.6.1.4.1.19376.1.5.3.1.3.17 </w:t>
            </w:r>
          </w:p>
        </w:tc>
      </w:tr>
    </w:tbl>
    <w:p w14:paraId="788CE08C" w14:textId="77777777" w:rsidR="006068AD" w:rsidRPr="00040E48" w:rsidRDefault="006068AD" w:rsidP="00EF41A6">
      <w:pPr>
        <w:pStyle w:val="BodyText"/>
        <w:rPr>
          <w:noProof w:val="0"/>
        </w:rPr>
      </w:pPr>
    </w:p>
    <w:p w14:paraId="4F8F5C56" w14:textId="77777777" w:rsidR="006E110A" w:rsidRPr="00040E48" w:rsidRDefault="006E110A">
      <w:pPr>
        <w:pStyle w:val="Heading5"/>
        <w:rPr>
          <w:noProof w:val="0"/>
        </w:rPr>
      </w:pPr>
      <w:bookmarkStart w:id="305" w:name="_Toc441141822"/>
      <w:r w:rsidRPr="00040E48">
        <w:rPr>
          <w:noProof w:val="0"/>
        </w:rPr>
        <w:t>Conformance</w:t>
      </w:r>
      <w:bookmarkEnd w:id="305"/>
    </w:p>
    <w:p w14:paraId="49D62449" w14:textId="77777777" w:rsidR="006E110A" w:rsidRPr="00040E48" w:rsidRDefault="006E110A">
      <w:pPr>
        <w:pStyle w:val="BodyText"/>
        <w:rPr>
          <w:noProof w:val="0"/>
        </w:rPr>
      </w:pPr>
      <w:r w:rsidRPr="00040E48">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hyperlink w:anchor="T1_3_6_1_4_1_19376_1_5_3_1_1_2" w:tooltip="1.3.6.1.4.1.19376.1.5.3.1.1.2" w:history="1">
        <w:r w:rsidRPr="00040E48">
          <w:rPr>
            <w:rStyle w:val="Hyperlink"/>
            <w:noProof w:val="0"/>
          </w:rPr>
          <w:t>Medical Summary</w:t>
        </w:r>
      </w:hyperlink>
      <w:r w:rsidRPr="00040E48">
        <w:rPr>
          <w:noProof w:val="0"/>
        </w:rPr>
        <w:t xml:space="preserve"> content module, and so must conform to the requirements of that template as well, thus all &lt;templateId&gt; elements shown in the example below shall be included. </w:t>
      </w:r>
    </w:p>
    <w:p w14:paraId="373AE494" w14:textId="77777777" w:rsidR="006E110A" w:rsidRPr="00F331FC" w:rsidRDefault="006E110A">
      <w:pPr>
        <w:pStyle w:val="XMLFragment"/>
        <w:rPr>
          <w:noProof w:val="0"/>
          <w:lang w:val="nl-NL"/>
          <w:rPrChange w:id="306" w:author="Michael Clifton" w:date="2018-10-11T10:10:00Z">
            <w:rPr>
              <w:noProof w:val="0"/>
            </w:rPr>
          </w:rPrChange>
        </w:rPr>
      </w:pPr>
      <w:r w:rsidRPr="00F331FC">
        <w:rPr>
          <w:noProof w:val="0"/>
          <w:lang w:val="nl-NL"/>
          <w:rPrChange w:id="307" w:author="Michael Clifton" w:date="2018-10-11T10:10:00Z">
            <w:rPr>
              <w:noProof w:val="0"/>
            </w:rPr>
          </w:rPrChange>
        </w:rPr>
        <w:lastRenderedPageBreak/>
        <w:t>&lt;ClinicalDocument xmlns='urn:hl7-org:v3'&gt;</w:t>
      </w:r>
    </w:p>
    <w:p w14:paraId="695FD65C" w14:textId="77777777" w:rsidR="006E110A" w:rsidRPr="00F331FC" w:rsidRDefault="006E110A">
      <w:pPr>
        <w:pStyle w:val="XMLFragment"/>
        <w:rPr>
          <w:noProof w:val="0"/>
          <w:lang w:val="nl-NL"/>
          <w:rPrChange w:id="308" w:author="Michael Clifton" w:date="2018-10-11T10:10:00Z">
            <w:rPr>
              <w:noProof w:val="0"/>
            </w:rPr>
          </w:rPrChange>
        </w:rPr>
      </w:pPr>
      <w:r w:rsidRPr="00F331FC">
        <w:rPr>
          <w:noProof w:val="0"/>
          <w:lang w:val="nl-NL"/>
          <w:rPrChange w:id="309" w:author="Michael Clifton" w:date="2018-10-11T10:10:00Z">
            <w:rPr>
              <w:noProof w:val="0"/>
            </w:rPr>
          </w:rPrChange>
        </w:rPr>
        <w:t xml:space="preserve">  &lt;typeId extension="POCD_HD000040" root="2.16.840.1.113883.1.3"/&gt;</w:t>
      </w:r>
    </w:p>
    <w:p w14:paraId="1CAF6409" w14:textId="77777777" w:rsidR="006E110A" w:rsidRPr="00F331FC" w:rsidRDefault="006E110A">
      <w:pPr>
        <w:pStyle w:val="XMLFragment"/>
        <w:rPr>
          <w:noProof w:val="0"/>
          <w:lang w:val="nl-NL"/>
          <w:rPrChange w:id="310" w:author="Michael Clifton" w:date="2018-10-11T10:10:00Z">
            <w:rPr>
              <w:noProof w:val="0"/>
            </w:rPr>
          </w:rPrChange>
        </w:rPr>
      </w:pPr>
      <w:r w:rsidRPr="00F331FC">
        <w:rPr>
          <w:noProof w:val="0"/>
          <w:lang w:val="nl-NL"/>
          <w:rPrChange w:id="311" w:author="Michael Clifton" w:date="2018-10-11T10:10:00Z">
            <w:rPr>
              <w:noProof w:val="0"/>
            </w:rPr>
          </w:rPrChange>
        </w:rPr>
        <w:t xml:space="preserve">  &lt;templateId root='1.3.6.1.4.1.19376.1.5.3.1.1.2'/&gt;</w:t>
      </w:r>
      <w:r w:rsidRPr="00F331FC">
        <w:rPr>
          <w:noProof w:val="0"/>
          <w:lang w:val="nl-NL"/>
          <w:rPrChange w:id="312" w:author="Michael Clifton" w:date="2018-10-11T10:10:00Z">
            <w:rPr>
              <w:noProof w:val="0"/>
            </w:rPr>
          </w:rPrChange>
        </w:rPr>
        <w:br/>
        <w:t xml:space="preserve">  &lt;templateId root='1.3.6.1.4.1.19376.1.5.3.1.1.5'/&gt;</w:t>
      </w:r>
    </w:p>
    <w:p w14:paraId="0F9D743B" w14:textId="77777777" w:rsidR="006E110A" w:rsidRPr="00040E48" w:rsidRDefault="006E110A">
      <w:pPr>
        <w:pStyle w:val="XMLFragment"/>
        <w:rPr>
          <w:noProof w:val="0"/>
        </w:rPr>
      </w:pPr>
      <w:r w:rsidRPr="00F331FC">
        <w:rPr>
          <w:noProof w:val="0"/>
          <w:lang w:val="nl-NL"/>
          <w:rPrChange w:id="313" w:author="Michael Clifton" w:date="2018-10-11T10:10:00Z">
            <w:rPr>
              <w:noProof w:val="0"/>
            </w:rPr>
          </w:rPrChange>
        </w:rPr>
        <w:t xml:space="preserve">  </w:t>
      </w:r>
      <w:r w:rsidRPr="00040E48">
        <w:rPr>
          <w:noProof w:val="0"/>
        </w:rPr>
        <w:t>&lt;id root=' ' extension=' '/&gt;</w:t>
      </w:r>
    </w:p>
    <w:p w14:paraId="2680AF70" w14:textId="77777777" w:rsidR="006E110A" w:rsidRPr="00040E48" w:rsidRDefault="006E110A">
      <w:pPr>
        <w:pStyle w:val="XMLFragment"/>
        <w:rPr>
          <w:noProof w:val="0"/>
        </w:rPr>
      </w:pPr>
      <w:r w:rsidRPr="00040E48">
        <w:rPr>
          <w:noProof w:val="0"/>
        </w:rPr>
        <w:t xml:space="preserve">  &lt;code code='34133-9' displayName='Summary of Episode Note'</w:t>
      </w:r>
    </w:p>
    <w:p w14:paraId="31D7116A" w14:textId="77777777" w:rsidR="006E110A" w:rsidRPr="00040E48" w:rsidRDefault="006E110A">
      <w:pPr>
        <w:pStyle w:val="XMLFragment"/>
        <w:rPr>
          <w:noProof w:val="0"/>
        </w:rPr>
      </w:pPr>
      <w:r w:rsidRPr="00040E48">
        <w:rPr>
          <w:noProof w:val="0"/>
        </w:rPr>
        <w:t xml:space="preserve">    codeSystem='2.16.840.1.113883.6.1' codeSystemName='LOINC'/&gt;</w:t>
      </w:r>
    </w:p>
    <w:p w14:paraId="22C3CC0D" w14:textId="77777777" w:rsidR="006E110A" w:rsidRPr="00040E48" w:rsidRDefault="006E110A">
      <w:pPr>
        <w:pStyle w:val="XMLFragment"/>
        <w:rPr>
          <w:noProof w:val="0"/>
        </w:rPr>
      </w:pPr>
      <w:r w:rsidRPr="00040E48">
        <w:rPr>
          <w:noProof w:val="0"/>
        </w:rPr>
        <w:t xml:space="preserve">  &lt;title&gt;PHR Extract&lt;/title&gt;</w:t>
      </w:r>
    </w:p>
    <w:p w14:paraId="4C77DF92" w14:textId="77777777" w:rsidR="006E110A" w:rsidRPr="00040E48" w:rsidRDefault="006E110A">
      <w:pPr>
        <w:pStyle w:val="XMLFragment"/>
        <w:rPr>
          <w:noProof w:val="0"/>
        </w:rPr>
      </w:pPr>
      <w:r w:rsidRPr="00040E48">
        <w:rPr>
          <w:noProof w:val="0"/>
        </w:rPr>
        <w:t xml:space="preserve">  &lt;effectiveTime value='20081004012005'/&gt;</w:t>
      </w:r>
    </w:p>
    <w:p w14:paraId="2DC8BD81" w14:textId="77777777" w:rsidR="006E110A" w:rsidRPr="00040E48" w:rsidRDefault="006E110A">
      <w:pPr>
        <w:pStyle w:val="XMLFragment"/>
        <w:rPr>
          <w:noProof w:val="0"/>
        </w:rPr>
      </w:pPr>
      <w:r w:rsidRPr="00040E48">
        <w:rPr>
          <w:noProof w:val="0"/>
        </w:rPr>
        <w:t xml:space="preserve">  &lt;confidentialityCode code='N' displayName='Normal' </w:t>
      </w:r>
    </w:p>
    <w:p w14:paraId="091AD30F" w14:textId="77777777" w:rsidR="006E110A" w:rsidRPr="00040E48" w:rsidRDefault="006E110A">
      <w:pPr>
        <w:pStyle w:val="XMLFragment"/>
        <w:rPr>
          <w:noProof w:val="0"/>
        </w:rPr>
      </w:pPr>
      <w:r w:rsidRPr="00040E48">
        <w:rPr>
          <w:noProof w:val="0"/>
        </w:rPr>
        <w:t xml:space="preserve">    codeSystem='2.16.840.1.113883.5.25' codeSystemName='Confidentiality' /&gt;</w:t>
      </w:r>
    </w:p>
    <w:p w14:paraId="651FAE14" w14:textId="77777777" w:rsidR="006E110A" w:rsidRPr="00040E48" w:rsidRDefault="006E110A">
      <w:pPr>
        <w:pStyle w:val="XMLFragment"/>
        <w:rPr>
          <w:noProof w:val="0"/>
        </w:rPr>
      </w:pPr>
      <w:r w:rsidRPr="00040E48">
        <w:rPr>
          <w:noProof w:val="0"/>
        </w:rPr>
        <w:t xml:space="preserve">  &lt;languageCode code='en-US'/&gt;     </w:t>
      </w:r>
    </w:p>
    <w:p w14:paraId="0B6627FC" w14:textId="77777777" w:rsidR="006E110A" w:rsidRPr="00040E48" w:rsidRDefault="006E110A">
      <w:pPr>
        <w:pStyle w:val="XMLFragment"/>
        <w:rPr>
          <w:noProof w:val="0"/>
        </w:rPr>
      </w:pPr>
      <w:r w:rsidRPr="00040E48">
        <w:rPr>
          <w:noProof w:val="0"/>
        </w:rPr>
        <w:t xml:space="preserve">     :</w:t>
      </w:r>
    </w:p>
    <w:p w14:paraId="6918A58B" w14:textId="77777777" w:rsidR="006E110A" w:rsidRPr="00040E48" w:rsidRDefault="006E110A">
      <w:pPr>
        <w:pStyle w:val="XMLFragment"/>
        <w:rPr>
          <w:noProof w:val="0"/>
        </w:rPr>
      </w:pPr>
      <w:r w:rsidRPr="00040E48">
        <w:rPr>
          <w:noProof w:val="0"/>
        </w:rPr>
        <w:t xml:space="preserve">  &lt;component&gt;&lt;structuredBody&gt;</w:t>
      </w:r>
    </w:p>
    <w:p w14:paraId="7193ABC5" w14:textId="77777777" w:rsidR="006E110A" w:rsidRPr="00040E48" w:rsidRDefault="006E110A">
      <w:pPr>
        <w:pStyle w:val="XMLFragment"/>
        <w:rPr>
          <w:noProof w:val="0"/>
        </w:rPr>
      </w:pPr>
      <w:r w:rsidRPr="00040E48">
        <w:rPr>
          <w:noProof w:val="0"/>
        </w:rPr>
        <w:t xml:space="preserve">    &lt;component&gt;</w:t>
      </w:r>
    </w:p>
    <w:p w14:paraId="4931A272" w14:textId="77777777" w:rsidR="006E110A" w:rsidRPr="00040E48" w:rsidRDefault="006E110A">
      <w:pPr>
        <w:pStyle w:val="XMLFragment"/>
        <w:rPr>
          <w:noProof w:val="0"/>
        </w:rPr>
      </w:pPr>
      <w:r w:rsidRPr="00040E48">
        <w:rPr>
          <w:noProof w:val="0"/>
        </w:rPr>
        <w:t xml:space="preserve">      &lt;section&gt;</w:t>
      </w:r>
    </w:p>
    <w:p w14:paraId="1031CF40" w14:textId="77777777" w:rsidR="006E110A" w:rsidRPr="00040E48" w:rsidRDefault="006E110A">
      <w:pPr>
        <w:pStyle w:val="XMLFragment"/>
        <w:rPr>
          <w:noProof w:val="0"/>
        </w:rPr>
      </w:pPr>
      <w:r w:rsidRPr="00040E48">
        <w:rPr>
          <w:noProof w:val="0"/>
        </w:rPr>
        <w:t xml:space="preserve">        &lt;templateId root='</w:t>
      </w:r>
      <w:hyperlink w:anchor="T1_3_6_1_4_1_19376_1_5_3_1_1_5_3_1" w:tooltip="1.3.6.1.4.1.19376.1.5.3.1.1.5.3.1" w:history="1">
        <w:r w:rsidRPr="00040E48">
          <w:rPr>
            <w:rStyle w:val="Hyperlink"/>
            <w:noProof w:val="0"/>
          </w:rPr>
          <w:t>1.3.6.1.4.1.19376.1.5.3.1.1.5.3.1</w:t>
        </w:r>
      </w:hyperlink>
      <w:r w:rsidRPr="00040E48">
        <w:rPr>
          <w:noProof w:val="0"/>
        </w:rPr>
        <w:t>'/&gt;</w:t>
      </w:r>
    </w:p>
    <w:p w14:paraId="61E889F0" w14:textId="77777777" w:rsidR="006E110A" w:rsidRPr="00040E48" w:rsidRDefault="006E110A">
      <w:pPr>
        <w:pStyle w:val="XMLFragment"/>
        <w:rPr>
          <w:noProof w:val="0"/>
        </w:rPr>
      </w:pPr>
      <w:r w:rsidRPr="00040E48">
        <w:rPr>
          <w:noProof w:val="0"/>
        </w:rPr>
        <w:t xml:space="preserve">        &lt;!-- Optional Hazardous Working Conditions Section content --&gt;</w:t>
      </w:r>
    </w:p>
    <w:p w14:paraId="3100A52A" w14:textId="77777777" w:rsidR="006E110A" w:rsidRPr="00040E48" w:rsidRDefault="006E110A">
      <w:pPr>
        <w:pStyle w:val="XMLFragment"/>
        <w:rPr>
          <w:noProof w:val="0"/>
        </w:rPr>
      </w:pPr>
      <w:r w:rsidRPr="00040E48">
        <w:rPr>
          <w:noProof w:val="0"/>
        </w:rPr>
        <w:t xml:space="preserve">      &lt;/section&gt;</w:t>
      </w:r>
    </w:p>
    <w:p w14:paraId="00CD021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53D61148" w14:textId="77777777" w:rsidR="006E110A" w:rsidRPr="00040E48" w:rsidRDefault="006E110A">
      <w:pPr>
        <w:pStyle w:val="XMLFragment"/>
        <w:rPr>
          <w:noProof w:val="0"/>
        </w:rPr>
      </w:pPr>
      <w:r w:rsidRPr="00040E48">
        <w:rPr>
          <w:noProof w:val="0"/>
        </w:rPr>
        <w:t xml:space="preserve">    &lt;component&gt;</w:t>
      </w:r>
    </w:p>
    <w:p w14:paraId="5661EAB2" w14:textId="77777777" w:rsidR="006E110A" w:rsidRPr="00040E48" w:rsidRDefault="006E110A">
      <w:pPr>
        <w:pStyle w:val="XMLFragment"/>
        <w:rPr>
          <w:noProof w:val="0"/>
        </w:rPr>
      </w:pPr>
      <w:r w:rsidRPr="00040E48">
        <w:rPr>
          <w:noProof w:val="0"/>
        </w:rPr>
        <w:t xml:space="preserve">      &lt;section&gt;</w:t>
      </w:r>
    </w:p>
    <w:p w14:paraId="0575976B" w14:textId="77777777" w:rsidR="006E110A" w:rsidRPr="00040E48" w:rsidRDefault="006E110A">
      <w:pPr>
        <w:pStyle w:val="XMLFragment"/>
        <w:rPr>
          <w:noProof w:val="0"/>
        </w:rPr>
      </w:pPr>
      <w:r w:rsidRPr="00040E48">
        <w:rPr>
          <w:noProof w:val="0"/>
        </w:rPr>
        <w:t xml:space="preserve">        &lt;templateId root='</w:t>
      </w:r>
      <w:hyperlink w:anchor="T1_3_6_1_4_1_19376_1_5_3_1_3_34" w:tooltip="1.3.6.1.4.1.19376.1.5.3.1.3.34" w:history="1">
        <w:r w:rsidRPr="00040E48">
          <w:rPr>
            <w:rStyle w:val="Hyperlink"/>
            <w:noProof w:val="0"/>
          </w:rPr>
          <w:t>1.3.6.1.4.1.19376.1.5.3.1.3.34</w:t>
        </w:r>
      </w:hyperlink>
      <w:r w:rsidRPr="00040E48">
        <w:rPr>
          <w:noProof w:val="0"/>
        </w:rPr>
        <w:t>'/&gt;</w:t>
      </w:r>
    </w:p>
    <w:p w14:paraId="0B3E94CE" w14:textId="77777777" w:rsidR="006E110A" w:rsidRPr="00040E48" w:rsidRDefault="006E110A">
      <w:pPr>
        <w:pStyle w:val="XMLFragment"/>
        <w:rPr>
          <w:noProof w:val="0"/>
        </w:rPr>
      </w:pPr>
      <w:r w:rsidRPr="00040E48">
        <w:rPr>
          <w:noProof w:val="0"/>
        </w:rPr>
        <w:t xml:space="preserve">        &lt;!-- Required if known </w:t>
      </w:r>
      <w:r w:rsidR="00437018" w:rsidRPr="00040E48">
        <w:rPr>
          <w:noProof w:val="0"/>
        </w:rPr>
        <w:t>Advance</w:t>
      </w:r>
      <w:r w:rsidRPr="00040E48">
        <w:rPr>
          <w:noProof w:val="0"/>
        </w:rPr>
        <w:t xml:space="preserve"> Directives Section content --&gt;</w:t>
      </w:r>
    </w:p>
    <w:p w14:paraId="7ADF4766" w14:textId="77777777" w:rsidR="006E110A" w:rsidRPr="00040E48" w:rsidRDefault="006E110A">
      <w:pPr>
        <w:pStyle w:val="XMLFragment"/>
        <w:rPr>
          <w:noProof w:val="0"/>
        </w:rPr>
      </w:pPr>
      <w:r w:rsidRPr="00040E48">
        <w:rPr>
          <w:noProof w:val="0"/>
        </w:rPr>
        <w:t xml:space="preserve">      &lt;/section&gt;</w:t>
      </w:r>
    </w:p>
    <w:p w14:paraId="62C3067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EDC1184" w14:textId="77777777" w:rsidR="006E110A" w:rsidRPr="00040E48" w:rsidRDefault="006E110A">
      <w:pPr>
        <w:pStyle w:val="XMLFragment"/>
        <w:rPr>
          <w:noProof w:val="0"/>
        </w:rPr>
      </w:pPr>
      <w:r w:rsidRPr="00040E48">
        <w:rPr>
          <w:noProof w:val="0"/>
        </w:rPr>
        <w:t xml:space="preserve">    &lt;component&gt;</w:t>
      </w:r>
    </w:p>
    <w:p w14:paraId="0B98F2B0" w14:textId="77777777" w:rsidR="006E110A" w:rsidRPr="00040E48" w:rsidRDefault="006E110A">
      <w:pPr>
        <w:pStyle w:val="XMLFragment"/>
        <w:rPr>
          <w:noProof w:val="0"/>
        </w:rPr>
      </w:pPr>
      <w:r w:rsidRPr="00040E48">
        <w:rPr>
          <w:noProof w:val="0"/>
        </w:rPr>
        <w:t xml:space="preserve">      &lt;section&gt;</w:t>
      </w:r>
    </w:p>
    <w:p w14:paraId="05A2F5A0" w14:textId="77777777" w:rsidR="006E110A" w:rsidRPr="00040E48" w:rsidRDefault="006E110A">
      <w:pPr>
        <w:pStyle w:val="XMLFragment"/>
        <w:rPr>
          <w:noProof w:val="0"/>
        </w:rPr>
      </w:pPr>
      <w:r w:rsidRPr="00040E48">
        <w:rPr>
          <w:noProof w:val="0"/>
        </w:rPr>
        <w:t xml:space="preserve">        &lt;templateId root='</w:t>
      </w:r>
      <w:hyperlink w:anchor="T1_3_6_1_4_1_19376_1_5_3_1_3_13" w:tooltip="1.3.6.1.4.1.19376.1.5.3.1.3.13" w:history="1">
        <w:r w:rsidRPr="00040E48">
          <w:rPr>
            <w:rStyle w:val="Hyperlink"/>
            <w:noProof w:val="0"/>
          </w:rPr>
          <w:t>1.3.6.1.4.1.19376.1.5.3.1.3.13</w:t>
        </w:r>
      </w:hyperlink>
      <w:r w:rsidRPr="00040E48">
        <w:rPr>
          <w:noProof w:val="0"/>
        </w:rPr>
        <w:t>'/&gt;</w:t>
      </w:r>
    </w:p>
    <w:p w14:paraId="57B5AAA1" w14:textId="77777777" w:rsidR="006E110A" w:rsidRPr="00040E48" w:rsidRDefault="006E110A">
      <w:pPr>
        <w:pStyle w:val="XMLFragment"/>
        <w:rPr>
          <w:noProof w:val="0"/>
        </w:rPr>
      </w:pPr>
      <w:r w:rsidRPr="00040E48">
        <w:rPr>
          <w:noProof w:val="0"/>
        </w:rPr>
        <w:t xml:space="preserve">        &lt;!-- Required Allergies and Drug Sensitivities Section content --&gt;</w:t>
      </w:r>
    </w:p>
    <w:p w14:paraId="6F5FC278" w14:textId="77777777" w:rsidR="006E110A" w:rsidRPr="00040E48" w:rsidRDefault="006E110A">
      <w:pPr>
        <w:pStyle w:val="XMLFragment"/>
        <w:rPr>
          <w:noProof w:val="0"/>
        </w:rPr>
      </w:pPr>
      <w:r w:rsidRPr="00040E48">
        <w:rPr>
          <w:noProof w:val="0"/>
        </w:rPr>
        <w:t xml:space="preserve">      &lt;/section&gt;</w:t>
      </w:r>
    </w:p>
    <w:p w14:paraId="47B46995"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F4359DC" w14:textId="77777777" w:rsidR="006E110A" w:rsidRPr="00040E48" w:rsidRDefault="006E110A">
      <w:pPr>
        <w:pStyle w:val="XMLFragment"/>
        <w:rPr>
          <w:noProof w:val="0"/>
        </w:rPr>
      </w:pPr>
      <w:r w:rsidRPr="00040E48">
        <w:rPr>
          <w:noProof w:val="0"/>
        </w:rPr>
        <w:t xml:space="preserve">    &lt;component&gt;</w:t>
      </w:r>
    </w:p>
    <w:p w14:paraId="05DB39DF" w14:textId="77777777" w:rsidR="006E110A" w:rsidRPr="00040E48" w:rsidRDefault="006E110A">
      <w:pPr>
        <w:pStyle w:val="XMLFragment"/>
        <w:rPr>
          <w:noProof w:val="0"/>
        </w:rPr>
      </w:pPr>
      <w:r w:rsidRPr="00040E48">
        <w:rPr>
          <w:noProof w:val="0"/>
        </w:rPr>
        <w:t xml:space="preserve">      &lt;section&gt;</w:t>
      </w:r>
    </w:p>
    <w:p w14:paraId="4647D7AF" w14:textId="77777777" w:rsidR="006E110A" w:rsidRPr="00040E48" w:rsidRDefault="006E110A">
      <w:pPr>
        <w:pStyle w:val="XMLFragment"/>
        <w:rPr>
          <w:noProof w:val="0"/>
        </w:rPr>
      </w:pPr>
      <w:r w:rsidRPr="00040E48">
        <w:rPr>
          <w:noProof w:val="0"/>
        </w:rPr>
        <w:t xml:space="preserve">        &lt;templateId root='</w:t>
      </w:r>
      <w:hyperlink w:anchor="T1_3_6_1_4_1_19376_1_5_3_1_3_8" w:tooltip="1.3.6.1.4.1.19376.1.5.3.1.3.8" w:history="1">
        <w:r w:rsidRPr="00040E48">
          <w:rPr>
            <w:rStyle w:val="Hyperlink"/>
            <w:noProof w:val="0"/>
          </w:rPr>
          <w:t>1.3.6.1.4.1.19376.1.5.3.1.3.8</w:t>
        </w:r>
      </w:hyperlink>
      <w:r w:rsidRPr="00040E48">
        <w:rPr>
          <w:noProof w:val="0"/>
        </w:rPr>
        <w:t>'/&gt;</w:t>
      </w:r>
    </w:p>
    <w:p w14:paraId="4D2A2CD7" w14:textId="77777777" w:rsidR="006E110A" w:rsidRPr="00040E48" w:rsidRDefault="006E110A">
      <w:pPr>
        <w:pStyle w:val="XMLFragment"/>
        <w:rPr>
          <w:noProof w:val="0"/>
        </w:rPr>
      </w:pPr>
      <w:r w:rsidRPr="00040E48">
        <w:rPr>
          <w:noProof w:val="0"/>
        </w:rPr>
        <w:t xml:space="preserve">        &lt;!-- Required Conditions Section content --&gt;</w:t>
      </w:r>
    </w:p>
    <w:p w14:paraId="66070CE5" w14:textId="77777777" w:rsidR="006E110A" w:rsidRPr="00040E48" w:rsidRDefault="006E110A">
      <w:pPr>
        <w:pStyle w:val="XMLFragment"/>
        <w:rPr>
          <w:noProof w:val="0"/>
        </w:rPr>
      </w:pPr>
      <w:r w:rsidRPr="00040E48">
        <w:rPr>
          <w:noProof w:val="0"/>
        </w:rPr>
        <w:t xml:space="preserve">      &lt;/section&gt;</w:t>
      </w:r>
    </w:p>
    <w:p w14:paraId="37869066"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05E5F6A" w14:textId="77777777" w:rsidR="006E110A" w:rsidRPr="00040E48" w:rsidRDefault="006E110A">
      <w:pPr>
        <w:pStyle w:val="XMLFragment"/>
        <w:rPr>
          <w:noProof w:val="0"/>
        </w:rPr>
      </w:pPr>
      <w:r w:rsidRPr="00040E48">
        <w:rPr>
          <w:noProof w:val="0"/>
        </w:rPr>
        <w:t xml:space="preserve">    &lt;component&gt;</w:t>
      </w:r>
    </w:p>
    <w:p w14:paraId="7F7F2E7C" w14:textId="77777777" w:rsidR="006E110A" w:rsidRPr="00040E48" w:rsidRDefault="006E110A">
      <w:pPr>
        <w:pStyle w:val="XMLFragment"/>
        <w:rPr>
          <w:noProof w:val="0"/>
        </w:rPr>
      </w:pPr>
      <w:r w:rsidRPr="00040E48">
        <w:rPr>
          <w:noProof w:val="0"/>
        </w:rPr>
        <w:t xml:space="preserve">      &lt;section&gt;</w:t>
      </w:r>
    </w:p>
    <w:p w14:paraId="4D27481A" w14:textId="77777777" w:rsidR="006E110A" w:rsidRPr="00040E48" w:rsidRDefault="006E110A">
      <w:pPr>
        <w:pStyle w:val="XMLFragment"/>
        <w:rPr>
          <w:noProof w:val="0"/>
        </w:rPr>
      </w:pPr>
      <w:r w:rsidRPr="00040E48">
        <w:rPr>
          <w:noProof w:val="0"/>
        </w:rPr>
        <w:t xml:space="preserve">        &lt;templateId root='</w:t>
      </w:r>
      <w:hyperlink w:anchor="T1_3_6_1_4_1_19376_1_5_3_1_3_6" w:tooltip="1.3.6.1.4.1.19376.1.5.3.1.3.6" w:history="1">
        <w:r w:rsidRPr="00040E48">
          <w:rPr>
            <w:rStyle w:val="Hyperlink"/>
            <w:noProof w:val="0"/>
          </w:rPr>
          <w:t>1.3.6.1.4.1.19376.1.5.3.1.3.6</w:t>
        </w:r>
      </w:hyperlink>
      <w:r w:rsidRPr="00040E48">
        <w:rPr>
          <w:noProof w:val="0"/>
        </w:rPr>
        <w:t>'/&gt;</w:t>
      </w:r>
    </w:p>
    <w:p w14:paraId="7705ED6D" w14:textId="77777777" w:rsidR="006E110A" w:rsidRPr="00040E48" w:rsidRDefault="006E110A">
      <w:pPr>
        <w:pStyle w:val="XMLFragment"/>
        <w:rPr>
          <w:noProof w:val="0"/>
        </w:rPr>
      </w:pPr>
      <w:r w:rsidRPr="00040E48">
        <w:rPr>
          <w:noProof w:val="0"/>
        </w:rPr>
        <w:t xml:space="preserve">        &lt;!-- Required Conditions (</w:t>
      </w:r>
      <w:r w:rsidR="0046437B" w:rsidRPr="00040E48">
        <w:rPr>
          <w:noProof w:val="0"/>
        </w:rPr>
        <w:t>cont.</w:t>
      </w:r>
      <w:r w:rsidRPr="00040E48">
        <w:rPr>
          <w:noProof w:val="0"/>
        </w:rPr>
        <w:t>) Section content --&gt;</w:t>
      </w:r>
    </w:p>
    <w:p w14:paraId="39726296" w14:textId="77777777" w:rsidR="006E110A" w:rsidRPr="00040E48" w:rsidRDefault="006E110A">
      <w:pPr>
        <w:pStyle w:val="XMLFragment"/>
        <w:rPr>
          <w:noProof w:val="0"/>
        </w:rPr>
      </w:pPr>
      <w:r w:rsidRPr="00040E48">
        <w:rPr>
          <w:noProof w:val="0"/>
        </w:rPr>
        <w:t xml:space="preserve">      &lt;/section&gt;</w:t>
      </w:r>
    </w:p>
    <w:p w14:paraId="743CF539"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19878A7" w14:textId="77777777" w:rsidR="006E110A" w:rsidRPr="00040E48" w:rsidRDefault="006E110A">
      <w:pPr>
        <w:pStyle w:val="XMLFragment"/>
        <w:rPr>
          <w:noProof w:val="0"/>
        </w:rPr>
      </w:pPr>
      <w:r w:rsidRPr="00040E48">
        <w:rPr>
          <w:noProof w:val="0"/>
        </w:rPr>
        <w:t xml:space="preserve">    &lt;component&gt;</w:t>
      </w:r>
    </w:p>
    <w:p w14:paraId="31597CB4" w14:textId="77777777" w:rsidR="006E110A" w:rsidRPr="00040E48" w:rsidRDefault="006E110A">
      <w:pPr>
        <w:pStyle w:val="XMLFragment"/>
        <w:rPr>
          <w:noProof w:val="0"/>
        </w:rPr>
      </w:pPr>
      <w:r w:rsidRPr="00040E48">
        <w:rPr>
          <w:noProof w:val="0"/>
        </w:rPr>
        <w:t xml:space="preserve">      &lt;section&gt;</w:t>
      </w:r>
    </w:p>
    <w:p w14:paraId="5111DDA8" w14:textId="77777777" w:rsidR="006E110A" w:rsidRPr="00040E48" w:rsidRDefault="006E110A">
      <w:pPr>
        <w:pStyle w:val="XMLFragment"/>
        <w:rPr>
          <w:noProof w:val="0"/>
        </w:rPr>
      </w:pPr>
      <w:r w:rsidRPr="00040E48">
        <w:rPr>
          <w:noProof w:val="0"/>
        </w:rPr>
        <w:t xml:space="preserve">        &lt;templateId root='</w:t>
      </w:r>
      <w:hyperlink w:anchor="T1_3_6_1_4_1_19376_1_5_3_1_3_12" w:tooltip="1.3.6.1.4.1.19376.1.5.3.1.3.12" w:history="1">
        <w:r w:rsidRPr="00040E48">
          <w:rPr>
            <w:rStyle w:val="Hyperlink"/>
            <w:noProof w:val="0"/>
          </w:rPr>
          <w:t>1.3.6.1.4.1.19376.1.5.3.1.3.12</w:t>
        </w:r>
      </w:hyperlink>
      <w:r w:rsidRPr="00040E48">
        <w:rPr>
          <w:noProof w:val="0"/>
        </w:rPr>
        <w:t>'/&gt;</w:t>
      </w:r>
    </w:p>
    <w:p w14:paraId="35714ED2" w14:textId="77777777" w:rsidR="006E110A" w:rsidRPr="00040E48" w:rsidRDefault="006E110A">
      <w:pPr>
        <w:pStyle w:val="XMLFragment"/>
        <w:rPr>
          <w:noProof w:val="0"/>
        </w:rPr>
      </w:pPr>
      <w:r w:rsidRPr="00040E48">
        <w:rPr>
          <w:noProof w:val="0"/>
        </w:rPr>
        <w:t xml:space="preserve">        &lt;!-- Required if known Surgeries Section content --&gt;</w:t>
      </w:r>
    </w:p>
    <w:p w14:paraId="56E9B17E" w14:textId="77777777" w:rsidR="006E110A" w:rsidRPr="00040E48" w:rsidRDefault="006E110A">
      <w:pPr>
        <w:pStyle w:val="XMLFragment"/>
        <w:rPr>
          <w:noProof w:val="0"/>
        </w:rPr>
      </w:pPr>
      <w:r w:rsidRPr="00040E48">
        <w:rPr>
          <w:noProof w:val="0"/>
        </w:rPr>
        <w:t xml:space="preserve">      &lt;/section&gt;</w:t>
      </w:r>
    </w:p>
    <w:p w14:paraId="5E4B1B7E"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26AA01F" w14:textId="77777777" w:rsidR="006E110A" w:rsidRPr="00040E48" w:rsidRDefault="006E110A">
      <w:pPr>
        <w:pStyle w:val="XMLFragment"/>
        <w:rPr>
          <w:noProof w:val="0"/>
        </w:rPr>
      </w:pPr>
      <w:r w:rsidRPr="00040E48">
        <w:rPr>
          <w:noProof w:val="0"/>
        </w:rPr>
        <w:t xml:space="preserve">    &lt;component&gt;</w:t>
      </w:r>
    </w:p>
    <w:p w14:paraId="4F8D7597" w14:textId="77777777" w:rsidR="006E110A" w:rsidRPr="00040E48" w:rsidRDefault="006E110A">
      <w:pPr>
        <w:pStyle w:val="XMLFragment"/>
        <w:rPr>
          <w:noProof w:val="0"/>
        </w:rPr>
      </w:pPr>
      <w:r w:rsidRPr="00040E48">
        <w:rPr>
          <w:noProof w:val="0"/>
        </w:rPr>
        <w:t xml:space="preserve">      &lt;section&gt;</w:t>
      </w:r>
    </w:p>
    <w:p w14:paraId="00E501C5" w14:textId="77777777" w:rsidR="006E110A" w:rsidRPr="00040E48" w:rsidRDefault="006E110A">
      <w:pPr>
        <w:pStyle w:val="XMLFragment"/>
        <w:rPr>
          <w:noProof w:val="0"/>
        </w:rPr>
      </w:pPr>
      <w:r w:rsidRPr="00040E48">
        <w:rPr>
          <w:noProof w:val="0"/>
        </w:rPr>
        <w:t xml:space="preserve">        &lt;templateId root='</w:t>
      </w:r>
      <w:hyperlink w:anchor="T1_3_6_1_4_1_19376_1_5_3_1_3_19" w:tooltip="1.3.6.1.4.1.19376.1.5.3.1.3.19" w:history="1">
        <w:r w:rsidRPr="00040E48">
          <w:rPr>
            <w:rStyle w:val="Hyperlink"/>
            <w:noProof w:val="0"/>
          </w:rPr>
          <w:t>1.3.6.1.4.1.19376.1.5.3.1.3.19</w:t>
        </w:r>
      </w:hyperlink>
      <w:r w:rsidRPr="00040E48">
        <w:rPr>
          <w:noProof w:val="0"/>
        </w:rPr>
        <w:t>'/&gt;</w:t>
      </w:r>
    </w:p>
    <w:p w14:paraId="6C8199DC" w14:textId="77777777" w:rsidR="006E110A" w:rsidRPr="00040E48" w:rsidRDefault="006E110A">
      <w:pPr>
        <w:pStyle w:val="XMLFragment"/>
        <w:rPr>
          <w:noProof w:val="0"/>
        </w:rPr>
      </w:pPr>
      <w:r w:rsidRPr="00040E48">
        <w:rPr>
          <w:noProof w:val="0"/>
        </w:rPr>
        <w:t xml:space="preserve">        &lt;!-- Required Medications – Prescription and Non-Prescription Section content --&gt;</w:t>
      </w:r>
    </w:p>
    <w:p w14:paraId="42F88F13" w14:textId="77777777" w:rsidR="006E110A" w:rsidRPr="00040E48" w:rsidRDefault="006E110A">
      <w:pPr>
        <w:pStyle w:val="XMLFragment"/>
        <w:rPr>
          <w:noProof w:val="0"/>
        </w:rPr>
      </w:pPr>
      <w:r w:rsidRPr="00040E48">
        <w:rPr>
          <w:noProof w:val="0"/>
        </w:rPr>
        <w:t xml:space="preserve">      &lt;/section&gt;</w:t>
      </w:r>
    </w:p>
    <w:p w14:paraId="54959E8C"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AF0481D" w14:textId="77777777" w:rsidR="006E110A" w:rsidRPr="00040E48" w:rsidRDefault="006E110A">
      <w:pPr>
        <w:pStyle w:val="XMLFragment"/>
        <w:rPr>
          <w:noProof w:val="0"/>
        </w:rPr>
      </w:pPr>
      <w:r w:rsidRPr="00040E48">
        <w:rPr>
          <w:noProof w:val="0"/>
        </w:rPr>
        <w:t xml:space="preserve">    &lt;component&gt;</w:t>
      </w:r>
    </w:p>
    <w:p w14:paraId="3F0B3F8D" w14:textId="77777777" w:rsidR="006E110A" w:rsidRPr="00040E48" w:rsidRDefault="006E110A">
      <w:pPr>
        <w:pStyle w:val="XMLFragment"/>
        <w:rPr>
          <w:noProof w:val="0"/>
        </w:rPr>
      </w:pPr>
      <w:r w:rsidRPr="00040E48">
        <w:rPr>
          <w:noProof w:val="0"/>
        </w:rPr>
        <w:t xml:space="preserve">      &lt;section&gt;</w:t>
      </w:r>
    </w:p>
    <w:p w14:paraId="2D91D4D9" w14:textId="77777777" w:rsidR="006E110A" w:rsidRPr="00040E48" w:rsidRDefault="006E110A">
      <w:pPr>
        <w:pStyle w:val="XMLFragment"/>
        <w:rPr>
          <w:noProof w:val="0"/>
        </w:rPr>
      </w:pPr>
      <w:r w:rsidRPr="00040E48">
        <w:rPr>
          <w:noProof w:val="0"/>
        </w:rPr>
        <w:lastRenderedPageBreak/>
        <w:t xml:space="preserve">        &lt;templateId root='</w:t>
      </w:r>
      <w:hyperlink w:anchor="T1_3_6_1_4_1_19376_1_5_3_1_3_23" w:tooltip="1.3.6.1.4.1.19376.1.5.3.1.3.23" w:history="1">
        <w:r w:rsidRPr="00040E48">
          <w:rPr>
            <w:rStyle w:val="Hyperlink"/>
            <w:noProof w:val="0"/>
          </w:rPr>
          <w:t>1.3.6.1.4.1.19376.1.5.3.1.3.23</w:t>
        </w:r>
      </w:hyperlink>
      <w:r w:rsidRPr="00040E48">
        <w:rPr>
          <w:noProof w:val="0"/>
        </w:rPr>
        <w:t>'/&gt;</w:t>
      </w:r>
    </w:p>
    <w:p w14:paraId="4E9F4D64" w14:textId="77777777" w:rsidR="006E110A" w:rsidRPr="00040E48" w:rsidRDefault="006E110A">
      <w:pPr>
        <w:pStyle w:val="XMLFragment"/>
        <w:rPr>
          <w:noProof w:val="0"/>
        </w:rPr>
      </w:pPr>
      <w:r w:rsidRPr="00040E48">
        <w:rPr>
          <w:noProof w:val="0"/>
        </w:rPr>
        <w:t xml:space="preserve">        &lt;!-- Required if known Immunizations Section content --&gt;</w:t>
      </w:r>
    </w:p>
    <w:p w14:paraId="5068D6E2" w14:textId="77777777" w:rsidR="006E110A" w:rsidRPr="00040E48" w:rsidRDefault="006E110A">
      <w:pPr>
        <w:pStyle w:val="XMLFragment"/>
        <w:rPr>
          <w:noProof w:val="0"/>
        </w:rPr>
      </w:pPr>
      <w:r w:rsidRPr="00040E48">
        <w:rPr>
          <w:noProof w:val="0"/>
        </w:rPr>
        <w:t xml:space="preserve">      &lt;/section&gt;</w:t>
      </w:r>
    </w:p>
    <w:p w14:paraId="610888F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1F7B8F60" w14:textId="77777777" w:rsidR="006E110A" w:rsidRPr="00040E48" w:rsidRDefault="006E110A">
      <w:pPr>
        <w:pStyle w:val="XMLFragment"/>
        <w:rPr>
          <w:noProof w:val="0"/>
        </w:rPr>
      </w:pPr>
      <w:r w:rsidRPr="00040E48">
        <w:rPr>
          <w:noProof w:val="0"/>
        </w:rPr>
        <w:t xml:space="preserve">    &lt;component&gt;</w:t>
      </w:r>
    </w:p>
    <w:p w14:paraId="62382453" w14:textId="77777777" w:rsidR="006E110A" w:rsidRPr="00040E48" w:rsidRDefault="006E110A">
      <w:pPr>
        <w:pStyle w:val="XMLFragment"/>
        <w:rPr>
          <w:noProof w:val="0"/>
        </w:rPr>
      </w:pPr>
      <w:r w:rsidRPr="00040E48">
        <w:rPr>
          <w:noProof w:val="0"/>
        </w:rPr>
        <w:t xml:space="preserve">      &lt;section&gt;</w:t>
      </w:r>
    </w:p>
    <w:p w14:paraId="1ED664D0" w14:textId="77777777" w:rsidR="006E110A" w:rsidRPr="00040E48" w:rsidRDefault="006E110A">
      <w:pPr>
        <w:pStyle w:val="XMLFragment"/>
        <w:rPr>
          <w:noProof w:val="0"/>
        </w:rPr>
      </w:pPr>
      <w:r w:rsidRPr="00040E48">
        <w:rPr>
          <w:noProof w:val="0"/>
        </w:rPr>
        <w:t xml:space="preserve">        &lt;templateId root='</w:t>
      </w:r>
      <w:hyperlink w:anchor="T1_3_6_1_4_1_19376_1_5_3_1_1_5_3_3" w:tooltip="1.3.6.1.4.1.19376.1.5.3.1.1.5.3.3" w:history="1">
        <w:r w:rsidRPr="00040E48">
          <w:rPr>
            <w:rStyle w:val="Hyperlink"/>
            <w:noProof w:val="0"/>
          </w:rPr>
          <w:t>1.3.6.1.4.1.19376.1.5.3.1.1.5.3.3</w:t>
        </w:r>
      </w:hyperlink>
      <w:r w:rsidRPr="00040E48">
        <w:rPr>
          <w:noProof w:val="0"/>
        </w:rPr>
        <w:t>'/&gt;</w:t>
      </w:r>
    </w:p>
    <w:p w14:paraId="21E63F2E" w14:textId="77777777" w:rsidR="006E110A" w:rsidRPr="00040E48" w:rsidRDefault="006E110A">
      <w:pPr>
        <w:pStyle w:val="XMLFragment"/>
        <w:rPr>
          <w:noProof w:val="0"/>
        </w:rPr>
      </w:pPr>
      <w:r w:rsidRPr="00040E48">
        <w:rPr>
          <w:noProof w:val="0"/>
        </w:rPr>
        <w:t xml:space="preserve">        &lt;!-- Optional Doctor Visits / Last Physical or Checkup Section content --&gt;</w:t>
      </w:r>
    </w:p>
    <w:p w14:paraId="1912835B" w14:textId="77777777" w:rsidR="006E110A" w:rsidRPr="00040E48" w:rsidRDefault="006E110A">
      <w:pPr>
        <w:pStyle w:val="XMLFragment"/>
        <w:rPr>
          <w:noProof w:val="0"/>
        </w:rPr>
      </w:pPr>
      <w:r w:rsidRPr="00040E48">
        <w:rPr>
          <w:noProof w:val="0"/>
        </w:rPr>
        <w:t xml:space="preserve">      &lt;/section&gt;</w:t>
      </w:r>
    </w:p>
    <w:p w14:paraId="76460403"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714CBA4" w14:textId="77777777" w:rsidR="006E110A" w:rsidRPr="00040E48" w:rsidRDefault="006E110A">
      <w:pPr>
        <w:pStyle w:val="XMLFragment"/>
        <w:rPr>
          <w:noProof w:val="0"/>
        </w:rPr>
      </w:pPr>
      <w:r w:rsidRPr="00040E48">
        <w:rPr>
          <w:noProof w:val="0"/>
        </w:rPr>
        <w:t xml:space="preserve">    &lt;component&gt;</w:t>
      </w:r>
    </w:p>
    <w:p w14:paraId="73D549C9" w14:textId="77777777" w:rsidR="006E110A" w:rsidRPr="00040E48" w:rsidRDefault="006E110A">
      <w:pPr>
        <w:pStyle w:val="XMLFragment"/>
        <w:rPr>
          <w:noProof w:val="0"/>
        </w:rPr>
      </w:pPr>
      <w:r w:rsidRPr="00040E48">
        <w:rPr>
          <w:noProof w:val="0"/>
        </w:rPr>
        <w:t xml:space="preserve">      &lt;section&gt;</w:t>
      </w:r>
    </w:p>
    <w:p w14:paraId="587CA3EC" w14:textId="77777777" w:rsidR="006E110A" w:rsidRPr="00040E48" w:rsidRDefault="006E110A">
      <w:pPr>
        <w:pStyle w:val="XMLFragment"/>
        <w:rPr>
          <w:noProof w:val="0"/>
        </w:rPr>
      </w:pPr>
      <w:r w:rsidRPr="00040E48">
        <w:rPr>
          <w:noProof w:val="0"/>
        </w:rPr>
        <w:t xml:space="preserve">        &lt;templateId root='</w:t>
      </w:r>
      <w:hyperlink w:anchor="T1_3_6_1_4_1_19376_1_5_3_1_1_5_3_3" w:tooltip="1.3.6.1.4.1.19376.1.5.3.1.1.5.3.3" w:history="1">
        <w:r w:rsidRPr="00040E48">
          <w:rPr>
            <w:rStyle w:val="Hyperlink"/>
            <w:noProof w:val="0"/>
          </w:rPr>
          <w:t>1.3.6.1.4.1.19376.1.5.3.1.1.5.3.3</w:t>
        </w:r>
      </w:hyperlink>
      <w:r w:rsidRPr="00040E48">
        <w:rPr>
          <w:noProof w:val="0"/>
        </w:rPr>
        <w:t>'/&gt;</w:t>
      </w:r>
    </w:p>
    <w:p w14:paraId="40A970F9" w14:textId="77777777" w:rsidR="006E110A" w:rsidRPr="00040E48" w:rsidRDefault="006E110A">
      <w:pPr>
        <w:pStyle w:val="XMLFragment"/>
        <w:rPr>
          <w:noProof w:val="0"/>
        </w:rPr>
      </w:pPr>
      <w:r w:rsidRPr="00040E48">
        <w:rPr>
          <w:noProof w:val="0"/>
        </w:rPr>
        <w:t xml:space="preserve">        &lt;!-- Optional Hospitalizations Section content --&gt;</w:t>
      </w:r>
    </w:p>
    <w:p w14:paraId="3F5FCAF0" w14:textId="77777777" w:rsidR="006E110A" w:rsidRPr="00040E48" w:rsidRDefault="006E110A">
      <w:pPr>
        <w:pStyle w:val="XMLFragment"/>
        <w:rPr>
          <w:noProof w:val="0"/>
        </w:rPr>
      </w:pPr>
      <w:r w:rsidRPr="00040E48">
        <w:rPr>
          <w:noProof w:val="0"/>
        </w:rPr>
        <w:t xml:space="preserve">      &lt;/section&gt;</w:t>
      </w:r>
    </w:p>
    <w:p w14:paraId="58F921CB"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89242F5" w14:textId="77777777" w:rsidR="006E110A" w:rsidRPr="00040E48" w:rsidRDefault="006E110A">
      <w:pPr>
        <w:pStyle w:val="XMLFragment"/>
        <w:rPr>
          <w:noProof w:val="0"/>
        </w:rPr>
      </w:pPr>
      <w:r w:rsidRPr="00040E48">
        <w:rPr>
          <w:noProof w:val="0"/>
        </w:rPr>
        <w:t xml:space="preserve">    &lt;component&gt;</w:t>
      </w:r>
    </w:p>
    <w:p w14:paraId="4E1FA584" w14:textId="77777777" w:rsidR="006E110A" w:rsidRPr="00040E48" w:rsidRDefault="006E110A">
      <w:pPr>
        <w:pStyle w:val="XMLFragment"/>
        <w:rPr>
          <w:noProof w:val="0"/>
        </w:rPr>
      </w:pPr>
      <w:r w:rsidRPr="00040E48">
        <w:rPr>
          <w:noProof w:val="0"/>
        </w:rPr>
        <w:t xml:space="preserve">      &lt;section&gt;</w:t>
      </w:r>
    </w:p>
    <w:p w14:paraId="2F1DA41A" w14:textId="77777777" w:rsidR="006E110A" w:rsidRPr="00040E48" w:rsidRDefault="006E110A">
      <w:pPr>
        <w:pStyle w:val="XMLFragment"/>
        <w:rPr>
          <w:noProof w:val="0"/>
        </w:rPr>
      </w:pPr>
      <w:r w:rsidRPr="00040E48">
        <w:rPr>
          <w:noProof w:val="0"/>
        </w:rPr>
        <w:t xml:space="preserve">        &lt;templateId root='</w:t>
      </w:r>
      <w:hyperlink w:anchor="T1_3_6_1_4_1_19376_1_5_3_1_1_5_3_3" w:tooltip="1.3.6.1.4.1.19376.1.5.3.1.1.5.3.3" w:history="1">
        <w:r w:rsidRPr="00040E48">
          <w:rPr>
            <w:rStyle w:val="Hyperlink"/>
            <w:noProof w:val="0"/>
          </w:rPr>
          <w:t>1.3.6.1.4.1.19376.1.5.3.1.1.5.3.3</w:t>
        </w:r>
      </w:hyperlink>
      <w:r w:rsidRPr="00040E48">
        <w:rPr>
          <w:noProof w:val="0"/>
        </w:rPr>
        <w:t>'/&gt;</w:t>
      </w:r>
    </w:p>
    <w:p w14:paraId="1F2D498C" w14:textId="77777777" w:rsidR="006E110A" w:rsidRPr="00040E48" w:rsidRDefault="006E110A">
      <w:pPr>
        <w:pStyle w:val="XMLFragment"/>
        <w:rPr>
          <w:noProof w:val="0"/>
        </w:rPr>
      </w:pPr>
      <w:r w:rsidRPr="00040E48">
        <w:rPr>
          <w:noProof w:val="0"/>
        </w:rPr>
        <w:t xml:space="preserve">        &lt;!-- Optional Other Healthcare Visits Section content --&gt;</w:t>
      </w:r>
    </w:p>
    <w:p w14:paraId="276B3A01" w14:textId="77777777" w:rsidR="006E110A" w:rsidRPr="00040E48" w:rsidRDefault="006E110A">
      <w:pPr>
        <w:pStyle w:val="XMLFragment"/>
        <w:rPr>
          <w:noProof w:val="0"/>
        </w:rPr>
      </w:pPr>
      <w:r w:rsidRPr="00040E48">
        <w:rPr>
          <w:noProof w:val="0"/>
        </w:rPr>
        <w:t xml:space="preserve">      &lt;/section&gt;</w:t>
      </w:r>
    </w:p>
    <w:p w14:paraId="579D1067"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F8B29AB" w14:textId="77777777" w:rsidR="006E110A" w:rsidRPr="00040E48" w:rsidRDefault="006E110A">
      <w:pPr>
        <w:pStyle w:val="XMLFragment"/>
        <w:rPr>
          <w:noProof w:val="0"/>
        </w:rPr>
      </w:pPr>
      <w:r w:rsidRPr="00040E48">
        <w:rPr>
          <w:noProof w:val="0"/>
        </w:rPr>
        <w:t xml:space="preserve">    &lt;component&gt;</w:t>
      </w:r>
    </w:p>
    <w:p w14:paraId="58CA4E53" w14:textId="77777777" w:rsidR="006E110A" w:rsidRPr="00040E48" w:rsidRDefault="006E110A">
      <w:pPr>
        <w:pStyle w:val="XMLFragment"/>
        <w:rPr>
          <w:noProof w:val="0"/>
        </w:rPr>
      </w:pPr>
      <w:r w:rsidRPr="00040E48">
        <w:rPr>
          <w:noProof w:val="0"/>
        </w:rPr>
        <w:t xml:space="preserve">      &lt;section&gt;</w:t>
      </w:r>
    </w:p>
    <w:p w14:paraId="642BB1BF" w14:textId="77777777" w:rsidR="006E110A" w:rsidRPr="00040E48" w:rsidRDefault="006E110A">
      <w:pPr>
        <w:pStyle w:val="XMLFragment"/>
        <w:rPr>
          <w:noProof w:val="0"/>
        </w:rPr>
      </w:pPr>
      <w:r w:rsidRPr="00040E48">
        <w:rPr>
          <w:noProof w:val="0"/>
        </w:rPr>
        <w:t xml:space="preserve">        &lt;templateId root='</w:t>
      </w:r>
      <w:hyperlink w:anchor="T1_3_6_1_4_1_19376_1_5_3_1_3_28" w:tooltip="1.3.6.1.4.1.19376.1.5.3.1.3.28" w:history="1">
        <w:r w:rsidRPr="00040E48">
          <w:rPr>
            <w:rStyle w:val="Hyperlink"/>
            <w:noProof w:val="0"/>
          </w:rPr>
          <w:t>1.3.6.1.4.1.19376.1.5.3.1.3.28</w:t>
        </w:r>
      </w:hyperlink>
      <w:r w:rsidRPr="00040E48">
        <w:rPr>
          <w:noProof w:val="0"/>
        </w:rPr>
        <w:t>'/&gt;</w:t>
      </w:r>
    </w:p>
    <w:p w14:paraId="7B4EE64B" w14:textId="77777777" w:rsidR="006E110A" w:rsidRPr="00040E48" w:rsidRDefault="006E110A">
      <w:pPr>
        <w:pStyle w:val="XMLFragment"/>
        <w:rPr>
          <w:noProof w:val="0"/>
        </w:rPr>
      </w:pPr>
      <w:r w:rsidRPr="00040E48">
        <w:rPr>
          <w:noProof w:val="0"/>
        </w:rPr>
        <w:t xml:space="preserve">        &lt;!-- Optional Clinical Tests / Blood Type Section content --&gt;</w:t>
      </w:r>
    </w:p>
    <w:p w14:paraId="1CE5B965" w14:textId="77777777" w:rsidR="006E110A" w:rsidRPr="00040E48" w:rsidRDefault="006E110A">
      <w:pPr>
        <w:pStyle w:val="XMLFragment"/>
        <w:rPr>
          <w:noProof w:val="0"/>
        </w:rPr>
      </w:pPr>
      <w:r w:rsidRPr="00040E48">
        <w:rPr>
          <w:noProof w:val="0"/>
        </w:rPr>
        <w:t xml:space="preserve">      &lt;/section&gt;</w:t>
      </w:r>
    </w:p>
    <w:p w14:paraId="34060BC5"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6FE4142" w14:textId="77777777" w:rsidR="006E110A" w:rsidRPr="00040E48" w:rsidRDefault="006E110A">
      <w:pPr>
        <w:pStyle w:val="XMLFragment"/>
        <w:rPr>
          <w:noProof w:val="0"/>
        </w:rPr>
      </w:pPr>
      <w:r w:rsidRPr="00040E48">
        <w:rPr>
          <w:noProof w:val="0"/>
        </w:rPr>
        <w:t xml:space="preserve">    &lt;component&gt;</w:t>
      </w:r>
    </w:p>
    <w:p w14:paraId="431A5FC3" w14:textId="77777777" w:rsidR="006E110A" w:rsidRPr="00040E48" w:rsidRDefault="006E110A">
      <w:pPr>
        <w:pStyle w:val="XMLFragment"/>
        <w:rPr>
          <w:noProof w:val="0"/>
        </w:rPr>
      </w:pPr>
      <w:r w:rsidRPr="00040E48">
        <w:rPr>
          <w:noProof w:val="0"/>
        </w:rPr>
        <w:t xml:space="preserve">      &lt;section&gt;</w:t>
      </w:r>
    </w:p>
    <w:p w14:paraId="65D88D0F" w14:textId="77777777" w:rsidR="006E110A" w:rsidRPr="00040E48" w:rsidRDefault="006E110A">
      <w:pPr>
        <w:pStyle w:val="XMLFragment"/>
        <w:rPr>
          <w:noProof w:val="0"/>
        </w:rPr>
      </w:pPr>
      <w:r w:rsidRPr="00040E48">
        <w:rPr>
          <w:noProof w:val="0"/>
        </w:rPr>
        <w:t xml:space="preserve">        &lt;templateId root='</w:t>
      </w:r>
      <w:hyperlink w:anchor="T1_3_6_1_4_1_19376_1_5_3_1_1_5_3_4" w:tooltip="1.3.6.1.4.1.19376.1.5.3.1.1.5.3.4" w:history="1">
        <w:r w:rsidRPr="00040E48">
          <w:rPr>
            <w:rStyle w:val="Hyperlink"/>
            <w:noProof w:val="0"/>
          </w:rPr>
          <w:t>1.3.6.1.4.1.19376.1.5.3.1.1.5.3.4</w:t>
        </w:r>
      </w:hyperlink>
      <w:r w:rsidRPr="00040E48">
        <w:rPr>
          <w:noProof w:val="0"/>
        </w:rPr>
        <w:t>'/&gt;</w:t>
      </w:r>
    </w:p>
    <w:p w14:paraId="3FA874C1" w14:textId="77777777" w:rsidR="006E110A" w:rsidRPr="00040E48" w:rsidRDefault="006E110A">
      <w:pPr>
        <w:pStyle w:val="XMLFragment"/>
        <w:rPr>
          <w:noProof w:val="0"/>
        </w:rPr>
      </w:pPr>
      <w:r w:rsidRPr="00040E48">
        <w:rPr>
          <w:noProof w:val="0"/>
        </w:rPr>
        <w:t xml:space="preserve">        &lt;!-- Optional Pregnancies Section content --&gt;</w:t>
      </w:r>
    </w:p>
    <w:p w14:paraId="3C93F711" w14:textId="77777777" w:rsidR="006E110A" w:rsidRPr="00040E48" w:rsidRDefault="006E110A">
      <w:pPr>
        <w:pStyle w:val="XMLFragment"/>
        <w:rPr>
          <w:noProof w:val="0"/>
        </w:rPr>
      </w:pPr>
      <w:r w:rsidRPr="00040E48">
        <w:rPr>
          <w:noProof w:val="0"/>
        </w:rPr>
        <w:t xml:space="preserve">      &lt;/section&gt;</w:t>
      </w:r>
    </w:p>
    <w:p w14:paraId="137A10AF"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CDEC451" w14:textId="77777777" w:rsidR="006E110A" w:rsidRPr="00040E48" w:rsidRDefault="006E110A">
      <w:pPr>
        <w:pStyle w:val="XMLFragment"/>
        <w:rPr>
          <w:noProof w:val="0"/>
        </w:rPr>
      </w:pPr>
      <w:r w:rsidRPr="00040E48">
        <w:rPr>
          <w:noProof w:val="0"/>
        </w:rPr>
        <w:t xml:space="preserve">    &lt;component&gt;</w:t>
      </w:r>
    </w:p>
    <w:p w14:paraId="191E40DA" w14:textId="77777777" w:rsidR="006E110A" w:rsidRPr="00040E48" w:rsidRDefault="006E110A">
      <w:pPr>
        <w:pStyle w:val="XMLFragment"/>
        <w:rPr>
          <w:noProof w:val="0"/>
        </w:rPr>
      </w:pPr>
      <w:r w:rsidRPr="00040E48">
        <w:rPr>
          <w:noProof w:val="0"/>
        </w:rPr>
        <w:t xml:space="preserve">      &lt;section&gt;</w:t>
      </w:r>
    </w:p>
    <w:p w14:paraId="38AAB47A" w14:textId="77777777" w:rsidR="006E110A" w:rsidRPr="00040E48" w:rsidRDefault="006E110A">
      <w:pPr>
        <w:pStyle w:val="XMLFragment"/>
        <w:rPr>
          <w:noProof w:val="0"/>
        </w:rPr>
      </w:pPr>
      <w:r w:rsidRPr="00040E48">
        <w:rPr>
          <w:noProof w:val="0"/>
        </w:rPr>
        <w:t xml:space="preserve">        &lt;templateId root='</w:t>
      </w:r>
      <w:hyperlink w:anchor="T1_3_6_1_4_1_19376_1_5_3_1_1_5_3_5" w:tooltip="1.3.6.1.4.1.19376.1.5.3.1.1.5.3.5" w:history="1">
        <w:r w:rsidRPr="00040E48">
          <w:rPr>
            <w:rStyle w:val="Hyperlink"/>
            <w:noProof w:val="0"/>
          </w:rPr>
          <w:t>1.3.6.1.4.1.19376.1.5.3.1.1.5.3.5</w:t>
        </w:r>
      </w:hyperlink>
      <w:r w:rsidRPr="00040E48">
        <w:rPr>
          <w:noProof w:val="0"/>
        </w:rPr>
        <w:t>'/&gt;</w:t>
      </w:r>
    </w:p>
    <w:p w14:paraId="07DA7887" w14:textId="77777777" w:rsidR="006E110A" w:rsidRPr="00040E48" w:rsidRDefault="006E110A">
      <w:pPr>
        <w:pStyle w:val="XMLFragment"/>
        <w:rPr>
          <w:noProof w:val="0"/>
        </w:rPr>
      </w:pPr>
      <w:r w:rsidRPr="00040E48">
        <w:rPr>
          <w:noProof w:val="0"/>
        </w:rPr>
        <w:t xml:space="preserve">        &lt;!-- Required if known Medical Devices Section content --&gt;</w:t>
      </w:r>
    </w:p>
    <w:p w14:paraId="634E7C1A" w14:textId="77777777" w:rsidR="006E110A" w:rsidRPr="00040E48" w:rsidRDefault="006E110A">
      <w:pPr>
        <w:pStyle w:val="XMLFragment"/>
        <w:rPr>
          <w:noProof w:val="0"/>
        </w:rPr>
      </w:pPr>
      <w:r w:rsidRPr="00040E48">
        <w:rPr>
          <w:noProof w:val="0"/>
        </w:rPr>
        <w:t xml:space="preserve">      &lt;/section&gt;</w:t>
      </w:r>
    </w:p>
    <w:p w14:paraId="54FBDFF7"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5DCBDD7F" w14:textId="77777777" w:rsidR="006E110A" w:rsidRPr="00040E48" w:rsidRDefault="006E110A">
      <w:pPr>
        <w:pStyle w:val="XMLFragment"/>
        <w:rPr>
          <w:noProof w:val="0"/>
        </w:rPr>
      </w:pPr>
      <w:r w:rsidRPr="00040E48">
        <w:rPr>
          <w:noProof w:val="0"/>
        </w:rPr>
        <w:t xml:space="preserve">    &lt;component&gt;</w:t>
      </w:r>
    </w:p>
    <w:p w14:paraId="70FD3803" w14:textId="77777777" w:rsidR="006E110A" w:rsidRPr="00040E48" w:rsidRDefault="006E110A">
      <w:pPr>
        <w:pStyle w:val="XMLFragment"/>
        <w:rPr>
          <w:noProof w:val="0"/>
        </w:rPr>
      </w:pPr>
      <w:r w:rsidRPr="00040E48">
        <w:rPr>
          <w:noProof w:val="0"/>
        </w:rPr>
        <w:t xml:space="preserve">      &lt;section&gt;</w:t>
      </w:r>
    </w:p>
    <w:p w14:paraId="3D5AB3FD" w14:textId="77777777" w:rsidR="006E110A" w:rsidRPr="00040E48" w:rsidRDefault="006E110A">
      <w:pPr>
        <w:pStyle w:val="XMLFragment"/>
        <w:rPr>
          <w:noProof w:val="0"/>
        </w:rPr>
      </w:pPr>
      <w:r w:rsidRPr="00040E48">
        <w:rPr>
          <w:noProof w:val="0"/>
        </w:rPr>
        <w:t xml:space="preserve">        &lt;templateId root='</w:t>
      </w:r>
      <w:hyperlink w:anchor="T1_3_6_1_4_1_19376_1_5_3_1_3_15" w:tooltip="1.3.6.1.4.1.19376.1.5.3.1.3.15" w:history="1">
        <w:r w:rsidRPr="00040E48">
          <w:rPr>
            <w:rStyle w:val="Hyperlink"/>
            <w:noProof w:val="0"/>
          </w:rPr>
          <w:t>1.3.6.1.4.1.19376.1.5.3.1.3.15</w:t>
        </w:r>
      </w:hyperlink>
      <w:r w:rsidRPr="00040E48">
        <w:rPr>
          <w:noProof w:val="0"/>
        </w:rPr>
        <w:t>'/&gt;</w:t>
      </w:r>
    </w:p>
    <w:p w14:paraId="5BB7D623" w14:textId="77777777" w:rsidR="006E110A" w:rsidRPr="00040E48" w:rsidRDefault="006E110A">
      <w:pPr>
        <w:pStyle w:val="XMLFragment"/>
        <w:rPr>
          <w:noProof w:val="0"/>
        </w:rPr>
      </w:pPr>
      <w:r w:rsidRPr="00040E48">
        <w:rPr>
          <w:noProof w:val="0"/>
        </w:rPr>
        <w:t xml:space="preserve">        &lt;!-- Optional </w:t>
      </w:r>
      <w:r w:rsidR="00F26C35" w:rsidRPr="00040E48">
        <w:rPr>
          <w:noProof w:val="0"/>
        </w:rPr>
        <w:t>Co</w:t>
      </w:r>
      <w:r w:rsidR="00CC6BD8" w:rsidRPr="00040E48">
        <w:rPr>
          <w:noProof w:val="0"/>
        </w:rPr>
        <w:t xml:space="preserve">ded </w:t>
      </w:r>
      <w:r w:rsidRPr="00040E48">
        <w:rPr>
          <w:noProof w:val="0"/>
        </w:rPr>
        <w:t>Family Me</w:t>
      </w:r>
      <w:r w:rsidR="00CC6BD8" w:rsidRPr="00040E48">
        <w:rPr>
          <w:noProof w:val="0"/>
        </w:rPr>
        <w:t>dical</w:t>
      </w:r>
      <w:r w:rsidRPr="00040E48">
        <w:rPr>
          <w:noProof w:val="0"/>
        </w:rPr>
        <w:t xml:space="preserve"> History Section content --&gt;</w:t>
      </w:r>
    </w:p>
    <w:p w14:paraId="369EE5C4" w14:textId="77777777" w:rsidR="006E110A" w:rsidRPr="00040E48" w:rsidRDefault="006E110A">
      <w:pPr>
        <w:pStyle w:val="XMLFragment"/>
        <w:rPr>
          <w:noProof w:val="0"/>
        </w:rPr>
      </w:pPr>
      <w:r w:rsidRPr="00040E48">
        <w:rPr>
          <w:noProof w:val="0"/>
        </w:rPr>
        <w:t xml:space="preserve">      &lt;/section&gt;</w:t>
      </w:r>
    </w:p>
    <w:p w14:paraId="08E15D02"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8B9D02C" w14:textId="77777777" w:rsidR="006E110A" w:rsidRPr="00040E48" w:rsidRDefault="006E110A">
      <w:pPr>
        <w:pStyle w:val="XMLFragment"/>
        <w:rPr>
          <w:noProof w:val="0"/>
        </w:rPr>
      </w:pPr>
      <w:r w:rsidRPr="00040E48">
        <w:rPr>
          <w:noProof w:val="0"/>
        </w:rPr>
        <w:t xml:space="preserve">    &lt;component&gt;</w:t>
      </w:r>
    </w:p>
    <w:p w14:paraId="1B73F58A" w14:textId="77777777" w:rsidR="006E110A" w:rsidRPr="00040E48" w:rsidRDefault="006E110A">
      <w:pPr>
        <w:pStyle w:val="XMLFragment"/>
        <w:rPr>
          <w:noProof w:val="0"/>
        </w:rPr>
      </w:pPr>
      <w:r w:rsidRPr="00040E48">
        <w:rPr>
          <w:noProof w:val="0"/>
        </w:rPr>
        <w:t xml:space="preserve">      &lt;section&gt;</w:t>
      </w:r>
    </w:p>
    <w:p w14:paraId="4A9F6289" w14:textId="77777777" w:rsidR="006E110A" w:rsidRPr="00040E48" w:rsidRDefault="006E110A">
      <w:pPr>
        <w:pStyle w:val="XMLFragment"/>
        <w:rPr>
          <w:noProof w:val="0"/>
        </w:rPr>
      </w:pPr>
      <w:r w:rsidRPr="00040E48">
        <w:rPr>
          <w:noProof w:val="0"/>
        </w:rPr>
        <w:t xml:space="preserve">        &lt;templateId root='</w:t>
      </w:r>
      <w:hyperlink w:anchor="T1_3_6_1_4_1_19376_1_5_3_1_1_5_3_6" w:tooltip="1.3.6.1.4.1.19376.1.5.3.1.1.5.3.6" w:history="1">
        <w:r w:rsidRPr="00040E48">
          <w:rPr>
            <w:rStyle w:val="Hyperlink"/>
            <w:noProof w:val="0"/>
          </w:rPr>
          <w:t>1.3.6.1.4.1.19376.1.5.3.1.1.5.3.6</w:t>
        </w:r>
      </w:hyperlink>
      <w:r w:rsidRPr="00040E48">
        <w:rPr>
          <w:noProof w:val="0"/>
        </w:rPr>
        <w:t>'/&gt;</w:t>
      </w:r>
    </w:p>
    <w:p w14:paraId="5F93EC79" w14:textId="77777777" w:rsidR="006E110A" w:rsidRPr="00040E48" w:rsidRDefault="006E110A">
      <w:pPr>
        <w:pStyle w:val="XMLFragment"/>
        <w:rPr>
          <w:noProof w:val="0"/>
        </w:rPr>
      </w:pPr>
      <w:r w:rsidRPr="00040E48">
        <w:rPr>
          <w:noProof w:val="0"/>
        </w:rPr>
        <w:t xml:space="preserve">        &lt;!-- Optional Foreign Travel Section content --&gt;</w:t>
      </w:r>
    </w:p>
    <w:p w14:paraId="48E3BB78" w14:textId="77777777" w:rsidR="006E110A" w:rsidRPr="00040E48" w:rsidRDefault="006E110A">
      <w:pPr>
        <w:pStyle w:val="XMLFragment"/>
        <w:rPr>
          <w:noProof w:val="0"/>
        </w:rPr>
      </w:pPr>
      <w:r w:rsidRPr="00040E48">
        <w:rPr>
          <w:noProof w:val="0"/>
        </w:rPr>
        <w:t xml:space="preserve">      &lt;/section&gt;</w:t>
      </w:r>
    </w:p>
    <w:p w14:paraId="639BB871"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7FFBCB0" w14:textId="77777777" w:rsidR="006E110A" w:rsidRPr="00040E48" w:rsidRDefault="006E110A">
      <w:pPr>
        <w:pStyle w:val="XMLFragment"/>
        <w:rPr>
          <w:noProof w:val="0"/>
        </w:rPr>
      </w:pPr>
      <w:r w:rsidRPr="00040E48">
        <w:rPr>
          <w:noProof w:val="0"/>
        </w:rPr>
        <w:t xml:space="preserve">    &lt;component&gt;</w:t>
      </w:r>
    </w:p>
    <w:p w14:paraId="58F68C85" w14:textId="77777777" w:rsidR="006E110A" w:rsidRPr="00040E48" w:rsidRDefault="006E110A">
      <w:pPr>
        <w:pStyle w:val="XMLFragment"/>
        <w:rPr>
          <w:noProof w:val="0"/>
        </w:rPr>
      </w:pPr>
      <w:r w:rsidRPr="00040E48">
        <w:rPr>
          <w:noProof w:val="0"/>
        </w:rPr>
        <w:t xml:space="preserve">      &lt;section&gt;</w:t>
      </w:r>
    </w:p>
    <w:p w14:paraId="0579A954" w14:textId="77777777" w:rsidR="006E110A" w:rsidRPr="00040E48" w:rsidRDefault="006E110A">
      <w:pPr>
        <w:pStyle w:val="XMLFragment"/>
        <w:rPr>
          <w:noProof w:val="0"/>
        </w:rPr>
      </w:pPr>
      <w:r w:rsidRPr="00040E48">
        <w:rPr>
          <w:noProof w:val="0"/>
        </w:rPr>
        <w:t xml:space="preserve">        &lt;templateId root='</w:t>
      </w:r>
      <w:hyperlink w:anchor="T1_3_6_1_4_1_19376_1_5_3_1_3_31" w:tooltip="1.3.6.1.4.1.19376.1.5.3.1.3.31" w:history="1">
        <w:r w:rsidRPr="00040E48">
          <w:rPr>
            <w:rStyle w:val="Hyperlink"/>
            <w:noProof w:val="0"/>
          </w:rPr>
          <w:t>1.3.6.1.4.1.19376.1.5.3.1.3.31</w:t>
        </w:r>
      </w:hyperlink>
      <w:r w:rsidRPr="00040E48">
        <w:rPr>
          <w:noProof w:val="0"/>
        </w:rPr>
        <w:t>'/&gt;</w:t>
      </w:r>
    </w:p>
    <w:p w14:paraId="2761BB48" w14:textId="77777777" w:rsidR="006E110A" w:rsidRPr="00040E48" w:rsidRDefault="006E110A">
      <w:pPr>
        <w:pStyle w:val="XMLFragment"/>
        <w:rPr>
          <w:noProof w:val="0"/>
        </w:rPr>
      </w:pPr>
      <w:r w:rsidRPr="00040E48">
        <w:rPr>
          <w:noProof w:val="0"/>
        </w:rPr>
        <w:t xml:space="preserve">        &lt;!-- Optional Plan of Care Section content --&gt;</w:t>
      </w:r>
    </w:p>
    <w:p w14:paraId="6B5A82BC" w14:textId="77777777" w:rsidR="006E110A" w:rsidRPr="00040E48" w:rsidRDefault="006E110A">
      <w:pPr>
        <w:pStyle w:val="XMLFragment"/>
        <w:rPr>
          <w:noProof w:val="0"/>
        </w:rPr>
      </w:pPr>
      <w:r w:rsidRPr="00040E48">
        <w:rPr>
          <w:noProof w:val="0"/>
        </w:rPr>
        <w:lastRenderedPageBreak/>
        <w:t xml:space="preserve">      &lt;/section&gt;</w:t>
      </w:r>
    </w:p>
    <w:p w14:paraId="0A564E60"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C0977E4" w14:textId="77777777" w:rsidR="006E110A" w:rsidRPr="00040E48" w:rsidRDefault="006E110A">
      <w:pPr>
        <w:pStyle w:val="XMLFragment"/>
        <w:rPr>
          <w:noProof w:val="0"/>
        </w:rPr>
      </w:pPr>
      <w:r w:rsidRPr="00040E48">
        <w:rPr>
          <w:noProof w:val="0"/>
        </w:rPr>
        <w:t xml:space="preserve">    &lt;component&gt;</w:t>
      </w:r>
    </w:p>
    <w:p w14:paraId="02493674" w14:textId="77777777" w:rsidR="006E110A" w:rsidRPr="00040E48" w:rsidRDefault="006E110A">
      <w:pPr>
        <w:pStyle w:val="XMLFragment"/>
        <w:rPr>
          <w:noProof w:val="0"/>
        </w:rPr>
      </w:pPr>
      <w:r w:rsidRPr="00040E48">
        <w:rPr>
          <w:noProof w:val="0"/>
        </w:rPr>
        <w:t xml:space="preserve">      &lt;section&gt;</w:t>
      </w:r>
    </w:p>
    <w:p w14:paraId="4DBAC4B3" w14:textId="77777777" w:rsidR="006E110A" w:rsidRPr="00040E48" w:rsidRDefault="006E110A">
      <w:pPr>
        <w:pStyle w:val="XMLFragment"/>
        <w:rPr>
          <w:noProof w:val="0"/>
        </w:rPr>
      </w:pPr>
      <w:r w:rsidRPr="00040E48">
        <w:rPr>
          <w:noProof w:val="0"/>
        </w:rPr>
        <w:t xml:space="preserve">        &lt;templateId root='</w:t>
      </w:r>
      <w:hyperlink w:anchor="T1_3_6_1_4_1_19376_1_5_3_1_1_5_3_2" w:tooltip="1.3.6.1.4.1.19376.1.5.3.1.1.5.3.2" w:history="1">
        <w:r w:rsidRPr="00040E48">
          <w:rPr>
            <w:rStyle w:val="Hyperlink"/>
            <w:noProof w:val="0"/>
          </w:rPr>
          <w:t>1.3.6.1.4.1.19376.1.5.3.1.1.5.3.2</w:t>
        </w:r>
      </w:hyperlink>
      <w:r w:rsidRPr="00040E48">
        <w:rPr>
          <w:noProof w:val="0"/>
        </w:rPr>
        <w:t>'/&gt;</w:t>
      </w:r>
    </w:p>
    <w:p w14:paraId="1118E897" w14:textId="77777777" w:rsidR="006E110A" w:rsidRPr="00040E48" w:rsidRDefault="006E110A">
      <w:pPr>
        <w:pStyle w:val="XMLFragment"/>
        <w:rPr>
          <w:noProof w:val="0"/>
        </w:rPr>
      </w:pPr>
      <w:r w:rsidRPr="00040E48">
        <w:rPr>
          <w:noProof w:val="0"/>
        </w:rPr>
        <w:t xml:space="preserve">        &lt;!-- Optional Coded Vital signs Section content --&gt;</w:t>
      </w:r>
    </w:p>
    <w:p w14:paraId="039FA002" w14:textId="77777777" w:rsidR="006E110A" w:rsidRPr="00040E48" w:rsidRDefault="006E110A">
      <w:pPr>
        <w:pStyle w:val="XMLFragment"/>
        <w:rPr>
          <w:noProof w:val="0"/>
        </w:rPr>
      </w:pPr>
      <w:r w:rsidRPr="00040E48">
        <w:rPr>
          <w:noProof w:val="0"/>
        </w:rPr>
        <w:t xml:space="preserve">      &lt;/section&gt;</w:t>
      </w:r>
    </w:p>
    <w:p w14:paraId="1DCA1437"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C765141" w14:textId="77777777" w:rsidR="006E110A" w:rsidRPr="00040E48" w:rsidRDefault="006E110A">
      <w:pPr>
        <w:pStyle w:val="XMLFragment"/>
        <w:rPr>
          <w:noProof w:val="0"/>
        </w:rPr>
      </w:pPr>
      <w:r w:rsidRPr="00040E48">
        <w:rPr>
          <w:noProof w:val="0"/>
        </w:rPr>
        <w:t xml:space="preserve">    &lt;component&gt;</w:t>
      </w:r>
    </w:p>
    <w:p w14:paraId="12180B33" w14:textId="77777777" w:rsidR="006E110A" w:rsidRPr="00040E48" w:rsidRDefault="006E110A">
      <w:pPr>
        <w:pStyle w:val="XMLFragment"/>
        <w:rPr>
          <w:noProof w:val="0"/>
        </w:rPr>
      </w:pPr>
      <w:r w:rsidRPr="00040E48">
        <w:rPr>
          <w:noProof w:val="0"/>
        </w:rPr>
        <w:t xml:space="preserve">      &lt;section&gt;</w:t>
      </w:r>
    </w:p>
    <w:p w14:paraId="3F725C40" w14:textId="77777777" w:rsidR="006E110A" w:rsidRPr="00040E48" w:rsidRDefault="006E110A">
      <w:pPr>
        <w:pStyle w:val="XMLFragment"/>
        <w:rPr>
          <w:noProof w:val="0"/>
        </w:rPr>
      </w:pPr>
      <w:r w:rsidRPr="00040E48">
        <w:rPr>
          <w:noProof w:val="0"/>
        </w:rPr>
        <w:t xml:space="preserve">        &lt;templateId root='</w:t>
      </w:r>
      <w:hyperlink w:anchor="T1_3_6_1_4_1_19376_1_5_3_1_3_17" w:tooltip="1.3.6.1.4.1.19376.1.5.3.1.3.17" w:history="1">
        <w:r w:rsidRPr="00040E48">
          <w:rPr>
            <w:rStyle w:val="Hyperlink"/>
            <w:noProof w:val="0"/>
          </w:rPr>
          <w:t>1.3.6.1.4.1.19376.1.5.3.1.3.17</w:t>
        </w:r>
      </w:hyperlink>
      <w:r w:rsidRPr="00040E48">
        <w:rPr>
          <w:noProof w:val="0"/>
        </w:rPr>
        <w:t>'/&gt;</w:t>
      </w:r>
    </w:p>
    <w:p w14:paraId="2149C9FC" w14:textId="77777777" w:rsidR="006E110A" w:rsidRPr="00040E48" w:rsidRDefault="006E110A">
      <w:pPr>
        <w:pStyle w:val="XMLFragment"/>
        <w:rPr>
          <w:noProof w:val="0"/>
        </w:rPr>
      </w:pPr>
      <w:r w:rsidRPr="00040E48">
        <w:rPr>
          <w:noProof w:val="0"/>
        </w:rPr>
        <w:t xml:space="preserve">        &lt;!-- Optional Functional Status Section content --&gt;</w:t>
      </w:r>
    </w:p>
    <w:p w14:paraId="26D68E02" w14:textId="77777777" w:rsidR="006E110A" w:rsidRPr="00040E48" w:rsidRDefault="006E110A">
      <w:pPr>
        <w:pStyle w:val="XMLFragment"/>
        <w:rPr>
          <w:noProof w:val="0"/>
        </w:rPr>
      </w:pPr>
      <w:r w:rsidRPr="00040E48">
        <w:rPr>
          <w:noProof w:val="0"/>
        </w:rPr>
        <w:t xml:space="preserve">      &lt;/section&gt;</w:t>
      </w:r>
    </w:p>
    <w:p w14:paraId="1012A4D1"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649A158" w14:textId="77777777" w:rsidR="006E110A" w:rsidRPr="00040E48" w:rsidRDefault="006E110A">
      <w:pPr>
        <w:pStyle w:val="XMLFragment"/>
        <w:rPr>
          <w:noProof w:val="0"/>
        </w:rPr>
      </w:pPr>
      <w:r w:rsidRPr="00040E48">
        <w:rPr>
          <w:noProof w:val="0"/>
        </w:rPr>
        <w:t xml:space="preserve">       </w:t>
      </w:r>
    </w:p>
    <w:p w14:paraId="41BF8862" w14:textId="77777777" w:rsidR="006E110A" w:rsidRPr="00040E48" w:rsidRDefault="006E110A">
      <w:pPr>
        <w:pStyle w:val="XMLFragment"/>
        <w:rPr>
          <w:noProof w:val="0"/>
        </w:rPr>
      </w:pPr>
      <w:r w:rsidRPr="00040E48">
        <w:rPr>
          <w:noProof w:val="0"/>
        </w:rPr>
        <w:t xml:space="preserve">  &lt;/structuredBody&gt;&lt;/component&gt;</w:t>
      </w:r>
    </w:p>
    <w:p w14:paraId="6BDFE227" w14:textId="77777777" w:rsidR="006E110A" w:rsidRPr="00040E48" w:rsidRDefault="006E110A">
      <w:pPr>
        <w:pStyle w:val="XMLFragment"/>
        <w:rPr>
          <w:noProof w:val="0"/>
        </w:rPr>
      </w:pPr>
      <w:r w:rsidRPr="00040E48">
        <w:rPr>
          <w:noProof w:val="0"/>
        </w:rPr>
        <w:t>&lt;/ClinicalDocument&gt;</w:t>
      </w:r>
    </w:p>
    <w:p w14:paraId="06F3E81C" w14:textId="77777777" w:rsidR="006E110A" w:rsidRPr="00040E48" w:rsidRDefault="006E110A">
      <w:pPr>
        <w:pStyle w:val="FigureTitle"/>
        <w:rPr>
          <w:noProof w:val="0"/>
        </w:rPr>
      </w:pPr>
      <w:r w:rsidRPr="00040E48">
        <w:rPr>
          <w:noProof w:val="0"/>
        </w:rPr>
        <w:t xml:space="preserve">Figure </w:t>
      </w:r>
      <w:r w:rsidR="00937B81" w:rsidRPr="00040E48">
        <w:rPr>
          <w:noProof w:val="0"/>
        </w:rPr>
        <w:t>6.3.1.5.7</w:t>
      </w:r>
      <w:r w:rsidR="0063221E" w:rsidRPr="00040E48">
        <w:rPr>
          <w:noProof w:val="0"/>
        </w:rPr>
        <w:t>-1:</w:t>
      </w:r>
      <w:r w:rsidRPr="00040E48">
        <w:rPr>
          <w:noProof w:val="0"/>
        </w:rPr>
        <w:t xml:space="preserve"> Sample PHR Extract Document</w:t>
      </w:r>
    </w:p>
    <w:p w14:paraId="561C2A0D" w14:textId="77777777" w:rsidR="006E110A" w:rsidRPr="00040E48" w:rsidRDefault="006E110A">
      <w:pPr>
        <w:pStyle w:val="Heading5"/>
        <w:rPr>
          <w:noProof w:val="0"/>
        </w:rPr>
      </w:pPr>
      <w:bookmarkStart w:id="314" w:name="_Toc441141823"/>
      <w:r w:rsidRPr="00040E48">
        <w:rPr>
          <w:noProof w:val="0"/>
        </w:rPr>
        <w:t>Additional Constraints</w:t>
      </w:r>
      <w:bookmarkEnd w:id="314"/>
      <w:r w:rsidRPr="00040E48">
        <w:rPr>
          <w:noProof w:val="0"/>
        </w:rPr>
        <w:t xml:space="preserve"> </w:t>
      </w:r>
    </w:p>
    <w:p w14:paraId="11861130" w14:textId="77777777" w:rsidR="006E110A" w:rsidRPr="00040E48" w:rsidRDefault="006E110A">
      <w:pPr>
        <w:pStyle w:val="BodyText"/>
        <w:rPr>
          <w:noProof w:val="0"/>
        </w:rPr>
      </w:pPr>
      <w:r w:rsidRPr="00040E48">
        <w:rPr>
          <w:noProof w:val="0"/>
        </w:rPr>
        <w:t xml:space="preserve">The assignedAuthoring device shall be populated with information about the EHR and/or PHR which assisted in creation of the document. </w:t>
      </w:r>
    </w:p>
    <w:p w14:paraId="5F4E1775" w14:textId="77777777" w:rsidR="006E110A" w:rsidRPr="00040E48" w:rsidRDefault="006E110A">
      <w:pPr>
        <w:pStyle w:val="BodyText"/>
        <w:rPr>
          <w:noProof w:val="0"/>
        </w:rPr>
      </w:pPr>
      <w:r w:rsidRPr="00040E48">
        <w:rPr>
          <w:noProof w:val="0"/>
        </w:rPr>
        <w:t xml:space="preserve">All sections and entries within the document shall contain an &lt;id&gt; element. </w:t>
      </w:r>
    </w:p>
    <w:p w14:paraId="51E6C61C" w14:textId="77777777" w:rsidR="006E110A" w:rsidRPr="00040E48" w:rsidRDefault="006E110A">
      <w:pPr>
        <w:pStyle w:val="Heading4"/>
        <w:rPr>
          <w:noProof w:val="0"/>
        </w:rPr>
      </w:pPr>
      <w:bookmarkStart w:id="315" w:name="_Toc270712233"/>
      <w:bookmarkStart w:id="316" w:name="_Toc441141824"/>
      <w:bookmarkStart w:id="317" w:name="T1_3_6_1_4_1_19376_1_5_3_1_1_6"/>
      <w:r w:rsidRPr="00040E48">
        <w:rPr>
          <w:noProof w:val="0"/>
        </w:rPr>
        <w:t>PHR Update Specification 1.3.6.1.4.1.19376.1.5.3.1.1.6</w:t>
      </w:r>
      <w:bookmarkEnd w:id="315"/>
      <w:bookmarkEnd w:id="316"/>
      <w:r w:rsidRPr="00040E48">
        <w:rPr>
          <w:noProof w:val="0"/>
        </w:rPr>
        <w:t xml:space="preserve"> </w:t>
      </w:r>
    </w:p>
    <w:bookmarkEnd w:id="317"/>
    <w:p w14:paraId="1D4AFB83" w14:textId="77777777" w:rsidR="006E110A" w:rsidRPr="00040E48" w:rsidRDefault="006E110A">
      <w:pPr>
        <w:pStyle w:val="BodyText"/>
        <w:rPr>
          <w:noProof w:val="0"/>
        </w:rPr>
      </w:pPr>
      <w:r w:rsidRPr="00040E48">
        <w:rPr>
          <w:noProof w:val="0"/>
        </w:rPr>
        <w:t xml:space="preserve">The PHR Update Content Module is similar to the PHR Extract content module, except that it has a number of different constraints. First of all, it is not required to contain all of the information that the PHR Extract content module does. The reason for this is because the purpose of this module is to reflect the changes that should be made to a PHR based on a previously existing PHR Extract content module. So, while it makes use of the same data element index, almost all of the data elements are optional. The purpose of this module is to make it easier for an EHR to create content that can be used to update a PHR. </w:t>
      </w:r>
    </w:p>
    <w:p w14:paraId="609F942C" w14:textId="77777777" w:rsidR="006E110A" w:rsidRPr="00040E48" w:rsidRDefault="006E110A">
      <w:pPr>
        <w:pStyle w:val="Heading5"/>
        <w:rPr>
          <w:noProof w:val="0"/>
        </w:rPr>
      </w:pPr>
      <w:bookmarkStart w:id="318" w:name="_Toc441141825"/>
      <w:r w:rsidRPr="00040E48">
        <w:rPr>
          <w:noProof w:val="0"/>
        </w:rPr>
        <w:t>Format Code</w:t>
      </w:r>
      <w:bookmarkEnd w:id="318"/>
      <w:r w:rsidRPr="00040E48">
        <w:rPr>
          <w:noProof w:val="0"/>
        </w:rPr>
        <w:t xml:space="preserve"> </w:t>
      </w:r>
    </w:p>
    <w:p w14:paraId="6504560A" w14:textId="77777777" w:rsidR="006E110A" w:rsidRPr="00040E48" w:rsidRDefault="006E110A">
      <w:pPr>
        <w:pStyle w:val="BodyText"/>
        <w:rPr>
          <w:noProof w:val="0"/>
        </w:rPr>
      </w:pPr>
      <w:r w:rsidRPr="00040E48">
        <w:rPr>
          <w:noProof w:val="0"/>
        </w:rPr>
        <w:t xml:space="preserve">The XDSDocumentEntry format code for this content is </w:t>
      </w:r>
      <w:r w:rsidRPr="00040E48">
        <w:rPr>
          <w:b/>
          <w:bCs/>
          <w:noProof w:val="0"/>
        </w:rPr>
        <w:t>urn:ihe:pcc:xphr:2007</w:t>
      </w:r>
      <w:r w:rsidRPr="00040E48">
        <w:rPr>
          <w:noProof w:val="0"/>
        </w:rPr>
        <w:t xml:space="preserve"> </w:t>
      </w:r>
    </w:p>
    <w:p w14:paraId="7265B9B6" w14:textId="77777777" w:rsidR="006E110A" w:rsidRPr="00040E48" w:rsidRDefault="006E110A">
      <w:pPr>
        <w:pStyle w:val="Heading5"/>
        <w:rPr>
          <w:noProof w:val="0"/>
        </w:rPr>
      </w:pPr>
      <w:bookmarkStart w:id="319" w:name="_Toc441141826"/>
      <w:r w:rsidRPr="00040E48">
        <w:rPr>
          <w:noProof w:val="0"/>
        </w:rPr>
        <w:t>Conformance</w:t>
      </w:r>
      <w:bookmarkEnd w:id="319"/>
    </w:p>
    <w:p w14:paraId="43927387" w14:textId="77777777" w:rsidR="006E110A" w:rsidRPr="00040E48" w:rsidRDefault="006E110A">
      <w:pPr>
        <w:pStyle w:val="BodyText"/>
        <w:rPr>
          <w:noProof w:val="0"/>
        </w:rPr>
      </w:pPr>
      <w:r w:rsidRPr="00040E48">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w:t>
      </w:r>
    </w:p>
    <w:p w14:paraId="6466D7FC" w14:textId="77777777" w:rsidR="006E110A" w:rsidRPr="00040E48" w:rsidRDefault="006E110A">
      <w:pPr>
        <w:pStyle w:val="XMLFragment"/>
        <w:rPr>
          <w:noProof w:val="0"/>
        </w:rPr>
      </w:pPr>
      <w:r w:rsidRPr="00040E48">
        <w:rPr>
          <w:noProof w:val="0"/>
        </w:rPr>
        <w:lastRenderedPageBreak/>
        <w:t>&lt;ClinicalDocument xmlns='urn:hl7-org:v3'&gt;</w:t>
      </w:r>
    </w:p>
    <w:p w14:paraId="5878C57F" w14:textId="77777777" w:rsidR="006E110A" w:rsidRPr="00F331FC" w:rsidRDefault="006E110A">
      <w:pPr>
        <w:pStyle w:val="XMLFragment"/>
        <w:rPr>
          <w:noProof w:val="0"/>
          <w:lang w:val="nl-NL"/>
          <w:rPrChange w:id="320" w:author="Michael Clifton" w:date="2018-10-11T10:10:00Z">
            <w:rPr>
              <w:noProof w:val="0"/>
            </w:rPr>
          </w:rPrChange>
        </w:rPr>
      </w:pPr>
      <w:r w:rsidRPr="00040E48">
        <w:rPr>
          <w:noProof w:val="0"/>
        </w:rPr>
        <w:t xml:space="preserve">  </w:t>
      </w:r>
      <w:r w:rsidRPr="00F331FC">
        <w:rPr>
          <w:noProof w:val="0"/>
          <w:lang w:val="nl-NL"/>
          <w:rPrChange w:id="321" w:author="Michael Clifton" w:date="2018-10-11T10:10:00Z">
            <w:rPr>
              <w:noProof w:val="0"/>
            </w:rPr>
          </w:rPrChange>
        </w:rPr>
        <w:t>&lt;typeId extension="POCD_HD000040" root="2.16.840.1.113883.1.3"/&gt;</w:t>
      </w:r>
    </w:p>
    <w:p w14:paraId="2C3D8902" w14:textId="77777777" w:rsidR="006E110A" w:rsidRPr="00F331FC" w:rsidRDefault="006E110A">
      <w:pPr>
        <w:pStyle w:val="XMLFragment"/>
        <w:rPr>
          <w:noProof w:val="0"/>
          <w:lang w:val="nl-NL"/>
          <w:rPrChange w:id="322" w:author="Michael Clifton" w:date="2018-10-11T10:10:00Z">
            <w:rPr>
              <w:noProof w:val="0"/>
            </w:rPr>
          </w:rPrChange>
        </w:rPr>
      </w:pPr>
      <w:r w:rsidRPr="00F331FC">
        <w:rPr>
          <w:noProof w:val="0"/>
          <w:lang w:val="nl-NL"/>
          <w:rPrChange w:id="323" w:author="Michael Clifton" w:date="2018-10-11T10:10:00Z">
            <w:rPr>
              <w:noProof w:val="0"/>
            </w:rPr>
          </w:rPrChange>
        </w:rPr>
        <w:t xml:space="preserve">  &lt;templateId root='1.3.6.1.4.1.19376.1.5.3.1.1.6'/&gt;</w:t>
      </w:r>
    </w:p>
    <w:p w14:paraId="4FBDCC78" w14:textId="77777777" w:rsidR="006E110A" w:rsidRPr="00040E48" w:rsidRDefault="006E110A">
      <w:pPr>
        <w:pStyle w:val="XMLFragment"/>
        <w:rPr>
          <w:noProof w:val="0"/>
        </w:rPr>
      </w:pPr>
      <w:r w:rsidRPr="00F331FC">
        <w:rPr>
          <w:noProof w:val="0"/>
          <w:lang w:val="nl-NL"/>
          <w:rPrChange w:id="324" w:author="Michael Clifton" w:date="2018-10-11T10:10:00Z">
            <w:rPr>
              <w:noProof w:val="0"/>
            </w:rPr>
          </w:rPrChange>
        </w:rPr>
        <w:t xml:space="preserve">  </w:t>
      </w:r>
      <w:r w:rsidRPr="00040E48">
        <w:rPr>
          <w:noProof w:val="0"/>
        </w:rPr>
        <w:t>&lt;id root=' ' extension=' '/&gt;</w:t>
      </w:r>
    </w:p>
    <w:p w14:paraId="3F5A0105" w14:textId="77777777" w:rsidR="006E110A" w:rsidRPr="00040E48" w:rsidRDefault="006E110A">
      <w:pPr>
        <w:pStyle w:val="XMLFragment"/>
        <w:rPr>
          <w:noProof w:val="0"/>
        </w:rPr>
      </w:pPr>
      <w:r w:rsidRPr="00040E48">
        <w:rPr>
          <w:noProof w:val="0"/>
        </w:rPr>
        <w:t xml:space="preserve">  &lt;code code=' ' displayName=' '</w:t>
      </w:r>
    </w:p>
    <w:p w14:paraId="7AE5E618" w14:textId="77777777" w:rsidR="006E110A" w:rsidRPr="00040E48" w:rsidRDefault="006E110A">
      <w:pPr>
        <w:pStyle w:val="XMLFragment"/>
        <w:rPr>
          <w:noProof w:val="0"/>
        </w:rPr>
      </w:pPr>
      <w:r w:rsidRPr="00040E48">
        <w:rPr>
          <w:noProof w:val="0"/>
        </w:rPr>
        <w:t xml:space="preserve">    codeSystem='2.16.840.1.113883.6.1' codeSystemName='LOINC'/&gt;</w:t>
      </w:r>
    </w:p>
    <w:p w14:paraId="60B91948" w14:textId="77777777" w:rsidR="006E110A" w:rsidRPr="00040E48" w:rsidRDefault="006E110A">
      <w:pPr>
        <w:pStyle w:val="XMLFragment"/>
        <w:rPr>
          <w:noProof w:val="0"/>
        </w:rPr>
      </w:pPr>
      <w:r w:rsidRPr="00040E48">
        <w:rPr>
          <w:noProof w:val="0"/>
        </w:rPr>
        <w:t xml:space="preserve">  &lt;title&gt;PHR Update&lt;/title&gt;</w:t>
      </w:r>
    </w:p>
    <w:p w14:paraId="380BD505" w14:textId="77777777" w:rsidR="006E110A" w:rsidRPr="00040E48" w:rsidRDefault="006E110A">
      <w:pPr>
        <w:pStyle w:val="XMLFragment"/>
        <w:rPr>
          <w:noProof w:val="0"/>
        </w:rPr>
      </w:pPr>
      <w:r w:rsidRPr="00040E48">
        <w:rPr>
          <w:noProof w:val="0"/>
        </w:rPr>
        <w:t xml:space="preserve">  &lt;effectiveTime value='20081004012005'/&gt;</w:t>
      </w:r>
    </w:p>
    <w:p w14:paraId="38F7EFF1" w14:textId="77777777" w:rsidR="006E110A" w:rsidRPr="00040E48" w:rsidRDefault="006E110A">
      <w:pPr>
        <w:pStyle w:val="XMLFragment"/>
        <w:rPr>
          <w:noProof w:val="0"/>
        </w:rPr>
      </w:pPr>
      <w:r w:rsidRPr="00040E48">
        <w:rPr>
          <w:noProof w:val="0"/>
        </w:rPr>
        <w:t xml:space="preserve">  &lt;confidentialityCode code='N' displayName='Normal' </w:t>
      </w:r>
    </w:p>
    <w:p w14:paraId="1ABCC333" w14:textId="77777777" w:rsidR="006E110A" w:rsidRPr="00040E48" w:rsidRDefault="006E110A">
      <w:pPr>
        <w:pStyle w:val="XMLFragment"/>
        <w:rPr>
          <w:noProof w:val="0"/>
        </w:rPr>
      </w:pPr>
      <w:r w:rsidRPr="00040E48">
        <w:rPr>
          <w:noProof w:val="0"/>
        </w:rPr>
        <w:t xml:space="preserve">    codeSystem='2.16.840.1.113883.5.25' codeSystemName='Confidentiality' /&gt;</w:t>
      </w:r>
    </w:p>
    <w:p w14:paraId="56993C6A" w14:textId="77777777" w:rsidR="006E110A" w:rsidRPr="00040E48" w:rsidRDefault="006E110A">
      <w:pPr>
        <w:pStyle w:val="XMLFragment"/>
        <w:rPr>
          <w:noProof w:val="0"/>
        </w:rPr>
      </w:pPr>
      <w:r w:rsidRPr="00040E48">
        <w:rPr>
          <w:noProof w:val="0"/>
        </w:rPr>
        <w:t xml:space="preserve">  &lt;languageCode code='en-US'/&gt;     </w:t>
      </w:r>
    </w:p>
    <w:p w14:paraId="4FAF93E3" w14:textId="77777777" w:rsidR="006E110A" w:rsidRPr="00040E48" w:rsidRDefault="006E110A">
      <w:pPr>
        <w:pStyle w:val="XMLFragment"/>
        <w:rPr>
          <w:noProof w:val="0"/>
        </w:rPr>
      </w:pPr>
      <w:r w:rsidRPr="00040E48">
        <w:rPr>
          <w:noProof w:val="0"/>
        </w:rPr>
        <w:t xml:space="preserve">     :</w:t>
      </w:r>
    </w:p>
    <w:p w14:paraId="1DC93C17" w14:textId="77777777" w:rsidR="006E110A" w:rsidRPr="00040E48" w:rsidRDefault="006E110A">
      <w:pPr>
        <w:pStyle w:val="XMLFragment"/>
        <w:rPr>
          <w:noProof w:val="0"/>
        </w:rPr>
      </w:pPr>
      <w:r w:rsidRPr="00040E48">
        <w:rPr>
          <w:noProof w:val="0"/>
        </w:rPr>
        <w:t xml:space="preserve">  &lt;component&gt;&lt;structuredBody&gt;</w:t>
      </w:r>
    </w:p>
    <w:p w14:paraId="4C1302EA" w14:textId="77777777" w:rsidR="006E110A" w:rsidRPr="00040E48" w:rsidRDefault="006E110A">
      <w:pPr>
        <w:pStyle w:val="XMLFragment"/>
        <w:rPr>
          <w:noProof w:val="0"/>
        </w:rPr>
      </w:pPr>
      <w:r w:rsidRPr="00040E48">
        <w:rPr>
          <w:noProof w:val="0"/>
        </w:rPr>
        <w:t xml:space="preserve">       </w:t>
      </w:r>
    </w:p>
    <w:p w14:paraId="1063AC91" w14:textId="77777777" w:rsidR="006E110A" w:rsidRPr="00040E48" w:rsidRDefault="006E110A">
      <w:pPr>
        <w:pStyle w:val="XMLFragment"/>
        <w:rPr>
          <w:noProof w:val="0"/>
        </w:rPr>
      </w:pPr>
      <w:r w:rsidRPr="00040E48">
        <w:rPr>
          <w:noProof w:val="0"/>
        </w:rPr>
        <w:t xml:space="preserve">  &lt;/structuredBody&gt;&lt;/component&gt;</w:t>
      </w:r>
    </w:p>
    <w:p w14:paraId="5ADFFD2F" w14:textId="77777777" w:rsidR="006E110A" w:rsidRPr="00040E48" w:rsidRDefault="006E110A">
      <w:pPr>
        <w:pStyle w:val="XMLFragment"/>
        <w:rPr>
          <w:noProof w:val="0"/>
        </w:rPr>
      </w:pPr>
      <w:r w:rsidRPr="00040E48">
        <w:rPr>
          <w:noProof w:val="0"/>
        </w:rPr>
        <w:t>&lt;/ClinicalDocument&gt;</w:t>
      </w:r>
    </w:p>
    <w:p w14:paraId="5E00CAFD" w14:textId="77777777" w:rsidR="006E110A" w:rsidRPr="00040E48" w:rsidRDefault="006E110A">
      <w:pPr>
        <w:pStyle w:val="FigureTitle"/>
        <w:rPr>
          <w:noProof w:val="0"/>
        </w:rPr>
      </w:pPr>
      <w:r w:rsidRPr="00040E48">
        <w:rPr>
          <w:noProof w:val="0"/>
        </w:rPr>
        <w:t xml:space="preserve">Figure </w:t>
      </w:r>
      <w:r w:rsidR="00937B81" w:rsidRPr="00040E48">
        <w:rPr>
          <w:noProof w:val="0"/>
        </w:rPr>
        <w:t>6.3.1.6.2</w:t>
      </w:r>
      <w:r w:rsidR="0063221E" w:rsidRPr="00040E48">
        <w:rPr>
          <w:noProof w:val="0"/>
        </w:rPr>
        <w:t>-1:</w:t>
      </w:r>
      <w:r w:rsidRPr="00040E48">
        <w:rPr>
          <w:noProof w:val="0"/>
        </w:rPr>
        <w:t xml:space="preserve"> Sample PHR Update Document</w:t>
      </w:r>
    </w:p>
    <w:p w14:paraId="5F7840B9" w14:textId="77777777" w:rsidR="006E110A" w:rsidRPr="00040E48" w:rsidRDefault="006E110A">
      <w:pPr>
        <w:pStyle w:val="BodyText"/>
        <w:rPr>
          <w:noProof w:val="0"/>
        </w:rPr>
      </w:pPr>
      <w:r w:rsidRPr="00040E48">
        <w:rPr>
          <w:noProof w:val="0"/>
        </w:rPr>
        <w:t xml:space="preserve">  </w:t>
      </w:r>
    </w:p>
    <w:p w14:paraId="2357D9DE" w14:textId="77777777" w:rsidR="006E110A" w:rsidRPr="00040E48" w:rsidRDefault="006E110A">
      <w:pPr>
        <w:pStyle w:val="XMLFragment"/>
        <w:rPr>
          <w:noProof w:val="0"/>
        </w:rPr>
      </w:pPr>
      <w:r w:rsidRPr="00040E48">
        <w:rPr>
          <w:noProof w:val="0"/>
        </w:rPr>
        <w:t xml:space="preserve">   &lt;!-- Verify the document type code --&gt;</w:t>
      </w:r>
    </w:p>
    <w:p w14:paraId="7C4DD942" w14:textId="77777777" w:rsidR="006E110A" w:rsidRPr="00040E48" w:rsidRDefault="006E110A">
      <w:pPr>
        <w:pStyle w:val="XMLFragment"/>
        <w:rPr>
          <w:noProof w:val="0"/>
        </w:rPr>
      </w:pPr>
      <w:r w:rsidRPr="00040E48">
        <w:rPr>
          <w:noProof w:val="0"/>
        </w:rPr>
        <w:t xml:space="preserve">   &lt;assert test='cda:code[@code = "{{{LOINC}}}"]'&gt;</w:t>
      </w:r>
    </w:p>
    <w:p w14:paraId="5194C158" w14:textId="77777777" w:rsidR="006E110A" w:rsidRPr="00040E48" w:rsidRDefault="006E110A">
      <w:pPr>
        <w:pStyle w:val="XMLFragment"/>
        <w:rPr>
          <w:noProof w:val="0"/>
        </w:rPr>
      </w:pPr>
      <w:r w:rsidRPr="00040E48">
        <w:rPr>
          <w:noProof w:val="0"/>
        </w:rPr>
        <w:t xml:space="preserve">     Error: The document type code of a PHR Update must be {{{LOINC}}}</w:t>
      </w:r>
    </w:p>
    <w:p w14:paraId="52CA3D49" w14:textId="77777777" w:rsidR="006E110A" w:rsidRPr="00040E48" w:rsidRDefault="006E110A">
      <w:pPr>
        <w:pStyle w:val="XMLFragment"/>
        <w:rPr>
          <w:noProof w:val="0"/>
        </w:rPr>
      </w:pPr>
      <w:r w:rsidRPr="00040E48">
        <w:rPr>
          <w:noProof w:val="0"/>
        </w:rPr>
        <w:t xml:space="preserve">   &lt;/assert&gt;</w:t>
      </w:r>
    </w:p>
    <w:p w14:paraId="339DFE13" w14:textId="77777777" w:rsidR="006E110A" w:rsidRPr="00040E48" w:rsidRDefault="006E110A">
      <w:pPr>
        <w:pStyle w:val="XMLFragment"/>
        <w:rPr>
          <w:noProof w:val="0"/>
        </w:rPr>
      </w:pPr>
      <w:r w:rsidRPr="00040E48">
        <w:rPr>
          <w:noProof w:val="0"/>
        </w:rPr>
        <w:t xml:space="preserve">   &lt;assert test='cda:code[@codeSystem = "2.16.840.1.113883.6.1"]'&gt;</w:t>
      </w:r>
    </w:p>
    <w:p w14:paraId="4F28EF99" w14:textId="77777777" w:rsidR="006E110A" w:rsidRPr="00040E48" w:rsidRDefault="006E110A">
      <w:pPr>
        <w:pStyle w:val="XMLFragment"/>
        <w:rPr>
          <w:noProof w:val="0"/>
        </w:rPr>
      </w:pPr>
      <w:r w:rsidRPr="00040E48">
        <w:rPr>
          <w:noProof w:val="0"/>
        </w:rPr>
        <w:t xml:space="preserve">     Error: The document type code must come from the LOINC code </w:t>
      </w:r>
    </w:p>
    <w:p w14:paraId="707CB278" w14:textId="77777777" w:rsidR="006E110A" w:rsidRPr="00040E48" w:rsidRDefault="006E110A">
      <w:pPr>
        <w:pStyle w:val="XMLFragment"/>
        <w:rPr>
          <w:noProof w:val="0"/>
        </w:rPr>
      </w:pPr>
      <w:r w:rsidRPr="00040E48">
        <w:rPr>
          <w:noProof w:val="0"/>
        </w:rPr>
        <w:t xml:space="preserve">     system (2.16.840.1.113883.6.1).</w:t>
      </w:r>
    </w:p>
    <w:p w14:paraId="7AD7A964" w14:textId="77777777" w:rsidR="006E110A" w:rsidRPr="00040E48" w:rsidRDefault="006E110A">
      <w:pPr>
        <w:pStyle w:val="XMLFragment"/>
        <w:rPr>
          <w:noProof w:val="0"/>
        </w:rPr>
      </w:pPr>
      <w:r w:rsidRPr="00040E48">
        <w:rPr>
          <w:noProof w:val="0"/>
        </w:rPr>
        <w:t xml:space="preserve">   &lt;/assert&gt;</w:t>
      </w:r>
    </w:p>
    <w:p w14:paraId="3E8A4EA6" w14:textId="77777777" w:rsidR="006E110A" w:rsidRPr="00040E48" w:rsidRDefault="006E110A">
      <w:pPr>
        <w:pStyle w:val="Heading5"/>
        <w:rPr>
          <w:noProof w:val="0"/>
        </w:rPr>
      </w:pPr>
      <w:bookmarkStart w:id="325" w:name="_Toc441141827"/>
      <w:r w:rsidRPr="00040E48">
        <w:rPr>
          <w:noProof w:val="0"/>
        </w:rPr>
        <w:t>Requirements</w:t>
      </w:r>
      <w:bookmarkEnd w:id="325"/>
    </w:p>
    <w:p w14:paraId="5AF810BE" w14:textId="77777777" w:rsidR="006E110A" w:rsidRPr="00040E48" w:rsidRDefault="006E110A">
      <w:pPr>
        <w:pStyle w:val="BodyText"/>
        <w:rPr>
          <w:noProof w:val="0"/>
        </w:rPr>
      </w:pPr>
      <w:r w:rsidRPr="00040E48">
        <w:rPr>
          <w:noProof w:val="0"/>
        </w:rPr>
        <w:t xml:space="preserve">The requirements of this module are that it support recording updates to the original PHR Extract. The PHR Extract is made up of a header, and several sections, each of which may contain one or more entries. Suggestions to add, remove or update a section or entry are described in more detail below. </w:t>
      </w:r>
    </w:p>
    <w:p w14:paraId="79A72C13" w14:textId="77777777" w:rsidR="006E110A" w:rsidRPr="00040E48" w:rsidRDefault="006E110A">
      <w:pPr>
        <w:pStyle w:val="Heading5"/>
        <w:rPr>
          <w:noProof w:val="0"/>
        </w:rPr>
      </w:pPr>
      <w:bookmarkStart w:id="326" w:name="_Toc441141828"/>
      <w:r w:rsidRPr="00040E48">
        <w:rPr>
          <w:noProof w:val="0"/>
        </w:rPr>
        <w:t>Adding a New Section or Appending to an Existing Section</w:t>
      </w:r>
      <w:bookmarkEnd w:id="326"/>
    </w:p>
    <w:p w14:paraId="1D52DA0D" w14:textId="77777777" w:rsidR="006E110A" w:rsidRPr="00040E48" w:rsidRDefault="006E110A">
      <w:pPr>
        <w:pStyle w:val="BodyText"/>
        <w:rPr>
          <w:noProof w:val="0"/>
        </w:rPr>
      </w:pPr>
      <w:r w:rsidRPr="00040E48">
        <w:rPr>
          <w:noProof w:val="0"/>
        </w:rPr>
        <w:t xml:space="preserve">A PHR Reviewer Actor may suggest additional material for an existing or new section by simply adding that section to the PHR Update document. </w:t>
      </w:r>
    </w:p>
    <w:p w14:paraId="0E83F606" w14:textId="77777777" w:rsidR="006E110A" w:rsidRPr="00040E48" w:rsidRDefault="006E110A">
      <w:pPr>
        <w:pStyle w:val="Heading5"/>
        <w:rPr>
          <w:noProof w:val="0"/>
        </w:rPr>
      </w:pPr>
      <w:bookmarkStart w:id="327" w:name="_Toc441141829"/>
      <w:r w:rsidRPr="00040E48">
        <w:rPr>
          <w:noProof w:val="0"/>
        </w:rPr>
        <w:t>Replacing a Section</w:t>
      </w:r>
      <w:bookmarkEnd w:id="327"/>
    </w:p>
    <w:p w14:paraId="7781FAB9" w14:textId="77777777" w:rsidR="006E110A" w:rsidRPr="00040E48" w:rsidRDefault="006E110A">
      <w:pPr>
        <w:pStyle w:val="BodyText"/>
        <w:rPr>
          <w:noProof w:val="0"/>
        </w:rPr>
      </w:pPr>
      <w:r w:rsidRPr="00040E48">
        <w:rPr>
          <w:noProof w:val="0"/>
        </w:rPr>
        <w:t xml:space="preserve">A PHR Reviewer Actor may suggest a revision to a section in the PHR Extract by replacing that section. To replace a section, the PHR Reviewer Actor creates a section in the PHR Update document that is of the same type as the section to be replaced in the PHR Extract document, and adds a &lt;ppc:replacementOf&gt; element to that section to indicate the section that it replaces. </w:t>
      </w:r>
    </w:p>
    <w:p w14:paraId="507C9466" w14:textId="77777777" w:rsidR="006E110A" w:rsidRPr="00040E48" w:rsidRDefault="006E110A">
      <w:pPr>
        <w:pStyle w:val="BodyText"/>
        <w:rPr>
          <w:noProof w:val="0"/>
        </w:rPr>
      </w:pPr>
      <w:r w:rsidRPr="00040E48">
        <w:rPr>
          <w:noProof w:val="0"/>
        </w:rPr>
        <w:t xml:space="preserve">The replacementOf element is an extension to the CDA Release 2.0 standard, and is further described below in Appendix C Extensions to CDA Release 2.0. </w:t>
      </w:r>
    </w:p>
    <w:p w14:paraId="5655FD5F" w14:textId="77777777" w:rsidR="006E110A" w:rsidRPr="00040E48" w:rsidRDefault="006E110A">
      <w:pPr>
        <w:pStyle w:val="Heading5"/>
        <w:rPr>
          <w:noProof w:val="0"/>
        </w:rPr>
      </w:pPr>
      <w:bookmarkStart w:id="328" w:name="_Toc441141830"/>
      <w:r w:rsidRPr="00040E48">
        <w:rPr>
          <w:noProof w:val="0"/>
        </w:rPr>
        <w:t>Adding an Entry</w:t>
      </w:r>
      <w:bookmarkEnd w:id="328"/>
    </w:p>
    <w:p w14:paraId="3BE60A11" w14:textId="77777777" w:rsidR="006E110A" w:rsidRPr="00040E48" w:rsidRDefault="006E110A">
      <w:pPr>
        <w:pStyle w:val="BodyText"/>
        <w:rPr>
          <w:noProof w:val="0"/>
        </w:rPr>
      </w:pPr>
      <w:r w:rsidRPr="00040E48">
        <w:rPr>
          <w:noProof w:val="0"/>
        </w:rPr>
        <w:t xml:space="preserve">A PHR Reviewer Actor may suggest a new entry be added to a section by simply including that entry in a like section in the PHR Update document. </w:t>
      </w:r>
    </w:p>
    <w:p w14:paraId="031CFEE1" w14:textId="77777777" w:rsidR="006E110A" w:rsidRPr="00040E48" w:rsidRDefault="006E110A">
      <w:pPr>
        <w:pStyle w:val="Heading5"/>
        <w:rPr>
          <w:noProof w:val="0"/>
        </w:rPr>
      </w:pPr>
      <w:bookmarkStart w:id="329" w:name="_Toc441141831"/>
      <w:r w:rsidRPr="00040E48">
        <w:rPr>
          <w:noProof w:val="0"/>
        </w:rPr>
        <w:lastRenderedPageBreak/>
        <w:t>Replacing or Removing an Entry</w:t>
      </w:r>
      <w:bookmarkEnd w:id="329"/>
    </w:p>
    <w:p w14:paraId="0A6AA2E8" w14:textId="77777777" w:rsidR="006E110A" w:rsidRPr="00040E48" w:rsidRDefault="006E110A">
      <w:pPr>
        <w:pStyle w:val="BodyText"/>
        <w:rPr>
          <w:noProof w:val="0"/>
        </w:rPr>
      </w:pPr>
      <w:r w:rsidRPr="00040E48">
        <w:rPr>
          <w:noProof w:val="0"/>
        </w:rPr>
        <w:t xml:space="preserve">The PHR Review Actor can replace an existing entry by adding an entry of the same type with new or modified information, and including in that entry a &lt;reference&gt; element that has an &lt;externalAct&gt; element. The &lt;id&gt; element of the &lt;externalAct&gt; shall be that of the act that is being replaced </w:t>
      </w:r>
    </w:p>
    <w:p w14:paraId="37F8555B" w14:textId="77777777" w:rsidR="006E110A" w:rsidRPr="00040E48" w:rsidRDefault="006E110A">
      <w:pPr>
        <w:pStyle w:val="Heading5"/>
        <w:rPr>
          <w:noProof w:val="0"/>
        </w:rPr>
      </w:pPr>
      <w:bookmarkStart w:id="330" w:name="_Toc441141832"/>
      <w:r w:rsidRPr="00040E48">
        <w:rPr>
          <w:noProof w:val="0"/>
        </w:rPr>
        <w:t>Removing an Entry</w:t>
      </w:r>
      <w:bookmarkEnd w:id="330"/>
    </w:p>
    <w:p w14:paraId="4CEF61EF" w14:textId="77777777" w:rsidR="006E110A" w:rsidRPr="00040E48" w:rsidRDefault="006E110A">
      <w:pPr>
        <w:pStyle w:val="BodyText"/>
        <w:rPr>
          <w:noProof w:val="0"/>
        </w:rPr>
      </w:pPr>
      <w:r w:rsidRPr="00040E48">
        <w:rPr>
          <w:noProof w:val="0"/>
        </w:rPr>
        <w:t>The PHR Reviewer Actor can suggest that an entry be removed by replacing it with an act who</w:t>
      </w:r>
      <w:r w:rsidR="0046437B" w:rsidRPr="00040E48">
        <w:rPr>
          <w:noProof w:val="0"/>
        </w:rPr>
        <w:t>se</w:t>
      </w:r>
      <w:r w:rsidRPr="00040E48">
        <w:rPr>
          <w:noProof w:val="0"/>
        </w:rPr>
        <w:t xml:space="preserve"> &lt;statusCode&gt; element has been set to nullified. </w:t>
      </w:r>
    </w:p>
    <w:p w14:paraId="168CEF3C" w14:textId="77777777" w:rsidR="006E110A" w:rsidRPr="00040E48" w:rsidRDefault="006E110A">
      <w:pPr>
        <w:pStyle w:val="Heading5"/>
        <w:rPr>
          <w:noProof w:val="0"/>
        </w:rPr>
      </w:pPr>
      <w:bookmarkStart w:id="331" w:name="_Toc441141833"/>
      <w:r w:rsidRPr="00040E48">
        <w:rPr>
          <w:noProof w:val="0"/>
        </w:rPr>
        <w:t>Constraints</w:t>
      </w:r>
      <w:bookmarkEnd w:id="331"/>
    </w:p>
    <w:p w14:paraId="37C2895E" w14:textId="77777777" w:rsidR="006E110A" w:rsidRPr="00040E48" w:rsidRDefault="006E110A">
      <w:pPr>
        <w:pStyle w:val="BodyText"/>
        <w:rPr>
          <w:noProof w:val="0"/>
        </w:rPr>
      </w:pPr>
      <w:r w:rsidRPr="00040E48">
        <w:rPr>
          <w:noProof w:val="0"/>
        </w:rPr>
        <w:t xml:space="preserve">The LOINC document type code is the same as for the PHR Extract content module. The PHR Update Content module must record the PHR Extract which it is updating </w:t>
      </w:r>
    </w:p>
    <w:p w14:paraId="3D1CBA4F" w14:textId="77777777" w:rsidR="006E110A" w:rsidRPr="00040E48" w:rsidRDefault="006E110A">
      <w:pPr>
        <w:pStyle w:val="Heading4"/>
        <w:rPr>
          <w:noProof w:val="0"/>
        </w:rPr>
      </w:pPr>
      <w:bookmarkStart w:id="332" w:name="_Toc270712234"/>
      <w:bookmarkStart w:id="333" w:name="_Toc441141834"/>
      <w:bookmarkStart w:id="334" w:name="T1_3_6_1_4_1_19376_1_5_3_1_1_10"/>
      <w:r w:rsidRPr="00040E48">
        <w:rPr>
          <w:noProof w:val="0"/>
        </w:rPr>
        <w:t>Emergency Department Referral Specification 1.3.6.1.4.1.19376.1.5.3.1.1.10</w:t>
      </w:r>
      <w:bookmarkEnd w:id="332"/>
      <w:bookmarkEnd w:id="333"/>
      <w:r w:rsidRPr="00040E48">
        <w:rPr>
          <w:noProof w:val="0"/>
        </w:rPr>
        <w:t xml:space="preserve"> </w:t>
      </w:r>
    </w:p>
    <w:bookmarkEnd w:id="334"/>
    <w:p w14:paraId="12243667" w14:textId="77777777" w:rsidR="006E110A" w:rsidRPr="00040E48" w:rsidRDefault="006E110A">
      <w:pPr>
        <w:pStyle w:val="BodyText"/>
        <w:rPr>
          <w:noProof w:val="0"/>
        </w:rPr>
      </w:pPr>
      <w:r w:rsidRPr="00040E48">
        <w:rPr>
          <w:noProof w:val="0"/>
        </w:rPr>
        <w:t xml:space="preserve">An ED Referral is a type of Referral Summary, and incorporates the constraints defined for </w:t>
      </w:r>
      <w:hyperlink w:anchor="T1_3_6_1_4_1_19376_1_5_3_1_1_10" w:tooltip="1.3.6.1.4.1.19376.1.5.3.1.1.10" w:history="1">
        <w:r w:rsidRPr="00040E48">
          <w:rPr>
            <w:rStyle w:val="Hyperlink"/>
            <w:noProof w:val="0"/>
          </w:rPr>
          <w:t>Referral Summaries</w:t>
        </w:r>
      </w:hyperlink>
      <w:r w:rsidRPr="00040E48">
        <w:rPr>
          <w:noProof w:val="0"/>
        </w:rPr>
        <w:t xml:space="preserve">. </w:t>
      </w:r>
    </w:p>
    <w:p w14:paraId="1247CEC2" w14:textId="77777777" w:rsidR="006E110A" w:rsidRPr="00040E48" w:rsidRDefault="006E110A">
      <w:pPr>
        <w:pStyle w:val="BodyText"/>
        <w:rPr>
          <w:noProof w:val="0"/>
        </w:rPr>
      </w:pPr>
      <w:r w:rsidRPr="00040E48">
        <w:rPr>
          <w:noProof w:val="0"/>
        </w:rPr>
        <w:t xml:space="preserve">This use case is described fully in the EDR Profile in </w:t>
      </w:r>
      <w:r w:rsidR="00880F12" w:rsidRPr="00040E48">
        <w:rPr>
          <w:noProof w:val="0"/>
        </w:rPr>
        <w:t xml:space="preserve">IHE </w:t>
      </w:r>
      <w:r w:rsidRPr="00040E48">
        <w:rPr>
          <w:noProof w:val="0"/>
        </w:rPr>
        <w:t xml:space="preserve">PCC TF-1. Briefly, it involves a collaborative transfer of care for the referral of a patient from a care provider to an emergency department. Using this use case the contents of documents used in collaborative transfers of care were discussed with physicians and nurses in detail to identify major sections. The sections identified by physicians during the use case exercise as important are listed in the table below. </w:t>
      </w:r>
    </w:p>
    <w:p w14:paraId="67D3AAF0" w14:textId="77777777" w:rsidR="006E110A" w:rsidRPr="00040E48" w:rsidRDefault="006E110A">
      <w:pPr>
        <w:pStyle w:val="BodyText"/>
        <w:rPr>
          <w:noProof w:val="0"/>
        </w:rPr>
      </w:pPr>
      <w:r w:rsidRPr="00040E48">
        <w:rPr>
          <w:noProof w:val="0"/>
        </w:rPr>
        <w:t xml:space="preserve">Using this information from the use case, the following mappings were made to existing standards. </w:t>
      </w:r>
    </w:p>
    <w:p w14:paraId="3E519773" w14:textId="77777777" w:rsidR="006E110A" w:rsidRPr="00040E48" w:rsidRDefault="006E110A">
      <w:pPr>
        <w:pStyle w:val="Heading5"/>
        <w:rPr>
          <w:noProof w:val="0"/>
        </w:rPr>
      </w:pPr>
      <w:bookmarkStart w:id="335" w:name="_Toc441141835"/>
      <w:r w:rsidRPr="00040E48">
        <w:rPr>
          <w:noProof w:val="0"/>
        </w:rPr>
        <w:t>Format Code</w:t>
      </w:r>
      <w:bookmarkEnd w:id="335"/>
      <w:r w:rsidRPr="00040E48">
        <w:rPr>
          <w:noProof w:val="0"/>
        </w:rPr>
        <w:t xml:space="preserve"> </w:t>
      </w:r>
    </w:p>
    <w:p w14:paraId="5B2BDD95" w14:textId="77777777" w:rsidR="006E110A" w:rsidRPr="00040E48" w:rsidRDefault="006E110A">
      <w:pPr>
        <w:pStyle w:val="BodyText"/>
        <w:rPr>
          <w:noProof w:val="0"/>
        </w:rPr>
      </w:pPr>
      <w:r w:rsidRPr="00040E48">
        <w:rPr>
          <w:noProof w:val="0"/>
        </w:rPr>
        <w:t xml:space="preserve">The XDSDocumentEntry format code for this content is </w:t>
      </w:r>
      <w:r w:rsidRPr="00040E48">
        <w:rPr>
          <w:b/>
          <w:bCs/>
          <w:noProof w:val="0"/>
        </w:rPr>
        <w:t>urn:ihe:pcc:edr:2007</w:t>
      </w:r>
      <w:r w:rsidRPr="00040E48">
        <w:rPr>
          <w:noProof w:val="0"/>
        </w:rPr>
        <w:t xml:space="preserve"> </w:t>
      </w:r>
    </w:p>
    <w:p w14:paraId="3CE08FEB" w14:textId="77777777" w:rsidR="006E110A" w:rsidRPr="00040E48" w:rsidRDefault="006E110A">
      <w:pPr>
        <w:pStyle w:val="Heading5"/>
        <w:rPr>
          <w:noProof w:val="0"/>
        </w:rPr>
      </w:pPr>
      <w:bookmarkStart w:id="336" w:name="_Toc441141836"/>
      <w:r w:rsidRPr="00040E48">
        <w:rPr>
          <w:noProof w:val="0"/>
        </w:rPr>
        <w:t>Parent Template</w:t>
      </w:r>
      <w:bookmarkEnd w:id="336"/>
      <w:r w:rsidRPr="00040E48">
        <w:rPr>
          <w:noProof w:val="0"/>
        </w:rPr>
        <w:t xml:space="preserve"> </w:t>
      </w:r>
    </w:p>
    <w:p w14:paraId="0DFE0EB4" w14:textId="77777777" w:rsidR="006E110A" w:rsidRPr="00040E48" w:rsidRDefault="006E110A">
      <w:pPr>
        <w:pStyle w:val="BodyText"/>
        <w:rPr>
          <w:noProof w:val="0"/>
        </w:rPr>
      </w:pPr>
      <w:r w:rsidRPr="00040E48">
        <w:rPr>
          <w:noProof w:val="0"/>
        </w:rPr>
        <w:t xml:space="preserve">This document is an instance of the </w:t>
      </w:r>
      <w:hyperlink w:anchor="T1_3_6_1_4_1_19376_1_5_3_1_1_3" w:tooltip="1.3.6.1.4.1.19376.1.5.3.1.1.3" w:history="1">
        <w:r w:rsidRPr="00040E48">
          <w:rPr>
            <w:rStyle w:val="Hyperlink"/>
            <w:noProof w:val="0"/>
          </w:rPr>
          <w:t>Medical Summary</w:t>
        </w:r>
      </w:hyperlink>
      <w:r w:rsidRPr="00040E48">
        <w:rPr>
          <w:noProof w:val="0"/>
        </w:rPr>
        <w:t xml:space="preserve"> template. </w:t>
      </w:r>
    </w:p>
    <w:p w14:paraId="6686CB2E" w14:textId="77777777" w:rsidR="006E110A" w:rsidRPr="00040E48" w:rsidRDefault="006E110A">
      <w:pPr>
        <w:pStyle w:val="Heading5"/>
        <w:rPr>
          <w:noProof w:val="0"/>
        </w:rPr>
      </w:pPr>
      <w:bookmarkStart w:id="337" w:name="_Toc441141837"/>
      <w:r w:rsidRPr="00040E48">
        <w:rPr>
          <w:noProof w:val="0"/>
        </w:rPr>
        <w:t>Data Element Index</w:t>
      </w:r>
      <w:bookmarkEnd w:id="337"/>
      <w:r w:rsidRPr="00040E48">
        <w:rPr>
          <w:noProof w:val="0"/>
        </w:rPr>
        <w:t xml:space="preserve"> </w:t>
      </w:r>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9"/>
        <w:gridCol w:w="2079"/>
        <w:gridCol w:w="3835"/>
      </w:tblGrid>
      <w:tr w:rsidR="006E110A" w:rsidRPr="00040E48" w14:paraId="073E19E7" w14:textId="77777777" w:rsidTr="00EF41A6">
        <w:trPr>
          <w:tblHeader/>
        </w:trPr>
        <w:tc>
          <w:tcPr>
            <w:tcW w:w="0" w:type="auto"/>
            <w:shd w:val="clear" w:color="auto" w:fill="D9D9D9"/>
          </w:tcPr>
          <w:p w14:paraId="5C2DA1F7" w14:textId="77777777" w:rsidR="006E110A" w:rsidRPr="00040E48" w:rsidRDefault="006E110A">
            <w:pPr>
              <w:pStyle w:val="TableEntryHeader"/>
              <w:rPr>
                <w:noProof w:val="0"/>
              </w:rPr>
            </w:pPr>
            <w:r w:rsidRPr="00040E48">
              <w:rPr>
                <w:noProof w:val="0"/>
              </w:rPr>
              <w:t xml:space="preserve">Data Elements </w:t>
            </w:r>
          </w:p>
        </w:tc>
        <w:tc>
          <w:tcPr>
            <w:tcW w:w="0" w:type="auto"/>
            <w:shd w:val="clear" w:color="auto" w:fill="D9D9D9"/>
          </w:tcPr>
          <w:p w14:paraId="5DAB5D0A" w14:textId="77777777" w:rsidR="006E110A" w:rsidRPr="00040E48" w:rsidRDefault="006E110A">
            <w:pPr>
              <w:pStyle w:val="TableEntryHeader"/>
              <w:rPr>
                <w:noProof w:val="0"/>
              </w:rPr>
            </w:pPr>
            <w:r w:rsidRPr="00040E48">
              <w:rPr>
                <w:noProof w:val="0"/>
              </w:rPr>
              <w:t>HL7 Care Record Summary</w:t>
            </w:r>
          </w:p>
        </w:tc>
        <w:tc>
          <w:tcPr>
            <w:tcW w:w="0" w:type="auto"/>
            <w:shd w:val="clear" w:color="auto" w:fill="D9D9D9"/>
          </w:tcPr>
          <w:p w14:paraId="121D4072" w14:textId="77777777" w:rsidR="006E110A" w:rsidRPr="00040E48" w:rsidRDefault="006E110A">
            <w:pPr>
              <w:pStyle w:val="TableEntryHeader"/>
              <w:rPr>
                <w:noProof w:val="0"/>
              </w:rPr>
            </w:pPr>
            <w:r w:rsidRPr="00040E48">
              <w:rPr>
                <w:noProof w:val="0"/>
              </w:rPr>
              <w:t xml:space="preserve">CDA Release 2.0 </w:t>
            </w:r>
          </w:p>
        </w:tc>
      </w:tr>
      <w:tr w:rsidR="006E110A" w:rsidRPr="00040E48" w14:paraId="4EAC459A" w14:textId="77777777" w:rsidTr="00AC104E">
        <w:tc>
          <w:tcPr>
            <w:tcW w:w="0" w:type="auto"/>
            <w:shd w:val="clear" w:color="auto" w:fill="auto"/>
          </w:tcPr>
          <w:p w14:paraId="74746724" w14:textId="77777777" w:rsidR="006E110A" w:rsidRPr="00040E48" w:rsidRDefault="006E110A">
            <w:pPr>
              <w:pStyle w:val="TableEntry"/>
              <w:rPr>
                <w:noProof w:val="0"/>
              </w:rPr>
            </w:pPr>
            <w:r w:rsidRPr="00040E48">
              <w:rPr>
                <w:noProof w:val="0"/>
              </w:rPr>
              <w:t>Reason for Referral</w:t>
            </w:r>
          </w:p>
        </w:tc>
        <w:tc>
          <w:tcPr>
            <w:tcW w:w="0" w:type="auto"/>
            <w:shd w:val="clear" w:color="auto" w:fill="auto"/>
          </w:tcPr>
          <w:p w14:paraId="30A5C112" w14:textId="77777777" w:rsidR="006E110A" w:rsidRPr="00040E48" w:rsidRDefault="006E110A">
            <w:pPr>
              <w:pStyle w:val="TableEntry"/>
              <w:rPr>
                <w:noProof w:val="0"/>
              </w:rPr>
            </w:pPr>
            <w:r w:rsidRPr="00040E48">
              <w:rPr>
                <w:noProof w:val="0"/>
              </w:rPr>
              <w:t>Reason for Referral</w:t>
            </w:r>
          </w:p>
        </w:tc>
        <w:tc>
          <w:tcPr>
            <w:tcW w:w="0" w:type="auto"/>
            <w:shd w:val="clear" w:color="auto" w:fill="auto"/>
          </w:tcPr>
          <w:p w14:paraId="61ECA614" w14:textId="77777777" w:rsidR="006E110A" w:rsidRPr="00040E48" w:rsidRDefault="006E110A">
            <w:pPr>
              <w:pStyle w:val="TableEntry"/>
              <w:rPr>
                <w:noProof w:val="0"/>
              </w:rPr>
            </w:pPr>
            <w:r w:rsidRPr="00040E48">
              <w:rPr>
                <w:noProof w:val="0"/>
              </w:rPr>
              <w:t xml:space="preserve">REASON FOR REFERRAL </w:t>
            </w:r>
          </w:p>
        </w:tc>
      </w:tr>
      <w:tr w:rsidR="006E110A" w:rsidRPr="00040E48" w14:paraId="21327FED" w14:textId="77777777" w:rsidTr="00AC104E">
        <w:tc>
          <w:tcPr>
            <w:tcW w:w="0" w:type="auto"/>
            <w:shd w:val="clear" w:color="auto" w:fill="auto"/>
          </w:tcPr>
          <w:p w14:paraId="41F6F3D8" w14:textId="77777777" w:rsidR="006E110A" w:rsidRPr="00040E48" w:rsidRDefault="006E110A">
            <w:pPr>
              <w:pStyle w:val="TableEntry"/>
              <w:rPr>
                <w:noProof w:val="0"/>
              </w:rPr>
            </w:pPr>
            <w:r w:rsidRPr="00040E48">
              <w:rPr>
                <w:noProof w:val="0"/>
              </w:rPr>
              <w:t>History Present Illness</w:t>
            </w:r>
          </w:p>
        </w:tc>
        <w:tc>
          <w:tcPr>
            <w:tcW w:w="0" w:type="auto"/>
            <w:shd w:val="clear" w:color="auto" w:fill="auto"/>
          </w:tcPr>
          <w:p w14:paraId="39F58993" w14:textId="77777777" w:rsidR="006E110A" w:rsidRPr="00040E48" w:rsidRDefault="006E110A">
            <w:pPr>
              <w:pStyle w:val="TableEntry"/>
              <w:rPr>
                <w:noProof w:val="0"/>
              </w:rPr>
            </w:pPr>
            <w:r w:rsidRPr="00040E48">
              <w:rPr>
                <w:noProof w:val="0"/>
              </w:rPr>
              <w:t>History of Present Illness</w:t>
            </w:r>
          </w:p>
        </w:tc>
        <w:tc>
          <w:tcPr>
            <w:tcW w:w="0" w:type="auto"/>
            <w:shd w:val="clear" w:color="auto" w:fill="auto"/>
          </w:tcPr>
          <w:p w14:paraId="1BAB99A8" w14:textId="77777777" w:rsidR="006E110A" w:rsidRPr="00040E48" w:rsidRDefault="006E110A">
            <w:pPr>
              <w:pStyle w:val="TableEntry"/>
              <w:rPr>
                <w:noProof w:val="0"/>
              </w:rPr>
            </w:pPr>
            <w:r w:rsidRPr="00040E48">
              <w:rPr>
                <w:noProof w:val="0"/>
              </w:rPr>
              <w:t xml:space="preserve">HISTORY OF PRESENT ILLNESS </w:t>
            </w:r>
          </w:p>
        </w:tc>
      </w:tr>
      <w:tr w:rsidR="006E110A" w:rsidRPr="00040E48" w14:paraId="42627C1F" w14:textId="77777777" w:rsidTr="00AC104E">
        <w:tc>
          <w:tcPr>
            <w:tcW w:w="0" w:type="auto"/>
            <w:shd w:val="clear" w:color="auto" w:fill="auto"/>
          </w:tcPr>
          <w:p w14:paraId="29625BEC" w14:textId="77777777" w:rsidR="006E110A" w:rsidRPr="00040E48" w:rsidRDefault="006E110A">
            <w:pPr>
              <w:pStyle w:val="TableEntry"/>
              <w:rPr>
                <w:noProof w:val="0"/>
              </w:rPr>
            </w:pPr>
            <w:r w:rsidRPr="00040E48">
              <w:rPr>
                <w:noProof w:val="0"/>
              </w:rPr>
              <w:t>Active Problems</w:t>
            </w:r>
          </w:p>
        </w:tc>
        <w:tc>
          <w:tcPr>
            <w:tcW w:w="0" w:type="auto"/>
            <w:shd w:val="clear" w:color="auto" w:fill="auto"/>
          </w:tcPr>
          <w:p w14:paraId="3D6D48BF" w14:textId="77777777" w:rsidR="006E110A" w:rsidRPr="00040E48" w:rsidRDefault="006E110A">
            <w:pPr>
              <w:pStyle w:val="TableEntry"/>
              <w:rPr>
                <w:noProof w:val="0"/>
              </w:rPr>
            </w:pPr>
            <w:r w:rsidRPr="00040E48">
              <w:rPr>
                <w:noProof w:val="0"/>
              </w:rPr>
              <w:t>Conditions</w:t>
            </w:r>
          </w:p>
        </w:tc>
        <w:tc>
          <w:tcPr>
            <w:tcW w:w="0" w:type="auto"/>
            <w:shd w:val="clear" w:color="auto" w:fill="auto"/>
          </w:tcPr>
          <w:p w14:paraId="248CA353" w14:textId="77777777" w:rsidR="006E110A" w:rsidRPr="00040E48" w:rsidRDefault="006E110A">
            <w:pPr>
              <w:pStyle w:val="TableEntry"/>
              <w:rPr>
                <w:noProof w:val="0"/>
              </w:rPr>
            </w:pPr>
            <w:r w:rsidRPr="00040E48">
              <w:rPr>
                <w:noProof w:val="0"/>
              </w:rPr>
              <w:t xml:space="preserve">PROBLEM LIST </w:t>
            </w:r>
          </w:p>
        </w:tc>
      </w:tr>
      <w:tr w:rsidR="006E110A" w:rsidRPr="00040E48" w14:paraId="348F2115" w14:textId="77777777" w:rsidTr="00AC104E">
        <w:tc>
          <w:tcPr>
            <w:tcW w:w="0" w:type="auto"/>
            <w:shd w:val="clear" w:color="auto" w:fill="auto"/>
          </w:tcPr>
          <w:p w14:paraId="57408A5A" w14:textId="77777777" w:rsidR="006E110A" w:rsidRPr="00040E48" w:rsidRDefault="006E110A">
            <w:pPr>
              <w:pStyle w:val="TableEntry"/>
              <w:rPr>
                <w:noProof w:val="0"/>
              </w:rPr>
            </w:pPr>
            <w:r w:rsidRPr="00040E48">
              <w:rPr>
                <w:noProof w:val="0"/>
              </w:rPr>
              <w:t>Current Meds</w:t>
            </w:r>
          </w:p>
        </w:tc>
        <w:tc>
          <w:tcPr>
            <w:tcW w:w="0" w:type="auto"/>
            <w:shd w:val="clear" w:color="auto" w:fill="auto"/>
          </w:tcPr>
          <w:p w14:paraId="62087769" w14:textId="77777777" w:rsidR="006E110A" w:rsidRPr="00040E48" w:rsidRDefault="006E110A">
            <w:pPr>
              <w:pStyle w:val="TableEntry"/>
              <w:rPr>
                <w:noProof w:val="0"/>
              </w:rPr>
            </w:pPr>
            <w:r w:rsidRPr="00040E48">
              <w:rPr>
                <w:noProof w:val="0"/>
              </w:rPr>
              <w:t>Medications</w:t>
            </w:r>
          </w:p>
        </w:tc>
        <w:tc>
          <w:tcPr>
            <w:tcW w:w="0" w:type="auto"/>
            <w:shd w:val="clear" w:color="auto" w:fill="auto"/>
          </w:tcPr>
          <w:p w14:paraId="79D9D361" w14:textId="77777777" w:rsidR="006E110A" w:rsidRPr="00040E48" w:rsidRDefault="006E110A">
            <w:pPr>
              <w:pStyle w:val="TableEntry"/>
              <w:rPr>
                <w:noProof w:val="0"/>
              </w:rPr>
            </w:pPr>
            <w:r w:rsidRPr="00040E48">
              <w:rPr>
                <w:noProof w:val="0"/>
              </w:rPr>
              <w:t xml:space="preserve">HISTORY OF MEDICATION USE </w:t>
            </w:r>
          </w:p>
        </w:tc>
      </w:tr>
      <w:tr w:rsidR="006E110A" w:rsidRPr="00040E48" w14:paraId="3C2A3B74" w14:textId="77777777" w:rsidTr="00AC104E">
        <w:tc>
          <w:tcPr>
            <w:tcW w:w="0" w:type="auto"/>
            <w:shd w:val="clear" w:color="auto" w:fill="auto"/>
          </w:tcPr>
          <w:p w14:paraId="71F4EB62" w14:textId="77777777" w:rsidR="006E110A" w:rsidRPr="00040E48" w:rsidRDefault="006E110A">
            <w:pPr>
              <w:pStyle w:val="TableEntry"/>
              <w:rPr>
                <w:noProof w:val="0"/>
              </w:rPr>
            </w:pPr>
            <w:r w:rsidRPr="00040E48">
              <w:rPr>
                <w:noProof w:val="0"/>
              </w:rPr>
              <w:lastRenderedPageBreak/>
              <w:t>Allergies</w:t>
            </w:r>
          </w:p>
        </w:tc>
        <w:tc>
          <w:tcPr>
            <w:tcW w:w="0" w:type="auto"/>
            <w:shd w:val="clear" w:color="auto" w:fill="auto"/>
          </w:tcPr>
          <w:p w14:paraId="5BF6F6C0" w14:textId="77777777" w:rsidR="006E110A" w:rsidRPr="00040E48" w:rsidRDefault="006E110A">
            <w:pPr>
              <w:pStyle w:val="TableEntry"/>
              <w:rPr>
                <w:noProof w:val="0"/>
              </w:rPr>
            </w:pPr>
            <w:r w:rsidRPr="00040E48">
              <w:rPr>
                <w:noProof w:val="0"/>
              </w:rPr>
              <w:t>Allergies and Adverse Reactions</w:t>
            </w:r>
          </w:p>
        </w:tc>
        <w:tc>
          <w:tcPr>
            <w:tcW w:w="0" w:type="auto"/>
            <w:shd w:val="clear" w:color="auto" w:fill="auto"/>
          </w:tcPr>
          <w:p w14:paraId="2C65102C" w14:textId="77777777" w:rsidR="006E110A" w:rsidRPr="00040E48" w:rsidRDefault="006E110A">
            <w:pPr>
              <w:pStyle w:val="TableEntry"/>
              <w:rPr>
                <w:noProof w:val="0"/>
              </w:rPr>
            </w:pPr>
            <w:r w:rsidRPr="00040E48">
              <w:rPr>
                <w:noProof w:val="0"/>
              </w:rPr>
              <w:t xml:space="preserve">HISTORY OF ALLERGIES </w:t>
            </w:r>
          </w:p>
        </w:tc>
      </w:tr>
      <w:tr w:rsidR="006E110A" w:rsidRPr="00040E48" w14:paraId="77C86E98" w14:textId="77777777" w:rsidTr="00AC104E">
        <w:tc>
          <w:tcPr>
            <w:tcW w:w="0" w:type="auto"/>
            <w:shd w:val="clear" w:color="auto" w:fill="auto"/>
          </w:tcPr>
          <w:p w14:paraId="3B37B851" w14:textId="77777777" w:rsidR="006E110A" w:rsidRPr="00040E48" w:rsidRDefault="006E110A">
            <w:pPr>
              <w:pStyle w:val="TableEntry"/>
              <w:rPr>
                <w:noProof w:val="0"/>
              </w:rPr>
            </w:pPr>
            <w:r w:rsidRPr="00040E48">
              <w:rPr>
                <w:noProof w:val="0"/>
              </w:rPr>
              <w:t>Resolved Problems</w:t>
            </w:r>
          </w:p>
        </w:tc>
        <w:tc>
          <w:tcPr>
            <w:tcW w:w="0" w:type="auto"/>
            <w:shd w:val="clear" w:color="auto" w:fill="auto"/>
          </w:tcPr>
          <w:p w14:paraId="63A6D9D5" w14:textId="77777777" w:rsidR="006E110A" w:rsidRPr="00040E48" w:rsidRDefault="006E110A">
            <w:pPr>
              <w:pStyle w:val="TableEntry"/>
              <w:rPr>
                <w:noProof w:val="0"/>
              </w:rPr>
            </w:pPr>
            <w:r w:rsidRPr="00040E48">
              <w:rPr>
                <w:noProof w:val="0"/>
              </w:rPr>
              <w:t>Conditions</w:t>
            </w:r>
          </w:p>
        </w:tc>
        <w:tc>
          <w:tcPr>
            <w:tcW w:w="0" w:type="auto"/>
            <w:shd w:val="clear" w:color="auto" w:fill="auto"/>
          </w:tcPr>
          <w:p w14:paraId="12FFBB7D" w14:textId="77777777" w:rsidR="006E110A" w:rsidRPr="00040E48" w:rsidRDefault="006E110A">
            <w:pPr>
              <w:pStyle w:val="TableEntry"/>
              <w:rPr>
                <w:noProof w:val="0"/>
              </w:rPr>
            </w:pPr>
            <w:r w:rsidRPr="00040E48">
              <w:rPr>
                <w:noProof w:val="0"/>
              </w:rPr>
              <w:t xml:space="preserve">HISTORY OF PAST ILLNESS </w:t>
            </w:r>
          </w:p>
        </w:tc>
      </w:tr>
      <w:tr w:rsidR="006E110A" w:rsidRPr="00040E48" w14:paraId="32F14F33" w14:textId="77777777" w:rsidTr="00AC104E">
        <w:tc>
          <w:tcPr>
            <w:tcW w:w="0" w:type="auto"/>
            <w:shd w:val="clear" w:color="auto" w:fill="auto"/>
          </w:tcPr>
          <w:p w14:paraId="5F47A24C" w14:textId="77777777" w:rsidR="006E110A" w:rsidRPr="00040E48" w:rsidRDefault="006E110A">
            <w:pPr>
              <w:pStyle w:val="TableEntry"/>
              <w:rPr>
                <w:noProof w:val="0"/>
              </w:rPr>
            </w:pPr>
            <w:r w:rsidRPr="00040E48">
              <w:rPr>
                <w:noProof w:val="0"/>
              </w:rPr>
              <w:t>List of Surgeries</w:t>
            </w:r>
          </w:p>
        </w:tc>
        <w:tc>
          <w:tcPr>
            <w:tcW w:w="0" w:type="auto"/>
            <w:shd w:val="clear" w:color="auto" w:fill="auto"/>
          </w:tcPr>
          <w:p w14:paraId="5A2A18CC" w14:textId="77777777" w:rsidR="006E110A" w:rsidRPr="00040E48" w:rsidRDefault="006E110A">
            <w:pPr>
              <w:pStyle w:val="TableEntry"/>
              <w:rPr>
                <w:noProof w:val="0"/>
              </w:rPr>
            </w:pPr>
            <w:r w:rsidRPr="00040E48">
              <w:rPr>
                <w:noProof w:val="0"/>
              </w:rPr>
              <w:t>Past Surgical History</w:t>
            </w:r>
          </w:p>
        </w:tc>
        <w:tc>
          <w:tcPr>
            <w:tcW w:w="0" w:type="auto"/>
            <w:shd w:val="clear" w:color="auto" w:fill="auto"/>
          </w:tcPr>
          <w:p w14:paraId="1C062620" w14:textId="77777777" w:rsidR="006E110A" w:rsidRPr="00040E48" w:rsidRDefault="006E110A">
            <w:pPr>
              <w:pStyle w:val="TableEntry"/>
              <w:rPr>
                <w:noProof w:val="0"/>
              </w:rPr>
            </w:pPr>
            <w:r w:rsidRPr="00040E48">
              <w:rPr>
                <w:noProof w:val="0"/>
              </w:rPr>
              <w:t xml:space="preserve">HISTORY OF PRIOR SURGERIES </w:t>
            </w:r>
          </w:p>
        </w:tc>
      </w:tr>
      <w:tr w:rsidR="006E110A" w:rsidRPr="00040E48" w14:paraId="27342521" w14:textId="77777777" w:rsidTr="00AC104E">
        <w:tc>
          <w:tcPr>
            <w:tcW w:w="0" w:type="auto"/>
            <w:shd w:val="clear" w:color="auto" w:fill="auto"/>
          </w:tcPr>
          <w:p w14:paraId="6E782C7E" w14:textId="77777777" w:rsidR="006E110A" w:rsidRPr="00040E48" w:rsidRDefault="006E110A">
            <w:pPr>
              <w:pStyle w:val="TableEntry"/>
              <w:rPr>
                <w:noProof w:val="0"/>
              </w:rPr>
            </w:pPr>
            <w:r w:rsidRPr="00040E48">
              <w:rPr>
                <w:noProof w:val="0"/>
              </w:rPr>
              <w:t>Immunizations</w:t>
            </w:r>
          </w:p>
        </w:tc>
        <w:tc>
          <w:tcPr>
            <w:tcW w:w="0" w:type="auto"/>
            <w:shd w:val="clear" w:color="auto" w:fill="auto"/>
          </w:tcPr>
          <w:p w14:paraId="134FDD3B" w14:textId="77777777" w:rsidR="006E110A" w:rsidRPr="00040E48" w:rsidRDefault="006E110A">
            <w:pPr>
              <w:pStyle w:val="TableEntry"/>
              <w:rPr>
                <w:noProof w:val="0"/>
              </w:rPr>
            </w:pPr>
            <w:r w:rsidRPr="00040E48">
              <w:rPr>
                <w:noProof w:val="0"/>
              </w:rPr>
              <w:t>Immunizations</w:t>
            </w:r>
          </w:p>
        </w:tc>
        <w:tc>
          <w:tcPr>
            <w:tcW w:w="0" w:type="auto"/>
            <w:shd w:val="clear" w:color="auto" w:fill="auto"/>
          </w:tcPr>
          <w:p w14:paraId="79E6D2DB" w14:textId="77777777" w:rsidR="006E110A" w:rsidRPr="00040E48" w:rsidRDefault="006E110A">
            <w:pPr>
              <w:pStyle w:val="TableEntry"/>
              <w:rPr>
                <w:noProof w:val="0"/>
              </w:rPr>
            </w:pPr>
            <w:r w:rsidRPr="00040E48">
              <w:rPr>
                <w:noProof w:val="0"/>
              </w:rPr>
              <w:t xml:space="preserve">HISTORY OF IMMUNIZATIONS </w:t>
            </w:r>
          </w:p>
        </w:tc>
      </w:tr>
      <w:tr w:rsidR="006E110A" w:rsidRPr="00040E48" w14:paraId="77739718" w14:textId="77777777" w:rsidTr="00AC104E">
        <w:tc>
          <w:tcPr>
            <w:tcW w:w="0" w:type="auto"/>
            <w:shd w:val="clear" w:color="auto" w:fill="auto"/>
          </w:tcPr>
          <w:p w14:paraId="16812959" w14:textId="77777777" w:rsidR="006E110A" w:rsidRPr="00040E48" w:rsidRDefault="006E110A">
            <w:pPr>
              <w:pStyle w:val="TableEntry"/>
              <w:rPr>
                <w:noProof w:val="0"/>
              </w:rPr>
            </w:pPr>
            <w:r w:rsidRPr="00040E48">
              <w:rPr>
                <w:noProof w:val="0"/>
              </w:rPr>
              <w:t>Family History</w:t>
            </w:r>
          </w:p>
        </w:tc>
        <w:tc>
          <w:tcPr>
            <w:tcW w:w="0" w:type="auto"/>
            <w:shd w:val="clear" w:color="auto" w:fill="auto"/>
          </w:tcPr>
          <w:p w14:paraId="741C044F" w14:textId="77777777" w:rsidR="006E110A" w:rsidRPr="00040E48" w:rsidRDefault="006E110A">
            <w:pPr>
              <w:pStyle w:val="TableEntry"/>
              <w:rPr>
                <w:noProof w:val="0"/>
              </w:rPr>
            </w:pPr>
            <w:r w:rsidRPr="00040E48">
              <w:rPr>
                <w:noProof w:val="0"/>
              </w:rPr>
              <w:t>Family History</w:t>
            </w:r>
          </w:p>
        </w:tc>
        <w:tc>
          <w:tcPr>
            <w:tcW w:w="0" w:type="auto"/>
            <w:shd w:val="clear" w:color="auto" w:fill="auto"/>
          </w:tcPr>
          <w:p w14:paraId="71DE47C0" w14:textId="77777777" w:rsidR="006E110A" w:rsidRPr="00040E48" w:rsidRDefault="006E110A">
            <w:pPr>
              <w:pStyle w:val="TableEntry"/>
              <w:rPr>
                <w:noProof w:val="0"/>
              </w:rPr>
            </w:pPr>
            <w:r w:rsidRPr="00040E48">
              <w:rPr>
                <w:noProof w:val="0"/>
              </w:rPr>
              <w:t xml:space="preserve">HISTORY OF FAMILY ILLNESS </w:t>
            </w:r>
          </w:p>
        </w:tc>
      </w:tr>
      <w:tr w:rsidR="006E110A" w:rsidRPr="00040E48" w14:paraId="2E978841" w14:textId="77777777" w:rsidTr="00AC104E">
        <w:tc>
          <w:tcPr>
            <w:tcW w:w="0" w:type="auto"/>
            <w:shd w:val="clear" w:color="auto" w:fill="auto"/>
          </w:tcPr>
          <w:p w14:paraId="287867C9" w14:textId="77777777" w:rsidR="006E110A" w:rsidRPr="00040E48" w:rsidRDefault="006E110A">
            <w:pPr>
              <w:pStyle w:val="TableEntry"/>
              <w:rPr>
                <w:noProof w:val="0"/>
              </w:rPr>
            </w:pPr>
            <w:r w:rsidRPr="00040E48">
              <w:rPr>
                <w:noProof w:val="0"/>
              </w:rPr>
              <w:t>Social History</w:t>
            </w:r>
          </w:p>
        </w:tc>
        <w:tc>
          <w:tcPr>
            <w:tcW w:w="0" w:type="auto"/>
            <w:shd w:val="clear" w:color="auto" w:fill="auto"/>
          </w:tcPr>
          <w:p w14:paraId="2E324B6F" w14:textId="77777777" w:rsidR="006E110A" w:rsidRPr="00040E48" w:rsidRDefault="006E110A">
            <w:pPr>
              <w:pStyle w:val="TableEntry"/>
              <w:rPr>
                <w:noProof w:val="0"/>
              </w:rPr>
            </w:pPr>
            <w:r w:rsidRPr="00040E48">
              <w:rPr>
                <w:noProof w:val="0"/>
              </w:rPr>
              <w:t>Social History</w:t>
            </w:r>
          </w:p>
        </w:tc>
        <w:tc>
          <w:tcPr>
            <w:tcW w:w="0" w:type="auto"/>
            <w:shd w:val="clear" w:color="auto" w:fill="auto"/>
          </w:tcPr>
          <w:p w14:paraId="5A84AAC1" w14:textId="77777777" w:rsidR="006E110A" w:rsidRPr="00040E48" w:rsidRDefault="006E110A">
            <w:pPr>
              <w:pStyle w:val="TableEntry"/>
              <w:rPr>
                <w:noProof w:val="0"/>
              </w:rPr>
            </w:pPr>
            <w:r w:rsidRPr="00040E48">
              <w:rPr>
                <w:noProof w:val="0"/>
              </w:rPr>
              <w:t xml:space="preserve">SOCIAL HISTORY </w:t>
            </w:r>
          </w:p>
        </w:tc>
      </w:tr>
      <w:tr w:rsidR="006E110A" w:rsidRPr="00040E48" w14:paraId="14C0D661" w14:textId="77777777" w:rsidTr="00AC104E">
        <w:tc>
          <w:tcPr>
            <w:tcW w:w="0" w:type="auto"/>
            <w:shd w:val="clear" w:color="auto" w:fill="auto"/>
          </w:tcPr>
          <w:p w14:paraId="0652ECCD" w14:textId="77777777" w:rsidR="006E110A" w:rsidRPr="00040E48" w:rsidRDefault="006E110A">
            <w:pPr>
              <w:pStyle w:val="TableEntry"/>
              <w:rPr>
                <w:noProof w:val="0"/>
              </w:rPr>
            </w:pPr>
            <w:r w:rsidRPr="00040E48">
              <w:rPr>
                <w:noProof w:val="0"/>
              </w:rPr>
              <w:t>Pertinent Review of Systems</w:t>
            </w:r>
          </w:p>
        </w:tc>
        <w:tc>
          <w:tcPr>
            <w:tcW w:w="0" w:type="auto"/>
            <w:shd w:val="clear" w:color="auto" w:fill="auto"/>
          </w:tcPr>
          <w:p w14:paraId="36531704" w14:textId="77777777" w:rsidR="006E110A" w:rsidRPr="00040E48" w:rsidRDefault="006E110A">
            <w:pPr>
              <w:pStyle w:val="TableEntry"/>
              <w:rPr>
                <w:noProof w:val="0"/>
              </w:rPr>
            </w:pPr>
            <w:r w:rsidRPr="00040E48">
              <w:rPr>
                <w:noProof w:val="0"/>
              </w:rPr>
              <w:t>Review of Systems</w:t>
            </w:r>
          </w:p>
        </w:tc>
        <w:tc>
          <w:tcPr>
            <w:tcW w:w="0" w:type="auto"/>
            <w:shd w:val="clear" w:color="auto" w:fill="auto"/>
          </w:tcPr>
          <w:p w14:paraId="2CA6C42E" w14:textId="77777777" w:rsidR="006E110A" w:rsidRPr="00040E48" w:rsidRDefault="006E110A">
            <w:pPr>
              <w:pStyle w:val="TableEntry"/>
              <w:rPr>
                <w:noProof w:val="0"/>
              </w:rPr>
            </w:pPr>
            <w:r w:rsidRPr="00040E48">
              <w:rPr>
                <w:noProof w:val="0"/>
              </w:rPr>
              <w:t xml:space="preserve">REVIEW OF SYSTEMS </w:t>
            </w:r>
          </w:p>
        </w:tc>
      </w:tr>
      <w:tr w:rsidR="006E110A" w:rsidRPr="00040E48" w14:paraId="4754BC12" w14:textId="77777777" w:rsidTr="00AC104E">
        <w:tc>
          <w:tcPr>
            <w:tcW w:w="0" w:type="auto"/>
            <w:shd w:val="clear" w:color="auto" w:fill="auto"/>
          </w:tcPr>
          <w:p w14:paraId="44ED0D85" w14:textId="77777777" w:rsidR="006E110A" w:rsidRPr="00040E48" w:rsidRDefault="006E110A">
            <w:pPr>
              <w:pStyle w:val="TableEntry"/>
              <w:rPr>
                <w:noProof w:val="0"/>
              </w:rPr>
            </w:pPr>
            <w:r w:rsidRPr="00040E48">
              <w:rPr>
                <w:noProof w:val="0"/>
              </w:rPr>
              <w:t>Vital Signs</w:t>
            </w:r>
          </w:p>
        </w:tc>
        <w:tc>
          <w:tcPr>
            <w:tcW w:w="0" w:type="auto"/>
            <w:shd w:val="clear" w:color="auto" w:fill="auto"/>
          </w:tcPr>
          <w:p w14:paraId="552C8FB1" w14:textId="77777777" w:rsidR="006E110A" w:rsidRPr="00040E48" w:rsidRDefault="006E110A">
            <w:pPr>
              <w:pStyle w:val="TableEntry"/>
              <w:rPr>
                <w:noProof w:val="0"/>
              </w:rPr>
            </w:pPr>
            <w:r w:rsidRPr="00040E48">
              <w:rPr>
                <w:noProof w:val="0"/>
              </w:rPr>
              <w:t>Physical Exam</w:t>
            </w:r>
          </w:p>
        </w:tc>
        <w:tc>
          <w:tcPr>
            <w:tcW w:w="0" w:type="auto"/>
            <w:shd w:val="clear" w:color="auto" w:fill="auto"/>
          </w:tcPr>
          <w:p w14:paraId="2991541E" w14:textId="77777777" w:rsidR="006E110A" w:rsidRPr="00040E48" w:rsidRDefault="006E110A">
            <w:pPr>
              <w:pStyle w:val="TableEntry"/>
              <w:rPr>
                <w:noProof w:val="0"/>
              </w:rPr>
            </w:pPr>
            <w:r w:rsidRPr="00040E48">
              <w:rPr>
                <w:noProof w:val="0"/>
              </w:rPr>
              <w:t xml:space="preserve">VITAL SIGNS </w:t>
            </w:r>
          </w:p>
        </w:tc>
      </w:tr>
      <w:tr w:rsidR="006E110A" w:rsidRPr="00040E48" w14:paraId="659DC31D" w14:textId="77777777" w:rsidTr="00AC104E">
        <w:tc>
          <w:tcPr>
            <w:tcW w:w="0" w:type="auto"/>
            <w:shd w:val="clear" w:color="auto" w:fill="auto"/>
          </w:tcPr>
          <w:p w14:paraId="18BFC8B9" w14:textId="77777777" w:rsidR="006E110A" w:rsidRPr="00040E48" w:rsidRDefault="006E110A">
            <w:pPr>
              <w:pStyle w:val="TableEntry"/>
              <w:rPr>
                <w:noProof w:val="0"/>
              </w:rPr>
            </w:pPr>
            <w:r w:rsidRPr="00040E48">
              <w:rPr>
                <w:noProof w:val="0"/>
              </w:rPr>
              <w:t>Physical Exam</w:t>
            </w:r>
          </w:p>
        </w:tc>
        <w:tc>
          <w:tcPr>
            <w:tcW w:w="0" w:type="auto"/>
            <w:shd w:val="clear" w:color="auto" w:fill="auto"/>
          </w:tcPr>
          <w:p w14:paraId="10840DF1" w14:textId="77777777" w:rsidR="006E110A" w:rsidRPr="00040E48" w:rsidRDefault="006E110A">
            <w:pPr>
              <w:pStyle w:val="TableEntry"/>
              <w:rPr>
                <w:noProof w:val="0"/>
              </w:rPr>
            </w:pPr>
            <w:r w:rsidRPr="00040E48">
              <w:rPr>
                <w:noProof w:val="0"/>
              </w:rPr>
              <w:t>Physical Exam</w:t>
            </w:r>
          </w:p>
        </w:tc>
        <w:tc>
          <w:tcPr>
            <w:tcW w:w="0" w:type="auto"/>
            <w:shd w:val="clear" w:color="auto" w:fill="auto"/>
          </w:tcPr>
          <w:p w14:paraId="35179AE3" w14:textId="77777777" w:rsidR="006E110A" w:rsidRPr="00040E48" w:rsidRDefault="006E110A">
            <w:pPr>
              <w:pStyle w:val="TableEntry"/>
              <w:rPr>
                <w:noProof w:val="0"/>
              </w:rPr>
            </w:pPr>
            <w:r w:rsidRPr="00040E48">
              <w:rPr>
                <w:noProof w:val="0"/>
              </w:rPr>
              <w:t xml:space="preserve">GENERAL STATUS, PHYSICAL FINDINGS </w:t>
            </w:r>
          </w:p>
        </w:tc>
      </w:tr>
      <w:tr w:rsidR="006E110A" w:rsidRPr="00040E48" w14:paraId="07298F4F" w14:textId="77777777" w:rsidTr="00AC104E">
        <w:tc>
          <w:tcPr>
            <w:tcW w:w="0" w:type="auto"/>
            <w:shd w:val="clear" w:color="auto" w:fill="auto"/>
          </w:tcPr>
          <w:p w14:paraId="705328C4" w14:textId="77777777" w:rsidR="006E110A" w:rsidRPr="00040E48" w:rsidRDefault="006E110A">
            <w:pPr>
              <w:pStyle w:val="TableEntry"/>
              <w:rPr>
                <w:noProof w:val="0"/>
              </w:rPr>
            </w:pPr>
            <w:r w:rsidRPr="00040E48">
              <w:rPr>
                <w:noProof w:val="0"/>
              </w:rPr>
              <w:t>Relevant Surgical Procedures / Clinical Reports (including links)</w:t>
            </w:r>
          </w:p>
        </w:tc>
        <w:tc>
          <w:tcPr>
            <w:tcW w:w="0" w:type="auto"/>
            <w:shd w:val="clear" w:color="auto" w:fill="auto"/>
          </w:tcPr>
          <w:p w14:paraId="414FE35C" w14:textId="77777777" w:rsidR="006E110A" w:rsidRPr="00040E48" w:rsidRDefault="006E110A">
            <w:pPr>
              <w:pStyle w:val="TableEntry"/>
              <w:rPr>
                <w:noProof w:val="0"/>
              </w:rPr>
            </w:pPr>
            <w:r w:rsidRPr="00040E48">
              <w:rPr>
                <w:noProof w:val="0"/>
              </w:rPr>
              <w:t>Studies and Reports</w:t>
            </w:r>
          </w:p>
        </w:tc>
        <w:tc>
          <w:tcPr>
            <w:tcW w:w="0" w:type="auto"/>
            <w:shd w:val="clear" w:color="auto" w:fill="auto"/>
          </w:tcPr>
          <w:p w14:paraId="30D21983" w14:textId="77777777" w:rsidR="006E110A" w:rsidRPr="00040E48" w:rsidRDefault="006E110A">
            <w:pPr>
              <w:pStyle w:val="TableEntry"/>
              <w:rPr>
                <w:noProof w:val="0"/>
              </w:rPr>
            </w:pPr>
            <w:r w:rsidRPr="00040E48">
              <w:rPr>
                <w:noProof w:val="0"/>
              </w:rPr>
              <w:t xml:space="preserve">RELEVANT DIAGNOSTIC TESTS AND/OR LABORATORY DATA </w:t>
            </w:r>
          </w:p>
        </w:tc>
      </w:tr>
      <w:tr w:rsidR="006E110A" w:rsidRPr="00040E48" w14:paraId="63B2DBF7" w14:textId="77777777" w:rsidTr="00AC104E">
        <w:tc>
          <w:tcPr>
            <w:tcW w:w="0" w:type="auto"/>
            <w:shd w:val="clear" w:color="auto" w:fill="auto"/>
          </w:tcPr>
          <w:p w14:paraId="606B7F92" w14:textId="77777777" w:rsidR="006E110A" w:rsidRPr="00040E48" w:rsidRDefault="006E110A">
            <w:pPr>
              <w:pStyle w:val="TableEntry"/>
              <w:rPr>
                <w:noProof w:val="0"/>
              </w:rPr>
            </w:pPr>
            <w:r w:rsidRPr="00040E48">
              <w:rPr>
                <w:noProof w:val="0"/>
              </w:rPr>
              <w:t>Relevant Diagnostic Test and Reports (Lab, Imaging, EKG’s, etc.) including links.</w:t>
            </w:r>
          </w:p>
        </w:tc>
        <w:tc>
          <w:tcPr>
            <w:tcW w:w="0" w:type="auto"/>
            <w:shd w:val="clear" w:color="auto" w:fill="auto"/>
          </w:tcPr>
          <w:p w14:paraId="1709F4E2" w14:textId="77777777" w:rsidR="006E110A" w:rsidRPr="00040E48" w:rsidRDefault="006E110A">
            <w:pPr>
              <w:pStyle w:val="TableEntry"/>
              <w:rPr>
                <w:noProof w:val="0"/>
              </w:rPr>
            </w:pPr>
            <w:r w:rsidRPr="00040E48">
              <w:rPr>
                <w:noProof w:val="0"/>
              </w:rPr>
              <w:t>Studies and Reports</w:t>
            </w:r>
          </w:p>
        </w:tc>
        <w:tc>
          <w:tcPr>
            <w:tcW w:w="0" w:type="auto"/>
            <w:shd w:val="clear" w:color="auto" w:fill="auto"/>
          </w:tcPr>
          <w:p w14:paraId="74044AB4" w14:textId="77777777" w:rsidR="006E110A" w:rsidRPr="00040E48" w:rsidRDefault="006E110A">
            <w:pPr>
              <w:pStyle w:val="TableEntry"/>
              <w:rPr>
                <w:noProof w:val="0"/>
              </w:rPr>
            </w:pPr>
            <w:r w:rsidRPr="00040E48">
              <w:rPr>
                <w:noProof w:val="0"/>
              </w:rPr>
              <w:t xml:space="preserve">RELEVANT DIAGNOSTIC TESTS AND/OR LABORATORY DATA </w:t>
            </w:r>
          </w:p>
        </w:tc>
      </w:tr>
      <w:tr w:rsidR="006E110A" w:rsidRPr="00040E48" w14:paraId="1BD7F2A4" w14:textId="77777777" w:rsidTr="00AC104E">
        <w:tc>
          <w:tcPr>
            <w:tcW w:w="0" w:type="auto"/>
            <w:shd w:val="clear" w:color="auto" w:fill="auto"/>
          </w:tcPr>
          <w:p w14:paraId="5FAD873E" w14:textId="77777777" w:rsidR="006E110A" w:rsidRPr="00040E48" w:rsidRDefault="006E110A">
            <w:pPr>
              <w:pStyle w:val="TableEntry"/>
              <w:rPr>
                <w:noProof w:val="0"/>
              </w:rPr>
            </w:pPr>
            <w:r w:rsidRPr="00040E48">
              <w:rPr>
                <w:noProof w:val="0"/>
              </w:rPr>
              <w:t>Care Plan (new meds labs, or x-rays ordered)</w:t>
            </w:r>
          </w:p>
        </w:tc>
        <w:tc>
          <w:tcPr>
            <w:tcW w:w="0" w:type="auto"/>
            <w:shd w:val="clear" w:color="auto" w:fill="auto"/>
          </w:tcPr>
          <w:p w14:paraId="1F2A40AC" w14:textId="77777777" w:rsidR="006E110A" w:rsidRPr="00040E48" w:rsidRDefault="006E110A">
            <w:pPr>
              <w:pStyle w:val="TableEntry"/>
              <w:rPr>
                <w:noProof w:val="0"/>
              </w:rPr>
            </w:pPr>
            <w:r w:rsidRPr="00040E48">
              <w:rPr>
                <w:noProof w:val="0"/>
              </w:rPr>
              <w:t>Care Plan</w:t>
            </w:r>
          </w:p>
        </w:tc>
        <w:tc>
          <w:tcPr>
            <w:tcW w:w="0" w:type="auto"/>
            <w:shd w:val="clear" w:color="auto" w:fill="auto"/>
          </w:tcPr>
          <w:p w14:paraId="32FFD695" w14:textId="77777777" w:rsidR="006E110A" w:rsidRPr="00040E48" w:rsidRDefault="006E110A">
            <w:pPr>
              <w:pStyle w:val="TableEntry"/>
              <w:rPr>
                <w:noProof w:val="0"/>
              </w:rPr>
            </w:pPr>
            <w:r w:rsidRPr="00040E48">
              <w:rPr>
                <w:noProof w:val="0"/>
              </w:rPr>
              <w:t xml:space="preserve">TREATMENT PLAN </w:t>
            </w:r>
          </w:p>
        </w:tc>
      </w:tr>
      <w:tr w:rsidR="006E110A" w:rsidRPr="00040E48" w14:paraId="44779C02" w14:textId="77777777" w:rsidTr="00AC104E">
        <w:tc>
          <w:tcPr>
            <w:tcW w:w="0" w:type="auto"/>
            <w:shd w:val="clear" w:color="auto" w:fill="auto"/>
          </w:tcPr>
          <w:p w14:paraId="46842F41" w14:textId="77777777" w:rsidR="006E110A" w:rsidRPr="00040E48" w:rsidRDefault="006E110A">
            <w:pPr>
              <w:pStyle w:val="TableEntry"/>
              <w:rPr>
                <w:noProof w:val="0"/>
              </w:rPr>
            </w:pPr>
            <w:r w:rsidRPr="00040E48">
              <w:rPr>
                <w:noProof w:val="0"/>
              </w:rPr>
              <w:t>Proposed ED Disposition</w:t>
            </w:r>
          </w:p>
        </w:tc>
        <w:tc>
          <w:tcPr>
            <w:tcW w:w="0" w:type="auto"/>
            <w:shd w:val="clear" w:color="auto" w:fill="auto"/>
          </w:tcPr>
          <w:p w14:paraId="5815BADC" w14:textId="77777777" w:rsidR="006E110A" w:rsidRPr="00040E48" w:rsidRDefault="006E110A">
            <w:pPr>
              <w:pStyle w:val="TableEntry"/>
              <w:rPr>
                <w:noProof w:val="0"/>
              </w:rPr>
            </w:pPr>
            <w:r w:rsidRPr="00040E48">
              <w:rPr>
                <w:noProof w:val="0"/>
              </w:rPr>
              <w:t xml:space="preserve">ED DISPOSITION </w:t>
            </w:r>
          </w:p>
        </w:tc>
        <w:tc>
          <w:tcPr>
            <w:tcW w:w="0" w:type="auto"/>
            <w:shd w:val="clear" w:color="auto" w:fill="auto"/>
          </w:tcPr>
          <w:p w14:paraId="54AE797D" w14:textId="77777777" w:rsidR="006E110A" w:rsidRPr="00040E48" w:rsidRDefault="006E110A">
            <w:pPr>
              <w:pStyle w:val="TableEntry"/>
              <w:rPr>
                <w:noProof w:val="0"/>
                <w:sz w:val="20"/>
              </w:rPr>
            </w:pPr>
          </w:p>
        </w:tc>
      </w:tr>
      <w:tr w:rsidR="006E110A" w:rsidRPr="00040E48" w14:paraId="29734F67" w14:textId="77777777" w:rsidTr="00AC104E">
        <w:tc>
          <w:tcPr>
            <w:tcW w:w="0" w:type="auto"/>
            <w:shd w:val="clear" w:color="auto" w:fill="auto"/>
          </w:tcPr>
          <w:p w14:paraId="3BA8CC46" w14:textId="77777777" w:rsidR="006E110A" w:rsidRPr="00040E48" w:rsidRDefault="006E110A">
            <w:pPr>
              <w:pStyle w:val="TableEntry"/>
              <w:rPr>
                <w:noProof w:val="0"/>
              </w:rPr>
            </w:pPr>
            <w:r w:rsidRPr="00040E48">
              <w:rPr>
                <w:noProof w:val="0"/>
              </w:rPr>
              <w:t>Mode of Transport to the Emergency Department</w:t>
            </w:r>
          </w:p>
        </w:tc>
        <w:tc>
          <w:tcPr>
            <w:tcW w:w="0" w:type="auto"/>
            <w:shd w:val="clear" w:color="auto" w:fill="auto"/>
          </w:tcPr>
          <w:p w14:paraId="55B16136" w14:textId="77777777" w:rsidR="006E110A" w:rsidRPr="00040E48" w:rsidRDefault="006E110A">
            <w:pPr>
              <w:pStyle w:val="TableEntry"/>
              <w:rPr>
                <w:noProof w:val="0"/>
              </w:rPr>
            </w:pPr>
            <w:r w:rsidRPr="00040E48">
              <w:rPr>
                <w:noProof w:val="0"/>
              </w:rPr>
              <w:t>Care Plan</w:t>
            </w:r>
          </w:p>
        </w:tc>
        <w:tc>
          <w:tcPr>
            <w:tcW w:w="0" w:type="auto"/>
            <w:shd w:val="clear" w:color="auto" w:fill="auto"/>
          </w:tcPr>
          <w:p w14:paraId="10EB2EE9" w14:textId="77777777" w:rsidR="006E110A" w:rsidRPr="00040E48" w:rsidRDefault="006E110A">
            <w:pPr>
              <w:pStyle w:val="TableEntry"/>
              <w:rPr>
                <w:noProof w:val="0"/>
              </w:rPr>
            </w:pPr>
            <w:r w:rsidRPr="00040E48">
              <w:rPr>
                <w:noProof w:val="0"/>
              </w:rPr>
              <w:t xml:space="preserve">MODE OF TRANSPORT </w:t>
            </w:r>
          </w:p>
        </w:tc>
      </w:tr>
      <w:tr w:rsidR="006E110A" w:rsidRPr="00040E48" w14:paraId="381F74C3" w14:textId="77777777" w:rsidTr="00AC104E">
        <w:tc>
          <w:tcPr>
            <w:tcW w:w="0" w:type="auto"/>
            <w:shd w:val="clear" w:color="auto" w:fill="auto"/>
          </w:tcPr>
          <w:p w14:paraId="47B9E315" w14:textId="77777777" w:rsidR="006E110A" w:rsidRPr="00040E48" w:rsidRDefault="006E110A">
            <w:pPr>
              <w:pStyle w:val="TableEntry"/>
              <w:rPr>
                <w:noProof w:val="0"/>
              </w:rPr>
            </w:pPr>
            <w:r w:rsidRPr="00040E48">
              <w:rPr>
                <w:noProof w:val="0"/>
              </w:rPr>
              <w:t>Estimated Time of Arrival to the ED</w:t>
            </w:r>
          </w:p>
        </w:tc>
        <w:tc>
          <w:tcPr>
            <w:tcW w:w="0" w:type="auto"/>
            <w:shd w:val="clear" w:color="auto" w:fill="auto"/>
          </w:tcPr>
          <w:p w14:paraId="41496D1A" w14:textId="77777777" w:rsidR="006E110A" w:rsidRPr="00040E48" w:rsidRDefault="006E110A">
            <w:pPr>
              <w:pStyle w:val="TableEntry"/>
              <w:rPr>
                <w:noProof w:val="0"/>
              </w:rPr>
            </w:pPr>
            <w:r w:rsidRPr="00040E48">
              <w:rPr>
                <w:noProof w:val="0"/>
              </w:rPr>
              <w:t>Care Plan</w:t>
            </w:r>
          </w:p>
        </w:tc>
        <w:tc>
          <w:tcPr>
            <w:tcW w:w="0" w:type="auto"/>
            <w:shd w:val="clear" w:color="auto" w:fill="auto"/>
          </w:tcPr>
          <w:p w14:paraId="38EB5B6F" w14:textId="77777777" w:rsidR="006E110A" w:rsidRPr="00040E48" w:rsidRDefault="006E110A">
            <w:pPr>
              <w:pStyle w:val="TableEntry"/>
              <w:rPr>
                <w:noProof w:val="0"/>
              </w:rPr>
            </w:pPr>
            <w:r w:rsidRPr="00040E48">
              <w:rPr>
                <w:noProof w:val="0"/>
              </w:rPr>
              <w:t xml:space="preserve">MODE OF TRANSPORT </w:t>
            </w:r>
          </w:p>
        </w:tc>
      </w:tr>
      <w:tr w:rsidR="006E110A" w:rsidRPr="00040E48" w14:paraId="4F7746A8" w14:textId="77777777" w:rsidTr="00AC104E">
        <w:tc>
          <w:tcPr>
            <w:tcW w:w="0" w:type="auto"/>
            <w:shd w:val="clear" w:color="auto" w:fill="auto"/>
          </w:tcPr>
          <w:p w14:paraId="29CF229A" w14:textId="77777777" w:rsidR="006E110A" w:rsidRPr="00040E48" w:rsidRDefault="006E110A">
            <w:pPr>
              <w:pStyle w:val="TableEntry"/>
              <w:rPr>
                <w:noProof w:val="0"/>
              </w:rPr>
            </w:pPr>
            <w:r w:rsidRPr="00040E48">
              <w:rPr>
                <w:noProof w:val="0"/>
              </w:rPr>
              <w:t>Advance Directives</w:t>
            </w:r>
          </w:p>
        </w:tc>
        <w:tc>
          <w:tcPr>
            <w:tcW w:w="0" w:type="auto"/>
            <w:shd w:val="clear" w:color="auto" w:fill="auto"/>
          </w:tcPr>
          <w:p w14:paraId="0A6F258C" w14:textId="77777777" w:rsidR="006E110A" w:rsidRPr="00040E48" w:rsidRDefault="006E110A">
            <w:pPr>
              <w:pStyle w:val="TableEntry"/>
              <w:rPr>
                <w:noProof w:val="0"/>
              </w:rPr>
            </w:pPr>
            <w:r w:rsidRPr="00040E48">
              <w:rPr>
                <w:noProof w:val="0"/>
              </w:rPr>
              <w:t>Advance Directives</w:t>
            </w:r>
          </w:p>
        </w:tc>
        <w:tc>
          <w:tcPr>
            <w:tcW w:w="0" w:type="auto"/>
            <w:shd w:val="clear" w:color="auto" w:fill="auto"/>
          </w:tcPr>
          <w:p w14:paraId="650016CB" w14:textId="77777777" w:rsidR="006E110A" w:rsidRPr="00040E48" w:rsidRDefault="006E110A">
            <w:pPr>
              <w:pStyle w:val="TableEntry"/>
              <w:rPr>
                <w:noProof w:val="0"/>
              </w:rPr>
            </w:pPr>
            <w:r w:rsidRPr="00040E48">
              <w:rPr>
                <w:noProof w:val="0"/>
              </w:rPr>
              <w:t xml:space="preserve">ADVANCE DIRECTIVES </w:t>
            </w:r>
          </w:p>
        </w:tc>
      </w:tr>
      <w:tr w:rsidR="006E110A" w:rsidRPr="00040E48" w14:paraId="5A665449" w14:textId="77777777" w:rsidTr="00AC104E">
        <w:tc>
          <w:tcPr>
            <w:tcW w:w="0" w:type="auto"/>
            <w:shd w:val="clear" w:color="auto" w:fill="auto"/>
          </w:tcPr>
          <w:p w14:paraId="2DDE7DDD" w14:textId="77777777" w:rsidR="006E110A" w:rsidRPr="00040E48" w:rsidRDefault="006E110A">
            <w:pPr>
              <w:pStyle w:val="TableEntry"/>
              <w:rPr>
                <w:noProof w:val="0"/>
              </w:rPr>
            </w:pPr>
            <w:r w:rsidRPr="00040E48">
              <w:rPr>
                <w:noProof w:val="0"/>
              </w:rPr>
              <w:t>Patient Administrative Identifiers</w:t>
            </w:r>
          </w:p>
        </w:tc>
        <w:tc>
          <w:tcPr>
            <w:tcW w:w="0" w:type="auto"/>
            <w:shd w:val="clear" w:color="auto" w:fill="auto"/>
          </w:tcPr>
          <w:p w14:paraId="4B8F512A" w14:textId="77777777" w:rsidR="006E110A" w:rsidRPr="00040E48" w:rsidRDefault="006E110A">
            <w:pPr>
              <w:pStyle w:val="TableEntry"/>
              <w:rPr>
                <w:noProof w:val="0"/>
              </w:rPr>
            </w:pPr>
            <w:r w:rsidRPr="00040E48">
              <w:rPr>
                <w:noProof w:val="0"/>
              </w:rPr>
              <w:t>Header</w:t>
            </w:r>
          </w:p>
        </w:tc>
        <w:tc>
          <w:tcPr>
            <w:tcW w:w="0" w:type="auto"/>
            <w:shd w:val="clear" w:color="auto" w:fill="auto"/>
          </w:tcPr>
          <w:p w14:paraId="542995D8" w14:textId="77777777" w:rsidR="006E110A" w:rsidRPr="00040E48" w:rsidRDefault="006E110A">
            <w:pPr>
              <w:pStyle w:val="TableEntry"/>
              <w:rPr>
                <w:noProof w:val="0"/>
              </w:rPr>
            </w:pPr>
            <w:r w:rsidRPr="00040E48">
              <w:rPr>
                <w:noProof w:val="0"/>
              </w:rPr>
              <w:t xml:space="preserve">patientRole/id </w:t>
            </w:r>
          </w:p>
        </w:tc>
      </w:tr>
      <w:tr w:rsidR="006E110A" w:rsidRPr="00040E48" w14:paraId="1919A379" w14:textId="77777777" w:rsidTr="00AC104E">
        <w:tc>
          <w:tcPr>
            <w:tcW w:w="0" w:type="auto"/>
            <w:shd w:val="clear" w:color="auto" w:fill="auto"/>
          </w:tcPr>
          <w:p w14:paraId="22BC660A" w14:textId="77777777" w:rsidR="006E110A" w:rsidRPr="00040E48" w:rsidRDefault="006E110A">
            <w:pPr>
              <w:pStyle w:val="TableEntry"/>
              <w:rPr>
                <w:noProof w:val="0"/>
              </w:rPr>
            </w:pPr>
            <w:r w:rsidRPr="00040E48">
              <w:rPr>
                <w:noProof w:val="0"/>
              </w:rPr>
              <w:t>Pertinent Insurance Information</w:t>
            </w:r>
          </w:p>
        </w:tc>
        <w:tc>
          <w:tcPr>
            <w:tcW w:w="0" w:type="auto"/>
            <w:shd w:val="clear" w:color="auto" w:fill="auto"/>
          </w:tcPr>
          <w:p w14:paraId="30A3483A" w14:textId="77777777" w:rsidR="006E110A" w:rsidRPr="00040E48" w:rsidRDefault="006E110A">
            <w:pPr>
              <w:pStyle w:val="TableEntry"/>
              <w:rPr>
                <w:noProof w:val="0"/>
              </w:rPr>
            </w:pPr>
            <w:r w:rsidRPr="00040E48">
              <w:rPr>
                <w:noProof w:val="0"/>
              </w:rPr>
              <w:t>Participant</w:t>
            </w:r>
          </w:p>
        </w:tc>
        <w:tc>
          <w:tcPr>
            <w:tcW w:w="0" w:type="auto"/>
            <w:shd w:val="clear" w:color="auto" w:fill="auto"/>
          </w:tcPr>
          <w:p w14:paraId="0316B490" w14:textId="77777777" w:rsidR="006E110A" w:rsidRPr="00040E48" w:rsidRDefault="006E110A">
            <w:pPr>
              <w:pStyle w:val="TableEntry"/>
              <w:rPr>
                <w:noProof w:val="0"/>
              </w:rPr>
            </w:pPr>
            <w:r w:rsidRPr="00040E48">
              <w:rPr>
                <w:noProof w:val="0"/>
              </w:rPr>
              <w:t xml:space="preserve">participant[@roleCode='HLD'] </w:t>
            </w:r>
          </w:p>
        </w:tc>
      </w:tr>
      <w:tr w:rsidR="006E110A" w:rsidRPr="00040E48" w14:paraId="1F5B6F17" w14:textId="77777777" w:rsidTr="00AC104E">
        <w:tc>
          <w:tcPr>
            <w:tcW w:w="0" w:type="auto"/>
            <w:shd w:val="clear" w:color="auto" w:fill="auto"/>
          </w:tcPr>
          <w:p w14:paraId="07A1246A" w14:textId="77777777" w:rsidR="006E110A" w:rsidRPr="00040E48" w:rsidRDefault="006E110A">
            <w:pPr>
              <w:pStyle w:val="TableEntry"/>
              <w:rPr>
                <w:noProof w:val="0"/>
              </w:rPr>
            </w:pPr>
            <w:r w:rsidRPr="00040E48">
              <w:rPr>
                <w:noProof w:val="0"/>
              </w:rPr>
              <w:t>Data needed for state and local referral forms, if different than above</w:t>
            </w:r>
          </w:p>
        </w:tc>
        <w:tc>
          <w:tcPr>
            <w:tcW w:w="0" w:type="auto"/>
            <w:shd w:val="clear" w:color="auto" w:fill="auto"/>
          </w:tcPr>
          <w:p w14:paraId="4BFEBD9D" w14:textId="77777777" w:rsidR="006E110A" w:rsidRPr="00040E48" w:rsidRDefault="006E110A">
            <w:pPr>
              <w:pStyle w:val="TableEntry"/>
              <w:rPr>
                <w:noProof w:val="0"/>
              </w:rPr>
            </w:pPr>
            <w:r w:rsidRPr="00040E48">
              <w:rPr>
                <w:noProof w:val="0"/>
              </w:rPr>
              <w:t>Optional Sections</w:t>
            </w:r>
          </w:p>
        </w:tc>
        <w:tc>
          <w:tcPr>
            <w:tcW w:w="0" w:type="auto"/>
            <w:shd w:val="clear" w:color="auto" w:fill="auto"/>
          </w:tcPr>
          <w:p w14:paraId="06BD1857" w14:textId="77777777" w:rsidR="006E110A" w:rsidRPr="00040E48" w:rsidRDefault="006E110A">
            <w:pPr>
              <w:pStyle w:val="TableEntry"/>
              <w:rPr>
                <w:noProof w:val="0"/>
              </w:rPr>
            </w:pPr>
            <w:r w:rsidRPr="00040E48">
              <w:rPr>
                <w:noProof w:val="0"/>
              </w:rPr>
              <w:t xml:space="preserve">section </w:t>
            </w:r>
          </w:p>
        </w:tc>
      </w:tr>
    </w:tbl>
    <w:p w14:paraId="11C182A6" w14:textId="77777777" w:rsidR="006068AD" w:rsidRPr="00040E48" w:rsidRDefault="006068AD" w:rsidP="00EF41A6">
      <w:pPr>
        <w:pStyle w:val="BodyText"/>
        <w:rPr>
          <w:noProof w:val="0"/>
        </w:rPr>
      </w:pPr>
    </w:p>
    <w:p w14:paraId="47BDE41C" w14:textId="77777777" w:rsidR="006E110A" w:rsidRPr="00040E48" w:rsidRDefault="006E110A">
      <w:pPr>
        <w:pStyle w:val="Heading5"/>
        <w:rPr>
          <w:noProof w:val="0"/>
        </w:rPr>
      </w:pPr>
      <w:bookmarkStart w:id="338" w:name="_Toc441141838"/>
      <w:r w:rsidRPr="00040E48">
        <w:rPr>
          <w:noProof w:val="0"/>
        </w:rPr>
        <w:t>Specification</w:t>
      </w:r>
      <w:bookmarkEnd w:id="338"/>
      <w:r w:rsidRPr="00040E48">
        <w:rPr>
          <w:noProof w:val="0"/>
        </w:rPr>
        <w:t xml:space="preserve"> </w:t>
      </w:r>
    </w:p>
    <w:tbl>
      <w:tblPr>
        <w:tblW w:w="50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9"/>
        <w:gridCol w:w="705"/>
        <w:gridCol w:w="3973"/>
      </w:tblGrid>
      <w:tr w:rsidR="006E110A" w:rsidRPr="00040E48" w14:paraId="244F7AF1" w14:textId="77777777" w:rsidTr="00EF41A6">
        <w:trPr>
          <w:tblHeader/>
        </w:trPr>
        <w:tc>
          <w:tcPr>
            <w:tcW w:w="2529" w:type="pct"/>
            <w:shd w:val="clear" w:color="auto" w:fill="D9D9D9"/>
          </w:tcPr>
          <w:p w14:paraId="5AE4DCCA" w14:textId="77777777" w:rsidR="006E110A" w:rsidRPr="00040E48" w:rsidRDefault="006E110A">
            <w:pPr>
              <w:pStyle w:val="TableEntryHeader"/>
              <w:rPr>
                <w:noProof w:val="0"/>
              </w:rPr>
            </w:pPr>
            <w:r w:rsidRPr="00040E48">
              <w:rPr>
                <w:noProof w:val="0"/>
              </w:rPr>
              <w:t xml:space="preserve">Data Element Name </w:t>
            </w:r>
          </w:p>
        </w:tc>
        <w:tc>
          <w:tcPr>
            <w:tcW w:w="364" w:type="pct"/>
            <w:shd w:val="clear" w:color="auto" w:fill="D9D9D9"/>
          </w:tcPr>
          <w:p w14:paraId="18F70A53" w14:textId="77777777" w:rsidR="006E110A" w:rsidRPr="00040E48" w:rsidRDefault="006E110A">
            <w:pPr>
              <w:pStyle w:val="TableEntryHeader"/>
              <w:rPr>
                <w:noProof w:val="0"/>
              </w:rPr>
            </w:pPr>
            <w:r w:rsidRPr="00040E48">
              <w:rPr>
                <w:noProof w:val="0"/>
              </w:rPr>
              <w:t xml:space="preserve">Opt </w:t>
            </w:r>
          </w:p>
        </w:tc>
        <w:tc>
          <w:tcPr>
            <w:tcW w:w="2107" w:type="pct"/>
            <w:shd w:val="clear" w:color="auto" w:fill="D9D9D9"/>
          </w:tcPr>
          <w:p w14:paraId="5853DCEE" w14:textId="77777777" w:rsidR="006E110A" w:rsidRPr="00040E48" w:rsidRDefault="006E110A">
            <w:pPr>
              <w:pStyle w:val="TableEntryHeader"/>
              <w:rPr>
                <w:noProof w:val="0"/>
              </w:rPr>
            </w:pPr>
            <w:r w:rsidRPr="00040E48">
              <w:rPr>
                <w:noProof w:val="0"/>
              </w:rPr>
              <w:t xml:space="preserve">Template ID </w:t>
            </w:r>
          </w:p>
        </w:tc>
      </w:tr>
      <w:tr w:rsidR="006E110A" w:rsidRPr="00040E48" w14:paraId="50B56F1C" w14:textId="77777777" w:rsidTr="00AC104E">
        <w:tc>
          <w:tcPr>
            <w:tcW w:w="2529" w:type="pct"/>
            <w:shd w:val="clear" w:color="auto" w:fill="auto"/>
          </w:tcPr>
          <w:p w14:paraId="182C3948" w14:textId="77777777" w:rsidR="006E110A" w:rsidRPr="00040E48" w:rsidRDefault="00FF2B1E">
            <w:pPr>
              <w:pStyle w:val="TableEntry"/>
              <w:rPr>
                <w:noProof w:val="0"/>
              </w:rPr>
            </w:pPr>
            <w:hyperlink w:anchor="T1_3_6_1_4_1_19376_1_5_3_1_3_1" w:tooltip="1.3.6.1.4.1.19376.1.5.3.1.3.1" w:history="1">
              <w:r w:rsidR="006E110A" w:rsidRPr="00040E48">
                <w:rPr>
                  <w:rStyle w:val="Hyperlink"/>
                  <w:noProof w:val="0"/>
                </w:rPr>
                <w:t>Reason for Referral</w:t>
              </w:r>
            </w:hyperlink>
            <w:r w:rsidR="006E110A" w:rsidRPr="00040E48">
              <w:rPr>
                <w:noProof w:val="0"/>
              </w:rPr>
              <w:t xml:space="preserve"> </w:t>
            </w:r>
          </w:p>
        </w:tc>
        <w:tc>
          <w:tcPr>
            <w:tcW w:w="364" w:type="pct"/>
            <w:shd w:val="clear" w:color="auto" w:fill="auto"/>
          </w:tcPr>
          <w:p w14:paraId="739E4ECD" w14:textId="77777777" w:rsidR="006E110A" w:rsidRPr="00040E48" w:rsidRDefault="006E110A">
            <w:pPr>
              <w:pStyle w:val="TableEntry"/>
              <w:rPr>
                <w:noProof w:val="0"/>
              </w:rPr>
            </w:pPr>
            <w:r w:rsidRPr="00040E48">
              <w:rPr>
                <w:noProof w:val="0"/>
              </w:rPr>
              <w:t xml:space="preserve">R </w:t>
            </w:r>
          </w:p>
        </w:tc>
        <w:tc>
          <w:tcPr>
            <w:tcW w:w="2107" w:type="pct"/>
            <w:shd w:val="clear" w:color="auto" w:fill="auto"/>
          </w:tcPr>
          <w:p w14:paraId="1B4211E6" w14:textId="77777777" w:rsidR="006E110A" w:rsidRPr="00040E48" w:rsidRDefault="006E110A">
            <w:pPr>
              <w:pStyle w:val="TableEntry"/>
              <w:rPr>
                <w:noProof w:val="0"/>
              </w:rPr>
            </w:pPr>
            <w:r w:rsidRPr="00040E48">
              <w:rPr>
                <w:noProof w:val="0"/>
              </w:rPr>
              <w:t xml:space="preserve">1.3.6.1.4.1.19376.1.5.3.1.3.1 </w:t>
            </w:r>
          </w:p>
        </w:tc>
      </w:tr>
      <w:tr w:rsidR="006E110A" w:rsidRPr="00040E48" w14:paraId="394F82E1" w14:textId="77777777" w:rsidTr="00AC104E">
        <w:tc>
          <w:tcPr>
            <w:tcW w:w="2529" w:type="pct"/>
            <w:shd w:val="clear" w:color="auto" w:fill="auto"/>
          </w:tcPr>
          <w:p w14:paraId="5B7454BF" w14:textId="77777777" w:rsidR="006E110A" w:rsidRPr="00040E48" w:rsidRDefault="00FF2B1E">
            <w:pPr>
              <w:pStyle w:val="TableEntry"/>
              <w:rPr>
                <w:noProof w:val="0"/>
              </w:rPr>
            </w:pPr>
            <w:hyperlink w:anchor="T1_3_6_1_4_1_19376_1_5_3_1_3_4" w:tooltip="1.3.6.1.4.1.19376.1.5.3.1.3.4" w:history="1">
              <w:r w:rsidR="006E110A" w:rsidRPr="00040E48">
                <w:rPr>
                  <w:rStyle w:val="Hyperlink"/>
                  <w:noProof w:val="0"/>
                </w:rPr>
                <w:t>History Present Illness</w:t>
              </w:r>
            </w:hyperlink>
            <w:r w:rsidR="006E110A" w:rsidRPr="00040E48">
              <w:rPr>
                <w:noProof w:val="0"/>
              </w:rPr>
              <w:t xml:space="preserve"> </w:t>
            </w:r>
          </w:p>
        </w:tc>
        <w:tc>
          <w:tcPr>
            <w:tcW w:w="364" w:type="pct"/>
            <w:shd w:val="clear" w:color="auto" w:fill="auto"/>
          </w:tcPr>
          <w:p w14:paraId="18E3F97B" w14:textId="77777777" w:rsidR="006E110A" w:rsidRPr="00040E48" w:rsidRDefault="006E110A">
            <w:pPr>
              <w:pStyle w:val="TableEntry"/>
              <w:rPr>
                <w:noProof w:val="0"/>
              </w:rPr>
            </w:pPr>
            <w:r w:rsidRPr="00040E48">
              <w:rPr>
                <w:noProof w:val="0"/>
              </w:rPr>
              <w:t xml:space="preserve">R </w:t>
            </w:r>
          </w:p>
        </w:tc>
        <w:tc>
          <w:tcPr>
            <w:tcW w:w="2107" w:type="pct"/>
            <w:shd w:val="clear" w:color="auto" w:fill="auto"/>
          </w:tcPr>
          <w:p w14:paraId="7CE6B234" w14:textId="77777777" w:rsidR="006E110A" w:rsidRPr="00040E48" w:rsidRDefault="006E110A">
            <w:pPr>
              <w:pStyle w:val="TableEntry"/>
              <w:rPr>
                <w:noProof w:val="0"/>
              </w:rPr>
            </w:pPr>
            <w:r w:rsidRPr="00040E48">
              <w:rPr>
                <w:noProof w:val="0"/>
              </w:rPr>
              <w:t xml:space="preserve">1.3.6.1.4.1.19376.1.5.3.1.3.4 </w:t>
            </w:r>
          </w:p>
        </w:tc>
      </w:tr>
      <w:tr w:rsidR="006E110A" w:rsidRPr="00040E48" w14:paraId="1836AB64" w14:textId="77777777" w:rsidTr="00AC104E">
        <w:tc>
          <w:tcPr>
            <w:tcW w:w="2529" w:type="pct"/>
            <w:shd w:val="clear" w:color="auto" w:fill="auto"/>
          </w:tcPr>
          <w:p w14:paraId="3A5CD3AC" w14:textId="77777777" w:rsidR="006E110A" w:rsidRPr="00040E48" w:rsidRDefault="00FF2B1E">
            <w:pPr>
              <w:pStyle w:val="TableEntry"/>
              <w:rPr>
                <w:noProof w:val="0"/>
              </w:rPr>
            </w:pPr>
            <w:hyperlink w:anchor="T1_3_6_1_4_1_19376_1_5_3_1_3_6" w:tooltip="1.3.6.1.4.1.19376.1.5.3.1.3.6" w:history="1">
              <w:r w:rsidR="006E110A" w:rsidRPr="00040E48">
                <w:rPr>
                  <w:rStyle w:val="Hyperlink"/>
                  <w:noProof w:val="0"/>
                </w:rPr>
                <w:t>Active Problems</w:t>
              </w:r>
            </w:hyperlink>
            <w:r w:rsidR="006E110A" w:rsidRPr="00040E48">
              <w:rPr>
                <w:noProof w:val="0"/>
              </w:rPr>
              <w:t xml:space="preserve"> </w:t>
            </w:r>
          </w:p>
        </w:tc>
        <w:tc>
          <w:tcPr>
            <w:tcW w:w="364" w:type="pct"/>
            <w:shd w:val="clear" w:color="auto" w:fill="auto"/>
          </w:tcPr>
          <w:p w14:paraId="16313079" w14:textId="77777777" w:rsidR="006E110A" w:rsidRPr="00040E48" w:rsidRDefault="006E110A">
            <w:pPr>
              <w:pStyle w:val="TableEntry"/>
              <w:rPr>
                <w:noProof w:val="0"/>
              </w:rPr>
            </w:pPr>
            <w:r w:rsidRPr="00040E48">
              <w:rPr>
                <w:noProof w:val="0"/>
              </w:rPr>
              <w:t xml:space="preserve">R </w:t>
            </w:r>
          </w:p>
        </w:tc>
        <w:tc>
          <w:tcPr>
            <w:tcW w:w="2107" w:type="pct"/>
            <w:shd w:val="clear" w:color="auto" w:fill="auto"/>
          </w:tcPr>
          <w:p w14:paraId="781D5444" w14:textId="77777777" w:rsidR="006E110A" w:rsidRPr="00040E48" w:rsidRDefault="006E110A">
            <w:pPr>
              <w:pStyle w:val="TableEntry"/>
              <w:rPr>
                <w:noProof w:val="0"/>
              </w:rPr>
            </w:pPr>
            <w:r w:rsidRPr="00040E48">
              <w:rPr>
                <w:noProof w:val="0"/>
              </w:rPr>
              <w:t xml:space="preserve">1.3.6.1.4.1.19376.1.5.3.1.3.6 </w:t>
            </w:r>
          </w:p>
        </w:tc>
      </w:tr>
      <w:tr w:rsidR="006E110A" w:rsidRPr="00040E48" w14:paraId="6EFC803D" w14:textId="77777777" w:rsidTr="00AC104E">
        <w:tc>
          <w:tcPr>
            <w:tcW w:w="2529" w:type="pct"/>
            <w:shd w:val="clear" w:color="auto" w:fill="auto"/>
          </w:tcPr>
          <w:p w14:paraId="0459EA62" w14:textId="77777777" w:rsidR="006E110A" w:rsidRPr="00040E48" w:rsidRDefault="00FF2B1E">
            <w:pPr>
              <w:pStyle w:val="TableEntry"/>
              <w:rPr>
                <w:noProof w:val="0"/>
              </w:rPr>
            </w:pPr>
            <w:hyperlink w:anchor="T1_3_6_1_4_1_19376_1_5_3_1_3_19" w:tooltip="1.3.6.1.4.1.19376.1.5.3.1.3.19" w:history="1">
              <w:r w:rsidR="006E110A" w:rsidRPr="00040E48">
                <w:rPr>
                  <w:rStyle w:val="Hyperlink"/>
                  <w:noProof w:val="0"/>
                </w:rPr>
                <w:t>Current Meds</w:t>
              </w:r>
            </w:hyperlink>
            <w:r w:rsidR="006E110A" w:rsidRPr="00040E48">
              <w:rPr>
                <w:noProof w:val="0"/>
              </w:rPr>
              <w:t xml:space="preserve"> </w:t>
            </w:r>
          </w:p>
        </w:tc>
        <w:tc>
          <w:tcPr>
            <w:tcW w:w="364" w:type="pct"/>
            <w:shd w:val="clear" w:color="auto" w:fill="auto"/>
          </w:tcPr>
          <w:p w14:paraId="088156EB" w14:textId="77777777" w:rsidR="006E110A" w:rsidRPr="00040E48" w:rsidRDefault="006E110A">
            <w:pPr>
              <w:pStyle w:val="TableEntry"/>
              <w:rPr>
                <w:noProof w:val="0"/>
              </w:rPr>
            </w:pPr>
            <w:r w:rsidRPr="00040E48">
              <w:rPr>
                <w:noProof w:val="0"/>
              </w:rPr>
              <w:t xml:space="preserve">R </w:t>
            </w:r>
          </w:p>
        </w:tc>
        <w:tc>
          <w:tcPr>
            <w:tcW w:w="2107" w:type="pct"/>
            <w:shd w:val="clear" w:color="auto" w:fill="auto"/>
          </w:tcPr>
          <w:p w14:paraId="64F03A61" w14:textId="77777777" w:rsidR="006E110A" w:rsidRPr="00040E48" w:rsidRDefault="006E110A">
            <w:pPr>
              <w:pStyle w:val="TableEntry"/>
              <w:rPr>
                <w:noProof w:val="0"/>
              </w:rPr>
            </w:pPr>
            <w:r w:rsidRPr="00040E48">
              <w:rPr>
                <w:noProof w:val="0"/>
              </w:rPr>
              <w:t xml:space="preserve">1.3.6.1.4.1.19376.1.5.3.1.3.19 </w:t>
            </w:r>
          </w:p>
        </w:tc>
      </w:tr>
      <w:tr w:rsidR="006E110A" w:rsidRPr="00040E48" w14:paraId="25EEB3E6" w14:textId="77777777" w:rsidTr="00AC104E">
        <w:tc>
          <w:tcPr>
            <w:tcW w:w="2529" w:type="pct"/>
            <w:shd w:val="clear" w:color="auto" w:fill="auto"/>
          </w:tcPr>
          <w:p w14:paraId="67D09EAA" w14:textId="77777777" w:rsidR="006E110A" w:rsidRPr="00040E48" w:rsidRDefault="00FF2B1E">
            <w:pPr>
              <w:pStyle w:val="TableEntry"/>
              <w:rPr>
                <w:noProof w:val="0"/>
              </w:rPr>
            </w:pPr>
            <w:hyperlink w:anchor="T1_3_6_1_4_1_19376_1_5_3_1_3_13" w:tooltip="1.3.6.1.4.1.19376.1.5.3.1.3.13" w:history="1">
              <w:r w:rsidR="006E110A" w:rsidRPr="00040E48">
                <w:rPr>
                  <w:rStyle w:val="Hyperlink"/>
                  <w:noProof w:val="0"/>
                </w:rPr>
                <w:t>Allergies</w:t>
              </w:r>
            </w:hyperlink>
            <w:r w:rsidR="006E110A" w:rsidRPr="00040E48">
              <w:rPr>
                <w:noProof w:val="0"/>
              </w:rPr>
              <w:t xml:space="preserve"> </w:t>
            </w:r>
          </w:p>
        </w:tc>
        <w:tc>
          <w:tcPr>
            <w:tcW w:w="364" w:type="pct"/>
            <w:shd w:val="clear" w:color="auto" w:fill="auto"/>
          </w:tcPr>
          <w:p w14:paraId="4963DF5C" w14:textId="77777777" w:rsidR="006E110A" w:rsidRPr="00040E48" w:rsidRDefault="006E110A">
            <w:pPr>
              <w:pStyle w:val="TableEntry"/>
              <w:rPr>
                <w:noProof w:val="0"/>
              </w:rPr>
            </w:pPr>
            <w:r w:rsidRPr="00040E48">
              <w:rPr>
                <w:noProof w:val="0"/>
              </w:rPr>
              <w:t xml:space="preserve">R </w:t>
            </w:r>
          </w:p>
        </w:tc>
        <w:tc>
          <w:tcPr>
            <w:tcW w:w="2107" w:type="pct"/>
            <w:shd w:val="clear" w:color="auto" w:fill="auto"/>
          </w:tcPr>
          <w:p w14:paraId="177CB314" w14:textId="77777777" w:rsidR="006E110A" w:rsidRPr="00040E48" w:rsidRDefault="006E110A">
            <w:pPr>
              <w:pStyle w:val="TableEntry"/>
              <w:rPr>
                <w:noProof w:val="0"/>
              </w:rPr>
            </w:pPr>
            <w:r w:rsidRPr="00040E48">
              <w:rPr>
                <w:noProof w:val="0"/>
              </w:rPr>
              <w:t xml:space="preserve">1.3.6.1.4.1.19376.1.5.3.1.3.13 </w:t>
            </w:r>
          </w:p>
        </w:tc>
      </w:tr>
      <w:tr w:rsidR="006E110A" w:rsidRPr="00040E48" w14:paraId="06B3C60A" w14:textId="77777777" w:rsidTr="00AC104E">
        <w:tc>
          <w:tcPr>
            <w:tcW w:w="2529" w:type="pct"/>
            <w:shd w:val="clear" w:color="auto" w:fill="auto"/>
          </w:tcPr>
          <w:p w14:paraId="517849C8" w14:textId="77777777" w:rsidR="006E110A" w:rsidRPr="00040E48" w:rsidRDefault="00FF2B1E">
            <w:pPr>
              <w:pStyle w:val="TableEntry"/>
              <w:rPr>
                <w:noProof w:val="0"/>
              </w:rPr>
            </w:pPr>
            <w:hyperlink w:anchor="T1_3_6_1_4_1_19376_1_5_3_1_3_8" w:tooltip="1.3.6.1.4.1.19376.1.5.3.1.3.8" w:history="1">
              <w:r w:rsidR="006E110A" w:rsidRPr="00040E48">
                <w:rPr>
                  <w:rStyle w:val="Hyperlink"/>
                  <w:noProof w:val="0"/>
                </w:rPr>
                <w:t>Resolved Problems</w:t>
              </w:r>
            </w:hyperlink>
            <w:r w:rsidR="006E110A" w:rsidRPr="00040E48">
              <w:rPr>
                <w:noProof w:val="0"/>
              </w:rPr>
              <w:t xml:space="preserve"> </w:t>
            </w:r>
          </w:p>
        </w:tc>
        <w:tc>
          <w:tcPr>
            <w:tcW w:w="364" w:type="pct"/>
            <w:shd w:val="clear" w:color="auto" w:fill="auto"/>
          </w:tcPr>
          <w:p w14:paraId="0EB36596"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134CDC80" w14:textId="77777777" w:rsidR="006E110A" w:rsidRPr="00040E48" w:rsidRDefault="006E110A">
            <w:pPr>
              <w:pStyle w:val="TableEntry"/>
              <w:rPr>
                <w:noProof w:val="0"/>
              </w:rPr>
            </w:pPr>
            <w:r w:rsidRPr="00040E48">
              <w:rPr>
                <w:noProof w:val="0"/>
              </w:rPr>
              <w:t xml:space="preserve">1.3.6.1.4.1.19376.1.5.3.1.3.8 </w:t>
            </w:r>
          </w:p>
        </w:tc>
      </w:tr>
      <w:tr w:rsidR="006E110A" w:rsidRPr="00040E48" w14:paraId="5EA5E0AF" w14:textId="77777777" w:rsidTr="00AC104E">
        <w:tc>
          <w:tcPr>
            <w:tcW w:w="2529" w:type="pct"/>
            <w:shd w:val="clear" w:color="auto" w:fill="auto"/>
          </w:tcPr>
          <w:p w14:paraId="39C10F34" w14:textId="77777777" w:rsidR="006E110A" w:rsidRPr="00040E48" w:rsidRDefault="00FF2B1E">
            <w:pPr>
              <w:pStyle w:val="TableEntry"/>
              <w:rPr>
                <w:noProof w:val="0"/>
              </w:rPr>
            </w:pPr>
            <w:hyperlink w:anchor="T1_3_6_1_4_1_19376_1_5_3_1_3_11" w:tooltip="1.3.6.1.4.1.19376.1.5.3.1.3.11" w:history="1">
              <w:r w:rsidR="006E110A" w:rsidRPr="00040E48">
                <w:rPr>
                  <w:rStyle w:val="Hyperlink"/>
                  <w:noProof w:val="0"/>
                </w:rPr>
                <w:t>List of Surgeries</w:t>
              </w:r>
            </w:hyperlink>
            <w:r w:rsidR="006E110A" w:rsidRPr="00040E48">
              <w:rPr>
                <w:noProof w:val="0"/>
              </w:rPr>
              <w:t xml:space="preserve"> </w:t>
            </w:r>
          </w:p>
        </w:tc>
        <w:tc>
          <w:tcPr>
            <w:tcW w:w="364" w:type="pct"/>
            <w:shd w:val="clear" w:color="auto" w:fill="auto"/>
          </w:tcPr>
          <w:p w14:paraId="3E70FFC1"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10105BFE" w14:textId="77777777" w:rsidR="006E110A" w:rsidRPr="00040E48" w:rsidRDefault="006E110A">
            <w:pPr>
              <w:pStyle w:val="TableEntry"/>
              <w:rPr>
                <w:noProof w:val="0"/>
              </w:rPr>
            </w:pPr>
            <w:r w:rsidRPr="00040E48">
              <w:rPr>
                <w:noProof w:val="0"/>
              </w:rPr>
              <w:t xml:space="preserve">1.3.6.1.4.1.19376.1.5.3.1.3.11 </w:t>
            </w:r>
          </w:p>
        </w:tc>
      </w:tr>
      <w:tr w:rsidR="006E110A" w:rsidRPr="00040E48" w14:paraId="265D1815" w14:textId="77777777" w:rsidTr="00AC104E">
        <w:tc>
          <w:tcPr>
            <w:tcW w:w="2529" w:type="pct"/>
            <w:shd w:val="clear" w:color="auto" w:fill="auto"/>
          </w:tcPr>
          <w:p w14:paraId="1CA9895F" w14:textId="77777777" w:rsidR="006E110A" w:rsidRPr="00040E48" w:rsidRDefault="00FF2B1E">
            <w:pPr>
              <w:pStyle w:val="TableEntry"/>
              <w:rPr>
                <w:noProof w:val="0"/>
              </w:rPr>
            </w:pPr>
            <w:hyperlink w:anchor="T1_3_6_1_4_1_19376_1_5_3_1_3_23" w:tooltip="1.3.6.1.4.1.19376.1.5.3.1.3.23" w:history="1">
              <w:r w:rsidR="006E110A" w:rsidRPr="00040E48">
                <w:rPr>
                  <w:rStyle w:val="Hyperlink"/>
                  <w:noProof w:val="0"/>
                </w:rPr>
                <w:t>Immunizations</w:t>
              </w:r>
            </w:hyperlink>
            <w:r w:rsidR="006E110A" w:rsidRPr="00040E48">
              <w:rPr>
                <w:noProof w:val="0"/>
              </w:rPr>
              <w:t xml:space="preserve"> </w:t>
            </w:r>
          </w:p>
        </w:tc>
        <w:tc>
          <w:tcPr>
            <w:tcW w:w="364" w:type="pct"/>
            <w:shd w:val="clear" w:color="auto" w:fill="auto"/>
          </w:tcPr>
          <w:p w14:paraId="2F07B54A"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55C29F10" w14:textId="77777777" w:rsidR="006E110A" w:rsidRPr="00040E48" w:rsidRDefault="006E110A">
            <w:pPr>
              <w:pStyle w:val="TableEntry"/>
              <w:rPr>
                <w:noProof w:val="0"/>
              </w:rPr>
            </w:pPr>
            <w:r w:rsidRPr="00040E48">
              <w:rPr>
                <w:noProof w:val="0"/>
              </w:rPr>
              <w:t xml:space="preserve">1.3.6.1.4.1.19376.1.5.3.1.3.23 </w:t>
            </w:r>
          </w:p>
        </w:tc>
      </w:tr>
      <w:tr w:rsidR="006E110A" w:rsidRPr="00040E48" w14:paraId="16654593" w14:textId="77777777" w:rsidTr="00AC104E">
        <w:tc>
          <w:tcPr>
            <w:tcW w:w="2529" w:type="pct"/>
            <w:shd w:val="clear" w:color="auto" w:fill="auto"/>
          </w:tcPr>
          <w:p w14:paraId="5C71AD5A" w14:textId="77777777" w:rsidR="006E110A" w:rsidRPr="00040E48" w:rsidRDefault="00FF2B1E">
            <w:pPr>
              <w:pStyle w:val="TableEntry"/>
              <w:rPr>
                <w:noProof w:val="0"/>
              </w:rPr>
            </w:pPr>
            <w:hyperlink w:anchor="T1_3_6_1_4_1_19376_1_5_3_1_3_14" w:tooltip="1.3.6.1.4.1.19376.1.5.3.1.3.14" w:history="1">
              <w:r w:rsidR="006E110A" w:rsidRPr="00040E48">
                <w:rPr>
                  <w:rStyle w:val="Hyperlink"/>
                  <w:noProof w:val="0"/>
                </w:rPr>
                <w:t>Family History</w:t>
              </w:r>
            </w:hyperlink>
            <w:r w:rsidR="006E110A" w:rsidRPr="00040E48">
              <w:rPr>
                <w:noProof w:val="0"/>
              </w:rPr>
              <w:t xml:space="preserve"> </w:t>
            </w:r>
          </w:p>
        </w:tc>
        <w:tc>
          <w:tcPr>
            <w:tcW w:w="364" w:type="pct"/>
            <w:shd w:val="clear" w:color="auto" w:fill="auto"/>
          </w:tcPr>
          <w:p w14:paraId="101439BA"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72F75ADA" w14:textId="77777777" w:rsidR="006E110A" w:rsidRPr="00040E48" w:rsidRDefault="006E110A">
            <w:pPr>
              <w:pStyle w:val="TableEntry"/>
              <w:rPr>
                <w:noProof w:val="0"/>
              </w:rPr>
            </w:pPr>
            <w:r w:rsidRPr="00040E48">
              <w:rPr>
                <w:noProof w:val="0"/>
              </w:rPr>
              <w:t xml:space="preserve">1.3.6.1.4.1.19376.1.5.3.1.3.14 </w:t>
            </w:r>
          </w:p>
        </w:tc>
      </w:tr>
      <w:tr w:rsidR="006E110A" w:rsidRPr="00040E48" w14:paraId="68EA61E8" w14:textId="77777777" w:rsidTr="00AC104E">
        <w:tc>
          <w:tcPr>
            <w:tcW w:w="2529" w:type="pct"/>
            <w:shd w:val="clear" w:color="auto" w:fill="auto"/>
          </w:tcPr>
          <w:p w14:paraId="462ACCED" w14:textId="77777777" w:rsidR="006E110A" w:rsidRPr="00040E48" w:rsidRDefault="00FF2B1E">
            <w:pPr>
              <w:pStyle w:val="TableEntry"/>
              <w:rPr>
                <w:noProof w:val="0"/>
              </w:rPr>
            </w:pPr>
            <w:hyperlink w:anchor="T1_3_6_1_4_1_19376_1_5_3_1_3_16" w:tooltip="1.3.6.1.4.1.19376.1.5.3.1.3.16" w:history="1">
              <w:r w:rsidR="006E110A" w:rsidRPr="00040E48">
                <w:rPr>
                  <w:rStyle w:val="Hyperlink"/>
                  <w:noProof w:val="0"/>
                </w:rPr>
                <w:t>Social History</w:t>
              </w:r>
            </w:hyperlink>
            <w:r w:rsidR="006E110A" w:rsidRPr="00040E48">
              <w:rPr>
                <w:noProof w:val="0"/>
              </w:rPr>
              <w:t xml:space="preserve"> </w:t>
            </w:r>
          </w:p>
        </w:tc>
        <w:tc>
          <w:tcPr>
            <w:tcW w:w="364" w:type="pct"/>
            <w:shd w:val="clear" w:color="auto" w:fill="auto"/>
          </w:tcPr>
          <w:p w14:paraId="73048699"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0FAC8802" w14:textId="77777777" w:rsidR="006E110A" w:rsidRPr="00040E48" w:rsidRDefault="006E110A">
            <w:pPr>
              <w:pStyle w:val="TableEntry"/>
              <w:rPr>
                <w:noProof w:val="0"/>
              </w:rPr>
            </w:pPr>
            <w:r w:rsidRPr="00040E48">
              <w:rPr>
                <w:noProof w:val="0"/>
              </w:rPr>
              <w:t xml:space="preserve">1.3.6.1.4.1.19376.1.5.3.1.3.16 </w:t>
            </w:r>
          </w:p>
        </w:tc>
      </w:tr>
      <w:tr w:rsidR="006E110A" w:rsidRPr="00040E48" w14:paraId="6B59B928" w14:textId="77777777" w:rsidTr="00AC104E">
        <w:tc>
          <w:tcPr>
            <w:tcW w:w="2529" w:type="pct"/>
            <w:shd w:val="clear" w:color="auto" w:fill="auto"/>
          </w:tcPr>
          <w:p w14:paraId="02BAEF6E" w14:textId="77777777" w:rsidR="006E110A" w:rsidRPr="00040E48" w:rsidRDefault="00FF2B1E">
            <w:pPr>
              <w:pStyle w:val="TableEntry"/>
              <w:rPr>
                <w:noProof w:val="0"/>
              </w:rPr>
            </w:pPr>
            <w:hyperlink w:anchor="T1_3_6_1_4_1_19376_1_5_3_1_3_18" w:tooltip="1.3.6.1.4.1.19376.1.5.3.1.3.18" w:history="1">
              <w:r w:rsidR="006E110A" w:rsidRPr="00040E48">
                <w:rPr>
                  <w:rStyle w:val="Hyperlink"/>
                  <w:noProof w:val="0"/>
                </w:rPr>
                <w:t>Pertinent Review of Systems</w:t>
              </w:r>
            </w:hyperlink>
            <w:r w:rsidR="006E110A" w:rsidRPr="00040E48">
              <w:rPr>
                <w:noProof w:val="0"/>
              </w:rPr>
              <w:t xml:space="preserve"> </w:t>
            </w:r>
          </w:p>
        </w:tc>
        <w:tc>
          <w:tcPr>
            <w:tcW w:w="364" w:type="pct"/>
            <w:shd w:val="clear" w:color="auto" w:fill="auto"/>
          </w:tcPr>
          <w:p w14:paraId="588002E3" w14:textId="77777777" w:rsidR="006E110A" w:rsidRPr="00040E48" w:rsidRDefault="006E110A">
            <w:pPr>
              <w:pStyle w:val="TableEntry"/>
              <w:rPr>
                <w:noProof w:val="0"/>
              </w:rPr>
            </w:pPr>
            <w:r w:rsidRPr="00040E48">
              <w:rPr>
                <w:noProof w:val="0"/>
              </w:rPr>
              <w:t xml:space="preserve">O </w:t>
            </w:r>
          </w:p>
        </w:tc>
        <w:tc>
          <w:tcPr>
            <w:tcW w:w="2107" w:type="pct"/>
            <w:shd w:val="clear" w:color="auto" w:fill="auto"/>
          </w:tcPr>
          <w:p w14:paraId="41FB9396" w14:textId="77777777" w:rsidR="006E110A" w:rsidRPr="00040E48" w:rsidRDefault="006E110A">
            <w:pPr>
              <w:pStyle w:val="TableEntry"/>
              <w:rPr>
                <w:noProof w:val="0"/>
              </w:rPr>
            </w:pPr>
            <w:r w:rsidRPr="00040E48">
              <w:rPr>
                <w:noProof w:val="0"/>
              </w:rPr>
              <w:t xml:space="preserve">1.3.6.1.4.1.19376.1.5.3.1.3.18 </w:t>
            </w:r>
          </w:p>
        </w:tc>
      </w:tr>
      <w:tr w:rsidR="006E110A" w:rsidRPr="00040E48" w14:paraId="1A265628" w14:textId="77777777" w:rsidTr="00AC104E">
        <w:tc>
          <w:tcPr>
            <w:tcW w:w="2529" w:type="pct"/>
            <w:shd w:val="clear" w:color="auto" w:fill="auto"/>
          </w:tcPr>
          <w:p w14:paraId="6C21214D" w14:textId="77777777" w:rsidR="006E110A" w:rsidRPr="00040E48" w:rsidRDefault="00FF2B1E">
            <w:pPr>
              <w:pStyle w:val="TableEntry"/>
              <w:rPr>
                <w:noProof w:val="0"/>
              </w:rPr>
            </w:pPr>
            <w:hyperlink w:anchor="T1_3_6_1_4_1_19376_1_5_3_1_3_25" w:tooltip="1.3.6.1.4.1.19376.1.5.3.1.3.25" w:history="1">
              <w:r w:rsidR="006E110A" w:rsidRPr="00040E48">
                <w:rPr>
                  <w:rStyle w:val="Hyperlink"/>
                  <w:noProof w:val="0"/>
                </w:rPr>
                <w:t>Vital Signs</w:t>
              </w:r>
            </w:hyperlink>
            <w:r w:rsidR="006E110A" w:rsidRPr="00040E48">
              <w:rPr>
                <w:noProof w:val="0"/>
              </w:rPr>
              <w:t xml:space="preserve"> </w:t>
            </w:r>
          </w:p>
        </w:tc>
        <w:tc>
          <w:tcPr>
            <w:tcW w:w="364" w:type="pct"/>
            <w:shd w:val="clear" w:color="auto" w:fill="auto"/>
          </w:tcPr>
          <w:p w14:paraId="4E0764DB"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0CB51654" w14:textId="77777777" w:rsidR="006E110A" w:rsidRPr="00040E48" w:rsidRDefault="006E110A">
            <w:pPr>
              <w:pStyle w:val="TableEntry"/>
              <w:rPr>
                <w:noProof w:val="0"/>
              </w:rPr>
            </w:pPr>
            <w:r w:rsidRPr="00040E48">
              <w:rPr>
                <w:noProof w:val="0"/>
              </w:rPr>
              <w:t xml:space="preserve">1.3.6.1.4.1.19376.1.5.3.1.3.25 </w:t>
            </w:r>
          </w:p>
        </w:tc>
      </w:tr>
      <w:tr w:rsidR="006E110A" w:rsidRPr="00040E48" w14:paraId="140B47CF" w14:textId="77777777" w:rsidTr="00AC104E">
        <w:tc>
          <w:tcPr>
            <w:tcW w:w="2529" w:type="pct"/>
            <w:shd w:val="clear" w:color="auto" w:fill="auto"/>
          </w:tcPr>
          <w:p w14:paraId="4BC3F481" w14:textId="77777777" w:rsidR="006E110A" w:rsidRPr="00040E48" w:rsidRDefault="00FF2B1E" w:rsidP="002A21C3">
            <w:pPr>
              <w:pStyle w:val="TableEntry"/>
              <w:rPr>
                <w:noProof w:val="0"/>
              </w:rPr>
            </w:pPr>
            <w:hyperlink w:anchor="T1_3_6_1_4_1_19376_1_5_3_1_3_24" w:tooltip="1.3.6.1.4.1.19376.1.5.3.1.3.24" w:history="1">
              <w:r w:rsidR="006E110A" w:rsidRPr="00040E48">
                <w:rPr>
                  <w:rStyle w:val="Hyperlink"/>
                  <w:noProof w:val="0"/>
                </w:rPr>
                <w:t>Physical Exa</w:t>
              </w:r>
              <w:r w:rsidR="00AF213C" w:rsidRPr="00040E48">
                <w:rPr>
                  <w:rStyle w:val="Hyperlink"/>
                  <w:noProof w:val="0"/>
                </w:rPr>
                <w:t>mination</w:t>
              </w:r>
            </w:hyperlink>
            <w:r w:rsidR="006E110A" w:rsidRPr="00040E48">
              <w:rPr>
                <w:noProof w:val="0"/>
              </w:rPr>
              <w:t xml:space="preserve"> </w:t>
            </w:r>
          </w:p>
        </w:tc>
        <w:tc>
          <w:tcPr>
            <w:tcW w:w="364" w:type="pct"/>
            <w:shd w:val="clear" w:color="auto" w:fill="auto"/>
          </w:tcPr>
          <w:p w14:paraId="3787C6A4"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6EDC49E2" w14:textId="77777777" w:rsidR="006E110A" w:rsidRPr="00040E48" w:rsidRDefault="006E110A">
            <w:pPr>
              <w:pStyle w:val="TableEntry"/>
              <w:rPr>
                <w:noProof w:val="0"/>
              </w:rPr>
            </w:pPr>
            <w:r w:rsidRPr="00040E48">
              <w:rPr>
                <w:noProof w:val="0"/>
              </w:rPr>
              <w:t xml:space="preserve">1.3.6.1.4.1.19376.1.5.3.1.3.24 </w:t>
            </w:r>
          </w:p>
        </w:tc>
      </w:tr>
      <w:tr w:rsidR="006E110A" w:rsidRPr="00040E48" w14:paraId="72C002F4" w14:textId="77777777" w:rsidTr="00AC104E">
        <w:tc>
          <w:tcPr>
            <w:tcW w:w="2529" w:type="pct"/>
            <w:shd w:val="clear" w:color="auto" w:fill="auto"/>
          </w:tcPr>
          <w:p w14:paraId="0FCE8879" w14:textId="77777777" w:rsidR="006E110A" w:rsidRPr="00040E48" w:rsidRDefault="00FF2B1E">
            <w:pPr>
              <w:pStyle w:val="TableEntry"/>
              <w:rPr>
                <w:noProof w:val="0"/>
              </w:rPr>
            </w:pPr>
            <w:hyperlink w:anchor="T1_3_6_1_4_1_19376_1_5_3_1_3_27" w:tooltip="1.3.6.1.4.1.19376.1.5.3.1.3.27" w:history="1">
              <w:r w:rsidR="006E110A" w:rsidRPr="00040E48">
                <w:rPr>
                  <w:rStyle w:val="Hyperlink"/>
                  <w:noProof w:val="0"/>
                </w:rPr>
                <w:t>Relevant Diagnostic Results and/or Clinical Reports</w:t>
              </w:r>
            </w:hyperlink>
            <w:r w:rsidR="006E110A" w:rsidRPr="00040E48">
              <w:rPr>
                <w:noProof w:val="0"/>
              </w:rPr>
              <w:br/>
              <w:t xml:space="preserve">Includes Diagnostic Surgical Procedures, Clinical Reports and Diagnostic Tests and Results (Lab, Imaging, EKG’s, etc.) including links to relevant documents. </w:t>
            </w:r>
          </w:p>
        </w:tc>
        <w:tc>
          <w:tcPr>
            <w:tcW w:w="364" w:type="pct"/>
            <w:shd w:val="clear" w:color="auto" w:fill="auto"/>
          </w:tcPr>
          <w:p w14:paraId="01564D3F"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66DE21B5" w14:textId="77777777" w:rsidR="006E110A" w:rsidRPr="00040E48" w:rsidRDefault="006E110A">
            <w:pPr>
              <w:pStyle w:val="TableEntry"/>
              <w:rPr>
                <w:noProof w:val="0"/>
              </w:rPr>
            </w:pPr>
            <w:r w:rsidRPr="00040E48">
              <w:rPr>
                <w:noProof w:val="0"/>
              </w:rPr>
              <w:t xml:space="preserve">1.3.6.1.4.1.19376.1.5.3.1.3.27 </w:t>
            </w:r>
          </w:p>
        </w:tc>
      </w:tr>
      <w:tr w:rsidR="006E110A" w:rsidRPr="00040E48" w14:paraId="288A87B3" w14:textId="77777777" w:rsidTr="00AC104E">
        <w:tc>
          <w:tcPr>
            <w:tcW w:w="2529" w:type="pct"/>
            <w:shd w:val="clear" w:color="auto" w:fill="auto"/>
          </w:tcPr>
          <w:p w14:paraId="4B3E4D04" w14:textId="77777777" w:rsidR="006E110A" w:rsidRPr="00040E48" w:rsidRDefault="00FF2B1E">
            <w:pPr>
              <w:pStyle w:val="TableEntry"/>
              <w:rPr>
                <w:noProof w:val="0"/>
              </w:rPr>
            </w:pPr>
            <w:hyperlink w:anchor="T1_3_6_1_4_1_19376_1_5_3_1_3_31" w:tooltip="1.3.6.1.4.1.19376.1.5.3.1.3.31" w:history="1">
              <w:r w:rsidR="006E110A" w:rsidRPr="00040E48">
                <w:rPr>
                  <w:rStyle w:val="Hyperlink"/>
                  <w:i/>
                  <w:iCs/>
                  <w:noProof w:val="0"/>
                </w:rPr>
                <w:t>Care Plan</w:t>
              </w:r>
            </w:hyperlink>
            <w:r w:rsidR="006E110A" w:rsidRPr="00040E48">
              <w:rPr>
                <w:noProof w:val="0"/>
              </w:rPr>
              <w:br/>
              <w:t xml:space="preserve">(new meds, labs, or x-rays ordered) </w:t>
            </w:r>
          </w:p>
        </w:tc>
        <w:tc>
          <w:tcPr>
            <w:tcW w:w="364" w:type="pct"/>
            <w:shd w:val="clear" w:color="auto" w:fill="auto"/>
          </w:tcPr>
          <w:p w14:paraId="301D6E64"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7420C74B" w14:textId="77777777" w:rsidR="006E110A" w:rsidRPr="00040E48" w:rsidRDefault="006E110A">
            <w:pPr>
              <w:pStyle w:val="TableEntry"/>
              <w:rPr>
                <w:noProof w:val="0"/>
              </w:rPr>
            </w:pPr>
            <w:r w:rsidRPr="00040E48">
              <w:rPr>
                <w:noProof w:val="0"/>
              </w:rPr>
              <w:t xml:space="preserve">1.3.6.1.4.1.19376.1.5.3.1.3.31 </w:t>
            </w:r>
          </w:p>
        </w:tc>
      </w:tr>
      <w:tr w:rsidR="006E110A" w:rsidRPr="00040E48" w14:paraId="4737E019" w14:textId="77777777" w:rsidTr="00AC104E">
        <w:tc>
          <w:tcPr>
            <w:tcW w:w="2529" w:type="pct"/>
            <w:shd w:val="clear" w:color="auto" w:fill="auto"/>
          </w:tcPr>
          <w:p w14:paraId="6584B6D1" w14:textId="77777777" w:rsidR="006E110A" w:rsidRPr="00040E48" w:rsidRDefault="00FF2B1E">
            <w:pPr>
              <w:pStyle w:val="TableEntry"/>
              <w:rPr>
                <w:noProof w:val="0"/>
              </w:rPr>
            </w:pPr>
            <w:hyperlink w:anchor="T1_3_6_1_4_1_19376_1_5_3_1_1_10_3_2" w:tooltip="1.3.6.1.4.1.19376.1.5.3.1.1.10.3.2" w:history="1">
              <w:r w:rsidR="006E110A" w:rsidRPr="00040E48">
                <w:rPr>
                  <w:rStyle w:val="Hyperlink"/>
                  <w:i/>
                  <w:iCs/>
                  <w:noProof w:val="0"/>
                </w:rPr>
                <w:t>Mode of Transport to the Emergency Department</w:t>
              </w:r>
              <w:r w:rsidR="006E110A" w:rsidRPr="00040E48">
                <w:rPr>
                  <w:rStyle w:val="Hyperlink"/>
                  <w:noProof w:val="0"/>
                </w:rPr>
                <w:br/>
              </w:r>
              <w:r w:rsidR="006E110A" w:rsidRPr="00040E48">
                <w:rPr>
                  <w:rStyle w:val="Hyperlink"/>
                  <w:i/>
                  <w:iCs/>
                  <w:noProof w:val="0"/>
                </w:rPr>
                <w:t>(includes ETA)</w:t>
              </w:r>
              <w:r w:rsidR="006E110A" w:rsidRPr="00040E48">
                <w:rPr>
                  <w:rStyle w:val="Hyperlink"/>
                  <w:noProof w:val="0"/>
                </w:rPr>
                <w:t xml:space="preserve"> </w:t>
              </w:r>
            </w:hyperlink>
          </w:p>
        </w:tc>
        <w:tc>
          <w:tcPr>
            <w:tcW w:w="364" w:type="pct"/>
            <w:shd w:val="clear" w:color="auto" w:fill="auto"/>
          </w:tcPr>
          <w:p w14:paraId="2F665322" w14:textId="77777777" w:rsidR="006E110A" w:rsidRPr="00040E48" w:rsidRDefault="006E110A">
            <w:pPr>
              <w:pStyle w:val="TableEntry"/>
              <w:rPr>
                <w:noProof w:val="0"/>
              </w:rPr>
            </w:pPr>
            <w:r w:rsidRPr="00040E48">
              <w:rPr>
                <w:noProof w:val="0"/>
              </w:rPr>
              <w:t xml:space="preserve">R </w:t>
            </w:r>
          </w:p>
        </w:tc>
        <w:tc>
          <w:tcPr>
            <w:tcW w:w="2107" w:type="pct"/>
            <w:shd w:val="clear" w:color="auto" w:fill="auto"/>
          </w:tcPr>
          <w:p w14:paraId="039005B7" w14:textId="77777777" w:rsidR="006E110A" w:rsidRPr="00040E48" w:rsidRDefault="006E110A">
            <w:pPr>
              <w:pStyle w:val="TableEntry"/>
              <w:rPr>
                <w:noProof w:val="0"/>
              </w:rPr>
            </w:pPr>
            <w:r w:rsidRPr="00040E48">
              <w:rPr>
                <w:noProof w:val="0"/>
              </w:rPr>
              <w:t xml:space="preserve">1.3.6.1.4.1.19376.1.5.3.1.1.10.3.2 </w:t>
            </w:r>
          </w:p>
        </w:tc>
      </w:tr>
      <w:tr w:rsidR="006E110A" w:rsidRPr="00040E48" w14:paraId="04B54FB3" w14:textId="77777777" w:rsidTr="00AC104E">
        <w:tc>
          <w:tcPr>
            <w:tcW w:w="2529" w:type="pct"/>
            <w:shd w:val="clear" w:color="auto" w:fill="auto"/>
          </w:tcPr>
          <w:p w14:paraId="459CF5C6" w14:textId="77777777" w:rsidR="006E110A" w:rsidRPr="00040E48" w:rsidRDefault="00FF2B1E">
            <w:pPr>
              <w:pStyle w:val="TableEntry"/>
              <w:rPr>
                <w:noProof w:val="0"/>
              </w:rPr>
            </w:pPr>
            <w:hyperlink w:anchor="T1_3_6_1_4_1_19376_1_5_3_1_1_13_2_10" w:tooltip="1.3.6.1.4.1.19376.1.5.3.1.1.13.2.10" w:history="1">
              <w:r w:rsidR="006E110A" w:rsidRPr="00040E48">
                <w:rPr>
                  <w:rStyle w:val="Hyperlink"/>
                  <w:i/>
                  <w:iCs/>
                  <w:noProof w:val="0"/>
                </w:rPr>
                <w:t>Proposed ED Disposition</w:t>
              </w:r>
            </w:hyperlink>
            <w:r w:rsidR="006E110A" w:rsidRPr="00040E48">
              <w:rPr>
                <w:noProof w:val="0"/>
              </w:rPr>
              <w:t xml:space="preserve"> </w:t>
            </w:r>
          </w:p>
        </w:tc>
        <w:tc>
          <w:tcPr>
            <w:tcW w:w="364" w:type="pct"/>
            <w:shd w:val="clear" w:color="auto" w:fill="auto"/>
          </w:tcPr>
          <w:p w14:paraId="318D8CD7"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1E60DAC4" w14:textId="77777777" w:rsidR="006E110A" w:rsidRPr="00040E48" w:rsidRDefault="006E110A">
            <w:pPr>
              <w:pStyle w:val="TableEntry"/>
              <w:rPr>
                <w:noProof w:val="0"/>
              </w:rPr>
            </w:pPr>
            <w:r w:rsidRPr="00040E48">
              <w:rPr>
                <w:noProof w:val="0"/>
              </w:rPr>
              <w:t xml:space="preserve">1.3.6.1.4.1.19376.1.5.3.1.1.13.2.10 </w:t>
            </w:r>
          </w:p>
        </w:tc>
      </w:tr>
      <w:tr w:rsidR="006E110A" w:rsidRPr="00040E48" w14:paraId="720F0DFE" w14:textId="77777777" w:rsidTr="00AC104E">
        <w:tc>
          <w:tcPr>
            <w:tcW w:w="2529" w:type="pct"/>
            <w:shd w:val="clear" w:color="auto" w:fill="auto"/>
          </w:tcPr>
          <w:p w14:paraId="3ABF25DF" w14:textId="77777777" w:rsidR="006E110A" w:rsidRPr="00040E48" w:rsidRDefault="00FF2B1E">
            <w:pPr>
              <w:pStyle w:val="TableEntry"/>
              <w:rPr>
                <w:noProof w:val="0"/>
              </w:rPr>
            </w:pPr>
            <w:hyperlink w:anchor="T1_3_6_1_4_1_19376_1_5_3_1_3_34" w:tooltip="1.3.6.1.4.1.19376.1.5.3.1.3.34" w:history="1">
              <w:r w:rsidR="006E110A" w:rsidRPr="00040E48">
                <w:rPr>
                  <w:rStyle w:val="Hyperlink"/>
                  <w:i/>
                  <w:iCs/>
                  <w:noProof w:val="0"/>
                </w:rPr>
                <w:t>Advance Directives</w:t>
              </w:r>
            </w:hyperlink>
            <w:r w:rsidR="006E110A" w:rsidRPr="00040E48">
              <w:rPr>
                <w:noProof w:val="0"/>
              </w:rPr>
              <w:br/>
              <w:t xml:space="preserve">The availability of information about Advance Directives must </w:t>
            </w:r>
            <w:r w:rsidR="005C4B4B" w:rsidRPr="00040E48">
              <w:rPr>
                <w:noProof w:val="0"/>
              </w:rPr>
              <w:t xml:space="preserve">be </w:t>
            </w:r>
            <w:r w:rsidR="006E110A" w:rsidRPr="00040E48">
              <w:rPr>
                <w:noProof w:val="0"/>
              </w:rPr>
              <w:t xml:space="preserve">provided. A common concern among ED providers is over situations where patients presented to the ED require extensive resuscitative efforts, only later to discover that the patient had a DNR order. </w:t>
            </w:r>
          </w:p>
        </w:tc>
        <w:tc>
          <w:tcPr>
            <w:tcW w:w="364" w:type="pct"/>
            <w:shd w:val="clear" w:color="auto" w:fill="auto"/>
          </w:tcPr>
          <w:p w14:paraId="521CBD6B" w14:textId="77777777" w:rsidR="006E110A" w:rsidRPr="00040E48" w:rsidRDefault="006E110A">
            <w:pPr>
              <w:pStyle w:val="TableEntry"/>
              <w:rPr>
                <w:noProof w:val="0"/>
              </w:rPr>
            </w:pPr>
            <w:r w:rsidRPr="00040E48">
              <w:rPr>
                <w:noProof w:val="0"/>
              </w:rPr>
              <w:t xml:space="preserve">R </w:t>
            </w:r>
          </w:p>
        </w:tc>
        <w:tc>
          <w:tcPr>
            <w:tcW w:w="2107" w:type="pct"/>
            <w:shd w:val="clear" w:color="auto" w:fill="auto"/>
          </w:tcPr>
          <w:p w14:paraId="339B90CE" w14:textId="77777777" w:rsidR="006E110A" w:rsidRPr="00040E48" w:rsidRDefault="006E110A">
            <w:pPr>
              <w:pStyle w:val="TableEntry"/>
              <w:rPr>
                <w:noProof w:val="0"/>
              </w:rPr>
            </w:pPr>
            <w:r w:rsidRPr="00040E48">
              <w:rPr>
                <w:noProof w:val="0"/>
              </w:rPr>
              <w:t xml:space="preserve">1.3.6.1.4.1.19376.1.5.3.1.3.34 </w:t>
            </w:r>
          </w:p>
        </w:tc>
      </w:tr>
      <w:tr w:rsidR="006E110A" w:rsidRPr="00040E48" w14:paraId="341A2407" w14:textId="77777777" w:rsidTr="00AC104E">
        <w:tc>
          <w:tcPr>
            <w:tcW w:w="2529" w:type="pct"/>
            <w:shd w:val="clear" w:color="auto" w:fill="auto"/>
          </w:tcPr>
          <w:p w14:paraId="4698BD56" w14:textId="77777777" w:rsidR="006E110A" w:rsidRPr="00040E48" w:rsidRDefault="006E110A">
            <w:pPr>
              <w:pStyle w:val="TableEntry"/>
              <w:rPr>
                <w:noProof w:val="0"/>
              </w:rPr>
            </w:pPr>
            <w:r w:rsidRPr="00040E48">
              <w:rPr>
                <w:b/>
                <w:bCs/>
                <w:noProof w:val="0"/>
              </w:rPr>
              <w:t>Patient Administrative Identifiers</w:t>
            </w:r>
            <w:r w:rsidRPr="00040E48">
              <w:rPr>
                <w:noProof w:val="0"/>
              </w:rPr>
              <w:br/>
              <w:t xml:space="preserve">These are handed by the Medical Documents Content Profile by reference to constraints in HL7 CRS. </w:t>
            </w:r>
          </w:p>
        </w:tc>
        <w:tc>
          <w:tcPr>
            <w:tcW w:w="364" w:type="pct"/>
            <w:shd w:val="clear" w:color="auto" w:fill="auto"/>
          </w:tcPr>
          <w:p w14:paraId="6CA47404" w14:textId="77777777" w:rsidR="006E110A" w:rsidRPr="00040E48" w:rsidRDefault="006E110A">
            <w:pPr>
              <w:pStyle w:val="TableEntry"/>
              <w:rPr>
                <w:noProof w:val="0"/>
              </w:rPr>
            </w:pPr>
            <w:r w:rsidRPr="00040E48">
              <w:rPr>
                <w:noProof w:val="0"/>
              </w:rPr>
              <w:t xml:space="preserve">R </w:t>
            </w:r>
          </w:p>
        </w:tc>
        <w:tc>
          <w:tcPr>
            <w:tcW w:w="2107" w:type="pct"/>
            <w:shd w:val="clear" w:color="auto" w:fill="auto"/>
          </w:tcPr>
          <w:p w14:paraId="7C03AD3E" w14:textId="77777777" w:rsidR="006E110A" w:rsidRPr="00040E48" w:rsidRDefault="006E110A">
            <w:pPr>
              <w:pStyle w:val="TableEntry"/>
              <w:rPr>
                <w:noProof w:val="0"/>
              </w:rPr>
            </w:pPr>
          </w:p>
        </w:tc>
      </w:tr>
      <w:tr w:rsidR="006E110A" w:rsidRPr="00040E48" w14:paraId="101AFD3B" w14:textId="77777777" w:rsidTr="00AC104E">
        <w:tc>
          <w:tcPr>
            <w:tcW w:w="2529" w:type="pct"/>
            <w:shd w:val="clear" w:color="auto" w:fill="auto"/>
          </w:tcPr>
          <w:p w14:paraId="69E4E7CC" w14:textId="77777777" w:rsidR="006E110A" w:rsidRPr="00040E48" w:rsidRDefault="006E110A">
            <w:pPr>
              <w:pStyle w:val="TableEntry"/>
              <w:rPr>
                <w:noProof w:val="0"/>
              </w:rPr>
            </w:pPr>
            <w:r w:rsidRPr="00040E48">
              <w:rPr>
                <w:noProof w:val="0"/>
              </w:rPr>
              <w:t xml:space="preserve">Pertinent Insurance Information </w:t>
            </w:r>
          </w:p>
        </w:tc>
        <w:tc>
          <w:tcPr>
            <w:tcW w:w="364" w:type="pct"/>
            <w:shd w:val="clear" w:color="auto" w:fill="auto"/>
          </w:tcPr>
          <w:p w14:paraId="0D9D735A"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6C5EE8EF" w14:textId="77777777" w:rsidR="006E110A" w:rsidRPr="00040E48" w:rsidRDefault="006E110A">
            <w:pPr>
              <w:pStyle w:val="TableEntry"/>
              <w:rPr>
                <w:noProof w:val="0"/>
              </w:rPr>
            </w:pPr>
          </w:p>
        </w:tc>
      </w:tr>
      <w:tr w:rsidR="006E110A" w:rsidRPr="00040E48" w14:paraId="5ED33054" w14:textId="77777777" w:rsidTr="00AC104E">
        <w:tc>
          <w:tcPr>
            <w:tcW w:w="2529" w:type="pct"/>
            <w:shd w:val="clear" w:color="auto" w:fill="auto"/>
          </w:tcPr>
          <w:p w14:paraId="76718331" w14:textId="77777777" w:rsidR="006E110A" w:rsidRPr="00040E48" w:rsidRDefault="006E110A">
            <w:pPr>
              <w:pStyle w:val="TableEntry"/>
              <w:rPr>
                <w:noProof w:val="0"/>
              </w:rPr>
            </w:pPr>
            <w:r w:rsidRPr="00040E48">
              <w:rPr>
                <w:b/>
                <w:bCs/>
                <w:noProof w:val="0"/>
              </w:rPr>
              <w:t>Data needed for state and local referral forms, if different than above</w:t>
            </w:r>
            <w:r w:rsidRPr="00040E48">
              <w:rPr>
                <w:noProof w:val="0"/>
              </w:rPr>
              <w:br/>
              <w:t xml:space="preserve">These are handed by including additional sections within the summary. </w:t>
            </w:r>
          </w:p>
        </w:tc>
        <w:tc>
          <w:tcPr>
            <w:tcW w:w="364" w:type="pct"/>
            <w:shd w:val="clear" w:color="auto" w:fill="auto"/>
          </w:tcPr>
          <w:p w14:paraId="7BC2E8EE" w14:textId="77777777" w:rsidR="006E110A" w:rsidRPr="00040E48" w:rsidRDefault="006E110A">
            <w:pPr>
              <w:pStyle w:val="TableEntry"/>
              <w:rPr>
                <w:noProof w:val="0"/>
              </w:rPr>
            </w:pPr>
            <w:r w:rsidRPr="00040E48">
              <w:rPr>
                <w:noProof w:val="0"/>
              </w:rPr>
              <w:t xml:space="preserve">R2 </w:t>
            </w:r>
          </w:p>
        </w:tc>
        <w:tc>
          <w:tcPr>
            <w:tcW w:w="2107" w:type="pct"/>
            <w:shd w:val="clear" w:color="auto" w:fill="auto"/>
          </w:tcPr>
          <w:p w14:paraId="7F6EF5A8" w14:textId="77777777" w:rsidR="006E110A" w:rsidRPr="00040E48" w:rsidRDefault="006E110A">
            <w:pPr>
              <w:pStyle w:val="TableEntry"/>
              <w:rPr>
                <w:noProof w:val="0"/>
              </w:rPr>
            </w:pPr>
          </w:p>
        </w:tc>
      </w:tr>
    </w:tbl>
    <w:p w14:paraId="66F201EC" w14:textId="77777777" w:rsidR="006E110A" w:rsidRPr="00040E48" w:rsidRDefault="006E110A">
      <w:pPr>
        <w:pStyle w:val="Note"/>
      </w:pPr>
      <w:r w:rsidRPr="00040E48">
        <w:t xml:space="preserve">Note: </w:t>
      </w:r>
      <w:r w:rsidRPr="00040E48">
        <w:tab/>
      </w:r>
      <w:r w:rsidRPr="00040E48">
        <w:rPr>
          <w:i/>
          <w:iCs/>
          <w:u w:val="single"/>
        </w:rPr>
        <w:t>Highlighted</w:t>
      </w:r>
      <w:r w:rsidRPr="00040E48">
        <w:t xml:space="preserve"> items in the table above are different from what appears in the XDS-MS </w:t>
      </w:r>
      <w:r w:rsidR="00174CCE" w:rsidRPr="00040E48">
        <w:t>Profile</w:t>
      </w:r>
      <w:r w:rsidRPr="00040E48">
        <w:t xml:space="preserve">. All other data elements have identical definitions. </w:t>
      </w:r>
    </w:p>
    <w:p w14:paraId="6D409ACA" w14:textId="77777777" w:rsidR="006068AD" w:rsidRPr="00040E48" w:rsidRDefault="006068AD" w:rsidP="00EF41A6">
      <w:pPr>
        <w:pStyle w:val="BodyText"/>
        <w:rPr>
          <w:noProof w:val="0"/>
        </w:rPr>
      </w:pPr>
    </w:p>
    <w:p w14:paraId="627F3257" w14:textId="77777777" w:rsidR="006E110A" w:rsidRPr="00040E48" w:rsidRDefault="006E110A">
      <w:pPr>
        <w:pStyle w:val="Heading5"/>
        <w:rPr>
          <w:noProof w:val="0"/>
        </w:rPr>
      </w:pPr>
      <w:bookmarkStart w:id="339" w:name="_Toc441141839"/>
      <w:r w:rsidRPr="00040E48">
        <w:rPr>
          <w:noProof w:val="0"/>
        </w:rPr>
        <w:t>Conformance</w:t>
      </w:r>
      <w:bookmarkEnd w:id="339"/>
    </w:p>
    <w:p w14:paraId="44BB104B" w14:textId="77777777" w:rsidR="006E110A" w:rsidRPr="00040E48" w:rsidRDefault="006E110A">
      <w:pPr>
        <w:pStyle w:val="BodyText"/>
        <w:rPr>
          <w:noProof w:val="0"/>
        </w:rPr>
      </w:pPr>
      <w:r w:rsidRPr="00040E48">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hyperlink w:anchor="T1_3_6_1_4_1_19376_1_5_3_1_1_3" w:tooltip="1.3.6.1.4.1.19376.1.5.3.1.1.3" w:history="1">
        <w:r w:rsidRPr="00040E48">
          <w:rPr>
            <w:rStyle w:val="Hyperlink"/>
            <w:noProof w:val="0"/>
          </w:rPr>
          <w:t>Medical Summary</w:t>
        </w:r>
      </w:hyperlink>
      <w:r w:rsidRPr="00040E48">
        <w:rPr>
          <w:noProof w:val="0"/>
        </w:rPr>
        <w:t xml:space="preserve"> content module, and so must conform to the requirements of that template as well, thus all &lt;templateId&gt; elements shown in the example below shall be included. </w:t>
      </w:r>
    </w:p>
    <w:p w14:paraId="576CDB2C" w14:textId="77777777" w:rsidR="006E110A" w:rsidRPr="00F331FC" w:rsidRDefault="006E110A">
      <w:pPr>
        <w:pStyle w:val="XMLFragment"/>
        <w:rPr>
          <w:noProof w:val="0"/>
          <w:lang w:val="nl-NL"/>
          <w:rPrChange w:id="340" w:author="Michael Clifton" w:date="2018-10-11T10:10:00Z">
            <w:rPr>
              <w:noProof w:val="0"/>
            </w:rPr>
          </w:rPrChange>
        </w:rPr>
      </w:pPr>
      <w:r w:rsidRPr="00F331FC">
        <w:rPr>
          <w:noProof w:val="0"/>
          <w:lang w:val="nl-NL"/>
          <w:rPrChange w:id="341" w:author="Michael Clifton" w:date="2018-10-11T10:10:00Z">
            <w:rPr>
              <w:noProof w:val="0"/>
            </w:rPr>
          </w:rPrChange>
        </w:rPr>
        <w:lastRenderedPageBreak/>
        <w:t>&lt;ClinicalDocument xmlns='urn:hl7-org:v3'&gt;</w:t>
      </w:r>
    </w:p>
    <w:p w14:paraId="0620FD3B" w14:textId="77777777" w:rsidR="006E110A" w:rsidRPr="00F331FC" w:rsidRDefault="006E110A">
      <w:pPr>
        <w:pStyle w:val="XMLFragment"/>
        <w:rPr>
          <w:noProof w:val="0"/>
          <w:lang w:val="nl-NL"/>
          <w:rPrChange w:id="342" w:author="Michael Clifton" w:date="2018-10-11T10:10:00Z">
            <w:rPr>
              <w:noProof w:val="0"/>
            </w:rPr>
          </w:rPrChange>
        </w:rPr>
      </w:pPr>
      <w:r w:rsidRPr="00F331FC">
        <w:rPr>
          <w:noProof w:val="0"/>
          <w:lang w:val="nl-NL"/>
          <w:rPrChange w:id="343" w:author="Michael Clifton" w:date="2018-10-11T10:10:00Z">
            <w:rPr>
              <w:noProof w:val="0"/>
            </w:rPr>
          </w:rPrChange>
        </w:rPr>
        <w:t xml:space="preserve">  &lt;typeId extension="POCD_HD000040" root="2.16.840.1.113883.1.3"/&gt;</w:t>
      </w:r>
    </w:p>
    <w:p w14:paraId="3A9F7688" w14:textId="77777777" w:rsidR="006E110A" w:rsidRPr="00F331FC" w:rsidRDefault="006E110A">
      <w:pPr>
        <w:pStyle w:val="XMLFragment"/>
        <w:rPr>
          <w:noProof w:val="0"/>
          <w:lang w:val="nl-NL"/>
          <w:rPrChange w:id="344" w:author="Michael Clifton" w:date="2018-10-11T10:10:00Z">
            <w:rPr>
              <w:noProof w:val="0"/>
            </w:rPr>
          </w:rPrChange>
        </w:rPr>
      </w:pPr>
      <w:r w:rsidRPr="00F331FC">
        <w:rPr>
          <w:noProof w:val="0"/>
          <w:lang w:val="nl-NL"/>
          <w:rPrChange w:id="345" w:author="Michael Clifton" w:date="2018-10-11T10:10:00Z">
            <w:rPr>
              <w:noProof w:val="0"/>
            </w:rPr>
          </w:rPrChange>
        </w:rPr>
        <w:t xml:space="preserve">  &lt;templateId root='1.3.6.1.4.1.19376.1.5.3.1.1.3'/&gt;</w:t>
      </w:r>
      <w:r w:rsidRPr="00F331FC">
        <w:rPr>
          <w:noProof w:val="0"/>
          <w:lang w:val="nl-NL"/>
          <w:rPrChange w:id="346" w:author="Michael Clifton" w:date="2018-10-11T10:10:00Z">
            <w:rPr>
              <w:noProof w:val="0"/>
            </w:rPr>
          </w:rPrChange>
        </w:rPr>
        <w:br/>
        <w:t xml:space="preserve">  &lt;templateId root='1.3.6.1.4.1.19376.1.5.3.1.1.10'/&gt;</w:t>
      </w:r>
    </w:p>
    <w:p w14:paraId="12931ECB" w14:textId="77777777" w:rsidR="006E110A" w:rsidRPr="00040E48" w:rsidRDefault="006E110A">
      <w:pPr>
        <w:pStyle w:val="XMLFragment"/>
        <w:rPr>
          <w:noProof w:val="0"/>
        </w:rPr>
      </w:pPr>
      <w:r w:rsidRPr="00F331FC">
        <w:rPr>
          <w:noProof w:val="0"/>
          <w:lang w:val="nl-NL"/>
          <w:rPrChange w:id="347" w:author="Michael Clifton" w:date="2018-10-11T10:10:00Z">
            <w:rPr>
              <w:noProof w:val="0"/>
            </w:rPr>
          </w:rPrChange>
        </w:rPr>
        <w:t xml:space="preserve">  </w:t>
      </w:r>
      <w:r w:rsidRPr="00040E48">
        <w:rPr>
          <w:noProof w:val="0"/>
        </w:rPr>
        <w:t>&lt;id root=' ' extension=' '/&gt;</w:t>
      </w:r>
    </w:p>
    <w:p w14:paraId="31110DFD" w14:textId="77777777" w:rsidR="006E110A" w:rsidRPr="00040E48" w:rsidRDefault="006E110A">
      <w:pPr>
        <w:pStyle w:val="XMLFragment"/>
        <w:rPr>
          <w:noProof w:val="0"/>
        </w:rPr>
      </w:pPr>
      <w:r w:rsidRPr="00040E48">
        <w:rPr>
          <w:noProof w:val="0"/>
        </w:rPr>
        <w:t xml:space="preserve">  &lt;code code=' ' displayName=' '</w:t>
      </w:r>
    </w:p>
    <w:p w14:paraId="76527E3F" w14:textId="77777777" w:rsidR="006E110A" w:rsidRPr="00040E48" w:rsidRDefault="006E110A">
      <w:pPr>
        <w:pStyle w:val="XMLFragment"/>
        <w:rPr>
          <w:noProof w:val="0"/>
        </w:rPr>
      </w:pPr>
      <w:r w:rsidRPr="00040E48">
        <w:rPr>
          <w:noProof w:val="0"/>
        </w:rPr>
        <w:t xml:space="preserve">    codeSystem='2.16.840.1.113883.6.1' codeSystemName='LOINC'/&gt;</w:t>
      </w:r>
    </w:p>
    <w:p w14:paraId="55C220D6" w14:textId="77777777" w:rsidR="006E110A" w:rsidRPr="00040E48" w:rsidRDefault="006E110A">
      <w:pPr>
        <w:pStyle w:val="XMLFragment"/>
        <w:rPr>
          <w:noProof w:val="0"/>
        </w:rPr>
      </w:pPr>
      <w:r w:rsidRPr="00040E48">
        <w:rPr>
          <w:noProof w:val="0"/>
        </w:rPr>
        <w:t xml:space="preserve">  &lt;title&gt;Emergency Department Referral&lt;/title&gt;</w:t>
      </w:r>
    </w:p>
    <w:p w14:paraId="13728597" w14:textId="77777777" w:rsidR="006E110A" w:rsidRPr="00040E48" w:rsidRDefault="006E110A">
      <w:pPr>
        <w:pStyle w:val="XMLFragment"/>
        <w:rPr>
          <w:noProof w:val="0"/>
        </w:rPr>
      </w:pPr>
      <w:r w:rsidRPr="00040E48">
        <w:rPr>
          <w:noProof w:val="0"/>
        </w:rPr>
        <w:t xml:space="preserve">  &lt;effectiveTime value='20081004012005'/&gt;</w:t>
      </w:r>
    </w:p>
    <w:p w14:paraId="2B7BAF26" w14:textId="77777777" w:rsidR="006E110A" w:rsidRPr="00040E48" w:rsidRDefault="006E110A">
      <w:pPr>
        <w:pStyle w:val="XMLFragment"/>
        <w:rPr>
          <w:noProof w:val="0"/>
        </w:rPr>
      </w:pPr>
      <w:r w:rsidRPr="00040E48">
        <w:rPr>
          <w:noProof w:val="0"/>
        </w:rPr>
        <w:t xml:space="preserve">  &lt;confidentialityCode code='N' displayName='Normal' </w:t>
      </w:r>
    </w:p>
    <w:p w14:paraId="42FB0E9C" w14:textId="77777777" w:rsidR="006E110A" w:rsidRPr="00040E48" w:rsidRDefault="006E110A">
      <w:pPr>
        <w:pStyle w:val="XMLFragment"/>
        <w:rPr>
          <w:noProof w:val="0"/>
        </w:rPr>
      </w:pPr>
      <w:r w:rsidRPr="00040E48">
        <w:rPr>
          <w:noProof w:val="0"/>
        </w:rPr>
        <w:t xml:space="preserve">    codeSystem='2.16.840.1.113883.5.25' codeSystemName='Confidentiality' /&gt;</w:t>
      </w:r>
    </w:p>
    <w:p w14:paraId="346C4D4A" w14:textId="77777777" w:rsidR="006E110A" w:rsidRPr="00040E48" w:rsidRDefault="006E110A">
      <w:pPr>
        <w:pStyle w:val="XMLFragment"/>
        <w:rPr>
          <w:noProof w:val="0"/>
        </w:rPr>
      </w:pPr>
      <w:r w:rsidRPr="00040E48">
        <w:rPr>
          <w:noProof w:val="0"/>
        </w:rPr>
        <w:t xml:space="preserve">  &lt;languageCode code='en-US'/&gt;     </w:t>
      </w:r>
    </w:p>
    <w:p w14:paraId="39DDE8D3" w14:textId="77777777" w:rsidR="006E110A" w:rsidRPr="00040E48" w:rsidRDefault="006E110A">
      <w:pPr>
        <w:pStyle w:val="XMLFragment"/>
        <w:rPr>
          <w:noProof w:val="0"/>
        </w:rPr>
      </w:pPr>
      <w:r w:rsidRPr="00040E48">
        <w:rPr>
          <w:noProof w:val="0"/>
        </w:rPr>
        <w:t xml:space="preserve">     :</w:t>
      </w:r>
    </w:p>
    <w:p w14:paraId="1139B16F" w14:textId="77777777" w:rsidR="006E110A" w:rsidRPr="00040E48" w:rsidRDefault="006E110A">
      <w:pPr>
        <w:pStyle w:val="XMLFragment"/>
        <w:rPr>
          <w:noProof w:val="0"/>
        </w:rPr>
      </w:pPr>
      <w:r w:rsidRPr="00040E48">
        <w:rPr>
          <w:noProof w:val="0"/>
        </w:rPr>
        <w:t xml:space="preserve">  &lt;component&gt;&lt;structuredBody&gt;</w:t>
      </w:r>
    </w:p>
    <w:p w14:paraId="6D58AD70" w14:textId="77777777" w:rsidR="006E110A" w:rsidRPr="00040E48" w:rsidRDefault="006E110A">
      <w:pPr>
        <w:pStyle w:val="XMLFragment"/>
        <w:rPr>
          <w:noProof w:val="0"/>
        </w:rPr>
      </w:pPr>
      <w:r w:rsidRPr="00040E48">
        <w:rPr>
          <w:noProof w:val="0"/>
        </w:rPr>
        <w:t xml:space="preserve">    &lt;component&gt;</w:t>
      </w:r>
    </w:p>
    <w:p w14:paraId="7E0291C7" w14:textId="77777777" w:rsidR="006E110A" w:rsidRPr="00040E48" w:rsidRDefault="006E110A">
      <w:pPr>
        <w:pStyle w:val="XMLFragment"/>
        <w:rPr>
          <w:noProof w:val="0"/>
        </w:rPr>
      </w:pPr>
      <w:r w:rsidRPr="00040E48">
        <w:rPr>
          <w:noProof w:val="0"/>
        </w:rPr>
        <w:t xml:space="preserve">      &lt;section&gt;</w:t>
      </w:r>
    </w:p>
    <w:p w14:paraId="439F754E" w14:textId="77777777" w:rsidR="006E110A" w:rsidRPr="00040E48" w:rsidRDefault="006E110A">
      <w:pPr>
        <w:pStyle w:val="XMLFragment"/>
        <w:rPr>
          <w:noProof w:val="0"/>
        </w:rPr>
      </w:pPr>
      <w:r w:rsidRPr="00040E48">
        <w:rPr>
          <w:noProof w:val="0"/>
        </w:rPr>
        <w:t xml:space="preserve">        &lt;templateId root='</w:t>
      </w:r>
      <w:hyperlink w:anchor="T1_3_6_1_4_1_19376_1_5_3_1_3_1" w:tooltip="1.3.6.1.4.1.19376.1.5.3.1.3.1" w:history="1">
        <w:r w:rsidRPr="00040E48">
          <w:rPr>
            <w:rStyle w:val="Hyperlink"/>
            <w:noProof w:val="0"/>
          </w:rPr>
          <w:t>1.3.6.1.4.1.19376.1.5.3.1.3.1</w:t>
        </w:r>
      </w:hyperlink>
      <w:r w:rsidRPr="00040E48">
        <w:rPr>
          <w:noProof w:val="0"/>
        </w:rPr>
        <w:t>'/&gt;</w:t>
      </w:r>
    </w:p>
    <w:p w14:paraId="57640E78" w14:textId="77777777" w:rsidR="006E110A" w:rsidRPr="00040E48" w:rsidRDefault="006E110A">
      <w:pPr>
        <w:pStyle w:val="XMLFragment"/>
        <w:rPr>
          <w:noProof w:val="0"/>
        </w:rPr>
      </w:pPr>
      <w:r w:rsidRPr="00040E48">
        <w:rPr>
          <w:noProof w:val="0"/>
        </w:rPr>
        <w:t xml:space="preserve">        &lt;!-- Required Reason for Referral Section content --&gt;</w:t>
      </w:r>
    </w:p>
    <w:p w14:paraId="348C0955" w14:textId="77777777" w:rsidR="006E110A" w:rsidRPr="00040E48" w:rsidRDefault="006E110A">
      <w:pPr>
        <w:pStyle w:val="XMLFragment"/>
        <w:rPr>
          <w:noProof w:val="0"/>
        </w:rPr>
      </w:pPr>
      <w:r w:rsidRPr="00040E48">
        <w:rPr>
          <w:noProof w:val="0"/>
        </w:rPr>
        <w:t xml:space="preserve">      &lt;/section&gt;</w:t>
      </w:r>
    </w:p>
    <w:p w14:paraId="7B4EBF64"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17116467" w14:textId="77777777" w:rsidR="006E110A" w:rsidRPr="00040E48" w:rsidRDefault="006E110A">
      <w:pPr>
        <w:pStyle w:val="XMLFragment"/>
        <w:rPr>
          <w:noProof w:val="0"/>
        </w:rPr>
      </w:pPr>
      <w:r w:rsidRPr="00040E48">
        <w:rPr>
          <w:noProof w:val="0"/>
        </w:rPr>
        <w:t xml:space="preserve">    &lt;component&gt;</w:t>
      </w:r>
    </w:p>
    <w:p w14:paraId="11458DAD" w14:textId="77777777" w:rsidR="006E110A" w:rsidRPr="00040E48" w:rsidRDefault="006E110A">
      <w:pPr>
        <w:pStyle w:val="XMLFragment"/>
        <w:rPr>
          <w:noProof w:val="0"/>
        </w:rPr>
      </w:pPr>
      <w:r w:rsidRPr="00040E48">
        <w:rPr>
          <w:noProof w:val="0"/>
        </w:rPr>
        <w:t xml:space="preserve">      &lt;section&gt;</w:t>
      </w:r>
    </w:p>
    <w:p w14:paraId="3458D98D" w14:textId="77777777" w:rsidR="006E110A" w:rsidRPr="00040E48" w:rsidRDefault="006E110A">
      <w:pPr>
        <w:pStyle w:val="XMLFragment"/>
        <w:rPr>
          <w:noProof w:val="0"/>
        </w:rPr>
      </w:pPr>
      <w:r w:rsidRPr="00040E48">
        <w:rPr>
          <w:noProof w:val="0"/>
        </w:rPr>
        <w:t xml:space="preserve">        &lt;templateId root='</w:t>
      </w:r>
      <w:hyperlink w:anchor="T1_3_6_1_4_1_19376_1_5_3_1_3_4" w:tooltip="1.3.6.1.4.1.19376.1.5.3.1.3.4" w:history="1">
        <w:r w:rsidRPr="00040E48">
          <w:rPr>
            <w:rStyle w:val="Hyperlink"/>
            <w:noProof w:val="0"/>
          </w:rPr>
          <w:t>1.3.6.1.4.1.19376.1.5.3.1.3.4</w:t>
        </w:r>
      </w:hyperlink>
      <w:r w:rsidRPr="00040E48">
        <w:rPr>
          <w:noProof w:val="0"/>
        </w:rPr>
        <w:t>'/&gt;</w:t>
      </w:r>
    </w:p>
    <w:p w14:paraId="4F9EB670" w14:textId="77777777" w:rsidR="006E110A" w:rsidRPr="00040E48" w:rsidRDefault="006E110A">
      <w:pPr>
        <w:pStyle w:val="XMLFragment"/>
        <w:rPr>
          <w:noProof w:val="0"/>
        </w:rPr>
      </w:pPr>
      <w:r w:rsidRPr="00040E48">
        <w:rPr>
          <w:noProof w:val="0"/>
        </w:rPr>
        <w:t xml:space="preserve">        &lt;!-- Required History Present Illness Section content --&gt;</w:t>
      </w:r>
    </w:p>
    <w:p w14:paraId="16C9B3B7" w14:textId="77777777" w:rsidR="006E110A" w:rsidRPr="00040E48" w:rsidRDefault="006E110A">
      <w:pPr>
        <w:pStyle w:val="XMLFragment"/>
        <w:rPr>
          <w:noProof w:val="0"/>
        </w:rPr>
      </w:pPr>
      <w:r w:rsidRPr="00040E48">
        <w:rPr>
          <w:noProof w:val="0"/>
        </w:rPr>
        <w:t xml:space="preserve">      &lt;/section&gt;</w:t>
      </w:r>
    </w:p>
    <w:p w14:paraId="530042D4"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C10A691" w14:textId="77777777" w:rsidR="006E110A" w:rsidRPr="00040E48" w:rsidRDefault="006E110A">
      <w:pPr>
        <w:pStyle w:val="XMLFragment"/>
        <w:rPr>
          <w:noProof w:val="0"/>
        </w:rPr>
      </w:pPr>
      <w:r w:rsidRPr="00040E48">
        <w:rPr>
          <w:noProof w:val="0"/>
        </w:rPr>
        <w:t xml:space="preserve">    &lt;component&gt;</w:t>
      </w:r>
    </w:p>
    <w:p w14:paraId="35D2E391" w14:textId="77777777" w:rsidR="006E110A" w:rsidRPr="00040E48" w:rsidRDefault="006E110A">
      <w:pPr>
        <w:pStyle w:val="XMLFragment"/>
        <w:rPr>
          <w:noProof w:val="0"/>
        </w:rPr>
      </w:pPr>
      <w:r w:rsidRPr="00040E48">
        <w:rPr>
          <w:noProof w:val="0"/>
        </w:rPr>
        <w:t xml:space="preserve">      &lt;section&gt;</w:t>
      </w:r>
    </w:p>
    <w:p w14:paraId="7670F1D0" w14:textId="77777777" w:rsidR="006E110A" w:rsidRPr="00040E48" w:rsidRDefault="006E110A">
      <w:pPr>
        <w:pStyle w:val="XMLFragment"/>
        <w:rPr>
          <w:noProof w:val="0"/>
        </w:rPr>
      </w:pPr>
      <w:r w:rsidRPr="00040E48">
        <w:rPr>
          <w:noProof w:val="0"/>
        </w:rPr>
        <w:t xml:space="preserve">        &lt;templateId root='</w:t>
      </w:r>
      <w:hyperlink w:anchor="T1_3_6_1_4_1_19376_1_5_3_1_3_6" w:tooltip="1.3.6.1.4.1.19376.1.5.3.1.3.6" w:history="1">
        <w:r w:rsidRPr="00040E48">
          <w:rPr>
            <w:rStyle w:val="Hyperlink"/>
            <w:noProof w:val="0"/>
          </w:rPr>
          <w:t>1.3.6.1.4.1.19376.1.5.3.1.3.6</w:t>
        </w:r>
      </w:hyperlink>
      <w:r w:rsidRPr="00040E48">
        <w:rPr>
          <w:noProof w:val="0"/>
        </w:rPr>
        <w:t>'/&gt;</w:t>
      </w:r>
    </w:p>
    <w:p w14:paraId="65F9A4FB" w14:textId="77777777" w:rsidR="006E110A" w:rsidRPr="00040E48" w:rsidRDefault="006E110A">
      <w:pPr>
        <w:pStyle w:val="XMLFragment"/>
        <w:rPr>
          <w:noProof w:val="0"/>
        </w:rPr>
      </w:pPr>
      <w:r w:rsidRPr="00040E48">
        <w:rPr>
          <w:noProof w:val="0"/>
        </w:rPr>
        <w:t xml:space="preserve">        &lt;!-- Required Active Problems Section content --&gt;</w:t>
      </w:r>
    </w:p>
    <w:p w14:paraId="353B2B18" w14:textId="77777777" w:rsidR="006E110A" w:rsidRPr="00040E48" w:rsidRDefault="006E110A">
      <w:pPr>
        <w:pStyle w:val="XMLFragment"/>
        <w:rPr>
          <w:noProof w:val="0"/>
        </w:rPr>
      </w:pPr>
      <w:r w:rsidRPr="00040E48">
        <w:rPr>
          <w:noProof w:val="0"/>
        </w:rPr>
        <w:t xml:space="preserve">      &lt;/section&gt;</w:t>
      </w:r>
    </w:p>
    <w:p w14:paraId="39F0FF80"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D86ABC9" w14:textId="77777777" w:rsidR="006E110A" w:rsidRPr="00040E48" w:rsidRDefault="006E110A">
      <w:pPr>
        <w:pStyle w:val="XMLFragment"/>
        <w:rPr>
          <w:noProof w:val="0"/>
        </w:rPr>
      </w:pPr>
      <w:r w:rsidRPr="00040E48">
        <w:rPr>
          <w:noProof w:val="0"/>
        </w:rPr>
        <w:t xml:space="preserve">    &lt;component&gt;</w:t>
      </w:r>
    </w:p>
    <w:p w14:paraId="62793980" w14:textId="77777777" w:rsidR="006E110A" w:rsidRPr="00040E48" w:rsidRDefault="006E110A">
      <w:pPr>
        <w:pStyle w:val="XMLFragment"/>
        <w:rPr>
          <w:noProof w:val="0"/>
        </w:rPr>
      </w:pPr>
      <w:r w:rsidRPr="00040E48">
        <w:rPr>
          <w:noProof w:val="0"/>
        </w:rPr>
        <w:t xml:space="preserve">      &lt;section&gt;</w:t>
      </w:r>
    </w:p>
    <w:p w14:paraId="5F9FCA86" w14:textId="77777777" w:rsidR="006E110A" w:rsidRPr="00040E48" w:rsidRDefault="006E110A">
      <w:pPr>
        <w:pStyle w:val="XMLFragment"/>
        <w:rPr>
          <w:noProof w:val="0"/>
        </w:rPr>
      </w:pPr>
      <w:r w:rsidRPr="00040E48">
        <w:rPr>
          <w:noProof w:val="0"/>
        </w:rPr>
        <w:t xml:space="preserve">        &lt;templateId root='</w:t>
      </w:r>
      <w:hyperlink w:anchor="T1_3_6_1_4_1_19376_1_5_3_1_3_19" w:tooltip="1.3.6.1.4.1.19376.1.5.3.1.3.19" w:history="1">
        <w:r w:rsidRPr="00040E48">
          <w:rPr>
            <w:rStyle w:val="Hyperlink"/>
            <w:noProof w:val="0"/>
          </w:rPr>
          <w:t>1.3.6.1.4.1.19376.1.5.3.1.3.19</w:t>
        </w:r>
      </w:hyperlink>
      <w:r w:rsidRPr="00040E48">
        <w:rPr>
          <w:noProof w:val="0"/>
        </w:rPr>
        <w:t>'/&gt;</w:t>
      </w:r>
    </w:p>
    <w:p w14:paraId="10296D85" w14:textId="77777777" w:rsidR="006E110A" w:rsidRPr="00040E48" w:rsidRDefault="006E110A">
      <w:pPr>
        <w:pStyle w:val="XMLFragment"/>
        <w:rPr>
          <w:noProof w:val="0"/>
        </w:rPr>
      </w:pPr>
      <w:r w:rsidRPr="00040E48">
        <w:rPr>
          <w:noProof w:val="0"/>
        </w:rPr>
        <w:t xml:space="preserve">        &lt;!-- Required Current Meds Section content --&gt;</w:t>
      </w:r>
    </w:p>
    <w:p w14:paraId="205B3DF1" w14:textId="77777777" w:rsidR="006E110A" w:rsidRPr="00040E48" w:rsidRDefault="006E110A">
      <w:pPr>
        <w:pStyle w:val="XMLFragment"/>
        <w:rPr>
          <w:noProof w:val="0"/>
        </w:rPr>
      </w:pPr>
      <w:r w:rsidRPr="00040E48">
        <w:rPr>
          <w:noProof w:val="0"/>
        </w:rPr>
        <w:t xml:space="preserve">      &lt;/section&gt;</w:t>
      </w:r>
    </w:p>
    <w:p w14:paraId="676409FC"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3DFF4AC" w14:textId="77777777" w:rsidR="006E110A" w:rsidRPr="00040E48" w:rsidRDefault="006E110A">
      <w:pPr>
        <w:pStyle w:val="XMLFragment"/>
        <w:rPr>
          <w:noProof w:val="0"/>
        </w:rPr>
      </w:pPr>
      <w:r w:rsidRPr="00040E48">
        <w:rPr>
          <w:noProof w:val="0"/>
        </w:rPr>
        <w:t xml:space="preserve">    &lt;component&gt;</w:t>
      </w:r>
    </w:p>
    <w:p w14:paraId="41BA2215" w14:textId="77777777" w:rsidR="006E110A" w:rsidRPr="00040E48" w:rsidRDefault="006E110A">
      <w:pPr>
        <w:pStyle w:val="XMLFragment"/>
        <w:rPr>
          <w:noProof w:val="0"/>
        </w:rPr>
      </w:pPr>
      <w:r w:rsidRPr="00040E48">
        <w:rPr>
          <w:noProof w:val="0"/>
        </w:rPr>
        <w:t xml:space="preserve">      &lt;section&gt;</w:t>
      </w:r>
    </w:p>
    <w:p w14:paraId="1CBA50EE" w14:textId="77777777" w:rsidR="006E110A" w:rsidRPr="00040E48" w:rsidRDefault="006E110A">
      <w:pPr>
        <w:pStyle w:val="XMLFragment"/>
        <w:rPr>
          <w:noProof w:val="0"/>
        </w:rPr>
      </w:pPr>
      <w:r w:rsidRPr="00040E48">
        <w:rPr>
          <w:noProof w:val="0"/>
        </w:rPr>
        <w:t xml:space="preserve">        &lt;templateId root='</w:t>
      </w:r>
      <w:hyperlink w:anchor="T1_3_6_1_4_1_19376_1_5_3_1_3_13" w:tooltip="1.3.6.1.4.1.19376.1.5.3.1.3.13" w:history="1">
        <w:r w:rsidRPr="00040E48">
          <w:rPr>
            <w:rStyle w:val="Hyperlink"/>
            <w:noProof w:val="0"/>
          </w:rPr>
          <w:t>1.3.6.1.4.1.19376.1.5.3.1.3.13</w:t>
        </w:r>
      </w:hyperlink>
      <w:r w:rsidRPr="00040E48">
        <w:rPr>
          <w:noProof w:val="0"/>
        </w:rPr>
        <w:t>'/&gt;</w:t>
      </w:r>
    </w:p>
    <w:p w14:paraId="32BF7103" w14:textId="77777777" w:rsidR="006E110A" w:rsidRPr="00040E48" w:rsidRDefault="006E110A">
      <w:pPr>
        <w:pStyle w:val="XMLFragment"/>
        <w:rPr>
          <w:noProof w:val="0"/>
        </w:rPr>
      </w:pPr>
      <w:r w:rsidRPr="00040E48">
        <w:rPr>
          <w:noProof w:val="0"/>
        </w:rPr>
        <w:t xml:space="preserve">        &lt;!-- Required Allergies Section content --&gt;</w:t>
      </w:r>
    </w:p>
    <w:p w14:paraId="755F3C8E" w14:textId="77777777" w:rsidR="006E110A" w:rsidRPr="00040E48" w:rsidRDefault="006E110A">
      <w:pPr>
        <w:pStyle w:val="XMLFragment"/>
        <w:rPr>
          <w:noProof w:val="0"/>
        </w:rPr>
      </w:pPr>
      <w:r w:rsidRPr="00040E48">
        <w:rPr>
          <w:noProof w:val="0"/>
        </w:rPr>
        <w:t xml:space="preserve">      &lt;/section&gt;</w:t>
      </w:r>
    </w:p>
    <w:p w14:paraId="61A303D4"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5D6B9C0" w14:textId="77777777" w:rsidR="006E110A" w:rsidRPr="00040E48" w:rsidRDefault="006E110A">
      <w:pPr>
        <w:pStyle w:val="XMLFragment"/>
        <w:rPr>
          <w:noProof w:val="0"/>
        </w:rPr>
      </w:pPr>
      <w:r w:rsidRPr="00040E48">
        <w:rPr>
          <w:noProof w:val="0"/>
        </w:rPr>
        <w:t xml:space="preserve">    &lt;component&gt;</w:t>
      </w:r>
    </w:p>
    <w:p w14:paraId="59A0DD81" w14:textId="77777777" w:rsidR="006E110A" w:rsidRPr="00040E48" w:rsidRDefault="006E110A">
      <w:pPr>
        <w:pStyle w:val="XMLFragment"/>
        <w:rPr>
          <w:noProof w:val="0"/>
        </w:rPr>
      </w:pPr>
      <w:r w:rsidRPr="00040E48">
        <w:rPr>
          <w:noProof w:val="0"/>
        </w:rPr>
        <w:t xml:space="preserve">      &lt;section&gt;</w:t>
      </w:r>
    </w:p>
    <w:p w14:paraId="0B5E8724" w14:textId="77777777" w:rsidR="006E110A" w:rsidRPr="00040E48" w:rsidRDefault="006E110A">
      <w:pPr>
        <w:pStyle w:val="XMLFragment"/>
        <w:rPr>
          <w:noProof w:val="0"/>
        </w:rPr>
      </w:pPr>
      <w:r w:rsidRPr="00040E48">
        <w:rPr>
          <w:noProof w:val="0"/>
        </w:rPr>
        <w:t xml:space="preserve">        &lt;templateId root='</w:t>
      </w:r>
      <w:hyperlink w:anchor="T1_3_6_1_4_1_19376_1_5_3_1_3_8" w:tooltip="1.3.6.1.4.1.19376.1.5.3.1.3.8" w:history="1">
        <w:r w:rsidRPr="00040E48">
          <w:rPr>
            <w:rStyle w:val="Hyperlink"/>
            <w:noProof w:val="0"/>
          </w:rPr>
          <w:t>1.3.6.1.4.1.19376.1.5.3.1.3.8</w:t>
        </w:r>
      </w:hyperlink>
      <w:r w:rsidRPr="00040E48">
        <w:rPr>
          <w:noProof w:val="0"/>
        </w:rPr>
        <w:t>'/&gt;</w:t>
      </w:r>
    </w:p>
    <w:p w14:paraId="44732B6C" w14:textId="77777777" w:rsidR="006E110A" w:rsidRPr="00040E48" w:rsidRDefault="006E110A">
      <w:pPr>
        <w:pStyle w:val="XMLFragment"/>
        <w:rPr>
          <w:noProof w:val="0"/>
        </w:rPr>
      </w:pPr>
      <w:r w:rsidRPr="00040E48">
        <w:rPr>
          <w:noProof w:val="0"/>
        </w:rPr>
        <w:t xml:space="preserve">        &lt;!-- Required if known Resolved Problems Section content --&gt;</w:t>
      </w:r>
    </w:p>
    <w:p w14:paraId="1155A2AF" w14:textId="77777777" w:rsidR="006E110A" w:rsidRPr="00040E48" w:rsidRDefault="006E110A">
      <w:pPr>
        <w:pStyle w:val="XMLFragment"/>
        <w:rPr>
          <w:noProof w:val="0"/>
        </w:rPr>
      </w:pPr>
      <w:r w:rsidRPr="00040E48">
        <w:rPr>
          <w:noProof w:val="0"/>
        </w:rPr>
        <w:t xml:space="preserve">      &lt;/section&gt;</w:t>
      </w:r>
    </w:p>
    <w:p w14:paraId="1D4EBBE3"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08AC2A9" w14:textId="77777777" w:rsidR="006E110A" w:rsidRPr="00040E48" w:rsidRDefault="006E110A">
      <w:pPr>
        <w:pStyle w:val="XMLFragment"/>
        <w:rPr>
          <w:noProof w:val="0"/>
        </w:rPr>
      </w:pPr>
      <w:r w:rsidRPr="00040E48">
        <w:rPr>
          <w:noProof w:val="0"/>
        </w:rPr>
        <w:t xml:space="preserve">    &lt;component&gt;</w:t>
      </w:r>
    </w:p>
    <w:p w14:paraId="165ACD60" w14:textId="77777777" w:rsidR="006E110A" w:rsidRPr="00040E48" w:rsidRDefault="006E110A">
      <w:pPr>
        <w:pStyle w:val="XMLFragment"/>
        <w:rPr>
          <w:noProof w:val="0"/>
        </w:rPr>
      </w:pPr>
      <w:r w:rsidRPr="00040E48">
        <w:rPr>
          <w:noProof w:val="0"/>
        </w:rPr>
        <w:t xml:space="preserve">      &lt;section&gt;</w:t>
      </w:r>
    </w:p>
    <w:p w14:paraId="348598A5" w14:textId="77777777" w:rsidR="006E110A" w:rsidRPr="00040E48" w:rsidRDefault="006E110A">
      <w:pPr>
        <w:pStyle w:val="XMLFragment"/>
        <w:rPr>
          <w:noProof w:val="0"/>
        </w:rPr>
      </w:pPr>
      <w:r w:rsidRPr="00040E48">
        <w:rPr>
          <w:noProof w:val="0"/>
        </w:rPr>
        <w:t xml:space="preserve">        &lt;templateId root='</w:t>
      </w:r>
      <w:hyperlink w:anchor="T1_3_6_1_4_1_19376_1_5_3_1_3_11" w:tooltip="1.3.6.1.4.1.19376.1.5.3.1.3.11" w:history="1">
        <w:r w:rsidRPr="00040E48">
          <w:rPr>
            <w:rStyle w:val="Hyperlink"/>
            <w:noProof w:val="0"/>
          </w:rPr>
          <w:t>1.3.6.1.4.1.19376.1.5.3.1.3.11</w:t>
        </w:r>
      </w:hyperlink>
      <w:r w:rsidRPr="00040E48">
        <w:rPr>
          <w:noProof w:val="0"/>
        </w:rPr>
        <w:t>'/&gt;</w:t>
      </w:r>
    </w:p>
    <w:p w14:paraId="043DB156" w14:textId="77777777" w:rsidR="006E110A" w:rsidRPr="00040E48" w:rsidRDefault="006E110A">
      <w:pPr>
        <w:pStyle w:val="XMLFragment"/>
        <w:rPr>
          <w:noProof w:val="0"/>
        </w:rPr>
      </w:pPr>
      <w:r w:rsidRPr="00040E48">
        <w:rPr>
          <w:noProof w:val="0"/>
        </w:rPr>
        <w:t xml:space="preserve">        &lt;!-- Required if known List of Surgeries Section content --&gt;</w:t>
      </w:r>
    </w:p>
    <w:p w14:paraId="4DC8D6FB" w14:textId="77777777" w:rsidR="006E110A" w:rsidRPr="00040E48" w:rsidRDefault="006E110A">
      <w:pPr>
        <w:pStyle w:val="XMLFragment"/>
        <w:rPr>
          <w:noProof w:val="0"/>
        </w:rPr>
      </w:pPr>
      <w:r w:rsidRPr="00040E48">
        <w:rPr>
          <w:noProof w:val="0"/>
        </w:rPr>
        <w:t xml:space="preserve">      &lt;/section&gt;</w:t>
      </w:r>
    </w:p>
    <w:p w14:paraId="2CEC3181"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C33DEED" w14:textId="77777777" w:rsidR="006E110A" w:rsidRPr="00040E48" w:rsidRDefault="006E110A">
      <w:pPr>
        <w:pStyle w:val="XMLFragment"/>
        <w:rPr>
          <w:noProof w:val="0"/>
        </w:rPr>
      </w:pPr>
      <w:r w:rsidRPr="00040E48">
        <w:rPr>
          <w:noProof w:val="0"/>
        </w:rPr>
        <w:t xml:space="preserve">    &lt;component&gt;</w:t>
      </w:r>
    </w:p>
    <w:p w14:paraId="6CFC2BB9" w14:textId="77777777" w:rsidR="006E110A" w:rsidRPr="00040E48" w:rsidRDefault="006E110A">
      <w:pPr>
        <w:pStyle w:val="XMLFragment"/>
        <w:rPr>
          <w:noProof w:val="0"/>
        </w:rPr>
      </w:pPr>
      <w:r w:rsidRPr="00040E48">
        <w:rPr>
          <w:noProof w:val="0"/>
        </w:rPr>
        <w:t xml:space="preserve">      &lt;section&gt;</w:t>
      </w:r>
    </w:p>
    <w:p w14:paraId="21263B57" w14:textId="77777777" w:rsidR="006E110A" w:rsidRPr="00040E48" w:rsidRDefault="006E110A">
      <w:pPr>
        <w:pStyle w:val="XMLFragment"/>
        <w:rPr>
          <w:noProof w:val="0"/>
        </w:rPr>
      </w:pPr>
      <w:r w:rsidRPr="00040E48">
        <w:rPr>
          <w:noProof w:val="0"/>
        </w:rPr>
        <w:lastRenderedPageBreak/>
        <w:t xml:space="preserve">        &lt;templateId root='</w:t>
      </w:r>
      <w:hyperlink w:anchor="T1_3_6_1_4_1_19376_1_5_3_1_3_23" w:tooltip="1.3.6.1.4.1.19376.1.5.3.1.3.23" w:history="1">
        <w:r w:rsidRPr="00040E48">
          <w:rPr>
            <w:rStyle w:val="Hyperlink"/>
            <w:noProof w:val="0"/>
          </w:rPr>
          <w:t>1.3.6.1.4.1.19376.1.5.3.1.3.23</w:t>
        </w:r>
      </w:hyperlink>
      <w:r w:rsidRPr="00040E48">
        <w:rPr>
          <w:noProof w:val="0"/>
        </w:rPr>
        <w:t>'/&gt;</w:t>
      </w:r>
    </w:p>
    <w:p w14:paraId="52BF3812" w14:textId="77777777" w:rsidR="006E110A" w:rsidRPr="00040E48" w:rsidRDefault="006E110A">
      <w:pPr>
        <w:pStyle w:val="XMLFragment"/>
        <w:rPr>
          <w:noProof w:val="0"/>
        </w:rPr>
      </w:pPr>
      <w:r w:rsidRPr="00040E48">
        <w:rPr>
          <w:noProof w:val="0"/>
        </w:rPr>
        <w:t xml:space="preserve">        &lt;!-- Required if known Immunizations Section content --&gt;</w:t>
      </w:r>
    </w:p>
    <w:p w14:paraId="0CD6DE9D" w14:textId="77777777" w:rsidR="006E110A" w:rsidRPr="00040E48" w:rsidRDefault="006E110A">
      <w:pPr>
        <w:pStyle w:val="XMLFragment"/>
        <w:rPr>
          <w:noProof w:val="0"/>
        </w:rPr>
      </w:pPr>
      <w:r w:rsidRPr="00040E48">
        <w:rPr>
          <w:noProof w:val="0"/>
        </w:rPr>
        <w:t xml:space="preserve">      &lt;/section&gt;</w:t>
      </w:r>
    </w:p>
    <w:p w14:paraId="2A26D8DF"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F5AA074" w14:textId="77777777" w:rsidR="006E110A" w:rsidRPr="00040E48" w:rsidRDefault="006E110A">
      <w:pPr>
        <w:pStyle w:val="XMLFragment"/>
        <w:rPr>
          <w:noProof w:val="0"/>
        </w:rPr>
      </w:pPr>
      <w:r w:rsidRPr="00040E48">
        <w:rPr>
          <w:noProof w:val="0"/>
        </w:rPr>
        <w:t xml:space="preserve">    &lt;component&gt;</w:t>
      </w:r>
    </w:p>
    <w:p w14:paraId="42CA59E2" w14:textId="77777777" w:rsidR="006E110A" w:rsidRPr="00040E48" w:rsidRDefault="006E110A">
      <w:pPr>
        <w:pStyle w:val="XMLFragment"/>
        <w:rPr>
          <w:noProof w:val="0"/>
        </w:rPr>
      </w:pPr>
      <w:r w:rsidRPr="00040E48">
        <w:rPr>
          <w:noProof w:val="0"/>
        </w:rPr>
        <w:t xml:space="preserve">      &lt;section&gt;</w:t>
      </w:r>
    </w:p>
    <w:p w14:paraId="67E70179" w14:textId="77777777" w:rsidR="006E110A" w:rsidRPr="00040E48" w:rsidRDefault="006E110A">
      <w:pPr>
        <w:pStyle w:val="XMLFragment"/>
        <w:rPr>
          <w:noProof w:val="0"/>
        </w:rPr>
      </w:pPr>
      <w:r w:rsidRPr="00040E48">
        <w:rPr>
          <w:noProof w:val="0"/>
        </w:rPr>
        <w:t xml:space="preserve">        &lt;templateId root='</w:t>
      </w:r>
      <w:hyperlink w:anchor="T1_3_6_1_4_1_19376_1_5_3_1_3_14" w:tooltip="1.3.6.1.4.1.19376.1.5.3.1.3.14" w:history="1">
        <w:r w:rsidRPr="00040E48">
          <w:rPr>
            <w:rStyle w:val="Hyperlink"/>
            <w:noProof w:val="0"/>
          </w:rPr>
          <w:t>1.3.6.1.4.1.19376.1.5.3.1.3.14</w:t>
        </w:r>
      </w:hyperlink>
      <w:r w:rsidRPr="00040E48">
        <w:rPr>
          <w:noProof w:val="0"/>
        </w:rPr>
        <w:t>'/&gt;</w:t>
      </w:r>
    </w:p>
    <w:p w14:paraId="24307F03" w14:textId="77777777" w:rsidR="006E110A" w:rsidRPr="00040E48" w:rsidRDefault="006E110A">
      <w:pPr>
        <w:pStyle w:val="XMLFragment"/>
        <w:rPr>
          <w:noProof w:val="0"/>
        </w:rPr>
      </w:pPr>
      <w:r w:rsidRPr="00040E48">
        <w:rPr>
          <w:noProof w:val="0"/>
        </w:rPr>
        <w:t xml:space="preserve">        &lt;!-- Required if known Family History Section content --&gt;</w:t>
      </w:r>
    </w:p>
    <w:p w14:paraId="738559D2" w14:textId="77777777" w:rsidR="006E110A" w:rsidRPr="00040E48" w:rsidRDefault="006E110A">
      <w:pPr>
        <w:pStyle w:val="XMLFragment"/>
        <w:rPr>
          <w:noProof w:val="0"/>
        </w:rPr>
      </w:pPr>
      <w:r w:rsidRPr="00040E48">
        <w:rPr>
          <w:noProof w:val="0"/>
        </w:rPr>
        <w:t xml:space="preserve">      &lt;/section&gt;</w:t>
      </w:r>
    </w:p>
    <w:p w14:paraId="5DD3D54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2AA1F13" w14:textId="77777777" w:rsidR="006E110A" w:rsidRPr="00040E48" w:rsidRDefault="006E110A">
      <w:pPr>
        <w:pStyle w:val="XMLFragment"/>
        <w:rPr>
          <w:noProof w:val="0"/>
        </w:rPr>
      </w:pPr>
      <w:r w:rsidRPr="00040E48">
        <w:rPr>
          <w:noProof w:val="0"/>
        </w:rPr>
        <w:t xml:space="preserve">    &lt;component&gt;</w:t>
      </w:r>
    </w:p>
    <w:p w14:paraId="7376CF4D" w14:textId="77777777" w:rsidR="006E110A" w:rsidRPr="00040E48" w:rsidRDefault="006E110A">
      <w:pPr>
        <w:pStyle w:val="XMLFragment"/>
        <w:rPr>
          <w:noProof w:val="0"/>
        </w:rPr>
      </w:pPr>
      <w:r w:rsidRPr="00040E48">
        <w:rPr>
          <w:noProof w:val="0"/>
        </w:rPr>
        <w:t xml:space="preserve">      &lt;section&gt;</w:t>
      </w:r>
    </w:p>
    <w:p w14:paraId="2FFBAE0A" w14:textId="77777777" w:rsidR="006E110A" w:rsidRPr="00040E48" w:rsidRDefault="006E110A">
      <w:pPr>
        <w:pStyle w:val="XMLFragment"/>
        <w:rPr>
          <w:noProof w:val="0"/>
        </w:rPr>
      </w:pPr>
      <w:r w:rsidRPr="00040E48">
        <w:rPr>
          <w:noProof w:val="0"/>
        </w:rPr>
        <w:t xml:space="preserve">        &lt;templateId root='</w:t>
      </w:r>
      <w:hyperlink w:anchor="T1_3_6_1_4_1_19376_1_5_3_1_3_16" w:tooltip="1.3.6.1.4.1.19376.1.5.3.1.3.16" w:history="1">
        <w:r w:rsidRPr="00040E48">
          <w:rPr>
            <w:rStyle w:val="Hyperlink"/>
            <w:noProof w:val="0"/>
          </w:rPr>
          <w:t>1.3.6.1.4.1.19376.1.5.3.1.3.16</w:t>
        </w:r>
      </w:hyperlink>
      <w:r w:rsidRPr="00040E48">
        <w:rPr>
          <w:noProof w:val="0"/>
        </w:rPr>
        <w:t>'/&gt;</w:t>
      </w:r>
    </w:p>
    <w:p w14:paraId="65509337" w14:textId="77777777" w:rsidR="006E110A" w:rsidRPr="00040E48" w:rsidRDefault="006E110A">
      <w:pPr>
        <w:pStyle w:val="XMLFragment"/>
        <w:rPr>
          <w:noProof w:val="0"/>
        </w:rPr>
      </w:pPr>
      <w:r w:rsidRPr="00040E48">
        <w:rPr>
          <w:noProof w:val="0"/>
        </w:rPr>
        <w:t xml:space="preserve">        &lt;!-- Required if known Social History Section content --&gt;</w:t>
      </w:r>
    </w:p>
    <w:p w14:paraId="5F2CA029" w14:textId="77777777" w:rsidR="006E110A" w:rsidRPr="00040E48" w:rsidRDefault="006E110A">
      <w:pPr>
        <w:pStyle w:val="XMLFragment"/>
        <w:rPr>
          <w:noProof w:val="0"/>
        </w:rPr>
      </w:pPr>
      <w:r w:rsidRPr="00040E48">
        <w:rPr>
          <w:noProof w:val="0"/>
        </w:rPr>
        <w:t xml:space="preserve">      &lt;/section&gt;</w:t>
      </w:r>
    </w:p>
    <w:p w14:paraId="4E093669"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52793B1A" w14:textId="77777777" w:rsidR="006E110A" w:rsidRPr="00040E48" w:rsidRDefault="006E110A">
      <w:pPr>
        <w:pStyle w:val="XMLFragment"/>
        <w:rPr>
          <w:noProof w:val="0"/>
        </w:rPr>
      </w:pPr>
      <w:r w:rsidRPr="00040E48">
        <w:rPr>
          <w:noProof w:val="0"/>
        </w:rPr>
        <w:t xml:space="preserve">    &lt;component&gt;</w:t>
      </w:r>
    </w:p>
    <w:p w14:paraId="0FDD2FF0" w14:textId="77777777" w:rsidR="006E110A" w:rsidRPr="00040E48" w:rsidRDefault="006E110A">
      <w:pPr>
        <w:pStyle w:val="XMLFragment"/>
        <w:rPr>
          <w:noProof w:val="0"/>
        </w:rPr>
      </w:pPr>
      <w:r w:rsidRPr="00040E48">
        <w:rPr>
          <w:noProof w:val="0"/>
        </w:rPr>
        <w:t xml:space="preserve">      &lt;section&gt;</w:t>
      </w:r>
    </w:p>
    <w:p w14:paraId="3384B559" w14:textId="77777777" w:rsidR="006E110A" w:rsidRPr="00040E48" w:rsidRDefault="006E110A">
      <w:pPr>
        <w:pStyle w:val="XMLFragment"/>
        <w:rPr>
          <w:noProof w:val="0"/>
        </w:rPr>
      </w:pPr>
      <w:r w:rsidRPr="00040E48">
        <w:rPr>
          <w:noProof w:val="0"/>
        </w:rPr>
        <w:t xml:space="preserve">        &lt;templateId root='</w:t>
      </w:r>
      <w:hyperlink w:anchor="T1_3_6_1_4_1_19376_1_5_3_1_3_18" w:tooltip="1.3.6.1.4.1.19376.1.5.3.1.3.18" w:history="1">
        <w:r w:rsidRPr="00040E48">
          <w:rPr>
            <w:rStyle w:val="Hyperlink"/>
            <w:noProof w:val="0"/>
          </w:rPr>
          <w:t>1.3.6.1.4.1.19376.1.5.3.1.3.18</w:t>
        </w:r>
      </w:hyperlink>
      <w:r w:rsidRPr="00040E48">
        <w:rPr>
          <w:noProof w:val="0"/>
        </w:rPr>
        <w:t>'/&gt;</w:t>
      </w:r>
    </w:p>
    <w:p w14:paraId="052DE2CA" w14:textId="77777777" w:rsidR="006E110A" w:rsidRPr="00040E48" w:rsidRDefault="006E110A">
      <w:pPr>
        <w:pStyle w:val="XMLFragment"/>
        <w:rPr>
          <w:noProof w:val="0"/>
        </w:rPr>
      </w:pPr>
      <w:r w:rsidRPr="00040E48">
        <w:rPr>
          <w:noProof w:val="0"/>
        </w:rPr>
        <w:t xml:space="preserve">        &lt;!-- Optional Pertinent Review of Systems Section content --&gt;</w:t>
      </w:r>
    </w:p>
    <w:p w14:paraId="4C620F7D" w14:textId="77777777" w:rsidR="006E110A" w:rsidRPr="00040E48" w:rsidRDefault="006E110A">
      <w:pPr>
        <w:pStyle w:val="XMLFragment"/>
        <w:rPr>
          <w:noProof w:val="0"/>
        </w:rPr>
      </w:pPr>
      <w:r w:rsidRPr="00040E48">
        <w:rPr>
          <w:noProof w:val="0"/>
        </w:rPr>
        <w:t xml:space="preserve">      &lt;/section&gt;</w:t>
      </w:r>
    </w:p>
    <w:p w14:paraId="68F8F969"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2852A88" w14:textId="77777777" w:rsidR="006E110A" w:rsidRPr="00040E48" w:rsidRDefault="006E110A">
      <w:pPr>
        <w:pStyle w:val="XMLFragment"/>
        <w:rPr>
          <w:noProof w:val="0"/>
        </w:rPr>
      </w:pPr>
      <w:r w:rsidRPr="00040E48">
        <w:rPr>
          <w:noProof w:val="0"/>
        </w:rPr>
        <w:t xml:space="preserve">    &lt;component&gt;</w:t>
      </w:r>
    </w:p>
    <w:p w14:paraId="39BD60C6" w14:textId="77777777" w:rsidR="006E110A" w:rsidRPr="00040E48" w:rsidRDefault="006E110A">
      <w:pPr>
        <w:pStyle w:val="XMLFragment"/>
        <w:rPr>
          <w:noProof w:val="0"/>
        </w:rPr>
      </w:pPr>
      <w:r w:rsidRPr="00040E48">
        <w:rPr>
          <w:noProof w:val="0"/>
        </w:rPr>
        <w:t xml:space="preserve">      &lt;section&gt;</w:t>
      </w:r>
    </w:p>
    <w:p w14:paraId="31365CB4" w14:textId="77777777" w:rsidR="006E110A" w:rsidRPr="00040E48" w:rsidRDefault="006E110A">
      <w:pPr>
        <w:pStyle w:val="XMLFragment"/>
        <w:rPr>
          <w:noProof w:val="0"/>
        </w:rPr>
      </w:pPr>
      <w:r w:rsidRPr="00040E48">
        <w:rPr>
          <w:noProof w:val="0"/>
        </w:rPr>
        <w:t xml:space="preserve">        &lt;templateId root='</w:t>
      </w:r>
      <w:hyperlink w:anchor="T1_3_6_1_4_1_19376_1_5_3_1_3_25" w:tooltip="1.3.6.1.4.1.19376.1.5.3.1.3.25" w:history="1">
        <w:r w:rsidRPr="00040E48">
          <w:rPr>
            <w:rStyle w:val="Hyperlink"/>
            <w:noProof w:val="0"/>
          </w:rPr>
          <w:t>1.3.6.1.4.1.19376.1.5.3.1.3.25</w:t>
        </w:r>
      </w:hyperlink>
      <w:r w:rsidRPr="00040E48">
        <w:rPr>
          <w:noProof w:val="0"/>
        </w:rPr>
        <w:t>'/&gt;</w:t>
      </w:r>
    </w:p>
    <w:p w14:paraId="0D8F37E4" w14:textId="77777777" w:rsidR="006E110A" w:rsidRPr="00040E48" w:rsidRDefault="006E110A">
      <w:pPr>
        <w:pStyle w:val="XMLFragment"/>
        <w:rPr>
          <w:noProof w:val="0"/>
        </w:rPr>
      </w:pPr>
      <w:r w:rsidRPr="00040E48">
        <w:rPr>
          <w:noProof w:val="0"/>
        </w:rPr>
        <w:t xml:space="preserve">        &lt;!-- Required if known Vital Signs Section content --&gt;</w:t>
      </w:r>
    </w:p>
    <w:p w14:paraId="4A5FD8C7" w14:textId="77777777" w:rsidR="006E110A" w:rsidRPr="00040E48" w:rsidRDefault="006E110A">
      <w:pPr>
        <w:pStyle w:val="XMLFragment"/>
        <w:rPr>
          <w:noProof w:val="0"/>
        </w:rPr>
      </w:pPr>
      <w:r w:rsidRPr="00040E48">
        <w:rPr>
          <w:noProof w:val="0"/>
        </w:rPr>
        <w:t xml:space="preserve">      &lt;/section&gt;</w:t>
      </w:r>
    </w:p>
    <w:p w14:paraId="5A0C37E9"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1C9DBE2" w14:textId="77777777" w:rsidR="006E110A" w:rsidRPr="00040E48" w:rsidRDefault="006E110A">
      <w:pPr>
        <w:pStyle w:val="XMLFragment"/>
        <w:rPr>
          <w:noProof w:val="0"/>
        </w:rPr>
      </w:pPr>
      <w:r w:rsidRPr="00040E48">
        <w:rPr>
          <w:noProof w:val="0"/>
        </w:rPr>
        <w:t xml:space="preserve">    &lt;component&gt;</w:t>
      </w:r>
    </w:p>
    <w:p w14:paraId="580538B4" w14:textId="77777777" w:rsidR="006E110A" w:rsidRPr="00040E48" w:rsidRDefault="006E110A">
      <w:pPr>
        <w:pStyle w:val="XMLFragment"/>
        <w:rPr>
          <w:noProof w:val="0"/>
        </w:rPr>
      </w:pPr>
      <w:r w:rsidRPr="00040E48">
        <w:rPr>
          <w:noProof w:val="0"/>
        </w:rPr>
        <w:t xml:space="preserve">      &lt;section&gt;</w:t>
      </w:r>
    </w:p>
    <w:p w14:paraId="5B5D35CB" w14:textId="77777777" w:rsidR="006E110A" w:rsidRPr="00040E48" w:rsidRDefault="006E110A">
      <w:pPr>
        <w:pStyle w:val="XMLFragment"/>
        <w:rPr>
          <w:noProof w:val="0"/>
        </w:rPr>
      </w:pPr>
      <w:r w:rsidRPr="00040E48">
        <w:rPr>
          <w:noProof w:val="0"/>
        </w:rPr>
        <w:t xml:space="preserve">        &lt;templateId root='</w:t>
      </w:r>
      <w:hyperlink w:anchor="T1_3_6_1_4_1_19376_1_5_3_1_3_24" w:tooltip="1.3.6.1.4.1.19376.1.5.3.1.3.24" w:history="1">
        <w:r w:rsidRPr="00040E48">
          <w:rPr>
            <w:rStyle w:val="Hyperlink"/>
            <w:noProof w:val="0"/>
          </w:rPr>
          <w:t>1.3.6.1.4.1.19376.1.5.3.1.3.24</w:t>
        </w:r>
      </w:hyperlink>
      <w:r w:rsidRPr="00040E48">
        <w:rPr>
          <w:noProof w:val="0"/>
        </w:rPr>
        <w:t>'/&gt;</w:t>
      </w:r>
    </w:p>
    <w:p w14:paraId="21E595DF" w14:textId="77777777" w:rsidR="006E110A" w:rsidRPr="00040E48" w:rsidRDefault="006E110A">
      <w:pPr>
        <w:pStyle w:val="XMLFragment"/>
        <w:rPr>
          <w:noProof w:val="0"/>
        </w:rPr>
      </w:pPr>
      <w:r w:rsidRPr="00040E48">
        <w:rPr>
          <w:noProof w:val="0"/>
        </w:rPr>
        <w:t xml:space="preserve">        &lt;!-- Required if known Physical Exam</w:t>
      </w:r>
      <w:r w:rsidR="00AF213C" w:rsidRPr="00040E48">
        <w:rPr>
          <w:noProof w:val="0"/>
        </w:rPr>
        <w:t>ination</w:t>
      </w:r>
      <w:r w:rsidRPr="00040E48">
        <w:rPr>
          <w:noProof w:val="0"/>
        </w:rPr>
        <w:t xml:space="preserve"> Section content --&gt;</w:t>
      </w:r>
    </w:p>
    <w:p w14:paraId="7FB35FC7" w14:textId="77777777" w:rsidR="006E110A" w:rsidRPr="00040E48" w:rsidRDefault="006E110A">
      <w:pPr>
        <w:pStyle w:val="XMLFragment"/>
        <w:rPr>
          <w:noProof w:val="0"/>
        </w:rPr>
      </w:pPr>
      <w:r w:rsidRPr="00040E48">
        <w:rPr>
          <w:noProof w:val="0"/>
        </w:rPr>
        <w:t xml:space="preserve">      &lt;/section&gt;</w:t>
      </w:r>
    </w:p>
    <w:p w14:paraId="1F6E585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73FF5F8" w14:textId="77777777" w:rsidR="006E110A" w:rsidRPr="00040E48" w:rsidRDefault="006E110A">
      <w:pPr>
        <w:pStyle w:val="XMLFragment"/>
        <w:rPr>
          <w:noProof w:val="0"/>
        </w:rPr>
      </w:pPr>
      <w:r w:rsidRPr="00040E48">
        <w:rPr>
          <w:noProof w:val="0"/>
        </w:rPr>
        <w:t xml:space="preserve">    &lt;component&gt;</w:t>
      </w:r>
    </w:p>
    <w:p w14:paraId="1BCC084F" w14:textId="77777777" w:rsidR="006E110A" w:rsidRPr="00040E48" w:rsidRDefault="006E110A">
      <w:pPr>
        <w:pStyle w:val="XMLFragment"/>
        <w:rPr>
          <w:noProof w:val="0"/>
        </w:rPr>
      </w:pPr>
      <w:r w:rsidRPr="00040E48">
        <w:rPr>
          <w:noProof w:val="0"/>
        </w:rPr>
        <w:t xml:space="preserve">      &lt;section&gt;</w:t>
      </w:r>
    </w:p>
    <w:p w14:paraId="7D6770AC" w14:textId="77777777" w:rsidR="006E110A" w:rsidRPr="00040E48" w:rsidRDefault="006E110A">
      <w:pPr>
        <w:pStyle w:val="XMLFragment"/>
        <w:rPr>
          <w:noProof w:val="0"/>
        </w:rPr>
      </w:pPr>
      <w:r w:rsidRPr="00040E48">
        <w:rPr>
          <w:noProof w:val="0"/>
        </w:rPr>
        <w:t xml:space="preserve">        &lt;templateId root='</w:t>
      </w:r>
      <w:hyperlink w:anchor="T1_3_6_1_4_1_19376_1_5_3_1_3_27" w:tooltip="1.3.6.1.4.1.19376.1.5.3.1.3.27" w:history="1">
        <w:r w:rsidRPr="00040E48">
          <w:rPr>
            <w:rStyle w:val="Hyperlink"/>
            <w:noProof w:val="0"/>
          </w:rPr>
          <w:t>1.3.6.1.4.1.19376.1.5.3.1.3.27</w:t>
        </w:r>
      </w:hyperlink>
      <w:r w:rsidRPr="00040E48">
        <w:rPr>
          <w:noProof w:val="0"/>
        </w:rPr>
        <w:t>'/&gt;</w:t>
      </w:r>
    </w:p>
    <w:p w14:paraId="045A7C9C" w14:textId="77777777" w:rsidR="006E110A" w:rsidRPr="00040E48" w:rsidRDefault="006E110A">
      <w:pPr>
        <w:pStyle w:val="XMLFragment"/>
        <w:rPr>
          <w:noProof w:val="0"/>
        </w:rPr>
      </w:pPr>
      <w:r w:rsidRPr="00040E48">
        <w:rPr>
          <w:noProof w:val="0"/>
        </w:rPr>
        <w:t xml:space="preserve">        &lt;!-- Required if known Relevant Diagnostic Results and/or Clinical Reports Section content --&gt;</w:t>
      </w:r>
    </w:p>
    <w:p w14:paraId="1E6B258B" w14:textId="77777777" w:rsidR="006E110A" w:rsidRPr="00040E48" w:rsidRDefault="006E110A">
      <w:pPr>
        <w:pStyle w:val="XMLFragment"/>
        <w:rPr>
          <w:noProof w:val="0"/>
        </w:rPr>
      </w:pPr>
      <w:r w:rsidRPr="00040E48">
        <w:rPr>
          <w:noProof w:val="0"/>
        </w:rPr>
        <w:t xml:space="preserve">      &lt;/section&gt;</w:t>
      </w:r>
    </w:p>
    <w:p w14:paraId="0F8C1A2B"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CD4A0D7" w14:textId="77777777" w:rsidR="006E110A" w:rsidRPr="00040E48" w:rsidRDefault="006E110A">
      <w:pPr>
        <w:pStyle w:val="XMLFragment"/>
        <w:rPr>
          <w:noProof w:val="0"/>
        </w:rPr>
      </w:pPr>
      <w:r w:rsidRPr="00040E48">
        <w:rPr>
          <w:noProof w:val="0"/>
        </w:rPr>
        <w:t xml:space="preserve">    &lt;component&gt;</w:t>
      </w:r>
    </w:p>
    <w:p w14:paraId="542B1AF1" w14:textId="77777777" w:rsidR="006E110A" w:rsidRPr="00040E48" w:rsidRDefault="006E110A">
      <w:pPr>
        <w:pStyle w:val="XMLFragment"/>
        <w:rPr>
          <w:noProof w:val="0"/>
        </w:rPr>
      </w:pPr>
      <w:r w:rsidRPr="00040E48">
        <w:rPr>
          <w:noProof w:val="0"/>
        </w:rPr>
        <w:t xml:space="preserve">      &lt;section&gt;</w:t>
      </w:r>
    </w:p>
    <w:p w14:paraId="14B56A4B" w14:textId="77777777" w:rsidR="006E110A" w:rsidRPr="00040E48" w:rsidRDefault="006E110A">
      <w:pPr>
        <w:pStyle w:val="XMLFragment"/>
        <w:rPr>
          <w:noProof w:val="0"/>
        </w:rPr>
      </w:pPr>
      <w:r w:rsidRPr="00040E48">
        <w:rPr>
          <w:noProof w:val="0"/>
        </w:rPr>
        <w:t xml:space="preserve">        &lt;templateId root='</w:t>
      </w:r>
      <w:hyperlink w:anchor="T1_3_6_1_4_1_19376_1_5_3_1_3_31" w:tooltip="1.3.6.1.4.1.19376.1.5.3.1.3.31" w:history="1">
        <w:r w:rsidRPr="00040E48">
          <w:rPr>
            <w:rStyle w:val="Hyperlink"/>
            <w:noProof w:val="0"/>
          </w:rPr>
          <w:t>1.3.6.1.4.1.19376.1.5.3.1.3.31</w:t>
        </w:r>
      </w:hyperlink>
      <w:r w:rsidRPr="00040E48">
        <w:rPr>
          <w:noProof w:val="0"/>
        </w:rPr>
        <w:t>'/&gt;</w:t>
      </w:r>
    </w:p>
    <w:p w14:paraId="0EBB7174" w14:textId="77777777" w:rsidR="006E110A" w:rsidRPr="00040E48" w:rsidRDefault="006E110A">
      <w:pPr>
        <w:pStyle w:val="XMLFragment"/>
        <w:rPr>
          <w:noProof w:val="0"/>
        </w:rPr>
      </w:pPr>
      <w:r w:rsidRPr="00040E48">
        <w:rPr>
          <w:noProof w:val="0"/>
        </w:rPr>
        <w:t xml:space="preserve">        &lt;!-- Required if known </w:t>
      </w:r>
      <w:r w:rsidRPr="00040E48">
        <w:rPr>
          <w:i/>
          <w:iCs/>
          <w:noProof w:val="0"/>
          <w:u w:val="single"/>
        </w:rPr>
        <w:t>Care Plan</w:t>
      </w:r>
      <w:r w:rsidRPr="00040E48">
        <w:rPr>
          <w:noProof w:val="0"/>
        </w:rPr>
        <w:t xml:space="preserve"> Section content --&gt;</w:t>
      </w:r>
    </w:p>
    <w:p w14:paraId="47FC1714" w14:textId="77777777" w:rsidR="006E110A" w:rsidRPr="00040E48" w:rsidRDefault="006E110A">
      <w:pPr>
        <w:pStyle w:val="XMLFragment"/>
        <w:rPr>
          <w:noProof w:val="0"/>
        </w:rPr>
      </w:pPr>
      <w:r w:rsidRPr="00040E48">
        <w:rPr>
          <w:noProof w:val="0"/>
        </w:rPr>
        <w:t xml:space="preserve">      &lt;/section&gt;</w:t>
      </w:r>
    </w:p>
    <w:p w14:paraId="2D0E2CFD"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13E0ADC5" w14:textId="77777777" w:rsidR="006E110A" w:rsidRPr="00040E48" w:rsidRDefault="006E110A">
      <w:pPr>
        <w:pStyle w:val="XMLFragment"/>
        <w:rPr>
          <w:noProof w:val="0"/>
        </w:rPr>
      </w:pPr>
      <w:r w:rsidRPr="00040E48">
        <w:rPr>
          <w:noProof w:val="0"/>
        </w:rPr>
        <w:t xml:space="preserve">    &lt;component&gt;</w:t>
      </w:r>
    </w:p>
    <w:p w14:paraId="2D771976" w14:textId="77777777" w:rsidR="006E110A" w:rsidRPr="00040E48" w:rsidRDefault="006E110A">
      <w:pPr>
        <w:pStyle w:val="XMLFragment"/>
        <w:rPr>
          <w:noProof w:val="0"/>
        </w:rPr>
      </w:pPr>
      <w:r w:rsidRPr="00040E48">
        <w:rPr>
          <w:noProof w:val="0"/>
        </w:rPr>
        <w:t xml:space="preserve">      &lt;section&gt;</w:t>
      </w:r>
    </w:p>
    <w:p w14:paraId="4D1894DD" w14:textId="77777777" w:rsidR="006E110A" w:rsidRPr="00040E48" w:rsidRDefault="006E110A">
      <w:pPr>
        <w:pStyle w:val="XMLFragment"/>
        <w:rPr>
          <w:noProof w:val="0"/>
        </w:rPr>
      </w:pPr>
      <w:r w:rsidRPr="00040E48">
        <w:rPr>
          <w:noProof w:val="0"/>
        </w:rPr>
        <w:t xml:space="preserve">        &lt;templateId root='</w:t>
      </w:r>
      <w:hyperlink w:anchor="T1_3_6_1_4_1_19376_1_5_3_1_1_10_3_2" w:tooltip="1.3.6.1.4.1.19376.1.5.3.1.1.10.3.2" w:history="1">
        <w:r w:rsidRPr="00040E48">
          <w:rPr>
            <w:rStyle w:val="Hyperlink"/>
            <w:noProof w:val="0"/>
          </w:rPr>
          <w:t>1.3.6.1.4.1.19376.1.5.3.1.1.10.3.2</w:t>
        </w:r>
      </w:hyperlink>
      <w:r w:rsidRPr="00040E48">
        <w:rPr>
          <w:noProof w:val="0"/>
        </w:rPr>
        <w:t>'/&gt;</w:t>
      </w:r>
    </w:p>
    <w:p w14:paraId="4313C9B0" w14:textId="77777777" w:rsidR="006E110A" w:rsidRPr="00040E48" w:rsidRDefault="006E110A">
      <w:pPr>
        <w:pStyle w:val="XMLFragment"/>
        <w:rPr>
          <w:noProof w:val="0"/>
        </w:rPr>
      </w:pPr>
      <w:r w:rsidRPr="00040E48">
        <w:rPr>
          <w:noProof w:val="0"/>
        </w:rPr>
        <w:t xml:space="preserve">        &lt;!-- Required </w:t>
      </w:r>
      <w:r w:rsidRPr="00040E48">
        <w:rPr>
          <w:i/>
          <w:iCs/>
          <w:noProof w:val="0"/>
          <w:u w:val="single"/>
        </w:rPr>
        <w:t>Mode of Transport to the Emergency Department</w:t>
      </w:r>
      <w:r w:rsidRPr="00040E48">
        <w:rPr>
          <w:noProof w:val="0"/>
        </w:rPr>
        <w:br/>
      </w:r>
      <w:r w:rsidRPr="00040E48">
        <w:rPr>
          <w:i/>
          <w:iCs/>
          <w:noProof w:val="0"/>
        </w:rPr>
        <w:t>(includes ETA)</w:t>
      </w:r>
      <w:r w:rsidRPr="00040E48">
        <w:rPr>
          <w:noProof w:val="0"/>
        </w:rPr>
        <w:t xml:space="preserve">  Section content --&gt;</w:t>
      </w:r>
    </w:p>
    <w:p w14:paraId="692D31E3" w14:textId="77777777" w:rsidR="006E110A" w:rsidRPr="00040E48" w:rsidRDefault="006E110A">
      <w:pPr>
        <w:pStyle w:val="XMLFragment"/>
        <w:rPr>
          <w:noProof w:val="0"/>
        </w:rPr>
      </w:pPr>
      <w:r w:rsidRPr="00040E48">
        <w:rPr>
          <w:noProof w:val="0"/>
        </w:rPr>
        <w:t xml:space="preserve">      &lt;/section&gt;</w:t>
      </w:r>
    </w:p>
    <w:p w14:paraId="05DFC036"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3DD9CEC" w14:textId="77777777" w:rsidR="006E110A" w:rsidRPr="00040E48" w:rsidRDefault="006E110A">
      <w:pPr>
        <w:pStyle w:val="XMLFragment"/>
        <w:rPr>
          <w:noProof w:val="0"/>
        </w:rPr>
      </w:pPr>
      <w:r w:rsidRPr="00040E48">
        <w:rPr>
          <w:noProof w:val="0"/>
        </w:rPr>
        <w:t xml:space="preserve">    &lt;component&gt;</w:t>
      </w:r>
    </w:p>
    <w:p w14:paraId="17DA0A9D" w14:textId="77777777" w:rsidR="006E110A" w:rsidRPr="00040E48" w:rsidRDefault="006E110A">
      <w:pPr>
        <w:pStyle w:val="XMLFragment"/>
        <w:rPr>
          <w:noProof w:val="0"/>
        </w:rPr>
      </w:pPr>
      <w:r w:rsidRPr="00040E48">
        <w:rPr>
          <w:noProof w:val="0"/>
        </w:rPr>
        <w:t xml:space="preserve">      &lt;section&gt;</w:t>
      </w:r>
    </w:p>
    <w:p w14:paraId="22D5ECB3" w14:textId="77777777" w:rsidR="006E110A" w:rsidRPr="00040E48" w:rsidRDefault="006E110A">
      <w:pPr>
        <w:pStyle w:val="XMLFragment"/>
        <w:rPr>
          <w:noProof w:val="0"/>
        </w:rPr>
      </w:pPr>
      <w:r w:rsidRPr="00040E48">
        <w:rPr>
          <w:noProof w:val="0"/>
        </w:rPr>
        <w:lastRenderedPageBreak/>
        <w:t xml:space="preserve">        &lt;templateId root='</w:t>
      </w:r>
      <w:hyperlink w:anchor="T1_3_6_1_4_1_19376_1_5_3_1_1_13_2_10" w:tooltip="1.3.6.1.4.1.19376.1.5.3.1.1.13.2.10" w:history="1">
        <w:r w:rsidRPr="00040E48">
          <w:rPr>
            <w:rStyle w:val="Hyperlink"/>
            <w:noProof w:val="0"/>
          </w:rPr>
          <w:t>1.3.6.1.4.1.19376.1.5.3.1.1.13.2.10</w:t>
        </w:r>
      </w:hyperlink>
      <w:r w:rsidRPr="00040E48">
        <w:rPr>
          <w:noProof w:val="0"/>
        </w:rPr>
        <w:t>'/&gt;</w:t>
      </w:r>
    </w:p>
    <w:p w14:paraId="03E64355" w14:textId="77777777" w:rsidR="006E110A" w:rsidRPr="00040E48" w:rsidRDefault="006E110A">
      <w:pPr>
        <w:pStyle w:val="XMLFragment"/>
        <w:rPr>
          <w:noProof w:val="0"/>
        </w:rPr>
      </w:pPr>
      <w:r w:rsidRPr="00040E48">
        <w:rPr>
          <w:noProof w:val="0"/>
        </w:rPr>
        <w:t xml:space="preserve">        &lt;!-- Required if known </w:t>
      </w:r>
      <w:r w:rsidRPr="00040E48">
        <w:rPr>
          <w:i/>
          <w:iCs/>
          <w:noProof w:val="0"/>
          <w:u w:val="single"/>
        </w:rPr>
        <w:t>Proposed ED Disposition</w:t>
      </w:r>
      <w:r w:rsidRPr="00040E48">
        <w:rPr>
          <w:noProof w:val="0"/>
        </w:rPr>
        <w:t xml:space="preserve"> Section content --&gt;</w:t>
      </w:r>
    </w:p>
    <w:p w14:paraId="33B1BF1D" w14:textId="77777777" w:rsidR="006E110A" w:rsidRPr="00040E48" w:rsidRDefault="006E110A">
      <w:pPr>
        <w:pStyle w:val="XMLFragment"/>
        <w:rPr>
          <w:noProof w:val="0"/>
        </w:rPr>
      </w:pPr>
      <w:r w:rsidRPr="00040E48">
        <w:rPr>
          <w:noProof w:val="0"/>
        </w:rPr>
        <w:t xml:space="preserve">      &lt;/section&gt;</w:t>
      </w:r>
    </w:p>
    <w:p w14:paraId="44FD8DF5"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E3BC259" w14:textId="77777777" w:rsidR="006E110A" w:rsidRPr="00040E48" w:rsidRDefault="006E110A">
      <w:pPr>
        <w:pStyle w:val="XMLFragment"/>
        <w:rPr>
          <w:noProof w:val="0"/>
        </w:rPr>
      </w:pPr>
      <w:r w:rsidRPr="00040E48">
        <w:rPr>
          <w:noProof w:val="0"/>
        </w:rPr>
        <w:t xml:space="preserve">    &lt;component&gt;</w:t>
      </w:r>
    </w:p>
    <w:p w14:paraId="659BC212" w14:textId="77777777" w:rsidR="006E110A" w:rsidRPr="00040E48" w:rsidRDefault="006E110A">
      <w:pPr>
        <w:pStyle w:val="XMLFragment"/>
        <w:rPr>
          <w:noProof w:val="0"/>
        </w:rPr>
      </w:pPr>
      <w:r w:rsidRPr="00040E48">
        <w:rPr>
          <w:noProof w:val="0"/>
        </w:rPr>
        <w:t xml:space="preserve">      &lt;section&gt;</w:t>
      </w:r>
    </w:p>
    <w:p w14:paraId="23712267" w14:textId="77777777" w:rsidR="006E110A" w:rsidRPr="00040E48" w:rsidRDefault="006E110A">
      <w:pPr>
        <w:pStyle w:val="XMLFragment"/>
        <w:rPr>
          <w:noProof w:val="0"/>
        </w:rPr>
      </w:pPr>
      <w:r w:rsidRPr="00040E48">
        <w:rPr>
          <w:noProof w:val="0"/>
        </w:rPr>
        <w:t xml:space="preserve">        &lt;templateId root='</w:t>
      </w:r>
      <w:hyperlink w:anchor="T1_3_6_1_4_1_19376_1_5_3_1_3_34" w:tooltip="1.3.6.1.4.1.19376.1.5.3.1.3.34" w:history="1">
        <w:r w:rsidRPr="00040E48">
          <w:rPr>
            <w:rStyle w:val="Hyperlink"/>
            <w:noProof w:val="0"/>
          </w:rPr>
          <w:t>1.3.6.1.4.1.19376.1.5.3.1.3.34</w:t>
        </w:r>
      </w:hyperlink>
      <w:r w:rsidRPr="00040E48">
        <w:rPr>
          <w:noProof w:val="0"/>
        </w:rPr>
        <w:t>'/&gt;</w:t>
      </w:r>
    </w:p>
    <w:p w14:paraId="4641988B" w14:textId="77777777" w:rsidR="006E110A" w:rsidRPr="00040E48" w:rsidRDefault="006E110A">
      <w:pPr>
        <w:pStyle w:val="XMLFragment"/>
        <w:rPr>
          <w:noProof w:val="0"/>
        </w:rPr>
      </w:pPr>
      <w:r w:rsidRPr="00040E48">
        <w:rPr>
          <w:noProof w:val="0"/>
        </w:rPr>
        <w:t xml:space="preserve">        &lt;!-- Required </w:t>
      </w:r>
      <w:r w:rsidRPr="00040E48">
        <w:rPr>
          <w:i/>
          <w:iCs/>
          <w:noProof w:val="0"/>
          <w:u w:val="single"/>
        </w:rPr>
        <w:t>Advance Directives</w:t>
      </w:r>
      <w:r w:rsidRPr="00040E48">
        <w:rPr>
          <w:noProof w:val="0"/>
        </w:rPr>
        <w:t xml:space="preserve"> Section content --&gt;</w:t>
      </w:r>
    </w:p>
    <w:p w14:paraId="5D85DF24" w14:textId="77777777" w:rsidR="006E110A" w:rsidRPr="00040E48" w:rsidRDefault="006E110A">
      <w:pPr>
        <w:pStyle w:val="XMLFragment"/>
        <w:rPr>
          <w:noProof w:val="0"/>
        </w:rPr>
      </w:pPr>
      <w:r w:rsidRPr="00040E48">
        <w:rPr>
          <w:noProof w:val="0"/>
        </w:rPr>
        <w:t xml:space="preserve">      &lt;/section&gt;</w:t>
      </w:r>
    </w:p>
    <w:p w14:paraId="73CE4F54"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CC62EE5" w14:textId="77777777" w:rsidR="006E110A" w:rsidRPr="00040E48" w:rsidRDefault="006E110A">
      <w:pPr>
        <w:pStyle w:val="XMLFragment"/>
        <w:rPr>
          <w:noProof w:val="0"/>
        </w:rPr>
      </w:pPr>
      <w:r w:rsidRPr="00040E48">
        <w:rPr>
          <w:noProof w:val="0"/>
        </w:rPr>
        <w:t xml:space="preserve">       </w:t>
      </w:r>
    </w:p>
    <w:p w14:paraId="6A01D7E3" w14:textId="77777777" w:rsidR="006E110A" w:rsidRPr="00040E48" w:rsidRDefault="006E110A">
      <w:pPr>
        <w:pStyle w:val="XMLFragment"/>
        <w:rPr>
          <w:noProof w:val="0"/>
        </w:rPr>
      </w:pPr>
      <w:r w:rsidRPr="00040E48">
        <w:rPr>
          <w:noProof w:val="0"/>
        </w:rPr>
        <w:t xml:space="preserve">  &lt;/structuredBody&gt;&lt;/component&gt;</w:t>
      </w:r>
    </w:p>
    <w:p w14:paraId="63C4115B" w14:textId="77777777" w:rsidR="006E110A" w:rsidRPr="00040E48" w:rsidRDefault="006E110A">
      <w:pPr>
        <w:pStyle w:val="XMLFragment"/>
        <w:rPr>
          <w:noProof w:val="0"/>
        </w:rPr>
      </w:pPr>
      <w:r w:rsidRPr="00040E48">
        <w:rPr>
          <w:noProof w:val="0"/>
        </w:rPr>
        <w:t>&lt;/ClinicalDocument&gt;</w:t>
      </w:r>
    </w:p>
    <w:p w14:paraId="73DAAD7E" w14:textId="77777777" w:rsidR="006E110A" w:rsidRPr="00040E48" w:rsidRDefault="006E110A">
      <w:pPr>
        <w:pStyle w:val="FigureTitle"/>
        <w:rPr>
          <w:noProof w:val="0"/>
        </w:rPr>
      </w:pPr>
      <w:r w:rsidRPr="00040E48">
        <w:rPr>
          <w:noProof w:val="0"/>
        </w:rPr>
        <w:t>Figure</w:t>
      </w:r>
      <w:r w:rsidR="00091B0A" w:rsidRPr="00040E48">
        <w:rPr>
          <w:noProof w:val="0"/>
        </w:rPr>
        <w:t xml:space="preserve"> 6</w:t>
      </w:r>
      <w:r w:rsidR="00937B81" w:rsidRPr="00040E48">
        <w:rPr>
          <w:noProof w:val="0"/>
        </w:rPr>
        <w:t>.3.1.7.5</w:t>
      </w:r>
      <w:r w:rsidR="0063221E" w:rsidRPr="00040E48">
        <w:rPr>
          <w:noProof w:val="0"/>
        </w:rPr>
        <w:t>-1:</w:t>
      </w:r>
      <w:r w:rsidRPr="00040E48">
        <w:rPr>
          <w:noProof w:val="0"/>
        </w:rPr>
        <w:t xml:space="preserve"> Sample Emergency Department Referral Document</w:t>
      </w:r>
    </w:p>
    <w:p w14:paraId="273EA805" w14:textId="77777777" w:rsidR="006E110A" w:rsidRPr="00040E48" w:rsidRDefault="006E110A">
      <w:pPr>
        <w:pStyle w:val="Heading4"/>
        <w:rPr>
          <w:noProof w:val="0"/>
        </w:rPr>
      </w:pPr>
      <w:bookmarkStart w:id="348" w:name="_Toc270712235"/>
      <w:bookmarkStart w:id="349" w:name="_Toc441141840"/>
      <w:r w:rsidRPr="00040E48">
        <w:rPr>
          <w:noProof w:val="0"/>
          <w:lang w:eastAsia="en-CA"/>
        </w:rPr>
        <w:t>History and Physical Specification</w:t>
      </w:r>
      <w:bookmarkEnd w:id="348"/>
      <w:bookmarkEnd w:id="349"/>
    </w:p>
    <w:p w14:paraId="29C09B5D" w14:textId="77777777" w:rsidR="006E110A" w:rsidRPr="00040E48" w:rsidRDefault="006E110A">
      <w:pPr>
        <w:pStyle w:val="Heading4"/>
        <w:rPr>
          <w:noProof w:val="0"/>
          <w:lang w:eastAsia="en-CA"/>
        </w:rPr>
      </w:pPr>
      <w:bookmarkStart w:id="350" w:name="_Toc270712236"/>
      <w:bookmarkStart w:id="351" w:name="_Toc441141841"/>
      <w:r w:rsidRPr="00040E48">
        <w:rPr>
          <w:noProof w:val="0"/>
          <w:lang w:eastAsia="en-CA"/>
        </w:rPr>
        <w:t>Antepartum Summary Specification</w:t>
      </w:r>
      <w:bookmarkEnd w:id="350"/>
      <w:bookmarkEnd w:id="351"/>
    </w:p>
    <w:p w14:paraId="5D150691" w14:textId="77777777" w:rsidR="00462148" w:rsidRPr="00040E48" w:rsidRDefault="00462148" w:rsidP="00AC3D45">
      <w:pPr>
        <w:pStyle w:val="Heading4"/>
        <w:rPr>
          <w:noProof w:val="0"/>
        </w:rPr>
      </w:pPr>
      <w:bookmarkStart w:id="352" w:name="_Toc206417101"/>
      <w:bookmarkStart w:id="353" w:name="_Toc303193956"/>
      <w:bookmarkStart w:id="354" w:name="_Toc441141842"/>
      <w:r w:rsidRPr="00040E48">
        <w:rPr>
          <w:noProof w:val="0"/>
        </w:rPr>
        <w:t>Immunization Content Specification1.3.6.1.4.1.19376.1.5.3.1.1.18.1.2</w:t>
      </w:r>
      <w:bookmarkEnd w:id="352"/>
      <w:bookmarkEnd w:id="353"/>
      <w:bookmarkEnd w:id="354"/>
      <w:r w:rsidRPr="00040E48">
        <w:rPr>
          <w:noProof w:val="0"/>
        </w:rPr>
        <w:t xml:space="preserve"> </w:t>
      </w:r>
    </w:p>
    <w:p w14:paraId="0AA9C2F8" w14:textId="77777777" w:rsidR="00462148" w:rsidRPr="00040E48" w:rsidRDefault="00462148" w:rsidP="00462148">
      <w:pPr>
        <w:pStyle w:val="BodyText"/>
        <w:rPr>
          <w:rFonts w:eastAsia="Arial Unicode MS"/>
          <w:noProof w:val="0"/>
        </w:rPr>
      </w:pPr>
      <w:r w:rsidRPr="00040E48">
        <w:rPr>
          <w:rFonts w:eastAsia="Arial Unicode MS"/>
          <w:noProof w:val="0"/>
        </w:rPr>
        <w:t>The immunization content module specifies the information that can appear within a clinical document or message to convey information about immunizations</w:t>
      </w:r>
      <w:r w:rsidR="00BA4AD1" w:rsidRPr="00040E48">
        <w:rPr>
          <w:rFonts w:eastAsia="Arial Unicode MS"/>
          <w:noProof w:val="0"/>
        </w:rPr>
        <w:t xml:space="preserve">. </w:t>
      </w:r>
      <w:r w:rsidRPr="00040E48">
        <w:rPr>
          <w:rFonts w:eastAsia="Arial Unicode MS"/>
          <w:noProof w:val="0"/>
        </w:rPr>
        <w:t>When used within a clinical document, this specification has the usual requirements</w:t>
      </w:r>
      <w:r w:rsidR="00BA4AD1" w:rsidRPr="00040E48">
        <w:rPr>
          <w:rFonts w:eastAsia="Arial Unicode MS"/>
          <w:noProof w:val="0"/>
        </w:rPr>
        <w:t xml:space="preserve">. </w:t>
      </w:r>
      <w:r w:rsidRPr="00040E48">
        <w:rPr>
          <w:rFonts w:eastAsia="Arial Unicode MS"/>
          <w:noProof w:val="0"/>
        </w:rPr>
        <w:t>When used within a message, the encoded clinical data must be present, but the sections need not be</w:t>
      </w:r>
      <w:r w:rsidR="00BA4AD1" w:rsidRPr="00040E48">
        <w:rPr>
          <w:rFonts w:eastAsia="Arial Unicode MS"/>
          <w:noProof w:val="0"/>
        </w:rPr>
        <w:t xml:space="preserve">. </w:t>
      </w:r>
      <w:r w:rsidRPr="00040E48">
        <w:rPr>
          <w:rFonts w:eastAsia="Arial Unicode MS"/>
          <w:noProof w:val="0"/>
        </w:rPr>
        <w:t>Systems accessing this content through a message must be able to process these messages regardless of whether the sections are present.</w:t>
      </w:r>
    </w:p>
    <w:p w14:paraId="2DA952DA" w14:textId="77777777" w:rsidR="00462148" w:rsidRPr="00040E48" w:rsidRDefault="00462148" w:rsidP="00462148">
      <w:pPr>
        <w:pStyle w:val="BodyText"/>
        <w:rPr>
          <w:rFonts w:eastAsia="Arial Unicode MS"/>
          <w:noProof w:val="0"/>
        </w:rPr>
      </w:pPr>
      <w:r w:rsidRPr="00040E48">
        <w:rPr>
          <w:noProof w:val="0"/>
        </w:rPr>
        <w:t>Appendix F Transforming CDA Documents to Care Record Messages found in the Request for Clinical Guide Profile Supplement</w:t>
      </w:r>
      <w:r w:rsidRPr="00040E48">
        <w:rPr>
          <w:rStyle w:val="FootnoteReference"/>
          <w:noProof w:val="0"/>
        </w:rPr>
        <w:footnoteReference w:id="6"/>
      </w:r>
      <w:r w:rsidRPr="00040E48">
        <w:rPr>
          <w:noProof w:val="0"/>
        </w:rPr>
        <w:t xml:space="preserve"> describes the model by which the document created using this content module can be transformed to the Care Record message used in the Request for Clinical Guidance transaction.</w:t>
      </w:r>
    </w:p>
    <w:p w14:paraId="53DC35DC" w14:textId="77777777" w:rsidR="00462148" w:rsidRPr="00040E48" w:rsidRDefault="00B577B4" w:rsidP="00AC3D45">
      <w:pPr>
        <w:pStyle w:val="Heading5"/>
        <w:rPr>
          <w:noProof w:val="0"/>
        </w:rPr>
      </w:pPr>
      <w:bookmarkStart w:id="355" w:name="_Toc303193957"/>
      <w:r w:rsidRPr="00040E48">
        <w:rPr>
          <w:noProof w:val="0"/>
        </w:rPr>
        <w:t xml:space="preserve"> </w:t>
      </w:r>
      <w:bookmarkStart w:id="356" w:name="_Toc441141843"/>
      <w:r w:rsidR="00462148" w:rsidRPr="00040E48">
        <w:rPr>
          <w:noProof w:val="0"/>
        </w:rPr>
        <w:t>LOINC Code</w:t>
      </w:r>
      <w:bookmarkEnd w:id="355"/>
      <w:bookmarkEnd w:id="356"/>
      <w:r w:rsidR="00462148" w:rsidRPr="00040E48">
        <w:rPr>
          <w:noProof w:val="0"/>
        </w:rPr>
        <w:t xml:space="preserve"> </w:t>
      </w:r>
    </w:p>
    <w:p w14:paraId="420B0965" w14:textId="77777777" w:rsidR="00462148" w:rsidRPr="00040E48" w:rsidRDefault="00462148" w:rsidP="00462148">
      <w:pPr>
        <w:pStyle w:val="BodyText"/>
        <w:rPr>
          <w:noProof w:val="0"/>
        </w:rPr>
      </w:pPr>
      <w:r w:rsidRPr="00040E48">
        <w:rPr>
          <w:noProof w:val="0"/>
        </w:rPr>
        <w:t xml:space="preserve">The LOINC code for this document is </w:t>
      </w:r>
      <w:r w:rsidRPr="00040E48">
        <w:rPr>
          <w:b/>
          <w:bCs/>
          <w:noProof w:val="0"/>
        </w:rPr>
        <w:t>11369-6</w:t>
      </w:r>
      <w:r w:rsidRPr="00040E48">
        <w:rPr>
          <w:noProof w:val="0"/>
        </w:rPr>
        <w:t xml:space="preserve"> HISTORY OF IMMUNIZATIONS </w:t>
      </w:r>
    </w:p>
    <w:p w14:paraId="3C7444AE" w14:textId="77777777" w:rsidR="00462148" w:rsidRPr="00040E48" w:rsidRDefault="00B577B4" w:rsidP="00AC3D45">
      <w:pPr>
        <w:pStyle w:val="Heading5"/>
        <w:rPr>
          <w:noProof w:val="0"/>
        </w:rPr>
      </w:pPr>
      <w:bookmarkStart w:id="357" w:name="_Toc303193958"/>
      <w:r w:rsidRPr="00040E48">
        <w:rPr>
          <w:noProof w:val="0"/>
        </w:rPr>
        <w:lastRenderedPageBreak/>
        <w:t xml:space="preserve"> </w:t>
      </w:r>
      <w:bookmarkStart w:id="358" w:name="_Toc441141844"/>
      <w:r w:rsidR="00462148" w:rsidRPr="00040E48">
        <w:rPr>
          <w:noProof w:val="0"/>
        </w:rPr>
        <w:t>Standards</w:t>
      </w:r>
      <w:bookmarkEnd w:id="357"/>
      <w:bookmarkEnd w:id="358"/>
      <w:r w:rsidR="00462148" w:rsidRPr="00040E48">
        <w:rPr>
          <w:noProof w:val="0"/>
        </w:rPr>
        <w:t xml:space="preserve"> </w:t>
      </w:r>
    </w:p>
    <w:tbl>
      <w:tblPr>
        <w:tblW w:w="649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
        <w:gridCol w:w="5441"/>
      </w:tblGrid>
      <w:tr w:rsidR="00462148" w:rsidRPr="00040E48" w14:paraId="4541EBC6" w14:textId="77777777" w:rsidTr="002264FA">
        <w:tc>
          <w:tcPr>
            <w:tcW w:w="0" w:type="auto"/>
            <w:tcBorders>
              <w:right w:val="single" w:sz="4" w:space="0" w:color="auto"/>
            </w:tcBorders>
            <w:shd w:val="clear" w:color="auto" w:fill="D9D9D9"/>
          </w:tcPr>
          <w:p w14:paraId="537B8AA5" w14:textId="77777777" w:rsidR="00462148" w:rsidRPr="00040E48" w:rsidRDefault="00462148" w:rsidP="002264FA">
            <w:pPr>
              <w:pStyle w:val="TableEntryHeader"/>
              <w:rPr>
                <w:rFonts w:eastAsia="Arial Unicode MS"/>
                <w:noProof w:val="0"/>
              </w:rPr>
            </w:pPr>
            <w:r w:rsidRPr="00040E48">
              <w:rPr>
                <w:noProof w:val="0"/>
              </w:rPr>
              <w:t>CDAR2</w:t>
            </w:r>
          </w:p>
        </w:tc>
        <w:tc>
          <w:tcPr>
            <w:tcW w:w="5441" w:type="dxa"/>
            <w:tcBorders>
              <w:top w:val="nil"/>
              <w:left w:val="single" w:sz="4" w:space="0" w:color="auto"/>
              <w:bottom w:val="nil"/>
              <w:right w:val="nil"/>
            </w:tcBorders>
            <w:shd w:val="clear" w:color="auto" w:fill="auto"/>
          </w:tcPr>
          <w:p w14:paraId="4582C810" w14:textId="77777777" w:rsidR="00462148" w:rsidRPr="00040E48" w:rsidRDefault="00FF2B1E" w:rsidP="002264FA">
            <w:pPr>
              <w:rPr>
                <w:rFonts w:ascii="Arial Unicode MS" w:eastAsia="Arial Unicode MS" w:hAnsi="Arial Unicode MS" w:cs="Arial Unicode MS"/>
                <w:color w:val="000000"/>
                <w:szCs w:val="24"/>
              </w:rPr>
            </w:pPr>
            <w:hyperlink r:id="rId46" w:tooltip="http://www.hl7.org/documentcenter/private/standards/cda/r2/cda_r2_normativewebedition.zip" w:history="1">
              <w:r w:rsidR="00462148" w:rsidRPr="00040E48">
                <w:rPr>
                  <w:rStyle w:val="Hyperlink"/>
                </w:rPr>
                <w:t>HL7 CDA Release 2.0</w:t>
              </w:r>
            </w:hyperlink>
            <w:r w:rsidR="00462148" w:rsidRPr="00040E48">
              <w:rPr>
                <w:color w:val="000000"/>
              </w:rPr>
              <w:t xml:space="preserve"> </w:t>
            </w:r>
          </w:p>
        </w:tc>
      </w:tr>
      <w:tr w:rsidR="00462148" w:rsidRPr="00040E48" w14:paraId="257B7504" w14:textId="77777777" w:rsidTr="002264FA">
        <w:tc>
          <w:tcPr>
            <w:tcW w:w="0" w:type="auto"/>
            <w:tcBorders>
              <w:right w:val="single" w:sz="4" w:space="0" w:color="auto"/>
            </w:tcBorders>
            <w:shd w:val="clear" w:color="auto" w:fill="D9D9D9"/>
          </w:tcPr>
          <w:p w14:paraId="0CFEDC3B" w14:textId="77777777" w:rsidR="00462148" w:rsidRPr="00040E48" w:rsidRDefault="00462148" w:rsidP="002264FA">
            <w:pPr>
              <w:pStyle w:val="TableEntryHeader"/>
              <w:rPr>
                <w:rFonts w:eastAsia="Arial Unicode MS"/>
                <w:noProof w:val="0"/>
              </w:rPr>
            </w:pPr>
            <w:r w:rsidRPr="00040E48">
              <w:rPr>
                <w:noProof w:val="0"/>
              </w:rPr>
              <w:t>CCD</w:t>
            </w:r>
          </w:p>
        </w:tc>
        <w:tc>
          <w:tcPr>
            <w:tcW w:w="5441" w:type="dxa"/>
            <w:tcBorders>
              <w:top w:val="nil"/>
              <w:left w:val="single" w:sz="4" w:space="0" w:color="auto"/>
              <w:bottom w:val="nil"/>
              <w:right w:val="nil"/>
            </w:tcBorders>
            <w:shd w:val="clear" w:color="auto" w:fill="auto"/>
          </w:tcPr>
          <w:p w14:paraId="285379FC" w14:textId="77777777" w:rsidR="00462148" w:rsidRPr="00040E48" w:rsidRDefault="00FF2B1E" w:rsidP="002264FA">
            <w:pPr>
              <w:rPr>
                <w:rFonts w:ascii="Arial Unicode MS" w:eastAsia="Arial Unicode MS" w:hAnsi="Arial Unicode MS" w:cs="Arial Unicode MS"/>
                <w:color w:val="000000"/>
                <w:szCs w:val="24"/>
              </w:rPr>
            </w:pPr>
            <w:hyperlink r:id="rId47" w:tooltip="http://www.hl7.org/Library/General/HL7_CDA_R2_final.zip" w:history="1">
              <w:r w:rsidR="00462148" w:rsidRPr="00040E48">
                <w:rPr>
                  <w:rStyle w:val="Hyperlink"/>
                </w:rPr>
                <w:t>ASTM/HL7 Continuity of Care Document</w:t>
              </w:r>
            </w:hyperlink>
            <w:r w:rsidR="00462148" w:rsidRPr="00040E48">
              <w:rPr>
                <w:color w:val="000000"/>
              </w:rPr>
              <w:t xml:space="preserve"> </w:t>
            </w:r>
          </w:p>
        </w:tc>
      </w:tr>
    </w:tbl>
    <w:p w14:paraId="0C44E456" w14:textId="77777777" w:rsidR="00462148" w:rsidRPr="00040E48" w:rsidRDefault="00462148" w:rsidP="005A7173">
      <w:pPr>
        <w:pStyle w:val="Heading5"/>
        <w:numPr>
          <w:ilvl w:val="0"/>
          <w:numId w:val="0"/>
        </w:numPr>
        <w:rPr>
          <w:noProof w:val="0"/>
        </w:rPr>
      </w:pPr>
      <w:bookmarkStart w:id="359" w:name="_Toc303193959"/>
      <w:bookmarkStart w:id="360" w:name="_Toc441141845"/>
      <w:r w:rsidRPr="00040E48">
        <w:rPr>
          <w:noProof w:val="0"/>
        </w:rPr>
        <w:t>6.3.1.10.4</w:t>
      </w:r>
      <w:r w:rsidRPr="00040E48">
        <w:rPr>
          <w:noProof w:val="0"/>
        </w:rPr>
        <w:tab/>
      </w:r>
      <w:r w:rsidR="00B577B4" w:rsidRPr="00040E48">
        <w:rPr>
          <w:noProof w:val="0"/>
        </w:rPr>
        <w:t xml:space="preserve"> </w:t>
      </w:r>
      <w:r w:rsidRPr="00040E48">
        <w:rPr>
          <w:noProof w:val="0"/>
        </w:rPr>
        <w:t>Specification</w:t>
      </w:r>
      <w:bookmarkEnd w:id="359"/>
      <w:bookmarkEnd w:id="360"/>
      <w:r w:rsidRPr="00040E48">
        <w:rPr>
          <w:noProof w:val="0"/>
        </w:rPr>
        <w:t xml:space="preserve"> </w:t>
      </w:r>
    </w:p>
    <w:tbl>
      <w:tblPr>
        <w:tblW w:w="506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827"/>
        <w:gridCol w:w="747"/>
        <w:gridCol w:w="2807"/>
        <w:gridCol w:w="2075"/>
      </w:tblGrid>
      <w:tr w:rsidR="00462148" w:rsidRPr="00040E48" w14:paraId="357D875E" w14:textId="77777777" w:rsidTr="00BA4AD1">
        <w:trPr>
          <w:tblHeader/>
        </w:trPr>
        <w:tc>
          <w:tcPr>
            <w:tcW w:w="2024" w:type="pct"/>
            <w:tcBorders>
              <w:top w:val="outset" w:sz="6" w:space="0" w:color="auto"/>
              <w:left w:val="outset" w:sz="6" w:space="0" w:color="auto"/>
              <w:bottom w:val="outset" w:sz="6" w:space="0" w:color="auto"/>
              <w:right w:val="outset" w:sz="6" w:space="0" w:color="auto"/>
            </w:tcBorders>
            <w:shd w:val="clear" w:color="auto" w:fill="E6E6E6"/>
            <w:vAlign w:val="center"/>
          </w:tcPr>
          <w:p w14:paraId="49F86E77" w14:textId="77777777" w:rsidR="00462148" w:rsidRPr="00040E48" w:rsidRDefault="00462148" w:rsidP="002264FA">
            <w:pPr>
              <w:pStyle w:val="TableEntryHeader"/>
              <w:rPr>
                <w:rFonts w:ascii="Arial Unicode MS" w:eastAsia="Arial Unicode MS" w:hAnsi="Arial Unicode MS" w:cs="Arial Unicode MS"/>
                <w:noProof w:val="0"/>
                <w:sz w:val="24"/>
                <w:szCs w:val="24"/>
              </w:rPr>
            </w:pPr>
            <w:r w:rsidRPr="00040E48">
              <w:rPr>
                <w:noProof w:val="0"/>
              </w:rPr>
              <w:t xml:space="preserve">Data Element Name </w:t>
            </w:r>
          </w:p>
        </w:tc>
        <w:tc>
          <w:tcPr>
            <w:tcW w:w="395" w:type="pct"/>
            <w:tcBorders>
              <w:top w:val="outset" w:sz="6" w:space="0" w:color="auto"/>
              <w:left w:val="outset" w:sz="6" w:space="0" w:color="auto"/>
              <w:bottom w:val="outset" w:sz="6" w:space="0" w:color="auto"/>
              <w:right w:val="outset" w:sz="6" w:space="0" w:color="auto"/>
            </w:tcBorders>
            <w:shd w:val="clear" w:color="auto" w:fill="E6E6E6"/>
            <w:vAlign w:val="center"/>
          </w:tcPr>
          <w:p w14:paraId="5AB2A00C" w14:textId="77777777" w:rsidR="00462148" w:rsidRPr="00040E48" w:rsidRDefault="00462148" w:rsidP="002264FA">
            <w:pPr>
              <w:pStyle w:val="TableEntryHeader"/>
              <w:rPr>
                <w:rFonts w:ascii="Arial Unicode MS" w:eastAsia="Arial Unicode MS" w:hAnsi="Arial Unicode MS" w:cs="Arial Unicode MS"/>
                <w:noProof w:val="0"/>
                <w:sz w:val="24"/>
                <w:szCs w:val="24"/>
              </w:rPr>
            </w:pPr>
            <w:r w:rsidRPr="00040E48">
              <w:rPr>
                <w:noProof w:val="0"/>
              </w:rPr>
              <w:t xml:space="preserve">Opt </w:t>
            </w:r>
          </w:p>
        </w:tc>
        <w:tc>
          <w:tcPr>
            <w:tcW w:w="1484" w:type="pct"/>
            <w:tcBorders>
              <w:top w:val="outset" w:sz="6" w:space="0" w:color="auto"/>
              <w:left w:val="outset" w:sz="6" w:space="0" w:color="auto"/>
              <w:bottom w:val="outset" w:sz="6" w:space="0" w:color="auto"/>
              <w:right w:val="outset" w:sz="6" w:space="0" w:color="auto"/>
            </w:tcBorders>
            <w:shd w:val="clear" w:color="auto" w:fill="E6E6E6"/>
            <w:vAlign w:val="center"/>
          </w:tcPr>
          <w:p w14:paraId="11B2DDE1" w14:textId="77777777" w:rsidR="00462148" w:rsidRPr="00040E48" w:rsidRDefault="00462148" w:rsidP="002264FA">
            <w:pPr>
              <w:pStyle w:val="TableEntryHeader"/>
              <w:rPr>
                <w:rFonts w:ascii="Arial Unicode MS" w:eastAsia="Arial Unicode MS" w:hAnsi="Arial Unicode MS" w:cs="Arial Unicode MS"/>
                <w:noProof w:val="0"/>
                <w:sz w:val="24"/>
                <w:szCs w:val="24"/>
              </w:rPr>
            </w:pPr>
            <w:r w:rsidRPr="00040E48">
              <w:rPr>
                <w:noProof w:val="0"/>
              </w:rPr>
              <w:t xml:space="preserve">Template ID </w:t>
            </w:r>
          </w:p>
        </w:tc>
        <w:tc>
          <w:tcPr>
            <w:tcW w:w="1097" w:type="pct"/>
            <w:tcBorders>
              <w:top w:val="outset" w:sz="6" w:space="0" w:color="auto"/>
              <w:left w:val="outset" w:sz="6" w:space="0" w:color="auto"/>
              <w:bottom w:val="outset" w:sz="6" w:space="0" w:color="auto"/>
              <w:right w:val="outset" w:sz="6" w:space="0" w:color="auto"/>
            </w:tcBorders>
            <w:shd w:val="clear" w:color="auto" w:fill="E6E6E6"/>
          </w:tcPr>
          <w:p w14:paraId="15F6BB56" w14:textId="77777777" w:rsidR="00462148" w:rsidRPr="00040E48" w:rsidRDefault="00462148" w:rsidP="002264FA">
            <w:pPr>
              <w:pStyle w:val="TableEntryHeader"/>
              <w:rPr>
                <w:noProof w:val="0"/>
              </w:rPr>
            </w:pPr>
            <w:r w:rsidRPr="00040E48">
              <w:rPr>
                <w:noProof w:val="0"/>
              </w:rPr>
              <w:t>Vol 2</w:t>
            </w:r>
          </w:p>
        </w:tc>
      </w:tr>
      <w:tr w:rsidR="00462148" w:rsidRPr="00040E48" w14:paraId="649DA04A" w14:textId="77777777" w:rsidTr="002264FA">
        <w:tc>
          <w:tcPr>
            <w:tcW w:w="2024" w:type="pct"/>
            <w:tcBorders>
              <w:top w:val="outset" w:sz="6" w:space="0" w:color="auto"/>
              <w:left w:val="single" w:sz="6" w:space="0" w:color="000000"/>
              <w:bottom w:val="single" w:sz="6" w:space="0" w:color="000000"/>
              <w:right w:val="single" w:sz="6" w:space="0" w:color="000000"/>
            </w:tcBorders>
            <w:vAlign w:val="center"/>
          </w:tcPr>
          <w:p w14:paraId="2BBEF2AC" w14:textId="77777777" w:rsidR="00462148" w:rsidRPr="00040E48" w:rsidRDefault="00FF2B1E" w:rsidP="002264FA">
            <w:pPr>
              <w:pStyle w:val="TableEntry"/>
              <w:rPr>
                <w:rFonts w:ascii="Arial Unicode MS" w:eastAsia="Arial Unicode MS" w:hAnsi="Arial Unicode MS" w:cs="Arial Unicode MS"/>
                <w:noProof w:val="0"/>
                <w:sz w:val="24"/>
                <w:szCs w:val="24"/>
              </w:rPr>
            </w:pPr>
            <w:hyperlink w:anchor="T1_3_6_1_4_1_19376_1_5_3_1_3_23" w:history="1">
              <w:r w:rsidR="00462148" w:rsidRPr="00040E48">
                <w:rPr>
                  <w:rStyle w:val="Hyperlink"/>
                  <w:noProof w:val="0"/>
                </w:rPr>
                <w:t>Immunizations</w:t>
              </w:r>
            </w:hyperlink>
            <w:r w:rsidR="00462148" w:rsidRPr="00040E48">
              <w:rPr>
                <w:noProof w:val="0"/>
              </w:rPr>
              <w:t xml:space="preserve"> </w:t>
            </w:r>
          </w:p>
        </w:tc>
        <w:tc>
          <w:tcPr>
            <w:tcW w:w="395" w:type="pct"/>
            <w:tcBorders>
              <w:top w:val="outset" w:sz="6" w:space="0" w:color="auto"/>
              <w:left w:val="single" w:sz="6" w:space="0" w:color="000000"/>
              <w:bottom w:val="single" w:sz="6" w:space="0" w:color="000000"/>
              <w:right w:val="single" w:sz="6" w:space="0" w:color="000000"/>
            </w:tcBorders>
            <w:vAlign w:val="center"/>
          </w:tcPr>
          <w:p w14:paraId="57707BF0"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w:t>
            </w:r>
          </w:p>
        </w:tc>
        <w:tc>
          <w:tcPr>
            <w:tcW w:w="1484" w:type="pct"/>
            <w:tcBorders>
              <w:top w:val="outset" w:sz="6" w:space="0" w:color="auto"/>
              <w:left w:val="single" w:sz="6" w:space="0" w:color="000000"/>
              <w:bottom w:val="single" w:sz="6" w:space="0" w:color="000000"/>
              <w:right w:val="single" w:sz="6" w:space="0" w:color="000000"/>
            </w:tcBorders>
            <w:vAlign w:val="center"/>
          </w:tcPr>
          <w:p w14:paraId="114F7CA8"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 xml:space="preserve">1.3.6.1.4.1.19376.1.5.3.1.3.23 </w:t>
            </w:r>
          </w:p>
        </w:tc>
        <w:tc>
          <w:tcPr>
            <w:tcW w:w="1097" w:type="pct"/>
            <w:tcBorders>
              <w:top w:val="outset" w:sz="6" w:space="0" w:color="auto"/>
              <w:left w:val="single" w:sz="6" w:space="0" w:color="000000"/>
              <w:bottom w:val="single" w:sz="6" w:space="0" w:color="000000"/>
              <w:right w:val="single" w:sz="6" w:space="0" w:color="000000"/>
            </w:tcBorders>
            <w:vAlign w:val="center"/>
          </w:tcPr>
          <w:p w14:paraId="316E0409" w14:textId="77777777" w:rsidR="00462148" w:rsidRPr="00040E48" w:rsidRDefault="00462148" w:rsidP="002264FA">
            <w:pPr>
              <w:pStyle w:val="TableEntry"/>
              <w:rPr>
                <w:noProof w:val="0"/>
              </w:rPr>
            </w:pPr>
            <w:r w:rsidRPr="00040E48">
              <w:rPr>
                <w:noProof w:val="0"/>
              </w:rPr>
              <w:t>PCC TF-2:6.3.3.3.5</w:t>
            </w:r>
          </w:p>
        </w:tc>
      </w:tr>
      <w:tr w:rsidR="00462148" w:rsidRPr="00040E48" w14:paraId="3EB67171" w14:textId="77777777" w:rsidTr="002264FA">
        <w:tc>
          <w:tcPr>
            <w:tcW w:w="2024" w:type="pct"/>
            <w:tcBorders>
              <w:top w:val="outset" w:sz="6" w:space="0" w:color="auto"/>
              <w:left w:val="single" w:sz="6" w:space="0" w:color="000000"/>
              <w:bottom w:val="single" w:sz="6" w:space="0" w:color="000000"/>
              <w:right w:val="single" w:sz="6" w:space="0" w:color="000000"/>
            </w:tcBorders>
            <w:vAlign w:val="center"/>
          </w:tcPr>
          <w:p w14:paraId="0E1B1A9E" w14:textId="77777777" w:rsidR="00462148" w:rsidRPr="00040E48" w:rsidRDefault="00462148" w:rsidP="002264FA">
            <w:pPr>
              <w:pStyle w:val="TableEntry"/>
              <w:rPr>
                <w:noProof w:val="0"/>
              </w:rPr>
            </w:pPr>
            <w:r w:rsidRPr="00040E48">
              <w:rPr>
                <w:noProof w:val="0"/>
              </w:rPr>
              <w:t>Authors and Informants</w:t>
            </w:r>
          </w:p>
        </w:tc>
        <w:tc>
          <w:tcPr>
            <w:tcW w:w="395" w:type="pct"/>
            <w:tcBorders>
              <w:top w:val="outset" w:sz="6" w:space="0" w:color="auto"/>
              <w:left w:val="single" w:sz="6" w:space="0" w:color="000000"/>
              <w:bottom w:val="single" w:sz="6" w:space="0" w:color="000000"/>
              <w:right w:val="single" w:sz="6" w:space="0" w:color="000000"/>
            </w:tcBorders>
            <w:vAlign w:val="center"/>
          </w:tcPr>
          <w:p w14:paraId="40D8C9CF" w14:textId="77777777" w:rsidR="00462148" w:rsidRPr="00040E48" w:rsidRDefault="00462148" w:rsidP="002264FA">
            <w:pPr>
              <w:pStyle w:val="TableEntry"/>
              <w:rPr>
                <w:noProof w:val="0"/>
              </w:rPr>
            </w:pPr>
            <w:r w:rsidRPr="00040E48">
              <w:rPr>
                <w:noProof w:val="0"/>
              </w:rPr>
              <w:t>R</w:t>
            </w:r>
          </w:p>
        </w:tc>
        <w:tc>
          <w:tcPr>
            <w:tcW w:w="1484" w:type="pct"/>
            <w:tcBorders>
              <w:top w:val="outset" w:sz="6" w:space="0" w:color="auto"/>
              <w:left w:val="single" w:sz="6" w:space="0" w:color="000000"/>
              <w:bottom w:val="single" w:sz="6" w:space="0" w:color="000000"/>
              <w:right w:val="single" w:sz="6" w:space="0" w:color="000000"/>
            </w:tcBorders>
            <w:vAlign w:val="center"/>
          </w:tcPr>
          <w:p w14:paraId="57C2DCB2" w14:textId="77777777" w:rsidR="00462148" w:rsidRPr="00040E48" w:rsidRDefault="00462148" w:rsidP="002264FA">
            <w:pPr>
              <w:pStyle w:val="TableEntry"/>
              <w:rPr>
                <w:noProof w:val="0"/>
              </w:rPr>
            </w:pPr>
            <w:r w:rsidRPr="00040E48">
              <w:rPr>
                <w:noProof w:val="0"/>
              </w:rPr>
              <w:t>NONE</w:t>
            </w:r>
          </w:p>
        </w:tc>
        <w:tc>
          <w:tcPr>
            <w:tcW w:w="1097" w:type="pct"/>
            <w:tcBorders>
              <w:top w:val="outset" w:sz="6" w:space="0" w:color="auto"/>
              <w:left w:val="single" w:sz="6" w:space="0" w:color="000000"/>
              <w:bottom w:val="single" w:sz="6" w:space="0" w:color="000000"/>
              <w:right w:val="single" w:sz="6" w:space="0" w:color="000000"/>
            </w:tcBorders>
            <w:vAlign w:val="center"/>
          </w:tcPr>
          <w:p w14:paraId="699971FA" w14:textId="77777777" w:rsidR="00462148" w:rsidRPr="00040E48" w:rsidRDefault="00462148" w:rsidP="002264FA">
            <w:pPr>
              <w:pStyle w:val="TableEntry"/>
              <w:rPr>
                <w:noProof w:val="0"/>
              </w:rPr>
            </w:pPr>
            <w:r w:rsidRPr="00040E48">
              <w:rPr>
                <w:noProof w:val="0"/>
              </w:rPr>
              <w:t>PCC TF-2:6.3.4.1</w:t>
            </w:r>
          </w:p>
        </w:tc>
      </w:tr>
      <w:tr w:rsidR="00462148" w:rsidRPr="00040E48" w14:paraId="02922FA8"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782ACBEC" w14:textId="77777777" w:rsidR="00462148" w:rsidRPr="00040E48" w:rsidRDefault="00FF2B1E" w:rsidP="002264FA">
            <w:pPr>
              <w:pStyle w:val="TableEntry"/>
              <w:rPr>
                <w:rFonts w:ascii="Arial Unicode MS" w:eastAsia="Arial Unicode MS" w:hAnsi="Arial Unicode MS" w:cs="Arial Unicode MS"/>
                <w:noProof w:val="0"/>
                <w:sz w:val="24"/>
                <w:szCs w:val="24"/>
              </w:rPr>
            </w:pPr>
            <w:hyperlink w:anchor="T1_3_6_1_4_1_19376_1_5_3_1_3_6" w:history="1">
              <w:r w:rsidR="00462148" w:rsidRPr="00040E48">
                <w:rPr>
                  <w:rStyle w:val="Hyperlink"/>
                  <w:noProof w:val="0"/>
                </w:rPr>
                <w:t>Active Problems</w:t>
              </w:r>
            </w:hyperlink>
            <w:r w:rsidR="00462148" w:rsidRPr="00040E48">
              <w:rPr>
                <w:noProof w:val="0"/>
              </w:rPr>
              <w:t xml:space="preserve"> </w:t>
            </w:r>
          </w:p>
        </w:tc>
        <w:tc>
          <w:tcPr>
            <w:tcW w:w="395" w:type="pct"/>
            <w:tcBorders>
              <w:top w:val="single" w:sz="6" w:space="0" w:color="000000"/>
              <w:left w:val="single" w:sz="6" w:space="0" w:color="000000"/>
              <w:bottom w:val="single" w:sz="6" w:space="0" w:color="000000"/>
              <w:right w:val="single" w:sz="6" w:space="0" w:color="000000"/>
            </w:tcBorders>
            <w:vAlign w:val="center"/>
          </w:tcPr>
          <w:p w14:paraId="1CDE0EB4"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0DE6CD82"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 xml:space="preserve">1.3.6.1.4.1.19376.1.5.3.1.3.6 </w:t>
            </w:r>
          </w:p>
        </w:tc>
        <w:tc>
          <w:tcPr>
            <w:tcW w:w="1097" w:type="pct"/>
            <w:tcBorders>
              <w:top w:val="single" w:sz="6" w:space="0" w:color="000000"/>
              <w:left w:val="single" w:sz="6" w:space="0" w:color="000000"/>
              <w:bottom w:val="single" w:sz="6" w:space="0" w:color="000000"/>
              <w:right w:val="single" w:sz="6" w:space="0" w:color="000000"/>
            </w:tcBorders>
            <w:vAlign w:val="center"/>
          </w:tcPr>
          <w:p w14:paraId="6A66BDF4" w14:textId="77777777" w:rsidR="00462148" w:rsidRPr="00040E48" w:rsidRDefault="00462148" w:rsidP="002264FA">
            <w:pPr>
              <w:pStyle w:val="TableEntry"/>
              <w:rPr>
                <w:noProof w:val="0"/>
              </w:rPr>
            </w:pPr>
            <w:r w:rsidRPr="00040E48">
              <w:rPr>
                <w:noProof w:val="0"/>
              </w:rPr>
              <w:t>PCC TF-2:6.3.3.2.3</w:t>
            </w:r>
          </w:p>
        </w:tc>
      </w:tr>
      <w:tr w:rsidR="00462148" w:rsidRPr="00040E48" w14:paraId="12239322"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3D3AF6BB" w14:textId="77777777" w:rsidR="00462148" w:rsidRPr="00040E48" w:rsidRDefault="00FF2B1E" w:rsidP="002264FA">
            <w:pPr>
              <w:pStyle w:val="TableEntry"/>
              <w:rPr>
                <w:rFonts w:ascii="Arial Unicode MS" w:eastAsia="Arial Unicode MS" w:hAnsi="Arial Unicode MS" w:cs="Arial Unicode MS"/>
                <w:noProof w:val="0"/>
                <w:sz w:val="24"/>
                <w:szCs w:val="24"/>
              </w:rPr>
            </w:pPr>
            <w:hyperlink w:anchor="T1_3_6_1_4_1_19376_1_5_3_1_3_8" w:history="1">
              <w:r w:rsidR="00462148" w:rsidRPr="00040E48">
                <w:rPr>
                  <w:rStyle w:val="Hyperlink"/>
                  <w:noProof w:val="0"/>
                </w:rPr>
                <w:t xml:space="preserve"> History of Past Illness</w:t>
              </w:r>
            </w:hyperlink>
            <w:r w:rsidR="00462148" w:rsidRPr="00040E48">
              <w:rPr>
                <w:noProof w:val="0"/>
              </w:rPr>
              <w:t xml:space="preserve"> </w:t>
            </w:r>
          </w:p>
        </w:tc>
        <w:tc>
          <w:tcPr>
            <w:tcW w:w="395" w:type="pct"/>
            <w:tcBorders>
              <w:top w:val="single" w:sz="6" w:space="0" w:color="000000"/>
              <w:left w:val="single" w:sz="6" w:space="0" w:color="000000"/>
              <w:bottom w:val="single" w:sz="6" w:space="0" w:color="000000"/>
              <w:right w:val="single" w:sz="6" w:space="0" w:color="000000"/>
            </w:tcBorders>
            <w:vAlign w:val="center"/>
          </w:tcPr>
          <w:p w14:paraId="1A182E58"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2CB6983F"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 xml:space="preserve">1.3.6.1.4.1.19376.1.5.3.1.3.8 </w:t>
            </w:r>
          </w:p>
        </w:tc>
        <w:tc>
          <w:tcPr>
            <w:tcW w:w="1097" w:type="pct"/>
            <w:tcBorders>
              <w:top w:val="single" w:sz="6" w:space="0" w:color="000000"/>
              <w:left w:val="single" w:sz="6" w:space="0" w:color="000000"/>
              <w:bottom w:val="single" w:sz="6" w:space="0" w:color="000000"/>
              <w:right w:val="single" w:sz="6" w:space="0" w:color="000000"/>
            </w:tcBorders>
            <w:vAlign w:val="center"/>
          </w:tcPr>
          <w:p w14:paraId="73FB7E27" w14:textId="77777777" w:rsidR="00462148" w:rsidRPr="00040E48" w:rsidRDefault="00462148" w:rsidP="002264FA">
            <w:pPr>
              <w:pStyle w:val="TableEntry"/>
              <w:rPr>
                <w:noProof w:val="0"/>
              </w:rPr>
            </w:pPr>
            <w:r w:rsidRPr="00040E48">
              <w:rPr>
                <w:noProof w:val="0"/>
              </w:rPr>
              <w:t>PCC TF-2:6.3.3.2.5</w:t>
            </w:r>
          </w:p>
        </w:tc>
      </w:tr>
      <w:tr w:rsidR="00462148" w:rsidRPr="00040E48" w14:paraId="2EEAFA5C"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79D047A7" w14:textId="77777777" w:rsidR="00462148" w:rsidRPr="00040E48" w:rsidRDefault="00FF2B1E" w:rsidP="002264FA">
            <w:pPr>
              <w:pStyle w:val="TableEntry"/>
              <w:rPr>
                <w:rFonts w:ascii="Arial Unicode MS" w:eastAsia="Arial Unicode MS" w:hAnsi="Arial Unicode MS" w:cs="Arial Unicode MS"/>
                <w:noProof w:val="0"/>
                <w:sz w:val="24"/>
                <w:szCs w:val="24"/>
              </w:rPr>
            </w:pPr>
            <w:hyperlink w:anchor="T1_3_6_1_4_1_19376_1_5_3_1_3_13" w:history="1">
              <w:r w:rsidR="00462148" w:rsidRPr="00040E48">
                <w:rPr>
                  <w:rStyle w:val="Hyperlink"/>
                  <w:noProof w:val="0"/>
                </w:rPr>
                <w:t>Allergies and Other Adverse Reactions</w:t>
              </w:r>
            </w:hyperlink>
            <w:r w:rsidR="00462148" w:rsidRPr="00040E48">
              <w:rPr>
                <w:noProof w:val="0"/>
              </w:rPr>
              <w:t xml:space="preserve"> </w:t>
            </w:r>
          </w:p>
        </w:tc>
        <w:tc>
          <w:tcPr>
            <w:tcW w:w="395" w:type="pct"/>
            <w:tcBorders>
              <w:top w:val="single" w:sz="6" w:space="0" w:color="000000"/>
              <w:left w:val="single" w:sz="6" w:space="0" w:color="000000"/>
              <w:bottom w:val="single" w:sz="6" w:space="0" w:color="000000"/>
              <w:right w:val="single" w:sz="6" w:space="0" w:color="000000"/>
            </w:tcBorders>
            <w:vAlign w:val="center"/>
          </w:tcPr>
          <w:p w14:paraId="4659DCBC"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0075F6EF"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 xml:space="preserve">1.3.6.1.4.1.19376.1.5.3.1.3.13 </w:t>
            </w:r>
          </w:p>
        </w:tc>
        <w:tc>
          <w:tcPr>
            <w:tcW w:w="1097" w:type="pct"/>
            <w:tcBorders>
              <w:top w:val="single" w:sz="6" w:space="0" w:color="000000"/>
              <w:left w:val="single" w:sz="6" w:space="0" w:color="000000"/>
              <w:bottom w:val="single" w:sz="6" w:space="0" w:color="000000"/>
              <w:right w:val="single" w:sz="6" w:space="0" w:color="000000"/>
            </w:tcBorders>
            <w:vAlign w:val="center"/>
          </w:tcPr>
          <w:p w14:paraId="488EF21C" w14:textId="77777777" w:rsidR="00462148" w:rsidRPr="00040E48" w:rsidRDefault="00462148" w:rsidP="002264FA">
            <w:pPr>
              <w:pStyle w:val="TableEntry"/>
              <w:rPr>
                <w:noProof w:val="0"/>
              </w:rPr>
            </w:pPr>
            <w:r w:rsidRPr="00040E48">
              <w:rPr>
                <w:noProof w:val="0"/>
              </w:rPr>
              <w:t>PCC TF-2:6.3.3.2.11</w:t>
            </w:r>
          </w:p>
        </w:tc>
      </w:tr>
      <w:tr w:rsidR="00462148" w:rsidRPr="00040E48" w14:paraId="2FE1C9D0"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079366BB" w14:textId="77777777" w:rsidR="00462148" w:rsidRPr="00040E48" w:rsidRDefault="00FF2B1E" w:rsidP="002264FA">
            <w:pPr>
              <w:pStyle w:val="TableEntry"/>
              <w:rPr>
                <w:rFonts w:ascii="Arial Unicode MS" w:eastAsia="Arial Unicode MS" w:hAnsi="Arial Unicode MS" w:cs="Arial Unicode MS"/>
                <w:noProof w:val="0"/>
                <w:sz w:val="24"/>
                <w:szCs w:val="24"/>
              </w:rPr>
            </w:pPr>
            <w:hyperlink w:anchor="T1_3_6_1_4_1_19376_1_5_3_1_3_19" w:history="1">
              <w:r w:rsidR="00462148" w:rsidRPr="00040E48">
                <w:rPr>
                  <w:rStyle w:val="Hyperlink"/>
                  <w:noProof w:val="0"/>
                </w:rPr>
                <w:t>Medications</w:t>
              </w:r>
            </w:hyperlink>
            <w:r w:rsidR="00462148" w:rsidRPr="00040E48">
              <w:rPr>
                <w:noProof w:val="0"/>
              </w:rPr>
              <w:t xml:space="preserve"> </w:t>
            </w:r>
          </w:p>
        </w:tc>
        <w:tc>
          <w:tcPr>
            <w:tcW w:w="395" w:type="pct"/>
            <w:tcBorders>
              <w:top w:val="single" w:sz="6" w:space="0" w:color="000000"/>
              <w:left w:val="single" w:sz="6" w:space="0" w:color="000000"/>
              <w:bottom w:val="single" w:sz="6" w:space="0" w:color="000000"/>
              <w:right w:val="single" w:sz="6" w:space="0" w:color="000000"/>
            </w:tcBorders>
            <w:vAlign w:val="center"/>
          </w:tcPr>
          <w:p w14:paraId="3CD8B61A"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60CED6B0"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 xml:space="preserve">1.3.6.1.4.1.19376.1.5.3.1.3.19 </w:t>
            </w:r>
          </w:p>
        </w:tc>
        <w:tc>
          <w:tcPr>
            <w:tcW w:w="1097" w:type="pct"/>
            <w:tcBorders>
              <w:top w:val="single" w:sz="6" w:space="0" w:color="000000"/>
              <w:left w:val="single" w:sz="6" w:space="0" w:color="000000"/>
              <w:bottom w:val="single" w:sz="6" w:space="0" w:color="000000"/>
              <w:right w:val="single" w:sz="6" w:space="0" w:color="000000"/>
            </w:tcBorders>
            <w:vAlign w:val="center"/>
          </w:tcPr>
          <w:p w14:paraId="7A0F1692" w14:textId="77777777" w:rsidR="00462148" w:rsidRPr="00040E48" w:rsidRDefault="00462148" w:rsidP="002264FA">
            <w:pPr>
              <w:pStyle w:val="TableEntry"/>
              <w:rPr>
                <w:noProof w:val="0"/>
              </w:rPr>
            </w:pPr>
            <w:r w:rsidRPr="00040E48">
              <w:rPr>
                <w:noProof w:val="0"/>
              </w:rPr>
              <w:t>PCC TF-2:6.3.3.3.1</w:t>
            </w:r>
          </w:p>
        </w:tc>
      </w:tr>
      <w:tr w:rsidR="00462148" w:rsidRPr="00040E48" w14:paraId="08B1CC09"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04080443" w14:textId="77777777" w:rsidR="00462148" w:rsidRPr="00040E48" w:rsidRDefault="00FF2B1E" w:rsidP="002264FA">
            <w:pPr>
              <w:pStyle w:val="TableEntry"/>
              <w:rPr>
                <w:noProof w:val="0"/>
              </w:rPr>
            </w:pPr>
            <w:hyperlink w:anchor="T1_3_6_1_4_1_19376_1_5_3_1_3_28" w:history="1">
              <w:r w:rsidR="00462148" w:rsidRPr="00040E48">
                <w:rPr>
                  <w:rStyle w:val="Hyperlink"/>
                  <w:noProof w:val="0"/>
                </w:rPr>
                <w:t>Coded Results</w:t>
              </w:r>
            </w:hyperlink>
            <w:r w:rsidR="00462148" w:rsidRPr="00040E48">
              <w:rPr>
                <w:noProof w:val="0"/>
              </w:rPr>
              <w:t xml:space="preserve"> </w:t>
            </w:r>
          </w:p>
          <w:p w14:paraId="42982DB2" w14:textId="77777777" w:rsidR="00D46DC9" w:rsidRPr="00040E48" w:rsidRDefault="00D46DC9" w:rsidP="002264FA">
            <w:pPr>
              <w:pStyle w:val="TableEntry"/>
              <w:rPr>
                <w:rFonts w:ascii="Arial Unicode MS" w:eastAsia="Arial Unicode MS" w:hAnsi="Arial Unicode MS" w:cs="Arial Unicode MS"/>
                <w:noProof w:val="0"/>
                <w:sz w:val="24"/>
                <w:szCs w:val="24"/>
              </w:rPr>
            </w:pPr>
            <w:r w:rsidRPr="00040E48">
              <w:rPr>
                <w:noProof w:val="0"/>
              </w:rPr>
              <w:t>This section should contain information pertaining to tests that have been completed on the patient (in vivo).</w:t>
            </w:r>
          </w:p>
        </w:tc>
        <w:tc>
          <w:tcPr>
            <w:tcW w:w="395" w:type="pct"/>
            <w:tcBorders>
              <w:top w:val="single" w:sz="6" w:space="0" w:color="000000"/>
              <w:left w:val="single" w:sz="6" w:space="0" w:color="000000"/>
              <w:bottom w:val="single" w:sz="6" w:space="0" w:color="000000"/>
              <w:right w:val="single" w:sz="6" w:space="0" w:color="000000"/>
            </w:tcBorders>
            <w:vAlign w:val="center"/>
          </w:tcPr>
          <w:p w14:paraId="631DD7B5"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0AE936FD"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1.3.6.1.4.1.19376.1.5.3.1.3.28</w:t>
            </w:r>
          </w:p>
        </w:tc>
        <w:tc>
          <w:tcPr>
            <w:tcW w:w="1097" w:type="pct"/>
            <w:tcBorders>
              <w:top w:val="single" w:sz="6" w:space="0" w:color="000000"/>
              <w:left w:val="single" w:sz="6" w:space="0" w:color="000000"/>
              <w:bottom w:val="single" w:sz="6" w:space="0" w:color="000000"/>
              <w:right w:val="single" w:sz="6" w:space="0" w:color="000000"/>
            </w:tcBorders>
            <w:vAlign w:val="center"/>
          </w:tcPr>
          <w:p w14:paraId="2FEF4188" w14:textId="77777777" w:rsidR="00462148" w:rsidRPr="00040E48" w:rsidRDefault="00462148" w:rsidP="002264FA">
            <w:pPr>
              <w:pStyle w:val="TableEntry"/>
              <w:rPr>
                <w:noProof w:val="0"/>
              </w:rPr>
            </w:pPr>
            <w:r w:rsidRPr="00040E48">
              <w:rPr>
                <w:noProof w:val="0"/>
              </w:rPr>
              <w:t>PCC TF-2:6.3.3.5.2</w:t>
            </w:r>
          </w:p>
        </w:tc>
      </w:tr>
      <w:tr w:rsidR="00462148" w:rsidRPr="00040E48" w14:paraId="6584D194"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27ED2FA4" w14:textId="77777777" w:rsidR="00462148" w:rsidRPr="00040E48" w:rsidRDefault="00FF2B1E" w:rsidP="002264FA">
            <w:pPr>
              <w:pStyle w:val="TableEntry"/>
              <w:rPr>
                <w:rFonts w:ascii="Arial Unicode MS" w:eastAsia="Arial Unicode MS" w:hAnsi="Arial Unicode MS" w:cs="Arial Unicode MS"/>
                <w:noProof w:val="0"/>
                <w:sz w:val="24"/>
                <w:szCs w:val="24"/>
              </w:rPr>
            </w:pPr>
            <w:hyperlink w:anchor="T1_3_6_1_4_1_19376_1_5_3_1_1_5_3_2" w:history="1">
              <w:r w:rsidR="00462148" w:rsidRPr="00040E48">
                <w:rPr>
                  <w:rStyle w:val="Hyperlink"/>
                  <w:noProof w:val="0"/>
                </w:rPr>
                <w:t>Coded Vital Signs</w:t>
              </w:r>
            </w:hyperlink>
            <w:r w:rsidR="00462148" w:rsidRPr="00040E48">
              <w:rPr>
                <w:noProof w:val="0"/>
              </w:rPr>
              <w:t xml:space="preserve"> </w:t>
            </w:r>
          </w:p>
        </w:tc>
        <w:tc>
          <w:tcPr>
            <w:tcW w:w="395" w:type="pct"/>
            <w:tcBorders>
              <w:top w:val="single" w:sz="6" w:space="0" w:color="000000"/>
              <w:left w:val="single" w:sz="6" w:space="0" w:color="000000"/>
              <w:bottom w:val="single" w:sz="6" w:space="0" w:color="000000"/>
              <w:right w:val="single" w:sz="6" w:space="0" w:color="000000"/>
            </w:tcBorders>
            <w:vAlign w:val="center"/>
          </w:tcPr>
          <w:p w14:paraId="51496D29"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08ED9BC9"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 xml:space="preserve">1.3.6.1.4.1.19376.1.5.3.1.1.5.3.2 </w:t>
            </w:r>
          </w:p>
        </w:tc>
        <w:tc>
          <w:tcPr>
            <w:tcW w:w="1097" w:type="pct"/>
            <w:tcBorders>
              <w:top w:val="single" w:sz="6" w:space="0" w:color="000000"/>
              <w:left w:val="single" w:sz="6" w:space="0" w:color="000000"/>
              <w:bottom w:val="single" w:sz="6" w:space="0" w:color="000000"/>
              <w:right w:val="single" w:sz="6" w:space="0" w:color="000000"/>
            </w:tcBorders>
            <w:vAlign w:val="center"/>
          </w:tcPr>
          <w:p w14:paraId="1E7E11FD" w14:textId="77777777" w:rsidR="00462148" w:rsidRPr="00040E48" w:rsidRDefault="00462148" w:rsidP="002264FA">
            <w:pPr>
              <w:pStyle w:val="TableEntry"/>
              <w:rPr>
                <w:noProof w:val="0"/>
              </w:rPr>
            </w:pPr>
            <w:r w:rsidRPr="00040E48">
              <w:rPr>
                <w:noProof w:val="0"/>
              </w:rPr>
              <w:t>PCC TF-2:6.3.3.4.5</w:t>
            </w:r>
          </w:p>
        </w:tc>
      </w:tr>
      <w:tr w:rsidR="00462148" w:rsidRPr="00040E48" w14:paraId="368F1DAD"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3368FD39" w14:textId="77777777" w:rsidR="00462148" w:rsidRPr="00040E48" w:rsidRDefault="00FF2B1E" w:rsidP="002264FA">
            <w:pPr>
              <w:pStyle w:val="TableEntry"/>
              <w:rPr>
                <w:rFonts w:ascii="Arial Unicode MS" w:eastAsia="Arial Unicode MS" w:hAnsi="Arial Unicode MS" w:cs="Arial Unicode MS"/>
                <w:noProof w:val="0"/>
                <w:sz w:val="24"/>
                <w:szCs w:val="24"/>
              </w:rPr>
            </w:pPr>
            <w:hyperlink w:anchor="T1_3_6_1_4_1_19376_1_5_3_1_1_5_3_4" w:history="1">
              <w:r w:rsidR="00462148" w:rsidRPr="00040E48">
                <w:rPr>
                  <w:rStyle w:val="Hyperlink"/>
                  <w:noProof w:val="0"/>
                </w:rPr>
                <w:t>Pregnancy History</w:t>
              </w:r>
            </w:hyperlink>
            <w:r w:rsidR="00462148" w:rsidRPr="00040E48">
              <w:rPr>
                <w:noProof w:val="0"/>
              </w:rPr>
              <w:br/>
              <w:t xml:space="preserve">When present, the pregnancy history section shall contain a Pregnancy Observation using the 11449-6 PREGNANCY STATUS code from LOINC to indicate whether the patient is pregnant. </w:t>
            </w:r>
          </w:p>
        </w:tc>
        <w:tc>
          <w:tcPr>
            <w:tcW w:w="395" w:type="pct"/>
            <w:tcBorders>
              <w:top w:val="single" w:sz="6" w:space="0" w:color="000000"/>
              <w:left w:val="single" w:sz="6" w:space="0" w:color="000000"/>
              <w:bottom w:val="single" w:sz="6" w:space="0" w:color="000000"/>
              <w:right w:val="single" w:sz="6" w:space="0" w:color="000000"/>
            </w:tcBorders>
            <w:vAlign w:val="center"/>
          </w:tcPr>
          <w:p w14:paraId="5DC7411B"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40199B00"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 xml:space="preserve">1.3.6.1.4.1.19376.1.5.3.1.1.5.3.4 </w:t>
            </w:r>
          </w:p>
        </w:tc>
        <w:tc>
          <w:tcPr>
            <w:tcW w:w="1097" w:type="pct"/>
            <w:tcBorders>
              <w:top w:val="single" w:sz="6" w:space="0" w:color="000000"/>
              <w:left w:val="single" w:sz="6" w:space="0" w:color="000000"/>
              <w:bottom w:val="single" w:sz="6" w:space="0" w:color="000000"/>
              <w:right w:val="single" w:sz="6" w:space="0" w:color="000000"/>
            </w:tcBorders>
            <w:vAlign w:val="center"/>
          </w:tcPr>
          <w:p w14:paraId="315C21F2" w14:textId="77777777" w:rsidR="00462148" w:rsidRPr="00040E48" w:rsidRDefault="00462148" w:rsidP="002264FA">
            <w:pPr>
              <w:pStyle w:val="TableEntry"/>
              <w:rPr>
                <w:noProof w:val="0"/>
              </w:rPr>
            </w:pPr>
            <w:r w:rsidRPr="00040E48">
              <w:rPr>
                <w:noProof w:val="0"/>
              </w:rPr>
              <w:t>PCC TF-2:6.3.3.2.18</w:t>
            </w:r>
          </w:p>
        </w:tc>
      </w:tr>
      <w:tr w:rsidR="00462148" w:rsidRPr="00040E48" w14:paraId="2F3FA708"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2B724ABE" w14:textId="77777777" w:rsidR="00462148" w:rsidRPr="00040E48" w:rsidRDefault="00FF2B1E" w:rsidP="002264FA">
            <w:pPr>
              <w:pStyle w:val="TableEntry"/>
              <w:rPr>
                <w:rFonts w:ascii="Arial Unicode MS" w:eastAsia="Arial Unicode MS" w:hAnsi="Arial Unicode MS" w:cs="Arial Unicode MS"/>
                <w:noProof w:val="0"/>
                <w:sz w:val="24"/>
                <w:szCs w:val="24"/>
              </w:rPr>
            </w:pPr>
            <w:hyperlink w:anchor="T1_3_6_1_4_1_19376_1_5_3_1_3_35" w:history="1">
              <w:r w:rsidR="00462148" w:rsidRPr="00040E48">
                <w:rPr>
                  <w:rStyle w:val="Hyperlink"/>
                  <w:noProof w:val="0"/>
                </w:rPr>
                <w:t>Coded Advance Directives</w:t>
              </w:r>
            </w:hyperlink>
            <w:r w:rsidR="00462148" w:rsidRPr="00040E48">
              <w:rPr>
                <w:noProof w:val="0"/>
              </w:rPr>
              <w:t xml:space="preserve"> </w:t>
            </w:r>
          </w:p>
        </w:tc>
        <w:tc>
          <w:tcPr>
            <w:tcW w:w="395" w:type="pct"/>
            <w:tcBorders>
              <w:top w:val="single" w:sz="6" w:space="0" w:color="000000"/>
              <w:left w:val="single" w:sz="6" w:space="0" w:color="000000"/>
              <w:bottom w:val="single" w:sz="6" w:space="0" w:color="000000"/>
              <w:right w:val="single" w:sz="6" w:space="0" w:color="000000"/>
            </w:tcBorders>
            <w:vAlign w:val="center"/>
          </w:tcPr>
          <w:p w14:paraId="5AAA2D25"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4D92C147" w14:textId="77777777" w:rsidR="00462148" w:rsidRPr="00040E48" w:rsidRDefault="00462148" w:rsidP="002264FA">
            <w:pPr>
              <w:pStyle w:val="TableEntry"/>
              <w:rPr>
                <w:rFonts w:ascii="Arial Unicode MS" w:eastAsia="Arial Unicode MS" w:hAnsi="Arial Unicode MS" w:cs="Arial Unicode MS"/>
                <w:noProof w:val="0"/>
                <w:sz w:val="24"/>
                <w:szCs w:val="24"/>
              </w:rPr>
            </w:pPr>
            <w:r w:rsidRPr="00040E48">
              <w:rPr>
                <w:noProof w:val="0"/>
              </w:rPr>
              <w:t xml:space="preserve">1.3.6.1.4.1.19376.1.5.3.1.3.35 </w:t>
            </w:r>
          </w:p>
        </w:tc>
        <w:tc>
          <w:tcPr>
            <w:tcW w:w="1097" w:type="pct"/>
            <w:tcBorders>
              <w:top w:val="single" w:sz="6" w:space="0" w:color="000000"/>
              <w:left w:val="single" w:sz="6" w:space="0" w:color="000000"/>
              <w:bottom w:val="single" w:sz="6" w:space="0" w:color="000000"/>
              <w:right w:val="single" w:sz="6" w:space="0" w:color="000000"/>
            </w:tcBorders>
            <w:vAlign w:val="center"/>
          </w:tcPr>
          <w:p w14:paraId="120D9CA8" w14:textId="77777777" w:rsidR="00462148" w:rsidRPr="00040E48" w:rsidRDefault="00462148" w:rsidP="002264FA">
            <w:pPr>
              <w:pStyle w:val="TableEntry"/>
              <w:rPr>
                <w:noProof w:val="0"/>
              </w:rPr>
            </w:pPr>
            <w:r w:rsidRPr="00040E48">
              <w:rPr>
                <w:noProof w:val="0"/>
              </w:rPr>
              <w:t>PCC TF-2:6.3.3.6.6</w:t>
            </w:r>
          </w:p>
        </w:tc>
      </w:tr>
      <w:tr w:rsidR="00D46DC9" w:rsidRPr="00040E48" w14:paraId="356D179F" w14:textId="77777777" w:rsidTr="002B1711">
        <w:tc>
          <w:tcPr>
            <w:tcW w:w="2024" w:type="pct"/>
            <w:tcBorders>
              <w:top w:val="single" w:sz="6" w:space="0" w:color="000000"/>
              <w:left w:val="single" w:sz="6" w:space="0" w:color="000000"/>
              <w:bottom w:val="single" w:sz="6" w:space="0" w:color="000000"/>
              <w:right w:val="single" w:sz="6" w:space="0" w:color="000000"/>
            </w:tcBorders>
            <w:vAlign w:val="center"/>
          </w:tcPr>
          <w:p w14:paraId="37F7BB1E" w14:textId="77777777" w:rsidR="00D46DC9" w:rsidRPr="00040E48" w:rsidRDefault="00D46DC9" w:rsidP="002B1711">
            <w:pPr>
              <w:pStyle w:val="TableEntry"/>
              <w:rPr>
                <w:noProof w:val="0"/>
                <w:u w:val="single"/>
              </w:rPr>
            </w:pPr>
            <w:r w:rsidRPr="00040E48">
              <w:rPr>
                <w:noProof w:val="0"/>
                <w:u w:val="single"/>
              </w:rPr>
              <w:t>Lab Results</w:t>
            </w:r>
          </w:p>
          <w:p w14:paraId="35D2463D" w14:textId="77777777" w:rsidR="00D46DC9" w:rsidRPr="00040E48" w:rsidRDefault="00D46DC9" w:rsidP="002B1711">
            <w:pPr>
              <w:pStyle w:val="TableEntry"/>
              <w:rPr>
                <w:noProof w:val="0"/>
              </w:rPr>
            </w:pPr>
            <w:r w:rsidRPr="00040E48">
              <w:rPr>
                <w:noProof w:val="0"/>
              </w:rPr>
              <w:t>This section should contain information pertaining to tests that have been completed on the samples (in vitro).</w:t>
            </w:r>
          </w:p>
        </w:tc>
        <w:tc>
          <w:tcPr>
            <w:tcW w:w="395" w:type="pct"/>
            <w:tcBorders>
              <w:top w:val="single" w:sz="6" w:space="0" w:color="000000"/>
              <w:left w:val="single" w:sz="6" w:space="0" w:color="000000"/>
              <w:bottom w:val="single" w:sz="6" w:space="0" w:color="000000"/>
              <w:right w:val="single" w:sz="6" w:space="0" w:color="000000"/>
            </w:tcBorders>
            <w:vAlign w:val="center"/>
          </w:tcPr>
          <w:p w14:paraId="5EDD71EB" w14:textId="77777777" w:rsidR="00D46DC9" w:rsidRPr="00040E48" w:rsidRDefault="00D46DC9" w:rsidP="002B1711">
            <w:pPr>
              <w:pStyle w:val="TableEntry"/>
              <w:rPr>
                <w:noProof w:val="0"/>
              </w:rPr>
            </w:pPr>
            <w:r w:rsidRPr="00040E48">
              <w:rPr>
                <w:noProof w:val="0"/>
              </w:rPr>
              <w:t>O</w:t>
            </w:r>
          </w:p>
        </w:tc>
        <w:tc>
          <w:tcPr>
            <w:tcW w:w="1484" w:type="pct"/>
            <w:tcBorders>
              <w:top w:val="single" w:sz="6" w:space="0" w:color="000000"/>
              <w:left w:val="single" w:sz="6" w:space="0" w:color="000000"/>
              <w:bottom w:val="single" w:sz="6" w:space="0" w:color="000000"/>
              <w:right w:val="single" w:sz="6" w:space="0" w:color="000000"/>
            </w:tcBorders>
            <w:vAlign w:val="center"/>
          </w:tcPr>
          <w:p w14:paraId="70682374" w14:textId="77777777" w:rsidR="00D46DC9" w:rsidRPr="00040E48" w:rsidRDefault="00D46DC9" w:rsidP="002B1711">
            <w:pPr>
              <w:pStyle w:val="TableEntry"/>
              <w:rPr>
                <w:noProof w:val="0"/>
              </w:rPr>
            </w:pPr>
            <w:r w:rsidRPr="00040E48">
              <w:rPr>
                <w:noProof w:val="0"/>
              </w:rPr>
              <w:t>1.3.6.1.4.1.19376.1.3.3.2.1</w:t>
            </w:r>
          </w:p>
        </w:tc>
        <w:tc>
          <w:tcPr>
            <w:tcW w:w="1097" w:type="pct"/>
            <w:tcBorders>
              <w:top w:val="single" w:sz="6" w:space="0" w:color="000000"/>
              <w:left w:val="single" w:sz="6" w:space="0" w:color="000000"/>
              <w:bottom w:val="single" w:sz="6" w:space="0" w:color="000000"/>
              <w:right w:val="single" w:sz="6" w:space="0" w:color="000000"/>
            </w:tcBorders>
            <w:vAlign w:val="center"/>
          </w:tcPr>
          <w:p w14:paraId="6625063C" w14:textId="77777777" w:rsidR="00D46DC9" w:rsidRPr="00040E48" w:rsidRDefault="00D46DC9" w:rsidP="002B1711">
            <w:pPr>
              <w:pStyle w:val="TableEntry"/>
              <w:rPr>
                <w:noProof w:val="0"/>
              </w:rPr>
            </w:pPr>
            <w:r w:rsidRPr="00040E48">
              <w:rPr>
                <w:noProof w:val="0"/>
              </w:rPr>
              <w:t>LAB TF-3:2.3.4.1</w:t>
            </w:r>
          </w:p>
        </w:tc>
      </w:tr>
      <w:tr w:rsidR="00462148" w:rsidRPr="00040E48" w14:paraId="74B237F1"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2D330A1B" w14:textId="77777777" w:rsidR="00462148" w:rsidRPr="00040E48" w:rsidRDefault="00FF2B1E" w:rsidP="002264FA">
            <w:pPr>
              <w:pStyle w:val="TableEntry"/>
              <w:rPr>
                <w:noProof w:val="0"/>
              </w:rPr>
            </w:pPr>
            <w:hyperlink w:anchor="T1_3_6_1_4_1_19376_1_5_3_1_4_13" w:history="1">
              <w:r w:rsidR="00462148" w:rsidRPr="00040E48">
                <w:rPr>
                  <w:rStyle w:val="Hyperlink"/>
                  <w:noProof w:val="0"/>
                </w:rPr>
                <w:t>Simple Observation</w:t>
              </w:r>
            </w:hyperlink>
          </w:p>
          <w:p w14:paraId="1A17785D" w14:textId="77777777" w:rsidR="00462148" w:rsidRPr="00040E48" w:rsidRDefault="00462148" w:rsidP="002264FA">
            <w:pPr>
              <w:pStyle w:val="TableEntry"/>
              <w:rPr>
                <w:noProof w:val="0"/>
              </w:rPr>
            </w:pPr>
            <w:r w:rsidRPr="00040E48">
              <w:rPr>
                <w:noProof w:val="0"/>
              </w:rPr>
              <w:t>The gestational age at birth of the patient may be recorded using the IHE Simple Observation template with a code identifying this observation as the gestational age of the patient at birth</w:t>
            </w:r>
            <w:r w:rsidR="00BA4AD1" w:rsidRPr="00040E48">
              <w:rPr>
                <w:noProof w:val="0"/>
              </w:rPr>
              <w:t xml:space="preserve">. </w:t>
            </w:r>
            <w:r w:rsidRPr="00040E48">
              <w:rPr>
                <w:noProof w:val="0"/>
              </w:rPr>
              <w:t xml:space="preserve">One such code supporting that interpretation from SNOMED CT is 268477000 fetal gestation at </w:t>
            </w:r>
            <w:r w:rsidRPr="00040E48">
              <w:rPr>
                <w:noProof w:val="0"/>
              </w:rPr>
              <w:lastRenderedPageBreak/>
              <w:t>delivery</w:t>
            </w:r>
            <w:r w:rsidRPr="00040E48">
              <w:rPr>
                <w:rStyle w:val="FootnoteReference"/>
                <w:noProof w:val="0"/>
              </w:rPr>
              <w:footnoteReference w:id="7"/>
            </w:r>
            <w:r w:rsidR="00BA4AD1" w:rsidRPr="00040E48">
              <w:rPr>
                <w:noProof w:val="0"/>
              </w:rPr>
              <w:t xml:space="preserve">. </w:t>
            </w:r>
            <w:r w:rsidRPr="00040E48">
              <w:rPr>
                <w:noProof w:val="0"/>
              </w:rPr>
              <w:t>This observation may appear in any relevant section</w:t>
            </w:r>
            <w:r w:rsidRPr="00040E48">
              <w:rPr>
                <w:rStyle w:val="FootnoteReference"/>
                <w:noProof w:val="0"/>
              </w:rPr>
              <w:footnoteReference w:id="8"/>
            </w:r>
            <w:r w:rsidR="00BA4AD1" w:rsidRPr="00040E48">
              <w:rPr>
                <w:noProof w:val="0"/>
              </w:rPr>
              <w:t xml:space="preserve">. </w:t>
            </w:r>
          </w:p>
        </w:tc>
        <w:tc>
          <w:tcPr>
            <w:tcW w:w="395" w:type="pct"/>
            <w:tcBorders>
              <w:top w:val="single" w:sz="6" w:space="0" w:color="000000"/>
              <w:left w:val="single" w:sz="6" w:space="0" w:color="000000"/>
              <w:bottom w:val="single" w:sz="6" w:space="0" w:color="000000"/>
              <w:right w:val="single" w:sz="6" w:space="0" w:color="000000"/>
            </w:tcBorders>
            <w:vAlign w:val="center"/>
          </w:tcPr>
          <w:p w14:paraId="1171575D" w14:textId="77777777" w:rsidR="00462148" w:rsidRPr="00040E48" w:rsidRDefault="00462148" w:rsidP="002264FA">
            <w:pPr>
              <w:pStyle w:val="TableEntry"/>
              <w:rPr>
                <w:noProof w:val="0"/>
              </w:rPr>
            </w:pPr>
            <w:r w:rsidRPr="00040E48">
              <w:rPr>
                <w:noProof w:val="0"/>
              </w:rPr>
              <w:lastRenderedPageBreak/>
              <w:t>R2</w:t>
            </w:r>
          </w:p>
        </w:tc>
        <w:tc>
          <w:tcPr>
            <w:tcW w:w="1484" w:type="pct"/>
            <w:tcBorders>
              <w:top w:val="single" w:sz="6" w:space="0" w:color="000000"/>
              <w:left w:val="single" w:sz="6" w:space="0" w:color="000000"/>
              <w:bottom w:val="single" w:sz="6" w:space="0" w:color="000000"/>
              <w:right w:val="single" w:sz="6" w:space="0" w:color="000000"/>
            </w:tcBorders>
            <w:vAlign w:val="center"/>
          </w:tcPr>
          <w:p w14:paraId="44313A84" w14:textId="77777777" w:rsidR="00462148" w:rsidRPr="00040E48" w:rsidRDefault="00462148" w:rsidP="002264FA">
            <w:pPr>
              <w:pStyle w:val="TableEntry"/>
              <w:rPr>
                <w:noProof w:val="0"/>
              </w:rPr>
            </w:pPr>
            <w:r w:rsidRPr="00040E48">
              <w:rPr>
                <w:noProof w:val="0"/>
              </w:rPr>
              <w:t>1.3.6.1.4.1.19376.1.5.3.1.4.13</w:t>
            </w:r>
          </w:p>
        </w:tc>
        <w:tc>
          <w:tcPr>
            <w:tcW w:w="1097" w:type="pct"/>
            <w:tcBorders>
              <w:top w:val="single" w:sz="6" w:space="0" w:color="000000"/>
              <w:left w:val="single" w:sz="6" w:space="0" w:color="000000"/>
              <w:bottom w:val="single" w:sz="6" w:space="0" w:color="000000"/>
              <w:right w:val="single" w:sz="6" w:space="0" w:color="000000"/>
            </w:tcBorders>
            <w:vAlign w:val="center"/>
          </w:tcPr>
          <w:p w14:paraId="2F9EA87B" w14:textId="77777777" w:rsidR="00462148" w:rsidRPr="00040E48" w:rsidRDefault="00462148" w:rsidP="002264FA">
            <w:pPr>
              <w:pStyle w:val="TableEntry"/>
              <w:rPr>
                <w:noProof w:val="0"/>
              </w:rPr>
            </w:pPr>
            <w:r w:rsidRPr="00040E48">
              <w:rPr>
                <w:noProof w:val="0"/>
              </w:rPr>
              <w:t>PCC TF-2:6.3.4.20</w:t>
            </w:r>
          </w:p>
        </w:tc>
      </w:tr>
      <w:tr w:rsidR="00462148" w:rsidRPr="00040E48" w14:paraId="71B209E8" w14:textId="77777777" w:rsidTr="002264FA">
        <w:tc>
          <w:tcPr>
            <w:tcW w:w="2024" w:type="pct"/>
            <w:tcBorders>
              <w:top w:val="single" w:sz="6" w:space="0" w:color="000000"/>
              <w:left w:val="single" w:sz="6" w:space="0" w:color="000000"/>
              <w:bottom w:val="single" w:sz="6" w:space="0" w:color="000000"/>
              <w:right w:val="single" w:sz="6" w:space="0" w:color="000000"/>
            </w:tcBorders>
            <w:vAlign w:val="center"/>
          </w:tcPr>
          <w:p w14:paraId="741920C4" w14:textId="77777777" w:rsidR="00462148" w:rsidRPr="00040E48" w:rsidRDefault="00FF2B1E" w:rsidP="002264FA">
            <w:pPr>
              <w:pStyle w:val="TableEntry"/>
              <w:rPr>
                <w:noProof w:val="0"/>
              </w:rPr>
            </w:pPr>
            <w:hyperlink w:anchor="_Immunization_Recommendations_1.3.6." w:history="1">
              <w:r w:rsidR="00462148" w:rsidRPr="00040E48">
                <w:rPr>
                  <w:rStyle w:val="Hyperlink"/>
                  <w:noProof w:val="0"/>
                </w:rPr>
                <w:t>Immunization Recommendations</w:t>
              </w:r>
            </w:hyperlink>
          </w:p>
          <w:p w14:paraId="030B081A" w14:textId="77777777" w:rsidR="00462148" w:rsidRPr="00040E48" w:rsidRDefault="00462148" w:rsidP="002264FA">
            <w:pPr>
              <w:pStyle w:val="TableEntry"/>
              <w:rPr>
                <w:noProof w:val="0"/>
              </w:rPr>
            </w:pPr>
            <w:r w:rsidRPr="00040E48">
              <w:rPr>
                <w:noProof w:val="0"/>
              </w:rPr>
              <w:t>The section may be present to document the schedule of vaccinations that are intended or proposed for the patient</w:t>
            </w:r>
            <w:r w:rsidR="00BA4AD1" w:rsidRPr="00040E48">
              <w:rPr>
                <w:noProof w:val="0"/>
              </w:rPr>
              <w:t xml:space="preserve">. </w:t>
            </w:r>
            <w:r w:rsidRPr="00040E48">
              <w:rPr>
                <w:noProof w:val="0"/>
              </w:rPr>
              <w:t>When present the section shall include Immunization entries in intent or proposal mood describing the immunization plan</w:t>
            </w:r>
            <w:r w:rsidR="00BA4AD1" w:rsidRPr="00040E48">
              <w:rPr>
                <w:noProof w:val="0"/>
              </w:rPr>
              <w:t xml:space="preserve">. </w:t>
            </w:r>
            <w:r w:rsidRPr="00040E48">
              <w:rPr>
                <w:noProof w:val="0"/>
              </w:rPr>
              <w:t>The section may include a reference to one or more specific guidelines in definition mood to indicate the guidelines being used.</w:t>
            </w:r>
          </w:p>
        </w:tc>
        <w:tc>
          <w:tcPr>
            <w:tcW w:w="395" w:type="pct"/>
            <w:tcBorders>
              <w:top w:val="single" w:sz="6" w:space="0" w:color="000000"/>
              <w:left w:val="single" w:sz="6" w:space="0" w:color="000000"/>
              <w:bottom w:val="single" w:sz="6" w:space="0" w:color="000000"/>
              <w:right w:val="single" w:sz="6" w:space="0" w:color="000000"/>
            </w:tcBorders>
            <w:vAlign w:val="center"/>
          </w:tcPr>
          <w:p w14:paraId="59427B86" w14:textId="77777777" w:rsidR="00462148" w:rsidRPr="00040E48" w:rsidRDefault="00462148" w:rsidP="002264FA">
            <w:pPr>
              <w:pStyle w:val="TableEntry"/>
              <w:rPr>
                <w:noProof w:val="0"/>
              </w:rPr>
            </w:pPr>
            <w:r w:rsidRPr="00040E48">
              <w:rPr>
                <w:noProof w:val="0"/>
              </w:rPr>
              <w:t>C</w:t>
            </w:r>
            <w:r w:rsidRPr="00040E48">
              <w:rPr>
                <w:noProof w:val="0"/>
              </w:rPr>
              <w:br/>
              <w:t>(see note 1</w:t>
            </w:r>
          </w:p>
        </w:tc>
        <w:tc>
          <w:tcPr>
            <w:tcW w:w="1484" w:type="pct"/>
            <w:tcBorders>
              <w:top w:val="single" w:sz="6" w:space="0" w:color="000000"/>
              <w:left w:val="single" w:sz="6" w:space="0" w:color="000000"/>
              <w:bottom w:val="single" w:sz="6" w:space="0" w:color="000000"/>
              <w:right w:val="single" w:sz="6" w:space="0" w:color="000000"/>
            </w:tcBorders>
            <w:vAlign w:val="center"/>
          </w:tcPr>
          <w:p w14:paraId="6689B8B8" w14:textId="77777777" w:rsidR="00462148" w:rsidRPr="00040E48" w:rsidRDefault="00462148" w:rsidP="002264FA">
            <w:pPr>
              <w:pStyle w:val="TableEntry"/>
              <w:rPr>
                <w:noProof w:val="0"/>
              </w:rPr>
            </w:pPr>
            <w:r w:rsidRPr="00040E48">
              <w:rPr>
                <w:noProof w:val="0"/>
              </w:rPr>
              <w:t>1.3.6.1.4.1.19376.1.5.3.1.1.18.3.1</w:t>
            </w:r>
          </w:p>
        </w:tc>
        <w:tc>
          <w:tcPr>
            <w:tcW w:w="1097" w:type="pct"/>
            <w:tcBorders>
              <w:top w:val="single" w:sz="6" w:space="0" w:color="000000"/>
              <w:left w:val="single" w:sz="6" w:space="0" w:color="000000"/>
              <w:bottom w:val="single" w:sz="6" w:space="0" w:color="000000"/>
              <w:right w:val="single" w:sz="6" w:space="0" w:color="000000"/>
            </w:tcBorders>
            <w:vAlign w:val="center"/>
          </w:tcPr>
          <w:p w14:paraId="4C80510C" w14:textId="77777777" w:rsidR="00462148" w:rsidRPr="00040E48" w:rsidRDefault="00462148" w:rsidP="002264FA">
            <w:pPr>
              <w:pStyle w:val="TableEntry"/>
              <w:rPr>
                <w:noProof w:val="0"/>
              </w:rPr>
            </w:pPr>
            <w:r w:rsidRPr="00040E48">
              <w:rPr>
                <w:noProof w:val="0"/>
              </w:rPr>
              <w:t>PCC CDA Supplement 2:6.3.3.6.13</w:t>
            </w:r>
          </w:p>
        </w:tc>
      </w:tr>
    </w:tbl>
    <w:p w14:paraId="5632ED3C" w14:textId="77777777" w:rsidR="00462148" w:rsidRPr="00040E48" w:rsidRDefault="00462148" w:rsidP="00462148">
      <w:pPr>
        <w:pStyle w:val="Note"/>
      </w:pPr>
      <w:r w:rsidRPr="00040E48">
        <w:t>Note 1:</w:t>
      </w:r>
      <w:r w:rsidRPr="00040E48">
        <w:tab/>
        <w:t>This section is conditionally required based upon the use of the content. When the content module appears within a clinical document is required if known</w:t>
      </w:r>
      <w:r w:rsidR="00BA4AD1" w:rsidRPr="00040E48">
        <w:t xml:space="preserve">. </w:t>
      </w:r>
      <w:r w:rsidRPr="00040E48">
        <w:t>When used in a clinical decision support message it is required.</w:t>
      </w:r>
    </w:p>
    <w:p w14:paraId="7AC3FC9F" w14:textId="77777777" w:rsidR="00462148" w:rsidRPr="00040E48" w:rsidRDefault="00462148" w:rsidP="005A7173">
      <w:pPr>
        <w:pStyle w:val="Heading5"/>
        <w:numPr>
          <w:ilvl w:val="0"/>
          <w:numId w:val="0"/>
        </w:numPr>
        <w:rPr>
          <w:noProof w:val="0"/>
        </w:rPr>
      </w:pPr>
      <w:bookmarkStart w:id="361" w:name="_Toc303193960"/>
      <w:bookmarkStart w:id="362" w:name="_Toc441141846"/>
      <w:r w:rsidRPr="00040E48">
        <w:rPr>
          <w:noProof w:val="0"/>
        </w:rPr>
        <w:t>6.3.1.10.5</w:t>
      </w:r>
      <w:r w:rsidRPr="00040E48">
        <w:rPr>
          <w:noProof w:val="0"/>
        </w:rPr>
        <w:tab/>
      </w:r>
      <w:r w:rsidR="00B577B4" w:rsidRPr="00040E48">
        <w:rPr>
          <w:noProof w:val="0"/>
        </w:rPr>
        <w:t xml:space="preserve"> </w:t>
      </w:r>
      <w:r w:rsidRPr="00040E48">
        <w:rPr>
          <w:noProof w:val="0"/>
        </w:rPr>
        <w:t>Conformance</w:t>
      </w:r>
      <w:bookmarkEnd w:id="361"/>
      <w:bookmarkEnd w:id="362"/>
    </w:p>
    <w:p w14:paraId="4BBF5A32" w14:textId="77777777" w:rsidR="00462148" w:rsidRPr="00040E48" w:rsidRDefault="00462148" w:rsidP="00462148">
      <w:pPr>
        <w:pStyle w:val="BodyText"/>
        <w:rPr>
          <w:noProof w:val="0"/>
        </w:rPr>
      </w:pPr>
      <w:r w:rsidRPr="00040E48">
        <w:rPr>
          <w:noProof w:val="0"/>
        </w:rPr>
        <w:t xml:space="preserve">CDA Release 2.0 documents that conform to the requirements of this content module shall indicate their conformance by the inclusion of the appropriate </w:t>
      </w:r>
      <w:r w:rsidRPr="00040E48">
        <w:rPr>
          <w:rStyle w:val="XMLAtom"/>
          <w:noProof w:val="0"/>
        </w:rPr>
        <w:t>&lt;templateId&gt;</w:t>
      </w:r>
      <w:r w:rsidRPr="00040E48">
        <w:rPr>
          <w:noProof w:val="0"/>
        </w:rPr>
        <w:t xml:space="preserve"> elements in the header of the document. Please note that when instantiated as a document this content module must also conform to the IHE Medical Document specification found in PCC TF-2:6.1.1.1.</w:t>
      </w:r>
    </w:p>
    <w:p w14:paraId="06F40284" w14:textId="77777777" w:rsidR="00462148" w:rsidRPr="00040E48" w:rsidRDefault="00462148" w:rsidP="00462148">
      <w:pPr>
        <w:pStyle w:val="BodyText"/>
        <w:rPr>
          <w:noProof w:val="0"/>
        </w:rPr>
      </w:pPr>
      <w:r w:rsidRPr="00040E48">
        <w:rPr>
          <w:noProof w:val="0"/>
        </w:rPr>
        <w:t xml:space="preserve">This is shown in the sample document below. </w:t>
      </w:r>
    </w:p>
    <w:p w14:paraId="5A1126F7" w14:textId="77777777" w:rsidR="00462148" w:rsidRPr="00040E48" w:rsidRDefault="00462148" w:rsidP="00BA4AD1">
      <w:pPr>
        <w:pStyle w:val="XMLFragment"/>
        <w:keepLines w:val="0"/>
        <w:rPr>
          <w:noProof w:val="0"/>
        </w:rPr>
      </w:pPr>
      <w:r w:rsidRPr="00040E48">
        <w:rPr>
          <w:noProof w:val="0"/>
        </w:rPr>
        <w:t>&lt;ClinicalDocument xmlns='urn:hl7-org:v3'&gt;</w:t>
      </w:r>
      <w:r w:rsidRPr="00040E48">
        <w:rPr>
          <w:noProof w:val="0"/>
        </w:rPr>
        <w:br/>
        <w:t xml:space="preserve">  &lt;typeId extension="POCD_HD000040" root="2.16.840.1.113883.1.3"/&gt;</w:t>
      </w:r>
    </w:p>
    <w:p w14:paraId="5F10C797" w14:textId="77777777" w:rsidR="00462148" w:rsidRPr="00040E48" w:rsidRDefault="00462148" w:rsidP="00BA4AD1">
      <w:pPr>
        <w:pStyle w:val="XMLFragment"/>
        <w:keepLines w:val="0"/>
        <w:rPr>
          <w:noProof w:val="0"/>
        </w:rPr>
      </w:pPr>
      <w:r w:rsidRPr="00040E48">
        <w:rPr>
          <w:noProof w:val="0"/>
        </w:rPr>
        <w:t xml:space="preserve">  &lt;templateId root='1.3.6.1.4.1.19376.1.5.3.1.1.1'/&gt;</w:t>
      </w:r>
      <w:r w:rsidRPr="00040E48">
        <w:rPr>
          <w:noProof w:val="0"/>
        </w:rPr>
        <w:br/>
        <w:t xml:space="preserve">  &lt;templateId root='1.3.6.1.4.1.19376.1.5.3.1.1.18.1.2'/&gt;</w:t>
      </w:r>
      <w:r w:rsidRPr="00040E48">
        <w:rPr>
          <w:noProof w:val="0"/>
        </w:rPr>
        <w:br/>
        <w:t xml:space="preserve">  &lt;id root=' ' extension=' '/&gt;</w:t>
      </w:r>
      <w:r w:rsidRPr="00040E48">
        <w:rPr>
          <w:noProof w:val="0"/>
        </w:rPr>
        <w:br/>
        <w:t xml:space="preserve">  &lt;code code='11369-6' displayName='HISTORY OF IMMUNIZATIONS'</w:t>
      </w:r>
      <w:r w:rsidRPr="00040E48">
        <w:rPr>
          <w:noProof w:val="0"/>
        </w:rPr>
        <w:br/>
        <w:t xml:space="preserve">    codeSystem='2.16.840.1.113883.6.1' codeSystemName='LOINC'/&gt;</w:t>
      </w:r>
      <w:r w:rsidRPr="00040E48">
        <w:rPr>
          <w:noProof w:val="0"/>
        </w:rPr>
        <w:br/>
        <w:t xml:space="preserve">  &lt;title&gt;Immunization Detail&lt;/title&gt;</w:t>
      </w:r>
      <w:r w:rsidRPr="00040E48">
        <w:rPr>
          <w:noProof w:val="0"/>
        </w:rPr>
        <w:br/>
        <w:t xml:space="preserve">  &lt;effectiveTime value='20080724012005'/&gt;</w:t>
      </w:r>
      <w:r w:rsidRPr="00040E48">
        <w:rPr>
          <w:noProof w:val="0"/>
        </w:rPr>
        <w:br/>
        <w:t xml:space="preserve">  &lt;confidentialityCode code='N' displayName='Normal' </w:t>
      </w:r>
      <w:r w:rsidRPr="00040E48">
        <w:rPr>
          <w:noProof w:val="0"/>
        </w:rPr>
        <w:br/>
        <w:t xml:space="preserve">    codeSystem='2.16.840.1.113883.5.25' codeSystemName='Confidentiality' /&gt;</w:t>
      </w:r>
      <w:r w:rsidRPr="00040E48">
        <w:rPr>
          <w:noProof w:val="0"/>
        </w:rPr>
        <w:br/>
        <w:t xml:space="preserve">  &lt;languageCode code='en-US'/&gt;</w:t>
      </w:r>
    </w:p>
    <w:p w14:paraId="21C5E158" w14:textId="77777777" w:rsidR="00462148" w:rsidRPr="00040E48" w:rsidRDefault="00462148" w:rsidP="00BA4AD1">
      <w:pPr>
        <w:pStyle w:val="XMLFragment"/>
        <w:keepLines w:val="0"/>
        <w:rPr>
          <w:noProof w:val="0"/>
        </w:rPr>
      </w:pPr>
      <w:r w:rsidRPr="00040E48">
        <w:rPr>
          <w:noProof w:val="0"/>
        </w:rPr>
        <w:tab/>
        <w:t>&lt;author&gt;</w:t>
      </w:r>
    </w:p>
    <w:p w14:paraId="3F62BF9D" w14:textId="77777777" w:rsidR="00462148" w:rsidRPr="00040E48" w:rsidRDefault="00462148" w:rsidP="00BA4AD1">
      <w:pPr>
        <w:pStyle w:val="XMLFragment"/>
        <w:keepLines w:val="0"/>
        <w:rPr>
          <w:noProof w:val="0"/>
        </w:rPr>
      </w:pPr>
      <w:r w:rsidRPr="00040E48">
        <w:rPr>
          <w:noProof w:val="0"/>
        </w:rPr>
        <w:tab/>
      </w:r>
      <w:r w:rsidRPr="00040E48">
        <w:rPr>
          <w:noProof w:val="0"/>
        </w:rPr>
        <w:tab/>
        <w:t xml:space="preserve">&lt;!-- Required Authors and Informants Section content --&gt;  </w:t>
      </w:r>
    </w:p>
    <w:p w14:paraId="4A5DD149" w14:textId="77777777" w:rsidR="00462148" w:rsidRPr="00040E48" w:rsidRDefault="00462148" w:rsidP="00BA4AD1">
      <w:pPr>
        <w:pStyle w:val="XMLFragment"/>
        <w:keepLines w:val="0"/>
        <w:rPr>
          <w:noProof w:val="0"/>
        </w:rPr>
      </w:pPr>
      <w:r w:rsidRPr="00040E48">
        <w:rPr>
          <w:noProof w:val="0"/>
        </w:rPr>
        <w:tab/>
        <w:t xml:space="preserve">&lt;/author&gt;     </w:t>
      </w:r>
      <w:r w:rsidRPr="00040E48">
        <w:rPr>
          <w:noProof w:val="0"/>
        </w:rPr>
        <w:br/>
        <w:t xml:space="preserve">     :</w:t>
      </w:r>
      <w:r w:rsidRPr="00040E48">
        <w:rPr>
          <w:noProof w:val="0"/>
        </w:rPr>
        <w:br/>
        <w:t xml:space="preserve">  &lt;component&gt;&lt;structuredBody&gt;</w:t>
      </w:r>
      <w:r w:rsidRPr="00040E48">
        <w:rPr>
          <w:noProof w:val="0"/>
        </w:rPr>
        <w:br/>
      </w:r>
      <w:r w:rsidRPr="00040E48">
        <w:rPr>
          <w:noProof w:val="0"/>
        </w:rPr>
        <w:lastRenderedPageBreak/>
        <w:t xml:space="preserve">    &lt;component&gt;&lt;section&gt;</w:t>
      </w:r>
      <w:r w:rsidRPr="00040E48">
        <w:rPr>
          <w:noProof w:val="0"/>
        </w:rPr>
        <w:br/>
        <w:t xml:space="preserve">        &lt;templateId root='</w:t>
      </w:r>
      <w:hyperlink r:id="rId48" w:tooltip="1.3.6.1.4.1.19376.1.5.3.1.3.23" w:history="1">
        <w:r w:rsidRPr="00040E48">
          <w:rPr>
            <w:rStyle w:val="Hyperlink"/>
            <w:noProof w:val="0"/>
            <w:color w:val="auto"/>
            <w:u w:val="none"/>
          </w:rPr>
          <w:t>1.3.6.1.4.1.19376.1.5.3.1.3.23</w:t>
        </w:r>
      </w:hyperlink>
      <w:r w:rsidRPr="00040E48">
        <w:rPr>
          <w:noProof w:val="0"/>
        </w:rPr>
        <w:t>'/&gt;</w:t>
      </w:r>
      <w:r w:rsidRPr="00040E48">
        <w:rPr>
          <w:noProof w:val="0"/>
        </w:rPr>
        <w:br/>
        <w:t xml:space="preserve">        &lt;!-- Required History of Immunizations Section content --&gt;</w:t>
      </w:r>
      <w:r w:rsidRPr="00040E48">
        <w:rPr>
          <w:noProof w:val="0"/>
        </w:rPr>
        <w:br/>
        <w:t xml:space="preserve">      &lt;/section&gt;&lt;/component&gt;</w:t>
      </w:r>
    </w:p>
    <w:p w14:paraId="0C32C2E7" w14:textId="77777777" w:rsidR="00462148" w:rsidRPr="00040E48" w:rsidRDefault="00462148" w:rsidP="00BA4AD1">
      <w:pPr>
        <w:pStyle w:val="XMLFragment"/>
        <w:keepLines w:val="0"/>
        <w:rPr>
          <w:noProof w:val="0"/>
        </w:rPr>
      </w:pPr>
      <w:r w:rsidRPr="00040E48">
        <w:rPr>
          <w:noProof w:val="0"/>
        </w:rPr>
        <w:tab/>
        <w:t xml:space="preserve">&lt;component&gt;&lt;section&gt; </w:t>
      </w:r>
    </w:p>
    <w:p w14:paraId="126BC22E" w14:textId="77777777" w:rsidR="00462148" w:rsidRPr="00040E48" w:rsidRDefault="00462148" w:rsidP="00BA4AD1">
      <w:pPr>
        <w:pStyle w:val="XMLFragment"/>
        <w:keepLines w:val="0"/>
        <w:rPr>
          <w:noProof w:val="0"/>
        </w:rPr>
      </w:pPr>
      <w:r w:rsidRPr="00040E48">
        <w:rPr>
          <w:noProof w:val="0"/>
        </w:rPr>
        <w:tab/>
      </w:r>
      <w:r w:rsidRPr="00040E48">
        <w:rPr>
          <w:noProof w:val="0"/>
        </w:rPr>
        <w:tab/>
      </w:r>
      <w:r w:rsidRPr="00040E48">
        <w:rPr>
          <w:noProof w:val="0"/>
        </w:rPr>
        <w:tab/>
        <w:t>&lt;templateId root='</w:t>
      </w:r>
      <w:r w:rsidRPr="00040E48">
        <w:rPr>
          <w:noProof w:val="0"/>
          <w:u w:val="single"/>
        </w:rPr>
        <w:t>1.3.6.1.4.1.19376.1.5.3.1.4.2’</w:t>
      </w:r>
      <w:r w:rsidRPr="00040E48">
        <w:rPr>
          <w:noProof w:val="0"/>
        </w:rPr>
        <w:t xml:space="preserve">/&gt; </w:t>
      </w:r>
    </w:p>
    <w:p w14:paraId="4B052345" w14:textId="77777777" w:rsidR="00462148" w:rsidRPr="00040E48" w:rsidRDefault="00462148" w:rsidP="00BA4AD1">
      <w:pPr>
        <w:pStyle w:val="XMLFragment"/>
        <w:keepLines w:val="0"/>
        <w:rPr>
          <w:noProof w:val="0"/>
        </w:rPr>
      </w:pPr>
      <w:r w:rsidRPr="00040E48">
        <w:rPr>
          <w:noProof w:val="0"/>
        </w:rPr>
        <w:tab/>
      </w:r>
      <w:r w:rsidRPr="00040E48">
        <w:rPr>
          <w:noProof w:val="0"/>
        </w:rPr>
        <w:tab/>
      </w:r>
      <w:r w:rsidRPr="00040E48">
        <w:rPr>
          <w:noProof w:val="0"/>
        </w:rPr>
        <w:tab/>
        <w:t xml:space="preserve">&lt;!-- Required if known Comments Section content --&gt; </w:t>
      </w:r>
    </w:p>
    <w:p w14:paraId="1F26EFA0" w14:textId="77777777" w:rsidR="00462148" w:rsidRPr="00040E48" w:rsidRDefault="00462148" w:rsidP="00BA4AD1">
      <w:pPr>
        <w:pStyle w:val="XMLFragment"/>
        <w:keepLines w:val="0"/>
        <w:rPr>
          <w:noProof w:val="0"/>
        </w:rPr>
      </w:pPr>
      <w:r w:rsidRPr="00040E48">
        <w:rPr>
          <w:noProof w:val="0"/>
        </w:rPr>
        <w:tab/>
      </w:r>
      <w:r w:rsidRPr="00040E48">
        <w:rPr>
          <w:noProof w:val="0"/>
        </w:rPr>
        <w:tab/>
        <w:t xml:space="preserve">  &lt;/section&gt;&lt;/component&gt;</w:t>
      </w:r>
      <w:r w:rsidRPr="00040E48">
        <w:rPr>
          <w:noProof w:val="0"/>
        </w:rPr>
        <w:br/>
        <w:t xml:space="preserve">    &lt;component&gt;&lt;section&gt;</w:t>
      </w:r>
      <w:r w:rsidRPr="00040E48">
        <w:rPr>
          <w:noProof w:val="0"/>
        </w:rPr>
        <w:br/>
        <w:t xml:space="preserve">        &lt;templateId root='</w:t>
      </w:r>
      <w:hyperlink r:id="rId49" w:tooltip="1.3.6.1.4.1.19376.1.5.3.1.3.6" w:history="1">
        <w:r w:rsidRPr="00040E48">
          <w:rPr>
            <w:rStyle w:val="Hyperlink"/>
            <w:noProof w:val="0"/>
            <w:color w:val="auto"/>
            <w:u w:val="none"/>
          </w:rPr>
          <w:t>1.3.6.1.4.1.19376.1.5.3.1.3.6</w:t>
        </w:r>
      </w:hyperlink>
      <w:r w:rsidRPr="00040E48">
        <w:rPr>
          <w:noProof w:val="0"/>
        </w:rPr>
        <w:t>'/&gt;</w:t>
      </w:r>
      <w:r w:rsidRPr="00040E48">
        <w:rPr>
          <w:noProof w:val="0"/>
        </w:rPr>
        <w:br/>
        <w:t xml:space="preserve">        &lt;!-- Required if known Problem List Section content --&gt;</w:t>
      </w:r>
      <w:r w:rsidRPr="00040E48">
        <w:rPr>
          <w:noProof w:val="0"/>
        </w:rPr>
        <w:br/>
        <w:t xml:space="preserve">      &lt;/section&gt;&lt;/component&gt;</w:t>
      </w:r>
      <w:r w:rsidRPr="00040E48">
        <w:rPr>
          <w:noProof w:val="0"/>
        </w:rPr>
        <w:br/>
        <w:t xml:space="preserve">    &lt;component&gt;&lt;section&gt;</w:t>
      </w:r>
      <w:r w:rsidRPr="00040E48">
        <w:rPr>
          <w:noProof w:val="0"/>
        </w:rPr>
        <w:br/>
        <w:t xml:space="preserve">        &lt;templateId root='</w:t>
      </w:r>
      <w:hyperlink r:id="rId50" w:tooltip="1.3.6.1.4.1.19376.1.5.3.1.3.8" w:history="1">
        <w:r w:rsidRPr="00040E48">
          <w:rPr>
            <w:rStyle w:val="Hyperlink"/>
            <w:noProof w:val="0"/>
            <w:color w:val="auto"/>
            <w:u w:val="none"/>
          </w:rPr>
          <w:t>1.3.6.1.4.1.19376.1.5.3.1.3.8</w:t>
        </w:r>
      </w:hyperlink>
      <w:r w:rsidRPr="00040E48">
        <w:rPr>
          <w:noProof w:val="0"/>
        </w:rPr>
        <w:t>'/&gt;</w:t>
      </w:r>
      <w:r w:rsidRPr="00040E48">
        <w:rPr>
          <w:noProof w:val="0"/>
        </w:rPr>
        <w:br/>
        <w:t xml:space="preserve">        &lt;!-- Required if known History of Past Illness Section content --&gt;</w:t>
      </w:r>
      <w:r w:rsidRPr="00040E48">
        <w:rPr>
          <w:noProof w:val="0"/>
        </w:rPr>
        <w:br/>
        <w:t xml:space="preserve">      &lt;/section&gt;&lt;/component&gt;</w:t>
      </w:r>
      <w:r w:rsidRPr="00040E48">
        <w:rPr>
          <w:noProof w:val="0"/>
        </w:rPr>
        <w:br/>
        <w:t xml:space="preserve">    &lt;component&gt;&lt;section&gt;</w:t>
      </w:r>
      <w:r w:rsidRPr="00040E48">
        <w:rPr>
          <w:noProof w:val="0"/>
        </w:rPr>
        <w:br/>
        <w:t xml:space="preserve">        &lt;templateId root='</w:t>
      </w:r>
      <w:hyperlink r:id="rId51" w:tooltip="1.3.6.1.4.1.19376.1.5.3.1.3.13" w:history="1">
        <w:r w:rsidRPr="00040E48">
          <w:rPr>
            <w:rStyle w:val="Hyperlink"/>
            <w:noProof w:val="0"/>
            <w:color w:val="auto"/>
            <w:u w:val="none"/>
          </w:rPr>
          <w:t>1.3.6.1.4.1.19376.1.5.3.1.3.13</w:t>
        </w:r>
      </w:hyperlink>
      <w:r w:rsidRPr="00040E48">
        <w:rPr>
          <w:noProof w:val="0"/>
        </w:rPr>
        <w:t>'/&gt;</w:t>
      </w:r>
      <w:r w:rsidRPr="00040E48">
        <w:rPr>
          <w:noProof w:val="0"/>
        </w:rPr>
        <w:br/>
        <w:t xml:space="preserve">        &lt;!-- Required if known Allergies and Intolerances Section content --&gt;</w:t>
      </w:r>
      <w:r w:rsidRPr="00040E48">
        <w:rPr>
          <w:noProof w:val="0"/>
        </w:rPr>
        <w:br/>
        <w:t xml:space="preserve">      &lt;/section&gt;&lt;/component&gt;</w:t>
      </w:r>
      <w:r w:rsidRPr="00040E48">
        <w:rPr>
          <w:noProof w:val="0"/>
        </w:rPr>
        <w:br/>
        <w:t xml:space="preserve">    &lt;component&gt;&lt;section&gt;</w:t>
      </w:r>
      <w:r w:rsidRPr="00040E48">
        <w:rPr>
          <w:noProof w:val="0"/>
        </w:rPr>
        <w:br/>
        <w:t xml:space="preserve">        &lt;templateId root='</w:t>
      </w:r>
      <w:hyperlink r:id="rId52" w:tooltip="1.3.6.1.4.1.19376.1.5.3.1.3.19" w:history="1">
        <w:r w:rsidRPr="00040E48">
          <w:rPr>
            <w:rStyle w:val="Hyperlink"/>
            <w:noProof w:val="0"/>
            <w:color w:val="auto"/>
            <w:u w:val="none"/>
          </w:rPr>
          <w:t>1.3.6.1.4.1.19376.1.5.3.1.3.19</w:t>
        </w:r>
      </w:hyperlink>
      <w:r w:rsidRPr="00040E48">
        <w:rPr>
          <w:noProof w:val="0"/>
        </w:rPr>
        <w:t>'/&gt;</w:t>
      </w:r>
      <w:r w:rsidRPr="00040E48">
        <w:rPr>
          <w:noProof w:val="0"/>
        </w:rPr>
        <w:br/>
        <w:t xml:space="preserve">        &lt;!-- Required if known Medications Section content --&gt;</w:t>
      </w:r>
      <w:r w:rsidRPr="00040E48">
        <w:rPr>
          <w:noProof w:val="0"/>
        </w:rPr>
        <w:br/>
        <w:t xml:space="preserve">      &lt;/section&gt;&lt;/component&gt;</w:t>
      </w:r>
      <w:r w:rsidRPr="00040E48">
        <w:rPr>
          <w:noProof w:val="0"/>
        </w:rPr>
        <w:br/>
        <w:t xml:space="preserve">    &lt;component&gt;&lt;section&gt;</w:t>
      </w:r>
      <w:r w:rsidRPr="00040E48">
        <w:rPr>
          <w:noProof w:val="0"/>
        </w:rPr>
        <w:br/>
        <w:t xml:space="preserve">        &lt;templateId root='</w:t>
      </w:r>
      <w:hyperlink r:id="rId53" w:tooltip="1.3.6.1.4.1.19376.1.5.3.1.4.13" w:history="1">
        <w:r w:rsidRPr="00040E48">
          <w:rPr>
            <w:rStyle w:val="Hyperlink"/>
            <w:noProof w:val="0"/>
            <w:color w:val="auto"/>
            <w:u w:val="none"/>
          </w:rPr>
          <w:t>1.3.6.1.4.1.19376.1.5.3.1.4.13</w:t>
        </w:r>
      </w:hyperlink>
      <w:r w:rsidRPr="00040E48">
        <w:rPr>
          <w:noProof w:val="0"/>
        </w:rPr>
        <w:t>'/&gt;</w:t>
      </w:r>
      <w:r w:rsidRPr="00040E48">
        <w:rPr>
          <w:noProof w:val="0"/>
        </w:rPr>
        <w:br/>
        <w:t xml:space="preserve">        &lt;!-- Required if known Lab Results Section content --&gt;</w:t>
      </w:r>
      <w:r w:rsidRPr="00040E48">
        <w:rPr>
          <w:noProof w:val="0"/>
        </w:rPr>
        <w:br/>
        <w:t xml:space="preserve">      &lt;/section&gt;&lt;/component&gt;</w:t>
      </w:r>
      <w:r w:rsidRPr="00040E48">
        <w:rPr>
          <w:noProof w:val="0"/>
        </w:rPr>
        <w:br/>
        <w:t xml:space="preserve">    &lt;component&gt;&lt;section&gt;</w:t>
      </w:r>
      <w:r w:rsidRPr="00040E48">
        <w:rPr>
          <w:noProof w:val="0"/>
        </w:rPr>
        <w:br/>
        <w:t xml:space="preserve">        &lt;templateId root='</w:t>
      </w:r>
      <w:hyperlink r:id="rId54" w:tooltip="1.3.6.1.4.1.19376.1.5.3.1.1.5.3.2" w:history="1">
        <w:r w:rsidRPr="00040E48">
          <w:rPr>
            <w:rStyle w:val="Hyperlink"/>
            <w:noProof w:val="0"/>
            <w:color w:val="auto"/>
            <w:u w:val="none"/>
          </w:rPr>
          <w:t>1.3.6.1.4.1.19376.1.5.3.1.1.5.3.2</w:t>
        </w:r>
      </w:hyperlink>
      <w:r w:rsidRPr="00040E48">
        <w:rPr>
          <w:noProof w:val="0"/>
        </w:rPr>
        <w:t>'/&gt;</w:t>
      </w:r>
      <w:r w:rsidRPr="00040E48">
        <w:rPr>
          <w:noProof w:val="0"/>
        </w:rPr>
        <w:br/>
        <w:t xml:space="preserve">        &lt;!-- Required if known Coded Vital Signs Section content --&gt;</w:t>
      </w:r>
      <w:r w:rsidRPr="00040E48">
        <w:rPr>
          <w:noProof w:val="0"/>
        </w:rPr>
        <w:br/>
        <w:t xml:space="preserve">      &lt;/section&gt;&lt;/component&gt;</w:t>
      </w:r>
      <w:r w:rsidRPr="00040E48">
        <w:rPr>
          <w:noProof w:val="0"/>
        </w:rPr>
        <w:br/>
        <w:t xml:space="preserve">    &lt;component&gt;&lt;section&gt;</w:t>
      </w:r>
      <w:r w:rsidRPr="00040E48">
        <w:rPr>
          <w:noProof w:val="0"/>
        </w:rPr>
        <w:br/>
        <w:t xml:space="preserve">        &lt;templateId root='</w:t>
      </w:r>
      <w:hyperlink r:id="rId55" w:tooltip="1.3.6.1.4.1.19376.1.5.3.1.1.5.3.4" w:history="1">
        <w:r w:rsidRPr="00040E48">
          <w:rPr>
            <w:rStyle w:val="Hyperlink"/>
            <w:noProof w:val="0"/>
            <w:color w:val="auto"/>
            <w:u w:val="none"/>
          </w:rPr>
          <w:t>1.3.6.1.4.1.19376.1.5.3.1.1.5.3.4</w:t>
        </w:r>
      </w:hyperlink>
      <w:r w:rsidRPr="00040E48">
        <w:rPr>
          <w:noProof w:val="0"/>
        </w:rPr>
        <w:t>'/&gt;</w:t>
      </w:r>
      <w:r w:rsidRPr="00040E48">
        <w:rPr>
          <w:noProof w:val="0"/>
        </w:rPr>
        <w:br/>
        <w:t xml:space="preserve">        &lt;!-- Required if known Pregnancy History Section content --&gt;</w:t>
      </w:r>
      <w:r w:rsidRPr="00040E48">
        <w:rPr>
          <w:noProof w:val="0"/>
        </w:rPr>
        <w:br/>
        <w:t xml:space="preserve">      &lt;/section&gt;&lt;/component&gt;</w:t>
      </w:r>
      <w:r w:rsidRPr="00040E48">
        <w:rPr>
          <w:noProof w:val="0"/>
        </w:rPr>
        <w:br/>
        <w:t xml:space="preserve">    &lt;component&gt;&lt;section&gt;</w:t>
      </w:r>
      <w:r w:rsidRPr="00040E48">
        <w:rPr>
          <w:noProof w:val="0"/>
        </w:rPr>
        <w:br/>
        <w:t xml:space="preserve">        &lt;templateId root='</w:t>
      </w:r>
      <w:hyperlink r:id="rId56" w:tooltip="1.3.6.1.4.1.19376.1.5.3.1.3.35" w:history="1">
        <w:r w:rsidRPr="00040E48">
          <w:rPr>
            <w:rStyle w:val="Hyperlink"/>
            <w:noProof w:val="0"/>
            <w:color w:val="auto"/>
            <w:u w:val="none"/>
          </w:rPr>
          <w:t>1.3.6.1.4.1.19376.1.5.3.1.3.35</w:t>
        </w:r>
      </w:hyperlink>
      <w:r w:rsidRPr="00040E48">
        <w:rPr>
          <w:noProof w:val="0"/>
        </w:rPr>
        <w:t>'/&gt;</w:t>
      </w:r>
      <w:r w:rsidRPr="00040E48">
        <w:rPr>
          <w:noProof w:val="0"/>
        </w:rPr>
        <w:br/>
        <w:t xml:space="preserve">        &lt;!-- Required if known Coded Advance Directives Section content --&gt;</w:t>
      </w:r>
      <w:r w:rsidRPr="00040E48">
        <w:rPr>
          <w:noProof w:val="0"/>
        </w:rPr>
        <w:br/>
        <w:t xml:space="preserve">      &lt;/section&gt;&lt;/component&gt;</w:t>
      </w:r>
    </w:p>
    <w:p w14:paraId="33C393A2" w14:textId="77777777" w:rsidR="00462148" w:rsidRPr="00040E48" w:rsidRDefault="00462148" w:rsidP="00BA4AD1">
      <w:pPr>
        <w:pStyle w:val="XMLFragment"/>
        <w:keepLines w:val="0"/>
        <w:rPr>
          <w:noProof w:val="0"/>
        </w:rPr>
      </w:pPr>
      <w:r w:rsidRPr="00040E48">
        <w:rPr>
          <w:noProof w:val="0"/>
        </w:rPr>
        <w:t xml:space="preserve">    &lt;component&gt;&lt;section&gt;</w:t>
      </w:r>
      <w:r w:rsidRPr="00040E48">
        <w:rPr>
          <w:noProof w:val="0"/>
        </w:rPr>
        <w:br/>
        <w:t xml:space="preserve">        &lt;templateId root='1.3.6.1.4.1.19376.1.5.3.1.1.18.3.1'/&gt;</w:t>
      </w:r>
      <w:r w:rsidRPr="00040E48">
        <w:rPr>
          <w:noProof w:val="0"/>
        </w:rPr>
        <w:br/>
        <w:t xml:space="preserve">        &lt;!-- Conditional Immunization Recommendations Section content --&gt;</w:t>
      </w:r>
      <w:r w:rsidRPr="00040E48">
        <w:rPr>
          <w:noProof w:val="0"/>
        </w:rPr>
        <w:br/>
        <w:t xml:space="preserve">      &lt;/section&gt;&lt;/component&gt;</w:t>
      </w:r>
      <w:r w:rsidRPr="00040E48">
        <w:rPr>
          <w:noProof w:val="0"/>
        </w:rPr>
        <w:br/>
        <w:t xml:space="preserve">   &lt;/</w:t>
      </w:r>
      <w:r w:rsidR="0046437B" w:rsidRPr="00040E48">
        <w:rPr>
          <w:noProof w:val="0"/>
        </w:rPr>
        <w:t>structuredBody</w:t>
      </w:r>
      <w:r w:rsidRPr="00040E48">
        <w:rPr>
          <w:noProof w:val="0"/>
        </w:rPr>
        <w:t>&gt;</w:t>
      </w:r>
      <w:r w:rsidRPr="00040E48">
        <w:rPr>
          <w:noProof w:val="0"/>
        </w:rPr>
        <w:br/>
        <w:t xml:space="preserve">  &lt;/component&gt;</w:t>
      </w:r>
      <w:r w:rsidRPr="00040E48">
        <w:rPr>
          <w:noProof w:val="0"/>
        </w:rPr>
        <w:br/>
        <w:t>&lt;/ClinicalDocument&gt;</w:t>
      </w:r>
    </w:p>
    <w:p w14:paraId="710384C4" w14:textId="77777777" w:rsidR="00462148" w:rsidRPr="00040E48" w:rsidRDefault="00462148" w:rsidP="00462148">
      <w:pPr>
        <w:pStyle w:val="FigureTitle"/>
        <w:rPr>
          <w:noProof w:val="0"/>
        </w:rPr>
      </w:pPr>
      <w:r w:rsidRPr="00040E48">
        <w:rPr>
          <w:noProof w:val="0"/>
        </w:rPr>
        <w:t>Figure 6.3.1.10.5-1</w:t>
      </w:r>
      <w:r w:rsidR="0030170B" w:rsidRPr="00040E48">
        <w:rPr>
          <w:noProof w:val="0"/>
        </w:rPr>
        <w:t xml:space="preserve">: </w:t>
      </w:r>
      <w:r w:rsidRPr="00040E48">
        <w:rPr>
          <w:noProof w:val="0"/>
        </w:rPr>
        <w:t>Sample Immunization Content Document</w:t>
      </w:r>
    </w:p>
    <w:p w14:paraId="2F094805" w14:textId="77777777" w:rsidR="00462148" w:rsidRPr="00040E48" w:rsidRDefault="00462148" w:rsidP="00462148">
      <w:pPr>
        <w:pStyle w:val="BodyText"/>
        <w:rPr>
          <w:noProof w:val="0"/>
          <w:lang w:eastAsia="en-CA"/>
        </w:rPr>
      </w:pPr>
    </w:p>
    <w:p w14:paraId="121CA230" w14:textId="77777777" w:rsidR="006E110A" w:rsidRPr="00040E48" w:rsidRDefault="006E110A">
      <w:pPr>
        <w:pStyle w:val="Heading3"/>
        <w:rPr>
          <w:noProof w:val="0"/>
        </w:rPr>
      </w:pPr>
      <w:bookmarkStart w:id="363" w:name="_Toc270712237"/>
      <w:bookmarkStart w:id="364" w:name="_Toc441141847"/>
      <w:r w:rsidRPr="00040E48">
        <w:rPr>
          <w:noProof w:val="0"/>
        </w:rPr>
        <w:t>CDA Header Content Modules</w:t>
      </w:r>
      <w:bookmarkEnd w:id="363"/>
      <w:bookmarkEnd w:id="364"/>
      <w:r w:rsidRPr="00040E48">
        <w:rPr>
          <w:noProof w:val="0"/>
        </w:rPr>
        <w:t xml:space="preserve"> </w:t>
      </w:r>
    </w:p>
    <w:p w14:paraId="6F86D204" w14:textId="77777777" w:rsidR="006E110A" w:rsidRPr="00040E48" w:rsidRDefault="006E110A">
      <w:pPr>
        <w:pStyle w:val="Heading4"/>
        <w:rPr>
          <w:noProof w:val="0"/>
        </w:rPr>
      </w:pPr>
      <w:bookmarkStart w:id="365" w:name="_Toc270712238"/>
      <w:bookmarkStart w:id="366" w:name="_Toc441141848"/>
      <w:bookmarkStart w:id="367" w:name="T1_3_6_1_4_1_19376_1_5_3_1_2_1"/>
      <w:r w:rsidRPr="00040E48">
        <w:rPr>
          <w:noProof w:val="0"/>
        </w:rPr>
        <w:t>Language Communication 1.3.6.1.4.1.19376.1.5.3.1.2.1</w:t>
      </w:r>
      <w:bookmarkEnd w:id="365"/>
      <w:bookmarkEnd w:id="366"/>
      <w:r w:rsidRPr="00040E48">
        <w:rPr>
          <w:noProof w:val="0"/>
        </w:rPr>
        <w:t xml:space="preserve"> </w:t>
      </w:r>
    </w:p>
    <w:bookmarkEnd w:id="367"/>
    <w:p w14:paraId="2233E7B4" w14:textId="77777777" w:rsidR="006E110A" w:rsidRPr="00040E48" w:rsidRDefault="006E110A">
      <w:pPr>
        <w:pStyle w:val="BodyText"/>
        <w:rPr>
          <w:noProof w:val="0"/>
        </w:rPr>
      </w:pPr>
      <w:r w:rsidRPr="00040E48">
        <w:rPr>
          <w:noProof w:val="0"/>
        </w:rPr>
        <w:t xml:space="preserve">Languages spoken shall be recorded using the languageCommunication infrastructure class associated with the patient. The &lt;languageCommunication&gt; element describes the primary and secondary languages of communication for a person. When used, these shall be described using the languageCommunication element as follows. </w:t>
      </w:r>
    </w:p>
    <w:p w14:paraId="3C4CAECC" w14:textId="77777777" w:rsidR="006E110A" w:rsidRPr="00040E48" w:rsidRDefault="006E110A">
      <w:pPr>
        <w:pStyle w:val="Heading5"/>
        <w:rPr>
          <w:noProof w:val="0"/>
        </w:rPr>
      </w:pPr>
      <w:bookmarkStart w:id="368" w:name="_Toc441141849"/>
      <w:r w:rsidRPr="00040E48">
        <w:rPr>
          <w:noProof w:val="0"/>
        </w:rPr>
        <w:lastRenderedPageBreak/>
        <w:t>Specification</w:t>
      </w:r>
      <w:bookmarkEnd w:id="368"/>
      <w:r w:rsidRPr="00040E48">
        <w:rPr>
          <w:noProof w:val="0"/>
        </w:rPr>
        <w:t xml:space="preserve"> </w:t>
      </w:r>
    </w:p>
    <w:p w14:paraId="64DA89BF" w14:textId="77777777" w:rsidR="006E110A" w:rsidRPr="00040E48" w:rsidRDefault="006E110A">
      <w:pPr>
        <w:pStyle w:val="XMLFragment"/>
        <w:rPr>
          <w:noProof w:val="0"/>
        </w:rPr>
      </w:pPr>
      <w:r w:rsidRPr="00040E48">
        <w:rPr>
          <w:noProof w:val="0"/>
        </w:rPr>
        <w:t>&lt;languageCommunication&gt;</w:t>
      </w:r>
    </w:p>
    <w:p w14:paraId="2EE342B9" w14:textId="77777777" w:rsidR="006E110A" w:rsidRPr="00040E48" w:rsidRDefault="006E110A">
      <w:pPr>
        <w:pStyle w:val="XMLFragment"/>
        <w:rPr>
          <w:noProof w:val="0"/>
        </w:rPr>
      </w:pPr>
      <w:r w:rsidRPr="00040E48">
        <w:rPr>
          <w:noProof w:val="0"/>
        </w:rPr>
        <w:t xml:space="preserve">  &lt;templateId root='1.3.6.1.4.1.19376.1.5.3.1.2.1'/&gt;</w:t>
      </w:r>
    </w:p>
    <w:p w14:paraId="5F8380FB" w14:textId="77777777" w:rsidR="006E110A" w:rsidRPr="00040E48" w:rsidRDefault="006E110A">
      <w:pPr>
        <w:pStyle w:val="XMLFragment"/>
        <w:rPr>
          <w:noProof w:val="0"/>
        </w:rPr>
      </w:pPr>
      <w:r w:rsidRPr="00040E48">
        <w:rPr>
          <w:noProof w:val="0"/>
        </w:rPr>
        <w:t xml:space="preserve">  &lt;languageCode code='en-US'/&gt;</w:t>
      </w:r>
    </w:p>
    <w:p w14:paraId="52F80BDA" w14:textId="77777777" w:rsidR="006E110A" w:rsidRPr="00F331FC" w:rsidRDefault="006E110A">
      <w:pPr>
        <w:pStyle w:val="XMLFragment"/>
        <w:rPr>
          <w:noProof w:val="0"/>
          <w:lang w:val="nl-NL"/>
          <w:rPrChange w:id="369" w:author="Michael Clifton" w:date="2018-10-11T10:10:00Z">
            <w:rPr>
              <w:noProof w:val="0"/>
            </w:rPr>
          </w:rPrChange>
        </w:rPr>
      </w:pPr>
      <w:r w:rsidRPr="00F331FC">
        <w:rPr>
          <w:noProof w:val="0"/>
          <w:lang w:val="nl-NL"/>
          <w:rPrChange w:id="370" w:author="Michael Clifton" w:date="2018-10-11T10:10:00Z">
            <w:rPr>
              <w:noProof w:val="0"/>
            </w:rPr>
          </w:rPrChange>
        </w:rPr>
        <w:t xml:space="preserve">  &lt;modeCode code='' codeSystem='2.16.840.1.113883.5.60'</w:t>
      </w:r>
    </w:p>
    <w:p w14:paraId="10EB8EE7" w14:textId="77777777" w:rsidR="006E110A" w:rsidRPr="00040E48" w:rsidRDefault="006E110A">
      <w:pPr>
        <w:pStyle w:val="XMLFragment"/>
        <w:rPr>
          <w:noProof w:val="0"/>
        </w:rPr>
      </w:pPr>
      <w:r w:rsidRPr="00F331FC">
        <w:rPr>
          <w:noProof w:val="0"/>
          <w:lang w:val="nl-NL"/>
          <w:rPrChange w:id="371" w:author="Michael Clifton" w:date="2018-10-11T10:10:00Z">
            <w:rPr>
              <w:noProof w:val="0"/>
            </w:rPr>
          </w:rPrChange>
        </w:rPr>
        <w:t xml:space="preserve">    </w:t>
      </w:r>
      <w:r w:rsidRPr="00040E48">
        <w:rPr>
          <w:noProof w:val="0"/>
        </w:rPr>
        <w:t>codeSystemName='LanguageAbilityMode'/&gt;</w:t>
      </w:r>
    </w:p>
    <w:p w14:paraId="37D5EC31" w14:textId="77777777" w:rsidR="006E110A" w:rsidRPr="00040E48" w:rsidRDefault="006E110A">
      <w:pPr>
        <w:pStyle w:val="XMLFragment"/>
        <w:rPr>
          <w:noProof w:val="0"/>
        </w:rPr>
      </w:pPr>
      <w:r w:rsidRPr="00040E48">
        <w:rPr>
          <w:noProof w:val="0"/>
        </w:rPr>
        <w:t xml:space="preserve">  &lt;preferenceInd value='true|false'/&gt;</w:t>
      </w:r>
    </w:p>
    <w:p w14:paraId="24D2D717" w14:textId="77777777" w:rsidR="006E110A" w:rsidRPr="00040E48" w:rsidRDefault="006E110A">
      <w:pPr>
        <w:pStyle w:val="XMLFragment"/>
        <w:rPr>
          <w:noProof w:val="0"/>
        </w:rPr>
      </w:pPr>
      <w:r w:rsidRPr="00040E48">
        <w:rPr>
          <w:noProof w:val="0"/>
        </w:rPr>
        <w:t>&lt;/languageCommunication&gt;</w:t>
      </w:r>
    </w:p>
    <w:p w14:paraId="4792452D" w14:textId="77777777" w:rsidR="006E110A" w:rsidRPr="00040E48" w:rsidRDefault="006E110A">
      <w:pPr>
        <w:pStyle w:val="Heading5"/>
        <w:rPr>
          <w:noProof w:val="0"/>
        </w:rPr>
      </w:pPr>
      <w:bookmarkStart w:id="372" w:name="_Toc441141850"/>
      <w:r w:rsidRPr="00040E48">
        <w:rPr>
          <w:noProof w:val="0"/>
        </w:rPr>
        <w:t>&lt;templateId root='1.3.6.1.4.1.19376.1.5.3.1.2.1'/&gt;</w:t>
      </w:r>
      <w:bookmarkEnd w:id="372"/>
    </w:p>
    <w:p w14:paraId="5174B58D" w14:textId="77777777" w:rsidR="006E110A" w:rsidRPr="00040E48" w:rsidRDefault="006E110A">
      <w:pPr>
        <w:pStyle w:val="BodyText"/>
        <w:rPr>
          <w:noProof w:val="0"/>
        </w:rPr>
      </w:pPr>
      <w:r w:rsidRPr="00040E48">
        <w:rPr>
          <w:noProof w:val="0"/>
        </w:rPr>
        <w:t xml:space="preserve">The &lt;templateId&gt; element identifies this &lt;languageCommunication&gt; element for validation of the content. The templateId must have root='1.3.6.1.4.1.19376.1.5.3.1.2.1'. </w:t>
      </w:r>
    </w:p>
    <w:p w14:paraId="0565B2C6" w14:textId="77777777" w:rsidR="006E110A" w:rsidRPr="00040E48" w:rsidRDefault="006E110A">
      <w:pPr>
        <w:pStyle w:val="Heading5"/>
        <w:rPr>
          <w:noProof w:val="0"/>
        </w:rPr>
      </w:pPr>
      <w:bookmarkStart w:id="373" w:name="_Toc441141851"/>
      <w:r w:rsidRPr="00040E48">
        <w:rPr>
          <w:noProof w:val="0"/>
        </w:rPr>
        <w:t>&lt;languageCode code=' '/&gt;</w:t>
      </w:r>
      <w:bookmarkEnd w:id="373"/>
    </w:p>
    <w:p w14:paraId="29881386" w14:textId="77777777" w:rsidR="006E110A" w:rsidRPr="00040E48" w:rsidRDefault="006E110A">
      <w:pPr>
        <w:pStyle w:val="BodyText"/>
        <w:rPr>
          <w:noProof w:val="0"/>
        </w:rPr>
      </w:pPr>
      <w:r w:rsidRPr="00040E48">
        <w:rPr>
          <w:noProof w:val="0"/>
        </w:rPr>
        <w:t xml:space="preserve">This element describes the language code. It uses the same vocabulary described for the ClinicalDocument/languageCode element described in more detail in HL7 CRS: 2.1.1. This element is required. </w:t>
      </w:r>
    </w:p>
    <w:p w14:paraId="6461BAFE" w14:textId="77777777" w:rsidR="006E110A" w:rsidRPr="00040E48" w:rsidRDefault="006E110A">
      <w:pPr>
        <w:pStyle w:val="Heading5"/>
        <w:rPr>
          <w:noProof w:val="0"/>
        </w:rPr>
      </w:pPr>
      <w:bookmarkStart w:id="374" w:name="_Toc441141852"/>
      <w:r w:rsidRPr="00040E48">
        <w:rPr>
          <w:noProof w:val="0"/>
        </w:rPr>
        <w:t>&lt;modeCode code=' ' codeSystem='2.16.840.1.113883.5.60' codeSystemName='LanguageAbilityMode'/&gt;</w:t>
      </w:r>
      <w:bookmarkEnd w:id="374"/>
    </w:p>
    <w:p w14:paraId="144F8EC6" w14:textId="77777777" w:rsidR="006E110A" w:rsidRPr="00040E48" w:rsidRDefault="006E110A">
      <w:pPr>
        <w:pStyle w:val="BodyText"/>
        <w:rPr>
          <w:noProof w:val="0"/>
        </w:rPr>
      </w:pPr>
      <w:r w:rsidRPr="00040E48">
        <w:rPr>
          <w:noProof w:val="0"/>
        </w:rPr>
        <w:t xml:space="preserve">This element describes the mode of use, and is only necessary when there are differences between expressive and receptive abilities. This element is optional. When not present, the assumption is that any further detail provided within the languageCommunication element refers to all common modes of communication. The coding system used shall be the HL7 LanguageAbilityMode vocabulary when this element is communicated. </w:t>
      </w:r>
    </w:p>
    <w:p w14:paraId="4B24F601" w14:textId="77777777" w:rsidR="006E110A" w:rsidRPr="00040E48" w:rsidRDefault="006E110A">
      <w:pPr>
        <w:pStyle w:val="Heading5"/>
        <w:rPr>
          <w:noProof w:val="0"/>
        </w:rPr>
      </w:pPr>
      <w:bookmarkStart w:id="375" w:name="_Toc441141853"/>
      <w:r w:rsidRPr="00040E48">
        <w:rPr>
          <w:noProof w:val="0"/>
        </w:rPr>
        <w:t>&lt;proficiencyLevelCode code=' ' codeSystem='2.16.840.1.113883.5.61' codeSystemName='LanguageProficiencyCode' /&gt;</w:t>
      </w:r>
      <w:bookmarkEnd w:id="375"/>
    </w:p>
    <w:p w14:paraId="63FE676B" w14:textId="77777777" w:rsidR="006E110A" w:rsidRPr="00040E48" w:rsidRDefault="006E110A">
      <w:pPr>
        <w:pStyle w:val="BodyText"/>
        <w:rPr>
          <w:noProof w:val="0"/>
        </w:rPr>
      </w:pPr>
      <w:r w:rsidRPr="00040E48">
        <w:rPr>
          <w:noProof w:val="0"/>
        </w:rPr>
        <w:t xml:space="preserve">This element describes the proficiency of the patient (with respect to the mode if specified). This element is optional. The coding system used shall be the HL7 LanguageProficiencyCode vocabulary when this element is communicated. </w:t>
      </w:r>
    </w:p>
    <w:p w14:paraId="31D252A8" w14:textId="77777777" w:rsidR="006E110A" w:rsidRPr="00040E48" w:rsidRDefault="006E110A">
      <w:pPr>
        <w:pStyle w:val="Heading5"/>
        <w:rPr>
          <w:noProof w:val="0"/>
        </w:rPr>
      </w:pPr>
      <w:bookmarkStart w:id="376" w:name="_Toc441141854"/>
      <w:r w:rsidRPr="00040E48">
        <w:rPr>
          <w:noProof w:val="0"/>
        </w:rPr>
        <w:t>&lt;preferenceInd value=' '/&gt;</w:t>
      </w:r>
      <w:bookmarkEnd w:id="376"/>
    </w:p>
    <w:p w14:paraId="6CB9C840" w14:textId="77777777" w:rsidR="006E110A" w:rsidRPr="00040E48" w:rsidRDefault="006E110A">
      <w:pPr>
        <w:pStyle w:val="BodyText"/>
        <w:rPr>
          <w:noProof w:val="0"/>
        </w:rPr>
      </w:pPr>
      <w:r w:rsidRPr="00040E48">
        <w:rPr>
          <w:noProof w:val="0"/>
        </w:rPr>
        <w:t xml:space="preserve">This element shall be present on all languageCommunication elements when more than one is provided. It shall be valued "true" if this language is the patient’s preferred language for communication, or "false" if this is not the patient’s preferred language. More than one language may be preferred, and at least one must be preferred. </w:t>
      </w:r>
    </w:p>
    <w:p w14:paraId="2E443B8F" w14:textId="77777777" w:rsidR="006E110A" w:rsidRPr="00040E48" w:rsidRDefault="006E110A">
      <w:pPr>
        <w:pStyle w:val="Heading4"/>
        <w:rPr>
          <w:noProof w:val="0"/>
        </w:rPr>
      </w:pPr>
      <w:bookmarkStart w:id="377" w:name="_Toc270712239"/>
      <w:bookmarkStart w:id="378" w:name="_Toc441141855"/>
      <w:bookmarkStart w:id="379" w:name="T1_3_6_1_4_1_19376_1_5_3_1_2_2"/>
      <w:r w:rsidRPr="00040E48">
        <w:rPr>
          <w:noProof w:val="0"/>
        </w:rPr>
        <w:t>Employer and School Contacts 1.3.6.1.4.1.19376.1.5.3.1.2.2</w:t>
      </w:r>
      <w:bookmarkEnd w:id="377"/>
      <w:bookmarkEnd w:id="378"/>
      <w:r w:rsidRPr="00040E48">
        <w:rPr>
          <w:noProof w:val="0"/>
        </w:rPr>
        <w:t xml:space="preserve"> </w:t>
      </w:r>
    </w:p>
    <w:bookmarkEnd w:id="379"/>
    <w:p w14:paraId="0AAD9D9E" w14:textId="77777777" w:rsidR="006E110A" w:rsidRPr="00040E48" w:rsidRDefault="006E110A">
      <w:pPr>
        <w:pStyle w:val="BodyText"/>
        <w:rPr>
          <w:noProof w:val="0"/>
        </w:rPr>
      </w:pPr>
      <w:r w:rsidRPr="00040E48">
        <w:rPr>
          <w:noProof w:val="0"/>
        </w:rPr>
        <w:t xml:space="preserve">Employer and school informational contacts shall be recorded as participants in the CDA Header as demonstrated in the figure below. These contacts shall conform to the General Constraints found in HL7 CRS: 2.1.1 with respect to the requirements for name, address, telephone numbers and other contact information. </w:t>
      </w:r>
    </w:p>
    <w:p w14:paraId="41846082" w14:textId="77777777" w:rsidR="006E110A" w:rsidRPr="00040E48" w:rsidRDefault="006E110A">
      <w:pPr>
        <w:pStyle w:val="BodyText"/>
        <w:rPr>
          <w:noProof w:val="0"/>
        </w:rPr>
      </w:pPr>
      <w:r w:rsidRPr="00040E48">
        <w:rPr>
          <w:noProof w:val="0"/>
        </w:rPr>
        <w:lastRenderedPageBreak/>
        <w:t xml:space="preserve">The figure below shows how the information for this element is coded, and further constraints are provided in the following sections. </w:t>
      </w:r>
    </w:p>
    <w:p w14:paraId="0E773837" w14:textId="77777777" w:rsidR="006E110A" w:rsidRPr="00040E48" w:rsidRDefault="006E110A">
      <w:pPr>
        <w:pStyle w:val="Heading5"/>
        <w:rPr>
          <w:noProof w:val="0"/>
        </w:rPr>
      </w:pPr>
      <w:bookmarkStart w:id="380" w:name="_Toc441141856"/>
      <w:r w:rsidRPr="00040E48">
        <w:rPr>
          <w:noProof w:val="0"/>
        </w:rPr>
        <w:t>Specification</w:t>
      </w:r>
      <w:bookmarkEnd w:id="380"/>
      <w:r w:rsidRPr="00040E48">
        <w:rPr>
          <w:noProof w:val="0"/>
        </w:rPr>
        <w:t xml:space="preserve"> </w:t>
      </w:r>
    </w:p>
    <w:p w14:paraId="0EB4596B" w14:textId="77777777" w:rsidR="006E110A" w:rsidRPr="00040E48" w:rsidRDefault="006E110A">
      <w:pPr>
        <w:pStyle w:val="XMLFragment"/>
        <w:rPr>
          <w:noProof w:val="0"/>
        </w:rPr>
      </w:pPr>
      <w:r w:rsidRPr="00040E48">
        <w:rPr>
          <w:noProof w:val="0"/>
        </w:rPr>
        <w:t>&lt;participant typeCode='IND'&gt;</w:t>
      </w:r>
    </w:p>
    <w:p w14:paraId="37D723A1" w14:textId="77777777" w:rsidR="006E110A" w:rsidRPr="00040E48" w:rsidRDefault="006E110A">
      <w:pPr>
        <w:pStyle w:val="XMLFragment"/>
        <w:rPr>
          <w:noProof w:val="0"/>
        </w:rPr>
      </w:pPr>
      <w:r w:rsidRPr="00040E48">
        <w:rPr>
          <w:noProof w:val="0"/>
        </w:rPr>
        <w:t xml:space="preserve">  &lt;templateId root='1.3.6.1.4.1.19376.1.5.3.1.2.2'/&gt;</w:t>
      </w:r>
    </w:p>
    <w:p w14:paraId="537EB573" w14:textId="77777777" w:rsidR="006E110A" w:rsidRPr="00040E48" w:rsidRDefault="006E110A">
      <w:pPr>
        <w:pStyle w:val="XMLFragment"/>
        <w:rPr>
          <w:noProof w:val="0"/>
        </w:rPr>
      </w:pPr>
      <w:r w:rsidRPr="00040E48">
        <w:rPr>
          <w:noProof w:val="0"/>
        </w:rPr>
        <w:t xml:space="preserve">  &lt;time&gt;</w:t>
      </w:r>
    </w:p>
    <w:p w14:paraId="3F03CE13" w14:textId="77777777" w:rsidR="006E110A" w:rsidRPr="00040E48" w:rsidRDefault="006E110A">
      <w:pPr>
        <w:pStyle w:val="XMLFragment"/>
        <w:rPr>
          <w:noProof w:val="0"/>
        </w:rPr>
      </w:pPr>
      <w:r w:rsidRPr="00040E48">
        <w:rPr>
          <w:noProof w:val="0"/>
        </w:rPr>
        <w:t xml:space="preserve">    &lt;low value=''/&gt;</w:t>
      </w:r>
    </w:p>
    <w:p w14:paraId="10058BD1" w14:textId="77777777" w:rsidR="006E110A" w:rsidRPr="00040E48" w:rsidRDefault="006E110A">
      <w:pPr>
        <w:pStyle w:val="XMLFragment"/>
        <w:rPr>
          <w:noProof w:val="0"/>
        </w:rPr>
      </w:pPr>
      <w:r w:rsidRPr="00040E48">
        <w:rPr>
          <w:noProof w:val="0"/>
        </w:rPr>
        <w:t xml:space="preserve">    &lt;high value=''/&gt;</w:t>
      </w:r>
    </w:p>
    <w:p w14:paraId="3FD18D65" w14:textId="77777777" w:rsidR="006E110A" w:rsidRPr="00040E48" w:rsidRDefault="006E110A">
      <w:pPr>
        <w:pStyle w:val="XMLFragment"/>
        <w:rPr>
          <w:noProof w:val="0"/>
        </w:rPr>
      </w:pPr>
      <w:r w:rsidRPr="00040E48">
        <w:rPr>
          <w:noProof w:val="0"/>
        </w:rPr>
        <w:t xml:space="preserve">  &lt;/time&gt;</w:t>
      </w:r>
    </w:p>
    <w:p w14:paraId="652A2592" w14:textId="77777777" w:rsidR="006E110A" w:rsidRPr="00040E48" w:rsidRDefault="006E110A">
      <w:pPr>
        <w:pStyle w:val="XMLFragment"/>
        <w:rPr>
          <w:noProof w:val="0"/>
        </w:rPr>
      </w:pPr>
      <w:r w:rsidRPr="00040E48">
        <w:rPr>
          <w:noProof w:val="0"/>
        </w:rPr>
        <w:t xml:space="preserve">  &lt;associatedEntity classCode='CON'&gt;</w:t>
      </w:r>
    </w:p>
    <w:p w14:paraId="1CF02FA1" w14:textId="77777777" w:rsidR="006E110A" w:rsidRPr="00040E48" w:rsidRDefault="006E110A">
      <w:pPr>
        <w:pStyle w:val="XMLFragment"/>
        <w:rPr>
          <w:noProof w:val="0"/>
        </w:rPr>
      </w:pPr>
      <w:r w:rsidRPr="00040E48">
        <w:rPr>
          <w:noProof w:val="0"/>
        </w:rPr>
        <w:t xml:space="preserve">    &lt;id root='' extension=''/&gt;</w:t>
      </w:r>
    </w:p>
    <w:p w14:paraId="455FE1F2" w14:textId="77777777" w:rsidR="006E110A" w:rsidRPr="00040E48" w:rsidRDefault="006E110A">
      <w:pPr>
        <w:pStyle w:val="XMLFragment"/>
        <w:rPr>
          <w:noProof w:val="0"/>
        </w:rPr>
      </w:pPr>
      <w:r w:rsidRPr="00040E48">
        <w:rPr>
          <w:noProof w:val="0"/>
        </w:rPr>
        <w:t xml:space="preserve">    &lt;code code='EMPLOYER|SCHOOL|AFFILIATED' codeSystem='1.3.</w:t>
      </w:r>
      <w:r w:rsidR="009357CD" w:rsidRPr="00040E48">
        <w:rPr>
          <w:noProof w:val="0"/>
        </w:rPr>
        <w:t>6</w:t>
      </w:r>
      <w:r w:rsidRPr="00040E48">
        <w:rPr>
          <w:noProof w:val="0"/>
        </w:rPr>
        <w:t>.1.4.1.19376.1.5.3.3' codeSystemName='IHERoleCode'/&gt;</w:t>
      </w:r>
    </w:p>
    <w:p w14:paraId="0A6BCC12" w14:textId="77777777" w:rsidR="006E110A" w:rsidRPr="00040E48" w:rsidRDefault="006E110A">
      <w:pPr>
        <w:pStyle w:val="XMLFragment"/>
        <w:rPr>
          <w:noProof w:val="0"/>
        </w:rPr>
      </w:pPr>
      <w:r w:rsidRPr="00040E48">
        <w:rPr>
          <w:noProof w:val="0"/>
        </w:rPr>
        <w:t xml:space="preserve">    &lt;associatedPerson&gt;&lt;name&gt;…&lt;/name&gt;&lt;/associatedPerson&gt;</w:t>
      </w:r>
    </w:p>
    <w:p w14:paraId="64808922" w14:textId="77777777" w:rsidR="006E110A" w:rsidRPr="00040E48" w:rsidRDefault="006E110A">
      <w:pPr>
        <w:pStyle w:val="XMLFragment"/>
        <w:rPr>
          <w:noProof w:val="0"/>
        </w:rPr>
      </w:pPr>
      <w:r w:rsidRPr="00040E48">
        <w:rPr>
          <w:noProof w:val="0"/>
        </w:rPr>
        <w:t xml:space="preserve">    &lt;scopingOrganization&gt;</w:t>
      </w:r>
    </w:p>
    <w:p w14:paraId="3219B8D7" w14:textId="77777777" w:rsidR="006E110A" w:rsidRPr="00040E48" w:rsidRDefault="006E110A">
      <w:pPr>
        <w:pStyle w:val="XMLFragment"/>
        <w:rPr>
          <w:noProof w:val="0"/>
        </w:rPr>
      </w:pPr>
      <w:r w:rsidRPr="00040E48">
        <w:rPr>
          <w:noProof w:val="0"/>
        </w:rPr>
        <w:t xml:space="preserve">      &lt;name&gt;…&lt;/name&gt;</w:t>
      </w:r>
    </w:p>
    <w:p w14:paraId="1FD4E1A1" w14:textId="77777777" w:rsidR="006E110A" w:rsidRPr="00040E48" w:rsidRDefault="006E110A">
      <w:pPr>
        <w:pStyle w:val="XMLFragment"/>
        <w:rPr>
          <w:noProof w:val="0"/>
        </w:rPr>
      </w:pPr>
      <w:r w:rsidRPr="00040E48">
        <w:rPr>
          <w:noProof w:val="0"/>
        </w:rPr>
        <w:t xml:space="preserve">      &lt;telecom value='' use=''/&gt;</w:t>
      </w:r>
    </w:p>
    <w:p w14:paraId="44E0A8F1" w14:textId="77777777" w:rsidR="006E110A" w:rsidRPr="00040E48" w:rsidRDefault="006E110A">
      <w:pPr>
        <w:pStyle w:val="XMLFragment"/>
        <w:rPr>
          <w:noProof w:val="0"/>
        </w:rPr>
      </w:pPr>
      <w:r w:rsidRPr="00040E48">
        <w:rPr>
          <w:noProof w:val="0"/>
        </w:rPr>
        <w:t xml:space="preserve">      &lt;addr&gt;…&lt;/addr&gt;</w:t>
      </w:r>
    </w:p>
    <w:p w14:paraId="79BDFC04" w14:textId="77777777" w:rsidR="006E110A" w:rsidRPr="00040E48" w:rsidRDefault="006E110A">
      <w:pPr>
        <w:pStyle w:val="XMLFragment"/>
        <w:rPr>
          <w:noProof w:val="0"/>
        </w:rPr>
      </w:pPr>
      <w:r w:rsidRPr="00040E48">
        <w:rPr>
          <w:noProof w:val="0"/>
        </w:rPr>
        <w:t xml:space="preserve">    &lt;/scopingOrganization&gt;</w:t>
      </w:r>
    </w:p>
    <w:p w14:paraId="087A16D3" w14:textId="77777777" w:rsidR="006E110A" w:rsidRPr="00040E48" w:rsidRDefault="006E110A">
      <w:pPr>
        <w:pStyle w:val="XMLFragment"/>
        <w:rPr>
          <w:noProof w:val="0"/>
        </w:rPr>
      </w:pPr>
      <w:r w:rsidRPr="00040E48">
        <w:rPr>
          <w:noProof w:val="0"/>
        </w:rPr>
        <w:t xml:space="preserve">  &lt;/associatedEntity&gt;</w:t>
      </w:r>
    </w:p>
    <w:p w14:paraId="4ECA4962" w14:textId="77777777" w:rsidR="006E110A" w:rsidRPr="00040E48" w:rsidRDefault="006E110A">
      <w:pPr>
        <w:pStyle w:val="XMLFragment"/>
        <w:rPr>
          <w:noProof w:val="0"/>
        </w:rPr>
      </w:pPr>
      <w:r w:rsidRPr="00040E48">
        <w:rPr>
          <w:noProof w:val="0"/>
        </w:rPr>
        <w:t xml:space="preserve">&lt;/participant&gt;  </w:t>
      </w:r>
    </w:p>
    <w:p w14:paraId="416E1F4D" w14:textId="77777777" w:rsidR="006E110A" w:rsidRPr="00040E48" w:rsidRDefault="006E110A">
      <w:pPr>
        <w:pStyle w:val="Heading5"/>
        <w:rPr>
          <w:noProof w:val="0"/>
        </w:rPr>
      </w:pPr>
      <w:bookmarkStart w:id="381" w:name="_Toc441141857"/>
      <w:r w:rsidRPr="00040E48">
        <w:rPr>
          <w:noProof w:val="0"/>
        </w:rPr>
        <w:t>&lt;participant typeCode='IND'&gt;</w:t>
      </w:r>
      <w:bookmarkEnd w:id="381"/>
    </w:p>
    <w:p w14:paraId="38B399A0" w14:textId="77777777" w:rsidR="006E110A" w:rsidRPr="00040E48" w:rsidRDefault="006E110A">
      <w:pPr>
        <w:pStyle w:val="BodyText"/>
        <w:rPr>
          <w:noProof w:val="0"/>
        </w:rPr>
      </w:pPr>
      <w:r w:rsidRPr="00040E48">
        <w:rPr>
          <w:noProof w:val="0"/>
        </w:rPr>
        <w:t xml:space="preserve">The typeCode of the participant shall be IND. </w:t>
      </w:r>
    </w:p>
    <w:p w14:paraId="5D1961FF" w14:textId="77777777" w:rsidR="006E110A" w:rsidRPr="00040E48" w:rsidRDefault="006E110A">
      <w:pPr>
        <w:pStyle w:val="Heading5"/>
        <w:rPr>
          <w:noProof w:val="0"/>
        </w:rPr>
      </w:pPr>
      <w:bookmarkStart w:id="382" w:name="_Toc441141858"/>
      <w:r w:rsidRPr="00040E48">
        <w:rPr>
          <w:noProof w:val="0"/>
        </w:rPr>
        <w:t>&lt;templateId root='1.3.6.1.4.1.19376.1.5.3.1.2.2'/&gt;</w:t>
      </w:r>
      <w:bookmarkEnd w:id="382"/>
    </w:p>
    <w:p w14:paraId="31D1496E" w14:textId="77777777" w:rsidR="006E110A" w:rsidRPr="00040E48" w:rsidRDefault="006E110A">
      <w:pPr>
        <w:pStyle w:val="BodyText"/>
        <w:rPr>
          <w:noProof w:val="0"/>
        </w:rPr>
      </w:pPr>
      <w:r w:rsidRPr="00040E48">
        <w:rPr>
          <w:noProof w:val="0"/>
        </w:rPr>
        <w:t xml:space="preserve">The &lt;templateId&gt; element identifies this &lt;participant&gt; as a school or employer contact for validation of the content. The templateId must have root='1.3.6.1.4.1.19376.1.5.3.1.2.2'. </w:t>
      </w:r>
    </w:p>
    <w:p w14:paraId="44FAD9FA" w14:textId="77777777" w:rsidR="006E110A" w:rsidRPr="00040E48" w:rsidRDefault="006E110A">
      <w:pPr>
        <w:pStyle w:val="Heading5"/>
        <w:rPr>
          <w:noProof w:val="0"/>
        </w:rPr>
      </w:pPr>
      <w:bookmarkStart w:id="383" w:name="_Toc441141859"/>
      <w:r w:rsidRPr="00040E48">
        <w:rPr>
          <w:noProof w:val="0"/>
        </w:rPr>
        <w:t>&lt;time&gt;&lt;low value=' '/&gt;&lt;high value=' '/&gt;&lt;/time&gt;</w:t>
      </w:r>
      <w:bookmarkEnd w:id="383"/>
    </w:p>
    <w:p w14:paraId="66891D91" w14:textId="77777777" w:rsidR="006E110A" w:rsidRPr="00040E48" w:rsidRDefault="006E110A">
      <w:pPr>
        <w:pStyle w:val="BodyText"/>
        <w:rPr>
          <w:noProof w:val="0"/>
        </w:rPr>
      </w:pPr>
      <w:r w:rsidRPr="00040E48">
        <w:rPr>
          <w:noProof w:val="0"/>
        </w:rPr>
        <w:t xml:space="preserve">The time element indicates the start and stop time range for this contact. These dates shall correspond to the start and stop dates for employment, enrollment, or other affiliation with the organization described. </w:t>
      </w:r>
    </w:p>
    <w:p w14:paraId="35402409" w14:textId="77777777" w:rsidR="006E110A" w:rsidRPr="00040E48" w:rsidRDefault="006E110A">
      <w:pPr>
        <w:pStyle w:val="Heading5"/>
        <w:rPr>
          <w:noProof w:val="0"/>
        </w:rPr>
      </w:pPr>
      <w:bookmarkStart w:id="384" w:name="_Toc441141860"/>
      <w:r w:rsidRPr="00040E48">
        <w:rPr>
          <w:noProof w:val="0"/>
        </w:rPr>
        <w:t>&lt;associatedEntity classCode='CON'&gt;</w:t>
      </w:r>
      <w:bookmarkEnd w:id="384"/>
    </w:p>
    <w:p w14:paraId="78B3375F" w14:textId="77777777" w:rsidR="006E110A" w:rsidRPr="00040E48" w:rsidRDefault="006E110A">
      <w:pPr>
        <w:pStyle w:val="BodyText"/>
        <w:rPr>
          <w:noProof w:val="0"/>
        </w:rPr>
      </w:pPr>
      <w:r w:rsidRPr="00040E48">
        <w:rPr>
          <w:noProof w:val="0"/>
        </w:rPr>
        <w:t xml:space="preserve">The &lt;associatedEntity&gt; element provides the contact information (classCode='CON') for the school, employer or affiliated organization. </w:t>
      </w:r>
    </w:p>
    <w:p w14:paraId="0E602A01" w14:textId="77777777" w:rsidR="006E110A" w:rsidRPr="00040E48" w:rsidRDefault="006E110A">
      <w:pPr>
        <w:pStyle w:val="Heading5"/>
        <w:rPr>
          <w:noProof w:val="0"/>
        </w:rPr>
      </w:pPr>
      <w:bookmarkStart w:id="385" w:name="_Toc441141861"/>
      <w:r w:rsidRPr="00040E48">
        <w:rPr>
          <w:noProof w:val="0"/>
        </w:rPr>
        <w:t>&lt;code code='EMPLOYER|SCHOOL|AFFILIATED' codeSystem='1.3.</w:t>
      </w:r>
      <w:r w:rsidR="009357CD" w:rsidRPr="00040E48">
        <w:rPr>
          <w:noProof w:val="0"/>
        </w:rPr>
        <w:t>6</w:t>
      </w:r>
      <w:r w:rsidRPr="00040E48">
        <w:rPr>
          <w:noProof w:val="0"/>
        </w:rPr>
        <w:t>.1.4.1.19376.1.5.3.3' codeSystemName='IHERoleCode'/&gt;</w:t>
      </w:r>
      <w:bookmarkEnd w:id="385"/>
      <w:r w:rsidRPr="00040E48">
        <w:rPr>
          <w:noProof w:val="0"/>
        </w:rPr>
        <w:t xml:space="preserve"> </w:t>
      </w:r>
    </w:p>
    <w:p w14:paraId="1A3830D2" w14:textId="77777777" w:rsidR="006E110A" w:rsidRPr="00040E48" w:rsidRDefault="006E110A">
      <w:pPr>
        <w:pStyle w:val="BodyText"/>
        <w:rPr>
          <w:noProof w:val="0"/>
        </w:rPr>
      </w:pPr>
      <w:r w:rsidRPr="00040E48">
        <w:rPr>
          <w:noProof w:val="0"/>
        </w:rPr>
        <w:t xml:space="preserve">The code value shall indicate whether the participant is the employer, school or other affiliated (e.g., volunteer) organization. See also the </w:t>
      </w:r>
      <w:hyperlink w:anchor="T1_3_6_1_4_1_19376_1_5_3_1_2_2" w:tooltip="1.3.6.1.4.1.19376.1.5.3.1.2.2" w:history="1">
        <w:r w:rsidRPr="00040E48">
          <w:rPr>
            <w:rStyle w:val="Hyperlink"/>
            <w:noProof w:val="0"/>
          </w:rPr>
          <w:t>IHE Role Code Vocabulary</w:t>
        </w:r>
        <w:r w:rsidR="00091B0A" w:rsidRPr="00040E48">
          <w:rPr>
            <w:rStyle w:val="Hyperlink"/>
            <w:noProof w:val="0"/>
          </w:rPr>
          <w:t xml:space="preserve"> </w:t>
        </w:r>
        <w:r w:rsidRPr="00040E48">
          <w:rPr>
            <w:rStyle w:val="Hyperlink"/>
            <w:noProof w:val="0"/>
          </w:rPr>
          <w:t>(1.3.</w:t>
        </w:r>
        <w:r w:rsidR="009357CD" w:rsidRPr="00040E48">
          <w:rPr>
            <w:rStyle w:val="Hyperlink"/>
            <w:noProof w:val="0"/>
          </w:rPr>
          <w:t>6</w:t>
        </w:r>
        <w:r w:rsidRPr="00040E48">
          <w:rPr>
            <w:rStyle w:val="Hyperlink"/>
            <w:noProof w:val="0"/>
          </w:rPr>
          <w:t xml:space="preserve">.1.4.1.19376.1.5.3.3) </w:t>
        </w:r>
      </w:hyperlink>
    </w:p>
    <w:p w14:paraId="78B5B490" w14:textId="77777777" w:rsidR="006E110A" w:rsidRPr="00040E48" w:rsidRDefault="006E110A">
      <w:pPr>
        <w:pStyle w:val="Heading5"/>
        <w:rPr>
          <w:noProof w:val="0"/>
        </w:rPr>
      </w:pPr>
      <w:bookmarkStart w:id="386" w:name="_Toc441141862"/>
      <w:r w:rsidRPr="00040E48">
        <w:rPr>
          <w:noProof w:val="0"/>
        </w:rPr>
        <w:lastRenderedPageBreak/>
        <w:t>&lt;associatedPerson&gt;&lt;name&gt;…&lt;/name&gt;&lt;/associatedPerson&gt;</w:t>
      </w:r>
      <w:bookmarkEnd w:id="386"/>
    </w:p>
    <w:p w14:paraId="6DDCF511" w14:textId="77777777" w:rsidR="006E110A" w:rsidRPr="00040E48" w:rsidRDefault="006E110A">
      <w:pPr>
        <w:pStyle w:val="BodyText"/>
        <w:rPr>
          <w:noProof w:val="0"/>
        </w:rPr>
      </w:pPr>
      <w:r w:rsidRPr="00040E48">
        <w:rPr>
          <w:noProof w:val="0"/>
        </w:rPr>
        <w:t xml:space="preserve">This element should be present. When present is shall provide the name of a contact person within the organization. </w:t>
      </w:r>
    </w:p>
    <w:p w14:paraId="50B277A6" w14:textId="77777777" w:rsidR="006E110A" w:rsidRPr="00040E48" w:rsidRDefault="006E110A">
      <w:pPr>
        <w:pStyle w:val="Heading5"/>
        <w:rPr>
          <w:noProof w:val="0"/>
        </w:rPr>
      </w:pPr>
      <w:bookmarkStart w:id="387" w:name="_Toc441141863"/>
      <w:r w:rsidRPr="00040E48">
        <w:rPr>
          <w:noProof w:val="0"/>
        </w:rPr>
        <w:t>&lt;scopingOrganization&gt;&lt;name&gt;…&lt;/name&gt;&lt;telecom value=</w:t>
      </w:r>
      <w:r w:rsidRPr="00040E48">
        <w:rPr>
          <w:i/>
          <w:iCs/>
          <w:noProof w:val="0"/>
        </w:rPr>
        <w:t xml:space="preserve"> use=</w:t>
      </w:r>
      <w:r w:rsidRPr="00040E48">
        <w:rPr>
          <w:noProof w:val="0"/>
        </w:rPr>
        <w:t>/&gt;&lt;addr&gt;…&lt;/addr&gt;&lt;/scopingOrganization&gt;</w:t>
      </w:r>
      <w:bookmarkEnd w:id="387"/>
    </w:p>
    <w:p w14:paraId="69A4F97D" w14:textId="77777777" w:rsidR="006E110A" w:rsidRPr="00040E48" w:rsidRDefault="006E110A">
      <w:pPr>
        <w:pStyle w:val="BodyText"/>
        <w:rPr>
          <w:noProof w:val="0"/>
        </w:rPr>
      </w:pPr>
      <w:r w:rsidRPr="00040E48">
        <w:rPr>
          <w:noProof w:val="0"/>
        </w:rPr>
        <w:t xml:space="preserve">This element shall be present, and shall provide the name, address and telephone number of the organization. </w:t>
      </w:r>
    </w:p>
    <w:p w14:paraId="7904169C" w14:textId="77777777" w:rsidR="006E110A" w:rsidRPr="00040E48" w:rsidRDefault="006E110A">
      <w:pPr>
        <w:pStyle w:val="Heading4"/>
        <w:rPr>
          <w:noProof w:val="0"/>
        </w:rPr>
      </w:pPr>
      <w:bookmarkStart w:id="388" w:name="_Toc270712240"/>
      <w:bookmarkStart w:id="389" w:name="_Toc441141864"/>
      <w:bookmarkStart w:id="390" w:name="T1_3_6_1_4_1_19376_1_5_3_1_2_3"/>
      <w:r w:rsidRPr="00040E48">
        <w:rPr>
          <w:noProof w:val="0"/>
        </w:rPr>
        <w:t>Healthcare Providers and Pharmacies 1.3.6.1.4.1.19376.1.5.3.1.2.3</w:t>
      </w:r>
      <w:bookmarkEnd w:id="388"/>
      <w:bookmarkEnd w:id="389"/>
      <w:r w:rsidRPr="00040E48">
        <w:rPr>
          <w:noProof w:val="0"/>
        </w:rPr>
        <w:t xml:space="preserve"> </w:t>
      </w:r>
    </w:p>
    <w:bookmarkEnd w:id="390"/>
    <w:p w14:paraId="2CE45596" w14:textId="77777777" w:rsidR="006E110A" w:rsidRPr="00040E48" w:rsidRDefault="006E110A">
      <w:pPr>
        <w:pStyle w:val="BodyText"/>
        <w:rPr>
          <w:noProof w:val="0"/>
        </w:rPr>
      </w:pPr>
      <w:r w:rsidRPr="00040E48">
        <w:rPr>
          <w:noProof w:val="0"/>
        </w:rPr>
        <w:t xml:space="preserve">Healthcare providers (including pharmacies) shall be recorded as described in CCD: 3.17. The identifier that the patient is known by to these providers may be included using the Patient Identifier extension described in </w:t>
      </w:r>
      <w:hyperlink w:anchor="Extensions_to_CDA_Release_2_0" w:tooltip="Extensions to HL7 CDA Release 2.0" w:history="1">
        <w:r w:rsidRPr="00040E48">
          <w:rPr>
            <w:rStyle w:val="Hyperlink"/>
            <w:noProof w:val="0"/>
          </w:rPr>
          <w:t>Extensions to HL7 CDA Release 2.0</w:t>
        </w:r>
      </w:hyperlink>
      <w:r w:rsidRPr="00040E48">
        <w:rPr>
          <w:noProof w:val="0"/>
        </w:rPr>
        <w:t xml:space="preserve">. See the example shown in for use of this extension element. </w:t>
      </w:r>
    </w:p>
    <w:p w14:paraId="4EB41928" w14:textId="77777777" w:rsidR="006E110A" w:rsidRPr="00040E48" w:rsidRDefault="006E110A">
      <w:pPr>
        <w:pStyle w:val="Heading5"/>
        <w:rPr>
          <w:noProof w:val="0"/>
        </w:rPr>
      </w:pPr>
      <w:bookmarkStart w:id="391" w:name="_Toc441141865"/>
      <w:r w:rsidRPr="00040E48">
        <w:rPr>
          <w:noProof w:val="0"/>
        </w:rPr>
        <w:t>Specification</w:t>
      </w:r>
      <w:bookmarkEnd w:id="391"/>
      <w:r w:rsidRPr="00040E48">
        <w:rPr>
          <w:noProof w:val="0"/>
        </w:rPr>
        <w:t xml:space="preserve"> </w:t>
      </w:r>
    </w:p>
    <w:p w14:paraId="6E36002D" w14:textId="77777777" w:rsidR="006E110A" w:rsidRPr="00040E48" w:rsidRDefault="006E110A">
      <w:pPr>
        <w:pStyle w:val="XMLFragment"/>
        <w:rPr>
          <w:noProof w:val="0"/>
        </w:rPr>
      </w:pPr>
      <w:r w:rsidRPr="00040E48">
        <w:rPr>
          <w:noProof w:val="0"/>
        </w:rPr>
        <w:t>&lt;documentationOf&gt;</w:t>
      </w:r>
    </w:p>
    <w:p w14:paraId="28B1A6B9" w14:textId="77777777" w:rsidR="006E110A" w:rsidRPr="00040E48" w:rsidRDefault="006E110A">
      <w:pPr>
        <w:pStyle w:val="XMLFragment"/>
        <w:rPr>
          <w:noProof w:val="0"/>
        </w:rPr>
      </w:pPr>
      <w:r w:rsidRPr="00040E48">
        <w:rPr>
          <w:noProof w:val="0"/>
        </w:rPr>
        <w:t xml:space="preserve">  &lt;serviceEvent classCode="PCPR"&gt;</w:t>
      </w:r>
    </w:p>
    <w:p w14:paraId="4255E218" w14:textId="77777777" w:rsidR="006E110A" w:rsidRPr="00040E48" w:rsidRDefault="006E110A">
      <w:pPr>
        <w:pStyle w:val="XMLFragment"/>
        <w:rPr>
          <w:noProof w:val="0"/>
        </w:rPr>
      </w:pPr>
      <w:r w:rsidRPr="00040E48">
        <w:rPr>
          <w:noProof w:val="0"/>
        </w:rPr>
        <w:t xml:space="preserve">    &lt;effectiveTime&gt;&lt;low value=""/&gt;&lt;high value=""/&gt;&lt;/effectiveTime&gt;</w:t>
      </w:r>
    </w:p>
    <w:p w14:paraId="73CF9938" w14:textId="77777777" w:rsidR="006E110A" w:rsidRPr="00040E48" w:rsidRDefault="006E110A">
      <w:pPr>
        <w:pStyle w:val="XMLFragment"/>
        <w:rPr>
          <w:noProof w:val="0"/>
        </w:rPr>
      </w:pPr>
      <w:r w:rsidRPr="00040E48">
        <w:rPr>
          <w:noProof w:val="0"/>
        </w:rPr>
        <w:t xml:space="preserve">    &lt;performer typeCode="PRF"&gt;</w:t>
      </w:r>
    </w:p>
    <w:p w14:paraId="7E35E5C3" w14:textId="77777777" w:rsidR="006E110A" w:rsidRPr="00040E48" w:rsidRDefault="006E110A">
      <w:pPr>
        <w:pStyle w:val="XMLFragment"/>
        <w:rPr>
          <w:noProof w:val="0"/>
        </w:rPr>
      </w:pPr>
      <w:r w:rsidRPr="00040E48">
        <w:rPr>
          <w:noProof w:val="0"/>
        </w:rPr>
        <w:t xml:space="preserve">      &lt;templateId root='1.3.6.1.4.1.19376.1.5.3.1.2.3'/&gt;</w:t>
      </w:r>
    </w:p>
    <w:p w14:paraId="74BC63BF" w14:textId="77777777" w:rsidR="006E110A" w:rsidRPr="00040E48" w:rsidRDefault="006E110A">
      <w:pPr>
        <w:pStyle w:val="XMLFragment"/>
        <w:rPr>
          <w:noProof w:val="0"/>
        </w:rPr>
      </w:pPr>
      <w:r w:rsidRPr="00040E48">
        <w:rPr>
          <w:noProof w:val="0"/>
        </w:rPr>
        <w:t xml:space="preserve">      &lt;functionCode code='' displayName='' codeSystem='' codeSystemName=''/&gt;</w:t>
      </w:r>
    </w:p>
    <w:p w14:paraId="7A4B849A" w14:textId="77777777" w:rsidR="006E110A" w:rsidRPr="00040E48" w:rsidRDefault="006E110A">
      <w:pPr>
        <w:pStyle w:val="XMLFragment"/>
        <w:rPr>
          <w:noProof w:val="0"/>
        </w:rPr>
      </w:pPr>
      <w:r w:rsidRPr="00040E48">
        <w:rPr>
          <w:noProof w:val="0"/>
        </w:rPr>
        <w:t xml:space="preserve">      &lt;time&gt;</w:t>
      </w:r>
    </w:p>
    <w:p w14:paraId="3E2B0FA4" w14:textId="77777777" w:rsidR="006E110A" w:rsidRPr="00040E48" w:rsidRDefault="006E110A">
      <w:pPr>
        <w:pStyle w:val="XMLFragment"/>
        <w:rPr>
          <w:noProof w:val="0"/>
        </w:rPr>
      </w:pPr>
      <w:r w:rsidRPr="00040E48">
        <w:rPr>
          <w:noProof w:val="0"/>
        </w:rPr>
        <w:t xml:space="preserve">        &lt;low value=''/&gt;</w:t>
      </w:r>
    </w:p>
    <w:p w14:paraId="1503DE9F" w14:textId="77777777" w:rsidR="006E110A" w:rsidRPr="00040E48" w:rsidRDefault="006E110A">
      <w:pPr>
        <w:pStyle w:val="XMLFragment"/>
        <w:rPr>
          <w:noProof w:val="0"/>
        </w:rPr>
      </w:pPr>
      <w:r w:rsidRPr="00040E48">
        <w:rPr>
          <w:noProof w:val="0"/>
        </w:rPr>
        <w:t xml:space="preserve">        &lt;high value=''/&gt;</w:t>
      </w:r>
    </w:p>
    <w:p w14:paraId="50803DA5" w14:textId="77777777" w:rsidR="006E110A" w:rsidRPr="00040E48" w:rsidRDefault="006E110A">
      <w:pPr>
        <w:pStyle w:val="XMLFragment"/>
        <w:rPr>
          <w:noProof w:val="0"/>
        </w:rPr>
      </w:pPr>
      <w:r w:rsidRPr="00040E48">
        <w:rPr>
          <w:noProof w:val="0"/>
        </w:rPr>
        <w:t xml:space="preserve">      &lt;/time&gt;</w:t>
      </w:r>
    </w:p>
    <w:p w14:paraId="62C9D282" w14:textId="77777777" w:rsidR="006E110A" w:rsidRPr="00040E48" w:rsidRDefault="006E110A">
      <w:pPr>
        <w:pStyle w:val="XMLFragment"/>
        <w:rPr>
          <w:noProof w:val="0"/>
        </w:rPr>
      </w:pPr>
      <w:r w:rsidRPr="00040E48">
        <w:rPr>
          <w:noProof w:val="0"/>
        </w:rPr>
        <w:t xml:space="preserve">      &lt;assignedEntity&gt;</w:t>
      </w:r>
    </w:p>
    <w:p w14:paraId="739DB0D2" w14:textId="77777777" w:rsidR="006E110A" w:rsidRPr="00040E48" w:rsidRDefault="006E110A">
      <w:pPr>
        <w:pStyle w:val="XMLFragment"/>
        <w:rPr>
          <w:noProof w:val="0"/>
        </w:rPr>
      </w:pPr>
      <w:r w:rsidRPr="00040E48">
        <w:rPr>
          <w:noProof w:val="0"/>
        </w:rPr>
        <w:t xml:space="preserve">        &lt;id root='' extension=''/&gt;</w:t>
      </w:r>
    </w:p>
    <w:p w14:paraId="03956234" w14:textId="77777777" w:rsidR="006E110A" w:rsidRPr="00040E48" w:rsidRDefault="006E110A">
      <w:pPr>
        <w:pStyle w:val="XMLFragment"/>
        <w:rPr>
          <w:noProof w:val="0"/>
        </w:rPr>
      </w:pPr>
      <w:r w:rsidRPr="00040E48">
        <w:rPr>
          <w:noProof w:val="0"/>
        </w:rPr>
        <w:t xml:space="preserve">        &lt;code code='' displayName='' codeSystem='' codeSystemName=''/&gt;</w:t>
      </w:r>
    </w:p>
    <w:p w14:paraId="14E50663" w14:textId="77777777" w:rsidR="006E110A" w:rsidRPr="00040E48" w:rsidRDefault="006E110A">
      <w:pPr>
        <w:pStyle w:val="XMLFragment"/>
        <w:rPr>
          <w:noProof w:val="0"/>
        </w:rPr>
      </w:pPr>
      <w:r w:rsidRPr="00040E48">
        <w:rPr>
          <w:noProof w:val="0"/>
        </w:rPr>
        <w:t xml:space="preserve">        &lt;addr&gt;&lt;/addr&gt;</w:t>
      </w:r>
    </w:p>
    <w:p w14:paraId="3132BEDC" w14:textId="77777777" w:rsidR="006E110A" w:rsidRPr="00040E48" w:rsidRDefault="006E110A">
      <w:pPr>
        <w:pStyle w:val="XMLFragment"/>
        <w:rPr>
          <w:noProof w:val="0"/>
        </w:rPr>
      </w:pPr>
      <w:r w:rsidRPr="00040E48">
        <w:rPr>
          <w:noProof w:val="0"/>
        </w:rPr>
        <w:t xml:space="preserve">        &lt;telecom value='' use=''/&gt;</w:t>
      </w:r>
    </w:p>
    <w:p w14:paraId="02D0CEEC" w14:textId="77777777" w:rsidR="006E110A" w:rsidRPr="00040E48" w:rsidRDefault="006E110A">
      <w:pPr>
        <w:pStyle w:val="XMLFragment"/>
        <w:rPr>
          <w:noProof w:val="0"/>
        </w:rPr>
      </w:pPr>
      <w:r w:rsidRPr="00040E48">
        <w:rPr>
          <w:noProof w:val="0"/>
        </w:rPr>
        <w:t xml:space="preserve">        &lt;assignedPerson&gt;&lt;name&gt;&lt;/name&gt;&lt;/assignedPerson&gt;</w:t>
      </w:r>
    </w:p>
    <w:p w14:paraId="1F9EF4C6" w14:textId="77777777" w:rsidR="006E110A" w:rsidRPr="00040E48" w:rsidRDefault="006E110A">
      <w:pPr>
        <w:pStyle w:val="XMLFragment"/>
        <w:rPr>
          <w:noProof w:val="0"/>
        </w:rPr>
      </w:pPr>
      <w:r w:rsidRPr="00040E48">
        <w:rPr>
          <w:noProof w:val="0"/>
        </w:rPr>
        <w:t xml:space="preserve">        &lt;representedOrganization&gt;&lt;name&gt;&lt;/name&gt;&lt;/representedOrganization&gt;</w:t>
      </w:r>
    </w:p>
    <w:p w14:paraId="30211CE2" w14:textId="77777777" w:rsidR="006E110A" w:rsidRPr="00040E48" w:rsidRDefault="006E110A">
      <w:pPr>
        <w:pStyle w:val="XMLFragment"/>
        <w:rPr>
          <w:noProof w:val="0"/>
        </w:rPr>
      </w:pPr>
      <w:r w:rsidRPr="00040E48">
        <w:rPr>
          <w:noProof w:val="0"/>
        </w:rPr>
        <w:t xml:space="preserve">        &lt;sdtc:patient&gt;</w:t>
      </w:r>
    </w:p>
    <w:p w14:paraId="015DE97D" w14:textId="77777777" w:rsidR="006E110A" w:rsidRPr="00040E48" w:rsidRDefault="006E110A">
      <w:pPr>
        <w:pStyle w:val="XMLFragment"/>
        <w:rPr>
          <w:noProof w:val="0"/>
        </w:rPr>
      </w:pPr>
      <w:r w:rsidRPr="00040E48">
        <w:rPr>
          <w:noProof w:val="0"/>
        </w:rPr>
        <w:t xml:space="preserve">          &lt;sdtc:id root='' extension=''/&gt;</w:t>
      </w:r>
    </w:p>
    <w:p w14:paraId="0AD31CA8" w14:textId="77777777" w:rsidR="006E110A" w:rsidRPr="00040E48" w:rsidRDefault="006E110A">
      <w:pPr>
        <w:pStyle w:val="XMLFragment"/>
        <w:rPr>
          <w:noProof w:val="0"/>
        </w:rPr>
      </w:pPr>
      <w:r w:rsidRPr="00040E48">
        <w:rPr>
          <w:noProof w:val="0"/>
        </w:rPr>
        <w:t xml:space="preserve">        &lt;/sdtc:patient&gt;</w:t>
      </w:r>
    </w:p>
    <w:p w14:paraId="5FFF0E01" w14:textId="77777777" w:rsidR="006E110A" w:rsidRPr="00040E48" w:rsidRDefault="006E110A">
      <w:pPr>
        <w:pStyle w:val="XMLFragment"/>
        <w:rPr>
          <w:noProof w:val="0"/>
        </w:rPr>
      </w:pPr>
      <w:r w:rsidRPr="00040E48">
        <w:rPr>
          <w:noProof w:val="0"/>
        </w:rPr>
        <w:t xml:space="preserve">      &lt;/assignedEntity&gt;</w:t>
      </w:r>
    </w:p>
    <w:p w14:paraId="56C931D0" w14:textId="77777777" w:rsidR="006E110A" w:rsidRPr="00040E48" w:rsidRDefault="006E110A">
      <w:pPr>
        <w:pStyle w:val="XMLFragment"/>
        <w:rPr>
          <w:noProof w:val="0"/>
        </w:rPr>
      </w:pPr>
      <w:r w:rsidRPr="00040E48">
        <w:rPr>
          <w:noProof w:val="0"/>
        </w:rPr>
        <w:t xml:space="preserve">    &lt;/performer&gt;</w:t>
      </w:r>
    </w:p>
    <w:p w14:paraId="7F88DADD" w14:textId="77777777" w:rsidR="006E110A" w:rsidRPr="00040E48" w:rsidRDefault="006E110A">
      <w:pPr>
        <w:pStyle w:val="XMLFragment"/>
        <w:rPr>
          <w:noProof w:val="0"/>
        </w:rPr>
      </w:pPr>
      <w:r w:rsidRPr="00040E48">
        <w:rPr>
          <w:noProof w:val="0"/>
        </w:rPr>
        <w:t xml:space="preserve">  &lt;/serviceEvent&gt;</w:t>
      </w:r>
    </w:p>
    <w:p w14:paraId="40415C7A" w14:textId="77777777" w:rsidR="006E110A" w:rsidRPr="00040E48" w:rsidRDefault="006E110A">
      <w:pPr>
        <w:pStyle w:val="XMLFragment"/>
        <w:rPr>
          <w:noProof w:val="0"/>
        </w:rPr>
      </w:pPr>
      <w:r w:rsidRPr="00040E48">
        <w:rPr>
          <w:noProof w:val="0"/>
        </w:rPr>
        <w:t>&lt;documentationOf&gt;</w:t>
      </w:r>
    </w:p>
    <w:p w14:paraId="26858877" w14:textId="77777777" w:rsidR="006E110A" w:rsidRPr="00040E48" w:rsidRDefault="006E110A">
      <w:pPr>
        <w:pStyle w:val="BodyText"/>
        <w:rPr>
          <w:noProof w:val="0"/>
        </w:rPr>
      </w:pPr>
    </w:p>
    <w:p w14:paraId="6BD11665" w14:textId="77777777" w:rsidR="006E110A" w:rsidRPr="00040E48" w:rsidRDefault="006E110A">
      <w:pPr>
        <w:pStyle w:val="Heading5"/>
        <w:rPr>
          <w:noProof w:val="0"/>
        </w:rPr>
      </w:pPr>
      <w:bookmarkStart w:id="392" w:name="_Toc441141866"/>
      <w:r w:rsidRPr="00040E48">
        <w:rPr>
          <w:noProof w:val="0"/>
        </w:rPr>
        <w:t>&lt;documentationOf&gt;</w:t>
      </w:r>
      <w:bookmarkEnd w:id="392"/>
    </w:p>
    <w:p w14:paraId="4F550060" w14:textId="77777777" w:rsidR="006E110A" w:rsidRPr="00040E48" w:rsidRDefault="006E110A">
      <w:pPr>
        <w:pStyle w:val="BodyText"/>
        <w:rPr>
          <w:noProof w:val="0"/>
        </w:rPr>
      </w:pPr>
      <w:r w:rsidRPr="00040E48">
        <w:rPr>
          <w:noProof w:val="0"/>
        </w:rPr>
        <w:t xml:space="preserve">The &lt;documentationOf&gt; element records the service events that were performed. This element shall be present. </w:t>
      </w:r>
    </w:p>
    <w:p w14:paraId="0AFC3B12" w14:textId="77777777" w:rsidR="006E110A" w:rsidRPr="00040E48" w:rsidRDefault="006E110A">
      <w:pPr>
        <w:pStyle w:val="Heading5"/>
        <w:rPr>
          <w:noProof w:val="0"/>
        </w:rPr>
      </w:pPr>
      <w:bookmarkStart w:id="393" w:name="_Toc441141867"/>
      <w:r w:rsidRPr="00040E48">
        <w:rPr>
          <w:noProof w:val="0"/>
        </w:rPr>
        <w:t>&lt;serviceEvent classCode="PCPR"&gt;</w:t>
      </w:r>
      <w:bookmarkEnd w:id="393"/>
    </w:p>
    <w:p w14:paraId="0972CD00" w14:textId="77777777" w:rsidR="006E110A" w:rsidRPr="00040E48" w:rsidRDefault="006E110A">
      <w:pPr>
        <w:pStyle w:val="BodyText"/>
        <w:rPr>
          <w:noProof w:val="0"/>
        </w:rPr>
      </w:pPr>
      <w:r w:rsidRPr="00040E48">
        <w:rPr>
          <w:noProof w:val="0"/>
        </w:rPr>
        <w:t xml:space="preserve">The &lt;serviceEvent&gt; element describes the activity being documented. This element shall be present, and shall have a classCode attribute of 'PCPR'. </w:t>
      </w:r>
    </w:p>
    <w:p w14:paraId="142F39F7" w14:textId="77777777" w:rsidR="006E110A" w:rsidRPr="00040E48" w:rsidRDefault="006E110A">
      <w:pPr>
        <w:pStyle w:val="Heading5"/>
        <w:rPr>
          <w:noProof w:val="0"/>
        </w:rPr>
      </w:pPr>
      <w:bookmarkStart w:id="394" w:name="_Toc441141868"/>
      <w:r w:rsidRPr="00040E48">
        <w:rPr>
          <w:noProof w:val="0"/>
        </w:rPr>
        <w:lastRenderedPageBreak/>
        <w:t>&lt;effectiveTime&gt;&lt;low value=""/&gt;&lt;high value=""/&gt;&lt;/effectiveTime&gt;</w:t>
      </w:r>
      <w:bookmarkEnd w:id="394"/>
    </w:p>
    <w:p w14:paraId="72CF7EB6" w14:textId="77777777" w:rsidR="006E110A" w:rsidRPr="00040E48" w:rsidRDefault="006E110A">
      <w:pPr>
        <w:pStyle w:val="BodyText"/>
        <w:rPr>
          <w:noProof w:val="0"/>
        </w:rPr>
      </w:pPr>
      <w:r w:rsidRPr="00040E48">
        <w:rPr>
          <w:noProof w:val="0"/>
        </w:rPr>
        <w:t xml:space="preserve">The &lt;effectiveTime&gt; element records the time over which care provision activities are recorded in the document. There shall be a &lt;low&gt; element which records the starting date of care provision, and a &lt;high&gt; element which records the ending date of care provision. The ending date may extend into the future in the document describes care that is intended to be provided, but that has not actually occurred. </w:t>
      </w:r>
    </w:p>
    <w:p w14:paraId="1D3CFEFC" w14:textId="77777777" w:rsidR="006E110A" w:rsidRPr="00040E48" w:rsidRDefault="006E110A">
      <w:pPr>
        <w:pStyle w:val="Heading5"/>
        <w:rPr>
          <w:noProof w:val="0"/>
        </w:rPr>
      </w:pPr>
      <w:bookmarkStart w:id="395" w:name="_Toc441141869"/>
      <w:r w:rsidRPr="00040E48">
        <w:rPr>
          <w:noProof w:val="0"/>
        </w:rPr>
        <w:t>&lt;performer typeCode="PRF"&gt;</w:t>
      </w:r>
      <w:bookmarkEnd w:id="395"/>
    </w:p>
    <w:p w14:paraId="480ECE8E" w14:textId="77777777" w:rsidR="006E110A" w:rsidRPr="00040E48" w:rsidRDefault="006E110A">
      <w:pPr>
        <w:pStyle w:val="BodyText"/>
        <w:rPr>
          <w:noProof w:val="0"/>
        </w:rPr>
      </w:pPr>
      <w:r w:rsidRPr="00040E48">
        <w:rPr>
          <w:noProof w:val="0"/>
        </w:rPr>
        <w:t xml:space="preserve">The &lt;performer&gt; elements in the &lt;serviceEvent&gt; identify the providers of care. At least one &lt;performer&gt; element should be present. When a provider gives care over two distinct time intervals (e.g., as in the case of a specialist who treats the patient for short periods of time in different years), the provider may be recorded multiple times as a performer. </w:t>
      </w:r>
    </w:p>
    <w:p w14:paraId="7B170296" w14:textId="77777777" w:rsidR="006E110A" w:rsidRPr="00040E48" w:rsidRDefault="006E110A">
      <w:pPr>
        <w:pStyle w:val="Heading5"/>
        <w:rPr>
          <w:noProof w:val="0"/>
        </w:rPr>
      </w:pPr>
      <w:bookmarkStart w:id="396" w:name="_Toc441141870"/>
      <w:r w:rsidRPr="00040E48">
        <w:rPr>
          <w:noProof w:val="0"/>
        </w:rPr>
        <w:t>&lt;functionCode code=' ' displayName=' ' codeSystem=' ' codeSystemName=' '/&gt;</w:t>
      </w:r>
      <w:bookmarkEnd w:id="396"/>
    </w:p>
    <w:p w14:paraId="3CCB2F00" w14:textId="77777777" w:rsidR="006E110A" w:rsidRPr="00040E48" w:rsidRDefault="006E110A">
      <w:pPr>
        <w:pStyle w:val="BodyText"/>
        <w:rPr>
          <w:noProof w:val="0"/>
        </w:rPr>
      </w:pPr>
      <w:r w:rsidRPr="00040E48">
        <w:rPr>
          <w:noProof w:val="0"/>
        </w:rPr>
        <w:t xml:space="preserve">The function of the provider in the care of the patient should be present, and will be described in the &lt;functionCode&gt; element. This may be used for example, to identify the primary care provider. </w:t>
      </w:r>
    </w:p>
    <w:p w14:paraId="59D6EC3D" w14:textId="77777777" w:rsidR="006E110A" w:rsidRPr="00040E48" w:rsidRDefault="006E110A">
      <w:pPr>
        <w:pStyle w:val="Heading5"/>
        <w:rPr>
          <w:noProof w:val="0"/>
        </w:rPr>
      </w:pPr>
      <w:bookmarkStart w:id="397" w:name="_Toc441141871"/>
      <w:r w:rsidRPr="00040E48">
        <w:rPr>
          <w:noProof w:val="0"/>
        </w:rPr>
        <w:t>&lt;time&gt;&lt;low value=' '/&gt;&lt;high value=' '/&gt;&lt;/time&gt;</w:t>
      </w:r>
      <w:bookmarkEnd w:id="397"/>
    </w:p>
    <w:p w14:paraId="2531C6D0" w14:textId="77777777" w:rsidR="006E110A" w:rsidRPr="00040E48" w:rsidRDefault="006E110A">
      <w:pPr>
        <w:pStyle w:val="BodyText"/>
        <w:rPr>
          <w:noProof w:val="0"/>
        </w:rPr>
      </w:pPr>
      <w:r w:rsidRPr="00040E48">
        <w:rPr>
          <w:noProof w:val="0"/>
        </w:rPr>
        <w:t xml:space="preserve">The &lt;time&gt; element is used to show the time period over which the provider gave care to the patient. The &lt;low&gt; and &lt;high&gt; elements must be present, and indicate the time over which care was (or is to be) provided. </w:t>
      </w:r>
    </w:p>
    <w:p w14:paraId="01A4ED90" w14:textId="77777777" w:rsidR="006E110A" w:rsidRPr="00040E48" w:rsidRDefault="006E110A">
      <w:pPr>
        <w:pStyle w:val="Heading5"/>
        <w:rPr>
          <w:noProof w:val="0"/>
        </w:rPr>
      </w:pPr>
      <w:bookmarkStart w:id="398" w:name="_Toc441141872"/>
      <w:r w:rsidRPr="00040E48">
        <w:rPr>
          <w:noProof w:val="0"/>
        </w:rPr>
        <w:t>&lt;assignedEntity classCode='ASSIGNED'&gt;</w:t>
      </w:r>
      <w:bookmarkEnd w:id="398"/>
    </w:p>
    <w:p w14:paraId="2F3A522E" w14:textId="77777777" w:rsidR="006E110A" w:rsidRPr="00040E48" w:rsidRDefault="006E110A">
      <w:pPr>
        <w:pStyle w:val="BodyText"/>
        <w:rPr>
          <w:noProof w:val="0"/>
        </w:rPr>
      </w:pPr>
      <w:r w:rsidRPr="00040E48">
        <w:rPr>
          <w:noProof w:val="0"/>
        </w:rPr>
        <w:t xml:space="preserve">The &lt;assignedEntity&gt; element contains elements that identify the individual provider, and shall be present. </w:t>
      </w:r>
    </w:p>
    <w:p w14:paraId="6B6F7046" w14:textId="77777777" w:rsidR="006E110A" w:rsidRPr="00040E48" w:rsidRDefault="006E110A">
      <w:pPr>
        <w:pStyle w:val="Heading5"/>
        <w:rPr>
          <w:noProof w:val="0"/>
        </w:rPr>
      </w:pPr>
      <w:bookmarkStart w:id="399" w:name="_Toc441141873"/>
      <w:r w:rsidRPr="00040E48">
        <w:rPr>
          <w:noProof w:val="0"/>
        </w:rPr>
        <w:t>&lt;id root=' ' extension=' '/&gt;</w:t>
      </w:r>
      <w:bookmarkEnd w:id="399"/>
    </w:p>
    <w:p w14:paraId="2D33104D" w14:textId="77777777" w:rsidR="006E110A" w:rsidRPr="00040E48" w:rsidRDefault="006E110A">
      <w:pPr>
        <w:pStyle w:val="BodyText"/>
        <w:rPr>
          <w:noProof w:val="0"/>
        </w:rPr>
      </w:pPr>
      <w:r w:rsidRPr="00040E48">
        <w:rPr>
          <w:noProof w:val="0"/>
        </w:rPr>
        <w:t xml:space="preserve">The &lt;id&gt; element may be present and identifies the provider. </w:t>
      </w:r>
    </w:p>
    <w:p w14:paraId="1B051432" w14:textId="77777777" w:rsidR="006E110A" w:rsidRPr="00040E48" w:rsidRDefault="006E110A">
      <w:pPr>
        <w:pStyle w:val="Heading5"/>
        <w:rPr>
          <w:noProof w:val="0"/>
        </w:rPr>
      </w:pPr>
      <w:bookmarkStart w:id="400" w:name="_Toc441141874"/>
      <w:r w:rsidRPr="00040E48">
        <w:rPr>
          <w:noProof w:val="0"/>
        </w:rPr>
        <w:t>&lt;code code=' ' displayName=' ' codeSystem=' ' codeSystemName=' '/&gt;</w:t>
      </w:r>
      <w:bookmarkEnd w:id="400"/>
    </w:p>
    <w:p w14:paraId="2CE47AD0" w14:textId="77777777" w:rsidR="006E110A" w:rsidRPr="00040E48" w:rsidRDefault="006E110A">
      <w:pPr>
        <w:pStyle w:val="BodyText"/>
        <w:rPr>
          <w:noProof w:val="0"/>
        </w:rPr>
      </w:pPr>
      <w:r w:rsidRPr="00040E48">
        <w:rPr>
          <w:noProof w:val="0"/>
        </w:rPr>
        <w:t xml:space="preserve">The &lt;code&gt; element describes the type of provider and can be used to distinguish pharmacies from other providers. </w:t>
      </w:r>
    </w:p>
    <w:p w14:paraId="54483D53" w14:textId="77777777" w:rsidR="006E110A" w:rsidRPr="00040E48" w:rsidRDefault="006E110A">
      <w:pPr>
        <w:pStyle w:val="Heading5"/>
        <w:rPr>
          <w:noProof w:val="0"/>
        </w:rPr>
      </w:pPr>
      <w:bookmarkStart w:id="401" w:name="_Toc441141875"/>
      <w:r w:rsidRPr="00040E48">
        <w:rPr>
          <w:noProof w:val="0"/>
        </w:rPr>
        <w:t>&lt;addr&gt;&lt;/addr&gt;</w:t>
      </w:r>
      <w:bookmarkEnd w:id="401"/>
    </w:p>
    <w:p w14:paraId="72658918" w14:textId="77777777" w:rsidR="006E110A" w:rsidRPr="00040E48" w:rsidRDefault="006E110A">
      <w:pPr>
        <w:pStyle w:val="BodyText"/>
        <w:rPr>
          <w:noProof w:val="0"/>
        </w:rPr>
      </w:pPr>
      <w:r w:rsidRPr="00040E48">
        <w:rPr>
          <w:noProof w:val="0"/>
        </w:rPr>
        <w:t xml:space="preserve">The &lt;addr&gt; element gives the address of the provider. </w:t>
      </w:r>
    </w:p>
    <w:p w14:paraId="3C4945CB" w14:textId="77777777" w:rsidR="006E110A" w:rsidRPr="00040E48" w:rsidRDefault="006E110A">
      <w:pPr>
        <w:pStyle w:val="Heading5"/>
        <w:rPr>
          <w:noProof w:val="0"/>
        </w:rPr>
      </w:pPr>
      <w:bookmarkStart w:id="402" w:name="_Toc441141876"/>
      <w:r w:rsidRPr="00040E48">
        <w:rPr>
          <w:noProof w:val="0"/>
        </w:rPr>
        <w:t>&lt;telecom value=' ' use=' '/&gt;</w:t>
      </w:r>
      <w:bookmarkEnd w:id="402"/>
    </w:p>
    <w:p w14:paraId="6207621F" w14:textId="77777777" w:rsidR="006E110A" w:rsidRPr="00040E48" w:rsidRDefault="006E110A">
      <w:pPr>
        <w:pStyle w:val="BodyText"/>
        <w:rPr>
          <w:noProof w:val="0"/>
        </w:rPr>
      </w:pPr>
      <w:r w:rsidRPr="00040E48">
        <w:rPr>
          <w:noProof w:val="0"/>
        </w:rPr>
        <w:t xml:space="preserve">The &lt;telecom&gt; element gives the telephone number of the provider. </w:t>
      </w:r>
    </w:p>
    <w:p w14:paraId="504C363F" w14:textId="77777777" w:rsidR="006E110A" w:rsidRPr="00040E48" w:rsidRDefault="006E110A">
      <w:pPr>
        <w:pStyle w:val="Heading5"/>
        <w:rPr>
          <w:noProof w:val="0"/>
        </w:rPr>
      </w:pPr>
      <w:bookmarkStart w:id="403" w:name="_Toc441141877"/>
      <w:r w:rsidRPr="00040E48">
        <w:rPr>
          <w:noProof w:val="0"/>
        </w:rPr>
        <w:lastRenderedPageBreak/>
        <w:t>&lt;assignedPerson&gt;&lt;name&gt;&lt;/name&gt;&lt;/assignedPerson&gt;</w:t>
      </w:r>
      <w:bookmarkEnd w:id="403"/>
    </w:p>
    <w:p w14:paraId="16C9F9D0" w14:textId="77777777" w:rsidR="006E110A" w:rsidRPr="00040E48" w:rsidRDefault="006E110A">
      <w:pPr>
        <w:pStyle w:val="BodyText"/>
        <w:rPr>
          <w:noProof w:val="0"/>
        </w:rPr>
      </w:pPr>
      <w:r w:rsidRPr="00040E48">
        <w:rPr>
          <w:noProof w:val="0"/>
        </w:rPr>
        <w:t xml:space="preserve">The providers name should be present. If not present, then the &lt;scopingOrganization&gt; shall be present (see below). </w:t>
      </w:r>
    </w:p>
    <w:p w14:paraId="5D815BC1" w14:textId="77777777" w:rsidR="006E110A" w:rsidRPr="00040E48" w:rsidRDefault="006E110A">
      <w:pPr>
        <w:pStyle w:val="Heading5"/>
        <w:rPr>
          <w:noProof w:val="0"/>
        </w:rPr>
      </w:pPr>
      <w:bookmarkStart w:id="404" w:name="_Toc441141878"/>
      <w:r w:rsidRPr="00040E48">
        <w:rPr>
          <w:noProof w:val="0"/>
        </w:rPr>
        <w:t>&lt;representedOrganization&gt;&lt;name&gt;&lt;/name&gt;&lt;/representedOrganization&gt;</w:t>
      </w:r>
      <w:bookmarkEnd w:id="404"/>
    </w:p>
    <w:p w14:paraId="46A9E7FC" w14:textId="77777777" w:rsidR="006E110A" w:rsidRPr="00040E48" w:rsidRDefault="006E110A">
      <w:pPr>
        <w:pStyle w:val="BodyText"/>
        <w:rPr>
          <w:noProof w:val="0"/>
        </w:rPr>
      </w:pPr>
      <w:r w:rsidRPr="00040E48">
        <w:rPr>
          <w:noProof w:val="0"/>
        </w:rPr>
        <w:t xml:space="preserve">This element should be present, and shall provide the name of the organization. </w:t>
      </w:r>
    </w:p>
    <w:p w14:paraId="7F358576" w14:textId="77777777" w:rsidR="006E110A" w:rsidRPr="00040E48" w:rsidRDefault="006E110A">
      <w:pPr>
        <w:pStyle w:val="Heading5"/>
        <w:rPr>
          <w:noProof w:val="0"/>
        </w:rPr>
      </w:pPr>
      <w:bookmarkStart w:id="405" w:name="_Toc441141879"/>
      <w:r w:rsidRPr="00040E48">
        <w:rPr>
          <w:noProof w:val="0"/>
        </w:rPr>
        <w:t>&lt;sdtc:patient&gt;&lt;sdtc:id root=' ' extension=' '/&gt;&lt;/sdtc:patient&gt;</w:t>
      </w:r>
      <w:bookmarkEnd w:id="405"/>
    </w:p>
    <w:p w14:paraId="434DF4AE" w14:textId="77777777" w:rsidR="006E110A" w:rsidRPr="00040E48" w:rsidRDefault="006E110A">
      <w:pPr>
        <w:pStyle w:val="BodyText"/>
        <w:rPr>
          <w:noProof w:val="0"/>
        </w:rPr>
      </w:pPr>
      <w:r w:rsidRPr="00040E48">
        <w:rPr>
          <w:noProof w:val="0"/>
        </w:rPr>
        <w:t xml:space="preserve">The &lt;sdtc:patient&gt; element may be present to represent the patient's medical record number with the given provider. The root attribute of &lt;sdtc:id&gt; element shall be present and identifies the namespace used for the identifier. The extension attribute shall be present and is the patient's medical record or account number with the provider. This element is an HL7 extension to CDA Release 2.0. </w:t>
      </w:r>
    </w:p>
    <w:p w14:paraId="20B097F2" w14:textId="77777777" w:rsidR="006E110A" w:rsidRPr="00040E48" w:rsidRDefault="006E110A">
      <w:pPr>
        <w:pStyle w:val="Heading4"/>
        <w:rPr>
          <w:noProof w:val="0"/>
        </w:rPr>
      </w:pPr>
      <w:bookmarkStart w:id="406" w:name="_Toc270712241"/>
      <w:bookmarkStart w:id="407" w:name="_Toc441141880"/>
      <w:bookmarkStart w:id="408" w:name="T1_3_6_1_4_1_19376_1_5_3_1_2_4"/>
      <w:r w:rsidRPr="00040E48">
        <w:rPr>
          <w:noProof w:val="0"/>
        </w:rPr>
        <w:t>Patient Contacts 1.3.6.1.4.1.19376.1.5.3.1.2.4</w:t>
      </w:r>
      <w:bookmarkEnd w:id="406"/>
      <w:bookmarkEnd w:id="407"/>
      <w:r w:rsidRPr="00040E48">
        <w:rPr>
          <w:noProof w:val="0"/>
        </w:rPr>
        <w:t xml:space="preserve"> </w:t>
      </w:r>
    </w:p>
    <w:bookmarkEnd w:id="408"/>
    <w:p w14:paraId="31C1E57F" w14:textId="77777777" w:rsidR="006E110A" w:rsidRPr="00040E48" w:rsidRDefault="006E110A">
      <w:pPr>
        <w:pStyle w:val="BodyText"/>
        <w:rPr>
          <w:noProof w:val="0"/>
        </w:rPr>
      </w:pPr>
      <w:r w:rsidRPr="00040E48">
        <w:rPr>
          <w:noProof w:val="0"/>
        </w:rPr>
        <w:t xml:space="preserve">Patient contacts are recorded as described in HL7 CCD: 3.3 </w:t>
      </w:r>
    </w:p>
    <w:p w14:paraId="768E1705" w14:textId="77777777" w:rsidR="006E110A" w:rsidRPr="00040E48" w:rsidRDefault="006E110A">
      <w:pPr>
        <w:pStyle w:val="Heading5"/>
        <w:rPr>
          <w:noProof w:val="0"/>
        </w:rPr>
      </w:pPr>
      <w:bookmarkStart w:id="409" w:name="_Toc441141881"/>
      <w:r w:rsidRPr="00040E48">
        <w:rPr>
          <w:noProof w:val="0"/>
        </w:rPr>
        <w:t>Specification</w:t>
      </w:r>
      <w:bookmarkEnd w:id="409"/>
      <w:r w:rsidRPr="00040E48">
        <w:rPr>
          <w:noProof w:val="0"/>
        </w:rPr>
        <w:t xml:space="preserve"> </w:t>
      </w:r>
    </w:p>
    <w:p w14:paraId="44160B82" w14:textId="77777777" w:rsidR="006E110A" w:rsidRPr="00040E48" w:rsidRDefault="006E110A">
      <w:pPr>
        <w:pStyle w:val="XMLFragment"/>
        <w:rPr>
          <w:noProof w:val="0"/>
        </w:rPr>
      </w:pPr>
      <w:r w:rsidRPr="00040E48">
        <w:rPr>
          <w:noProof w:val="0"/>
        </w:rPr>
        <w:t>&lt;guardian classCode='GUARD'&gt;</w:t>
      </w:r>
    </w:p>
    <w:p w14:paraId="1CC45B43" w14:textId="77777777" w:rsidR="006E110A" w:rsidRPr="00040E48" w:rsidRDefault="006E110A">
      <w:pPr>
        <w:pStyle w:val="XMLFragment"/>
        <w:rPr>
          <w:noProof w:val="0"/>
        </w:rPr>
      </w:pPr>
      <w:r w:rsidRPr="00040E48">
        <w:rPr>
          <w:noProof w:val="0"/>
        </w:rPr>
        <w:t xml:space="preserve">  &lt;templateId root='1.3.6.1.4.1.19376.1.5.3.1.2.4'/&gt;</w:t>
      </w:r>
    </w:p>
    <w:p w14:paraId="33EDD56F" w14:textId="77777777" w:rsidR="006E110A" w:rsidRPr="00040E48" w:rsidRDefault="006E110A">
      <w:pPr>
        <w:pStyle w:val="XMLFragment"/>
        <w:rPr>
          <w:noProof w:val="0"/>
        </w:rPr>
      </w:pPr>
      <w:r w:rsidRPr="00040E48">
        <w:rPr>
          <w:noProof w:val="0"/>
        </w:rPr>
        <w:t xml:space="preserve">  &lt;code code='' displayName='' codeSystem='2.16.840.1.113883.5.111' codeSystemName='RoleCode'/&gt;</w:t>
      </w:r>
    </w:p>
    <w:p w14:paraId="4621D0BA" w14:textId="77777777" w:rsidR="006E110A" w:rsidRPr="00040E48" w:rsidRDefault="006E110A">
      <w:pPr>
        <w:pStyle w:val="XMLFragment"/>
        <w:rPr>
          <w:noProof w:val="0"/>
        </w:rPr>
      </w:pPr>
      <w:r w:rsidRPr="00040E48">
        <w:rPr>
          <w:noProof w:val="0"/>
        </w:rPr>
        <w:t xml:space="preserve">  &lt;addr&gt;&lt;/addr&gt;</w:t>
      </w:r>
    </w:p>
    <w:p w14:paraId="1A513B66" w14:textId="77777777" w:rsidR="006E110A" w:rsidRPr="00040E48" w:rsidRDefault="006E110A">
      <w:pPr>
        <w:pStyle w:val="XMLFragment"/>
        <w:rPr>
          <w:noProof w:val="0"/>
        </w:rPr>
      </w:pPr>
      <w:r w:rsidRPr="00040E48">
        <w:rPr>
          <w:noProof w:val="0"/>
        </w:rPr>
        <w:t xml:space="preserve">  &lt;telecom /&gt;</w:t>
      </w:r>
    </w:p>
    <w:p w14:paraId="39608B00" w14:textId="77777777" w:rsidR="006E110A" w:rsidRPr="00040E48" w:rsidRDefault="006E110A">
      <w:pPr>
        <w:pStyle w:val="XMLFragment"/>
        <w:rPr>
          <w:noProof w:val="0"/>
        </w:rPr>
      </w:pPr>
      <w:r w:rsidRPr="00040E48">
        <w:rPr>
          <w:noProof w:val="0"/>
        </w:rPr>
        <w:t xml:space="preserve">  &lt;guardianPerson&gt;</w:t>
      </w:r>
    </w:p>
    <w:p w14:paraId="47C15BC3" w14:textId="77777777" w:rsidR="006E110A" w:rsidRPr="00040E48" w:rsidRDefault="006E110A">
      <w:pPr>
        <w:pStyle w:val="XMLFragment"/>
        <w:rPr>
          <w:noProof w:val="0"/>
        </w:rPr>
      </w:pPr>
      <w:r w:rsidRPr="00040E48">
        <w:rPr>
          <w:noProof w:val="0"/>
        </w:rPr>
        <w:t xml:space="preserve">    &lt;name&gt;&lt;/name&gt;</w:t>
      </w:r>
    </w:p>
    <w:p w14:paraId="5FEA1CBB" w14:textId="77777777" w:rsidR="006E110A" w:rsidRPr="00040E48" w:rsidRDefault="006E110A">
      <w:pPr>
        <w:pStyle w:val="XMLFragment"/>
        <w:rPr>
          <w:noProof w:val="0"/>
        </w:rPr>
      </w:pPr>
      <w:r w:rsidRPr="00040E48">
        <w:rPr>
          <w:noProof w:val="0"/>
        </w:rPr>
        <w:t xml:space="preserve">  &lt;/guardianPerson&gt;</w:t>
      </w:r>
    </w:p>
    <w:p w14:paraId="335D2A6B" w14:textId="77777777" w:rsidR="006E110A" w:rsidRPr="00040E48" w:rsidRDefault="006E110A">
      <w:pPr>
        <w:pStyle w:val="XMLFragment"/>
        <w:rPr>
          <w:noProof w:val="0"/>
        </w:rPr>
      </w:pPr>
      <w:r w:rsidRPr="00040E48">
        <w:rPr>
          <w:noProof w:val="0"/>
        </w:rPr>
        <w:t>&lt;/guardian&gt;</w:t>
      </w:r>
    </w:p>
    <w:p w14:paraId="183127B6" w14:textId="77777777" w:rsidR="006E110A" w:rsidRPr="00040E48" w:rsidRDefault="006E110A">
      <w:pPr>
        <w:pStyle w:val="FigureTitle"/>
        <w:rPr>
          <w:noProof w:val="0"/>
        </w:rPr>
      </w:pPr>
      <w:r w:rsidRPr="00040E48">
        <w:rPr>
          <w:noProof w:val="0"/>
        </w:rPr>
        <w:t xml:space="preserve">Figure </w:t>
      </w:r>
      <w:r w:rsidR="00DA1F3F" w:rsidRPr="00040E48">
        <w:rPr>
          <w:noProof w:val="0"/>
        </w:rPr>
        <w:t>6.3.2.4.1</w:t>
      </w:r>
      <w:r w:rsidR="0063221E" w:rsidRPr="00040E48">
        <w:rPr>
          <w:noProof w:val="0"/>
        </w:rPr>
        <w:t>-1:</w:t>
      </w:r>
      <w:r w:rsidRPr="00040E48">
        <w:rPr>
          <w:noProof w:val="0"/>
        </w:rPr>
        <w:t xml:space="preserve"> Guardians</w:t>
      </w:r>
    </w:p>
    <w:p w14:paraId="30CD269E" w14:textId="77777777" w:rsidR="006E110A" w:rsidRPr="00040E48" w:rsidRDefault="006E110A"/>
    <w:p w14:paraId="494F4966" w14:textId="77777777" w:rsidR="006E110A" w:rsidRPr="00040E48" w:rsidRDefault="006E110A">
      <w:pPr>
        <w:pStyle w:val="XMLFragment"/>
        <w:rPr>
          <w:noProof w:val="0"/>
        </w:rPr>
      </w:pPr>
      <w:r w:rsidRPr="00040E48">
        <w:rPr>
          <w:noProof w:val="0"/>
        </w:rPr>
        <w:t>&lt;participant typeCode='IND'&gt;</w:t>
      </w:r>
    </w:p>
    <w:p w14:paraId="01BFAB45" w14:textId="77777777" w:rsidR="006E110A" w:rsidRPr="00040E48" w:rsidRDefault="006E110A">
      <w:pPr>
        <w:pStyle w:val="XMLFragment"/>
        <w:rPr>
          <w:noProof w:val="0"/>
        </w:rPr>
      </w:pPr>
      <w:r w:rsidRPr="00040E48">
        <w:rPr>
          <w:noProof w:val="0"/>
        </w:rPr>
        <w:t xml:space="preserve">  &lt;templateId root='1.3.6.1.4.1.19376.1.5.3.1.2.4'/&gt;</w:t>
      </w:r>
    </w:p>
    <w:p w14:paraId="311A280B" w14:textId="77777777" w:rsidR="006E110A" w:rsidRPr="00040E48" w:rsidRDefault="006E110A">
      <w:pPr>
        <w:pStyle w:val="XMLFragment"/>
        <w:rPr>
          <w:noProof w:val="0"/>
        </w:rPr>
      </w:pPr>
      <w:r w:rsidRPr="00040E48">
        <w:rPr>
          <w:noProof w:val="0"/>
        </w:rPr>
        <w:t xml:space="preserve">  &lt;time value='20070213'/&gt;</w:t>
      </w:r>
    </w:p>
    <w:p w14:paraId="537F0DC2" w14:textId="77777777" w:rsidR="006E110A" w:rsidRPr="00040E48" w:rsidRDefault="006E110A">
      <w:pPr>
        <w:pStyle w:val="XMLFragment"/>
        <w:rPr>
          <w:noProof w:val="0"/>
        </w:rPr>
      </w:pPr>
      <w:r w:rsidRPr="00040E48">
        <w:rPr>
          <w:noProof w:val="0"/>
        </w:rPr>
        <w:t xml:space="preserve">  &lt;associatedEntity classCode='AGNT|CAREGIVER|ECON|NOK|PRS'&gt;</w:t>
      </w:r>
    </w:p>
    <w:p w14:paraId="4C3F9B33" w14:textId="77777777" w:rsidR="006E110A" w:rsidRPr="00040E48" w:rsidRDefault="006E110A">
      <w:pPr>
        <w:pStyle w:val="XMLFragment"/>
        <w:rPr>
          <w:noProof w:val="0"/>
        </w:rPr>
      </w:pPr>
      <w:r w:rsidRPr="00040E48">
        <w:rPr>
          <w:noProof w:val="0"/>
        </w:rPr>
        <w:t xml:space="preserve">    &lt;code code='' displayName='' codeSystem='2.16.840.1.113883.5.111' codeSystemName='RoleCode'/&gt;</w:t>
      </w:r>
    </w:p>
    <w:p w14:paraId="3F31D78F" w14:textId="77777777" w:rsidR="006E110A" w:rsidRPr="00040E48" w:rsidRDefault="006E110A">
      <w:pPr>
        <w:pStyle w:val="XMLFragment"/>
        <w:rPr>
          <w:noProof w:val="0"/>
        </w:rPr>
      </w:pPr>
      <w:r w:rsidRPr="00040E48">
        <w:rPr>
          <w:noProof w:val="0"/>
        </w:rPr>
        <w:t xml:space="preserve">    &lt;addr&gt;&lt;/addr&gt;</w:t>
      </w:r>
    </w:p>
    <w:p w14:paraId="76274F3B" w14:textId="77777777" w:rsidR="006E110A" w:rsidRPr="00040E48" w:rsidRDefault="006E110A">
      <w:pPr>
        <w:pStyle w:val="XMLFragment"/>
        <w:rPr>
          <w:noProof w:val="0"/>
        </w:rPr>
      </w:pPr>
      <w:r w:rsidRPr="00040E48">
        <w:rPr>
          <w:noProof w:val="0"/>
        </w:rPr>
        <w:t xml:space="preserve">    &lt;telecom value='' use=''/&gt;</w:t>
      </w:r>
    </w:p>
    <w:p w14:paraId="5D1772CF" w14:textId="77777777" w:rsidR="006E110A" w:rsidRPr="00040E48" w:rsidRDefault="006E110A">
      <w:pPr>
        <w:pStyle w:val="XMLFragment"/>
        <w:rPr>
          <w:noProof w:val="0"/>
        </w:rPr>
      </w:pPr>
      <w:r w:rsidRPr="00040E48">
        <w:rPr>
          <w:noProof w:val="0"/>
        </w:rPr>
        <w:t xml:space="preserve">    &lt;assignedPerson&gt;&lt;name&gt;&lt;/name&gt;&lt;/assignedPerson&gt;</w:t>
      </w:r>
    </w:p>
    <w:p w14:paraId="679C4A16" w14:textId="77777777" w:rsidR="006E110A" w:rsidRPr="00040E48" w:rsidRDefault="006E110A">
      <w:pPr>
        <w:pStyle w:val="XMLFragment"/>
        <w:rPr>
          <w:noProof w:val="0"/>
        </w:rPr>
      </w:pPr>
      <w:r w:rsidRPr="00040E48">
        <w:rPr>
          <w:noProof w:val="0"/>
        </w:rPr>
        <w:t xml:space="preserve">  &lt;/associatedEntity&gt;</w:t>
      </w:r>
    </w:p>
    <w:p w14:paraId="71D3147E" w14:textId="77777777" w:rsidR="006E110A" w:rsidRPr="00040E48" w:rsidRDefault="006E110A">
      <w:pPr>
        <w:pStyle w:val="XMLFragment"/>
        <w:rPr>
          <w:noProof w:val="0"/>
        </w:rPr>
      </w:pPr>
      <w:r w:rsidRPr="00040E48">
        <w:rPr>
          <w:noProof w:val="0"/>
        </w:rPr>
        <w:t>&lt;/participant&gt;</w:t>
      </w:r>
    </w:p>
    <w:p w14:paraId="49C61232" w14:textId="77777777" w:rsidR="006E110A" w:rsidRPr="00040E48" w:rsidRDefault="006E110A">
      <w:pPr>
        <w:pStyle w:val="FigureTitle"/>
        <w:rPr>
          <w:noProof w:val="0"/>
        </w:rPr>
      </w:pPr>
      <w:r w:rsidRPr="00040E48">
        <w:rPr>
          <w:noProof w:val="0"/>
        </w:rPr>
        <w:t xml:space="preserve">Figure </w:t>
      </w:r>
      <w:r w:rsidR="00DA1F3F" w:rsidRPr="00040E48">
        <w:rPr>
          <w:noProof w:val="0"/>
        </w:rPr>
        <w:t>6.3.2.4.1</w:t>
      </w:r>
      <w:r w:rsidR="0063221E" w:rsidRPr="00040E48">
        <w:rPr>
          <w:noProof w:val="0"/>
        </w:rPr>
        <w:t>-2:</w:t>
      </w:r>
      <w:r w:rsidRPr="00040E48">
        <w:rPr>
          <w:noProof w:val="0"/>
        </w:rPr>
        <w:t xml:space="preserve"> Other Contacts</w:t>
      </w:r>
    </w:p>
    <w:p w14:paraId="4EB4DBB5" w14:textId="77777777" w:rsidR="006E110A" w:rsidRPr="00040E48" w:rsidRDefault="006E110A">
      <w:pPr>
        <w:pStyle w:val="Heading5"/>
        <w:rPr>
          <w:noProof w:val="0"/>
        </w:rPr>
      </w:pPr>
      <w:bookmarkStart w:id="410" w:name="_Toc441141882"/>
      <w:r w:rsidRPr="00040E48">
        <w:rPr>
          <w:noProof w:val="0"/>
        </w:rPr>
        <w:t>&lt;guardian classCode='GUARD'&gt;</w:t>
      </w:r>
      <w:bookmarkEnd w:id="410"/>
    </w:p>
    <w:p w14:paraId="0B5D9CE7" w14:textId="77777777" w:rsidR="006E110A" w:rsidRPr="00040E48" w:rsidRDefault="006E110A">
      <w:pPr>
        <w:pStyle w:val="BodyText"/>
        <w:rPr>
          <w:noProof w:val="0"/>
        </w:rPr>
      </w:pPr>
      <w:r w:rsidRPr="00040E48">
        <w:rPr>
          <w:noProof w:val="0"/>
        </w:rPr>
        <w:t xml:space="preserve">The guardians of a patient shall be recorded in the &lt;guardian&gt; element beneath the &lt;patient&gt; element. </w:t>
      </w:r>
    </w:p>
    <w:p w14:paraId="2158FDD8" w14:textId="77777777" w:rsidR="006E110A" w:rsidRPr="00040E48" w:rsidRDefault="006E110A">
      <w:pPr>
        <w:pStyle w:val="Heading5"/>
        <w:rPr>
          <w:noProof w:val="0"/>
        </w:rPr>
      </w:pPr>
      <w:bookmarkStart w:id="411" w:name="_Toc441141883"/>
      <w:r w:rsidRPr="00040E48">
        <w:rPr>
          <w:noProof w:val="0"/>
        </w:rPr>
        <w:lastRenderedPageBreak/>
        <w:t>&lt;participant typeCode='IND'&gt;</w:t>
      </w:r>
      <w:bookmarkEnd w:id="411"/>
    </w:p>
    <w:p w14:paraId="6E0F1C96" w14:textId="77777777" w:rsidR="006E110A" w:rsidRPr="00040E48" w:rsidRDefault="006E110A">
      <w:pPr>
        <w:pStyle w:val="BodyText"/>
        <w:rPr>
          <w:noProof w:val="0"/>
        </w:rPr>
      </w:pPr>
      <w:r w:rsidRPr="00040E48">
        <w:rPr>
          <w:noProof w:val="0"/>
        </w:rPr>
        <w:t xml:space="preserve">Other contacts are recorded as &lt;participant&gt; elements appearing in the document header. The classCode attribute shall be set to 'IND'. </w:t>
      </w:r>
    </w:p>
    <w:p w14:paraId="54C88D85" w14:textId="77777777" w:rsidR="006E110A" w:rsidRPr="00040E48" w:rsidRDefault="006E110A">
      <w:pPr>
        <w:pStyle w:val="Heading5"/>
        <w:rPr>
          <w:noProof w:val="0"/>
        </w:rPr>
      </w:pPr>
      <w:bookmarkStart w:id="412" w:name="_Toc441141884"/>
      <w:r w:rsidRPr="00040E48">
        <w:rPr>
          <w:noProof w:val="0"/>
        </w:rPr>
        <w:t>&lt;templateId root='1.3.6.1.4.1.19376.1.5.3.1.2.4'/&gt;</w:t>
      </w:r>
      <w:bookmarkEnd w:id="412"/>
    </w:p>
    <w:p w14:paraId="2CE9F7DE" w14:textId="77777777" w:rsidR="006E110A" w:rsidRPr="00040E48" w:rsidRDefault="006E110A">
      <w:pPr>
        <w:pStyle w:val="BodyText"/>
        <w:rPr>
          <w:noProof w:val="0"/>
        </w:rPr>
      </w:pPr>
      <w:r w:rsidRPr="00040E48">
        <w:rPr>
          <w:noProof w:val="0"/>
        </w:rPr>
        <w:t xml:space="preserve">The &lt;templateId&gt; element identifies this person as a patient contact and must be recorded exactly as shown above. </w:t>
      </w:r>
    </w:p>
    <w:p w14:paraId="26D6BD3E" w14:textId="77777777" w:rsidR="006E110A" w:rsidRPr="00040E48" w:rsidRDefault="006E110A">
      <w:pPr>
        <w:pStyle w:val="Heading5"/>
        <w:rPr>
          <w:noProof w:val="0"/>
        </w:rPr>
      </w:pPr>
      <w:bookmarkStart w:id="413" w:name="_Toc441141885"/>
      <w:r w:rsidRPr="00040E48">
        <w:rPr>
          <w:noProof w:val="0"/>
        </w:rPr>
        <w:t>&lt;time value=' '&gt;</w:t>
      </w:r>
      <w:bookmarkEnd w:id="413"/>
    </w:p>
    <w:p w14:paraId="1726B2D7" w14:textId="77777777" w:rsidR="006E110A" w:rsidRPr="00040E48" w:rsidRDefault="006E110A">
      <w:pPr>
        <w:pStyle w:val="BodyText"/>
        <w:rPr>
          <w:noProof w:val="0"/>
        </w:rPr>
      </w:pPr>
      <w:r w:rsidRPr="00040E48">
        <w:rPr>
          <w:noProof w:val="0"/>
        </w:rPr>
        <w:t xml:space="preserve">The &lt;time&gt; element may be present and indicates the time of the participation. </w:t>
      </w:r>
    </w:p>
    <w:p w14:paraId="42A7A83D" w14:textId="77777777" w:rsidR="006E110A" w:rsidRPr="00040E48" w:rsidRDefault="006E110A">
      <w:pPr>
        <w:pStyle w:val="Heading5"/>
        <w:rPr>
          <w:noProof w:val="0"/>
        </w:rPr>
      </w:pPr>
      <w:bookmarkStart w:id="414" w:name="_Toc441141886"/>
      <w:r w:rsidRPr="00040E48">
        <w:rPr>
          <w:noProof w:val="0"/>
        </w:rPr>
        <w:t>&lt;associatedEntity classCode='AGNT|CAREGIVER|ECON|NOK|PRS'&gt;</w:t>
      </w:r>
      <w:bookmarkEnd w:id="414"/>
    </w:p>
    <w:p w14:paraId="34EE0699" w14:textId="77777777" w:rsidR="006E110A" w:rsidRPr="00040E48" w:rsidRDefault="006E110A">
      <w:pPr>
        <w:pStyle w:val="BodyText"/>
        <w:rPr>
          <w:noProof w:val="0"/>
        </w:rPr>
      </w:pPr>
      <w:r w:rsidRPr="00040E48">
        <w:rPr>
          <w:noProof w:val="0"/>
        </w:rPr>
        <w:t xml:space="preserve">The &lt;associatedEntity&gt; element identifies the type of contact. The classCode attribute shall be present, and contains a value from the set AGNT, CAREGIVER, ECON, NOK, or PRS to identify contacts that are agents of the patient, care givers, emergency contacts, next of kin, or other relations respectively. </w:t>
      </w:r>
    </w:p>
    <w:p w14:paraId="2A7FFEA4" w14:textId="77777777" w:rsidR="006E110A" w:rsidRPr="00040E48" w:rsidRDefault="006E110A">
      <w:pPr>
        <w:pStyle w:val="Heading5"/>
        <w:rPr>
          <w:noProof w:val="0"/>
        </w:rPr>
      </w:pPr>
      <w:bookmarkStart w:id="415" w:name="_Toc441141887"/>
      <w:r w:rsidRPr="00040E48">
        <w:rPr>
          <w:noProof w:val="0"/>
        </w:rPr>
        <w:t>&lt;code code=' ' displayName=' ' codeSystem='2.16.840.1.113883.5.111' codeSystemName='RoleCode'/&gt;</w:t>
      </w:r>
      <w:bookmarkEnd w:id="415"/>
    </w:p>
    <w:p w14:paraId="0B589201" w14:textId="77777777" w:rsidR="006E110A" w:rsidRPr="00040E48" w:rsidRDefault="006E110A">
      <w:pPr>
        <w:pStyle w:val="BodyText"/>
        <w:rPr>
          <w:noProof w:val="0"/>
        </w:rPr>
      </w:pPr>
      <w:r w:rsidRPr="00040E48">
        <w:rPr>
          <w:noProof w:val="0"/>
        </w:rPr>
        <w:t xml:space="preserve">The relationship between the patient and the guardian or other contact should be recorded in the &lt;code&gt; element. The code attribute is required and comes from the HL7 PersonalRelationshipRoleType vocabulary. The codeSystem attribute is required and shall be represented exactly as shown above. </w:t>
      </w:r>
    </w:p>
    <w:p w14:paraId="5FE5DB38" w14:textId="77777777" w:rsidR="006E110A" w:rsidRPr="00040E48" w:rsidRDefault="006E110A">
      <w:pPr>
        <w:pStyle w:val="Heading5"/>
        <w:rPr>
          <w:noProof w:val="0"/>
        </w:rPr>
      </w:pPr>
      <w:bookmarkStart w:id="416" w:name="_Toc441141888"/>
      <w:r w:rsidRPr="00040E48">
        <w:rPr>
          <w:noProof w:val="0"/>
        </w:rPr>
        <w:t>&lt;addr&gt;</w:t>
      </w:r>
      <w:bookmarkEnd w:id="416"/>
    </w:p>
    <w:p w14:paraId="1017EFA7" w14:textId="77777777" w:rsidR="006E110A" w:rsidRPr="00040E48" w:rsidRDefault="006E110A">
      <w:pPr>
        <w:pStyle w:val="BodyText"/>
        <w:rPr>
          <w:noProof w:val="0"/>
        </w:rPr>
      </w:pPr>
      <w:r w:rsidRPr="00040E48">
        <w:rPr>
          <w:noProof w:val="0"/>
        </w:rPr>
        <w:t xml:space="preserve">The address of the guardian or other contact should be present, and shall be represented as any other address would be in CDA. </w:t>
      </w:r>
    </w:p>
    <w:p w14:paraId="01519A43" w14:textId="77777777" w:rsidR="006E110A" w:rsidRPr="00040E48" w:rsidRDefault="006E110A">
      <w:pPr>
        <w:pStyle w:val="Heading5"/>
        <w:rPr>
          <w:noProof w:val="0"/>
        </w:rPr>
      </w:pPr>
      <w:bookmarkStart w:id="417" w:name="_Toc441141889"/>
      <w:r w:rsidRPr="00040E48">
        <w:rPr>
          <w:noProof w:val="0"/>
        </w:rPr>
        <w:t>&lt;telecom&gt;</w:t>
      </w:r>
      <w:bookmarkEnd w:id="417"/>
    </w:p>
    <w:p w14:paraId="32979F7B" w14:textId="77777777" w:rsidR="006E110A" w:rsidRPr="00040E48" w:rsidRDefault="006E110A">
      <w:pPr>
        <w:pStyle w:val="BodyText"/>
        <w:rPr>
          <w:noProof w:val="0"/>
        </w:rPr>
      </w:pPr>
      <w:r w:rsidRPr="00040E48">
        <w:rPr>
          <w:noProof w:val="0"/>
        </w:rPr>
        <w:t xml:space="preserve">The phone number of the guardian or other contact should be present, and shall be represented as any other phone number would be in CDA. </w:t>
      </w:r>
    </w:p>
    <w:p w14:paraId="7DCE12CA" w14:textId="77777777" w:rsidR="006E110A" w:rsidRPr="00040E48" w:rsidRDefault="006E110A">
      <w:pPr>
        <w:pStyle w:val="Heading5"/>
        <w:rPr>
          <w:noProof w:val="0"/>
        </w:rPr>
      </w:pPr>
      <w:bookmarkStart w:id="418" w:name="_Toc441141890"/>
      <w:r w:rsidRPr="00040E48">
        <w:rPr>
          <w:noProof w:val="0"/>
        </w:rPr>
        <w:t>&lt;guardianPerson&gt;&lt;name/&gt; or &lt;assignedPerson&gt;&lt;name/&gt;</w:t>
      </w:r>
      <w:bookmarkEnd w:id="418"/>
    </w:p>
    <w:p w14:paraId="65B3C44E" w14:textId="77777777" w:rsidR="006E110A" w:rsidRPr="00040E48" w:rsidRDefault="006E110A">
      <w:pPr>
        <w:pStyle w:val="BodyText"/>
        <w:rPr>
          <w:noProof w:val="0"/>
        </w:rPr>
      </w:pPr>
      <w:r w:rsidRPr="00040E48">
        <w:rPr>
          <w:noProof w:val="0"/>
        </w:rPr>
        <w:t xml:space="preserve">The name of the guardian or other contact shall be present, and shall be represented as any other name would be in CDA. </w:t>
      </w:r>
    </w:p>
    <w:p w14:paraId="3C7EE2BE" w14:textId="77777777" w:rsidR="00092687" w:rsidRPr="00040E48" w:rsidRDefault="00092687" w:rsidP="00EF41A6">
      <w:pPr>
        <w:pStyle w:val="Heading4"/>
        <w:keepNext w:val="0"/>
        <w:rPr>
          <w:noProof w:val="0"/>
        </w:rPr>
      </w:pPr>
      <w:bookmarkStart w:id="419" w:name="_Toc441141891"/>
      <w:r w:rsidRPr="00040E48">
        <w:rPr>
          <w:noProof w:val="0"/>
        </w:rPr>
        <w:t>Reserved for (Spouse)</w:t>
      </w:r>
      <w:bookmarkEnd w:id="419"/>
    </w:p>
    <w:p w14:paraId="6ACD56E8" w14:textId="77777777" w:rsidR="00092687" w:rsidRPr="00040E48" w:rsidRDefault="00092687" w:rsidP="00EF41A6">
      <w:pPr>
        <w:pStyle w:val="Heading4"/>
        <w:keepNext w:val="0"/>
        <w:rPr>
          <w:noProof w:val="0"/>
        </w:rPr>
      </w:pPr>
      <w:bookmarkStart w:id="420" w:name="_Toc441141892"/>
      <w:r w:rsidRPr="00040E48">
        <w:rPr>
          <w:noProof w:val="0"/>
        </w:rPr>
        <w:t>Reserved for (Natural Father of Fetus)</w:t>
      </w:r>
      <w:bookmarkEnd w:id="420"/>
    </w:p>
    <w:p w14:paraId="628BF1D9" w14:textId="77777777" w:rsidR="00092687" w:rsidRPr="00040E48" w:rsidRDefault="00092687" w:rsidP="00EF41A6">
      <w:pPr>
        <w:pStyle w:val="Heading4"/>
        <w:keepNext w:val="0"/>
        <w:rPr>
          <w:noProof w:val="0"/>
        </w:rPr>
      </w:pPr>
      <w:bookmarkStart w:id="421" w:name="_Toc441141893"/>
      <w:r w:rsidRPr="00040E48">
        <w:rPr>
          <w:noProof w:val="0"/>
        </w:rPr>
        <w:t>Reserved for (Authorization)</w:t>
      </w:r>
      <w:bookmarkEnd w:id="421"/>
    </w:p>
    <w:p w14:paraId="2DC9FD81" w14:textId="77777777" w:rsidR="006E110A" w:rsidRPr="00040E48" w:rsidRDefault="006E110A" w:rsidP="006353B0">
      <w:pPr>
        <w:pStyle w:val="Heading3"/>
        <w:rPr>
          <w:noProof w:val="0"/>
        </w:rPr>
      </w:pPr>
      <w:bookmarkStart w:id="422" w:name="_Toc367192162"/>
      <w:bookmarkStart w:id="423" w:name="_Toc367192463"/>
      <w:bookmarkStart w:id="424" w:name="_Toc367193480"/>
      <w:bookmarkStart w:id="425" w:name="_Toc367204242"/>
      <w:bookmarkStart w:id="426" w:name="_Toc367204578"/>
      <w:bookmarkStart w:id="427" w:name="_Toc367204916"/>
      <w:bookmarkStart w:id="428" w:name="_Toc367208533"/>
      <w:bookmarkStart w:id="429" w:name="_Toc367208869"/>
      <w:bookmarkStart w:id="430" w:name="_Toc367210155"/>
      <w:bookmarkStart w:id="431" w:name="_Toc367215004"/>
      <w:bookmarkStart w:id="432" w:name="_Toc368410630"/>
      <w:bookmarkStart w:id="433" w:name="_Toc368412446"/>
      <w:bookmarkStart w:id="434" w:name="_Toc270712242"/>
      <w:bookmarkStart w:id="435" w:name="_Toc441141894"/>
      <w:bookmarkEnd w:id="422"/>
      <w:bookmarkEnd w:id="423"/>
      <w:bookmarkEnd w:id="424"/>
      <w:bookmarkEnd w:id="425"/>
      <w:bookmarkEnd w:id="426"/>
      <w:bookmarkEnd w:id="427"/>
      <w:bookmarkEnd w:id="428"/>
      <w:bookmarkEnd w:id="429"/>
      <w:bookmarkEnd w:id="430"/>
      <w:bookmarkEnd w:id="431"/>
      <w:bookmarkEnd w:id="432"/>
      <w:bookmarkEnd w:id="433"/>
      <w:r w:rsidRPr="00040E48">
        <w:rPr>
          <w:noProof w:val="0"/>
        </w:rPr>
        <w:lastRenderedPageBreak/>
        <w:t>CDA Section Content Modules</w:t>
      </w:r>
      <w:bookmarkEnd w:id="434"/>
      <w:bookmarkEnd w:id="435"/>
      <w:r w:rsidRPr="00040E48">
        <w:rPr>
          <w:noProof w:val="0"/>
        </w:rPr>
        <w:t xml:space="preserve"> </w:t>
      </w:r>
    </w:p>
    <w:p w14:paraId="390F1861" w14:textId="77777777" w:rsidR="00980A40" w:rsidRPr="00040E48" w:rsidRDefault="006E110A">
      <w:pPr>
        <w:pStyle w:val="BodyText"/>
        <w:rPr>
          <w:noProof w:val="0"/>
        </w:rPr>
      </w:pPr>
      <w:r w:rsidRPr="00040E48">
        <w:rPr>
          <w:noProof w:val="0"/>
        </w:rPr>
        <w:t xml:space="preserve">This list defines the sections that may appear in a medical document. It is intended to be a comprehensive list of all document sections that are used by any content profile defined in the Patient Care Coordination Technical Framework. All sections </w:t>
      </w:r>
      <w:r w:rsidR="00BB3490" w:rsidRPr="00040E48">
        <w:rPr>
          <w:noProof w:val="0"/>
        </w:rPr>
        <w:t>SHALL</w:t>
      </w:r>
      <w:r w:rsidRPr="00040E48">
        <w:rPr>
          <w:noProof w:val="0"/>
        </w:rPr>
        <w:t xml:space="preserve"> have a narrative component that may be freely formatted into normal text, lists, tables, or other appropriate human-readable presentations. </w:t>
      </w:r>
      <w:r w:rsidR="00712246" w:rsidRPr="00040E48">
        <w:rPr>
          <w:noProof w:val="0"/>
        </w:rPr>
        <w:t xml:space="preserve">Additionally, the title element </w:t>
      </w:r>
      <w:r w:rsidR="00BB3490" w:rsidRPr="00040E48">
        <w:rPr>
          <w:noProof w:val="0"/>
        </w:rPr>
        <w:t>SHALL</w:t>
      </w:r>
      <w:r w:rsidR="00712246" w:rsidRPr="00040E48">
        <w:rPr>
          <w:noProof w:val="0"/>
        </w:rPr>
        <w:t xml:space="preserve"> be present in each section and </w:t>
      </w:r>
      <w:r w:rsidR="00BB3490" w:rsidRPr="00040E48">
        <w:rPr>
          <w:noProof w:val="0"/>
        </w:rPr>
        <w:t>SHOULD</w:t>
      </w:r>
      <w:r w:rsidR="00712246" w:rsidRPr="00040E48">
        <w:rPr>
          <w:noProof w:val="0"/>
        </w:rPr>
        <w:t xml:space="preserve"> be valued with an appropriate text string representing the clinical data in that section.</w:t>
      </w:r>
      <w:r w:rsidR="00BB3490" w:rsidRPr="00040E48">
        <w:rPr>
          <w:noProof w:val="0"/>
        </w:rPr>
        <w:t xml:space="preserve"> All sections SHALL have an instance id to uniquely identify that section content module. Sections MAY require explicit subject identification when the section contains information that is not about the recordTarget of the document.</w:t>
      </w:r>
      <w:r w:rsidR="00712246" w:rsidRPr="00040E48">
        <w:rPr>
          <w:noProof w:val="0"/>
        </w:rPr>
        <w:t xml:space="preserve"> </w:t>
      </w:r>
      <w:r w:rsidRPr="00040E48">
        <w:rPr>
          <w:noProof w:val="0"/>
        </w:rPr>
        <w:t xml:space="preserve">Additional subsections or entry content modules </w:t>
      </w:r>
      <w:r w:rsidR="00BB3490" w:rsidRPr="00040E48">
        <w:rPr>
          <w:noProof w:val="0"/>
        </w:rPr>
        <w:t>MAY</w:t>
      </w:r>
      <w:r w:rsidRPr="00040E48">
        <w:rPr>
          <w:noProof w:val="0"/>
        </w:rPr>
        <w:t xml:space="preserve"> be required.</w:t>
      </w:r>
    </w:p>
    <w:p w14:paraId="132704E7" w14:textId="77777777" w:rsidR="006E110A" w:rsidRPr="00040E48" w:rsidRDefault="00980A40" w:rsidP="00EF41A6">
      <w:pPr>
        <w:pStyle w:val="BodyText"/>
        <w:pBdr>
          <w:top w:val="single" w:sz="4" w:space="1" w:color="auto"/>
          <w:left w:val="single" w:sz="4" w:space="4" w:color="auto"/>
          <w:bottom w:val="single" w:sz="4" w:space="1" w:color="auto"/>
          <w:right w:val="single" w:sz="4" w:space="4" w:color="auto"/>
        </w:pBdr>
        <w:rPr>
          <w:noProof w:val="0"/>
        </w:rPr>
      </w:pPr>
      <w:r w:rsidRPr="00040E48">
        <w:rPr>
          <w:b/>
          <w:noProof w:val="0"/>
        </w:rPr>
        <w:t>Please note:</w:t>
      </w:r>
      <w:r w:rsidRPr="00040E48">
        <w:rPr>
          <w:noProof w:val="0"/>
        </w:rPr>
        <w:t xml:space="preserve"> As of 2013, section content modules are no longer being categorized into one of the nine existing categories (6.3.3.1 through 6.3.3.9). Instead, going forward, all section content modules will be placed under the 6.3.3.10 heading</w:t>
      </w:r>
      <w:r w:rsidR="003D4C89" w:rsidRPr="00040E48">
        <w:rPr>
          <w:noProof w:val="0"/>
        </w:rPr>
        <w:t xml:space="preserve">. </w:t>
      </w:r>
    </w:p>
    <w:p w14:paraId="5AF3C637" w14:textId="77777777" w:rsidR="006E110A" w:rsidRPr="00040E48" w:rsidRDefault="006E110A">
      <w:pPr>
        <w:pStyle w:val="Heading4"/>
        <w:rPr>
          <w:noProof w:val="0"/>
        </w:rPr>
      </w:pPr>
      <w:bookmarkStart w:id="436" w:name="_Toc270712243"/>
      <w:bookmarkStart w:id="437" w:name="_Toc441141895"/>
      <w:r w:rsidRPr="00040E48">
        <w:rPr>
          <w:noProof w:val="0"/>
        </w:rPr>
        <w:t>Reasons for Care</w:t>
      </w:r>
      <w:bookmarkEnd w:id="436"/>
      <w:bookmarkEnd w:id="437"/>
      <w:r w:rsidRPr="00040E48">
        <w:rPr>
          <w:noProof w:val="0"/>
        </w:rPr>
        <w:t xml:space="preserve"> </w:t>
      </w:r>
    </w:p>
    <w:p w14:paraId="550823F1" w14:textId="77777777" w:rsidR="006E110A" w:rsidRPr="00040E48" w:rsidRDefault="006E110A">
      <w:pPr>
        <w:pStyle w:val="BodyText"/>
        <w:rPr>
          <w:noProof w:val="0"/>
        </w:rPr>
      </w:pPr>
      <w:r w:rsidRPr="00040E48">
        <w:rPr>
          <w:noProof w:val="0"/>
        </w:rPr>
        <w:t xml:space="preserve">The sections described below describe various reasons why healthcare is being provided to the patient. </w:t>
      </w:r>
    </w:p>
    <w:p w14:paraId="3457A6F9" w14:textId="77777777" w:rsidR="006E110A" w:rsidRPr="00040E48" w:rsidRDefault="006E110A" w:rsidP="00C02515">
      <w:pPr>
        <w:pStyle w:val="Heading5TOC"/>
        <w:rPr>
          <w:noProof w:val="0"/>
          <w:lang w:val="en-US"/>
        </w:rPr>
      </w:pPr>
      <w:bookmarkStart w:id="438" w:name="_Toc270712244"/>
      <w:bookmarkStart w:id="439" w:name="_Toc441141896"/>
      <w:bookmarkStart w:id="440" w:name="T1_3_6_1_4_1_19376_1_5_3_1_3_1"/>
      <w:r w:rsidRPr="00040E48">
        <w:rPr>
          <w:noProof w:val="0"/>
          <w:lang w:val="en-US"/>
        </w:rPr>
        <w:t>Reason for Referral Section 1.3.6.1.4.1.19376.1.5.3.1.3.1</w:t>
      </w:r>
      <w:bookmarkEnd w:id="438"/>
      <w:bookmarkEnd w:id="43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20ABF7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40"/>
          <w:p w14:paraId="21AD70CE"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5CD5A37" w14:textId="77777777" w:rsidR="006E110A" w:rsidRPr="00040E48" w:rsidRDefault="006E110A">
            <w:pPr>
              <w:pStyle w:val="TableEntry"/>
              <w:rPr>
                <w:noProof w:val="0"/>
              </w:rPr>
            </w:pPr>
            <w:r w:rsidRPr="00040E48">
              <w:rPr>
                <w:noProof w:val="0"/>
              </w:rPr>
              <w:t xml:space="preserve">1.3.6.1.4.1.19376.1.5.3.1.3.1 </w:t>
            </w:r>
          </w:p>
        </w:tc>
      </w:tr>
      <w:tr w:rsidR="006E110A" w:rsidRPr="00040E48" w14:paraId="370217B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160A0CE"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305F7D9" w14:textId="77777777" w:rsidR="006E110A" w:rsidRPr="00040E48" w:rsidRDefault="006E110A">
            <w:pPr>
              <w:pStyle w:val="TableEntry"/>
              <w:rPr>
                <w:noProof w:val="0"/>
              </w:rPr>
            </w:pPr>
            <w:r w:rsidRPr="00040E48">
              <w:rPr>
                <w:noProof w:val="0"/>
              </w:rPr>
              <w:t xml:space="preserve">The reason for referral section shall contain a narrative description of the reason that the patient is being referred. </w:t>
            </w:r>
          </w:p>
        </w:tc>
      </w:tr>
      <w:tr w:rsidR="006E110A" w:rsidRPr="00040E48" w14:paraId="60899886"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654F084"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39BEFC3"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049F6AF" w14:textId="77777777" w:rsidR="006E110A" w:rsidRPr="00040E48" w:rsidRDefault="006E110A">
            <w:pPr>
              <w:pStyle w:val="TableEntryHeader"/>
              <w:rPr>
                <w:noProof w:val="0"/>
              </w:rPr>
            </w:pPr>
            <w:r w:rsidRPr="00040E48">
              <w:rPr>
                <w:noProof w:val="0"/>
              </w:rPr>
              <w:t xml:space="preserve">Description </w:t>
            </w:r>
          </w:p>
        </w:tc>
      </w:tr>
      <w:tr w:rsidR="006E110A" w:rsidRPr="00040E48" w14:paraId="16AF030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9AD3DC0" w14:textId="77777777" w:rsidR="006E110A" w:rsidRPr="00040E48" w:rsidRDefault="006E110A">
            <w:pPr>
              <w:pStyle w:val="TableEntry"/>
              <w:rPr>
                <w:noProof w:val="0"/>
              </w:rPr>
            </w:pPr>
            <w:r w:rsidRPr="00040E48">
              <w:rPr>
                <w:noProof w:val="0"/>
              </w:rPr>
              <w:t xml:space="preserve">42349-1 </w:t>
            </w:r>
          </w:p>
        </w:tc>
        <w:tc>
          <w:tcPr>
            <w:tcW w:w="0" w:type="auto"/>
            <w:tcBorders>
              <w:top w:val="single" w:sz="6" w:space="0" w:color="000000"/>
              <w:left w:val="single" w:sz="6" w:space="0" w:color="000000"/>
              <w:bottom w:val="single" w:sz="6" w:space="0" w:color="000000"/>
              <w:right w:val="single" w:sz="6" w:space="0" w:color="000000"/>
            </w:tcBorders>
            <w:vAlign w:val="center"/>
          </w:tcPr>
          <w:p w14:paraId="2626A5E6"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3B73668" w14:textId="77777777" w:rsidR="006E110A" w:rsidRPr="00040E48" w:rsidRDefault="006E110A">
            <w:pPr>
              <w:pStyle w:val="TableEntry"/>
              <w:rPr>
                <w:noProof w:val="0"/>
              </w:rPr>
            </w:pPr>
            <w:r w:rsidRPr="00040E48">
              <w:rPr>
                <w:noProof w:val="0"/>
              </w:rPr>
              <w:t xml:space="preserve">REASON FOR REFERRAL </w:t>
            </w:r>
          </w:p>
        </w:tc>
      </w:tr>
    </w:tbl>
    <w:p w14:paraId="531510AB" w14:textId="77777777" w:rsidR="006E110A" w:rsidRPr="00040E48" w:rsidRDefault="006E110A">
      <w:pPr>
        <w:pStyle w:val="BodyText"/>
        <w:rPr>
          <w:noProof w:val="0"/>
        </w:rPr>
      </w:pPr>
    </w:p>
    <w:p w14:paraId="6A2D4F21" w14:textId="77777777" w:rsidR="006E110A" w:rsidRPr="00040E48" w:rsidRDefault="006E110A">
      <w:pPr>
        <w:pStyle w:val="XMLFragment"/>
        <w:rPr>
          <w:noProof w:val="0"/>
        </w:rPr>
      </w:pPr>
      <w:r w:rsidRPr="00040E48">
        <w:rPr>
          <w:noProof w:val="0"/>
        </w:rPr>
        <w:t>&lt;component&gt;</w:t>
      </w:r>
    </w:p>
    <w:p w14:paraId="67418B1D" w14:textId="77777777" w:rsidR="006E110A" w:rsidRPr="00040E48" w:rsidRDefault="006E110A">
      <w:pPr>
        <w:pStyle w:val="XMLFragment"/>
        <w:rPr>
          <w:noProof w:val="0"/>
        </w:rPr>
      </w:pPr>
      <w:r w:rsidRPr="00040E48">
        <w:rPr>
          <w:noProof w:val="0"/>
        </w:rPr>
        <w:t xml:space="preserve">  &lt;section&gt;</w:t>
      </w:r>
    </w:p>
    <w:p w14:paraId="5882C77A" w14:textId="77777777" w:rsidR="006E110A" w:rsidRPr="00040E48" w:rsidRDefault="006E110A">
      <w:pPr>
        <w:pStyle w:val="XMLFragment"/>
        <w:rPr>
          <w:noProof w:val="0"/>
        </w:rPr>
      </w:pPr>
      <w:r w:rsidRPr="00040E48">
        <w:rPr>
          <w:noProof w:val="0"/>
        </w:rPr>
        <w:t xml:space="preserve">    &lt;templateId root='1.3.6.1.4.1.19376.1.5.3.1.3.1'/&gt;</w:t>
      </w:r>
    </w:p>
    <w:p w14:paraId="2C2B7B66" w14:textId="77777777" w:rsidR="006E110A" w:rsidRPr="00040E48" w:rsidRDefault="006E110A">
      <w:pPr>
        <w:pStyle w:val="XMLFragment"/>
        <w:rPr>
          <w:noProof w:val="0"/>
        </w:rPr>
      </w:pPr>
      <w:r w:rsidRPr="00040E48">
        <w:rPr>
          <w:noProof w:val="0"/>
        </w:rPr>
        <w:t xml:space="preserve">    &lt;id root=' ' extension=' '/&gt;</w:t>
      </w:r>
    </w:p>
    <w:p w14:paraId="1B29B6FF" w14:textId="77777777" w:rsidR="006E110A" w:rsidRPr="00040E48" w:rsidRDefault="006E110A">
      <w:pPr>
        <w:pStyle w:val="XMLFragment"/>
        <w:rPr>
          <w:noProof w:val="0"/>
        </w:rPr>
      </w:pPr>
      <w:r w:rsidRPr="00040E48">
        <w:rPr>
          <w:noProof w:val="0"/>
        </w:rPr>
        <w:t xml:space="preserve">    &lt;code code='42349-1' displayName='REASON FOR REFERRAL'</w:t>
      </w:r>
    </w:p>
    <w:p w14:paraId="2A5E1E4B" w14:textId="77777777" w:rsidR="006E110A" w:rsidRPr="00040E48" w:rsidRDefault="006E110A">
      <w:pPr>
        <w:pStyle w:val="XMLFragment"/>
        <w:rPr>
          <w:noProof w:val="0"/>
        </w:rPr>
      </w:pPr>
      <w:r w:rsidRPr="00040E48">
        <w:rPr>
          <w:noProof w:val="0"/>
        </w:rPr>
        <w:t xml:space="preserve">      codeSystem='2.16.840.1.113883.6.1' codeSystemName='LOINC'/&gt;</w:t>
      </w:r>
    </w:p>
    <w:p w14:paraId="77BCEBEC" w14:textId="77777777" w:rsidR="006E110A" w:rsidRPr="00040E48" w:rsidRDefault="006E110A">
      <w:pPr>
        <w:pStyle w:val="XMLFragment"/>
        <w:rPr>
          <w:noProof w:val="0"/>
        </w:rPr>
      </w:pPr>
      <w:r w:rsidRPr="00040E48">
        <w:rPr>
          <w:noProof w:val="0"/>
        </w:rPr>
        <w:t xml:space="preserve">    &lt;text&gt;</w:t>
      </w:r>
    </w:p>
    <w:p w14:paraId="25B3C44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7C7DC842" w14:textId="77777777" w:rsidR="006E110A" w:rsidRPr="00040E48" w:rsidRDefault="006E110A">
      <w:pPr>
        <w:pStyle w:val="XMLFragment"/>
        <w:rPr>
          <w:noProof w:val="0"/>
        </w:rPr>
      </w:pPr>
      <w:r w:rsidRPr="00040E48">
        <w:rPr>
          <w:noProof w:val="0"/>
        </w:rPr>
        <w:t xml:space="preserve">    &lt;/text&gt;  </w:t>
      </w:r>
    </w:p>
    <w:p w14:paraId="00787E79" w14:textId="77777777" w:rsidR="006E110A" w:rsidRPr="00040E48" w:rsidRDefault="006E110A">
      <w:pPr>
        <w:pStyle w:val="XMLFragment"/>
        <w:rPr>
          <w:noProof w:val="0"/>
        </w:rPr>
      </w:pPr>
      <w:r w:rsidRPr="00040E48">
        <w:rPr>
          <w:noProof w:val="0"/>
        </w:rPr>
        <w:t xml:space="preserve">       </w:t>
      </w:r>
    </w:p>
    <w:p w14:paraId="29988A0D" w14:textId="77777777" w:rsidR="006E110A" w:rsidRPr="00040E48" w:rsidRDefault="006E110A">
      <w:pPr>
        <w:pStyle w:val="XMLFragment"/>
        <w:rPr>
          <w:noProof w:val="0"/>
        </w:rPr>
      </w:pPr>
      <w:r w:rsidRPr="00040E48">
        <w:rPr>
          <w:noProof w:val="0"/>
        </w:rPr>
        <w:t xml:space="preserve">  &lt;/section&gt;</w:t>
      </w:r>
    </w:p>
    <w:p w14:paraId="5BF4E100" w14:textId="77777777" w:rsidR="006E110A" w:rsidRPr="00040E48" w:rsidRDefault="006E110A">
      <w:pPr>
        <w:pStyle w:val="XMLFragment"/>
        <w:rPr>
          <w:noProof w:val="0"/>
        </w:rPr>
      </w:pPr>
      <w:r w:rsidRPr="00040E48">
        <w:rPr>
          <w:noProof w:val="0"/>
        </w:rPr>
        <w:t>&lt;/component&gt;</w:t>
      </w:r>
    </w:p>
    <w:p w14:paraId="5C689EE4" w14:textId="77777777" w:rsidR="006E110A" w:rsidRPr="00040E48" w:rsidRDefault="006E110A">
      <w:pPr>
        <w:pStyle w:val="FigureTitle"/>
        <w:rPr>
          <w:noProof w:val="0"/>
        </w:rPr>
      </w:pPr>
      <w:r w:rsidRPr="00040E48">
        <w:rPr>
          <w:noProof w:val="0"/>
        </w:rPr>
        <w:t xml:space="preserve">Figure </w:t>
      </w:r>
      <w:r w:rsidR="00DA1F3F" w:rsidRPr="00040E48">
        <w:rPr>
          <w:noProof w:val="0"/>
        </w:rPr>
        <w:t>6.3.3.1.1</w:t>
      </w:r>
      <w:r w:rsidR="0063221E" w:rsidRPr="00040E48">
        <w:rPr>
          <w:noProof w:val="0"/>
        </w:rPr>
        <w:t>-1:</w:t>
      </w:r>
      <w:r w:rsidR="00DA1F3F" w:rsidRPr="00040E48">
        <w:rPr>
          <w:noProof w:val="0"/>
        </w:rPr>
        <w:t xml:space="preserve"> </w:t>
      </w:r>
      <w:r w:rsidRPr="00040E48">
        <w:rPr>
          <w:noProof w:val="0"/>
        </w:rPr>
        <w:t>Sample Reason for Referral Section</w:t>
      </w:r>
    </w:p>
    <w:p w14:paraId="34A489EA" w14:textId="77777777" w:rsidR="006E110A" w:rsidRPr="00040E48" w:rsidRDefault="006E110A" w:rsidP="00C02515">
      <w:pPr>
        <w:pStyle w:val="Heading5TOC"/>
        <w:rPr>
          <w:noProof w:val="0"/>
          <w:lang w:val="en-US"/>
        </w:rPr>
      </w:pPr>
      <w:bookmarkStart w:id="441" w:name="_Toc270712245"/>
      <w:bookmarkStart w:id="442" w:name="_Toc441141897"/>
      <w:bookmarkStart w:id="443" w:name="T1_3_6_1_4_1_19376_1_5_3_1_3_2"/>
      <w:r w:rsidRPr="00040E48">
        <w:rPr>
          <w:noProof w:val="0"/>
          <w:lang w:val="en-US"/>
        </w:rPr>
        <w:t>Coded Reason for Referral Section 1.3.6.1.4.1.19376.1.5.3.1.3.2</w:t>
      </w:r>
      <w:bookmarkEnd w:id="441"/>
      <w:bookmarkEnd w:id="44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1EF88D7F"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43"/>
          <w:p w14:paraId="274B9DDE"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AF4088B" w14:textId="77777777" w:rsidR="006E110A" w:rsidRPr="00040E48" w:rsidRDefault="006E110A">
            <w:pPr>
              <w:pStyle w:val="TableEntry"/>
              <w:rPr>
                <w:noProof w:val="0"/>
              </w:rPr>
            </w:pPr>
            <w:r w:rsidRPr="00040E48">
              <w:rPr>
                <w:noProof w:val="0"/>
              </w:rPr>
              <w:t xml:space="preserve">1.3.6.1.4.1.19376.1.5.3.1.3.2 </w:t>
            </w:r>
          </w:p>
        </w:tc>
      </w:tr>
      <w:tr w:rsidR="006E110A" w:rsidRPr="00040E48" w14:paraId="1230635B"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059022D"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31B5454D" w14:textId="77777777" w:rsidR="006E110A" w:rsidRPr="00040E48" w:rsidRDefault="00FF2B1E">
            <w:pPr>
              <w:pStyle w:val="TableEntry"/>
              <w:rPr>
                <w:noProof w:val="0"/>
              </w:rPr>
            </w:pPr>
            <w:hyperlink w:anchor="T1_3_6_1_4_1_19376_1_5_3_1_3_1" w:tooltip="1.3.6.1.4.1.19376.1.5.3.1.3.1" w:history="1">
              <w:r w:rsidR="006E110A" w:rsidRPr="00040E48">
                <w:rPr>
                  <w:rStyle w:val="Hyperlink"/>
                  <w:noProof w:val="0"/>
                </w:rPr>
                <w:t>Reason for Referral</w:t>
              </w:r>
            </w:hyperlink>
            <w:r w:rsidR="006E110A" w:rsidRPr="00040E48">
              <w:rPr>
                <w:noProof w:val="0"/>
              </w:rPr>
              <w:t xml:space="preserve"> (1.3.6.1.4.1.19376.1.5.3.1.3.1) </w:t>
            </w:r>
          </w:p>
        </w:tc>
      </w:tr>
      <w:tr w:rsidR="006E110A" w:rsidRPr="00040E48" w14:paraId="135D046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5605F5E" w14:textId="77777777" w:rsidR="006E110A" w:rsidRPr="00040E48" w:rsidRDefault="006E110A">
            <w:pPr>
              <w:pStyle w:val="TableEntryHeader"/>
              <w:rPr>
                <w:noProof w:val="0"/>
              </w:rPr>
            </w:pPr>
            <w:r w:rsidRPr="00040E48">
              <w:rPr>
                <w:noProof w:val="0"/>
              </w:rPr>
              <w:lastRenderedPageBreak/>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D3773AA" w14:textId="77777777" w:rsidR="006E110A" w:rsidRPr="00040E48" w:rsidRDefault="006E110A">
            <w:pPr>
              <w:pStyle w:val="TableEntry"/>
              <w:rPr>
                <w:noProof w:val="0"/>
              </w:rPr>
            </w:pPr>
            <w:r w:rsidRPr="00040E48">
              <w:rPr>
                <w:noProof w:val="0"/>
              </w:rPr>
              <w:t xml:space="preserve">This section shall include at least one entry describing the reason for referral as described in the Entry Content Module. </w:t>
            </w:r>
          </w:p>
        </w:tc>
      </w:tr>
      <w:tr w:rsidR="006E110A" w:rsidRPr="00040E48" w14:paraId="32B46F4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27F578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A4DF45E"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BA48CA5" w14:textId="77777777" w:rsidR="006E110A" w:rsidRPr="00040E48" w:rsidRDefault="006E110A">
            <w:pPr>
              <w:pStyle w:val="TableEntryHeader"/>
              <w:rPr>
                <w:noProof w:val="0"/>
              </w:rPr>
            </w:pPr>
            <w:r w:rsidRPr="00040E48">
              <w:rPr>
                <w:noProof w:val="0"/>
              </w:rPr>
              <w:t xml:space="preserve">Description </w:t>
            </w:r>
          </w:p>
        </w:tc>
      </w:tr>
      <w:tr w:rsidR="006E110A" w:rsidRPr="00040E48" w14:paraId="0D37256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F1CFE3C" w14:textId="77777777" w:rsidR="006E110A" w:rsidRPr="00040E48" w:rsidRDefault="006E110A">
            <w:pPr>
              <w:pStyle w:val="TableEntry"/>
              <w:rPr>
                <w:noProof w:val="0"/>
              </w:rPr>
            </w:pPr>
            <w:r w:rsidRPr="00040E48">
              <w:rPr>
                <w:noProof w:val="0"/>
              </w:rPr>
              <w:t xml:space="preserve">42349-1 </w:t>
            </w:r>
          </w:p>
        </w:tc>
        <w:tc>
          <w:tcPr>
            <w:tcW w:w="0" w:type="auto"/>
            <w:tcBorders>
              <w:top w:val="single" w:sz="6" w:space="0" w:color="000000"/>
              <w:left w:val="single" w:sz="6" w:space="0" w:color="000000"/>
              <w:bottom w:val="single" w:sz="6" w:space="0" w:color="000000"/>
              <w:right w:val="single" w:sz="6" w:space="0" w:color="000000"/>
            </w:tcBorders>
            <w:vAlign w:val="center"/>
          </w:tcPr>
          <w:p w14:paraId="265213AC"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5C97917" w14:textId="77777777" w:rsidR="006E110A" w:rsidRPr="00040E48" w:rsidRDefault="006E110A">
            <w:pPr>
              <w:pStyle w:val="TableEntry"/>
              <w:rPr>
                <w:noProof w:val="0"/>
              </w:rPr>
            </w:pPr>
            <w:r w:rsidRPr="00040E48">
              <w:rPr>
                <w:noProof w:val="0"/>
              </w:rPr>
              <w:t xml:space="preserve">REASON FOR REFERRAL </w:t>
            </w:r>
          </w:p>
        </w:tc>
      </w:tr>
      <w:tr w:rsidR="006E110A" w:rsidRPr="00040E48" w14:paraId="79D3889E"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7A27CD2"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F9B31B2"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FCE565B" w14:textId="77777777" w:rsidR="006E110A" w:rsidRPr="00040E48" w:rsidRDefault="006E110A">
            <w:pPr>
              <w:pStyle w:val="TableEntryHeader"/>
              <w:rPr>
                <w:noProof w:val="0"/>
              </w:rPr>
            </w:pPr>
            <w:r w:rsidRPr="00040E48">
              <w:rPr>
                <w:noProof w:val="0"/>
              </w:rPr>
              <w:t xml:space="preserve">Description </w:t>
            </w:r>
          </w:p>
        </w:tc>
      </w:tr>
      <w:tr w:rsidR="006E110A" w:rsidRPr="00040E48" w14:paraId="34D457C4"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32D1201" w14:textId="77777777" w:rsidR="006E110A" w:rsidRPr="00040E48" w:rsidRDefault="006E110A">
            <w:pPr>
              <w:pStyle w:val="TableEntry"/>
              <w:rPr>
                <w:noProof w:val="0"/>
              </w:rPr>
            </w:pPr>
            <w:r w:rsidRPr="00040E48">
              <w:rPr>
                <w:noProof w:val="0"/>
              </w:rPr>
              <w:t xml:space="preserve">1.3.6.1.4.1.19376.1.5.3.1.4.13 </w:t>
            </w:r>
          </w:p>
        </w:tc>
        <w:tc>
          <w:tcPr>
            <w:tcW w:w="0" w:type="auto"/>
            <w:tcBorders>
              <w:top w:val="single" w:sz="6" w:space="0" w:color="000000"/>
              <w:left w:val="single" w:sz="6" w:space="0" w:color="000000"/>
              <w:bottom w:val="single" w:sz="6" w:space="0" w:color="000000"/>
              <w:right w:val="single" w:sz="6" w:space="0" w:color="000000"/>
            </w:tcBorders>
            <w:vAlign w:val="center"/>
          </w:tcPr>
          <w:p w14:paraId="33188CE7"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FE239E8" w14:textId="77777777" w:rsidR="006E110A" w:rsidRPr="00040E48" w:rsidRDefault="00FF2B1E">
            <w:pPr>
              <w:pStyle w:val="TableEntry"/>
              <w:rPr>
                <w:noProof w:val="0"/>
              </w:rPr>
            </w:pPr>
            <w:hyperlink w:anchor="T1_3_6_1_4_1_19376_1_5_3_1_4_13" w:tooltip="1.3.6.1.4.1.19376.1.5.3.1.4.13" w:history="1">
              <w:r w:rsidR="006E110A" w:rsidRPr="00040E48">
                <w:rPr>
                  <w:rStyle w:val="Hyperlink"/>
                  <w:noProof w:val="0"/>
                </w:rPr>
                <w:t>Simple Observations</w:t>
              </w:r>
            </w:hyperlink>
            <w:r w:rsidR="006E110A" w:rsidRPr="00040E48">
              <w:rPr>
                <w:noProof w:val="0"/>
              </w:rPr>
              <w:t xml:space="preserve"> </w:t>
            </w:r>
          </w:p>
        </w:tc>
      </w:tr>
      <w:tr w:rsidR="006E110A" w:rsidRPr="00040E48" w14:paraId="2571CCE3"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137D5EA" w14:textId="77777777" w:rsidR="006E110A" w:rsidRPr="00040E48" w:rsidRDefault="006E110A">
            <w:pPr>
              <w:pStyle w:val="TableEntry"/>
              <w:rPr>
                <w:noProof w:val="0"/>
              </w:rPr>
            </w:pPr>
            <w:r w:rsidRPr="00040E48">
              <w:rPr>
                <w:noProof w:val="0"/>
              </w:rPr>
              <w:t xml:space="preserve">1.3.6.1.4.1.19376.1.5.3.1.4.5 </w:t>
            </w:r>
          </w:p>
        </w:tc>
        <w:tc>
          <w:tcPr>
            <w:tcW w:w="0" w:type="auto"/>
            <w:tcBorders>
              <w:top w:val="single" w:sz="6" w:space="0" w:color="000000"/>
              <w:left w:val="single" w:sz="6" w:space="0" w:color="000000"/>
              <w:bottom w:val="single" w:sz="6" w:space="0" w:color="000000"/>
              <w:right w:val="single" w:sz="6" w:space="0" w:color="000000"/>
            </w:tcBorders>
            <w:vAlign w:val="center"/>
          </w:tcPr>
          <w:p w14:paraId="6616586F"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24B7FC8" w14:textId="77777777" w:rsidR="006E110A" w:rsidRPr="00040E48" w:rsidRDefault="00FF2B1E">
            <w:pPr>
              <w:pStyle w:val="TableEntry"/>
              <w:rPr>
                <w:noProof w:val="0"/>
              </w:rPr>
            </w:pPr>
            <w:hyperlink w:anchor="T1_3_6_1_4_1_19376_1_5_3_1_4_5" w:tooltip="1.3.6.1.4.1.19376.1.5.3.1.4.5" w:history="1">
              <w:r w:rsidR="006E110A" w:rsidRPr="00040E48">
                <w:rPr>
                  <w:rStyle w:val="Hyperlink"/>
                  <w:noProof w:val="0"/>
                </w:rPr>
                <w:t>Conditions Entry</w:t>
              </w:r>
            </w:hyperlink>
            <w:r w:rsidR="006E110A" w:rsidRPr="00040E48">
              <w:rPr>
                <w:noProof w:val="0"/>
              </w:rPr>
              <w:t xml:space="preserve"> </w:t>
            </w:r>
          </w:p>
        </w:tc>
      </w:tr>
    </w:tbl>
    <w:p w14:paraId="19CDE0E8" w14:textId="77777777" w:rsidR="006E110A" w:rsidRPr="00040E48" w:rsidRDefault="006E110A">
      <w:pPr>
        <w:pStyle w:val="Heading6"/>
        <w:rPr>
          <w:noProof w:val="0"/>
        </w:rPr>
      </w:pPr>
      <w:r w:rsidRPr="00040E48">
        <w:rPr>
          <w:noProof w:val="0"/>
        </w:rPr>
        <w:t xml:space="preserve">Parent Template </w:t>
      </w:r>
    </w:p>
    <w:p w14:paraId="0A39F6DB" w14:textId="77777777" w:rsidR="006E110A" w:rsidRPr="00040E48" w:rsidRDefault="006E110A">
      <w:pPr>
        <w:pStyle w:val="BodyText"/>
        <w:rPr>
          <w:noProof w:val="0"/>
        </w:rPr>
      </w:pPr>
      <w:r w:rsidRPr="00040E48">
        <w:rPr>
          <w:noProof w:val="0"/>
        </w:rPr>
        <w:t xml:space="preserve">The parent of this template is </w:t>
      </w:r>
      <w:hyperlink w:anchor="T1_3_6_1_4_1_19376_1_5_3_1_3_1" w:tooltip="1.3.6.1.4.1.19376.1.5.3.1.3.1" w:history="1">
        <w:r w:rsidRPr="00040E48">
          <w:rPr>
            <w:rStyle w:val="Hyperlink"/>
            <w:noProof w:val="0"/>
          </w:rPr>
          <w:t>Reason for Referral</w:t>
        </w:r>
      </w:hyperlink>
      <w:r w:rsidRPr="00040E48">
        <w:rPr>
          <w:noProof w:val="0"/>
        </w:rPr>
        <w:t xml:space="preserve">. </w:t>
      </w:r>
    </w:p>
    <w:p w14:paraId="6CBFE97A" w14:textId="77777777" w:rsidR="006E110A" w:rsidRPr="00F331FC" w:rsidRDefault="006E110A">
      <w:pPr>
        <w:pStyle w:val="XMLFragment"/>
        <w:rPr>
          <w:noProof w:val="0"/>
          <w:lang w:val="nl-NL"/>
          <w:rPrChange w:id="444" w:author="Michael Clifton" w:date="2018-10-11T10:10:00Z">
            <w:rPr>
              <w:noProof w:val="0"/>
            </w:rPr>
          </w:rPrChange>
        </w:rPr>
      </w:pPr>
      <w:r w:rsidRPr="00F331FC">
        <w:rPr>
          <w:noProof w:val="0"/>
          <w:lang w:val="nl-NL"/>
          <w:rPrChange w:id="445" w:author="Michael Clifton" w:date="2018-10-11T10:10:00Z">
            <w:rPr>
              <w:noProof w:val="0"/>
            </w:rPr>
          </w:rPrChange>
        </w:rPr>
        <w:t>&lt;component&gt;</w:t>
      </w:r>
    </w:p>
    <w:p w14:paraId="196CD6D2" w14:textId="77777777" w:rsidR="006E110A" w:rsidRPr="00F331FC" w:rsidRDefault="006E110A">
      <w:pPr>
        <w:pStyle w:val="XMLFragment"/>
        <w:rPr>
          <w:noProof w:val="0"/>
          <w:lang w:val="nl-NL"/>
          <w:rPrChange w:id="446" w:author="Michael Clifton" w:date="2018-10-11T10:10:00Z">
            <w:rPr>
              <w:noProof w:val="0"/>
            </w:rPr>
          </w:rPrChange>
        </w:rPr>
      </w:pPr>
      <w:r w:rsidRPr="00F331FC">
        <w:rPr>
          <w:noProof w:val="0"/>
          <w:lang w:val="nl-NL"/>
          <w:rPrChange w:id="447" w:author="Michael Clifton" w:date="2018-10-11T10:10:00Z">
            <w:rPr>
              <w:noProof w:val="0"/>
            </w:rPr>
          </w:rPrChange>
        </w:rPr>
        <w:t xml:space="preserve">  &lt;section&gt;</w:t>
      </w:r>
      <w:r w:rsidRPr="00F331FC">
        <w:rPr>
          <w:noProof w:val="0"/>
          <w:lang w:val="nl-NL"/>
          <w:rPrChange w:id="448" w:author="Michael Clifton" w:date="2018-10-11T10:10:00Z">
            <w:rPr>
              <w:noProof w:val="0"/>
            </w:rPr>
          </w:rPrChange>
        </w:rPr>
        <w:br/>
        <w:t xml:space="preserve">    &lt;templateId root='1.3.6.1.4.1.19376.1.5.3.1.3.1'/&gt;</w:t>
      </w:r>
    </w:p>
    <w:p w14:paraId="7F7A0689" w14:textId="77777777" w:rsidR="006E110A" w:rsidRPr="00F331FC" w:rsidRDefault="006E110A">
      <w:pPr>
        <w:pStyle w:val="XMLFragment"/>
        <w:rPr>
          <w:noProof w:val="0"/>
          <w:lang w:val="nl-NL"/>
          <w:rPrChange w:id="449" w:author="Michael Clifton" w:date="2018-10-11T10:10:00Z">
            <w:rPr>
              <w:noProof w:val="0"/>
            </w:rPr>
          </w:rPrChange>
        </w:rPr>
      </w:pPr>
      <w:r w:rsidRPr="00F331FC">
        <w:rPr>
          <w:noProof w:val="0"/>
          <w:lang w:val="nl-NL"/>
          <w:rPrChange w:id="450" w:author="Michael Clifton" w:date="2018-10-11T10:10:00Z">
            <w:rPr>
              <w:noProof w:val="0"/>
            </w:rPr>
          </w:rPrChange>
        </w:rPr>
        <w:t xml:space="preserve">    &lt;templateId root='1.3.6.1.4.1.19376.1.5.3.1.3.2'/&gt;</w:t>
      </w:r>
    </w:p>
    <w:p w14:paraId="0759A438" w14:textId="77777777" w:rsidR="006E110A" w:rsidRPr="00040E48" w:rsidRDefault="006E110A">
      <w:pPr>
        <w:pStyle w:val="XMLFragment"/>
        <w:rPr>
          <w:noProof w:val="0"/>
        </w:rPr>
      </w:pPr>
      <w:r w:rsidRPr="00F331FC">
        <w:rPr>
          <w:noProof w:val="0"/>
          <w:lang w:val="nl-NL"/>
          <w:rPrChange w:id="451" w:author="Michael Clifton" w:date="2018-10-11T10:10:00Z">
            <w:rPr>
              <w:noProof w:val="0"/>
            </w:rPr>
          </w:rPrChange>
        </w:rPr>
        <w:t xml:space="preserve">    </w:t>
      </w:r>
      <w:r w:rsidRPr="00040E48">
        <w:rPr>
          <w:noProof w:val="0"/>
        </w:rPr>
        <w:t>&lt;id root=' ' extension=' '/&gt;</w:t>
      </w:r>
    </w:p>
    <w:p w14:paraId="14FDA1EF" w14:textId="77777777" w:rsidR="006E110A" w:rsidRPr="00040E48" w:rsidRDefault="006E110A">
      <w:pPr>
        <w:pStyle w:val="XMLFragment"/>
        <w:rPr>
          <w:noProof w:val="0"/>
        </w:rPr>
      </w:pPr>
      <w:r w:rsidRPr="00040E48">
        <w:rPr>
          <w:noProof w:val="0"/>
        </w:rPr>
        <w:t xml:space="preserve">    &lt;code code='42349-1' displayName='REASON FOR REFERRAL'</w:t>
      </w:r>
    </w:p>
    <w:p w14:paraId="6139FA08" w14:textId="77777777" w:rsidR="006E110A" w:rsidRPr="00040E48" w:rsidRDefault="006E110A">
      <w:pPr>
        <w:pStyle w:val="XMLFragment"/>
        <w:rPr>
          <w:noProof w:val="0"/>
        </w:rPr>
      </w:pPr>
      <w:r w:rsidRPr="00040E48">
        <w:rPr>
          <w:noProof w:val="0"/>
        </w:rPr>
        <w:t xml:space="preserve">      codeSystem='2.16.840.1.113883.6.1' codeSystemName='LOINC'/&gt;</w:t>
      </w:r>
    </w:p>
    <w:p w14:paraId="0839E531" w14:textId="77777777" w:rsidR="006E110A" w:rsidRPr="00040E48" w:rsidRDefault="006E110A">
      <w:pPr>
        <w:pStyle w:val="XMLFragment"/>
        <w:rPr>
          <w:noProof w:val="0"/>
        </w:rPr>
      </w:pPr>
      <w:r w:rsidRPr="00040E48">
        <w:rPr>
          <w:noProof w:val="0"/>
        </w:rPr>
        <w:t xml:space="preserve">    &lt;text&gt;</w:t>
      </w:r>
    </w:p>
    <w:p w14:paraId="301A4BF0"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7BE0066F" w14:textId="77777777" w:rsidR="006E110A" w:rsidRPr="00040E48" w:rsidRDefault="006E110A">
      <w:pPr>
        <w:pStyle w:val="XMLFragment"/>
        <w:rPr>
          <w:noProof w:val="0"/>
        </w:rPr>
      </w:pPr>
      <w:r w:rsidRPr="00040E48">
        <w:rPr>
          <w:noProof w:val="0"/>
        </w:rPr>
        <w:t xml:space="preserve">    &lt;/text&gt;   </w:t>
      </w:r>
    </w:p>
    <w:p w14:paraId="5C63BEC4" w14:textId="77777777" w:rsidR="006E110A" w:rsidRPr="00040E48" w:rsidRDefault="006E110A">
      <w:pPr>
        <w:pStyle w:val="XMLFragment"/>
        <w:rPr>
          <w:noProof w:val="0"/>
        </w:rPr>
      </w:pPr>
      <w:r w:rsidRPr="00040E48">
        <w:rPr>
          <w:noProof w:val="0"/>
        </w:rPr>
        <w:t xml:space="preserve">    &lt;entry&gt;</w:t>
      </w:r>
    </w:p>
    <w:p w14:paraId="799A5B83" w14:textId="77777777" w:rsidR="006E110A" w:rsidRPr="00040E48" w:rsidRDefault="006E110A">
      <w:pPr>
        <w:pStyle w:val="XMLFragment"/>
        <w:rPr>
          <w:noProof w:val="0"/>
        </w:rPr>
      </w:pPr>
      <w:r w:rsidRPr="00040E48">
        <w:rPr>
          <w:noProof w:val="0"/>
        </w:rPr>
        <w:t xml:space="preserve">         :</w:t>
      </w:r>
    </w:p>
    <w:p w14:paraId="31B5A986" w14:textId="77777777" w:rsidR="006E110A" w:rsidRPr="00040E48" w:rsidRDefault="006E110A">
      <w:pPr>
        <w:pStyle w:val="XMLFragment"/>
        <w:rPr>
          <w:noProof w:val="0"/>
        </w:rPr>
      </w:pPr>
      <w:r w:rsidRPr="00040E48">
        <w:rPr>
          <w:noProof w:val="0"/>
        </w:rPr>
        <w:t xml:space="preserve">      &lt;!-- Required Simple Observations element --&gt;</w:t>
      </w:r>
    </w:p>
    <w:p w14:paraId="21355A1D" w14:textId="77777777" w:rsidR="006E110A" w:rsidRPr="00F331FC" w:rsidRDefault="006E110A">
      <w:pPr>
        <w:pStyle w:val="XMLFragment"/>
        <w:rPr>
          <w:noProof w:val="0"/>
          <w:lang w:val="nl-NL"/>
          <w:rPrChange w:id="452" w:author="Michael Clifton" w:date="2018-10-11T10:10:00Z">
            <w:rPr>
              <w:noProof w:val="0"/>
            </w:rPr>
          </w:rPrChange>
        </w:rPr>
      </w:pPr>
      <w:r w:rsidRPr="00040E48">
        <w:rPr>
          <w:noProof w:val="0"/>
        </w:rPr>
        <w:t xml:space="preserve">        </w:t>
      </w:r>
      <w:r w:rsidRPr="00F331FC">
        <w:rPr>
          <w:noProof w:val="0"/>
          <w:lang w:val="nl-NL"/>
          <w:rPrChange w:id="453" w:author="Michael Clifton" w:date="2018-10-11T10:10:00Z">
            <w:rPr>
              <w:noProof w:val="0"/>
            </w:rPr>
          </w:rPrChange>
        </w:rPr>
        <w:t>&lt;templateId root='</w:t>
      </w:r>
      <w:r w:rsidR="007F2830">
        <w:rPr>
          <w:rStyle w:val="Hyperlink"/>
          <w:noProof w:val="0"/>
        </w:rPr>
        <w:fldChar w:fldCharType="begin"/>
      </w:r>
      <w:r w:rsidR="007F2830" w:rsidRPr="00F331FC">
        <w:rPr>
          <w:rStyle w:val="Hyperlink"/>
          <w:noProof w:val="0"/>
          <w:lang w:val="nl-NL"/>
          <w:rPrChange w:id="454" w:author="Michael Clifton" w:date="2018-10-11T10:10:00Z">
            <w:rPr>
              <w:rStyle w:val="Hyperlink"/>
              <w:noProof w:val="0"/>
            </w:rPr>
          </w:rPrChange>
        </w:rPr>
        <w:instrText xml:space="preserve"> HYPERLINK \l "T1_3_6_1_4_1_19376_1_5_3_1_4_13" \o "1.3.6.1.4.1.19376.1.5.3.1.4.13" </w:instrText>
      </w:r>
      <w:r w:rsidR="007F2830">
        <w:rPr>
          <w:rStyle w:val="Hyperlink"/>
          <w:noProof w:val="0"/>
        </w:rPr>
        <w:fldChar w:fldCharType="separate"/>
      </w:r>
      <w:r w:rsidRPr="00F331FC">
        <w:rPr>
          <w:rStyle w:val="Hyperlink"/>
          <w:noProof w:val="0"/>
          <w:lang w:val="nl-NL"/>
          <w:rPrChange w:id="455" w:author="Michael Clifton" w:date="2018-10-11T10:10:00Z">
            <w:rPr>
              <w:rStyle w:val="Hyperlink"/>
              <w:noProof w:val="0"/>
            </w:rPr>
          </w:rPrChange>
        </w:rPr>
        <w:t>1.3.6.1.4.1.19376.1.5.3.1.4.13</w:t>
      </w:r>
      <w:r w:rsidR="007F2830">
        <w:rPr>
          <w:rStyle w:val="Hyperlink"/>
          <w:noProof w:val="0"/>
        </w:rPr>
        <w:fldChar w:fldCharType="end"/>
      </w:r>
      <w:r w:rsidRPr="00F331FC">
        <w:rPr>
          <w:noProof w:val="0"/>
          <w:lang w:val="nl-NL"/>
          <w:rPrChange w:id="456" w:author="Michael Clifton" w:date="2018-10-11T10:10:00Z">
            <w:rPr>
              <w:noProof w:val="0"/>
            </w:rPr>
          </w:rPrChange>
        </w:rPr>
        <w:t>'/&gt;</w:t>
      </w:r>
    </w:p>
    <w:p w14:paraId="16CEDB9C" w14:textId="77777777" w:rsidR="006E110A" w:rsidRPr="00F331FC" w:rsidRDefault="006E110A">
      <w:pPr>
        <w:pStyle w:val="XMLFragment"/>
        <w:rPr>
          <w:noProof w:val="0"/>
          <w:lang w:val="nl-NL"/>
          <w:rPrChange w:id="457" w:author="Michael Clifton" w:date="2018-10-11T10:10:00Z">
            <w:rPr>
              <w:noProof w:val="0"/>
            </w:rPr>
          </w:rPrChange>
        </w:rPr>
      </w:pPr>
      <w:r w:rsidRPr="00F331FC">
        <w:rPr>
          <w:noProof w:val="0"/>
          <w:lang w:val="nl-NL"/>
          <w:rPrChange w:id="458" w:author="Michael Clifton" w:date="2018-10-11T10:10:00Z">
            <w:rPr>
              <w:noProof w:val="0"/>
            </w:rPr>
          </w:rPrChange>
        </w:rPr>
        <w:t xml:space="preserve">         :</w:t>
      </w:r>
    </w:p>
    <w:p w14:paraId="18CBB7AE" w14:textId="77777777" w:rsidR="006E110A" w:rsidRPr="00F331FC" w:rsidRDefault="006E110A">
      <w:pPr>
        <w:pStyle w:val="XMLFragment"/>
        <w:rPr>
          <w:noProof w:val="0"/>
          <w:lang w:val="nl-NL"/>
          <w:rPrChange w:id="459" w:author="Michael Clifton" w:date="2018-10-11T10:10:00Z">
            <w:rPr>
              <w:noProof w:val="0"/>
            </w:rPr>
          </w:rPrChange>
        </w:rPr>
      </w:pPr>
      <w:r w:rsidRPr="00F331FC">
        <w:rPr>
          <w:noProof w:val="0"/>
          <w:lang w:val="nl-NL"/>
          <w:rPrChange w:id="460" w:author="Michael Clifton" w:date="2018-10-11T10:10:00Z">
            <w:rPr>
              <w:noProof w:val="0"/>
            </w:rPr>
          </w:rPrChange>
        </w:rPr>
        <w:t xml:space="preserve">    &lt;/entry&gt; </w:t>
      </w:r>
    </w:p>
    <w:p w14:paraId="5A52570A" w14:textId="77777777" w:rsidR="006E110A" w:rsidRPr="00040E48" w:rsidRDefault="006E110A">
      <w:pPr>
        <w:pStyle w:val="XMLFragment"/>
        <w:rPr>
          <w:noProof w:val="0"/>
        </w:rPr>
      </w:pPr>
      <w:r w:rsidRPr="00F331FC">
        <w:rPr>
          <w:noProof w:val="0"/>
          <w:lang w:val="nl-NL"/>
          <w:rPrChange w:id="461" w:author="Michael Clifton" w:date="2018-10-11T10:10:00Z">
            <w:rPr>
              <w:noProof w:val="0"/>
            </w:rPr>
          </w:rPrChange>
        </w:rPr>
        <w:t xml:space="preserve">    </w:t>
      </w:r>
      <w:r w:rsidRPr="00040E48">
        <w:rPr>
          <w:noProof w:val="0"/>
        </w:rPr>
        <w:t>&lt;entry&gt;</w:t>
      </w:r>
    </w:p>
    <w:p w14:paraId="23E209C1" w14:textId="77777777" w:rsidR="006E110A" w:rsidRPr="00040E48" w:rsidRDefault="006E110A">
      <w:pPr>
        <w:pStyle w:val="XMLFragment"/>
        <w:rPr>
          <w:noProof w:val="0"/>
        </w:rPr>
      </w:pPr>
      <w:r w:rsidRPr="00040E48">
        <w:rPr>
          <w:noProof w:val="0"/>
        </w:rPr>
        <w:t xml:space="preserve">         :</w:t>
      </w:r>
    </w:p>
    <w:p w14:paraId="319CF2E7" w14:textId="77777777" w:rsidR="006E110A" w:rsidRPr="00040E48" w:rsidRDefault="006E110A">
      <w:pPr>
        <w:pStyle w:val="XMLFragment"/>
        <w:rPr>
          <w:noProof w:val="0"/>
        </w:rPr>
      </w:pPr>
      <w:r w:rsidRPr="00040E48">
        <w:rPr>
          <w:noProof w:val="0"/>
        </w:rPr>
        <w:t xml:space="preserve">      &lt;!-- Required Conditions Entry element --&gt;</w:t>
      </w:r>
    </w:p>
    <w:p w14:paraId="6D1F4DD3" w14:textId="77777777" w:rsidR="006E110A" w:rsidRPr="00F331FC" w:rsidRDefault="006E110A">
      <w:pPr>
        <w:pStyle w:val="XMLFragment"/>
        <w:rPr>
          <w:noProof w:val="0"/>
          <w:lang w:val="nl-NL"/>
          <w:rPrChange w:id="462" w:author="Michael Clifton" w:date="2018-10-11T10:10:00Z">
            <w:rPr>
              <w:noProof w:val="0"/>
            </w:rPr>
          </w:rPrChange>
        </w:rPr>
      </w:pPr>
      <w:r w:rsidRPr="00040E48">
        <w:rPr>
          <w:noProof w:val="0"/>
        </w:rPr>
        <w:t xml:space="preserve">        </w:t>
      </w:r>
      <w:r w:rsidRPr="00F331FC">
        <w:rPr>
          <w:noProof w:val="0"/>
          <w:lang w:val="nl-NL"/>
          <w:rPrChange w:id="463" w:author="Michael Clifton" w:date="2018-10-11T10:10:00Z">
            <w:rPr>
              <w:noProof w:val="0"/>
            </w:rPr>
          </w:rPrChange>
        </w:rPr>
        <w:t>&lt;templateId root='</w:t>
      </w:r>
      <w:r w:rsidR="007F2830">
        <w:rPr>
          <w:rStyle w:val="Hyperlink"/>
          <w:noProof w:val="0"/>
        </w:rPr>
        <w:fldChar w:fldCharType="begin"/>
      </w:r>
      <w:r w:rsidR="007F2830" w:rsidRPr="00F331FC">
        <w:rPr>
          <w:rStyle w:val="Hyperlink"/>
          <w:noProof w:val="0"/>
          <w:lang w:val="nl-NL"/>
          <w:rPrChange w:id="464" w:author="Michael Clifton" w:date="2018-10-11T10:10:00Z">
            <w:rPr>
              <w:rStyle w:val="Hyperlink"/>
              <w:noProof w:val="0"/>
            </w:rPr>
          </w:rPrChange>
        </w:rPr>
        <w:instrText xml:space="preserve"> HYPERLINK \l "T1_3_6_1_4_1_19376_1_5_3_1_4_5" \o "1.3.6.1.4.1.19376.1.5.3.1.4.5" </w:instrText>
      </w:r>
      <w:r w:rsidR="007F2830">
        <w:rPr>
          <w:rStyle w:val="Hyperlink"/>
          <w:noProof w:val="0"/>
        </w:rPr>
        <w:fldChar w:fldCharType="separate"/>
      </w:r>
      <w:r w:rsidRPr="00F331FC">
        <w:rPr>
          <w:rStyle w:val="Hyperlink"/>
          <w:noProof w:val="0"/>
          <w:lang w:val="nl-NL"/>
          <w:rPrChange w:id="465" w:author="Michael Clifton" w:date="2018-10-11T10:10:00Z">
            <w:rPr>
              <w:rStyle w:val="Hyperlink"/>
              <w:noProof w:val="0"/>
            </w:rPr>
          </w:rPrChange>
        </w:rPr>
        <w:t>1.3.6.1.4.1.19376.1.5.3.1.4.5</w:t>
      </w:r>
      <w:r w:rsidR="007F2830">
        <w:rPr>
          <w:rStyle w:val="Hyperlink"/>
          <w:noProof w:val="0"/>
        </w:rPr>
        <w:fldChar w:fldCharType="end"/>
      </w:r>
      <w:r w:rsidRPr="00F331FC">
        <w:rPr>
          <w:noProof w:val="0"/>
          <w:lang w:val="nl-NL"/>
          <w:rPrChange w:id="466" w:author="Michael Clifton" w:date="2018-10-11T10:10:00Z">
            <w:rPr>
              <w:noProof w:val="0"/>
            </w:rPr>
          </w:rPrChange>
        </w:rPr>
        <w:t>'/&gt;</w:t>
      </w:r>
    </w:p>
    <w:p w14:paraId="64F9838C" w14:textId="77777777" w:rsidR="006E110A" w:rsidRPr="00F331FC" w:rsidRDefault="006E110A">
      <w:pPr>
        <w:pStyle w:val="XMLFragment"/>
        <w:rPr>
          <w:noProof w:val="0"/>
          <w:lang w:val="nl-NL"/>
          <w:rPrChange w:id="467" w:author="Michael Clifton" w:date="2018-10-11T10:10:00Z">
            <w:rPr>
              <w:noProof w:val="0"/>
            </w:rPr>
          </w:rPrChange>
        </w:rPr>
      </w:pPr>
      <w:r w:rsidRPr="00F331FC">
        <w:rPr>
          <w:noProof w:val="0"/>
          <w:lang w:val="nl-NL"/>
          <w:rPrChange w:id="468" w:author="Michael Clifton" w:date="2018-10-11T10:10:00Z">
            <w:rPr>
              <w:noProof w:val="0"/>
            </w:rPr>
          </w:rPrChange>
        </w:rPr>
        <w:t xml:space="preserve">         :</w:t>
      </w:r>
    </w:p>
    <w:p w14:paraId="53388147" w14:textId="77777777" w:rsidR="006E110A" w:rsidRPr="00F331FC" w:rsidRDefault="006E110A">
      <w:pPr>
        <w:pStyle w:val="XMLFragment"/>
        <w:rPr>
          <w:noProof w:val="0"/>
          <w:lang w:val="nl-NL"/>
          <w:rPrChange w:id="469" w:author="Michael Clifton" w:date="2018-10-11T10:10:00Z">
            <w:rPr>
              <w:noProof w:val="0"/>
            </w:rPr>
          </w:rPrChange>
        </w:rPr>
      </w:pPr>
      <w:r w:rsidRPr="00F331FC">
        <w:rPr>
          <w:noProof w:val="0"/>
          <w:lang w:val="nl-NL"/>
          <w:rPrChange w:id="470" w:author="Michael Clifton" w:date="2018-10-11T10:10:00Z">
            <w:rPr>
              <w:noProof w:val="0"/>
            </w:rPr>
          </w:rPrChange>
        </w:rPr>
        <w:t xml:space="preserve">    &lt;/entry&gt;</w:t>
      </w:r>
    </w:p>
    <w:p w14:paraId="39C45E74" w14:textId="77777777" w:rsidR="006E110A" w:rsidRPr="00F331FC" w:rsidRDefault="006E110A">
      <w:pPr>
        <w:pStyle w:val="XMLFragment"/>
        <w:rPr>
          <w:noProof w:val="0"/>
          <w:lang w:val="nl-NL"/>
          <w:rPrChange w:id="471" w:author="Michael Clifton" w:date="2018-10-11T10:10:00Z">
            <w:rPr>
              <w:noProof w:val="0"/>
            </w:rPr>
          </w:rPrChange>
        </w:rPr>
      </w:pPr>
      <w:r w:rsidRPr="00F331FC">
        <w:rPr>
          <w:noProof w:val="0"/>
          <w:lang w:val="nl-NL"/>
          <w:rPrChange w:id="472" w:author="Michael Clifton" w:date="2018-10-11T10:10:00Z">
            <w:rPr>
              <w:noProof w:val="0"/>
            </w:rPr>
          </w:rPrChange>
        </w:rPr>
        <w:t xml:space="preserve">       </w:t>
      </w:r>
    </w:p>
    <w:p w14:paraId="3D6863EE" w14:textId="77777777" w:rsidR="006E110A" w:rsidRPr="00040E48" w:rsidRDefault="006E110A">
      <w:pPr>
        <w:pStyle w:val="XMLFragment"/>
        <w:rPr>
          <w:noProof w:val="0"/>
        </w:rPr>
      </w:pPr>
      <w:r w:rsidRPr="00F331FC">
        <w:rPr>
          <w:noProof w:val="0"/>
          <w:lang w:val="nl-NL"/>
          <w:rPrChange w:id="473" w:author="Michael Clifton" w:date="2018-10-11T10:10:00Z">
            <w:rPr>
              <w:noProof w:val="0"/>
            </w:rPr>
          </w:rPrChange>
        </w:rPr>
        <w:t xml:space="preserve">  </w:t>
      </w:r>
      <w:r w:rsidRPr="00040E48">
        <w:rPr>
          <w:noProof w:val="0"/>
        </w:rPr>
        <w:t>&lt;/section&gt;</w:t>
      </w:r>
    </w:p>
    <w:p w14:paraId="68CE687E" w14:textId="77777777" w:rsidR="006E110A" w:rsidRPr="00040E48" w:rsidRDefault="006E110A">
      <w:pPr>
        <w:pStyle w:val="XMLFragment"/>
        <w:rPr>
          <w:noProof w:val="0"/>
        </w:rPr>
      </w:pPr>
      <w:r w:rsidRPr="00040E48">
        <w:rPr>
          <w:noProof w:val="0"/>
        </w:rPr>
        <w:t>&lt;/component&gt;</w:t>
      </w:r>
    </w:p>
    <w:p w14:paraId="518B8B1B" w14:textId="77777777" w:rsidR="006E110A" w:rsidRPr="00040E48" w:rsidRDefault="006E110A">
      <w:pPr>
        <w:pStyle w:val="FigureTitle"/>
        <w:rPr>
          <w:noProof w:val="0"/>
        </w:rPr>
      </w:pPr>
      <w:r w:rsidRPr="00040E48">
        <w:rPr>
          <w:noProof w:val="0"/>
        </w:rPr>
        <w:t xml:space="preserve">Figure </w:t>
      </w:r>
      <w:r w:rsidR="00DA1F3F" w:rsidRPr="00040E48">
        <w:rPr>
          <w:noProof w:val="0"/>
        </w:rPr>
        <w:t>6.3.3.1.2.1</w:t>
      </w:r>
      <w:r w:rsidR="0063221E" w:rsidRPr="00040E48">
        <w:rPr>
          <w:noProof w:val="0"/>
        </w:rPr>
        <w:t>-1:</w:t>
      </w:r>
      <w:r w:rsidRPr="00040E48">
        <w:rPr>
          <w:noProof w:val="0"/>
        </w:rPr>
        <w:t xml:space="preserve"> Sample Coded Reason for Referral Section</w:t>
      </w:r>
    </w:p>
    <w:p w14:paraId="716462C6" w14:textId="77777777" w:rsidR="006E110A" w:rsidRPr="00040E48" w:rsidRDefault="006E110A" w:rsidP="00C02515">
      <w:pPr>
        <w:pStyle w:val="Heading5TOC"/>
        <w:rPr>
          <w:noProof w:val="0"/>
          <w:lang w:val="en-US"/>
        </w:rPr>
      </w:pPr>
      <w:bookmarkStart w:id="474" w:name="_Toc270712246"/>
      <w:bookmarkStart w:id="475" w:name="_Toc441141898"/>
      <w:bookmarkStart w:id="476" w:name="T1_3_6_1_4_1_19376_1_5_3_1_1_13_2_1"/>
      <w:r w:rsidRPr="00040E48">
        <w:rPr>
          <w:noProof w:val="0"/>
          <w:lang w:val="en-US"/>
        </w:rPr>
        <w:t>Chief Complaint Section 1.3.6.1.4.1.19376.1.5.3.1.1.13.2.1</w:t>
      </w:r>
      <w:bookmarkEnd w:id="474"/>
      <w:bookmarkEnd w:id="47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6625EDA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76"/>
          <w:p w14:paraId="332E2936"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CEFCA06" w14:textId="77777777" w:rsidR="006E110A" w:rsidRPr="00040E48" w:rsidRDefault="006E110A">
            <w:pPr>
              <w:pStyle w:val="TableEntry"/>
              <w:rPr>
                <w:noProof w:val="0"/>
              </w:rPr>
            </w:pPr>
            <w:r w:rsidRPr="00040E48">
              <w:rPr>
                <w:noProof w:val="0"/>
              </w:rPr>
              <w:t xml:space="preserve">1.3.6.1.4.1.19376.1.5.3.1.1.13.2.1 </w:t>
            </w:r>
          </w:p>
        </w:tc>
      </w:tr>
      <w:tr w:rsidR="006E110A" w:rsidRPr="00040E48" w14:paraId="643FCFF6"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81AA5E3"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15AD23B" w14:textId="77777777" w:rsidR="006E110A" w:rsidRPr="00040E48" w:rsidRDefault="006E110A">
            <w:pPr>
              <w:pStyle w:val="TableEntry"/>
              <w:rPr>
                <w:noProof w:val="0"/>
              </w:rPr>
            </w:pPr>
            <w:r w:rsidRPr="00040E48">
              <w:rPr>
                <w:noProof w:val="0"/>
              </w:rPr>
              <w:t xml:space="preserve">This contains a narrative description of the patient's chief complaint. </w:t>
            </w:r>
          </w:p>
        </w:tc>
      </w:tr>
      <w:tr w:rsidR="006E110A" w:rsidRPr="00040E48" w14:paraId="5B463970"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F1A08D9"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4D27009"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820BED8" w14:textId="77777777" w:rsidR="006E110A" w:rsidRPr="00040E48" w:rsidRDefault="006E110A">
            <w:pPr>
              <w:pStyle w:val="TableEntryHeader"/>
              <w:rPr>
                <w:noProof w:val="0"/>
              </w:rPr>
            </w:pPr>
            <w:r w:rsidRPr="00040E48">
              <w:rPr>
                <w:noProof w:val="0"/>
              </w:rPr>
              <w:t xml:space="preserve">Description </w:t>
            </w:r>
          </w:p>
        </w:tc>
      </w:tr>
      <w:tr w:rsidR="006E110A" w:rsidRPr="00040E48" w14:paraId="1248473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01656C7" w14:textId="77777777" w:rsidR="006E110A" w:rsidRPr="00040E48" w:rsidRDefault="006E110A">
            <w:pPr>
              <w:pStyle w:val="TableEntry"/>
              <w:rPr>
                <w:noProof w:val="0"/>
              </w:rPr>
            </w:pPr>
            <w:r w:rsidRPr="00040E48">
              <w:rPr>
                <w:noProof w:val="0"/>
              </w:rPr>
              <w:t xml:space="preserve">10154-3 </w:t>
            </w:r>
          </w:p>
        </w:tc>
        <w:tc>
          <w:tcPr>
            <w:tcW w:w="0" w:type="auto"/>
            <w:tcBorders>
              <w:top w:val="single" w:sz="6" w:space="0" w:color="000000"/>
              <w:left w:val="single" w:sz="6" w:space="0" w:color="000000"/>
              <w:bottom w:val="single" w:sz="6" w:space="0" w:color="000000"/>
              <w:right w:val="single" w:sz="6" w:space="0" w:color="000000"/>
            </w:tcBorders>
            <w:vAlign w:val="center"/>
          </w:tcPr>
          <w:p w14:paraId="640BE902"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7F6CDF7" w14:textId="77777777" w:rsidR="006E110A" w:rsidRPr="00040E48" w:rsidRDefault="006E110A">
            <w:pPr>
              <w:pStyle w:val="TableEntry"/>
              <w:rPr>
                <w:noProof w:val="0"/>
              </w:rPr>
            </w:pPr>
            <w:r w:rsidRPr="00040E48">
              <w:rPr>
                <w:noProof w:val="0"/>
              </w:rPr>
              <w:t xml:space="preserve">CHIEF COMPLAINT </w:t>
            </w:r>
          </w:p>
        </w:tc>
      </w:tr>
    </w:tbl>
    <w:p w14:paraId="79E0AB38" w14:textId="77777777" w:rsidR="006E110A" w:rsidRPr="00040E48" w:rsidRDefault="006E110A"/>
    <w:p w14:paraId="3B1583EC" w14:textId="77777777" w:rsidR="006E110A" w:rsidRPr="00040E48" w:rsidRDefault="006E110A">
      <w:pPr>
        <w:pStyle w:val="XMLFragment"/>
        <w:rPr>
          <w:noProof w:val="0"/>
        </w:rPr>
      </w:pPr>
      <w:r w:rsidRPr="00040E48">
        <w:rPr>
          <w:noProof w:val="0"/>
        </w:rPr>
        <w:lastRenderedPageBreak/>
        <w:t>&lt;component&gt;</w:t>
      </w:r>
    </w:p>
    <w:p w14:paraId="4372C2E2" w14:textId="77777777" w:rsidR="006E110A" w:rsidRPr="00040E48" w:rsidRDefault="006E110A">
      <w:pPr>
        <w:pStyle w:val="XMLFragment"/>
        <w:rPr>
          <w:noProof w:val="0"/>
        </w:rPr>
      </w:pPr>
      <w:r w:rsidRPr="00040E48">
        <w:rPr>
          <w:noProof w:val="0"/>
        </w:rPr>
        <w:t xml:space="preserve">  &lt;section&gt;</w:t>
      </w:r>
    </w:p>
    <w:p w14:paraId="24AB4340" w14:textId="77777777" w:rsidR="006E110A" w:rsidRPr="00040E48" w:rsidRDefault="006E110A">
      <w:pPr>
        <w:pStyle w:val="XMLFragment"/>
        <w:rPr>
          <w:noProof w:val="0"/>
        </w:rPr>
      </w:pPr>
      <w:r w:rsidRPr="00040E48">
        <w:rPr>
          <w:noProof w:val="0"/>
        </w:rPr>
        <w:t xml:space="preserve">    &lt;templateId root='1.3.6.1.4.1.19376.1.5.3.1.1.13.2.1'/&gt;</w:t>
      </w:r>
    </w:p>
    <w:p w14:paraId="593FBE59" w14:textId="77777777" w:rsidR="006E110A" w:rsidRPr="00040E48" w:rsidRDefault="006E110A">
      <w:pPr>
        <w:pStyle w:val="XMLFragment"/>
        <w:rPr>
          <w:noProof w:val="0"/>
        </w:rPr>
      </w:pPr>
      <w:r w:rsidRPr="00040E48">
        <w:rPr>
          <w:noProof w:val="0"/>
        </w:rPr>
        <w:t xml:space="preserve">    &lt;id root=' ' extension=' '/&gt;</w:t>
      </w:r>
    </w:p>
    <w:p w14:paraId="7D763CD6" w14:textId="77777777" w:rsidR="006E110A" w:rsidRPr="00040E48" w:rsidRDefault="006E110A">
      <w:pPr>
        <w:pStyle w:val="XMLFragment"/>
        <w:rPr>
          <w:noProof w:val="0"/>
        </w:rPr>
      </w:pPr>
      <w:r w:rsidRPr="00040E48">
        <w:rPr>
          <w:noProof w:val="0"/>
        </w:rPr>
        <w:t xml:space="preserve">    &lt;code code='10154-3' displayName='CHIEF COMPLAINT'</w:t>
      </w:r>
    </w:p>
    <w:p w14:paraId="3C08DC26" w14:textId="77777777" w:rsidR="006E110A" w:rsidRPr="00040E48" w:rsidRDefault="006E110A">
      <w:pPr>
        <w:pStyle w:val="XMLFragment"/>
        <w:rPr>
          <w:noProof w:val="0"/>
        </w:rPr>
      </w:pPr>
      <w:r w:rsidRPr="00040E48">
        <w:rPr>
          <w:noProof w:val="0"/>
        </w:rPr>
        <w:t xml:space="preserve">      codeSystem='2.16.840.1.113883.6.1' codeSystemName='LOINC'/&gt;</w:t>
      </w:r>
    </w:p>
    <w:p w14:paraId="3AF261C4" w14:textId="77777777" w:rsidR="006E110A" w:rsidRPr="00040E48" w:rsidRDefault="006E110A">
      <w:pPr>
        <w:pStyle w:val="XMLFragment"/>
        <w:rPr>
          <w:noProof w:val="0"/>
        </w:rPr>
      </w:pPr>
      <w:r w:rsidRPr="00040E48">
        <w:rPr>
          <w:noProof w:val="0"/>
        </w:rPr>
        <w:t xml:space="preserve">    &lt;text&gt;</w:t>
      </w:r>
    </w:p>
    <w:p w14:paraId="7F9D6C5F"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553865A" w14:textId="77777777" w:rsidR="006E110A" w:rsidRPr="00040E48" w:rsidRDefault="006E110A">
      <w:pPr>
        <w:pStyle w:val="XMLFragment"/>
        <w:rPr>
          <w:noProof w:val="0"/>
        </w:rPr>
      </w:pPr>
      <w:r w:rsidRPr="00040E48">
        <w:rPr>
          <w:noProof w:val="0"/>
        </w:rPr>
        <w:t xml:space="preserve">    &lt;/text&gt;  </w:t>
      </w:r>
    </w:p>
    <w:p w14:paraId="0055FEB2" w14:textId="77777777" w:rsidR="006E110A" w:rsidRPr="00040E48" w:rsidRDefault="006E110A">
      <w:pPr>
        <w:pStyle w:val="XMLFragment"/>
        <w:rPr>
          <w:noProof w:val="0"/>
        </w:rPr>
      </w:pPr>
      <w:r w:rsidRPr="00040E48">
        <w:rPr>
          <w:noProof w:val="0"/>
        </w:rPr>
        <w:t xml:space="preserve">       </w:t>
      </w:r>
    </w:p>
    <w:p w14:paraId="7E189786" w14:textId="77777777" w:rsidR="006E110A" w:rsidRPr="00040E48" w:rsidRDefault="006E110A">
      <w:pPr>
        <w:pStyle w:val="XMLFragment"/>
        <w:rPr>
          <w:noProof w:val="0"/>
        </w:rPr>
      </w:pPr>
      <w:r w:rsidRPr="00040E48">
        <w:rPr>
          <w:noProof w:val="0"/>
        </w:rPr>
        <w:t xml:space="preserve">  &lt;/section&gt;</w:t>
      </w:r>
    </w:p>
    <w:p w14:paraId="1079FDF9" w14:textId="77777777" w:rsidR="006E110A" w:rsidRPr="00040E48" w:rsidRDefault="006E110A">
      <w:pPr>
        <w:pStyle w:val="XMLFragment"/>
        <w:rPr>
          <w:noProof w:val="0"/>
        </w:rPr>
      </w:pPr>
      <w:r w:rsidRPr="00040E48">
        <w:rPr>
          <w:noProof w:val="0"/>
        </w:rPr>
        <w:t>&lt;/component&gt;</w:t>
      </w:r>
    </w:p>
    <w:p w14:paraId="3310F8EC" w14:textId="77777777" w:rsidR="006E110A" w:rsidRPr="00040E48" w:rsidRDefault="006E110A">
      <w:pPr>
        <w:pStyle w:val="FigureTitle"/>
        <w:rPr>
          <w:noProof w:val="0"/>
        </w:rPr>
      </w:pPr>
      <w:r w:rsidRPr="00040E48">
        <w:rPr>
          <w:noProof w:val="0"/>
        </w:rPr>
        <w:t xml:space="preserve">Figure </w:t>
      </w:r>
      <w:r w:rsidR="00DA1F3F" w:rsidRPr="00040E48">
        <w:rPr>
          <w:noProof w:val="0"/>
        </w:rPr>
        <w:t>6.3.3.1.3</w:t>
      </w:r>
      <w:r w:rsidR="0063221E" w:rsidRPr="00040E48">
        <w:rPr>
          <w:noProof w:val="0"/>
        </w:rPr>
        <w:t>-1:</w:t>
      </w:r>
      <w:r w:rsidRPr="00040E48">
        <w:rPr>
          <w:noProof w:val="0"/>
        </w:rPr>
        <w:t xml:space="preserve"> Sample Chief Complaint Section</w:t>
      </w:r>
    </w:p>
    <w:p w14:paraId="2D2A49CE" w14:textId="77777777" w:rsidR="006E110A" w:rsidRPr="00040E48" w:rsidRDefault="006E110A" w:rsidP="00C02515">
      <w:pPr>
        <w:pStyle w:val="Heading5TOC"/>
        <w:rPr>
          <w:noProof w:val="0"/>
          <w:lang w:val="en-US"/>
        </w:rPr>
      </w:pPr>
      <w:bookmarkStart w:id="477" w:name="_Toc270712247"/>
      <w:bookmarkStart w:id="478" w:name="_Toc441141899"/>
      <w:bookmarkStart w:id="479" w:name="T1_3_6_1_4_1_19376_1_5_3_1_3_3"/>
      <w:r w:rsidRPr="00040E48">
        <w:rPr>
          <w:noProof w:val="0"/>
          <w:lang w:val="en-US"/>
        </w:rPr>
        <w:t>Hospital Admission Diagnosis Section 1.3.6.1.4.1.19376.1.5.3.1.3.3</w:t>
      </w:r>
      <w:bookmarkEnd w:id="477"/>
      <w:bookmarkEnd w:id="47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426081D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479"/>
          <w:p w14:paraId="4A5E3608"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B4BB4B7" w14:textId="77777777" w:rsidR="006E110A" w:rsidRPr="00040E48" w:rsidRDefault="006E110A">
            <w:pPr>
              <w:pStyle w:val="TableEntry"/>
              <w:rPr>
                <w:noProof w:val="0"/>
              </w:rPr>
            </w:pPr>
            <w:r w:rsidRPr="00040E48">
              <w:rPr>
                <w:noProof w:val="0"/>
              </w:rPr>
              <w:t xml:space="preserve">1.3.6.1.4.1.19376.1.5.3.1.3.3 </w:t>
            </w:r>
          </w:p>
        </w:tc>
      </w:tr>
      <w:tr w:rsidR="006E110A" w:rsidRPr="00040E48" w14:paraId="6BBD71B5"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B62A34D"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21F744C" w14:textId="77777777" w:rsidR="006E110A" w:rsidRPr="00040E48" w:rsidRDefault="006E110A">
            <w:pPr>
              <w:pStyle w:val="TableEntry"/>
              <w:rPr>
                <w:noProof w:val="0"/>
              </w:rPr>
            </w:pPr>
            <w:r w:rsidRPr="00040E48">
              <w:rPr>
                <w:noProof w:val="0"/>
              </w:rPr>
              <w:t xml:space="preserve">The hospital admitting diagnosis section shall contain a narrative description of the primary reason for admission to a hospital facility. It shall include entries for observations as described in the Entry Content Modules. </w:t>
            </w:r>
          </w:p>
        </w:tc>
      </w:tr>
      <w:tr w:rsidR="006E110A" w:rsidRPr="00040E48" w14:paraId="04A31B8D"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DC00E62"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BF4B984"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67DD6B7" w14:textId="77777777" w:rsidR="006E110A" w:rsidRPr="00040E48" w:rsidRDefault="006E110A">
            <w:pPr>
              <w:pStyle w:val="TableEntryHeader"/>
              <w:rPr>
                <w:noProof w:val="0"/>
              </w:rPr>
            </w:pPr>
            <w:r w:rsidRPr="00040E48">
              <w:rPr>
                <w:noProof w:val="0"/>
              </w:rPr>
              <w:t xml:space="preserve">Description </w:t>
            </w:r>
          </w:p>
        </w:tc>
      </w:tr>
      <w:tr w:rsidR="006E110A" w:rsidRPr="00040E48" w14:paraId="6A2CAE6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064A760" w14:textId="77777777" w:rsidR="006E110A" w:rsidRPr="00040E48" w:rsidRDefault="006E110A">
            <w:pPr>
              <w:pStyle w:val="TableEntry"/>
              <w:rPr>
                <w:noProof w:val="0"/>
              </w:rPr>
            </w:pPr>
            <w:r w:rsidRPr="00040E48">
              <w:rPr>
                <w:noProof w:val="0"/>
              </w:rPr>
              <w:t xml:space="preserve">46241-6 </w:t>
            </w:r>
          </w:p>
        </w:tc>
        <w:tc>
          <w:tcPr>
            <w:tcW w:w="0" w:type="auto"/>
            <w:tcBorders>
              <w:top w:val="single" w:sz="6" w:space="0" w:color="000000"/>
              <w:left w:val="single" w:sz="6" w:space="0" w:color="000000"/>
              <w:bottom w:val="single" w:sz="6" w:space="0" w:color="000000"/>
              <w:right w:val="single" w:sz="6" w:space="0" w:color="000000"/>
            </w:tcBorders>
            <w:vAlign w:val="center"/>
          </w:tcPr>
          <w:p w14:paraId="3075B55D"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EBB8010" w14:textId="77777777" w:rsidR="006E110A" w:rsidRPr="00040E48" w:rsidRDefault="006E110A">
            <w:pPr>
              <w:pStyle w:val="TableEntry"/>
              <w:rPr>
                <w:noProof w:val="0"/>
              </w:rPr>
            </w:pPr>
            <w:r w:rsidRPr="00040E48">
              <w:rPr>
                <w:noProof w:val="0"/>
              </w:rPr>
              <w:t xml:space="preserve">HOSPITAL ADMISSION DX </w:t>
            </w:r>
          </w:p>
        </w:tc>
      </w:tr>
      <w:tr w:rsidR="006E110A" w:rsidRPr="00040E48" w14:paraId="4BD7782B"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F2C1916"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9CB2F24"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2DC633A" w14:textId="77777777" w:rsidR="006E110A" w:rsidRPr="00040E48" w:rsidRDefault="006E110A">
            <w:pPr>
              <w:pStyle w:val="TableEntryHeader"/>
              <w:rPr>
                <w:noProof w:val="0"/>
              </w:rPr>
            </w:pPr>
            <w:r w:rsidRPr="00040E48">
              <w:rPr>
                <w:noProof w:val="0"/>
              </w:rPr>
              <w:t xml:space="preserve">Description </w:t>
            </w:r>
          </w:p>
        </w:tc>
      </w:tr>
      <w:tr w:rsidR="006E110A" w:rsidRPr="00040E48" w14:paraId="6C7CBF1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429EA21" w14:textId="77777777" w:rsidR="006E110A" w:rsidRPr="00040E48" w:rsidRDefault="006E110A">
            <w:pPr>
              <w:pStyle w:val="TableEntry"/>
              <w:rPr>
                <w:noProof w:val="0"/>
              </w:rPr>
            </w:pPr>
            <w:r w:rsidRPr="00040E48">
              <w:rPr>
                <w:noProof w:val="0"/>
              </w:rPr>
              <w:t xml:space="preserve">1.3.6.1.4.1.19376.1.5.3.1.4.5.2 </w:t>
            </w:r>
          </w:p>
        </w:tc>
        <w:tc>
          <w:tcPr>
            <w:tcW w:w="0" w:type="auto"/>
            <w:tcBorders>
              <w:top w:val="single" w:sz="6" w:space="0" w:color="000000"/>
              <w:left w:val="single" w:sz="6" w:space="0" w:color="000000"/>
              <w:bottom w:val="single" w:sz="6" w:space="0" w:color="000000"/>
              <w:right w:val="single" w:sz="6" w:space="0" w:color="000000"/>
            </w:tcBorders>
            <w:vAlign w:val="center"/>
          </w:tcPr>
          <w:p w14:paraId="7707CC07"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12B12CC" w14:textId="77777777" w:rsidR="006E110A" w:rsidRPr="00040E48" w:rsidRDefault="00FF2B1E">
            <w:pPr>
              <w:pStyle w:val="TableEntry"/>
              <w:rPr>
                <w:noProof w:val="0"/>
              </w:rPr>
            </w:pPr>
            <w:hyperlink w:anchor="T1_3_6_1_4_1_19376_1_5_3_1_4_5_2" w:tooltip="1.3.6.1.4.1.19376.1.5.3.1.4.5.2" w:history="1">
              <w:r w:rsidR="006E110A" w:rsidRPr="00040E48">
                <w:rPr>
                  <w:rStyle w:val="Hyperlink"/>
                  <w:noProof w:val="0"/>
                </w:rPr>
                <w:t>Problem Concern Entry</w:t>
              </w:r>
            </w:hyperlink>
            <w:r w:rsidR="006E110A" w:rsidRPr="00040E48">
              <w:rPr>
                <w:noProof w:val="0"/>
              </w:rPr>
              <w:t xml:space="preserve"> </w:t>
            </w:r>
          </w:p>
        </w:tc>
      </w:tr>
    </w:tbl>
    <w:p w14:paraId="08BC1B9F" w14:textId="77777777" w:rsidR="006E110A" w:rsidRPr="00040E48" w:rsidRDefault="006E110A"/>
    <w:p w14:paraId="337C533E" w14:textId="77777777" w:rsidR="006E110A" w:rsidRPr="00040E48" w:rsidRDefault="006E110A">
      <w:pPr>
        <w:pStyle w:val="XMLFragment"/>
        <w:rPr>
          <w:noProof w:val="0"/>
        </w:rPr>
      </w:pPr>
      <w:r w:rsidRPr="00040E48">
        <w:rPr>
          <w:noProof w:val="0"/>
        </w:rPr>
        <w:t>&lt;component&gt;</w:t>
      </w:r>
    </w:p>
    <w:p w14:paraId="43923901" w14:textId="77777777" w:rsidR="006E110A" w:rsidRPr="00040E48" w:rsidRDefault="006E110A">
      <w:pPr>
        <w:pStyle w:val="XMLFragment"/>
        <w:rPr>
          <w:noProof w:val="0"/>
        </w:rPr>
      </w:pPr>
      <w:r w:rsidRPr="00040E48">
        <w:rPr>
          <w:noProof w:val="0"/>
        </w:rPr>
        <w:t xml:space="preserve">  &lt;section&gt;</w:t>
      </w:r>
    </w:p>
    <w:p w14:paraId="5BA1C024" w14:textId="77777777" w:rsidR="006E110A" w:rsidRPr="00040E48" w:rsidRDefault="006E110A">
      <w:pPr>
        <w:pStyle w:val="XMLFragment"/>
        <w:rPr>
          <w:noProof w:val="0"/>
        </w:rPr>
      </w:pPr>
      <w:r w:rsidRPr="00040E48">
        <w:rPr>
          <w:noProof w:val="0"/>
        </w:rPr>
        <w:t xml:space="preserve">    &lt;templateId root='1.3.6.1.4.1.19376.1.5.3.1.3.3'/&gt;</w:t>
      </w:r>
    </w:p>
    <w:p w14:paraId="67550AAE" w14:textId="77777777" w:rsidR="006E110A" w:rsidRPr="00040E48" w:rsidRDefault="006E110A">
      <w:pPr>
        <w:pStyle w:val="XMLFragment"/>
        <w:rPr>
          <w:noProof w:val="0"/>
        </w:rPr>
      </w:pPr>
      <w:r w:rsidRPr="00040E48">
        <w:rPr>
          <w:noProof w:val="0"/>
        </w:rPr>
        <w:t xml:space="preserve">    &lt;id root=' ' extension=' '/&gt;</w:t>
      </w:r>
    </w:p>
    <w:p w14:paraId="44879ABD" w14:textId="77777777" w:rsidR="006E110A" w:rsidRPr="00040E48" w:rsidRDefault="006E110A">
      <w:pPr>
        <w:pStyle w:val="XMLFragment"/>
        <w:rPr>
          <w:noProof w:val="0"/>
        </w:rPr>
      </w:pPr>
      <w:r w:rsidRPr="00040E48">
        <w:rPr>
          <w:noProof w:val="0"/>
        </w:rPr>
        <w:t xml:space="preserve">    &lt;code code='46241-6' displayName='HOSPITAL ADMISSION DX'</w:t>
      </w:r>
    </w:p>
    <w:p w14:paraId="21482339" w14:textId="77777777" w:rsidR="006E110A" w:rsidRPr="00040E48" w:rsidRDefault="006E110A">
      <w:pPr>
        <w:pStyle w:val="XMLFragment"/>
        <w:rPr>
          <w:noProof w:val="0"/>
        </w:rPr>
      </w:pPr>
      <w:r w:rsidRPr="00040E48">
        <w:rPr>
          <w:noProof w:val="0"/>
        </w:rPr>
        <w:t xml:space="preserve">      codeSystem='2.16.840.1.113883.6.1' codeSystemName='LOINC'/&gt;</w:t>
      </w:r>
    </w:p>
    <w:p w14:paraId="677BFE06" w14:textId="77777777" w:rsidR="006E110A" w:rsidRPr="00040E48" w:rsidRDefault="006E110A">
      <w:pPr>
        <w:pStyle w:val="XMLFragment"/>
        <w:rPr>
          <w:noProof w:val="0"/>
        </w:rPr>
      </w:pPr>
      <w:r w:rsidRPr="00040E48">
        <w:rPr>
          <w:noProof w:val="0"/>
        </w:rPr>
        <w:t xml:space="preserve">    &lt;text&gt;</w:t>
      </w:r>
    </w:p>
    <w:p w14:paraId="1ACD0E7D"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47B190E0" w14:textId="77777777" w:rsidR="006E110A" w:rsidRPr="00040E48" w:rsidRDefault="006E110A">
      <w:pPr>
        <w:pStyle w:val="XMLFragment"/>
        <w:rPr>
          <w:noProof w:val="0"/>
        </w:rPr>
      </w:pPr>
      <w:r w:rsidRPr="00040E48">
        <w:rPr>
          <w:noProof w:val="0"/>
        </w:rPr>
        <w:t xml:space="preserve">    &lt;/text&gt;   </w:t>
      </w:r>
    </w:p>
    <w:p w14:paraId="020FB573" w14:textId="77777777" w:rsidR="006E110A" w:rsidRPr="00040E48" w:rsidRDefault="006E110A">
      <w:pPr>
        <w:pStyle w:val="XMLFragment"/>
        <w:rPr>
          <w:noProof w:val="0"/>
        </w:rPr>
      </w:pPr>
      <w:r w:rsidRPr="00040E48">
        <w:rPr>
          <w:noProof w:val="0"/>
        </w:rPr>
        <w:t xml:space="preserve">    &lt;entry&gt;</w:t>
      </w:r>
    </w:p>
    <w:p w14:paraId="2FB0A89D" w14:textId="77777777" w:rsidR="006E110A" w:rsidRPr="00040E48" w:rsidRDefault="006E110A">
      <w:pPr>
        <w:pStyle w:val="XMLFragment"/>
        <w:rPr>
          <w:noProof w:val="0"/>
        </w:rPr>
      </w:pPr>
      <w:r w:rsidRPr="00040E48">
        <w:rPr>
          <w:noProof w:val="0"/>
        </w:rPr>
        <w:t xml:space="preserve">         :</w:t>
      </w:r>
    </w:p>
    <w:p w14:paraId="27414C7B" w14:textId="77777777" w:rsidR="006E110A" w:rsidRPr="00040E48" w:rsidRDefault="006E110A">
      <w:pPr>
        <w:pStyle w:val="XMLFragment"/>
        <w:rPr>
          <w:noProof w:val="0"/>
        </w:rPr>
      </w:pPr>
      <w:r w:rsidRPr="00040E48">
        <w:rPr>
          <w:noProof w:val="0"/>
        </w:rPr>
        <w:t xml:space="preserve">      &lt;!-- Required Problem Concern Entry element --&gt;</w:t>
      </w:r>
    </w:p>
    <w:p w14:paraId="0F1FD311" w14:textId="77777777" w:rsidR="006E110A" w:rsidRPr="00F331FC" w:rsidRDefault="006E110A">
      <w:pPr>
        <w:pStyle w:val="XMLFragment"/>
        <w:rPr>
          <w:noProof w:val="0"/>
          <w:lang w:val="nl-NL"/>
          <w:rPrChange w:id="480" w:author="Michael Clifton" w:date="2018-10-11T10:10:00Z">
            <w:rPr>
              <w:noProof w:val="0"/>
            </w:rPr>
          </w:rPrChange>
        </w:rPr>
      </w:pPr>
      <w:r w:rsidRPr="00040E48">
        <w:rPr>
          <w:noProof w:val="0"/>
        </w:rPr>
        <w:t xml:space="preserve">        </w:t>
      </w:r>
      <w:r w:rsidRPr="00F331FC">
        <w:rPr>
          <w:noProof w:val="0"/>
          <w:lang w:val="nl-NL"/>
          <w:rPrChange w:id="481" w:author="Michael Clifton" w:date="2018-10-11T10:10:00Z">
            <w:rPr>
              <w:noProof w:val="0"/>
            </w:rPr>
          </w:rPrChange>
        </w:rPr>
        <w:t>&lt;templateId root='</w:t>
      </w:r>
      <w:r w:rsidR="007F2830">
        <w:rPr>
          <w:rStyle w:val="Hyperlink"/>
          <w:noProof w:val="0"/>
        </w:rPr>
        <w:fldChar w:fldCharType="begin"/>
      </w:r>
      <w:r w:rsidR="007F2830" w:rsidRPr="00F331FC">
        <w:rPr>
          <w:rStyle w:val="Hyperlink"/>
          <w:noProof w:val="0"/>
          <w:lang w:val="nl-NL"/>
          <w:rPrChange w:id="482" w:author="Michael Clifton" w:date="2018-10-11T10:10:00Z">
            <w:rPr>
              <w:rStyle w:val="Hyperlink"/>
              <w:noProof w:val="0"/>
            </w:rPr>
          </w:rPrChange>
        </w:rPr>
        <w:instrText xml:space="preserve"> HYPERLINK \l "T1_3_6_1_4_1_19376_1_5_3_1_4_5_2" \o "1.3.6.1.4.1.19376.1.5.3.1.4.5.2" </w:instrText>
      </w:r>
      <w:r w:rsidR="007F2830">
        <w:rPr>
          <w:rStyle w:val="Hyperlink"/>
          <w:noProof w:val="0"/>
        </w:rPr>
        <w:fldChar w:fldCharType="separate"/>
      </w:r>
      <w:r w:rsidRPr="00F331FC">
        <w:rPr>
          <w:rStyle w:val="Hyperlink"/>
          <w:noProof w:val="0"/>
          <w:lang w:val="nl-NL"/>
          <w:rPrChange w:id="483" w:author="Michael Clifton" w:date="2018-10-11T10:10:00Z">
            <w:rPr>
              <w:rStyle w:val="Hyperlink"/>
              <w:noProof w:val="0"/>
            </w:rPr>
          </w:rPrChange>
        </w:rPr>
        <w:t>1.3.6.1.4.1.19376.1.5.3.1.4.5.2</w:t>
      </w:r>
      <w:r w:rsidR="007F2830">
        <w:rPr>
          <w:rStyle w:val="Hyperlink"/>
          <w:noProof w:val="0"/>
        </w:rPr>
        <w:fldChar w:fldCharType="end"/>
      </w:r>
      <w:r w:rsidRPr="00F331FC">
        <w:rPr>
          <w:noProof w:val="0"/>
          <w:lang w:val="nl-NL"/>
          <w:rPrChange w:id="484" w:author="Michael Clifton" w:date="2018-10-11T10:10:00Z">
            <w:rPr>
              <w:noProof w:val="0"/>
            </w:rPr>
          </w:rPrChange>
        </w:rPr>
        <w:t>'/&gt;</w:t>
      </w:r>
    </w:p>
    <w:p w14:paraId="52F0F87C" w14:textId="77777777" w:rsidR="006E110A" w:rsidRPr="00F331FC" w:rsidRDefault="006E110A">
      <w:pPr>
        <w:pStyle w:val="XMLFragment"/>
        <w:rPr>
          <w:noProof w:val="0"/>
          <w:lang w:val="nl-NL"/>
          <w:rPrChange w:id="485" w:author="Michael Clifton" w:date="2018-10-11T10:10:00Z">
            <w:rPr>
              <w:noProof w:val="0"/>
            </w:rPr>
          </w:rPrChange>
        </w:rPr>
      </w:pPr>
      <w:r w:rsidRPr="00F331FC">
        <w:rPr>
          <w:noProof w:val="0"/>
          <w:lang w:val="nl-NL"/>
          <w:rPrChange w:id="486" w:author="Michael Clifton" w:date="2018-10-11T10:10:00Z">
            <w:rPr>
              <w:noProof w:val="0"/>
            </w:rPr>
          </w:rPrChange>
        </w:rPr>
        <w:t xml:space="preserve">         :</w:t>
      </w:r>
    </w:p>
    <w:p w14:paraId="01798790" w14:textId="77777777" w:rsidR="006E110A" w:rsidRPr="00F331FC" w:rsidRDefault="006E110A">
      <w:pPr>
        <w:pStyle w:val="XMLFragment"/>
        <w:rPr>
          <w:noProof w:val="0"/>
          <w:lang w:val="nl-NL"/>
          <w:rPrChange w:id="487" w:author="Michael Clifton" w:date="2018-10-11T10:10:00Z">
            <w:rPr>
              <w:noProof w:val="0"/>
            </w:rPr>
          </w:rPrChange>
        </w:rPr>
      </w:pPr>
      <w:r w:rsidRPr="00F331FC">
        <w:rPr>
          <w:noProof w:val="0"/>
          <w:lang w:val="nl-NL"/>
          <w:rPrChange w:id="488" w:author="Michael Clifton" w:date="2018-10-11T10:10:00Z">
            <w:rPr>
              <w:noProof w:val="0"/>
            </w:rPr>
          </w:rPrChange>
        </w:rPr>
        <w:t xml:space="preserve">    &lt;/entry&gt;</w:t>
      </w:r>
    </w:p>
    <w:p w14:paraId="2E5262F9" w14:textId="77777777" w:rsidR="006E110A" w:rsidRPr="00F331FC" w:rsidRDefault="006E110A">
      <w:pPr>
        <w:pStyle w:val="XMLFragment"/>
        <w:rPr>
          <w:noProof w:val="0"/>
          <w:lang w:val="nl-NL"/>
          <w:rPrChange w:id="489" w:author="Michael Clifton" w:date="2018-10-11T10:10:00Z">
            <w:rPr>
              <w:noProof w:val="0"/>
            </w:rPr>
          </w:rPrChange>
        </w:rPr>
      </w:pPr>
      <w:r w:rsidRPr="00F331FC">
        <w:rPr>
          <w:noProof w:val="0"/>
          <w:lang w:val="nl-NL"/>
          <w:rPrChange w:id="490" w:author="Michael Clifton" w:date="2018-10-11T10:10:00Z">
            <w:rPr>
              <w:noProof w:val="0"/>
            </w:rPr>
          </w:rPrChange>
        </w:rPr>
        <w:t xml:space="preserve">       </w:t>
      </w:r>
    </w:p>
    <w:p w14:paraId="29ABC520" w14:textId="77777777" w:rsidR="006E110A" w:rsidRPr="00040E48" w:rsidRDefault="006E110A">
      <w:pPr>
        <w:pStyle w:val="XMLFragment"/>
        <w:rPr>
          <w:noProof w:val="0"/>
        </w:rPr>
      </w:pPr>
      <w:r w:rsidRPr="00F331FC">
        <w:rPr>
          <w:noProof w:val="0"/>
          <w:lang w:val="nl-NL"/>
          <w:rPrChange w:id="491" w:author="Michael Clifton" w:date="2018-10-11T10:10:00Z">
            <w:rPr>
              <w:noProof w:val="0"/>
            </w:rPr>
          </w:rPrChange>
        </w:rPr>
        <w:t xml:space="preserve">  </w:t>
      </w:r>
      <w:r w:rsidRPr="00040E48">
        <w:rPr>
          <w:noProof w:val="0"/>
        </w:rPr>
        <w:t>&lt;/section&gt;</w:t>
      </w:r>
    </w:p>
    <w:p w14:paraId="3DB6135C" w14:textId="77777777" w:rsidR="006E110A" w:rsidRPr="00040E48" w:rsidRDefault="006E110A">
      <w:pPr>
        <w:pStyle w:val="XMLFragment"/>
        <w:rPr>
          <w:noProof w:val="0"/>
        </w:rPr>
      </w:pPr>
      <w:r w:rsidRPr="00040E48">
        <w:rPr>
          <w:noProof w:val="0"/>
        </w:rPr>
        <w:t>&lt;/component&gt;</w:t>
      </w:r>
    </w:p>
    <w:p w14:paraId="0D11917F" w14:textId="77777777" w:rsidR="006E110A" w:rsidRPr="00040E48" w:rsidRDefault="006E110A">
      <w:pPr>
        <w:pStyle w:val="FigureTitle"/>
        <w:rPr>
          <w:noProof w:val="0"/>
        </w:rPr>
      </w:pPr>
      <w:r w:rsidRPr="00040E48">
        <w:rPr>
          <w:noProof w:val="0"/>
        </w:rPr>
        <w:t xml:space="preserve">Figure </w:t>
      </w:r>
      <w:r w:rsidR="00DA1F3F" w:rsidRPr="00040E48">
        <w:rPr>
          <w:noProof w:val="0"/>
        </w:rPr>
        <w:t>6.3.3.1.4</w:t>
      </w:r>
      <w:r w:rsidR="0063221E" w:rsidRPr="00040E48">
        <w:rPr>
          <w:noProof w:val="0"/>
        </w:rPr>
        <w:t>-1:</w:t>
      </w:r>
      <w:r w:rsidRPr="00040E48">
        <w:rPr>
          <w:noProof w:val="0"/>
        </w:rPr>
        <w:t xml:space="preserve"> Sample Hospital Admission Diagnosis Section</w:t>
      </w:r>
    </w:p>
    <w:p w14:paraId="7607617E" w14:textId="77777777" w:rsidR="00092687" w:rsidRPr="00040E48" w:rsidRDefault="00092687" w:rsidP="0046437B">
      <w:pPr>
        <w:pStyle w:val="Heading5TOC"/>
        <w:rPr>
          <w:noProof w:val="0"/>
          <w:lang w:val="en-US"/>
        </w:rPr>
      </w:pPr>
      <w:bookmarkStart w:id="492" w:name="_Toc367192169"/>
      <w:bookmarkStart w:id="493" w:name="_Toc367192470"/>
      <w:bookmarkStart w:id="494" w:name="_Toc367193487"/>
      <w:bookmarkStart w:id="495" w:name="_Toc367204249"/>
      <w:bookmarkStart w:id="496" w:name="_Toc367204585"/>
      <w:bookmarkStart w:id="497" w:name="_Toc367204923"/>
      <w:bookmarkStart w:id="498" w:name="_Toc367208540"/>
      <w:bookmarkStart w:id="499" w:name="_Toc367208876"/>
      <w:bookmarkStart w:id="500" w:name="_Toc367210162"/>
      <w:bookmarkStart w:id="501" w:name="_Toc367215011"/>
      <w:bookmarkStart w:id="502" w:name="_Toc368410637"/>
      <w:bookmarkStart w:id="503" w:name="_Toc368412453"/>
      <w:bookmarkStart w:id="504" w:name="_Toc441141900"/>
      <w:bookmarkEnd w:id="492"/>
      <w:bookmarkEnd w:id="493"/>
      <w:bookmarkEnd w:id="494"/>
      <w:bookmarkEnd w:id="495"/>
      <w:bookmarkEnd w:id="496"/>
      <w:bookmarkEnd w:id="497"/>
      <w:bookmarkEnd w:id="498"/>
      <w:bookmarkEnd w:id="499"/>
      <w:bookmarkEnd w:id="500"/>
      <w:bookmarkEnd w:id="501"/>
      <w:bookmarkEnd w:id="502"/>
      <w:bookmarkEnd w:id="503"/>
      <w:r w:rsidRPr="00040E48">
        <w:rPr>
          <w:noProof w:val="0"/>
          <w:lang w:val="en-US"/>
        </w:rPr>
        <w:t>Reserved</w:t>
      </w:r>
      <w:r w:rsidR="00980A40" w:rsidRPr="00040E48">
        <w:rPr>
          <w:noProof w:val="0"/>
          <w:lang w:val="en-US"/>
        </w:rPr>
        <w:t xml:space="preserve"> for (Proposed Procedure Section)</w:t>
      </w:r>
      <w:bookmarkEnd w:id="504"/>
    </w:p>
    <w:p w14:paraId="14340CFF" w14:textId="77777777" w:rsidR="00092687" w:rsidRPr="00040E48" w:rsidRDefault="00092687" w:rsidP="00EF41A6">
      <w:pPr>
        <w:pStyle w:val="Heading5TOC"/>
        <w:rPr>
          <w:noProof w:val="0"/>
          <w:lang w:val="en-US"/>
        </w:rPr>
      </w:pPr>
      <w:bookmarkStart w:id="505" w:name="_Toc441141901"/>
      <w:r w:rsidRPr="00040E48">
        <w:rPr>
          <w:noProof w:val="0"/>
          <w:lang w:val="en-US"/>
        </w:rPr>
        <w:t>Reserved</w:t>
      </w:r>
      <w:r w:rsidR="00980A40" w:rsidRPr="00040E48">
        <w:rPr>
          <w:noProof w:val="0"/>
          <w:lang w:val="en-US"/>
        </w:rPr>
        <w:t xml:space="preserve"> for (EBS Estimated Blood Loss Section)</w:t>
      </w:r>
      <w:bookmarkEnd w:id="505"/>
    </w:p>
    <w:p w14:paraId="2BE34D9B" w14:textId="77777777" w:rsidR="00092687" w:rsidRPr="00040E48" w:rsidRDefault="00092687" w:rsidP="00092687">
      <w:pPr>
        <w:pStyle w:val="Heading5TOC"/>
        <w:rPr>
          <w:noProof w:val="0"/>
          <w:lang w:val="en-US"/>
        </w:rPr>
      </w:pPr>
      <w:bookmarkStart w:id="506" w:name="_Toc441141902"/>
      <w:r w:rsidRPr="00040E48">
        <w:rPr>
          <w:noProof w:val="0"/>
          <w:lang w:val="en-US"/>
        </w:rPr>
        <w:t>Reserved</w:t>
      </w:r>
      <w:r w:rsidR="00980A40" w:rsidRPr="00040E48">
        <w:rPr>
          <w:noProof w:val="0"/>
          <w:lang w:val="en-US"/>
        </w:rPr>
        <w:t xml:space="preserve"> for (Proposed Anesthesia Section)</w:t>
      </w:r>
      <w:bookmarkEnd w:id="506"/>
    </w:p>
    <w:p w14:paraId="4A250B46" w14:textId="77777777" w:rsidR="00092687" w:rsidRPr="00040E48" w:rsidRDefault="00092687" w:rsidP="00EF41A6">
      <w:pPr>
        <w:pStyle w:val="BodyText"/>
        <w:rPr>
          <w:noProof w:val="0"/>
        </w:rPr>
      </w:pPr>
    </w:p>
    <w:p w14:paraId="0A2E5FB7" w14:textId="77777777" w:rsidR="00092687" w:rsidRPr="00040E48" w:rsidRDefault="00092687" w:rsidP="00092687">
      <w:pPr>
        <w:pStyle w:val="Heading5TOC"/>
        <w:rPr>
          <w:noProof w:val="0"/>
          <w:lang w:val="en-US"/>
        </w:rPr>
      </w:pPr>
      <w:bookmarkStart w:id="507" w:name="_Toc441141903"/>
      <w:r w:rsidRPr="00040E48">
        <w:rPr>
          <w:noProof w:val="0"/>
          <w:lang w:val="en-US"/>
        </w:rPr>
        <w:lastRenderedPageBreak/>
        <w:t>Reserved</w:t>
      </w:r>
      <w:r w:rsidR="00980A40" w:rsidRPr="00040E48">
        <w:rPr>
          <w:noProof w:val="0"/>
          <w:lang w:val="en-US"/>
        </w:rPr>
        <w:t xml:space="preserve"> for (Reason for Procedure Section)</w:t>
      </w:r>
      <w:bookmarkEnd w:id="507"/>
    </w:p>
    <w:p w14:paraId="301A9672" w14:textId="77777777" w:rsidR="00092687" w:rsidRPr="00040E48" w:rsidRDefault="00092687" w:rsidP="00092687">
      <w:pPr>
        <w:pStyle w:val="Heading5TOC"/>
        <w:rPr>
          <w:noProof w:val="0"/>
          <w:lang w:val="en-US"/>
        </w:rPr>
      </w:pPr>
      <w:bookmarkStart w:id="508" w:name="_Toc441141904"/>
      <w:r w:rsidRPr="00040E48">
        <w:rPr>
          <w:noProof w:val="0"/>
          <w:lang w:val="en-US"/>
        </w:rPr>
        <w:t>Reserved</w:t>
      </w:r>
      <w:r w:rsidR="00980A40" w:rsidRPr="00040E48">
        <w:rPr>
          <w:noProof w:val="0"/>
          <w:lang w:val="en-US"/>
        </w:rPr>
        <w:t xml:space="preserve"> for (Reason for Visit Section)</w:t>
      </w:r>
      <w:bookmarkEnd w:id="508"/>
    </w:p>
    <w:p w14:paraId="070A5847" w14:textId="77777777" w:rsidR="00092687" w:rsidRPr="00040E48" w:rsidRDefault="00092687" w:rsidP="00092687">
      <w:pPr>
        <w:pStyle w:val="Heading5TOC"/>
        <w:rPr>
          <w:noProof w:val="0"/>
          <w:lang w:val="en-US"/>
        </w:rPr>
      </w:pPr>
      <w:bookmarkStart w:id="509" w:name="_Toc441141905"/>
      <w:r w:rsidRPr="00040E48">
        <w:rPr>
          <w:noProof w:val="0"/>
          <w:lang w:val="en-US"/>
        </w:rPr>
        <w:t>Reserved</w:t>
      </w:r>
      <w:r w:rsidR="00980A40" w:rsidRPr="00040E48">
        <w:rPr>
          <w:noProof w:val="0"/>
          <w:lang w:val="en-US"/>
        </w:rPr>
        <w:t xml:space="preserve"> for (Injury Incident Description Section)</w:t>
      </w:r>
      <w:bookmarkEnd w:id="509"/>
    </w:p>
    <w:p w14:paraId="32E94C7F" w14:textId="77777777" w:rsidR="006E110A" w:rsidRPr="00040E48" w:rsidRDefault="006E110A">
      <w:pPr>
        <w:pStyle w:val="Heading4"/>
        <w:rPr>
          <w:noProof w:val="0"/>
        </w:rPr>
      </w:pPr>
      <w:bookmarkStart w:id="510" w:name="_Toc367192175"/>
      <w:bookmarkStart w:id="511" w:name="_Toc367192476"/>
      <w:bookmarkStart w:id="512" w:name="_Toc367193493"/>
      <w:bookmarkStart w:id="513" w:name="_Toc367204255"/>
      <w:bookmarkStart w:id="514" w:name="_Toc367204591"/>
      <w:bookmarkStart w:id="515" w:name="_Toc367204929"/>
      <w:bookmarkStart w:id="516" w:name="_Toc367208546"/>
      <w:bookmarkStart w:id="517" w:name="_Toc367208882"/>
      <w:bookmarkStart w:id="518" w:name="_Toc367210168"/>
      <w:bookmarkStart w:id="519" w:name="_Toc367215017"/>
      <w:bookmarkStart w:id="520" w:name="_Toc368410643"/>
      <w:bookmarkStart w:id="521" w:name="_Toc368412460"/>
      <w:bookmarkStart w:id="522" w:name="_Toc270712248"/>
      <w:bookmarkStart w:id="523" w:name="_Toc441141906"/>
      <w:bookmarkEnd w:id="510"/>
      <w:bookmarkEnd w:id="511"/>
      <w:bookmarkEnd w:id="512"/>
      <w:bookmarkEnd w:id="513"/>
      <w:bookmarkEnd w:id="514"/>
      <w:bookmarkEnd w:id="515"/>
      <w:bookmarkEnd w:id="516"/>
      <w:bookmarkEnd w:id="517"/>
      <w:bookmarkEnd w:id="518"/>
      <w:bookmarkEnd w:id="519"/>
      <w:bookmarkEnd w:id="520"/>
      <w:bookmarkEnd w:id="521"/>
      <w:r w:rsidRPr="00040E48">
        <w:rPr>
          <w:noProof w:val="0"/>
        </w:rPr>
        <w:t>Other Condition Histories</w:t>
      </w:r>
      <w:bookmarkEnd w:id="522"/>
      <w:bookmarkEnd w:id="523"/>
    </w:p>
    <w:p w14:paraId="3B288086" w14:textId="77777777" w:rsidR="006E110A" w:rsidRPr="00040E48" w:rsidRDefault="006E110A">
      <w:pPr>
        <w:pStyle w:val="BodyText"/>
        <w:rPr>
          <w:noProof w:val="0"/>
        </w:rPr>
      </w:pPr>
      <w:r w:rsidRPr="00040E48">
        <w:rPr>
          <w:noProof w:val="0"/>
        </w:rPr>
        <w:t xml:space="preserve">The sections defined below provide historical information about the patient's conditions. </w:t>
      </w:r>
    </w:p>
    <w:p w14:paraId="1BD76D19" w14:textId="77777777" w:rsidR="006E110A" w:rsidRPr="00040E48" w:rsidRDefault="006E110A" w:rsidP="00C02515">
      <w:pPr>
        <w:pStyle w:val="Heading5TOC"/>
        <w:rPr>
          <w:noProof w:val="0"/>
          <w:lang w:val="en-US"/>
        </w:rPr>
      </w:pPr>
      <w:bookmarkStart w:id="524" w:name="_Toc270712249"/>
      <w:bookmarkStart w:id="525" w:name="_Toc441141907"/>
      <w:bookmarkStart w:id="526" w:name="T1_3_6_1_4_1_19376_1_5_3_1_3_4"/>
      <w:r w:rsidRPr="00040E48">
        <w:rPr>
          <w:noProof w:val="0"/>
          <w:lang w:val="en-US"/>
        </w:rPr>
        <w:t>History of Present Illness Section 1.3.6.1.4.1.19376.1.5.3.1.3.4</w:t>
      </w:r>
      <w:bookmarkEnd w:id="524"/>
      <w:bookmarkEnd w:id="52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44AF585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26"/>
          <w:p w14:paraId="32811872"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D93A861" w14:textId="77777777" w:rsidR="006E110A" w:rsidRPr="00040E48" w:rsidRDefault="006E110A">
            <w:pPr>
              <w:pStyle w:val="TableEntry"/>
              <w:rPr>
                <w:noProof w:val="0"/>
              </w:rPr>
            </w:pPr>
            <w:r w:rsidRPr="00040E48">
              <w:rPr>
                <w:noProof w:val="0"/>
              </w:rPr>
              <w:t xml:space="preserve">1.3.6.1.4.1.19376.1.5.3.1.3.4 </w:t>
            </w:r>
          </w:p>
        </w:tc>
      </w:tr>
      <w:tr w:rsidR="006E110A" w:rsidRPr="00040E48" w14:paraId="3237A04D"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5DD1046"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CC5FAE9" w14:textId="77777777" w:rsidR="006E110A" w:rsidRPr="00040E48" w:rsidRDefault="006E110A">
            <w:pPr>
              <w:pStyle w:val="TableEntry"/>
              <w:rPr>
                <w:noProof w:val="0"/>
              </w:rPr>
            </w:pPr>
            <w:r w:rsidRPr="00040E48">
              <w:rPr>
                <w:noProof w:val="0"/>
              </w:rPr>
              <w:t xml:space="preserve">The history of present illness section shall contain a narrative description of the sequence of events preceding the patient’s current complaints. </w:t>
            </w:r>
          </w:p>
        </w:tc>
      </w:tr>
      <w:tr w:rsidR="006E110A" w:rsidRPr="00040E48" w14:paraId="0F104359"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B0D73C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E1F6FE8"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7151696" w14:textId="77777777" w:rsidR="006E110A" w:rsidRPr="00040E48" w:rsidRDefault="006E110A">
            <w:pPr>
              <w:pStyle w:val="TableEntryHeader"/>
              <w:rPr>
                <w:noProof w:val="0"/>
              </w:rPr>
            </w:pPr>
            <w:r w:rsidRPr="00040E48">
              <w:rPr>
                <w:noProof w:val="0"/>
              </w:rPr>
              <w:t xml:space="preserve">Description </w:t>
            </w:r>
          </w:p>
        </w:tc>
      </w:tr>
      <w:tr w:rsidR="006E110A" w:rsidRPr="00040E48" w14:paraId="3D42572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DF4726A" w14:textId="77777777" w:rsidR="006E110A" w:rsidRPr="00040E48" w:rsidRDefault="006E110A">
            <w:pPr>
              <w:pStyle w:val="TableEntry"/>
              <w:rPr>
                <w:noProof w:val="0"/>
              </w:rPr>
            </w:pPr>
            <w:r w:rsidRPr="00040E48">
              <w:rPr>
                <w:noProof w:val="0"/>
              </w:rPr>
              <w:t xml:space="preserve">10164-2 </w:t>
            </w:r>
          </w:p>
        </w:tc>
        <w:tc>
          <w:tcPr>
            <w:tcW w:w="0" w:type="auto"/>
            <w:tcBorders>
              <w:top w:val="single" w:sz="6" w:space="0" w:color="000000"/>
              <w:left w:val="single" w:sz="6" w:space="0" w:color="000000"/>
              <w:bottom w:val="single" w:sz="6" w:space="0" w:color="000000"/>
              <w:right w:val="single" w:sz="6" w:space="0" w:color="000000"/>
            </w:tcBorders>
            <w:vAlign w:val="center"/>
          </w:tcPr>
          <w:p w14:paraId="25D6387B"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64196C9" w14:textId="77777777" w:rsidR="006E110A" w:rsidRPr="00040E48" w:rsidRDefault="006E110A">
            <w:pPr>
              <w:pStyle w:val="TableEntry"/>
              <w:rPr>
                <w:noProof w:val="0"/>
              </w:rPr>
            </w:pPr>
            <w:r w:rsidRPr="00040E48">
              <w:rPr>
                <w:noProof w:val="0"/>
              </w:rPr>
              <w:t xml:space="preserve">HISTORY OF PRESENT ILLNESS </w:t>
            </w:r>
          </w:p>
        </w:tc>
      </w:tr>
    </w:tbl>
    <w:p w14:paraId="3516BE4D" w14:textId="77777777" w:rsidR="006E110A" w:rsidRPr="00040E48" w:rsidRDefault="006E110A"/>
    <w:p w14:paraId="448F53DC" w14:textId="77777777" w:rsidR="006E110A" w:rsidRPr="00040E48" w:rsidRDefault="006E110A">
      <w:pPr>
        <w:pStyle w:val="XMLFragment"/>
        <w:rPr>
          <w:noProof w:val="0"/>
        </w:rPr>
      </w:pPr>
      <w:r w:rsidRPr="00040E48">
        <w:rPr>
          <w:noProof w:val="0"/>
        </w:rPr>
        <w:t>&lt;component&gt;</w:t>
      </w:r>
    </w:p>
    <w:p w14:paraId="4990E820" w14:textId="77777777" w:rsidR="006E110A" w:rsidRPr="00040E48" w:rsidRDefault="006E110A">
      <w:pPr>
        <w:pStyle w:val="XMLFragment"/>
        <w:rPr>
          <w:noProof w:val="0"/>
        </w:rPr>
      </w:pPr>
      <w:r w:rsidRPr="00040E48">
        <w:rPr>
          <w:noProof w:val="0"/>
        </w:rPr>
        <w:t xml:space="preserve">  &lt;section&gt;</w:t>
      </w:r>
    </w:p>
    <w:p w14:paraId="5725FF39" w14:textId="77777777" w:rsidR="006E110A" w:rsidRPr="00040E48" w:rsidRDefault="006E110A">
      <w:pPr>
        <w:pStyle w:val="XMLFragment"/>
        <w:rPr>
          <w:noProof w:val="0"/>
        </w:rPr>
      </w:pPr>
      <w:r w:rsidRPr="00040E48">
        <w:rPr>
          <w:noProof w:val="0"/>
        </w:rPr>
        <w:t xml:space="preserve">    &lt;templateId root='1.3.6.1.4.1.19376.1.5.3.1.3.4'/&gt;</w:t>
      </w:r>
    </w:p>
    <w:p w14:paraId="67BD0140" w14:textId="77777777" w:rsidR="006E110A" w:rsidRPr="00040E48" w:rsidRDefault="006E110A">
      <w:pPr>
        <w:pStyle w:val="XMLFragment"/>
        <w:rPr>
          <w:noProof w:val="0"/>
        </w:rPr>
      </w:pPr>
      <w:r w:rsidRPr="00040E48">
        <w:rPr>
          <w:noProof w:val="0"/>
        </w:rPr>
        <w:t xml:space="preserve">    &lt;id root=' ' extension=' '/&gt;</w:t>
      </w:r>
    </w:p>
    <w:p w14:paraId="58E5E265" w14:textId="77777777" w:rsidR="006E110A" w:rsidRPr="00040E48" w:rsidRDefault="006E110A">
      <w:pPr>
        <w:pStyle w:val="XMLFragment"/>
        <w:rPr>
          <w:noProof w:val="0"/>
        </w:rPr>
      </w:pPr>
      <w:r w:rsidRPr="00040E48">
        <w:rPr>
          <w:noProof w:val="0"/>
        </w:rPr>
        <w:t xml:space="preserve">    &lt;code code='10164-2' displayName='HISTORY OF PRESENT ILLNESS'</w:t>
      </w:r>
    </w:p>
    <w:p w14:paraId="062B16FC" w14:textId="77777777" w:rsidR="006E110A" w:rsidRPr="00040E48" w:rsidRDefault="006E110A">
      <w:pPr>
        <w:pStyle w:val="XMLFragment"/>
        <w:rPr>
          <w:noProof w:val="0"/>
        </w:rPr>
      </w:pPr>
      <w:r w:rsidRPr="00040E48">
        <w:rPr>
          <w:noProof w:val="0"/>
        </w:rPr>
        <w:t xml:space="preserve">      codeSystem='2.16.840.1.113883.6.1' codeSystemName='LOINC'/&gt;</w:t>
      </w:r>
    </w:p>
    <w:p w14:paraId="3E1D704D" w14:textId="77777777" w:rsidR="006E110A" w:rsidRPr="00040E48" w:rsidRDefault="006E110A">
      <w:pPr>
        <w:pStyle w:val="XMLFragment"/>
        <w:rPr>
          <w:noProof w:val="0"/>
        </w:rPr>
      </w:pPr>
      <w:r w:rsidRPr="00040E48">
        <w:rPr>
          <w:noProof w:val="0"/>
        </w:rPr>
        <w:t xml:space="preserve">    &lt;text&gt;</w:t>
      </w:r>
    </w:p>
    <w:p w14:paraId="0A6A2101"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480CD7A" w14:textId="77777777" w:rsidR="006E110A" w:rsidRPr="00040E48" w:rsidRDefault="006E110A">
      <w:pPr>
        <w:pStyle w:val="XMLFragment"/>
        <w:rPr>
          <w:noProof w:val="0"/>
        </w:rPr>
      </w:pPr>
      <w:r w:rsidRPr="00040E48">
        <w:rPr>
          <w:noProof w:val="0"/>
        </w:rPr>
        <w:t xml:space="preserve">    &lt;/text&gt;  </w:t>
      </w:r>
    </w:p>
    <w:p w14:paraId="7C5777F1" w14:textId="77777777" w:rsidR="006E110A" w:rsidRPr="00040E48" w:rsidRDefault="006E110A">
      <w:pPr>
        <w:pStyle w:val="XMLFragment"/>
        <w:rPr>
          <w:noProof w:val="0"/>
        </w:rPr>
      </w:pPr>
      <w:r w:rsidRPr="00040E48">
        <w:rPr>
          <w:noProof w:val="0"/>
        </w:rPr>
        <w:t xml:space="preserve">       </w:t>
      </w:r>
    </w:p>
    <w:p w14:paraId="42A1425A" w14:textId="77777777" w:rsidR="006E110A" w:rsidRPr="00040E48" w:rsidRDefault="006E110A">
      <w:pPr>
        <w:pStyle w:val="XMLFragment"/>
        <w:rPr>
          <w:noProof w:val="0"/>
        </w:rPr>
      </w:pPr>
      <w:r w:rsidRPr="00040E48">
        <w:rPr>
          <w:noProof w:val="0"/>
        </w:rPr>
        <w:t xml:space="preserve">  &lt;/section&gt;</w:t>
      </w:r>
    </w:p>
    <w:p w14:paraId="3F7B3C74" w14:textId="77777777" w:rsidR="006E110A" w:rsidRPr="00040E48" w:rsidRDefault="006E110A">
      <w:pPr>
        <w:pStyle w:val="XMLFragment"/>
        <w:rPr>
          <w:noProof w:val="0"/>
        </w:rPr>
      </w:pPr>
      <w:r w:rsidRPr="00040E48">
        <w:rPr>
          <w:noProof w:val="0"/>
        </w:rPr>
        <w:t>&lt;/component&gt;</w:t>
      </w:r>
    </w:p>
    <w:p w14:paraId="75CB0C19" w14:textId="77777777" w:rsidR="006E110A" w:rsidRPr="00040E48" w:rsidRDefault="006E110A">
      <w:pPr>
        <w:pStyle w:val="FigureTitle"/>
        <w:rPr>
          <w:noProof w:val="0"/>
        </w:rPr>
      </w:pPr>
      <w:r w:rsidRPr="00040E48">
        <w:rPr>
          <w:noProof w:val="0"/>
        </w:rPr>
        <w:t xml:space="preserve">Figure </w:t>
      </w:r>
      <w:r w:rsidR="00DA1F3F" w:rsidRPr="00040E48">
        <w:rPr>
          <w:noProof w:val="0"/>
        </w:rPr>
        <w:t>6.3.3.2.1</w:t>
      </w:r>
      <w:r w:rsidR="0063221E" w:rsidRPr="00040E48">
        <w:rPr>
          <w:noProof w:val="0"/>
        </w:rPr>
        <w:t>-1:</w:t>
      </w:r>
      <w:r w:rsidR="00DA1F3F" w:rsidRPr="00040E48">
        <w:rPr>
          <w:noProof w:val="0"/>
        </w:rPr>
        <w:t xml:space="preserve"> </w:t>
      </w:r>
      <w:r w:rsidRPr="00040E48">
        <w:rPr>
          <w:noProof w:val="0"/>
        </w:rPr>
        <w:t>Sample History of Present Illness Section</w:t>
      </w:r>
    </w:p>
    <w:p w14:paraId="099C12BF" w14:textId="77777777" w:rsidR="006E110A" w:rsidRPr="00040E48" w:rsidRDefault="006E110A">
      <w:pPr>
        <w:pStyle w:val="Heading5TOC"/>
        <w:rPr>
          <w:noProof w:val="0"/>
          <w:lang w:val="en-US"/>
        </w:rPr>
      </w:pPr>
      <w:bookmarkStart w:id="527" w:name="_Toc270712250"/>
      <w:bookmarkStart w:id="528" w:name="_Toc441141908"/>
      <w:bookmarkStart w:id="529" w:name="T1_3_6_1_4_1_19376_1_5_3_1_3_5"/>
      <w:r w:rsidRPr="00040E48">
        <w:rPr>
          <w:noProof w:val="0"/>
          <w:lang w:val="en-US"/>
        </w:rPr>
        <w:t>Hospital Course Section 1.3.6.1.4.1.19376.1.5.3.1.3.5</w:t>
      </w:r>
      <w:bookmarkEnd w:id="527"/>
      <w:bookmarkEnd w:id="52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5B007ECD"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29"/>
          <w:p w14:paraId="4387E002"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EA99686" w14:textId="77777777" w:rsidR="006E110A" w:rsidRPr="00040E48" w:rsidRDefault="006E110A">
            <w:pPr>
              <w:pStyle w:val="TableEntry"/>
              <w:rPr>
                <w:noProof w:val="0"/>
              </w:rPr>
            </w:pPr>
            <w:r w:rsidRPr="00040E48">
              <w:rPr>
                <w:noProof w:val="0"/>
              </w:rPr>
              <w:t xml:space="preserve">1.3.6.1.4.1.19376.1.5.3.1.3.5 </w:t>
            </w:r>
          </w:p>
        </w:tc>
      </w:tr>
      <w:tr w:rsidR="006E110A" w:rsidRPr="00040E48" w14:paraId="4452B3A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D0D5C6F"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49FDF9F" w14:textId="77777777" w:rsidR="006E110A" w:rsidRPr="00040E48" w:rsidRDefault="006E110A">
            <w:pPr>
              <w:pStyle w:val="TableEntry"/>
              <w:rPr>
                <w:noProof w:val="0"/>
              </w:rPr>
            </w:pPr>
            <w:r w:rsidRPr="00040E48">
              <w:rPr>
                <w:noProof w:val="0"/>
              </w:rPr>
              <w:t xml:space="preserve">The hospital course section shall contain a narrative description of the sequence of events from admission to discharge in a hospital facility. </w:t>
            </w:r>
          </w:p>
        </w:tc>
      </w:tr>
      <w:tr w:rsidR="006E110A" w:rsidRPr="00040E48" w14:paraId="0CE6F0A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3C3B051"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54FDD4D"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3E9D6ED" w14:textId="77777777" w:rsidR="006E110A" w:rsidRPr="00040E48" w:rsidRDefault="006E110A">
            <w:pPr>
              <w:pStyle w:val="TableEntryHeader"/>
              <w:rPr>
                <w:noProof w:val="0"/>
              </w:rPr>
            </w:pPr>
            <w:r w:rsidRPr="00040E48">
              <w:rPr>
                <w:noProof w:val="0"/>
              </w:rPr>
              <w:t xml:space="preserve">Description </w:t>
            </w:r>
          </w:p>
        </w:tc>
      </w:tr>
      <w:tr w:rsidR="006E110A" w:rsidRPr="00040E48" w14:paraId="24196A5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2AA229D" w14:textId="77777777" w:rsidR="006E110A" w:rsidRPr="00040E48" w:rsidRDefault="006E110A">
            <w:pPr>
              <w:pStyle w:val="TableEntry"/>
              <w:rPr>
                <w:noProof w:val="0"/>
              </w:rPr>
            </w:pPr>
            <w:r w:rsidRPr="00040E48">
              <w:rPr>
                <w:noProof w:val="0"/>
              </w:rPr>
              <w:t xml:space="preserve">8648-8 </w:t>
            </w:r>
          </w:p>
        </w:tc>
        <w:tc>
          <w:tcPr>
            <w:tcW w:w="0" w:type="auto"/>
            <w:tcBorders>
              <w:top w:val="single" w:sz="6" w:space="0" w:color="000000"/>
              <w:left w:val="single" w:sz="6" w:space="0" w:color="000000"/>
              <w:bottom w:val="single" w:sz="6" w:space="0" w:color="000000"/>
              <w:right w:val="single" w:sz="6" w:space="0" w:color="000000"/>
            </w:tcBorders>
            <w:vAlign w:val="center"/>
          </w:tcPr>
          <w:p w14:paraId="23FE9783"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9073216" w14:textId="77777777" w:rsidR="006E110A" w:rsidRPr="00040E48" w:rsidRDefault="006E110A">
            <w:pPr>
              <w:pStyle w:val="TableEntry"/>
              <w:rPr>
                <w:noProof w:val="0"/>
              </w:rPr>
            </w:pPr>
            <w:r w:rsidRPr="00040E48">
              <w:rPr>
                <w:noProof w:val="0"/>
              </w:rPr>
              <w:t xml:space="preserve">HOSPITAL COURSE </w:t>
            </w:r>
          </w:p>
        </w:tc>
      </w:tr>
    </w:tbl>
    <w:p w14:paraId="7E120257" w14:textId="77777777" w:rsidR="006E110A" w:rsidRPr="00040E48" w:rsidRDefault="006E110A"/>
    <w:p w14:paraId="13F0C948" w14:textId="77777777" w:rsidR="006E110A" w:rsidRPr="00040E48" w:rsidRDefault="006E110A">
      <w:pPr>
        <w:pStyle w:val="XMLFragment"/>
        <w:rPr>
          <w:noProof w:val="0"/>
        </w:rPr>
      </w:pPr>
      <w:r w:rsidRPr="00040E48">
        <w:rPr>
          <w:noProof w:val="0"/>
        </w:rPr>
        <w:lastRenderedPageBreak/>
        <w:t>&lt;component&gt;</w:t>
      </w:r>
    </w:p>
    <w:p w14:paraId="1766846F" w14:textId="77777777" w:rsidR="006E110A" w:rsidRPr="00040E48" w:rsidRDefault="006E110A">
      <w:pPr>
        <w:pStyle w:val="XMLFragment"/>
        <w:rPr>
          <w:noProof w:val="0"/>
        </w:rPr>
      </w:pPr>
      <w:r w:rsidRPr="00040E48">
        <w:rPr>
          <w:noProof w:val="0"/>
        </w:rPr>
        <w:t xml:space="preserve">  &lt;section&gt;</w:t>
      </w:r>
    </w:p>
    <w:p w14:paraId="52F34F6B" w14:textId="77777777" w:rsidR="006E110A" w:rsidRPr="00040E48" w:rsidRDefault="006E110A">
      <w:pPr>
        <w:pStyle w:val="XMLFragment"/>
        <w:rPr>
          <w:noProof w:val="0"/>
        </w:rPr>
      </w:pPr>
      <w:r w:rsidRPr="00040E48">
        <w:rPr>
          <w:noProof w:val="0"/>
        </w:rPr>
        <w:t xml:space="preserve">    &lt;templateId root='1.3.6.1.4.1.19376.1.5.3.1.3.5'/&gt;</w:t>
      </w:r>
    </w:p>
    <w:p w14:paraId="5B3AA572" w14:textId="77777777" w:rsidR="006E110A" w:rsidRPr="00040E48" w:rsidRDefault="006E110A">
      <w:pPr>
        <w:pStyle w:val="XMLFragment"/>
        <w:rPr>
          <w:noProof w:val="0"/>
        </w:rPr>
      </w:pPr>
      <w:r w:rsidRPr="00040E48">
        <w:rPr>
          <w:noProof w:val="0"/>
        </w:rPr>
        <w:t xml:space="preserve">    &lt;id root=' ' extension=' '/&gt;</w:t>
      </w:r>
    </w:p>
    <w:p w14:paraId="73E9DDA1" w14:textId="77777777" w:rsidR="006E110A" w:rsidRPr="00040E48" w:rsidRDefault="006E110A">
      <w:pPr>
        <w:pStyle w:val="XMLFragment"/>
        <w:rPr>
          <w:noProof w:val="0"/>
        </w:rPr>
      </w:pPr>
      <w:r w:rsidRPr="00040E48">
        <w:rPr>
          <w:noProof w:val="0"/>
        </w:rPr>
        <w:t xml:space="preserve">    &lt;code code='8648-8' displayName='HOSPITAL COURSE'</w:t>
      </w:r>
    </w:p>
    <w:p w14:paraId="6DE853CF" w14:textId="77777777" w:rsidR="006E110A" w:rsidRPr="00040E48" w:rsidRDefault="006E110A">
      <w:pPr>
        <w:pStyle w:val="XMLFragment"/>
        <w:rPr>
          <w:noProof w:val="0"/>
        </w:rPr>
      </w:pPr>
      <w:r w:rsidRPr="00040E48">
        <w:rPr>
          <w:noProof w:val="0"/>
        </w:rPr>
        <w:t xml:space="preserve">      codeSystem='2.16.840.1.113883.6.1' codeSystemName='LOINC'/&gt;</w:t>
      </w:r>
    </w:p>
    <w:p w14:paraId="04E422D1" w14:textId="77777777" w:rsidR="006E110A" w:rsidRPr="00040E48" w:rsidRDefault="006E110A">
      <w:pPr>
        <w:pStyle w:val="XMLFragment"/>
        <w:rPr>
          <w:noProof w:val="0"/>
        </w:rPr>
      </w:pPr>
      <w:r w:rsidRPr="00040E48">
        <w:rPr>
          <w:noProof w:val="0"/>
        </w:rPr>
        <w:t xml:space="preserve">    &lt;text&gt;</w:t>
      </w:r>
    </w:p>
    <w:p w14:paraId="3F184DB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26A629D" w14:textId="77777777" w:rsidR="006E110A" w:rsidRPr="00040E48" w:rsidRDefault="006E110A">
      <w:pPr>
        <w:pStyle w:val="XMLFragment"/>
        <w:rPr>
          <w:noProof w:val="0"/>
        </w:rPr>
      </w:pPr>
      <w:r w:rsidRPr="00040E48">
        <w:rPr>
          <w:noProof w:val="0"/>
        </w:rPr>
        <w:t xml:space="preserve">    &lt;/text&gt;  </w:t>
      </w:r>
    </w:p>
    <w:p w14:paraId="6655E18C" w14:textId="77777777" w:rsidR="006E110A" w:rsidRPr="00040E48" w:rsidRDefault="006E110A">
      <w:pPr>
        <w:pStyle w:val="XMLFragment"/>
        <w:rPr>
          <w:noProof w:val="0"/>
        </w:rPr>
      </w:pPr>
      <w:r w:rsidRPr="00040E48">
        <w:rPr>
          <w:noProof w:val="0"/>
        </w:rPr>
        <w:t xml:space="preserve">       </w:t>
      </w:r>
    </w:p>
    <w:p w14:paraId="07BAA0C3" w14:textId="77777777" w:rsidR="006E110A" w:rsidRPr="00040E48" w:rsidRDefault="006E110A">
      <w:pPr>
        <w:pStyle w:val="XMLFragment"/>
        <w:rPr>
          <w:noProof w:val="0"/>
        </w:rPr>
      </w:pPr>
      <w:r w:rsidRPr="00040E48">
        <w:rPr>
          <w:noProof w:val="0"/>
        </w:rPr>
        <w:t xml:space="preserve">  &lt;/section&gt;</w:t>
      </w:r>
    </w:p>
    <w:p w14:paraId="1DB617B5" w14:textId="77777777" w:rsidR="006E110A" w:rsidRPr="00040E48" w:rsidRDefault="006E110A">
      <w:pPr>
        <w:pStyle w:val="XMLFragment"/>
        <w:rPr>
          <w:noProof w:val="0"/>
        </w:rPr>
      </w:pPr>
      <w:r w:rsidRPr="00040E48">
        <w:rPr>
          <w:noProof w:val="0"/>
        </w:rPr>
        <w:t>&lt;/component&gt;</w:t>
      </w:r>
    </w:p>
    <w:p w14:paraId="6DB83D70" w14:textId="77777777" w:rsidR="006E110A" w:rsidRPr="00040E48" w:rsidRDefault="006E110A">
      <w:pPr>
        <w:pStyle w:val="FigureTitle"/>
        <w:rPr>
          <w:noProof w:val="0"/>
        </w:rPr>
      </w:pPr>
      <w:r w:rsidRPr="00040E48">
        <w:rPr>
          <w:noProof w:val="0"/>
        </w:rPr>
        <w:t xml:space="preserve">Figure </w:t>
      </w:r>
      <w:r w:rsidR="00DA1F3F" w:rsidRPr="00040E48">
        <w:rPr>
          <w:noProof w:val="0"/>
        </w:rPr>
        <w:t>6.3.3.2.2</w:t>
      </w:r>
      <w:r w:rsidR="0063221E" w:rsidRPr="00040E48">
        <w:rPr>
          <w:noProof w:val="0"/>
        </w:rPr>
        <w:t>-1:</w:t>
      </w:r>
      <w:r w:rsidRPr="00040E48">
        <w:rPr>
          <w:noProof w:val="0"/>
        </w:rPr>
        <w:t xml:space="preserve"> Sample Hospital Course Section</w:t>
      </w:r>
    </w:p>
    <w:p w14:paraId="5019E4DA" w14:textId="77777777" w:rsidR="006E110A" w:rsidRPr="00040E48" w:rsidRDefault="006E110A" w:rsidP="00C02515">
      <w:pPr>
        <w:pStyle w:val="Heading5TOC"/>
        <w:rPr>
          <w:noProof w:val="0"/>
          <w:lang w:val="en-US"/>
        </w:rPr>
      </w:pPr>
      <w:bookmarkStart w:id="530" w:name="_Toc270712251"/>
      <w:bookmarkStart w:id="531" w:name="_Toc441141909"/>
      <w:bookmarkStart w:id="532" w:name="T1_3_6_1_4_1_19376_1_5_3_1_3_6"/>
      <w:r w:rsidRPr="00040E48">
        <w:rPr>
          <w:noProof w:val="0"/>
          <w:lang w:val="en-US"/>
        </w:rPr>
        <w:t>Active Problems Section 1.3.6.1.4.1.19376.1.5.3.1.3.6</w:t>
      </w:r>
      <w:bookmarkEnd w:id="530"/>
      <w:bookmarkEnd w:id="53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6AFCFBA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32"/>
          <w:p w14:paraId="0C6D6015"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B0BB3C9" w14:textId="77777777" w:rsidR="006E110A" w:rsidRPr="00040E48" w:rsidRDefault="006E110A">
            <w:pPr>
              <w:pStyle w:val="TableEntry"/>
              <w:rPr>
                <w:noProof w:val="0"/>
              </w:rPr>
            </w:pPr>
            <w:r w:rsidRPr="00040E48">
              <w:rPr>
                <w:noProof w:val="0"/>
              </w:rPr>
              <w:t xml:space="preserve">1.3.6.1.4.1.19376.1.5.3.1.3.6 </w:t>
            </w:r>
          </w:p>
        </w:tc>
      </w:tr>
      <w:tr w:rsidR="006E110A" w:rsidRPr="00040E48" w14:paraId="0EAA4F4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64F73D7"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311BB2E2" w14:textId="5A2602AC" w:rsidR="006E110A" w:rsidRPr="00040E48" w:rsidRDefault="00FF2B1E">
            <w:pPr>
              <w:pStyle w:val="TableEntry"/>
              <w:rPr>
                <w:noProof w:val="0"/>
              </w:rPr>
            </w:pPr>
            <w:hyperlink r:id="rId57" w:history="1">
              <w:r w:rsidR="006E110A" w:rsidRPr="00040E48">
                <w:rPr>
                  <w:rStyle w:val="Hyperlink"/>
                  <w:noProof w:val="0"/>
                </w:rPr>
                <w:t>CCD 3.5</w:t>
              </w:r>
            </w:hyperlink>
            <w:r w:rsidR="006E110A" w:rsidRPr="00040E48">
              <w:rPr>
                <w:noProof w:val="0"/>
              </w:rPr>
              <w:t xml:space="preserve"> (2.16.840.1.113883.10.20.1.11) </w:t>
            </w:r>
          </w:p>
        </w:tc>
      </w:tr>
      <w:tr w:rsidR="006E110A" w:rsidRPr="00040E48" w14:paraId="0C6E6AD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6B06C6D"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93C6153" w14:textId="77777777" w:rsidR="006E110A" w:rsidRPr="00040E48" w:rsidRDefault="006E110A">
            <w:pPr>
              <w:pStyle w:val="TableEntry"/>
              <w:rPr>
                <w:noProof w:val="0"/>
              </w:rPr>
            </w:pPr>
            <w:r w:rsidRPr="00040E48">
              <w:rPr>
                <w:noProof w:val="0"/>
              </w:rPr>
              <w:t xml:space="preserve">The active problem section shall contain a narrative description of the conditions currently being monitored for the patient. It shall include entries for patient conditions as described in the Entry Content Module. </w:t>
            </w:r>
          </w:p>
        </w:tc>
      </w:tr>
      <w:tr w:rsidR="006E110A" w:rsidRPr="00040E48" w14:paraId="31647A54"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304C093"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85C8969"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1108253" w14:textId="77777777" w:rsidR="006E110A" w:rsidRPr="00040E48" w:rsidRDefault="006E110A">
            <w:pPr>
              <w:pStyle w:val="TableEntryHeader"/>
              <w:rPr>
                <w:noProof w:val="0"/>
              </w:rPr>
            </w:pPr>
            <w:r w:rsidRPr="00040E48">
              <w:rPr>
                <w:noProof w:val="0"/>
              </w:rPr>
              <w:t xml:space="preserve">Description </w:t>
            </w:r>
          </w:p>
        </w:tc>
      </w:tr>
      <w:tr w:rsidR="006E110A" w:rsidRPr="00040E48" w14:paraId="5C32BC7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6B5A9A0" w14:textId="77777777" w:rsidR="006E110A" w:rsidRPr="00040E48" w:rsidRDefault="006E110A">
            <w:pPr>
              <w:pStyle w:val="TableEntry"/>
              <w:rPr>
                <w:noProof w:val="0"/>
              </w:rPr>
            </w:pPr>
            <w:r w:rsidRPr="00040E48">
              <w:rPr>
                <w:noProof w:val="0"/>
              </w:rPr>
              <w:t xml:space="preserve">11450-4 </w:t>
            </w:r>
          </w:p>
        </w:tc>
        <w:tc>
          <w:tcPr>
            <w:tcW w:w="0" w:type="auto"/>
            <w:tcBorders>
              <w:top w:val="single" w:sz="6" w:space="0" w:color="000000"/>
              <w:left w:val="single" w:sz="6" w:space="0" w:color="000000"/>
              <w:bottom w:val="single" w:sz="6" w:space="0" w:color="000000"/>
              <w:right w:val="single" w:sz="6" w:space="0" w:color="000000"/>
            </w:tcBorders>
            <w:vAlign w:val="center"/>
          </w:tcPr>
          <w:p w14:paraId="32395969"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D27D567" w14:textId="77777777" w:rsidR="006E110A" w:rsidRPr="00040E48" w:rsidRDefault="006E110A">
            <w:pPr>
              <w:pStyle w:val="TableEntry"/>
              <w:rPr>
                <w:noProof w:val="0"/>
              </w:rPr>
            </w:pPr>
            <w:r w:rsidRPr="00040E48">
              <w:rPr>
                <w:noProof w:val="0"/>
              </w:rPr>
              <w:t xml:space="preserve">PROBLEM LIST </w:t>
            </w:r>
          </w:p>
        </w:tc>
      </w:tr>
      <w:tr w:rsidR="006E110A" w:rsidRPr="00040E48" w14:paraId="2C1E4B40"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174F839"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F637821"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6044029" w14:textId="77777777" w:rsidR="006E110A" w:rsidRPr="00040E48" w:rsidRDefault="006E110A">
            <w:pPr>
              <w:pStyle w:val="TableEntryHeader"/>
              <w:rPr>
                <w:noProof w:val="0"/>
              </w:rPr>
            </w:pPr>
            <w:r w:rsidRPr="00040E48">
              <w:rPr>
                <w:noProof w:val="0"/>
              </w:rPr>
              <w:t xml:space="preserve">Description </w:t>
            </w:r>
          </w:p>
        </w:tc>
      </w:tr>
      <w:tr w:rsidR="006E110A" w:rsidRPr="00040E48" w14:paraId="78AFA8CD"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1398E60" w14:textId="77777777" w:rsidR="006E110A" w:rsidRPr="00040E48" w:rsidRDefault="006E110A">
            <w:pPr>
              <w:pStyle w:val="TableEntry"/>
              <w:rPr>
                <w:noProof w:val="0"/>
              </w:rPr>
            </w:pPr>
            <w:r w:rsidRPr="00040E48">
              <w:rPr>
                <w:noProof w:val="0"/>
              </w:rPr>
              <w:t xml:space="preserve">1.3.6.1.4.1.19376.1.5.3.1.4.5.2 </w:t>
            </w:r>
          </w:p>
        </w:tc>
        <w:tc>
          <w:tcPr>
            <w:tcW w:w="0" w:type="auto"/>
            <w:tcBorders>
              <w:top w:val="single" w:sz="6" w:space="0" w:color="000000"/>
              <w:left w:val="single" w:sz="6" w:space="0" w:color="000000"/>
              <w:bottom w:val="single" w:sz="6" w:space="0" w:color="000000"/>
              <w:right w:val="single" w:sz="6" w:space="0" w:color="000000"/>
            </w:tcBorders>
            <w:vAlign w:val="center"/>
          </w:tcPr>
          <w:p w14:paraId="3817AE3A"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F83A721" w14:textId="77777777" w:rsidR="006E110A" w:rsidRPr="00040E48" w:rsidRDefault="00FF2B1E">
            <w:pPr>
              <w:pStyle w:val="TableEntry"/>
              <w:rPr>
                <w:noProof w:val="0"/>
              </w:rPr>
            </w:pPr>
            <w:hyperlink w:anchor="T1_3_6_1_4_1_19376_1_5_3_1_4_5_2" w:tooltip="1.3.6.1.4.1.19376.1.5.3.1.4.5.2" w:history="1">
              <w:r w:rsidR="006E110A" w:rsidRPr="00040E48">
                <w:rPr>
                  <w:rStyle w:val="Hyperlink"/>
                  <w:noProof w:val="0"/>
                </w:rPr>
                <w:t>Problem Concern Entry</w:t>
              </w:r>
            </w:hyperlink>
            <w:r w:rsidR="006E110A" w:rsidRPr="00040E48">
              <w:rPr>
                <w:noProof w:val="0"/>
              </w:rPr>
              <w:t xml:space="preserve"> </w:t>
            </w:r>
          </w:p>
        </w:tc>
      </w:tr>
    </w:tbl>
    <w:p w14:paraId="05EBBE95" w14:textId="77777777" w:rsidR="006E110A" w:rsidRPr="00040E48" w:rsidRDefault="006E110A"/>
    <w:p w14:paraId="3FFB0237" w14:textId="77777777" w:rsidR="006E110A" w:rsidRPr="00040E48" w:rsidRDefault="006E110A">
      <w:pPr>
        <w:pStyle w:val="Heading6"/>
        <w:rPr>
          <w:noProof w:val="0"/>
        </w:rPr>
      </w:pPr>
      <w:r w:rsidRPr="00040E48">
        <w:rPr>
          <w:noProof w:val="0"/>
        </w:rPr>
        <w:t xml:space="preserve">Parent Template </w:t>
      </w:r>
    </w:p>
    <w:p w14:paraId="1B90D8A4" w14:textId="093E7350" w:rsidR="006E110A" w:rsidRPr="00040E48" w:rsidRDefault="006E110A">
      <w:pPr>
        <w:pStyle w:val="BodyText"/>
        <w:rPr>
          <w:noProof w:val="0"/>
        </w:rPr>
      </w:pPr>
      <w:r w:rsidRPr="00040E48">
        <w:rPr>
          <w:noProof w:val="0"/>
        </w:rPr>
        <w:t xml:space="preserve">The parent of this template is </w:t>
      </w:r>
      <w:hyperlink r:id="rId58" w:history="1">
        <w:r w:rsidRPr="00040E48">
          <w:rPr>
            <w:rStyle w:val="Hyperlink"/>
            <w:noProof w:val="0"/>
          </w:rPr>
          <w:t>CCD 3.5</w:t>
        </w:r>
      </w:hyperlink>
      <w:r w:rsidRPr="00040E48">
        <w:rPr>
          <w:noProof w:val="0"/>
        </w:rPr>
        <w:t xml:space="preserve">. </w:t>
      </w:r>
    </w:p>
    <w:p w14:paraId="1ED3CB32" w14:textId="77777777" w:rsidR="006E110A" w:rsidRPr="00F331FC" w:rsidRDefault="006E110A">
      <w:pPr>
        <w:pStyle w:val="XMLFragment"/>
        <w:rPr>
          <w:noProof w:val="0"/>
          <w:lang w:val="nl-NL"/>
          <w:rPrChange w:id="533" w:author="Michael Clifton" w:date="2018-10-11T10:10:00Z">
            <w:rPr>
              <w:noProof w:val="0"/>
            </w:rPr>
          </w:rPrChange>
        </w:rPr>
      </w:pPr>
      <w:r w:rsidRPr="00F331FC">
        <w:rPr>
          <w:noProof w:val="0"/>
          <w:lang w:val="nl-NL"/>
          <w:rPrChange w:id="534" w:author="Michael Clifton" w:date="2018-10-11T10:10:00Z">
            <w:rPr>
              <w:noProof w:val="0"/>
            </w:rPr>
          </w:rPrChange>
        </w:rPr>
        <w:t>&lt;component&gt;</w:t>
      </w:r>
    </w:p>
    <w:p w14:paraId="3E26F8CF" w14:textId="77777777" w:rsidR="006E110A" w:rsidRPr="00F331FC" w:rsidRDefault="006E110A">
      <w:pPr>
        <w:pStyle w:val="XMLFragment"/>
        <w:rPr>
          <w:noProof w:val="0"/>
          <w:lang w:val="nl-NL"/>
          <w:rPrChange w:id="535" w:author="Michael Clifton" w:date="2018-10-11T10:10:00Z">
            <w:rPr>
              <w:noProof w:val="0"/>
            </w:rPr>
          </w:rPrChange>
        </w:rPr>
      </w:pPr>
      <w:r w:rsidRPr="00F331FC">
        <w:rPr>
          <w:noProof w:val="0"/>
          <w:lang w:val="nl-NL"/>
          <w:rPrChange w:id="536" w:author="Michael Clifton" w:date="2018-10-11T10:10:00Z">
            <w:rPr>
              <w:noProof w:val="0"/>
            </w:rPr>
          </w:rPrChange>
        </w:rPr>
        <w:t xml:space="preserve">  &lt;section&gt;</w:t>
      </w:r>
      <w:r w:rsidRPr="00F331FC">
        <w:rPr>
          <w:noProof w:val="0"/>
          <w:lang w:val="nl-NL"/>
          <w:rPrChange w:id="537" w:author="Michael Clifton" w:date="2018-10-11T10:10:00Z">
            <w:rPr>
              <w:noProof w:val="0"/>
            </w:rPr>
          </w:rPrChange>
        </w:rPr>
        <w:br/>
        <w:t xml:space="preserve">    &lt;templateId root='2.16.840.1.113883.10.20.1.11'/&gt;</w:t>
      </w:r>
    </w:p>
    <w:p w14:paraId="7823E726" w14:textId="77777777" w:rsidR="006E110A" w:rsidRPr="00F331FC" w:rsidRDefault="006E110A">
      <w:pPr>
        <w:pStyle w:val="XMLFragment"/>
        <w:rPr>
          <w:noProof w:val="0"/>
          <w:lang w:val="nl-NL"/>
          <w:rPrChange w:id="538" w:author="Michael Clifton" w:date="2018-10-11T10:10:00Z">
            <w:rPr>
              <w:noProof w:val="0"/>
            </w:rPr>
          </w:rPrChange>
        </w:rPr>
      </w:pPr>
      <w:r w:rsidRPr="00F331FC">
        <w:rPr>
          <w:noProof w:val="0"/>
          <w:lang w:val="nl-NL"/>
          <w:rPrChange w:id="539" w:author="Michael Clifton" w:date="2018-10-11T10:10:00Z">
            <w:rPr>
              <w:noProof w:val="0"/>
            </w:rPr>
          </w:rPrChange>
        </w:rPr>
        <w:t xml:space="preserve">    &lt;templateId root='1.3.6.1.4.1.19376.1.5.3.1.3.6'/&gt;</w:t>
      </w:r>
    </w:p>
    <w:p w14:paraId="1467A7BA" w14:textId="77777777" w:rsidR="006E110A" w:rsidRPr="00F331FC" w:rsidRDefault="006E110A">
      <w:pPr>
        <w:pStyle w:val="XMLFragment"/>
        <w:rPr>
          <w:noProof w:val="0"/>
          <w:lang w:val="nl-NL"/>
          <w:rPrChange w:id="540" w:author="Michael Clifton" w:date="2018-10-11T10:10:00Z">
            <w:rPr>
              <w:noProof w:val="0"/>
            </w:rPr>
          </w:rPrChange>
        </w:rPr>
      </w:pPr>
      <w:r w:rsidRPr="00F331FC">
        <w:rPr>
          <w:noProof w:val="0"/>
          <w:lang w:val="nl-NL"/>
          <w:rPrChange w:id="541" w:author="Michael Clifton" w:date="2018-10-11T10:10:00Z">
            <w:rPr>
              <w:noProof w:val="0"/>
            </w:rPr>
          </w:rPrChange>
        </w:rPr>
        <w:t xml:space="preserve">    &lt;id root=' ' extension=' '/&gt;</w:t>
      </w:r>
    </w:p>
    <w:p w14:paraId="679A350D" w14:textId="77777777" w:rsidR="006E110A" w:rsidRPr="00F331FC" w:rsidRDefault="006E110A">
      <w:pPr>
        <w:pStyle w:val="XMLFragment"/>
        <w:rPr>
          <w:noProof w:val="0"/>
          <w:lang w:val="nl-NL"/>
          <w:rPrChange w:id="542" w:author="Michael Clifton" w:date="2018-10-11T10:10:00Z">
            <w:rPr>
              <w:noProof w:val="0"/>
            </w:rPr>
          </w:rPrChange>
        </w:rPr>
      </w:pPr>
      <w:r w:rsidRPr="00F331FC">
        <w:rPr>
          <w:noProof w:val="0"/>
          <w:lang w:val="nl-NL"/>
          <w:rPrChange w:id="543" w:author="Michael Clifton" w:date="2018-10-11T10:10:00Z">
            <w:rPr>
              <w:noProof w:val="0"/>
            </w:rPr>
          </w:rPrChange>
        </w:rPr>
        <w:t xml:space="preserve">    &lt;code code='11450-4' displayName='PROBLEM LIST'</w:t>
      </w:r>
    </w:p>
    <w:p w14:paraId="21F2338D" w14:textId="77777777" w:rsidR="006E110A" w:rsidRPr="00F331FC" w:rsidRDefault="006E110A">
      <w:pPr>
        <w:pStyle w:val="XMLFragment"/>
        <w:rPr>
          <w:noProof w:val="0"/>
          <w:lang w:val="nl-NL"/>
          <w:rPrChange w:id="544" w:author="Michael Clifton" w:date="2018-10-11T10:10:00Z">
            <w:rPr>
              <w:noProof w:val="0"/>
            </w:rPr>
          </w:rPrChange>
        </w:rPr>
      </w:pPr>
      <w:r w:rsidRPr="00F331FC">
        <w:rPr>
          <w:noProof w:val="0"/>
          <w:lang w:val="nl-NL"/>
          <w:rPrChange w:id="545" w:author="Michael Clifton" w:date="2018-10-11T10:10:00Z">
            <w:rPr>
              <w:noProof w:val="0"/>
            </w:rPr>
          </w:rPrChange>
        </w:rPr>
        <w:t xml:space="preserve">      codeSystem='2.16.840.1.113883.6.1' codeSystemName='LOINC'/&gt;</w:t>
      </w:r>
    </w:p>
    <w:p w14:paraId="63B07D6A" w14:textId="77777777" w:rsidR="006E110A" w:rsidRPr="00F331FC" w:rsidRDefault="006E110A">
      <w:pPr>
        <w:pStyle w:val="XMLFragment"/>
        <w:rPr>
          <w:noProof w:val="0"/>
          <w:lang w:val="nl-NL"/>
          <w:rPrChange w:id="546" w:author="Michael Clifton" w:date="2018-10-11T10:10:00Z">
            <w:rPr>
              <w:noProof w:val="0"/>
            </w:rPr>
          </w:rPrChange>
        </w:rPr>
      </w:pPr>
      <w:r w:rsidRPr="00F331FC">
        <w:rPr>
          <w:noProof w:val="0"/>
          <w:lang w:val="nl-NL"/>
          <w:rPrChange w:id="547" w:author="Michael Clifton" w:date="2018-10-11T10:10:00Z">
            <w:rPr>
              <w:noProof w:val="0"/>
            </w:rPr>
          </w:rPrChange>
        </w:rPr>
        <w:t xml:space="preserve">    &lt;text&gt;</w:t>
      </w:r>
    </w:p>
    <w:p w14:paraId="04C83982" w14:textId="77777777" w:rsidR="006E110A" w:rsidRPr="00040E48" w:rsidRDefault="006E110A">
      <w:pPr>
        <w:pStyle w:val="XMLFragment"/>
        <w:rPr>
          <w:noProof w:val="0"/>
        </w:rPr>
      </w:pPr>
      <w:r w:rsidRPr="00F331FC">
        <w:rPr>
          <w:noProof w:val="0"/>
          <w:lang w:val="nl-NL"/>
          <w:rPrChange w:id="548" w:author="Michael Clifton" w:date="2018-10-11T10:10:00Z">
            <w:rPr>
              <w:noProof w:val="0"/>
            </w:rPr>
          </w:rPrChange>
        </w:rPr>
        <w:t xml:space="preserve">      </w:t>
      </w:r>
      <w:r w:rsidRPr="00040E48">
        <w:rPr>
          <w:i/>
          <w:iCs/>
          <w:noProof w:val="0"/>
        </w:rPr>
        <w:t>Text as described above</w:t>
      </w:r>
    </w:p>
    <w:p w14:paraId="1052D638" w14:textId="77777777" w:rsidR="006E110A" w:rsidRPr="00040E48" w:rsidRDefault="006E110A">
      <w:pPr>
        <w:pStyle w:val="XMLFragment"/>
        <w:rPr>
          <w:noProof w:val="0"/>
        </w:rPr>
      </w:pPr>
      <w:r w:rsidRPr="00040E48">
        <w:rPr>
          <w:noProof w:val="0"/>
        </w:rPr>
        <w:t xml:space="preserve">    &lt;/text&gt;   </w:t>
      </w:r>
    </w:p>
    <w:p w14:paraId="54F0D957" w14:textId="77777777" w:rsidR="006E110A" w:rsidRPr="00040E48" w:rsidRDefault="006E110A">
      <w:pPr>
        <w:pStyle w:val="XMLFragment"/>
        <w:rPr>
          <w:noProof w:val="0"/>
        </w:rPr>
      </w:pPr>
      <w:r w:rsidRPr="00040E48">
        <w:rPr>
          <w:noProof w:val="0"/>
        </w:rPr>
        <w:t xml:space="preserve">    &lt;entry&gt;</w:t>
      </w:r>
    </w:p>
    <w:p w14:paraId="36CEC4E2" w14:textId="77777777" w:rsidR="006E110A" w:rsidRPr="00040E48" w:rsidRDefault="006E110A">
      <w:pPr>
        <w:pStyle w:val="XMLFragment"/>
        <w:rPr>
          <w:noProof w:val="0"/>
        </w:rPr>
      </w:pPr>
      <w:r w:rsidRPr="00040E48">
        <w:rPr>
          <w:noProof w:val="0"/>
        </w:rPr>
        <w:t xml:space="preserve">         :</w:t>
      </w:r>
    </w:p>
    <w:p w14:paraId="3563E99E" w14:textId="77777777" w:rsidR="006E110A" w:rsidRPr="00040E48" w:rsidRDefault="006E110A">
      <w:pPr>
        <w:pStyle w:val="XMLFragment"/>
        <w:rPr>
          <w:noProof w:val="0"/>
        </w:rPr>
      </w:pPr>
      <w:r w:rsidRPr="00040E48">
        <w:rPr>
          <w:noProof w:val="0"/>
        </w:rPr>
        <w:t xml:space="preserve">      &lt;!-- Required Problem Concern Entry element --&gt;</w:t>
      </w:r>
    </w:p>
    <w:p w14:paraId="5506323B" w14:textId="77777777" w:rsidR="006E110A" w:rsidRPr="00F331FC" w:rsidRDefault="006E110A">
      <w:pPr>
        <w:pStyle w:val="XMLFragment"/>
        <w:rPr>
          <w:noProof w:val="0"/>
          <w:lang w:val="nl-NL"/>
          <w:rPrChange w:id="549" w:author="Michael Clifton" w:date="2018-10-11T10:10:00Z">
            <w:rPr>
              <w:noProof w:val="0"/>
            </w:rPr>
          </w:rPrChange>
        </w:rPr>
      </w:pPr>
      <w:r w:rsidRPr="00040E48">
        <w:rPr>
          <w:noProof w:val="0"/>
        </w:rPr>
        <w:t xml:space="preserve">        </w:t>
      </w:r>
      <w:r w:rsidRPr="00F331FC">
        <w:rPr>
          <w:noProof w:val="0"/>
          <w:lang w:val="nl-NL"/>
          <w:rPrChange w:id="550" w:author="Michael Clifton" w:date="2018-10-11T10:10:00Z">
            <w:rPr>
              <w:noProof w:val="0"/>
            </w:rPr>
          </w:rPrChange>
        </w:rPr>
        <w:t>&lt;templateId root='</w:t>
      </w:r>
      <w:r w:rsidR="007F2830">
        <w:rPr>
          <w:rStyle w:val="Hyperlink"/>
          <w:noProof w:val="0"/>
        </w:rPr>
        <w:fldChar w:fldCharType="begin"/>
      </w:r>
      <w:r w:rsidR="007F2830" w:rsidRPr="00F331FC">
        <w:rPr>
          <w:rStyle w:val="Hyperlink"/>
          <w:noProof w:val="0"/>
          <w:lang w:val="nl-NL"/>
          <w:rPrChange w:id="551" w:author="Michael Clifton" w:date="2018-10-11T10:10:00Z">
            <w:rPr>
              <w:rStyle w:val="Hyperlink"/>
              <w:noProof w:val="0"/>
            </w:rPr>
          </w:rPrChange>
        </w:rPr>
        <w:instrText xml:space="preserve"> HYPERLINK \l "T1_3_6_1_4_1_19376_1_5_3_1_4_5_2" \o "1.3.6.1.4.1.19376.1.5.3.1.4.5.2" </w:instrText>
      </w:r>
      <w:r w:rsidR="007F2830">
        <w:rPr>
          <w:rStyle w:val="Hyperlink"/>
          <w:noProof w:val="0"/>
        </w:rPr>
        <w:fldChar w:fldCharType="separate"/>
      </w:r>
      <w:r w:rsidRPr="00F331FC">
        <w:rPr>
          <w:rStyle w:val="Hyperlink"/>
          <w:noProof w:val="0"/>
          <w:lang w:val="nl-NL"/>
          <w:rPrChange w:id="552" w:author="Michael Clifton" w:date="2018-10-11T10:10:00Z">
            <w:rPr>
              <w:rStyle w:val="Hyperlink"/>
              <w:noProof w:val="0"/>
            </w:rPr>
          </w:rPrChange>
        </w:rPr>
        <w:t>1.3.6.1.4.1.19376.1.5.3.1.4.5.2</w:t>
      </w:r>
      <w:r w:rsidR="007F2830">
        <w:rPr>
          <w:rStyle w:val="Hyperlink"/>
          <w:noProof w:val="0"/>
        </w:rPr>
        <w:fldChar w:fldCharType="end"/>
      </w:r>
      <w:r w:rsidRPr="00F331FC">
        <w:rPr>
          <w:noProof w:val="0"/>
          <w:lang w:val="nl-NL"/>
          <w:rPrChange w:id="553" w:author="Michael Clifton" w:date="2018-10-11T10:10:00Z">
            <w:rPr>
              <w:noProof w:val="0"/>
            </w:rPr>
          </w:rPrChange>
        </w:rPr>
        <w:t>'/&gt;</w:t>
      </w:r>
    </w:p>
    <w:p w14:paraId="69C1E77C" w14:textId="77777777" w:rsidR="006E110A" w:rsidRPr="00F331FC" w:rsidRDefault="006E110A">
      <w:pPr>
        <w:pStyle w:val="XMLFragment"/>
        <w:rPr>
          <w:noProof w:val="0"/>
          <w:lang w:val="nl-NL"/>
          <w:rPrChange w:id="554" w:author="Michael Clifton" w:date="2018-10-11T10:10:00Z">
            <w:rPr>
              <w:noProof w:val="0"/>
            </w:rPr>
          </w:rPrChange>
        </w:rPr>
      </w:pPr>
      <w:r w:rsidRPr="00F331FC">
        <w:rPr>
          <w:noProof w:val="0"/>
          <w:lang w:val="nl-NL"/>
          <w:rPrChange w:id="555" w:author="Michael Clifton" w:date="2018-10-11T10:10:00Z">
            <w:rPr>
              <w:noProof w:val="0"/>
            </w:rPr>
          </w:rPrChange>
        </w:rPr>
        <w:t xml:space="preserve">         :</w:t>
      </w:r>
    </w:p>
    <w:p w14:paraId="4EDA6905" w14:textId="77777777" w:rsidR="006E110A" w:rsidRPr="00F331FC" w:rsidRDefault="006E110A">
      <w:pPr>
        <w:pStyle w:val="XMLFragment"/>
        <w:rPr>
          <w:noProof w:val="0"/>
          <w:lang w:val="nl-NL"/>
          <w:rPrChange w:id="556" w:author="Michael Clifton" w:date="2018-10-11T10:10:00Z">
            <w:rPr>
              <w:noProof w:val="0"/>
            </w:rPr>
          </w:rPrChange>
        </w:rPr>
      </w:pPr>
      <w:r w:rsidRPr="00F331FC">
        <w:rPr>
          <w:noProof w:val="0"/>
          <w:lang w:val="nl-NL"/>
          <w:rPrChange w:id="557" w:author="Michael Clifton" w:date="2018-10-11T10:10:00Z">
            <w:rPr>
              <w:noProof w:val="0"/>
            </w:rPr>
          </w:rPrChange>
        </w:rPr>
        <w:t xml:space="preserve">    &lt;/entry&gt;</w:t>
      </w:r>
    </w:p>
    <w:p w14:paraId="2BFBD104" w14:textId="77777777" w:rsidR="006E110A" w:rsidRPr="00F331FC" w:rsidRDefault="006E110A">
      <w:pPr>
        <w:pStyle w:val="XMLFragment"/>
        <w:rPr>
          <w:noProof w:val="0"/>
          <w:lang w:val="nl-NL"/>
          <w:rPrChange w:id="558" w:author="Michael Clifton" w:date="2018-10-11T10:10:00Z">
            <w:rPr>
              <w:noProof w:val="0"/>
            </w:rPr>
          </w:rPrChange>
        </w:rPr>
      </w:pPr>
      <w:r w:rsidRPr="00F331FC">
        <w:rPr>
          <w:noProof w:val="0"/>
          <w:lang w:val="nl-NL"/>
          <w:rPrChange w:id="559" w:author="Michael Clifton" w:date="2018-10-11T10:10:00Z">
            <w:rPr>
              <w:noProof w:val="0"/>
            </w:rPr>
          </w:rPrChange>
        </w:rPr>
        <w:t xml:space="preserve">       </w:t>
      </w:r>
    </w:p>
    <w:p w14:paraId="768E4504" w14:textId="77777777" w:rsidR="006E110A" w:rsidRPr="00040E48" w:rsidRDefault="006E110A">
      <w:pPr>
        <w:pStyle w:val="XMLFragment"/>
        <w:rPr>
          <w:noProof w:val="0"/>
        </w:rPr>
      </w:pPr>
      <w:r w:rsidRPr="00F331FC">
        <w:rPr>
          <w:noProof w:val="0"/>
          <w:lang w:val="nl-NL"/>
          <w:rPrChange w:id="560" w:author="Michael Clifton" w:date="2018-10-11T10:10:00Z">
            <w:rPr>
              <w:noProof w:val="0"/>
            </w:rPr>
          </w:rPrChange>
        </w:rPr>
        <w:t xml:space="preserve">  </w:t>
      </w:r>
      <w:r w:rsidRPr="00040E48">
        <w:rPr>
          <w:noProof w:val="0"/>
        </w:rPr>
        <w:t>&lt;/section&gt;</w:t>
      </w:r>
    </w:p>
    <w:p w14:paraId="4AFA9DFE" w14:textId="77777777" w:rsidR="006E110A" w:rsidRPr="00040E48" w:rsidRDefault="006E110A">
      <w:pPr>
        <w:pStyle w:val="XMLFragment"/>
        <w:rPr>
          <w:noProof w:val="0"/>
        </w:rPr>
      </w:pPr>
      <w:r w:rsidRPr="00040E48">
        <w:rPr>
          <w:noProof w:val="0"/>
        </w:rPr>
        <w:t>&lt;/component&gt;</w:t>
      </w:r>
    </w:p>
    <w:p w14:paraId="0B8BF6B6" w14:textId="77777777" w:rsidR="006E110A" w:rsidRPr="00040E48" w:rsidRDefault="006E110A">
      <w:pPr>
        <w:pStyle w:val="FigureTitle"/>
        <w:rPr>
          <w:noProof w:val="0"/>
        </w:rPr>
      </w:pPr>
      <w:r w:rsidRPr="00040E48">
        <w:rPr>
          <w:noProof w:val="0"/>
        </w:rPr>
        <w:t xml:space="preserve">Figure </w:t>
      </w:r>
      <w:r w:rsidR="00DA1F3F" w:rsidRPr="00040E48">
        <w:rPr>
          <w:noProof w:val="0"/>
        </w:rPr>
        <w:t>6.3.3.2.3.1</w:t>
      </w:r>
      <w:r w:rsidR="0063221E" w:rsidRPr="00040E48">
        <w:rPr>
          <w:noProof w:val="0"/>
        </w:rPr>
        <w:t>-1:</w:t>
      </w:r>
      <w:r w:rsidRPr="00040E48">
        <w:rPr>
          <w:noProof w:val="0"/>
        </w:rPr>
        <w:t xml:space="preserve"> Sample Active Problems Section</w:t>
      </w:r>
    </w:p>
    <w:p w14:paraId="13846B01" w14:textId="77777777" w:rsidR="006E110A" w:rsidRPr="00040E48" w:rsidRDefault="006E110A" w:rsidP="00C02515">
      <w:pPr>
        <w:pStyle w:val="Heading5TOC"/>
        <w:rPr>
          <w:noProof w:val="0"/>
          <w:lang w:val="en-US"/>
        </w:rPr>
      </w:pPr>
      <w:bookmarkStart w:id="561" w:name="_Toc270712252"/>
      <w:bookmarkStart w:id="562" w:name="_Toc441141910"/>
      <w:bookmarkStart w:id="563" w:name="T1_3_6_1_4_1_19376_1_5_3_1_3_7"/>
      <w:r w:rsidRPr="00040E48">
        <w:rPr>
          <w:noProof w:val="0"/>
          <w:lang w:val="en-US"/>
        </w:rPr>
        <w:lastRenderedPageBreak/>
        <w:t>Discharge Diagnosis Section 1.3.6.1.4.1.19376.1.5.3.1.3.7</w:t>
      </w:r>
      <w:bookmarkEnd w:id="561"/>
      <w:bookmarkEnd w:id="56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44AED616"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63"/>
          <w:p w14:paraId="5A09B265"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10DACE6" w14:textId="77777777" w:rsidR="006E110A" w:rsidRPr="00040E48" w:rsidRDefault="006E110A">
            <w:pPr>
              <w:pStyle w:val="TableEntry"/>
              <w:rPr>
                <w:noProof w:val="0"/>
              </w:rPr>
            </w:pPr>
            <w:r w:rsidRPr="00040E48">
              <w:rPr>
                <w:noProof w:val="0"/>
              </w:rPr>
              <w:t xml:space="preserve">1.3.6.1.4.1.19376.1.5.3.1.3.7 </w:t>
            </w:r>
          </w:p>
        </w:tc>
      </w:tr>
      <w:tr w:rsidR="006E110A" w:rsidRPr="00040E48" w14:paraId="42E17E1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257DE5E"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FFA5D7D" w14:textId="77777777" w:rsidR="006E110A" w:rsidRPr="00040E48" w:rsidRDefault="006E110A">
            <w:pPr>
              <w:pStyle w:val="TableEntry"/>
              <w:rPr>
                <w:noProof w:val="0"/>
              </w:rPr>
            </w:pPr>
            <w:r w:rsidRPr="00040E48">
              <w:rPr>
                <w:noProof w:val="0"/>
              </w:rPr>
              <w:t xml:space="preserve">The discharge diagnosis section shall contain a narrative description of the conditions that need to be monitored after discharge from the hospital and those that were resolved during the hospital course. It shall include entries for patient conditions as described in the Entry Content Module. </w:t>
            </w:r>
          </w:p>
        </w:tc>
      </w:tr>
      <w:tr w:rsidR="006E110A" w:rsidRPr="00040E48" w14:paraId="48140B39"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FAF4F09"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377F0D2"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B5E9F5B" w14:textId="77777777" w:rsidR="006E110A" w:rsidRPr="00040E48" w:rsidRDefault="006E110A">
            <w:pPr>
              <w:pStyle w:val="TableEntryHeader"/>
              <w:rPr>
                <w:noProof w:val="0"/>
              </w:rPr>
            </w:pPr>
            <w:r w:rsidRPr="00040E48">
              <w:rPr>
                <w:noProof w:val="0"/>
              </w:rPr>
              <w:t xml:space="preserve">Description </w:t>
            </w:r>
          </w:p>
        </w:tc>
      </w:tr>
      <w:tr w:rsidR="006E110A" w:rsidRPr="00040E48" w14:paraId="6AA2971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3FF6725" w14:textId="77777777" w:rsidR="006E110A" w:rsidRPr="00040E48" w:rsidRDefault="006E110A">
            <w:pPr>
              <w:pStyle w:val="TableEntry"/>
              <w:rPr>
                <w:noProof w:val="0"/>
              </w:rPr>
            </w:pPr>
            <w:r w:rsidRPr="00040E48">
              <w:rPr>
                <w:noProof w:val="0"/>
              </w:rPr>
              <w:t xml:space="preserve">11535-2 </w:t>
            </w:r>
          </w:p>
        </w:tc>
        <w:tc>
          <w:tcPr>
            <w:tcW w:w="0" w:type="auto"/>
            <w:tcBorders>
              <w:top w:val="single" w:sz="6" w:space="0" w:color="000000"/>
              <w:left w:val="single" w:sz="6" w:space="0" w:color="000000"/>
              <w:bottom w:val="single" w:sz="6" w:space="0" w:color="000000"/>
              <w:right w:val="single" w:sz="6" w:space="0" w:color="000000"/>
            </w:tcBorders>
            <w:vAlign w:val="center"/>
          </w:tcPr>
          <w:p w14:paraId="3824BD53"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47FEC8B" w14:textId="77777777" w:rsidR="006E110A" w:rsidRPr="00040E48" w:rsidRDefault="006E110A">
            <w:pPr>
              <w:pStyle w:val="TableEntry"/>
              <w:rPr>
                <w:noProof w:val="0"/>
              </w:rPr>
            </w:pPr>
            <w:r w:rsidRPr="00040E48">
              <w:rPr>
                <w:noProof w:val="0"/>
              </w:rPr>
              <w:t xml:space="preserve">HOSPITAL DISCHARGE DX </w:t>
            </w:r>
          </w:p>
        </w:tc>
      </w:tr>
      <w:tr w:rsidR="006E110A" w:rsidRPr="00040E48" w14:paraId="0291B7F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A8A49B4"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63A7920"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C45887C" w14:textId="77777777" w:rsidR="006E110A" w:rsidRPr="00040E48" w:rsidRDefault="006E110A">
            <w:pPr>
              <w:pStyle w:val="TableEntryHeader"/>
              <w:rPr>
                <w:noProof w:val="0"/>
              </w:rPr>
            </w:pPr>
            <w:r w:rsidRPr="00040E48">
              <w:rPr>
                <w:noProof w:val="0"/>
              </w:rPr>
              <w:t xml:space="preserve">Description </w:t>
            </w:r>
          </w:p>
        </w:tc>
      </w:tr>
      <w:tr w:rsidR="006E110A" w:rsidRPr="00040E48" w14:paraId="4EB117E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B4A698D" w14:textId="77777777" w:rsidR="006E110A" w:rsidRPr="00040E48" w:rsidRDefault="006E110A">
            <w:pPr>
              <w:pStyle w:val="TableEntry"/>
              <w:rPr>
                <w:noProof w:val="0"/>
              </w:rPr>
            </w:pPr>
            <w:r w:rsidRPr="00040E48">
              <w:rPr>
                <w:noProof w:val="0"/>
              </w:rPr>
              <w:t xml:space="preserve">1.3.6.1.4.1.19376.1.5.3.1.4.5.2 </w:t>
            </w:r>
          </w:p>
        </w:tc>
        <w:tc>
          <w:tcPr>
            <w:tcW w:w="0" w:type="auto"/>
            <w:tcBorders>
              <w:top w:val="single" w:sz="6" w:space="0" w:color="000000"/>
              <w:left w:val="single" w:sz="6" w:space="0" w:color="000000"/>
              <w:bottom w:val="single" w:sz="6" w:space="0" w:color="000000"/>
              <w:right w:val="single" w:sz="6" w:space="0" w:color="000000"/>
            </w:tcBorders>
            <w:vAlign w:val="center"/>
          </w:tcPr>
          <w:p w14:paraId="60C00743"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1E3794B" w14:textId="77777777" w:rsidR="006E110A" w:rsidRPr="00040E48" w:rsidRDefault="00FF2B1E">
            <w:pPr>
              <w:pStyle w:val="TableEntry"/>
              <w:rPr>
                <w:noProof w:val="0"/>
              </w:rPr>
            </w:pPr>
            <w:hyperlink w:anchor="T1_3_6_1_4_1_19376_1_5_3_1_4_5_2" w:tooltip="1.3.6.1.4.1.19376.1.5.3.1.4.5.2" w:history="1">
              <w:r w:rsidR="006E110A" w:rsidRPr="00040E48">
                <w:rPr>
                  <w:rStyle w:val="Hyperlink"/>
                  <w:noProof w:val="0"/>
                </w:rPr>
                <w:t>Problem Concern Entry</w:t>
              </w:r>
            </w:hyperlink>
            <w:r w:rsidR="006E110A" w:rsidRPr="00040E48">
              <w:rPr>
                <w:noProof w:val="0"/>
              </w:rPr>
              <w:t xml:space="preserve"> </w:t>
            </w:r>
          </w:p>
        </w:tc>
      </w:tr>
    </w:tbl>
    <w:p w14:paraId="7AEFA53A" w14:textId="77777777" w:rsidR="006E110A" w:rsidRPr="00040E48" w:rsidRDefault="006E110A"/>
    <w:p w14:paraId="56A2A2DF" w14:textId="77777777" w:rsidR="006E110A" w:rsidRPr="00040E48" w:rsidRDefault="006E110A">
      <w:pPr>
        <w:pStyle w:val="XMLFragment"/>
        <w:rPr>
          <w:noProof w:val="0"/>
        </w:rPr>
      </w:pPr>
      <w:r w:rsidRPr="00040E48">
        <w:rPr>
          <w:noProof w:val="0"/>
        </w:rPr>
        <w:t>&lt;component&gt;</w:t>
      </w:r>
    </w:p>
    <w:p w14:paraId="384F2825" w14:textId="77777777" w:rsidR="006E110A" w:rsidRPr="00040E48" w:rsidRDefault="006E110A">
      <w:pPr>
        <w:pStyle w:val="XMLFragment"/>
        <w:rPr>
          <w:noProof w:val="0"/>
        </w:rPr>
      </w:pPr>
      <w:r w:rsidRPr="00040E48">
        <w:rPr>
          <w:noProof w:val="0"/>
        </w:rPr>
        <w:t xml:space="preserve">  &lt;section&gt;</w:t>
      </w:r>
    </w:p>
    <w:p w14:paraId="4FC3D2D5" w14:textId="77777777" w:rsidR="006E110A" w:rsidRPr="00040E48" w:rsidRDefault="006E110A">
      <w:pPr>
        <w:pStyle w:val="XMLFragment"/>
        <w:rPr>
          <w:noProof w:val="0"/>
        </w:rPr>
      </w:pPr>
      <w:r w:rsidRPr="00040E48">
        <w:rPr>
          <w:noProof w:val="0"/>
        </w:rPr>
        <w:t xml:space="preserve">    &lt;templateId root='1.3.6.1.4.1.19376.1.5.3.1.3.7'/&gt;</w:t>
      </w:r>
    </w:p>
    <w:p w14:paraId="267C027B" w14:textId="77777777" w:rsidR="006E110A" w:rsidRPr="00040E48" w:rsidRDefault="006E110A">
      <w:pPr>
        <w:pStyle w:val="XMLFragment"/>
        <w:rPr>
          <w:noProof w:val="0"/>
        </w:rPr>
      </w:pPr>
      <w:r w:rsidRPr="00040E48">
        <w:rPr>
          <w:noProof w:val="0"/>
        </w:rPr>
        <w:t xml:space="preserve">    &lt;id root=' ' extension=' '/&gt;</w:t>
      </w:r>
    </w:p>
    <w:p w14:paraId="7E77FEFF" w14:textId="77777777" w:rsidR="006E110A" w:rsidRPr="00040E48" w:rsidRDefault="006E110A">
      <w:pPr>
        <w:pStyle w:val="XMLFragment"/>
        <w:rPr>
          <w:noProof w:val="0"/>
        </w:rPr>
      </w:pPr>
      <w:r w:rsidRPr="00040E48">
        <w:rPr>
          <w:noProof w:val="0"/>
        </w:rPr>
        <w:t xml:space="preserve">    &lt;code code='11535-2' displayName='HOSPITAL DISCHARGE DX'</w:t>
      </w:r>
    </w:p>
    <w:p w14:paraId="5C7E866E" w14:textId="77777777" w:rsidR="006E110A" w:rsidRPr="00040E48" w:rsidRDefault="006E110A">
      <w:pPr>
        <w:pStyle w:val="XMLFragment"/>
        <w:rPr>
          <w:noProof w:val="0"/>
        </w:rPr>
      </w:pPr>
      <w:r w:rsidRPr="00040E48">
        <w:rPr>
          <w:noProof w:val="0"/>
        </w:rPr>
        <w:t xml:space="preserve">      codeSystem='2.16.840.1.113883.6.1' codeSystemName='LOINC'/&gt;</w:t>
      </w:r>
    </w:p>
    <w:p w14:paraId="7CF8054C" w14:textId="77777777" w:rsidR="006E110A" w:rsidRPr="00040E48" w:rsidRDefault="006E110A">
      <w:pPr>
        <w:pStyle w:val="XMLFragment"/>
        <w:rPr>
          <w:noProof w:val="0"/>
        </w:rPr>
      </w:pPr>
      <w:r w:rsidRPr="00040E48">
        <w:rPr>
          <w:noProof w:val="0"/>
        </w:rPr>
        <w:t xml:space="preserve">    &lt;text&gt;</w:t>
      </w:r>
    </w:p>
    <w:p w14:paraId="51F01E8F"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3D127CC" w14:textId="77777777" w:rsidR="006E110A" w:rsidRPr="00040E48" w:rsidRDefault="006E110A">
      <w:pPr>
        <w:pStyle w:val="XMLFragment"/>
        <w:rPr>
          <w:noProof w:val="0"/>
        </w:rPr>
      </w:pPr>
      <w:r w:rsidRPr="00040E48">
        <w:rPr>
          <w:noProof w:val="0"/>
        </w:rPr>
        <w:t xml:space="preserve">    &lt;/text&gt;   </w:t>
      </w:r>
    </w:p>
    <w:p w14:paraId="09F07A68" w14:textId="77777777" w:rsidR="006E110A" w:rsidRPr="00040E48" w:rsidRDefault="006E110A">
      <w:pPr>
        <w:pStyle w:val="XMLFragment"/>
        <w:rPr>
          <w:noProof w:val="0"/>
        </w:rPr>
      </w:pPr>
      <w:r w:rsidRPr="00040E48">
        <w:rPr>
          <w:noProof w:val="0"/>
        </w:rPr>
        <w:t xml:space="preserve">    &lt;entry&gt;</w:t>
      </w:r>
    </w:p>
    <w:p w14:paraId="69948B38" w14:textId="77777777" w:rsidR="006E110A" w:rsidRPr="00040E48" w:rsidRDefault="006E110A">
      <w:pPr>
        <w:pStyle w:val="XMLFragment"/>
        <w:rPr>
          <w:noProof w:val="0"/>
        </w:rPr>
      </w:pPr>
      <w:r w:rsidRPr="00040E48">
        <w:rPr>
          <w:noProof w:val="0"/>
        </w:rPr>
        <w:t xml:space="preserve">         :</w:t>
      </w:r>
    </w:p>
    <w:p w14:paraId="02ADE054" w14:textId="77777777" w:rsidR="006E110A" w:rsidRPr="00040E48" w:rsidRDefault="006E110A">
      <w:pPr>
        <w:pStyle w:val="XMLFragment"/>
        <w:rPr>
          <w:noProof w:val="0"/>
        </w:rPr>
      </w:pPr>
      <w:r w:rsidRPr="00040E48">
        <w:rPr>
          <w:noProof w:val="0"/>
        </w:rPr>
        <w:t xml:space="preserve">      &lt;!-- Required Problem Concern Entry element --&gt;</w:t>
      </w:r>
    </w:p>
    <w:p w14:paraId="6383A917" w14:textId="77777777" w:rsidR="006E110A" w:rsidRPr="00F331FC" w:rsidRDefault="006E110A">
      <w:pPr>
        <w:pStyle w:val="XMLFragment"/>
        <w:rPr>
          <w:noProof w:val="0"/>
          <w:lang w:val="nl-NL"/>
          <w:rPrChange w:id="564" w:author="Michael Clifton" w:date="2018-10-11T10:10:00Z">
            <w:rPr>
              <w:noProof w:val="0"/>
            </w:rPr>
          </w:rPrChange>
        </w:rPr>
      </w:pPr>
      <w:r w:rsidRPr="00040E48">
        <w:rPr>
          <w:noProof w:val="0"/>
        </w:rPr>
        <w:t xml:space="preserve">        </w:t>
      </w:r>
      <w:r w:rsidRPr="00F331FC">
        <w:rPr>
          <w:noProof w:val="0"/>
          <w:lang w:val="nl-NL"/>
          <w:rPrChange w:id="565" w:author="Michael Clifton" w:date="2018-10-11T10:10:00Z">
            <w:rPr>
              <w:noProof w:val="0"/>
            </w:rPr>
          </w:rPrChange>
        </w:rPr>
        <w:t>&lt;templateId root='</w:t>
      </w:r>
      <w:r w:rsidR="007F2830">
        <w:rPr>
          <w:rStyle w:val="Hyperlink"/>
          <w:noProof w:val="0"/>
        </w:rPr>
        <w:fldChar w:fldCharType="begin"/>
      </w:r>
      <w:r w:rsidR="007F2830" w:rsidRPr="00F331FC">
        <w:rPr>
          <w:rStyle w:val="Hyperlink"/>
          <w:noProof w:val="0"/>
          <w:lang w:val="nl-NL"/>
          <w:rPrChange w:id="566" w:author="Michael Clifton" w:date="2018-10-11T10:10:00Z">
            <w:rPr>
              <w:rStyle w:val="Hyperlink"/>
              <w:noProof w:val="0"/>
            </w:rPr>
          </w:rPrChange>
        </w:rPr>
        <w:instrText xml:space="preserve"> HYPERLINK \l "T1_3_6_1_4_1_19376_1_5_3_1_4_5_2" \o "1.3.6.1.4.1.19376.1.5.3.1.4.5.2" </w:instrText>
      </w:r>
      <w:r w:rsidR="007F2830">
        <w:rPr>
          <w:rStyle w:val="Hyperlink"/>
          <w:noProof w:val="0"/>
        </w:rPr>
        <w:fldChar w:fldCharType="separate"/>
      </w:r>
      <w:r w:rsidRPr="00F331FC">
        <w:rPr>
          <w:rStyle w:val="Hyperlink"/>
          <w:noProof w:val="0"/>
          <w:lang w:val="nl-NL"/>
          <w:rPrChange w:id="567" w:author="Michael Clifton" w:date="2018-10-11T10:10:00Z">
            <w:rPr>
              <w:rStyle w:val="Hyperlink"/>
              <w:noProof w:val="0"/>
            </w:rPr>
          </w:rPrChange>
        </w:rPr>
        <w:t>1.3.6.1.4.1.19376.1.5.3.1.4.5.2</w:t>
      </w:r>
      <w:r w:rsidR="007F2830">
        <w:rPr>
          <w:rStyle w:val="Hyperlink"/>
          <w:noProof w:val="0"/>
        </w:rPr>
        <w:fldChar w:fldCharType="end"/>
      </w:r>
      <w:r w:rsidRPr="00F331FC">
        <w:rPr>
          <w:noProof w:val="0"/>
          <w:lang w:val="nl-NL"/>
          <w:rPrChange w:id="568" w:author="Michael Clifton" w:date="2018-10-11T10:10:00Z">
            <w:rPr>
              <w:noProof w:val="0"/>
            </w:rPr>
          </w:rPrChange>
        </w:rPr>
        <w:t>'/&gt;</w:t>
      </w:r>
    </w:p>
    <w:p w14:paraId="4CFAC880" w14:textId="77777777" w:rsidR="006E110A" w:rsidRPr="00F331FC" w:rsidRDefault="006E110A">
      <w:pPr>
        <w:pStyle w:val="XMLFragment"/>
        <w:rPr>
          <w:noProof w:val="0"/>
          <w:lang w:val="nl-NL"/>
          <w:rPrChange w:id="569" w:author="Michael Clifton" w:date="2018-10-11T10:10:00Z">
            <w:rPr>
              <w:noProof w:val="0"/>
            </w:rPr>
          </w:rPrChange>
        </w:rPr>
      </w:pPr>
      <w:r w:rsidRPr="00F331FC">
        <w:rPr>
          <w:noProof w:val="0"/>
          <w:lang w:val="nl-NL"/>
          <w:rPrChange w:id="570" w:author="Michael Clifton" w:date="2018-10-11T10:10:00Z">
            <w:rPr>
              <w:noProof w:val="0"/>
            </w:rPr>
          </w:rPrChange>
        </w:rPr>
        <w:t xml:space="preserve">         :</w:t>
      </w:r>
    </w:p>
    <w:p w14:paraId="4BEAAB9E" w14:textId="77777777" w:rsidR="006E110A" w:rsidRPr="00F331FC" w:rsidRDefault="006E110A">
      <w:pPr>
        <w:pStyle w:val="XMLFragment"/>
        <w:rPr>
          <w:noProof w:val="0"/>
          <w:lang w:val="nl-NL"/>
          <w:rPrChange w:id="571" w:author="Michael Clifton" w:date="2018-10-11T10:10:00Z">
            <w:rPr>
              <w:noProof w:val="0"/>
            </w:rPr>
          </w:rPrChange>
        </w:rPr>
      </w:pPr>
      <w:r w:rsidRPr="00F331FC">
        <w:rPr>
          <w:noProof w:val="0"/>
          <w:lang w:val="nl-NL"/>
          <w:rPrChange w:id="572" w:author="Michael Clifton" w:date="2018-10-11T10:10:00Z">
            <w:rPr>
              <w:noProof w:val="0"/>
            </w:rPr>
          </w:rPrChange>
        </w:rPr>
        <w:t xml:space="preserve">    &lt;/entry&gt;</w:t>
      </w:r>
    </w:p>
    <w:p w14:paraId="04C6B36E" w14:textId="77777777" w:rsidR="006E110A" w:rsidRPr="00F331FC" w:rsidRDefault="006E110A">
      <w:pPr>
        <w:pStyle w:val="XMLFragment"/>
        <w:rPr>
          <w:noProof w:val="0"/>
          <w:lang w:val="nl-NL"/>
          <w:rPrChange w:id="573" w:author="Michael Clifton" w:date="2018-10-11T10:10:00Z">
            <w:rPr>
              <w:noProof w:val="0"/>
            </w:rPr>
          </w:rPrChange>
        </w:rPr>
      </w:pPr>
      <w:r w:rsidRPr="00F331FC">
        <w:rPr>
          <w:noProof w:val="0"/>
          <w:lang w:val="nl-NL"/>
          <w:rPrChange w:id="574" w:author="Michael Clifton" w:date="2018-10-11T10:10:00Z">
            <w:rPr>
              <w:noProof w:val="0"/>
            </w:rPr>
          </w:rPrChange>
        </w:rPr>
        <w:t xml:space="preserve">       </w:t>
      </w:r>
    </w:p>
    <w:p w14:paraId="55DE2D12" w14:textId="77777777" w:rsidR="006E110A" w:rsidRPr="00040E48" w:rsidRDefault="006E110A">
      <w:pPr>
        <w:pStyle w:val="XMLFragment"/>
        <w:rPr>
          <w:noProof w:val="0"/>
        </w:rPr>
      </w:pPr>
      <w:r w:rsidRPr="00F331FC">
        <w:rPr>
          <w:noProof w:val="0"/>
          <w:lang w:val="nl-NL"/>
          <w:rPrChange w:id="575" w:author="Michael Clifton" w:date="2018-10-11T10:10:00Z">
            <w:rPr>
              <w:noProof w:val="0"/>
            </w:rPr>
          </w:rPrChange>
        </w:rPr>
        <w:t xml:space="preserve">  </w:t>
      </w:r>
      <w:r w:rsidRPr="00040E48">
        <w:rPr>
          <w:noProof w:val="0"/>
        </w:rPr>
        <w:t>&lt;/section&gt;</w:t>
      </w:r>
    </w:p>
    <w:p w14:paraId="4773E886" w14:textId="77777777" w:rsidR="006E110A" w:rsidRPr="00040E48" w:rsidRDefault="006E110A">
      <w:pPr>
        <w:pStyle w:val="XMLFragment"/>
        <w:rPr>
          <w:noProof w:val="0"/>
        </w:rPr>
      </w:pPr>
      <w:r w:rsidRPr="00040E48">
        <w:rPr>
          <w:noProof w:val="0"/>
        </w:rPr>
        <w:t>&lt;/component&gt;</w:t>
      </w:r>
    </w:p>
    <w:p w14:paraId="44AC467A" w14:textId="77777777" w:rsidR="006E110A" w:rsidRPr="00040E48" w:rsidRDefault="006E110A">
      <w:pPr>
        <w:pStyle w:val="FigureTitle"/>
        <w:rPr>
          <w:noProof w:val="0"/>
        </w:rPr>
      </w:pPr>
      <w:r w:rsidRPr="00040E48">
        <w:rPr>
          <w:noProof w:val="0"/>
        </w:rPr>
        <w:t xml:space="preserve">Figure </w:t>
      </w:r>
      <w:r w:rsidR="00DA1F3F" w:rsidRPr="00040E48">
        <w:rPr>
          <w:noProof w:val="0"/>
        </w:rPr>
        <w:t>6.3.3.2.4</w:t>
      </w:r>
      <w:r w:rsidR="0063221E" w:rsidRPr="00040E48">
        <w:rPr>
          <w:noProof w:val="0"/>
        </w:rPr>
        <w:t>-1:</w:t>
      </w:r>
      <w:r w:rsidRPr="00040E48">
        <w:rPr>
          <w:noProof w:val="0"/>
        </w:rPr>
        <w:t xml:space="preserve"> Sample Discharge Diagnosis Section</w:t>
      </w:r>
    </w:p>
    <w:p w14:paraId="2018A272" w14:textId="77777777" w:rsidR="006E110A" w:rsidRPr="00040E48" w:rsidRDefault="006E110A" w:rsidP="00C02515">
      <w:pPr>
        <w:pStyle w:val="Heading5TOC"/>
        <w:rPr>
          <w:noProof w:val="0"/>
          <w:lang w:val="en-US"/>
        </w:rPr>
      </w:pPr>
      <w:bookmarkStart w:id="576" w:name="_Toc270712253"/>
      <w:bookmarkStart w:id="577" w:name="_Toc441141911"/>
      <w:bookmarkStart w:id="578" w:name="T1_3_6_1_4_1_19376_1_5_3_1_3_8"/>
      <w:r w:rsidRPr="00040E48">
        <w:rPr>
          <w:noProof w:val="0"/>
          <w:lang w:val="en-US"/>
        </w:rPr>
        <w:t>History of Past Illness Section 1.3.6.1.4.1.19376.1.5.3.1.3.8</w:t>
      </w:r>
      <w:bookmarkEnd w:id="576"/>
      <w:bookmarkEnd w:id="57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9CF85F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78"/>
          <w:p w14:paraId="6C1CA702"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23FEF64" w14:textId="77777777" w:rsidR="006E110A" w:rsidRPr="00040E48" w:rsidRDefault="006E110A">
            <w:pPr>
              <w:pStyle w:val="TableEntry"/>
              <w:rPr>
                <w:noProof w:val="0"/>
              </w:rPr>
            </w:pPr>
            <w:r w:rsidRPr="00040E48">
              <w:rPr>
                <w:noProof w:val="0"/>
              </w:rPr>
              <w:t xml:space="preserve">1.3.6.1.4.1.19376.1.5.3.1.3.8 </w:t>
            </w:r>
          </w:p>
        </w:tc>
      </w:tr>
      <w:tr w:rsidR="006E110A" w:rsidRPr="00040E48" w14:paraId="27BAE237"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952A513"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293B605" w14:textId="77777777" w:rsidR="006E110A" w:rsidRPr="00040E48" w:rsidRDefault="006E110A">
            <w:pPr>
              <w:pStyle w:val="TableEntry"/>
              <w:rPr>
                <w:noProof w:val="0"/>
              </w:rPr>
            </w:pPr>
            <w:r w:rsidRPr="00040E48">
              <w:rPr>
                <w:noProof w:val="0"/>
              </w:rPr>
              <w:t xml:space="preserve">The History of Past Illness section shall contain a narrative description of the conditions the patient suffered in the past. It shall include entries for problems as described in the Entry Content Modules. </w:t>
            </w:r>
          </w:p>
        </w:tc>
      </w:tr>
      <w:tr w:rsidR="006E110A" w:rsidRPr="00040E48" w14:paraId="70D300A5"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7853052"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B9B998C"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B5E6EF1" w14:textId="77777777" w:rsidR="006E110A" w:rsidRPr="00040E48" w:rsidRDefault="006E110A">
            <w:pPr>
              <w:pStyle w:val="TableEntryHeader"/>
              <w:rPr>
                <w:noProof w:val="0"/>
              </w:rPr>
            </w:pPr>
            <w:r w:rsidRPr="00040E48">
              <w:rPr>
                <w:noProof w:val="0"/>
              </w:rPr>
              <w:t xml:space="preserve">Description </w:t>
            </w:r>
          </w:p>
        </w:tc>
      </w:tr>
      <w:tr w:rsidR="006E110A" w:rsidRPr="00040E48" w14:paraId="6E49F935"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9CCA5C3" w14:textId="77777777" w:rsidR="006E110A" w:rsidRPr="00040E48" w:rsidRDefault="006E110A">
            <w:pPr>
              <w:pStyle w:val="TableEntry"/>
              <w:rPr>
                <w:noProof w:val="0"/>
              </w:rPr>
            </w:pPr>
            <w:r w:rsidRPr="00040E48">
              <w:rPr>
                <w:noProof w:val="0"/>
              </w:rPr>
              <w:t xml:space="preserve">11348-0 </w:t>
            </w:r>
          </w:p>
        </w:tc>
        <w:tc>
          <w:tcPr>
            <w:tcW w:w="0" w:type="auto"/>
            <w:tcBorders>
              <w:top w:val="single" w:sz="6" w:space="0" w:color="000000"/>
              <w:left w:val="single" w:sz="6" w:space="0" w:color="000000"/>
              <w:bottom w:val="single" w:sz="6" w:space="0" w:color="000000"/>
              <w:right w:val="single" w:sz="6" w:space="0" w:color="000000"/>
            </w:tcBorders>
            <w:vAlign w:val="center"/>
          </w:tcPr>
          <w:p w14:paraId="6B00125D"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CCD6288" w14:textId="77777777" w:rsidR="006E110A" w:rsidRPr="00040E48" w:rsidRDefault="006E110A">
            <w:pPr>
              <w:pStyle w:val="TableEntry"/>
              <w:rPr>
                <w:noProof w:val="0"/>
              </w:rPr>
            </w:pPr>
            <w:r w:rsidRPr="00040E48">
              <w:rPr>
                <w:noProof w:val="0"/>
              </w:rPr>
              <w:t xml:space="preserve">HISTORY OF PAST ILLNESS </w:t>
            </w:r>
          </w:p>
        </w:tc>
      </w:tr>
      <w:tr w:rsidR="006E110A" w:rsidRPr="00040E48" w14:paraId="6DEE4B57"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6EA658F"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946E9CE"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08448ED" w14:textId="77777777" w:rsidR="006E110A" w:rsidRPr="00040E48" w:rsidRDefault="006E110A">
            <w:pPr>
              <w:pStyle w:val="TableEntryHeader"/>
              <w:rPr>
                <w:noProof w:val="0"/>
              </w:rPr>
            </w:pPr>
            <w:r w:rsidRPr="00040E48">
              <w:rPr>
                <w:noProof w:val="0"/>
              </w:rPr>
              <w:t xml:space="preserve">Description </w:t>
            </w:r>
          </w:p>
        </w:tc>
      </w:tr>
      <w:tr w:rsidR="006E110A" w:rsidRPr="00040E48" w14:paraId="24FD083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9CD3EFE" w14:textId="77777777" w:rsidR="006E110A" w:rsidRPr="00040E48" w:rsidRDefault="006E110A">
            <w:pPr>
              <w:pStyle w:val="TableEntry"/>
              <w:rPr>
                <w:noProof w:val="0"/>
              </w:rPr>
            </w:pPr>
            <w:r w:rsidRPr="00040E48">
              <w:rPr>
                <w:noProof w:val="0"/>
              </w:rPr>
              <w:t xml:space="preserve">1.3.6.1.4.1.19376.1.5.3.1.4.5.2 </w:t>
            </w:r>
          </w:p>
        </w:tc>
        <w:tc>
          <w:tcPr>
            <w:tcW w:w="0" w:type="auto"/>
            <w:tcBorders>
              <w:top w:val="single" w:sz="6" w:space="0" w:color="000000"/>
              <w:left w:val="single" w:sz="6" w:space="0" w:color="000000"/>
              <w:bottom w:val="single" w:sz="6" w:space="0" w:color="000000"/>
              <w:right w:val="single" w:sz="6" w:space="0" w:color="000000"/>
            </w:tcBorders>
            <w:vAlign w:val="center"/>
          </w:tcPr>
          <w:p w14:paraId="01F67B5B"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7E706CE" w14:textId="77777777" w:rsidR="006E110A" w:rsidRPr="00040E48" w:rsidRDefault="00FF2B1E">
            <w:pPr>
              <w:pStyle w:val="TableEntry"/>
              <w:rPr>
                <w:noProof w:val="0"/>
              </w:rPr>
            </w:pPr>
            <w:hyperlink w:anchor="T1_3_6_1_4_1_19376_1_5_3_1_4_5_2" w:tooltip="1.3.6.1.4.1.19376.1.5.3.1.4.5.2" w:history="1">
              <w:r w:rsidR="006E110A" w:rsidRPr="00040E48">
                <w:rPr>
                  <w:rStyle w:val="Hyperlink"/>
                  <w:noProof w:val="0"/>
                </w:rPr>
                <w:t>Problem Concern Entry</w:t>
              </w:r>
            </w:hyperlink>
            <w:r w:rsidR="006E110A" w:rsidRPr="00040E48">
              <w:rPr>
                <w:noProof w:val="0"/>
              </w:rPr>
              <w:t xml:space="preserve"> </w:t>
            </w:r>
          </w:p>
        </w:tc>
      </w:tr>
    </w:tbl>
    <w:p w14:paraId="1A322996" w14:textId="77777777" w:rsidR="006E110A" w:rsidRPr="00040E48" w:rsidRDefault="006E110A"/>
    <w:p w14:paraId="11722B06" w14:textId="77777777" w:rsidR="006E110A" w:rsidRPr="00040E48" w:rsidRDefault="006E110A">
      <w:pPr>
        <w:pStyle w:val="XMLFragment"/>
        <w:rPr>
          <w:noProof w:val="0"/>
        </w:rPr>
      </w:pPr>
      <w:r w:rsidRPr="00040E48">
        <w:rPr>
          <w:noProof w:val="0"/>
        </w:rPr>
        <w:lastRenderedPageBreak/>
        <w:t>&lt;component&gt;</w:t>
      </w:r>
    </w:p>
    <w:p w14:paraId="63E93C40" w14:textId="77777777" w:rsidR="006E110A" w:rsidRPr="00040E48" w:rsidRDefault="006E110A">
      <w:pPr>
        <w:pStyle w:val="XMLFragment"/>
        <w:rPr>
          <w:noProof w:val="0"/>
        </w:rPr>
      </w:pPr>
      <w:r w:rsidRPr="00040E48">
        <w:rPr>
          <w:noProof w:val="0"/>
        </w:rPr>
        <w:t xml:space="preserve">  &lt;section&gt;</w:t>
      </w:r>
    </w:p>
    <w:p w14:paraId="05B95080" w14:textId="77777777" w:rsidR="006E110A" w:rsidRPr="00040E48" w:rsidRDefault="006E110A">
      <w:pPr>
        <w:pStyle w:val="XMLFragment"/>
        <w:rPr>
          <w:noProof w:val="0"/>
        </w:rPr>
      </w:pPr>
      <w:r w:rsidRPr="00040E48">
        <w:rPr>
          <w:noProof w:val="0"/>
        </w:rPr>
        <w:t xml:space="preserve">    &lt;templateId root='1.3.6.1.4.1.19376.1.5.3.1.3.8'/&gt;</w:t>
      </w:r>
    </w:p>
    <w:p w14:paraId="3151EB88" w14:textId="77777777" w:rsidR="006E110A" w:rsidRPr="00040E48" w:rsidRDefault="006E110A">
      <w:pPr>
        <w:pStyle w:val="XMLFragment"/>
        <w:rPr>
          <w:noProof w:val="0"/>
        </w:rPr>
      </w:pPr>
      <w:r w:rsidRPr="00040E48">
        <w:rPr>
          <w:noProof w:val="0"/>
        </w:rPr>
        <w:t xml:space="preserve">    &lt;id root=' ' extension=' '/&gt;</w:t>
      </w:r>
    </w:p>
    <w:p w14:paraId="2EC5A09E" w14:textId="77777777" w:rsidR="006E110A" w:rsidRPr="00040E48" w:rsidRDefault="006E110A">
      <w:pPr>
        <w:pStyle w:val="XMLFragment"/>
        <w:rPr>
          <w:noProof w:val="0"/>
        </w:rPr>
      </w:pPr>
      <w:r w:rsidRPr="00040E48">
        <w:rPr>
          <w:noProof w:val="0"/>
        </w:rPr>
        <w:t xml:space="preserve">    &lt;code code='11348-0' displayName='HISTORY OF PAST ILLNESS'</w:t>
      </w:r>
    </w:p>
    <w:p w14:paraId="6EAF8990" w14:textId="77777777" w:rsidR="006E110A" w:rsidRPr="00040E48" w:rsidRDefault="006E110A">
      <w:pPr>
        <w:pStyle w:val="XMLFragment"/>
        <w:rPr>
          <w:noProof w:val="0"/>
        </w:rPr>
      </w:pPr>
      <w:r w:rsidRPr="00040E48">
        <w:rPr>
          <w:noProof w:val="0"/>
        </w:rPr>
        <w:t xml:space="preserve">      codeSystem='2.16.840.1.113883.6.1' codeSystemName='LOINC'/&gt;</w:t>
      </w:r>
    </w:p>
    <w:p w14:paraId="5F3D540B" w14:textId="77777777" w:rsidR="006E110A" w:rsidRPr="00040E48" w:rsidRDefault="006E110A">
      <w:pPr>
        <w:pStyle w:val="XMLFragment"/>
        <w:rPr>
          <w:noProof w:val="0"/>
        </w:rPr>
      </w:pPr>
      <w:r w:rsidRPr="00040E48">
        <w:rPr>
          <w:noProof w:val="0"/>
        </w:rPr>
        <w:t xml:space="preserve">    &lt;text&gt;</w:t>
      </w:r>
    </w:p>
    <w:p w14:paraId="4ECE1837"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383D73D" w14:textId="77777777" w:rsidR="006E110A" w:rsidRPr="00040E48" w:rsidRDefault="006E110A">
      <w:pPr>
        <w:pStyle w:val="XMLFragment"/>
        <w:rPr>
          <w:noProof w:val="0"/>
        </w:rPr>
      </w:pPr>
      <w:r w:rsidRPr="00040E48">
        <w:rPr>
          <w:noProof w:val="0"/>
        </w:rPr>
        <w:t xml:space="preserve">    &lt;/text&gt;   </w:t>
      </w:r>
    </w:p>
    <w:p w14:paraId="03E51029" w14:textId="77777777" w:rsidR="006E110A" w:rsidRPr="00040E48" w:rsidRDefault="006E110A">
      <w:pPr>
        <w:pStyle w:val="XMLFragment"/>
        <w:rPr>
          <w:noProof w:val="0"/>
        </w:rPr>
      </w:pPr>
      <w:r w:rsidRPr="00040E48">
        <w:rPr>
          <w:noProof w:val="0"/>
        </w:rPr>
        <w:t xml:space="preserve">    &lt;entry&gt;</w:t>
      </w:r>
    </w:p>
    <w:p w14:paraId="05A9B5F0" w14:textId="77777777" w:rsidR="006E110A" w:rsidRPr="00040E48" w:rsidRDefault="006E110A">
      <w:pPr>
        <w:pStyle w:val="XMLFragment"/>
        <w:rPr>
          <w:noProof w:val="0"/>
        </w:rPr>
      </w:pPr>
      <w:r w:rsidRPr="00040E48">
        <w:rPr>
          <w:noProof w:val="0"/>
        </w:rPr>
        <w:t xml:space="preserve">         :</w:t>
      </w:r>
    </w:p>
    <w:p w14:paraId="5AB55EC6" w14:textId="77777777" w:rsidR="006E110A" w:rsidRPr="00040E48" w:rsidRDefault="006E110A">
      <w:pPr>
        <w:pStyle w:val="XMLFragment"/>
        <w:rPr>
          <w:noProof w:val="0"/>
        </w:rPr>
      </w:pPr>
      <w:r w:rsidRPr="00040E48">
        <w:rPr>
          <w:noProof w:val="0"/>
        </w:rPr>
        <w:t xml:space="preserve">      &lt;!-- Required Problem Concern Entry element --&gt;</w:t>
      </w:r>
    </w:p>
    <w:p w14:paraId="7B01C0AC" w14:textId="77777777" w:rsidR="006E110A" w:rsidRPr="00F331FC" w:rsidRDefault="006E110A">
      <w:pPr>
        <w:pStyle w:val="XMLFragment"/>
        <w:rPr>
          <w:noProof w:val="0"/>
          <w:lang w:val="nl-NL"/>
          <w:rPrChange w:id="579" w:author="Michael Clifton" w:date="2018-10-11T10:10:00Z">
            <w:rPr>
              <w:noProof w:val="0"/>
            </w:rPr>
          </w:rPrChange>
        </w:rPr>
      </w:pPr>
      <w:r w:rsidRPr="00040E48">
        <w:rPr>
          <w:noProof w:val="0"/>
        </w:rPr>
        <w:t xml:space="preserve">        </w:t>
      </w:r>
      <w:r w:rsidRPr="00F331FC">
        <w:rPr>
          <w:noProof w:val="0"/>
          <w:lang w:val="nl-NL"/>
          <w:rPrChange w:id="580" w:author="Michael Clifton" w:date="2018-10-11T10:10:00Z">
            <w:rPr>
              <w:noProof w:val="0"/>
            </w:rPr>
          </w:rPrChange>
        </w:rPr>
        <w:t>&lt;templateId root='</w:t>
      </w:r>
      <w:r w:rsidR="007F2830">
        <w:rPr>
          <w:rStyle w:val="Hyperlink"/>
          <w:noProof w:val="0"/>
        </w:rPr>
        <w:fldChar w:fldCharType="begin"/>
      </w:r>
      <w:r w:rsidR="007F2830" w:rsidRPr="00F331FC">
        <w:rPr>
          <w:rStyle w:val="Hyperlink"/>
          <w:noProof w:val="0"/>
          <w:lang w:val="nl-NL"/>
          <w:rPrChange w:id="581" w:author="Michael Clifton" w:date="2018-10-11T10:10:00Z">
            <w:rPr>
              <w:rStyle w:val="Hyperlink"/>
              <w:noProof w:val="0"/>
            </w:rPr>
          </w:rPrChange>
        </w:rPr>
        <w:instrText xml:space="preserve"> HYPERLINK \l "T1_3_6_1_4_1_19376_1_5_3_1_4_5_2" \o "1.3.6.1.4.1.19376.1.5.3.1.4.5.2" </w:instrText>
      </w:r>
      <w:r w:rsidR="007F2830">
        <w:rPr>
          <w:rStyle w:val="Hyperlink"/>
          <w:noProof w:val="0"/>
        </w:rPr>
        <w:fldChar w:fldCharType="separate"/>
      </w:r>
      <w:r w:rsidRPr="00F331FC">
        <w:rPr>
          <w:rStyle w:val="Hyperlink"/>
          <w:noProof w:val="0"/>
          <w:lang w:val="nl-NL"/>
          <w:rPrChange w:id="582" w:author="Michael Clifton" w:date="2018-10-11T10:10:00Z">
            <w:rPr>
              <w:rStyle w:val="Hyperlink"/>
              <w:noProof w:val="0"/>
            </w:rPr>
          </w:rPrChange>
        </w:rPr>
        <w:t>1.3.6.1.4.1.19376.1.5.3.1.4.5.2</w:t>
      </w:r>
      <w:r w:rsidR="007F2830">
        <w:rPr>
          <w:rStyle w:val="Hyperlink"/>
          <w:noProof w:val="0"/>
        </w:rPr>
        <w:fldChar w:fldCharType="end"/>
      </w:r>
      <w:r w:rsidRPr="00F331FC">
        <w:rPr>
          <w:noProof w:val="0"/>
          <w:lang w:val="nl-NL"/>
          <w:rPrChange w:id="583" w:author="Michael Clifton" w:date="2018-10-11T10:10:00Z">
            <w:rPr>
              <w:noProof w:val="0"/>
            </w:rPr>
          </w:rPrChange>
        </w:rPr>
        <w:t>'/&gt;</w:t>
      </w:r>
    </w:p>
    <w:p w14:paraId="0D497229" w14:textId="77777777" w:rsidR="006E110A" w:rsidRPr="00F331FC" w:rsidRDefault="006E110A">
      <w:pPr>
        <w:pStyle w:val="XMLFragment"/>
        <w:rPr>
          <w:noProof w:val="0"/>
          <w:lang w:val="nl-NL"/>
          <w:rPrChange w:id="584" w:author="Michael Clifton" w:date="2018-10-11T10:10:00Z">
            <w:rPr>
              <w:noProof w:val="0"/>
            </w:rPr>
          </w:rPrChange>
        </w:rPr>
      </w:pPr>
      <w:r w:rsidRPr="00F331FC">
        <w:rPr>
          <w:noProof w:val="0"/>
          <w:lang w:val="nl-NL"/>
          <w:rPrChange w:id="585" w:author="Michael Clifton" w:date="2018-10-11T10:10:00Z">
            <w:rPr>
              <w:noProof w:val="0"/>
            </w:rPr>
          </w:rPrChange>
        </w:rPr>
        <w:t xml:space="preserve">         :</w:t>
      </w:r>
    </w:p>
    <w:p w14:paraId="55AD431E" w14:textId="77777777" w:rsidR="006E110A" w:rsidRPr="00F331FC" w:rsidRDefault="006E110A">
      <w:pPr>
        <w:pStyle w:val="XMLFragment"/>
        <w:rPr>
          <w:noProof w:val="0"/>
          <w:lang w:val="nl-NL"/>
          <w:rPrChange w:id="586" w:author="Michael Clifton" w:date="2018-10-11T10:10:00Z">
            <w:rPr>
              <w:noProof w:val="0"/>
            </w:rPr>
          </w:rPrChange>
        </w:rPr>
      </w:pPr>
      <w:r w:rsidRPr="00F331FC">
        <w:rPr>
          <w:noProof w:val="0"/>
          <w:lang w:val="nl-NL"/>
          <w:rPrChange w:id="587" w:author="Michael Clifton" w:date="2018-10-11T10:10:00Z">
            <w:rPr>
              <w:noProof w:val="0"/>
            </w:rPr>
          </w:rPrChange>
        </w:rPr>
        <w:t xml:space="preserve">    &lt;/entry&gt;</w:t>
      </w:r>
    </w:p>
    <w:p w14:paraId="72F4C6E3" w14:textId="77777777" w:rsidR="006E110A" w:rsidRPr="00F331FC" w:rsidRDefault="006E110A">
      <w:pPr>
        <w:pStyle w:val="XMLFragment"/>
        <w:rPr>
          <w:noProof w:val="0"/>
          <w:lang w:val="nl-NL"/>
          <w:rPrChange w:id="588" w:author="Michael Clifton" w:date="2018-10-11T10:10:00Z">
            <w:rPr>
              <w:noProof w:val="0"/>
            </w:rPr>
          </w:rPrChange>
        </w:rPr>
      </w:pPr>
      <w:r w:rsidRPr="00F331FC">
        <w:rPr>
          <w:noProof w:val="0"/>
          <w:lang w:val="nl-NL"/>
          <w:rPrChange w:id="589" w:author="Michael Clifton" w:date="2018-10-11T10:10:00Z">
            <w:rPr>
              <w:noProof w:val="0"/>
            </w:rPr>
          </w:rPrChange>
        </w:rPr>
        <w:t xml:space="preserve">       </w:t>
      </w:r>
    </w:p>
    <w:p w14:paraId="337EEF5F" w14:textId="77777777" w:rsidR="006E110A" w:rsidRPr="00040E48" w:rsidRDefault="006E110A">
      <w:pPr>
        <w:pStyle w:val="XMLFragment"/>
        <w:rPr>
          <w:noProof w:val="0"/>
        </w:rPr>
      </w:pPr>
      <w:r w:rsidRPr="00F331FC">
        <w:rPr>
          <w:noProof w:val="0"/>
          <w:lang w:val="nl-NL"/>
          <w:rPrChange w:id="590" w:author="Michael Clifton" w:date="2018-10-11T10:10:00Z">
            <w:rPr>
              <w:noProof w:val="0"/>
            </w:rPr>
          </w:rPrChange>
        </w:rPr>
        <w:t xml:space="preserve">  </w:t>
      </w:r>
      <w:r w:rsidRPr="00040E48">
        <w:rPr>
          <w:noProof w:val="0"/>
        </w:rPr>
        <w:t>&lt;/section&gt;</w:t>
      </w:r>
    </w:p>
    <w:p w14:paraId="27B1E18F" w14:textId="77777777" w:rsidR="006E110A" w:rsidRPr="00040E48" w:rsidRDefault="006E110A">
      <w:pPr>
        <w:pStyle w:val="XMLFragment"/>
        <w:rPr>
          <w:noProof w:val="0"/>
        </w:rPr>
      </w:pPr>
      <w:r w:rsidRPr="00040E48">
        <w:rPr>
          <w:noProof w:val="0"/>
        </w:rPr>
        <w:t>&lt;/component&gt;</w:t>
      </w:r>
    </w:p>
    <w:p w14:paraId="6E2700D1" w14:textId="77777777" w:rsidR="006E110A" w:rsidRPr="00040E48" w:rsidRDefault="006E110A">
      <w:pPr>
        <w:pStyle w:val="FigureTitle"/>
        <w:rPr>
          <w:noProof w:val="0"/>
        </w:rPr>
      </w:pPr>
      <w:r w:rsidRPr="00040E48">
        <w:rPr>
          <w:noProof w:val="0"/>
        </w:rPr>
        <w:t xml:space="preserve">Figure </w:t>
      </w:r>
      <w:r w:rsidR="00DA1F3F" w:rsidRPr="00040E48">
        <w:rPr>
          <w:noProof w:val="0"/>
        </w:rPr>
        <w:t>6.3.3.2.5</w:t>
      </w:r>
      <w:r w:rsidR="0063221E" w:rsidRPr="00040E48">
        <w:rPr>
          <w:noProof w:val="0"/>
        </w:rPr>
        <w:t>-1:</w:t>
      </w:r>
      <w:r w:rsidRPr="00040E48">
        <w:rPr>
          <w:noProof w:val="0"/>
        </w:rPr>
        <w:t xml:space="preserve"> Sample History of Past Illness Section</w:t>
      </w:r>
    </w:p>
    <w:p w14:paraId="695731E8" w14:textId="77777777" w:rsidR="006E110A" w:rsidRPr="00040E48" w:rsidRDefault="006E110A" w:rsidP="00C02515">
      <w:pPr>
        <w:pStyle w:val="Heading5TOC"/>
        <w:rPr>
          <w:noProof w:val="0"/>
          <w:lang w:val="en-US"/>
        </w:rPr>
      </w:pPr>
      <w:bookmarkStart w:id="591" w:name="_Toc270712254"/>
      <w:bookmarkStart w:id="592" w:name="_Toc441141912"/>
      <w:bookmarkStart w:id="593" w:name="T1_3_6_1_4_1_19376_1_5_3_1_1_5_3_3"/>
      <w:r w:rsidRPr="00040E48">
        <w:rPr>
          <w:noProof w:val="0"/>
          <w:lang w:val="en-US"/>
        </w:rPr>
        <w:t>Encounter Histories Section 1.3.6.1.4.1.19376.1.5.3.1.1.5.3.3</w:t>
      </w:r>
      <w:bookmarkEnd w:id="591"/>
      <w:bookmarkEnd w:id="59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3E5650F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593"/>
          <w:p w14:paraId="51228558"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46268AC" w14:textId="77777777" w:rsidR="006E110A" w:rsidRPr="00040E48" w:rsidRDefault="006E110A">
            <w:pPr>
              <w:pStyle w:val="TableEntry"/>
              <w:rPr>
                <w:noProof w:val="0"/>
              </w:rPr>
            </w:pPr>
            <w:r w:rsidRPr="00040E48">
              <w:rPr>
                <w:noProof w:val="0"/>
              </w:rPr>
              <w:t xml:space="preserve">1.3.6.1.4.1.19376.1.5.3.1.1.5.3.3 </w:t>
            </w:r>
          </w:p>
        </w:tc>
      </w:tr>
      <w:tr w:rsidR="006E110A" w:rsidRPr="00040E48" w14:paraId="6AC55DF5"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06C322D"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21CDAF28" w14:textId="44A4D7C6" w:rsidR="006E110A" w:rsidRPr="00040E48" w:rsidRDefault="00FF2B1E">
            <w:pPr>
              <w:pStyle w:val="TableEntry"/>
              <w:rPr>
                <w:noProof w:val="0"/>
              </w:rPr>
            </w:pPr>
            <w:hyperlink r:id="rId59" w:history="1">
              <w:r w:rsidR="006E110A" w:rsidRPr="00040E48">
                <w:rPr>
                  <w:rStyle w:val="Hyperlink"/>
                  <w:noProof w:val="0"/>
                </w:rPr>
                <w:t>2.16.840.1.113883.10.20.1.3</w:t>
              </w:r>
            </w:hyperlink>
            <w:r w:rsidR="006E110A" w:rsidRPr="00040E48">
              <w:rPr>
                <w:noProof w:val="0"/>
              </w:rPr>
              <w:t xml:space="preserve"> (2.16.840.1.113883.10.20.1.3) </w:t>
            </w:r>
          </w:p>
        </w:tc>
      </w:tr>
      <w:tr w:rsidR="006E110A" w:rsidRPr="00040E48" w14:paraId="4CDE580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0B26456"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6BFF31C" w14:textId="77777777" w:rsidR="006E110A" w:rsidRPr="00040E48" w:rsidRDefault="006E110A">
            <w:pPr>
              <w:pStyle w:val="TableEntry"/>
              <w:rPr>
                <w:noProof w:val="0"/>
              </w:rPr>
            </w:pPr>
            <w:r w:rsidRPr="00040E48">
              <w:rPr>
                <w:noProof w:val="0"/>
              </w:rPr>
              <w:t xml:space="preserve">The encounter history section contains coded entries describing the patient history of encounters. </w:t>
            </w:r>
          </w:p>
        </w:tc>
      </w:tr>
      <w:tr w:rsidR="006E110A" w:rsidRPr="00040E48" w14:paraId="3B34A6DF"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8E4031A"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E57A7E8"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3D1303E" w14:textId="77777777" w:rsidR="006E110A" w:rsidRPr="00040E48" w:rsidRDefault="006E110A">
            <w:pPr>
              <w:pStyle w:val="TableEntryHeader"/>
              <w:rPr>
                <w:noProof w:val="0"/>
              </w:rPr>
            </w:pPr>
            <w:r w:rsidRPr="00040E48">
              <w:rPr>
                <w:noProof w:val="0"/>
              </w:rPr>
              <w:t xml:space="preserve">Description </w:t>
            </w:r>
          </w:p>
        </w:tc>
      </w:tr>
      <w:tr w:rsidR="006E110A" w:rsidRPr="00040E48" w14:paraId="7BE105E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DF285A9" w14:textId="77777777" w:rsidR="006E110A" w:rsidRPr="00040E48" w:rsidRDefault="006E110A">
            <w:pPr>
              <w:pStyle w:val="TableEntry"/>
              <w:rPr>
                <w:noProof w:val="0"/>
              </w:rPr>
            </w:pPr>
            <w:r w:rsidRPr="00040E48">
              <w:rPr>
                <w:noProof w:val="0"/>
              </w:rPr>
              <w:t xml:space="preserve">46240-8 </w:t>
            </w:r>
          </w:p>
        </w:tc>
        <w:tc>
          <w:tcPr>
            <w:tcW w:w="0" w:type="auto"/>
            <w:tcBorders>
              <w:top w:val="single" w:sz="6" w:space="0" w:color="000000"/>
              <w:left w:val="single" w:sz="6" w:space="0" w:color="000000"/>
              <w:bottom w:val="single" w:sz="6" w:space="0" w:color="000000"/>
              <w:right w:val="single" w:sz="6" w:space="0" w:color="000000"/>
            </w:tcBorders>
            <w:vAlign w:val="center"/>
          </w:tcPr>
          <w:p w14:paraId="0BFE9DA2"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1F1FF6E" w14:textId="77777777" w:rsidR="006E110A" w:rsidRPr="00040E48" w:rsidRDefault="006E110A">
            <w:pPr>
              <w:pStyle w:val="TableEntry"/>
              <w:rPr>
                <w:noProof w:val="0"/>
              </w:rPr>
            </w:pPr>
            <w:r w:rsidRPr="00040E48">
              <w:rPr>
                <w:noProof w:val="0"/>
              </w:rPr>
              <w:t xml:space="preserve">HISTORY OF ENCOUNTERS </w:t>
            </w:r>
          </w:p>
        </w:tc>
      </w:tr>
      <w:tr w:rsidR="006E110A" w:rsidRPr="00040E48" w14:paraId="7573A387"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2ACAB84"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53CA1C6"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216F2F5" w14:textId="77777777" w:rsidR="006E110A" w:rsidRPr="00040E48" w:rsidRDefault="006E110A">
            <w:pPr>
              <w:pStyle w:val="TableEntryHeader"/>
              <w:rPr>
                <w:noProof w:val="0"/>
              </w:rPr>
            </w:pPr>
            <w:r w:rsidRPr="00040E48">
              <w:rPr>
                <w:noProof w:val="0"/>
              </w:rPr>
              <w:t xml:space="preserve">Description </w:t>
            </w:r>
          </w:p>
        </w:tc>
      </w:tr>
      <w:tr w:rsidR="006E110A" w:rsidRPr="00040E48" w14:paraId="05133C94"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0555C10" w14:textId="77777777" w:rsidR="006E110A" w:rsidRPr="00040E48" w:rsidRDefault="006E110A">
            <w:pPr>
              <w:pStyle w:val="TableEntry"/>
              <w:rPr>
                <w:noProof w:val="0"/>
              </w:rPr>
            </w:pPr>
            <w:r w:rsidRPr="00040E48">
              <w:rPr>
                <w:noProof w:val="0"/>
              </w:rPr>
              <w:t xml:space="preserve">1.3.6.1.4.1.19376.1.5.3.1.4.14 </w:t>
            </w:r>
          </w:p>
        </w:tc>
        <w:tc>
          <w:tcPr>
            <w:tcW w:w="0" w:type="auto"/>
            <w:tcBorders>
              <w:top w:val="single" w:sz="6" w:space="0" w:color="000000"/>
              <w:left w:val="single" w:sz="6" w:space="0" w:color="000000"/>
              <w:bottom w:val="single" w:sz="6" w:space="0" w:color="000000"/>
              <w:right w:val="single" w:sz="6" w:space="0" w:color="000000"/>
            </w:tcBorders>
            <w:vAlign w:val="center"/>
          </w:tcPr>
          <w:p w14:paraId="15B9D2EB"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4DD33A7" w14:textId="77777777" w:rsidR="006E110A" w:rsidRPr="00040E48" w:rsidRDefault="00FF2B1E">
            <w:pPr>
              <w:pStyle w:val="TableEntry"/>
              <w:rPr>
                <w:noProof w:val="0"/>
              </w:rPr>
            </w:pPr>
            <w:hyperlink w:anchor="T1_3_6_1_4_1_19376_1_5_3_1_4_14" w:tooltip="1.3.6.1.4.1.19376.1.5.3.1.4.14" w:history="1">
              <w:r w:rsidR="006E110A" w:rsidRPr="00040E48">
                <w:rPr>
                  <w:rStyle w:val="Hyperlink"/>
                  <w:noProof w:val="0"/>
                </w:rPr>
                <w:t>Encounters</w:t>
              </w:r>
            </w:hyperlink>
            <w:r w:rsidR="006E110A" w:rsidRPr="00040E48">
              <w:rPr>
                <w:noProof w:val="0"/>
              </w:rPr>
              <w:t xml:space="preserve"> </w:t>
            </w:r>
          </w:p>
        </w:tc>
      </w:tr>
    </w:tbl>
    <w:p w14:paraId="4E07A200" w14:textId="77777777" w:rsidR="006E110A" w:rsidRPr="00040E48" w:rsidRDefault="006E110A"/>
    <w:p w14:paraId="15DEC899" w14:textId="77777777" w:rsidR="006E110A" w:rsidRPr="00040E48" w:rsidRDefault="006E110A">
      <w:pPr>
        <w:pStyle w:val="Heading6"/>
        <w:rPr>
          <w:noProof w:val="0"/>
        </w:rPr>
      </w:pPr>
      <w:r w:rsidRPr="00040E48">
        <w:rPr>
          <w:noProof w:val="0"/>
        </w:rPr>
        <w:t xml:space="preserve">Parent Template </w:t>
      </w:r>
    </w:p>
    <w:p w14:paraId="1EC24CF5" w14:textId="4ACD33E0" w:rsidR="006E110A" w:rsidRPr="00040E48" w:rsidRDefault="006E110A">
      <w:pPr>
        <w:pStyle w:val="BodyText"/>
        <w:rPr>
          <w:noProof w:val="0"/>
        </w:rPr>
      </w:pPr>
      <w:r w:rsidRPr="00040E48">
        <w:rPr>
          <w:noProof w:val="0"/>
        </w:rPr>
        <w:t xml:space="preserve">The parent of this template is </w:t>
      </w:r>
      <w:hyperlink r:id="rId60" w:history="1">
        <w:r w:rsidRPr="00040E48">
          <w:rPr>
            <w:rStyle w:val="Hyperlink"/>
            <w:noProof w:val="0"/>
          </w:rPr>
          <w:t>2.16.840.1.113883.10.20.1.3</w:t>
        </w:r>
      </w:hyperlink>
      <w:r w:rsidRPr="00040E48">
        <w:rPr>
          <w:noProof w:val="0"/>
        </w:rPr>
        <w:t xml:space="preserve">. </w:t>
      </w:r>
    </w:p>
    <w:p w14:paraId="1F0F0F66" w14:textId="77777777" w:rsidR="006E110A" w:rsidRPr="00F331FC" w:rsidRDefault="006E110A">
      <w:pPr>
        <w:pStyle w:val="XMLFragment"/>
        <w:rPr>
          <w:noProof w:val="0"/>
          <w:lang w:val="nl-NL"/>
          <w:rPrChange w:id="594" w:author="Michael Clifton" w:date="2018-10-11T10:10:00Z">
            <w:rPr>
              <w:noProof w:val="0"/>
            </w:rPr>
          </w:rPrChange>
        </w:rPr>
      </w:pPr>
      <w:r w:rsidRPr="00F331FC">
        <w:rPr>
          <w:noProof w:val="0"/>
          <w:lang w:val="nl-NL"/>
          <w:rPrChange w:id="595" w:author="Michael Clifton" w:date="2018-10-11T10:10:00Z">
            <w:rPr>
              <w:noProof w:val="0"/>
            </w:rPr>
          </w:rPrChange>
        </w:rPr>
        <w:lastRenderedPageBreak/>
        <w:t>&lt;component&gt;</w:t>
      </w:r>
    </w:p>
    <w:p w14:paraId="1FCE7EF8" w14:textId="77777777" w:rsidR="006E110A" w:rsidRPr="00F331FC" w:rsidRDefault="006E110A">
      <w:pPr>
        <w:pStyle w:val="XMLFragment"/>
        <w:rPr>
          <w:noProof w:val="0"/>
          <w:lang w:val="nl-NL"/>
          <w:rPrChange w:id="596" w:author="Michael Clifton" w:date="2018-10-11T10:10:00Z">
            <w:rPr>
              <w:noProof w:val="0"/>
            </w:rPr>
          </w:rPrChange>
        </w:rPr>
      </w:pPr>
      <w:r w:rsidRPr="00F331FC">
        <w:rPr>
          <w:noProof w:val="0"/>
          <w:lang w:val="nl-NL"/>
          <w:rPrChange w:id="597" w:author="Michael Clifton" w:date="2018-10-11T10:10:00Z">
            <w:rPr>
              <w:noProof w:val="0"/>
            </w:rPr>
          </w:rPrChange>
        </w:rPr>
        <w:t xml:space="preserve">  &lt;section&gt;</w:t>
      </w:r>
      <w:r w:rsidRPr="00F331FC">
        <w:rPr>
          <w:noProof w:val="0"/>
          <w:lang w:val="nl-NL"/>
          <w:rPrChange w:id="598" w:author="Michael Clifton" w:date="2018-10-11T10:10:00Z">
            <w:rPr>
              <w:noProof w:val="0"/>
            </w:rPr>
          </w:rPrChange>
        </w:rPr>
        <w:br/>
        <w:t xml:space="preserve">    &lt;templateId root='2.16.840.1.113883.10.20.1.3'/&gt;</w:t>
      </w:r>
    </w:p>
    <w:p w14:paraId="4FE9AB70" w14:textId="77777777" w:rsidR="006E110A" w:rsidRPr="00F331FC" w:rsidRDefault="006E110A">
      <w:pPr>
        <w:pStyle w:val="XMLFragment"/>
        <w:rPr>
          <w:noProof w:val="0"/>
          <w:lang w:val="nl-NL"/>
          <w:rPrChange w:id="599" w:author="Michael Clifton" w:date="2018-10-11T10:10:00Z">
            <w:rPr>
              <w:noProof w:val="0"/>
            </w:rPr>
          </w:rPrChange>
        </w:rPr>
      </w:pPr>
      <w:r w:rsidRPr="00F331FC">
        <w:rPr>
          <w:noProof w:val="0"/>
          <w:lang w:val="nl-NL"/>
          <w:rPrChange w:id="600" w:author="Michael Clifton" w:date="2018-10-11T10:10:00Z">
            <w:rPr>
              <w:noProof w:val="0"/>
            </w:rPr>
          </w:rPrChange>
        </w:rPr>
        <w:t xml:space="preserve">    &lt;templateId root='1.3.6.1.4.1.19376.1.5.3.1.1.5.3.3'/&gt;</w:t>
      </w:r>
    </w:p>
    <w:p w14:paraId="5262BC22" w14:textId="77777777" w:rsidR="006E110A" w:rsidRPr="00040E48" w:rsidRDefault="006E110A">
      <w:pPr>
        <w:pStyle w:val="XMLFragment"/>
        <w:rPr>
          <w:noProof w:val="0"/>
        </w:rPr>
      </w:pPr>
      <w:r w:rsidRPr="00F331FC">
        <w:rPr>
          <w:noProof w:val="0"/>
          <w:lang w:val="nl-NL"/>
          <w:rPrChange w:id="601" w:author="Michael Clifton" w:date="2018-10-11T10:10:00Z">
            <w:rPr>
              <w:noProof w:val="0"/>
            </w:rPr>
          </w:rPrChange>
        </w:rPr>
        <w:t xml:space="preserve">    </w:t>
      </w:r>
      <w:r w:rsidRPr="00040E48">
        <w:rPr>
          <w:noProof w:val="0"/>
        </w:rPr>
        <w:t>&lt;id root=' ' extension=' '/&gt;</w:t>
      </w:r>
    </w:p>
    <w:p w14:paraId="30D83307" w14:textId="77777777" w:rsidR="006E110A" w:rsidRPr="00040E48" w:rsidRDefault="006E110A">
      <w:pPr>
        <w:pStyle w:val="XMLFragment"/>
        <w:rPr>
          <w:noProof w:val="0"/>
        </w:rPr>
      </w:pPr>
      <w:r w:rsidRPr="00040E48">
        <w:rPr>
          <w:noProof w:val="0"/>
        </w:rPr>
        <w:t xml:space="preserve">    &lt;code code='46240-8' displayName='HISTORY OF ENCOUNTERS'</w:t>
      </w:r>
    </w:p>
    <w:p w14:paraId="712A62BD" w14:textId="77777777" w:rsidR="006E110A" w:rsidRPr="00040E48" w:rsidRDefault="006E110A">
      <w:pPr>
        <w:pStyle w:val="XMLFragment"/>
        <w:rPr>
          <w:noProof w:val="0"/>
        </w:rPr>
      </w:pPr>
      <w:r w:rsidRPr="00040E48">
        <w:rPr>
          <w:noProof w:val="0"/>
        </w:rPr>
        <w:t xml:space="preserve">      codeSystem='2.16.840.1.113883.6.1' codeSystemName='LOINC'/&gt;</w:t>
      </w:r>
    </w:p>
    <w:p w14:paraId="021AECA4" w14:textId="77777777" w:rsidR="006E110A" w:rsidRPr="00040E48" w:rsidRDefault="006E110A">
      <w:pPr>
        <w:pStyle w:val="XMLFragment"/>
        <w:rPr>
          <w:noProof w:val="0"/>
        </w:rPr>
      </w:pPr>
      <w:r w:rsidRPr="00040E48">
        <w:rPr>
          <w:noProof w:val="0"/>
        </w:rPr>
        <w:t xml:space="preserve">    &lt;text&gt;</w:t>
      </w:r>
    </w:p>
    <w:p w14:paraId="5DF50C5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CE771BA" w14:textId="77777777" w:rsidR="006E110A" w:rsidRPr="00040E48" w:rsidRDefault="006E110A">
      <w:pPr>
        <w:pStyle w:val="XMLFragment"/>
        <w:rPr>
          <w:noProof w:val="0"/>
        </w:rPr>
      </w:pPr>
      <w:r w:rsidRPr="00040E48">
        <w:rPr>
          <w:noProof w:val="0"/>
        </w:rPr>
        <w:t xml:space="preserve">    &lt;/text&gt;   </w:t>
      </w:r>
    </w:p>
    <w:p w14:paraId="7602AA4F" w14:textId="77777777" w:rsidR="006E110A" w:rsidRPr="00040E48" w:rsidRDefault="006E110A">
      <w:pPr>
        <w:pStyle w:val="XMLFragment"/>
        <w:rPr>
          <w:noProof w:val="0"/>
        </w:rPr>
      </w:pPr>
      <w:r w:rsidRPr="00040E48">
        <w:rPr>
          <w:noProof w:val="0"/>
        </w:rPr>
        <w:t xml:space="preserve">    &lt;entry&gt;</w:t>
      </w:r>
    </w:p>
    <w:p w14:paraId="5F4C8C50" w14:textId="77777777" w:rsidR="006E110A" w:rsidRPr="00040E48" w:rsidRDefault="006E110A">
      <w:pPr>
        <w:pStyle w:val="XMLFragment"/>
        <w:rPr>
          <w:noProof w:val="0"/>
        </w:rPr>
      </w:pPr>
      <w:r w:rsidRPr="00040E48">
        <w:rPr>
          <w:noProof w:val="0"/>
        </w:rPr>
        <w:t xml:space="preserve">         :</w:t>
      </w:r>
    </w:p>
    <w:p w14:paraId="16AFBD65" w14:textId="77777777" w:rsidR="006E110A" w:rsidRPr="00040E48" w:rsidRDefault="006E110A">
      <w:pPr>
        <w:pStyle w:val="XMLFragment"/>
        <w:rPr>
          <w:noProof w:val="0"/>
        </w:rPr>
      </w:pPr>
      <w:r w:rsidRPr="00040E48">
        <w:rPr>
          <w:noProof w:val="0"/>
        </w:rPr>
        <w:t xml:space="preserve">      &lt;!-- Required Encounters element --&gt;</w:t>
      </w:r>
    </w:p>
    <w:p w14:paraId="6F01877B" w14:textId="77777777" w:rsidR="006E110A" w:rsidRPr="00F331FC" w:rsidRDefault="006E110A">
      <w:pPr>
        <w:pStyle w:val="XMLFragment"/>
        <w:rPr>
          <w:noProof w:val="0"/>
          <w:lang w:val="nl-NL"/>
          <w:rPrChange w:id="602" w:author="Michael Clifton" w:date="2018-10-11T10:10:00Z">
            <w:rPr>
              <w:noProof w:val="0"/>
            </w:rPr>
          </w:rPrChange>
        </w:rPr>
      </w:pPr>
      <w:r w:rsidRPr="00040E48">
        <w:rPr>
          <w:noProof w:val="0"/>
        </w:rPr>
        <w:t xml:space="preserve">        </w:t>
      </w:r>
      <w:r w:rsidRPr="00F331FC">
        <w:rPr>
          <w:noProof w:val="0"/>
          <w:lang w:val="nl-NL"/>
          <w:rPrChange w:id="603" w:author="Michael Clifton" w:date="2018-10-11T10:10:00Z">
            <w:rPr>
              <w:noProof w:val="0"/>
            </w:rPr>
          </w:rPrChange>
        </w:rPr>
        <w:t>&lt;templateId root='</w:t>
      </w:r>
      <w:r w:rsidR="007F2830">
        <w:rPr>
          <w:rStyle w:val="Hyperlink"/>
          <w:noProof w:val="0"/>
        </w:rPr>
        <w:fldChar w:fldCharType="begin"/>
      </w:r>
      <w:r w:rsidR="007F2830" w:rsidRPr="00F331FC">
        <w:rPr>
          <w:rStyle w:val="Hyperlink"/>
          <w:noProof w:val="0"/>
          <w:lang w:val="nl-NL"/>
          <w:rPrChange w:id="604" w:author="Michael Clifton" w:date="2018-10-11T10:10:00Z">
            <w:rPr>
              <w:rStyle w:val="Hyperlink"/>
              <w:noProof w:val="0"/>
            </w:rPr>
          </w:rPrChange>
        </w:rPr>
        <w:instrText xml:space="preserve"> HYPERLINK \l "T1_3_6_1_4_1_19376_1_5_3_1_4_14" \o "1.3.6.1.4.1.19376.1.5.3.1.4.14" </w:instrText>
      </w:r>
      <w:r w:rsidR="007F2830">
        <w:rPr>
          <w:rStyle w:val="Hyperlink"/>
          <w:noProof w:val="0"/>
        </w:rPr>
        <w:fldChar w:fldCharType="separate"/>
      </w:r>
      <w:r w:rsidRPr="00F331FC">
        <w:rPr>
          <w:rStyle w:val="Hyperlink"/>
          <w:noProof w:val="0"/>
          <w:lang w:val="nl-NL"/>
          <w:rPrChange w:id="605" w:author="Michael Clifton" w:date="2018-10-11T10:10:00Z">
            <w:rPr>
              <w:rStyle w:val="Hyperlink"/>
              <w:noProof w:val="0"/>
            </w:rPr>
          </w:rPrChange>
        </w:rPr>
        <w:t>1.3.6.1.4.1.19376.1.5.3.1.4.14</w:t>
      </w:r>
      <w:r w:rsidR="007F2830">
        <w:rPr>
          <w:rStyle w:val="Hyperlink"/>
          <w:noProof w:val="0"/>
        </w:rPr>
        <w:fldChar w:fldCharType="end"/>
      </w:r>
      <w:r w:rsidRPr="00F331FC">
        <w:rPr>
          <w:noProof w:val="0"/>
          <w:lang w:val="nl-NL"/>
          <w:rPrChange w:id="606" w:author="Michael Clifton" w:date="2018-10-11T10:10:00Z">
            <w:rPr>
              <w:noProof w:val="0"/>
            </w:rPr>
          </w:rPrChange>
        </w:rPr>
        <w:t>'/&gt;</w:t>
      </w:r>
    </w:p>
    <w:p w14:paraId="28B777F1" w14:textId="77777777" w:rsidR="006E110A" w:rsidRPr="00F331FC" w:rsidRDefault="006E110A">
      <w:pPr>
        <w:pStyle w:val="XMLFragment"/>
        <w:rPr>
          <w:noProof w:val="0"/>
          <w:lang w:val="nl-NL"/>
          <w:rPrChange w:id="607" w:author="Michael Clifton" w:date="2018-10-11T10:10:00Z">
            <w:rPr>
              <w:noProof w:val="0"/>
            </w:rPr>
          </w:rPrChange>
        </w:rPr>
      </w:pPr>
      <w:r w:rsidRPr="00F331FC">
        <w:rPr>
          <w:noProof w:val="0"/>
          <w:lang w:val="nl-NL"/>
          <w:rPrChange w:id="608" w:author="Michael Clifton" w:date="2018-10-11T10:10:00Z">
            <w:rPr>
              <w:noProof w:val="0"/>
            </w:rPr>
          </w:rPrChange>
        </w:rPr>
        <w:t xml:space="preserve">         :</w:t>
      </w:r>
    </w:p>
    <w:p w14:paraId="21810E94" w14:textId="77777777" w:rsidR="006E110A" w:rsidRPr="00F331FC" w:rsidRDefault="006E110A">
      <w:pPr>
        <w:pStyle w:val="XMLFragment"/>
        <w:rPr>
          <w:noProof w:val="0"/>
          <w:lang w:val="nl-NL"/>
          <w:rPrChange w:id="609" w:author="Michael Clifton" w:date="2018-10-11T10:10:00Z">
            <w:rPr>
              <w:noProof w:val="0"/>
            </w:rPr>
          </w:rPrChange>
        </w:rPr>
      </w:pPr>
      <w:r w:rsidRPr="00F331FC">
        <w:rPr>
          <w:noProof w:val="0"/>
          <w:lang w:val="nl-NL"/>
          <w:rPrChange w:id="610" w:author="Michael Clifton" w:date="2018-10-11T10:10:00Z">
            <w:rPr>
              <w:noProof w:val="0"/>
            </w:rPr>
          </w:rPrChange>
        </w:rPr>
        <w:t xml:space="preserve">    &lt;/entry&gt;</w:t>
      </w:r>
    </w:p>
    <w:p w14:paraId="6F18F5D1" w14:textId="77777777" w:rsidR="006E110A" w:rsidRPr="00F331FC" w:rsidRDefault="006E110A">
      <w:pPr>
        <w:pStyle w:val="XMLFragment"/>
        <w:rPr>
          <w:noProof w:val="0"/>
          <w:lang w:val="nl-NL"/>
          <w:rPrChange w:id="611" w:author="Michael Clifton" w:date="2018-10-11T10:10:00Z">
            <w:rPr>
              <w:noProof w:val="0"/>
            </w:rPr>
          </w:rPrChange>
        </w:rPr>
      </w:pPr>
      <w:r w:rsidRPr="00F331FC">
        <w:rPr>
          <w:noProof w:val="0"/>
          <w:lang w:val="nl-NL"/>
          <w:rPrChange w:id="612" w:author="Michael Clifton" w:date="2018-10-11T10:10:00Z">
            <w:rPr>
              <w:noProof w:val="0"/>
            </w:rPr>
          </w:rPrChange>
        </w:rPr>
        <w:t xml:space="preserve">       </w:t>
      </w:r>
    </w:p>
    <w:p w14:paraId="2B9B39A7" w14:textId="77777777" w:rsidR="006E110A" w:rsidRPr="00040E48" w:rsidRDefault="006E110A">
      <w:pPr>
        <w:pStyle w:val="XMLFragment"/>
        <w:rPr>
          <w:noProof w:val="0"/>
        </w:rPr>
      </w:pPr>
      <w:r w:rsidRPr="00F331FC">
        <w:rPr>
          <w:noProof w:val="0"/>
          <w:lang w:val="nl-NL"/>
          <w:rPrChange w:id="613" w:author="Michael Clifton" w:date="2018-10-11T10:10:00Z">
            <w:rPr>
              <w:noProof w:val="0"/>
            </w:rPr>
          </w:rPrChange>
        </w:rPr>
        <w:t xml:space="preserve">  </w:t>
      </w:r>
      <w:r w:rsidRPr="00040E48">
        <w:rPr>
          <w:noProof w:val="0"/>
        </w:rPr>
        <w:t>&lt;/section&gt;</w:t>
      </w:r>
    </w:p>
    <w:p w14:paraId="7CFF96B4" w14:textId="77777777" w:rsidR="006E110A" w:rsidRPr="00040E48" w:rsidRDefault="006E110A">
      <w:pPr>
        <w:pStyle w:val="XMLFragment"/>
        <w:rPr>
          <w:noProof w:val="0"/>
        </w:rPr>
      </w:pPr>
      <w:r w:rsidRPr="00040E48">
        <w:rPr>
          <w:noProof w:val="0"/>
        </w:rPr>
        <w:t>&lt;/component&gt;</w:t>
      </w:r>
    </w:p>
    <w:p w14:paraId="74456BD4" w14:textId="77777777" w:rsidR="006E110A" w:rsidRPr="00040E48" w:rsidRDefault="006E110A">
      <w:pPr>
        <w:pStyle w:val="FigureTitle"/>
        <w:rPr>
          <w:noProof w:val="0"/>
        </w:rPr>
      </w:pPr>
      <w:r w:rsidRPr="00040E48">
        <w:rPr>
          <w:noProof w:val="0"/>
        </w:rPr>
        <w:t xml:space="preserve">Figure </w:t>
      </w:r>
      <w:r w:rsidR="00DA1F3F" w:rsidRPr="00040E48">
        <w:rPr>
          <w:noProof w:val="0"/>
        </w:rPr>
        <w:t>6.3.3.2.6.1</w:t>
      </w:r>
      <w:r w:rsidR="0063221E" w:rsidRPr="00040E48">
        <w:rPr>
          <w:noProof w:val="0"/>
        </w:rPr>
        <w:t>-1:</w:t>
      </w:r>
      <w:r w:rsidRPr="00040E48">
        <w:rPr>
          <w:noProof w:val="0"/>
        </w:rPr>
        <w:t xml:space="preserve"> Sample Encounter Histories Section</w:t>
      </w:r>
    </w:p>
    <w:p w14:paraId="26468859" w14:textId="77777777" w:rsidR="006E110A" w:rsidRPr="00040E48" w:rsidRDefault="006E110A" w:rsidP="00C02515">
      <w:pPr>
        <w:pStyle w:val="Heading5TOC"/>
        <w:rPr>
          <w:noProof w:val="0"/>
          <w:lang w:val="en-US"/>
        </w:rPr>
      </w:pPr>
      <w:bookmarkStart w:id="614" w:name="_Toc270712255"/>
      <w:bookmarkStart w:id="615" w:name="_Toc441141913"/>
      <w:bookmarkStart w:id="616" w:name="T1_3_6_1_4_1_19376_1_5_3_1_3_9"/>
      <w:r w:rsidRPr="00040E48">
        <w:rPr>
          <w:noProof w:val="0"/>
          <w:lang w:val="en-US"/>
        </w:rPr>
        <w:t>History of Outpatient Visits Section 1.3.6.1.4.1.19376.1.5.3.1.3.9</w:t>
      </w:r>
      <w:bookmarkEnd w:id="614"/>
      <w:bookmarkEnd w:id="61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63640F4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16"/>
          <w:p w14:paraId="7AE97A32"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A01D562" w14:textId="77777777" w:rsidR="006E110A" w:rsidRPr="00040E48" w:rsidRDefault="006E110A">
            <w:pPr>
              <w:pStyle w:val="TableEntry"/>
              <w:rPr>
                <w:noProof w:val="0"/>
              </w:rPr>
            </w:pPr>
            <w:r w:rsidRPr="00040E48">
              <w:rPr>
                <w:noProof w:val="0"/>
              </w:rPr>
              <w:t xml:space="preserve">1.3.6.1.4.1.19376.1.5.3.1.3.9 </w:t>
            </w:r>
          </w:p>
        </w:tc>
      </w:tr>
      <w:tr w:rsidR="006E110A" w:rsidRPr="00040E48" w14:paraId="34163B9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0AC0319"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1FF8ECE" w14:textId="77777777" w:rsidR="006E110A" w:rsidRPr="00040E48" w:rsidRDefault="006E110A">
            <w:pPr>
              <w:pStyle w:val="TableEntry"/>
              <w:rPr>
                <w:noProof w:val="0"/>
              </w:rPr>
            </w:pPr>
            <w:r w:rsidRPr="00040E48">
              <w:rPr>
                <w:noProof w:val="0"/>
              </w:rPr>
              <w:t xml:space="preserve">The outpatients visit section shall contain a narrative description of the completed visits to ambulatory facilities. </w:t>
            </w:r>
          </w:p>
        </w:tc>
      </w:tr>
      <w:tr w:rsidR="006E110A" w:rsidRPr="00040E48" w14:paraId="6A1B9DEA"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3F8157F"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F5D9196"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3A70945" w14:textId="77777777" w:rsidR="006E110A" w:rsidRPr="00040E48" w:rsidRDefault="006E110A">
            <w:pPr>
              <w:pStyle w:val="TableEntryHeader"/>
              <w:rPr>
                <w:noProof w:val="0"/>
              </w:rPr>
            </w:pPr>
            <w:r w:rsidRPr="00040E48">
              <w:rPr>
                <w:noProof w:val="0"/>
              </w:rPr>
              <w:t xml:space="preserve">Description </w:t>
            </w:r>
          </w:p>
        </w:tc>
      </w:tr>
      <w:tr w:rsidR="006E110A" w:rsidRPr="00040E48" w14:paraId="14FD786E"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08611F8" w14:textId="77777777" w:rsidR="006E110A" w:rsidRPr="00040E48" w:rsidRDefault="006E110A">
            <w:pPr>
              <w:pStyle w:val="TableEntry"/>
              <w:rPr>
                <w:noProof w:val="0"/>
              </w:rPr>
            </w:pPr>
            <w:r w:rsidRPr="00040E48">
              <w:rPr>
                <w:noProof w:val="0"/>
              </w:rPr>
              <w:t xml:space="preserve">11346-4 </w:t>
            </w:r>
          </w:p>
        </w:tc>
        <w:tc>
          <w:tcPr>
            <w:tcW w:w="0" w:type="auto"/>
            <w:tcBorders>
              <w:top w:val="single" w:sz="6" w:space="0" w:color="000000"/>
              <w:left w:val="single" w:sz="6" w:space="0" w:color="000000"/>
              <w:bottom w:val="single" w:sz="6" w:space="0" w:color="000000"/>
              <w:right w:val="single" w:sz="6" w:space="0" w:color="000000"/>
            </w:tcBorders>
            <w:vAlign w:val="center"/>
          </w:tcPr>
          <w:p w14:paraId="726C2983"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A817F4D" w14:textId="77777777" w:rsidR="006E110A" w:rsidRPr="00040E48" w:rsidRDefault="006E110A">
            <w:pPr>
              <w:pStyle w:val="TableEntry"/>
              <w:rPr>
                <w:noProof w:val="0"/>
              </w:rPr>
            </w:pPr>
            <w:r w:rsidRPr="00040E48">
              <w:rPr>
                <w:noProof w:val="0"/>
              </w:rPr>
              <w:t xml:space="preserve">HISTORY OF OUTPATIENT VISITS </w:t>
            </w:r>
          </w:p>
        </w:tc>
      </w:tr>
    </w:tbl>
    <w:p w14:paraId="5B01C410" w14:textId="77777777" w:rsidR="006E110A" w:rsidRPr="00040E48" w:rsidRDefault="006E110A"/>
    <w:p w14:paraId="6DCB8B2D" w14:textId="77777777" w:rsidR="006E110A" w:rsidRPr="00040E48" w:rsidRDefault="006E110A">
      <w:pPr>
        <w:pStyle w:val="XMLFragment"/>
        <w:rPr>
          <w:noProof w:val="0"/>
        </w:rPr>
      </w:pPr>
      <w:r w:rsidRPr="00040E48">
        <w:rPr>
          <w:noProof w:val="0"/>
        </w:rPr>
        <w:t>&lt;component&gt;</w:t>
      </w:r>
    </w:p>
    <w:p w14:paraId="34A736BC" w14:textId="77777777" w:rsidR="006E110A" w:rsidRPr="00040E48" w:rsidRDefault="006E110A">
      <w:pPr>
        <w:pStyle w:val="XMLFragment"/>
        <w:rPr>
          <w:noProof w:val="0"/>
        </w:rPr>
      </w:pPr>
      <w:r w:rsidRPr="00040E48">
        <w:rPr>
          <w:noProof w:val="0"/>
        </w:rPr>
        <w:t xml:space="preserve">  &lt;section&gt;</w:t>
      </w:r>
    </w:p>
    <w:p w14:paraId="0DEB87AB" w14:textId="77777777" w:rsidR="006E110A" w:rsidRPr="00040E48" w:rsidRDefault="006E110A">
      <w:pPr>
        <w:pStyle w:val="XMLFragment"/>
        <w:rPr>
          <w:noProof w:val="0"/>
        </w:rPr>
      </w:pPr>
      <w:r w:rsidRPr="00040E48">
        <w:rPr>
          <w:noProof w:val="0"/>
        </w:rPr>
        <w:t xml:space="preserve">    &lt;templateId root='1.3.6.1.4.1.19376.1.5.3.1.3.9'/&gt;</w:t>
      </w:r>
    </w:p>
    <w:p w14:paraId="1FC05588" w14:textId="77777777" w:rsidR="006E110A" w:rsidRPr="00040E48" w:rsidRDefault="006E110A">
      <w:pPr>
        <w:pStyle w:val="XMLFragment"/>
        <w:rPr>
          <w:noProof w:val="0"/>
        </w:rPr>
      </w:pPr>
      <w:r w:rsidRPr="00040E48">
        <w:rPr>
          <w:noProof w:val="0"/>
        </w:rPr>
        <w:t xml:space="preserve">    &lt;id root=' ' extension=' '/&gt;</w:t>
      </w:r>
    </w:p>
    <w:p w14:paraId="309E14E7" w14:textId="77777777" w:rsidR="006E110A" w:rsidRPr="00040E48" w:rsidRDefault="006E110A">
      <w:pPr>
        <w:pStyle w:val="XMLFragment"/>
        <w:rPr>
          <w:noProof w:val="0"/>
        </w:rPr>
      </w:pPr>
      <w:r w:rsidRPr="00040E48">
        <w:rPr>
          <w:noProof w:val="0"/>
        </w:rPr>
        <w:t xml:space="preserve">    &lt;code code='11346-4' displayName='HISTORY OF OUTPATIENT VISITS'</w:t>
      </w:r>
    </w:p>
    <w:p w14:paraId="3B94BB3C" w14:textId="77777777" w:rsidR="006E110A" w:rsidRPr="00040E48" w:rsidRDefault="006E110A">
      <w:pPr>
        <w:pStyle w:val="XMLFragment"/>
        <w:rPr>
          <w:noProof w:val="0"/>
        </w:rPr>
      </w:pPr>
      <w:r w:rsidRPr="00040E48">
        <w:rPr>
          <w:noProof w:val="0"/>
        </w:rPr>
        <w:t xml:space="preserve">      codeSystem='2.16.840.1.113883.6.1' codeSystemName='LOINC'/&gt;</w:t>
      </w:r>
    </w:p>
    <w:p w14:paraId="53DFB40E" w14:textId="77777777" w:rsidR="006E110A" w:rsidRPr="00040E48" w:rsidRDefault="006E110A">
      <w:pPr>
        <w:pStyle w:val="XMLFragment"/>
        <w:rPr>
          <w:noProof w:val="0"/>
        </w:rPr>
      </w:pPr>
      <w:r w:rsidRPr="00040E48">
        <w:rPr>
          <w:noProof w:val="0"/>
        </w:rPr>
        <w:t xml:space="preserve">    &lt;text&gt;</w:t>
      </w:r>
    </w:p>
    <w:p w14:paraId="480B4CF6"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749444F8" w14:textId="77777777" w:rsidR="006E110A" w:rsidRPr="00040E48" w:rsidRDefault="006E110A">
      <w:pPr>
        <w:pStyle w:val="XMLFragment"/>
        <w:rPr>
          <w:noProof w:val="0"/>
        </w:rPr>
      </w:pPr>
      <w:r w:rsidRPr="00040E48">
        <w:rPr>
          <w:noProof w:val="0"/>
        </w:rPr>
        <w:t xml:space="preserve">    &lt;/text&gt;  </w:t>
      </w:r>
    </w:p>
    <w:p w14:paraId="7726C27F" w14:textId="77777777" w:rsidR="006E110A" w:rsidRPr="00040E48" w:rsidRDefault="006E110A">
      <w:pPr>
        <w:pStyle w:val="XMLFragment"/>
        <w:rPr>
          <w:noProof w:val="0"/>
        </w:rPr>
      </w:pPr>
      <w:r w:rsidRPr="00040E48">
        <w:rPr>
          <w:noProof w:val="0"/>
        </w:rPr>
        <w:t xml:space="preserve">       </w:t>
      </w:r>
    </w:p>
    <w:p w14:paraId="25006B43" w14:textId="77777777" w:rsidR="006E110A" w:rsidRPr="00040E48" w:rsidRDefault="006E110A">
      <w:pPr>
        <w:pStyle w:val="XMLFragment"/>
        <w:rPr>
          <w:noProof w:val="0"/>
        </w:rPr>
      </w:pPr>
      <w:r w:rsidRPr="00040E48">
        <w:rPr>
          <w:noProof w:val="0"/>
        </w:rPr>
        <w:t xml:space="preserve">  &lt;/section&gt;</w:t>
      </w:r>
    </w:p>
    <w:p w14:paraId="1C1FBD30" w14:textId="77777777" w:rsidR="006E110A" w:rsidRPr="00040E48" w:rsidRDefault="006E110A">
      <w:pPr>
        <w:pStyle w:val="XMLFragment"/>
        <w:rPr>
          <w:noProof w:val="0"/>
        </w:rPr>
      </w:pPr>
      <w:r w:rsidRPr="00040E48">
        <w:rPr>
          <w:noProof w:val="0"/>
        </w:rPr>
        <w:t>&lt;/component&gt;</w:t>
      </w:r>
    </w:p>
    <w:p w14:paraId="08A997BC" w14:textId="77777777" w:rsidR="006E110A" w:rsidRPr="00040E48" w:rsidRDefault="006E110A">
      <w:pPr>
        <w:pStyle w:val="FigureTitle"/>
        <w:rPr>
          <w:noProof w:val="0"/>
        </w:rPr>
      </w:pPr>
      <w:r w:rsidRPr="00040E48">
        <w:rPr>
          <w:noProof w:val="0"/>
        </w:rPr>
        <w:t xml:space="preserve">Figure </w:t>
      </w:r>
      <w:r w:rsidR="00DA1F3F" w:rsidRPr="00040E48">
        <w:rPr>
          <w:noProof w:val="0"/>
        </w:rPr>
        <w:t>6.3.3.2.7</w:t>
      </w:r>
      <w:r w:rsidR="0030170B" w:rsidRPr="00040E48">
        <w:rPr>
          <w:noProof w:val="0"/>
        </w:rPr>
        <w:t>-1: S</w:t>
      </w:r>
      <w:r w:rsidRPr="00040E48">
        <w:rPr>
          <w:noProof w:val="0"/>
        </w:rPr>
        <w:t>ample History of Outpatient Visits Section</w:t>
      </w:r>
    </w:p>
    <w:p w14:paraId="6D2EAABC" w14:textId="77777777" w:rsidR="006E110A" w:rsidRPr="00040E48" w:rsidRDefault="006E110A" w:rsidP="00C02515">
      <w:pPr>
        <w:pStyle w:val="Heading5TOC"/>
        <w:rPr>
          <w:noProof w:val="0"/>
          <w:lang w:val="en-US"/>
        </w:rPr>
      </w:pPr>
      <w:bookmarkStart w:id="617" w:name="_Toc270712256"/>
      <w:bookmarkStart w:id="618" w:name="_Toc441141914"/>
      <w:bookmarkStart w:id="619" w:name="T1_3_6_1_4_1_19376_1_5_3_1_3_10"/>
      <w:r w:rsidRPr="00040E48">
        <w:rPr>
          <w:noProof w:val="0"/>
          <w:lang w:val="en-US"/>
        </w:rPr>
        <w:t>History of Inpatient Visits Section 1.3.6.1.4.1.19376.1.5.3.1.3.10</w:t>
      </w:r>
      <w:bookmarkEnd w:id="617"/>
      <w:bookmarkEnd w:id="61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7168861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19"/>
          <w:p w14:paraId="3258EB47"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846DBBC" w14:textId="77777777" w:rsidR="006E110A" w:rsidRPr="00040E48" w:rsidRDefault="006E110A">
            <w:pPr>
              <w:pStyle w:val="TableEntry"/>
              <w:rPr>
                <w:noProof w:val="0"/>
              </w:rPr>
            </w:pPr>
            <w:r w:rsidRPr="00040E48">
              <w:rPr>
                <w:noProof w:val="0"/>
              </w:rPr>
              <w:t xml:space="preserve">1.3.6.1.4.1.19376.1.5.3.1.3.10 </w:t>
            </w:r>
          </w:p>
        </w:tc>
      </w:tr>
      <w:tr w:rsidR="006E110A" w:rsidRPr="00040E48" w14:paraId="3AAC6466"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1EC6B61"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5E05867" w14:textId="77777777" w:rsidR="006E110A" w:rsidRPr="00040E48" w:rsidRDefault="006E110A">
            <w:pPr>
              <w:pStyle w:val="TableEntry"/>
              <w:rPr>
                <w:noProof w:val="0"/>
              </w:rPr>
            </w:pPr>
            <w:r w:rsidRPr="00040E48">
              <w:rPr>
                <w:noProof w:val="0"/>
              </w:rPr>
              <w:t xml:space="preserve">The inpatient admissions section shall contain a narrative description of the admissions and discharges to inpatient facilities. </w:t>
            </w:r>
          </w:p>
        </w:tc>
      </w:tr>
      <w:tr w:rsidR="006E110A" w:rsidRPr="00040E48" w14:paraId="7321CAA4"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2947600"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47F826B"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ABB00FC" w14:textId="77777777" w:rsidR="006E110A" w:rsidRPr="00040E48" w:rsidRDefault="006E110A">
            <w:pPr>
              <w:pStyle w:val="TableEntryHeader"/>
              <w:rPr>
                <w:noProof w:val="0"/>
              </w:rPr>
            </w:pPr>
            <w:r w:rsidRPr="00040E48">
              <w:rPr>
                <w:noProof w:val="0"/>
              </w:rPr>
              <w:t xml:space="preserve">Description </w:t>
            </w:r>
          </w:p>
        </w:tc>
      </w:tr>
      <w:tr w:rsidR="006E110A" w:rsidRPr="00040E48" w14:paraId="600A5E5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267E299" w14:textId="77777777" w:rsidR="006E110A" w:rsidRPr="00040E48" w:rsidRDefault="006E110A">
            <w:pPr>
              <w:pStyle w:val="TableEntry"/>
              <w:rPr>
                <w:noProof w:val="0"/>
              </w:rPr>
            </w:pPr>
            <w:r w:rsidRPr="00040E48">
              <w:rPr>
                <w:noProof w:val="0"/>
              </w:rPr>
              <w:t xml:space="preserve">11336-5 </w:t>
            </w:r>
          </w:p>
        </w:tc>
        <w:tc>
          <w:tcPr>
            <w:tcW w:w="0" w:type="auto"/>
            <w:tcBorders>
              <w:top w:val="single" w:sz="6" w:space="0" w:color="000000"/>
              <w:left w:val="single" w:sz="6" w:space="0" w:color="000000"/>
              <w:bottom w:val="single" w:sz="6" w:space="0" w:color="000000"/>
              <w:right w:val="single" w:sz="6" w:space="0" w:color="000000"/>
            </w:tcBorders>
            <w:vAlign w:val="center"/>
          </w:tcPr>
          <w:p w14:paraId="166CEC83"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BBA2AD7" w14:textId="77777777" w:rsidR="006E110A" w:rsidRPr="00040E48" w:rsidRDefault="006E110A">
            <w:pPr>
              <w:pStyle w:val="TableEntry"/>
              <w:rPr>
                <w:noProof w:val="0"/>
              </w:rPr>
            </w:pPr>
            <w:r w:rsidRPr="00040E48">
              <w:rPr>
                <w:noProof w:val="0"/>
              </w:rPr>
              <w:t xml:space="preserve">HISTORY OF HOSPITALIZATIONS </w:t>
            </w:r>
          </w:p>
        </w:tc>
      </w:tr>
    </w:tbl>
    <w:p w14:paraId="08D2CAC3" w14:textId="77777777" w:rsidR="006E110A" w:rsidRPr="00040E48" w:rsidRDefault="006E110A"/>
    <w:p w14:paraId="19B95E6E" w14:textId="77777777" w:rsidR="006E110A" w:rsidRPr="00040E48" w:rsidRDefault="006E110A">
      <w:pPr>
        <w:pStyle w:val="XMLFragment"/>
        <w:rPr>
          <w:noProof w:val="0"/>
        </w:rPr>
      </w:pPr>
      <w:r w:rsidRPr="00040E48">
        <w:rPr>
          <w:noProof w:val="0"/>
        </w:rPr>
        <w:lastRenderedPageBreak/>
        <w:t>&lt;component&gt;</w:t>
      </w:r>
    </w:p>
    <w:p w14:paraId="77684F4A" w14:textId="77777777" w:rsidR="006E110A" w:rsidRPr="00040E48" w:rsidRDefault="006E110A">
      <w:pPr>
        <w:pStyle w:val="XMLFragment"/>
        <w:rPr>
          <w:noProof w:val="0"/>
        </w:rPr>
      </w:pPr>
      <w:r w:rsidRPr="00040E48">
        <w:rPr>
          <w:noProof w:val="0"/>
        </w:rPr>
        <w:t xml:space="preserve">  &lt;section&gt;</w:t>
      </w:r>
    </w:p>
    <w:p w14:paraId="77B6C5F6" w14:textId="77777777" w:rsidR="006E110A" w:rsidRPr="00040E48" w:rsidRDefault="006E110A">
      <w:pPr>
        <w:pStyle w:val="XMLFragment"/>
        <w:rPr>
          <w:noProof w:val="0"/>
        </w:rPr>
      </w:pPr>
      <w:r w:rsidRPr="00040E48">
        <w:rPr>
          <w:noProof w:val="0"/>
        </w:rPr>
        <w:t xml:space="preserve">    &lt;templateId root='1.3.6.1.4.1.19376.1.5.3.1.3.10'/&gt;</w:t>
      </w:r>
    </w:p>
    <w:p w14:paraId="39D566C7" w14:textId="77777777" w:rsidR="006E110A" w:rsidRPr="00040E48" w:rsidRDefault="006E110A">
      <w:pPr>
        <w:pStyle w:val="XMLFragment"/>
        <w:rPr>
          <w:noProof w:val="0"/>
        </w:rPr>
      </w:pPr>
      <w:r w:rsidRPr="00040E48">
        <w:rPr>
          <w:noProof w:val="0"/>
        </w:rPr>
        <w:t xml:space="preserve">    &lt;id root=' ' extension=' '/&gt;</w:t>
      </w:r>
    </w:p>
    <w:p w14:paraId="4AD4B63C" w14:textId="77777777" w:rsidR="006E110A" w:rsidRPr="00040E48" w:rsidRDefault="006E110A">
      <w:pPr>
        <w:pStyle w:val="XMLFragment"/>
        <w:rPr>
          <w:noProof w:val="0"/>
        </w:rPr>
      </w:pPr>
      <w:r w:rsidRPr="00040E48">
        <w:rPr>
          <w:noProof w:val="0"/>
        </w:rPr>
        <w:t xml:space="preserve">    &lt;code code='11336-5' displayName='HISTORY OF HOSPITALIZATIONS'</w:t>
      </w:r>
    </w:p>
    <w:p w14:paraId="5D6002BF" w14:textId="77777777" w:rsidR="006E110A" w:rsidRPr="00040E48" w:rsidRDefault="006E110A">
      <w:pPr>
        <w:pStyle w:val="XMLFragment"/>
        <w:rPr>
          <w:noProof w:val="0"/>
        </w:rPr>
      </w:pPr>
      <w:r w:rsidRPr="00040E48">
        <w:rPr>
          <w:noProof w:val="0"/>
        </w:rPr>
        <w:t xml:space="preserve">      codeSystem='2.16.840.1.113883.6.1' codeSystemName='LOINC'/&gt;</w:t>
      </w:r>
    </w:p>
    <w:p w14:paraId="47564941" w14:textId="77777777" w:rsidR="006E110A" w:rsidRPr="00040E48" w:rsidRDefault="006E110A">
      <w:pPr>
        <w:pStyle w:val="XMLFragment"/>
        <w:rPr>
          <w:noProof w:val="0"/>
        </w:rPr>
      </w:pPr>
      <w:r w:rsidRPr="00040E48">
        <w:rPr>
          <w:noProof w:val="0"/>
        </w:rPr>
        <w:t xml:space="preserve">    &lt;text&gt;</w:t>
      </w:r>
    </w:p>
    <w:p w14:paraId="544523B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7B783344" w14:textId="77777777" w:rsidR="006E110A" w:rsidRPr="00040E48" w:rsidRDefault="006E110A">
      <w:pPr>
        <w:pStyle w:val="XMLFragment"/>
        <w:rPr>
          <w:noProof w:val="0"/>
        </w:rPr>
      </w:pPr>
      <w:r w:rsidRPr="00040E48">
        <w:rPr>
          <w:noProof w:val="0"/>
        </w:rPr>
        <w:t xml:space="preserve">    &lt;/text&gt;  </w:t>
      </w:r>
    </w:p>
    <w:p w14:paraId="4D53A759" w14:textId="77777777" w:rsidR="006E110A" w:rsidRPr="00040E48" w:rsidRDefault="006E110A">
      <w:pPr>
        <w:pStyle w:val="XMLFragment"/>
        <w:rPr>
          <w:noProof w:val="0"/>
        </w:rPr>
      </w:pPr>
      <w:r w:rsidRPr="00040E48">
        <w:rPr>
          <w:noProof w:val="0"/>
        </w:rPr>
        <w:t xml:space="preserve">       </w:t>
      </w:r>
    </w:p>
    <w:p w14:paraId="1D47CDB0" w14:textId="77777777" w:rsidR="006E110A" w:rsidRPr="00040E48" w:rsidRDefault="006E110A">
      <w:pPr>
        <w:pStyle w:val="XMLFragment"/>
        <w:rPr>
          <w:noProof w:val="0"/>
        </w:rPr>
      </w:pPr>
      <w:r w:rsidRPr="00040E48">
        <w:rPr>
          <w:noProof w:val="0"/>
        </w:rPr>
        <w:t xml:space="preserve">  &lt;/section&gt;</w:t>
      </w:r>
    </w:p>
    <w:p w14:paraId="66AA8FEF" w14:textId="77777777" w:rsidR="006E110A" w:rsidRPr="00040E48" w:rsidRDefault="006E110A">
      <w:pPr>
        <w:pStyle w:val="XMLFragment"/>
        <w:rPr>
          <w:noProof w:val="0"/>
        </w:rPr>
      </w:pPr>
      <w:r w:rsidRPr="00040E48">
        <w:rPr>
          <w:noProof w:val="0"/>
        </w:rPr>
        <w:t>&lt;/component&gt;</w:t>
      </w:r>
    </w:p>
    <w:p w14:paraId="3860AA1A" w14:textId="77777777" w:rsidR="006E110A" w:rsidRPr="00040E48" w:rsidRDefault="006E110A">
      <w:pPr>
        <w:pStyle w:val="FigureTitle"/>
        <w:rPr>
          <w:noProof w:val="0"/>
        </w:rPr>
      </w:pPr>
      <w:r w:rsidRPr="00040E48">
        <w:rPr>
          <w:noProof w:val="0"/>
        </w:rPr>
        <w:t xml:space="preserve">Figure </w:t>
      </w:r>
      <w:r w:rsidR="00DA1F3F" w:rsidRPr="00040E48">
        <w:rPr>
          <w:noProof w:val="0"/>
        </w:rPr>
        <w:t>6.3.3.2.8</w:t>
      </w:r>
      <w:r w:rsidR="0030170B" w:rsidRPr="00040E48">
        <w:rPr>
          <w:noProof w:val="0"/>
        </w:rPr>
        <w:t xml:space="preserve">-1: </w:t>
      </w:r>
      <w:r w:rsidRPr="00040E48">
        <w:rPr>
          <w:noProof w:val="0"/>
        </w:rPr>
        <w:t>Sample History of Inpatient Visits Section</w:t>
      </w:r>
    </w:p>
    <w:p w14:paraId="6F6A7EF6" w14:textId="77777777" w:rsidR="006E110A" w:rsidRPr="00040E48" w:rsidRDefault="006E110A" w:rsidP="00C02515">
      <w:pPr>
        <w:pStyle w:val="Heading5TOC"/>
        <w:rPr>
          <w:noProof w:val="0"/>
          <w:lang w:val="en-US"/>
        </w:rPr>
      </w:pPr>
      <w:bookmarkStart w:id="620" w:name="_Toc270712257"/>
      <w:bookmarkStart w:id="621" w:name="_Toc441141915"/>
      <w:bookmarkStart w:id="622" w:name="T1_3_6_1_4_1_19376_1_5_3_1_3_11"/>
      <w:r w:rsidRPr="00040E48">
        <w:rPr>
          <w:noProof w:val="0"/>
          <w:lang w:val="en-US"/>
        </w:rPr>
        <w:t>List of Surgeries Section 1.3.6.1.4.1.19376.1.5.3.1.3.11</w:t>
      </w:r>
      <w:bookmarkEnd w:id="620"/>
      <w:bookmarkEnd w:id="62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4D32F39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22"/>
          <w:p w14:paraId="63958333"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9D721A7" w14:textId="77777777" w:rsidR="006E110A" w:rsidRPr="00040E48" w:rsidRDefault="006E110A">
            <w:pPr>
              <w:pStyle w:val="TableEntry"/>
              <w:rPr>
                <w:noProof w:val="0"/>
              </w:rPr>
            </w:pPr>
            <w:r w:rsidRPr="00040E48">
              <w:rPr>
                <w:noProof w:val="0"/>
              </w:rPr>
              <w:t xml:space="preserve">1.3.6.1.4.1.19376.1.5.3.1.3.11 </w:t>
            </w:r>
          </w:p>
        </w:tc>
      </w:tr>
      <w:tr w:rsidR="006E110A" w:rsidRPr="00040E48" w14:paraId="68DC5EB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6B88FE6"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6175376E" w14:textId="26B783B9" w:rsidR="006E110A" w:rsidRPr="00040E48" w:rsidRDefault="00FF2B1E">
            <w:pPr>
              <w:pStyle w:val="TableEntry"/>
              <w:rPr>
                <w:noProof w:val="0"/>
              </w:rPr>
            </w:pPr>
            <w:hyperlink r:id="rId61" w:history="1">
              <w:r w:rsidR="006E110A" w:rsidRPr="00040E48">
                <w:rPr>
                  <w:rStyle w:val="Hyperlink"/>
                  <w:noProof w:val="0"/>
                </w:rPr>
                <w:t>CCD 3.14</w:t>
              </w:r>
            </w:hyperlink>
            <w:r w:rsidR="006E110A" w:rsidRPr="00040E48">
              <w:rPr>
                <w:noProof w:val="0"/>
              </w:rPr>
              <w:t xml:space="preserve"> (2.16.840.1.113883.10.20.1.12) </w:t>
            </w:r>
          </w:p>
        </w:tc>
      </w:tr>
      <w:tr w:rsidR="006E110A" w:rsidRPr="00040E48" w14:paraId="1C043D5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92B4216"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B93467F" w14:textId="77777777" w:rsidR="006E110A" w:rsidRPr="00040E48" w:rsidRDefault="006E110A">
            <w:pPr>
              <w:pStyle w:val="TableEntry"/>
              <w:rPr>
                <w:noProof w:val="0"/>
              </w:rPr>
            </w:pPr>
            <w:r w:rsidRPr="00040E48">
              <w:rPr>
                <w:noProof w:val="0"/>
              </w:rPr>
              <w:t xml:space="preserve">The list of surgeries section shall contain a narrative description of the diagnostic and therapeutic operative procedures and associated anesthetic techniques the patient received in the past. </w:t>
            </w:r>
          </w:p>
        </w:tc>
      </w:tr>
      <w:tr w:rsidR="006E110A" w:rsidRPr="00040E48" w14:paraId="35D5B4EC"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9B13BB1"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F4BEB63"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E9218FF" w14:textId="77777777" w:rsidR="006E110A" w:rsidRPr="00040E48" w:rsidRDefault="006E110A">
            <w:pPr>
              <w:pStyle w:val="TableEntryHeader"/>
              <w:rPr>
                <w:noProof w:val="0"/>
              </w:rPr>
            </w:pPr>
            <w:r w:rsidRPr="00040E48">
              <w:rPr>
                <w:noProof w:val="0"/>
              </w:rPr>
              <w:t xml:space="preserve">Description </w:t>
            </w:r>
          </w:p>
        </w:tc>
      </w:tr>
      <w:tr w:rsidR="006E110A" w:rsidRPr="00040E48" w14:paraId="11CA7D12"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28A83BF" w14:textId="77777777" w:rsidR="006E110A" w:rsidRPr="00040E48" w:rsidRDefault="006E110A">
            <w:pPr>
              <w:pStyle w:val="TableEntry"/>
              <w:rPr>
                <w:noProof w:val="0"/>
              </w:rPr>
            </w:pPr>
            <w:r w:rsidRPr="00040E48">
              <w:rPr>
                <w:noProof w:val="0"/>
              </w:rPr>
              <w:t xml:space="preserve">47519-4 </w:t>
            </w:r>
          </w:p>
        </w:tc>
        <w:tc>
          <w:tcPr>
            <w:tcW w:w="0" w:type="auto"/>
            <w:tcBorders>
              <w:top w:val="single" w:sz="6" w:space="0" w:color="000000"/>
              <w:left w:val="single" w:sz="6" w:space="0" w:color="000000"/>
              <w:bottom w:val="single" w:sz="6" w:space="0" w:color="000000"/>
              <w:right w:val="single" w:sz="6" w:space="0" w:color="000000"/>
            </w:tcBorders>
            <w:vAlign w:val="center"/>
          </w:tcPr>
          <w:p w14:paraId="76ED1132"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FB9B10F" w14:textId="77777777" w:rsidR="006E110A" w:rsidRPr="00040E48" w:rsidRDefault="006E110A">
            <w:pPr>
              <w:pStyle w:val="TableEntry"/>
              <w:rPr>
                <w:noProof w:val="0"/>
              </w:rPr>
            </w:pPr>
            <w:r w:rsidRPr="00040E48">
              <w:rPr>
                <w:noProof w:val="0"/>
              </w:rPr>
              <w:t xml:space="preserve">HISTORY OF PROCEDURES </w:t>
            </w:r>
          </w:p>
        </w:tc>
      </w:tr>
    </w:tbl>
    <w:p w14:paraId="202CCF51" w14:textId="77777777" w:rsidR="006E110A" w:rsidRPr="00040E48" w:rsidRDefault="006E110A"/>
    <w:p w14:paraId="721A1D9B" w14:textId="77777777" w:rsidR="006E110A" w:rsidRPr="00040E48" w:rsidRDefault="006E110A">
      <w:pPr>
        <w:pStyle w:val="Heading6"/>
        <w:rPr>
          <w:noProof w:val="0"/>
        </w:rPr>
      </w:pPr>
      <w:r w:rsidRPr="00040E48">
        <w:rPr>
          <w:noProof w:val="0"/>
        </w:rPr>
        <w:t xml:space="preserve">Parent Template </w:t>
      </w:r>
    </w:p>
    <w:p w14:paraId="6EEEB293" w14:textId="1D793F63" w:rsidR="006E110A" w:rsidRPr="00040E48" w:rsidRDefault="006E110A">
      <w:pPr>
        <w:pStyle w:val="BodyText"/>
        <w:rPr>
          <w:noProof w:val="0"/>
        </w:rPr>
      </w:pPr>
      <w:r w:rsidRPr="00040E48">
        <w:rPr>
          <w:noProof w:val="0"/>
        </w:rPr>
        <w:t xml:space="preserve">The parent of this template is </w:t>
      </w:r>
      <w:hyperlink r:id="rId62" w:history="1">
        <w:r w:rsidRPr="00040E48">
          <w:rPr>
            <w:rStyle w:val="Hyperlink"/>
            <w:noProof w:val="0"/>
          </w:rPr>
          <w:t>CCD 3.14</w:t>
        </w:r>
      </w:hyperlink>
      <w:r w:rsidRPr="00040E48">
        <w:rPr>
          <w:noProof w:val="0"/>
        </w:rPr>
        <w:t xml:space="preserve">. </w:t>
      </w:r>
    </w:p>
    <w:p w14:paraId="5645A790" w14:textId="77777777" w:rsidR="006E110A" w:rsidRPr="00F331FC" w:rsidRDefault="006E110A">
      <w:pPr>
        <w:pStyle w:val="XMLFragment"/>
        <w:rPr>
          <w:noProof w:val="0"/>
          <w:lang w:val="nl-NL"/>
          <w:rPrChange w:id="623" w:author="Michael Clifton" w:date="2018-10-11T10:10:00Z">
            <w:rPr>
              <w:noProof w:val="0"/>
            </w:rPr>
          </w:rPrChange>
        </w:rPr>
      </w:pPr>
      <w:r w:rsidRPr="00F331FC">
        <w:rPr>
          <w:noProof w:val="0"/>
          <w:lang w:val="nl-NL"/>
          <w:rPrChange w:id="624" w:author="Michael Clifton" w:date="2018-10-11T10:10:00Z">
            <w:rPr>
              <w:noProof w:val="0"/>
            </w:rPr>
          </w:rPrChange>
        </w:rPr>
        <w:t>&lt;component&gt;</w:t>
      </w:r>
    </w:p>
    <w:p w14:paraId="493A2A63" w14:textId="77777777" w:rsidR="006E110A" w:rsidRPr="00F331FC" w:rsidRDefault="006E110A">
      <w:pPr>
        <w:pStyle w:val="XMLFragment"/>
        <w:rPr>
          <w:noProof w:val="0"/>
          <w:lang w:val="nl-NL"/>
          <w:rPrChange w:id="625" w:author="Michael Clifton" w:date="2018-10-11T10:10:00Z">
            <w:rPr>
              <w:noProof w:val="0"/>
            </w:rPr>
          </w:rPrChange>
        </w:rPr>
      </w:pPr>
      <w:r w:rsidRPr="00F331FC">
        <w:rPr>
          <w:noProof w:val="0"/>
          <w:lang w:val="nl-NL"/>
          <w:rPrChange w:id="626" w:author="Michael Clifton" w:date="2018-10-11T10:10:00Z">
            <w:rPr>
              <w:noProof w:val="0"/>
            </w:rPr>
          </w:rPrChange>
        </w:rPr>
        <w:t xml:space="preserve">  &lt;section&gt;</w:t>
      </w:r>
      <w:r w:rsidRPr="00F331FC">
        <w:rPr>
          <w:noProof w:val="0"/>
          <w:lang w:val="nl-NL"/>
          <w:rPrChange w:id="627" w:author="Michael Clifton" w:date="2018-10-11T10:10:00Z">
            <w:rPr>
              <w:noProof w:val="0"/>
            </w:rPr>
          </w:rPrChange>
        </w:rPr>
        <w:br/>
        <w:t xml:space="preserve">    &lt;templateId root='2.16.840.1.113883.10.20.1.12'/&gt;</w:t>
      </w:r>
    </w:p>
    <w:p w14:paraId="5778E118" w14:textId="77777777" w:rsidR="006E110A" w:rsidRPr="00F331FC" w:rsidRDefault="006E110A">
      <w:pPr>
        <w:pStyle w:val="XMLFragment"/>
        <w:rPr>
          <w:noProof w:val="0"/>
          <w:lang w:val="nl-NL"/>
          <w:rPrChange w:id="628" w:author="Michael Clifton" w:date="2018-10-11T10:10:00Z">
            <w:rPr>
              <w:noProof w:val="0"/>
            </w:rPr>
          </w:rPrChange>
        </w:rPr>
      </w:pPr>
      <w:r w:rsidRPr="00F331FC">
        <w:rPr>
          <w:noProof w:val="0"/>
          <w:lang w:val="nl-NL"/>
          <w:rPrChange w:id="629" w:author="Michael Clifton" w:date="2018-10-11T10:10:00Z">
            <w:rPr>
              <w:noProof w:val="0"/>
            </w:rPr>
          </w:rPrChange>
        </w:rPr>
        <w:t xml:space="preserve">    &lt;templateId root='1.3.6.1.4.1.19376.1.5.3.1.3.11'/&gt;</w:t>
      </w:r>
    </w:p>
    <w:p w14:paraId="53603A59" w14:textId="77777777" w:rsidR="006E110A" w:rsidRPr="00040E48" w:rsidRDefault="006E110A">
      <w:pPr>
        <w:pStyle w:val="XMLFragment"/>
        <w:rPr>
          <w:noProof w:val="0"/>
        </w:rPr>
      </w:pPr>
      <w:r w:rsidRPr="00F331FC">
        <w:rPr>
          <w:noProof w:val="0"/>
          <w:lang w:val="nl-NL"/>
          <w:rPrChange w:id="630" w:author="Michael Clifton" w:date="2018-10-11T10:10:00Z">
            <w:rPr>
              <w:noProof w:val="0"/>
            </w:rPr>
          </w:rPrChange>
        </w:rPr>
        <w:t xml:space="preserve">    </w:t>
      </w:r>
      <w:r w:rsidRPr="00040E48">
        <w:rPr>
          <w:noProof w:val="0"/>
        </w:rPr>
        <w:t>&lt;id root=' ' extension=' '/&gt;</w:t>
      </w:r>
    </w:p>
    <w:p w14:paraId="2DAB4000" w14:textId="77777777" w:rsidR="006E110A" w:rsidRPr="00040E48" w:rsidRDefault="006E110A">
      <w:pPr>
        <w:pStyle w:val="XMLFragment"/>
        <w:rPr>
          <w:noProof w:val="0"/>
        </w:rPr>
      </w:pPr>
      <w:r w:rsidRPr="00040E48">
        <w:rPr>
          <w:noProof w:val="0"/>
        </w:rPr>
        <w:t xml:space="preserve">    &lt;code code='47519-4' displayName='HISTORY OF PROCEDURES'</w:t>
      </w:r>
    </w:p>
    <w:p w14:paraId="1DC30769" w14:textId="77777777" w:rsidR="006E110A" w:rsidRPr="00040E48" w:rsidRDefault="006E110A">
      <w:pPr>
        <w:pStyle w:val="XMLFragment"/>
        <w:rPr>
          <w:noProof w:val="0"/>
        </w:rPr>
      </w:pPr>
      <w:r w:rsidRPr="00040E48">
        <w:rPr>
          <w:noProof w:val="0"/>
        </w:rPr>
        <w:t xml:space="preserve">      codeSystem='2.16.840.1.113883.6.1' codeSystemName='LOINC'/&gt;</w:t>
      </w:r>
    </w:p>
    <w:p w14:paraId="5DFFFE97" w14:textId="77777777" w:rsidR="006E110A" w:rsidRPr="00040E48" w:rsidRDefault="006E110A">
      <w:pPr>
        <w:pStyle w:val="XMLFragment"/>
        <w:rPr>
          <w:noProof w:val="0"/>
        </w:rPr>
      </w:pPr>
      <w:r w:rsidRPr="00040E48">
        <w:rPr>
          <w:noProof w:val="0"/>
        </w:rPr>
        <w:t xml:space="preserve">    &lt;text&gt;</w:t>
      </w:r>
    </w:p>
    <w:p w14:paraId="40D6D094"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C0CA2EC" w14:textId="77777777" w:rsidR="006E110A" w:rsidRPr="00040E48" w:rsidRDefault="006E110A">
      <w:pPr>
        <w:pStyle w:val="XMLFragment"/>
        <w:rPr>
          <w:noProof w:val="0"/>
        </w:rPr>
      </w:pPr>
      <w:r w:rsidRPr="00040E48">
        <w:rPr>
          <w:noProof w:val="0"/>
        </w:rPr>
        <w:t xml:space="preserve">    &lt;/text&gt;  </w:t>
      </w:r>
    </w:p>
    <w:p w14:paraId="5BD2F373" w14:textId="77777777" w:rsidR="006E110A" w:rsidRPr="00040E48" w:rsidRDefault="006E110A">
      <w:pPr>
        <w:pStyle w:val="XMLFragment"/>
        <w:rPr>
          <w:noProof w:val="0"/>
        </w:rPr>
      </w:pPr>
      <w:r w:rsidRPr="00040E48">
        <w:rPr>
          <w:noProof w:val="0"/>
        </w:rPr>
        <w:t xml:space="preserve">       </w:t>
      </w:r>
    </w:p>
    <w:p w14:paraId="46D27A10" w14:textId="77777777" w:rsidR="006E110A" w:rsidRPr="00040E48" w:rsidRDefault="006E110A">
      <w:pPr>
        <w:pStyle w:val="XMLFragment"/>
        <w:rPr>
          <w:noProof w:val="0"/>
        </w:rPr>
      </w:pPr>
      <w:r w:rsidRPr="00040E48">
        <w:rPr>
          <w:noProof w:val="0"/>
        </w:rPr>
        <w:t xml:space="preserve">  &lt;/section&gt;</w:t>
      </w:r>
    </w:p>
    <w:p w14:paraId="13A19840" w14:textId="77777777" w:rsidR="006E110A" w:rsidRPr="00040E48" w:rsidRDefault="006E110A">
      <w:pPr>
        <w:pStyle w:val="XMLFragment"/>
        <w:rPr>
          <w:noProof w:val="0"/>
        </w:rPr>
      </w:pPr>
      <w:r w:rsidRPr="00040E48">
        <w:rPr>
          <w:noProof w:val="0"/>
        </w:rPr>
        <w:t>&lt;/component&gt;</w:t>
      </w:r>
    </w:p>
    <w:p w14:paraId="395A79F6" w14:textId="77777777" w:rsidR="006E110A" w:rsidRPr="00040E48" w:rsidRDefault="006E110A">
      <w:pPr>
        <w:pStyle w:val="FigureTitle"/>
        <w:rPr>
          <w:noProof w:val="0"/>
        </w:rPr>
      </w:pPr>
      <w:r w:rsidRPr="00040E48">
        <w:rPr>
          <w:noProof w:val="0"/>
        </w:rPr>
        <w:t xml:space="preserve">Figure </w:t>
      </w:r>
      <w:r w:rsidR="00DA1F3F" w:rsidRPr="00040E48">
        <w:rPr>
          <w:noProof w:val="0"/>
        </w:rPr>
        <w:t>6.3.3.2.9.1</w:t>
      </w:r>
      <w:r w:rsidR="0063221E" w:rsidRPr="00040E48">
        <w:rPr>
          <w:noProof w:val="0"/>
        </w:rPr>
        <w:t>-1:</w:t>
      </w:r>
      <w:r w:rsidRPr="00040E48">
        <w:rPr>
          <w:noProof w:val="0"/>
        </w:rPr>
        <w:t xml:space="preserve"> Sample List of Surgeries Section</w:t>
      </w:r>
    </w:p>
    <w:p w14:paraId="5F059A5F" w14:textId="77777777" w:rsidR="006E110A" w:rsidRPr="00040E48" w:rsidRDefault="00DA1F3F" w:rsidP="00C02515">
      <w:pPr>
        <w:pStyle w:val="Heading5TOC"/>
        <w:rPr>
          <w:noProof w:val="0"/>
          <w:lang w:val="en-US"/>
        </w:rPr>
      </w:pPr>
      <w:bookmarkStart w:id="631" w:name="T1_3_6_1_4_1_19376_1_5_3_1_3_12"/>
      <w:r w:rsidRPr="00040E48">
        <w:rPr>
          <w:noProof w:val="0"/>
          <w:lang w:val="en-US"/>
        </w:rPr>
        <w:t xml:space="preserve"> </w:t>
      </w:r>
      <w:bookmarkStart w:id="632" w:name="_Toc270712258"/>
      <w:bookmarkStart w:id="633" w:name="_Toc441141916"/>
      <w:r w:rsidR="006E110A" w:rsidRPr="00040E48">
        <w:rPr>
          <w:noProof w:val="0"/>
          <w:lang w:val="en-US"/>
        </w:rPr>
        <w:t>Coded List of Surgeries Section 1.3.6.1.4.1.19376.1.5.3.1.3.12</w:t>
      </w:r>
      <w:bookmarkEnd w:id="632"/>
      <w:bookmarkEnd w:id="63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7A8F707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31"/>
          <w:p w14:paraId="75001DB4"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0807183" w14:textId="77777777" w:rsidR="006E110A" w:rsidRPr="00040E48" w:rsidRDefault="006E110A">
            <w:pPr>
              <w:pStyle w:val="TableEntry"/>
              <w:rPr>
                <w:noProof w:val="0"/>
              </w:rPr>
            </w:pPr>
            <w:r w:rsidRPr="00040E48">
              <w:rPr>
                <w:noProof w:val="0"/>
              </w:rPr>
              <w:t xml:space="preserve">1.3.6.1.4.1.19376.1.5.3.1.3.12 </w:t>
            </w:r>
          </w:p>
        </w:tc>
      </w:tr>
      <w:tr w:rsidR="006E110A" w:rsidRPr="00040E48" w14:paraId="58DC54A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BD9DF04"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204D8462" w14:textId="77777777" w:rsidR="006E110A" w:rsidRPr="00040E48" w:rsidRDefault="00FF2B1E">
            <w:pPr>
              <w:pStyle w:val="TableEntry"/>
              <w:rPr>
                <w:noProof w:val="0"/>
              </w:rPr>
            </w:pPr>
            <w:hyperlink w:anchor="T1_3_6_1_4_1_19376_1_5_3_1_3_11" w:tooltip="1.3.6.1.4.1.19376.1.5.3.1.3.11" w:history="1">
              <w:r w:rsidR="006E110A" w:rsidRPr="00040E48">
                <w:rPr>
                  <w:rStyle w:val="Hyperlink"/>
                  <w:noProof w:val="0"/>
                </w:rPr>
                <w:t>List of Surgeries</w:t>
              </w:r>
            </w:hyperlink>
            <w:r w:rsidR="006E110A" w:rsidRPr="00040E48">
              <w:rPr>
                <w:noProof w:val="0"/>
              </w:rPr>
              <w:t xml:space="preserve"> (1.3.6.1.4.1.19376.1.5.3.1.3.11) </w:t>
            </w:r>
          </w:p>
        </w:tc>
      </w:tr>
      <w:tr w:rsidR="006E110A" w:rsidRPr="00040E48" w14:paraId="0274888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7A97014"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A3D7313" w14:textId="77777777" w:rsidR="006E110A" w:rsidRPr="00040E48" w:rsidRDefault="006E110A">
            <w:pPr>
              <w:pStyle w:val="TableEntry"/>
              <w:rPr>
                <w:noProof w:val="0"/>
              </w:rPr>
            </w:pPr>
            <w:r w:rsidRPr="00040E48">
              <w:rPr>
                <w:noProof w:val="0"/>
              </w:rPr>
              <w:t xml:space="preserve">The list of surgeries section shall include entries for procedures and references to procedure reports when known as described in the Entry Content Modules. </w:t>
            </w:r>
          </w:p>
        </w:tc>
      </w:tr>
      <w:tr w:rsidR="006E110A" w:rsidRPr="00040E48" w14:paraId="025F58CF"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BA5863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81AE585"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AE3DB43" w14:textId="77777777" w:rsidR="006E110A" w:rsidRPr="00040E48" w:rsidRDefault="006E110A">
            <w:pPr>
              <w:pStyle w:val="TableEntryHeader"/>
              <w:rPr>
                <w:noProof w:val="0"/>
              </w:rPr>
            </w:pPr>
            <w:r w:rsidRPr="00040E48">
              <w:rPr>
                <w:noProof w:val="0"/>
              </w:rPr>
              <w:t xml:space="preserve">Description </w:t>
            </w:r>
          </w:p>
        </w:tc>
      </w:tr>
      <w:tr w:rsidR="006E110A" w:rsidRPr="00040E48" w14:paraId="2AA32FA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EDEAAE8" w14:textId="77777777" w:rsidR="006E110A" w:rsidRPr="00040E48" w:rsidRDefault="006E110A">
            <w:pPr>
              <w:pStyle w:val="TableEntry"/>
              <w:rPr>
                <w:noProof w:val="0"/>
              </w:rPr>
            </w:pPr>
            <w:r w:rsidRPr="00040E48">
              <w:rPr>
                <w:noProof w:val="0"/>
              </w:rPr>
              <w:t xml:space="preserve">47519-4 </w:t>
            </w:r>
          </w:p>
        </w:tc>
        <w:tc>
          <w:tcPr>
            <w:tcW w:w="0" w:type="auto"/>
            <w:tcBorders>
              <w:top w:val="single" w:sz="6" w:space="0" w:color="000000"/>
              <w:left w:val="single" w:sz="6" w:space="0" w:color="000000"/>
              <w:bottom w:val="single" w:sz="6" w:space="0" w:color="000000"/>
              <w:right w:val="single" w:sz="6" w:space="0" w:color="000000"/>
            </w:tcBorders>
            <w:vAlign w:val="center"/>
          </w:tcPr>
          <w:p w14:paraId="5F4F587A"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2023B22" w14:textId="77777777" w:rsidR="006E110A" w:rsidRPr="00040E48" w:rsidRDefault="006E110A">
            <w:pPr>
              <w:pStyle w:val="TableEntry"/>
              <w:rPr>
                <w:noProof w:val="0"/>
              </w:rPr>
            </w:pPr>
            <w:r w:rsidRPr="00040E48">
              <w:rPr>
                <w:noProof w:val="0"/>
              </w:rPr>
              <w:t xml:space="preserve">HISTORY OF PROCEDURES </w:t>
            </w:r>
          </w:p>
        </w:tc>
      </w:tr>
      <w:tr w:rsidR="006E110A" w:rsidRPr="00040E48" w14:paraId="2396443B"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1685BF5" w14:textId="77777777" w:rsidR="006E110A" w:rsidRPr="00040E48" w:rsidRDefault="006E110A">
            <w:pPr>
              <w:pStyle w:val="TableEntryHeader"/>
              <w:rPr>
                <w:noProof w:val="0"/>
              </w:rPr>
            </w:pPr>
            <w:r w:rsidRPr="00040E48">
              <w:rPr>
                <w:noProof w:val="0"/>
              </w:rPr>
              <w:lastRenderedPageBreak/>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B9CB69F"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616CBD4" w14:textId="77777777" w:rsidR="006E110A" w:rsidRPr="00040E48" w:rsidRDefault="006E110A">
            <w:pPr>
              <w:pStyle w:val="TableEntryHeader"/>
              <w:rPr>
                <w:noProof w:val="0"/>
              </w:rPr>
            </w:pPr>
            <w:r w:rsidRPr="00040E48">
              <w:rPr>
                <w:noProof w:val="0"/>
              </w:rPr>
              <w:t xml:space="preserve">Description </w:t>
            </w:r>
          </w:p>
        </w:tc>
      </w:tr>
      <w:tr w:rsidR="006E110A" w:rsidRPr="00040E48" w14:paraId="03DA534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6C45875" w14:textId="77777777" w:rsidR="006E110A" w:rsidRPr="00040E48" w:rsidRDefault="006E110A">
            <w:pPr>
              <w:pStyle w:val="TableEntry"/>
              <w:rPr>
                <w:noProof w:val="0"/>
              </w:rPr>
            </w:pPr>
            <w:r w:rsidRPr="00040E48">
              <w:rPr>
                <w:noProof w:val="0"/>
              </w:rPr>
              <w:t xml:space="preserve">1.3.6.1.4.1.19376.1.5.3.1.4.19 </w:t>
            </w:r>
          </w:p>
        </w:tc>
        <w:tc>
          <w:tcPr>
            <w:tcW w:w="0" w:type="auto"/>
            <w:tcBorders>
              <w:top w:val="single" w:sz="6" w:space="0" w:color="000000"/>
              <w:left w:val="single" w:sz="6" w:space="0" w:color="000000"/>
              <w:bottom w:val="single" w:sz="6" w:space="0" w:color="000000"/>
              <w:right w:val="single" w:sz="6" w:space="0" w:color="000000"/>
            </w:tcBorders>
            <w:vAlign w:val="center"/>
          </w:tcPr>
          <w:p w14:paraId="45827637"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8FE0388" w14:textId="77777777" w:rsidR="006E110A" w:rsidRPr="00040E48" w:rsidRDefault="00FF2B1E">
            <w:pPr>
              <w:pStyle w:val="TableEntry"/>
              <w:rPr>
                <w:noProof w:val="0"/>
              </w:rPr>
            </w:pPr>
            <w:hyperlink w:anchor="T1_3_6_1_4_1_19376_1_5_3_1_4_19" w:tooltip="1.3.6.1.4.1.19376.1.5.3.1.4.19" w:history="1">
              <w:r w:rsidR="006E110A" w:rsidRPr="00040E48">
                <w:rPr>
                  <w:rStyle w:val="Hyperlink"/>
                  <w:noProof w:val="0"/>
                </w:rPr>
                <w:t xml:space="preserve">Procedure Entry </w:t>
              </w:r>
            </w:hyperlink>
          </w:p>
        </w:tc>
      </w:tr>
      <w:tr w:rsidR="006E110A" w:rsidRPr="00040E48" w14:paraId="48D4944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9BA4ABF" w14:textId="77777777" w:rsidR="006E110A" w:rsidRPr="00040E48" w:rsidRDefault="006E110A">
            <w:pPr>
              <w:pStyle w:val="TableEntry"/>
              <w:rPr>
                <w:noProof w:val="0"/>
              </w:rPr>
            </w:pPr>
            <w:r w:rsidRPr="00040E48">
              <w:rPr>
                <w:noProof w:val="0"/>
              </w:rPr>
              <w:t xml:space="preserve">1.3.6.1.4.1.19376.1.5.3.1.4.4 </w:t>
            </w:r>
          </w:p>
        </w:tc>
        <w:tc>
          <w:tcPr>
            <w:tcW w:w="0" w:type="auto"/>
            <w:tcBorders>
              <w:top w:val="single" w:sz="6" w:space="0" w:color="000000"/>
              <w:left w:val="single" w:sz="6" w:space="0" w:color="000000"/>
              <w:bottom w:val="single" w:sz="6" w:space="0" w:color="000000"/>
              <w:right w:val="single" w:sz="6" w:space="0" w:color="000000"/>
            </w:tcBorders>
            <w:vAlign w:val="center"/>
          </w:tcPr>
          <w:p w14:paraId="2AD26DCF" w14:textId="77777777" w:rsidR="006E110A" w:rsidRPr="00040E48" w:rsidRDefault="006E110A">
            <w:pPr>
              <w:pStyle w:val="TableEntry"/>
              <w:rPr>
                <w:noProof w:val="0"/>
              </w:rPr>
            </w:pPr>
            <w:r w:rsidRPr="00040E48">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65CB71AB" w14:textId="77777777" w:rsidR="006E110A" w:rsidRPr="00040E48" w:rsidRDefault="00FF2B1E">
            <w:pPr>
              <w:pStyle w:val="TableEntry"/>
              <w:rPr>
                <w:noProof w:val="0"/>
              </w:rPr>
            </w:pPr>
            <w:hyperlink w:anchor="T1_3_6_1_4_1_19376_1_5_3_1_4_4" w:tooltip="1.3.6.1.4.1.19376.1.5.3.1.4.4" w:history="1">
              <w:r w:rsidR="006E110A" w:rsidRPr="00040E48">
                <w:rPr>
                  <w:rStyle w:val="Hyperlink"/>
                  <w:noProof w:val="0"/>
                </w:rPr>
                <w:t>References Entry</w:t>
              </w:r>
            </w:hyperlink>
            <w:r w:rsidR="006E110A" w:rsidRPr="00040E48">
              <w:rPr>
                <w:noProof w:val="0"/>
              </w:rPr>
              <w:t xml:space="preserve"> </w:t>
            </w:r>
          </w:p>
        </w:tc>
      </w:tr>
    </w:tbl>
    <w:p w14:paraId="1E4A0605" w14:textId="77777777" w:rsidR="006E110A" w:rsidRPr="00040E48" w:rsidRDefault="006E110A"/>
    <w:p w14:paraId="18D5C290" w14:textId="77777777" w:rsidR="006E110A" w:rsidRPr="00040E48" w:rsidRDefault="006E110A">
      <w:pPr>
        <w:pStyle w:val="Heading6"/>
        <w:rPr>
          <w:noProof w:val="0"/>
        </w:rPr>
      </w:pPr>
      <w:r w:rsidRPr="00040E48">
        <w:rPr>
          <w:noProof w:val="0"/>
        </w:rPr>
        <w:t xml:space="preserve">Parent Template </w:t>
      </w:r>
    </w:p>
    <w:p w14:paraId="5B95D27F" w14:textId="77777777" w:rsidR="006E110A" w:rsidRPr="00040E48" w:rsidRDefault="006E110A">
      <w:pPr>
        <w:pStyle w:val="BodyText"/>
        <w:rPr>
          <w:noProof w:val="0"/>
        </w:rPr>
      </w:pPr>
      <w:r w:rsidRPr="00040E48">
        <w:rPr>
          <w:noProof w:val="0"/>
        </w:rPr>
        <w:t xml:space="preserve">The parent of this template is </w:t>
      </w:r>
      <w:hyperlink w:anchor="T1_3_6_1_4_1_19376_1_5_3_1_3_11" w:tooltip="1.3.6.1.4.1.19376.1.5.3.1.3.11" w:history="1">
        <w:r w:rsidRPr="00040E48">
          <w:rPr>
            <w:rStyle w:val="Hyperlink"/>
            <w:noProof w:val="0"/>
          </w:rPr>
          <w:t>List of Surgeries</w:t>
        </w:r>
      </w:hyperlink>
      <w:r w:rsidRPr="00040E48">
        <w:rPr>
          <w:noProof w:val="0"/>
        </w:rPr>
        <w:t xml:space="preserve">. </w:t>
      </w:r>
    </w:p>
    <w:p w14:paraId="1DB93738" w14:textId="77777777" w:rsidR="006E110A" w:rsidRPr="00F331FC" w:rsidRDefault="006E110A">
      <w:pPr>
        <w:pStyle w:val="XMLFragment"/>
        <w:rPr>
          <w:noProof w:val="0"/>
          <w:lang w:val="nl-NL"/>
          <w:rPrChange w:id="634" w:author="Michael Clifton" w:date="2018-10-11T10:10:00Z">
            <w:rPr>
              <w:noProof w:val="0"/>
            </w:rPr>
          </w:rPrChange>
        </w:rPr>
      </w:pPr>
      <w:r w:rsidRPr="00F331FC">
        <w:rPr>
          <w:noProof w:val="0"/>
          <w:lang w:val="nl-NL"/>
          <w:rPrChange w:id="635" w:author="Michael Clifton" w:date="2018-10-11T10:10:00Z">
            <w:rPr>
              <w:noProof w:val="0"/>
            </w:rPr>
          </w:rPrChange>
        </w:rPr>
        <w:t>&lt;component&gt;</w:t>
      </w:r>
    </w:p>
    <w:p w14:paraId="65881417" w14:textId="77777777" w:rsidR="006E110A" w:rsidRPr="00F331FC" w:rsidRDefault="006E110A">
      <w:pPr>
        <w:pStyle w:val="XMLFragment"/>
        <w:rPr>
          <w:noProof w:val="0"/>
          <w:lang w:val="nl-NL"/>
          <w:rPrChange w:id="636" w:author="Michael Clifton" w:date="2018-10-11T10:10:00Z">
            <w:rPr>
              <w:noProof w:val="0"/>
            </w:rPr>
          </w:rPrChange>
        </w:rPr>
      </w:pPr>
      <w:r w:rsidRPr="00F331FC">
        <w:rPr>
          <w:noProof w:val="0"/>
          <w:lang w:val="nl-NL"/>
          <w:rPrChange w:id="637" w:author="Michael Clifton" w:date="2018-10-11T10:10:00Z">
            <w:rPr>
              <w:noProof w:val="0"/>
            </w:rPr>
          </w:rPrChange>
        </w:rPr>
        <w:t xml:space="preserve">  &lt;section&gt;</w:t>
      </w:r>
      <w:r w:rsidRPr="00F331FC">
        <w:rPr>
          <w:noProof w:val="0"/>
          <w:lang w:val="nl-NL"/>
          <w:rPrChange w:id="638" w:author="Michael Clifton" w:date="2018-10-11T10:10:00Z">
            <w:rPr>
              <w:noProof w:val="0"/>
            </w:rPr>
          </w:rPrChange>
        </w:rPr>
        <w:br/>
        <w:t xml:space="preserve">    &lt;templateId root='1.3.6.1.4.1.19376.1.5.3.1.3.11'/&gt;</w:t>
      </w:r>
    </w:p>
    <w:p w14:paraId="3077B1C3" w14:textId="77777777" w:rsidR="006E110A" w:rsidRPr="00F331FC" w:rsidRDefault="006E110A">
      <w:pPr>
        <w:pStyle w:val="XMLFragment"/>
        <w:rPr>
          <w:noProof w:val="0"/>
          <w:lang w:val="nl-NL"/>
          <w:rPrChange w:id="639" w:author="Michael Clifton" w:date="2018-10-11T10:10:00Z">
            <w:rPr>
              <w:noProof w:val="0"/>
            </w:rPr>
          </w:rPrChange>
        </w:rPr>
      </w:pPr>
      <w:r w:rsidRPr="00F331FC">
        <w:rPr>
          <w:noProof w:val="0"/>
          <w:lang w:val="nl-NL"/>
          <w:rPrChange w:id="640" w:author="Michael Clifton" w:date="2018-10-11T10:10:00Z">
            <w:rPr>
              <w:noProof w:val="0"/>
            </w:rPr>
          </w:rPrChange>
        </w:rPr>
        <w:t xml:space="preserve">    &lt;templateId root='1.3.6.1.4.1.19376.1.5.3.1.3.12'/&gt;</w:t>
      </w:r>
    </w:p>
    <w:p w14:paraId="7AEB65E5" w14:textId="77777777" w:rsidR="006E110A" w:rsidRPr="00040E48" w:rsidRDefault="006E110A">
      <w:pPr>
        <w:pStyle w:val="XMLFragment"/>
        <w:rPr>
          <w:noProof w:val="0"/>
        </w:rPr>
      </w:pPr>
      <w:r w:rsidRPr="00F331FC">
        <w:rPr>
          <w:noProof w:val="0"/>
          <w:lang w:val="nl-NL"/>
          <w:rPrChange w:id="641" w:author="Michael Clifton" w:date="2018-10-11T10:10:00Z">
            <w:rPr>
              <w:noProof w:val="0"/>
            </w:rPr>
          </w:rPrChange>
        </w:rPr>
        <w:t xml:space="preserve">    </w:t>
      </w:r>
      <w:r w:rsidRPr="00040E48">
        <w:rPr>
          <w:noProof w:val="0"/>
        </w:rPr>
        <w:t>&lt;id root=' ' extension=' '/&gt;</w:t>
      </w:r>
    </w:p>
    <w:p w14:paraId="33B0FD26" w14:textId="77777777" w:rsidR="006E110A" w:rsidRPr="00040E48" w:rsidRDefault="006E110A">
      <w:pPr>
        <w:pStyle w:val="XMLFragment"/>
        <w:rPr>
          <w:noProof w:val="0"/>
        </w:rPr>
      </w:pPr>
      <w:r w:rsidRPr="00040E48">
        <w:rPr>
          <w:noProof w:val="0"/>
        </w:rPr>
        <w:t xml:space="preserve">    &lt;code code='47519-4' displayName='HISTORY OF PROCEDURES'</w:t>
      </w:r>
    </w:p>
    <w:p w14:paraId="27EC777E" w14:textId="77777777" w:rsidR="006E110A" w:rsidRPr="00040E48" w:rsidRDefault="006E110A">
      <w:pPr>
        <w:pStyle w:val="XMLFragment"/>
        <w:rPr>
          <w:noProof w:val="0"/>
        </w:rPr>
      </w:pPr>
      <w:r w:rsidRPr="00040E48">
        <w:rPr>
          <w:noProof w:val="0"/>
        </w:rPr>
        <w:t xml:space="preserve">      codeSystem='2.16.840.1.113883.6.1' codeSystemName='LOINC'/&gt;</w:t>
      </w:r>
    </w:p>
    <w:p w14:paraId="35B0EAB3" w14:textId="77777777" w:rsidR="006E110A" w:rsidRPr="00040E48" w:rsidRDefault="006E110A">
      <w:pPr>
        <w:pStyle w:val="XMLFragment"/>
        <w:rPr>
          <w:noProof w:val="0"/>
        </w:rPr>
      </w:pPr>
      <w:r w:rsidRPr="00040E48">
        <w:rPr>
          <w:noProof w:val="0"/>
        </w:rPr>
        <w:t xml:space="preserve">    &lt;text&gt;</w:t>
      </w:r>
    </w:p>
    <w:p w14:paraId="5F28AB45"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363F5287" w14:textId="77777777" w:rsidR="006E110A" w:rsidRPr="00040E48" w:rsidRDefault="006E110A">
      <w:pPr>
        <w:pStyle w:val="XMLFragment"/>
        <w:rPr>
          <w:noProof w:val="0"/>
        </w:rPr>
      </w:pPr>
      <w:r w:rsidRPr="00040E48">
        <w:rPr>
          <w:noProof w:val="0"/>
        </w:rPr>
        <w:t xml:space="preserve">    &lt;/text&gt;   </w:t>
      </w:r>
    </w:p>
    <w:p w14:paraId="364DE46D" w14:textId="77777777" w:rsidR="006E110A" w:rsidRPr="00040E48" w:rsidRDefault="006E110A">
      <w:pPr>
        <w:pStyle w:val="XMLFragment"/>
        <w:rPr>
          <w:noProof w:val="0"/>
        </w:rPr>
      </w:pPr>
      <w:r w:rsidRPr="00040E48">
        <w:rPr>
          <w:noProof w:val="0"/>
        </w:rPr>
        <w:t xml:space="preserve">    &lt;entry&gt;</w:t>
      </w:r>
    </w:p>
    <w:p w14:paraId="65410C34" w14:textId="77777777" w:rsidR="006E110A" w:rsidRPr="00040E48" w:rsidRDefault="006E110A">
      <w:pPr>
        <w:pStyle w:val="XMLFragment"/>
        <w:rPr>
          <w:noProof w:val="0"/>
        </w:rPr>
      </w:pPr>
      <w:r w:rsidRPr="00040E48">
        <w:rPr>
          <w:noProof w:val="0"/>
        </w:rPr>
        <w:t xml:space="preserve">         :</w:t>
      </w:r>
    </w:p>
    <w:p w14:paraId="0B7E023B" w14:textId="77777777" w:rsidR="006E110A" w:rsidRPr="00040E48" w:rsidRDefault="006E110A">
      <w:pPr>
        <w:pStyle w:val="XMLFragment"/>
        <w:rPr>
          <w:noProof w:val="0"/>
        </w:rPr>
      </w:pPr>
      <w:r w:rsidRPr="00040E48">
        <w:rPr>
          <w:noProof w:val="0"/>
        </w:rPr>
        <w:t xml:space="preserve">      &lt;!-- Required Procedure Entry  element --&gt;</w:t>
      </w:r>
    </w:p>
    <w:p w14:paraId="7C285504" w14:textId="77777777" w:rsidR="006E110A" w:rsidRPr="00F331FC" w:rsidRDefault="006E110A">
      <w:pPr>
        <w:pStyle w:val="XMLFragment"/>
        <w:rPr>
          <w:noProof w:val="0"/>
          <w:lang w:val="nl-NL"/>
          <w:rPrChange w:id="642" w:author="Michael Clifton" w:date="2018-10-11T10:10:00Z">
            <w:rPr>
              <w:noProof w:val="0"/>
            </w:rPr>
          </w:rPrChange>
        </w:rPr>
      </w:pPr>
      <w:r w:rsidRPr="00040E48">
        <w:rPr>
          <w:noProof w:val="0"/>
        </w:rPr>
        <w:t xml:space="preserve">        </w:t>
      </w:r>
      <w:r w:rsidRPr="00F331FC">
        <w:rPr>
          <w:noProof w:val="0"/>
          <w:lang w:val="nl-NL"/>
          <w:rPrChange w:id="643" w:author="Michael Clifton" w:date="2018-10-11T10:10:00Z">
            <w:rPr>
              <w:noProof w:val="0"/>
            </w:rPr>
          </w:rPrChange>
        </w:rPr>
        <w:t>&lt;templateId root='</w:t>
      </w:r>
      <w:r w:rsidR="007F2830">
        <w:rPr>
          <w:rStyle w:val="Hyperlink"/>
          <w:noProof w:val="0"/>
        </w:rPr>
        <w:fldChar w:fldCharType="begin"/>
      </w:r>
      <w:r w:rsidR="007F2830" w:rsidRPr="00F331FC">
        <w:rPr>
          <w:rStyle w:val="Hyperlink"/>
          <w:noProof w:val="0"/>
          <w:lang w:val="nl-NL"/>
          <w:rPrChange w:id="644" w:author="Michael Clifton" w:date="2018-10-11T10:10:00Z">
            <w:rPr>
              <w:rStyle w:val="Hyperlink"/>
              <w:noProof w:val="0"/>
            </w:rPr>
          </w:rPrChange>
        </w:rPr>
        <w:instrText xml:space="preserve"> HYPERLINK \l "T1_3_6_1_4_1_19376_1_5_3_1_4_19" \o "1.3.6.1.4.1.19376.1.5.3.1.4.19" </w:instrText>
      </w:r>
      <w:r w:rsidR="007F2830">
        <w:rPr>
          <w:rStyle w:val="Hyperlink"/>
          <w:noProof w:val="0"/>
        </w:rPr>
        <w:fldChar w:fldCharType="separate"/>
      </w:r>
      <w:r w:rsidRPr="00F331FC">
        <w:rPr>
          <w:rStyle w:val="Hyperlink"/>
          <w:noProof w:val="0"/>
          <w:lang w:val="nl-NL"/>
          <w:rPrChange w:id="645" w:author="Michael Clifton" w:date="2018-10-11T10:10:00Z">
            <w:rPr>
              <w:rStyle w:val="Hyperlink"/>
              <w:noProof w:val="0"/>
            </w:rPr>
          </w:rPrChange>
        </w:rPr>
        <w:t>1.3.6.1.4.1.19376.1.5.3.1.4.19</w:t>
      </w:r>
      <w:r w:rsidR="007F2830">
        <w:rPr>
          <w:rStyle w:val="Hyperlink"/>
          <w:noProof w:val="0"/>
        </w:rPr>
        <w:fldChar w:fldCharType="end"/>
      </w:r>
      <w:r w:rsidRPr="00F331FC">
        <w:rPr>
          <w:noProof w:val="0"/>
          <w:lang w:val="nl-NL"/>
          <w:rPrChange w:id="646" w:author="Michael Clifton" w:date="2018-10-11T10:10:00Z">
            <w:rPr>
              <w:noProof w:val="0"/>
            </w:rPr>
          </w:rPrChange>
        </w:rPr>
        <w:t>'/&gt;</w:t>
      </w:r>
    </w:p>
    <w:p w14:paraId="32527483" w14:textId="77777777" w:rsidR="006E110A" w:rsidRPr="00F331FC" w:rsidRDefault="006E110A">
      <w:pPr>
        <w:pStyle w:val="XMLFragment"/>
        <w:rPr>
          <w:noProof w:val="0"/>
          <w:lang w:val="nl-NL"/>
          <w:rPrChange w:id="647" w:author="Michael Clifton" w:date="2018-10-11T10:10:00Z">
            <w:rPr>
              <w:noProof w:val="0"/>
            </w:rPr>
          </w:rPrChange>
        </w:rPr>
      </w:pPr>
      <w:r w:rsidRPr="00F331FC">
        <w:rPr>
          <w:noProof w:val="0"/>
          <w:lang w:val="nl-NL"/>
          <w:rPrChange w:id="648" w:author="Michael Clifton" w:date="2018-10-11T10:10:00Z">
            <w:rPr>
              <w:noProof w:val="0"/>
            </w:rPr>
          </w:rPrChange>
        </w:rPr>
        <w:t xml:space="preserve">         :</w:t>
      </w:r>
    </w:p>
    <w:p w14:paraId="204C9B63" w14:textId="77777777" w:rsidR="006E110A" w:rsidRPr="00F331FC" w:rsidRDefault="006E110A">
      <w:pPr>
        <w:pStyle w:val="XMLFragment"/>
        <w:rPr>
          <w:noProof w:val="0"/>
          <w:lang w:val="nl-NL"/>
          <w:rPrChange w:id="649" w:author="Michael Clifton" w:date="2018-10-11T10:10:00Z">
            <w:rPr>
              <w:noProof w:val="0"/>
            </w:rPr>
          </w:rPrChange>
        </w:rPr>
      </w:pPr>
      <w:r w:rsidRPr="00F331FC">
        <w:rPr>
          <w:noProof w:val="0"/>
          <w:lang w:val="nl-NL"/>
          <w:rPrChange w:id="650" w:author="Michael Clifton" w:date="2018-10-11T10:10:00Z">
            <w:rPr>
              <w:noProof w:val="0"/>
            </w:rPr>
          </w:rPrChange>
        </w:rPr>
        <w:t xml:space="preserve">    &lt;/entry&gt; </w:t>
      </w:r>
    </w:p>
    <w:p w14:paraId="35F1D79E" w14:textId="77777777" w:rsidR="006E110A" w:rsidRPr="00040E48" w:rsidRDefault="006E110A">
      <w:pPr>
        <w:pStyle w:val="XMLFragment"/>
        <w:rPr>
          <w:noProof w:val="0"/>
        </w:rPr>
      </w:pPr>
      <w:r w:rsidRPr="00F331FC">
        <w:rPr>
          <w:noProof w:val="0"/>
          <w:lang w:val="nl-NL"/>
          <w:rPrChange w:id="651" w:author="Michael Clifton" w:date="2018-10-11T10:10:00Z">
            <w:rPr>
              <w:noProof w:val="0"/>
            </w:rPr>
          </w:rPrChange>
        </w:rPr>
        <w:t xml:space="preserve">    </w:t>
      </w:r>
      <w:r w:rsidRPr="00040E48">
        <w:rPr>
          <w:noProof w:val="0"/>
        </w:rPr>
        <w:t>&lt;entry&gt;</w:t>
      </w:r>
    </w:p>
    <w:p w14:paraId="19E99A26" w14:textId="77777777" w:rsidR="006E110A" w:rsidRPr="00040E48" w:rsidRDefault="006E110A">
      <w:pPr>
        <w:pStyle w:val="XMLFragment"/>
        <w:rPr>
          <w:noProof w:val="0"/>
        </w:rPr>
      </w:pPr>
      <w:r w:rsidRPr="00040E48">
        <w:rPr>
          <w:noProof w:val="0"/>
        </w:rPr>
        <w:t xml:space="preserve">         :</w:t>
      </w:r>
    </w:p>
    <w:p w14:paraId="31CB5DCD" w14:textId="77777777" w:rsidR="006E110A" w:rsidRPr="00040E48" w:rsidRDefault="006E110A">
      <w:pPr>
        <w:pStyle w:val="XMLFragment"/>
        <w:rPr>
          <w:noProof w:val="0"/>
        </w:rPr>
      </w:pPr>
      <w:r w:rsidRPr="00040E48">
        <w:rPr>
          <w:noProof w:val="0"/>
        </w:rPr>
        <w:t xml:space="preserve">      &lt;!-- Required if known References Entry element --&gt;</w:t>
      </w:r>
    </w:p>
    <w:p w14:paraId="61DA4B93" w14:textId="77777777" w:rsidR="006E110A" w:rsidRPr="00F331FC" w:rsidRDefault="006E110A">
      <w:pPr>
        <w:pStyle w:val="XMLFragment"/>
        <w:rPr>
          <w:noProof w:val="0"/>
          <w:lang w:val="nl-NL"/>
          <w:rPrChange w:id="652" w:author="Michael Clifton" w:date="2018-10-11T10:10:00Z">
            <w:rPr>
              <w:noProof w:val="0"/>
            </w:rPr>
          </w:rPrChange>
        </w:rPr>
      </w:pPr>
      <w:r w:rsidRPr="00040E48">
        <w:rPr>
          <w:noProof w:val="0"/>
        </w:rPr>
        <w:t xml:space="preserve">        </w:t>
      </w:r>
      <w:r w:rsidRPr="00F331FC">
        <w:rPr>
          <w:noProof w:val="0"/>
          <w:lang w:val="nl-NL"/>
          <w:rPrChange w:id="653" w:author="Michael Clifton" w:date="2018-10-11T10:10:00Z">
            <w:rPr>
              <w:noProof w:val="0"/>
            </w:rPr>
          </w:rPrChange>
        </w:rPr>
        <w:t>&lt;templateId root='</w:t>
      </w:r>
      <w:r w:rsidR="007F2830">
        <w:rPr>
          <w:rStyle w:val="Hyperlink"/>
          <w:noProof w:val="0"/>
        </w:rPr>
        <w:fldChar w:fldCharType="begin"/>
      </w:r>
      <w:r w:rsidR="007F2830" w:rsidRPr="00F331FC">
        <w:rPr>
          <w:rStyle w:val="Hyperlink"/>
          <w:noProof w:val="0"/>
          <w:lang w:val="nl-NL"/>
          <w:rPrChange w:id="654" w:author="Michael Clifton" w:date="2018-10-11T10:10:00Z">
            <w:rPr>
              <w:rStyle w:val="Hyperlink"/>
              <w:noProof w:val="0"/>
            </w:rPr>
          </w:rPrChange>
        </w:rPr>
        <w:instrText xml:space="preserve"> HYPERLINK \l "T1_3_6_1_4_1_19376_1_5_3_1_4_4" \o "1.3.6.1.4.1.19376.1.5.3.1.4.4" </w:instrText>
      </w:r>
      <w:r w:rsidR="007F2830">
        <w:rPr>
          <w:rStyle w:val="Hyperlink"/>
          <w:noProof w:val="0"/>
        </w:rPr>
        <w:fldChar w:fldCharType="separate"/>
      </w:r>
      <w:r w:rsidRPr="00F331FC">
        <w:rPr>
          <w:rStyle w:val="Hyperlink"/>
          <w:noProof w:val="0"/>
          <w:lang w:val="nl-NL"/>
          <w:rPrChange w:id="655" w:author="Michael Clifton" w:date="2018-10-11T10:10:00Z">
            <w:rPr>
              <w:rStyle w:val="Hyperlink"/>
              <w:noProof w:val="0"/>
            </w:rPr>
          </w:rPrChange>
        </w:rPr>
        <w:t>1.3.6.1.4.1.19376.1.5.3.1.4.4</w:t>
      </w:r>
      <w:r w:rsidR="007F2830">
        <w:rPr>
          <w:rStyle w:val="Hyperlink"/>
          <w:noProof w:val="0"/>
        </w:rPr>
        <w:fldChar w:fldCharType="end"/>
      </w:r>
      <w:r w:rsidRPr="00F331FC">
        <w:rPr>
          <w:noProof w:val="0"/>
          <w:lang w:val="nl-NL"/>
          <w:rPrChange w:id="656" w:author="Michael Clifton" w:date="2018-10-11T10:10:00Z">
            <w:rPr>
              <w:noProof w:val="0"/>
            </w:rPr>
          </w:rPrChange>
        </w:rPr>
        <w:t>'/&gt;</w:t>
      </w:r>
    </w:p>
    <w:p w14:paraId="0E9238E5" w14:textId="77777777" w:rsidR="006E110A" w:rsidRPr="00F331FC" w:rsidRDefault="006E110A">
      <w:pPr>
        <w:pStyle w:val="XMLFragment"/>
        <w:rPr>
          <w:noProof w:val="0"/>
          <w:lang w:val="nl-NL"/>
          <w:rPrChange w:id="657" w:author="Michael Clifton" w:date="2018-10-11T10:10:00Z">
            <w:rPr>
              <w:noProof w:val="0"/>
            </w:rPr>
          </w:rPrChange>
        </w:rPr>
      </w:pPr>
      <w:r w:rsidRPr="00F331FC">
        <w:rPr>
          <w:noProof w:val="0"/>
          <w:lang w:val="nl-NL"/>
          <w:rPrChange w:id="658" w:author="Michael Clifton" w:date="2018-10-11T10:10:00Z">
            <w:rPr>
              <w:noProof w:val="0"/>
            </w:rPr>
          </w:rPrChange>
        </w:rPr>
        <w:t xml:space="preserve">         :</w:t>
      </w:r>
    </w:p>
    <w:p w14:paraId="1A9D71A6" w14:textId="77777777" w:rsidR="006E110A" w:rsidRPr="00F331FC" w:rsidRDefault="006E110A">
      <w:pPr>
        <w:pStyle w:val="XMLFragment"/>
        <w:rPr>
          <w:noProof w:val="0"/>
          <w:lang w:val="nl-NL"/>
          <w:rPrChange w:id="659" w:author="Michael Clifton" w:date="2018-10-11T10:10:00Z">
            <w:rPr>
              <w:noProof w:val="0"/>
            </w:rPr>
          </w:rPrChange>
        </w:rPr>
      </w:pPr>
      <w:r w:rsidRPr="00F331FC">
        <w:rPr>
          <w:noProof w:val="0"/>
          <w:lang w:val="nl-NL"/>
          <w:rPrChange w:id="660" w:author="Michael Clifton" w:date="2018-10-11T10:10:00Z">
            <w:rPr>
              <w:noProof w:val="0"/>
            </w:rPr>
          </w:rPrChange>
        </w:rPr>
        <w:t xml:space="preserve">    &lt;/entry&gt;</w:t>
      </w:r>
    </w:p>
    <w:p w14:paraId="251DB995" w14:textId="77777777" w:rsidR="006E110A" w:rsidRPr="00F331FC" w:rsidRDefault="006E110A">
      <w:pPr>
        <w:pStyle w:val="XMLFragment"/>
        <w:rPr>
          <w:noProof w:val="0"/>
          <w:lang w:val="nl-NL"/>
          <w:rPrChange w:id="661" w:author="Michael Clifton" w:date="2018-10-11T10:10:00Z">
            <w:rPr>
              <w:noProof w:val="0"/>
            </w:rPr>
          </w:rPrChange>
        </w:rPr>
      </w:pPr>
      <w:r w:rsidRPr="00F331FC">
        <w:rPr>
          <w:noProof w:val="0"/>
          <w:lang w:val="nl-NL"/>
          <w:rPrChange w:id="662" w:author="Michael Clifton" w:date="2018-10-11T10:10:00Z">
            <w:rPr>
              <w:noProof w:val="0"/>
            </w:rPr>
          </w:rPrChange>
        </w:rPr>
        <w:t xml:space="preserve">       </w:t>
      </w:r>
    </w:p>
    <w:p w14:paraId="00655F87" w14:textId="77777777" w:rsidR="006E110A" w:rsidRPr="00040E48" w:rsidRDefault="006E110A">
      <w:pPr>
        <w:pStyle w:val="XMLFragment"/>
        <w:rPr>
          <w:noProof w:val="0"/>
        </w:rPr>
      </w:pPr>
      <w:r w:rsidRPr="00F331FC">
        <w:rPr>
          <w:noProof w:val="0"/>
          <w:lang w:val="nl-NL"/>
          <w:rPrChange w:id="663" w:author="Michael Clifton" w:date="2018-10-11T10:10:00Z">
            <w:rPr>
              <w:noProof w:val="0"/>
            </w:rPr>
          </w:rPrChange>
        </w:rPr>
        <w:t xml:space="preserve">  </w:t>
      </w:r>
      <w:r w:rsidRPr="00040E48">
        <w:rPr>
          <w:noProof w:val="0"/>
        </w:rPr>
        <w:t>&lt;/section&gt;</w:t>
      </w:r>
    </w:p>
    <w:p w14:paraId="4C0E5BB7" w14:textId="77777777" w:rsidR="006E110A" w:rsidRPr="00040E48" w:rsidRDefault="006E110A">
      <w:pPr>
        <w:pStyle w:val="XMLFragment"/>
        <w:rPr>
          <w:noProof w:val="0"/>
        </w:rPr>
      </w:pPr>
      <w:r w:rsidRPr="00040E48">
        <w:rPr>
          <w:noProof w:val="0"/>
        </w:rPr>
        <w:t>&lt;/component&gt;</w:t>
      </w:r>
    </w:p>
    <w:p w14:paraId="5DE1529F" w14:textId="77777777" w:rsidR="006E110A" w:rsidRPr="00040E48" w:rsidRDefault="006E110A">
      <w:pPr>
        <w:pStyle w:val="FigureTitle"/>
        <w:rPr>
          <w:noProof w:val="0"/>
        </w:rPr>
      </w:pPr>
      <w:r w:rsidRPr="00040E48">
        <w:rPr>
          <w:noProof w:val="0"/>
        </w:rPr>
        <w:t xml:space="preserve">Figure </w:t>
      </w:r>
      <w:r w:rsidR="00DA1F3F" w:rsidRPr="00040E48">
        <w:rPr>
          <w:noProof w:val="0"/>
        </w:rPr>
        <w:t>6.3.3.2.10.1</w:t>
      </w:r>
      <w:r w:rsidR="0063221E" w:rsidRPr="00040E48">
        <w:rPr>
          <w:noProof w:val="0"/>
        </w:rPr>
        <w:t>-1:</w:t>
      </w:r>
      <w:r w:rsidRPr="00040E48">
        <w:rPr>
          <w:noProof w:val="0"/>
        </w:rPr>
        <w:t xml:space="preserve"> Sample Coded List of Surgeries Section</w:t>
      </w:r>
    </w:p>
    <w:p w14:paraId="282B8F81" w14:textId="77777777" w:rsidR="006E110A" w:rsidRPr="00040E48" w:rsidRDefault="00D861EC" w:rsidP="00C02515">
      <w:pPr>
        <w:pStyle w:val="Heading5TOC"/>
        <w:rPr>
          <w:noProof w:val="0"/>
          <w:lang w:val="en-US"/>
        </w:rPr>
      </w:pPr>
      <w:bookmarkStart w:id="664" w:name="_Toc270712259"/>
      <w:bookmarkStart w:id="665" w:name="T1_3_6_1_4_1_19376_1_5_3_1_3_13"/>
      <w:r w:rsidRPr="00040E48">
        <w:rPr>
          <w:noProof w:val="0"/>
          <w:lang w:val="en-US"/>
        </w:rPr>
        <w:t xml:space="preserve"> </w:t>
      </w:r>
      <w:bookmarkStart w:id="666" w:name="_Toc441141917"/>
      <w:r w:rsidR="006E110A" w:rsidRPr="00040E48">
        <w:rPr>
          <w:noProof w:val="0"/>
          <w:lang w:val="en-US"/>
        </w:rPr>
        <w:t>Allergies and Other Adverse Reactions Section 1.3.6.1.4.1.19376.1.5.3.1.3.13</w:t>
      </w:r>
      <w:bookmarkEnd w:id="664"/>
      <w:bookmarkEnd w:id="66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7C7CD24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65"/>
          <w:p w14:paraId="2A2D175D"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EE619E9" w14:textId="77777777" w:rsidR="006E110A" w:rsidRPr="00040E48" w:rsidRDefault="006E110A">
            <w:pPr>
              <w:pStyle w:val="TableEntry"/>
              <w:rPr>
                <w:noProof w:val="0"/>
              </w:rPr>
            </w:pPr>
            <w:r w:rsidRPr="00040E48">
              <w:rPr>
                <w:noProof w:val="0"/>
              </w:rPr>
              <w:t xml:space="preserve">1.3.6.1.4.1.19376.1.5.3.1.3.13 </w:t>
            </w:r>
          </w:p>
        </w:tc>
      </w:tr>
      <w:tr w:rsidR="006E110A" w:rsidRPr="00040E48" w14:paraId="2322074D"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B9C4822"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158825E2" w14:textId="35C1FED9" w:rsidR="006E110A" w:rsidRPr="00040E48" w:rsidRDefault="00FF2B1E">
            <w:pPr>
              <w:pStyle w:val="TableEntry"/>
              <w:rPr>
                <w:noProof w:val="0"/>
              </w:rPr>
            </w:pPr>
            <w:hyperlink r:id="rId63" w:history="1">
              <w:r w:rsidR="006E110A" w:rsidRPr="00040E48">
                <w:rPr>
                  <w:rStyle w:val="Hyperlink"/>
                  <w:noProof w:val="0"/>
                </w:rPr>
                <w:t>CCD 3.8</w:t>
              </w:r>
            </w:hyperlink>
            <w:r w:rsidR="006E110A" w:rsidRPr="00040E48">
              <w:rPr>
                <w:noProof w:val="0"/>
              </w:rPr>
              <w:t xml:space="preserve"> (2.16.840.1.113883.10.20.1.2) </w:t>
            </w:r>
          </w:p>
        </w:tc>
      </w:tr>
      <w:tr w:rsidR="006E110A" w:rsidRPr="00040E48" w14:paraId="779EA54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B7ED14A"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B2FE62F" w14:textId="77777777" w:rsidR="006E110A" w:rsidRPr="00040E48" w:rsidRDefault="006E110A">
            <w:pPr>
              <w:pStyle w:val="TableEntry"/>
              <w:rPr>
                <w:noProof w:val="0"/>
              </w:rPr>
            </w:pPr>
            <w:r w:rsidRPr="00040E48">
              <w:rPr>
                <w:noProof w:val="0"/>
              </w:rPr>
              <w:t xml:space="preserve">The adverse and other adverse reactions section shall contain a narrative description of the substance intolerances and the associated adverse reactions suffered by the patient. It shall include entries for intolerances and adverse reactions as described in the Entry Content Modules. </w:t>
            </w:r>
          </w:p>
        </w:tc>
      </w:tr>
      <w:tr w:rsidR="006E110A" w:rsidRPr="00040E48" w14:paraId="22F457CC"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C36F5DA"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3825F13"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B861C31" w14:textId="77777777" w:rsidR="006E110A" w:rsidRPr="00040E48" w:rsidRDefault="006E110A">
            <w:pPr>
              <w:pStyle w:val="TableEntryHeader"/>
              <w:rPr>
                <w:noProof w:val="0"/>
              </w:rPr>
            </w:pPr>
            <w:r w:rsidRPr="00040E48">
              <w:rPr>
                <w:noProof w:val="0"/>
              </w:rPr>
              <w:t xml:space="preserve">Description </w:t>
            </w:r>
          </w:p>
        </w:tc>
      </w:tr>
      <w:tr w:rsidR="006E110A" w:rsidRPr="00040E48" w14:paraId="5D001ECE"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2D8F857" w14:textId="77777777" w:rsidR="006E110A" w:rsidRPr="00040E48" w:rsidRDefault="006E110A">
            <w:pPr>
              <w:pStyle w:val="TableEntry"/>
              <w:rPr>
                <w:noProof w:val="0"/>
              </w:rPr>
            </w:pPr>
            <w:r w:rsidRPr="00040E48">
              <w:rPr>
                <w:noProof w:val="0"/>
              </w:rPr>
              <w:t xml:space="preserve">48765-2 </w:t>
            </w:r>
          </w:p>
        </w:tc>
        <w:tc>
          <w:tcPr>
            <w:tcW w:w="0" w:type="auto"/>
            <w:tcBorders>
              <w:top w:val="single" w:sz="6" w:space="0" w:color="000000"/>
              <w:left w:val="single" w:sz="6" w:space="0" w:color="000000"/>
              <w:bottom w:val="single" w:sz="6" w:space="0" w:color="000000"/>
              <w:right w:val="single" w:sz="6" w:space="0" w:color="000000"/>
            </w:tcBorders>
            <w:vAlign w:val="center"/>
          </w:tcPr>
          <w:p w14:paraId="28BBE32B"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B06BFFD" w14:textId="77777777" w:rsidR="006E110A" w:rsidRPr="00040E48" w:rsidRDefault="006E110A">
            <w:pPr>
              <w:pStyle w:val="TableEntry"/>
              <w:rPr>
                <w:noProof w:val="0"/>
              </w:rPr>
            </w:pPr>
            <w:r w:rsidRPr="00040E48">
              <w:rPr>
                <w:noProof w:val="0"/>
              </w:rPr>
              <w:t xml:space="preserve">Allergies, adverse reactions, alerts </w:t>
            </w:r>
          </w:p>
        </w:tc>
      </w:tr>
      <w:tr w:rsidR="006E110A" w:rsidRPr="00040E48" w14:paraId="1672047D"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8AAB321"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7A6E136"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81AC7DB" w14:textId="77777777" w:rsidR="006E110A" w:rsidRPr="00040E48" w:rsidRDefault="006E110A">
            <w:pPr>
              <w:pStyle w:val="TableEntryHeader"/>
              <w:rPr>
                <w:noProof w:val="0"/>
              </w:rPr>
            </w:pPr>
            <w:r w:rsidRPr="00040E48">
              <w:rPr>
                <w:noProof w:val="0"/>
              </w:rPr>
              <w:t xml:space="preserve">Description </w:t>
            </w:r>
          </w:p>
        </w:tc>
      </w:tr>
      <w:tr w:rsidR="006E110A" w:rsidRPr="00040E48" w14:paraId="3B5FAB58"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F22E06A" w14:textId="77777777" w:rsidR="006E110A" w:rsidRPr="00040E48" w:rsidRDefault="006E110A">
            <w:pPr>
              <w:pStyle w:val="TableEntry"/>
              <w:rPr>
                <w:noProof w:val="0"/>
              </w:rPr>
            </w:pPr>
            <w:r w:rsidRPr="00040E48">
              <w:rPr>
                <w:noProof w:val="0"/>
              </w:rPr>
              <w:t xml:space="preserve">1.3.6.1.4.1.19376.1.5.3.1.4.5.3 </w:t>
            </w:r>
          </w:p>
        </w:tc>
        <w:tc>
          <w:tcPr>
            <w:tcW w:w="0" w:type="auto"/>
            <w:tcBorders>
              <w:top w:val="single" w:sz="6" w:space="0" w:color="000000"/>
              <w:left w:val="single" w:sz="6" w:space="0" w:color="000000"/>
              <w:bottom w:val="single" w:sz="6" w:space="0" w:color="000000"/>
              <w:right w:val="single" w:sz="6" w:space="0" w:color="000000"/>
            </w:tcBorders>
            <w:vAlign w:val="center"/>
          </w:tcPr>
          <w:p w14:paraId="68081467"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903A1B7" w14:textId="77777777" w:rsidR="006E110A" w:rsidRPr="00040E48" w:rsidRDefault="00FF2B1E">
            <w:pPr>
              <w:pStyle w:val="TableEntry"/>
              <w:rPr>
                <w:noProof w:val="0"/>
              </w:rPr>
            </w:pPr>
            <w:hyperlink w:anchor="T1_3_6_1_4_1_19376_1_5_3_1_4_5_3" w:tooltip="1.3.6.1.4.1.19376.1.5.3.1.4.5.3" w:history="1">
              <w:r w:rsidR="006E110A" w:rsidRPr="00040E48">
                <w:rPr>
                  <w:rStyle w:val="Hyperlink"/>
                  <w:noProof w:val="0"/>
                </w:rPr>
                <w:t>Allergies and Intolerances Concern</w:t>
              </w:r>
            </w:hyperlink>
            <w:r w:rsidR="006E110A" w:rsidRPr="00040E48">
              <w:rPr>
                <w:noProof w:val="0"/>
              </w:rPr>
              <w:t xml:space="preserve"> </w:t>
            </w:r>
          </w:p>
        </w:tc>
      </w:tr>
    </w:tbl>
    <w:p w14:paraId="603D1BD8" w14:textId="77777777" w:rsidR="006E110A" w:rsidRPr="00040E48" w:rsidRDefault="006E110A"/>
    <w:p w14:paraId="2362153F" w14:textId="77777777" w:rsidR="006E110A" w:rsidRPr="00040E48" w:rsidRDefault="006E110A">
      <w:pPr>
        <w:pStyle w:val="Heading6"/>
        <w:rPr>
          <w:noProof w:val="0"/>
        </w:rPr>
      </w:pPr>
      <w:r w:rsidRPr="00040E48">
        <w:rPr>
          <w:noProof w:val="0"/>
        </w:rPr>
        <w:lastRenderedPageBreak/>
        <w:t xml:space="preserve">Parent Template </w:t>
      </w:r>
    </w:p>
    <w:p w14:paraId="04D5DB52" w14:textId="276C00A6" w:rsidR="006E110A" w:rsidRPr="00040E48" w:rsidRDefault="006E110A">
      <w:pPr>
        <w:pStyle w:val="BodyText"/>
        <w:rPr>
          <w:noProof w:val="0"/>
        </w:rPr>
      </w:pPr>
      <w:r w:rsidRPr="00040E48">
        <w:rPr>
          <w:noProof w:val="0"/>
        </w:rPr>
        <w:t xml:space="preserve">The parent of this template is </w:t>
      </w:r>
      <w:hyperlink r:id="rId64" w:history="1">
        <w:r w:rsidRPr="00040E48">
          <w:rPr>
            <w:rStyle w:val="Hyperlink"/>
            <w:noProof w:val="0"/>
          </w:rPr>
          <w:t>CCD 3.8</w:t>
        </w:r>
      </w:hyperlink>
      <w:r w:rsidRPr="00040E48">
        <w:rPr>
          <w:noProof w:val="0"/>
        </w:rPr>
        <w:t xml:space="preserve">. This template is compatible with the ASTM/HL7 Continuity of Care Document template: 2.16.840.1.113883.10.20.1.2 </w:t>
      </w:r>
    </w:p>
    <w:p w14:paraId="1B4B8C91" w14:textId="77777777" w:rsidR="006E110A" w:rsidRPr="00F331FC" w:rsidRDefault="006E110A">
      <w:pPr>
        <w:pStyle w:val="XMLFragment"/>
        <w:rPr>
          <w:noProof w:val="0"/>
          <w:lang w:val="nl-NL"/>
          <w:rPrChange w:id="667" w:author="Michael Clifton" w:date="2018-10-11T10:10:00Z">
            <w:rPr>
              <w:noProof w:val="0"/>
            </w:rPr>
          </w:rPrChange>
        </w:rPr>
      </w:pPr>
      <w:r w:rsidRPr="00F331FC">
        <w:rPr>
          <w:noProof w:val="0"/>
          <w:lang w:val="nl-NL"/>
          <w:rPrChange w:id="668" w:author="Michael Clifton" w:date="2018-10-11T10:10:00Z">
            <w:rPr>
              <w:noProof w:val="0"/>
            </w:rPr>
          </w:rPrChange>
        </w:rPr>
        <w:t>&lt;component&gt;</w:t>
      </w:r>
    </w:p>
    <w:p w14:paraId="3C5C5DDC" w14:textId="77777777" w:rsidR="006E110A" w:rsidRPr="00F331FC" w:rsidRDefault="006E110A">
      <w:pPr>
        <w:pStyle w:val="XMLFragment"/>
        <w:rPr>
          <w:noProof w:val="0"/>
          <w:lang w:val="nl-NL"/>
          <w:rPrChange w:id="669" w:author="Michael Clifton" w:date="2018-10-11T10:10:00Z">
            <w:rPr>
              <w:noProof w:val="0"/>
            </w:rPr>
          </w:rPrChange>
        </w:rPr>
      </w:pPr>
      <w:r w:rsidRPr="00F331FC">
        <w:rPr>
          <w:noProof w:val="0"/>
          <w:lang w:val="nl-NL"/>
          <w:rPrChange w:id="670" w:author="Michael Clifton" w:date="2018-10-11T10:10:00Z">
            <w:rPr>
              <w:noProof w:val="0"/>
            </w:rPr>
          </w:rPrChange>
        </w:rPr>
        <w:t xml:space="preserve">  &lt;section&gt;</w:t>
      </w:r>
      <w:r w:rsidRPr="00F331FC">
        <w:rPr>
          <w:noProof w:val="0"/>
          <w:lang w:val="nl-NL"/>
          <w:rPrChange w:id="671" w:author="Michael Clifton" w:date="2018-10-11T10:10:00Z">
            <w:rPr>
              <w:noProof w:val="0"/>
            </w:rPr>
          </w:rPrChange>
        </w:rPr>
        <w:br/>
        <w:t xml:space="preserve">    &lt;templateId root='2.16.840.1.113883.10.20.1.2'/&gt;</w:t>
      </w:r>
    </w:p>
    <w:p w14:paraId="3E8989D4" w14:textId="77777777" w:rsidR="006E110A" w:rsidRPr="00F331FC" w:rsidRDefault="006E110A">
      <w:pPr>
        <w:pStyle w:val="XMLFragment"/>
        <w:rPr>
          <w:noProof w:val="0"/>
          <w:lang w:val="nl-NL"/>
          <w:rPrChange w:id="672" w:author="Michael Clifton" w:date="2018-10-11T10:10:00Z">
            <w:rPr>
              <w:noProof w:val="0"/>
            </w:rPr>
          </w:rPrChange>
        </w:rPr>
      </w:pPr>
      <w:r w:rsidRPr="00F331FC">
        <w:rPr>
          <w:noProof w:val="0"/>
          <w:lang w:val="nl-NL"/>
          <w:rPrChange w:id="673" w:author="Michael Clifton" w:date="2018-10-11T10:10:00Z">
            <w:rPr>
              <w:noProof w:val="0"/>
            </w:rPr>
          </w:rPrChange>
        </w:rPr>
        <w:t xml:space="preserve">    &lt;templateId root='1.3.6.1.4.1.19376.1.5.3.1.3.13'/&gt;</w:t>
      </w:r>
    </w:p>
    <w:p w14:paraId="3D7959BD" w14:textId="77777777" w:rsidR="006E110A" w:rsidRPr="00F331FC" w:rsidRDefault="006E110A">
      <w:pPr>
        <w:pStyle w:val="XMLFragment"/>
        <w:rPr>
          <w:noProof w:val="0"/>
          <w:lang w:val="nl-NL"/>
          <w:rPrChange w:id="674" w:author="Michael Clifton" w:date="2018-10-11T10:10:00Z">
            <w:rPr>
              <w:noProof w:val="0"/>
            </w:rPr>
          </w:rPrChange>
        </w:rPr>
      </w:pPr>
      <w:r w:rsidRPr="00F331FC">
        <w:rPr>
          <w:noProof w:val="0"/>
          <w:lang w:val="nl-NL"/>
          <w:rPrChange w:id="675" w:author="Michael Clifton" w:date="2018-10-11T10:10:00Z">
            <w:rPr>
              <w:noProof w:val="0"/>
            </w:rPr>
          </w:rPrChange>
        </w:rPr>
        <w:t xml:space="preserve">    &lt;id root=' ' extension=' '/&gt;</w:t>
      </w:r>
    </w:p>
    <w:p w14:paraId="73748BB0" w14:textId="77777777" w:rsidR="006E110A" w:rsidRPr="00F331FC" w:rsidRDefault="006E110A">
      <w:pPr>
        <w:pStyle w:val="XMLFragment"/>
        <w:rPr>
          <w:noProof w:val="0"/>
          <w:lang w:val="nl-NL"/>
          <w:rPrChange w:id="676" w:author="Michael Clifton" w:date="2018-10-11T10:10:00Z">
            <w:rPr>
              <w:noProof w:val="0"/>
            </w:rPr>
          </w:rPrChange>
        </w:rPr>
      </w:pPr>
      <w:r w:rsidRPr="00F331FC">
        <w:rPr>
          <w:noProof w:val="0"/>
          <w:lang w:val="nl-NL"/>
          <w:rPrChange w:id="677" w:author="Michael Clifton" w:date="2018-10-11T10:10:00Z">
            <w:rPr>
              <w:noProof w:val="0"/>
            </w:rPr>
          </w:rPrChange>
        </w:rPr>
        <w:t xml:space="preserve">    &lt;code code='48765-2' displayName='Allergies, adverse reactions, alerts'</w:t>
      </w:r>
    </w:p>
    <w:p w14:paraId="591FCB95" w14:textId="77777777" w:rsidR="006E110A" w:rsidRPr="00F331FC" w:rsidRDefault="006E110A">
      <w:pPr>
        <w:pStyle w:val="XMLFragment"/>
        <w:rPr>
          <w:noProof w:val="0"/>
          <w:lang w:val="nl-NL"/>
          <w:rPrChange w:id="678" w:author="Michael Clifton" w:date="2018-10-11T10:10:00Z">
            <w:rPr>
              <w:noProof w:val="0"/>
            </w:rPr>
          </w:rPrChange>
        </w:rPr>
      </w:pPr>
      <w:r w:rsidRPr="00F331FC">
        <w:rPr>
          <w:noProof w:val="0"/>
          <w:lang w:val="nl-NL"/>
          <w:rPrChange w:id="679" w:author="Michael Clifton" w:date="2018-10-11T10:10:00Z">
            <w:rPr>
              <w:noProof w:val="0"/>
            </w:rPr>
          </w:rPrChange>
        </w:rPr>
        <w:t xml:space="preserve">      codeSystem='2.16.840.1.113883.6.1' codeSystemName='LOINC'/&gt;</w:t>
      </w:r>
    </w:p>
    <w:p w14:paraId="33D1FBA8" w14:textId="77777777" w:rsidR="006E110A" w:rsidRPr="00040E48" w:rsidRDefault="006E110A">
      <w:pPr>
        <w:pStyle w:val="XMLFragment"/>
        <w:rPr>
          <w:noProof w:val="0"/>
        </w:rPr>
      </w:pPr>
      <w:r w:rsidRPr="00F331FC">
        <w:rPr>
          <w:noProof w:val="0"/>
          <w:lang w:val="nl-NL"/>
          <w:rPrChange w:id="680" w:author="Michael Clifton" w:date="2018-10-11T10:10:00Z">
            <w:rPr>
              <w:noProof w:val="0"/>
            </w:rPr>
          </w:rPrChange>
        </w:rPr>
        <w:t xml:space="preserve">    </w:t>
      </w:r>
      <w:r w:rsidRPr="00040E48">
        <w:rPr>
          <w:noProof w:val="0"/>
        </w:rPr>
        <w:t>&lt;text&gt;</w:t>
      </w:r>
    </w:p>
    <w:p w14:paraId="19B01E6C"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48BC62A" w14:textId="77777777" w:rsidR="006E110A" w:rsidRPr="00040E48" w:rsidRDefault="006E110A">
      <w:pPr>
        <w:pStyle w:val="XMLFragment"/>
        <w:rPr>
          <w:noProof w:val="0"/>
        </w:rPr>
      </w:pPr>
      <w:r w:rsidRPr="00040E48">
        <w:rPr>
          <w:noProof w:val="0"/>
        </w:rPr>
        <w:t xml:space="preserve">    &lt;/text&gt;   </w:t>
      </w:r>
    </w:p>
    <w:p w14:paraId="513E042F" w14:textId="77777777" w:rsidR="006E110A" w:rsidRPr="00040E48" w:rsidRDefault="006E110A">
      <w:pPr>
        <w:pStyle w:val="XMLFragment"/>
        <w:rPr>
          <w:noProof w:val="0"/>
        </w:rPr>
      </w:pPr>
      <w:r w:rsidRPr="00040E48">
        <w:rPr>
          <w:noProof w:val="0"/>
        </w:rPr>
        <w:t xml:space="preserve">    &lt;entry&gt;</w:t>
      </w:r>
    </w:p>
    <w:p w14:paraId="5333717D" w14:textId="77777777" w:rsidR="006E110A" w:rsidRPr="00040E48" w:rsidRDefault="006E110A">
      <w:pPr>
        <w:pStyle w:val="XMLFragment"/>
        <w:rPr>
          <w:noProof w:val="0"/>
        </w:rPr>
      </w:pPr>
      <w:r w:rsidRPr="00040E48">
        <w:rPr>
          <w:noProof w:val="0"/>
        </w:rPr>
        <w:t xml:space="preserve">         :</w:t>
      </w:r>
    </w:p>
    <w:p w14:paraId="7795B042" w14:textId="77777777" w:rsidR="006E110A" w:rsidRPr="00040E48" w:rsidRDefault="006E110A">
      <w:pPr>
        <w:pStyle w:val="XMLFragment"/>
        <w:rPr>
          <w:noProof w:val="0"/>
        </w:rPr>
      </w:pPr>
      <w:r w:rsidRPr="00040E48">
        <w:rPr>
          <w:noProof w:val="0"/>
        </w:rPr>
        <w:t xml:space="preserve">      &lt;!-- Required Allergies and Intolerances Concern element --&gt;</w:t>
      </w:r>
    </w:p>
    <w:p w14:paraId="4497CABD" w14:textId="77777777" w:rsidR="006E110A" w:rsidRPr="00F331FC" w:rsidRDefault="006E110A">
      <w:pPr>
        <w:pStyle w:val="XMLFragment"/>
        <w:rPr>
          <w:noProof w:val="0"/>
          <w:lang w:val="nl-NL"/>
          <w:rPrChange w:id="681" w:author="Michael Clifton" w:date="2018-10-11T10:10:00Z">
            <w:rPr>
              <w:noProof w:val="0"/>
            </w:rPr>
          </w:rPrChange>
        </w:rPr>
      </w:pPr>
      <w:r w:rsidRPr="00040E48">
        <w:rPr>
          <w:noProof w:val="0"/>
        </w:rPr>
        <w:t xml:space="preserve">        </w:t>
      </w:r>
      <w:r w:rsidRPr="00F331FC">
        <w:rPr>
          <w:noProof w:val="0"/>
          <w:lang w:val="nl-NL"/>
          <w:rPrChange w:id="682" w:author="Michael Clifton" w:date="2018-10-11T10:10:00Z">
            <w:rPr>
              <w:noProof w:val="0"/>
            </w:rPr>
          </w:rPrChange>
        </w:rPr>
        <w:t>&lt;templateId root='</w:t>
      </w:r>
      <w:r w:rsidR="007F2830">
        <w:rPr>
          <w:rStyle w:val="Hyperlink"/>
          <w:noProof w:val="0"/>
        </w:rPr>
        <w:fldChar w:fldCharType="begin"/>
      </w:r>
      <w:r w:rsidR="007F2830" w:rsidRPr="00F331FC">
        <w:rPr>
          <w:rStyle w:val="Hyperlink"/>
          <w:noProof w:val="0"/>
          <w:lang w:val="nl-NL"/>
          <w:rPrChange w:id="683" w:author="Michael Clifton" w:date="2018-10-11T10:10:00Z">
            <w:rPr>
              <w:rStyle w:val="Hyperlink"/>
              <w:noProof w:val="0"/>
            </w:rPr>
          </w:rPrChange>
        </w:rPr>
        <w:instrText xml:space="preserve"> HYPERLINK \l "T1_3_6_1_4_1_19376_1_5_3_1_4_5_3" \o "1.3.6.1.4.1.19376.1.5.3.1.4.5.3" </w:instrText>
      </w:r>
      <w:r w:rsidR="007F2830">
        <w:rPr>
          <w:rStyle w:val="Hyperlink"/>
          <w:noProof w:val="0"/>
        </w:rPr>
        <w:fldChar w:fldCharType="separate"/>
      </w:r>
      <w:r w:rsidRPr="00F331FC">
        <w:rPr>
          <w:rStyle w:val="Hyperlink"/>
          <w:noProof w:val="0"/>
          <w:lang w:val="nl-NL"/>
          <w:rPrChange w:id="684" w:author="Michael Clifton" w:date="2018-10-11T10:10:00Z">
            <w:rPr>
              <w:rStyle w:val="Hyperlink"/>
              <w:noProof w:val="0"/>
            </w:rPr>
          </w:rPrChange>
        </w:rPr>
        <w:t>1.3.6.1.4.1.19376.1.5.3.1.4.5.3</w:t>
      </w:r>
      <w:r w:rsidR="007F2830">
        <w:rPr>
          <w:rStyle w:val="Hyperlink"/>
          <w:noProof w:val="0"/>
        </w:rPr>
        <w:fldChar w:fldCharType="end"/>
      </w:r>
      <w:r w:rsidRPr="00F331FC">
        <w:rPr>
          <w:noProof w:val="0"/>
          <w:lang w:val="nl-NL"/>
          <w:rPrChange w:id="685" w:author="Michael Clifton" w:date="2018-10-11T10:10:00Z">
            <w:rPr>
              <w:noProof w:val="0"/>
            </w:rPr>
          </w:rPrChange>
        </w:rPr>
        <w:t>'/&gt;</w:t>
      </w:r>
    </w:p>
    <w:p w14:paraId="0E498AC2" w14:textId="77777777" w:rsidR="006E110A" w:rsidRPr="00F331FC" w:rsidRDefault="006E110A">
      <w:pPr>
        <w:pStyle w:val="XMLFragment"/>
        <w:rPr>
          <w:noProof w:val="0"/>
          <w:lang w:val="nl-NL"/>
          <w:rPrChange w:id="686" w:author="Michael Clifton" w:date="2018-10-11T10:10:00Z">
            <w:rPr>
              <w:noProof w:val="0"/>
            </w:rPr>
          </w:rPrChange>
        </w:rPr>
      </w:pPr>
      <w:r w:rsidRPr="00F331FC">
        <w:rPr>
          <w:noProof w:val="0"/>
          <w:lang w:val="nl-NL"/>
          <w:rPrChange w:id="687" w:author="Michael Clifton" w:date="2018-10-11T10:10:00Z">
            <w:rPr>
              <w:noProof w:val="0"/>
            </w:rPr>
          </w:rPrChange>
        </w:rPr>
        <w:t xml:space="preserve">         :</w:t>
      </w:r>
    </w:p>
    <w:p w14:paraId="365CDCA4" w14:textId="77777777" w:rsidR="006E110A" w:rsidRPr="00F331FC" w:rsidRDefault="006E110A">
      <w:pPr>
        <w:pStyle w:val="XMLFragment"/>
        <w:rPr>
          <w:noProof w:val="0"/>
          <w:lang w:val="nl-NL"/>
          <w:rPrChange w:id="688" w:author="Michael Clifton" w:date="2018-10-11T10:10:00Z">
            <w:rPr>
              <w:noProof w:val="0"/>
            </w:rPr>
          </w:rPrChange>
        </w:rPr>
      </w:pPr>
      <w:r w:rsidRPr="00F331FC">
        <w:rPr>
          <w:noProof w:val="0"/>
          <w:lang w:val="nl-NL"/>
          <w:rPrChange w:id="689" w:author="Michael Clifton" w:date="2018-10-11T10:10:00Z">
            <w:rPr>
              <w:noProof w:val="0"/>
            </w:rPr>
          </w:rPrChange>
        </w:rPr>
        <w:t xml:space="preserve">    &lt;/entry&gt;</w:t>
      </w:r>
    </w:p>
    <w:p w14:paraId="238940D8" w14:textId="77777777" w:rsidR="006E110A" w:rsidRPr="00F331FC" w:rsidRDefault="006E110A">
      <w:pPr>
        <w:pStyle w:val="XMLFragment"/>
        <w:rPr>
          <w:noProof w:val="0"/>
          <w:lang w:val="nl-NL"/>
          <w:rPrChange w:id="690" w:author="Michael Clifton" w:date="2018-10-11T10:10:00Z">
            <w:rPr>
              <w:noProof w:val="0"/>
            </w:rPr>
          </w:rPrChange>
        </w:rPr>
      </w:pPr>
      <w:r w:rsidRPr="00F331FC">
        <w:rPr>
          <w:noProof w:val="0"/>
          <w:lang w:val="nl-NL"/>
          <w:rPrChange w:id="691" w:author="Michael Clifton" w:date="2018-10-11T10:10:00Z">
            <w:rPr>
              <w:noProof w:val="0"/>
            </w:rPr>
          </w:rPrChange>
        </w:rPr>
        <w:t xml:space="preserve">       </w:t>
      </w:r>
    </w:p>
    <w:p w14:paraId="638959F6" w14:textId="77777777" w:rsidR="006E110A" w:rsidRPr="00040E48" w:rsidRDefault="006E110A">
      <w:pPr>
        <w:pStyle w:val="XMLFragment"/>
        <w:rPr>
          <w:noProof w:val="0"/>
        </w:rPr>
      </w:pPr>
      <w:r w:rsidRPr="00F331FC">
        <w:rPr>
          <w:noProof w:val="0"/>
          <w:lang w:val="nl-NL"/>
          <w:rPrChange w:id="692" w:author="Michael Clifton" w:date="2018-10-11T10:10:00Z">
            <w:rPr>
              <w:noProof w:val="0"/>
            </w:rPr>
          </w:rPrChange>
        </w:rPr>
        <w:t xml:space="preserve">  </w:t>
      </w:r>
      <w:r w:rsidRPr="00040E48">
        <w:rPr>
          <w:noProof w:val="0"/>
        </w:rPr>
        <w:t>&lt;/section&gt;</w:t>
      </w:r>
    </w:p>
    <w:p w14:paraId="274D14C0" w14:textId="77777777" w:rsidR="006E110A" w:rsidRPr="00040E48" w:rsidRDefault="006E110A">
      <w:pPr>
        <w:pStyle w:val="XMLFragment"/>
        <w:rPr>
          <w:noProof w:val="0"/>
        </w:rPr>
      </w:pPr>
      <w:r w:rsidRPr="00040E48">
        <w:rPr>
          <w:noProof w:val="0"/>
        </w:rPr>
        <w:t>&lt;/component&gt;</w:t>
      </w:r>
    </w:p>
    <w:p w14:paraId="5321D02F" w14:textId="77777777" w:rsidR="006E110A" w:rsidRPr="00040E48" w:rsidRDefault="006E110A">
      <w:pPr>
        <w:pStyle w:val="FigureTitle"/>
        <w:rPr>
          <w:noProof w:val="0"/>
        </w:rPr>
      </w:pPr>
      <w:r w:rsidRPr="00040E48">
        <w:rPr>
          <w:noProof w:val="0"/>
        </w:rPr>
        <w:t xml:space="preserve">Figure </w:t>
      </w:r>
      <w:r w:rsidR="00DA1F3F" w:rsidRPr="00040E48">
        <w:rPr>
          <w:noProof w:val="0"/>
        </w:rPr>
        <w:t>6.3.3.2.11.1</w:t>
      </w:r>
      <w:r w:rsidR="0063221E" w:rsidRPr="00040E48">
        <w:rPr>
          <w:noProof w:val="0"/>
        </w:rPr>
        <w:t>-1:</w:t>
      </w:r>
      <w:r w:rsidRPr="00040E48">
        <w:rPr>
          <w:noProof w:val="0"/>
        </w:rPr>
        <w:t xml:space="preserve"> Sample Allergies and Other Adverse Reactions Section</w:t>
      </w:r>
    </w:p>
    <w:p w14:paraId="533C6B06" w14:textId="77777777" w:rsidR="006E110A" w:rsidRPr="00040E48" w:rsidRDefault="008E19E8">
      <w:pPr>
        <w:pStyle w:val="Heading5TOC"/>
        <w:rPr>
          <w:noProof w:val="0"/>
          <w:lang w:val="en-US"/>
        </w:rPr>
      </w:pPr>
      <w:bookmarkStart w:id="693" w:name="T1_3_6_1_4_1_19376_1_5_3_1_3_14"/>
      <w:r w:rsidRPr="00040E48">
        <w:rPr>
          <w:noProof w:val="0"/>
          <w:lang w:val="en-US"/>
        </w:rPr>
        <w:t xml:space="preserve"> </w:t>
      </w:r>
      <w:bookmarkStart w:id="694" w:name="_Toc270712260"/>
      <w:bookmarkStart w:id="695" w:name="_Toc441141918"/>
      <w:r w:rsidR="006E110A" w:rsidRPr="00040E48">
        <w:rPr>
          <w:noProof w:val="0"/>
          <w:lang w:val="en-US"/>
        </w:rPr>
        <w:t>Family Medical History Section 1.3.6.1.4.1.19376.1.5.3.1.3.14</w:t>
      </w:r>
      <w:bookmarkEnd w:id="694"/>
      <w:bookmarkEnd w:id="69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5336F96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693"/>
          <w:p w14:paraId="4FE297C0"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2E48108" w14:textId="77777777" w:rsidR="006E110A" w:rsidRPr="00040E48" w:rsidRDefault="006E110A">
            <w:pPr>
              <w:pStyle w:val="TableEntry"/>
              <w:rPr>
                <w:noProof w:val="0"/>
              </w:rPr>
            </w:pPr>
            <w:r w:rsidRPr="00040E48">
              <w:rPr>
                <w:noProof w:val="0"/>
              </w:rPr>
              <w:t xml:space="preserve">1.3.6.1.4.1.19376.1.5.3.1.3.14 </w:t>
            </w:r>
          </w:p>
        </w:tc>
      </w:tr>
      <w:tr w:rsidR="006E110A" w:rsidRPr="00040E48" w14:paraId="2A977ED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F0ADB07"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5E8189FC" w14:textId="3DE794E0" w:rsidR="006E110A" w:rsidRPr="00040E48" w:rsidRDefault="00FF2B1E">
            <w:pPr>
              <w:pStyle w:val="TableEntry"/>
              <w:rPr>
                <w:noProof w:val="0"/>
              </w:rPr>
            </w:pPr>
            <w:hyperlink r:id="rId65" w:history="1">
              <w:r w:rsidR="006E110A" w:rsidRPr="00040E48">
                <w:rPr>
                  <w:rStyle w:val="Hyperlink"/>
                  <w:noProof w:val="0"/>
                </w:rPr>
                <w:t>CCD 3.6</w:t>
              </w:r>
            </w:hyperlink>
            <w:r w:rsidR="006E110A" w:rsidRPr="00040E48">
              <w:rPr>
                <w:noProof w:val="0"/>
              </w:rPr>
              <w:t xml:space="preserve"> (2.16.840.1.113883.10.20.1.4) </w:t>
            </w:r>
          </w:p>
        </w:tc>
      </w:tr>
      <w:tr w:rsidR="006E110A" w:rsidRPr="00040E48" w14:paraId="10DF8C97"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0EA907F"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1B6120F" w14:textId="77777777" w:rsidR="006E110A" w:rsidRPr="00040E48" w:rsidRDefault="006E110A">
            <w:pPr>
              <w:pStyle w:val="TableEntry"/>
              <w:rPr>
                <w:noProof w:val="0"/>
              </w:rPr>
            </w:pPr>
            <w:r w:rsidRPr="00040E48">
              <w:rPr>
                <w:noProof w:val="0"/>
              </w:rPr>
              <w:t xml:space="preserve">The family history section shall contain a narrative description of the genetic family members, to the extent that they are known, the diseases they suffered from, their ages at death, and other relevant genetic information. </w:t>
            </w:r>
          </w:p>
        </w:tc>
      </w:tr>
      <w:tr w:rsidR="006E110A" w:rsidRPr="00040E48" w14:paraId="07823B20"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B2126BD"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1D80F1A"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8C84EC3" w14:textId="77777777" w:rsidR="006E110A" w:rsidRPr="00040E48" w:rsidRDefault="006E110A">
            <w:pPr>
              <w:pStyle w:val="TableEntryHeader"/>
              <w:rPr>
                <w:noProof w:val="0"/>
              </w:rPr>
            </w:pPr>
            <w:r w:rsidRPr="00040E48">
              <w:rPr>
                <w:noProof w:val="0"/>
              </w:rPr>
              <w:t xml:space="preserve">Description </w:t>
            </w:r>
          </w:p>
        </w:tc>
      </w:tr>
      <w:tr w:rsidR="006E110A" w:rsidRPr="00040E48" w14:paraId="38AA466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A22FB84" w14:textId="77777777" w:rsidR="006E110A" w:rsidRPr="00040E48" w:rsidRDefault="006E110A">
            <w:pPr>
              <w:pStyle w:val="TableEntry"/>
              <w:rPr>
                <w:noProof w:val="0"/>
              </w:rPr>
            </w:pPr>
            <w:r w:rsidRPr="00040E48">
              <w:rPr>
                <w:noProof w:val="0"/>
              </w:rPr>
              <w:t xml:space="preserve">10157-6 </w:t>
            </w:r>
          </w:p>
        </w:tc>
        <w:tc>
          <w:tcPr>
            <w:tcW w:w="0" w:type="auto"/>
            <w:tcBorders>
              <w:top w:val="single" w:sz="6" w:space="0" w:color="000000"/>
              <w:left w:val="single" w:sz="6" w:space="0" w:color="000000"/>
              <w:bottom w:val="single" w:sz="6" w:space="0" w:color="000000"/>
              <w:right w:val="single" w:sz="6" w:space="0" w:color="000000"/>
            </w:tcBorders>
            <w:vAlign w:val="center"/>
          </w:tcPr>
          <w:p w14:paraId="1B17B5F8"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7ACBBB7" w14:textId="77777777" w:rsidR="006E110A" w:rsidRPr="00040E48" w:rsidRDefault="006E110A">
            <w:pPr>
              <w:pStyle w:val="TableEntry"/>
              <w:rPr>
                <w:noProof w:val="0"/>
              </w:rPr>
            </w:pPr>
            <w:r w:rsidRPr="00040E48">
              <w:rPr>
                <w:noProof w:val="0"/>
              </w:rPr>
              <w:t xml:space="preserve">HISTORY OF FAMILY MEMBER DISEASES </w:t>
            </w:r>
          </w:p>
        </w:tc>
      </w:tr>
    </w:tbl>
    <w:p w14:paraId="775BBF0C" w14:textId="77777777" w:rsidR="006E110A" w:rsidRPr="00040E48" w:rsidRDefault="006E110A">
      <w:pPr>
        <w:pStyle w:val="BodyText"/>
        <w:rPr>
          <w:noProof w:val="0"/>
        </w:rPr>
      </w:pPr>
    </w:p>
    <w:p w14:paraId="15BD2334" w14:textId="77777777" w:rsidR="006E110A" w:rsidRPr="00040E48" w:rsidRDefault="006E110A">
      <w:pPr>
        <w:pStyle w:val="Heading6"/>
        <w:rPr>
          <w:noProof w:val="0"/>
        </w:rPr>
      </w:pPr>
      <w:r w:rsidRPr="00040E48">
        <w:rPr>
          <w:noProof w:val="0"/>
        </w:rPr>
        <w:t xml:space="preserve">Parent Template </w:t>
      </w:r>
    </w:p>
    <w:p w14:paraId="13FC2E7A" w14:textId="5FFC0ADB" w:rsidR="006E110A" w:rsidRPr="00040E48" w:rsidRDefault="006E110A">
      <w:pPr>
        <w:pStyle w:val="BodyText"/>
        <w:rPr>
          <w:noProof w:val="0"/>
        </w:rPr>
      </w:pPr>
      <w:r w:rsidRPr="00040E48">
        <w:rPr>
          <w:noProof w:val="0"/>
        </w:rPr>
        <w:t xml:space="preserve">The parent of this template is </w:t>
      </w:r>
      <w:hyperlink r:id="rId66" w:history="1">
        <w:r w:rsidRPr="00040E48">
          <w:rPr>
            <w:rStyle w:val="Hyperlink"/>
            <w:noProof w:val="0"/>
          </w:rPr>
          <w:t>CCD 3.6</w:t>
        </w:r>
      </w:hyperlink>
      <w:r w:rsidRPr="00040E48">
        <w:rPr>
          <w:noProof w:val="0"/>
        </w:rPr>
        <w:t xml:space="preserve">. </w:t>
      </w:r>
    </w:p>
    <w:p w14:paraId="4C8FB4B8" w14:textId="77777777" w:rsidR="006E110A" w:rsidRPr="00F331FC" w:rsidRDefault="006E110A">
      <w:pPr>
        <w:pStyle w:val="XMLFragment"/>
        <w:rPr>
          <w:noProof w:val="0"/>
          <w:lang w:val="nl-NL"/>
          <w:rPrChange w:id="696" w:author="Michael Clifton" w:date="2018-10-11T10:10:00Z">
            <w:rPr>
              <w:noProof w:val="0"/>
            </w:rPr>
          </w:rPrChange>
        </w:rPr>
      </w:pPr>
      <w:r w:rsidRPr="00F331FC">
        <w:rPr>
          <w:noProof w:val="0"/>
          <w:lang w:val="nl-NL"/>
          <w:rPrChange w:id="697" w:author="Michael Clifton" w:date="2018-10-11T10:10:00Z">
            <w:rPr>
              <w:noProof w:val="0"/>
            </w:rPr>
          </w:rPrChange>
        </w:rPr>
        <w:t>&lt;component&gt;</w:t>
      </w:r>
    </w:p>
    <w:p w14:paraId="4014CBBD" w14:textId="77777777" w:rsidR="006E110A" w:rsidRPr="00F331FC" w:rsidRDefault="006E110A">
      <w:pPr>
        <w:pStyle w:val="XMLFragment"/>
        <w:rPr>
          <w:noProof w:val="0"/>
          <w:lang w:val="nl-NL"/>
          <w:rPrChange w:id="698" w:author="Michael Clifton" w:date="2018-10-11T10:10:00Z">
            <w:rPr>
              <w:noProof w:val="0"/>
            </w:rPr>
          </w:rPrChange>
        </w:rPr>
      </w:pPr>
      <w:r w:rsidRPr="00F331FC">
        <w:rPr>
          <w:noProof w:val="0"/>
          <w:lang w:val="nl-NL"/>
          <w:rPrChange w:id="699" w:author="Michael Clifton" w:date="2018-10-11T10:10:00Z">
            <w:rPr>
              <w:noProof w:val="0"/>
            </w:rPr>
          </w:rPrChange>
        </w:rPr>
        <w:t xml:space="preserve">  &lt;section&gt;</w:t>
      </w:r>
      <w:r w:rsidRPr="00F331FC">
        <w:rPr>
          <w:noProof w:val="0"/>
          <w:lang w:val="nl-NL"/>
          <w:rPrChange w:id="700" w:author="Michael Clifton" w:date="2018-10-11T10:10:00Z">
            <w:rPr>
              <w:noProof w:val="0"/>
            </w:rPr>
          </w:rPrChange>
        </w:rPr>
        <w:br/>
        <w:t xml:space="preserve">    &lt;templateId root='2.16.840.1.113883.10.20.1.4'/&gt;</w:t>
      </w:r>
    </w:p>
    <w:p w14:paraId="78D8E3C7" w14:textId="77777777" w:rsidR="006E110A" w:rsidRPr="00F331FC" w:rsidRDefault="006E110A">
      <w:pPr>
        <w:pStyle w:val="XMLFragment"/>
        <w:rPr>
          <w:noProof w:val="0"/>
          <w:lang w:val="nl-NL"/>
          <w:rPrChange w:id="701" w:author="Michael Clifton" w:date="2018-10-11T10:10:00Z">
            <w:rPr>
              <w:noProof w:val="0"/>
            </w:rPr>
          </w:rPrChange>
        </w:rPr>
      </w:pPr>
      <w:r w:rsidRPr="00F331FC">
        <w:rPr>
          <w:noProof w:val="0"/>
          <w:lang w:val="nl-NL"/>
          <w:rPrChange w:id="702" w:author="Michael Clifton" w:date="2018-10-11T10:10:00Z">
            <w:rPr>
              <w:noProof w:val="0"/>
            </w:rPr>
          </w:rPrChange>
        </w:rPr>
        <w:t xml:space="preserve">    &lt;templateId root='1.3.6.1.4.1.19376.1.5.3.1.3.14'/&gt;</w:t>
      </w:r>
    </w:p>
    <w:p w14:paraId="33A74C7E" w14:textId="77777777" w:rsidR="006E110A" w:rsidRPr="00040E48" w:rsidRDefault="006E110A">
      <w:pPr>
        <w:pStyle w:val="XMLFragment"/>
        <w:rPr>
          <w:noProof w:val="0"/>
        </w:rPr>
      </w:pPr>
      <w:r w:rsidRPr="00F331FC">
        <w:rPr>
          <w:noProof w:val="0"/>
          <w:lang w:val="nl-NL"/>
          <w:rPrChange w:id="703" w:author="Michael Clifton" w:date="2018-10-11T10:10:00Z">
            <w:rPr>
              <w:noProof w:val="0"/>
            </w:rPr>
          </w:rPrChange>
        </w:rPr>
        <w:t xml:space="preserve">    </w:t>
      </w:r>
      <w:r w:rsidRPr="00040E48">
        <w:rPr>
          <w:noProof w:val="0"/>
        </w:rPr>
        <w:t>&lt;id root=' ' extension=' '/&gt;</w:t>
      </w:r>
    </w:p>
    <w:p w14:paraId="342E59B6" w14:textId="77777777" w:rsidR="006E110A" w:rsidRPr="00040E48" w:rsidRDefault="006E110A">
      <w:pPr>
        <w:pStyle w:val="XMLFragment"/>
        <w:rPr>
          <w:noProof w:val="0"/>
        </w:rPr>
      </w:pPr>
      <w:r w:rsidRPr="00040E48">
        <w:rPr>
          <w:noProof w:val="0"/>
        </w:rPr>
        <w:t xml:space="preserve">    &lt;code code='10157-6' displayName='HISTORY OF FAMILY MEMBER DISEASES'</w:t>
      </w:r>
    </w:p>
    <w:p w14:paraId="71347015" w14:textId="77777777" w:rsidR="006E110A" w:rsidRPr="00040E48" w:rsidRDefault="006E110A">
      <w:pPr>
        <w:pStyle w:val="XMLFragment"/>
        <w:rPr>
          <w:noProof w:val="0"/>
        </w:rPr>
      </w:pPr>
      <w:r w:rsidRPr="00040E48">
        <w:rPr>
          <w:noProof w:val="0"/>
        </w:rPr>
        <w:t xml:space="preserve">      codeSystem='2.16.840.1.113883.6.1' codeSystemName='LOINC'/&gt;</w:t>
      </w:r>
    </w:p>
    <w:p w14:paraId="03BCD516" w14:textId="77777777" w:rsidR="006E110A" w:rsidRPr="00040E48" w:rsidRDefault="006E110A">
      <w:pPr>
        <w:pStyle w:val="XMLFragment"/>
        <w:rPr>
          <w:noProof w:val="0"/>
        </w:rPr>
      </w:pPr>
      <w:r w:rsidRPr="00040E48">
        <w:rPr>
          <w:noProof w:val="0"/>
        </w:rPr>
        <w:t xml:space="preserve">    &lt;text&gt;</w:t>
      </w:r>
    </w:p>
    <w:p w14:paraId="7E475F6A"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3246F14" w14:textId="77777777" w:rsidR="006E110A" w:rsidRPr="00040E48" w:rsidRDefault="006E110A">
      <w:pPr>
        <w:pStyle w:val="XMLFragment"/>
        <w:rPr>
          <w:noProof w:val="0"/>
        </w:rPr>
      </w:pPr>
      <w:r w:rsidRPr="00040E48">
        <w:rPr>
          <w:noProof w:val="0"/>
        </w:rPr>
        <w:t xml:space="preserve">    &lt;/text&gt;  </w:t>
      </w:r>
    </w:p>
    <w:p w14:paraId="77C6189F" w14:textId="77777777" w:rsidR="006E110A" w:rsidRPr="00040E48" w:rsidRDefault="006E110A">
      <w:pPr>
        <w:pStyle w:val="XMLFragment"/>
        <w:rPr>
          <w:noProof w:val="0"/>
        </w:rPr>
      </w:pPr>
      <w:r w:rsidRPr="00040E48">
        <w:rPr>
          <w:noProof w:val="0"/>
        </w:rPr>
        <w:t xml:space="preserve">       </w:t>
      </w:r>
    </w:p>
    <w:p w14:paraId="05AB7B1C" w14:textId="77777777" w:rsidR="006E110A" w:rsidRPr="00040E48" w:rsidRDefault="006E110A">
      <w:pPr>
        <w:pStyle w:val="XMLFragment"/>
        <w:rPr>
          <w:noProof w:val="0"/>
        </w:rPr>
      </w:pPr>
      <w:r w:rsidRPr="00040E48">
        <w:rPr>
          <w:noProof w:val="0"/>
        </w:rPr>
        <w:t xml:space="preserve">  &lt;/section&gt;</w:t>
      </w:r>
    </w:p>
    <w:p w14:paraId="1E9E91A7" w14:textId="77777777" w:rsidR="006E110A" w:rsidRPr="00040E48" w:rsidRDefault="006E110A">
      <w:pPr>
        <w:pStyle w:val="XMLFragment"/>
        <w:rPr>
          <w:noProof w:val="0"/>
        </w:rPr>
      </w:pPr>
      <w:r w:rsidRPr="00040E48">
        <w:rPr>
          <w:noProof w:val="0"/>
        </w:rPr>
        <w:t>&lt;/component&gt;</w:t>
      </w:r>
    </w:p>
    <w:p w14:paraId="44467B26" w14:textId="77777777" w:rsidR="006E110A" w:rsidRPr="00040E48" w:rsidRDefault="006E110A">
      <w:pPr>
        <w:pStyle w:val="FigureTitle"/>
        <w:rPr>
          <w:noProof w:val="0"/>
        </w:rPr>
      </w:pPr>
      <w:r w:rsidRPr="00040E48">
        <w:rPr>
          <w:noProof w:val="0"/>
        </w:rPr>
        <w:t xml:space="preserve">Figure </w:t>
      </w:r>
      <w:r w:rsidR="00DA1F3F" w:rsidRPr="00040E48">
        <w:rPr>
          <w:noProof w:val="0"/>
        </w:rPr>
        <w:t>6.3.3.2.12.1</w:t>
      </w:r>
      <w:r w:rsidR="0063221E" w:rsidRPr="00040E48">
        <w:rPr>
          <w:noProof w:val="0"/>
        </w:rPr>
        <w:t>-1:</w:t>
      </w:r>
      <w:r w:rsidR="00DA1F3F" w:rsidRPr="00040E48">
        <w:rPr>
          <w:noProof w:val="0"/>
        </w:rPr>
        <w:t xml:space="preserve"> </w:t>
      </w:r>
      <w:r w:rsidRPr="00040E48">
        <w:rPr>
          <w:noProof w:val="0"/>
        </w:rPr>
        <w:t>Sample Family Medical History Section</w:t>
      </w:r>
    </w:p>
    <w:p w14:paraId="5EEF4595" w14:textId="77777777" w:rsidR="006E110A" w:rsidRPr="00040E48" w:rsidRDefault="00DA1F3F" w:rsidP="00C02515">
      <w:pPr>
        <w:pStyle w:val="Heading5TOC"/>
        <w:rPr>
          <w:noProof w:val="0"/>
          <w:lang w:val="en-US"/>
        </w:rPr>
      </w:pPr>
      <w:bookmarkStart w:id="704" w:name="T1_3_6_1_4_1_19376_1_5_3_1_3_15"/>
      <w:r w:rsidRPr="00040E48">
        <w:rPr>
          <w:noProof w:val="0"/>
          <w:lang w:val="en-US"/>
        </w:rPr>
        <w:lastRenderedPageBreak/>
        <w:t xml:space="preserve"> </w:t>
      </w:r>
      <w:bookmarkStart w:id="705" w:name="_Toc270712261"/>
      <w:bookmarkStart w:id="706" w:name="_Toc441141919"/>
      <w:r w:rsidR="006E110A" w:rsidRPr="00040E48">
        <w:rPr>
          <w:noProof w:val="0"/>
          <w:lang w:val="en-US"/>
        </w:rPr>
        <w:t>Coded Family Medical History Section 1.3.6.1.4.1.19376.1.5.3.1.3.15</w:t>
      </w:r>
      <w:bookmarkEnd w:id="705"/>
      <w:bookmarkEnd w:id="70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A2F066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704"/>
          <w:p w14:paraId="1C4D4ABC"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C38CD76" w14:textId="77777777" w:rsidR="006E110A" w:rsidRPr="00040E48" w:rsidRDefault="006E110A">
            <w:pPr>
              <w:pStyle w:val="TableEntry"/>
              <w:rPr>
                <w:noProof w:val="0"/>
              </w:rPr>
            </w:pPr>
            <w:r w:rsidRPr="00040E48">
              <w:rPr>
                <w:noProof w:val="0"/>
              </w:rPr>
              <w:t xml:space="preserve">1.3.6.1.4.1.19376.1.5.3.1.3.15 </w:t>
            </w:r>
          </w:p>
        </w:tc>
      </w:tr>
      <w:tr w:rsidR="006E110A" w:rsidRPr="00040E48" w14:paraId="766468E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9166647"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7B5E9418" w14:textId="77777777" w:rsidR="006E110A" w:rsidRPr="00040E48" w:rsidRDefault="00FF2B1E">
            <w:pPr>
              <w:pStyle w:val="TableEntry"/>
              <w:rPr>
                <w:noProof w:val="0"/>
              </w:rPr>
            </w:pPr>
            <w:hyperlink w:anchor="T1_3_6_1_4_1_19376_1_5_3_1_3_14" w:tooltip="1.3.6.1.4.1.19376.1.5.3.1.3.14" w:history="1">
              <w:r w:rsidR="006E110A" w:rsidRPr="00040E48">
                <w:rPr>
                  <w:rStyle w:val="Hyperlink"/>
                  <w:noProof w:val="0"/>
                </w:rPr>
                <w:t>Family Medical History</w:t>
              </w:r>
            </w:hyperlink>
            <w:r w:rsidR="006E110A" w:rsidRPr="00040E48">
              <w:rPr>
                <w:noProof w:val="0"/>
              </w:rPr>
              <w:t xml:space="preserve"> (1.3.6.1.4.1.19376.1.5.3.1.3.14) </w:t>
            </w:r>
          </w:p>
        </w:tc>
      </w:tr>
      <w:tr w:rsidR="006E110A" w:rsidRPr="00040E48" w14:paraId="333AD66A"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51986CB"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F54CC9F" w14:textId="77777777" w:rsidR="006E110A" w:rsidRPr="00040E48" w:rsidRDefault="006E110A">
            <w:pPr>
              <w:pStyle w:val="TableEntry"/>
              <w:rPr>
                <w:noProof w:val="0"/>
              </w:rPr>
            </w:pPr>
            <w:r w:rsidRPr="00040E48">
              <w:rPr>
                <w:noProof w:val="0"/>
              </w:rPr>
              <w:t xml:space="preserve">The family history section shall include entries for family history as described in the Entry Content Modules. </w:t>
            </w:r>
          </w:p>
        </w:tc>
      </w:tr>
      <w:tr w:rsidR="006E110A" w:rsidRPr="00040E48" w14:paraId="781FB785"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3407480"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AC24418"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9BB0E48" w14:textId="77777777" w:rsidR="006E110A" w:rsidRPr="00040E48" w:rsidRDefault="006E110A">
            <w:pPr>
              <w:pStyle w:val="TableEntryHeader"/>
              <w:rPr>
                <w:noProof w:val="0"/>
              </w:rPr>
            </w:pPr>
            <w:r w:rsidRPr="00040E48">
              <w:rPr>
                <w:noProof w:val="0"/>
              </w:rPr>
              <w:t xml:space="preserve">Description </w:t>
            </w:r>
          </w:p>
        </w:tc>
      </w:tr>
      <w:tr w:rsidR="006E110A" w:rsidRPr="00040E48" w14:paraId="30FE4778"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3D06193" w14:textId="77777777" w:rsidR="006E110A" w:rsidRPr="00040E48" w:rsidRDefault="006E110A">
            <w:pPr>
              <w:pStyle w:val="TableEntry"/>
              <w:rPr>
                <w:noProof w:val="0"/>
              </w:rPr>
            </w:pPr>
            <w:r w:rsidRPr="00040E48">
              <w:rPr>
                <w:noProof w:val="0"/>
              </w:rPr>
              <w:t xml:space="preserve">10157-6 </w:t>
            </w:r>
          </w:p>
        </w:tc>
        <w:tc>
          <w:tcPr>
            <w:tcW w:w="0" w:type="auto"/>
            <w:tcBorders>
              <w:top w:val="single" w:sz="6" w:space="0" w:color="000000"/>
              <w:left w:val="single" w:sz="6" w:space="0" w:color="000000"/>
              <w:bottom w:val="single" w:sz="6" w:space="0" w:color="000000"/>
              <w:right w:val="single" w:sz="6" w:space="0" w:color="000000"/>
            </w:tcBorders>
            <w:vAlign w:val="center"/>
          </w:tcPr>
          <w:p w14:paraId="1C3C32C6"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C749ED6" w14:textId="77777777" w:rsidR="006E110A" w:rsidRPr="00040E48" w:rsidRDefault="006E110A">
            <w:pPr>
              <w:pStyle w:val="TableEntry"/>
              <w:rPr>
                <w:noProof w:val="0"/>
              </w:rPr>
            </w:pPr>
            <w:r w:rsidRPr="00040E48">
              <w:rPr>
                <w:noProof w:val="0"/>
              </w:rPr>
              <w:t xml:space="preserve">HISTORY OF FAMILY MEMBER DISEASES </w:t>
            </w:r>
          </w:p>
        </w:tc>
      </w:tr>
      <w:tr w:rsidR="006E110A" w:rsidRPr="00040E48" w14:paraId="69164987"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6088443"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FC6C4A0"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771F022" w14:textId="77777777" w:rsidR="006E110A" w:rsidRPr="00040E48" w:rsidRDefault="006E110A">
            <w:pPr>
              <w:pStyle w:val="TableEntryHeader"/>
              <w:rPr>
                <w:noProof w:val="0"/>
              </w:rPr>
            </w:pPr>
            <w:r w:rsidRPr="00040E48">
              <w:rPr>
                <w:noProof w:val="0"/>
              </w:rPr>
              <w:t xml:space="preserve">Description </w:t>
            </w:r>
          </w:p>
        </w:tc>
      </w:tr>
      <w:tr w:rsidR="006E110A" w:rsidRPr="00040E48" w14:paraId="61A19C6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70F9F94" w14:textId="77777777" w:rsidR="006E110A" w:rsidRPr="00040E48" w:rsidRDefault="006E110A">
            <w:pPr>
              <w:pStyle w:val="TableEntry"/>
              <w:rPr>
                <w:noProof w:val="0"/>
              </w:rPr>
            </w:pPr>
            <w:r w:rsidRPr="00040E48">
              <w:rPr>
                <w:noProof w:val="0"/>
              </w:rPr>
              <w:t xml:space="preserve">1.3.6.1.4.1.19376.1.5.3.1.4.15 </w:t>
            </w:r>
          </w:p>
        </w:tc>
        <w:tc>
          <w:tcPr>
            <w:tcW w:w="0" w:type="auto"/>
            <w:tcBorders>
              <w:top w:val="single" w:sz="6" w:space="0" w:color="000000"/>
              <w:left w:val="single" w:sz="6" w:space="0" w:color="000000"/>
              <w:bottom w:val="single" w:sz="6" w:space="0" w:color="000000"/>
              <w:right w:val="single" w:sz="6" w:space="0" w:color="000000"/>
            </w:tcBorders>
            <w:vAlign w:val="center"/>
          </w:tcPr>
          <w:p w14:paraId="4D69BAF2"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C35A902" w14:textId="77777777" w:rsidR="006E110A" w:rsidRPr="00040E48" w:rsidRDefault="00FF2B1E">
            <w:pPr>
              <w:pStyle w:val="TableEntry"/>
              <w:rPr>
                <w:noProof w:val="0"/>
              </w:rPr>
            </w:pPr>
            <w:hyperlink w:anchor="T1_3_6_1_4_1_19376_1_5_3_1_4_15" w:tooltip="1.3.6.1.4.1.19376.1.5.3.1.4.15" w:history="1">
              <w:r w:rsidR="006E110A" w:rsidRPr="00040E48">
                <w:rPr>
                  <w:rStyle w:val="Hyperlink"/>
                  <w:noProof w:val="0"/>
                </w:rPr>
                <w:t>Family History Organizer</w:t>
              </w:r>
            </w:hyperlink>
            <w:r w:rsidR="006E110A" w:rsidRPr="00040E48">
              <w:rPr>
                <w:noProof w:val="0"/>
              </w:rPr>
              <w:t xml:space="preserve"> </w:t>
            </w:r>
          </w:p>
        </w:tc>
      </w:tr>
    </w:tbl>
    <w:p w14:paraId="0FFACE41" w14:textId="77777777" w:rsidR="006E110A" w:rsidRPr="00040E48" w:rsidRDefault="006E110A">
      <w:pPr>
        <w:pStyle w:val="BodyText"/>
        <w:rPr>
          <w:noProof w:val="0"/>
        </w:rPr>
      </w:pPr>
    </w:p>
    <w:p w14:paraId="23C7401F" w14:textId="77777777" w:rsidR="006E110A" w:rsidRPr="00040E48" w:rsidRDefault="006E110A">
      <w:pPr>
        <w:pStyle w:val="Heading6"/>
        <w:rPr>
          <w:noProof w:val="0"/>
        </w:rPr>
      </w:pPr>
      <w:r w:rsidRPr="00040E48">
        <w:rPr>
          <w:noProof w:val="0"/>
        </w:rPr>
        <w:t xml:space="preserve">Parent Template </w:t>
      </w:r>
    </w:p>
    <w:p w14:paraId="2DF3BB0E" w14:textId="77777777" w:rsidR="006E110A" w:rsidRPr="00040E48" w:rsidRDefault="006E110A">
      <w:pPr>
        <w:pStyle w:val="BodyText"/>
        <w:rPr>
          <w:noProof w:val="0"/>
        </w:rPr>
      </w:pPr>
      <w:r w:rsidRPr="00040E48">
        <w:rPr>
          <w:noProof w:val="0"/>
        </w:rPr>
        <w:t xml:space="preserve">The parent of this template is </w:t>
      </w:r>
      <w:hyperlink w:anchor="T1_3_6_1_4_1_19376_1_5_3_1_3_14" w:tooltip="1.3.6.1.4.1.19376.1.5.3.1.3.14" w:history="1">
        <w:r w:rsidRPr="00040E48">
          <w:rPr>
            <w:rStyle w:val="Hyperlink"/>
            <w:noProof w:val="0"/>
          </w:rPr>
          <w:t>Family Medical History</w:t>
        </w:r>
      </w:hyperlink>
      <w:r w:rsidRPr="00040E48">
        <w:rPr>
          <w:noProof w:val="0"/>
        </w:rPr>
        <w:t xml:space="preserve">. </w:t>
      </w:r>
    </w:p>
    <w:p w14:paraId="7A5BE119" w14:textId="77777777" w:rsidR="006E110A" w:rsidRPr="00F331FC" w:rsidRDefault="006E110A">
      <w:pPr>
        <w:pStyle w:val="XMLFragment"/>
        <w:rPr>
          <w:noProof w:val="0"/>
          <w:lang w:val="nl-NL"/>
          <w:rPrChange w:id="707" w:author="Michael Clifton" w:date="2018-10-11T10:10:00Z">
            <w:rPr>
              <w:noProof w:val="0"/>
            </w:rPr>
          </w:rPrChange>
        </w:rPr>
      </w:pPr>
      <w:r w:rsidRPr="00F331FC">
        <w:rPr>
          <w:noProof w:val="0"/>
          <w:lang w:val="nl-NL"/>
          <w:rPrChange w:id="708" w:author="Michael Clifton" w:date="2018-10-11T10:10:00Z">
            <w:rPr>
              <w:noProof w:val="0"/>
            </w:rPr>
          </w:rPrChange>
        </w:rPr>
        <w:t>&lt;component&gt;</w:t>
      </w:r>
    </w:p>
    <w:p w14:paraId="31D77431" w14:textId="77777777" w:rsidR="006E110A" w:rsidRPr="00F331FC" w:rsidRDefault="006E110A">
      <w:pPr>
        <w:pStyle w:val="XMLFragment"/>
        <w:rPr>
          <w:noProof w:val="0"/>
          <w:lang w:val="nl-NL"/>
          <w:rPrChange w:id="709" w:author="Michael Clifton" w:date="2018-10-11T10:10:00Z">
            <w:rPr>
              <w:noProof w:val="0"/>
            </w:rPr>
          </w:rPrChange>
        </w:rPr>
      </w:pPr>
      <w:r w:rsidRPr="00F331FC">
        <w:rPr>
          <w:noProof w:val="0"/>
          <w:lang w:val="nl-NL"/>
          <w:rPrChange w:id="710" w:author="Michael Clifton" w:date="2018-10-11T10:10:00Z">
            <w:rPr>
              <w:noProof w:val="0"/>
            </w:rPr>
          </w:rPrChange>
        </w:rPr>
        <w:t xml:space="preserve">  &lt;section&gt;</w:t>
      </w:r>
      <w:r w:rsidRPr="00F331FC">
        <w:rPr>
          <w:noProof w:val="0"/>
          <w:lang w:val="nl-NL"/>
          <w:rPrChange w:id="711" w:author="Michael Clifton" w:date="2018-10-11T10:10:00Z">
            <w:rPr>
              <w:noProof w:val="0"/>
            </w:rPr>
          </w:rPrChange>
        </w:rPr>
        <w:br/>
        <w:t xml:space="preserve">    &lt;templateId root='1.3.6.1.4.1.19376.1.5.3.1.3.14'/&gt;</w:t>
      </w:r>
    </w:p>
    <w:p w14:paraId="31915C3C" w14:textId="77777777" w:rsidR="006E110A" w:rsidRPr="00F331FC" w:rsidRDefault="006E110A">
      <w:pPr>
        <w:pStyle w:val="XMLFragment"/>
        <w:rPr>
          <w:noProof w:val="0"/>
          <w:lang w:val="nl-NL"/>
          <w:rPrChange w:id="712" w:author="Michael Clifton" w:date="2018-10-11T10:10:00Z">
            <w:rPr>
              <w:noProof w:val="0"/>
            </w:rPr>
          </w:rPrChange>
        </w:rPr>
      </w:pPr>
      <w:r w:rsidRPr="00F331FC">
        <w:rPr>
          <w:noProof w:val="0"/>
          <w:lang w:val="nl-NL"/>
          <w:rPrChange w:id="713" w:author="Michael Clifton" w:date="2018-10-11T10:10:00Z">
            <w:rPr>
              <w:noProof w:val="0"/>
            </w:rPr>
          </w:rPrChange>
        </w:rPr>
        <w:t xml:space="preserve">    &lt;templateId root='1.3.6.1.4.1.19376.1.5.3.1.3.15'/&gt;</w:t>
      </w:r>
    </w:p>
    <w:p w14:paraId="308C3ADF" w14:textId="77777777" w:rsidR="006E110A" w:rsidRPr="00040E48" w:rsidRDefault="006E110A">
      <w:pPr>
        <w:pStyle w:val="XMLFragment"/>
        <w:rPr>
          <w:noProof w:val="0"/>
        </w:rPr>
      </w:pPr>
      <w:r w:rsidRPr="00F331FC">
        <w:rPr>
          <w:noProof w:val="0"/>
          <w:lang w:val="nl-NL"/>
          <w:rPrChange w:id="714" w:author="Michael Clifton" w:date="2018-10-11T10:10:00Z">
            <w:rPr>
              <w:noProof w:val="0"/>
            </w:rPr>
          </w:rPrChange>
        </w:rPr>
        <w:t xml:space="preserve">    </w:t>
      </w:r>
      <w:r w:rsidRPr="00040E48">
        <w:rPr>
          <w:noProof w:val="0"/>
        </w:rPr>
        <w:t>&lt;id root=' ' extension=' '/&gt;</w:t>
      </w:r>
    </w:p>
    <w:p w14:paraId="0EBB4505" w14:textId="77777777" w:rsidR="006E110A" w:rsidRPr="00040E48" w:rsidRDefault="006E110A">
      <w:pPr>
        <w:pStyle w:val="XMLFragment"/>
        <w:rPr>
          <w:noProof w:val="0"/>
        </w:rPr>
      </w:pPr>
      <w:r w:rsidRPr="00040E48">
        <w:rPr>
          <w:noProof w:val="0"/>
        </w:rPr>
        <w:t xml:space="preserve">    &lt;code code='10157-6' displayName='HISTORY OF FAMILY MEMBER DISEASES'</w:t>
      </w:r>
    </w:p>
    <w:p w14:paraId="415399A6" w14:textId="77777777" w:rsidR="006E110A" w:rsidRPr="00040E48" w:rsidRDefault="006E110A">
      <w:pPr>
        <w:pStyle w:val="XMLFragment"/>
        <w:rPr>
          <w:noProof w:val="0"/>
        </w:rPr>
      </w:pPr>
      <w:r w:rsidRPr="00040E48">
        <w:rPr>
          <w:noProof w:val="0"/>
        </w:rPr>
        <w:t xml:space="preserve">      codeSystem='2.16.840.1.113883.6.1' codeSystemName='LOINC'/&gt;</w:t>
      </w:r>
    </w:p>
    <w:p w14:paraId="3F3A3E0F" w14:textId="77777777" w:rsidR="006E110A" w:rsidRPr="00040E48" w:rsidRDefault="006E110A">
      <w:pPr>
        <w:pStyle w:val="XMLFragment"/>
        <w:rPr>
          <w:noProof w:val="0"/>
        </w:rPr>
      </w:pPr>
      <w:r w:rsidRPr="00040E48">
        <w:rPr>
          <w:noProof w:val="0"/>
        </w:rPr>
        <w:t xml:space="preserve">    &lt;text&gt;</w:t>
      </w:r>
    </w:p>
    <w:p w14:paraId="386BAD9A"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5EFB2DB" w14:textId="77777777" w:rsidR="006E110A" w:rsidRPr="00040E48" w:rsidRDefault="006E110A">
      <w:pPr>
        <w:pStyle w:val="XMLFragment"/>
        <w:rPr>
          <w:noProof w:val="0"/>
        </w:rPr>
      </w:pPr>
      <w:r w:rsidRPr="00040E48">
        <w:rPr>
          <w:noProof w:val="0"/>
        </w:rPr>
        <w:t xml:space="preserve">    &lt;/text&gt;   </w:t>
      </w:r>
    </w:p>
    <w:p w14:paraId="27AD4118" w14:textId="77777777" w:rsidR="006E110A" w:rsidRPr="00040E48" w:rsidRDefault="006E110A">
      <w:pPr>
        <w:pStyle w:val="XMLFragment"/>
        <w:rPr>
          <w:noProof w:val="0"/>
        </w:rPr>
      </w:pPr>
      <w:r w:rsidRPr="00040E48">
        <w:rPr>
          <w:noProof w:val="0"/>
        </w:rPr>
        <w:t xml:space="preserve">    &lt;entry&gt;</w:t>
      </w:r>
    </w:p>
    <w:p w14:paraId="3CA6FEC6" w14:textId="77777777" w:rsidR="006E110A" w:rsidRPr="00040E48" w:rsidRDefault="006E110A">
      <w:pPr>
        <w:pStyle w:val="XMLFragment"/>
        <w:rPr>
          <w:noProof w:val="0"/>
        </w:rPr>
      </w:pPr>
      <w:r w:rsidRPr="00040E48">
        <w:rPr>
          <w:noProof w:val="0"/>
        </w:rPr>
        <w:t xml:space="preserve">         :</w:t>
      </w:r>
    </w:p>
    <w:p w14:paraId="6D88CF96" w14:textId="77777777" w:rsidR="006E110A" w:rsidRPr="00040E48" w:rsidRDefault="006E110A">
      <w:pPr>
        <w:pStyle w:val="XMLFragment"/>
        <w:rPr>
          <w:noProof w:val="0"/>
        </w:rPr>
      </w:pPr>
      <w:r w:rsidRPr="00040E48">
        <w:rPr>
          <w:noProof w:val="0"/>
        </w:rPr>
        <w:t xml:space="preserve">      &lt;!-- Required Family History Organizer element --&gt;</w:t>
      </w:r>
    </w:p>
    <w:p w14:paraId="3490AFA5" w14:textId="77777777" w:rsidR="006E110A" w:rsidRPr="00F331FC" w:rsidRDefault="006E110A">
      <w:pPr>
        <w:pStyle w:val="XMLFragment"/>
        <w:rPr>
          <w:noProof w:val="0"/>
          <w:lang w:val="nl-NL"/>
          <w:rPrChange w:id="715" w:author="Michael Clifton" w:date="2018-10-11T10:10:00Z">
            <w:rPr>
              <w:noProof w:val="0"/>
            </w:rPr>
          </w:rPrChange>
        </w:rPr>
      </w:pPr>
      <w:r w:rsidRPr="00040E48">
        <w:rPr>
          <w:noProof w:val="0"/>
        </w:rPr>
        <w:t xml:space="preserve">        </w:t>
      </w:r>
      <w:r w:rsidRPr="00F331FC">
        <w:rPr>
          <w:noProof w:val="0"/>
          <w:lang w:val="nl-NL"/>
          <w:rPrChange w:id="716" w:author="Michael Clifton" w:date="2018-10-11T10:10:00Z">
            <w:rPr>
              <w:noProof w:val="0"/>
            </w:rPr>
          </w:rPrChange>
        </w:rPr>
        <w:t>&lt;templateId root='</w:t>
      </w:r>
      <w:r w:rsidR="007F2830">
        <w:rPr>
          <w:rStyle w:val="Hyperlink"/>
          <w:noProof w:val="0"/>
        </w:rPr>
        <w:fldChar w:fldCharType="begin"/>
      </w:r>
      <w:r w:rsidR="007F2830" w:rsidRPr="00F331FC">
        <w:rPr>
          <w:rStyle w:val="Hyperlink"/>
          <w:noProof w:val="0"/>
          <w:lang w:val="nl-NL"/>
          <w:rPrChange w:id="717" w:author="Michael Clifton" w:date="2018-10-11T10:10:00Z">
            <w:rPr>
              <w:rStyle w:val="Hyperlink"/>
              <w:noProof w:val="0"/>
            </w:rPr>
          </w:rPrChange>
        </w:rPr>
        <w:instrText xml:space="preserve"> HYPERLINK \l "T1_3_6_1_4_1_19376_1_5_3_1_4_15" \o "1.3.6.1.4.1.19376.1.5.3.1.4.15" </w:instrText>
      </w:r>
      <w:r w:rsidR="007F2830">
        <w:rPr>
          <w:rStyle w:val="Hyperlink"/>
          <w:noProof w:val="0"/>
        </w:rPr>
        <w:fldChar w:fldCharType="separate"/>
      </w:r>
      <w:r w:rsidRPr="00F331FC">
        <w:rPr>
          <w:rStyle w:val="Hyperlink"/>
          <w:noProof w:val="0"/>
          <w:lang w:val="nl-NL"/>
          <w:rPrChange w:id="718" w:author="Michael Clifton" w:date="2018-10-11T10:10:00Z">
            <w:rPr>
              <w:rStyle w:val="Hyperlink"/>
              <w:noProof w:val="0"/>
            </w:rPr>
          </w:rPrChange>
        </w:rPr>
        <w:t>1.3.6.1.4.1.19376.1.5.3.1.4.15</w:t>
      </w:r>
      <w:r w:rsidR="007F2830">
        <w:rPr>
          <w:rStyle w:val="Hyperlink"/>
          <w:noProof w:val="0"/>
        </w:rPr>
        <w:fldChar w:fldCharType="end"/>
      </w:r>
      <w:r w:rsidRPr="00F331FC">
        <w:rPr>
          <w:noProof w:val="0"/>
          <w:lang w:val="nl-NL"/>
          <w:rPrChange w:id="719" w:author="Michael Clifton" w:date="2018-10-11T10:10:00Z">
            <w:rPr>
              <w:noProof w:val="0"/>
            </w:rPr>
          </w:rPrChange>
        </w:rPr>
        <w:t>'/&gt;</w:t>
      </w:r>
    </w:p>
    <w:p w14:paraId="2DAF140D" w14:textId="77777777" w:rsidR="006E110A" w:rsidRPr="00F331FC" w:rsidRDefault="006E110A">
      <w:pPr>
        <w:pStyle w:val="XMLFragment"/>
        <w:rPr>
          <w:noProof w:val="0"/>
          <w:lang w:val="nl-NL"/>
          <w:rPrChange w:id="720" w:author="Michael Clifton" w:date="2018-10-11T10:10:00Z">
            <w:rPr>
              <w:noProof w:val="0"/>
            </w:rPr>
          </w:rPrChange>
        </w:rPr>
      </w:pPr>
      <w:r w:rsidRPr="00F331FC">
        <w:rPr>
          <w:noProof w:val="0"/>
          <w:lang w:val="nl-NL"/>
          <w:rPrChange w:id="721" w:author="Michael Clifton" w:date="2018-10-11T10:10:00Z">
            <w:rPr>
              <w:noProof w:val="0"/>
            </w:rPr>
          </w:rPrChange>
        </w:rPr>
        <w:t xml:space="preserve">         :</w:t>
      </w:r>
    </w:p>
    <w:p w14:paraId="30A0F8A9" w14:textId="77777777" w:rsidR="006E110A" w:rsidRPr="00F331FC" w:rsidRDefault="006E110A">
      <w:pPr>
        <w:pStyle w:val="XMLFragment"/>
        <w:rPr>
          <w:noProof w:val="0"/>
          <w:lang w:val="nl-NL"/>
          <w:rPrChange w:id="722" w:author="Michael Clifton" w:date="2018-10-11T10:10:00Z">
            <w:rPr>
              <w:noProof w:val="0"/>
            </w:rPr>
          </w:rPrChange>
        </w:rPr>
      </w:pPr>
      <w:r w:rsidRPr="00F331FC">
        <w:rPr>
          <w:noProof w:val="0"/>
          <w:lang w:val="nl-NL"/>
          <w:rPrChange w:id="723" w:author="Michael Clifton" w:date="2018-10-11T10:10:00Z">
            <w:rPr>
              <w:noProof w:val="0"/>
            </w:rPr>
          </w:rPrChange>
        </w:rPr>
        <w:t xml:space="preserve">    &lt;/entry&gt;</w:t>
      </w:r>
    </w:p>
    <w:p w14:paraId="2A703F3E" w14:textId="77777777" w:rsidR="006E110A" w:rsidRPr="00F331FC" w:rsidRDefault="006E110A">
      <w:pPr>
        <w:pStyle w:val="XMLFragment"/>
        <w:rPr>
          <w:noProof w:val="0"/>
          <w:lang w:val="nl-NL"/>
          <w:rPrChange w:id="724" w:author="Michael Clifton" w:date="2018-10-11T10:10:00Z">
            <w:rPr>
              <w:noProof w:val="0"/>
            </w:rPr>
          </w:rPrChange>
        </w:rPr>
      </w:pPr>
      <w:r w:rsidRPr="00F331FC">
        <w:rPr>
          <w:noProof w:val="0"/>
          <w:lang w:val="nl-NL"/>
          <w:rPrChange w:id="725" w:author="Michael Clifton" w:date="2018-10-11T10:10:00Z">
            <w:rPr>
              <w:noProof w:val="0"/>
            </w:rPr>
          </w:rPrChange>
        </w:rPr>
        <w:t xml:space="preserve">       </w:t>
      </w:r>
    </w:p>
    <w:p w14:paraId="2F36EAD1" w14:textId="77777777" w:rsidR="006E110A" w:rsidRPr="00040E48" w:rsidRDefault="006E110A">
      <w:pPr>
        <w:pStyle w:val="XMLFragment"/>
        <w:rPr>
          <w:noProof w:val="0"/>
        </w:rPr>
      </w:pPr>
      <w:r w:rsidRPr="00F331FC">
        <w:rPr>
          <w:noProof w:val="0"/>
          <w:lang w:val="nl-NL"/>
          <w:rPrChange w:id="726" w:author="Michael Clifton" w:date="2018-10-11T10:10:00Z">
            <w:rPr>
              <w:noProof w:val="0"/>
            </w:rPr>
          </w:rPrChange>
        </w:rPr>
        <w:t xml:space="preserve">  </w:t>
      </w:r>
      <w:r w:rsidRPr="00040E48">
        <w:rPr>
          <w:noProof w:val="0"/>
        </w:rPr>
        <w:t>&lt;/section&gt;</w:t>
      </w:r>
    </w:p>
    <w:p w14:paraId="68DB1DBA" w14:textId="77777777" w:rsidR="006E110A" w:rsidRPr="00040E48" w:rsidRDefault="006E110A">
      <w:pPr>
        <w:pStyle w:val="XMLFragment"/>
        <w:rPr>
          <w:noProof w:val="0"/>
        </w:rPr>
      </w:pPr>
      <w:r w:rsidRPr="00040E48">
        <w:rPr>
          <w:noProof w:val="0"/>
        </w:rPr>
        <w:t>&lt;/component&gt;</w:t>
      </w:r>
    </w:p>
    <w:p w14:paraId="3910658D" w14:textId="77777777" w:rsidR="006E110A" w:rsidRPr="00040E48" w:rsidRDefault="006E110A">
      <w:pPr>
        <w:pStyle w:val="FigureTitle"/>
        <w:rPr>
          <w:noProof w:val="0"/>
        </w:rPr>
      </w:pPr>
      <w:r w:rsidRPr="00040E48">
        <w:rPr>
          <w:noProof w:val="0"/>
        </w:rPr>
        <w:t xml:space="preserve">Figure </w:t>
      </w:r>
      <w:r w:rsidR="00DA1F3F" w:rsidRPr="00040E48">
        <w:rPr>
          <w:noProof w:val="0"/>
        </w:rPr>
        <w:t>6.3.3.2.13.1</w:t>
      </w:r>
      <w:r w:rsidR="0063221E" w:rsidRPr="00040E48">
        <w:rPr>
          <w:noProof w:val="0"/>
        </w:rPr>
        <w:t>-1:</w:t>
      </w:r>
      <w:r w:rsidRPr="00040E48">
        <w:rPr>
          <w:noProof w:val="0"/>
        </w:rPr>
        <w:t xml:space="preserve"> Sample Coded Family Medical History Section</w:t>
      </w:r>
    </w:p>
    <w:p w14:paraId="4514AB2A" w14:textId="77777777" w:rsidR="006E110A" w:rsidRPr="00040E48" w:rsidRDefault="00DA1F3F" w:rsidP="00C02515">
      <w:pPr>
        <w:pStyle w:val="Heading5TOC"/>
        <w:rPr>
          <w:noProof w:val="0"/>
          <w:lang w:val="en-US"/>
        </w:rPr>
      </w:pPr>
      <w:bookmarkStart w:id="727" w:name="T1_3_6_1_4_1_19376_1_5_3_1_3_16"/>
      <w:r w:rsidRPr="00040E48">
        <w:rPr>
          <w:noProof w:val="0"/>
          <w:lang w:val="en-US"/>
        </w:rPr>
        <w:t xml:space="preserve"> </w:t>
      </w:r>
      <w:bookmarkStart w:id="728" w:name="_Toc270712262"/>
      <w:bookmarkStart w:id="729" w:name="_Toc441141920"/>
      <w:r w:rsidR="006E110A" w:rsidRPr="00040E48">
        <w:rPr>
          <w:noProof w:val="0"/>
          <w:lang w:val="en-US"/>
        </w:rPr>
        <w:t>Social History Section 1.3.6.1.4.1.19376.1.5.3.1.3.16</w:t>
      </w:r>
      <w:bookmarkEnd w:id="728"/>
      <w:bookmarkEnd w:id="72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3F9D557B"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727"/>
          <w:p w14:paraId="44F73509"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ABA7EBF" w14:textId="77777777" w:rsidR="006E110A" w:rsidRPr="00040E48" w:rsidRDefault="006E110A">
            <w:pPr>
              <w:pStyle w:val="TableEntry"/>
              <w:rPr>
                <w:noProof w:val="0"/>
              </w:rPr>
            </w:pPr>
            <w:r w:rsidRPr="00040E48">
              <w:rPr>
                <w:noProof w:val="0"/>
              </w:rPr>
              <w:t xml:space="preserve">1.3.6.1.4.1.19376.1.5.3.1.3.16 </w:t>
            </w:r>
          </w:p>
        </w:tc>
      </w:tr>
      <w:tr w:rsidR="006E110A" w:rsidRPr="00040E48" w14:paraId="15FBD3F5"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1E51F56"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1DEFDCF1" w14:textId="29A884BA" w:rsidR="006E110A" w:rsidRPr="00040E48" w:rsidRDefault="00FF2B1E">
            <w:pPr>
              <w:pStyle w:val="TableEntry"/>
              <w:rPr>
                <w:noProof w:val="0"/>
              </w:rPr>
            </w:pPr>
            <w:hyperlink r:id="rId67" w:history="1">
              <w:r w:rsidR="006E110A" w:rsidRPr="00040E48">
                <w:rPr>
                  <w:rStyle w:val="Hyperlink"/>
                  <w:noProof w:val="0"/>
                </w:rPr>
                <w:t>CCD 3.7</w:t>
              </w:r>
            </w:hyperlink>
            <w:r w:rsidR="006E110A" w:rsidRPr="00040E48">
              <w:rPr>
                <w:noProof w:val="0"/>
              </w:rPr>
              <w:t xml:space="preserve"> (2.16.840.1.113883.10.20.1.15) </w:t>
            </w:r>
          </w:p>
        </w:tc>
      </w:tr>
      <w:tr w:rsidR="006E110A" w:rsidRPr="00040E48" w14:paraId="01C242DD"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8FF1FA3"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E6DB4E9" w14:textId="77777777" w:rsidR="006E110A" w:rsidRPr="00040E48" w:rsidRDefault="006E110A">
            <w:pPr>
              <w:pStyle w:val="TableEntry"/>
              <w:rPr>
                <w:noProof w:val="0"/>
              </w:rPr>
            </w:pPr>
            <w:r w:rsidRPr="00040E48">
              <w:rPr>
                <w:noProof w:val="0"/>
              </w:rPr>
              <w:t xml:space="preserve">The social history section shall contain a narrative description of the person’s beliefs, home life, community life, work life, hobbies, and risky habits. </w:t>
            </w:r>
          </w:p>
        </w:tc>
      </w:tr>
      <w:tr w:rsidR="006E110A" w:rsidRPr="00040E48" w14:paraId="3F882A5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48BC146"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0825B9E"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401AE4A" w14:textId="77777777" w:rsidR="006E110A" w:rsidRPr="00040E48" w:rsidRDefault="006E110A">
            <w:pPr>
              <w:pStyle w:val="TableEntryHeader"/>
              <w:rPr>
                <w:noProof w:val="0"/>
              </w:rPr>
            </w:pPr>
            <w:r w:rsidRPr="00040E48">
              <w:rPr>
                <w:noProof w:val="0"/>
              </w:rPr>
              <w:t xml:space="preserve">Description </w:t>
            </w:r>
          </w:p>
        </w:tc>
      </w:tr>
      <w:tr w:rsidR="006E110A" w:rsidRPr="00040E48" w14:paraId="0FD8BC73"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5CC52AB" w14:textId="77777777" w:rsidR="006E110A" w:rsidRPr="00040E48" w:rsidRDefault="006E110A">
            <w:pPr>
              <w:pStyle w:val="TableEntry"/>
              <w:rPr>
                <w:noProof w:val="0"/>
              </w:rPr>
            </w:pPr>
            <w:r w:rsidRPr="00040E48">
              <w:rPr>
                <w:noProof w:val="0"/>
              </w:rPr>
              <w:t xml:space="preserve">29762-2 </w:t>
            </w:r>
          </w:p>
        </w:tc>
        <w:tc>
          <w:tcPr>
            <w:tcW w:w="0" w:type="auto"/>
            <w:tcBorders>
              <w:top w:val="single" w:sz="6" w:space="0" w:color="000000"/>
              <w:left w:val="single" w:sz="6" w:space="0" w:color="000000"/>
              <w:bottom w:val="single" w:sz="6" w:space="0" w:color="000000"/>
              <w:right w:val="single" w:sz="6" w:space="0" w:color="000000"/>
            </w:tcBorders>
            <w:vAlign w:val="center"/>
          </w:tcPr>
          <w:p w14:paraId="6A8C63E1"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6E08EF3" w14:textId="77777777" w:rsidR="006E110A" w:rsidRPr="00040E48" w:rsidRDefault="006E110A">
            <w:pPr>
              <w:pStyle w:val="TableEntry"/>
              <w:rPr>
                <w:noProof w:val="0"/>
              </w:rPr>
            </w:pPr>
            <w:r w:rsidRPr="00040E48">
              <w:rPr>
                <w:noProof w:val="0"/>
              </w:rPr>
              <w:t xml:space="preserve">SOCIAL HISTORY </w:t>
            </w:r>
          </w:p>
        </w:tc>
      </w:tr>
    </w:tbl>
    <w:p w14:paraId="08C235C9" w14:textId="77777777" w:rsidR="006E110A" w:rsidRPr="00040E48" w:rsidRDefault="006E110A">
      <w:pPr>
        <w:pStyle w:val="BodyText"/>
        <w:rPr>
          <w:noProof w:val="0"/>
        </w:rPr>
      </w:pPr>
    </w:p>
    <w:p w14:paraId="1D9627BA" w14:textId="77777777" w:rsidR="006E110A" w:rsidRPr="00040E48" w:rsidRDefault="006E110A">
      <w:pPr>
        <w:pStyle w:val="Heading6"/>
        <w:rPr>
          <w:noProof w:val="0"/>
        </w:rPr>
      </w:pPr>
      <w:r w:rsidRPr="00040E48">
        <w:rPr>
          <w:noProof w:val="0"/>
        </w:rPr>
        <w:t xml:space="preserve">Parent Template </w:t>
      </w:r>
    </w:p>
    <w:p w14:paraId="247EDDE5" w14:textId="1C69C61E" w:rsidR="006E110A" w:rsidRPr="00040E48" w:rsidRDefault="006E110A">
      <w:pPr>
        <w:pStyle w:val="BodyText"/>
        <w:rPr>
          <w:noProof w:val="0"/>
        </w:rPr>
      </w:pPr>
      <w:r w:rsidRPr="00040E48">
        <w:rPr>
          <w:noProof w:val="0"/>
        </w:rPr>
        <w:t xml:space="preserve">The parent of this template is </w:t>
      </w:r>
      <w:hyperlink r:id="rId68" w:history="1">
        <w:r w:rsidRPr="00040E48">
          <w:rPr>
            <w:rStyle w:val="Hyperlink"/>
            <w:noProof w:val="0"/>
          </w:rPr>
          <w:t>CCD 3.7</w:t>
        </w:r>
      </w:hyperlink>
      <w:r w:rsidRPr="00040E48">
        <w:rPr>
          <w:noProof w:val="0"/>
        </w:rPr>
        <w:t xml:space="preserve">. </w:t>
      </w:r>
    </w:p>
    <w:p w14:paraId="32134D12" w14:textId="77777777" w:rsidR="006E110A" w:rsidRPr="00F331FC" w:rsidRDefault="006E110A">
      <w:pPr>
        <w:pStyle w:val="XMLFragment"/>
        <w:rPr>
          <w:noProof w:val="0"/>
          <w:lang w:val="nl-NL"/>
          <w:rPrChange w:id="730" w:author="Michael Clifton" w:date="2018-10-11T10:10:00Z">
            <w:rPr>
              <w:noProof w:val="0"/>
            </w:rPr>
          </w:rPrChange>
        </w:rPr>
      </w:pPr>
      <w:r w:rsidRPr="00F331FC">
        <w:rPr>
          <w:noProof w:val="0"/>
          <w:lang w:val="nl-NL"/>
          <w:rPrChange w:id="731" w:author="Michael Clifton" w:date="2018-10-11T10:10:00Z">
            <w:rPr>
              <w:noProof w:val="0"/>
            </w:rPr>
          </w:rPrChange>
        </w:rPr>
        <w:lastRenderedPageBreak/>
        <w:t>&lt;component&gt;</w:t>
      </w:r>
    </w:p>
    <w:p w14:paraId="29806BD4" w14:textId="77777777" w:rsidR="006E110A" w:rsidRPr="00F331FC" w:rsidRDefault="006E110A">
      <w:pPr>
        <w:pStyle w:val="XMLFragment"/>
        <w:rPr>
          <w:noProof w:val="0"/>
          <w:lang w:val="nl-NL"/>
          <w:rPrChange w:id="732" w:author="Michael Clifton" w:date="2018-10-11T10:10:00Z">
            <w:rPr>
              <w:noProof w:val="0"/>
            </w:rPr>
          </w:rPrChange>
        </w:rPr>
      </w:pPr>
      <w:r w:rsidRPr="00F331FC">
        <w:rPr>
          <w:noProof w:val="0"/>
          <w:lang w:val="nl-NL"/>
          <w:rPrChange w:id="733" w:author="Michael Clifton" w:date="2018-10-11T10:10:00Z">
            <w:rPr>
              <w:noProof w:val="0"/>
            </w:rPr>
          </w:rPrChange>
        </w:rPr>
        <w:t xml:space="preserve">  &lt;section&gt;</w:t>
      </w:r>
      <w:r w:rsidRPr="00F331FC">
        <w:rPr>
          <w:noProof w:val="0"/>
          <w:lang w:val="nl-NL"/>
          <w:rPrChange w:id="734" w:author="Michael Clifton" w:date="2018-10-11T10:10:00Z">
            <w:rPr>
              <w:noProof w:val="0"/>
            </w:rPr>
          </w:rPrChange>
        </w:rPr>
        <w:br/>
        <w:t xml:space="preserve">    &lt;templateId root='2.16.840.1.113883.10.20.1.15'/&gt;</w:t>
      </w:r>
    </w:p>
    <w:p w14:paraId="3EB57803" w14:textId="77777777" w:rsidR="006E110A" w:rsidRPr="00F331FC" w:rsidRDefault="006E110A">
      <w:pPr>
        <w:pStyle w:val="XMLFragment"/>
        <w:rPr>
          <w:noProof w:val="0"/>
          <w:lang w:val="nl-NL"/>
          <w:rPrChange w:id="735" w:author="Michael Clifton" w:date="2018-10-11T10:10:00Z">
            <w:rPr>
              <w:noProof w:val="0"/>
            </w:rPr>
          </w:rPrChange>
        </w:rPr>
      </w:pPr>
      <w:r w:rsidRPr="00F331FC">
        <w:rPr>
          <w:noProof w:val="0"/>
          <w:lang w:val="nl-NL"/>
          <w:rPrChange w:id="736" w:author="Michael Clifton" w:date="2018-10-11T10:10:00Z">
            <w:rPr>
              <w:noProof w:val="0"/>
            </w:rPr>
          </w:rPrChange>
        </w:rPr>
        <w:t xml:space="preserve">    &lt;templateId root='1.3.6.1.4.1.19376.1.5.3.1.3.16'/&gt;</w:t>
      </w:r>
    </w:p>
    <w:p w14:paraId="52C9D651" w14:textId="77777777" w:rsidR="006E110A" w:rsidRPr="00F331FC" w:rsidRDefault="006E110A">
      <w:pPr>
        <w:pStyle w:val="XMLFragment"/>
        <w:rPr>
          <w:noProof w:val="0"/>
          <w:lang w:val="nl-NL"/>
          <w:rPrChange w:id="737" w:author="Michael Clifton" w:date="2018-10-11T10:10:00Z">
            <w:rPr>
              <w:noProof w:val="0"/>
            </w:rPr>
          </w:rPrChange>
        </w:rPr>
      </w:pPr>
      <w:r w:rsidRPr="00F331FC">
        <w:rPr>
          <w:noProof w:val="0"/>
          <w:lang w:val="nl-NL"/>
          <w:rPrChange w:id="738" w:author="Michael Clifton" w:date="2018-10-11T10:10:00Z">
            <w:rPr>
              <w:noProof w:val="0"/>
            </w:rPr>
          </w:rPrChange>
        </w:rPr>
        <w:t xml:space="preserve">    &lt;id root=' ' extension=' '/&gt;</w:t>
      </w:r>
    </w:p>
    <w:p w14:paraId="242FC95A" w14:textId="77777777" w:rsidR="006E110A" w:rsidRPr="00F331FC" w:rsidRDefault="006E110A">
      <w:pPr>
        <w:pStyle w:val="XMLFragment"/>
        <w:rPr>
          <w:noProof w:val="0"/>
          <w:lang w:val="nl-NL"/>
          <w:rPrChange w:id="739" w:author="Michael Clifton" w:date="2018-10-11T10:10:00Z">
            <w:rPr>
              <w:noProof w:val="0"/>
            </w:rPr>
          </w:rPrChange>
        </w:rPr>
      </w:pPr>
      <w:r w:rsidRPr="00F331FC">
        <w:rPr>
          <w:noProof w:val="0"/>
          <w:lang w:val="nl-NL"/>
          <w:rPrChange w:id="740" w:author="Michael Clifton" w:date="2018-10-11T10:10:00Z">
            <w:rPr>
              <w:noProof w:val="0"/>
            </w:rPr>
          </w:rPrChange>
        </w:rPr>
        <w:t xml:space="preserve">    &lt;code code='29762-2' displayName='SOCIAL HISTORY'</w:t>
      </w:r>
    </w:p>
    <w:p w14:paraId="584C590F" w14:textId="77777777" w:rsidR="006E110A" w:rsidRPr="00F331FC" w:rsidRDefault="006E110A">
      <w:pPr>
        <w:pStyle w:val="XMLFragment"/>
        <w:rPr>
          <w:noProof w:val="0"/>
          <w:lang w:val="nl-NL"/>
          <w:rPrChange w:id="741" w:author="Michael Clifton" w:date="2018-10-11T10:10:00Z">
            <w:rPr>
              <w:noProof w:val="0"/>
            </w:rPr>
          </w:rPrChange>
        </w:rPr>
      </w:pPr>
      <w:r w:rsidRPr="00F331FC">
        <w:rPr>
          <w:noProof w:val="0"/>
          <w:lang w:val="nl-NL"/>
          <w:rPrChange w:id="742" w:author="Michael Clifton" w:date="2018-10-11T10:10:00Z">
            <w:rPr>
              <w:noProof w:val="0"/>
            </w:rPr>
          </w:rPrChange>
        </w:rPr>
        <w:t xml:space="preserve">      codeSystem='2.16.840.1.113883.6.1' codeSystemName='LOINC'/&gt;</w:t>
      </w:r>
    </w:p>
    <w:p w14:paraId="04018CB7" w14:textId="77777777" w:rsidR="006E110A" w:rsidRPr="00F331FC" w:rsidRDefault="006E110A">
      <w:pPr>
        <w:pStyle w:val="XMLFragment"/>
        <w:rPr>
          <w:noProof w:val="0"/>
          <w:lang w:val="nl-NL"/>
          <w:rPrChange w:id="743" w:author="Michael Clifton" w:date="2018-10-11T10:10:00Z">
            <w:rPr>
              <w:noProof w:val="0"/>
            </w:rPr>
          </w:rPrChange>
        </w:rPr>
      </w:pPr>
      <w:r w:rsidRPr="00F331FC">
        <w:rPr>
          <w:noProof w:val="0"/>
          <w:lang w:val="nl-NL"/>
          <w:rPrChange w:id="744" w:author="Michael Clifton" w:date="2018-10-11T10:10:00Z">
            <w:rPr>
              <w:noProof w:val="0"/>
            </w:rPr>
          </w:rPrChange>
        </w:rPr>
        <w:t xml:space="preserve">    &lt;text&gt;</w:t>
      </w:r>
    </w:p>
    <w:p w14:paraId="4A7FEA0C" w14:textId="77777777" w:rsidR="006E110A" w:rsidRPr="00040E48" w:rsidRDefault="006E110A">
      <w:pPr>
        <w:pStyle w:val="XMLFragment"/>
        <w:rPr>
          <w:noProof w:val="0"/>
        </w:rPr>
      </w:pPr>
      <w:r w:rsidRPr="00F331FC">
        <w:rPr>
          <w:noProof w:val="0"/>
          <w:lang w:val="nl-NL"/>
          <w:rPrChange w:id="745" w:author="Michael Clifton" w:date="2018-10-11T10:10:00Z">
            <w:rPr>
              <w:noProof w:val="0"/>
            </w:rPr>
          </w:rPrChange>
        </w:rPr>
        <w:t xml:space="preserve">      </w:t>
      </w:r>
      <w:r w:rsidRPr="00040E48">
        <w:rPr>
          <w:i/>
          <w:iCs/>
          <w:noProof w:val="0"/>
        </w:rPr>
        <w:t>Text as described above</w:t>
      </w:r>
    </w:p>
    <w:p w14:paraId="2842B696" w14:textId="77777777" w:rsidR="006E110A" w:rsidRPr="00040E48" w:rsidRDefault="006E110A">
      <w:pPr>
        <w:pStyle w:val="XMLFragment"/>
        <w:rPr>
          <w:noProof w:val="0"/>
        </w:rPr>
      </w:pPr>
      <w:r w:rsidRPr="00040E48">
        <w:rPr>
          <w:noProof w:val="0"/>
        </w:rPr>
        <w:t xml:space="preserve">    &lt;/text&gt;  </w:t>
      </w:r>
    </w:p>
    <w:p w14:paraId="2263655F" w14:textId="77777777" w:rsidR="006E110A" w:rsidRPr="00040E48" w:rsidRDefault="006E110A">
      <w:pPr>
        <w:pStyle w:val="XMLFragment"/>
        <w:rPr>
          <w:noProof w:val="0"/>
        </w:rPr>
      </w:pPr>
      <w:r w:rsidRPr="00040E48">
        <w:rPr>
          <w:noProof w:val="0"/>
        </w:rPr>
        <w:t xml:space="preserve">       </w:t>
      </w:r>
    </w:p>
    <w:p w14:paraId="5A34AEEC" w14:textId="77777777" w:rsidR="006E110A" w:rsidRPr="00040E48" w:rsidRDefault="006E110A">
      <w:pPr>
        <w:pStyle w:val="XMLFragment"/>
        <w:rPr>
          <w:noProof w:val="0"/>
        </w:rPr>
      </w:pPr>
      <w:r w:rsidRPr="00040E48">
        <w:rPr>
          <w:noProof w:val="0"/>
        </w:rPr>
        <w:t xml:space="preserve">  &lt;/section&gt;</w:t>
      </w:r>
    </w:p>
    <w:p w14:paraId="32278387" w14:textId="77777777" w:rsidR="006E110A" w:rsidRPr="00040E48" w:rsidRDefault="006E110A">
      <w:pPr>
        <w:pStyle w:val="XMLFragment"/>
        <w:rPr>
          <w:noProof w:val="0"/>
        </w:rPr>
      </w:pPr>
      <w:r w:rsidRPr="00040E48">
        <w:rPr>
          <w:noProof w:val="0"/>
        </w:rPr>
        <w:t>&lt;/component&gt;</w:t>
      </w:r>
    </w:p>
    <w:p w14:paraId="30EDAC2F" w14:textId="77777777" w:rsidR="006E110A" w:rsidRPr="00040E48" w:rsidRDefault="006E110A">
      <w:pPr>
        <w:pStyle w:val="FigureTitle"/>
        <w:rPr>
          <w:noProof w:val="0"/>
        </w:rPr>
      </w:pPr>
      <w:r w:rsidRPr="00040E48">
        <w:rPr>
          <w:noProof w:val="0"/>
        </w:rPr>
        <w:t xml:space="preserve">Figure </w:t>
      </w:r>
      <w:r w:rsidR="00DA1F3F" w:rsidRPr="00040E48">
        <w:rPr>
          <w:noProof w:val="0"/>
        </w:rPr>
        <w:t>6.3.3.2.14.1</w:t>
      </w:r>
      <w:r w:rsidR="0063221E" w:rsidRPr="00040E48">
        <w:rPr>
          <w:noProof w:val="0"/>
        </w:rPr>
        <w:t>-1:</w:t>
      </w:r>
      <w:r w:rsidRPr="00040E48">
        <w:rPr>
          <w:noProof w:val="0"/>
        </w:rPr>
        <w:t xml:space="preserve"> Sample Social History Section</w:t>
      </w:r>
    </w:p>
    <w:p w14:paraId="28F34E42" w14:textId="77777777" w:rsidR="006E110A" w:rsidRPr="00040E48" w:rsidRDefault="00DA1F3F" w:rsidP="00C02515">
      <w:pPr>
        <w:pStyle w:val="Heading5TOC"/>
        <w:rPr>
          <w:noProof w:val="0"/>
          <w:lang w:val="en-US"/>
        </w:rPr>
      </w:pPr>
      <w:bookmarkStart w:id="746" w:name="T1_3_6_1_4_1_19376_1_5_3_1_3_17"/>
      <w:r w:rsidRPr="00040E48">
        <w:rPr>
          <w:noProof w:val="0"/>
          <w:lang w:val="en-US"/>
        </w:rPr>
        <w:t xml:space="preserve"> </w:t>
      </w:r>
      <w:bookmarkStart w:id="747" w:name="_Toc270712263"/>
      <w:bookmarkStart w:id="748" w:name="_Toc441141921"/>
      <w:r w:rsidR="006E110A" w:rsidRPr="00040E48">
        <w:rPr>
          <w:noProof w:val="0"/>
          <w:lang w:val="en-US"/>
        </w:rPr>
        <w:t>Functional Status Section 1.3.6.1.4.1.19376.1.5.3.1.3.17</w:t>
      </w:r>
      <w:bookmarkEnd w:id="747"/>
      <w:bookmarkEnd w:id="74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6A48EDA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746"/>
          <w:p w14:paraId="190E02E2"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99167D3" w14:textId="77777777" w:rsidR="006E110A" w:rsidRPr="00040E48" w:rsidRDefault="006E110A">
            <w:pPr>
              <w:pStyle w:val="TableEntry"/>
              <w:rPr>
                <w:noProof w:val="0"/>
              </w:rPr>
            </w:pPr>
            <w:r w:rsidRPr="00040E48">
              <w:rPr>
                <w:noProof w:val="0"/>
              </w:rPr>
              <w:t xml:space="preserve">1.3.6.1.4.1.19376.1.5.3.1.3.17 </w:t>
            </w:r>
          </w:p>
        </w:tc>
      </w:tr>
      <w:tr w:rsidR="006E110A" w:rsidRPr="00040E48" w14:paraId="04B8B8A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AD318DC"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5F6D71EF" w14:textId="1DE9D595" w:rsidR="006E110A" w:rsidRPr="00040E48" w:rsidRDefault="00FF2B1E">
            <w:pPr>
              <w:pStyle w:val="TableEntry"/>
              <w:rPr>
                <w:noProof w:val="0"/>
              </w:rPr>
            </w:pPr>
            <w:hyperlink r:id="rId69" w:history="1">
              <w:r w:rsidR="006E110A" w:rsidRPr="00040E48">
                <w:rPr>
                  <w:rStyle w:val="Hyperlink"/>
                  <w:noProof w:val="0"/>
                </w:rPr>
                <w:t>CCD 3.4</w:t>
              </w:r>
            </w:hyperlink>
            <w:r w:rsidR="006E110A" w:rsidRPr="00040E48">
              <w:rPr>
                <w:noProof w:val="0"/>
              </w:rPr>
              <w:t xml:space="preserve"> (2.16.840.1.113883.10.20.1.5) </w:t>
            </w:r>
          </w:p>
        </w:tc>
      </w:tr>
      <w:tr w:rsidR="006E110A" w:rsidRPr="00040E48" w14:paraId="4143B48F"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D9024C0"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DDEA3ED" w14:textId="77777777" w:rsidR="006E110A" w:rsidRPr="00040E48" w:rsidRDefault="006E110A">
            <w:pPr>
              <w:pStyle w:val="TableEntry"/>
              <w:rPr>
                <w:noProof w:val="0"/>
              </w:rPr>
            </w:pPr>
            <w:r w:rsidRPr="00040E48">
              <w:rPr>
                <w:noProof w:val="0"/>
              </w:rPr>
              <w:t xml:space="preserve">The functional status section shall contain a narrative description of capability of the patient to perform acts of daily living. </w:t>
            </w:r>
          </w:p>
        </w:tc>
      </w:tr>
      <w:tr w:rsidR="006E110A" w:rsidRPr="00040E48" w14:paraId="1C907C5B"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D72964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FFC3B2D"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A76D9DB" w14:textId="77777777" w:rsidR="006E110A" w:rsidRPr="00040E48" w:rsidRDefault="006E110A">
            <w:pPr>
              <w:pStyle w:val="TableEntryHeader"/>
              <w:rPr>
                <w:noProof w:val="0"/>
              </w:rPr>
            </w:pPr>
            <w:r w:rsidRPr="00040E48">
              <w:rPr>
                <w:noProof w:val="0"/>
              </w:rPr>
              <w:t xml:space="preserve">Description </w:t>
            </w:r>
          </w:p>
        </w:tc>
      </w:tr>
      <w:tr w:rsidR="006E110A" w:rsidRPr="00040E48" w14:paraId="7FCB9DFD"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DFF61B5" w14:textId="77777777" w:rsidR="006E110A" w:rsidRPr="00040E48" w:rsidRDefault="006E110A">
            <w:pPr>
              <w:pStyle w:val="TableEntry"/>
              <w:rPr>
                <w:noProof w:val="0"/>
              </w:rPr>
            </w:pPr>
            <w:r w:rsidRPr="00040E48">
              <w:rPr>
                <w:noProof w:val="0"/>
              </w:rPr>
              <w:t xml:space="preserve">47420-5 </w:t>
            </w:r>
          </w:p>
        </w:tc>
        <w:tc>
          <w:tcPr>
            <w:tcW w:w="0" w:type="auto"/>
            <w:tcBorders>
              <w:top w:val="single" w:sz="6" w:space="0" w:color="000000"/>
              <w:left w:val="single" w:sz="6" w:space="0" w:color="000000"/>
              <w:bottom w:val="single" w:sz="6" w:space="0" w:color="000000"/>
              <w:right w:val="single" w:sz="6" w:space="0" w:color="000000"/>
            </w:tcBorders>
            <w:vAlign w:val="center"/>
          </w:tcPr>
          <w:p w14:paraId="795454DC"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34882B8" w14:textId="77777777" w:rsidR="006E110A" w:rsidRPr="00040E48" w:rsidRDefault="006E110A">
            <w:pPr>
              <w:pStyle w:val="TableEntry"/>
              <w:rPr>
                <w:noProof w:val="0"/>
              </w:rPr>
            </w:pPr>
            <w:r w:rsidRPr="00040E48">
              <w:rPr>
                <w:noProof w:val="0"/>
              </w:rPr>
              <w:t xml:space="preserve">FUNCTIONAL STATUS ASSESSMENT </w:t>
            </w:r>
          </w:p>
        </w:tc>
      </w:tr>
    </w:tbl>
    <w:p w14:paraId="4178E840" w14:textId="77777777" w:rsidR="006E110A" w:rsidRPr="00040E48" w:rsidRDefault="006E110A">
      <w:pPr>
        <w:pStyle w:val="BodyText"/>
        <w:rPr>
          <w:noProof w:val="0"/>
        </w:rPr>
      </w:pPr>
    </w:p>
    <w:p w14:paraId="5672A41C" w14:textId="77777777" w:rsidR="006E110A" w:rsidRPr="00040E48" w:rsidRDefault="006E110A">
      <w:pPr>
        <w:pStyle w:val="Heading6"/>
        <w:rPr>
          <w:noProof w:val="0"/>
        </w:rPr>
      </w:pPr>
      <w:r w:rsidRPr="00040E48">
        <w:rPr>
          <w:noProof w:val="0"/>
        </w:rPr>
        <w:t xml:space="preserve">Parent Template </w:t>
      </w:r>
    </w:p>
    <w:p w14:paraId="070E9D3E" w14:textId="38A05BDB" w:rsidR="006E110A" w:rsidRPr="00040E48" w:rsidRDefault="006E110A">
      <w:pPr>
        <w:pStyle w:val="BodyText"/>
        <w:rPr>
          <w:noProof w:val="0"/>
        </w:rPr>
      </w:pPr>
      <w:r w:rsidRPr="00040E48">
        <w:rPr>
          <w:noProof w:val="0"/>
        </w:rPr>
        <w:t xml:space="preserve">The parent of this template is </w:t>
      </w:r>
      <w:hyperlink r:id="rId70" w:history="1">
        <w:r w:rsidRPr="00040E48">
          <w:rPr>
            <w:rStyle w:val="Hyperlink"/>
            <w:noProof w:val="0"/>
          </w:rPr>
          <w:t>CCD 3.4</w:t>
        </w:r>
      </w:hyperlink>
      <w:r w:rsidRPr="00040E48">
        <w:rPr>
          <w:noProof w:val="0"/>
        </w:rPr>
        <w:t xml:space="preserve">. </w:t>
      </w:r>
    </w:p>
    <w:p w14:paraId="56B3098C" w14:textId="77777777" w:rsidR="006E110A" w:rsidRPr="00F331FC" w:rsidRDefault="006E110A">
      <w:pPr>
        <w:pStyle w:val="XMLFragment"/>
        <w:rPr>
          <w:noProof w:val="0"/>
          <w:lang w:val="nl-NL"/>
          <w:rPrChange w:id="749" w:author="Michael Clifton" w:date="2018-10-11T10:10:00Z">
            <w:rPr>
              <w:noProof w:val="0"/>
            </w:rPr>
          </w:rPrChange>
        </w:rPr>
      </w:pPr>
      <w:r w:rsidRPr="00F331FC">
        <w:rPr>
          <w:noProof w:val="0"/>
          <w:lang w:val="nl-NL"/>
          <w:rPrChange w:id="750" w:author="Michael Clifton" w:date="2018-10-11T10:10:00Z">
            <w:rPr>
              <w:noProof w:val="0"/>
            </w:rPr>
          </w:rPrChange>
        </w:rPr>
        <w:t>&lt;component&gt;</w:t>
      </w:r>
    </w:p>
    <w:p w14:paraId="2D821847" w14:textId="77777777" w:rsidR="006E110A" w:rsidRPr="00F331FC" w:rsidRDefault="006E110A">
      <w:pPr>
        <w:pStyle w:val="XMLFragment"/>
        <w:rPr>
          <w:noProof w:val="0"/>
          <w:lang w:val="nl-NL"/>
          <w:rPrChange w:id="751" w:author="Michael Clifton" w:date="2018-10-11T10:10:00Z">
            <w:rPr>
              <w:noProof w:val="0"/>
            </w:rPr>
          </w:rPrChange>
        </w:rPr>
      </w:pPr>
      <w:r w:rsidRPr="00F331FC">
        <w:rPr>
          <w:noProof w:val="0"/>
          <w:lang w:val="nl-NL"/>
          <w:rPrChange w:id="752" w:author="Michael Clifton" w:date="2018-10-11T10:10:00Z">
            <w:rPr>
              <w:noProof w:val="0"/>
            </w:rPr>
          </w:rPrChange>
        </w:rPr>
        <w:t xml:space="preserve">  &lt;section&gt;</w:t>
      </w:r>
      <w:r w:rsidRPr="00F331FC">
        <w:rPr>
          <w:noProof w:val="0"/>
          <w:lang w:val="nl-NL"/>
          <w:rPrChange w:id="753" w:author="Michael Clifton" w:date="2018-10-11T10:10:00Z">
            <w:rPr>
              <w:noProof w:val="0"/>
            </w:rPr>
          </w:rPrChange>
        </w:rPr>
        <w:br/>
        <w:t xml:space="preserve">    &lt;templateId root='2.16.840.1.113883.10.20.1.5'/&gt;</w:t>
      </w:r>
    </w:p>
    <w:p w14:paraId="72EA1C27" w14:textId="77777777" w:rsidR="006E110A" w:rsidRPr="00F331FC" w:rsidRDefault="006E110A">
      <w:pPr>
        <w:pStyle w:val="XMLFragment"/>
        <w:rPr>
          <w:noProof w:val="0"/>
          <w:lang w:val="nl-NL"/>
          <w:rPrChange w:id="754" w:author="Michael Clifton" w:date="2018-10-11T10:10:00Z">
            <w:rPr>
              <w:noProof w:val="0"/>
            </w:rPr>
          </w:rPrChange>
        </w:rPr>
      </w:pPr>
      <w:r w:rsidRPr="00F331FC">
        <w:rPr>
          <w:noProof w:val="0"/>
          <w:lang w:val="nl-NL"/>
          <w:rPrChange w:id="755" w:author="Michael Clifton" w:date="2018-10-11T10:10:00Z">
            <w:rPr>
              <w:noProof w:val="0"/>
            </w:rPr>
          </w:rPrChange>
        </w:rPr>
        <w:t xml:space="preserve">    &lt;templateId root='1.3.6.1.4.1.19376.1.5.3.1.3.17'/&gt;</w:t>
      </w:r>
    </w:p>
    <w:p w14:paraId="1A47057F" w14:textId="77777777" w:rsidR="006E110A" w:rsidRPr="00040E48" w:rsidRDefault="006E110A">
      <w:pPr>
        <w:pStyle w:val="XMLFragment"/>
        <w:rPr>
          <w:noProof w:val="0"/>
        </w:rPr>
      </w:pPr>
      <w:r w:rsidRPr="00F331FC">
        <w:rPr>
          <w:noProof w:val="0"/>
          <w:lang w:val="nl-NL"/>
          <w:rPrChange w:id="756" w:author="Michael Clifton" w:date="2018-10-11T10:10:00Z">
            <w:rPr>
              <w:noProof w:val="0"/>
            </w:rPr>
          </w:rPrChange>
        </w:rPr>
        <w:t xml:space="preserve">    </w:t>
      </w:r>
      <w:r w:rsidRPr="00040E48">
        <w:rPr>
          <w:noProof w:val="0"/>
        </w:rPr>
        <w:t>&lt;id root=' ' extension=' '/&gt;</w:t>
      </w:r>
    </w:p>
    <w:p w14:paraId="31AAA065" w14:textId="77777777" w:rsidR="006E110A" w:rsidRPr="00040E48" w:rsidRDefault="006E110A">
      <w:pPr>
        <w:pStyle w:val="XMLFragment"/>
        <w:rPr>
          <w:noProof w:val="0"/>
        </w:rPr>
      </w:pPr>
      <w:r w:rsidRPr="00040E48">
        <w:rPr>
          <w:noProof w:val="0"/>
        </w:rPr>
        <w:t xml:space="preserve">    &lt;code code='47420-5' displayName='FUNCTIONAL STATUS ASSESSMENT'</w:t>
      </w:r>
    </w:p>
    <w:p w14:paraId="79D81290" w14:textId="77777777" w:rsidR="006E110A" w:rsidRPr="00040E48" w:rsidRDefault="006E110A">
      <w:pPr>
        <w:pStyle w:val="XMLFragment"/>
        <w:rPr>
          <w:noProof w:val="0"/>
        </w:rPr>
      </w:pPr>
      <w:r w:rsidRPr="00040E48">
        <w:rPr>
          <w:noProof w:val="0"/>
        </w:rPr>
        <w:t xml:space="preserve">      codeSystem='2.16.840.1.113883.6.1' codeSystemName='LOINC'/&gt;</w:t>
      </w:r>
    </w:p>
    <w:p w14:paraId="714D1047" w14:textId="77777777" w:rsidR="006E110A" w:rsidRPr="00040E48" w:rsidRDefault="006E110A">
      <w:pPr>
        <w:pStyle w:val="XMLFragment"/>
        <w:rPr>
          <w:noProof w:val="0"/>
        </w:rPr>
      </w:pPr>
      <w:r w:rsidRPr="00040E48">
        <w:rPr>
          <w:noProof w:val="0"/>
        </w:rPr>
        <w:t xml:space="preserve">    &lt;text&gt;</w:t>
      </w:r>
    </w:p>
    <w:p w14:paraId="34765846"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3B253F3C" w14:textId="77777777" w:rsidR="006E110A" w:rsidRPr="00040E48" w:rsidRDefault="006E110A">
      <w:pPr>
        <w:pStyle w:val="XMLFragment"/>
        <w:rPr>
          <w:noProof w:val="0"/>
        </w:rPr>
      </w:pPr>
      <w:r w:rsidRPr="00040E48">
        <w:rPr>
          <w:noProof w:val="0"/>
        </w:rPr>
        <w:t xml:space="preserve">    &lt;/text&gt;  </w:t>
      </w:r>
    </w:p>
    <w:p w14:paraId="1EF7B76B" w14:textId="77777777" w:rsidR="006E110A" w:rsidRPr="00040E48" w:rsidRDefault="006E110A">
      <w:pPr>
        <w:pStyle w:val="XMLFragment"/>
        <w:rPr>
          <w:noProof w:val="0"/>
        </w:rPr>
      </w:pPr>
      <w:r w:rsidRPr="00040E48">
        <w:rPr>
          <w:noProof w:val="0"/>
        </w:rPr>
        <w:t xml:space="preserve">       </w:t>
      </w:r>
    </w:p>
    <w:p w14:paraId="20443673" w14:textId="77777777" w:rsidR="006E110A" w:rsidRPr="00040E48" w:rsidRDefault="006E110A">
      <w:pPr>
        <w:pStyle w:val="XMLFragment"/>
        <w:rPr>
          <w:noProof w:val="0"/>
        </w:rPr>
      </w:pPr>
      <w:r w:rsidRPr="00040E48">
        <w:rPr>
          <w:noProof w:val="0"/>
        </w:rPr>
        <w:t xml:space="preserve">  &lt;/section&gt;</w:t>
      </w:r>
    </w:p>
    <w:p w14:paraId="73E9A48E" w14:textId="77777777" w:rsidR="006E110A" w:rsidRPr="00040E48" w:rsidRDefault="006E110A">
      <w:pPr>
        <w:pStyle w:val="XMLFragment"/>
        <w:rPr>
          <w:noProof w:val="0"/>
        </w:rPr>
      </w:pPr>
      <w:r w:rsidRPr="00040E48">
        <w:rPr>
          <w:noProof w:val="0"/>
        </w:rPr>
        <w:t>&lt;/component&gt;</w:t>
      </w:r>
    </w:p>
    <w:p w14:paraId="655AC010" w14:textId="77777777" w:rsidR="006E110A" w:rsidRPr="00040E48" w:rsidRDefault="006E110A">
      <w:pPr>
        <w:pStyle w:val="FigureTitle"/>
        <w:rPr>
          <w:noProof w:val="0"/>
        </w:rPr>
      </w:pPr>
      <w:r w:rsidRPr="00040E48">
        <w:rPr>
          <w:noProof w:val="0"/>
        </w:rPr>
        <w:t xml:space="preserve">Figure </w:t>
      </w:r>
      <w:r w:rsidR="00DA1F3F" w:rsidRPr="00040E48">
        <w:rPr>
          <w:noProof w:val="0"/>
        </w:rPr>
        <w:t>6.3.3.2.15.1</w:t>
      </w:r>
      <w:r w:rsidR="0063221E" w:rsidRPr="00040E48">
        <w:rPr>
          <w:noProof w:val="0"/>
        </w:rPr>
        <w:t>-1:</w:t>
      </w:r>
      <w:r w:rsidRPr="00040E48">
        <w:rPr>
          <w:noProof w:val="0"/>
        </w:rPr>
        <w:t xml:space="preserve"> Sample Functional Status Section</w:t>
      </w:r>
    </w:p>
    <w:p w14:paraId="658715FA" w14:textId="77777777" w:rsidR="006E110A" w:rsidRPr="00040E48" w:rsidRDefault="00DA1F3F" w:rsidP="00C02515">
      <w:pPr>
        <w:pStyle w:val="Heading5TOC"/>
        <w:rPr>
          <w:noProof w:val="0"/>
          <w:lang w:val="en-US"/>
        </w:rPr>
      </w:pPr>
      <w:bookmarkStart w:id="757" w:name="T1_3_6_1_4_1_19376_1_5_3_1_3_18"/>
      <w:r w:rsidRPr="00040E48">
        <w:rPr>
          <w:noProof w:val="0"/>
          <w:lang w:val="en-US"/>
        </w:rPr>
        <w:t xml:space="preserve"> </w:t>
      </w:r>
      <w:bookmarkStart w:id="758" w:name="_Toc270712264"/>
      <w:bookmarkStart w:id="759" w:name="_Toc441141922"/>
      <w:r w:rsidR="006E110A" w:rsidRPr="00040E48">
        <w:rPr>
          <w:noProof w:val="0"/>
          <w:lang w:val="en-US"/>
        </w:rPr>
        <w:t>Review of Systems Section 1.3.6.1.4.1.19376.1.5.3.1.3.18</w:t>
      </w:r>
      <w:bookmarkEnd w:id="758"/>
      <w:bookmarkEnd w:id="75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2B050E4A"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757"/>
          <w:p w14:paraId="0A6314CE"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621D56A" w14:textId="77777777" w:rsidR="006E110A" w:rsidRPr="00040E48" w:rsidRDefault="006E110A">
            <w:pPr>
              <w:pStyle w:val="TableEntry"/>
              <w:rPr>
                <w:noProof w:val="0"/>
              </w:rPr>
            </w:pPr>
            <w:r w:rsidRPr="00040E48">
              <w:rPr>
                <w:noProof w:val="0"/>
              </w:rPr>
              <w:t xml:space="preserve">1.3.6.1.4.1.19376.1.5.3.1.3.18 </w:t>
            </w:r>
          </w:p>
        </w:tc>
      </w:tr>
      <w:tr w:rsidR="006E110A" w:rsidRPr="00040E48" w14:paraId="71A45D9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C01EAFF"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0A128BA" w14:textId="77777777" w:rsidR="006E110A" w:rsidRPr="00040E48" w:rsidRDefault="006E110A">
            <w:pPr>
              <w:pStyle w:val="TableEntry"/>
              <w:rPr>
                <w:noProof w:val="0"/>
              </w:rPr>
            </w:pPr>
            <w:r w:rsidRPr="00040E48">
              <w:rPr>
                <w:noProof w:val="0"/>
              </w:rPr>
              <w:t xml:space="preserve">The review of systems section shall contain a narrative description of the responses the patient gave to a set of routine questions on the functions of each anatomic body system. </w:t>
            </w:r>
          </w:p>
        </w:tc>
      </w:tr>
      <w:tr w:rsidR="006E110A" w:rsidRPr="00040E48" w14:paraId="652E0141"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9A6FA44"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5DBD427"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D66A0A6" w14:textId="77777777" w:rsidR="006E110A" w:rsidRPr="00040E48" w:rsidRDefault="006E110A">
            <w:pPr>
              <w:pStyle w:val="TableEntryHeader"/>
              <w:rPr>
                <w:noProof w:val="0"/>
              </w:rPr>
            </w:pPr>
            <w:r w:rsidRPr="00040E48">
              <w:rPr>
                <w:noProof w:val="0"/>
              </w:rPr>
              <w:t xml:space="preserve">Description </w:t>
            </w:r>
          </w:p>
        </w:tc>
      </w:tr>
      <w:tr w:rsidR="006E110A" w:rsidRPr="00040E48" w14:paraId="03EBC0CD"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0F30BAE" w14:textId="77777777" w:rsidR="006E110A" w:rsidRPr="00040E48" w:rsidRDefault="006E110A">
            <w:pPr>
              <w:pStyle w:val="TableEntry"/>
              <w:rPr>
                <w:noProof w:val="0"/>
              </w:rPr>
            </w:pPr>
            <w:r w:rsidRPr="00040E48">
              <w:rPr>
                <w:noProof w:val="0"/>
              </w:rPr>
              <w:t xml:space="preserve">10187-3 </w:t>
            </w:r>
          </w:p>
        </w:tc>
        <w:tc>
          <w:tcPr>
            <w:tcW w:w="0" w:type="auto"/>
            <w:tcBorders>
              <w:top w:val="single" w:sz="6" w:space="0" w:color="000000"/>
              <w:left w:val="single" w:sz="6" w:space="0" w:color="000000"/>
              <w:bottom w:val="single" w:sz="6" w:space="0" w:color="000000"/>
              <w:right w:val="single" w:sz="6" w:space="0" w:color="000000"/>
            </w:tcBorders>
            <w:vAlign w:val="center"/>
          </w:tcPr>
          <w:p w14:paraId="7713EFB8"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2E05A0F" w14:textId="77777777" w:rsidR="006E110A" w:rsidRPr="00040E48" w:rsidRDefault="006E110A">
            <w:pPr>
              <w:pStyle w:val="TableEntry"/>
              <w:rPr>
                <w:noProof w:val="0"/>
              </w:rPr>
            </w:pPr>
            <w:r w:rsidRPr="00040E48">
              <w:rPr>
                <w:noProof w:val="0"/>
              </w:rPr>
              <w:t xml:space="preserve">REVIEW OF SYSTEMS </w:t>
            </w:r>
          </w:p>
        </w:tc>
      </w:tr>
    </w:tbl>
    <w:p w14:paraId="065039AA" w14:textId="77777777" w:rsidR="006E110A" w:rsidRPr="00040E48" w:rsidRDefault="006E110A">
      <w:pPr>
        <w:pStyle w:val="BodyText"/>
        <w:rPr>
          <w:noProof w:val="0"/>
        </w:rPr>
      </w:pPr>
    </w:p>
    <w:p w14:paraId="4EC0E348" w14:textId="77777777" w:rsidR="006E110A" w:rsidRPr="00040E48" w:rsidRDefault="006E110A">
      <w:pPr>
        <w:pStyle w:val="XMLFragment"/>
        <w:rPr>
          <w:noProof w:val="0"/>
        </w:rPr>
      </w:pPr>
      <w:r w:rsidRPr="00040E48">
        <w:rPr>
          <w:noProof w:val="0"/>
        </w:rPr>
        <w:t>&lt;component&gt;</w:t>
      </w:r>
    </w:p>
    <w:p w14:paraId="58DC27A8" w14:textId="77777777" w:rsidR="006E110A" w:rsidRPr="00040E48" w:rsidRDefault="006E110A">
      <w:pPr>
        <w:pStyle w:val="XMLFragment"/>
        <w:rPr>
          <w:noProof w:val="0"/>
        </w:rPr>
      </w:pPr>
      <w:r w:rsidRPr="00040E48">
        <w:rPr>
          <w:noProof w:val="0"/>
        </w:rPr>
        <w:t xml:space="preserve">  &lt;section&gt;</w:t>
      </w:r>
    </w:p>
    <w:p w14:paraId="10EA4475" w14:textId="77777777" w:rsidR="006E110A" w:rsidRPr="00040E48" w:rsidRDefault="006E110A">
      <w:pPr>
        <w:pStyle w:val="XMLFragment"/>
        <w:rPr>
          <w:noProof w:val="0"/>
        </w:rPr>
      </w:pPr>
      <w:r w:rsidRPr="00040E48">
        <w:rPr>
          <w:noProof w:val="0"/>
        </w:rPr>
        <w:t xml:space="preserve">    &lt;templateId root='1.3.6.1.4.1.19376.1.5.3.1.3.18'/&gt;</w:t>
      </w:r>
    </w:p>
    <w:p w14:paraId="0650E99D" w14:textId="77777777" w:rsidR="006E110A" w:rsidRPr="00040E48" w:rsidRDefault="006E110A">
      <w:pPr>
        <w:pStyle w:val="XMLFragment"/>
        <w:rPr>
          <w:noProof w:val="0"/>
        </w:rPr>
      </w:pPr>
      <w:r w:rsidRPr="00040E48">
        <w:rPr>
          <w:noProof w:val="0"/>
        </w:rPr>
        <w:t xml:space="preserve">    &lt;id root=' ' extension=' '/&gt;</w:t>
      </w:r>
    </w:p>
    <w:p w14:paraId="691EECD9" w14:textId="77777777" w:rsidR="006E110A" w:rsidRPr="00040E48" w:rsidRDefault="006E110A">
      <w:pPr>
        <w:pStyle w:val="XMLFragment"/>
        <w:rPr>
          <w:noProof w:val="0"/>
        </w:rPr>
      </w:pPr>
      <w:r w:rsidRPr="00040E48">
        <w:rPr>
          <w:noProof w:val="0"/>
        </w:rPr>
        <w:t xml:space="preserve">    &lt;code code='10187-3' displayName='REVIEW OF SYSTEMS'</w:t>
      </w:r>
    </w:p>
    <w:p w14:paraId="62711F3D" w14:textId="77777777" w:rsidR="006E110A" w:rsidRPr="00040E48" w:rsidRDefault="006E110A">
      <w:pPr>
        <w:pStyle w:val="XMLFragment"/>
        <w:rPr>
          <w:noProof w:val="0"/>
        </w:rPr>
      </w:pPr>
      <w:r w:rsidRPr="00040E48">
        <w:rPr>
          <w:noProof w:val="0"/>
        </w:rPr>
        <w:t xml:space="preserve">      codeSystem='2.16.840.1.113883.6.1' codeSystemName='LOINC'/&gt;</w:t>
      </w:r>
    </w:p>
    <w:p w14:paraId="28C86245" w14:textId="77777777" w:rsidR="006E110A" w:rsidRPr="00040E48" w:rsidRDefault="006E110A">
      <w:pPr>
        <w:pStyle w:val="XMLFragment"/>
        <w:rPr>
          <w:noProof w:val="0"/>
        </w:rPr>
      </w:pPr>
      <w:r w:rsidRPr="00040E48">
        <w:rPr>
          <w:noProof w:val="0"/>
        </w:rPr>
        <w:t xml:space="preserve">    &lt;text&gt;</w:t>
      </w:r>
    </w:p>
    <w:p w14:paraId="2A6EB541"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742C3D53" w14:textId="77777777" w:rsidR="006E110A" w:rsidRPr="00040E48" w:rsidRDefault="006E110A">
      <w:pPr>
        <w:pStyle w:val="XMLFragment"/>
        <w:rPr>
          <w:noProof w:val="0"/>
        </w:rPr>
      </w:pPr>
      <w:r w:rsidRPr="00040E48">
        <w:rPr>
          <w:noProof w:val="0"/>
        </w:rPr>
        <w:t xml:space="preserve">    &lt;/text&gt;  </w:t>
      </w:r>
    </w:p>
    <w:p w14:paraId="60399AA0" w14:textId="77777777" w:rsidR="006E110A" w:rsidRPr="00040E48" w:rsidRDefault="006E110A">
      <w:pPr>
        <w:pStyle w:val="XMLFragment"/>
        <w:rPr>
          <w:noProof w:val="0"/>
        </w:rPr>
      </w:pPr>
      <w:r w:rsidRPr="00040E48">
        <w:rPr>
          <w:noProof w:val="0"/>
        </w:rPr>
        <w:t xml:space="preserve">       </w:t>
      </w:r>
    </w:p>
    <w:p w14:paraId="1CEDE789" w14:textId="77777777" w:rsidR="006E110A" w:rsidRPr="00040E48" w:rsidRDefault="006E110A">
      <w:pPr>
        <w:pStyle w:val="XMLFragment"/>
        <w:rPr>
          <w:noProof w:val="0"/>
        </w:rPr>
      </w:pPr>
      <w:r w:rsidRPr="00040E48">
        <w:rPr>
          <w:noProof w:val="0"/>
        </w:rPr>
        <w:t xml:space="preserve">  &lt;/section&gt;</w:t>
      </w:r>
    </w:p>
    <w:p w14:paraId="6DD82C76" w14:textId="77777777" w:rsidR="006E110A" w:rsidRPr="00040E48" w:rsidRDefault="006E110A">
      <w:pPr>
        <w:pStyle w:val="XMLFragment"/>
        <w:rPr>
          <w:noProof w:val="0"/>
        </w:rPr>
      </w:pPr>
      <w:r w:rsidRPr="00040E48">
        <w:rPr>
          <w:noProof w:val="0"/>
        </w:rPr>
        <w:t>&lt;/component&gt;</w:t>
      </w:r>
    </w:p>
    <w:p w14:paraId="192EA5D4" w14:textId="77777777" w:rsidR="006E110A" w:rsidRPr="00040E48" w:rsidRDefault="006E110A">
      <w:pPr>
        <w:pStyle w:val="FigureTitle"/>
        <w:rPr>
          <w:noProof w:val="0"/>
        </w:rPr>
      </w:pPr>
      <w:r w:rsidRPr="00040E48">
        <w:rPr>
          <w:noProof w:val="0"/>
        </w:rPr>
        <w:t xml:space="preserve">Figure </w:t>
      </w:r>
      <w:r w:rsidR="00DA1F3F" w:rsidRPr="00040E48">
        <w:rPr>
          <w:noProof w:val="0"/>
        </w:rPr>
        <w:t>6.3.3.2.16</w:t>
      </w:r>
      <w:r w:rsidR="0063221E" w:rsidRPr="00040E48">
        <w:rPr>
          <w:noProof w:val="0"/>
        </w:rPr>
        <w:t>-1:</w:t>
      </w:r>
      <w:r w:rsidRPr="00040E48">
        <w:rPr>
          <w:noProof w:val="0"/>
        </w:rPr>
        <w:t xml:space="preserve"> Sample Review of Systems Section</w:t>
      </w:r>
    </w:p>
    <w:p w14:paraId="2D9C6C57" w14:textId="77777777" w:rsidR="006E110A" w:rsidRPr="00040E48" w:rsidRDefault="00DA1F3F" w:rsidP="00C02515">
      <w:pPr>
        <w:pStyle w:val="Heading5TOC"/>
        <w:rPr>
          <w:noProof w:val="0"/>
          <w:lang w:val="en-US"/>
        </w:rPr>
      </w:pPr>
      <w:bookmarkStart w:id="760" w:name="T1_3_6_1_4_1_19376_1_5_3_1_1_5_3_1"/>
      <w:r w:rsidRPr="00040E48">
        <w:rPr>
          <w:noProof w:val="0"/>
          <w:lang w:val="en-US"/>
        </w:rPr>
        <w:t xml:space="preserve"> </w:t>
      </w:r>
      <w:bookmarkStart w:id="761" w:name="_Toc270712265"/>
      <w:bookmarkStart w:id="762" w:name="_Toc441141923"/>
      <w:r w:rsidR="006E110A" w:rsidRPr="00040E48">
        <w:rPr>
          <w:noProof w:val="0"/>
          <w:lang w:val="en-US"/>
        </w:rPr>
        <w:t>Hazardous Working Conditions Section 1.3.6.1.4.1.19376.1.5.3.1.1.5.3.1</w:t>
      </w:r>
      <w:bookmarkEnd w:id="761"/>
      <w:bookmarkEnd w:id="76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44D3A2C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760"/>
          <w:p w14:paraId="64F51387"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8FB1EA7" w14:textId="77777777" w:rsidR="006E110A" w:rsidRPr="00040E48" w:rsidRDefault="006E110A">
            <w:pPr>
              <w:pStyle w:val="TableEntry"/>
              <w:rPr>
                <w:noProof w:val="0"/>
              </w:rPr>
            </w:pPr>
            <w:r w:rsidRPr="00040E48">
              <w:rPr>
                <w:noProof w:val="0"/>
              </w:rPr>
              <w:t xml:space="preserve">1.3.6.1.4.1.19376.1.5.3.1.1.5.3.1 </w:t>
            </w:r>
          </w:p>
        </w:tc>
      </w:tr>
      <w:tr w:rsidR="006E110A" w:rsidRPr="00040E48" w14:paraId="315A3B6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6181897"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5741519" w14:textId="77777777" w:rsidR="006E110A" w:rsidRPr="00040E48" w:rsidRDefault="006E110A">
            <w:pPr>
              <w:pStyle w:val="TableEntry"/>
              <w:rPr>
                <w:noProof w:val="0"/>
              </w:rPr>
            </w:pPr>
            <w:r w:rsidRPr="00040E48">
              <w:rPr>
                <w:noProof w:val="0"/>
              </w:rPr>
              <w:t xml:space="preserve">Hazardous working conditions contains a narrative description of the patient's hazardous risks. </w:t>
            </w:r>
          </w:p>
        </w:tc>
      </w:tr>
      <w:tr w:rsidR="006E110A" w:rsidRPr="00040E48" w14:paraId="105F3FA0"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DA661D1"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30388FC"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9AB0157" w14:textId="77777777" w:rsidR="006E110A" w:rsidRPr="00040E48" w:rsidRDefault="006E110A">
            <w:pPr>
              <w:pStyle w:val="TableEntryHeader"/>
              <w:rPr>
                <w:noProof w:val="0"/>
              </w:rPr>
            </w:pPr>
            <w:r w:rsidRPr="00040E48">
              <w:rPr>
                <w:noProof w:val="0"/>
              </w:rPr>
              <w:t xml:space="preserve">Description </w:t>
            </w:r>
          </w:p>
        </w:tc>
      </w:tr>
      <w:tr w:rsidR="006E110A" w:rsidRPr="00040E48" w14:paraId="7F5C88B5"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1188882" w14:textId="77777777" w:rsidR="006E110A" w:rsidRPr="00040E48" w:rsidRDefault="006E110A">
            <w:pPr>
              <w:pStyle w:val="TableEntry"/>
              <w:rPr>
                <w:noProof w:val="0"/>
              </w:rPr>
            </w:pPr>
            <w:r w:rsidRPr="00040E48">
              <w:rPr>
                <w:noProof w:val="0"/>
              </w:rPr>
              <w:t xml:space="preserve">10161-8 </w:t>
            </w:r>
          </w:p>
        </w:tc>
        <w:tc>
          <w:tcPr>
            <w:tcW w:w="0" w:type="auto"/>
            <w:tcBorders>
              <w:top w:val="single" w:sz="6" w:space="0" w:color="000000"/>
              <w:left w:val="single" w:sz="6" w:space="0" w:color="000000"/>
              <w:bottom w:val="single" w:sz="6" w:space="0" w:color="000000"/>
              <w:right w:val="single" w:sz="6" w:space="0" w:color="000000"/>
            </w:tcBorders>
            <w:vAlign w:val="center"/>
          </w:tcPr>
          <w:p w14:paraId="1539C396"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4111B98" w14:textId="77777777" w:rsidR="006E110A" w:rsidRPr="00040E48" w:rsidRDefault="006E110A">
            <w:pPr>
              <w:pStyle w:val="TableEntry"/>
              <w:rPr>
                <w:noProof w:val="0"/>
              </w:rPr>
            </w:pPr>
            <w:r w:rsidRPr="00040E48">
              <w:rPr>
                <w:noProof w:val="0"/>
              </w:rPr>
              <w:t xml:space="preserve">HISTORY OF OCCUPATIONAL EXPOSURE </w:t>
            </w:r>
          </w:p>
        </w:tc>
      </w:tr>
    </w:tbl>
    <w:p w14:paraId="1BF57693" w14:textId="77777777" w:rsidR="006E110A" w:rsidRPr="00040E48" w:rsidRDefault="006E110A">
      <w:pPr>
        <w:pStyle w:val="BodyText"/>
        <w:rPr>
          <w:noProof w:val="0"/>
        </w:rPr>
      </w:pPr>
    </w:p>
    <w:p w14:paraId="32D2B1C1" w14:textId="77777777" w:rsidR="006E110A" w:rsidRPr="00040E48" w:rsidRDefault="006E110A">
      <w:pPr>
        <w:pStyle w:val="XMLFragment"/>
        <w:rPr>
          <w:noProof w:val="0"/>
        </w:rPr>
      </w:pPr>
      <w:r w:rsidRPr="00040E48">
        <w:rPr>
          <w:noProof w:val="0"/>
        </w:rPr>
        <w:t>&lt;component&gt;</w:t>
      </w:r>
    </w:p>
    <w:p w14:paraId="57FA1679" w14:textId="77777777" w:rsidR="006E110A" w:rsidRPr="00040E48" w:rsidRDefault="006E110A">
      <w:pPr>
        <w:pStyle w:val="XMLFragment"/>
        <w:rPr>
          <w:noProof w:val="0"/>
        </w:rPr>
      </w:pPr>
      <w:r w:rsidRPr="00040E48">
        <w:rPr>
          <w:noProof w:val="0"/>
        </w:rPr>
        <w:t xml:space="preserve">  &lt;section&gt;</w:t>
      </w:r>
    </w:p>
    <w:p w14:paraId="303D063C" w14:textId="77777777" w:rsidR="006E110A" w:rsidRPr="00040E48" w:rsidRDefault="006E110A">
      <w:pPr>
        <w:pStyle w:val="XMLFragment"/>
        <w:rPr>
          <w:noProof w:val="0"/>
        </w:rPr>
      </w:pPr>
      <w:r w:rsidRPr="00040E48">
        <w:rPr>
          <w:noProof w:val="0"/>
        </w:rPr>
        <w:t xml:space="preserve">    &lt;templateId root='1.3.6.1.4.1.19376.1.5.3.1.1.5.3.1'/&gt;</w:t>
      </w:r>
    </w:p>
    <w:p w14:paraId="30250350" w14:textId="77777777" w:rsidR="006E110A" w:rsidRPr="00040E48" w:rsidRDefault="006E110A">
      <w:pPr>
        <w:pStyle w:val="XMLFragment"/>
        <w:rPr>
          <w:noProof w:val="0"/>
        </w:rPr>
      </w:pPr>
      <w:r w:rsidRPr="00040E48">
        <w:rPr>
          <w:noProof w:val="0"/>
        </w:rPr>
        <w:t xml:space="preserve">    &lt;id root=' ' extension=' '/&gt;</w:t>
      </w:r>
    </w:p>
    <w:p w14:paraId="16FCF3E6" w14:textId="77777777" w:rsidR="006E110A" w:rsidRPr="00040E48" w:rsidRDefault="006E110A">
      <w:pPr>
        <w:pStyle w:val="XMLFragment"/>
        <w:rPr>
          <w:noProof w:val="0"/>
        </w:rPr>
      </w:pPr>
      <w:r w:rsidRPr="00040E48">
        <w:rPr>
          <w:noProof w:val="0"/>
        </w:rPr>
        <w:t xml:space="preserve">    &lt;code code='10161-8' displayName='HISTORY OF OCCUPATIONAL EXPOSURE'</w:t>
      </w:r>
    </w:p>
    <w:p w14:paraId="01257E3F" w14:textId="77777777" w:rsidR="006E110A" w:rsidRPr="00040E48" w:rsidRDefault="006E110A">
      <w:pPr>
        <w:pStyle w:val="XMLFragment"/>
        <w:rPr>
          <w:noProof w:val="0"/>
        </w:rPr>
      </w:pPr>
      <w:r w:rsidRPr="00040E48">
        <w:rPr>
          <w:noProof w:val="0"/>
        </w:rPr>
        <w:t xml:space="preserve">      codeSystem='2.16.840.1.113883.6.1' codeSystemName='LOINC'/&gt;</w:t>
      </w:r>
    </w:p>
    <w:p w14:paraId="1668F980" w14:textId="77777777" w:rsidR="006E110A" w:rsidRPr="00040E48" w:rsidRDefault="006E110A">
      <w:pPr>
        <w:pStyle w:val="XMLFragment"/>
        <w:rPr>
          <w:noProof w:val="0"/>
        </w:rPr>
      </w:pPr>
      <w:r w:rsidRPr="00040E48">
        <w:rPr>
          <w:noProof w:val="0"/>
        </w:rPr>
        <w:t xml:space="preserve">    &lt;text&gt;</w:t>
      </w:r>
    </w:p>
    <w:p w14:paraId="54386955"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32DD250" w14:textId="77777777" w:rsidR="006E110A" w:rsidRPr="00040E48" w:rsidRDefault="006E110A">
      <w:pPr>
        <w:pStyle w:val="XMLFragment"/>
        <w:rPr>
          <w:noProof w:val="0"/>
        </w:rPr>
      </w:pPr>
      <w:r w:rsidRPr="00040E48">
        <w:rPr>
          <w:noProof w:val="0"/>
        </w:rPr>
        <w:t xml:space="preserve">    &lt;/text&gt;  </w:t>
      </w:r>
    </w:p>
    <w:p w14:paraId="5FE9FC8F" w14:textId="77777777" w:rsidR="006E110A" w:rsidRPr="00040E48" w:rsidRDefault="006E110A">
      <w:pPr>
        <w:pStyle w:val="XMLFragment"/>
        <w:rPr>
          <w:noProof w:val="0"/>
        </w:rPr>
      </w:pPr>
      <w:r w:rsidRPr="00040E48">
        <w:rPr>
          <w:noProof w:val="0"/>
        </w:rPr>
        <w:t xml:space="preserve">       </w:t>
      </w:r>
    </w:p>
    <w:p w14:paraId="2E8AEE50" w14:textId="77777777" w:rsidR="006E110A" w:rsidRPr="00040E48" w:rsidRDefault="006E110A">
      <w:pPr>
        <w:pStyle w:val="XMLFragment"/>
        <w:rPr>
          <w:noProof w:val="0"/>
        </w:rPr>
      </w:pPr>
      <w:r w:rsidRPr="00040E48">
        <w:rPr>
          <w:noProof w:val="0"/>
        </w:rPr>
        <w:t xml:space="preserve">  &lt;/section&gt;</w:t>
      </w:r>
    </w:p>
    <w:p w14:paraId="22E55047" w14:textId="77777777" w:rsidR="006E110A" w:rsidRPr="00040E48" w:rsidRDefault="006E110A">
      <w:pPr>
        <w:pStyle w:val="XMLFragment"/>
        <w:rPr>
          <w:noProof w:val="0"/>
        </w:rPr>
      </w:pPr>
      <w:r w:rsidRPr="00040E48">
        <w:rPr>
          <w:noProof w:val="0"/>
        </w:rPr>
        <w:t>&lt;/component&gt;</w:t>
      </w:r>
    </w:p>
    <w:p w14:paraId="524565C5" w14:textId="77777777" w:rsidR="006E110A" w:rsidRPr="00040E48" w:rsidRDefault="006E110A">
      <w:pPr>
        <w:pStyle w:val="FigureTitle"/>
        <w:rPr>
          <w:noProof w:val="0"/>
        </w:rPr>
      </w:pPr>
      <w:r w:rsidRPr="00040E48">
        <w:rPr>
          <w:noProof w:val="0"/>
        </w:rPr>
        <w:t xml:space="preserve">Figure </w:t>
      </w:r>
      <w:r w:rsidR="00DA1F3F" w:rsidRPr="00040E48">
        <w:rPr>
          <w:noProof w:val="0"/>
        </w:rPr>
        <w:t>6.3.3.2.17</w:t>
      </w:r>
      <w:r w:rsidR="0063221E" w:rsidRPr="00040E48">
        <w:rPr>
          <w:noProof w:val="0"/>
        </w:rPr>
        <w:t>-1:</w:t>
      </w:r>
      <w:r w:rsidRPr="00040E48">
        <w:rPr>
          <w:noProof w:val="0"/>
        </w:rPr>
        <w:t xml:space="preserve"> Sample Hazardous Working Conditions Section</w:t>
      </w:r>
    </w:p>
    <w:p w14:paraId="4B5E1653" w14:textId="77777777" w:rsidR="006E110A" w:rsidRPr="00040E48" w:rsidRDefault="00DA1F3F" w:rsidP="00C02515">
      <w:pPr>
        <w:pStyle w:val="Heading5TOC"/>
        <w:rPr>
          <w:noProof w:val="0"/>
          <w:lang w:val="en-US"/>
        </w:rPr>
      </w:pPr>
      <w:bookmarkStart w:id="763" w:name="T1_3_6_1_4_1_19376_1_5_3_1_1_5_3_4"/>
      <w:r w:rsidRPr="00040E48">
        <w:rPr>
          <w:noProof w:val="0"/>
          <w:lang w:val="en-US"/>
        </w:rPr>
        <w:t xml:space="preserve"> </w:t>
      </w:r>
      <w:bookmarkStart w:id="764" w:name="_Toc270712266"/>
      <w:bookmarkStart w:id="765" w:name="_Toc441141924"/>
      <w:r w:rsidR="006E110A" w:rsidRPr="00040E48">
        <w:rPr>
          <w:noProof w:val="0"/>
          <w:lang w:val="en-US"/>
        </w:rPr>
        <w:t>Pregnancy History Section 1.3.6.1.4.1.19376.1.5.3.1.1.5.3.4</w:t>
      </w:r>
      <w:bookmarkEnd w:id="764"/>
      <w:bookmarkEnd w:id="76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6"/>
        <w:gridCol w:w="933"/>
        <w:gridCol w:w="5605"/>
      </w:tblGrid>
      <w:tr w:rsidR="006E110A" w:rsidRPr="00040E48" w14:paraId="36198DA7" w14:textId="77777777" w:rsidTr="00840C2B">
        <w:tc>
          <w:tcPr>
            <w:tcW w:w="1502"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763"/>
          <w:p w14:paraId="738B4D3C" w14:textId="77777777" w:rsidR="006E110A" w:rsidRPr="00040E48" w:rsidRDefault="006E110A">
            <w:pPr>
              <w:pStyle w:val="TableEntryHeader"/>
              <w:rPr>
                <w:noProof w:val="0"/>
              </w:rPr>
            </w:pPr>
            <w:r w:rsidRPr="00040E48">
              <w:rPr>
                <w:noProof w:val="0"/>
              </w:rPr>
              <w:t xml:space="preserve">Template ID </w:t>
            </w:r>
          </w:p>
        </w:tc>
        <w:tc>
          <w:tcPr>
            <w:tcW w:w="3498" w:type="pct"/>
            <w:gridSpan w:val="2"/>
            <w:tcBorders>
              <w:top w:val="single" w:sz="6" w:space="0" w:color="000000"/>
              <w:left w:val="single" w:sz="6" w:space="0" w:color="000000"/>
              <w:bottom w:val="single" w:sz="6" w:space="0" w:color="000000"/>
              <w:right w:val="single" w:sz="6" w:space="0" w:color="000000"/>
            </w:tcBorders>
            <w:vAlign w:val="center"/>
          </w:tcPr>
          <w:p w14:paraId="421EE3E5" w14:textId="77777777" w:rsidR="006E110A" w:rsidRPr="00040E48" w:rsidRDefault="006E110A">
            <w:pPr>
              <w:pStyle w:val="TableEntry"/>
              <w:rPr>
                <w:noProof w:val="0"/>
              </w:rPr>
            </w:pPr>
            <w:r w:rsidRPr="00040E48">
              <w:rPr>
                <w:noProof w:val="0"/>
              </w:rPr>
              <w:t xml:space="preserve">1.3.6.1.4.1.19376.1.5.3.1.1.5.3.4 </w:t>
            </w:r>
          </w:p>
        </w:tc>
      </w:tr>
      <w:tr w:rsidR="006E110A" w:rsidRPr="00040E48" w14:paraId="56C66E9A" w14:textId="77777777" w:rsidTr="00840C2B">
        <w:tc>
          <w:tcPr>
            <w:tcW w:w="1502"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D5C01C2" w14:textId="77777777" w:rsidR="006E110A" w:rsidRPr="00040E48" w:rsidRDefault="006E110A">
            <w:pPr>
              <w:pStyle w:val="TableEntryHeader"/>
              <w:rPr>
                <w:noProof w:val="0"/>
              </w:rPr>
            </w:pPr>
            <w:r w:rsidRPr="00040E48">
              <w:rPr>
                <w:noProof w:val="0"/>
              </w:rPr>
              <w:t xml:space="preserve">General Description </w:t>
            </w:r>
          </w:p>
        </w:tc>
        <w:tc>
          <w:tcPr>
            <w:tcW w:w="3498" w:type="pct"/>
            <w:gridSpan w:val="2"/>
            <w:tcBorders>
              <w:top w:val="single" w:sz="6" w:space="0" w:color="000000"/>
              <w:left w:val="single" w:sz="6" w:space="0" w:color="000000"/>
              <w:bottom w:val="single" w:sz="6" w:space="0" w:color="000000"/>
              <w:right w:val="single" w:sz="6" w:space="0" w:color="000000"/>
            </w:tcBorders>
            <w:vAlign w:val="center"/>
          </w:tcPr>
          <w:p w14:paraId="1DBC2AE6" w14:textId="77777777" w:rsidR="006E110A" w:rsidRPr="00040E48" w:rsidRDefault="006E110A">
            <w:pPr>
              <w:pStyle w:val="TableEntry"/>
              <w:rPr>
                <w:noProof w:val="0"/>
              </w:rPr>
            </w:pPr>
            <w:r w:rsidRPr="00040E48">
              <w:rPr>
                <w:noProof w:val="0"/>
              </w:rPr>
              <w:t xml:space="preserve">The pregnancy history section contains coded entries describing the patient history of pregnancies. </w:t>
            </w:r>
          </w:p>
        </w:tc>
      </w:tr>
      <w:tr w:rsidR="006E110A" w:rsidRPr="00040E48" w14:paraId="3E6334FB" w14:textId="77777777" w:rsidTr="00840C2B">
        <w:tc>
          <w:tcPr>
            <w:tcW w:w="1502"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58DFADD" w14:textId="77777777" w:rsidR="006E110A" w:rsidRPr="00040E48" w:rsidRDefault="006E110A">
            <w:pPr>
              <w:pStyle w:val="TableEntryHeader"/>
              <w:rPr>
                <w:noProof w:val="0"/>
              </w:rPr>
            </w:pPr>
            <w:r w:rsidRPr="00040E48">
              <w:rPr>
                <w:noProof w:val="0"/>
              </w:rPr>
              <w:t xml:space="preserve">LOINC Code </w:t>
            </w:r>
          </w:p>
        </w:tc>
        <w:tc>
          <w:tcPr>
            <w:tcW w:w="499"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2DDBFDD" w14:textId="77777777" w:rsidR="006E110A" w:rsidRPr="00040E48" w:rsidRDefault="006E110A">
            <w:pPr>
              <w:pStyle w:val="TableEntryHeader"/>
              <w:rPr>
                <w:noProof w:val="0"/>
              </w:rPr>
            </w:pPr>
            <w:r w:rsidRPr="00040E48">
              <w:rPr>
                <w:noProof w:val="0"/>
              </w:rPr>
              <w:t xml:space="preserve">Opt </w:t>
            </w:r>
          </w:p>
        </w:tc>
        <w:tc>
          <w:tcPr>
            <w:tcW w:w="2999"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0163105" w14:textId="77777777" w:rsidR="006E110A" w:rsidRPr="00040E48" w:rsidRDefault="006E110A">
            <w:pPr>
              <w:pStyle w:val="TableEntryHeader"/>
              <w:rPr>
                <w:noProof w:val="0"/>
              </w:rPr>
            </w:pPr>
            <w:r w:rsidRPr="00040E48">
              <w:rPr>
                <w:noProof w:val="0"/>
              </w:rPr>
              <w:t xml:space="preserve">Description </w:t>
            </w:r>
          </w:p>
        </w:tc>
      </w:tr>
      <w:tr w:rsidR="006E110A" w:rsidRPr="00040E48" w14:paraId="40C1FE68"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EF45972" w14:textId="77777777" w:rsidR="006E110A" w:rsidRPr="00040E48" w:rsidRDefault="006E110A">
            <w:pPr>
              <w:pStyle w:val="TableEntry"/>
              <w:rPr>
                <w:noProof w:val="0"/>
              </w:rPr>
            </w:pPr>
            <w:r w:rsidRPr="00040E48">
              <w:rPr>
                <w:noProof w:val="0"/>
              </w:rPr>
              <w:t xml:space="preserve">10162-6 </w:t>
            </w:r>
          </w:p>
        </w:tc>
        <w:tc>
          <w:tcPr>
            <w:tcW w:w="0" w:type="auto"/>
            <w:tcBorders>
              <w:top w:val="single" w:sz="6" w:space="0" w:color="000000"/>
              <w:left w:val="single" w:sz="6" w:space="0" w:color="000000"/>
              <w:bottom w:val="single" w:sz="6" w:space="0" w:color="000000"/>
              <w:right w:val="single" w:sz="6" w:space="0" w:color="000000"/>
            </w:tcBorders>
            <w:vAlign w:val="center"/>
          </w:tcPr>
          <w:p w14:paraId="7F186990"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696C2F4" w14:textId="77777777" w:rsidR="006E110A" w:rsidRPr="00040E48" w:rsidRDefault="006E110A">
            <w:pPr>
              <w:pStyle w:val="TableEntry"/>
              <w:rPr>
                <w:noProof w:val="0"/>
              </w:rPr>
            </w:pPr>
            <w:r w:rsidRPr="00040E48">
              <w:rPr>
                <w:noProof w:val="0"/>
              </w:rPr>
              <w:t xml:space="preserve">HISTORY OF PREGNANCIES </w:t>
            </w:r>
          </w:p>
        </w:tc>
      </w:tr>
      <w:tr w:rsidR="006E110A" w:rsidRPr="00040E48" w14:paraId="4BD349A9" w14:textId="77777777" w:rsidTr="00840C2B">
        <w:tc>
          <w:tcPr>
            <w:tcW w:w="1502"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D49A79B" w14:textId="77777777" w:rsidR="006E110A" w:rsidRPr="00040E48" w:rsidRDefault="006E110A">
            <w:pPr>
              <w:pStyle w:val="TableEntryHeader"/>
              <w:rPr>
                <w:noProof w:val="0"/>
              </w:rPr>
            </w:pPr>
            <w:r w:rsidRPr="00040E48">
              <w:rPr>
                <w:noProof w:val="0"/>
              </w:rPr>
              <w:t xml:space="preserve">Entries </w:t>
            </w:r>
          </w:p>
        </w:tc>
        <w:tc>
          <w:tcPr>
            <w:tcW w:w="499"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DAFDE9E" w14:textId="77777777" w:rsidR="006E110A" w:rsidRPr="00040E48" w:rsidRDefault="006E110A">
            <w:pPr>
              <w:pStyle w:val="TableEntryHeader"/>
              <w:rPr>
                <w:noProof w:val="0"/>
              </w:rPr>
            </w:pPr>
            <w:r w:rsidRPr="00040E48">
              <w:rPr>
                <w:noProof w:val="0"/>
              </w:rPr>
              <w:t xml:space="preserve">Opt </w:t>
            </w:r>
          </w:p>
        </w:tc>
        <w:tc>
          <w:tcPr>
            <w:tcW w:w="2999"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EFC303D" w14:textId="77777777" w:rsidR="006E110A" w:rsidRPr="00040E48" w:rsidRDefault="006E110A">
            <w:pPr>
              <w:pStyle w:val="TableEntryHeader"/>
              <w:rPr>
                <w:noProof w:val="0"/>
              </w:rPr>
            </w:pPr>
            <w:r w:rsidRPr="00040E48">
              <w:rPr>
                <w:noProof w:val="0"/>
              </w:rPr>
              <w:t xml:space="preserve">Description </w:t>
            </w:r>
          </w:p>
        </w:tc>
      </w:tr>
      <w:tr w:rsidR="006E110A" w:rsidRPr="00040E48" w14:paraId="4A7B16B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3BDA666" w14:textId="77777777" w:rsidR="006E110A" w:rsidRPr="00040E48" w:rsidRDefault="006E110A">
            <w:pPr>
              <w:pStyle w:val="TableEntry"/>
              <w:rPr>
                <w:noProof w:val="0"/>
              </w:rPr>
            </w:pPr>
            <w:r w:rsidRPr="00040E48">
              <w:rPr>
                <w:noProof w:val="0"/>
              </w:rPr>
              <w:t xml:space="preserve">1.3.6.1.4.1.19376.1.5.3.1.4.13.5 </w:t>
            </w:r>
          </w:p>
        </w:tc>
        <w:tc>
          <w:tcPr>
            <w:tcW w:w="0" w:type="auto"/>
            <w:tcBorders>
              <w:top w:val="single" w:sz="6" w:space="0" w:color="000000"/>
              <w:left w:val="single" w:sz="6" w:space="0" w:color="000000"/>
              <w:bottom w:val="single" w:sz="6" w:space="0" w:color="000000"/>
              <w:right w:val="single" w:sz="6" w:space="0" w:color="000000"/>
            </w:tcBorders>
            <w:vAlign w:val="center"/>
          </w:tcPr>
          <w:p w14:paraId="1DA54DE8" w14:textId="77777777" w:rsidR="006E110A" w:rsidRPr="00040E48" w:rsidRDefault="006E110A">
            <w:pPr>
              <w:pStyle w:val="TableEntry"/>
              <w:rPr>
                <w:noProof w:val="0"/>
              </w:rPr>
            </w:pPr>
            <w:r w:rsidRPr="00040E48">
              <w:rPr>
                <w:noProof w:val="0"/>
              </w:rPr>
              <w:t>R</w:t>
            </w:r>
            <w:r w:rsidR="00840C2B" w:rsidRPr="00040E48">
              <w:rPr>
                <w:noProof w:val="0"/>
                <w:vertAlign w:val="superscript"/>
              </w:rPr>
              <w:t>1</w:t>
            </w:r>
          </w:p>
        </w:tc>
        <w:tc>
          <w:tcPr>
            <w:tcW w:w="0" w:type="auto"/>
            <w:tcBorders>
              <w:top w:val="single" w:sz="6" w:space="0" w:color="000000"/>
              <w:left w:val="single" w:sz="6" w:space="0" w:color="000000"/>
              <w:bottom w:val="single" w:sz="6" w:space="0" w:color="000000"/>
              <w:right w:val="single" w:sz="6" w:space="0" w:color="000000"/>
            </w:tcBorders>
            <w:vAlign w:val="center"/>
          </w:tcPr>
          <w:p w14:paraId="69AA6F42" w14:textId="77777777" w:rsidR="006E110A" w:rsidRPr="00040E48" w:rsidRDefault="00FF2B1E">
            <w:pPr>
              <w:pStyle w:val="TableEntry"/>
              <w:rPr>
                <w:noProof w:val="0"/>
              </w:rPr>
            </w:pPr>
            <w:hyperlink w:anchor="T1_3_6_1_4_1_19376_1_5_3_1_4_13_5" w:tooltip="1.3.6.1.4.1.19376.1.5.3.1.4.13.5" w:history="1">
              <w:r w:rsidR="006E110A" w:rsidRPr="00040E48">
                <w:rPr>
                  <w:rStyle w:val="Hyperlink"/>
                  <w:noProof w:val="0"/>
                </w:rPr>
                <w:t xml:space="preserve">Pregnancy Observation </w:t>
              </w:r>
            </w:hyperlink>
          </w:p>
        </w:tc>
      </w:tr>
      <w:tr w:rsidR="00840C2B" w:rsidRPr="00040E48" w14:paraId="18D3967B"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F240961" w14:textId="77777777" w:rsidR="00840C2B" w:rsidRPr="00040E48" w:rsidRDefault="00840C2B">
            <w:pPr>
              <w:pStyle w:val="TableEntry"/>
              <w:rPr>
                <w:noProof w:val="0"/>
              </w:rPr>
            </w:pPr>
            <w:r w:rsidRPr="00040E48">
              <w:rPr>
                <w:noProof w:val="0"/>
              </w:rPr>
              <w:t>1.3.6.1.4.1.19376.1.5.3.1.4.13.5.1</w:t>
            </w:r>
          </w:p>
        </w:tc>
        <w:tc>
          <w:tcPr>
            <w:tcW w:w="0" w:type="auto"/>
            <w:tcBorders>
              <w:top w:val="single" w:sz="6" w:space="0" w:color="000000"/>
              <w:left w:val="single" w:sz="6" w:space="0" w:color="000000"/>
              <w:bottom w:val="single" w:sz="6" w:space="0" w:color="000000"/>
              <w:right w:val="single" w:sz="6" w:space="0" w:color="000000"/>
            </w:tcBorders>
            <w:vAlign w:val="center"/>
          </w:tcPr>
          <w:p w14:paraId="5488BB55" w14:textId="77777777" w:rsidR="00840C2B" w:rsidRPr="00040E48" w:rsidRDefault="00840C2B">
            <w:pPr>
              <w:pStyle w:val="TableEntry"/>
              <w:rPr>
                <w:noProof w:val="0"/>
              </w:rPr>
            </w:pPr>
            <w:r w:rsidRPr="00040E48">
              <w:rPr>
                <w:noProof w:val="0"/>
              </w:rPr>
              <w:t>O</w:t>
            </w:r>
            <w:r w:rsidRPr="00040E48">
              <w:rPr>
                <w:noProof w:val="0"/>
                <w:vertAlign w:val="superscript"/>
              </w:rPr>
              <w:t>1</w:t>
            </w:r>
          </w:p>
        </w:tc>
        <w:tc>
          <w:tcPr>
            <w:tcW w:w="0" w:type="auto"/>
            <w:tcBorders>
              <w:top w:val="single" w:sz="6" w:space="0" w:color="000000"/>
              <w:left w:val="single" w:sz="6" w:space="0" w:color="000000"/>
              <w:bottom w:val="single" w:sz="6" w:space="0" w:color="000000"/>
              <w:right w:val="single" w:sz="6" w:space="0" w:color="000000"/>
            </w:tcBorders>
            <w:vAlign w:val="center"/>
          </w:tcPr>
          <w:p w14:paraId="1C8797B4" w14:textId="77777777" w:rsidR="00840C2B" w:rsidRPr="00040E48" w:rsidRDefault="00840C2B">
            <w:pPr>
              <w:pStyle w:val="TableEntry"/>
              <w:rPr>
                <w:noProof w:val="0"/>
              </w:rPr>
            </w:pPr>
            <w:r w:rsidRPr="00040E48">
              <w:rPr>
                <w:rStyle w:val="Hyperlink"/>
                <w:noProof w:val="0"/>
              </w:rPr>
              <w:t>Pregnancy History Organizer</w:t>
            </w:r>
          </w:p>
        </w:tc>
      </w:tr>
    </w:tbl>
    <w:p w14:paraId="0840A81B" w14:textId="77777777" w:rsidR="00840C2B" w:rsidRPr="00040E48" w:rsidRDefault="00840C2B" w:rsidP="00624B92">
      <w:pPr>
        <w:pStyle w:val="Note"/>
      </w:pPr>
      <w:r w:rsidRPr="00040E48">
        <w:rPr>
          <w:rStyle w:val="FootnoteReference"/>
          <w:szCs w:val="18"/>
        </w:rPr>
        <w:t>1</w:t>
      </w:r>
      <w:r w:rsidRPr="00040E48">
        <w:t xml:space="preserve"> At least one pregnancy observation or pregnancy history organizer must be present in this section</w:t>
      </w:r>
      <w:r w:rsidR="00BA4AD1" w:rsidRPr="00040E48">
        <w:t xml:space="preserve">. </w:t>
      </w:r>
      <w:r w:rsidRPr="00040E48">
        <w:t>The pregnancy history organizer contains one or more pregnancy observations so the inclusion of a pregnancy history organizer ensures that a pregnancy observation is present.</w:t>
      </w:r>
    </w:p>
    <w:p w14:paraId="337DC8DC" w14:textId="77777777" w:rsidR="006E110A" w:rsidRPr="00040E48" w:rsidRDefault="006E110A">
      <w:pPr>
        <w:pStyle w:val="BodyText"/>
        <w:rPr>
          <w:noProof w:val="0"/>
        </w:rPr>
      </w:pPr>
    </w:p>
    <w:p w14:paraId="7B8F6A79" w14:textId="77777777" w:rsidR="006E110A" w:rsidRPr="00040E48" w:rsidRDefault="006E110A">
      <w:pPr>
        <w:pStyle w:val="XMLFragment"/>
        <w:rPr>
          <w:noProof w:val="0"/>
        </w:rPr>
      </w:pPr>
      <w:r w:rsidRPr="00040E48">
        <w:rPr>
          <w:noProof w:val="0"/>
        </w:rPr>
        <w:t>&lt;component&gt;</w:t>
      </w:r>
    </w:p>
    <w:p w14:paraId="47F499E5" w14:textId="77777777" w:rsidR="006E110A" w:rsidRPr="00040E48" w:rsidRDefault="006E110A">
      <w:pPr>
        <w:pStyle w:val="XMLFragment"/>
        <w:rPr>
          <w:noProof w:val="0"/>
        </w:rPr>
      </w:pPr>
      <w:r w:rsidRPr="00040E48">
        <w:rPr>
          <w:noProof w:val="0"/>
        </w:rPr>
        <w:t xml:space="preserve">  &lt;section&gt;</w:t>
      </w:r>
    </w:p>
    <w:p w14:paraId="0DC0BC70" w14:textId="77777777" w:rsidR="006E110A" w:rsidRPr="00040E48" w:rsidRDefault="006E110A">
      <w:pPr>
        <w:pStyle w:val="XMLFragment"/>
        <w:rPr>
          <w:noProof w:val="0"/>
        </w:rPr>
      </w:pPr>
      <w:r w:rsidRPr="00040E48">
        <w:rPr>
          <w:noProof w:val="0"/>
        </w:rPr>
        <w:t xml:space="preserve">    &lt;templateId root='1.3.6.1.4.1.19376.1.5.3.1.1.5.3.4'/&gt;</w:t>
      </w:r>
    </w:p>
    <w:p w14:paraId="3609CAC9" w14:textId="77777777" w:rsidR="006E110A" w:rsidRPr="00040E48" w:rsidRDefault="006E110A">
      <w:pPr>
        <w:pStyle w:val="XMLFragment"/>
        <w:rPr>
          <w:noProof w:val="0"/>
        </w:rPr>
      </w:pPr>
      <w:r w:rsidRPr="00040E48">
        <w:rPr>
          <w:noProof w:val="0"/>
        </w:rPr>
        <w:t xml:space="preserve">    &lt;id root=' ' extension=' '/&gt;</w:t>
      </w:r>
    </w:p>
    <w:p w14:paraId="30B56068" w14:textId="77777777" w:rsidR="006E110A" w:rsidRPr="00040E48" w:rsidRDefault="006E110A">
      <w:pPr>
        <w:pStyle w:val="XMLFragment"/>
        <w:rPr>
          <w:noProof w:val="0"/>
        </w:rPr>
      </w:pPr>
      <w:r w:rsidRPr="00040E48">
        <w:rPr>
          <w:noProof w:val="0"/>
        </w:rPr>
        <w:t xml:space="preserve">    &lt;code code='10162-6' displayName='HISTORY OF PREGNANCIES'</w:t>
      </w:r>
    </w:p>
    <w:p w14:paraId="39403206" w14:textId="77777777" w:rsidR="006E110A" w:rsidRPr="00040E48" w:rsidRDefault="006E110A">
      <w:pPr>
        <w:pStyle w:val="XMLFragment"/>
        <w:rPr>
          <w:noProof w:val="0"/>
        </w:rPr>
      </w:pPr>
      <w:r w:rsidRPr="00040E48">
        <w:rPr>
          <w:noProof w:val="0"/>
        </w:rPr>
        <w:t xml:space="preserve">      codeSystem='2.16.840.1.113883.6.1' codeSystemName='LOINC'/&gt;</w:t>
      </w:r>
    </w:p>
    <w:p w14:paraId="6ECBEB84" w14:textId="77777777" w:rsidR="006E110A" w:rsidRPr="00040E48" w:rsidRDefault="006E110A">
      <w:pPr>
        <w:pStyle w:val="XMLFragment"/>
        <w:rPr>
          <w:noProof w:val="0"/>
        </w:rPr>
      </w:pPr>
      <w:r w:rsidRPr="00040E48">
        <w:rPr>
          <w:noProof w:val="0"/>
        </w:rPr>
        <w:t xml:space="preserve">    &lt;text&gt;</w:t>
      </w:r>
    </w:p>
    <w:p w14:paraId="201710E7"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FF041C4" w14:textId="77777777" w:rsidR="006E110A" w:rsidRPr="00040E48" w:rsidRDefault="006E110A">
      <w:pPr>
        <w:pStyle w:val="XMLFragment"/>
        <w:rPr>
          <w:noProof w:val="0"/>
        </w:rPr>
      </w:pPr>
      <w:r w:rsidRPr="00040E48">
        <w:rPr>
          <w:noProof w:val="0"/>
        </w:rPr>
        <w:t xml:space="preserve">    &lt;/text&gt;   </w:t>
      </w:r>
    </w:p>
    <w:p w14:paraId="2F17B97F" w14:textId="77777777" w:rsidR="006E110A" w:rsidRPr="00040E48" w:rsidRDefault="006E110A">
      <w:pPr>
        <w:pStyle w:val="XMLFragment"/>
        <w:rPr>
          <w:noProof w:val="0"/>
        </w:rPr>
      </w:pPr>
      <w:r w:rsidRPr="00040E48">
        <w:rPr>
          <w:noProof w:val="0"/>
        </w:rPr>
        <w:t xml:space="preserve">    &lt;entry&gt;</w:t>
      </w:r>
    </w:p>
    <w:p w14:paraId="3C3406F1" w14:textId="77777777" w:rsidR="006E110A" w:rsidRPr="00040E48" w:rsidRDefault="006E110A">
      <w:pPr>
        <w:pStyle w:val="XMLFragment"/>
        <w:rPr>
          <w:noProof w:val="0"/>
        </w:rPr>
      </w:pPr>
      <w:r w:rsidRPr="00040E48">
        <w:rPr>
          <w:noProof w:val="0"/>
        </w:rPr>
        <w:t xml:space="preserve">         :</w:t>
      </w:r>
    </w:p>
    <w:p w14:paraId="32FB222B" w14:textId="77777777" w:rsidR="006E110A" w:rsidRPr="00040E48" w:rsidRDefault="006E110A">
      <w:pPr>
        <w:pStyle w:val="XMLFragment"/>
        <w:rPr>
          <w:noProof w:val="0"/>
        </w:rPr>
      </w:pPr>
      <w:r w:rsidRPr="00040E48">
        <w:rPr>
          <w:noProof w:val="0"/>
        </w:rPr>
        <w:t xml:space="preserve">      &lt;!-- Required Pregnancy Observation  element --&gt;</w:t>
      </w:r>
    </w:p>
    <w:p w14:paraId="675AA48F" w14:textId="77777777" w:rsidR="006E110A" w:rsidRPr="00040E48" w:rsidRDefault="006E110A">
      <w:pPr>
        <w:pStyle w:val="XMLFragment"/>
        <w:rPr>
          <w:noProof w:val="0"/>
        </w:rPr>
      </w:pPr>
      <w:r w:rsidRPr="00040E48">
        <w:rPr>
          <w:noProof w:val="0"/>
        </w:rPr>
        <w:t xml:space="preserve">        &lt;templateId root='</w:t>
      </w:r>
      <w:hyperlink w:anchor="T1_3_6_1_4_1_19376_1_5_3_1_4_13_5" w:tooltip="1.3.6.1.4.1.19376.1.5.3.1.4.13.5" w:history="1">
        <w:r w:rsidRPr="00040E48">
          <w:rPr>
            <w:rStyle w:val="Hyperlink"/>
            <w:noProof w:val="0"/>
          </w:rPr>
          <w:t>1.3.6.1.4.1.19376.1.5.3.1.4.13.5</w:t>
        </w:r>
      </w:hyperlink>
      <w:r w:rsidRPr="00040E48">
        <w:rPr>
          <w:noProof w:val="0"/>
        </w:rPr>
        <w:t>'/&gt;</w:t>
      </w:r>
    </w:p>
    <w:p w14:paraId="1B67F318" w14:textId="77777777" w:rsidR="006E110A" w:rsidRPr="00040E48" w:rsidRDefault="006E110A">
      <w:pPr>
        <w:pStyle w:val="XMLFragment"/>
        <w:rPr>
          <w:noProof w:val="0"/>
        </w:rPr>
      </w:pPr>
      <w:r w:rsidRPr="00040E48">
        <w:rPr>
          <w:noProof w:val="0"/>
        </w:rPr>
        <w:t xml:space="preserve">         :</w:t>
      </w:r>
    </w:p>
    <w:p w14:paraId="7DE59DD5" w14:textId="77777777" w:rsidR="0026108B" w:rsidRPr="00040E48" w:rsidRDefault="0026108B" w:rsidP="0026108B">
      <w:pPr>
        <w:pStyle w:val="XMLFragment"/>
        <w:rPr>
          <w:noProof w:val="0"/>
        </w:rPr>
      </w:pPr>
      <w:r w:rsidRPr="00040E48">
        <w:rPr>
          <w:noProof w:val="0"/>
        </w:rPr>
        <w:t xml:space="preserve">      &lt;!-- Optional Pregnancy History Organizer element --&gt;</w:t>
      </w:r>
    </w:p>
    <w:p w14:paraId="6CE4E478" w14:textId="77777777" w:rsidR="0026108B" w:rsidRPr="00F331FC" w:rsidRDefault="0026108B" w:rsidP="0026108B">
      <w:pPr>
        <w:pStyle w:val="XMLFragment"/>
        <w:rPr>
          <w:noProof w:val="0"/>
          <w:lang w:val="nl-NL"/>
          <w:rPrChange w:id="766" w:author="Michael Clifton" w:date="2018-10-11T10:10:00Z">
            <w:rPr>
              <w:noProof w:val="0"/>
            </w:rPr>
          </w:rPrChange>
        </w:rPr>
      </w:pPr>
      <w:r w:rsidRPr="00040E48">
        <w:rPr>
          <w:noProof w:val="0"/>
        </w:rPr>
        <w:t xml:space="preserve">        </w:t>
      </w:r>
      <w:r w:rsidRPr="00F331FC">
        <w:rPr>
          <w:noProof w:val="0"/>
          <w:lang w:val="nl-NL"/>
          <w:rPrChange w:id="767" w:author="Michael Clifton" w:date="2018-10-11T10:10:00Z">
            <w:rPr>
              <w:noProof w:val="0"/>
            </w:rPr>
          </w:rPrChange>
        </w:rPr>
        <w:t>&lt;templateId root='</w:t>
      </w:r>
      <w:r w:rsidRPr="00F331FC">
        <w:rPr>
          <w:rStyle w:val="Hyperlink"/>
          <w:noProof w:val="0"/>
          <w:lang w:val="nl-NL"/>
          <w:rPrChange w:id="768" w:author="Michael Clifton" w:date="2018-10-11T10:10:00Z">
            <w:rPr>
              <w:rStyle w:val="Hyperlink"/>
              <w:noProof w:val="0"/>
            </w:rPr>
          </w:rPrChange>
        </w:rPr>
        <w:t>1.3.6.1.4.1.19376.1.5.3.1.4.13.5.1</w:t>
      </w:r>
      <w:r w:rsidRPr="00F331FC">
        <w:rPr>
          <w:noProof w:val="0"/>
          <w:lang w:val="nl-NL"/>
          <w:rPrChange w:id="769" w:author="Michael Clifton" w:date="2018-10-11T10:10:00Z">
            <w:rPr>
              <w:noProof w:val="0"/>
            </w:rPr>
          </w:rPrChange>
        </w:rPr>
        <w:t>'/&gt;</w:t>
      </w:r>
    </w:p>
    <w:p w14:paraId="241DC59C" w14:textId="77777777" w:rsidR="0026108B" w:rsidRPr="00F331FC" w:rsidRDefault="0026108B" w:rsidP="0026108B">
      <w:pPr>
        <w:pStyle w:val="XMLFragment"/>
        <w:rPr>
          <w:noProof w:val="0"/>
          <w:lang w:val="nl-NL"/>
          <w:rPrChange w:id="770" w:author="Michael Clifton" w:date="2018-10-11T10:10:00Z">
            <w:rPr>
              <w:noProof w:val="0"/>
            </w:rPr>
          </w:rPrChange>
        </w:rPr>
      </w:pPr>
      <w:r w:rsidRPr="00F331FC">
        <w:rPr>
          <w:noProof w:val="0"/>
          <w:lang w:val="nl-NL"/>
          <w:rPrChange w:id="771" w:author="Michael Clifton" w:date="2018-10-11T10:10:00Z">
            <w:rPr>
              <w:noProof w:val="0"/>
            </w:rPr>
          </w:rPrChange>
        </w:rPr>
        <w:t xml:space="preserve">         :</w:t>
      </w:r>
    </w:p>
    <w:p w14:paraId="2532A872" w14:textId="77777777" w:rsidR="006E110A" w:rsidRPr="00F331FC" w:rsidRDefault="006E110A">
      <w:pPr>
        <w:pStyle w:val="XMLFragment"/>
        <w:rPr>
          <w:noProof w:val="0"/>
          <w:lang w:val="nl-NL"/>
          <w:rPrChange w:id="772" w:author="Michael Clifton" w:date="2018-10-11T10:10:00Z">
            <w:rPr>
              <w:noProof w:val="0"/>
            </w:rPr>
          </w:rPrChange>
        </w:rPr>
      </w:pPr>
      <w:r w:rsidRPr="00F331FC">
        <w:rPr>
          <w:noProof w:val="0"/>
          <w:lang w:val="nl-NL"/>
          <w:rPrChange w:id="773" w:author="Michael Clifton" w:date="2018-10-11T10:10:00Z">
            <w:rPr>
              <w:noProof w:val="0"/>
            </w:rPr>
          </w:rPrChange>
        </w:rPr>
        <w:t xml:space="preserve">    &lt;/entry&gt;</w:t>
      </w:r>
    </w:p>
    <w:p w14:paraId="2374EECA" w14:textId="77777777" w:rsidR="006E110A" w:rsidRPr="00F331FC" w:rsidRDefault="006E110A">
      <w:pPr>
        <w:pStyle w:val="XMLFragment"/>
        <w:rPr>
          <w:noProof w:val="0"/>
          <w:lang w:val="nl-NL"/>
          <w:rPrChange w:id="774" w:author="Michael Clifton" w:date="2018-10-11T10:10:00Z">
            <w:rPr>
              <w:noProof w:val="0"/>
            </w:rPr>
          </w:rPrChange>
        </w:rPr>
      </w:pPr>
      <w:r w:rsidRPr="00F331FC">
        <w:rPr>
          <w:noProof w:val="0"/>
          <w:lang w:val="nl-NL"/>
          <w:rPrChange w:id="775" w:author="Michael Clifton" w:date="2018-10-11T10:10:00Z">
            <w:rPr>
              <w:noProof w:val="0"/>
            </w:rPr>
          </w:rPrChange>
        </w:rPr>
        <w:t xml:space="preserve">       </w:t>
      </w:r>
    </w:p>
    <w:p w14:paraId="57F978E6" w14:textId="77777777" w:rsidR="006E110A" w:rsidRPr="00040E48" w:rsidRDefault="006E110A">
      <w:pPr>
        <w:pStyle w:val="XMLFragment"/>
        <w:rPr>
          <w:noProof w:val="0"/>
        </w:rPr>
      </w:pPr>
      <w:r w:rsidRPr="00F331FC">
        <w:rPr>
          <w:noProof w:val="0"/>
          <w:lang w:val="nl-NL"/>
          <w:rPrChange w:id="776" w:author="Michael Clifton" w:date="2018-10-11T10:10:00Z">
            <w:rPr>
              <w:noProof w:val="0"/>
            </w:rPr>
          </w:rPrChange>
        </w:rPr>
        <w:t xml:space="preserve">  </w:t>
      </w:r>
      <w:r w:rsidRPr="00040E48">
        <w:rPr>
          <w:noProof w:val="0"/>
        </w:rPr>
        <w:t>&lt;/section&gt;</w:t>
      </w:r>
    </w:p>
    <w:p w14:paraId="189FEE44" w14:textId="77777777" w:rsidR="006E110A" w:rsidRPr="00040E48" w:rsidRDefault="006E110A">
      <w:pPr>
        <w:pStyle w:val="XMLFragment"/>
        <w:rPr>
          <w:noProof w:val="0"/>
        </w:rPr>
      </w:pPr>
      <w:r w:rsidRPr="00040E48">
        <w:rPr>
          <w:noProof w:val="0"/>
        </w:rPr>
        <w:t>&lt;/component&gt;</w:t>
      </w:r>
    </w:p>
    <w:p w14:paraId="4A8470F5" w14:textId="77777777" w:rsidR="006E110A" w:rsidRPr="00040E48" w:rsidRDefault="006E110A">
      <w:pPr>
        <w:pStyle w:val="FigureTitle"/>
        <w:rPr>
          <w:noProof w:val="0"/>
        </w:rPr>
      </w:pPr>
      <w:r w:rsidRPr="00040E48">
        <w:rPr>
          <w:noProof w:val="0"/>
        </w:rPr>
        <w:t xml:space="preserve">Figure </w:t>
      </w:r>
      <w:r w:rsidR="00DA1F3F" w:rsidRPr="00040E48">
        <w:rPr>
          <w:noProof w:val="0"/>
        </w:rPr>
        <w:t>6.3.3.2.18</w:t>
      </w:r>
      <w:r w:rsidR="0063221E" w:rsidRPr="00040E48">
        <w:rPr>
          <w:noProof w:val="0"/>
        </w:rPr>
        <w:t>-1:</w:t>
      </w:r>
      <w:r w:rsidRPr="00040E48">
        <w:rPr>
          <w:noProof w:val="0"/>
        </w:rPr>
        <w:t xml:space="preserve"> Sample Pregnancy History Section</w:t>
      </w:r>
    </w:p>
    <w:p w14:paraId="55EE4111" w14:textId="77777777" w:rsidR="006E110A" w:rsidRPr="00040E48" w:rsidRDefault="00130593" w:rsidP="00C02515">
      <w:pPr>
        <w:pStyle w:val="Heading5TOC"/>
        <w:rPr>
          <w:noProof w:val="0"/>
          <w:lang w:val="en-US"/>
        </w:rPr>
      </w:pPr>
      <w:bookmarkStart w:id="777" w:name="_Toc270712267"/>
      <w:bookmarkStart w:id="778" w:name="T1_3_6_1_4_1_19376_1_5_3_1_1_5_3_5"/>
      <w:r w:rsidRPr="00040E48">
        <w:rPr>
          <w:noProof w:val="0"/>
          <w:lang w:val="en-US"/>
        </w:rPr>
        <w:t xml:space="preserve"> </w:t>
      </w:r>
      <w:bookmarkStart w:id="779" w:name="_Toc441141925"/>
      <w:r w:rsidR="006E110A" w:rsidRPr="00040E48">
        <w:rPr>
          <w:noProof w:val="0"/>
          <w:lang w:val="en-US"/>
        </w:rPr>
        <w:t>Medical Devices Section 1.3.6.1.4.1.19376.1.5.3.1.1.5.3.5</w:t>
      </w:r>
      <w:bookmarkEnd w:id="777"/>
      <w:bookmarkEnd w:id="77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426A306D"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778"/>
          <w:p w14:paraId="30430FC1"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7C02C24" w14:textId="77777777" w:rsidR="006E110A" w:rsidRPr="00040E48" w:rsidRDefault="006E110A">
            <w:pPr>
              <w:pStyle w:val="TableEntry"/>
              <w:rPr>
                <w:noProof w:val="0"/>
              </w:rPr>
            </w:pPr>
            <w:r w:rsidRPr="00040E48">
              <w:rPr>
                <w:noProof w:val="0"/>
              </w:rPr>
              <w:t xml:space="preserve">1.3.6.1.4.1.19376.1.5.3.1.1.5.3.5 </w:t>
            </w:r>
          </w:p>
        </w:tc>
      </w:tr>
      <w:tr w:rsidR="006E110A" w:rsidRPr="00040E48" w14:paraId="663D1DE0"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ED0AD25" w14:textId="77777777" w:rsidR="006E110A" w:rsidRPr="00040E48" w:rsidRDefault="006E110A">
            <w:pPr>
              <w:pStyle w:val="TableEntryHeader"/>
              <w:rPr>
                <w:noProof w:val="0"/>
              </w:rPr>
            </w:pPr>
            <w:r w:rsidRPr="00040E48">
              <w:rPr>
                <w:noProof w:val="0"/>
              </w:rPr>
              <w:t xml:space="preserve">Parent Template </w:t>
            </w:r>
          </w:p>
        </w:tc>
        <w:commentRangeStart w:id="780"/>
        <w:commentRangeStart w:id="781"/>
        <w:tc>
          <w:tcPr>
            <w:tcW w:w="0" w:type="auto"/>
            <w:gridSpan w:val="2"/>
            <w:tcBorders>
              <w:top w:val="single" w:sz="6" w:space="0" w:color="000000"/>
              <w:left w:val="single" w:sz="6" w:space="0" w:color="000000"/>
              <w:bottom w:val="single" w:sz="6" w:space="0" w:color="000000"/>
              <w:right w:val="single" w:sz="6" w:space="0" w:color="000000"/>
            </w:tcBorders>
            <w:vAlign w:val="center"/>
          </w:tcPr>
          <w:p w14:paraId="268F65B2" w14:textId="64F70417" w:rsidR="006E110A" w:rsidRPr="00040E48" w:rsidRDefault="00F80700">
            <w:pPr>
              <w:pStyle w:val="TableEntry"/>
              <w:rPr>
                <w:noProof w:val="0"/>
              </w:rPr>
            </w:pPr>
            <w:r>
              <w:rPr>
                <w:rStyle w:val="Hyperlink"/>
                <w:noProof w:val="0"/>
              </w:rPr>
              <w:fldChar w:fldCharType="begin"/>
            </w:r>
            <w:r>
              <w:rPr>
                <w:rStyle w:val="Hyperlink"/>
                <w:noProof w:val="0"/>
              </w:rPr>
              <w:instrText xml:space="preserve"> HYPERLINK "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w:instrText>
            </w:r>
            <w:r>
              <w:rPr>
                <w:rStyle w:val="Hyperlink"/>
                <w:noProof w:val="0"/>
              </w:rPr>
              <w:fldChar w:fldCharType="separate"/>
            </w:r>
            <w:r w:rsidR="006E110A" w:rsidRPr="00040E48">
              <w:rPr>
                <w:rStyle w:val="Hyperlink"/>
                <w:noProof w:val="0"/>
              </w:rPr>
              <w:t>2.16.840.1.1138</w:t>
            </w:r>
            <w:ins w:id="782" w:author="Michael Clifton" w:date="2018-10-10T10:46:00Z">
              <w:r w:rsidR="003867E9">
                <w:rPr>
                  <w:rStyle w:val="Hyperlink"/>
                  <w:noProof w:val="0"/>
                </w:rPr>
                <w:t>8</w:t>
              </w:r>
            </w:ins>
            <w:r w:rsidR="006E110A" w:rsidRPr="00040E48">
              <w:rPr>
                <w:rStyle w:val="Hyperlink"/>
                <w:noProof w:val="0"/>
              </w:rPr>
              <w:t>3.10.20.1.7</w:t>
            </w:r>
            <w:r>
              <w:rPr>
                <w:rStyle w:val="Hyperlink"/>
                <w:noProof w:val="0"/>
              </w:rPr>
              <w:fldChar w:fldCharType="end"/>
            </w:r>
            <w:r w:rsidR="006E110A" w:rsidRPr="00040E48">
              <w:rPr>
                <w:noProof w:val="0"/>
              </w:rPr>
              <w:t xml:space="preserve"> (2.16.840.1.1138</w:t>
            </w:r>
            <w:ins w:id="783" w:author="Michael Clifton" w:date="2018-10-10T10:46:00Z">
              <w:r w:rsidR="003867E9">
                <w:rPr>
                  <w:noProof w:val="0"/>
                </w:rPr>
                <w:t>8</w:t>
              </w:r>
            </w:ins>
            <w:r w:rsidR="006E110A" w:rsidRPr="00040E48">
              <w:rPr>
                <w:noProof w:val="0"/>
              </w:rPr>
              <w:t xml:space="preserve">3.10.20.1.7) </w:t>
            </w:r>
            <w:commentRangeEnd w:id="780"/>
            <w:r w:rsidR="003867E9">
              <w:rPr>
                <w:rStyle w:val="CommentReference"/>
                <w:noProof w:val="0"/>
              </w:rPr>
              <w:commentReference w:id="780"/>
            </w:r>
            <w:commentRangeEnd w:id="781"/>
            <w:r w:rsidR="00393838">
              <w:rPr>
                <w:rStyle w:val="CommentReference"/>
                <w:noProof w:val="0"/>
              </w:rPr>
              <w:commentReference w:id="781"/>
            </w:r>
          </w:p>
        </w:tc>
      </w:tr>
      <w:tr w:rsidR="006E110A" w:rsidRPr="00040E48" w14:paraId="0C1BF3C7"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1B00DC4"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A0CE78D" w14:textId="77777777" w:rsidR="006E110A" w:rsidRPr="00040E48" w:rsidRDefault="006E110A">
            <w:pPr>
              <w:pStyle w:val="TableEntry"/>
              <w:rPr>
                <w:noProof w:val="0"/>
              </w:rPr>
            </w:pPr>
            <w:r w:rsidRPr="00040E48">
              <w:rPr>
                <w:noProof w:val="0"/>
              </w:rPr>
              <w:t xml:space="preserve">The medical devices section contains narrative text describing the patient history of medical device use. </w:t>
            </w:r>
          </w:p>
        </w:tc>
      </w:tr>
      <w:tr w:rsidR="006E110A" w:rsidRPr="00040E48" w14:paraId="43A58649"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763CDD2"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ADBB16E"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9328F06" w14:textId="77777777" w:rsidR="006E110A" w:rsidRPr="00040E48" w:rsidRDefault="006E110A">
            <w:pPr>
              <w:pStyle w:val="TableEntryHeader"/>
              <w:rPr>
                <w:noProof w:val="0"/>
              </w:rPr>
            </w:pPr>
            <w:r w:rsidRPr="00040E48">
              <w:rPr>
                <w:noProof w:val="0"/>
              </w:rPr>
              <w:t xml:space="preserve">Description </w:t>
            </w:r>
          </w:p>
        </w:tc>
      </w:tr>
      <w:tr w:rsidR="006E110A" w:rsidRPr="00040E48" w14:paraId="6BAC397D"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01D85B2" w14:textId="77777777" w:rsidR="006E110A" w:rsidRPr="00040E48" w:rsidRDefault="006E110A">
            <w:pPr>
              <w:pStyle w:val="TableEntry"/>
              <w:rPr>
                <w:noProof w:val="0"/>
              </w:rPr>
            </w:pPr>
            <w:r w:rsidRPr="00040E48">
              <w:rPr>
                <w:noProof w:val="0"/>
              </w:rPr>
              <w:t xml:space="preserve">46264-8 </w:t>
            </w:r>
          </w:p>
        </w:tc>
        <w:tc>
          <w:tcPr>
            <w:tcW w:w="0" w:type="auto"/>
            <w:tcBorders>
              <w:top w:val="single" w:sz="6" w:space="0" w:color="000000"/>
              <w:left w:val="single" w:sz="6" w:space="0" w:color="000000"/>
              <w:bottom w:val="single" w:sz="6" w:space="0" w:color="000000"/>
              <w:right w:val="single" w:sz="6" w:space="0" w:color="000000"/>
            </w:tcBorders>
            <w:vAlign w:val="center"/>
          </w:tcPr>
          <w:p w14:paraId="479EDC13"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46D99A6" w14:textId="77777777" w:rsidR="006E110A" w:rsidRPr="00040E48" w:rsidRDefault="006E110A">
            <w:pPr>
              <w:pStyle w:val="TableEntry"/>
              <w:rPr>
                <w:noProof w:val="0"/>
              </w:rPr>
            </w:pPr>
            <w:r w:rsidRPr="00040E48">
              <w:rPr>
                <w:noProof w:val="0"/>
              </w:rPr>
              <w:t xml:space="preserve">HISTORY OF MEDICAL DEVICE USE </w:t>
            </w:r>
          </w:p>
        </w:tc>
      </w:tr>
    </w:tbl>
    <w:p w14:paraId="4926557D" w14:textId="77777777" w:rsidR="006E110A" w:rsidRPr="00040E48" w:rsidRDefault="006E110A">
      <w:pPr>
        <w:pStyle w:val="BodyText"/>
        <w:rPr>
          <w:noProof w:val="0"/>
        </w:rPr>
      </w:pPr>
    </w:p>
    <w:p w14:paraId="5EAA7799" w14:textId="77777777" w:rsidR="006E110A" w:rsidRPr="00040E48" w:rsidRDefault="006E110A">
      <w:pPr>
        <w:pStyle w:val="Heading6"/>
        <w:rPr>
          <w:noProof w:val="0"/>
        </w:rPr>
      </w:pPr>
      <w:r w:rsidRPr="00040E48">
        <w:rPr>
          <w:noProof w:val="0"/>
        </w:rPr>
        <w:t xml:space="preserve">Parent Template </w:t>
      </w:r>
    </w:p>
    <w:p w14:paraId="4CBB0498" w14:textId="51168284" w:rsidR="006E110A" w:rsidRPr="00040E48" w:rsidRDefault="006E110A">
      <w:pPr>
        <w:pStyle w:val="BodyText"/>
        <w:rPr>
          <w:noProof w:val="0"/>
        </w:rPr>
      </w:pPr>
      <w:r w:rsidRPr="00040E48">
        <w:rPr>
          <w:noProof w:val="0"/>
        </w:rPr>
        <w:t xml:space="preserve">The parent of this template is </w:t>
      </w:r>
      <w:r w:rsidR="00F80700">
        <w:rPr>
          <w:rStyle w:val="Hyperlink"/>
          <w:noProof w:val="0"/>
        </w:rPr>
        <w:fldChar w:fldCharType="begin"/>
      </w:r>
      <w:r w:rsidR="00F80700">
        <w:rPr>
          <w:rStyle w:val="Hyperlink"/>
          <w:noProof w:val="0"/>
        </w:rPr>
        <w:instrText xml:space="preserve"> HYPERLINK "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w:instrText>
      </w:r>
      <w:r w:rsidR="00F80700">
        <w:rPr>
          <w:rStyle w:val="Hyperlink"/>
          <w:noProof w:val="0"/>
        </w:rPr>
        <w:fldChar w:fldCharType="separate"/>
      </w:r>
      <w:r w:rsidRPr="00040E48">
        <w:rPr>
          <w:rStyle w:val="Hyperlink"/>
          <w:noProof w:val="0"/>
        </w:rPr>
        <w:t>2.16.840.1.113</w:t>
      </w:r>
      <w:ins w:id="784" w:author="Michael Clifton" w:date="2018-10-10T10:46:00Z">
        <w:r w:rsidR="003867E9">
          <w:rPr>
            <w:rStyle w:val="Hyperlink"/>
            <w:noProof w:val="0"/>
          </w:rPr>
          <w:t>8</w:t>
        </w:r>
      </w:ins>
      <w:r w:rsidRPr="00040E48">
        <w:rPr>
          <w:rStyle w:val="Hyperlink"/>
          <w:noProof w:val="0"/>
        </w:rPr>
        <w:t>83.10.20.1.7</w:t>
      </w:r>
      <w:r w:rsidR="00F80700">
        <w:rPr>
          <w:rStyle w:val="Hyperlink"/>
          <w:noProof w:val="0"/>
        </w:rPr>
        <w:fldChar w:fldCharType="end"/>
      </w:r>
      <w:r w:rsidRPr="00040E48">
        <w:rPr>
          <w:noProof w:val="0"/>
        </w:rPr>
        <w:t xml:space="preserve">. </w:t>
      </w:r>
    </w:p>
    <w:p w14:paraId="3DAC1728" w14:textId="77777777" w:rsidR="006E110A" w:rsidRPr="00F331FC" w:rsidRDefault="006E110A">
      <w:pPr>
        <w:pStyle w:val="XMLFragment"/>
        <w:rPr>
          <w:noProof w:val="0"/>
          <w:lang w:val="nl-NL"/>
          <w:rPrChange w:id="785" w:author="Michael Clifton" w:date="2018-10-11T10:10:00Z">
            <w:rPr>
              <w:noProof w:val="0"/>
            </w:rPr>
          </w:rPrChange>
        </w:rPr>
      </w:pPr>
      <w:r w:rsidRPr="00F331FC">
        <w:rPr>
          <w:noProof w:val="0"/>
          <w:lang w:val="nl-NL"/>
          <w:rPrChange w:id="786" w:author="Michael Clifton" w:date="2018-10-11T10:10:00Z">
            <w:rPr>
              <w:noProof w:val="0"/>
            </w:rPr>
          </w:rPrChange>
        </w:rPr>
        <w:t>&lt;component&gt;</w:t>
      </w:r>
    </w:p>
    <w:p w14:paraId="0E012E81" w14:textId="6392574D" w:rsidR="006E110A" w:rsidRPr="00F331FC" w:rsidRDefault="006E110A">
      <w:pPr>
        <w:pStyle w:val="XMLFragment"/>
        <w:rPr>
          <w:noProof w:val="0"/>
          <w:lang w:val="nl-NL"/>
          <w:rPrChange w:id="787" w:author="Michael Clifton" w:date="2018-10-11T10:10:00Z">
            <w:rPr>
              <w:noProof w:val="0"/>
            </w:rPr>
          </w:rPrChange>
        </w:rPr>
      </w:pPr>
      <w:r w:rsidRPr="00F331FC">
        <w:rPr>
          <w:noProof w:val="0"/>
          <w:lang w:val="nl-NL"/>
          <w:rPrChange w:id="788" w:author="Michael Clifton" w:date="2018-10-11T10:10:00Z">
            <w:rPr>
              <w:noProof w:val="0"/>
            </w:rPr>
          </w:rPrChange>
        </w:rPr>
        <w:t xml:space="preserve">  &lt;section&gt;</w:t>
      </w:r>
      <w:r w:rsidRPr="00F331FC">
        <w:rPr>
          <w:noProof w:val="0"/>
          <w:lang w:val="nl-NL"/>
          <w:rPrChange w:id="789" w:author="Michael Clifton" w:date="2018-10-11T10:10:00Z">
            <w:rPr>
              <w:noProof w:val="0"/>
            </w:rPr>
          </w:rPrChange>
        </w:rPr>
        <w:br/>
        <w:t xml:space="preserve">    &lt;templateId root='2.16.840.1.</w:t>
      </w:r>
      <w:commentRangeStart w:id="790"/>
      <w:commentRangeStart w:id="791"/>
      <w:r w:rsidRPr="00F331FC">
        <w:rPr>
          <w:noProof w:val="0"/>
          <w:lang w:val="nl-NL"/>
          <w:rPrChange w:id="792" w:author="Michael Clifton" w:date="2018-10-11T10:10:00Z">
            <w:rPr>
              <w:noProof w:val="0"/>
            </w:rPr>
          </w:rPrChange>
        </w:rPr>
        <w:t>1138</w:t>
      </w:r>
      <w:ins w:id="793" w:author="Michael Clifton" w:date="2018-10-10T10:46:00Z">
        <w:r w:rsidR="003867E9" w:rsidRPr="00F331FC">
          <w:rPr>
            <w:noProof w:val="0"/>
            <w:lang w:val="nl-NL"/>
            <w:rPrChange w:id="794" w:author="Michael Clifton" w:date="2018-10-11T10:10:00Z">
              <w:rPr>
                <w:noProof w:val="0"/>
              </w:rPr>
            </w:rPrChange>
          </w:rPr>
          <w:t>8</w:t>
        </w:r>
      </w:ins>
      <w:r w:rsidRPr="00F331FC">
        <w:rPr>
          <w:noProof w:val="0"/>
          <w:lang w:val="nl-NL"/>
          <w:rPrChange w:id="795" w:author="Michael Clifton" w:date="2018-10-11T10:10:00Z">
            <w:rPr>
              <w:noProof w:val="0"/>
            </w:rPr>
          </w:rPrChange>
        </w:rPr>
        <w:t>3</w:t>
      </w:r>
      <w:commentRangeEnd w:id="790"/>
      <w:r w:rsidR="003867E9">
        <w:rPr>
          <w:rStyle w:val="CommentReference"/>
          <w:rFonts w:ascii="Times New Roman" w:hAnsi="Times New Roman" w:cs="Times New Roman"/>
          <w:noProof w:val="0"/>
        </w:rPr>
        <w:commentReference w:id="790"/>
      </w:r>
      <w:commentRangeEnd w:id="791"/>
      <w:r w:rsidR="00393838">
        <w:rPr>
          <w:rStyle w:val="CommentReference"/>
          <w:rFonts w:ascii="Times New Roman" w:hAnsi="Times New Roman" w:cs="Times New Roman"/>
          <w:noProof w:val="0"/>
        </w:rPr>
        <w:commentReference w:id="791"/>
      </w:r>
      <w:r w:rsidRPr="00F331FC">
        <w:rPr>
          <w:noProof w:val="0"/>
          <w:lang w:val="nl-NL"/>
          <w:rPrChange w:id="796" w:author="Michael Clifton" w:date="2018-10-11T10:10:00Z">
            <w:rPr>
              <w:noProof w:val="0"/>
            </w:rPr>
          </w:rPrChange>
        </w:rPr>
        <w:t>.10.20.1.7'/&gt;</w:t>
      </w:r>
    </w:p>
    <w:p w14:paraId="5E61BD97" w14:textId="77777777" w:rsidR="006E110A" w:rsidRPr="00F331FC" w:rsidRDefault="006E110A">
      <w:pPr>
        <w:pStyle w:val="XMLFragment"/>
        <w:rPr>
          <w:noProof w:val="0"/>
          <w:lang w:val="nl-NL"/>
          <w:rPrChange w:id="797" w:author="Michael Clifton" w:date="2018-10-11T10:10:00Z">
            <w:rPr>
              <w:noProof w:val="0"/>
            </w:rPr>
          </w:rPrChange>
        </w:rPr>
      </w:pPr>
      <w:r w:rsidRPr="00F331FC">
        <w:rPr>
          <w:noProof w:val="0"/>
          <w:lang w:val="nl-NL"/>
          <w:rPrChange w:id="798" w:author="Michael Clifton" w:date="2018-10-11T10:10:00Z">
            <w:rPr>
              <w:noProof w:val="0"/>
            </w:rPr>
          </w:rPrChange>
        </w:rPr>
        <w:t xml:space="preserve">    &lt;templateId root='1.3.6.1.4.1.19376.1.5.3.1.1.5.3.5'/&gt;</w:t>
      </w:r>
    </w:p>
    <w:p w14:paraId="66B32292" w14:textId="77777777" w:rsidR="006E110A" w:rsidRPr="00040E48" w:rsidRDefault="006E110A">
      <w:pPr>
        <w:pStyle w:val="XMLFragment"/>
        <w:rPr>
          <w:noProof w:val="0"/>
        </w:rPr>
      </w:pPr>
      <w:r w:rsidRPr="00F331FC">
        <w:rPr>
          <w:noProof w:val="0"/>
          <w:lang w:val="nl-NL"/>
          <w:rPrChange w:id="799" w:author="Michael Clifton" w:date="2018-10-11T10:10:00Z">
            <w:rPr>
              <w:noProof w:val="0"/>
            </w:rPr>
          </w:rPrChange>
        </w:rPr>
        <w:t xml:space="preserve">    </w:t>
      </w:r>
      <w:r w:rsidRPr="00040E48">
        <w:rPr>
          <w:noProof w:val="0"/>
        </w:rPr>
        <w:t>&lt;id root=' ' extension=' '/&gt;</w:t>
      </w:r>
    </w:p>
    <w:p w14:paraId="01421748" w14:textId="77777777" w:rsidR="006E110A" w:rsidRPr="00040E48" w:rsidRDefault="006E110A">
      <w:pPr>
        <w:pStyle w:val="XMLFragment"/>
        <w:rPr>
          <w:noProof w:val="0"/>
        </w:rPr>
      </w:pPr>
      <w:r w:rsidRPr="00040E48">
        <w:rPr>
          <w:noProof w:val="0"/>
        </w:rPr>
        <w:t xml:space="preserve">    &lt;code code='46264-8' displayName='HISTORY OF MEDICAL DEVICE USE'</w:t>
      </w:r>
    </w:p>
    <w:p w14:paraId="5F83C945" w14:textId="77777777" w:rsidR="006E110A" w:rsidRPr="00040E48" w:rsidRDefault="006E110A">
      <w:pPr>
        <w:pStyle w:val="XMLFragment"/>
        <w:rPr>
          <w:noProof w:val="0"/>
        </w:rPr>
      </w:pPr>
      <w:r w:rsidRPr="00040E48">
        <w:rPr>
          <w:noProof w:val="0"/>
        </w:rPr>
        <w:t xml:space="preserve">      codeSystem='2.16.840.1.113883.6.1' codeSystemName='LOINC'/&gt;</w:t>
      </w:r>
    </w:p>
    <w:p w14:paraId="5DCD4B09" w14:textId="77777777" w:rsidR="006E110A" w:rsidRPr="00040E48" w:rsidRDefault="006E110A">
      <w:pPr>
        <w:pStyle w:val="XMLFragment"/>
        <w:rPr>
          <w:noProof w:val="0"/>
        </w:rPr>
      </w:pPr>
      <w:r w:rsidRPr="00040E48">
        <w:rPr>
          <w:noProof w:val="0"/>
        </w:rPr>
        <w:t xml:space="preserve">    &lt;text&gt;</w:t>
      </w:r>
    </w:p>
    <w:p w14:paraId="27C47DF3"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38209969" w14:textId="77777777" w:rsidR="006E110A" w:rsidRPr="00040E48" w:rsidRDefault="006E110A">
      <w:pPr>
        <w:pStyle w:val="XMLFragment"/>
        <w:rPr>
          <w:noProof w:val="0"/>
        </w:rPr>
      </w:pPr>
      <w:r w:rsidRPr="00040E48">
        <w:rPr>
          <w:noProof w:val="0"/>
        </w:rPr>
        <w:t xml:space="preserve">    &lt;/text&gt;  </w:t>
      </w:r>
    </w:p>
    <w:p w14:paraId="55AA2B95" w14:textId="77777777" w:rsidR="006E110A" w:rsidRPr="00040E48" w:rsidRDefault="006E110A">
      <w:pPr>
        <w:pStyle w:val="XMLFragment"/>
        <w:rPr>
          <w:noProof w:val="0"/>
        </w:rPr>
      </w:pPr>
      <w:r w:rsidRPr="00040E48">
        <w:rPr>
          <w:noProof w:val="0"/>
        </w:rPr>
        <w:t xml:space="preserve">       </w:t>
      </w:r>
    </w:p>
    <w:p w14:paraId="7C56D62E" w14:textId="77777777" w:rsidR="006E110A" w:rsidRPr="00040E48" w:rsidRDefault="006E110A">
      <w:pPr>
        <w:pStyle w:val="XMLFragment"/>
        <w:rPr>
          <w:noProof w:val="0"/>
        </w:rPr>
      </w:pPr>
      <w:r w:rsidRPr="00040E48">
        <w:rPr>
          <w:noProof w:val="0"/>
        </w:rPr>
        <w:t xml:space="preserve">  &lt;/section&gt;</w:t>
      </w:r>
    </w:p>
    <w:p w14:paraId="2A63A7DC" w14:textId="77777777" w:rsidR="006E110A" w:rsidRPr="00040E48" w:rsidRDefault="006E110A">
      <w:pPr>
        <w:pStyle w:val="XMLFragment"/>
        <w:rPr>
          <w:noProof w:val="0"/>
        </w:rPr>
      </w:pPr>
      <w:r w:rsidRPr="00040E48">
        <w:rPr>
          <w:noProof w:val="0"/>
        </w:rPr>
        <w:t>&lt;/component&gt;</w:t>
      </w:r>
    </w:p>
    <w:p w14:paraId="4C2B7438" w14:textId="77777777" w:rsidR="006E110A" w:rsidRPr="00040E48" w:rsidRDefault="006E110A">
      <w:pPr>
        <w:pStyle w:val="FigureTitle"/>
        <w:rPr>
          <w:noProof w:val="0"/>
        </w:rPr>
      </w:pPr>
      <w:r w:rsidRPr="00040E48">
        <w:rPr>
          <w:noProof w:val="0"/>
        </w:rPr>
        <w:t xml:space="preserve">Figure </w:t>
      </w:r>
      <w:r w:rsidR="00DA1F3F" w:rsidRPr="00040E48">
        <w:rPr>
          <w:noProof w:val="0"/>
        </w:rPr>
        <w:t>6.3.3.2.19.1</w:t>
      </w:r>
      <w:r w:rsidR="0063221E" w:rsidRPr="00040E48">
        <w:rPr>
          <w:noProof w:val="0"/>
        </w:rPr>
        <w:t>-1:</w:t>
      </w:r>
      <w:r w:rsidRPr="00040E48">
        <w:rPr>
          <w:noProof w:val="0"/>
        </w:rPr>
        <w:t xml:space="preserve"> Sample Medical Devices Section</w:t>
      </w:r>
    </w:p>
    <w:p w14:paraId="3A166541" w14:textId="77777777" w:rsidR="006E110A" w:rsidRPr="00040E48" w:rsidRDefault="00DA1F3F" w:rsidP="00C02515">
      <w:pPr>
        <w:pStyle w:val="Heading5TOC"/>
        <w:rPr>
          <w:noProof w:val="0"/>
          <w:lang w:val="en-US"/>
        </w:rPr>
      </w:pPr>
      <w:bookmarkStart w:id="800" w:name="T1_3_6_1_4_1_19376_1_5_3_1_1_5_3_6"/>
      <w:r w:rsidRPr="00040E48">
        <w:rPr>
          <w:noProof w:val="0"/>
          <w:lang w:val="en-US"/>
        </w:rPr>
        <w:lastRenderedPageBreak/>
        <w:t xml:space="preserve"> </w:t>
      </w:r>
      <w:bookmarkStart w:id="801" w:name="_Toc270712268"/>
      <w:bookmarkStart w:id="802" w:name="_Toc441141926"/>
      <w:r w:rsidR="006E110A" w:rsidRPr="00040E48">
        <w:rPr>
          <w:noProof w:val="0"/>
          <w:lang w:val="en-US"/>
        </w:rPr>
        <w:t>Foreign Travel Section 1.3.6.1.4.1.19376.1.5.3.1.1.5.3.6</w:t>
      </w:r>
      <w:bookmarkEnd w:id="801"/>
      <w:bookmarkEnd w:id="80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1D47B6D5"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800"/>
          <w:p w14:paraId="08375173"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D3C4C4B" w14:textId="77777777" w:rsidR="006E110A" w:rsidRPr="00040E48" w:rsidRDefault="006E110A">
            <w:pPr>
              <w:pStyle w:val="TableEntry"/>
              <w:rPr>
                <w:noProof w:val="0"/>
              </w:rPr>
            </w:pPr>
            <w:r w:rsidRPr="00040E48">
              <w:rPr>
                <w:noProof w:val="0"/>
              </w:rPr>
              <w:t xml:space="preserve">1.3.6.1.4.1.19376.1.5.3.1.1.5.3.6 </w:t>
            </w:r>
          </w:p>
        </w:tc>
      </w:tr>
      <w:tr w:rsidR="006E110A" w:rsidRPr="00040E48" w14:paraId="3486952B"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33DDE32"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78215AE" w14:textId="77777777" w:rsidR="006E110A" w:rsidRPr="00040E48" w:rsidRDefault="006E110A">
            <w:pPr>
              <w:pStyle w:val="TableEntry"/>
              <w:rPr>
                <w:noProof w:val="0"/>
              </w:rPr>
            </w:pPr>
            <w:r w:rsidRPr="00040E48">
              <w:rPr>
                <w:noProof w:val="0"/>
              </w:rPr>
              <w:t xml:space="preserve">The foreign travel section contains only narrative text describing the patient's travel history. </w:t>
            </w:r>
          </w:p>
        </w:tc>
      </w:tr>
      <w:tr w:rsidR="006E110A" w:rsidRPr="00040E48" w14:paraId="1B256E5E"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A156E1C"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32DF9B2"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5D0ED1D" w14:textId="77777777" w:rsidR="006E110A" w:rsidRPr="00040E48" w:rsidRDefault="006E110A">
            <w:pPr>
              <w:pStyle w:val="TableEntryHeader"/>
              <w:rPr>
                <w:noProof w:val="0"/>
              </w:rPr>
            </w:pPr>
            <w:r w:rsidRPr="00040E48">
              <w:rPr>
                <w:noProof w:val="0"/>
              </w:rPr>
              <w:t xml:space="preserve">Description </w:t>
            </w:r>
          </w:p>
        </w:tc>
      </w:tr>
      <w:tr w:rsidR="006E110A" w:rsidRPr="00040E48" w14:paraId="7E83597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607D728" w14:textId="77777777" w:rsidR="006E110A" w:rsidRPr="00040E48" w:rsidRDefault="006E110A">
            <w:pPr>
              <w:pStyle w:val="TableEntry"/>
              <w:rPr>
                <w:noProof w:val="0"/>
              </w:rPr>
            </w:pPr>
            <w:r w:rsidRPr="00040E48">
              <w:rPr>
                <w:noProof w:val="0"/>
              </w:rPr>
              <w:t xml:space="preserve">10182-4 </w:t>
            </w:r>
          </w:p>
        </w:tc>
        <w:tc>
          <w:tcPr>
            <w:tcW w:w="0" w:type="auto"/>
            <w:tcBorders>
              <w:top w:val="single" w:sz="6" w:space="0" w:color="000000"/>
              <w:left w:val="single" w:sz="6" w:space="0" w:color="000000"/>
              <w:bottom w:val="single" w:sz="6" w:space="0" w:color="000000"/>
              <w:right w:val="single" w:sz="6" w:space="0" w:color="000000"/>
            </w:tcBorders>
            <w:vAlign w:val="center"/>
          </w:tcPr>
          <w:p w14:paraId="75D5C630"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521032B" w14:textId="77777777" w:rsidR="006E110A" w:rsidRPr="00040E48" w:rsidRDefault="006E110A">
            <w:pPr>
              <w:pStyle w:val="TableEntry"/>
              <w:rPr>
                <w:noProof w:val="0"/>
              </w:rPr>
            </w:pPr>
            <w:r w:rsidRPr="00040E48">
              <w:rPr>
                <w:noProof w:val="0"/>
              </w:rPr>
              <w:t xml:space="preserve">HISTORY OF TRAVEL </w:t>
            </w:r>
          </w:p>
        </w:tc>
      </w:tr>
    </w:tbl>
    <w:p w14:paraId="100C2A10" w14:textId="77777777" w:rsidR="006E110A" w:rsidRPr="00040E48" w:rsidRDefault="006E110A">
      <w:pPr>
        <w:pStyle w:val="BodyText"/>
        <w:rPr>
          <w:noProof w:val="0"/>
        </w:rPr>
      </w:pPr>
    </w:p>
    <w:p w14:paraId="3DB656CB" w14:textId="77777777" w:rsidR="006E110A" w:rsidRPr="00040E48" w:rsidRDefault="006E110A">
      <w:pPr>
        <w:pStyle w:val="XMLFragment"/>
        <w:rPr>
          <w:noProof w:val="0"/>
        </w:rPr>
      </w:pPr>
      <w:r w:rsidRPr="00040E48">
        <w:rPr>
          <w:noProof w:val="0"/>
        </w:rPr>
        <w:t>&lt;component&gt;</w:t>
      </w:r>
    </w:p>
    <w:p w14:paraId="172C7F51" w14:textId="77777777" w:rsidR="006E110A" w:rsidRPr="00040E48" w:rsidRDefault="006E110A">
      <w:pPr>
        <w:pStyle w:val="XMLFragment"/>
        <w:rPr>
          <w:noProof w:val="0"/>
        </w:rPr>
      </w:pPr>
      <w:r w:rsidRPr="00040E48">
        <w:rPr>
          <w:noProof w:val="0"/>
        </w:rPr>
        <w:t xml:space="preserve">  &lt;section&gt;</w:t>
      </w:r>
    </w:p>
    <w:p w14:paraId="211D0A8A" w14:textId="77777777" w:rsidR="006E110A" w:rsidRPr="00040E48" w:rsidRDefault="006E110A">
      <w:pPr>
        <w:pStyle w:val="XMLFragment"/>
        <w:rPr>
          <w:noProof w:val="0"/>
        </w:rPr>
      </w:pPr>
      <w:r w:rsidRPr="00040E48">
        <w:rPr>
          <w:noProof w:val="0"/>
        </w:rPr>
        <w:t xml:space="preserve">    &lt;templateId root='1.3.6.1.4.1.19376.1.5.3.1.1.5.3.6'/&gt;</w:t>
      </w:r>
    </w:p>
    <w:p w14:paraId="722A07E0" w14:textId="77777777" w:rsidR="006E110A" w:rsidRPr="00040E48" w:rsidRDefault="006E110A">
      <w:pPr>
        <w:pStyle w:val="XMLFragment"/>
        <w:rPr>
          <w:noProof w:val="0"/>
        </w:rPr>
      </w:pPr>
      <w:r w:rsidRPr="00040E48">
        <w:rPr>
          <w:noProof w:val="0"/>
        </w:rPr>
        <w:t xml:space="preserve">    &lt;id root=' ' extension=' '/&gt;</w:t>
      </w:r>
    </w:p>
    <w:p w14:paraId="517D21F9" w14:textId="77777777" w:rsidR="006E110A" w:rsidRPr="00040E48" w:rsidRDefault="006E110A">
      <w:pPr>
        <w:pStyle w:val="XMLFragment"/>
        <w:rPr>
          <w:noProof w:val="0"/>
        </w:rPr>
      </w:pPr>
      <w:r w:rsidRPr="00040E48">
        <w:rPr>
          <w:noProof w:val="0"/>
        </w:rPr>
        <w:t xml:space="preserve">    &lt;code code='10182-4' displayName='HISTORY OF TRAVEL'</w:t>
      </w:r>
    </w:p>
    <w:p w14:paraId="488D2233" w14:textId="77777777" w:rsidR="006E110A" w:rsidRPr="00040E48" w:rsidRDefault="006E110A">
      <w:pPr>
        <w:pStyle w:val="XMLFragment"/>
        <w:rPr>
          <w:noProof w:val="0"/>
        </w:rPr>
      </w:pPr>
      <w:r w:rsidRPr="00040E48">
        <w:rPr>
          <w:noProof w:val="0"/>
        </w:rPr>
        <w:t xml:space="preserve">      codeSystem='2.16.840.1.113883.6.1' codeSystemName='LOINC'/&gt;</w:t>
      </w:r>
    </w:p>
    <w:p w14:paraId="6965E913" w14:textId="77777777" w:rsidR="006E110A" w:rsidRPr="00040E48" w:rsidRDefault="006E110A">
      <w:pPr>
        <w:pStyle w:val="XMLFragment"/>
        <w:rPr>
          <w:noProof w:val="0"/>
        </w:rPr>
      </w:pPr>
      <w:r w:rsidRPr="00040E48">
        <w:rPr>
          <w:noProof w:val="0"/>
        </w:rPr>
        <w:t xml:space="preserve">    &lt;text&gt;</w:t>
      </w:r>
    </w:p>
    <w:p w14:paraId="05AB62FC"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B01124D" w14:textId="77777777" w:rsidR="006E110A" w:rsidRPr="00040E48" w:rsidRDefault="006E110A">
      <w:pPr>
        <w:pStyle w:val="XMLFragment"/>
        <w:rPr>
          <w:noProof w:val="0"/>
        </w:rPr>
      </w:pPr>
      <w:r w:rsidRPr="00040E48">
        <w:rPr>
          <w:noProof w:val="0"/>
        </w:rPr>
        <w:t xml:space="preserve">    &lt;/text&gt;  </w:t>
      </w:r>
    </w:p>
    <w:p w14:paraId="1327C2A8" w14:textId="77777777" w:rsidR="006E110A" w:rsidRPr="00040E48" w:rsidRDefault="006E110A">
      <w:pPr>
        <w:pStyle w:val="XMLFragment"/>
        <w:rPr>
          <w:noProof w:val="0"/>
        </w:rPr>
      </w:pPr>
      <w:r w:rsidRPr="00040E48">
        <w:rPr>
          <w:noProof w:val="0"/>
        </w:rPr>
        <w:t xml:space="preserve">       </w:t>
      </w:r>
    </w:p>
    <w:p w14:paraId="776360B9" w14:textId="77777777" w:rsidR="006E110A" w:rsidRPr="00040E48" w:rsidRDefault="006E110A">
      <w:pPr>
        <w:pStyle w:val="XMLFragment"/>
        <w:rPr>
          <w:noProof w:val="0"/>
        </w:rPr>
      </w:pPr>
      <w:r w:rsidRPr="00040E48">
        <w:rPr>
          <w:noProof w:val="0"/>
        </w:rPr>
        <w:t xml:space="preserve">  &lt;/section&gt;</w:t>
      </w:r>
    </w:p>
    <w:p w14:paraId="3A82942A" w14:textId="77777777" w:rsidR="006E110A" w:rsidRPr="00040E48" w:rsidRDefault="006E110A">
      <w:pPr>
        <w:pStyle w:val="XMLFragment"/>
        <w:rPr>
          <w:noProof w:val="0"/>
        </w:rPr>
      </w:pPr>
      <w:r w:rsidRPr="00040E48">
        <w:rPr>
          <w:noProof w:val="0"/>
        </w:rPr>
        <w:t>&lt;/component&gt;</w:t>
      </w:r>
    </w:p>
    <w:p w14:paraId="3E7AEBF2" w14:textId="77777777" w:rsidR="006E110A" w:rsidRPr="00040E48" w:rsidRDefault="006E110A">
      <w:pPr>
        <w:pStyle w:val="FigureTitle"/>
        <w:rPr>
          <w:noProof w:val="0"/>
        </w:rPr>
      </w:pPr>
      <w:r w:rsidRPr="00040E48">
        <w:rPr>
          <w:noProof w:val="0"/>
        </w:rPr>
        <w:t xml:space="preserve">Figure </w:t>
      </w:r>
      <w:r w:rsidR="00DA1F3F" w:rsidRPr="00040E48">
        <w:rPr>
          <w:noProof w:val="0"/>
        </w:rPr>
        <w:t>6.3.3.2.20</w:t>
      </w:r>
      <w:r w:rsidR="0063221E" w:rsidRPr="00040E48">
        <w:rPr>
          <w:noProof w:val="0"/>
        </w:rPr>
        <w:t>-1:</w:t>
      </w:r>
      <w:r w:rsidRPr="00040E48">
        <w:rPr>
          <w:noProof w:val="0"/>
        </w:rPr>
        <w:t xml:space="preserve"> Sample Foreign Travel Section</w:t>
      </w:r>
    </w:p>
    <w:p w14:paraId="0CBA70D8" w14:textId="77777777" w:rsidR="006E110A" w:rsidRPr="00040E48" w:rsidRDefault="006E110A">
      <w:pPr>
        <w:pStyle w:val="BodyText"/>
        <w:rPr>
          <w:noProof w:val="0"/>
          <w:lang w:eastAsia="en-CA"/>
        </w:rPr>
      </w:pPr>
    </w:p>
    <w:p w14:paraId="6787BE59"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03" w:name="_Toc441141927"/>
      <w:r w:rsidR="00130593" w:rsidRPr="00040E48">
        <w:rPr>
          <w:noProof w:val="0"/>
          <w:lang w:val="en-US"/>
        </w:rPr>
        <w:t>Pre-procedure Family Medical History Section 1.3.6.1.4.1.19376.1.5.3.1.1.9.5 (Deprecated)</w:t>
      </w:r>
      <w:bookmarkEnd w:id="803"/>
    </w:p>
    <w:p w14:paraId="5D9E38CB"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04" w:name="_Toc441141928"/>
      <w:r w:rsidR="00130593" w:rsidRPr="00040E48">
        <w:rPr>
          <w:noProof w:val="0"/>
          <w:lang w:val="en-US"/>
        </w:rPr>
        <w:t>Reserved for Coded Functional Status Assessment Section</w:t>
      </w:r>
      <w:bookmarkEnd w:id="804"/>
    </w:p>
    <w:p w14:paraId="19F5A322"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05" w:name="_Toc441141929"/>
      <w:r w:rsidR="00130593" w:rsidRPr="00040E48">
        <w:rPr>
          <w:noProof w:val="0"/>
          <w:lang w:val="en-US"/>
        </w:rPr>
        <w:t>Reserved for Pain Scale Assessment Section</w:t>
      </w:r>
      <w:bookmarkEnd w:id="805"/>
    </w:p>
    <w:p w14:paraId="7F800B97"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06" w:name="_Toc441141930"/>
      <w:r w:rsidR="00130593" w:rsidRPr="00040E48">
        <w:rPr>
          <w:noProof w:val="0"/>
          <w:lang w:val="en-US"/>
        </w:rPr>
        <w:t>Reserved for Braden Score Section</w:t>
      </w:r>
      <w:r w:rsidRPr="00040E48">
        <w:rPr>
          <w:noProof w:val="0"/>
          <w:lang w:val="en-US"/>
        </w:rPr>
        <w:t xml:space="preserve"> </w:t>
      </w:r>
      <w:r w:rsidR="00130593" w:rsidRPr="00040E48">
        <w:rPr>
          <w:noProof w:val="0"/>
          <w:lang w:val="en-US"/>
        </w:rPr>
        <w:t>Reserved for</w:t>
      </w:r>
      <w:bookmarkEnd w:id="806"/>
    </w:p>
    <w:p w14:paraId="6E49A18E"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07" w:name="_Toc441141931"/>
      <w:r w:rsidR="00130593" w:rsidRPr="00040E48">
        <w:rPr>
          <w:noProof w:val="0"/>
          <w:lang w:val="en-US"/>
        </w:rPr>
        <w:t>Reserved for Geriatric Depression Scale Section</w:t>
      </w:r>
      <w:bookmarkEnd w:id="807"/>
    </w:p>
    <w:p w14:paraId="19C7AE9D"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08" w:name="_Toc441141932"/>
      <w:r w:rsidRPr="00040E48">
        <w:rPr>
          <w:noProof w:val="0"/>
          <w:lang w:val="en-US"/>
        </w:rPr>
        <w:t>Reserved</w:t>
      </w:r>
      <w:r w:rsidR="00130593" w:rsidRPr="00040E48">
        <w:rPr>
          <w:noProof w:val="0"/>
          <w:lang w:val="en-US"/>
        </w:rPr>
        <w:t xml:space="preserve"> for Physical Function Section</w:t>
      </w:r>
      <w:bookmarkEnd w:id="808"/>
    </w:p>
    <w:p w14:paraId="1C82716A"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09" w:name="_Toc441141933"/>
      <w:r w:rsidRPr="00040E48">
        <w:rPr>
          <w:noProof w:val="0"/>
          <w:lang w:val="en-US"/>
        </w:rPr>
        <w:t>Reserved</w:t>
      </w:r>
      <w:r w:rsidR="00130593" w:rsidRPr="00040E48">
        <w:rPr>
          <w:noProof w:val="0"/>
          <w:lang w:val="en-US"/>
        </w:rPr>
        <w:t xml:space="preserve"> for Preprocedure Review of Systems Section</w:t>
      </w:r>
      <w:bookmarkEnd w:id="809"/>
    </w:p>
    <w:p w14:paraId="5345A1B5"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10" w:name="_Toc441141934"/>
      <w:r w:rsidRPr="00040E48">
        <w:rPr>
          <w:noProof w:val="0"/>
          <w:lang w:val="en-US"/>
        </w:rPr>
        <w:t>Reserved</w:t>
      </w:r>
      <w:r w:rsidR="00130593" w:rsidRPr="00040E48">
        <w:rPr>
          <w:noProof w:val="0"/>
          <w:lang w:val="en-US"/>
        </w:rPr>
        <w:t xml:space="preserve"> for Estimated Delivery Date Section</w:t>
      </w:r>
      <w:bookmarkEnd w:id="810"/>
    </w:p>
    <w:p w14:paraId="3159916B"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11" w:name="_Toc441141935"/>
      <w:r w:rsidRPr="00040E48">
        <w:rPr>
          <w:noProof w:val="0"/>
          <w:lang w:val="en-US"/>
        </w:rPr>
        <w:t>Reserved</w:t>
      </w:r>
      <w:r w:rsidR="00130593" w:rsidRPr="00040E48">
        <w:rPr>
          <w:noProof w:val="0"/>
          <w:lang w:val="en-US"/>
        </w:rPr>
        <w:t xml:space="preserve"> for History of Tobacco Use Section</w:t>
      </w:r>
      <w:bookmarkEnd w:id="811"/>
    </w:p>
    <w:p w14:paraId="542C8897"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12" w:name="_Toc441141936"/>
      <w:r w:rsidRPr="00040E48">
        <w:rPr>
          <w:noProof w:val="0"/>
          <w:lang w:val="en-US"/>
        </w:rPr>
        <w:t>Reserved</w:t>
      </w:r>
      <w:r w:rsidR="00130593" w:rsidRPr="00040E48">
        <w:rPr>
          <w:noProof w:val="0"/>
          <w:lang w:val="en-US"/>
        </w:rPr>
        <w:t xml:space="preserve"> for Current Alcohol/Substance Abuse Section</w:t>
      </w:r>
      <w:bookmarkEnd w:id="812"/>
      <w:r w:rsidR="00130593" w:rsidRPr="00040E48">
        <w:rPr>
          <w:noProof w:val="0"/>
          <w:lang w:val="en-US"/>
        </w:rPr>
        <w:t xml:space="preserve"> </w:t>
      </w:r>
    </w:p>
    <w:p w14:paraId="4B80F713"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13" w:name="_Toc441141937"/>
      <w:r w:rsidRPr="00040E48">
        <w:rPr>
          <w:noProof w:val="0"/>
          <w:lang w:val="en-US"/>
        </w:rPr>
        <w:t>Reserved</w:t>
      </w:r>
      <w:r w:rsidR="00130593" w:rsidRPr="00040E48">
        <w:rPr>
          <w:noProof w:val="0"/>
          <w:lang w:val="en-US"/>
        </w:rPr>
        <w:t xml:space="preserve"> for History of Blood Transfusion Section</w:t>
      </w:r>
      <w:bookmarkEnd w:id="813"/>
    </w:p>
    <w:p w14:paraId="2D937529"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14" w:name="_Toc441141938"/>
      <w:r w:rsidRPr="00040E48">
        <w:rPr>
          <w:noProof w:val="0"/>
          <w:lang w:val="en-US"/>
        </w:rPr>
        <w:t>Reserved</w:t>
      </w:r>
      <w:r w:rsidR="00130593" w:rsidRPr="00040E48">
        <w:rPr>
          <w:noProof w:val="0"/>
          <w:lang w:val="en-US"/>
        </w:rPr>
        <w:t xml:space="preserve"> for </w:t>
      </w:r>
      <w:r w:rsidR="00BC7067" w:rsidRPr="00040E48">
        <w:rPr>
          <w:noProof w:val="0"/>
          <w:lang w:val="en-US"/>
        </w:rPr>
        <w:t>Anesthesia Risk Review of Systems Section</w:t>
      </w:r>
      <w:bookmarkEnd w:id="814"/>
    </w:p>
    <w:p w14:paraId="0D0276E5" w14:textId="77777777" w:rsidR="00C951A3" w:rsidRPr="00040E48" w:rsidRDefault="00C951A3" w:rsidP="00EF41A6">
      <w:pPr>
        <w:pStyle w:val="Heading5TOC"/>
        <w:keepNext w:val="0"/>
        <w:rPr>
          <w:noProof w:val="0"/>
          <w:lang w:val="en-US"/>
        </w:rPr>
      </w:pPr>
      <w:r w:rsidRPr="00040E48">
        <w:rPr>
          <w:noProof w:val="0"/>
          <w:lang w:val="en-US"/>
        </w:rPr>
        <w:lastRenderedPageBreak/>
        <w:t xml:space="preserve"> </w:t>
      </w:r>
      <w:bookmarkStart w:id="815" w:name="_Toc441141939"/>
      <w:r w:rsidRPr="00040E48">
        <w:rPr>
          <w:noProof w:val="0"/>
          <w:lang w:val="en-US"/>
        </w:rPr>
        <w:t>Reserved</w:t>
      </w:r>
      <w:r w:rsidR="00130593" w:rsidRPr="00040E48">
        <w:rPr>
          <w:noProof w:val="0"/>
          <w:lang w:val="en-US"/>
        </w:rPr>
        <w:t xml:space="preserve"> for </w:t>
      </w:r>
      <w:r w:rsidR="00BC7067" w:rsidRPr="00040E48">
        <w:rPr>
          <w:noProof w:val="0"/>
          <w:lang w:val="en-US"/>
        </w:rPr>
        <w:t>Implanted Medical Device Review Section</w:t>
      </w:r>
      <w:bookmarkEnd w:id="815"/>
    </w:p>
    <w:p w14:paraId="3297F03B"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16" w:name="_Toc441141940"/>
      <w:r w:rsidRPr="00040E48">
        <w:rPr>
          <w:noProof w:val="0"/>
          <w:lang w:val="en-US"/>
        </w:rPr>
        <w:t>Reserved</w:t>
      </w:r>
      <w:r w:rsidR="00130593" w:rsidRPr="00040E48">
        <w:rPr>
          <w:noProof w:val="0"/>
          <w:lang w:val="en-US"/>
        </w:rPr>
        <w:t xml:space="preserve"> for </w:t>
      </w:r>
      <w:r w:rsidR="00BC7067" w:rsidRPr="00040E48">
        <w:rPr>
          <w:noProof w:val="0"/>
          <w:lang w:val="en-US"/>
        </w:rPr>
        <w:t>Pregnancy Status Review Section</w:t>
      </w:r>
      <w:bookmarkEnd w:id="816"/>
    </w:p>
    <w:p w14:paraId="09E7D463"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17" w:name="_Toc441141941"/>
      <w:r w:rsidRPr="00040E48">
        <w:rPr>
          <w:noProof w:val="0"/>
          <w:lang w:val="en-US"/>
        </w:rPr>
        <w:t>Reserved</w:t>
      </w:r>
      <w:r w:rsidR="00130593" w:rsidRPr="00040E48">
        <w:rPr>
          <w:noProof w:val="0"/>
          <w:lang w:val="en-US"/>
        </w:rPr>
        <w:t xml:space="preserve"> for </w:t>
      </w:r>
      <w:r w:rsidR="00BC7067" w:rsidRPr="00040E48">
        <w:rPr>
          <w:noProof w:val="0"/>
          <w:lang w:val="en-US"/>
        </w:rPr>
        <w:t>History of Infection Section</w:t>
      </w:r>
      <w:bookmarkEnd w:id="817"/>
    </w:p>
    <w:p w14:paraId="1DCBA259"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18" w:name="_Toc441141942"/>
      <w:r w:rsidRPr="00040E48">
        <w:rPr>
          <w:noProof w:val="0"/>
          <w:lang w:val="en-US"/>
        </w:rPr>
        <w:t>Reserved</w:t>
      </w:r>
      <w:r w:rsidR="00130593" w:rsidRPr="00040E48">
        <w:rPr>
          <w:noProof w:val="0"/>
          <w:lang w:val="en-US"/>
        </w:rPr>
        <w:t xml:space="preserve"> for </w:t>
      </w:r>
      <w:r w:rsidR="00BC7067" w:rsidRPr="00040E48">
        <w:rPr>
          <w:noProof w:val="0"/>
          <w:lang w:val="en-US"/>
        </w:rPr>
        <w:t>Coded Social History Section</w:t>
      </w:r>
      <w:bookmarkEnd w:id="818"/>
    </w:p>
    <w:p w14:paraId="281FF5A4"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19" w:name="_Toc441141943"/>
      <w:r w:rsidRPr="00040E48">
        <w:rPr>
          <w:noProof w:val="0"/>
          <w:lang w:val="en-US"/>
        </w:rPr>
        <w:t>Reserved</w:t>
      </w:r>
      <w:r w:rsidR="00130593" w:rsidRPr="00040E48">
        <w:rPr>
          <w:noProof w:val="0"/>
          <w:lang w:val="en-US"/>
        </w:rPr>
        <w:t xml:space="preserve"> for </w:t>
      </w:r>
      <w:r w:rsidR="00BC7067" w:rsidRPr="00040E48">
        <w:rPr>
          <w:noProof w:val="0"/>
          <w:lang w:val="en-US"/>
        </w:rPr>
        <w:t>Coded History of Infection Section</w:t>
      </w:r>
      <w:bookmarkEnd w:id="819"/>
    </w:p>
    <w:p w14:paraId="6D1F6F17"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20" w:name="_Toc441141944"/>
      <w:r w:rsidRPr="00040E48">
        <w:rPr>
          <w:noProof w:val="0"/>
          <w:lang w:val="en-US"/>
        </w:rPr>
        <w:t>Reserved</w:t>
      </w:r>
      <w:r w:rsidR="00130593" w:rsidRPr="00040E48">
        <w:rPr>
          <w:noProof w:val="0"/>
          <w:lang w:val="en-US"/>
        </w:rPr>
        <w:t xml:space="preserve"> for </w:t>
      </w:r>
      <w:r w:rsidR="00BC7067" w:rsidRPr="00040E48">
        <w:rPr>
          <w:noProof w:val="0"/>
          <w:lang w:val="en-US"/>
        </w:rPr>
        <w:t>Prenatal Events Section</w:t>
      </w:r>
      <w:bookmarkEnd w:id="820"/>
    </w:p>
    <w:p w14:paraId="69F5AF60"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21" w:name="_Toc441141945"/>
      <w:r w:rsidRPr="00040E48">
        <w:rPr>
          <w:noProof w:val="0"/>
          <w:lang w:val="en-US"/>
        </w:rPr>
        <w:t>Reserved</w:t>
      </w:r>
      <w:r w:rsidR="00130593" w:rsidRPr="00040E48">
        <w:rPr>
          <w:noProof w:val="0"/>
          <w:lang w:val="en-US"/>
        </w:rPr>
        <w:t xml:space="preserve"> for </w:t>
      </w:r>
      <w:r w:rsidR="00BC7067" w:rsidRPr="00040E48">
        <w:rPr>
          <w:noProof w:val="0"/>
          <w:lang w:val="en-US"/>
        </w:rPr>
        <w:t>Labor and Delivery Events Section</w:t>
      </w:r>
      <w:bookmarkEnd w:id="821"/>
    </w:p>
    <w:p w14:paraId="1155F6FB"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22" w:name="_Toc441141946"/>
      <w:r w:rsidRPr="00040E48">
        <w:rPr>
          <w:noProof w:val="0"/>
          <w:lang w:val="en-US"/>
        </w:rPr>
        <w:t>Reserved</w:t>
      </w:r>
      <w:r w:rsidR="00130593" w:rsidRPr="00040E48">
        <w:rPr>
          <w:noProof w:val="0"/>
          <w:lang w:val="en-US"/>
        </w:rPr>
        <w:t xml:space="preserve"> for </w:t>
      </w:r>
      <w:r w:rsidR="00BC7067" w:rsidRPr="00040E48">
        <w:rPr>
          <w:noProof w:val="0"/>
          <w:lang w:val="en-US"/>
        </w:rPr>
        <w:t>Newborn Delivery Information Section</w:t>
      </w:r>
      <w:bookmarkEnd w:id="822"/>
    </w:p>
    <w:p w14:paraId="29F0AD63"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23" w:name="_Toc441141947"/>
      <w:r w:rsidRPr="00040E48">
        <w:rPr>
          <w:noProof w:val="0"/>
          <w:lang w:val="en-US"/>
        </w:rPr>
        <w:t>Reserved</w:t>
      </w:r>
      <w:r w:rsidR="00130593" w:rsidRPr="00040E48">
        <w:rPr>
          <w:noProof w:val="0"/>
          <w:lang w:val="en-US"/>
        </w:rPr>
        <w:t xml:space="preserve"> for </w:t>
      </w:r>
      <w:r w:rsidR="00BC7067" w:rsidRPr="00040E48">
        <w:rPr>
          <w:noProof w:val="0"/>
          <w:lang w:val="en-US"/>
        </w:rPr>
        <w:t>Postpartum Hospitalization Treatment Section</w:t>
      </w:r>
      <w:bookmarkEnd w:id="823"/>
    </w:p>
    <w:p w14:paraId="11387D45"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24" w:name="_Toc441141948"/>
      <w:r w:rsidRPr="00040E48">
        <w:rPr>
          <w:noProof w:val="0"/>
          <w:lang w:val="en-US"/>
        </w:rPr>
        <w:t>Reserved</w:t>
      </w:r>
      <w:r w:rsidR="00130593" w:rsidRPr="00040E48">
        <w:rPr>
          <w:noProof w:val="0"/>
          <w:lang w:val="en-US"/>
        </w:rPr>
        <w:t xml:space="preserve"> for </w:t>
      </w:r>
      <w:r w:rsidR="00BC7067" w:rsidRPr="00040E48">
        <w:rPr>
          <w:noProof w:val="0"/>
          <w:lang w:val="en-US"/>
        </w:rPr>
        <w:t>Event Outcomes Section</w:t>
      </w:r>
      <w:bookmarkEnd w:id="824"/>
    </w:p>
    <w:p w14:paraId="3F2A6C6D"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25" w:name="_Toc441141949"/>
      <w:r w:rsidRPr="00040E48">
        <w:rPr>
          <w:noProof w:val="0"/>
          <w:lang w:val="en-US"/>
        </w:rPr>
        <w:t>Reserved</w:t>
      </w:r>
      <w:r w:rsidR="00130593" w:rsidRPr="00040E48">
        <w:rPr>
          <w:noProof w:val="0"/>
          <w:lang w:val="en-US"/>
        </w:rPr>
        <w:t xml:space="preserve"> for </w:t>
      </w:r>
      <w:r w:rsidR="00BC7067" w:rsidRPr="00040E48">
        <w:rPr>
          <w:noProof w:val="0"/>
          <w:lang w:val="en-US"/>
        </w:rPr>
        <w:t>Newborn Status at Maternal Discharge</w:t>
      </w:r>
      <w:bookmarkEnd w:id="825"/>
    </w:p>
    <w:p w14:paraId="598E5974"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26" w:name="_Toc441141950"/>
      <w:r w:rsidRPr="00040E48">
        <w:rPr>
          <w:noProof w:val="0"/>
          <w:lang w:val="en-US"/>
        </w:rPr>
        <w:t>Reserved</w:t>
      </w:r>
      <w:r w:rsidR="00130593" w:rsidRPr="00040E48">
        <w:rPr>
          <w:noProof w:val="0"/>
          <w:lang w:val="en-US"/>
        </w:rPr>
        <w:t xml:space="preserve"> for </w:t>
      </w:r>
      <w:r w:rsidR="00BC7067" w:rsidRPr="00040E48">
        <w:rPr>
          <w:noProof w:val="0"/>
          <w:lang w:val="en-US"/>
        </w:rPr>
        <w:t>History of Surgical Procedures Section</w:t>
      </w:r>
      <w:bookmarkEnd w:id="826"/>
    </w:p>
    <w:p w14:paraId="450A9866"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27" w:name="_Toc441141951"/>
      <w:r w:rsidRPr="00040E48">
        <w:rPr>
          <w:noProof w:val="0"/>
          <w:lang w:val="en-US"/>
        </w:rPr>
        <w:t>Reserved</w:t>
      </w:r>
      <w:r w:rsidR="00130593" w:rsidRPr="00040E48">
        <w:rPr>
          <w:noProof w:val="0"/>
          <w:lang w:val="en-US"/>
        </w:rPr>
        <w:t xml:space="preserve"> for </w:t>
      </w:r>
      <w:r w:rsidR="00BC7067" w:rsidRPr="00040E48">
        <w:rPr>
          <w:noProof w:val="0"/>
          <w:lang w:val="en-US"/>
        </w:rPr>
        <w:t>Operative Note Section</w:t>
      </w:r>
      <w:bookmarkEnd w:id="827"/>
    </w:p>
    <w:p w14:paraId="4285520D"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28" w:name="_Toc441141952"/>
      <w:r w:rsidRPr="00040E48">
        <w:rPr>
          <w:noProof w:val="0"/>
          <w:lang w:val="en-US"/>
        </w:rPr>
        <w:t>Reserved</w:t>
      </w:r>
      <w:r w:rsidR="00130593" w:rsidRPr="00040E48">
        <w:rPr>
          <w:noProof w:val="0"/>
          <w:lang w:val="en-US"/>
        </w:rPr>
        <w:t xml:space="preserve"> for </w:t>
      </w:r>
      <w:r w:rsidR="00BC7067" w:rsidRPr="00040E48">
        <w:rPr>
          <w:noProof w:val="0"/>
          <w:lang w:val="en-US"/>
        </w:rPr>
        <w:t>Child Functional Status Assessment</w:t>
      </w:r>
      <w:bookmarkEnd w:id="828"/>
    </w:p>
    <w:p w14:paraId="0FA9A421"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29" w:name="_Toc441141953"/>
      <w:r w:rsidRPr="00040E48">
        <w:rPr>
          <w:noProof w:val="0"/>
          <w:lang w:val="en-US"/>
        </w:rPr>
        <w:t>Reserved</w:t>
      </w:r>
      <w:r w:rsidR="00130593" w:rsidRPr="00040E48">
        <w:rPr>
          <w:noProof w:val="0"/>
          <w:lang w:val="en-US"/>
        </w:rPr>
        <w:t xml:space="preserve"> for </w:t>
      </w:r>
      <w:r w:rsidR="00BC7067" w:rsidRPr="00040E48">
        <w:rPr>
          <w:noProof w:val="0"/>
          <w:lang w:val="en-US"/>
        </w:rPr>
        <w:t>Psychomotor Development Section</w:t>
      </w:r>
      <w:bookmarkEnd w:id="829"/>
    </w:p>
    <w:p w14:paraId="7A0A2C93"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30" w:name="_Toc441141954"/>
      <w:r w:rsidRPr="00040E48">
        <w:rPr>
          <w:noProof w:val="0"/>
          <w:lang w:val="en-US"/>
        </w:rPr>
        <w:t>Reserved</w:t>
      </w:r>
      <w:r w:rsidR="00130593" w:rsidRPr="00040E48">
        <w:rPr>
          <w:noProof w:val="0"/>
          <w:lang w:val="en-US"/>
        </w:rPr>
        <w:t xml:space="preserve"> for </w:t>
      </w:r>
      <w:r w:rsidR="00BC7067" w:rsidRPr="00040E48">
        <w:rPr>
          <w:noProof w:val="0"/>
          <w:lang w:val="en-US"/>
        </w:rPr>
        <w:t>Eating and Sleeping Assessment Section</w:t>
      </w:r>
      <w:bookmarkEnd w:id="830"/>
    </w:p>
    <w:p w14:paraId="735CF225"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31" w:name="_Toc441141955"/>
      <w:r w:rsidRPr="00040E48">
        <w:rPr>
          <w:noProof w:val="0"/>
          <w:lang w:val="en-US"/>
        </w:rPr>
        <w:t>Reserved</w:t>
      </w:r>
      <w:r w:rsidR="00130593" w:rsidRPr="00040E48">
        <w:rPr>
          <w:noProof w:val="0"/>
          <w:lang w:val="en-US"/>
        </w:rPr>
        <w:t xml:space="preserve"> for </w:t>
      </w:r>
      <w:r w:rsidR="00BC7067" w:rsidRPr="00040E48">
        <w:rPr>
          <w:noProof w:val="0"/>
          <w:lang w:val="en-US"/>
        </w:rPr>
        <w:t>Coded Event Outcomes</w:t>
      </w:r>
      <w:r w:rsidRPr="00040E48">
        <w:rPr>
          <w:noProof w:val="0"/>
          <w:lang w:val="en-US"/>
        </w:rPr>
        <w:t xml:space="preserve"> Reserved</w:t>
      </w:r>
      <w:r w:rsidR="00130593" w:rsidRPr="00040E48">
        <w:rPr>
          <w:noProof w:val="0"/>
          <w:lang w:val="en-US"/>
        </w:rPr>
        <w:t xml:space="preserve"> for</w:t>
      </w:r>
      <w:bookmarkEnd w:id="831"/>
      <w:r w:rsidR="00130593" w:rsidRPr="00040E48">
        <w:rPr>
          <w:noProof w:val="0"/>
          <w:lang w:val="en-US"/>
        </w:rPr>
        <w:t xml:space="preserve"> </w:t>
      </w:r>
    </w:p>
    <w:p w14:paraId="4FC26143"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32" w:name="_Toc441141956"/>
      <w:r w:rsidR="00BC7067" w:rsidRPr="00040E48">
        <w:rPr>
          <w:noProof w:val="0"/>
          <w:lang w:val="en-US"/>
        </w:rPr>
        <w:t>Occupational History</w:t>
      </w:r>
      <w:bookmarkEnd w:id="832"/>
      <w:r w:rsidR="00130593" w:rsidRPr="00040E48">
        <w:rPr>
          <w:noProof w:val="0"/>
          <w:lang w:val="en-US"/>
        </w:rPr>
        <w:t xml:space="preserve"> </w:t>
      </w:r>
    </w:p>
    <w:p w14:paraId="6F1A2FDD" w14:textId="77777777" w:rsidR="00BC7067" w:rsidRPr="00040E48" w:rsidRDefault="00BC7067" w:rsidP="00EF41A6">
      <w:pPr>
        <w:pStyle w:val="BodyText"/>
        <w:rPr>
          <w:noProof w:val="0"/>
        </w:rPr>
      </w:pPr>
      <w:r w:rsidRPr="00040E48">
        <w:rPr>
          <w:noProof w:val="0"/>
        </w:rPr>
        <w:t>Removed from the CDA Content Modules supplement removed 2011-09 at the request of QRPH.</w:t>
      </w:r>
    </w:p>
    <w:p w14:paraId="5AAB1A09"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33" w:name="_Toc441141957"/>
      <w:r w:rsidR="00BC7067" w:rsidRPr="00040E48">
        <w:rPr>
          <w:noProof w:val="0"/>
          <w:lang w:val="en-US"/>
        </w:rPr>
        <w:t>Patient Status</w:t>
      </w:r>
      <w:bookmarkEnd w:id="833"/>
      <w:r w:rsidR="00130593" w:rsidRPr="00040E48">
        <w:rPr>
          <w:noProof w:val="0"/>
          <w:lang w:val="en-US"/>
        </w:rPr>
        <w:t xml:space="preserve"> </w:t>
      </w:r>
    </w:p>
    <w:p w14:paraId="7112A2B5" w14:textId="77777777" w:rsidR="00BC7067" w:rsidRPr="00040E48" w:rsidRDefault="00BC7067" w:rsidP="00EF41A6">
      <w:pPr>
        <w:pStyle w:val="BodyText"/>
        <w:rPr>
          <w:noProof w:val="0"/>
        </w:rPr>
      </w:pPr>
      <w:r w:rsidRPr="00040E48">
        <w:rPr>
          <w:noProof w:val="0"/>
        </w:rPr>
        <w:t>Removed from the CDA Content Modules supplement removed 2011-09 at the request of QRPH.</w:t>
      </w:r>
    </w:p>
    <w:p w14:paraId="72F8F8FB" w14:textId="77777777" w:rsidR="00C951A3" w:rsidRPr="00040E48" w:rsidRDefault="00C951A3" w:rsidP="0046437B">
      <w:pPr>
        <w:pStyle w:val="Heading5TOC"/>
        <w:rPr>
          <w:noProof w:val="0"/>
          <w:lang w:val="en-US"/>
        </w:rPr>
      </w:pPr>
      <w:r w:rsidRPr="00040E48">
        <w:rPr>
          <w:noProof w:val="0"/>
          <w:lang w:val="en-US"/>
        </w:rPr>
        <w:lastRenderedPageBreak/>
        <w:t xml:space="preserve"> </w:t>
      </w:r>
      <w:bookmarkStart w:id="834" w:name="_Toc441141958"/>
      <w:r w:rsidR="00BC7067" w:rsidRPr="00040E48">
        <w:rPr>
          <w:noProof w:val="0"/>
          <w:lang w:val="en-US"/>
        </w:rPr>
        <w:t>Cancer Control</w:t>
      </w:r>
      <w:bookmarkEnd w:id="834"/>
      <w:r w:rsidR="00130593" w:rsidRPr="00040E48">
        <w:rPr>
          <w:noProof w:val="0"/>
          <w:lang w:val="en-US"/>
        </w:rPr>
        <w:t xml:space="preserve"> </w:t>
      </w:r>
    </w:p>
    <w:p w14:paraId="54749F82" w14:textId="77777777" w:rsidR="00BC7067" w:rsidRPr="00040E48" w:rsidRDefault="00BC7067" w:rsidP="00EF41A6">
      <w:pPr>
        <w:pStyle w:val="BodyText"/>
        <w:rPr>
          <w:noProof w:val="0"/>
        </w:rPr>
      </w:pPr>
      <w:r w:rsidRPr="00040E48">
        <w:rPr>
          <w:noProof w:val="0"/>
        </w:rPr>
        <w:t>Removed from the CDA Content Modules supplement removed 2011-09 at the request of QRPH.</w:t>
      </w:r>
    </w:p>
    <w:p w14:paraId="19180E7A"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35" w:name="_Toc441141959"/>
      <w:r w:rsidRPr="00040E48">
        <w:rPr>
          <w:noProof w:val="0"/>
          <w:lang w:val="en-US"/>
        </w:rPr>
        <w:t>Reserved</w:t>
      </w:r>
      <w:r w:rsidR="00130593" w:rsidRPr="00040E48">
        <w:rPr>
          <w:noProof w:val="0"/>
          <w:lang w:val="en-US"/>
        </w:rPr>
        <w:t xml:space="preserve"> for</w:t>
      </w:r>
      <w:r w:rsidR="00BC7067" w:rsidRPr="00040E48">
        <w:rPr>
          <w:noProof w:val="0"/>
          <w:lang w:val="en-US"/>
        </w:rPr>
        <w:t xml:space="preserve"> Notifications, Alerts, and Reminders Section</w:t>
      </w:r>
      <w:bookmarkEnd w:id="835"/>
    </w:p>
    <w:p w14:paraId="4AF02667"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36" w:name="_Toc441141960"/>
      <w:r w:rsidRPr="00040E48">
        <w:rPr>
          <w:noProof w:val="0"/>
          <w:lang w:val="en-US"/>
        </w:rPr>
        <w:t>Reserved</w:t>
      </w:r>
      <w:r w:rsidR="00130593" w:rsidRPr="00040E48">
        <w:rPr>
          <w:noProof w:val="0"/>
          <w:lang w:val="en-US"/>
        </w:rPr>
        <w:t xml:space="preserve"> for </w:t>
      </w:r>
      <w:r w:rsidR="00BC7067" w:rsidRPr="00040E48">
        <w:rPr>
          <w:noProof w:val="0"/>
          <w:lang w:val="en-US"/>
        </w:rPr>
        <w:t>Pain Assessment Panel Section</w:t>
      </w:r>
      <w:bookmarkEnd w:id="836"/>
    </w:p>
    <w:p w14:paraId="79FE0D37"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37" w:name="_Toc441141961"/>
      <w:r w:rsidRPr="00040E48">
        <w:rPr>
          <w:noProof w:val="0"/>
          <w:lang w:val="en-US"/>
        </w:rPr>
        <w:t>Reserved</w:t>
      </w:r>
      <w:r w:rsidR="00130593" w:rsidRPr="00040E48">
        <w:rPr>
          <w:noProof w:val="0"/>
          <w:lang w:val="en-US"/>
        </w:rPr>
        <w:t xml:space="preserve"> for </w:t>
      </w:r>
      <w:r w:rsidR="00BC7067" w:rsidRPr="00040E48">
        <w:rPr>
          <w:noProof w:val="0"/>
          <w:lang w:val="en-US"/>
        </w:rPr>
        <w:t>History of Cognitive Function Section</w:t>
      </w:r>
      <w:bookmarkEnd w:id="837"/>
    </w:p>
    <w:p w14:paraId="224DE1FB" w14:textId="77777777" w:rsidR="00C951A3" w:rsidRPr="00040E48" w:rsidRDefault="00C951A3" w:rsidP="00EF41A6">
      <w:pPr>
        <w:pStyle w:val="Heading5TOC"/>
        <w:keepNext w:val="0"/>
        <w:rPr>
          <w:noProof w:val="0"/>
          <w:lang w:val="en-US"/>
        </w:rPr>
      </w:pPr>
      <w:r w:rsidRPr="00040E48">
        <w:rPr>
          <w:noProof w:val="0"/>
          <w:lang w:val="en-US"/>
        </w:rPr>
        <w:t xml:space="preserve"> </w:t>
      </w:r>
      <w:bookmarkStart w:id="838" w:name="_Toc441141962"/>
      <w:r w:rsidRPr="00040E48">
        <w:rPr>
          <w:noProof w:val="0"/>
          <w:lang w:val="en-US"/>
        </w:rPr>
        <w:t>Reserved</w:t>
      </w:r>
      <w:r w:rsidR="00130593" w:rsidRPr="00040E48">
        <w:rPr>
          <w:noProof w:val="0"/>
          <w:lang w:val="en-US"/>
        </w:rPr>
        <w:t xml:space="preserve"> for </w:t>
      </w:r>
      <w:r w:rsidR="00BC7067" w:rsidRPr="00040E48">
        <w:rPr>
          <w:noProof w:val="0"/>
          <w:lang w:val="en-US"/>
        </w:rPr>
        <w:t>Isolation Status Section</w:t>
      </w:r>
      <w:bookmarkEnd w:id="838"/>
    </w:p>
    <w:p w14:paraId="20E31C59" w14:textId="77777777" w:rsidR="00C951A3" w:rsidRPr="00040E48" w:rsidRDefault="00980A40" w:rsidP="00EF41A6">
      <w:pPr>
        <w:pStyle w:val="Heading5TOC"/>
        <w:keepNext w:val="0"/>
        <w:rPr>
          <w:noProof w:val="0"/>
          <w:lang w:val="en-US"/>
        </w:rPr>
      </w:pPr>
      <w:r w:rsidRPr="00040E48">
        <w:rPr>
          <w:noProof w:val="0"/>
          <w:lang w:val="en-US"/>
        </w:rPr>
        <w:t xml:space="preserve"> </w:t>
      </w:r>
      <w:bookmarkStart w:id="839" w:name="_Toc441141963"/>
      <w:r w:rsidR="00C951A3" w:rsidRPr="00040E48">
        <w:rPr>
          <w:noProof w:val="0"/>
          <w:lang w:val="en-US"/>
        </w:rPr>
        <w:t>Reserved</w:t>
      </w:r>
      <w:r w:rsidR="00130593" w:rsidRPr="00040E48">
        <w:rPr>
          <w:noProof w:val="0"/>
          <w:lang w:val="en-US"/>
        </w:rPr>
        <w:t xml:space="preserve"> for</w:t>
      </w:r>
      <w:r w:rsidR="00BC7067" w:rsidRPr="00040E48">
        <w:rPr>
          <w:noProof w:val="0"/>
          <w:lang w:val="en-US"/>
        </w:rPr>
        <w:t xml:space="preserve"> Restraints Section</w:t>
      </w:r>
      <w:bookmarkEnd w:id="839"/>
    </w:p>
    <w:p w14:paraId="43C344B8" w14:textId="77777777" w:rsidR="00BC7067" w:rsidRPr="00040E48" w:rsidRDefault="00BC7067" w:rsidP="00EF41A6">
      <w:pPr>
        <w:pStyle w:val="Heading5TOC"/>
        <w:keepNext w:val="0"/>
        <w:rPr>
          <w:noProof w:val="0"/>
          <w:lang w:val="en-US"/>
        </w:rPr>
      </w:pPr>
      <w:r w:rsidRPr="00040E48">
        <w:rPr>
          <w:noProof w:val="0"/>
          <w:lang w:val="en-US"/>
        </w:rPr>
        <w:t xml:space="preserve"> </w:t>
      </w:r>
      <w:bookmarkStart w:id="840" w:name="_Toc441141964"/>
      <w:r w:rsidRPr="00040E48">
        <w:rPr>
          <w:noProof w:val="0"/>
          <w:lang w:val="en-US"/>
        </w:rPr>
        <w:t>R</w:t>
      </w:r>
      <w:r w:rsidR="0046437B" w:rsidRPr="00040E48">
        <w:rPr>
          <w:noProof w:val="0"/>
          <w:lang w:val="en-US"/>
        </w:rPr>
        <w:t>e</w:t>
      </w:r>
      <w:r w:rsidRPr="00040E48">
        <w:rPr>
          <w:noProof w:val="0"/>
          <w:lang w:val="en-US"/>
        </w:rPr>
        <w:t>served for Risk Indicators for Hearing Loss</w:t>
      </w:r>
      <w:bookmarkEnd w:id="840"/>
    </w:p>
    <w:p w14:paraId="35301E23" w14:textId="77777777" w:rsidR="00BC7067" w:rsidRPr="00040E48" w:rsidRDefault="00BC7067" w:rsidP="00EF41A6">
      <w:pPr>
        <w:pStyle w:val="Heading5TOC"/>
        <w:keepNext w:val="0"/>
        <w:rPr>
          <w:noProof w:val="0"/>
          <w:lang w:val="en-US"/>
        </w:rPr>
      </w:pPr>
      <w:r w:rsidRPr="00040E48">
        <w:rPr>
          <w:noProof w:val="0"/>
          <w:lang w:val="en-US"/>
        </w:rPr>
        <w:t xml:space="preserve"> </w:t>
      </w:r>
      <w:bookmarkStart w:id="841" w:name="_Toc441141965"/>
      <w:r w:rsidRPr="00040E48">
        <w:rPr>
          <w:noProof w:val="0"/>
          <w:lang w:val="en-US"/>
        </w:rPr>
        <w:t>Reserved for Cancer Diagnosis Section</w:t>
      </w:r>
      <w:bookmarkEnd w:id="841"/>
    </w:p>
    <w:p w14:paraId="1200EFA5" w14:textId="77777777" w:rsidR="00E06A4D" w:rsidRPr="00040E48" w:rsidRDefault="00E06A4D" w:rsidP="00EF41A6">
      <w:pPr>
        <w:pStyle w:val="Heading5TOC"/>
        <w:keepNext w:val="0"/>
        <w:rPr>
          <w:noProof w:val="0"/>
          <w:lang w:val="en-US"/>
        </w:rPr>
      </w:pPr>
      <w:bookmarkStart w:id="842" w:name="_Toc441141966"/>
      <w:r w:rsidRPr="00040E48">
        <w:rPr>
          <w:noProof w:val="0"/>
          <w:lang w:val="en-US"/>
        </w:rPr>
        <w:t>Reserved for Occupational Data for Health Section</w:t>
      </w:r>
      <w:bookmarkEnd w:id="842"/>
    </w:p>
    <w:p w14:paraId="48F658FE" w14:textId="77777777" w:rsidR="006E110A" w:rsidRPr="00040E48" w:rsidRDefault="006E110A">
      <w:pPr>
        <w:pStyle w:val="Heading4"/>
        <w:rPr>
          <w:noProof w:val="0"/>
        </w:rPr>
      </w:pPr>
      <w:bookmarkStart w:id="843" w:name="_Toc367192236"/>
      <w:bookmarkStart w:id="844" w:name="_Toc367192537"/>
      <w:bookmarkStart w:id="845" w:name="_Toc367193554"/>
      <w:bookmarkStart w:id="846" w:name="_Toc367204316"/>
      <w:bookmarkStart w:id="847" w:name="_Toc367204652"/>
      <w:bookmarkStart w:id="848" w:name="_Toc367204990"/>
      <w:bookmarkStart w:id="849" w:name="_Toc367208607"/>
      <w:bookmarkStart w:id="850" w:name="_Toc367208943"/>
      <w:bookmarkStart w:id="851" w:name="_Toc367210229"/>
      <w:bookmarkStart w:id="852" w:name="_Toc367215078"/>
      <w:bookmarkStart w:id="853" w:name="_Toc368410704"/>
      <w:bookmarkStart w:id="854" w:name="_Toc368412521"/>
      <w:bookmarkStart w:id="855" w:name="_Toc270712269"/>
      <w:bookmarkStart w:id="856" w:name="_Toc441141967"/>
      <w:bookmarkEnd w:id="843"/>
      <w:bookmarkEnd w:id="844"/>
      <w:bookmarkEnd w:id="845"/>
      <w:bookmarkEnd w:id="846"/>
      <w:bookmarkEnd w:id="847"/>
      <w:bookmarkEnd w:id="848"/>
      <w:bookmarkEnd w:id="849"/>
      <w:bookmarkEnd w:id="850"/>
      <w:bookmarkEnd w:id="851"/>
      <w:bookmarkEnd w:id="852"/>
      <w:bookmarkEnd w:id="853"/>
      <w:bookmarkEnd w:id="854"/>
      <w:r w:rsidRPr="00040E48">
        <w:rPr>
          <w:noProof w:val="0"/>
        </w:rPr>
        <w:t>Medications</w:t>
      </w:r>
      <w:bookmarkEnd w:id="855"/>
      <w:bookmarkEnd w:id="856"/>
    </w:p>
    <w:p w14:paraId="2DC0F020" w14:textId="77777777" w:rsidR="006E110A" w:rsidRPr="00040E48" w:rsidRDefault="006E110A">
      <w:pPr>
        <w:pStyle w:val="BodyText"/>
        <w:rPr>
          <w:noProof w:val="0"/>
        </w:rPr>
      </w:pPr>
      <w:r w:rsidRPr="00040E48">
        <w:rPr>
          <w:noProof w:val="0"/>
        </w:rPr>
        <w:t xml:space="preserve">This section contains section content modules that describe activities surrounding the use of medication. </w:t>
      </w:r>
    </w:p>
    <w:p w14:paraId="5DC8CC06" w14:textId="77777777" w:rsidR="006E110A" w:rsidRPr="00040E48" w:rsidRDefault="006E110A" w:rsidP="00C02515">
      <w:pPr>
        <w:pStyle w:val="Heading5TOC"/>
        <w:rPr>
          <w:noProof w:val="0"/>
          <w:lang w:val="en-US"/>
        </w:rPr>
      </w:pPr>
      <w:bookmarkStart w:id="857" w:name="_Toc270712270"/>
      <w:bookmarkStart w:id="858" w:name="_Toc441141968"/>
      <w:bookmarkStart w:id="859" w:name="T1_3_6_1_4_1_19376_1_5_3_1_3_19"/>
      <w:r w:rsidRPr="00040E48">
        <w:rPr>
          <w:noProof w:val="0"/>
          <w:lang w:val="en-US"/>
        </w:rPr>
        <w:t>Medications Section 1.3.6.1.4.1.19376.1.5.3.1.3.19</w:t>
      </w:r>
      <w:bookmarkEnd w:id="857"/>
      <w:bookmarkEnd w:id="85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7763E57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859"/>
          <w:p w14:paraId="7B47D832"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E3DE416" w14:textId="77777777" w:rsidR="006E110A" w:rsidRPr="00040E48" w:rsidRDefault="006E110A">
            <w:pPr>
              <w:pStyle w:val="TableEntry"/>
              <w:rPr>
                <w:noProof w:val="0"/>
              </w:rPr>
            </w:pPr>
            <w:r w:rsidRPr="00040E48">
              <w:rPr>
                <w:noProof w:val="0"/>
              </w:rPr>
              <w:t xml:space="preserve">1.3.6.1.4.1.19376.1.5.3.1.3.19 </w:t>
            </w:r>
          </w:p>
        </w:tc>
      </w:tr>
      <w:tr w:rsidR="006E110A" w:rsidRPr="00040E48" w14:paraId="2BCF0D5A"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E66553A"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46E07400" w14:textId="61E1CA0B" w:rsidR="006E110A" w:rsidRPr="00040E48" w:rsidRDefault="00FF2B1E">
            <w:pPr>
              <w:pStyle w:val="TableEntry"/>
              <w:rPr>
                <w:noProof w:val="0"/>
              </w:rPr>
            </w:pPr>
            <w:hyperlink r:id="rId71" w:history="1">
              <w:r w:rsidR="006E110A" w:rsidRPr="00040E48">
                <w:rPr>
                  <w:rStyle w:val="Hyperlink"/>
                  <w:noProof w:val="0"/>
                </w:rPr>
                <w:t>CCD 3.9</w:t>
              </w:r>
            </w:hyperlink>
            <w:r w:rsidR="006E110A" w:rsidRPr="00040E48">
              <w:rPr>
                <w:noProof w:val="0"/>
              </w:rPr>
              <w:t xml:space="preserve"> (2.16.840.1.113883.10.20.1.8) </w:t>
            </w:r>
          </w:p>
        </w:tc>
      </w:tr>
      <w:tr w:rsidR="006E110A" w:rsidRPr="00040E48" w14:paraId="5E7202C5"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13FF802"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E1A350D" w14:textId="77777777" w:rsidR="006E110A" w:rsidRPr="00040E48" w:rsidRDefault="006E110A">
            <w:pPr>
              <w:pStyle w:val="TableEntry"/>
              <w:rPr>
                <w:noProof w:val="0"/>
              </w:rPr>
            </w:pPr>
            <w:r w:rsidRPr="00040E48">
              <w:rPr>
                <w:noProof w:val="0"/>
              </w:rPr>
              <w:t xml:space="preserve">The medications section shall contain a description of the relevant medications for the patient, </w:t>
            </w:r>
            <w:r w:rsidR="00C37EF8" w:rsidRPr="00040E48">
              <w:rPr>
                <w:noProof w:val="0"/>
              </w:rPr>
              <w:t>e.g.,</w:t>
            </w:r>
            <w:r w:rsidRPr="00040E48">
              <w:rPr>
                <w:noProof w:val="0"/>
              </w:rPr>
              <w:t xml:space="preserve"> an ambulatory prescription list. It shall include entries for medications as described in the Entry Content Module. </w:t>
            </w:r>
          </w:p>
        </w:tc>
      </w:tr>
      <w:tr w:rsidR="006E110A" w:rsidRPr="00040E48" w14:paraId="5E6D2C20"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6E1319B"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838F2AF"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BC2E237" w14:textId="77777777" w:rsidR="006E110A" w:rsidRPr="00040E48" w:rsidRDefault="006E110A">
            <w:pPr>
              <w:pStyle w:val="TableEntryHeader"/>
              <w:rPr>
                <w:noProof w:val="0"/>
              </w:rPr>
            </w:pPr>
            <w:r w:rsidRPr="00040E48">
              <w:rPr>
                <w:noProof w:val="0"/>
              </w:rPr>
              <w:t xml:space="preserve">Description </w:t>
            </w:r>
          </w:p>
        </w:tc>
      </w:tr>
      <w:tr w:rsidR="006E110A" w:rsidRPr="00040E48" w14:paraId="0205891B"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D42A0CB" w14:textId="77777777" w:rsidR="006E110A" w:rsidRPr="00040E48" w:rsidRDefault="006E110A">
            <w:pPr>
              <w:pStyle w:val="TableEntry"/>
              <w:rPr>
                <w:noProof w:val="0"/>
              </w:rPr>
            </w:pPr>
            <w:r w:rsidRPr="00040E48">
              <w:rPr>
                <w:noProof w:val="0"/>
              </w:rPr>
              <w:t xml:space="preserve">10160-0 </w:t>
            </w:r>
          </w:p>
        </w:tc>
        <w:tc>
          <w:tcPr>
            <w:tcW w:w="0" w:type="auto"/>
            <w:tcBorders>
              <w:top w:val="single" w:sz="6" w:space="0" w:color="000000"/>
              <w:left w:val="single" w:sz="6" w:space="0" w:color="000000"/>
              <w:bottom w:val="single" w:sz="6" w:space="0" w:color="000000"/>
              <w:right w:val="single" w:sz="6" w:space="0" w:color="000000"/>
            </w:tcBorders>
            <w:vAlign w:val="center"/>
          </w:tcPr>
          <w:p w14:paraId="201F4512"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AA9754A" w14:textId="77777777" w:rsidR="006E110A" w:rsidRPr="00040E48" w:rsidRDefault="006E110A">
            <w:pPr>
              <w:pStyle w:val="TableEntry"/>
              <w:rPr>
                <w:noProof w:val="0"/>
              </w:rPr>
            </w:pPr>
            <w:r w:rsidRPr="00040E48">
              <w:rPr>
                <w:noProof w:val="0"/>
              </w:rPr>
              <w:t xml:space="preserve">HISTORY OF MEDICATION USE </w:t>
            </w:r>
          </w:p>
        </w:tc>
      </w:tr>
      <w:tr w:rsidR="006E110A" w:rsidRPr="00040E48" w14:paraId="7AA08927"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9696F88"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CE87A04"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D9DD27C" w14:textId="77777777" w:rsidR="006E110A" w:rsidRPr="00040E48" w:rsidRDefault="006E110A">
            <w:pPr>
              <w:pStyle w:val="TableEntryHeader"/>
              <w:rPr>
                <w:noProof w:val="0"/>
              </w:rPr>
            </w:pPr>
            <w:r w:rsidRPr="00040E48">
              <w:rPr>
                <w:noProof w:val="0"/>
              </w:rPr>
              <w:t xml:space="preserve">Description </w:t>
            </w:r>
          </w:p>
        </w:tc>
      </w:tr>
      <w:tr w:rsidR="006E110A" w:rsidRPr="00040E48" w14:paraId="2DDFF8B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BBAA084" w14:textId="77777777" w:rsidR="006E110A" w:rsidRPr="00040E48" w:rsidRDefault="006E110A">
            <w:pPr>
              <w:pStyle w:val="TableEntry"/>
              <w:rPr>
                <w:noProof w:val="0"/>
              </w:rPr>
            </w:pPr>
            <w:r w:rsidRPr="00040E48">
              <w:rPr>
                <w:noProof w:val="0"/>
              </w:rPr>
              <w:t xml:space="preserve">1.3.6.1.4.1.19376.1.5.3.1.4.7 </w:t>
            </w:r>
          </w:p>
        </w:tc>
        <w:tc>
          <w:tcPr>
            <w:tcW w:w="0" w:type="auto"/>
            <w:tcBorders>
              <w:top w:val="single" w:sz="6" w:space="0" w:color="000000"/>
              <w:left w:val="single" w:sz="6" w:space="0" w:color="000000"/>
              <w:bottom w:val="single" w:sz="6" w:space="0" w:color="000000"/>
              <w:right w:val="single" w:sz="6" w:space="0" w:color="000000"/>
            </w:tcBorders>
            <w:vAlign w:val="center"/>
          </w:tcPr>
          <w:p w14:paraId="41ACD1D4"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DFA7ED2" w14:textId="77777777" w:rsidR="006E110A" w:rsidRPr="00040E48" w:rsidRDefault="00FF2B1E">
            <w:pPr>
              <w:pStyle w:val="TableEntry"/>
              <w:rPr>
                <w:noProof w:val="0"/>
              </w:rPr>
            </w:pPr>
            <w:hyperlink w:anchor="T1_3_6_1_4_1_19376_1_5_3_1_4_7" w:tooltip="1.3.6.1.4.1.19376.1.5.3.1.4.7" w:history="1">
              <w:r w:rsidR="006E110A" w:rsidRPr="00040E48">
                <w:rPr>
                  <w:rStyle w:val="Hyperlink"/>
                  <w:noProof w:val="0"/>
                </w:rPr>
                <w:t>Medications</w:t>
              </w:r>
            </w:hyperlink>
            <w:r w:rsidR="006E110A" w:rsidRPr="00040E48">
              <w:rPr>
                <w:noProof w:val="0"/>
              </w:rPr>
              <w:t xml:space="preserve"> </w:t>
            </w:r>
          </w:p>
        </w:tc>
      </w:tr>
    </w:tbl>
    <w:p w14:paraId="045611DA" w14:textId="77777777" w:rsidR="006E110A" w:rsidRPr="00040E48" w:rsidRDefault="006E110A">
      <w:pPr>
        <w:pStyle w:val="BodyText"/>
        <w:rPr>
          <w:noProof w:val="0"/>
        </w:rPr>
      </w:pPr>
    </w:p>
    <w:p w14:paraId="74F78B98" w14:textId="77777777" w:rsidR="006E110A" w:rsidRPr="00040E48" w:rsidRDefault="006E110A">
      <w:pPr>
        <w:pStyle w:val="Heading6"/>
        <w:rPr>
          <w:noProof w:val="0"/>
        </w:rPr>
      </w:pPr>
      <w:r w:rsidRPr="00040E48">
        <w:rPr>
          <w:noProof w:val="0"/>
        </w:rPr>
        <w:t xml:space="preserve">Parent Template </w:t>
      </w:r>
    </w:p>
    <w:p w14:paraId="57B33749" w14:textId="59CB73DE" w:rsidR="006E110A" w:rsidRPr="00040E48" w:rsidRDefault="006E110A">
      <w:pPr>
        <w:pStyle w:val="BodyText"/>
        <w:rPr>
          <w:noProof w:val="0"/>
        </w:rPr>
      </w:pPr>
      <w:r w:rsidRPr="00040E48">
        <w:rPr>
          <w:noProof w:val="0"/>
        </w:rPr>
        <w:t xml:space="preserve">The parent of this template is </w:t>
      </w:r>
      <w:hyperlink r:id="rId72" w:history="1">
        <w:r w:rsidRPr="00040E48">
          <w:rPr>
            <w:rStyle w:val="Hyperlink"/>
            <w:noProof w:val="0"/>
          </w:rPr>
          <w:t>CCD 3.9</w:t>
        </w:r>
      </w:hyperlink>
      <w:r w:rsidRPr="00040E48">
        <w:rPr>
          <w:noProof w:val="0"/>
        </w:rPr>
        <w:t xml:space="preserve">. </w:t>
      </w:r>
    </w:p>
    <w:p w14:paraId="115CC91C" w14:textId="77777777" w:rsidR="006E110A" w:rsidRPr="00F331FC" w:rsidRDefault="006E110A">
      <w:pPr>
        <w:pStyle w:val="XMLFragment"/>
        <w:rPr>
          <w:noProof w:val="0"/>
          <w:lang w:val="nl-NL"/>
          <w:rPrChange w:id="860" w:author="Michael Clifton" w:date="2018-10-11T10:10:00Z">
            <w:rPr>
              <w:noProof w:val="0"/>
            </w:rPr>
          </w:rPrChange>
        </w:rPr>
      </w:pPr>
      <w:r w:rsidRPr="00F331FC">
        <w:rPr>
          <w:noProof w:val="0"/>
          <w:lang w:val="nl-NL"/>
          <w:rPrChange w:id="861" w:author="Michael Clifton" w:date="2018-10-11T10:10:00Z">
            <w:rPr>
              <w:noProof w:val="0"/>
            </w:rPr>
          </w:rPrChange>
        </w:rPr>
        <w:lastRenderedPageBreak/>
        <w:t>&lt;component&gt;</w:t>
      </w:r>
    </w:p>
    <w:p w14:paraId="2F9BE5A1" w14:textId="77777777" w:rsidR="006E110A" w:rsidRPr="00F331FC" w:rsidRDefault="006E110A">
      <w:pPr>
        <w:pStyle w:val="XMLFragment"/>
        <w:rPr>
          <w:noProof w:val="0"/>
          <w:lang w:val="nl-NL"/>
          <w:rPrChange w:id="862" w:author="Michael Clifton" w:date="2018-10-11T10:10:00Z">
            <w:rPr>
              <w:noProof w:val="0"/>
            </w:rPr>
          </w:rPrChange>
        </w:rPr>
      </w:pPr>
      <w:r w:rsidRPr="00F331FC">
        <w:rPr>
          <w:noProof w:val="0"/>
          <w:lang w:val="nl-NL"/>
          <w:rPrChange w:id="863" w:author="Michael Clifton" w:date="2018-10-11T10:10:00Z">
            <w:rPr>
              <w:noProof w:val="0"/>
            </w:rPr>
          </w:rPrChange>
        </w:rPr>
        <w:t xml:space="preserve">  &lt;section&gt;</w:t>
      </w:r>
      <w:r w:rsidRPr="00F331FC">
        <w:rPr>
          <w:noProof w:val="0"/>
          <w:lang w:val="nl-NL"/>
          <w:rPrChange w:id="864" w:author="Michael Clifton" w:date="2018-10-11T10:10:00Z">
            <w:rPr>
              <w:noProof w:val="0"/>
            </w:rPr>
          </w:rPrChange>
        </w:rPr>
        <w:br/>
        <w:t xml:space="preserve">    &lt;templateId root='2.16.840.1.113883.10.20.1.8'/&gt;</w:t>
      </w:r>
    </w:p>
    <w:p w14:paraId="0AC51CA5" w14:textId="77777777" w:rsidR="006E110A" w:rsidRPr="00F331FC" w:rsidRDefault="006E110A">
      <w:pPr>
        <w:pStyle w:val="XMLFragment"/>
        <w:rPr>
          <w:noProof w:val="0"/>
          <w:lang w:val="nl-NL"/>
          <w:rPrChange w:id="865" w:author="Michael Clifton" w:date="2018-10-11T10:10:00Z">
            <w:rPr>
              <w:noProof w:val="0"/>
            </w:rPr>
          </w:rPrChange>
        </w:rPr>
      </w:pPr>
      <w:r w:rsidRPr="00F331FC">
        <w:rPr>
          <w:noProof w:val="0"/>
          <w:lang w:val="nl-NL"/>
          <w:rPrChange w:id="866" w:author="Michael Clifton" w:date="2018-10-11T10:10:00Z">
            <w:rPr>
              <w:noProof w:val="0"/>
            </w:rPr>
          </w:rPrChange>
        </w:rPr>
        <w:t xml:space="preserve">    &lt;templateId root='1.3.6.1.4.1.19376.1.5.3.1.3.19'/&gt;</w:t>
      </w:r>
    </w:p>
    <w:p w14:paraId="46E8A089" w14:textId="77777777" w:rsidR="006E110A" w:rsidRPr="00040E48" w:rsidRDefault="006E110A">
      <w:pPr>
        <w:pStyle w:val="XMLFragment"/>
        <w:rPr>
          <w:noProof w:val="0"/>
        </w:rPr>
      </w:pPr>
      <w:r w:rsidRPr="00F331FC">
        <w:rPr>
          <w:noProof w:val="0"/>
          <w:lang w:val="nl-NL"/>
          <w:rPrChange w:id="867" w:author="Michael Clifton" w:date="2018-10-11T10:10:00Z">
            <w:rPr>
              <w:noProof w:val="0"/>
            </w:rPr>
          </w:rPrChange>
        </w:rPr>
        <w:t xml:space="preserve">    </w:t>
      </w:r>
      <w:r w:rsidRPr="00040E48">
        <w:rPr>
          <w:noProof w:val="0"/>
        </w:rPr>
        <w:t>&lt;id root=' ' extension=' '/&gt;</w:t>
      </w:r>
    </w:p>
    <w:p w14:paraId="65638341" w14:textId="77777777" w:rsidR="006E110A" w:rsidRPr="00040E48" w:rsidRDefault="006E110A">
      <w:pPr>
        <w:pStyle w:val="XMLFragment"/>
        <w:rPr>
          <w:noProof w:val="0"/>
        </w:rPr>
      </w:pPr>
      <w:r w:rsidRPr="00040E48">
        <w:rPr>
          <w:noProof w:val="0"/>
        </w:rPr>
        <w:t xml:space="preserve">    &lt;code code='10160-0' displayName='HISTORY OF MEDICATION USE'</w:t>
      </w:r>
    </w:p>
    <w:p w14:paraId="35AF4C80" w14:textId="77777777" w:rsidR="006E110A" w:rsidRPr="00040E48" w:rsidRDefault="006E110A">
      <w:pPr>
        <w:pStyle w:val="XMLFragment"/>
        <w:rPr>
          <w:noProof w:val="0"/>
        </w:rPr>
      </w:pPr>
      <w:r w:rsidRPr="00040E48">
        <w:rPr>
          <w:noProof w:val="0"/>
        </w:rPr>
        <w:t xml:space="preserve">      codeSystem='2.16.840.1.113883.6.1' codeSystemName='LOINC'/&gt;</w:t>
      </w:r>
    </w:p>
    <w:p w14:paraId="211695F4" w14:textId="77777777" w:rsidR="006E110A" w:rsidRPr="00040E48" w:rsidRDefault="006E110A">
      <w:pPr>
        <w:pStyle w:val="XMLFragment"/>
        <w:rPr>
          <w:noProof w:val="0"/>
        </w:rPr>
      </w:pPr>
      <w:r w:rsidRPr="00040E48">
        <w:rPr>
          <w:noProof w:val="0"/>
        </w:rPr>
        <w:t xml:space="preserve">    &lt;text&gt;</w:t>
      </w:r>
    </w:p>
    <w:p w14:paraId="7A83881B"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309652D" w14:textId="77777777" w:rsidR="006E110A" w:rsidRPr="00040E48" w:rsidRDefault="006E110A">
      <w:pPr>
        <w:pStyle w:val="XMLFragment"/>
        <w:rPr>
          <w:noProof w:val="0"/>
        </w:rPr>
      </w:pPr>
      <w:r w:rsidRPr="00040E48">
        <w:rPr>
          <w:noProof w:val="0"/>
        </w:rPr>
        <w:t xml:space="preserve">    &lt;/text&gt;   </w:t>
      </w:r>
    </w:p>
    <w:p w14:paraId="3A7B4272" w14:textId="77777777" w:rsidR="006E110A" w:rsidRPr="00040E48" w:rsidRDefault="006E110A">
      <w:pPr>
        <w:pStyle w:val="XMLFragment"/>
        <w:rPr>
          <w:noProof w:val="0"/>
        </w:rPr>
      </w:pPr>
      <w:r w:rsidRPr="00040E48">
        <w:rPr>
          <w:noProof w:val="0"/>
        </w:rPr>
        <w:t xml:space="preserve">    &lt;entry&gt;</w:t>
      </w:r>
    </w:p>
    <w:p w14:paraId="25B0D3C0" w14:textId="77777777" w:rsidR="006E110A" w:rsidRPr="00040E48" w:rsidRDefault="006E110A">
      <w:pPr>
        <w:pStyle w:val="XMLFragment"/>
        <w:rPr>
          <w:noProof w:val="0"/>
        </w:rPr>
      </w:pPr>
      <w:r w:rsidRPr="00040E48">
        <w:rPr>
          <w:noProof w:val="0"/>
        </w:rPr>
        <w:t xml:space="preserve">         :</w:t>
      </w:r>
    </w:p>
    <w:p w14:paraId="0BB83968" w14:textId="77777777" w:rsidR="006E110A" w:rsidRPr="00040E48" w:rsidRDefault="006E110A">
      <w:pPr>
        <w:pStyle w:val="XMLFragment"/>
        <w:rPr>
          <w:noProof w:val="0"/>
        </w:rPr>
      </w:pPr>
      <w:r w:rsidRPr="00040E48">
        <w:rPr>
          <w:noProof w:val="0"/>
        </w:rPr>
        <w:t xml:space="preserve">      &lt;!-- Required Medications element --&gt;</w:t>
      </w:r>
    </w:p>
    <w:p w14:paraId="357EF74A" w14:textId="77777777" w:rsidR="006E110A" w:rsidRPr="00F331FC" w:rsidRDefault="006E110A">
      <w:pPr>
        <w:pStyle w:val="XMLFragment"/>
        <w:rPr>
          <w:noProof w:val="0"/>
          <w:lang w:val="nl-NL"/>
          <w:rPrChange w:id="868" w:author="Michael Clifton" w:date="2018-10-11T10:10:00Z">
            <w:rPr>
              <w:noProof w:val="0"/>
            </w:rPr>
          </w:rPrChange>
        </w:rPr>
      </w:pPr>
      <w:r w:rsidRPr="00040E48">
        <w:rPr>
          <w:noProof w:val="0"/>
        </w:rPr>
        <w:t xml:space="preserve">        </w:t>
      </w:r>
      <w:r w:rsidRPr="00F331FC">
        <w:rPr>
          <w:noProof w:val="0"/>
          <w:lang w:val="nl-NL"/>
          <w:rPrChange w:id="869" w:author="Michael Clifton" w:date="2018-10-11T10:10:00Z">
            <w:rPr>
              <w:noProof w:val="0"/>
            </w:rPr>
          </w:rPrChange>
        </w:rPr>
        <w:t>&lt;templateId root='</w:t>
      </w:r>
      <w:r w:rsidR="007F2830">
        <w:rPr>
          <w:rStyle w:val="Hyperlink"/>
          <w:noProof w:val="0"/>
        </w:rPr>
        <w:fldChar w:fldCharType="begin"/>
      </w:r>
      <w:r w:rsidR="007F2830" w:rsidRPr="00F331FC">
        <w:rPr>
          <w:rStyle w:val="Hyperlink"/>
          <w:noProof w:val="0"/>
          <w:lang w:val="nl-NL"/>
          <w:rPrChange w:id="870" w:author="Michael Clifton" w:date="2018-10-11T10:10:00Z">
            <w:rPr>
              <w:rStyle w:val="Hyperlink"/>
              <w:noProof w:val="0"/>
            </w:rPr>
          </w:rPrChange>
        </w:rPr>
        <w:instrText xml:space="preserve"> HYPERLINK \l "T1_3_6_1_4_1_19376_1_5_3_1_4_7" \o "1.3.6.1.4.1.19376.1.5.3.1.4.7" </w:instrText>
      </w:r>
      <w:r w:rsidR="007F2830">
        <w:rPr>
          <w:rStyle w:val="Hyperlink"/>
          <w:noProof w:val="0"/>
        </w:rPr>
        <w:fldChar w:fldCharType="separate"/>
      </w:r>
      <w:r w:rsidRPr="00F331FC">
        <w:rPr>
          <w:rStyle w:val="Hyperlink"/>
          <w:noProof w:val="0"/>
          <w:lang w:val="nl-NL"/>
          <w:rPrChange w:id="871" w:author="Michael Clifton" w:date="2018-10-11T10:10:00Z">
            <w:rPr>
              <w:rStyle w:val="Hyperlink"/>
              <w:noProof w:val="0"/>
            </w:rPr>
          </w:rPrChange>
        </w:rPr>
        <w:t>1.3.6.1.4.1.19376.1.5.3.1.4.7</w:t>
      </w:r>
      <w:r w:rsidR="007F2830">
        <w:rPr>
          <w:rStyle w:val="Hyperlink"/>
          <w:noProof w:val="0"/>
        </w:rPr>
        <w:fldChar w:fldCharType="end"/>
      </w:r>
      <w:r w:rsidRPr="00F331FC">
        <w:rPr>
          <w:noProof w:val="0"/>
          <w:lang w:val="nl-NL"/>
          <w:rPrChange w:id="872" w:author="Michael Clifton" w:date="2018-10-11T10:10:00Z">
            <w:rPr>
              <w:noProof w:val="0"/>
            </w:rPr>
          </w:rPrChange>
        </w:rPr>
        <w:t>'/&gt;</w:t>
      </w:r>
    </w:p>
    <w:p w14:paraId="62E1A7AD" w14:textId="77777777" w:rsidR="006E110A" w:rsidRPr="00F331FC" w:rsidRDefault="006E110A">
      <w:pPr>
        <w:pStyle w:val="XMLFragment"/>
        <w:rPr>
          <w:noProof w:val="0"/>
          <w:lang w:val="nl-NL"/>
          <w:rPrChange w:id="873" w:author="Michael Clifton" w:date="2018-10-11T10:10:00Z">
            <w:rPr>
              <w:noProof w:val="0"/>
            </w:rPr>
          </w:rPrChange>
        </w:rPr>
      </w:pPr>
      <w:r w:rsidRPr="00F331FC">
        <w:rPr>
          <w:noProof w:val="0"/>
          <w:lang w:val="nl-NL"/>
          <w:rPrChange w:id="874" w:author="Michael Clifton" w:date="2018-10-11T10:10:00Z">
            <w:rPr>
              <w:noProof w:val="0"/>
            </w:rPr>
          </w:rPrChange>
        </w:rPr>
        <w:t xml:space="preserve">         :</w:t>
      </w:r>
    </w:p>
    <w:p w14:paraId="05EA70DE" w14:textId="77777777" w:rsidR="006E110A" w:rsidRPr="00F331FC" w:rsidRDefault="006E110A">
      <w:pPr>
        <w:pStyle w:val="XMLFragment"/>
        <w:rPr>
          <w:noProof w:val="0"/>
          <w:lang w:val="nl-NL"/>
          <w:rPrChange w:id="875" w:author="Michael Clifton" w:date="2018-10-11T10:10:00Z">
            <w:rPr>
              <w:noProof w:val="0"/>
            </w:rPr>
          </w:rPrChange>
        </w:rPr>
      </w:pPr>
      <w:r w:rsidRPr="00F331FC">
        <w:rPr>
          <w:noProof w:val="0"/>
          <w:lang w:val="nl-NL"/>
          <w:rPrChange w:id="876" w:author="Michael Clifton" w:date="2018-10-11T10:10:00Z">
            <w:rPr>
              <w:noProof w:val="0"/>
            </w:rPr>
          </w:rPrChange>
        </w:rPr>
        <w:t xml:space="preserve">    &lt;/entry&gt;</w:t>
      </w:r>
    </w:p>
    <w:p w14:paraId="0DF8A009" w14:textId="77777777" w:rsidR="006E110A" w:rsidRPr="00F331FC" w:rsidRDefault="006E110A">
      <w:pPr>
        <w:pStyle w:val="XMLFragment"/>
        <w:rPr>
          <w:noProof w:val="0"/>
          <w:lang w:val="nl-NL"/>
          <w:rPrChange w:id="877" w:author="Michael Clifton" w:date="2018-10-11T10:10:00Z">
            <w:rPr>
              <w:noProof w:val="0"/>
            </w:rPr>
          </w:rPrChange>
        </w:rPr>
      </w:pPr>
      <w:r w:rsidRPr="00F331FC">
        <w:rPr>
          <w:noProof w:val="0"/>
          <w:lang w:val="nl-NL"/>
          <w:rPrChange w:id="878" w:author="Michael Clifton" w:date="2018-10-11T10:10:00Z">
            <w:rPr>
              <w:noProof w:val="0"/>
            </w:rPr>
          </w:rPrChange>
        </w:rPr>
        <w:t xml:space="preserve">       </w:t>
      </w:r>
    </w:p>
    <w:p w14:paraId="16203344" w14:textId="77777777" w:rsidR="006E110A" w:rsidRPr="00040E48" w:rsidRDefault="006E110A">
      <w:pPr>
        <w:pStyle w:val="XMLFragment"/>
        <w:rPr>
          <w:noProof w:val="0"/>
        </w:rPr>
      </w:pPr>
      <w:r w:rsidRPr="00F331FC">
        <w:rPr>
          <w:noProof w:val="0"/>
          <w:lang w:val="nl-NL"/>
          <w:rPrChange w:id="879" w:author="Michael Clifton" w:date="2018-10-11T10:10:00Z">
            <w:rPr>
              <w:noProof w:val="0"/>
            </w:rPr>
          </w:rPrChange>
        </w:rPr>
        <w:t xml:space="preserve">  </w:t>
      </w:r>
      <w:r w:rsidRPr="00040E48">
        <w:rPr>
          <w:noProof w:val="0"/>
        </w:rPr>
        <w:t>&lt;/section&gt;</w:t>
      </w:r>
    </w:p>
    <w:p w14:paraId="6C5B81CE" w14:textId="77777777" w:rsidR="006E110A" w:rsidRPr="00040E48" w:rsidRDefault="006E110A">
      <w:pPr>
        <w:pStyle w:val="XMLFragment"/>
        <w:rPr>
          <w:noProof w:val="0"/>
        </w:rPr>
      </w:pPr>
      <w:r w:rsidRPr="00040E48">
        <w:rPr>
          <w:noProof w:val="0"/>
        </w:rPr>
        <w:t>&lt;/component&gt;</w:t>
      </w:r>
    </w:p>
    <w:p w14:paraId="0D8FAE54" w14:textId="77777777" w:rsidR="006E110A" w:rsidRPr="00040E48" w:rsidRDefault="006E110A">
      <w:pPr>
        <w:pStyle w:val="FigureTitle"/>
        <w:rPr>
          <w:noProof w:val="0"/>
        </w:rPr>
      </w:pPr>
      <w:r w:rsidRPr="00040E48">
        <w:rPr>
          <w:noProof w:val="0"/>
        </w:rPr>
        <w:t xml:space="preserve">Figure </w:t>
      </w:r>
      <w:r w:rsidR="00F20609" w:rsidRPr="00040E48">
        <w:rPr>
          <w:noProof w:val="0"/>
        </w:rPr>
        <w:t>6.3.3.3.1.1</w:t>
      </w:r>
      <w:r w:rsidR="0063221E" w:rsidRPr="00040E48">
        <w:rPr>
          <w:noProof w:val="0"/>
        </w:rPr>
        <w:t>-1:</w:t>
      </w:r>
      <w:r w:rsidR="00F20609" w:rsidRPr="00040E48">
        <w:rPr>
          <w:noProof w:val="0"/>
        </w:rPr>
        <w:t xml:space="preserve"> </w:t>
      </w:r>
      <w:r w:rsidRPr="00040E48">
        <w:rPr>
          <w:noProof w:val="0"/>
        </w:rPr>
        <w:t>Sample Medications Section</w:t>
      </w:r>
    </w:p>
    <w:p w14:paraId="5C1F94F8" w14:textId="77777777" w:rsidR="006E110A" w:rsidRPr="00040E48" w:rsidRDefault="006E110A">
      <w:pPr>
        <w:pStyle w:val="BodyText"/>
        <w:rPr>
          <w:noProof w:val="0"/>
        </w:rPr>
      </w:pPr>
    </w:p>
    <w:p w14:paraId="42A2E0BC" w14:textId="77777777" w:rsidR="006E110A" w:rsidRPr="00040E48" w:rsidRDefault="006E110A" w:rsidP="005C4B4B">
      <w:pPr>
        <w:pStyle w:val="Note"/>
      </w:pPr>
      <w:r w:rsidRPr="00040E48">
        <w:t xml:space="preserve">Note: </w:t>
      </w:r>
      <w:r w:rsidRPr="00040E48">
        <w:tab/>
        <w:t xml:space="preserve">This LOINC code is typically used to record the current medication list found in an EHR. </w:t>
      </w:r>
    </w:p>
    <w:p w14:paraId="7D9462B0" w14:textId="77777777" w:rsidR="006E110A" w:rsidRPr="00040E48" w:rsidRDefault="006E110A" w:rsidP="00C02515">
      <w:pPr>
        <w:pStyle w:val="Heading5TOC"/>
        <w:rPr>
          <w:noProof w:val="0"/>
          <w:lang w:val="en-US"/>
        </w:rPr>
      </w:pPr>
      <w:bookmarkStart w:id="880" w:name="_Toc270712271"/>
      <w:bookmarkStart w:id="881" w:name="_Toc441141969"/>
      <w:bookmarkStart w:id="882" w:name="T1_3_6_1_4_1_19376_1_5_3_1_3_20"/>
      <w:r w:rsidRPr="00040E48">
        <w:rPr>
          <w:noProof w:val="0"/>
          <w:lang w:val="en-US"/>
        </w:rPr>
        <w:t>Admission Medication History Section 1.3.6.1.4.1.19376.1.5.3.1.3.20</w:t>
      </w:r>
      <w:bookmarkEnd w:id="880"/>
      <w:bookmarkEnd w:id="88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750128F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882"/>
          <w:p w14:paraId="409AE456"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1368E63" w14:textId="77777777" w:rsidR="006E110A" w:rsidRPr="00040E48" w:rsidRDefault="006E110A">
            <w:pPr>
              <w:pStyle w:val="TableEntry"/>
              <w:rPr>
                <w:noProof w:val="0"/>
              </w:rPr>
            </w:pPr>
            <w:r w:rsidRPr="00040E48">
              <w:rPr>
                <w:noProof w:val="0"/>
              </w:rPr>
              <w:t xml:space="preserve">1.3.6.1.4.1.19376.1.5.3.1.3.20 </w:t>
            </w:r>
          </w:p>
        </w:tc>
      </w:tr>
      <w:tr w:rsidR="006E110A" w:rsidRPr="00040E48" w14:paraId="58C4CA6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88D134C"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72A31C9" w14:textId="77777777" w:rsidR="006E110A" w:rsidRPr="00040E48" w:rsidRDefault="006E110A">
            <w:pPr>
              <w:pStyle w:val="TableEntry"/>
              <w:rPr>
                <w:noProof w:val="0"/>
              </w:rPr>
            </w:pPr>
            <w:r w:rsidRPr="00040E48">
              <w:rPr>
                <w:noProof w:val="0"/>
              </w:rPr>
              <w:t xml:space="preserve">The admission medication history section shall contain a narrative description of the relevant medications administered to a patient prior to admission to a facility. It shall include entries for medication administration as described in the Entry Content Module. </w:t>
            </w:r>
          </w:p>
        </w:tc>
      </w:tr>
      <w:tr w:rsidR="006E110A" w:rsidRPr="00040E48" w14:paraId="2268ACD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096B2B5"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0528DF1"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A1C1543" w14:textId="77777777" w:rsidR="006E110A" w:rsidRPr="00040E48" w:rsidRDefault="006E110A">
            <w:pPr>
              <w:pStyle w:val="TableEntryHeader"/>
              <w:rPr>
                <w:noProof w:val="0"/>
              </w:rPr>
            </w:pPr>
            <w:r w:rsidRPr="00040E48">
              <w:rPr>
                <w:noProof w:val="0"/>
              </w:rPr>
              <w:t xml:space="preserve">Description </w:t>
            </w:r>
          </w:p>
        </w:tc>
      </w:tr>
      <w:tr w:rsidR="006E110A" w:rsidRPr="00040E48" w14:paraId="7D97BC6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4BAB15C" w14:textId="77777777" w:rsidR="006E110A" w:rsidRPr="00040E48" w:rsidRDefault="006E110A">
            <w:pPr>
              <w:pStyle w:val="TableEntry"/>
              <w:rPr>
                <w:noProof w:val="0"/>
              </w:rPr>
            </w:pPr>
            <w:r w:rsidRPr="00040E48">
              <w:rPr>
                <w:noProof w:val="0"/>
              </w:rPr>
              <w:t xml:space="preserve">42346-7 </w:t>
            </w:r>
          </w:p>
        </w:tc>
        <w:tc>
          <w:tcPr>
            <w:tcW w:w="0" w:type="auto"/>
            <w:tcBorders>
              <w:top w:val="single" w:sz="6" w:space="0" w:color="000000"/>
              <w:left w:val="single" w:sz="6" w:space="0" w:color="000000"/>
              <w:bottom w:val="single" w:sz="6" w:space="0" w:color="000000"/>
              <w:right w:val="single" w:sz="6" w:space="0" w:color="000000"/>
            </w:tcBorders>
            <w:vAlign w:val="center"/>
          </w:tcPr>
          <w:p w14:paraId="2932CB53"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CAEEBC6" w14:textId="77777777" w:rsidR="006E110A" w:rsidRPr="00040E48" w:rsidRDefault="006E110A">
            <w:pPr>
              <w:pStyle w:val="TableEntry"/>
              <w:rPr>
                <w:noProof w:val="0"/>
              </w:rPr>
            </w:pPr>
            <w:r w:rsidRPr="00040E48">
              <w:rPr>
                <w:noProof w:val="0"/>
              </w:rPr>
              <w:t xml:space="preserve">MEDICATIONS ON ADMISSION </w:t>
            </w:r>
          </w:p>
        </w:tc>
      </w:tr>
      <w:tr w:rsidR="006E110A" w:rsidRPr="00040E48" w14:paraId="33224CAF"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122D0F2"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FB6A98E"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D939E07" w14:textId="77777777" w:rsidR="006E110A" w:rsidRPr="00040E48" w:rsidRDefault="006E110A">
            <w:pPr>
              <w:pStyle w:val="TableEntryHeader"/>
              <w:rPr>
                <w:noProof w:val="0"/>
              </w:rPr>
            </w:pPr>
            <w:r w:rsidRPr="00040E48">
              <w:rPr>
                <w:noProof w:val="0"/>
              </w:rPr>
              <w:t xml:space="preserve">Description </w:t>
            </w:r>
          </w:p>
        </w:tc>
      </w:tr>
      <w:tr w:rsidR="006E110A" w:rsidRPr="00040E48" w14:paraId="33D3762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5E49CC2" w14:textId="77777777" w:rsidR="006E110A" w:rsidRPr="00040E48" w:rsidRDefault="006E110A">
            <w:pPr>
              <w:pStyle w:val="TableEntry"/>
              <w:rPr>
                <w:noProof w:val="0"/>
              </w:rPr>
            </w:pPr>
            <w:r w:rsidRPr="00040E48">
              <w:rPr>
                <w:noProof w:val="0"/>
              </w:rPr>
              <w:t xml:space="preserve">1.3.6.1.4.1.19376.1.5.3.1.4.7 </w:t>
            </w:r>
          </w:p>
        </w:tc>
        <w:tc>
          <w:tcPr>
            <w:tcW w:w="0" w:type="auto"/>
            <w:tcBorders>
              <w:top w:val="single" w:sz="6" w:space="0" w:color="000000"/>
              <w:left w:val="single" w:sz="6" w:space="0" w:color="000000"/>
              <w:bottom w:val="single" w:sz="6" w:space="0" w:color="000000"/>
              <w:right w:val="single" w:sz="6" w:space="0" w:color="000000"/>
            </w:tcBorders>
            <w:vAlign w:val="center"/>
          </w:tcPr>
          <w:p w14:paraId="6E5E8761"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B7C8A53" w14:textId="77777777" w:rsidR="006E110A" w:rsidRPr="00040E48" w:rsidRDefault="00FF2B1E">
            <w:pPr>
              <w:pStyle w:val="TableEntry"/>
              <w:rPr>
                <w:noProof w:val="0"/>
              </w:rPr>
            </w:pPr>
            <w:hyperlink w:anchor="T1_3_6_1_4_1_19376_1_5_3_1_4_7" w:tooltip="1.3.6.1.4.1.19376.1.5.3.1.4.7" w:history="1">
              <w:r w:rsidR="006E110A" w:rsidRPr="00040E48">
                <w:rPr>
                  <w:rStyle w:val="Hyperlink"/>
                  <w:noProof w:val="0"/>
                </w:rPr>
                <w:t>Medications</w:t>
              </w:r>
            </w:hyperlink>
            <w:r w:rsidR="006E110A" w:rsidRPr="00040E48">
              <w:rPr>
                <w:noProof w:val="0"/>
              </w:rPr>
              <w:t xml:space="preserve"> </w:t>
            </w:r>
          </w:p>
        </w:tc>
      </w:tr>
    </w:tbl>
    <w:p w14:paraId="5269AF5B" w14:textId="77777777" w:rsidR="006E110A" w:rsidRPr="00040E48" w:rsidRDefault="006E110A">
      <w:pPr>
        <w:pStyle w:val="BodyText"/>
        <w:rPr>
          <w:noProof w:val="0"/>
        </w:rPr>
      </w:pPr>
    </w:p>
    <w:p w14:paraId="3B791E6F" w14:textId="77777777" w:rsidR="006E110A" w:rsidRPr="00040E48" w:rsidRDefault="006E110A">
      <w:pPr>
        <w:pStyle w:val="XMLFragment"/>
        <w:rPr>
          <w:noProof w:val="0"/>
        </w:rPr>
      </w:pPr>
      <w:r w:rsidRPr="00040E48">
        <w:rPr>
          <w:noProof w:val="0"/>
        </w:rPr>
        <w:t>&lt;component&gt;</w:t>
      </w:r>
    </w:p>
    <w:p w14:paraId="30916323" w14:textId="77777777" w:rsidR="006E110A" w:rsidRPr="00040E48" w:rsidRDefault="006E110A">
      <w:pPr>
        <w:pStyle w:val="XMLFragment"/>
        <w:rPr>
          <w:noProof w:val="0"/>
        </w:rPr>
      </w:pPr>
      <w:r w:rsidRPr="00040E48">
        <w:rPr>
          <w:noProof w:val="0"/>
        </w:rPr>
        <w:t xml:space="preserve">  &lt;section&gt;</w:t>
      </w:r>
    </w:p>
    <w:p w14:paraId="5495153F" w14:textId="77777777" w:rsidR="006E110A" w:rsidRPr="00040E48" w:rsidRDefault="006E110A">
      <w:pPr>
        <w:pStyle w:val="XMLFragment"/>
        <w:rPr>
          <w:noProof w:val="0"/>
        </w:rPr>
      </w:pPr>
      <w:r w:rsidRPr="00040E48">
        <w:rPr>
          <w:noProof w:val="0"/>
        </w:rPr>
        <w:t xml:space="preserve">    &lt;templateId root='1.3.6.1.4.1.19376.1.5.3.1.3.20'/&gt;</w:t>
      </w:r>
    </w:p>
    <w:p w14:paraId="765D026D" w14:textId="77777777" w:rsidR="006E110A" w:rsidRPr="00040E48" w:rsidRDefault="006E110A">
      <w:pPr>
        <w:pStyle w:val="XMLFragment"/>
        <w:rPr>
          <w:noProof w:val="0"/>
        </w:rPr>
      </w:pPr>
      <w:r w:rsidRPr="00040E48">
        <w:rPr>
          <w:noProof w:val="0"/>
        </w:rPr>
        <w:t xml:space="preserve">    &lt;id root=' ' extension=' '/&gt;</w:t>
      </w:r>
    </w:p>
    <w:p w14:paraId="6933090E" w14:textId="77777777" w:rsidR="006E110A" w:rsidRPr="00040E48" w:rsidRDefault="006E110A">
      <w:pPr>
        <w:pStyle w:val="XMLFragment"/>
        <w:rPr>
          <w:noProof w:val="0"/>
        </w:rPr>
      </w:pPr>
      <w:r w:rsidRPr="00040E48">
        <w:rPr>
          <w:noProof w:val="0"/>
        </w:rPr>
        <w:t xml:space="preserve">    &lt;code code='42346-7' displayName='MEDICATIONS ON ADMISSION'</w:t>
      </w:r>
    </w:p>
    <w:p w14:paraId="65EF48DB" w14:textId="77777777" w:rsidR="006E110A" w:rsidRPr="00040E48" w:rsidRDefault="006E110A">
      <w:pPr>
        <w:pStyle w:val="XMLFragment"/>
        <w:rPr>
          <w:noProof w:val="0"/>
        </w:rPr>
      </w:pPr>
      <w:r w:rsidRPr="00040E48">
        <w:rPr>
          <w:noProof w:val="0"/>
        </w:rPr>
        <w:t xml:space="preserve">      codeSystem='2.16.840.1.113883.6.1' codeSystemName='LOINC'/&gt;</w:t>
      </w:r>
    </w:p>
    <w:p w14:paraId="27CAF38B" w14:textId="77777777" w:rsidR="006E110A" w:rsidRPr="00040E48" w:rsidRDefault="006E110A">
      <w:pPr>
        <w:pStyle w:val="XMLFragment"/>
        <w:rPr>
          <w:noProof w:val="0"/>
        </w:rPr>
      </w:pPr>
      <w:r w:rsidRPr="00040E48">
        <w:rPr>
          <w:noProof w:val="0"/>
        </w:rPr>
        <w:t xml:space="preserve">    &lt;text&gt;</w:t>
      </w:r>
    </w:p>
    <w:p w14:paraId="2FEDEA3F"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540490E" w14:textId="77777777" w:rsidR="006E110A" w:rsidRPr="00040E48" w:rsidRDefault="006E110A">
      <w:pPr>
        <w:pStyle w:val="XMLFragment"/>
        <w:rPr>
          <w:noProof w:val="0"/>
        </w:rPr>
      </w:pPr>
      <w:r w:rsidRPr="00040E48">
        <w:rPr>
          <w:noProof w:val="0"/>
        </w:rPr>
        <w:t xml:space="preserve">    &lt;/text&gt;   </w:t>
      </w:r>
    </w:p>
    <w:p w14:paraId="1E3F7395" w14:textId="77777777" w:rsidR="006E110A" w:rsidRPr="00040E48" w:rsidRDefault="006E110A">
      <w:pPr>
        <w:pStyle w:val="XMLFragment"/>
        <w:rPr>
          <w:noProof w:val="0"/>
        </w:rPr>
      </w:pPr>
      <w:r w:rsidRPr="00040E48">
        <w:rPr>
          <w:noProof w:val="0"/>
        </w:rPr>
        <w:t xml:space="preserve">    &lt;entry&gt;</w:t>
      </w:r>
    </w:p>
    <w:p w14:paraId="0341D846" w14:textId="77777777" w:rsidR="006E110A" w:rsidRPr="00040E48" w:rsidRDefault="006E110A">
      <w:pPr>
        <w:pStyle w:val="XMLFragment"/>
        <w:rPr>
          <w:noProof w:val="0"/>
        </w:rPr>
      </w:pPr>
      <w:r w:rsidRPr="00040E48">
        <w:rPr>
          <w:noProof w:val="0"/>
        </w:rPr>
        <w:t xml:space="preserve">         :</w:t>
      </w:r>
    </w:p>
    <w:p w14:paraId="1012B14D" w14:textId="77777777" w:rsidR="006E110A" w:rsidRPr="00040E48" w:rsidRDefault="006E110A">
      <w:pPr>
        <w:pStyle w:val="XMLFragment"/>
        <w:rPr>
          <w:noProof w:val="0"/>
        </w:rPr>
      </w:pPr>
      <w:r w:rsidRPr="00040E48">
        <w:rPr>
          <w:noProof w:val="0"/>
        </w:rPr>
        <w:t xml:space="preserve">      &lt;!-- Required Medications element --&gt;</w:t>
      </w:r>
    </w:p>
    <w:p w14:paraId="38288F79" w14:textId="77777777" w:rsidR="006E110A" w:rsidRPr="00F331FC" w:rsidRDefault="006E110A">
      <w:pPr>
        <w:pStyle w:val="XMLFragment"/>
        <w:rPr>
          <w:noProof w:val="0"/>
          <w:lang w:val="nl-NL"/>
          <w:rPrChange w:id="883" w:author="Michael Clifton" w:date="2018-10-11T10:12:00Z">
            <w:rPr>
              <w:noProof w:val="0"/>
            </w:rPr>
          </w:rPrChange>
        </w:rPr>
      </w:pPr>
      <w:r w:rsidRPr="00040E48">
        <w:rPr>
          <w:noProof w:val="0"/>
        </w:rPr>
        <w:t xml:space="preserve">        </w:t>
      </w:r>
      <w:r w:rsidRPr="00F331FC">
        <w:rPr>
          <w:noProof w:val="0"/>
          <w:lang w:val="nl-NL"/>
          <w:rPrChange w:id="884" w:author="Michael Clifton" w:date="2018-10-11T10:12:00Z">
            <w:rPr>
              <w:noProof w:val="0"/>
            </w:rPr>
          </w:rPrChange>
        </w:rPr>
        <w:t>&lt;templateId root='</w:t>
      </w:r>
      <w:r w:rsidR="007F2830">
        <w:rPr>
          <w:rStyle w:val="Hyperlink"/>
          <w:noProof w:val="0"/>
        </w:rPr>
        <w:fldChar w:fldCharType="begin"/>
      </w:r>
      <w:r w:rsidR="007F2830" w:rsidRPr="00F331FC">
        <w:rPr>
          <w:rStyle w:val="Hyperlink"/>
          <w:noProof w:val="0"/>
          <w:lang w:val="nl-NL"/>
          <w:rPrChange w:id="885" w:author="Michael Clifton" w:date="2018-10-11T10:12:00Z">
            <w:rPr>
              <w:rStyle w:val="Hyperlink"/>
              <w:noProof w:val="0"/>
            </w:rPr>
          </w:rPrChange>
        </w:rPr>
        <w:instrText xml:space="preserve"> HYPERLINK \l "T1_3_6_1_4_1_19376_1_5_3_1_4_7" \o "1.3.6.1.4.1.19376.1.5.3.1.4.7" </w:instrText>
      </w:r>
      <w:r w:rsidR="007F2830">
        <w:rPr>
          <w:rStyle w:val="Hyperlink"/>
          <w:noProof w:val="0"/>
        </w:rPr>
        <w:fldChar w:fldCharType="separate"/>
      </w:r>
      <w:r w:rsidRPr="00F331FC">
        <w:rPr>
          <w:rStyle w:val="Hyperlink"/>
          <w:noProof w:val="0"/>
          <w:lang w:val="nl-NL"/>
          <w:rPrChange w:id="886" w:author="Michael Clifton" w:date="2018-10-11T10:12:00Z">
            <w:rPr>
              <w:rStyle w:val="Hyperlink"/>
              <w:noProof w:val="0"/>
            </w:rPr>
          </w:rPrChange>
        </w:rPr>
        <w:t>1.3.6.1.4.1.19376.1.5.3.1.4.7</w:t>
      </w:r>
      <w:r w:rsidR="007F2830">
        <w:rPr>
          <w:rStyle w:val="Hyperlink"/>
          <w:noProof w:val="0"/>
        </w:rPr>
        <w:fldChar w:fldCharType="end"/>
      </w:r>
      <w:r w:rsidRPr="00F331FC">
        <w:rPr>
          <w:noProof w:val="0"/>
          <w:lang w:val="nl-NL"/>
          <w:rPrChange w:id="887" w:author="Michael Clifton" w:date="2018-10-11T10:12:00Z">
            <w:rPr>
              <w:noProof w:val="0"/>
            </w:rPr>
          </w:rPrChange>
        </w:rPr>
        <w:t>'/&gt;</w:t>
      </w:r>
    </w:p>
    <w:p w14:paraId="0714DDCB" w14:textId="77777777" w:rsidR="006E110A" w:rsidRPr="00F331FC" w:rsidRDefault="006E110A">
      <w:pPr>
        <w:pStyle w:val="XMLFragment"/>
        <w:rPr>
          <w:noProof w:val="0"/>
          <w:lang w:val="nl-NL"/>
          <w:rPrChange w:id="888" w:author="Michael Clifton" w:date="2018-10-11T10:12:00Z">
            <w:rPr>
              <w:noProof w:val="0"/>
            </w:rPr>
          </w:rPrChange>
        </w:rPr>
      </w:pPr>
      <w:r w:rsidRPr="00F331FC">
        <w:rPr>
          <w:noProof w:val="0"/>
          <w:lang w:val="nl-NL"/>
          <w:rPrChange w:id="889" w:author="Michael Clifton" w:date="2018-10-11T10:12:00Z">
            <w:rPr>
              <w:noProof w:val="0"/>
            </w:rPr>
          </w:rPrChange>
        </w:rPr>
        <w:t xml:space="preserve">         :</w:t>
      </w:r>
    </w:p>
    <w:p w14:paraId="468D5723" w14:textId="77777777" w:rsidR="006E110A" w:rsidRPr="00F331FC" w:rsidRDefault="006E110A">
      <w:pPr>
        <w:pStyle w:val="XMLFragment"/>
        <w:rPr>
          <w:noProof w:val="0"/>
          <w:lang w:val="nl-NL"/>
          <w:rPrChange w:id="890" w:author="Michael Clifton" w:date="2018-10-11T10:12:00Z">
            <w:rPr>
              <w:noProof w:val="0"/>
            </w:rPr>
          </w:rPrChange>
        </w:rPr>
      </w:pPr>
      <w:r w:rsidRPr="00F331FC">
        <w:rPr>
          <w:noProof w:val="0"/>
          <w:lang w:val="nl-NL"/>
          <w:rPrChange w:id="891" w:author="Michael Clifton" w:date="2018-10-11T10:12:00Z">
            <w:rPr>
              <w:noProof w:val="0"/>
            </w:rPr>
          </w:rPrChange>
        </w:rPr>
        <w:t xml:space="preserve">    &lt;/entry&gt;</w:t>
      </w:r>
    </w:p>
    <w:p w14:paraId="3754C1DE" w14:textId="77777777" w:rsidR="006E110A" w:rsidRPr="00F331FC" w:rsidRDefault="006E110A">
      <w:pPr>
        <w:pStyle w:val="XMLFragment"/>
        <w:rPr>
          <w:noProof w:val="0"/>
          <w:lang w:val="nl-NL"/>
          <w:rPrChange w:id="892" w:author="Michael Clifton" w:date="2018-10-11T10:12:00Z">
            <w:rPr>
              <w:noProof w:val="0"/>
            </w:rPr>
          </w:rPrChange>
        </w:rPr>
      </w:pPr>
      <w:r w:rsidRPr="00F331FC">
        <w:rPr>
          <w:noProof w:val="0"/>
          <w:lang w:val="nl-NL"/>
          <w:rPrChange w:id="893" w:author="Michael Clifton" w:date="2018-10-11T10:12:00Z">
            <w:rPr>
              <w:noProof w:val="0"/>
            </w:rPr>
          </w:rPrChange>
        </w:rPr>
        <w:t xml:space="preserve">       </w:t>
      </w:r>
    </w:p>
    <w:p w14:paraId="499E278E" w14:textId="77777777" w:rsidR="006E110A" w:rsidRPr="00040E48" w:rsidRDefault="006E110A">
      <w:pPr>
        <w:pStyle w:val="XMLFragment"/>
        <w:rPr>
          <w:noProof w:val="0"/>
        </w:rPr>
      </w:pPr>
      <w:r w:rsidRPr="00F331FC">
        <w:rPr>
          <w:noProof w:val="0"/>
          <w:lang w:val="nl-NL"/>
          <w:rPrChange w:id="894" w:author="Michael Clifton" w:date="2018-10-11T10:12:00Z">
            <w:rPr>
              <w:noProof w:val="0"/>
            </w:rPr>
          </w:rPrChange>
        </w:rPr>
        <w:t xml:space="preserve">  </w:t>
      </w:r>
      <w:r w:rsidRPr="00040E48">
        <w:rPr>
          <w:noProof w:val="0"/>
        </w:rPr>
        <w:t>&lt;/section&gt;</w:t>
      </w:r>
    </w:p>
    <w:p w14:paraId="53605E7B" w14:textId="77777777" w:rsidR="006E110A" w:rsidRPr="00040E48" w:rsidRDefault="006E110A">
      <w:pPr>
        <w:pStyle w:val="XMLFragment"/>
        <w:rPr>
          <w:noProof w:val="0"/>
        </w:rPr>
      </w:pPr>
      <w:r w:rsidRPr="00040E48">
        <w:rPr>
          <w:noProof w:val="0"/>
        </w:rPr>
        <w:t>&lt;/component&gt;</w:t>
      </w:r>
    </w:p>
    <w:p w14:paraId="3315841A" w14:textId="77777777" w:rsidR="006E110A" w:rsidRPr="00040E48" w:rsidRDefault="006E110A">
      <w:pPr>
        <w:pStyle w:val="FigureTitle"/>
        <w:rPr>
          <w:noProof w:val="0"/>
        </w:rPr>
      </w:pPr>
      <w:r w:rsidRPr="00040E48">
        <w:rPr>
          <w:noProof w:val="0"/>
        </w:rPr>
        <w:t xml:space="preserve">Figure </w:t>
      </w:r>
      <w:r w:rsidR="00F20609" w:rsidRPr="00040E48">
        <w:rPr>
          <w:noProof w:val="0"/>
        </w:rPr>
        <w:t>6.3.3.3.2</w:t>
      </w:r>
      <w:r w:rsidR="0063221E" w:rsidRPr="00040E48">
        <w:rPr>
          <w:noProof w:val="0"/>
        </w:rPr>
        <w:t>-1:</w:t>
      </w:r>
      <w:r w:rsidR="00F20609" w:rsidRPr="00040E48">
        <w:rPr>
          <w:noProof w:val="0"/>
        </w:rPr>
        <w:t xml:space="preserve"> </w:t>
      </w:r>
      <w:r w:rsidRPr="00040E48">
        <w:rPr>
          <w:noProof w:val="0"/>
        </w:rPr>
        <w:t>Sample Admission Medication History Section</w:t>
      </w:r>
    </w:p>
    <w:p w14:paraId="5B79B71B" w14:textId="77777777" w:rsidR="006E110A" w:rsidRPr="00040E48" w:rsidRDefault="006E110A" w:rsidP="00C02515">
      <w:pPr>
        <w:pStyle w:val="Heading5TOC"/>
        <w:rPr>
          <w:noProof w:val="0"/>
          <w:lang w:val="en-US"/>
        </w:rPr>
      </w:pPr>
      <w:bookmarkStart w:id="895" w:name="_Toc270712272"/>
      <w:bookmarkStart w:id="896" w:name="_Toc441141970"/>
      <w:bookmarkStart w:id="897" w:name="T1_3_6_1_4_1_19376_1_5_3_1_3_21"/>
      <w:r w:rsidRPr="00040E48">
        <w:rPr>
          <w:noProof w:val="0"/>
          <w:lang w:val="en-US"/>
        </w:rPr>
        <w:lastRenderedPageBreak/>
        <w:t>Medications Administered Section 1.3.6.1.4.1.19376.1.5.3.1.3.21</w:t>
      </w:r>
      <w:bookmarkEnd w:id="895"/>
      <w:bookmarkEnd w:id="89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CFDBE5F"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897"/>
          <w:p w14:paraId="67726298"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A3D4E9E" w14:textId="77777777" w:rsidR="006E110A" w:rsidRPr="00040E48" w:rsidRDefault="006E110A">
            <w:pPr>
              <w:pStyle w:val="TableEntry"/>
              <w:rPr>
                <w:noProof w:val="0"/>
              </w:rPr>
            </w:pPr>
            <w:r w:rsidRPr="00040E48">
              <w:rPr>
                <w:noProof w:val="0"/>
              </w:rPr>
              <w:t xml:space="preserve">1.3.6.1.4.1.19376.1.5.3.1.3.21 </w:t>
            </w:r>
          </w:p>
        </w:tc>
      </w:tr>
      <w:tr w:rsidR="006E110A" w:rsidRPr="00040E48" w14:paraId="5270225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D7CF41C"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DADDFD1" w14:textId="77777777" w:rsidR="006E110A" w:rsidRPr="00040E48" w:rsidRDefault="006E110A">
            <w:pPr>
              <w:pStyle w:val="TableEntry"/>
              <w:rPr>
                <w:noProof w:val="0"/>
              </w:rPr>
            </w:pPr>
            <w:r w:rsidRPr="00040E48">
              <w:rPr>
                <w:noProof w:val="0"/>
              </w:rPr>
              <w:t xml:space="preserve">The medications administered section shall contain a narrative description of the relevant medications administered to a patient during the course of an encounter. It shall include entries for medication administration as described in the Entry Content Module. </w:t>
            </w:r>
          </w:p>
        </w:tc>
      </w:tr>
      <w:tr w:rsidR="006E110A" w:rsidRPr="00040E48" w14:paraId="5EEFB175"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2E1BC5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9034EEB"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EF743C5" w14:textId="77777777" w:rsidR="006E110A" w:rsidRPr="00040E48" w:rsidRDefault="006E110A">
            <w:pPr>
              <w:pStyle w:val="TableEntryHeader"/>
              <w:rPr>
                <w:noProof w:val="0"/>
              </w:rPr>
            </w:pPr>
            <w:r w:rsidRPr="00040E48">
              <w:rPr>
                <w:noProof w:val="0"/>
              </w:rPr>
              <w:t xml:space="preserve">Description </w:t>
            </w:r>
          </w:p>
        </w:tc>
      </w:tr>
      <w:tr w:rsidR="006E110A" w:rsidRPr="00040E48" w14:paraId="1FF48B4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C77CDFD" w14:textId="77777777" w:rsidR="006E110A" w:rsidRPr="00040E48" w:rsidRDefault="006E110A">
            <w:pPr>
              <w:pStyle w:val="TableEntry"/>
              <w:rPr>
                <w:noProof w:val="0"/>
              </w:rPr>
            </w:pPr>
            <w:r w:rsidRPr="00040E48">
              <w:rPr>
                <w:noProof w:val="0"/>
              </w:rPr>
              <w:t xml:space="preserve">18610-6 </w:t>
            </w:r>
          </w:p>
        </w:tc>
        <w:tc>
          <w:tcPr>
            <w:tcW w:w="0" w:type="auto"/>
            <w:tcBorders>
              <w:top w:val="single" w:sz="6" w:space="0" w:color="000000"/>
              <w:left w:val="single" w:sz="6" w:space="0" w:color="000000"/>
              <w:bottom w:val="single" w:sz="6" w:space="0" w:color="000000"/>
              <w:right w:val="single" w:sz="6" w:space="0" w:color="000000"/>
            </w:tcBorders>
            <w:vAlign w:val="center"/>
          </w:tcPr>
          <w:p w14:paraId="0B263FC0"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5685E3F" w14:textId="77777777" w:rsidR="006E110A" w:rsidRPr="00040E48" w:rsidRDefault="006E110A">
            <w:pPr>
              <w:pStyle w:val="TableEntry"/>
              <w:rPr>
                <w:noProof w:val="0"/>
              </w:rPr>
            </w:pPr>
            <w:r w:rsidRPr="00040E48">
              <w:rPr>
                <w:noProof w:val="0"/>
              </w:rPr>
              <w:t xml:space="preserve">MEDICATION ADMINISTERED </w:t>
            </w:r>
          </w:p>
        </w:tc>
      </w:tr>
      <w:tr w:rsidR="006E110A" w:rsidRPr="00040E48" w14:paraId="1EE8FD2D"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38EF377"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E1ECE36"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ED9A704" w14:textId="77777777" w:rsidR="006E110A" w:rsidRPr="00040E48" w:rsidRDefault="006E110A">
            <w:pPr>
              <w:pStyle w:val="TableEntryHeader"/>
              <w:rPr>
                <w:noProof w:val="0"/>
              </w:rPr>
            </w:pPr>
            <w:r w:rsidRPr="00040E48">
              <w:rPr>
                <w:noProof w:val="0"/>
              </w:rPr>
              <w:t xml:space="preserve">Description </w:t>
            </w:r>
          </w:p>
        </w:tc>
      </w:tr>
      <w:tr w:rsidR="006E110A" w:rsidRPr="00040E48" w14:paraId="2D053DB4"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B456E14" w14:textId="77777777" w:rsidR="006E110A" w:rsidRPr="00040E48" w:rsidRDefault="006E110A">
            <w:pPr>
              <w:pStyle w:val="TableEntry"/>
              <w:rPr>
                <w:noProof w:val="0"/>
              </w:rPr>
            </w:pPr>
            <w:r w:rsidRPr="00040E48">
              <w:rPr>
                <w:noProof w:val="0"/>
              </w:rPr>
              <w:t xml:space="preserve">1.3.6.1.4.1.19376.1.5.3.1.4.7 </w:t>
            </w:r>
          </w:p>
        </w:tc>
        <w:tc>
          <w:tcPr>
            <w:tcW w:w="0" w:type="auto"/>
            <w:tcBorders>
              <w:top w:val="single" w:sz="6" w:space="0" w:color="000000"/>
              <w:left w:val="single" w:sz="6" w:space="0" w:color="000000"/>
              <w:bottom w:val="single" w:sz="6" w:space="0" w:color="000000"/>
              <w:right w:val="single" w:sz="6" w:space="0" w:color="000000"/>
            </w:tcBorders>
            <w:vAlign w:val="center"/>
          </w:tcPr>
          <w:p w14:paraId="619CE116"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A73F184" w14:textId="77777777" w:rsidR="006E110A" w:rsidRPr="00040E48" w:rsidRDefault="00FF2B1E">
            <w:pPr>
              <w:pStyle w:val="TableEntry"/>
              <w:rPr>
                <w:noProof w:val="0"/>
              </w:rPr>
            </w:pPr>
            <w:hyperlink w:anchor="T1_3_6_1_4_1_19376_1_5_3_1_4_7" w:tooltip="1.3.6.1.4.1.19376.1.5.3.1.4.7" w:history="1">
              <w:r w:rsidR="006E110A" w:rsidRPr="00040E48">
                <w:rPr>
                  <w:rStyle w:val="Hyperlink"/>
                  <w:noProof w:val="0"/>
                </w:rPr>
                <w:t>Medications</w:t>
              </w:r>
            </w:hyperlink>
            <w:r w:rsidR="006E110A" w:rsidRPr="00040E48">
              <w:rPr>
                <w:noProof w:val="0"/>
              </w:rPr>
              <w:t xml:space="preserve"> </w:t>
            </w:r>
          </w:p>
        </w:tc>
      </w:tr>
    </w:tbl>
    <w:p w14:paraId="3D1CF9AF" w14:textId="77777777" w:rsidR="006E110A" w:rsidRPr="00040E48" w:rsidRDefault="006E110A">
      <w:pPr>
        <w:pStyle w:val="BodyText"/>
        <w:rPr>
          <w:noProof w:val="0"/>
        </w:rPr>
      </w:pPr>
    </w:p>
    <w:p w14:paraId="1BA37981" w14:textId="77777777" w:rsidR="006E110A" w:rsidRPr="00040E48" w:rsidRDefault="006E110A">
      <w:pPr>
        <w:pStyle w:val="XMLFragment"/>
        <w:rPr>
          <w:noProof w:val="0"/>
        </w:rPr>
      </w:pPr>
      <w:r w:rsidRPr="00040E48">
        <w:rPr>
          <w:noProof w:val="0"/>
        </w:rPr>
        <w:t>&lt;component&gt;</w:t>
      </w:r>
    </w:p>
    <w:p w14:paraId="697915EA" w14:textId="77777777" w:rsidR="006E110A" w:rsidRPr="00040E48" w:rsidRDefault="006E110A">
      <w:pPr>
        <w:pStyle w:val="XMLFragment"/>
        <w:rPr>
          <w:noProof w:val="0"/>
        </w:rPr>
      </w:pPr>
      <w:r w:rsidRPr="00040E48">
        <w:rPr>
          <w:noProof w:val="0"/>
        </w:rPr>
        <w:t xml:space="preserve">  &lt;section&gt;</w:t>
      </w:r>
    </w:p>
    <w:p w14:paraId="654A99DB" w14:textId="77777777" w:rsidR="006E110A" w:rsidRPr="00040E48" w:rsidRDefault="006E110A">
      <w:pPr>
        <w:pStyle w:val="XMLFragment"/>
        <w:rPr>
          <w:noProof w:val="0"/>
        </w:rPr>
      </w:pPr>
      <w:r w:rsidRPr="00040E48">
        <w:rPr>
          <w:noProof w:val="0"/>
        </w:rPr>
        <w:t xml:space="preserve">    &lt;templateId root='1.3.6.1.4.1.19376.1.5.3.1.3.21'/&gt;</w:t>
      </w:r>
    </w:p>
    <w:p w14:paraId="79FD5D51" w14:textId="77777777" w:rsidR="006E110A" w:rsidRPr="00040E48" w:rsidRDefault="006E110A">
      <w:pPr>
        <w:pStyle w:val="XMLFragment"/>
        <w:rPr>
          <w:noProof w:val="0"/>
        </w:rPr>
      </w:pPr>
      <w:r w:rsidRPr="00040E48">
        <w:rPr>
          <w:noProof w:val="0"/>
        </w:rPr>
        <w:t xml:space="preserve">    &lt;id root=' ' extension=' '/&gt;</w:t>
      </w:r>
    </w:p>
    <w:p w14:paraId="07F1E8CF" w14:textId="77777777" w:rsidR="006E110A" w:rsidRPr="00040E48" w:rsidRDefault="006E110A">
      <w:pPr>
        <w:pStyle w:val="XMLFragment"/>
        <w:rPr>
          <w:noProof w:val="0"/>
        </w:rPr>
      </w:pPr>
      <w:r w:rsidRPr="00040E48">
        <w:rPr>
          <w:noProof w:val="0"/>
        </w:rPr>
        <w:t xml:space="preserve">    &lt;code code='18610-6' displayName='MEDICATION ADMINISTERED'</w:t>
      </w:r>
    </w:p>
    <w:p w14:paraId="667D14C1" w14:textId="77777777" w:rsidR="006E110A" w:rsidRPr="00040E48" w:rsidRDefault="006E110A">
      <w:pPr>
        <w:pStyle w:val="XMLFragment"/>
        <w:rPr>
          <w:noProof w:val="0"/>
        </w:rPr>
      </w:pPr>
      <w:r w:rsidRPr="00040E48">
        <w:rPr>
          <w:noProof w:val="0"/>
        </w:rPr>
        <w:t xml:space="preserve">      codeSystem='2.16.840.1.113883.6.1' codeSystemName='LOINC'/&gt;</w:t>
      </w:r>
    </w:p>
    <w:p w14:paraId="67921BDC" w14:textId="77777777" w:rsidR="006E110A" w:rsidRPr="00040E48" w:rsidRDefault="006E110A">
      <w:pPr>
        <w:pStyle w:val="XMLFragment"/>
        <w:rPr>
          <w:noProof w:val="0"/>
        </w:rPr>
      </w:pPr>
      <w:r w:rsidRPr="00040E48">
        <w:rPr>
          <w:noProof w:val="0"/>
        </w:rPr>
        <w:t xml:space="preserve">    &lt;text&gt;</w:t>
      </w:r>
    </w:p>
    <w:p w14:paraId="6B43A867"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DA05D53" w14:textId="77777777" w:rsidR="006E110A" w:rsidRPr="00040E48" w:rsidRDefault="006E110A">
      <w:pPr>
        <w:pStyle w:val="XMLFragment"/>
        <w:rPr>
          <w:noProof w:val="0"/>
        </w:rPr>
      </w:pPr>
      <w:r w:rsidRPr="00040E48">
        <w:rPr>
          <w:noProof w:val="0"/>
        </w:rPr>
        <w:t xml:space="preserve">    &lt;/text&gt;   </w:t>
      </w:r>
    </w:p>
    <w:p w14:paraId="2C28EDD4" w14:textId="77777777" w:rsidR="006E110A" w:rsidRPr="00040E48" w:rsidRDefault="006E110A">
      <w:pPr>
        <w:pStyle w:val="XMLFragment"/>
        <w:rPr>
          <w:noProof w:val="0"/>
        </w:rPr>
      </w:pPr>
      <w:r w:rsidRPr="00040E48">
        <w:rPr>
          <w:noProof w:val="0"/>
        </w:rPr>
        <w:t xml:space="preserve">    &lt;entry&gt;</w:t>
      </w:r>
    </w:p>
    <w:p w14:paraId="3938AC17" w14:textId="77777777" w:rsidR="006E110A" w:rsidRPr="00040E48" w:rsidRDefault="006E110A">
      <w:pPr>
        <w:pStyle w:val="XMLFragment"/>
        <w:rPr>
          <w:noProof w:val="0"/>
        </w:rPr>
      </w:pPr>
      <w:r w:rsidRPr="00040E48">
        <w:rPr>
          <w:noProof w:val="0"/>
        </w:rPr>
        <w:t xml:space="preserve">         :</w:t>
      </w:r>
    </w:p>
    <w:p w14:paraId="4E2ED289" w14:textId="77777777" w:rsidR="006E110A" w:rsidRPr="00040E48" w:rsidRDefault="006E110A">
      <w:pPr>
        <w:pStyle w:val="XMLFragment"/>
        <w:rPr>
          <w:noProof w:val="0"/>
        </w:rPr>
      </w:pPr>
      <w:r w:rsidRPr="00040E48">
        <w:rPr>
          <w:noProof w:val="0"/>
        </w:rPr>
        <w:t xml:space="preserve">      &lt;!-- Required Medications element --&gt;</w:t>
      </w:r>
    </w:p>
    <w:p w14:paraId="754FA5FC" w14:textId="77777777" w:rsidR="006E110A" w:rsidRPr="00393838" w:rsidRDefault="006E110A">
      <w:pPr>
        <w:pStyle w:val="XMLFragment"/>
        <w:rPr>
          <w:noProof w:val="0"/>
          <w:lang w:val="nl-NL"/>
          <w:rPrChange w:id="898" w:author="Michael Clifton" w:date="2018-11-14T12:15:00Z">
            <w:rPr>
              <w:noProof w:val="0"/>
            </w:rPr>
          </w:rPrChange>
        </w:rPr>
      </w:pPr>
      <w:r w:rsidRPr="00040E48">
        <w:rPr>
          <w:noProof w:val="0"/>
        </w:rPr>
        <w:t xml:space="preserve">        </w:t>
      </w:r>
      <w:r w:rsidRPr="00393838">
        <w:rPr>
          <w:noProof w:val="0"/>
          <w:lang w:val="nl-NL"/>
          <w:rPrChange w:id="899" w:author="Michael Clifton" w:date="2018-11-14T12:15:00Z">
            <w:rPr>
              <w:noProof w:val="0"/>
            </w:rPr>
          </w:rPrChange>
        </w:rPr>
        <w:t>&lt;templateId root='</w:t>
      </w:r>
      <w:r w:rsidR="00FF2B1E">
        <w:rPr>
          <w:rStyle w:val="Hyperlink"/>
          <w:noProof w:val="0"/>
        </w:rPr>
        <w:fldChar w:fldCharType="begin"/>
      </w:r>
      <w:r w:rsidR="00FF2B1E" w:rsidRPr="00393838">
        <w:rPr>
          <w:rStyle w:val="Hyperlink"/>
          <w:noProof w:val="0"/>
          <w:lang w:val="nl-NL"/>
          <w:rPrChange w:id="900" w:author="Michael Clifton" w:date="2018-11-14T12:15:00Z">
            <w:rPr>
              <w:rStyle w:val="Hyperlink"/>
              <w:noProof w:val="0"/>
            </w:rPr>
          </w:rPrChange>
        </w:rPr>
        <w:instrText xml:space="preserve"> HYPERLINK \l "T1_3_6_1_4_1_19376_1_5_3_1_4_7" \o "1.3.6.1.4.1.19376.1.5.3.1.4.7" </w:instrText>
      </w:r>
      <w:r w:rsidR="00FF2B1E">
        <w:rPr>
          <w:rStyle w:val="Hyperlink"/>
          <w:noProof w:val="0"/>
        </w:rPr>
        <w:fldChar w:fldCharType="separate"/>
      </w:r>
      <w:r w:rsidRPr="00393838">
        <w:rPr>
          <w:rStyle w:val="Hyperlink"/>
          <w:noProof w:val="0"/>
          <w:lang w:val="nl-NL"/>
          <w:rPrChange w:id="901" w:author="Michael Clifton" w:date="2018-11-14T12:15:00Z">
            <w:rPr>
              <w:rStyle w:val="Hyperlink"/>
              <w:noProof w:val="0"/>
            </w:rPr>
          </w:rPrChange>
        </w:rPr>
        <w:t>1.3.6.1.4.1.19376.1.5.3.1.4.7</w:t>
      </w:r>
      <w:r w:rsidR="00FF2B1E">
        <w:rPr>
          <w:rStyle w:val="Hyperlink"/>
          <w:noProof w:val="0"/>
        </w:rPr>
        <w:fldChar w:fldCharType="end"/>
      </w:r>
      <w:r w:rsidRPr="00393838">
        <w:rPr>
          <w:noProof w:val="0"/>
          <w:lang w:val="nl-NL"/>
          <w:rPrChange w:id="902" w:author="Michael Clifton" w:date="2018-11-14T12:15:00Z">
            <w:rPr>
              <w:noProof w:val="0"/>
            </w:rPr>
          </w:rPrChange>
        </w:rPr>
        <w:t>'/&gt;</w:t>
      </w:r>
    </w:p>
    <w:p w14:paraId="0B9FBB0C" w14:textId="77777777" w:rsidR="006E110A" w:rsidRPr="00393838" w:rsidRDefault="006E110A">
      <w:pPr>
        <w:pStyle w:val="XMLFragment"/>
        <w:rPr>
          <w:noProof w:val="0"/>
          <w:lang w:val="nl-NL"/>
          <w:rPrChange w:id="903" w:author="Michael Clifton" w:date="2018-11-14T12:15:00Z">
            <w:rPr>
              <w:noProof w:val="0"/>
            </w:rPr>
          </w:rPrChange>
        </w:rPr>
      </w:pPr>
      <w:r w:rsidRPr="00393838">
        <w:rPr>
          <w:noProof w:val="0"/>
          <w:lang w:val="nl-NL"/>
          <w:rPrChange w:id="904" w:author="Michael Clifton" w:date="2018-11-14T12:15:00Z">
            <w:rPr>
              <w:noProof w:val="0"/>
            </w:rPr>
          </w:rPrChange>
        </w:rPr>
        <w:t xml:space="preserve">         :</w:t>
      </w:r>
    </w:p>
    <w:p w14:paraId="09D770A3" w14:textId="77777777" w:rsidR="006E110A" w:rsidRPr="00393838" w:rsidRDefault="006E110A">
      <w:pPr>
        <w:pStyle w:val="XMLFragment"/>
        <w:rPr>
          <w:noProof w:val="0"/>
          <w:lang w:val="nl-NL"/>
          <w:rPrChange w:id="905" w:author="Michael Clifton" w:date="2018-11-14T12:15:00Z">
            <w:rPr>
              <w:noProof w:val="0"/>
            </w:rPr>
          </w:rPrChange>
        </w:rPr>
      </w:pPr>
      <w:r w:rsidRPr="00393838">
        <w:rPr>
          <w:noProof w:val="0"/>
          <w:lang w:val="nl-NL"/>
          <w:rPrChange w:id="906" w:author="Michael Clifton" w:date="2018-11-14T12:15:00Z">
            <w:rPr>
              <w:noProof w:val="0"/>
            </w:rPr>
          </w:rPrChange>
        </w:rPr>
        <w:t xml:space="preserve">    &lt;/entry&gt;</w:t>
      </w:r>
    </w:p>
    <w:p w14:paraId="2908D650" w14:textId="77777777" w:rsidR="006E110A" w:rsidRPr="00393838" w:rsidRDefault="006E110A">
      <w:pPr>
        <w:pStyle w:val="XMLFragment"/>
        <w:rPr>
          <w:noProof w:val="0"/>
          <w:lang w:val="nl-NL"/>
          <w:rPrChange w:id="907" w:author="Michael Clifton" w:date="2018-11-14T12:15:00Z">
            <w:rPr>
              <w:noProof w:val="0"/>
            </w:rPr>
          </w:rPrChange>
        </w:rPr>
      </w:pPr>
      <w:r w:rsidRPr="00393838">
        <w:rPr>
          <w:noProof w:val="0"/>
          <w:lang w:val="nl-NL"/>
          <w:rPrChange w:id="908" w:author="Michael Clifton" w:date="2018-11-14T12:15:00Z">
            <w:rPr>
              <w:noProof w:val="0"/>
            </w:rPr>
          </w:rPrChange>
        </w:rPr>
        <w:t xml:space="preserve">       </w:t>
      </w:r>
    </w:p>
    <w:p w14:paraId="53127E46" w14:textId="77777777" w:rsidR="006E110A" w:rsidRPr="00040E48" w:rsidRDefault="006E110A">
      <w:pPr>
        <w:pStyle w:val="XMLFragment"/>
        <w:rPr>
          <w:noProof w:val="0"/>
        </w:rPr>
      </w:pPr>
      <w:r w:rsidRPr="00393838">
        <w:rPr>
          <w:noProof w:val="0"/>
          <w:lang w:val="nl-NL"/>
          <w:rPrChange w:id="909" w:author="Michael Clifton" w:date="2018-11-14T12:15:00Z">
            <w:rPr>
              <w:noProof w:val="0"/>
            </w:rPr>
          </w:rPrChange>
        </w:rPr>
        <w:t xml:space="preserve">  </w:t>
      </w:r>
      <w:r w:rsidRPr="00040E48">
        <w:rPr>
          <w:noProof w:val="0"/>
        </w:rPr>
        <w:t>&lt;/section&gt;</w:t>
      </w:r>
    </w:p>
    <w:p w14:paraId="07831AA6" w14:textId="77777777" w:rsidR="006E110A" w:rsidRPr="00040E48" w:rsidRDefault="006E110A">
      <w:pPr>
        <w:pStyle w:val="XMLFragment"/>
        <w:rPr>
          <w:noProof w:val="0"/>
        </w:rPr>
      </w:pPr>
      <w:r w:rsidRPr="00040E48">
        <w:rPr>
          <w:noProof w:val="0"/>
        </w:rPr>
        <w:t>&lt;/component&gt;</w:t>
      </w:r>
    </w:p>
    <w:p w14:paraId="4BA21644" w14:textId="77777777" w:rsidR="006E110A" w:rsidRPr="00040E48" w:rsidRDefault="006E110A">
      <w:pPr>
        <w:pStyle w:val="FigureTitle"/>
        <w:rPr>
          <w:noProof w:val="0"/>
        </w:rPr>
      </w:pPr>
      <w:r w:rsidRPr="00040E48">
        <w:rPr>
          <w:noProof w:val="0"/>
        </w:rPr>
        <w:t xml:space="preserve">Figure </w:t>
      </w:r>
      <w:r w:rsidR="00F20609" w:rsidRPr="00040E48">
        <w:rPr>
          <w:noProof w:val="0"/>
        </w:rPr>
        <w:t>6.3.3.3.3</w:t>
      </w:r>
      <w:r w:rsidR="0063221E" w:rsidRPr="00040E48">
        <w:rPr>
          <w:noProof w:val="0"/>
        </w:rPr>
        <w:t>-1:</w:t>
      </w:r>
      <w:r w:rsidR="00F20609" w:rsidRPr="00040E48">
        <w:rPr>
          <w:noProof w:val="0"/>
        </w:rPr>
        <w:t xml:space="preserve"> </w:t>
      </w:r>
      <w:r w:rsidRPr="00040E48">
        <w:rPr>
          <w:noProof w:val="0"/>
        </w:rPr>
        <w:t>Sample Medications Administered Section</w:t>
      </w:r>
    </w:p>
    <w:p w14:paraId="243CFEE1" w14:textId="77777777" w:rsidR="006E110A" w:rsidRPr="00040E48" w:rsidRDefault="006E110A" w:rsidP="00C02515">
      <w:pPr>
        <w:pStyle w:val="Heading5TOC"/>
        <w:rPr>
          <w:noProof w:val="0"/>
          <w:lang w:val="en-US"/>
        </w:rPr>
      </w:pPr>
      <w:bookmarkStart w:id="910" w:name="_Toc270712273"/>
      <w:bookmarkStart w:id="911" w:name="_Toc441141971"/>
      <w:bookmarkStart w:id="912" w:name="T1_3_6_1_4_1_19376_1_5_3_1_3_22"/>
      <w:r w:rsidRPr="00040E48">
        <w:rPr>
          <w:noProof w:val="0"/>
          <w:lang w:val="en-US"/>
        </w:rPr>
        <w:t>Hospital Discharge Medications Section 1.3.6.1.4.1.19376.1.5.3.1.3.22</w:t>
      </w:r>
      <w:bookmarkEnd w:id="910"/>
      <w:bookmarkEnd w:id="91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1F27942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912"/>
          <w:p w14:paraId="530ABEDA"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E48851D" w14:textId="77777777" w:rsidR="006E110A" w:rsidRPr="00040E48" w:rsidRDefault="006E110A">
            <w:pPr>
              <w:pStyle w:val="TableEntry"/>
              <w:rPr>
                <w:noProof w:val="0"/>
              </w:rPr>
            </w:pPr>
            <w:r w:rsidRPr="00040E48">
              <w:rPr>
                <w:noProof w:val="0"/>
              </w:rPr>
              <w:t xml:space="preserve">1.3.6.1.4.1.19376.1.5.3.1.3.22 </w:t>
            </w:r>
          </w:p>
        </w:tc>
      </w:tr>
      <w:tr w:rsidR="006E110A" w:rsidRPr="00040E48" w14:paraId="7B7BF9E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C6BAE94"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A153AC2" w14:textId="77777777" w:rsidR="006E110A" w:rsidRPr="00040E48" w:rsidRDefault="006E110A">
            <w:pPr>
              <w:pStyle w:val="TableEntry"/>
              <w:rPr>
                <w:noProof w:val="0"/>
              </w:rPr>
            </w:pPr>
            <w:r w:rsidRPr="00040E48">
              <w:rPr>
                <w:noProof w:val="0"/>
              </w:rPr>
              <w:t xml:space="preserve">The hospital discharge medications section shall contain a narrative description of the medications requested (ordered) to be administered to the patient after discharge from the hospital. It shall include entries for medication requests as described in the Entry Content Module. </w:t>
            </w:r>
          </w:p>
        </w:tc>
      </w:tr>
      <w:tr w:rsidR="006E110A" w:rsidRPr="00040E48" w14:paraId="45B64CF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E2EA2BA"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E259FFF"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477DF17" w14:textId="77777777" w:rsidR="006E110A" w:rsidRPr="00040E48" w:rsidRDefault="006E110A">
            <w:pPr>
              <w:pStyle w:val="TableEntryHeader"/>
              <w:rPr>
                <w:noProof w:val="0"/>
              </w:rPr>
            </w:pPr>
            <w:r w:rsidRPr="00040E48">
              <w:rPr>
                <w:noProof w:val="0"/>
              </w:rPr>
              <w:t xml:space="preserve">Description </w:t>
            </w:r>
          </w:p>
        </w:tc>
      </w:tr>
      <w:tr w:rsidR="006E110A" w:rsidRPr="00040E48" w14:paraId="4C71B752"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DB2C6B6" w14:textId="77777777" w:rsidR="006E110A" w:rsidRPr="00040E48" w:rsidRDefault="006E110A">
            <w:pPr>
              <w:pStyle w:val="TableEntry"/>
              <w:rPr>
                <w:noProof w:val="0"/>
              </w:rPr>
            </w:pPr>
            <w:r w:rsidRPr="00040E48">
              <w:rPr>
                <w:noProof w:val="0"/>
              </w:rPr>
              <w:t xml:space="preserve">10183-2 </w:t>
            </w:r>
          </w:p>
        </w:tc>
        <w:tc>
          <w:tcPr>
            <w:tcW w:w="0" w:type="auto"/>
            <w:tcBorders>
              <w:top w:val="single" w:sz="6" w:space="0" w:color="000000"/>
              <w:left w:val="single" w:sz="6" w:space="0" w:color="000000"/>
              <w:bottom w:val="single" w:sz="6" w:space="0" w:color="000000"/>
              <w:right w:val="single" w:sz="6" w:space="0" w:color="000000"/>
            </w:tcBorders>
            <w:vAlign w:val="center"/>
          </w:tcPr>
          <w:p w14:paraId="4E7E3C69"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BE07191" w14:textId="77777777" w:rsidR="006E110A" w:rsidRPr="00040E48" w:rsidRDefault="006E110A">
            <w:pPr>
              <w:pStyle w:val="TableEntry"/>
              <w:rPr>
                <w:noProof w:val="0"/>
              </w:rPr>
            </w:pPr>
            <w:r w:rsidRPr="00040E48">
              <w:rPr>
                <w:noProof w:val="0"/>
              </w:rPr>
              <w:t xml:space="preserve">HOSPITAL DISCHARGE MEDICATIONS </w:t>
            </w:r>
          </w:p>
        </w:tc>
      </w:tr>
      <w:tr w:rsidR="006E110A" w:rsidRPr="00040E48" w14:paraId="1C6A17D8"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19290FE"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ED12FB3"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A1FAE2F" w14:textId="77777777" w:rsidR="006E110A" w:rsidRPr="00040E48" w:rsidRDefault="006E110A">
            <w:pPr>
              <w:pStyle w:val="TableEntryHeader"/>
              <w:rPr>
                <w:noProof w:val="0"/>
              </w:rPr>
            </w:pPr>
            <w:r w:rsidRPr="00040E48">
              <w:rPr>
                <w:noProof w:val="0"/>
              </w:rPr>
              <w:t xml:space="preserve">Description </w:t>
            </w:r>
          </w:p>
        </w:tc>
      </w:tr>
      <w:tr w:rsidR="006E110A" w:rsidRPr="00040E48" w14:paraId="3645EFA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D2179FC" w14:textId="77777777" w:rsidR="006E110A" w:rsidRPr="00040E48" w:rsidRDefault="006E110A">
            <w:pPr>
              <w:pStyle w:val="TableEntry"/>
              <w:rPr>
                <w:noProof w:val="0"/>
              </w:rPr>
            </w:pPr>
            <w:r w:rsidRPr="00040E48">
              <w:rPr>
                <w:noProof w:val="0"/>
              </w:rPr>
              <w:t xml:space="preserve">1.3.6.1.4.1.19376.1.5.3.1.4.7 </w:t>
            </w:r>
          </w:p>
        </w:tc>
        <w:tc>
          <w:tcPr>
            <w:tcW w:w="0" w:type="auto"/>
            <w:tcBorders>
              <w:top w:val="single" w:sz="6" w:space="0" w:color="000000"/>
              <w:left w:val="single" w:sz="6" w:space="0" w:color="000000"/>
              <w:bottom w:val="single" w:sz="6" w:space="0" w:color="000000"/>
              <w:right w:val="single" w:sz="6" w:space="0" w:color="000000"/>
            </w:tcBorders>
            <w:vAlign w:val="center"/>
          </w:tcPr>
          <w:p w14:paraId="78517B15"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8EBB9DB" w14:textId="77777777" w:rsidR="006E110A" w:rsidRPr="00040E48" w:rsidRDefault="00FF2B1E">
            <w:pPr>
              <w:pStyle w:val="TableEntry"/>
              <w:rPr>
                <w:noProof w:val="0"/>
              </w:rPr>
            </w:pPr>
            <w:hyperlink w:anchor="T1_3_6_1_4_1_19376_1_5_3_1_4_7" w:tooltip="1.3.6.1.4.1.19376.1.5.3.1.4.7" w:history="1">
              <w:r w:rsidR="006E110A" w:rsidRPr="00040E48">
                <w:rPr>
                  <w:rStyle w:val="Hyperlink"/>
                  <w:noProof w:val="0"/>
                </w:rPr>
                <w:t>Medications</w:t>
              </w:r>
            </w:hyperlink>
            <w:r w:rsidR="006E110A" w:rsidRPr="00040E48">
              <w:rPr>
                <w:noProof w:val="0"/>
              </w:rPr>
              <w:t xml:space="preserve"> </w:t>
            </w:r>
          </w:p>
        </w:tc>
      </w:tr>
    </w:tbl>
    <w:p w14:paraId="3408E058" w14:textId="77777777" w:rsidR="006E110A" w:rsidRPr="00040E48" w:rsidRDefault="006E110A">
      <w:pPr>
        <w:pStyle w:val="BodyText"/>
        <w:rPr>
          <w:noProof w:val="0"/>
        </w:rPr>
      </w:pPr>
    </w:p>
    <w:p w14:paraId="53936CA7" w14:textId="77777777" w:rsidR="006E110A" w:rsidRPr="00040E48" w:rsidRDefault="006E110A">
      <w:pPr>
        <w:pStyle w:val="XMLFragment"/>
        <w:rPr>
          <w:noProof w:val="0"/>
        </w:rPr>
      </w:pPr>
      <w:r w:rsidRPr="00040E48">
        <w:rPr>
          <w:noProof w:val="0"/>
        </w:rPr>
        <w:lastRenderedPageBreak/>
        <w:t>&lt;component&gt;</w:t>
      </w:r>
    </w:p>
    <w:p w14:paraId="59BC36F5" w14:textId="77777777" w:rsidR="006E110A" w:rsidRPr="00040E48" w:rsidRDefault="006E110A">
      <w:pPr>
        <w:pStyle w:val="XMLFragment"/>
        <w:rPr>
          <w:noProof w:val="0"/>
        </w:rPr>
      </w:pPr>
      <w:r w:rsidRPr="00040E48">
        <w:rPr>
          <w:noProof w:val="0"/>
        </w:rPr>
        <w:t xml:space="preserve">  &lt;section&gt;</w:t>
      </w:r>
    </w:p>
    <w:p w14:paraId="24952B40" w14:textId="77777777" w:rsidR="006E110A" w:rsidRPr="00040E48" w:rsidRDefault="006E110A">
      <w:pPr>
        <w:pStyle w:val="XMLFragment"/>
        <w:rPr>
          <w:noProof w:val="0"/>
        </w:rPr>
      </w:pPr>
      <w:r w:rsidRPr="00040E48">
        <w:rPr>
          <w:noProof w:val="0"/>
        </w:rPr>
        <w:t xml:space="preserve">    &lt;templateId root='1.3.6.1.4.1.19376.1.5.3.1.3.22'/&gt;</w:t>
      </w:r>
    </w:p>
    <w:p w14:paraId="09A8EC5A" w14:textId="77777777" w:rsidR="006E110A" w:rsidRPr="00040E48" w:rsidRDefault="006E110A">
      <w:pPr>
        <w:pStyle w:val="XMLFragment"/>
        <w:rPr>
          <w:noProof w:val="0"/>
        </w:rPr>
      </w:pPr>
      <w:r w:rsidRPr="00040E48">
        <w:rPr>
          <w:noProof w:val="0"/>
        </w:rPr>
        <w:t xml:space="preserve">    &lt;id root=' ' extension=' '/&gt;</w:t>
      </w:r>
    </w:p>
    <w:p w14:paraId="307FF1B8" w14:textId="77777777" w:rsidR="006E110A" w:rsidRPr="00040E48" w:rsidRDefault="006E110A">
      <w:pPr>
        <w:pStyle w:val="XMLFragment"/>
        <w:rPr>
          <w:noProof w:val="0"/>
        </w:rPr>
      </w:pPr>
      <w:r w:rsidRPr="00040E48">
        <w:rPr>
          <w:noProof w:val="0"/>
        </w:rPr>
        <w:t xml:space="preserve">    &lt;code code='10183-2' displayName='HOSPITAL DISCHARGE MEDICATIONS'</w:t>
      </w:r>
    </w:p>
    <w:p w14:paraId="3768DC16" w14:textId="77777777" w:rsidR="006E110A" w:rsidRPr="00040E48" w:rsidRDefault="006E110A">
      <w:pPr>
        <w:pStyle w:val="XMLFragment"/>
        <w:rPr>
          <w:noProof w:val="0"/>
        </w:rPr>
      </w:pPr>
      <w:r w:rsidRPr="00040E48">
        <w:rPr>
          <w:noProof w:val="0"/>
        </w:rPr>
        <w:t xml:space="preserve">      codeSystem='2.16.840.1.113883.6.1' codeSystemName='LOINC'/&gt;</w:t>
      </w:r>
    </w:p>
    <w:p w14:paraId="4CD01354" w14:textId="77777777" w:rsidR="006E110A" w:rsidRPr="00040E48" w:rsidRDefault="006E110A">
      <w:pPr>
        <w:pStyle w:val="XMLFragment"/>
        <w:rPr>
          <w:noProof w:val="0"/>
        </w:rPr>
      </w:pPr>
      <w:r w:rsidRPr="00040E48">
        <w:rPr>
          <w:noProof w:val="0"/>
        </w:rPr>
        <w:t xml:space="preserve">    &lt;text&gt;</w:t>
      </w:r>
    </w:p>
    <w:p w14:paraId="65826776"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6C813ED" w14:textId="77777777" w:rsidR="006E110A" w:rsidRPr="00040E48" w:rsidRDefault="006E110A">
      <w:pPr>
        <w:pStyle w:val="XMLFragment"/>
        <w:rPr>
          <w:noProof w:val="0"/>
        </w:rPr>
      </w:pPr>
      <w:r w:rsidRPr="00040E48">
        <w:rPr>
          <w:noProof w:val="0"/>
        </w:rPr>
        <w:t xml:space="preserve">    &lt;/text&gt;   </w:t>
      </w:r>
    </w:p>
    <w:p w14:paraId="54B140D1" w14:textId="77777777" w:rsidR="006E110A" w:rsidRPr="00040E48" w:rsidRDefault="006E110A">
      <w:pPr>
        <w:pStyle w:val="XMLFragment"/>
        <w:rPr>
          <w:noProof w:val="0"/>
        </w:rPr>
      </w:pPr>
      <w:r w:rsidRPr="00040E48">
        <w:rPr>
          <w:noProof w:val="0"/>
        </w:rPr>
        <w:t xml:space="preserve">    &lt;entry&gt;</w:t>
      </w:r>
    </w:p>
    <w:p w14:paraId="2F1063F9" w14:textId="77777777" w:rsidR="006E110A" w:rsidRPr="00040E48" w:rsidRDefault="006E110A">
      <w:pPr>
        <w:pStyle w:val="XMLFragment"/>
        <w:rPr>
          <w:noProof w:val="0"/>
        </w:rPr>
      </w:pPr>
      <w:r w:rsidRPr="00040E48">
        <w:rPr>
          <w:noProof w:val="0"/>
        </w:rPr>
        <w:t xml:space="preserve">         :</w:t>
      </w:r>
    </w:p>
    <w:p w14:paraId="22D81D54" w14:textId="77777777" w:rsidR="006E110A" w:rsidRPr="00040E48" w:rsidRDefault="006E110A">
      <w:pPr>
        <w:pStyle w:val="XMLFragment"/>
        <w:rPr>
          <w:noProof w:val="0"/>
        </w:rPr>
      </w:pPr>
      <w:r w:rsidRPr="00040E48">
        <w:rPr>
          <w:noProof w:val="0"/>
        </w:rPr>
        <w:t xml:space="preserve">      &lt;!-- Required Medications element --&gt;</w:t>
      </w:r>
    </w:p>
    <w:p w14:paraId="57E9D922" w14:textId="77777777" w:rsidR="006E110A" w:rsidRPr="00F331FC" w:rsidRDefault="006E110A">
      <w:pPr>
        <w:pStyle w:val="XMLFragment"/>
        <w:rPr>
          <w:noProof w:val="0"/>
          <w:lang w:val="nl-NL"/>
          <w:rPrChange w:id="913" w:author="Michael Clifton" w:date="2018-10-11T10:12:00Z">
            <w:rPr>
              <w:noProof w:val="0"/>
            </w:rPr>
          </w:rPrChange>
        </w:rPr>
      </w:pPr>
      <w:r w:rsidRPr="00040E48">
        <w:rPr>
          <w:noProof w:val="0"/>
        </w:rPr>
        <w:t xml:space="preserve">        </w:t>
      </w:r>
      <w:r w:rsidRPr="00F331FC">
        <w:rPr>
          <w:noProof w:val="0"/>
          <w:lang w:val="nl-NL"/>
          <w:rPrChange w:id="914" w:author="Michael Clifton" w:date="2018-10-11T10:12:00Z">
            <w:rPr>
              <w:noProof w:val="0"/>
            </w:rPr>
          </w:rPrChange>
        </w:rPr>
        <w:t>&lt;templateId root='</w:t>
      </w:r>
      <w:r w:rsidR="007F2830">
        <w:rPr>
          <w:rStyle w:val="Hyperlink"/>
          <w:noProof w:val="0"/>
        </w:rPr>
        <w:fldChar w:fldCharType="begin"/>
      </w:r>
      <w:r w:rsidR="007F2830" w:rsidRPr="00F331FC">
        <w:rPr>
          <w:rStyle w:val="Hyperlink"/>
          <w:noProof w:val="0"/>
          <w:lang w:val="nl-NL"/>
          <w:rPrChange w:id="915" w:author="Michael Clifton" w:date="2018-10-11T10:12:00Z">
            <w:rPr>
              <w:rStyle w:val="Hyperlink"/>
              <w:noProof w:val="0"/>
            </w:rPr>
          </w:rPrChange>
        </w:rPr>
        <w:instrText xml:space="preserve"> HYPERLINK \l "T1_3_6_1_4_1_19376_1_5_3_1_4_7" \o "1.3.6.1.4.1.19376.1.5.3.1.4.7" </w:instrText>
      </w:r>
      <w:r w:rsidR="007F2830">
        <w:rPr>
          <w:rStyle w:val="Hyperlink"/>
          <w:noProof w:val="0"/>
        </w:rPr>
        <w:fldChar w:fldCharType="separate"/>
      </w:r>
      <w:r w:rsidRPr="00F331FC">
        <w:rPr>
          <w:rStyle w:val="Hyperlink"/>
          <w:noProof w:val="0"/>
          <w:lang w:val="nl-NL"/>
          <w:rPrChange w:id="916" w:author="Michael Clifton" w:date="2018-10-11T10:12:00Z">
            <w:rPr>
              <w:rStyle w:val="Hyperlink"/>
              <w:noProof w:val="0"/>
            </w:rPr>
          </w:rPrChange>
        </w:rPr>
        <w:t>1.3.6.1.4.1.19376.1.5.3.1.4.7</w:t>
      </w:r>
      <w:r w:rsidR="007F2830">
        <w:rPr>
          <w:rStyle w:val="Hyperlink"/>
          <w:noProof w:val="0"/>
        </w:rPr>
        <w:fldChar w:fldCharType="end"/>
      </w:r>
      <w:r w:rsidRPr="00F331FC">
        <w:rPr>
          <w:noProof w:val="0"/>
          <w:lang w:val="nl-NL"/>
          <w:rPrChange w:id="917" w:author="Michael Clifton" w:date="2018-10-11T10:12:00Z">
            <w:rPr>
              <w:noProof w:val="0"/>
            </w:rPr>
          </w:rPrChange>
        </w:rPr>
        <w:t>'/&gt;</w:t>
      </w:r>
    </w:p>
    <w:p w14:paraId="413BE157" w14:textId="77777777" w:rsidR="006E110A" w:rsidRPr="00F331FC" w:rsidRDefault="006E110A">
      <w:pPr>
        <w:pStyle w:val="XMLFragment"/>
        <w:rPr>
          <w:noProof w:val="0"/>
          <w:lang w:val="nl-NL"/>
          <w:rPrChange w:id="918" w:author="Michael Clifton" w:date="2018-10-11T10:12:00Z">
            <w:rPr>
              <w:noProof w:val="0"/>
            </w:rPr>
          </w:rPrChange>
        </w:rPr>
      </w:pPr>
      <w:r w:rsidRPr="00F331FC">
        <w:rPr>
          <w:noProof w:val="0"/>
          <w:lang w:val="nl-NL"/>
          <w:rPrChange w:id="919" w:author="Michael Clifton" w:date="2018-10-11T10:12:00Z">
            <w:rPr>
              <w:noProof w:val="0"/>
            </w:rPr>
          </w:rPrChange>
        </w:rPr>
        <w:t xml:space="preserve">         :</w:t>
      </w:r>
    </w:p>
    <w:p w14:paraId="3140A757" w14:textId="77777777" w:rsidR="006E110A" w:rsidRPr="00F331FC" w:rsidRDefault="006E110A">
      <w:pPr>
        <w:pStyle w:val="XMLFragment"/>
        <w:rPr>
          <w:noProof w:val="0"/>
          <w:lang w:val="nl-NL"/>
          <w:rPrChange w:id="920" w:author="Michael Clifton" w:date="2018-10-11T10:12:00Z">
            <w:rPr>
              <w:noProof w:val="0"/>
            </w:rPr>
          </w:rPrChange>
        </w:rPr>
      </w:pPr>
      <w:r w:rsidRPr="00F331FC">
        <w:rPr>
          <w:noProof w:val="0"/>
          <w:lang w:val="nl-NL"/>
          <w:rPrChange w:id="921" w:author="Michael Clifton" w:date="2018-10-11T10:12:00Z">
            <w:rPr>
              <w:noProof w:val="0"/>
            </w:rPr>
          </w:rPrChange>
        </w:rPr>
        <w:t xml:space="preserve">    &lt;/entry&gt;</w:t>
      </w:r>
    </w:p>
    <w:p w14:paraId="18607B31" w14:textId="77777777" w:rsidR="006E110A" w:rsidRPr="00F331FC" w:rsidRDefault="006E110A">
      <w:pPr>
        <w:pStyle w:val="XMLFragment"/>
        <w:rPr>
          <w:noProof w:val="0"/>
          <w:lang w:val="nl-NL"/>
          <w:rPrChange w:id="922" w:author="Michael Clifton" w:date="2018-10-11T10:12:00Z">
            <w:rPr>
              <w:noProof w:val="0"/>
            </w:rPr>
          </w:rPrChange>
        </w:rPr>
      </w:pPr>
      <w:r w:rsidRPr="00F331FC">
        <w:rPr>
          <w:noProof w:val="0"/>
          <w:lang w:val="nl-NL"/>
          <w:rPrChange w:id="923" w:author="Michael Clifton" w:date="2018-10-11T10:12:00Z">
            <w:rPr>
              <w:noProof w:val="0"/>
            </w:rPr>
          </w:rPrChange>
        </w:rPr>
        <w:t xml:space="preserve">       </w:t>
      </w:r>
    </w:p>
    <w:p w14:paraId="4862BE53" w14:textId="77777777" w:rsidR="006E110A" w:rsidRPr="00040E48" w:rsidRDefault="006E110A">
      <w:pPr>
        <w:pStyle w:val="XMLFragment"/>
        <w:rPr>
          <w:noProof w:val="0"/>
        </w:rPr>
      </w:pPr>
      <w:r w:rsidRPr="00F331FC">
        <w:rPr>
          <w:noProof w:val="0"/>
          <w:lang w:val="nl-NL"/>
          <w:rPrChange w:id="924" w:author="Michael Clifton" w:date="2018-10-11T10:12:00Z">
            <w:rPr>
              <w:noProof w:val="0"/>
            </w:rPr>
          </w:rPrChange>
        </w:rPr>
        <w:t xml:space="preserve">  </w:t>
      </w:r>
      <w:r w:rsidRPr="00040E48">
        <w:rPr>
          <w:noProof w:val="0"/>
        </w:rPr>
        <w:t>&lt;/section&gt;</w:t>
      </w:r>
    </w:p>
    <w:p w14:paraId="0F2C407C" w14:textId="77777777" w:rsidR="006E110A" w:rsidRPr="00040E48" w:rsidRDefault="006E110A">
      <w:pPr>
        <w:pStyle w:val="XMLFragment"/>
        <w:rPr>
          <w:noProof w:val="0"/>
        </w:rPr>
      </w:pPr>
      <w:r w:rsidRPr="00040E48">
        <w:rPr>
          <w:noProof w:val="0"/>
        </w:rPr>
        <w:t>&lt;/component&gt;</w:t>
      </w:r>
    </w:p>
    <w:p w14:paraId="2FB28FB8" w14:textId="77777777" w:rsidR="006E110A" w:rsidRPr="00040E48" w:rsidRDefault="006E110A">
      <w:pPr>
        <w:pStyle w:val="FigureTitle"/>
        <w:rPr>
          <w:noProof w:val="0"/>
        </w:rPr>
      </w:pPr>
      <w:r w:rsidRPr="00040E48">
        <w:rPr>
          <w:noProof w:val="0"/>
        </w:rPr>
        <w:t xml:space="preserve">Figure </w:t>
      </w:r>
      <w:r w:rsidR="00F20609" w:rsidRPr="00040E48">
        <w:rPr>
          <w:noProof w:val="0"/>
        </w:rPr>
        <w:t>6.3.3.3.4</w:t>
      </w:r>
      <w:r w:rsidR="0063221E" w:rsidRPr="00040E48">
        <w:rPr>
          <w:noProof w:val="0"/>
        </w:rPr>
        <w:t>-1:</w:t>
      </w:r>
      <w:r w:rsidR="00F20609" w:rsidRPr="00040E48">
        <w:rPr>
          <w:noProof w:val="0"/>
        </w:rPr>
        <w:t xml:space="preserve"> </w:t>
      </w:r>
      <w:r w:rsidRPr="00040E48">
        <w:rPr>
          <w:noProof w:val="0"/>
        </w:rPr>
        <w:t>Sample Hospital Discharge Medications Section</w:t>
      </w:r>
    </w:p>
    <w:p w14:paraId="704041EF" w14:textId="77777777" w:rsidR="006E110A" w:rsidRPr="00040E48" w:rsidRDefault="006E110A">
      <w:pPr>
        <w:pStyle w:val="Note"/>
      </w:pPr>
      <w:r w:rsidRPr="00040E48">
        <w:rPr>
          <w:b/>
          <w:bCs/>
        </w:rPr>
        <w:t>Note:</w:t>
      </w:r>
      <w:r w:rsidRPr="00040E48">
        <w:t xml:space="preserve"> </w:t>
      </w:r>
      <w:r w:rsidRPr="00040E48">
        <w:tab/>
        <w:t xml:space="preserve">All medications in this section must have </w:t>
      </w:r>
      <w:r w:rsidR="0046437B" w:rsidRPr="00040E48">
        <w:t>substanceAdministration</w:t>
      </w:r>
      <w:r w:rsidRPr="00040E48">
        <w:t xml:space="preserve">/@moodCode = "INT" </w:t>
      </w:r>
    </w:p>
    <w:p w14:paraId="6C2E6196" w14:textId="77777777" w:rsidR="006E110A" w:rsidRPr="00040E48" w:rsidRDefault="006E110A" w:rsidP="00C02515">
      <w:pPr>
        <w:pStyle w:val="Heading5TOC"/>
        <w:rPr>
          <w:noProof w:val="0"/>
          <w:lang w:val="en-US"/>
        </w:rPr>
      </w:pPr>
      <w:bookmarkStart w:id="925" w:name="_Toc270712274"/>
      <w:bookmarkStart w:id="926" w:name="_Toc441141972"/>
      <w:bookmarkStart w:id="927" w:name="T1_3_6_1_4_1_19376_1_5_3_1_3_23"/>
      <w:r w:rsidRPr="00040E48">
        <w:rPr>
          <w:noProof w:val="0"/>
          <w:lang w:val="en-US"/>
        </w:rPr>
        <w:t>Immunizations Section 1.3.6.1.4.1.19376.1.5.3.1.3.23</w:t>
      </w:r>
      <w:bookmarkEnd w:id="925"/>
      <w:bookmarkEnd w:id="92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79D21D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927"/>
          <w:p w14:paraId="4A62A9C2"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6175177" w14:textId="77777777" w:rsidR="006E110A" w:rsidRPr="00040E48" w:rsidRDefault="006E110A">
            <w:pPr>
              <w:pStyle w:val="TableEntry"/>
              <w:rPr>
                <w:noProof w:val="0"/>
              </w:rPr>
            </w:pPr>
            <w:r w:rsidRPr="00040E48">
              <w:rPr>
                <w:noProof w:val="0"/>
              </w:rPr>
              <w:t xml:space="preserve">1.3.6.1.4.1.19376.1.5.3.1.3.23 </w:t>
            </w:r>
          </w:p>
        </w:tc>
      </w:tr>
      <w:tr w:rsidR="006E110A" w:rsidRPr="00040E48" w14:paraId="32F6F791"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2280641"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4484BA96" w14:textId="583D3872" w:rsidR="006E110A" w:rsidRPr="00040E48" w:rsidRDefault="00FF2B1E">
            <w:pPr>
              <w:pStyle w:val="TableEntry"/>
              <w:rPr>
                <w:noProof w:val="0"/>
              </w:rPr>
            </w:pPr>
            <w:hyperlink r:id="rId73" w:history="1">
              <w:r w:rsidR="006E110A" w:rsidRPr="00040E48">
                <w:rPr>
                  <w:rStyle w:val="Hyperlink"/>
                  <w:noProof w:val="0"/>
                </w:rPr>
                <w:t>CCD 3.11</w:t>
              </w:r>
            </w:hyperlink>
            <w:r w:rsidR="006E110A" w:rsidRPr="00040E48">
              <w:rPr>
                <w:noProof w:val="0"/>
              </w:rPr>
              <w:t xml:space="preserve"> (2.16.840.1.113883.10.20.1.6) </w:t>
            </w:r>
          </w:p>
        </w:tc>
      </w:tr>
      <w:tr w:rsidR="006E110A" w:rsidRPr="00040E48" w14:paraId="039131E7"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7843ECE"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76A4977" w14:textId="77777777" w:rsidR="006E110A" w:rsidRPr="00040E48" w:rsidRDefault="006E110A">
            <w:pPr>
              <w:pStyle w:val="TableEntry"/>
              <w:rPr>
                <w:noProof w:val="0"/>
              </w:rPr>
            </w:pPr>
            <w:r w:rsidRPr="00040E48">
              <w:rPr>
                <w:noProof w:val="0"/>
              </w:rPr>
              <w:t xml:space="preserve">The immunizations section shall contain a narrative description of the immunizations administered to the patient in the past. It shall include entries for medication administration as described in the Entry Content Modules. </w:t>
            </w:r>
          </w:p>
        </w:tc>
      </w:tr>
      <w:tr w:rsidR="006E110A" w:rsidRPr="00040E48" w14:paraId="70DAA9B1"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4340BF5"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BBBBA2E"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BE23A12" w14:textId="77777777" w:rsidR="006E110A" w:rsidRPr="00040E48" w:rsidRDefault="006E110A">
            <w:pPr>
              <w:pStyle w:val="TableEntryHeader"/>
              <w:rPr>
                <w:noProof w:val="0"/>
              </w:rPr>
            </w:pPr>
            <w:r w:rsidRPr="00040E48">
              <w:rPr>
                <w:noProof w:val="0"/>
              </w:rPr>
              <w:t xml:space="preserve">Description </w:t>
            </w:r>
          </w:p>
        </w:tc>
      </w:tr>
      <w:tr w:rsidR="006E110A" w:rsidRPr="00040E48" w14:paraId="244E1580"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FACCD63" w14:textId="77777777" w:rsidR="006E110A" w:rsidRPr="00040E48" w:rsidRDefault="006E110A">
            <w:pPr>
              <w:pStyle w:val="TableEntry"/>
              <w:rPr>
                <w:noProof w:val="0"/>
              </w:rPr>
            </w:pPr>
            <w:r w:rsidRPr="00040E48">
              <w:rPr>
                <w:noProof w:val="0"/>
              </w:rPr>
              <w:t xml:space="preserve">11369-6 </w:t>
            </w:r>
          </w:p>
        </w:tc>
        <w:tc>
          <w:tcPr>
            <w:tcW w:w="0" w:type="auto"/>
            <w:tcBorders>
              <w:top w:val="single" w:sz="6" w:space="0" w:color="000000"/>
              <w:left w:val="single" w:sz="6" w:space="0" w:color="000000"/>
              <w:bottom w:val="single" w:sz="6" w:space="0" w:color="000000"/>
              <w:right w:val="single" w:sz="6" w:space="0" w:color="000000"/>
            </w:tcBorders>
            <w:vAlign w:val="center"/>
          </w:tcPr>
          <w:p w14:paraId="734FF999"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E2749FB" w14:textId="77777777" w:rsidR="006E110A" w:rsidRPr="00040E48" w:rsidRDefault="006E110A">
            <w:pPr>
              <w:pStyle w:val="TableEntry"/>
              <w:rPr>
                <w:noProof w:val="0"/>
              </w:rPr>
            </w:pPr>
            <w:r w:rsidRPr="00040E48">
              <w:rPr>
                <w:noProof w:val="0"/>
              </w:rPr>
              <w:t xml:space="preserve">HISTORY OF IMMUNIZATIONS </w:t>
            </w:r>
          </w:p>
        </w:tc>
      </w:tr>
      <w:tr w:rsidR="006E110A" w:rsidRPr="00040E48" w14:paraId="05C3830F"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29B97E1"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61E7E6A"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AE45CA8" w14:textId="77777777" w:rsidR="006E110A" w:rsidRPr="00040E48" w:rsidRDefault="006E110A">
            <w:pPr>
              <w:pStyle w:val="TableEntryHeader"/>
              <w:rPr>
                <w:noProof w:val="0"/>
              </w:rPr>
            </w:pPr>
            <w:r w:rsidRPr="00040E48">
              <w:rPr>
                <w:noProof w:val="0"/>
              </w:rPr>
              <w:t xml:space="preserve">Description </w:t>
            </w:r>
          </w:p>
        </w:tc>
      </w:tr>
      <w:tr w:rsidR="006E110A" w:rsidRPr="00040E48" w14:paraId="4332877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8878AC0" w14:textId="77777777" w:rsidR="006E110A" w:rsidRPr="00040E48" w:rsidRDefault="006E110A">
            <w:pPr>
              <w:pStyle w:val="TableEntry"/>
              <w:rPr>
                <w:noProof w:val="0"/>
              </w:rPr>
            </w:pPr>
            <w:r w:rsidRPr="00040E48">
              <w:rPr>
                <w:noProof w:val="0"/>
              </w:rPr>
              <w:t xml:space="preserve">1.3.6.1.4.1.19376.1.5.3.1.4.12 </w:t>
            </w:r>
          </w:p>
        </w:tc>
        <w:tc>
          <w:tcPr>
            <w:tcW w:w="0" w:type="auto"/>
            <w:tcBorders>
              <w:top w:val="single" w:sz="6" w:space="0" w:color="000000"/>
              <w:left w:val="single" w:sz="6" w:space="0" w:color="000000"/>
              <w:bottom w:val="single" w:sz="6" w:space="0" w:color="000000"/>
              <w:right w:val="single" w:sz="6" w:space="0" w:color="000000"/>
            </w:tcBorders>
            <w:vAlign w:val="center"/>
          </w:tcPr>
          <w:p w14:paraId="42E2B959"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EED5DC2" w14:textId="77777777" w:rsidR="006E110A" w:rsidRPr="00040E48" w:rsidRDefault="00FF2B1E">
            <w:pPr>
              <w:pStyle w:val="TableEntry"/>
              <w:rPr>
                <w:noProof w:val="0"/>
              </w:rPr>
            </w:pPr>
            <w:hyperlink w:anchor="T1_3_6_1_4_1_19376_1_5_3_1_4_12" w:tooltip="1.3.6.1.4.1.19376.1.5.3.1.4.12" w:history="1">
              <w:r w:rsidR="006E110A" w:rsidRPr="00040E48">
                <w:rPr>
                  <w:rStyle w:val="Hyperlink"/>
                  <w:noProof w:val="0"/>
                </w:rPr>
                <w:t>Immunization</w:t>
              </w:r>
            </w:hyperlink>
            <w:r w:rsidR="006E110A" w:rsidRPr="00040E48">
              <w:rPr>
                <w:noProof w:val="0"/>
              </w:rPr>
              <w:t xml:space="preserve"> </w:t>
            </w:r>
          </w:p>
        </w:tc>
      </w:tr>
    </w:tbl>
    <w:p w14:paraId="04838540" w14:textId="77777777" w:rsidR="006E110A" w:rsidRPr="00040E48" w:rsidRDefault="006E110A">
      <w:pPr>
        <w:pStyle w:val="BodyText"/>
        <w:rPr>
          <w:noProof w:val="0"/>
        </w:rPr>
      </w:pPr>
    </w:p>
    <w:p w14:paraId="449B9163" w14:textId="77777777" w:rsidR="006E110A" w:rsidRPr="00040E48" w:rsidRDefault="006E110A">
      <w:pPr>
        <w:pStyle w:val="Heading6"/>
        <w:rPr>
          <w:noProof w:val="0"/>
        </w:rPr>
      </w:pPr>
      <w:r w:rsidRPr="00040E48">
        <w:rPr>
          <w:noProof w:val="0"/>
        </w:rPr>
        <w:t xml:space="preserve">Parent Template </w:t>
      </w:r>
    </w:p>
    <w:p w14:paraId="1F255217" w14:textId="2D0C69EB" w:rsidR="006E110A" w:rsidRPr="00040E48" w:rsidRDefault="006E110A">
      <w:pPr>
        <w:pStyle w:val="BodyText"/>
        <w:rPr>
          <w:noProof w:val="0"/>
        </w:rPr>
      </w:pPr>
      <w:r w:rsidRPr="00040E48">
        <w:rPr>
          <w:noProof w:val="0"/>
        </w:rPr>
        <w:t xml:space="preserve">The parent of this template is </w:t>
      </w:r>
      <w:hyperlink r:id="rId74" w:history="1">
        <w:r w:rsidRPr="00040E48">
          <w:rPr>
            <w:rStyle w:val="Hyperlink"/>
            <w:noProof w:val="0"/>
          </w:rPr>
          <w:t>CCD 3.11</w:t>
        </w:r>
      </w:hyperlink>
      <w:r w:rsidRPr="00040E48">
        <w:rPr>
          <w:noProof w:val="0"/>
        </w:rPr>
        <w:t xml:space="preserve">. </w:t>
      </w:r>
    </w:p>
    <w:p w14:paraId="75CB0F00" w14:textId="77777777" w:rsidR="006E110A" w:rsidRPr="00F331FC" w:rsidRDefault="006E110A">
      <w:pPr>
        <w:pStyle w:val="XMLFragment"/>
        <w:rPr>
          <w:noProof w:val="0"/>
          <w:lang w:val="nl-NL"/>
          <w:rPrChange w:id="928" w:author="Michael Clifton" w:date="2018-10-11T10:12:00Z">
            <w:rPr>
              <w:noProof w:val="0"/>
            </w:rPr>
          </w:rPrChange>
        </w:rPr>
      </w:pPr>
      <w:r w:rsidRPr="00F331FC">
        <w:rPr>
          <w:noProof w:val="0"/>
          <w:lang w:val="nl-NL"/>
          <w:rPrChange w:id="929" w:author="Michael Clifton" w:date="2018-10-11T10:12:00Z">
            <w:rPr>
              <w:noProof w:val="0"/>
            </w:rPr>
          </w:rPrChange>
        </w:rPr>
        <w:lastRenderedPageBreak/>
        <w:t>&lt;component&gt;</w:t>
      </w:r>
    </w:p>
    <w:p w14:paraId="0A0B5A41" w14:textId="77777777" w:rsidR="006E110A" w:rsidRPr="00F331FC" w:rsidRDefault="006E110A">
      <w:pPr>
        <w:pStyle w:val="XMLFragment"/>
        <w:rPr>
          <w:noProof w:val="0"/>
          <w:lang w:val="nl-NL"/>
          <w:rPrChange w:id="930" w:author="Michael Clifton" w:date="2018-10-11T10:12:00Z">
            <w:rPr>
              <w:noProof w:val="0"/>
            </w:rPr>
          </w:rPrChange>
        </w:rPr>
      </w:pPr>
      <w:r w:rsidRPr="00F331FC">
        <w:rPr>
          <w:noProof w:val="0"/>
          <w:lang w:val="nl-NL"/>
          <w:rPrChange w:id="931" w:author="Michael Clifton" w:date="2018-10-11T10:12:00Z">
            <w:rPr>
              <w:noProof w:val="0"/>
            </w:rPr>
          </w:rPrChange>
        </w:rPr>
        <w:t xml:space="preserve">  &lt;section&gt;</w:t>
      </w:r>
      <w:r w:rsidRPr="00F331FC">
        <w:rPr>
          <w:noProof w:val="0"/>
          <w:lang w:val="nl-NL"/>
          <w:rPrChange w:id="932" w:author="Michael Clifton" w:date="2018-10-11T10:12:00Z">
            <w:rPr>
              <w:noProof w:val="0"/>
            </w:rPr>
          </w:rPrChange>
        </w:rPr>
        <w:br/>
        <w:t xml:space="preserve">    &lt;templateId root='2.16.840.1.113883.10.20.1.6'/&gt;</w:t>
      </w:r>
    </w:p>
    <w:p w14:paraId="70922EC6" w14:textId="77777777" w:rsidR="006E110A" w:rsidRPr="00F331FC" w:rsidRDefault="006E110A">
      <w:pPr>
        <w:pStyle w:val="XMLFragment"/>
        <w:rPr>
          <w:noProof w:val="0"/>
          <w:lang w:val="nl-NL"/>
          <w:rPrChange w:id="933" w:author="Michael Clifton" w:date="2018-10-11T10:12:00Z">
            <w:rPr>
              <w:noProof w:val="0"/>
            </w:rPr>
          </w:rPrChange>
        </w:rPr>
      </w:pPr>
      <w:r w:rsidRPr="00F331FC">
        <w:rPr>
          <w:noProof w:val="0"/>
          <w:lang w:val="nl-NL"/>
          <w:rPrChange w:id="934" w:author="Michael Clifton" w:date="2018-10-11T10:12:00Z">
            <w:rPr>
              <w:noProof w:val="0"/>
            </w:rPr>
          </w:rPrChange>
        </w:rPr>
        <w:t xml:space="preserve">    &lt;templateId root='1.3.6.1.4.1.19376.1.5.3.1.3.23'/&gt;</w:t>
      </w:r>
    </w:p>
    <w:p w14:paraId="331966DB" w14:textId="77777777" w:rsidR="006E110A" w:rsidRPr="00040E48" w:rsidRDefault="006E110A">
      <w:pPr>
        <w:pStyle w:val="XMLFragment"/>
        <w:rPr>
          <w:noProof w:val="0"/>
        </w:rPr>
      </w:pPr>
      <w:r w:rsidRPr="00F331FC">
        <w:rPr>
          <w:noProof w:val="0"/>
          <w:lang w:val="nl-NL"/>
          <w:rPrChange w:id="935" w:author="Michael Clifton" w:date="2018-10-11T10:12:00Z">
            <w:rPr>
              <w:noProof w:val="0"/>
            </w:rPr>
          </w:rPrChange>
        </w:rPr>
        <w:t xml:space="preserve">    </w:t>
      </w:r>
      <w:r w:rsidRPr="00040E48">
        <w:rPr>
          <w:noProof w:val="0"/>
        </w:rPr>
        <w:t>&lt;id root=' ' extension=' '/&gt;</w:t>
      </w:r>
    </w:p>
    <w:p w14:paraId="708B9C06" w14:textId="77777777" w:rsidR="006E110A" w:rsidRPr="00040E48" w:rsidRDefault="006E110A">
      <w:pPr>
        <w:pStyle w:val="XMLFragment"/>
        <w:rPr>
          <w:noProof w:val="0"/>
        </w:rPr>
      </w:pPr>
      <w:r w:rsidRPr="00040E48">
        <w:rPr>
          <w:noProof w:val="0"/>
        </w:rPr>
        <w:t xml:space="preserve">    &lt;code code='11369-6' displayName='HISTORY OF IMMUNIZATIONS'</w:t>
      </w:r>
    </w:p>
    <w:p w14:paraId="36ED826C" w14:textId="77777777" w:rsidR="006E110A" w:rsidRPr="00040E48" w:rsidRDefault="006E110A">
      <w:pPr>
        <w:pStyle w:val="XMLFragment"/>
        <w:rPr>
          <w:noProof w:val="0"/>
        </w:rPr>
      </w:pPr>
      <w:r w:rsidRPr="00040E48">
        <w:rPr>
          <w:noProof w:val="0"/>
        </w:rPr>
        <w:t xml:space="preserve">      codeSystem='2.16.840.1.113883.6.1' codeSystemName='LOINC'/&gt;</w:t>
      </w:r>
    </w:p>
    <w:p w14:paraId="50B146F8" w14:textId="77777777" w:rsidR="006E110A" w:rsidRPr="00040E48" w:rsidRDefault="006E110A">
      <w:pPr>
        <w:pStyle w:val="XMLFragment"/>
        <w:rPr>
          <w:noProof w:val="0"/>
        </w:rPr>
      </w:pPr>
      <w:r w:rsidRPr="00040E48">
        <w:rPr>
          <w:noProof w:val="0"/>
        </w:rPr>
        <w:t xml:space="preserve">    &lt;text&gt;</w:t>
      </w:r>
    </w:p>
    <w:p w14:paraId="3BFC7ADA"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001C01B" w14:textId="77777777" w:rsidR="006E110A" w:rsidRPr="00040E48" w:rsidRDefault="006E110A">
      <w:pPr>
        <w:pStyle w:val="XMLFragment"/>
        <w:rPr>
          <w:noProof w:val="0"/>
        </w:rPr>
      </w:pPr>
      <w:r w:rsidRPr="00040E48">
        <w:rPr>
          <w:noProof w:val="0"/>
        </w:rPr>
        <w:t xml:space="preserve">    &lt;/text&gt;   </w:t>
      </w:r>
    </w:p>
    <w:p w14:paraId="3E33AD84" w14:textId="77777777" w:rsidR="006E110A" w:rsidRPr="00040E48" w:rsidRDefault="006E110A">
      <w:pPr>
        <w:pStyle w:val="XMLFragment"/>
        <w:rPr>
          <w:noProof w:val="0"/>
        </w:rPr>
      </w:pPr>
      <w:r w:rsidRPr="00040E48">
        <w:rPr>
          <w:noProof w:val="0"/>
        </w:rPr>
        <w:t xml:space="preserve">    &lt;entry&gt;</w:t>
      </w:r>
    </w:p>
    <w:p w14:paraId="5F947565" w14:textId="77777777" w:rsidR="006E110A" w:rsidRPr="00040E48" w:rsidRDefault="006E110A">
      <w:pPr>
        <w:pStyle w:val="XMLFragment"/>
        <w:rPr>
          <w:noProof w:val="0"/>
        </w:rPr>
      </w:pPr>
      <w:r w:rsidRPr="00040E48">
        <w:rPr>
          <w:noProof w:val="0"/>
        </w:rPr>
        <w:t xml:space="preserve">         :</w:t>
      </w:r>
    </w:p>
    <w:p w14:paraId="5D6898BA" w14:textId="77777777" w:rsidR="006E110A" w:rsidRPr="00040E48" w:rsidRDefault="006E110A">
      <w:pPr>
        <w:pStyle w:val="XMLFragment"/>
        <w:rPr>
          <w:noProof w:val="0"/>
        </w:rPr>
      </w:pPr>
      <w:r w:rsidRPr="00040E48">
        <w:rPr>
          <w:noProof w:val="0"/>
        </w:rPr>
        <w:t xml:space="preserve">      &lt;!-- Required Immunization element --&gt;</w:t>
      </w:r>
    </w:p>
    <w:p w14:paraId="10B80D23" w14:textId="77777777" w:rsidR="006E110A" w:rsidRPr="00F331FC" w:rsidRDefault="006E110A">
      <w:pPr>
        <w:pStyle w:val="XMLFragment"/>
        <w:rPr>
          <w:noProof w:val="0"/>
          <w:lang w:val="nl-NL"/>
          <w:rPrChange w:id="936" w:author="Michael Clifton" w:date="2018-10-11T10:12:00Z">
            <w:rPr>
              <w:noProof w:val="0"/>
            </w:rPr>
          </w:rPrChange>
        </w:rPr>
      </w:pPr>
      <w:r w:rsidRPr="00040E48">
        <w:rPr>
          <w:noProof w:val="0"/>
        </w:rPr>
        <w:t xml:space="preserve">        </w:t>
      </w:r>
      <w:r w:rsidRPr="00F331FC">
        <w:rPr>
          <w:noProof w:val="0"/>
          <w:lang w:val="nl-NL"/>
          <w:rPrChange w:id="937" w:author="Michael Clifton" w:date="2018-10-11T10:12:00Z">
            <w:rPr>
              <w:noProof w:val="0"/>
            </w:rPr>
          </w:rPrChange>
        </w:rPr>
        <w:t>&lt;templateId root='</w:t>
      </w:r>
      <w:r w:rsidR="007F2830">
        <w:rPr>
          <w:rStyle w:val="Hyperlink"/>
          <w:noProof w:val="0"/>
        </w:rPr>
        <w:fldChar w:fldCharType="begin"/>
      </w:r>
      <w:r w:rsidR="007F2830" w:rsidRPr="00F331FC">
        <w:rPr>
          <w:rStyle w:val="Hyperlink"/>
          <w:noProof w:val="0"/>
          <w:lang w:val="nl-NL"/>
          <w:rPrChange w:id="938" w:author="Michael Clifton" w:date="2018-10-11T10:12:00Z">
            <w:rPr>
              <w:rStyle w:val="Hyperlink"/>
              <w:noProof w:val="0"/>
            </w:rPr>
          </w:rPrChange>
        </w:rPr>
        <w:instrText xml:space="preserve"> HYPERLINK \l "T1_3_6_1_4_1_19376_1_5_3_1_4_12" \o "1.3.6.1.4.1.19376.1.5.3.1.4.12" </w:instrText>
      </w:r>
      <w:r w:rsidR="007F2830">
        <w:rPr>
          <w:rStyle w:val="Hyperlink"/>
          <w:noProof w:val="0"/>
        </w:rPr>
        <w:fldChar w:fldCharType="separate"/>
      </w:r>
      <w:r w:rsidRPr="00F331FC">
        <w:rPr>
          <w:rStyle w:val="Hyperlink"/>
          <w:noProof w:val="0"/>
          <w:lang w:val="nl-NL"/>
          <w:rPrChange w:id="939" w:author="Michael Clifton" w:date="2018-10-11T10:12:00Z">
            <w:rPr>
              <w:rStyle w:val="Hyperlink"/>
              <w:noProof w:val="0"/>
            </w:rPr>
          </w:rPrChange>
        </w:rPr>
        <w:t>1.3.6.1.4.1.19376.1.5.3.1.4.12</w:t>
      </w:r>
      <w:r w:rsidR="007F2830">
        <w:rPr>
          <w:rStyle w:val="Hyperlink"/>
          <w:noProof w:val="0"/>
        </w:rPr>
        <w:fldChar w:fldCharType="end"/>
      </w:r>
      <w:r w:rsidRPr="00F331FC">
        <w:rPr>
          <w:noProof w:val="0"/>
          <w:lang w:val="nl-NL"/>
          <w:rPrChange w:id="940" w:author="Michael Clifton" w:date="2018-10-11T10:12:00Z">
            <w:rPr>
              <w:noProof w:val="0"/>
            </w:rPr>
          </w:rPrChange>
        </w:rPr>
        <w:t>'/&gt;</w:t>
      </w:r>
    </w:p>
    <w:p w14:paraId="7FDCAAF6" w14:textId="77777777" w:rsidR="006E110A" w:rsidRPr="00F331FC" w:rsidRDefault="006E110A">
      <w:pPr>
        <w:pStyle w:val="XMLFragment"/>
        <w:rPr>
          <w:noProof w:val="0"/>
          <w:lang w:val="nl-NL"/>
          <w:rPrChange w:id="941" w:author="Michael Clifton" w:date="2018-10-11T10:12:00Z">
            <w:rPr>
              <w:noProof w:val="0"/>
            </w:rPr>
          </w:rPrChange>
        </w:rPr>
      </w:pPr>
      <w:r w:rsidRPr="00F331FC">
        <w:rPr>
          <w:noProof w:val="0"/>
          <w:lang w:val="nl-NL"/>
          <w:rPrChange w:id="942" w:author="Michael Clifton" w:date="2018-10-11T10:12:00Z">
            <w:rPr>
              <w:noProof w:val="0"/>
            </w:rPr>
          </w:rPrChange>
        </w:rPr>
        <w:t xml:space="preserve">         :</w:t>
      </w:r>
    </w:p>
    <w:p w14:paraId="4F97A8DC" w14:textId="77777777" w:rsidR="006E110A" w:rsidRPr="00F331FC" w:rsidRDefault="006E110A">
      <w:pPr>
        <w:pStyle w:val="XMLFragment"/>
        <w:rPr>
          <w:noProof w:val="0"/>
          <w:lang w:val="nl-NL"/>
          <w:rPrChange w:id="943" w:author="Michael Clifton" w:date="2018-10-11T10:12:00Z">
            <w:rPr>
              <w:noProof w:val="0"/>
            </w:rPr>
          </w:rPrChange>
        </w:rPr>
      </w:pPr>
      <w:r w:rsidRPr="00F331FC">
        <w:rPr>
          <w:noProof w:val="0"/>
          <w:lang w:val="nl-NL"/>
          <w:rPrChange w:id="944" w:author="Michael Clifton" w:date="2018-10-11T10:12:00Z">
            <w:rPr>
              <w:noProof w:val="0"/>
            </w:rPr>
          </w:rPrChange>
        </w:rPr>
        <w:t xml:space="preserve">    &lt;/entry&gt;</w:t>
      </w:r>
    </w:p>
    <w:p w14:paraId="0835E5C1" w14:textId="77777777" w:rsidR="006E110A" w:rsidRPr="00F331FC" w:rsidRDefault="006E110A">
      <w:pPr>
        <w:pStyle w:val="XMLFragment"/>
        <w:rPr>
          <w:noProof w:val="0"/>
          <w:lang w:val="nl-NL"/>
          <w:rPrChange w:id="945" w:author="Michael Clifton" w:date="2018-10-11T10:12:00Z">
            <w:rPr>
              <w:noProof w:val="0"/>
            </w:rPr>
          </w:rPrChange>
        </w:rPr>
      </w:pPr>
      <w:r w:rsidRPr="00F331FC">
        <w:rPr>
          <w:noProof w:val="0"/>
          <w:lang w:val="nl-NL"/>
          <w:rPrChange w:id="946" w:author="Michael Clifton" w:date="2018-10-11T10:12:00Z">
            <w:rPr>
              <w:noProof w:val="0"/>
            </w:rPr>
          </w:rPrChange>
        </w:rPr>
        <w:t xml:space="preserve">       </w:t>
      </w:r>
    </w:p>
    <w:p w14:paraId="16BBCAD3" w14:textId="77777777" w:rsidR="006E110A" w:rsidRPr="00040E48" w:rsidRDefault="006E110A">
      <w:pPr>
        <w:pStyle w:val="XMLFragment"/>
        <w:rPr>
          <w:noProof w:val="0"/>
        </w:rPr>
      </w:pPr>
      <w:r w:rsidRPr="00F331FC">
        <w:rPr>
          <w:noProof w:val="0"/>
          <w:lang w:val="nl-NL"/>
          <w:rPrChange w:id="947" w:author="Michael Clifton" w:date="2018-10-11T10:12:00Z">
            <w:rPr>
              <w:noProof w:val="0"/>
            </w:rPr>
          </w:rPrChange>
        </w:rPr>
        <w:t xml:space="preserve">  </w:t>
      </w:r>
      <w:r w:rsidRPr="00040E48">
        <w:rPr>
          <w:noProof w:val="0"/>
        </w:rPr>
        <w:t>&lt;/section&gt;</w:t>
      </w:r>
    </w:p>
    <w:p w14:paraId="3D60AC7C" w14:textId="77777777" w:rsidR="006E110A" w:rsidRPr="00040E48" w:rsidRDefault="006E110A">
      <w:pPr>
        <w:pStyle w:val="XMLFragment"/>
        <w:rPr>
          <w:noProof w:val="0"/>
        </w:rPr>
      </w:pPr>
      <w:r w:rsidRPr="00040E48">
        <w:rPr>
          <w:noProof w:val="0"/>
        </w:rPr>
        <w:t>&lt;/component&gt;</w:t>
      </w:r>
    </w:p>
    <w:p w14:paraId="40C5F4DA" w14:textId="77777777" w:rsidR="006E110A" w:rsidRPr="00040E48" w:rsidRDefault="006E110A">
      <w:pPr>
        <w:pStyle w:val="FigureTitle"/>
        <w:rPr>
          <w:noProof w:val="0"/>
        </w:rPr>
      </w:pPr>
      <w:r w:rsidRPr="00040E48">
        <w:rPr>
          <w:noProof w:val="0"/>
        </w:rPr>
        <w:t xml:space="preserve">Figure </w:t>
      </w:r>
      <w:r w:rsidR="002A426F" w:rsidRPr="00040E48">
        <w:rPr>
          <w:noProof w:val="0"/>
        </w:rPr>
        <w:t>6.3.3.5.1</w:t>
      </w:r>
      <w:r w:rsidR="0063221E" w:rsidRPr="00040E48">
        <w:rPr>
          <w:noProof w:val="0"/>
        </w:rPr>
        <w:t>-1:</w:t>
      </w:r>
      <w:r w:rsidR="002A426F" w:rsidRPr="00040E48">
        <w:rPr>
          <w:noProof w:val="0"/>
        </w:rPr>
        <w:t xml:space="preserve"> </w:t>
      </w:r>
      <w:r w:rsidRPr="00040E48">
        <w:rPr>
          <w:noProof w:val="0"/>
        </w:rPr>
        <w:t>Sample Immunizations Section</w:t>
      </w:r>
    </w:p>
    <w:p w14:paraId="054F26F1" w14:textId="77777777" w:rsidR="006E110A" w:rsidRPr="00040E48" w:rsidRDefault="006E110A">
      <w:pPr>
        <w:pStyle w:val="Heading4"/>
        <w:rPr>
          <w:noProof w:val="0"/>
        </w:rPr>
      </w:pPr>
      <w:bookmarkStart w:id="948" w:name="_Toc367204323"/>
      <w:bookmarkStart w:id="949" w:name="_Toc367204659"/>
      <w:bookmarkStart w:id="950" w:name="_Toc367204997"/>
      <w:bookmarkStart w:id="951" w:name="_Toc367208614"/>
      <w:bookmarkStart w:id="952" w:name="_Toc367208950"/>
      <w:bookmarkStart w:id="953" w:name="_Toc367210236"/>
      <w:bookmarkStart w:id="954" w:name="_Toc367215085"/>
      <w:bookmarkStart w:id="955" w:name="_Toc368410711"/>
      <w:bookmarkStart w:id="956" w:name="_Toc368412528"/>
      <w:bookmarkStart w:id="957" w:name="_Toc270712275"/>
      <w:bookmarkStart w:id="958" w:name="_Toc441141973"/>
      <w:bookmarkEnd w:id="948"/>
      <w:bookmarkEnd w:id="949"/>
      <w:bookmarkEnd w:id="950"/>
      <w:bookmarkEnd w:id="951"/>
      <w:bookmarkEnd w:id="952"/>
      <w:bookmarkEnd w:id="953"/>
      <w:bookmarkEnd w:id="954"/>
      <w:bookmarkEnd w:id="955"/>
      <w:bookmarkEnd w:id="956"/>
      <w:r w:rsidRPr="00040E48">
        <w:rPr>
          <w:noProof w:val="0"/>
        </w:rPr>
        <w:t>Physical Exams</w:t>
      </w:r>
      <w:bookmarkEnd w:id="957"/>
      <w:bookmarkEnd w:id="958"/>
    </w:p>
    <w:p w14:paraId="48959390" w14:textId="77777777" w:rsidR="006E110A" w:rsidRPr="00040E48" w:rsidRDefault="006E110A" w:rsidP="00C02515">
      <w:pPr>
        <w:pStyle w:val="Heading5TOC"/>
        <w:rPr>
          <w:noProof w:val="0"/>
          <w:lang w:val="en-US"/>
        </w:rPr>
      </w:pPr>
      <w:bookmarkStart w:id="959" w:name="_Toc270712276"/>
      <w:bookmarkStart w:id="960" w:name="_Toc441141974"/>
      <w:bookmarkStart w:id="961" w:name="T1_3_6_1_4_1_19376_1_5_3_1_3_24"/>
      <w:r w:rsidRPr="00040E48">
        <w:rPr>
          <w:noProof w:val="0"/>
          <w:lang w:val="en-US"/>
        </w:rPr>
        <w:t>Physical Exam</w:t>
      </w:r>
      <w:r w:rsidR="00AF213C" w:rsidRPr="00040E48">
        <w:rPr>
          <w:noProof w:val="0"/>
          <w:lang w:val="en-US"/>
        </w:rPr>
        <w:t>ination</w:t>
      </w:r>
      <w:r w:rsidRPr="00040E48">
        <w:rPr>
          <w:noProof w:val="0"/>
          <w:lang w:val="en-US"/>
        </w:rPr>
        <w:t xml:space="preserve"> Section 1.3.6.1.4.1.19376.1.5.3.1.3.24</w:t>
      </w:r>
      <w:bookmarkEnd w:id="959"/>
      <w:bookmarkEnd w:id="960"/>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137FDFB7"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D4AD501"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ADA4B1A" w14:textId="77777777" w:rsidR="006E110A" w:rsidRPr="00040E48" w:rsidRDefault="006E110A">
            <w:pPr>
              <w:pStyle w:val="TableEntry"/>
              <w:rPr>
                <w:noProof w:val="0"/>
              </w:rPr>
            </w:pPr>
            <w:r w:rsidRPr="00040E48">
              <w:rPr>
                <w:noProof w:val="0"/>
              </w:rPr>
              <w:t xml:space="preserve">1.3.6.1.4.1.19376.1.5.3.1.3.24 </w:t>
            </w:r>
          </w:p>
        </w:tc>
      </w:tr>
      <w:tr w:rsidR="006E110A" w:rsidRPr="00040E48" w14:paraId="76E1684B"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BB63CF5"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94D55CE" w14:textId="77777777" w:rsidR="006E110A" w:rsidRPr="00040E48" w:rsidRDefault="006E110A">
            <w:pPr>
              <w:pStyle w:val="TableEntry"/>
              <w:rPr>
                <w:noProof w:val="0"/>
              </w:rPr>
            </w:pPr>
            <w:r w:rsidRPr="00040E48">
              <w:rPr>
                <w:noProof w:val="0"/>
              </w:rPr>
              <w:t>The physical exam</w:t>
            </w:r>
            <w:r w:rsidR="00AF213C" w:rsidRPr="00040E48">
              <w:rPr>
                <w:noProof w:val="0"/>
              </w:rPr>
              <w:t>ination</w:t>
            </w:r>
            <w:r w:rsidRPr="00040E48">
              <w:rPr>
                <w:noProof w:val="0"/>
              </w:rPr>
              <w:t xml:space="preserve"> section shall contain a narrative description of the patient’s physical findings. </w:t>
            </w:r>
          </w:p>
        </w:tc>
      </w:tr>
      <w:tr w:rsidR="006E110A" w:rsidRPr="00040E48" w14:paraId="15B361A9"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06B08BF"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53B58D5"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0CBCE3A" w14:textId="77777777" w:rsidR="006E110A" w:rsidRPr="00040E48" w:rsidRDefault="006E110A">
            <w:pPr>
              <w:pStyle w:val="TableEntryHeader"/>
              <w:rPr>
                <w:noProof w:val="0"/>
              </w:rPr>
            </w:pPr>
            <w:r w:rsidRPr="00040E48">
              <w:rPr>
                <w:noProof w:val="0"/>
              </w:rPr>
              <w:t xml:space="preserve">Description </w:t>
            </w:r>
          </w:p>
        </w:tc>
      </w:tr>
      <w:tr w:rsidR="006E110A" w:rsidRPr="00040E48" w14:paraId="2FAC95C3"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DB65B07" w14:textId="77777777" w:rsidR="006E110A" w:rsidRPr="00040E48" w:rsidRDefault="006E110A">
            <w:pPr>
              <w:pStyle w:val="TableEntry"/>
              <w:rPr>
                <w:noProof w:val="0"/>
              </w:rPr>
            </w:pPr>
            <w:r w:rsidRPr="00040E48">
              <w:rPr>
                <w:noProof w:val="0"/>
              </w:rPr>
              <w:t xml:space="preserve">29545-1 </w:t>
            </w:r>
          </w:p>
        </w:tc>
        <w:tc>
          <w:tcPr>
            <w:tcW w:w="0" w:type="auto"/>
            <w:tcBorders>
              <w:top w:val="single" w:sz="6" w:space="0" w:color="000000"/>
              <w:left w:val="single" w:sz="6" w:space="0" w:color="000000"/>
              <w:bottom w:val="single" w:sz="6" w:space="0" w:color="000000"/>
              <w:right w:val="single" w:sz="6" w:space="0" w:color="000000"/>
            </w:tcBorders>
            <w:vAlign w:val="center"/>
          </w:tcPr>
          <w:p w14:paraId="77CECBB8"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36A4A2E" w14:textId="77777777" w:rsidR="006E110A" w:rsidRPr="00040E48" w:rsidRDefault="006E110A">
            <w:pPr>
              <w:pStyle w:val="TableEntry"/>
              <w:rPr>
                <w:noProof w:val="0"/>
              </w:rPr>
            </w:pPr>
            <w:r w:rsidRPr="00040E48">
              <w:rPr>
                <w:noProof w:val="0"/>
              </w:rPr>
              <w:t xml:space="preserve">PHYSICAL EXAMINATION </w:t>
            </w:r>
          </w:p>
        </w:tc>
      </w:tr>
    </w:tbl>
    <w:p w14:paraId="0AFA2585" w14:textId="77777777" w:rsidR="006E110A" w:rsidRPr="00040E48" w:rsidRDefault="006E110A">
      <w:pPr>
        <w:pStyle w:val="BodyText"/>
        <w:rPr>
          <w:noProof w:val="0"/>
        </w:rPr>
      </w:pPr>
    </w:p>
    <w:p w14:paraId="397E2453" w14:textId="77777777" w:rsidR="006E110A" w:rsidRPr="00040E48" w:rsidRDefault="006E110A">
      <w:pPr>
        <w:pStyle w:val="XMLFragment"/>
        <w:rPr>
          <w:noProof w:val="0"/>
        </w:rPr>
      </w:pPr>
      <w:r w:rsidRPr="00040E48">
        <w:rPr>
          <w:noProof w:val="0"/>
        </w:rPr>
        <w:t>&lt;component&gt;</w:t>
      </w:r>
    </w:p>
    <w:p w14:paraId="37446928" w14:textId="77777777" w:rsidR="006E110A" w:rsidRPr="00040E48" w:rsidRDefault="006E110A">
      <w:pPr>
        <w:pStyle w:val="XMLFragment"/>
        <w:rPr>
          <w:noProof w:val="0"/>
        </w:rPr>
      </w:pPr>
      <w:r w:rsidRPr="00040E48">
        <w:rPr>
          <w:noProof w:val="0"/>
        </w:rPr>
        <w:t xml:space="preserve">  &lt;section&gt;</w:t>
      </w:r>
    </w:p>
    <w:p w14:paraId="5682F7AD" w14:textId="77777777" w:rsidR="006E110A" w:rsidRPr="00040E48" w:rsidRDefault="006E110A">
      <w:pPr>
        <w:pStyle w:val="XMLFragment"/>
        <w:rPr>
          <w:noProof w:val="0"/>
        </w:rPr>
      </w:pPr>
      <w:r w:rsidRPr="00040E48">
        <w:rPr>
          <w:noProof w:val="0"/>
        </w:rPr>
        <w:t xml:space="preserve">    &lt;templateId root='1.3.6.1.4.1.19376.1.5.3.1.3.24'/&gt;</w:t>
      </w:r>
    </w:p>
    <w:p w14:paraId="79648102" w14:textId="77777777" w:rsidR="006E110A" w:rsidRPr="00040E48" w:rsidRDefault="006E110A">
      <w:pPr>
        <w:pStyle w:val="XMLFragment"/>
        <w:rPr>
          <w:noProof w:val="0"/>
        </w:rPr>
      </w:pPr>
      <w:r w:rsidRPr="00040E48">
        <w:rPr>
          <w:noProof w:val="0"/>
        </w:rPr>
        <w:t xml:space="preserve">    &lt;id root=' ' extension=' '/&gt;</w:t>
      </w:r>
    </w:p>
    <w:p w14:paraId="1FB62FC7" w14:textId="77777777" w:rsidR="006E110A" w:rsidRPr="00040E48" w:rsidRDefault="006E110A">
      <w:pPr>
        <w:pStyle w:val="XMLFragment"/>
        <w:rPr>
          <w:noProof w:val="0"/>
        </w:rPr>
      </w:pPr>
      <w:r w:rsidRPr="00040E48">
        <w:rPr>
          <w:noProof w:val="0"/>
        </w:rPr>
        <w:t xml:space="preserve">    &lt;code code='29545-1' displayName='PHYSICAL EXAMINATION'</w:t>
      </w:r>
    </w:p>
    <w:p w14:paraId="2B53971F" w14:textId="77777777" w:rsidR="006E110A" w:rsidRPr="00040E48" w:rsidRDefault="006E110A">
      <w:pPr>
        <w:pStyle w:val="XMLFragment"/>
        <w:rPr>
          <w:noProof w:val="0"/>
        </w:rPr>
      </w:pPr>
      <w:r w:rsidRPr="00040E48">
        <w:rPr>
          <w:noProof w:val="0"/>
        </w:rPr>
        <w:t xml:space="preserve">      codeSystem='2.16.840.1.113883.6.1' codeSystemName='LOINC'/&gt;</w:t>
      </w:r>
    </w:p>
    <w:p w14:paraId="40D95215" w14:textId="77777777" w:rsidR="006E110A" w:rsidRPr="00040E48" w:rsidRDefault="006E110A">
      <w:pPr>
        <w:pStyle w:val="XMLFragment"/>
        <w:rPr>
          <w:noProof w:val="0"/>
        </w:rPr>
      </w:pPr>
      <w:r w:rsidRPr="00040E48">
        <w:rPr>
          <w:noProof w:val="0"/>
        </w:rPr>
        <w:t xml:space="preserve">    &lt;text&gt;</w:t>
      </w:r>
    </w:p>
    <w:p w14:paraId="6C2ED6F4"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BF93AFC" w14:textId="77777777" w:rsidR="006E110A" w:rsidRPr="00040E48" w:rsidRDefault="006E110A">
      <w:pPr>
        <w:pStyle w:val="XMLFragment"/>
        <w:rPr>
          <w:noProof w:val="0"/>
        </w:rPr>
      </w:pPr>
      <w:r w:rsidRPr="00040E48">
        <w:rPr>
          <w:noProof w:val="0"/>
        </w:rPr>
        <w:t xml:space="preserve">    &lt;/text&gt;  </w:t>
      </w:r>
    </w:p>
    <w:p w14:paraId="0358C891" w14:textId="77777777" w:rsidR="006E110A" w:rsidRPr="00040E48" w:rsidRDefault="006E110A">
      <w:pPr>
        <w:pStyle w:val="XMLFragment"/>
        <w:rPr>
          <w:noProof w:val="0"/>
        </w:rPr>
      </w:pPr>
      <w:r w:rsidRPr="00040E48">
        <w:rPr>
          <w:noProof w:val="0"/>
        </w:rPr>
        <w:t xml:space="preserve">       </w:t>
      </w:r>
    </w:p>
    <w:p w14:paraId="00130F30" w14:textId="77777777" w:rsidR="006E110A" w:rsidRPr="00040E48" w:rsidRDefault="006E110A">
      <w:pPr>
        <w:pStyle w:val="XMLFragment"/>
        <w:rPr>
          <w:noProof w:val="0"/>
        </w:rPr>
      </w:pPr>
      <w:r w:rsidRPr="00040E48">
        <w:rPr>
          <w:noProof w:val="0"/>
        </w:rPr>
        <w:t xml:space="preserve">  &lt;/section&gt;</w:t>
      </w:r>
    </w:p>
    <w:p w14:paraId="763A53DD" w14:textId="77777777" w:rsidR="006E110A" w:rsidRPr="00040E48" w:rsidRDefault="006E110A">
      <w:pPr>
        <w:pStyle w:val="XMLFragment"/>
        <w:rPr>
          <w:noProof w:val="0"/>
        </w:rPr>
      </w:pPr>
      <w:r w:rsidRPr="00040E48">
        <w:rPr>
          <w:noProof w:val="0"/>
        </w:rPr>
        <w:t>&lt;/component&gt;</w:t>
      </w:r>
    </w:p>
    <w:p w14:paraId="36B044AA" w14:textId="77777777" w:rsidR="006E110A" w:rsidRPr="00040E48" w:rsidRDefault="006E110A">
      <w:pPr>
        <w:pStyle w:val="FigureTitle"/>
        <w:rPr>
          <w:noProof w:val="0"/>
        </w:rPr>
      </w:pPr>
      <w:r w:rsidRPr="00040E48">
        <w:rPr>
          <w:noProof w:val="0"/>
        </w:rPr>
        <w:t xml:space="preserve">Figure </w:t>
      </w:r>
      <w:r w:rsidR="002A426F" w:rsidRPr="00040E48">
        <w:rPr>
          <w:noProof w:val="0"/>
        </w:rPr>
        <w:t>6.3.3.4.1</w:t>
      </w:r>
      <w:r w:rsidR="0063221E" w:rsidRPr="00040E48">
        <w:rPr>
          <w:noProof w:val="0"/>
        </w:rPr>
        <w:t>-1:</w:t>
      </w:r>
      <w:r w:rsidR="002A426F" w:rsidRPr="00040E48">
        <w:rPr>
          <w:noProof w:val="0"/>
        </w:rPr>
        <w:t xml:space="preserve"> </w:t>
      </w:r>
      <w:r w:rsidRPr="00040E48">
        <w:rPr>
          <w:noProof w:val="0"/>
        </w:rPr>
        <w:t>Sample Physical Exam</w:t>
      </w:r>
      <w:r w:rsidR="00AF213C" w:rsidRPr="00040E48">
        <w:rPr>
          <w:noProof w:val="0"/>
        </w:rPr>
        <w:t>ination</w:t>
      </w:r>
      <w:r w:rsidRPr="00040E48">
        <w:rPr>
          <w:noProof w:val="0"/>
        </w:rPr>
        <w:t xml:space="preserve"> Section</w:t>
      </w:r>
    </w:p>
    <w:p w14:paraId="23470D4B" w14:textId="77777777" w:rsidR="006E110A" w:rsidRPr="00040E48" w:rsidRDefault="00AF213C">
      <w:pPr>
        <w:pStyle w:val="Heading5TOC"/>
        <w:rPr>
          <w:noProof w:val="0"/>
          <w:lang w:val="en-US"/>
        </w:rPr>
      </w:pPr>
      <w:bookmarkStart w:id="962" w:name="_Toc270712277"/>
      <w:bookmarkStart w:id="963" w:name="_Toc441141975"/>
      <w:bookmarkStart w:id="964" w:name="T1_3_6_1_4_1_19376_1_5_3_1_1_9_15"/>
      <w:bookmarkEnd w:id="961"/>
      <w:r w:rsidRPr="00040E48">
        <w:rPr>
          <w:noProof w:val="0"/>
          <w:lang w:val="en-US"/>
        </w:rPr>
        <w:t xml:space="preserve">Detailed </w:t>
      </w:r>
      <w:r w:rsidR="006E110A" w:rsidRPr="00040E48">
        <w:rPr>
          <w:noProof w:val="0"/>
          <w:lang w:val="en-US"/>
        </w:rPr>
        <w:t>Physical Exam</w:t>
      </w:r>
      <w:r w:rsidRPr="00040E48">
        <w:rPr>
          <w:noProof w:val="0"/>
          <w:lang w:val="en-US"/>
        </w:rPr>
        <w:t>ination</w:t>
      </w:r>
      <w:r w:rsidR="006E110A" w:rsidRPr="00040E48">
        <w:rPr>
          <w:noProof w:val="0"/>
          <w:lang w:val="en-US"/>
        </w:rPr>
        <w:t xml:space="preserve"> Section 1.3.6.1.4.1.19376.1.5.3.1.1.9.15</w:t>
      </w:r>
      <w:bookmarkEnd w:id="962"/>
      <w:bookmarkEnd w:id="96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6E42B91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964"/>
          <w:p w14:paraId="77D5C06C"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E43E8B1" w14:textId="77777777" w:rsidR="006E110A" w:rsidRPr="00040E48" w:rsidRDefault="006E110A">
            <w:pPr>
              <w:pStyle w:val="TableEntry"/>
              <w:rPr>
                <w:noProof w:val="0"/>
              </w:rPr>
            </w:pPr>
            <w:r w:rsidRPr="00040E48">
              <w:rPr>
                <w:noProof w:val="0"/>
              </w:rPr>
              <w:t xml:space="preserve">1.3.6.1.4.1.19376.1.5.3.1.1.9.15 </w:t>
            </w:r>
          </w:p>
        </w:tc>
      </w:tr>
      <w:tr w:rsidR="006E110A" w:rsidRPr="00040E48" w14:paraId="3FE17221"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0C2E187"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1F52A06F" w14:textId="77777777" w:rsidR="006E110A" w:rsidRPr="00040E48" w:rsidRDefault="00FF2B1E">
            <w:pPr>
              <w:pStyle w:val="TableEntry"/>
              <w:rPr>
                <w:noProof w:val="0"/>
              </w:rPr>
            </w:pPr>
            <w:hyperlink w:anchor="T1_3_6_1_4_1_19376_1_5_3_1_3_24" w:tooltip="1.3.6.1.4.1.19376.1.5.3.1.3.24" w:history="1">
              <w:r w:rsidR="006E110A" w:rsidRPr="00040E48">
                <w:rPr>
                  <w:rStyle w:val="Hyperlink"/>
                  <w:noProof w:val="0"/>
                </w:rPr>
                <w:t>1.3.6.1.4.1.19376.1.5.3.1.3.24</w:t>
              </w:r>
            </w:hyperlink>
            <w:r w:rsidR="006E110A" w:rsidRPr="00040E48">
              <w:rPr>
                <w:noProof w:val="0"/>
              </w:rPr>
              <w:t xml:space="preserve"> (1.3.6.1.4.1.19376.1.5.3.1.3.24) </w:t>
            </w:r>
          </w:p>
        </w:tc>
      </w:tr>
      <w:tr w:rsidR="006E110A" w:rsidRPr="00040E48" w14:paraId="4BF856AB"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6E4317B"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B4B1F30" w14:textId="77777777" w:rsidR="006E110A" w:rsidRPr="00040E48" w:rsidRDefault="006E110A" w:rsidP="002A21C3">
            <w:pPr>
              <w:pStyle w:val="TableEntry"/>
              <w:rPr>
                <w:noProof w:val="0"/>
              </w:rPr>
            </w:pPr>
            <w:r w:rsidRPr="00040E48">
              <w:rPr>
                <w:noProof w:val="0"/>
              </w:rPr>
              <w:t xml:space="preserve">The </w:t>
            </w:r>
            <w:r w:rsidR="00AF213C" w:rsidRPr="00040E48">
              <w:rPr>
                <w:noProof w:val="0"/>
              </w:rPr>
              <w:t>Detailed Physical Examination</w:t>
            </w:r>
            <w:r w:rsidRPr="00040E48">
              <w:rPr>
                <w:noProof w:val="0"/>
              </w:rPr>
              <w:t xml:space="preserve"> section shall contain only the required and optional subsections performed. </w:t>
            </w:r>
          </w:p>
        </w:tc>
      </w:tr>
      <w:tr w:rsidR="006E110A" w:rsidRPr="00040E48" w14:paraId="084900FE"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121BCFC"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65BC160"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91651B3" w14:textId="77777777" w:rsidR="006E110A" w:rsidRPr="00040E48" w:rsidRDefault="006E110A">
            <w:pPr>
              <w:pStyle w:val="TableEntryHeader"/>
              <w:rPr>
                <w:noProof w:val="0"/>
              </w:rPr>
            </w:pPr>
            <w:r w:rsidRPr="00040E48">
              <w:rPr>
                <w:noProof w:val="0"/>
              </w:rPr>
              <w:t xml:space="preserve">Description </w:t>
            </w:r>
          </w:p>
        </w:tc>
      </w:tr>
      <w:tr w:rsidR="006E110A" w:rsidRPr="00040E48" w14:paraId="2F96506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3B7D641" w14:textId="77777777" w:rsidR="006E110A" w:rsidRPr="00040E48" w:rsidRDefault="006E110A">
            <w:pPr>
              <w:pStyle w:val="TableEntry"/>
              <w:rPr>
                <w:noProof w:val="0"/>
              </w:rPr>
            </w:pPr>
            <w:r w:rsidRPr="00040E48">
              <w:rPr>
                <w:noProof w:val="0"/>
              </w:rPr>
              <w:lastRenderedPageBreak/>
              <w:t xml:space="preserve">29545-1 </w:t>
            </w:r>
          </w:p>
        </w:tc>
        <w:tc>
          <w:tcPr>
            <w:tcW w:w="0" w:type="auto"/>
            <w:tcBorders>
              <w:top w:val="single" w:sz="6" w:space="0" w:color="000000"/>
              <w:left w:val="single" w:sz="6" w:space="0" w:color="000000"/>
              <w:bottom w:val="single" w:sz="6" w:space="0" w:color="000000"/>
              <w:right w:val="single" w:sz="6" w:space="0" w:color="000000"/>
            </w:tcBorders>
            <w:vAlign w:val="center"/>
          </w:tcPr>
          <w:p w14:paraId="6EA36E7A"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ED229B2" w14:textId="77777777" w:rsidR="006E110A" w:rsidRPr="00040E48" w:rsidRDefault="006E110A">
            <w:pPr>
              <w:pStyle w:val="TableEntry"/>
              <w:rPr>
                <w:noProof w:val="0"/>
              </w:rPr>
            </w:pPr>
            <w:r w:rsidRPr="00040E48">
              <w:rPr>
                <w:noProof w:val="0"/>
              </w:rPr>
              <w:t xml:space="preserve">PHYSICAL EXAMINATION </w:t>
            </w:r>
          </w:p>
        </w:tc>
      </w:tr>
      <w:tr w:rsidR="006E110A" w:rsidRPr="00040E48" w14:paraId="68926E70"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496745A"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AFA75BE"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583B3B8" w14:textId="77777777" w:rsidR="006E110A" w:rsidRPr="00040E48" w:rsidRDefault="006E110A">
            <w:pPr>
              <w:pStyle w:val="TableEntryHeader"/>
              <w:rPr>
                <w:noProof w:val="0"/>
              </w:rPr>
            </w:pPr>
            <w:r w:rsidRPr="00040E48">
              <w:rPr>
                <w:noProof w:val="0"/>
              </w:rPr>
              <w:t xml:space="preserve">Description </w:t>
            </w:r>
          </w:p>
        </w:tc>
      </w:tr>
      <w:tr w:rsidR="006E110A" w:rsidRPr="00040E48" w14:paraId="51D545BD"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4A39B4C" w14:textId="77777777" w:rsidR="006E110A" w:rsidRPr="00040E48" w:rsidRDefault="006E110A">
            <w:pPr>
              <w:pStyle w:val="TableEntryHeader"/>
              <w:rPr>
                <w:noProof w:val="0"/>
              </w:rPr>
            </w:pPr>
            <w:r w:rsidRPr="00040E48">
              <w:rPr>
                <w:noProof w:val="0"/>
              </w:rPr>
              <w:t xml:space="preserve">Subsections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3899FEF"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1C947D2" w14:textId="77777777" w:rsidR="006E110A" w:rsidRPr="00040E48" w:rsidRDefault="006E110A">
            <w:pPr>
              <w:pStyle w:val="TableEntryHeader"/>
              <w:rPr>
                <w:noProof w:val="0"/>
              </w:rPr>
            </w:pPr>
            <w:r w:rsidRPr="00040E48">
              <w:rPr>
                <w:noProof w:val="0"/>
              </w:rPr>
              <w:t xml:space="preserve">Description </w:t>
            </w:r>
          </w:p>
        </w:tc>
      </w:tr>
      <w:tr w:rsidR="006E110A" w:rsidRPr="00040E48" w14:paraId="067DA7D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DE146A3" w14:textId="77777777" w:rsidR="006E110A" w:rsidRPr="00040E48" w:rsidRDefault="006E110A">
            <w:pPr>
              <w:pStyle w:val="TableEntry"/>
              <w:rPr>
                <w:noProof w:val="0"/>
              </w:rPr>
            </w:pPr>
            <w:r w:rsidRPr="00040E48">
              <w:rPr>
                <w:noProof w:val="0"/>
              </w:rPr>
              <w:t xml:space="preserve">1.3.6.1.4.1.19376.1.5.3.1.3.25 </w:t>
            </w:r>
          </w:p>
        </w:tc>
        <w:tc>
          <w:tcPr>
            <w:tcW w:w="0" w:type="auto"/>
            <w:tcBorders>
              <w:top w:val="single" w:sz="6" w:space="0" w:color="000000"/>
              <w:left w:val="single" w:sz="6" w:space="0" w:color="000000"/>
              <w:bottom w:val="single" w:sz="6" w:space="0" w:color="000000"/>
              <w:right w:val="single" w:sz="6" w:space="0" w:color="000000"/>
            </w:tcBorders>
            <w:vAlign w:val="center"/>
          </w:tcPr>
          <w:p w14:paraId="465FD965"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6623CD08" w14:textId="77777777" w:rsidR="006E110A" w:rsidRPr="00040E48" w:rsidRDefault="00FF2B1E">
            <w:pPr>
              <w:pStyle w:val="TableEntry"/>
              <w:rPr>
                <w:noProof w:val="0"/>
              </w:rPr>
            </w:pPr>
            <w:hyperlink w:anchor="T1_3_6_1_4_1_19376_1_5_3_1_3_25" w:tooltip="1.3.6.1.4.1.19376.1.5.3.1.3.25" w:history="1">
              <w:r w:rsidR="006E110A" w:rsidRPr="00040E48">
                <w:rPr>
                  <w:rStyle w:val="Hyperlink"/>
                  <w:noProof w:val="0"/>
                </w:rPr>
                <w:t>Vital Signs</w:t>
              </w:r>
            </w:hyperlink>
            <w:r w:rsidR="006E110A" w:rsidRPr="00040E48">
              <w:rPr>
                <w:noProof w:val="0"/>
              </w:rPr>
              <w:br/>
              <w:t xml:space="preserve">Vital signs may be a subsection of the physical exam or they may stand alone </w:t>
            </w:r>
          </w:p>
        </w:tc>
      </w:tr>
      <w:tr w:rsidR="006E110A" w:rsidRPr="00040E48" w14:paraId="34DD218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D9CA738" w14:textId="77777777" w:rsidR="006E110A" w:rsidRPr="00040E48" w:rsidRDefault="006E110A">
            <w:pPr>
              <w:pStyle w:val="TableEntry"/>
              <w:rPr>
                <w:noProof w:val="0"/>
              </w:rPr>
            </w:pPr>
            <w:r w:rsidRPr="00040E48">
              <w:rPr>
                <w:noProof w:val="0"/>
              </w:rPr>
              <w:t xml:space="preserve">1.3.6.1.4.1.19376.1.5.3.1.1.9.16 </w:t>
            </w:r>
          </w:p>
        </w:tc>
        <w:tc>
          <w:tcPr>
            <w:tcW w:w="0" w:type="auto"/>
            <w:tcBorders>
              <w:top w:val="single" w:sz="6" w:space="0" w:color="000000"/>
              <w:left w:val="single" w:sz="6" w:space="0" w:color="000000"/>
              <w:bottom w:val="single" w:sz="6" w:space="0" w:color="000000"/>
              <w:right w:val="single" w:sz="6" w:space="0" w:color="000000"/>
            </w:tcBorders>
            <w:vAlign w:val="center"/>
          </w:tcPr>
          <w:p w14:paraId="1DC7C718"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142D9C98" w14:textId="77777777" w:rsidR="006E110A" w:rsidRPr="00040E48" w:rsidRDefault="00FF2B1E">
            <w:pPr>
              <w:pStyle w:val="TableEntry"/>
              <w:rPr>
                <w:noProof w:val="0"/>
              </w:rPr>
            </w:pPr>
            <w:hyperlink w:anchor="T1_3_6_1_4_1_19376_1_5_3_1_1_9_16" w:tooltip="1.3.6.1.4.1.19376.1.5.3.1.1.9.16" w:history="1">
              <w:r w:rsidR="006E110A" w:rsidRPr="00040E48">
                <w:rPr>
                  <w:rStyle w:val="Hyperlink"/>
                  <w:noProof w:val="0"/>
                </w:rPr>
                <w:t>General Appearance</w:t>
              </w:r>
            </w:hyperlink>
            <w:r w:rsidR="006E110A" w:rsidRPr="00040E48">
              <w:rPr>
                <w:noProof w:val="0"/>
              </w:rPr>
              <w:t xml:space="preserve"> </w:t>
            </w:r>
          </w:p>
        </w:tc>
      </w:tr>
      <w:tr w:rsidR="006E110A" w:rsidRPr="00040E48" w14:paraId="5958778E"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25BF543" w14:textId="77777777" w:rsidR="006E110A" w:rsidRPr="00040E48" w:rsidRDefault="006E110A">
            <w:pPr>
              <w:pStyle w:val="TableEntry"/>
              <w:rPr>
                <w:noProof w:val="0"/>
              </w:rPr>
            </w:pPr>
            <w:r w:rsidRPr="00040E48">
              <w:rPr>
                <w:noProof w:val="0"/>
              </w:rPr>
              <w:t xml:space="preserve">1.3.6.1.4.1.19376.1.5.3.1.1.9.48 </w:t>
            </w:r>
          </w:p>
        </w:tc>
        <w:tc>
          <w:tcPr>
            <w:tcW w:w="0" w:type="auto"/>
            <w:tcBorders>
              <w:top w:val="single" w:sz="6" w:space="0" w:color="000000"/>
              <w:left w:val="single" w:sz="6" w:space="0" w:color="000000"/>
              <w:bottom w:val="single" w:sz="6" w:space="0" w:color="000000"/>
              <w:right w:val="single" w:sz="6" w:space="0" w:color="000000"/>
            </w:tcBorders>
            <w:vAlign w:val="center"/>
          </w:tcPr>
          <w:p w14:paraId="3CDCCE2D"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7DDE6F15" w14:textId="77777777" w:rsidR="006E110A" w:rsidRPr="00040E48" w:rsidRDefault="00FF2B1E">
            <w:pPr>
              <w:pStyle w:val="TableEntry"/>
              <w:rPr>
                <w:noProof w:val="0"/>
              </w:rPr>
            </w:pPr>
            <w:hyperlink w:anchor="T1_3_6_1_4_1_19376_1_5_3_1_1_9_48" w:tooltip="1.3.6.1.4.1.19376.1.5.3.1.1.9.48" w:history="1">
              <w:r w:rsidR="006E110A" w:rsidRPr="00040E48">
                <w:rPr>
                  <w:rStyle w:val="Hyperlink"/>
                  <w:noProof w:val="0"/>
                </w:rPr>
                <w:t>Visible Implanted Medical Devices</w:t>
              </w:r>
            </w:hyperlink>
            <w:r w:rsidR="006E110A" w:rsidRPr="00040E48">
              <w:rPr>
                <w:noProof w:val="0"/>
              </w:rPr>
              <w:t xml:space="preserve"> </w:t>
            </w:r>
          </w:p>
        </w:tc>
      </w:tr>
      <w:tr w:rsidR="006E110A" w:rsidRPr="00040E48" w14:paraId="3D36FAB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1EF7766" w14:textId="77777777" w:rsidR="006E110A" w:rsidRPr="00040E48" w:rsidRDefault="006E110A">
            <w:pPr>
              <w:pStyle w:val="TableEntry"/>
              <w:rPr>
                <w:noProof w:val="0"/>
              </w:rPr>
            </w:pPr>
            <w:r w:rsidRPr="00040E48">
              <w:rPr>
                <w:noProof w:val="0"/>
              </w:rPr>
              <w:t xml:space="preserve">1.3.6.1.4.1.19376.1.5.3.1.1.9.17 </w:t>
            </w:r>
          </w:p>
        </w:tc>
        <w:tc>
          <w:tcPr>
            <w:tcW w:w="0" w:type="auto"/>
            <w:tcBorders>
              <w:top w:val="single" w:sz="6" w:space="0" w:color="000000"/>
              <w:left w:val="single" w:sz="6" w:space="0" w:color="000000"/>
              <w:bottom w:val="single" w:sz="6" w:space="0" w:color="000000"/>
              <w:right w:val="single" w:sz="6" w:space="0" w:color="000000"/>
            </w:tcBorders>
            <w:vAlign w:val="center"/>
          </w:tcPr>
          <w:p w14:paraId="4AC464B6"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6B588018" w14:textId="77777777" w:rsidR="006E110A" w:rsidRPr="00040E48" w:rsidRDefault="00FF2B1E">
            <w:pPr>
              <w:pStyle w:val="TableEntry"/>
              <w:rPr>
                <w:noProof w:val="0"/>
              </w:rPr>
            </w:pPr>
            <w:hyperlink w:anchor="T1_3_6_1_4_1_19376_1_5_3_1_1_9_17" w:tooltip="1.3.6.1.4.1.19376.1.5.3.1.1.9.17" w:history="1">
              <w:r w:rsidR="006E110A" w:rsidRPr="00040E48">
                <w:rPr>
                  <w:rStyle w:val="Hyperlink"/>
                  <w:noProof w:val="0"/>
                </w:rPr>
                <w:t>Integumentary System</w:t>
              </w:r>
            </w:hyperlink>
            <w:r w:rsidR="006E110A" w:rsidRPr="00040E48">
              <w:rPr>
                <w:noProof w:val="0"/>
              </w:rPr>
              <w:t xml:space="preserve"> </w:t>
            </w:r>
          </w:p>
        </w:tc>
      </w:tr>
      <w:tr w:rsidR="006E110A" w:rsidRPr="00040E48" w14:paraId="09A39D2B"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13D7B87" w14:textId="77777777" w:rsidR="006E110A" w:rsidRPr="00040E48" w:rsidRDefault="006E110A">
            <w:pPr>
              <w:pStyle w:val="TableEntry"/>
              <w:rPr>
                <w:noProof w:val="0"/>
              </w:rPr>
            </w:pPr>
            <w:r w:rsidRPr="00040E48">
              <w:rPr>
                <w:noProof w:val="0"/>
              </w:rPr>
              <w:t xml:space="preserve">1.3.6.1.4.1.19376.1.5.3.1.1.9.18 </w:t>
            </w:r>
          </w:p>
        </w:tc>
        <w:tc>
          <w:tcPr>
            <w:tcW w:w="0" w:type="auto"/>
            <w:tcBorders>
              <w:top w:val="single" w:sz="6" w:space="0" w:color="000000"/>
              <w:left w:val="single" w:sz="6" w:space="0" w:color="000000"/>
              <w:bottom w:val="single" w:sz="6" w:space="0" w:color="000000"/>
              <w:right w:val="single" w:sz="6" w:space="0" w:color="000000"/>
            </w:tcBorders>
            <w:vAlign w:val="center"/>
          </w:tcPr>
          <w:p w14:paraId="2EB8A83C"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7D1AD67E" w14:textId="77777777" w:rsidR="006E110A" w:rsidRPr="00040E48" w:rsidRDefault="00FF2B1E">
            <w:pPr>
              <w:pStyle w:val="TableEntry"/>
              <w:rPr>
                <w:noProof w:val="0"/>
              </w:rPr>
            </w:pPr>
            <w:hyperlink w:anchor="T1_3_6_1_4_1_19376_1_5_3_1_1_9_18" w:tooltip="1.3.6.1.4.1.19376.1.5.3.1.1.9.18" w:history="1">
              <w:r w:rsidR="006E110A" w:rsidRPr="00040E48">
                <w:rPr>
                  <w:rStyle w:val="Hyperlink"/>
                  <w:noProof w:val="0"/>
                </w:rPr>
                <w:t>Head</w:t>
              </w:r>
            </w:hyperlink>
            <w:r w:rsidR="006E110A" w:rsidRPr="00040E48">
              <w:rPr>
                <w:noProof w:val="0"/>
              </w:rPr>
              <w:t xml:space="preserve"> </w:t>
            </w:r>
          </w:p>
        </w:tc>
      </w:tr>
      <w:tr w:rsidR="006E110A" w:rsidRPr="00040E48" w14:paraId="099E1B9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4D14061" w14:textId="77777777" w:rsidR="006E110A" w:rsidRPr="00040E48" w:rsidRDefault="006E110A">
            <w:pPr>
              <w:pStyle w:val="TableEntry"/>
              <w:rPr>
                <w:noProof w:val="0"/>
              </w:rPr>
            </w:pPr>
            <w:r w:rsidRPr="00040E48">
              <w:rPr>
                <w:noProof w:val="0"/>
              </w:rPr>
              <w:t xml:space="preserve">1.3.6.1.4.1.19376.1.5.3.1.1.9.19 </w:t>
            </w:r>
          </w:p>
        </w:tc>
        <w:tc>
          <w:tcPr>
            <w:tcW w:w="0" w:type="auto"/>
            <w:tcBorders>
              <w:top w:val="single" w:sz="6" w:space="0" w:color="000000"/>
              <w:left w:val="single" w:sz="6" w:space="0" w:color="000000"/>
              <w:bottom w:val="single" w:sz="6" w:space="0" w:color="000000"/>
              <w:right w:val="single" w:sz="6" w:space="0" w:color="000000"/>
            </w:tcBorders>
            <w:vAlign w:val="center"/>
          </w:tcPr>
          <w:p w14:paraId="4A9FA733"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69DE20D3" w14:textId="77777777" w:rsidR="006E110A" w:rsidRPr="00040E48" w:rsidRDefault="00FF2B1E">
            <w:pPr>
              <w:pStyle w:val="TableEntry"/>
              <w:rPr>
                <w:noProof w:val="0"/>
              </w:rPr>
            </w:pPr>
            <w:hyperlink w:anchor="T1_3_6_1_4_1_19376_1_5_3_1_1_9_19" w:tooltip="1.3.6.1.4.1.19376.1.5.3.1.1.9.19" w:history="1">
              <w:r w:rsidR="006E110A" w:rsidRPr="00040E48">
                <w:rPr>
                  <w:rStyle w:val="Hyperlink"/>
                  <w:noProof w:val="0"/>
                </w:rPr>
                <w:t>Eyes</w:t>
              </w:r>
            </w:hyperlink>
            <w:r w:rsidR="006E110A" w:rsidRPr="00040E48">
              <w:rPr>
                <w:noProof w:val="0"/>
              </w:rPr>
              <w:t xml:space="preserve"> </w:t>
            </w:r>
          </w:p>
        </w:tc>
      </w:tr>
      <w:tr w:rsidR="006E110A" w:rsidRPr="00040E48" w14:paraId="44C37DB2"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1944625" w14:textId="77777777" w:rsidR="006E110A" w:rsidRPr="00040E48" w:rsidRDefault="006E110A">
            <w:pPr>
              <w:pStyle w:val="TableEntry"/>
              <w:rPr>
                <w:noProof w:val="0"/>
              </w:rPr>
            </w:pPr>
            <w:r w:rsidRPr="00040E48">
              <w:rPr>
                <w:noProof w:val="0"/>
              </w:rPr>
              <w:t xml:space="preserve">1.3.6.1.4.1.19376.1.5.3.1.1.9.20 </w:t>
            </w:r>
          </w:p>
        </w:tc>
        <w:tc>
          <w:tcPr>
            <w:tcW w:w="0" w:type="auto"/>
            <w:tcBorders>
              <w:top w:val="single" w:sz="6" w:space="0" w:color="000000"/>
              <w:left w:val="single" w:sz="6" w:space="0" w:color="000000"/>
              <w:bottom w:val="single" w:sz="6" w:space="0" w:color="000000"/>
              <w:right w:val="single" w:sz="6" w:space="0" w:color="000000"/>
            </w:tcBorders>
            <w:vAlign w:val="center"/>
          </w:tcPr>
          <w:p w14:paraId="0053C353"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2878FE60" w14:textId="77777777" w:rsidR="006E110A" w:rsidRPr="00040E48" w:rsidRDefault="00FF2B1E">
            <w:pPr>
              <w:pStyle w:val="TableEntry"/>
              <w:rPr>
                <w:noProof w:val="0"/>
              </w:rPr>
            </w:pPr>
            <w:hyperlink w:anchor="T1_3_6_1_4_1_19376_1_5_3_1_1_9_20" w:tooltip="1.3.6.1.4.1.19376.1.5.3.1.1.9.20" w:history="1">
              <w:r w:rsidR="006E110A" w:rsidRPr="00040E48">
                <w:rPr>
                  <w:rStyle w:val="Hyperlink"/>
                  <w:noProof w:val="0"/>
                </w:rPr>
                <w:t>Ears, Nose, Mouth and Throat</w:t>
              </w:r>
            </w:hyperlink>
            <w:r w:rsidR="006E110A" w:rsidRPr="00040E48">
              <w:rPr>
                <w:noProof w:val="0"/>
              </w:rPr>
              <w:t xml:space="preserve"> </w:t>
            </w:r>
          </w:p>
        </w:tc>
      </w:tr>
      <w:tr w:rsidR="006E110A" w:rsidRPr="00040E48" w14:paraId="050D7050"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AB9EF35" w14:textId="77777777" w:rsidR="006E110A" w:rsidRPr="00040E48" w:rsidRDefault="006E110A">
            <w:pPr>
              <w:pStyle w:val="TableEntry"/>
              <w:rPr>
                <w:noProof w:val="0"/>
              </w:rPr>
            </w:pPr>
            <w:r w:rsidRPr="00040E48">
              <w:rPr>
                <w:noProof w:val="0"/>
              </w:rPr>
              <w:t xml:space="preserve">1.3.6.1.4.1.19376.1.5.3.1.1.9.21 </w:t>
            </w:r>
          </w:p>
        </w:tc>
        <w:tc>
          <w:tcPr>
            <w:tcW w:w="0" w:type="auto"/>
            <w:tcBorders>
              <w:top w:val="single" w:sz="6" w:space="0" w:color="000000"/>
              <w:left w:val="single" w:sz="6" w:space="0" w:color="000000"/>
              <w:bottom w:val="single" w:sz="6" w:space="0" w:color="000000"/>
              <w:right w:val="single" w:sz="6" w:space="0" w:color="000000"/>
            </w:tcBorders>
            <w:vAlign w:val="center"/>
          </w:tcPr>
          <w:p w14:paraId="6A1A7A0D"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14C92E99" w14:textId="77777777" w:rsidR="006E110A" w:rsidRPr="00040E48" w:rsidRDefault="00FF2B1E">
            <w:pPr>
              <w:pStyle w:val="TableEntry"/>
              <w:rPr>
                <w:noProof w:val="0"/>
              </w:rPr>
            </w:pPr>
            <w:hyperlink w:anchor="T1_3_6_1_4_1_19376_1_5_3_1_1_9_21" w:tooltip="1.3.6.1.4.1.19376.1.5.3.1.1.9.21" w:history="1">
              <w:r w:rsidR="006E110A" w:rsidRPr="00040E48">
                <w:rPr>
                  <w:rStyle w:val="Hyperlink"/>
                  <w:noProof w:val="0"/>
                </w:rPr>
                <w:t>Ears</w:t>
              </w:r>
            </w:hyperlink>
            <w:r w:rsidR="006E110A" w:rsidRPr="00040E48">
              <w:rPr>
                <w:noProof w:val="0"/>
              </w:rPr>
              <w:t xml:space="preserve"> </w:t>
            </w:r>
          </w:p>
        </w:tc>
      </w:tr>
      <w:tr w:rsidR="006E110A" w:rsidRPr="00040E48" w14:paraId="2960AE0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F9A6089" w14:textId="77777777" w:rsidR="006E110A" w:rsidRPr="00040E48" w:rsidRDefault="006E110A">
            <w:pPr>
              <w:pStyle w:val="TableEntry"/>
              <w:rPr>
                <w:noProof w:val="0"/>
              </w:rPr>
            </w:pPr>
            <w:r w:rsidRPr="00040E48">
              <w:rPr>
                <w:noProof w:val="0"/>
              </w:rPr>
              <w:t xml:space="preserve">1.3.6.1.4.1.19376.1.5.3.1.1.9.22 </w:t>
            </w:r>
          </w:p>
        </w:tc>
        <w:tc>
          <w:tcPr>
            <w:tcW w:w="0" w:type="auto"/>
            <w:tcBorders>
              <w:top w:val="single" w:sz="6" w:space="0" w:color="000000"/>
              <w:left w:val="single" w:sz="6" w:space="0" w:color="000000"/>
              <w:bottom w:val="single" w:sz="6" w:space="0" w:color="000000"/>
              <w:right w:val="single" w:sz="6" w:space="0" w:color="000000"/>
            </w:tcBorders>
            <w:vAlign w:val="center"/>
          </w:tcPr>
          <w:p w14:paraId="10765FCF"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28463B61" w14:textId="77777777" w:rsidR="006E110A" w:rsidRPr="00040E48" w:rsidRDefault="00FF2B1E">
            <w:pPr>
              <w:pStyle w:val="TableEntry"/>
              <w:rPr>
                <w:noProof w:val="0"/>
              </w:rPr>
            </w:pPr>
            <w:hyperlink w:anchor="T1_3_6_1_4_1_19376_1_5_3_1_1_9_22" w:tooltip="1.3.6.1.4.1.19376.1.5.3.1.1.9.22" w:history="1">
              <w:r w:rsidR="006E110A" w:rsidRPr="00040E48">
                <w:rPr>
                  <w:rStyle w:val="Hyperlink"/>
                  <w:noProof w:val="0"/>
                </w:rPr>
                <w:t>Nose</w:t>
              </w:r>
            </w:hyperlink>
            <w:r w:rsidR="006E110A" w:rsidRPr="00040E48">
              <w:rPr>
                <w:noProof w:val="0"/>
              </w:rPr>
              <w:t xml:space="preserve"> </w:t>
            </w:r>
          </w:p>
        </w:tc>
      </w:tr>
      <w:tr w:rsidR="006E110A" w:rsidRPr="00040E48" w14:paraId="1531348B"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D017924" w14:textId="77777777" w:rsidR="006E110A" w:rsidRPr="00040E48" w:rsidRDefault="006E110A">
            <w:pPr>
              <w:pStyle w:val="TableEntry"/>
              <w:rPr>
                <w:noProof w:val="0"/>
              </w:rPr>
            </w:pPr>
            <w:r w:rsidRPr="00040E48">
              <w:rPr>
                <w:noProof w:val="0"/>
              </w:rPr>
              <w:t xml:space="preserve">1.3.6.1.4.1.19376.1.5.3.1.1.9.23 </w:t>
            </w:r>
          </w:p>
        </w:tc>
        <w:tc>
          <w:tcPr>
            <w:tcW w:w="0" w:type="auto"/>
            <w:tcBorders>
              <w:top w:val="single" w:sz="6" w:space="0" w:color="000000"/>
              <w:left w:val="single" w:sz="6" w:space="0" w:color="000000"/>
              <w:bottom w:val="single" w:sz="6" w:space="0" w:color="000000"/>
              <w:right w:val="single" w:sz="6" w:space="0" w:color="000000"/>
            </w:tcBorders>
            <w:vAlign w:val="center"/>
          </w:tcPr>
          <w:p w14:paraId="3C914D2B"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2D4A4476" w14:textId="77777777" w:rsidR="006E110A" w:rsidRPr="00040E48" w:rsidRDefault="00FF2B1E">
            <w:pPr>
              <w:pStyle w:val="TableEntry"/>
              <w:rPr>
                <w:noProof w:val="0"/>
              </w:rPr>
            </w:pPr>
            <w:hyperlink w:anchor="T1_3_6_1_4_1_19376_1_5_3_1_1_9_23" w:tooltip="1.3.6.1.4.1.19376.1.5.3.1.1.9.23" w:history="1">
              <w:r w:rsidR="006E110A" w:rsidRPr="00040E48">
                <w:rPr>
                  <w:rStyle w:val="Hyperlink"/>
                  <w:noProof w:val="0"/>
                </w:rPr>
                <w:t>Mouth, Throat, and Teeth</w:t>
              </w:r>
            </w:hyperlink>
            <w:r w:rsidR="006E110A" w:rsidRPr="00040E48">
              <w:rPr>
                <w:noProof w:val="0"/>
              </w:rPr>
              <w:t xml:space="preserve"> </w:t>
            </w:r>
          </w:p>
        </w:tc>
      </w:tr>
      <w:tr w:rsidR="006E110A" w:rsidRPr="00040E48" w14:paraId="5397FE3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BB96B86" w14:textId="77777777" w:rsidR="006E110A" w:rsidRPr="00040E48" w:rsidRDefault="006E110A">
            <w:pPr>
              <w:pStyle w:val="TableEntry"/>
              <w:rPr>
                <w:noProof w:val="0"/>
              </w:rPr>
            </w:pPr>
            <w:r w:rsidRPr="00040E48">
              <w:rPr>
                <w:noProof w:val="0"/>
              </w:rPr>
              <w:t xml:space="preserve">1.3.6.1.4.1.19376.1.5.3.1.1.9.24 </w:t>
            </w:r>
          </w:p>
        </w:tc>
        <w:tc>
          <w:tcPr>
            <w:tcW w:w="0" w:type="auto"/>
            <w:tcBorders>
              <w:top w:val="single" w:sz="6" w:space="0" w:color="000000"/>
              <w:left w:val="single" w:sz="6" w:space="0" w:color="000000"/>
              <w:bottom w:val="single" w:sz="6" w:space="0" w:color="000000"/>
              <w:right w:val="single" w:sz="6" w:space="0" w:color="000000"/>
            </w:tcBorders>
            <w:vAlign w:val="center"/>
          </w:tcPr>
          <w:p w14:paraId="335EC1E8"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5541AD08" w14:textId="77777777" w:rsidR="006E110A" w:rsidRPr="00040E48" w:rsidRDefault="00FF2B1E">
            <w:pPr>
              <w:pStyle w:val="TableEntry"/>
              <w:rPr>
                <w:noProof w:val="0"/>
              </w:rPr>
            </w:pPr>
            <w:hyperlink w:anchor="T1_3_6_1_4_1_19376_1_5_3_1_1_9_24" w:tooltip="1.3.6.1.4.1.19376.1.5.3.1.1.9.24" w:history="1">
              <w:r w:rsidR="006E110A" w:rsidRPr="00040E48">
                <w:rPr>
                  <w:rStyle w:val="Hyperlink"/>
                  <w:noProof w:val="0"/>
                </w:rPr>
                <w:t>Neck</w:t>
              </w:r>
            </w:hyperlink>
            <w:r w:rsidR="006E110A" w:rsidRPr="00040E48">
              <w:rPr>
                <w:noProof w:val="0"/>
              </w:rPr>
              <w:t xml:space="preserve"> </w:t>
            </w:r>
          </w:p>
        </w:tc>
      </w:tr>
      <w:tr w:rsidR="006E110A" w:rsidRPr="00040E48" w14:paraId="7399D24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90197C6" w14:textId="77777777" w:rsidR="006E110A" w:rsidRPr="00040E48" w:rsidRDefault="006E110A">
            <w:pPr>
              <w:pStyle w:val="TableEntry"/>
              <w:rPr>
                <w:noProof w:val="0"/>
              </w:rPr>
            </w:pPr>
            <w:r w:rsidRPr="00040E48">
              <w:rPr>
                <w:noProof w:val="0"/>
              </w:rPr>
              <w:t xml:space="preserve">1.3.6.1.4.1.19376.1.5.3.1.1.9.25 </w:t>
            </w:r>
          </w:p>
        </w:tc>
        <w:tc>
          <w:tcPr>
            <w:tcW w:w="0" w:type="auto"/>
            <w:tcBorders>
              <w:top w:val="single" w:sz="6" w:space="0" w:color="000000"/>
              <w:left w:val="single" w:sz="6" w:space="0" w:color="000000"/>
              <w:bottom w:val="single" w:sz="6" w:space="0" w:color="000000"/>
              <w:right w:val="single" w:sz="6" w:space="0" w:color="000000"/>
            </w:tcBorders>
            <w:vAlign w:val="center"/>
          </w:tcPr>
          <w:p w14:paraId="1D283517"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2A8962A3" w14:textId="77777777" w:rsidR="006E110A" w:rsidRPr="00040E48" w:rsidRDefault="00FF2B1E">
            <w:pPr>
              <w:pStyle w:val="TableEntry"/>
              <w:rPr>
                <w:noProof w:val="0"/>
              </w:rPr>
            </w:pPr>
            <w:hyperlink w:anchor="T1_3_6_1_4_1_19376_1_5_3_1_1_9_25" w:tooltip="1.3.6.1.4.1.19376.1.5.3.1.1.9.25" w:history="1">
              <w:r w:rsidR="006E110A" w:rsidRPr="00040E48">
                <w:rPr>
                  <w:rStyle w:val="Hyperlink"/>
                  <w:noProof w:val="0"/>
                </w:rPr>
                <w:t>Endocrine System</w:t>
              </w:r>
            </w:hyperlink>
            <w:r w:rsidR="006E110A" w:rsidRPr="00040E48">
              <w:rPr>
                <w:noProof w:val="0"/>
              </w:rPr>
              <w:t xml:space="preserve"> </w:t>
            </w:r>
          </w:p>
        </w:tc>
      </w:tr>
      <w:tr w:rsidR="006E110A" w:rsidRPr="00040E48" w14:paraId="37C53B33"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F25613C" w14:textId="77777777" w:rsidR="006E110A" w:rsidRPr="00040E48" w:rsidRDefault="006E110A">
            <w:pPr>
              <w:pStyle w:val="TableEntry"/>
              <w:rPr>
                <w:noProof w:val="0"/>
              </w:rPr>
            </w:pPr>
            <w:r w:rsidRPr="00040E48">
              <w:rPr>
                <w:noProof w:val="0"/>
              </w:rPr>
              <w:t xml:space="preserve">1.3.6.1.4.1.19376.1.5.3.1.1.9.26 </w:t>
            </w:r>
          </w:p>
        </w:tc>
        <w:tc>
          <w:tcPr>
            <w:tcW w:w="0" w:type="auto"/>
            <w:tcBorders>
              <w:top w:val="single" w:sz="6" w:space="0" w:color="000000"/>
              <w:left w:val="single" w:sz="6" w:space="0" w:color="000000"/>
              <w:bottom w:val="single" w:sz="6" w:space="0" w:color="000000"/>
              <w:right w:val="single" w:sz="6" w:space="0" w:color="000000"/>
            </w:tcBorders>
            <w:vAlign w:val="center"/>
          </w:tcPr>
          <w:p w14:paraId="08101A7C"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6CD4B8DF" w14:textId="77777777" w:rsidR="006E110A" w:rsidRPr="00040E48" w:rsidRDefault="00FF2B1E">
            <w:pPr>
              <w:pStyle w:val="TableEntry"/>
              <w:rPr>
                <w:noProof w:val="0"/>
              </w:rPr>
            </w:pPr>
            <w:hyperlink w:anchor="T1_3_6_1_4_1_19376_1_5_3_1_1_9_26" w:tooltip="1.3.6.1.4.1.19376.1.5.3.1.1.9.26" w:history="1">
              <w:r w:rsidR="006E110A" w:rsidRPr="00040E48">
                <w:rPr>
                  <w:rStyle w:val="Hyperlink"/>
                  <w:noProof w:val="0"/>
                </w:rPr>
                <w:t>Thorax and Lungs</w:t>
              </w:r>
            </w:hyperlink>
            <w:r w:rsidR="006E110A" w:rsidRPr="00040E48">
              <w:rPr>
                <w:noProof w:val="0"/>
              </w:rPr>
              <w:t xml:space="preserve"> </w:t>
            </w:r>
          </w:p>
        </w:tc>
      </w:tr>
      <w:tr w:rsidR="006E110A" w:rsidRPr="00040E48" w14:paraId="6B914B1E"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47CD47E" w14:textId="77777777" w:rsidR="006E110A" w:rsidRPr="00040E48" w:rsidRDefault="006E110A">
            <w:pPr>
              <w:pStyle w:val="TableEntry"/>
              <w:rPr>
                <w:noProof w:val="0"/>
              </w:rPr>
            </w:pPr>
            <w:r w:rsidRPr="00040E48">
              <w:rPr>
                <w:noProof w:val="0"/>
              </w:rPr>
              <w:t xml:space="preserve">1.3.6.1.4.1.19376.1.5.3.1.1.9.27 </w:t>
            </w:r>
          </w:p>
        </w:tc>
        <w:tc>
          <w:tcPr>
            <w:tcW w:w="0" w:type="auto"/>
            <w:tcBorders>
              <w:top w:val="single" w:sz="6" w:space="0" w:color="000000"/>
              <w:left w:val="single" w:sz="6" w:space="0" w:color="000000"/>
              <w:bottom w:val="single" w:sz="6" w:space="0" w:color="000000"/>
              <w:right w:val="single" w:sz="6" w:space="0" w:color="000000"/>
            </w:tcBorders>
            <w:vAlign w:val="center"/>
          </w:tcPr>
          <w:p w14:paraId="63F0ABC1"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22F9FDFB" w14:textId="77777777" w:rsidR="006E110A" w:rsidRPr="00040E48" w:rsidRDefault="00FF2B1E">
            <w:pPr>
              <w:pStyle w:val="TableEntry"/>
              <w:rPr>
                <w:noProof w:val="0"/>
              </w:rPr>
            </w:pPr>
            <w:hyperlink w:anchor="T1_3_6_1_4_1_19376_1_5_3_1_1_9_27" w:tooltip="1.3.6.1.4.1.19376.1.5.3.1.1.9.27" w:history="1">
              <w:r w:rsidR="006E110A" w:rsidRPr="00040E48">
                <w:rPr>
                  <w:rStyle w:val="Hyperlink"/>
                  <w:noProof w:val="0"/>
                </w:rPr>
                <w:t>Chest Wall</w:t>
              </w:r>
            </w:hyperlink>
            <w:r w:rsidR="006E110A" w:rsidRPr="00040E48">
              <w:rPr>
                <w:noProof w:val="0"/>
              </w:rPr>
              <w:t xml:space="preserve"> </w:t>
            </w:r>
          </w:p>
        </w:tc>
      </w:tr>
      <w:tr w:rsidR="006E110A" w:rsidRPr="00040E48" w14:paraId="3861CF8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FFB9BEF" w14:textId="77777777" w:rsidR="006E110A" w:rsidRPr="00040E48" w:rsidRDefault="006E110A">
            <w:pPr>
              <w:pStyle w:val="TableEntry"/>
              <w:rPr>
                <w:noProof w:val="0"/>
              </w:rPr>
            </w:pPr>
            <w:r w:rsidRPr="00040E48">
              <w:rPr>
                <w:noProof w:val="0"/>
              </w:rPr>
              <w:t xml:space="preserve">1.3.6.1.4.1.19376.1.5.3.1.1.9.28 </w:t>
            </w:r>
          </w:p>
        </w:tc>
        <w:tc>
          <w:tcPr>
            <w:tcW w:w="0" w:type="auto"/>
            <w:tcBorders>
              <w:top w:val="single" w:sz="6" w:space="0" w:color="000000"/>
              <w:left w:val="single" w:sz="6" w:space="0" w:color="000000"/>
              <w:bottom w:val="single" w:sz="6" w:space="0" w:color="000000"/>
              <w:right w:val="single" w:sz="6" w:space="0" w:color="000000"/>
            </w:tcBorders>
            <w:vAlign w:val="center"/>
          </w:tcPr>
          <w:p w14:paraId="3299F82A"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57D24304" w14:textId="77777777" w:rsidR="006E110A" w:rsidRPr="00040E48" w:rsidRDefault="00FF2B1E">
            <w:pPr>
              <w:pStyle w:val="TableEntry"/>
              <w:rPr>
                <w:noProof w:val="0"/>
              </w:rPr>
            </w:pPr>
            <w:hyperlink w:anchor="T1_3_6_1_4_1_19376_1_5_3_1_1_9_28" w:tooltip="1.3.6.1.4.1.19376.1.5.3.1.1.9.28" w:history="1">
              <w:r w:rsidR="006E110A" w:rsidRPr="00040E48">
                <w:rPr>
                  <w:rStyle w:val="Hyperlink"/>
                  <w:noProof w:val="0"/>
                </w:rPr>
                <w:t>Breasts</w:t>
              </w:r>
            </w:hyperlink>
            <w:r w:rsidR="006E110A" w:rsidRPr="00040E48">
              <w:rPr>
                <w:noProof w:val="0"/>
              </w:rPr>
              <w:t xml:space="preserve"> </w:t>
            </w:r>
          </w:p>
        </w:tc>
      </w:tr>
      <w:tr w:rsidR="006E110A" w:rsidRPr="00040E48" w14:paraId="476986C2"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B63A7DE" w14:textId="77777777" w:rsidR="006E110A" w:rsidRPr="00040E48" w:rsidRDefault="006E110A">
            <w:pPr>
              <w:pStyle w:val="TableEntry"/>
              <w:rPr>
                <w:noProof w:val="0"/>
              </w:rPr>
            </w:pPr>
            <w:r w:rsidRPr="00040E48">
              <w:rPr>
                <w:noProof w:val="0"/>
              </w:rPr>
              <w:t xml:space="preserve">1.3.6.1.4.1.19376.1.5.3.1.1.9.29 </w:t>
            </w:r>
          </w:p>
        </w:tc>
        <w:tc>
          <w:tcPr>
            <w:tcW w:w="0" w:type="auto"/>
            <w:tcBorders>
              <w:top w:val="single" w:sz="6" w:space="0" w:color="000000"/>
              <w:left w:val="single" w:sz="6" w:space="0" w:color="000000"/>
              <w:bottom w:val="single" w:sz="6" w:space="0" w:color="000000"/>
              <w:right w:val="single" w:sz="6" w:space="0" w:color="000000"/>
            </w:tcBorders>
            <w:vAlign w:val="center"/>
          </w:tcPr>
          <w:p w14:paraId="592BB51B"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7CCFB541" w14:textId="77777777" w:rsidR="006E110A" w:rsidRPr="00040E48" w:rsidRDefault="00FF2B1E">
            <w:pPr>
              <w:pStyle w:val="TableEntry"/>
              <w:rPr>
                <w:noProof w:val="0"/>
              </w:rPr>
            </w:pPr>
            <w:hyperlink w:anchor="T1_3_6_1_4_1_19376_1_5_3_1_1_9_29" w:tooltip="1.3.6.1.4.1.19376.1.5.3.1.1.9.29" w:history="1">
              <w:r w:rsidR="006E110A" w:rsidRPr="00040E48">
                <w:rPr>
                  <w:rStyle w:val="Hyperlink"/>
                  <w:noProof w:val="0"/>
                </w:rPr>
                <w:t>Heart</w:t>
              </w:r>
            </w:hyperlink>
            <w:r w:rsidR="006E110A" w:rsidRPr="00040E48">
              <w:rPr>
                <w:noProof w:val="0"/>
              </w:rPr>
              <w:t xml:space="preserve"> </w:t>
            </w:r>
          </w:p>
        </w:tc>
      </w:tr>
      <w:tr w:rsidR="006E110A" w:rsidRPr="00040E48" w14:paraId="7C006BA4"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6639BF7" w14:textId="77777777" w:rsidR="006E110A" w:rsidRPr="00040E48" w:rsidRDefault="006E110A">
            <w:pPr>
              <w:pStyle w:val="TableEntry"/>
              <w:rPr>
                <w:noProof w:val="0"/>
              </w:rPr>
            </w:pPr>
            <w:r w:rsidRPr="00040E48">
              <w:rPr>
                <w:noProof w:val="0"/>
              </w:rPr>
              <w:t xml:space="preserve">1.3.6.1.4.1.19376.1.5.3.1.1.9.30 </w:t>
            </w:r>
          </w:p>
        </w:tc>
        <w:tc>
          <w:tcPr>
            <w:tcW w:w="0" w:type="auto"/>
            <w:tcBorders>
              <w:top w:val="single" w:sz="6" w:space="0" w:color="000000"/>
              <w:left w:val="single" w:sz="6" w:space="0" w:color="000000"/>
              <w:bottom w:val="single" w:sz="6" w:space="0" w:color="000000"/>
              <w:right w:val="single" w:sz="6" w:space="0" w:color="000000"/>
            </w:tcBorders>
            <w:vAlign w:val="center"/>
          </w:tcPr>
          <w:p w14:paraId="26632441"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44729D11" w14:textId="77777777" w:rsidR="006E110A" w:rsidRPr="00040E48" w:rsidRDefault="00FF2B1E">
            <w:pPr>
              <w:pStyle w:val="TableEntry"/>
              <w:rPr>
                <w:noProof w:val="0"/>
              </w:rPr>
            </w:pPr>
            <w:hyperlink w:anchor="T1_3_6_1_4_1_19376_1_5_3_1_1_9_30" w:tooltip="1.3.6.1.4.1.19376.1.5.3.1.1.9.30" w:history="1">
              <w:r w:rsidR="006E110A" w:rsidRPr="00040E48">
                <w:rPr>
                  <w:rStyle w:val="Hyperlink"/>
                  <w:noProof w:val="0"/>
                </w:rPr>
                <w:t>Respiratory System</w:t>
              </w:r>
            </w:hyperlink>
            <w:r w:rsidR="006E110A" w:rsidRPr="00040E48">
              <w:rPr>
                <w:noProof w:val="0"/>
              </w:rPr>
              <w:t xml:space="preserve"> </w:t>
            </w:r>
          </w:p>
        </w:tc>
      </w:tr>
      <w:tr w:rsidR="006E110A" w:rsidRPr="00040E48" w14:paraId="0FDA1B4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72E63F2" w14:textId="77777777" w:rsidR="006E110A" w:rsidRPr="00040E48" w:rsidRDefault="006E110A">
            <w:pPr>
              <w:pStyle w:val="TableEntry"/>
              <w:rPr>
                <w:noProof w:val="0"/>
              </w:rPr>
            </w:pPr>
            <w:r w:rsidRPr="00040E48">
              <w:rPr>
                <w:noProof w:val="0"/>
              </w:rPr>
              <w:t xml:space="preserve">1.3.6.1.4.1.19376.1.5.3.1.1.9.31 </w:t>
            </w:r>
          </w:p>
        </w:tc>
        <w:tc>
          <w:tcPr>
            <w:tcW w:w="0" w:type="auto"/>
            <w:tcBorders>
              <w:top w:val="single" w:sz="6" w:space="0" w:color="000000"/>
              <w:left w:val="single" w:sz="6" w:space="0" w:color="000000"/>
              <w:bottom w:val="single" w:sz="6" w:space="0" w:color="000000"/>
              <w:right w:val="single" w:sz="6" w:space="0" w:color="000000"/>
            </w:tcBorders>
            <w:vAlign w:val="center"/>
          </w:tcPr>
          <w:p w14:paraId="09BD0E03"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34CF4D6D" w14:textId="77777777" w:rsidR="006E110A" w:rsidRPr="00040E48" w:rsidRDefault="00FF2B1E">
            <w:pPr>
              <w:pStyle w:val="TableEntry"/>
              <w:rPr>
                <w:noProof w:val="0"/>
              </w:rPr>
            </w:pPr>
            <w:hyperlink w:anchor="T1_3_6_1_4_1_19376_1_5_3_1_1_9_31" w:tooltip="1.3.6.1.4.1.19376.1.5.3.1.1.9.31" w:history="1">
              <w:r w:rsidR="006E110A" w:rsidRPr="00040E48">
                <w:rPr>
                  <w:rStyle w:val="Hyperlink"/>
                  <w:noProof w:val="0"/>
                </w:rPr>
                <w:t>Abdomen</w:t>
              </w:r>
            </w:hyperlink>
            <w:r w:rsidR="006E110A" w:rsidRPr="00040E48">
              <w:rPr>
                <w:noProof w:val="0"/>
              </w:rPr>
              <w:t xml:space="preserve"> </w:t>
            </w:r>
          </w:p>
        </w:tc>
      </w:tr>
      <w:tr w:rsidR="006E110A" w:rsidRPr="00040E48" w14:paraId="0F205132"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D54391F" w14:textId="77777777" w:rsidR="006E110A" w:rsidRPr="00040E48" w:rsidRDefault="006E110A">
            <w:pPr>
              <w:pStyle w:val="TableEntry"/>
              <w:rPr>
                <w:noProof w:val="0"/>
              </w:rPr>
            </w:pPr>
            <w:r w:rsidRPr="00040E48">
              <w:rPr>
                <w:noProof w:val="0"/>
              </w:rPr>
              <w:t xml:space="preserve">1.3.6.1.4.1.19376.1.5.3.1.1.9.32 </w:t>
            </w:r>
          </w:p>
        </w:tc>
        <w:tc>
          <w:tcPr>
            <w:tcW w:w="0" w:type="auto"/>
            <w:tcBorders>
              <w:top w:val="single" w:sz="6" w:space="0" w:color="000000"/>
              <w:left w:val="single" w:sz="6" w:space="0" w:color="000000"/>
              <w:bottom w:val="single" w:sz="6" w:space="0" w:color="000000"/>
              <w:right w:val="single" w:sz="6" w:space="0" w:color="000000"/>
            </w:tcBorders>
            <w:vAlign w:val="center"/>
          </w:tcPr>
          <w:p w14:paraId="6320300E"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64E06219" w14:textId="77777777" w:rsidR="006E110A" w:rsidRPr="00040E48" w:rsidRDefault="00FF2B1E">
            <w:pPr>
              <w:pStyle w:val="TableEntry"/>
              <w:rPr>
                <w:noProof w:val="0"/>
              </w:rPr>
            </w:pPr>
            <w:hyperlink w:anchor="T1_3_6_1_4_1_19376_1_5_3_1_1_9_32" w:tooltip="1.3.6.1.4.1.19376.1.5.3.1.1.9.32" w:history="1">
              <w:r w:rsidR="006E110A" w:rsidRPr="00040E48">
                <w:rPr>
                  <w:rStyle w:val="Hyperlink"/>
                  <w:noProof w:val="0"/>
                </w:rPr>
                <w:t>Lymphatic System</w:t>
              </w:r>
            </w:hyperlink>
            <w:r w:rsidR="006E110A" w:rsidRPr="00040E48">
              <w:rPr>
                <w:noProof w:val="0"/>
              </w:rPr>
              <w:t xml:space="preserve"> </w:t>
            </w:r>
          </w:p>
        </w:tc>
      </w:tr>
      <w:tr w:rsidR="006E110A" w:rsidRPr="00040E48" w14:paraId="576EB67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5D7A528" w14:textId="77777777" w:rsidR="006E110A" w:rsidRPr="00040E48" w:rsidRDefault="006E110A">
            <w:pPr>
              <w:pStyle w:val="TableEntry"/>
              <w:rPr>
                <w:noProof w:val="0"/>
              </w:rPr>
            </w:pPr>
            <w:r w:rsidRPr="00040E48">
              <w:rPr>
                <w:noProof w:val="0"/>
              </w:rPr>
              <w:t xml:space="preserve">1.3.6.1.4.1.19376.1.5.3.1.1.9.33 </w:t>
            </w:r>
          </w:p>
        </w:tc>
        <w:tc>
          <w:tcPr>
            <w:tcW w:w="0" w:type="auto"/>
            <w:tcBorders>
              <w:top w:val="single" w:sz="6" w:space="0" w:color="000000"/>
              <w:left w:val="single" w:sz="6" w:space="0" w:color="000000"/>
              <w:bottom w:val="single" w:sz="6" w:space="0" w:color="000000"/>
              <w:right w:val="single" w:sz="6" w:space="0" w:color="000000"/>
            </w:tcBorders>
            <w:vAlign w:val="center"/>
          </w:tcPr>
          <w:p w14:paraId="1CE7E000"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06892C22" w14:textId="77777777" w:rsidR="006E110A" w:rsidRPr="00040E48" w:rsidRDefault="00FF2B1E">
            <w:pPr>
              <w:pStyle w:val="TableEntry"/>
              <w:rPr>
                <w:noProof w:val="0"/>
              </w:rPr>
            </w:pPr>
            <w:hyperlink w:anchor="T1_3_6_1_4_1_19376_1_5_3_1_1_9_33" w:tooltip="1.3.6.1.4.1.19376.1.5.3.1.1.9.33" w:history="1">
              <w:r w:rsidR="006E110A" w:rsidRPr="00040E48">
                <w:rPr>
                  <w:rStyle w:val="Hyperlink"/>
                  <w:noProof w:val="0"/>
                </w:rPr>
                <w:t>Vessels</w:t>
              </w:r>
            </w:hyperlink>
            <w:r w:rsidR="006E110A" w:rsidRPr="00040E48">
              <w:rPr>
                <w:noProof w:val="0"/>
              </w:rPr>
              <w:t xml:space="preserve"> </w:t>
            </w:r>
          </w:p>
        </w:tc>
      </w:tr>
      <w:tr w:rsidR="006E110A" w:rsidRPr="00040E48" w14:paraId="56E8912B"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D59FFB1" w14:textId="77777777" w:rsidR="006E110A" w:rsidRPr="00040E48" w:rsidRDefault="006E110A">
            <w:pPr>
              <w:pStyle w:val="TableEntry"/>
              <w:rPr>
                <w:noProof w:val="0"/>
              </w:rPr>
            </w:pPr>
            <w:r w:rsidRPr="00040E48">
              <w:rPr>
                <w:noProof w:val="0"/>
              </w:rPr>
              <w:t xml:space="preserve">1.3.6.1.4.1.19376.1.5.3.1.1.9.34 </w:t>
            </w:r>
          </w:p>
        </w:tc>
        <w:tc>
          <w:tcPr>
            <w:tcW w:w="0" w:type="auto"/>
            <w:tcBorders>
              <w:top w:val="single" w:sz="6" w:space="0" w:color="000000"/>
              <w:left w:val="single" w:sz="6" w:space="0" w:color="000000"/>
              <w:bottom w:val="single" w:sz="6" w:space="0" w:color="000000"/>
              <w:right w:val="single" w:sz="6" w:space="0" w:color="000000"/>
            </w:tcBorders>
            <w:vAlign w:val="center"/>
          </w:tcPr>
          <w:p w14:paraId="10B2FFB2"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3E0813B3" w14:textId="77777777" w:rsidR="006E110A" w:rsidRPr="00040E48" w:rsidRDefault="00FF2B1E">
            <w:pPr>
              <w:pStyle w:val="TableEntry"/>
              <w:rPr>
                <w:noProof w:val="0"/>
              </w:rPr>
            </w:pPr>
            <w:hyperlink w:anchor="T1_3_6_1_4_1_19376_1_5_3_1_1_9_34" w:tooltip="1.3.6.1.4.1.19376.1.5.3.1.1.9.34" w:history="1">
              <w:r w:rsidR="006E110A" w:rsidRPr="00040E48">
                <w:rPr>
                  <w:rStyle w:val="Hyperlink"/>
                  <w:noProof w:val="0"/>
                </w:rPr>
                <w:t>Musculoskeletal System</w:t>
              </w:r>
            </w:hyperlink>
            <w:r w:rsidR="006E110A" w:rsidRPr="00040E48">
              <w:rPr>
                <w:noProof w:val="0"/>
              </w:rPr>
              <w:t xml:space="preserve"> </w:t>
            </w:r>
          </w:p>
        </w:tc>
      </w:tr>
      <w:tr w:rsidR="006E110A" w:rsidRPr="00040E48" w14:paraId="73D50FA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31601FA" w14:textId="77777777" w:rsidR="006E110A" w:rsidRPr="00040E48" w:rsidRDefault="006E110A">
            <w:pPr>
              <w:pStyle w:val="TableEntry"/>
              <w:rPr>
                <w:noProof w:val="0"/>
              </w:rPr>
            </w:pPr>
            <w:r w:rsidRPr="00040E48">
              <w:rPr>
                <w:noProof w:val="0"/>
              </w:rPr>
              <w:t xml:space="preserve">1.3.6.1.4.1.19376.1.5.3.1.1.9.35 </w:t>
            </w:r>
          </w:p>
        </w:tc>
        <w:tc>
          <w:tcPr>
            <w:tcW w:w="0" w:type="auto"/>
            <w:tcBorders>
              <w:top w:val="single" w:sz="6" w:space="0" w:color="000000"/>
              <w:left w:val="single" w:sz="6" w:space="0" w:color="000000"/>
              <w:bottom w:val="single" w:sz="6" w:space="0" w:color="000000"/>
              <w:right w:val="single" w:sz="6" w:space="0" w:color="000000"/>
            </w:tcBorders>
            <w:vAlign w:val="center"/>
          </w:tcPr>
          <w:p w14:paraId="6E56A81D"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0D7C47A4" w14:textId="77777777" w:rsidR="006E110A" w:rsidRPr="00040E48" w:rsidRDefault="00FF2B1E">
            <w:pPr>
              <w:pStyle w:val="TableEntry"/>
              <w:rPr>
                <w:noProof w:val="0"/>
              </w:rPr>
            </w:pPr>
            <w:hyperlink w:anchor="T1_3_6_1_4_1_19376_1_5_3_1_1_9_35" w:tooltip="1.3.6.1.4.1.19376.1.5.3.1.1.9.35" w:history="1">
              <w:r w:rsidR="006E110A" w:rsidRPr="00040E48">
                <w:rPr>
                  <w:rStyle w:val="Hyperlink"/>
                  <w:noProof w:val="0"/>
                </w:rPr>
                <w:t>Neurologic System</w:t>
              </w:r>
            </w:hyperlink>
            <w:r w:rsidR="006E110A" w:rsidRPr="00040E48">
              <w:rPr>
                <w:noProof w:val="0"/>
              </w:rPr>
              <w:t xml:space="preserve"> </w:t>
            </w:r>
          </w:p>
        </w:tc>
      </w:tr>
      <w:tr w:rsidR="006E110A" w:rsidRPr="00040E48" w14:paraId="0CBD961B"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FC678E5" w14:textId="77777777" w:rsidR="006E110A" w:rsidRPr="00040E48" w:rsidRDefault="006E110A">
            <w:pPr>
              <w:pStyle w:val="TableEntry"/>
              <w:rPr>
                <w:noProof w:val="0"/>
              </w:rPr>
            </w:pPr>
            <w:r w:rsidRPr="00040E48">
              <w:rPr>
                <w:noProof w:val="0"/>
              </w:rPr>
              <w:t xml:space="preserve">1.3.6.1.4.1.19376.1.5.3.1.1.9.36 </w:t>
            </w:r>
          </w:p>
        </w:tc>
        <w:tc>
          <w:tcPr>
            <w:tcW w:w="0" w:type="auto"/>
            <w:tcBorders>
              <w:top w:val="single" w:sz="6" w:space="0" w:color="000000"/>
              <w:left w:val="single" w:sz="6" w:space="0" w:color="000000"/>
              <w:bottom w:val="single" w:sz="6" w:space="0" w:color="000000"/>
              <w:right w:val="single" w:sz="6" w:space="0" w:color="000000"/>
            </w:tcBorders>
            <w:vAlign w:val="center"/>
          </w:tcPr>
          <w:p w14:paraId="0C18D385"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2F773F21" w14:textId="77777777" w:rsidR="006E110A" w:rsidRPr="00040E48" w:rsidRDefault="00FF2B1E">
            <w:pPr>
              <w:pStyle w:val="TableEntry"/>
              <w:rPr>
                <w:noProof w:val="0"/>
              </w:rPr>
            </w:pPr>
            <w:hyperlink w:anchor="T1_3_6_1_4_1_19376_1_5_3_1_1_9_36" w:tooltip="1.3.6.1.4.1.19376.1.5.3.1.1.9.36" w:history="1">
              <w:r w:rsidR="006E110A" w:rsidRPr="00040E48">
                <w:rPr>
                  <w:rStyle w:val="Hyperlink"/>
                  <w:noProof w:val="0"/>
                </w:rPr>
                <w:t>Genitalia</w:t>
              </w:r>
            </w:hyperlink>
            <w:r w:rsidR="006E110A" w:rsidRPr="00040E48">
              <w:rPr>
                <w:noProof w:val="0"/>
              </w:rPr>
              <w:t xml:space="preserve"> </w:t>
            </w:r>
          </w:p>
        </w:tc>
      </w:tr>
      <w:tr w:rsidR="006E110A" w:rsidRPr="00040E48" w14:paraId="71B1B60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034375D" w14:textId="77777777" w:rsidR="006E110A" w:rsidRPr="00040E48" w:rsidRDefault="006E110A">
            <w:pPr>
              <w:pStyle w:val="TableEntry"/>
              <w:rPr>
                <w:noProof w:val="0"/>
              </w:rPr>
            </w:pPr>
            <w:r w:rsidRPr="00040E48">
              <w:rPr>
                <w:noProof w:val="0"/>
              </w:rPr>
              <w:t xml:space="preserve">1.3.6.1.4.1.19376.1.5.3.1.1.9.37 </w:t>
            </w:r>
          </w:p>
        </w:tc>
        <w:tc>
          <w:tcPr>
            <w:tcW w:w="0" w:type="auto"/>
            <w:tcBorders>
              <w:top w:val="single" w:sz="6" w:space="0" w:color="000000"/>
              <w:left w:val="single" w:sz="6" w:space="0" w:color="000000"/>
              <w:bottom w:val="single" w:sz="6" w:space="0" w:color="000000"/>
              <w:right w:val="single" w:sz="6" w:space="0" w:color="000000"/>
            </w:tcBorders>
            <w:vAlign w:val="center"/>
          </w:tcPr>
          <w:p w14:paraId="4E3CD568"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0ED3E2D5" w14:textId="77777777" w:rsidR="006E110A" w:rsidRPr="00040E48" w:rsidRDefault="00FF2B1E">
            <w:pPr>
              <w:pStyle w:val="TableEntry"/>
              <w:rPr>
                <w:noProof w:val="0"/>
              </w:rPr>
            </w:pPr>
            <w:hyperlink w:anchor="T1_3_6_1_4_1_19376_1_5_3_1_1_9_37" w:tooltip="1.3.6.1.4.1.19376.1.5.3.1.1.9.37" w:history="1">
              <w:r w:rsidR="006E110A" w:rsidRPr="00040E48">
                <w:rPr>
                  <w:rStyle w:val="Hyperlink"/>
                  <w:noProof w:val="0"/>
                </w:rPr>
                <w:t>Rectum</w:t>
              </w:r>
            </w:hyperlink>
            <w:r w:rsidR="006E110A" w:rsidRPr="00040E48">
              <w:rPr>
                <w:noProof w:val="0"/>
              </w:rPr>
              <w:t xml:space="preserve"> </w:t>
            </w:r>
          </w:p>
        </w:tc>
      </w:tr>
      <w:tr w:rsidR="006E110A" w:rsidRPr="00040E48" w14:paraId="08CC5E7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9A04025" w14:textId="77777777" w:rsidR="006E110A" w:rsidRPr="00040E48" w:rsidRDefault="006E110A">
            <w:pPr>
              <w:pStyle w:val="TableEntry"/>
              <w:rPr>
                <w:noProof w:val="0"/>
              </w:rPr>
            </w:pPr>
            <w:r w:rsidRPr="00040E48">
              <w:rPr>
                <w:noProof w:val="0"/>
              </w:rPr>
              <w:t xml:space="preserve">1.3.6.1.4.1.19376.1.5.3.1.1.16.2.1 </w:t>
            </w:r>
          </w:p>
        </w:tc>
        <w:tc>
          <w:tcPr>
            <w:tcW w:w="0" w:type="auto"/>
            <w:tcBorders>
              <w:top w:val="single" w:sz="6" w:space="0" w:color="000000"/>
              <w:left w:val="single" w:sz="6" w:space="0" w:color="000000"/>
              <w:bottom w:val="single" w:sz="6" w:space="0" w:color="000000"/>
              <w:right w:val="single" w:sz="6" w:space="0" w:color="000000"/>
            </w:tcBorders>
            <w:vAlign w:val="center"/>
          </w:tcPr>
          <w:p w14:paraId="23C9A7FB" w14:textId="77777777" w:rsidR="006E110A" w:rsidRPr="00040E48" w:rsidRDefault="006E110A">
            <w:pPr>
              <w:pStyle w:val="TableEntry"/>
              <w:rPr>
                <w:noProof w:val="0"/>
              </w:rPr>
            </w:pPr>
            <w:r w:rsidRPr="00040E48">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0A3E082D" w14:textId="77777777" w:rsidR="006E110A" w:rsidRPr="00040E48" w:rsidRDefault="00FF2B1E">
            <w:pPr>
              <w:pStyle w:val="TableEntry"/>
              <w:rPr>
                <w:noProof w:val="0"/>
              </w:rPr>
            </w:pPr>
            <w:hyperlink w:anchor="T1_3_6_1_4_1_19376_1_5_3_1_1_16_2_1" w:tooltip="1.3.6.1.4.1.19376.1.5.3.1.1.16.2.1" w:history="1">
              <w:r w:rsidR="005C4B4B" w:rsidRPr="00040E48">
                <w:rPr>
                  <w:rStyle w:val="Hyperlink"/>
                  <w:noProof w:val="0"/>
                </w:rPr>
                <w:t>Extremities</w:t>
              </w:r>
            </w:hyperlink>
            <w:r w:rsidR="006E110A" w:rsidRPr="00040E48">
              <w:rPr>
                <w:noProof w:val="0"/>
              </w:rPr>
              <w:t xml:space="preserve"> </w:t>
            </w:r>
          </w:p>
        </w:tc>
      </w:tr>
    </w:tbl>
    <w:p w14:paraId="2350FD4F" w14:textId="77777777" w:rsidR="006E110A" w:rsidRPr="00040E48" w:rsidRDefault="006E110A">
      <w:pPr>
        <w:pStyle w:val="BodyText"/>
        <w:rPr>
          <w:noProof w:val="0"/>
        </w:rPr>
      </w:pPr>
    </w:p>
    <w:p w14:paraId="75127FC3" w14:textId="77777777" w:rsidR="006E110A" w:rsidRPr="00040E48" w:rsidRDefault="006E110A">
      <w:pPr>
        <w:pStyle w:val="Heading6"/>
        <w:rPr>
          <w:noProof w:val="0"/>
        </w:rPr>
      </w:pPr>
      <w:r w:rsidRPr="00040E48">
        <w:rPr>
          <w:noProof w:val="0"/>
        </w:rPr>
        <w:t xml:space="preserve">Parent Template </w:t>
      </w:r>
    </w:p>
    <w:p w14:paraId="61BC414B" w14:textId="77777777" w:rsidR="006E110A" w:rsidRPr="00040E48" w:rsidRDefault="006E110A">
      <w:pPr>
        <w:pStyle w:val="BodyText"/>
        <w:rPr>
          <w:noProof w:val="0"/>
        </w:rPr>
      </w:pPr>
      <w:r w:rsidRPr="00040E48">
        <w:rPr>
          <w:noProof w:val="0"/>
        </w:rPr>
        <w:t xml:space="preserve">The parent of this template is </w:t>
      </w:r>
      <w:hyperlink w:anchor="T1_3_6_1_4_1_19376_1_5_3_1_3_24" w:tooltip="1.3.6.1.4.1.19376.1.5.3.1.3.24" w:history="1">
        <w:r w:rsidRPr="00040E48">
          <w:rPr>
            <w:rStyle w:val="Hyperlink"/>
            <w:noProof w:val="0"/>
          </w:rPr>
          <w:t>1.3.6.1.4.1.19376.1.5.3.1.3.24</w:t>
        </w:r>
      </w:hyperlink>
      <w:r w:rsidRPr="00040E48">
        <w:rPr>
          <w:noProof w:val="0"/>
        </w:rPr>
        <w:t xml:space="preserve">. </w:t>
      </w:r>
    </w:p>
    <w:p w14:paraId="0E21B1FE" w14:textId="77777777" w:rsidR="006E110A" w:rsidRPr="00F331FC" w:rsidRDefault="006E110A">
      <w:pPr>
        <w:pStyle w:val="XMLFragment"/>
        <w:rPr>
          <w:noProof w:val="0"/>
          <w:lang w:val="nl-NL"/>
          <w:rPrChange w:id="965" w:author="Michael Clifton" w:date="2018-10-11T10:12:00Z">
            <w:rPr>
              <w:noProof w:val="0"/>
            </w:rPr>
          </w:rPrChange>
        </w:rPr>
      </w:pPr>
      <w:r w:rsidRPr="00F331FC">
        <w:rPr>
          <w:noProof w:val="0"/>
          <w:lang w:val="nl-NL"/>
          <w:rPrChange w:id="966" w:author="Michael Clifton" w:date="2018-10-11T10:12:00Z">
            <w:rPr>
              <w:noProof w:val="0"/>
            </w:rPr>
          </w:rPrChange>
        </w:rPr>
        <w:lastRenderedPageBreak/>
        <w:t>&lt;component&gt;</w:t>
      </w:r>
    </w:p>
    <w:p w14:paraId="3DB60549" w14:textId="77777777" w:rsidR="006E110A" w:rsidRPr="00F331FC" w:rsidRDefault="006E110A">
      <w:pPr>
        <w:pStyle w:val="XMLFragment"/>
        <w:rPr>
          <w:noProof w:val="0"/>
          <w:lang w:val="nl-NL"/>
          <w:rPrChange w:id="967" w:author="Michael Clifton" w:date="2018-10-11T10:12:00Z">
            <w:rPr>
              <w:noProof w:val="0"/>
            </w:rPr>
          </w:rPrChange>
        </w:rPr>
      </w:pPr>
      <w:r w:rsidRPr="00F331FC">
        <w:rPr>
          <w:noProof w:val="0"/>
          <w:lang w:val="nl-NL"/>
          <w:rPrChange w:id="968" w:author="Michael Clifton" w:date="2018-10-11T10:12:00Z">
            <w:rPr>
              <w:noProof w:val="0"/>
            </w:rPr>
          </w:rPrChange>
        </w:rPr>
        <w:t xml:space="preserve">  &lt;section&gt;</w:t>
      </w:r>
      <w:r w:rsidRPr="00F331FC">
        <w:rPr>
          <w:noProof w:val="0"/>
          <w:lang w:val="nl-NL"/>
          <w:rPrChange w:id="969" w:author="Michael Clifton" w:date="2018-10-11T10:12:00Z">
            <w:rPr>
              <w:noProof w:val="0"/>
            </w:rPr>
          </w:rPrChange>
        </w:rPr>
        <w:br/>
        <w:t xml:space="preserve">    &lt;templateId root='1.3.6.1.4.1.19376.1.5.3.1.3.24'/&gt;</w:t>
      </w:r>
    </w:p>
    <w:p w14:paraId="0AF59B36" w14:textId="77777777" w:rsidR="006E110A" w:rsidRPr="00F331FC" w:rsidRDefault="006E110A">
      <w:pPr>
        <w:pStyle w:val="XMLFragment"/>
        <w:rPr>
          <w:noProof w:val="0"/>
          <w:lang w:val="nl-NL"/>
          <w:rPrChange w:id="970" w:author="Michael Clifton" w:date="2018-10-11T10:12:00Z">
            <w:rPr>
              <w:noProof w:val="0"/>
            </w:rPr>
          </w:rPrChange>
        </w:rPr>
      </w:pPr>
      <w:r w:rsidRPr="00F331FC">
        <w:rPr>
          <w:noProof w:val="0"/>
          <w:lang w:val="nl-NL"/>
          <w:rPrChange w:id="971" w:author="Michael Clifton" w:date="2018-10-11T10:12:00Z">
            <w:rPr>
              <w:noProof w:val="0"/>
            </w:rPr>
          </w:rPrChange>
        </w:rPr>
        <w:t xml:space="preserve">    &lt;templateId root='1.3.6.1.4.1.19376.1.5.3.1.1.9.15'/&gt;</w:t>
      </w:r>
    </w:p>
    <w:p w14:paraId="0B502A5B" w14:textId="77777777" w:rsidR="006E110A" w:rsidRPr="00040E48" w:rsidRDefault="006E110A">
      <w:pPr>
        <w:pStyle w:val="XMLFragment"/>
        <w:rPr>
          <w:noProof w:val="0"/>
        </w:rPr>
      </w:pPr>
      <w:r w:rsidRPr="00F331FC">
        <w:rPr>
          <w:noProof w:val="0"/>
          <w:lang w:val="nl-NL"/>
          <w:rPrChange w:id="972" w:author="Michael Clifton" w:date="2018-10-11T10:12:00Z">
            <w:rPr>
              <w:noProof w:val="0"/>
            </w:rPr>
          </w:rPrChange>
        </w:rPr>
        <w:t xml:space="preserve">    </w:t>
      </w:r>
      <w:r w:rsidRPr="00040E48">
        <w:rPr>
          <w:noProof w:val="0"/>
        </w:rPr>
        <w:t>&lt;id root=' ' extension=' '/&gt;</w:t>
      </w:r>
    </w:p>
    <w:p w14:paraId="1D75A054" w14:textId="77777777" w:rsidR="006E110A" w:rsidRPr="00040E48" w:rsidRDefault="006E110A">
      <w:pPr>
        <w:pStyle w:val="XMLFragment"/>
        <w:rPr>
          <w:noProof w:val="0"/>
        </w:rPr>
      </w:pPr>
      <w:r w:rsidRPr="00040E48">
        <w:rPr>
          <w:noProof w:val="0"/>
        </w:rPr>
        <w:t xml:space="preserve">    &lt;code code='29545-1' displayName='PHYSICAL EXAMINATION'</w:t>
      </w:r>
    </w:p>
    <w:p w14:paraId="449483FE" w14:textId="77777777" w:rsidR="006E110A" w:rsidRPr="00040E48" w:rsidRDefault="006E110A">
      <w:pPr>
        <w:pStyle w:val="XMLFragment"/>
        <w:rPr>
          <w:noProof w:val="0"/>
        </w:rPr>
      </w:pPr>
      <w:r w:rsidRPr="00040E48">
        <w:rPr>
          <w:noProof w:val="0"/>
        </w:rPr>
        <w:t xml:space="preserve">      codeSystem='2.16.840.1.113883.6.1' codeSystemName='LOINC'/&gt;</w:t>
      </w:r>
    </w:p>
    <w:p w14:paraId="10987A13" w14:textId="77777777" w:rsidR="006E110A" w:rsidRPr="00040E48" w:rsidRDefault="006E110A">
      <w:pPr>
        <w:pStyle w:val="XMLFragment"/>
        <w:rPr>
          <w:noProof w:val="0"/>
        </w:rPr>
      </w:pPr>
      <w:r w:rsidRPr="00040E48">
        <w:rPr>
          <w:noProof w:val="0"/>
        </w:rPr>
        <w:t xml:space="preserve">    &lt;text&gt;</w:t>
      </w:r>
    </w:p>
    <w:p w14:paraId="448FD35D"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CAC73EB" w14:textId="77777777" w:rsidR="006E110A" w:rsidRPr="00040E48" w:rsidRDefault="006E110A">
      <w:pPr>
        <w:pStyle w:val="XMLFragment"/>
        <w:rPr>
          <w:noProof w:val="0"/>
        </w:rPr>
      </w:pPr>
      <w:r w:rsidRPr="00040E48">
        <w:rPr>
          <w:noProof w:val="0"/>
        </w:rPr>
        <w:t xml:space="preserve">    &lt;/text&gt;  </w:t>
      </w:r>
    </w:p>
    <w:p w14:paraId="5EE7F61B" w14:textId="77777777" w:rsidR="006E110A" w:rsidRPr="00040E48" w:rsidRDefault="006E110A">
      <w:pPr>
        <w:pStyle w:val="XMLFragment"/>
        <w:rPr>
          <w:noProof w:val="0"/>
        </w:rPr>
      </w:pPr>
      <w:r w:rsidRPr="00040E48">
        <w:rPr>
          <w:noProof w:val="0"/>
        </w:rPr>
        <w:t xml:space="preserve">    &lt;component&gt;</w:t>
      </w:r>
    </w:p>
    <w:p w14:paraId="03D94DB1" w14:textId="77777777" w:rsidR="006E110A" w:rsidRPr="00040E48" w:rsidRDefault="006E110A">
      <w:pPr>
        <w:pStyle w:val="XMLFragment"/>
        <w:rPr>
          <w:noProof w:val="0"/>
        </w:rPr>
      </w:pPr>
      <w:r w:rsidRPr="00040E48">
        <w:rPr>
          <w:noProof w:val="0"/>
        </w:rPr>
        <w:t xml:space="preserve">      &lt;section&gt;</w:t>
      </w:r>
    </w:p>
    <w:p w14:paraId="428637A6" w14:textId="77777777" w:rsidR="006E110A" w:rsidRPr="00040E48" w:rsidRDefault="006E110A">
      <w:pPr>
        <w:pStyle w:val="XMLFragment"/>
        <w:rPr>
          <w:noProof w:val="0"/>
        </w:rPr>
      </w:pPr>
      <w:r w:rsidRPr="00040E48">
        <w:rPr>
          <w:noProof w:val="0"/>
        </w:rPr>
        <w:t xml:space="preserve">        &lt;templateId root='</w:t>
      </w:r>
      <w:hyperlink w:anchor="T1_3_6_1_4_1_19376_1_5_3_1_3_25" w:tooltip="1.3.6.1.4.1.19376.1.5.3.1.3.25" w:history="1">
        <w:r w:rsidRPr="00040E48">
          <w:rPr>
            <w:rStyle w:val="Hyperlink"/>
            <w:noProof w:val="0"/>
          </w:rPr>
          <w:t>1.3.6.1.4.1.19376.1.5.3.1.3.25</w:t>
        </w:r>
      </w:hyperlink>
      <w:r w:rsidRPr="00040E48">
        <w:rPr>
          <w:noProof w:val="0"/>
        </w:rPr>
        <w:t>'/&gt;</w:t>
      </w:r>
    </w:p>
    <w:p w14:paraId="3211A58F" w14:textId="77777777" w:rsidR="006E110A" w:rsidRPr="00040E48" w:rsidRDefault="006E110A">
      <w:pPr>
        <w:pStyle w:val="XMLFragment"/>
        <w:rPr>
          <w:noProof w:val="0"/>
        </w:rPr>
      </w:pPr>
      <w:r w:rsidRPr="00040E48">
        <w:rPr>
          <w:noProof w:val="0"/>
        </w:rPr>
        <w:t xml:space="preserve">        &lt;!-- Optional Vital Signs Section content --&gt;</w:t>
      </w:r>
    </w:p>
    <w:p w14:paraId="6A093903" w14:textId="77777777" w:rsidR="006E110A" w:rsidRPr="00040E48" w:rsidRDefault="006E110A">
      <w:pPr>
        <w:pStyle w:val="XMLFragment"/>
        <w:rPr>
          <w:noProof w:val="0"/>
        </w:rPr>
      </w:pPr>
      <w:r w:rsidRPr="00040E48">
        <w:rPr>
          <w:noProof w:val="0"/>
        </w:rPr>
        <w:t xml:space="preserve">      &lt;/section&gt;</w:t>
      </w:r>
    </w:p>
    <w:p w14:paraId="7EDD0EAA"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1888327" w14:textId="77777777" w:rsidR="006E110A" w:rsidRPr="00040E48" w:rsidRDefault="006E110A">
      <w:pPr>
        <w:pStyle w:val="XMLFragment"/>
        <w:rPr>
          <w:noProof w:val="0"/>
        </w:rPr>
      </w:pPr>
      <w:r w:rsidRPr="00040E48">
        <w:rPr>
          <w:noProof w:val="0"/>
        </w:rPr>
        <w:t xml:space="preserve">    &lt;component&gt;</w:t>
      </w:r>
    </w:p>
    <w:p w14:paraId="6D1C1827" w14:textId="77777777" w:rsidR="006E110A" w:rsidRPr="00040E48" w:rsidRDefault="006E110A">
      <w:pPr>
        <w:pStyle w:val="XMLFragment"/>
        <w:rPr>
          <w:noProof w:val="0"/>
        </w:rPr>
      </w:pPr>
      <w:r w:rsidRPr="00040E48">
        <w:rPr>
          <w:noProof w:val="0"/>
        </w:rPr>
        <w:t xml:space="preserve">      &lt;section&gt;</w:t>
      </w:r>
    </w:p>
    <w:p w14:paraId="69D777B8" w14:textId="77777777" w:rsidR="006E110A" w:rsidRPr="00040E48" w:rsidRDefault="006E110A">
      <w:pPr>
        <w:pStyle w:val="XMLFragment"/>
        <w:rPr>
          <w:noProof w:val="0"/>
        </w:rPr>
      </w:pPr>
      <w:r w:rsidRPr="00040E48">
        <w:rPr>
          <w:noProof w:val="0"/>
        </w:rPr>
        <w:t xml:space="preserve">        &lt;templateId root='</w:t>
      </w:r>
      <w:hyperlink w:anchor="T1_3_6_1_4_1_19376_1_5_3_1_1_9_16" w:tooltip="1.3.6.1.4.1.19376.1.5.3.1.1.9.16" w:history="1">
        <w:r w:rsidRPr="00040E48">
          <w:rPr>
            <w:rStyle w:val="Hyperlink"/>
            <w:noProof w:val="0"/>
          </w:rPr>
          <w:t>1.3.6.1.4.1.19376.1.5.3.1.1.9.16</w:t>
        </w:r>
      </w:hyperlink>
      <w:r w:rsidRPr="00040E48">
        <w:rPr>
          <w:noProof w:val="0"/>
        </w:rPr>
        <w:t>'/&gt;</w:t>
      </w:r>
    </w:p>
    <w:p w14:paraId="0A18B446" w14:textId="77777777" w:rsidR="006E110A" w:rsidRPr="00040E48" w:rsidRDefault="006E110A">
      <w:pPr>
        <w:pStyle w:val="XMLFragment"/>
        <w:rPr>
          <w:noProof w:val="0"/>
        </w:rPr>
      </w:pPr>
      <w:r w:rsidRPr="00040E48">
        <w:rPr>
          <w:noProof w:val="0"/>
        </w:rPr>
        <w:t xml:space="preserve">        &lt;!-- Optional General Appearance Section content --&gt;</w:t>
      </w:r>
    </w:p>
    <w:p w14:paraId="70C8A084" w14:textId="77777777" w:rsidR="006E110A" w:rsidRPr="00040E48" w:rsidRDefault="006E110A">
      <w:pPr>
        <w:pStyle w:val="XMLFragment"/>
        <w:rPr>
          <w:noProof w:val="0"/>
        </w:rPr>
      </w:pPr>
      <w:r w:rsidRPr="00040E48">
        <w:rPr>
          <w:noProof w:val="0"/>
        </w:rPr>
        <w:t xml:space="preserve">      &lt;/section&gt;</w:t>
      </w:r>
    </w:p>
    <w:p w14:paraId="5BC2E5E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5EFADC28" w14:textId="77777777" w:rsidR="006E110A" w:rsidRPr="00040E48" w:rsidRDefault="006E110A">
      <w:pPr>
        <w:pStyle w:val="XMLFragment"/>
        <w:rPr>
          <w:noProof w:val="0"/>
        </w:rPr>
      </w:pPr>
      <w:r w:rsidRPr="00040E48">
        <w:rPr>
          <w:noProof w:val="0"/>
        </w:rPr>
        <w:t xml:space="preserve">    &lt;component&gt;</w:t>
      </w:r>
    </w:p>
    <w:p w14:paraId="58DCD36E" w14:textId="77777777" w:rsidR="006E110A" w:rsidRPr="00040E48" w:rsidRDefault="006E110A">
      <w:pPr>
        <w:pStyle w:val="XMLFragment"/>
        <w:rPr>
          <w:noProof w:val="0"/>
        </w:rPr>
      </w:pPr>
      <w:r w:rsidRPr="00040E48">
        <w:rPr>
          <w:noProof w:val="0"/>
        </w:rPr>
        <w:t xml:space="preserve">      &lt;section&gt;</w:t>
      </w:r>
    </w:p>
    <w:p w14:paraId="2AA80831" w14:textId="77777777" w:rsidR="006E110A" w:rsidRPr="00040E48" w:rsidRDefault="006E110A">
      <w:pPr>
        <w:pStyle w:val="XMLFragment"/>
        <w:rPr>
          <w:noProof w:val="0"/>
        </w:rPr>
      </w:pPr>
      <w:r w:rsidRPr="00040E48">
        <w:rPr>
          <w:noProof w:val="0"/>
        </w:rPr>
        <w:t xml:space="preserve">        &lt;templateId root='</w:t>
      </w:r>
      <w:hyperlink w:anchor="T1_3_6_1_4_1_19376_1_5_3_1_1_9_48" w:tooltip="1.3.6.1.4.1.19376.1.5.3.1.1.9.48" w:history="1">
        <w:r w:rsidRPr="00040E48">
          <w:rPr>
            <w:rStyle w:val="Hyperlink"/>
            <w:noProof w:val="0"/>
          </w:rPr>
          <w:t>1.3.6.1.4.1.19376.1.5.3.1.1.9.48</w:t>
        </w:r>
      </w:hyperlink>
      <w:r w:rsidRPr="00040E48">
        <w:rPr>
          <w:noProof w:val="0"/>
        </w:rPr>
        <w:t>'/&gt;</w:t>
      </w:r>
    </w:p>
    <w:p w14:paraId="0B4F027E" w14:textId="77777777" w:rsidR="006E110A" w:rsidRPr="00040E48" w:rsidRDefault="006E110A">
      <w:pPr>
        <w:pStyle w:val="XMLFragment"/>
        <w:rPr>
          <w:noProof w:val="0"/>
        </w:rPr>
      </w:pPr>
      <w:r w:rsidRPr="00040E48">
        <w:rPr>
          <w:noProof w:val="0"/>
        </w:rPr>
        <w:t xml:space="preserve">        &lt;!-- Optional Visible Implanted Medical Devices Section content --&gt;</w:t>
      </w:r>
    </w:p>
    <w:p w14:paraId="711F4236" w14:textId="77777777" w:rsidR="006E110A" w:rsidRPr="00040E48" w:rsidRDefault="006E110A">
      <w:pPr>
        <w:pStyle w:val="XMLFragment"/>
        <w:rPr>
          <w:noProof w:val="0"/>
        </w:rPr>
      </w:pPr>
      <w:r w:rsidRPr="00040E48">
        <w:rPr>
          <w:noProof w:val="0"/>
        </w:rPr>
        <w:t xml:space="preserve">      &lt;/section&gt;</w:t>
      </w:r>
    </w:p>
    <w:p w14:paraId="573BF26C"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1D00D26" w14:textId="77777777" w:rsidR="006E110A" w:rsidRPr="00040E48" w:rsidRDefault="006E110A">
      <w:pPr>
        <w:pStyle w:val="XMLFragment"/>
        <w:rPr>
          <w:noProof w:val="0"/>
        </w:rPr>
      </w:pPr>
      <w:r w:rsidRPr="00040E48">
        <w:rPr>
          <w:noProof w:val="0"/>
        </w:rPr>
        <w:t xml:space="preserve">    &lt;component&gt;</w:t>
      </w:r>
    </w:p>
    <w:p w14:paraId="15954492" w14:textId="77777777" w:rsidR="006E110A" w:rsidRPr="00040E48" w:rsidRDefault="006E110A">
      <w:pPr>
        <w:pStyle w:val="XMLFragment"/>
        <w:rPr>
          <w:noProof w:val="0"/>
        </w:rPr>
      </w:pPr>
      <w:r w:rsidRPr="00040E48">
        <w:rPr>
          <w:noProof w:val="0"/>
        </w:rPr>
        <w:t xml:space="preserve">      &lt;section&gt;</w:t>
      </w:r>
    </w:p>
    <w:p w14:paraId="1A745FBF" w14:textId="77777777" w:rsidR="006E110A" w:rsidRPr="00040E48" w:rsidRDefault="006E110A">
      <w:pPr>
        <w:pStyle w:val="XMLFragment"/>
        <w:rPr>
          <w:noProof w:val="0"/>
        </w:rPr>
      </w:pPr>
      <w:r w:rsidRPr="00040E48">
        <w:rPr>
          <w:noProof w:val="0"/>
        </w:rPr>
        <w:t xml:space="preserve">        &lt;templateId root='</w:t>
      </w:r>
      <w:hyperlink w:anchor="T1_3_6_1_4_1_19376_1_5_3_1_1_9_17" w:tooltip="1.3.6.1.4.1.19376.1.5.3.1.1.9.17" w:history="1">
        <w:r w:rsidRPr="00040E48">
          <w:rPr>
            <w:rStyle w:val="Hyperlink"/>
            <w:noProof w:val="0"/>
          </w:rPr>
          <w:t>1.3.6.1.4.1.19376.1.5.3.1.1.9.17</w:t>
        </w:r>
      </w:hyperlink>
      <w:r w:rsidRPr="00040E48">
        <w:rPr>
          <w:noProof w:val="0"/>
        </w:rPr>
        <w:t>'/&gt;</w:t>
      </w:r>
    </w:p>
    <w:p w14:paraId="7D89D988" w14:textId="77777777" w:rsidR="006E110A" w:rsidRPr="00040E48" w:rsidRDefault="006E110A">
      <w:pPr>
        <w:pStyle w:val="XMLFragment"/>
        <w:rPr>
          <w:noProof w:val="0"/>
        </w:rPr>
      </w:pPr>
      <w:r w:rsidRPr="00040E48">
        <w:rPr>
          <w:noProof w:val="0"/>
        </w:rPr>
        <w:t xml:space="preserve">        &lt;!-- Optional Integumentary System Section content --&gt;</w:t>
      </w:r>
    </w:p>
    <w:p w14:paraId="2C6B2A9F" w14:textId="77777777" w:rsidR="006E110A" w:rsidRPr="00040E48" w:rsidRDefault="006E110A">
      <w:pPr>
        <w:pStyle w:val="XMLFragment"/>
        <w:rPr>
          <w:noProof w:val="0"/>
        </w:rPr>
      </w:pPr>
      <w:r w:rsidRPr="00040E48">
        <w:rPr>
          <w:noProof w:val="0"/>
        </w:rPr>
        <w:t xml:space="preserve">      &lt;/section&gt;</w:t>
      </w:r>
    </w:p>
    <w:p w14:paraId="264EE51D"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BB84AB9" w14:textId="77777777" w:rsidR="006E110A" w:rsidRPr="00040E48" w:rsidRDefault="006E110A">
      <w:pPr>
        <w:pStyle w:val="XMLFragment"/>
        <w:rPr>
          <w:noProof w:val="0"/>
        </w:rPr>
      </w:pPr>
      <w:r w:rsidRPr="00040E48">
        <w:rPr>
          <w:noProof w:val="0"/>
        </w:rPr>
        <w:t xml:space="preserve">    &lt;component&gt;</w:t>
      </w:r>
    </w:p>
    <w:p w14:paraId="28177619" w14:textId="77777777" w:rsidR="006E110A" w:rsidRPr="00040E48" w:rsidRDefault="006E110A">
      <w:pPr>
        <w:pStyle w:val="XMLFragment"/>
        <w:rPr>
          <w:noProof w:val="0"/>
        </w:rPr>
      </w:pPr>
      <w:r w:rsidRPr="00040E48">
        <w:rPr>
          <w:noProof w:val="0"/>
        </w:rPr>
        <w:t xml:space="preserve">      &lt;section&gt;</w:t>
      </w:r>
    </w:p>
    <w:p w14:paraId="271A5D39" w14:textId="77777777" w:rsidR="006E110A" w:rsidRPr="00040E48" w:rsidRDefault="006E110A">
      <w:pPr>
        <w:pStyle w:val="XMLFragment"/>
        <w:rPr>
          <w:noProof w:val="0"/>
        </w:rPr>
      </w:pPr>
      <w:r w:rsidRPr="00040E48">
        <w:rPr>
          <w:noProof w:val="0"/>
        </w:rPr>
        <w:t xml:space="preserve">        &lt;templateId root='</w:t>
      </w:r>
      <w:hyperlink w:anchor="T1_3_6_1_4_1_19376_1_5_3_1_1_9_18" w:tooltip="1.3.6.1.4.1.19376.1.5.3.1.1.9.18" w:history="1">
        <w:r w:rsidRPr="00040E48">
          <w:rPr>
            <w:rStyle w:val="Hyperlink"/>
            <w:noProof w:val="0"/>
          </w:rPr>
          <w:t>1.3.6.1.4.1.19376.1.5.3.1.1.9.18</w:t>
        </w:r>
      </w:hyperlink>
      <w:r w:rsidRPr="00040E48">
        <w:rPr>
          <w:noProof w:val="0"/>
        </w:rPr>
        <w:t>'/&gt;</w:t>
      </w:r>
    </w:p>
    <w:p w14:paraId="397719C4" w14:textId="77777777" w:rsidR="006E110A" w:rsidRPr="00040E48" w:rsidRDefault="006E110A">
      <w:pPr>
        <w:pStyle w:val="XMLFragment"/>
        <w:rPr>
          <w:noProof w:val="0"/>
        </w:rPr>
      </w:pPr>
      <w:r w:rsidRPr="00040E48">
        <w:rPr>
          <w:noProof w:val="0"/>
        </w:rPr>
        <w:t xml:space="preserve">        &lt;!-- Optional Head Section content --&gt;</w:t>
      </w:r>
    </w:p>
    <w:p w14:paraId="292447AD" w14:textId="77777777" w:rsidR="006E110A" w:rsidRPr="00040E48" w:rsidRDefault="006E110A">
      <w:pPr>
        <w:pStyle w:val="XMLFragment"/>
        <w:rPr>
          <w:noProof w:val="0"/>
        </w:rPr>
      </w:pPr>
      <w:r w:rsidRPr="00040E48">
        <w:rPr>
          <w:noProof w:val="0"/>
        </w:rPr>
        <w:t xml:space="preserve">      &lt;/section&gt;</w:t>
      </w:r>
    </w:p>
    <w:p w14:paraId="6FDE78A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4C7C9CE" w14:textId="77777777" w:rsidR="006E110A" w:rsidRPr="00040E48" w:rsidRDefault="006E110A">
      <w:pPr>
        <w:pStyle w:val="XMLFragment"/>
        <w:rPr>
          <w:noProof w:val="0"/>
        </w:rPr>
      </w:pPr>
      <w:r w:rsidRPr="00040E48">
        <w:rPr>
          <w:noProof w:val="0"/>
        </w:rPr>
        <w:t xml:space="preserve">    &lt;component&gt;</w:t>
      </w:r>
    </w:p>
    <w:p w14:paraId="3F95B895" w14:textId="77777777" w:rsidR="006E110A" w:rsidRPr="00040E48" w:rsidRDefault="006E110A">
      <w:pPr>
        <w:pStyle w:val="XMLFragment"/>
        <w:rPr>
          <w:noProof w:val="0"/>
        </w:rPr>
      </w:pPr>
      <w:r w:rsidRPr="00040E48">
        <w:rPr>
          <w:noProof w:val="0"/>
        </w:rPr>
        <w:t xml:space="preserve">      &lt;section&gt;</w:t>
      </w:r>
    </w:p>
    <w:p w14:paraId="6DD6F050" w14:textId="77777777" w:rsidR="006E110A" w:rsidRPr="00040E48" w:rsidRDefault="006E110A">
      <w:pPr>
        <w:pStyle w:val="XMLFragment"/>
        <w:rPr>
          <w:noProof w:val="0"/>
        </w:rPr>
      </w:pPr>
      <w:r w:rsidRPr="00040E48">
        <w:rPr>
          <w:noProof w:val="0"/>
        </w:rPr>
        <w:t xml:space="preserve">        &lt;templateId root='</w:t>
      </w:r>
      <w:hyperlink w:anchor="T1_3_6_1_4_1_19376_1_5_3_1_1_9_19" w:tooltip="1.3.6.1.4.1.19376.1.5.3.1.1.9.19" w:history="1">
        <w:r w:rsidRPr="00040E48">
          <w:rPr>
            <w:rStyle w:val="Hyperlink"/>
            <w:noProof w:val="0"/>
          </w:rPr>
          <w:t>1.3.6.1.4.1.19376.1.5.3.1.1.9.19</w:t>
        </w:r>
      </w:hyperlink>
      <w:r w:rsidRPr="00040E48">
        <w:rPr>
          <w:noProof w:val="0"/>
        </w:rPr>
        <w:t>'/&gt;</w:t>
      </w:r>
    </w:p>
    <w:p w14:paraId="69CE1223" w14:textId="77777777" w:rsidR="006E110A" w:rsidRPr="00040E48" w:rsidRDefault="006E110A">
      <w:pPr>
        <w:pStyle w:val="XMLFragment"/>
        <w:rPr>
          <w:noProof w:val="0"/>
        </w:rPr>
      </w:pPr>
      <w:r w:rsidRPr="00040E48">
        <w:rPr>
          <w:noProof w:val="0"/>
        </w:rPr>
        <w:t xml:space="preserve">        &lt;!-- Optional Eyes Section content --&gt;</w:t>
      </w:r>
    </w:p>
    <w:p w14:paraId="219ACA45" w14:textId="77777777" w:rsidR="006E110A" w:rsidRPr="00040E48" w:rsidRDefault="006E110A">
      <w:pPr>
        <w:pStyle w:val="XMLFragment"/>
        <w:rPr>
          <w:noProof w:val="0"/>
        </w:rPr>
      </w:pPr>
      <w:r w:rsidRPr="00040E48">
        <w:rPr>
          <w:noProof w:val="0"/>
        </w:rPr>
        <w:t xml:space="preserve">      &lt;/section&gt;</w:t>
      </w:r>
    </w:p>
    <w:p w14:paraId="4A4E6EB7"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DFA3E6B" w14:textId="77777777" w:rsidR="006E110A" w:rsidRPr="00040E48" w:rsidRDefault="006E110A">
      <w:pPr>
        <w:pStyle w:val="XMLFragment"/>
        <w:rPr>
          <w:noProof w:val="0"/>
        </w:rPr>
      </w:pPr>
      <w:r w:rsidRPr="00040E48">
        <w:rPr>
          <w:noProof w:val="0"/>
        </w:rPr>
        <w:t xml:space="preserve">    &lt;component&gt;</w:t>
      </w:r>
    </w:p>
    <w:p w14:paraId="443963D7" w14:textId="77777777" w:rsidR="006E110A" w:rsidRPr="00040E48" w:rsidRDefault="006E110A">
      <w:pPr>
        <w:pStyle w:val="XMLFragment"/>
        <w:rPr>
          <w:noProof w:val="0"/>
        </w:rPr>
      </w:pPr>
      <w:r w:rsidRPr="00040E48">
        <w:rPr>
          <w:noProof w:val="0"/>
        </w:rPr>
        <w:t xml:space="preserve">      &lt;section&gt;</w:t>
      </w:r>
    </w:p>
    <w:p w14:paraId="68B80831" w14:textId="77777777" w:rsidR="006E110A" w:rsidRPr="00040E48" w:rsidRDefault="006E110A">
      <w:pPr>
        <w:pStyle w:val="XMLFragment"/>
        <w:rPr>
          <w:noProof w:val="0"/>
        </w:rPr>
      </w:pPr>
      <w:r w:rsidRPr="00040E48">
        <w:rPr>
          <w:noProof w:val="0"/>
        </w:rPr>
        <w:t xml:space="preserve">        &lt;templateId root='</w:t>
      </w:r>
      <w:hyperlink w:anchor="T1_3_6_1_4_1_19376_1_5_3_1_1_9_20" w:tooltip="1.3.6.1.4.1.19376.1.5.3.1.1.9.20" w:history="1">
        <w:r w:rsidRPr="00040E48">
          <w:rPr>
            <w:rStyle w:val="Hyperlink"/>
            <w:noProof w:val="0"/>
          </w:rPr>
          <w:t>1.3.6.1.4.1.19376.1.5.3.1.1.9.20</w:t>
        </w:r>
      </w:hyperlink>
      <w:r w:rsidRPr="00040E48">
        <w:rPr>
          <w:noProof w:val="0"/>
        </w:rPr>
        <w:t>'/&gt;</w:t>
      </w:r>
    </w:p>
    <w:p w14:paraId="771F3EE0" w14:textId="77777777" w:rsidR="006E110A" w:rsidRPr="00040E48" w:rsidRDefault="006E110A">
      <w:pPr>
        <w:pStyle w:val="XMLFragment"/>
        <w:rPr>
          <w:noProof w:val="0"/>
        </w:rPr>
      </w:pPr>
      <w:r w:rsidRPr="00040E48">
        <w:rPr>
          <w:noProof w:val="0"/>
        </w:rPr>
        <w:t xml:space="preserve">        &lt;!-- Optional Ears, Nose, Mouth and Throat Section content --&gt;</w:t>
      </w:r>
    </w:p>
    <w:p w14:paraId="04BC19FB" w14:textId="77777777" w:rsidR="006E110A" w:rsidRPr="00040E48" w:rsidRDefault="006E110A">
      <w:pPr>
        <w:pStyle w:val="XMLFragment"/>
        <w:rPr>
          <w:noProof w:val="0"/>
        </w:rPr>
      </w:pPr>
      <w:r w:rsidRPr="00040E48">
        <w:rPr>
          <w:noProof w:val="0"/>
        </w:rPr>
        <w:t xml:space="preserve">      &lt;/section&gt;</w:t>
      </w:r>
    </w:p>
    <w:p w14:paraId="3F3D5660"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F277073" w14:textId="77777777" w:rsidR="006E110A" w:rsidRPr="00040E48" w:rsidRDefault="006E110A">
      <w:pPr>
        <w:pStyle w:val="XMLFragment"/>
        <w:rPr>
          <w:noProof w:val="0"/>
        </w:rPr>
      </w:pPr>
      <w:r w:rsidRPr="00040E48">
        <w:rPr>
          <w:noProof w:val="0"/>
        </w:rPr>
        <w:t xml:space="preserve">    &lt;component&gt;</w:t>
      </w:r>
    </w:p>
    <w:p w14:paraId="1711C1DF" w14:textId="77777777" w:rsidR="006E110A" w:rsidRPr="00040E48" w:rsidRDefault="006E110A">
      <w:pPr>
        <w:pStyle w:val="XMLFragment"/>
        <w:rPr>
          <w:noProof w:val="0"/>
        </w:rPr>
      </w:pPr>
      <w:r w:rsidRPr="00040E48">
        <w:rPr>
          <w:noProof w:val="0"/>
        </w:rPr>
        <w:t xml:space="preserve">      &lt;section&gt;</w:t>
      </w:r>
    </w:p>
    <w:p w14:paraId="1F47568A" w14:textId="77777777" w:rsidR="006E110A" w:rsidRPr="00040E48" w:rsidRDefault="006E110A">
      <w:pPr>
        <w:pStyle w:val="XMLFragment"/>
        <w:rPr>
          <w:noProof w:val="0"/>
        </w:rPr>
      </w:pPr>
      <w:r w:rsidRPr="00040E48">
        <w:rPr>
          <w:noProof w:val="0"/>
        </w:rPr>
        <w:t xml:space="preserve">        &lt;templateId root='</w:t>
      </w:r>
      <w:hyperlink w:anchor="T1_3_6_1_4_1_19376_1_5_3_1_1_9_21" w:tooltip="1.3.6.1.4.1.19376.1.5.3.1.1.9.21" w:history="1">
        <w:r w:rsidRPr="00040E48">
          <w:rPr>
            <w:rStyle w:val="Hyperlink"/>
            <w:noProof w:val="0"/>
          </w:rPr>
          <w:t>1.3.6.1.4.1.19376.1.5.3.1.1.9.21</w:t>
        </w:r>
      </w:hyperlink>
      <w:r w:rsidRPr="00040E48">
        <w:rPr>
          <w:noProof w:val="0"/>
        </w:rPr>
        <w:t>'/&gt;</w:t>
      </w:r>
    </w:p>
    <w:p w14:paraId="0ECFAD66" w14:textId="77777777" w:rsidR="006E110A" w:rsidRPr="00040E48" w:rsidRDefault="006E110A">
      <w:pPr>
        <w:pStyle w:val="XMLFragment"/>
        <w:rPr>
          <w:noProof w:val="0"/>
        </w:rPr>
      </w:pPr>
      <w:r w:rsidRPr="00040E48">
        <w:rPr>
          <w:noProof w:val="0"/>
        </w:rPr>
        <w:t xml:space="preserve">        &lt;!-- Optional Ears Section content --&gt;</w:t>
      </w:r>
    </w:p>
    <w:p w14:paraId="503BDD8C" w14:textId="77777777" w:rsidR="006E110A" w:rsidRPr="00040E48" w:rsidRDefault="006E110A">
      <w:pPr>
        <w:pStyle w:val="XMLFragment"/>
        <w:rPr>
          <w:noProof w:val="0"/>
        </w:rPr>
      </w:pPr>
      <w:r w:rsidRPr="00040E48">
        <w:rPr>
          <w:noProof w:val="0"/>
        </w:rPr>
        <w:t xml:space="preserve">      &lt;/section&gt;</w:t>
      </w:r>
    </w:p>
    <w:p w14:paraId="23AF263E" w14:textId="77777777" w:rsidR="006E110A" w:rsidRPr="00040E48" w:rsidRDefault="006E110A">
      <w:pPr>
        <w:pStyle w:val="XMLFragment"/>
        <w:rPr>
          <w:noProof w:val="0"/>
        </w:rPr>
      </w:pPr>
      <w:r w:rsidRPr="00040E48">
        <w:rPr>
          <w:noProof w:val="0"/>
        </w:rPr>
        <w:lastRenderedPageBreak/>
        <w:t xml:space="preserve">    &lt;/component&gt;</w:t>
      </w:r>
      <w:r w:rsidRPr="00040E48">
        <w:rPr>
          <w:noProof w:val="0"/>
        </w:rPr>
        <w:br/>
      </w:r>
    </w:p>
    <w:p w14:paraId="115ADEF6" w14:textId="77777777" w:rsidR="006E110A" w:rsidRPr="00040E48" w:rsidRDefault="006E110A">
      <w:pPr>
        <w:pStyle w:val="XMLFragment"/>
        <w:rPr>
          <w:noProof w:val="0"/>
        </w:rPr>
      </w:pPr>
      <w:r w:rsidRPr="00040E48">
        <w:rPr>
          <w:noProof w:val="0"/>
        </w:rPr>
        <w:t xml:space="preserve">    &lt;component&gt;</w:t>
      </w:r>
    </w:p>
    <w:p w14:paraId="66282CF3" w14:textId="77777777" w:rsidR="006E110A" w:rsidRPr="00040E48" w:rsidRDefault="006E110A">
      <w:pPr>
        <w:pStyle w:val="XMLFragment"/>
        <w:rPr>
          <w:noProof w:val="0"/>
        </w:rPr>
      </w:pPr>
      <w:r w:rsidRPr="00040E48">
        <w:rPr>
          <w:noProof w:val="0"/>
        </w:rPr>
        <w:t xml:space="preserve">      &lt;section&gt;</w:t>
      </w:r>
    </w:p>
    <w:p w14:paraId="2E515F37" w14:textId="77777777" w:rsidR="006E110A" w:rsidRPr="00040E48" w:rsidRDefault="006E110A">
      <w:pPr>
        <w:pStyle w:val="XMLFragment"/>
        <w:rPr>
          <w:noProof w:val="0"/>
        </w:rPr>
      </w:pPr>
      <w:r w:rsidRPr="00040E48">
        <w:rPr>
          <w:noProof w:val="0"/>
        </w:rPr>
        <w:t xml:space="preserve">        &lt;templateId root='</w:t>
      </w:r>
      <w:hyperlink w:anchor="T1_3_6_1_4_1_19376_1_5_3_1_1_9_22" w:tooltip="1.3.6.1.4.1.19376.1.5.3.1.1.9.22" w:history="1">
        <w:r w:rsidRPr="00040E48">
          <w:rPr>
            <w:rStyle w:val="Hyperlink"/>
            <w:noProof w:val="0"/>
          </w:rPr>
          <w:t>1.3.6.1.4.1.19376.1.5.3.1.1.9.22</w:t>
        </w:r>
      </w:hyperlink>
      <w:r w:rsidRPr="00040E48">
        <w:rPr>
          <w:noProof w:val="0"/>
        </w:rPr>
        <w:t>'/&gt;</w:t>
      </w:r>
    </w:p>
    <w:p w14:paraId="02BE7AE7" w14:textId="77777777" w:rsidR="006E110A" w:rsidRPr="00040E48" w:rsidRDefault="006E110A">
      <w:pPr>
        <w:pStyle w:val="XMLFragment"/>
        <w:rPr>
          <w:noProof w:val="0"/>
        </w:rPr>
      </w:pPr>
      <w:r w:rsidRPr="00040E48">
        <w:rPr>
          <w:noProof w:val="0"/>
        </w:rPr>
        <w:t xml:space="preserve">        &lt;!-- Optional Nose Section content --&gt;</w:t>
      </w:r>
    </w:p>
    <w:p w14:paraId="607DB30D" w14:textId="77777777" w:rsidR="006E110A" w:rsidRPr="00040E48" w:rsidRDefault="006E110A">
      <w:pPr>
        <w:pStyle w:val="XMLFragment"/>
        <w:rPr>
          <w:noProof w:val="0"/>
        </w:rPr>
      </w:pPr>
      <w:r w:rsidRPr="00040E48">
        <w:rPr>
          <w:noProof w:val="0"/>
        </w:rPr>
        <w:t xml:space="preserve">      &lt;/section&gt;</w:t>
      </w:r>
    </w:p>
    <w:p w14:paraId="514AF056"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2F2F254" w14:textId="77777777" w:rsidR="006E110A" w:rsidRPr="00040E48" w:rsidRDefault="006E110A">
      <w:pPr>
        <w:pStyle w:val="XMLFragment"/>
        <w:rPr>
          <w:noProof w:val="0"/>
        </w:rPr>
      </w:pPr>
      <w:r w:rsidRPr="00040E48">
        <w:rPr>
          <w:noProof w:val="0"/>
        </w:rPr>
        <w:t xml:space="preserve">    &lt;component&gt;</w:t>
      </w:r>
    </w:p>
    <w:p w14:paraId="7D47473F" w14:textId="77777777" w:rsidR="006E110A" w:rsidRPr="00040E48" w:rsidRDefault="006E110A">
      <w:pPr>
        <w:pStyle w:val="XMLFragment"/>
        <w:rPr>
          <w:noProof w:val="0"/>
        </w:rPr>
      </w:pPr>
      <w:r w:rsidRPr="00040E48">
        <w:rPr>
          <w:noProof w:val="0"/>
        </w:rPr>
        <w:t xml:space="preserve">      &lt;section&gt;</w:t>
      </w:r>
    </w:p>
    <w:p w14:paraId="328527B6" w14:textId="77777777" w:rsidR="006E110A" w:rsidRPr="00040E48" w:rsidRDefault="006E110A">
      <w:pPr>
        <w:pStyle w:val="XMLFragment"/>
        <w:rPr>
          <w:noProof w:val="0"/>
        </w:rPr>
      </w:pPr>
      <w:r w:rsidRPr="00040E48">
        <w:rPr>
          <w:noProof w:val="0"/>
        </w:rPr>
        <w:t xml:space="preserve">        &lt;templateId root='</w:t>
      </w:r>
      <w:hyperlink w:anchor="T1_3_6_1_4_1_19376_1_5_3_1_1_9_23" w:tooltip="1.3.6.1.4.1.19376.1.5.3.1.1.9.23" w:history="1">
        <w:r w:rsidRPr="00040E48">
          <w:rPr>
            <w:rStyle w:val="Hyperlink"/>
            <w:noProof w:val="0"/>
          </w:rPr>
          <w:t>1.3.6.1.4.1.19376.1.5.3.1.1.9.23</w:t>
        </w:r>
      </w:hyperlink>
      <w:r w:rsidRPr="00040E48">
        <w:rPr>
          <w:noProof w:val="0"/>
        </w:rPr>
        <w:t>'/&gt;</w:t>
      </w:r>
    </w:p>
    <w:p w14:paraId="39513348" w14:textId="77777777" w:rsidR="006E110A" w:rsidRPr="00040E48" w:rsidRDefault="006E110A">
      <w:pPr>
        <w:pStyle w:val="XMLFragment"/>
        <w:rPr>
          <w:noProof w:val="0"/>
        </w:rPr>
      </w:pPr>
      <w:r w:rsidRPr="00040E48">
        <w:rPr>
          <w:noProof w:val="0"/>
        </w:rPr>
        <w:t xml:space="preserve">        &lt;!-- Optional Mouth, Throat, and Teeth Section content --&gt;</w:t>
      </w:r>
    </w:p>
    <w:p w14:paraId="7B29138A" w14:textId="77777777" w:rsidR="006E110A" w:rsidRPr="00040E48" w:rsidRDefault="006E110A">
      <w:pPr>
        <w:pStyle w:val="XMLFragment"/>
        <w:rPr>
          <w:noProof w:val="0"/>
        </w:rPr>
      </w:pPr>
      <w:r w:rsidRPr="00040E48">
        <w:rPr>
          <w:noProof w:val="0"/>
        </w:rPr>
        <w:t xml:space="preserve">      &lt;/section&gt;</w:t>
      </w:r>
    </w:p>
    <w:p w14:paraId="71DF92C9"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90F1A63" w14:textId="77777777" w:rsidR="006E110A" w:rsidRPr="00040E48" w:rsidRDefault="006E110A">
      <w:pPr>
        <w:pStyle w:val="XMLFragment"/>
        <w:rPr>
          <w:noProof w:val="0"/>
        </w:rPr>
      </w:pPr>
      <w:r w:rsidRPr="00040E48">
        <w:rPr>
          <w:noProof w:val="0"/>
        </w:rPr>
        <w:t xml:space="preserve">    &lt;component&gt;</w:t>
      </w:r>
    </w:p>
    <w:p w14:paraId="43741B0F" w14:textId="77777777" w:rsidR="006E110A" w:rsidRPr="00040E48" w:rsidRDefault="006E110A">
      <w:pPr>
        <w:pStyle w:val="XMLFragment"/>
        <w:rPr>
          <w:noProof w:val="0"/>
        </w:rPr>
      </w:pPr>
      <w:r w:rsidRPr="00040E48">
        <w:rPr>
          <w:noProof w:val="0"/>
        </w:rPr>
        <w:t xml:space="preserve">      &lt;section&gt;</w:t>
      </w:r>
    </w:p>
    <w:p w14:paraId="583EF925" w14:textId="77777777" w:rsidR="006E110A" w:rsidRPr="00040E48" w:rsidRDefault="006E110A">
      <w:pPr>
        <w:pStyle w:val="XMLFragment"/>
        <w:rPr>
          <w:noProof w:val="0"/>
        </w:rPr>
      </w:pPr>
      <w:r w:rsidRPr="00040E48">
        <w:rPr>
          <w:noProof w:val="0"/>
        </w:rPr>
        <w:t xml:space="preserve">        &lt;templateId root='</w:t>
      </w:r>
      <w:hyperlink w:anchor="T1_3_6_1_4_1_19376_1_5_3_1_1_9_24" w:tooltip="1.3.6.1.4.1.19376.1.5.3.1.1.9.24" w:history="1">
        <w:r w:rsidRPr="00040E48">
          <w:rPr>
            <w:rStyle w:val="Hyperlink"/>
            <w:noProof w:val="0"/>
          </w:rPr>
          <w:t>1.3.6.1.4.1.19376.1.5.3.1.1.9.24</w:t>
        </w:r>
      </w:hyperlink>
      <w:r w:rsidRPr="00040E48">
        <w:rPr>
          <w:noProof w:val="0"/>
        </w:rPr>
        <w:t>'/&gt;</w:t>
      </w:r>
    </w:p>
    <w:p w14:paraId="02E8F376" w14:textId="77777777" w:rsidR="006E110A" w:rsidRPr="00040E48" w:rsidRDefault="006E110A">
      <w:pPr>
        <w:pStyle w:val="XMLFragment"/>
        <w:rPr>
          <w:noProof w:val="0"/>
        </w:rPr>
      </w:pPr>
      <w:r w:rsidRPr="00040E48">
        <w:rPr>
          <w:noProof w:val="0"/>
        </w:rPr>
        <w:t xml:space="preserve">        &lt;!-- Optional Neck Section content --&gt;</w:t>
      </w:r>
    </w:p>
    <w:p w14:paraId="3DD0A260" w14:textId="77777777" w:rsidR="006E110A" w:rsidRPr="00040E48" w:rsidRDefault="006E110A">
      <w:pPr>
        <w:pStyle w:val="XMLFragment"/>
        <w:rPr>
          <w:noProof w:val="0"/>
        </w:rPr>
      </w:pPr>
      <w:r w:rsidRPr="00040E48">
        <w:rPr>
          <w:noProof w:val="0"/>
        </w:rPr>
        <w:t xml:space="preserve">      &lt;/section&gt;</w:t>
      </w:r>
    </w:p>
    <w:p w14:paraId="07F212AD"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CC31A23" w14:textId="77777777" w:rsidR="006E110A" w:rsidRPr="00040E48" w:rsidRDefault="006E110A">
      <w:pPr>
        <w:pStyle w:val="XMLFragment"/>
        <w:rPr>
          <w:noProof w:val="0"/>
        </w:rPr>
      </w:pPr>
      <w:r w:rsidRPr="00040E48">
        <w:rPr>
          <w:noProof w:val="0"/>
        </w:rPr>
        <w:t xml:space="preserve">    &lt;component&gt;</w:t>
      </w:r>
    </w:p>
    <w:p w14:paraId="13CE9FC3" w14:textId="77777777" w:rsidR="006E110A" w:rsidRPr="00040E48" w:rsidRDefault="006E110A">
      <w:pPr>
        <w:pStyle w:val="XMLFragment"/>
        <w:rPr>
          <w:noProof w:val="0"/>
        </w:rPr>
      </w:pPr>
      <w:r w:rsidRPr="00040E48">
        <w:rPr>
          <w:noProof w:val="0"/>
        </w:rPr>
        <w:t xml:space="preserve">      &lt;section&gt;</w:t>
      </w:r>
    </w:p>
    <w:p w14:paraId="78D3B6CE" w14:textId="77777777" w:rsidR="006E110A" w:rsidRPr="00040E48" w:rsidRDefault="006E110A">
      <w:pPr>
        <w:pStyle w:val="XMLFragment"/>
        <w:rPr>
          <w:noProof w:val="0"/>
        </w:rPr>
      </w:pPr>
      <w:r w:rsidRPr="00040E48">
        <w:rPr>
          <w:noProof w:val="0"/>
        </w:rPr>
        <w:t xml:space="preserve">        &lt;templateId root='</w:t>
      </w:r>
      <w:hyperlink w:anchor="T1_3_6_1_4_1_19376_1_5_3_1_1_9_25" w:tooltip="1.3.6.1.4.1.19376.1.5.3.1.1.9.25" w:history="1">
        <w:r w:rsidRPr="00040E48">
          <w:rPr>
            <w:rStyle w:val="Hyperlink"/>
            <w:noProof w:val="0"/>
          </w:rPr>
          <w:t>1.3.6.1.4.1.19376.1.5.3.1.1.9.25</w:t>
        </w:r>
      </w:hyperlink>
      <w:r w:rsidRPr="00040E48">
        <w:rPr>
          <w:noProof w:val="0"/>
        </w:rPr>
        <w:t>'/&gt;</w:t>
      </w:r>
    </w:p>
    <w:p w14:paraId="6D18FB2A" w14:textId="77777777" w:rsidR="006E110A" w:rsidRPr="00040E48" w:rsidRDefault="006E110A">
      <w:pPr>
        <w:pStyle w:val="XMLFragment"/>
        <w:rPr>
          <w:noProof w:val="0"/>
        </w:rPr>
      </w:pPr>
      <w:r w:rsidRPr="00040E48">
        <w:rPr>
          <w:noProof w:val="0"/>
        </w:rPr>
        <w:t xml:space="preserve">        &lt;!-- Optional Endocrine System Section content --&gt;</w:t>
      </w:r>
    </w:p>
    <w:p w14:paraId="72685DAF" w14:textId="77777777" w:rsidR="006E110A" w:rsidRPr="00040E48" w:rsidRDefault="006E110A">
      <w:pPr>
        <w:pStyle w:val="XMLFragment"/>
        <w:rPr>
          <w:noProof w:val="0"/>
        </w:rPr>
      </w:pPr>
      <w:r w:rsidRPr="00040E48">
        <w:rPr>
          <w:noProof w:val="0"/>
        </w:rPr>
        <w:t xml:space="preserve">      &lt;/section&gt;</w:t>
      </w:r>
    </w:p>
    <w:p w14:paraId="28DF0447"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EB3DB75" w14:textId="77777777" w:rsidR="006E110A" w:rsidRPr="00040E48" w:rsidRDefault="006E110A">
      <w:pPr>
        <w:pStyle w:val="XMLFragment"/>
        <w:rPr>
          <w:noProof w:val="0"/>
        </w:rPr>
      </w:pPr>
      <w:r w:rsidRPr="00040E48">
        <w:rPr>
          <w:noProof w:val="0"/>
        </w:rPr>
        <w:t xml:space="preserve">    &lt;component&gt;</w:t>
      </w:r>
    </w:p>
    <w:p w14:paraId="24F6CBCE" w14:textId="77777777" w:rsidR="006E110A" w:rsidRPr="00040E48" w:rsidRDefault="006E110A">
      <w:pPr>
        <w:pStyle w:val="XMLFragment"/>
        <w:rPr>
          <w:noProof w:val="0"/>
        </w:rPr>
      </w:pPr>
      <w:r w:rsidRPr="00040E48">
        <w:rPr>
          <w:noProof w:val="0"/>
        </w:rPr>
        <w:t xml:space="preserve">      &lt;section&gt;</w:t>
      </w:r>
    </w:p>
    <w:p w14:paraId="2AF56F6F" w14:textId="77777777" w:rsidR="006E110A" w:rsidRPr="00040E48" w:rsidRDefault="006E110A">
      <w:pPr>
        <w:pStyle w:val="XMLFragment"/>
        <w:rPr>
          <w:noProof w:val="0"/>
        </w:rPr>
      </w:pPr>
      <w:r w:rsidRPr="00040E48">
        <w:rPr>
          <w:noProof w:val="0"/>
        </w:rPr>
        <w:t xml:space="preserve">        &lt;templateId root='</w:t>
      </w:r>
      <w:hyperlink w:anchor="T1_3_6_1_4_1_19376_1_5_3_1_1_9_26" w:tooltip="1.3.6.1.4.1.19376.1.5.3.1.1.9.26" w:history="1">
        <w:r w:rsidRPr="00040E48">
          <w:rPr>
            <w:rStyle w:val="Hyperlink"/>
            <w:noProof w:val="0"/>
          </w:rPr>
          <w:t>1.3.6.1.4.1.19376.1.5.3.1.1.9.26</w:t>
        </w:r>
      </w:hyperlink>
      <w:r w:rsidRPr="00040E48">
        <w:rPr>
          <w:noProof w:val="0"/>
        </w:rPr>
        <w:t>'/&gt;</w:t>
      </w:r>
    </w:p>
    <w:p w14:paraId="24C0C7BF" w14:textId="77777777" w:rsidR="006E110A" w:rsidRPr="00040E48" w:rsidRDefault="006E110A">
      <w:pPr>
        <w:pStyle w:val="XMLFragment"/>
        <w:rPr>
          <w:noProof w:val="0"/>
        </w:rPr>
      </w:pPr>
      <w:r w:rsidRPr="00040E48">
        <w:rPr>
          <w:noProof w:val="0"/>
        </w:rPr>
        <w:t xml:space="preserve">        &lt;!-- Optional Thorax and Lungs Section content --&gt;</w:t>
      </w:r>
    </w:p>
    <w:p w14:paraId="12BBBCBC" w14:textId="77777777" w:rsidR="006E110A" w:rsidRPr="00040E48" w:rsidRDefault="006E110A">
      <w:pPr>
        <w:pStyle w:val="XMLFragment"/>
        <w:rPr>
          <w:noProof w:val="0"/>
        </w:rPr>
      </w:pPr>
      <w:r w:rsidRPr="00040E48">
        <w:rPr>
          <w:noProof w:val="0"/>
        </w:rPr>
        <w:t xml:space="preserve">      &lt;/section&gt;</w:t>
      </w:r>
    </w:p>
    <w:p w14:paraId="474443AD"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0E51359" w14:textId="77777777" w:rsidR="006E110A" w:rsidRPr="00040E48" w:rsidRDefault="006E110A">
      <w:pPr>
        <w:pStyle w:val="XMLFragment"/>
        <w:rPr>
          <w:noProof w:val="0"/>
        </w:rPr>
      </w:pPr>
      <w:r w:rsidRPr="00040E48">
        <w:rPr>
          <w:noProof w:val="0"/>
        </w:rPr>
        <w:t xml:space="preserve">    &lt;component&gt;</w:t>
      </w:r>
    </w:p>
    <w:p w14:paraId="0F240C76" w14:textId="77777777" w:rsidR="006E110A" w:rsidRPr="00040E48" w:rsidRDefault="006E110A">
      <w:pPr>
        <w:pStyle w:val="XMLFragment"/>
        <w:rPr>
          <w:noProof w:val="0"/>
        </w:rPr>
      </w:pPr>
      <w:r w:rsidRPr="00040E48">
        <w:rPr>
          <w:noProof w:val="0"/>
        </w:rPr>
        <w:t xml:space="preserve">      &lt;section&gt;</w:t>
      </w:r>
    </w:p>
    <w:p w14:paraId="74FEB726" w14:textId="77777777" w:rsidR="006E110A" w:rsidRPr="00040E48" w:rsidRDefault="006E110A">
      <w:pPr>
        <w:pStyle w:val="XMLFragment"/>
        <w:rPr>
          <w:noProof w:val="0"/>
        </w:rPr>
      </w:pPr>
      <w:r w:rsidRPr="00040E48">
        <w:rPr>
          <w:noProof w:val="0"/>
        </w:rPr>
        <w:t xml:space="preserve">        &lt;templateId root='</w:t>
      </w:r>
      <w:hyperlink w:anchor="T1_3_6_1_4_1_19376_1_5_3_1_1_9_27" w:tooltip="1.3.6.1.4.1.19376.1.5.3.1.1.9.27" w:history="1">
        <w:r w:rsidRPr="00040E48">
          <w:rPr>
            <w:rStyle w:val="Hyperlink"/>
            <w:noProof w:val="0"/>
          </w:rPr>
          <w:t>1.3.6.1.4.1.19376.1.5.3.1.1.9.27</w:t>
        </w:r>
      </w:hyperlink>
      <w:r w:rsidRPr="00040E48">
        <w:rPr>
          <w:noProof w:val="0"/>
        </w:rPr>
        <w:t>'/&gt;</w:t>
      </w:r>
    </w:p>
    <w:p w14:paraId="6AC5140E" w14:textId="77777777" w:rsidR="006E110A" w:rsidRPr="00040E48" w:rsidRDefault="006E110A">
      <w:pPr>
        <w:pStyle w:val="XMLFragment"/>
        <w:rPr>
          <w:noProof w:val="0"/>
        </w:rPr>
      </w:pPr>
      <w:r w:rsidRPr="00040E48">
        <w:rPr>
          <w:noProof w:val="0"/>
        </w:rPr>
        <w:t xml:space="preserve">        &lt;!-- Optional Chest Wall Section content --&gt;</w:t>
      </w:r>
    </w:p>
    <w:p w14:paraId="259F429E" w14:textId="77777777" w:rsidR="006E110A" w:rsidRPr="00040E48" w:rsidRDefault="006E110A">
      <w:pPr>
        <w:pStyle w:val="XMLFragment"/>
        <w:rPr>
          <w:noProof w:val="0"/>
        </w:rPr>
      </w:pPr>
      <w:r w:rsidRPr="00040E48">
        <w:rPr>
          <w:noProof w:val="0"/>
        </w:rPr>
        <w:t xml:space="preserve">      &lt;/section&gt;</w:t>
      </w:r>
    </w:p>
    <w:p w14:paraId="69CB5FAB"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A220CC5" w14:textId="77777777" w:rsidR="006E110A" w:rsidRPr="00040E48" w:rsidRDefault="006E110A">
      <w:pPr>
        <w:pStyle w:val="XMLFragment"/>
        <w:rPr>
          <w:noProof w:val="0"/>
        </w:rPr>
      </w:pPr>
      <w:r w:rsidRPr="00040E48">
        <w:rPr>
          <w:noProof w:val="0"/>
        </w:rPr>
        <w:t xml:space="preserve">    &lt;component&gt;</w:t>
      </w:r>
    </w:p>
    <w:p w14:paraId="4750BFC0" w14:textId="77777777" w:rsidR="006E110A" w:rsidRPr="00040E48" w:rsidRDefault="006E110A">
      <w:pPr>
        <w:pStyle w:val="XMLFragment"/>
        <w:rPr>
          <w:noProof w:val="0"/>
        </w:rPr>
      </w:pPr>
      <w:r w:rsidRPr="00040E48">
        <w:rPr>
          <w:noProof w:val="0"/>
        </w:rPr>
        <w:t xml:space="preserve">      &lt;section&gt;</w:t>
      </w:r>
    </w:p>
    <w:p w14:paraId="7FD90EF3" w14:textId="77777777" w:rsidR="006E110A" w:rsidRPr="00040E48" w:rsidRDefault="006E110A">
      <w:pPr>
        <w:pStyle w:val="XMLFragment"/>
        <w:rPr>
          <w:noProof w:val="0"/>
        </w:rPr>
      </w:pPr>
      <w:r w:rsidRPr="00040E48">
        <w:rPr>
          <w:noProof w:val="0"/>
        </w:rPr>
        <w:t xml:space="preserve">        &lt;templateId root='</w:t>
      </w:r>
      <w:hyperlink w:anchor="T1_3_6_1_4_1_19376_1_5_3_1_1_9_28" w:tooltip="1.3.6.1.4.1.19376.1.5.3.1.1.9.28" w:history="1">
        <w:r w:rsidRPr="00040E48">
          <w:rPr>
            <w:rStyle w:val="Hyperlink"/>
            <w:noProof w:val="0"/>
          </w:rPr>
          <w:t>1.3.6.1.4.1.19376.1.5.3.1.1.9.28</w:t>
        </w:r>
      </w:hyperlink>
      <w:r w:rsidRPr="00040E48">
        <w:rPr>
          <w:noProof w:val="0"/>
        </w:rPr>
        <w:t>'/&gt;</w:t>
      </w:r>
    </w:p>
    <w:p w14:paraId="451F7730" w14:textId="77777777" w:rsidR="006E110A" w:rsidRPr="00040E48" w:rsidRDefault="006E110A">
      <w:pPr>
        <w:pStyle w:val="XMLFragment"/>
        <w:rPr>
          <w:noProof w:val="0"/>
        </w:rPr>
      </w:pPr>
      <w:r w:rsidRPr="00040E48">
        <w:rPr>
          <w:noProof w:val="0"/>
        </w:rPr>
        <w:t xml:space="preserve">        &lt;!-- Optional Breasts Section content --&gt;</w:t>
      </w:r>
    </w:p>
    <w:p w14:paraId="632C5077" w14:textId="77777777" w:rsidR="006E110A" w:rsidRPr="00040E48" w:rsidRDefault="006E110A">
      <w:pPr>
        <w:pStyle w:val="XMLFragment"/>
        <w:rPr>
          <w:noProof w:val="0"/>
        </w:rPr>
      </w:pPr>
      <w:r w:rsidRPr="00040E48">
        <w:rPr>
          <w:noProof w:val="0"/>
        </w:rPr>
        <w:t xml:space="preserve">      &lt;/section&gt;</w:t>
      </w:r>
    </w:p>
    <w:p w14:paraId="3617D1E1"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ADB66C0" w14:textId="77777777" w:rsidR="006E110A" w:rsidRPr="00040E48" w:rsidRDefault="006E110A">
      <w:pPr>
        <w:pStyle w:val="XMLFragment"/>
        <w:rPr>
          <w:noProof w:val="0"/>
        </w:rPr>
      </w:pPr>
      <w:r w:rsidRPr="00040E48">
        <w:rPr>
          <w:noProof w:val="0"/>
        </w:rPr>
        <w:t xml:space="preserve">    &lt;component&gt;</w:t>
      </w:r>
    </w:p>
    <w:p w14:paraId="5E01AE90" w14:textId="77777777" w:rsidR="006E110A" w:rsidRPr="00040E48" w:rsidRDefault="006E110A">
      <w:pPr>
        <w:pStyle w:val="XMLFragment"/>
        <w:rPr>
          <w:noProof w:val="0"/>
        </w:rPr>
      </w:pPr>
      <w:r w:rsidRPr="00040E48">
        <w:rPr>
          <w:noProof w:val="0"/>
        </w:rPr>
        <w:t xml:space="preserve">      &lt;section&gt;</w:t>
      </w:r>
    </w:p>
    <w:p w14:paraId="0192A9DA" w14:textId="77777777" w:rsidR="006E110A" w:rsidRPr="00040E48" w:rsidRDefault="006E110A">
      <w:pPr>
        <w:pStyle w:val="XMLFragment"/>
        <w:rPr>
          <w:noProof w:val="0"/>
        </w:rPr>
      </w:pPr>
      <w:r w:rsidRPr="00040E48">
        <w:rPr>
          <w:noProof w:val="0"/>
        </w:rPr>
        <w:t xml:space="preserve">        &lt;templateId root='</w:t>
      </w:r>
      <w:hyperlink w:anchor="T1_3_6_1_4_1_19376_1_5_3_1_1_9_29" w:tooltip="1.3.6.1.4.1.19376.1.5.3.1.1.9.29" w:history="1">
        <w:r w:rsidRPr="00040E48">
          <w:rPr>
            <w:rStyle w:val="Hyperlink"/>
            <w:noProof w:val="0"/>
          </w:rPr>
          <w:t>1.3.6.1.4.1.19376.1.5.3.1.1.9.29</w:t>
        </w:r>
      </w:hyperlink>
      <w:r w:rsidRPr="00040E48">
        <w:rPr>
          <w:noProof w:val="0"/>
        </w:rPr>
        <w:t>'/&gt;</w:t>
      </w:r>
    </w:p>
    <w:p w14:paraId="728AB402" w14:textId="77777777" w:rsidR="006E110A" w:rsidRPr="00040E48" w:rsidRDefault="006E110A">
      <w:pPr>
        <w:pStyle w:val="XMLFragment"/>
        <w:rPr>
          <w:noProof w:val="0"/>
        </w:rPr>
      </w:pPr>
      <w:r w:rsidRPr="00040E48">
        <w:rPr>
          <w:noProof w:val="0"/>
        </w:rPr>
        <w:t xml:space="preserve">        &lt;!-- Optional Heart Section content --&gt;</w:t>
      </w:r>
    </w:p>
    <w:p w14:paraId="4E28AA30" w14:textId="77777777" w:rsidR="006E110A" w:rsidRPr="00040E48" w:rsidRDefault="006E110A">
      <w:pPr>
        <w:pStyle w:val="XMLFragment"/>
        <w:rPr>
          <w:noProof w:val="0"/>
        </w:rPr>
      </w:pPr>
      <w:r w:rsidRPr="00040E48">
        <w:rPr>
          <w:noProof w:val="0"/>
        </w:rPr>
        <w:t xml:space="preserve">      &lt;/section&gt;</w:t>
      </w:r>
    </w:p>
    <w:p w14:paraId="0915C364"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2F57F8A" w14:textId="77777777" w:rsidR="006E110A" w:rsidRPr="00040E48" w:rsidRDefault="006E110A">
      <w:pPr>
        <w:pStyle w:val="XMLFragment"/>
        <w:rPr>
          <w:noProof w:val="0"/>
        </w:rPr>
      </w:pPr>
      <w:r w:rsidRPr="00040E48">
        <w:rPr>
          <w:noProof w:val="0"/>
        </w:rPr>
        <w:t xml:space="preserve">    &lt;component&gt;</w:t>
      </w:r>
    </w:p>
    <w:p w14:paraId="3F2A8B0E" w14:textId="77777777" w:rsidR="006E110A" w:rsidRPr="00040E48" w:rsidRDefault="006E110A">
      <w:pPr>
        <w:pStyle w:val="XMLFragment"/>
        <w:rPr>
          <w:noProof w:val="0"/>
        </w:rPr>
      </w:pPr>
      <w:r w:rsidRPr="00040E48">
        <w:rPr>
          <w:noProof w:val="0"/>
        </w:rPr>
        <w:t xml:space="preserve">      &lt;section&gt;</w:t>
      </w:r>
    </w:p>
    <w:p w14:paraId="5E255B38" w14:textId="77777777" w:rsidR="006E110A" w:rsidRPr="00040E48" w:rsidRDefault="006E110A">
      <w:pPr>
        <w:pStyle w:val="XMLFragment"/>
        <w:rPr>
          <w:noProof w:val="0"/>
        </w:rPr>
      </w:pPr>
      <w:r w:rsidRPr="00040E48">
        <w:rPr>
          <w:noProof w:val="0"/>
        </w:rPr>
        <w:t xml:space="preserve">        &lt;templateId root='</w:t>
      </w:r>
      <w:hyperlink w:anchor="T1_3_6_1_4_1_19376_1_5_3_1_1_9_30" w:tooltip="1.3.6.1.4.1.19376.1.5.3.1.1.9.30" w:history="1">
        <w:r w:rsidRPr="00040E48">
          <w:rPr>
            <w:rStyle w:val="Hyperlink"/>
            <w:noProof w:val="0"/>
          </w:rPr>
          <w:t>1.3.6.1.4.1.19376.1.5.3.1.1.9.30</w:t>
        </w:r>
      </w:hyperlink>
      <w:r w:rsidRPr="00040E48">
        <w:rPr>
          <w:noProof w:val="0"/>
        </w:rPr>
        <w:t>'/&gt;</w:t>
      </w:r>
    </w:p>
    <w:p w14:paraId="5A2969F4" w14:textId="77777777" w:rsidR="006E110A" w:rsidRPr="00040E48" w:rsidRDefault="006E110A">
      <w:pPr>
        <w:pStyle w:val="XMLFragment"/>
        <w:rPr>
          <w:noProof w:val="0"/>
        </w:rPr>
      </w:pPr>
      <w:r w:rsidRPr="00040E48">
        <w:rPr>
          <w:noProof w:val="0"/>
        </w:rPr>
        <w:t xml:space="preserve">        &lt;!-- Optional Respiratory System Section content --&gt;</w:t>
      </w:r>
    </w:p>
    <w:p w14:paraId="01D2A417" w14:textId="77777777" w:rsidR="006E110A" w:rsidRPr="00040E48" w:rsidRDefault="006E110A">
      <w:pPr>
        <w:pStyle w:val="XMLFragment"/>
        <w:rPr>
          <w:noProof w:val="0"/>
        </w:rPr>
      </w:pPr>
      <w:r w:rsidRPr="00040E48">
        <w:rPr>
          <w:noProof w:val="0"/>
        </w:rPr>
        <w:t xml:space="preserve">      &lt;/section&gt;</w:t>
      </w:r>
    </w:p>
    <w:p w14:paraId="08EDAFCB"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17DC363" w14:textId="77777777" w:rsidR="006E110A" w:rsidRPr="00040E48" w:rsidRDefault="006E110A">
      <w:pPr>
        <w:pStyle w:val="XMLFragment"/>
        <w:rPr>
          <w:noProof w:val="0"/>
        </w:rPr>
      </w:pPr>
      <w:r w:rsidRPr="00040E48">
        <w:rPr>
          <w:noProof w:val="0"/>
        </w:rPr>
        <w:lastRenderedPageBreak/>
        <w:t xml:space="preserve">    &lt;component&gt;</w:t>
      </w:r>
    </w:p>
    <w:p w14:paraId="70BD5FC1" w14:textId="77777777" w:rsidR="006E110A" w:rsidRPr="00040E48" w:rsidRDefault="006E110A">
      <w:pPr>
        <w:pStyle w:val="XMLFragment"/>
        <w:rPr>
          <w:noProof w:val="0"/>
        </w:rPr>
      </w:pPr>
      <w:r w:rsidRPr="00040E48">
        <w:rPr>
          <w:noProof w:val="0"/>
        </w:rPr>
        <w:t xml:space="preserve">      &lt;section&gt;</w:t>
      </w:r>
    </w:p>
    <w:p w14:paraId="2C0F65EA" w14:textId="77777777" w:rsidR="006E110A" w:rsidRPr="00040E48" w:rsidRDefault="006E110A">
      <w:pPr>
        <w:pStyle w:val="XMLFragment"/>
        <w:rPr>
          <w:noProof w:val="0"/>
        </w:rPr>
      </w:pPr>
      <w:r w:rsidRPr="00040E48">
        <w:rPr>
          <w:noProof w:val="0"/>
        </w:rPr>
        <w:t xml:space="preserve">        &lt;templateId root='</w:t>
      </w:r>
      <w:hyperlink w:anchor="T1_3_6_1_4_1_19376_1_5_3_1_1_9_31" w:tooltip="1.3.6.1.4.1.19376.1.5.3.1.1.9.31" w:history="1">
        <w:r w:rsidRPr="00040E48">
          <w:rPr>
            <w:rStyle w:val="Hyperlink"/>
            <w:noProof w:val="0"/>
          </w:rPr>
          <w:t>1.3.6.1.4.1.19376.1.5.3.1.1.9.31</w:t>
        </w:r>
      </w:hyperlink>
      <w:r w:rsidRPr="00040E48">
        <w:rPr>
          <w:noProof w:val="0"/>
        </w:rPr>
        <w:t>'/&gt;</w:t>
      </w:r>
    </w:p>
    <w:p w14:paraId="65C5885D" w14:textId="77777777" w:rsidR="006E110A" w:rsidRPr="00040E48" w:rsidRDefault="006E110A">
      <w:pPr>
        <w:pStyle w:val="XMLFragment"/>
        <w:rPr>
          <w:noProof w:val="0"/>
        </w:rPr>
      </w:pPr>
      <w:r w:rsidRPr="00040E48">
        <w:rPr>
          <w:noProof w:val="0"/>
        </w:rPr>
        <w:t xml:space="preserve">        &lt;!-- Optional Abdomen Section content --&gt;</w:t>
      </w:r>
    </w:p>
    <w:p w14:paraId="660D4720" w14:textId="77777777" w:rsidR="006E110A" w:rsidRPr="00040E48" w:rsidRDefault="006E110A">
      <w:pPr>
        <w:pStyle w:val="XMLFragment"/>
        <w:rPr>
          <w:noProof w:val="0"/>
        </w:rPr>
      </w:pPr>
      <w:r w:rsidRPr="00040E48">
        <w:rPr>
          <w:noProof w:val="0"/>
        </w:rPr>
        <w:t xml:space="preserve">      &lt;/section&gt;</w:t>
      </w:r>
    </w:p>
    <w:p w14:paraId="266E93AF"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B245A1E" w14:textId="77777777" w:rsidR="006E110A" w:rsidRPr="00040E48" w:rsidRDefault="006E110A">
      <w:pPr>
        <w:pStyle w:val="XMLFragment"/>
        <w:rPr>
          <w:noProof w:val="0"/>
        </w:rPr>
      </w:pPr>
      <w:r w:rsidRPr="00040E48">
        <w:rPr>
          <w:noProof w:val="0"/>
        </w:rPr>
        <w:t xml:space="preserve">    &lt;component&gt;</w:t>
      </w:r>
    </w:p>
    <w:p w14:paraId="3CA21DEB" w14:textId="77777777" w:rsidR="006E110A" w:rsidRPr="00040E48" w:rsidRDefault="006E110A">
      <w:pPr>
        <w:pStyle w:val="XMLFragment"/>
        <w:rPr>
          <w:noProof w:val="0"/>
        </w:rPr>
      </w:pPr>
      <w:r w:rsidRPr="00040E48">
        <w:rPr>
          <w:noProof w:val="0"/>
        </w:rPr>
        <w:t xml:space="preserve">      &lt;section&gt;</w:t>
      </w:r>
    </w:p>
    <w:p w14:paraId="3262A54D" w14:textId="77777777" w:rsidR="006E110A" w:rsidRPr="00040E48" w:rsidRDefault="006E110A">
      <w:pPr>
        <w:pStyle w:val="XMLFragment"/>
        <w:rPr>
          <w:noProof w:val="0"/>
        </w:rPr>
      </w:pPr>
      <w:r w:rsidRPr="00040E48">
        <w:rPr>
          <w:noProof w:val="0"/>
        </w:rPr>
        <w:t xml:space="preserve">        &lt;templateId root='</w:t>
      </w:r>
      <w:hyperlink w:anchor="T1_3_6_1_4_1_19376_1_5_3_1_1_9_32" w:tooltip="1.3.6.1.4.1.19376.1.5.3.1.1.9.32" w:history="1">
        <w:r w:rsidRPr="00040E48">
          <w:rPr>
            <w:rStyle w:val="Hyperlink"/>
            <w:noProof w:val="0"/>
          </w:rPr>
          <w:t>1.3.6.1.4.1.19376.1.5.3.1.1.9.32</w:t>
        </w:r>
      </w:hyperlink>
      <w:r w:rsidRPr="00040E48">
        <w:rPr>
          <w:noProof w:val="0"/>
        </w:rPr>
        <w:t>'/&gt;</w:t>
      </w:r>
    </w:p>
    <w:p w14:paraId="0D6C4827" w14:textId="77777777" w:rsidR="006E110A" w:rsidRPr="00040E48" w:rsidRDefault="006E110A">
      <w:pPr>
        <w:pStyle w:val="XMLFragment"/>
        <w:rPr>
          <w:noProof w:val="0"/>
        </w:rPr>
      </w:pPr>
      <w:r w:rsidRPr="00040E48">
        <w:rPr>
          <w:noProof w:val="0"/>
        </w:rPr>
        <w:t xml:space="preserve">        &lt;!-- Optional Lymphatic System Section content --&gt;</w:t>
      </w:r>
    </w:p>
    <w:p w14:paraId="0E18B718" w14:textId="77777777" w:rsidR="006E110A" w:rsidRPr="00040E48" w:rsidRDefault="006E110A">
      <w:pPr>
        <w:pStyle w:val="XMLFragment"/>
        <w:rPr>
          <w:noProof w:val="0"/>
        </w:rPr>
      </w:pPr>
      <w:r w:rsidRPr="00040E48">
        <w:rPr>
          <w:noProof w:val="0"/>
        </w:rPr>
        <w:t xml:space="preserve">      &lt;/section&gt;</w:t>
      </w:r>
    </w:p>
    <w:p w14:paraId="6534CCAA"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359C7165" w14:textId="77777777" w:rsidR="006E110A" w:rsidRPr="00040E48" w:rsidRDefault="006E110A">
      <w:pPr>
        <w:pStyle w:val="XMLFragment"/>
        <w:rPr>
          <w:noProof w:val="0"/>
        </w:rPr>
      </w:pPr>
      <w:r w:rsidRPr="00040E48">
        <w:rPr>
          <w:noProof w:val="0"/>
        </w:rPr>
        <w:t xml:space="preserve">    &lt;component&gt;</w:t>
      </w:r>
    </w:p>
    <w:p w14:paraId="4DB70F26" w14:textId="77777777" w:rsidR="006E110A" w:rsidRPr="00040E48" w:rsidRDefault="006E110A">
      <w:pPr>
        <w:pStyle w:val="XMLFragment"/>
        <w:rPr>
          <w:noProof w:val="0"/>
        </w:rPr>
      </w:pPr>
      <w:r w:rsidRPr="00040E48">
        <w:rPr>
          <w:noProof w:val="0"/>
        </w:rPr>
        <w:t xml:space="preserve">      &lt;section&gt;</w:t>
      </w:r>
    </w:p>
    <w:p w14:paraId="02CD0E62" w14:textId="77777777" w:rsidR="006E110A" w:rsidRPr="00040E48" w:rsidRDefault="006E110A">
      <w:pPr>
        <w:pStyle w:val="XMLFragment"/>
        <w:rPr>
          <w:noProof w:val="0"/>
        </w:rPr>
      </w:pPr>
      <w:r w:rsidRPr="00040E48">
        <w:rPr>
          <w:noProof w:val="0"/>
        </w:rPr>
        <w:t xml:space="preserve">        &lt;templateId root='</w:t>
      </w:r>
      <w:hyperlink w:anchor="T1_3_6_1_4_1_19376_1_5_3_1_1_9_33" w:tooltip="1.3.6.1.4.1.19376.1.5.3.1.1.9.33" w:history="1">
        <w:r w:rsidRPr="00040E48">
          <w:rPr>
            <w:rStyle w:val="Hyperlink"/>
            <w:noProof w:val="0"/>
          </w:rPr>
          <w:t>1.3.6.1.4.1.19376.1.5.3.1.1.9.33</w:t>
        </w:r>
      </w:hyperlink>
      <w:r w:rsidRPr="00040E48">
        <w:rPr>
          <w:noProof w:val="0"/>
        </w:rPr>
        <w:t>'/&gt;</w:t>
      </w:r>
    </w:p>
    <w:p w14:paraId="0FAD7675" w14:textId="77777777" w:rsidR="006E110A" w:rsidRPr="00040E48" w:rsidRDefault="006E110A">
      <w:pPr>
        <w:pStyle w:val="XMLFragment"/>
        <w:rPr>
          <w:noProof w:val="0"/>
        </w:rPr>
      </w:pPr>
      <w:r w:rsidRPr="00040E48">
        <w:rPr>
          <w:noProof w:val="0"/>
        </w:rPr>
        <w:t xml:space="preserve">        &lt;!-- Optional Vessels Section content --&gt;</w:t>
      </w:r>
    </w:p>
    <w:p w14:paraId="0CA62A78" w14:textId="77777777" w:rsidR="006E110A" w:rsidRPr="00040E48" w:rsidRDefault="006E110A">
      <w:pPr>
        <w:pStyle w:val="XMLFragment"/>
        <w:rPr>
          <w:noProof w:val="0"/>
        </w:rPr>
      </w:pPr>
      <w:r w:rsidRPr="00040E48">
        <w:rPr>
          <w:noProof w:val="0"/>
        </w:rPr>
        <w:t xml:space="preserve">      &lt;/section&gt;</w:t>
      </w:r>
    </w:p>
    <w:p w14:paraId="5DB7FE68"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76A7BA30" w14:textId="77777777" w:rsidR="006E110A" w:rsidRPr="00040E48" w:rsidRDefault="006E110A">
      <w:pPr>
        <w:pStyle w:val="XMLFragment"/>
        <w:rPr>
          <w:noProof w:val="0"/>
        </w:rPr>
      </w:pPr>
      <w:r w:rsidRPr="00040E48">
        <w:rPr>
          <w:noProof w:val="0"/>
        </w:rPr>
        <w:t xml:space="preserve">    &lt;component&gt;</w:t>
      </w:r>
    </w:p>
    <w:p w14:paraId="1B9EBE8C" w14:textId="77777777" w:rsidR="006E110A" w:rsidRPr="00040E48" w:rsidRDefault="006E110A">
      <w:pPr>
        <w:pStyle w:val="XMLFragment"/>
        <w:rPr>
          <w:noProof w:val="0"/>
        </w:rPr>
      </w:pPr>
      <w:r w:rsidRPr="00040E48">
        <w:rPr>
          <w:noProof w:val="0"/>
        </w:rPr>
        <w:t xml:space="preserve">      &lt;section&gt;</w:t>
      </w:r>
    </w:p>
    <w:p w14:paraId="3400C51F" w14:textId="77777777" w:rsidR="006E110A" w:rsidRPr="00040E48" w:rsidRDefault="006E110A">
      <w:pPr>
        <w:pStyle w:val="XMLFragment"/>
        <w:rPr>
          <w:noProof w:val="0"/>
        </w:rPr>
      </w:pPr>
      <w:r w:rsidRPr="00040E48">
        <w:rPr>
          <w:noProof w:val="0"/>
        </w:rPr>
        <w:t xml:space="preserve">        &lt;templateId root='</w:t>
      </w:r>
      <w:hyperlink w:anchor="T1_3_6_1_4_1_19376_1_5_3_1_1_9_34" w:tooltip="1.3.6.1.4.1.19376.1.5.3.1.1.9.34" w:history="1">
        <w:r w:rsidRPr="00040E48">
          <w:rPr>
            <w:rStyle w:val="Hyperlink"/>
            <w:noProof w:val="0"/>
          </w:rPr>
          <w:t>1.3.6.1.4.1.19376.1.5.3.1.1.9.34</w:t>
        </w:r>
      </w:hyperlink>
      <w:r w:rsidRPr="00040E48">
        <w:rPr>
          <w:noProof w:val="0"/>
        </w:rPr>
        <w:t>'/&gt;</w:t>
      </w:r>
    </w:p>
    <w:p w14:paraId="1C96FBF3" w14:textId="77777777" w:rsidR="006E110A" w:rsidRPr="00040E48" w:rsidRDefault="006E110A">
      <w:pPr>
        <w:pStyle w:val="XMLFragment"/>
        <w:rPr>
          <w:noProof w:val="0"/>
        </w:rPr>
      </w:pPr>
      <w:r w:rsidRPr="00040E48">
        <w:rPr>
          <w:noProof w:val="0"/>
        </w:rPr>
        <w:t xml:space="preserve">        &lt;!-- Optional Musculoskeletal System Section content --&gt;</w:t>
      </w:r>
    </w:p>
    <w:p w14:paraId="674C49E7" w14:textId="77777777" w:rsidR="006E110A" w:rsidRPr="00040E48" w:rsidRDefault="006E110A">
      <w:pPr>
        <w:pStyle w:val="XMLFragment"/>
        <w:rPr>
          <w:noProof w:val="0"/>
        </w:rPr>
      </w:pPr>
      <w:r w:rsidRPr="00040E48">
        <w:rPr>
          <w:noProof w:val="0"/>
        </w:rPr>
        <w:t xml:space="preserve">      &lt;/section&gt;</w:t>
      </w:r>
    </w:p>
    <w:p w14:paraId="74BC1EB2"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6FF29590" w14:textId="77777777" w:rsidR="006E110A" w:rsidRPr="00040E48" w:rsidRDefault="006E110A">
      <w:pPr>
        <w:pStyle w:val="XMLFragment"/>
        <w:rPr>
          <w:noProof w:val="0"/>
        </w:rPr>
      </w:pPr>
      <w:r w:rsidRPr="00040E48">
        <w:rPr>
          <w:noProof w:val="0"/>
        </w:rPr>
        <w:t xml:space="preserve">    &lt;component&gt;</w:t>
      </w:r>
    </w:p>
    <w:p w14:paraId="48609BBD" w14:textId="77777777" w:rsidR="006E110A" w:rsidRPr="00040E48" w:rsidRDefault="006E110A">
      <w:pPr>
        <w:pStyle w:val="XMLFragment"/>
        <w:rPr>
          <w:noProof w:val="0"/>
        </w:rPr>
      </w:pPr>
      <w:r w:rsidRPr="00040E48">
        <w:rPr>
          <w:noProof w:val="0"/>
        </w:rPr>
        <w:t xml:space="preserve">      &lt;section&gt;</w:t>
      </w:r>
    </w:p>
    <w:p w14:paraId="3D438730" w14:textId="77777777" w:rsidR="006E110A" w:rsidRPr="00040E48" w:rsidRDefault="006E110A">
      <w:pPr>
        <w:pStyle w:val="XMLFragment"/>
        <w:rPr>
          <w:noProof w:val="0"/>
        </w:rPr>
      </w:pPr>
      <w:r w:rsidRPr="00040E48">
        <w:rPr>
          <w:noProof w:val="0"/>
        </w:rPr>
        <w:t xml:space="preserve">        &lt;templateId root='</w:t>
      </w:r>
      <w:hyperlink w:anchor="T1_3_6_1_4_1_19376_1_5_3_1_1_9_35" w:tooltip="1.3.6.1.4.1.19376.1.5.3.1.1.9.35" w:history="1">
        <w:r w:rsidRPr="00040E48">
          <w:rPr>
            <w:rStyle w:val="Hyperlink"/>
            <w:noProof w:val="0"/>
          </w:rPr>
          <w:t>1.3.6.1.4.1.19376.1.5.3.1.1.9.35</w:t>
        </w:r>
      </w:hyperlink>
      <w:r w:rsidRPr="00040E48">
        <w:rPr>
          <w:noProof w:val="0"/>
        </w:rPr>
        <w:t>'/&gt;</w:t>
      </w:r>
    </w:p>
    <w:p w14:paraId="62A61AFF" w14:textId="77777777" w:rsidR="006E110A" w:rsidRPr="00040E48" w:rsidRDefault="006E110A">
      <w:pPr>
        <w:pStyle w:val="XMLFragment"/>
        <w:rPr>
          <w:noProof w:val="0"/>
        </w:rPr>
      </w:pPr>
      <w:r w:rsidRPr="00040E48">
        <w:rPr>
          <w:noProof w:val="0"/>
        </w:rPr>
        <w:t xml:space="preserve">        &lt;!-- Optional Neurologic System Section content --&gt;</w:t>
      </w:r>
    </w:p>
    <w:p w14:paraId="19668B52" w14:textId="77777777" w:rsidR="006E110A" w:rsidRPr="00040E48" w:rsidRDefault="006E110A">
      <w:pPr>
        <w:pStyle w:val="XMLFragment"/>
        <w:rPr>
          <w:noProof w:val="0"/>
        </w:rPr>
      </w:pPr>
      <w:r w:rsidRPr="00040E48">
        <w:rPr>
          <w:noProof w:val="0"/>
        </w:rPr>
        <w:t xml:space="preserve">      &lt;/section&gt;</w:t>
      </w:r>
    </w:p>
    <w:p w14:paraId="0DFB84BC"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051FDFC4" w14:textId="77777777" w:rsidR="006E110A" w:rsidRPr="00040E48" w:rsidRDefault="006E110A">
      <w:pPr>
        <w:pStyle w:val="XMLFragment"/>
        <w:rPr>
          <w:noProof w:val="0"/>
        </w:rPr>
      </w:pPr>
      <w:r w:rsidRPr="00040E48">
        <w:rPr>
          <w:noProof w:val="0"/>
        </w:rPr>
        <w:t xml:space="preserve">    &lt;component&gt;</w:t>
      </w:r>
    </w:p>
    <w:p w14:paraId="32D80FE9" w14:textId="77777777" w:rsidR="006E110A" w:rsidRPr="00040E48" w:rsidRDefault="006E110A">
      <w:pPr>
        <w:pStyle w:val="XMLFragment"/>
        <w:rPr>
          <w:noProof w:val="0"/>
        </w:rPr>
      </w:pPr>
      <w:r w:rsidRPr="00040E48">
        <w:rPr>
          <w:noProof w:val="0"/>
        </w:rPr>
        <w:t xml:space="preserve">      &lt;section&gt;</w:t>
      </w:r>
    </w:p>
    <w:p w14:paraId="25E72FD8" w14:textId="77777777" w:rsidR="006E110A" w:rsidRPr="00040E48" w:rsidRDefault="006E110A">
      <w:pPr>
        <w:pStyle w:val="XMLFragment"/>
        <w:rPr>
          <w:noProof w:val="0"/>
        </w:rPr>
      </w:pPr>
      <w:r w:rsidRPr="00040E48">
        <w:rPr>
          <w:noProof w:val="0"/>
        </w:rPr>
        <w:t xml:space="preserve">        &lt;templateId root='</w:t>
      </w:r>
      <w:hyperlink w:anchor="T1_3_6_1_4_1_19376_1_5_3_1_1_9_36" w:tooltip="1.3.6.1.4.1.19376.1.5.3.1.1.9.36" w:history="1">
        <w:r w:rsidRPr="00040E48">
          <w:rPr>
            <w:rStyle w:val="Hyperlink"/>
            <w:noProof w:val="0"/>
          </w:rPr>
          <w:t>1.3.6.1.4.1.19376.1.5.3.1.1.9.36</w:t>
        </w:r>
      </w:hyperlink>
      <w:r w:rsidRPr="00040E48">
        <w:rPr>
          <w:noProof w:val="0"/>
        </w:rPr>
        <w:t>'/&gt;</w:t>
      </w:r>
    </w:p>
    <w:p w14:paraId="31232EE9" w14:textId="77777777" w:rsidR="006E110A" w:rsidRPr="00040E48" w:rsidRDefault="006E110A">
      <w:pPr>
        <w:pStyle w:val="XMLFragment"/>
        <w:rPr>
          <w:noProof w:val="0"/>
        </w:rPr>
      </w:pPr>
      <w:r w:rsidRPr="00040E48">
        <w:rPr>
          <w:noProof w:val="0"/>
        </w:rPr>
        <w:t xml:space="preserve">        &lt;!-- Optional Genitalia Section content --&gt;</w:t>
      </w:r>
    </w:p>
    <w:p w14:paraId="2DCB7863" w14:textId="77777777" w:rsidR="006E110A" w:rsidRPr="00040E48" w:rsidRDefault="006E110A">
      <w:pPr>
        <w:pStyle w:val="XMLFragment"/>
        <w:rPr>
          <w:noProof w:val="0"/>
        </w:rPr>
      </w:pPr>
      <w:r w:rsidRPr="00040E48">
        <w:rPr>
          <w:noProof w:val="0"/>
        </w:rPr>
        <w:t xml:space="preserve">      &lt;/section&gt;</w:t>
      </w:r>
    </w:p>
    <w:p w14:paraId="71D63C56"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42D5AF4B" w14:textId="77777777" w:rsidR="006E110A" w:rsidRPr="00040E48" w:rsidRDefault="006E110A">
      <w:pPr>
        <w:pStyle w:val="XMLFragment"/>
        <w:rPr>
          <w:noProof w:val="0"/>
        </w:rPr>
      </w:pPr>
      <w:r w:rsidRPr="00040E48">
        <w:rPr>
          <w:noProof w:val="0"/>
        </w:rPr>
        <w:t xml:space="preserve">    &lt;component&gt;</w:t>
      </w:r>
    </w:p>
    <w:p w14:paraId="1AB2BA6C" w14:textId="77777777" w:rsidR="006E110A" w:rsidRPr="00040E48" w:rsidRDefault="006E110A">
      <w:pPr>
        <w:pStyle w:val="XMLFragment"/>
        <w:rPr>
          <w:noProof w:val="0"/>
        </w:rPr>
      </w:pPr>
      <w:r w:rsidRPr="00040E48">
        <w:rPr>
          <w:noProof w:val="0"/>
        </w:rPr>
        <w:t xml:space="preserve">      &lt;section&gt;</w:t>
      </w:r>
    </w:p>
    <w:p w14:paraId="55A68378" w14:textId="77777777" w:rsidR="006E110A" w:rsidRPr="00040E48" w:rsidRDefault="006E110A">
      <w:pPr>
        <w:pStyle w:val="XMLFragment"/>
        <w:rPr>
          <w:noProof w:val="0"/>
        </w:rPr>
      </w:pPr>
      <w:r w:rsidRPr="00040E48">
        <w:rPr>
          <w:noProof w:val="0"/>
        </w:rPr>
        <w:t xml:space="preserve">        &lt;templateId root='</w:t>
      </w:r>
      <w:hyperlink w:anchor="T1_3_6_1_4_1_19376_1_5_3_1_1_9_37" w:tooltip="1.3.6.1.4.1.19376.1.5.3.1.1.9.37" w:history="1">
        <w:r w:rsidRPr="00040E48">
          <w:rPr>
            <w:rStyle w:val="Hyperlink"/>
            <w:noProof w:val="0"/>
          </w:rPr>
          <w:t>1.3.6.1.4.1.19376.1.5.3.1.1.9.37</w:t>
        </w:r>
      </w:hyperlink>
      <w:r w:rsidRPr="00040E48">
        <w:rPr>
          <w:noProof w:val="0"/>
        </w:rPr>
        <w:t>'/&gt;</w:t>
      </w:r>
    </w:p>
    <w:p w14:paraId="700E824F" w14:textId="77777777" w:rsidR="006E110A" w:rsidRPr="00040E48" w:rsidRDefault="006E110A">
      <w:pPr>
        <w:pStyle w:val="XMLFragment"/>
        <w:rPr>
          <w:noProof w:val="0"/>
        </w:rPr>
      </w:pPr>
      <w:r w:rsidRPr="00040E48">
        <w:rPr>
          <w:noProof w:val="0"/>
        </w:rPr>
        <w:t xml:space="preserve">        &lt;!-- Optional Rectum Section content --&gt;</w:t>
      </w:r>
    </w:p>
    <w:p w14:paraId="77AA0A3B" w14:textId="77777777" w:rsidR="006E110A" w:rsidRPr="00040E48" w:rsidRDefault="006E110A">
      <w:pPr>
        <w:pStyle w:val="XMLFragment"/>
        <w:rPr>
          <w:noProof w:val="0"/>
        </w:rPr>
      </w:pPr>
      <w:r w:rsidRPr="00040E48">
        <w:rPr>
          <w:noProof w:val="0"/>
        </w:rPr>
        <w:t xml:space="preserve">      &lt;/section&gt;</w:t>
      </w:r>
    </w:p>
    <w:p w14:paraId="51576B40"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21BA4CCB" w14:textId="77777777" w:rsidR="006E110A" w:rsidRPr="00040E48" w:rsidRDefault="006E110A">
      <w:pPr>
        <w:pStyle w:val="XMLFragment"/>
        <w:rPr>
          <w:noProof w:val="0"/>
        </w:rPr>
      </w:pPr>
      <w:r w:rsidRPr="00040E48">
        <w:rPr>
          <w:noProof w:val="0"/>
        </w:rPr>
        <w:t xml:space="preserve">    &lt;component&gt;</w:t>
      </w:r>
    </w:p>
    <w:p w14:paraId="0320D9B9" w14:textId="77777777" w:rsidR="006E110A" w:rsidRPr="00040E48" w:rsidRDefault="006E110A">
      <w:pPr>
        <w:pStyle w:val="XMLFragment"/>
        <w:rPr>
          <w:noProof w:val="0"/>
        </w:rPr>
      </w:pPr>
      <w:r w:rsidRPr="00040E48">
        <w:rPr>
          <w:noProof w:val="0"/>
        </w:rPr>
        <w:t xml:space="preserve">      &lt;section&gt;</w:t>
      </w:r>
    </w:p>
    <w:p w14:paraId="1E4D36BF" w14:textId="77777777" w:rsidR="006E110A" w:rsidRPr="00040E48" w:rsidRDefault="006E110A">
      <w:pPr>
        <w:pStyle w:val="XMLFragment"/>
        <w:rPr>
          <w:noProof w:val="0"/>
        </w:rPr>
      </w:pPr>
      <w:r w:rsidRPr="00040E48">
        <w:rPr>
          <w:noProof w:val="0"/>
        </w:rPr>
        <w:t xml:space="preserve">        &lt;templateId root='</w:t>
      </w:r>
      <w:hyperlink w:anchor="T1_3_6_1_4_1_19376_1_5_3_1_1_16_2_1" w:tooltip="1.3.6.1.4.1.19376.1.5.3.1.1.16.2.1" w:history="1">
        <w:r w:rsidRPr="00040E48">
          <w:rPr>
            <w:rStyle w:val="Hyperlink"/>
            <w:noProof w:val="0"/>
          </w:rPr>
          <w:t>1.3.6.1.4.1.19376.1.5.3.1.1.16.2.1</w:t>
        </w:r>
      </w:hyperlink>
      <w:r w:rsidRPr="00040E48">
        <w:rPr>
          <w:noProof w:val="0"/>
        </w:rPr>
        <w:t>'/&gt;</w:t>
      </w:r>
    </w:p>
    <w:p w14:paraId="1339FB22" w14:textId="77777777" w:rsidR="006E110A" w:rsidRPr="00040E48" w:rsidRDefault="006E110A">
      <w:pPr>
        <w:pStyle w:val="XMLFragment"/>
        <w:rPr>
          <w:noProof w:val="0"/>
        </w:rPr>
      </w:pPr>
      <w:r w:rsidRPr="00040E48">
        <w:rPr>
          <w:noProof w:val="0"/>
        </w:rPr>
        <w:t xml:space="preserve">        &lt;!-- Optional </w:t>
      </w:r>
      <w:r w:rsidR="005C4B4B" w:rsidRPr="00040E48">
        <w:rPr>
          <w:noProof w:val="0"/>
        </w:rPr>
        <w:t>Extremities</w:t>
      </w:r>
      <w:r w:rsidRPr="00040E48">
        <w:rPr>
          <w:noProof w:val="0"/>
        </w:rPr>
        <w:t xml:space="preserve"> Section content --&gt;</w:t>
      </w:r>
    </w:p>
    <w:p w14:paraId="3264053E" w14:textId="77777777" w:rsidR="006E110A" w:rsidRPr="00040E48" w:rsidRDefault="006E110A">
      <w:pPr>
        <w:pStyle w:val="XMLFragment"/>
        <w:rPr>
          <w:noProof w:val="0"/>
        </w:rPr>
      </w:pPr>
      <w:r w:rsidRPr="00040E48">
        <w:rPr>
          <w:noProof w:val="0"/>
        </w:rPr>
        <w:t xml:space="preserve">      &lt;/section&gt;</w:t>
      </w:r>
    </w:p>
    <w:p w14:paraId="4229F6B6" w14:textId="77777777" w:rsidR="006E110A" w:rsidRPr="00040E48" w:rsidRDefault="006E110A">
      <w:pPr>
        <w:pStyle w:val="XMLFragment"/>
        <w:rPr>
          <w:noProof w:val="0"/>
        </w:rPr>
      </w:pPr>
      <w:r w:rsidRPr="00040E48">
        <w:rPr>
          <w:noProof w:val="0"/>
        </w:rPr>
        <w:t xml:space="preserve">    &lt;/component&gt;</w:t>
      </w:r>
      <w:r w:rsidRPr="00040E48">
        <w:rPr>
          <w:noProof w:val="0"/>
        </w:rPr>
        <w:br/>
      </w:r>
    </w:p>
    <w:p w14:paraId="5EEA8021" w14:textId="77777777" w:rsidR="006E110A" w:rsidRPr="00040E48" w:rsidRDefault="006E110A">
      <w:pPr>
        <w:pStyle w:val="XMLFragment"/>
        <w:rPr>
          <w:noProof w:val="0"/>
        </w:rPr>
      </w:pPr>
      <w:r w:rsidRPr="00040E48">
        <w:rPr>
          <w:noProof w:val="0"/>
        </w:rPr>
        <w:t xml:space="preserve">       </w:t>
      </w:r>
    </w:p>
    <w:p w14:paraId="65424DEC" w14:textId="77777777" w:rsidR="006E110A" w:rsidRPr="00040E48" w:rsidRDefault="006E110A">
      <w:pPr>
        <w:pStyle w:val="XMLFragment"/>
        <w:rPr>
          <w:noProof w:val="0"/>
        </w:rPr>
      </w:pPr>
      <w:r w:rsidRPr="00040E48">
        <w:rPr>
          <w:noProof w:val="0"/>
        </w:rPr>
        <w:t xml:space="preserve">  &lt;/section&gt;</w:t>
      </w:r>
    </w:p>
    <w:p w14:paraId="3BB45211" w14:textId="77777777" w:rsidR="006E110A" w:rsidRPr="00040E48" w:rsidRDefault="006E110A">
      <w:pPr>
        <w:pStyle w:val="XMLFragment"/>
        <w:rPr>
          <w:noProof w:val="0"/>
        </w:rPr>
      </w:pPr>
      <w:r w:rsidRPr="00040E48">
        <w:rPr>
          <w:noProof w:val="0"/>
        </w:rPr>
        <w:t>&lt;/component&gt;</w:t>
      </w:r>
    </w:p>
    <w:p w14:paraId="0FBD2F45" w14:textId="77777777" w:rsidR="006E110A" w:rsidRPr="00040E48" w:rsidRDefault="006E110A">
      <w:pPr>
        <w:pStyle w:val="FigureTitle"/>
        <w:rPr>
          <w:noProof w:val="0"/>
        </w:rPr>
      </w:pPr>
      <w:r w:rsidRPr="00040E48">
        <w:rPr>
          <w:noProof w:val="0"/>
        </w:rPr>
        <w:t xml:space="preserve">Figure </w:t>
      </w:r>
      <w:r w:rsidR="002A426F" w:rsidRPr="00040E48">
        <w:rPr>
          <w:noProof w:val="0"/>
        </w:rPr>
        <w:t>6.3.3.4.2.1</w:t>
      </w:r>
      <w:r w:rsidR="0063221E" w:rsidRPr="00040E48">
        <w:rPr>
          <w:noProof w:val="0"/>
        </w:rPr>
        <w:t>-1:</w:t>
      </w:r>
      <w:r w:rsidR="002A426F" w:rsidRPr="00040E48">
        <w:rPr>
          <w:noProof w:val="0"/>
        </w:rPr>
        <w:t xml:space="preserve"> </w:t>
      </w:r>
      <w:r w:rsidRPr="00040E48">
        <w:rPr>
          <w:noProof w:val="0"/>
        </w:rPr>
        <w:t xml:space="preserve">Sample </w:t>
      </w:r>
      <w:r w:rsidR="00AF213C" w:rsidRPr="00040E48">
        <w:rPr>
          <w:noProof w:val="0"/>
        </w:rPr>
        <w:t xml:space="preserve">Detailed </w:t>
      </w:r>
      <w:r w:rsidRPr="00040E48">
        <w:rPr>
          <w:noProof w:val="0"/>
        </w:rPr>
        <w:t>Physical Exam</w:t>
      </w:r>
      <w:r w:rsidR="00AF213C" w:rsidRPr="00040E48">
        <w:rPr>
          <w:noProof w:val="0"/>
        </w:rPr>
        <w:t>ination</w:t>
      </w:r>
      <w:r w:rsidRPr="00040E48">
        <w:rPr>
          <w:noProof w:val="0"/>
        </w:rPr>
        <w:t xml:space="preserve"> Section</w:t>
      </w:r>
    </w:p>
    <w:p w14:paraId="67CB1C6B" w14:textId="77777777" w:rsidR="006E110A" w:rsidRPr="00040E48" w:rsidRDefault="006E110A" w:rsidP="00EF41A6">
      <w:pPr>
        <w:pStyle w:val="Heading5TOC"/>
        <w:rPr>
          <w:noProof w:val="0"/>
          <w:lang w:val="en-US"/>
        </w:rPr>
      </w:pPr>
      <w:bookmarkStart w:id="973" w:name="_Toc441141976"/>
      <w:bookmarkStart w:id="974" w:name="T1_3_6_1_4_1_19376_1_5_3_1_3_26"/>
      <w:r w:rsidRPr="00040E48">
        <w:rPr>
          <w:noProof w:val="0"/>
          <w:lang w:val="en-US"/>
        </w:rPr>
        <w:lastRenderedPageBreak/>
        <w:t>Hospital Discharge Physical Exam Section 1.3.6.1.4.1.19376.1.5.3.1.3.26</w:t>
      </w:r>
      <w:bookmarkEnd w:id="97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3851B46D"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974"/>
          <w:p w14:paraId="760E111B"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4B329A7" w14:textId="77777777" w:rsidR="006E110A" w:rsidRPr="00040E48" w:rsidRDefault="006E110A">
            <w:pPr>
              <w:pStyle w:val="TableEntry"/>
              <w:rPr>
                <w:noProof w:val="0"/>
              </w:rPr>
            </w:pPr>
            <w:r w:rsidRPr="00040E48">
              <w:rPr>
                <w:noProof w:val="0"/>
              </w:rPr>
              <w:t xml:space="preserve">1.3.6.1.4.1.19376.1.5.3.1.3.26 </w:t>
            </w:r>
          </w:p>
        </w:tc>
      </w:tr>
      <w:tr w:rsidR="006E110A" w:rsidRPr="00040E48" w14:paraId="444238E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1837B63"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C214AE0" w14:textId="77777777" w:rsidR="006E110A" w:rsidRPr="00040E48" w:rsidRDefault="006E110A">
            <w:pPr>
              <w:pStyle w:val="TableEntry"/>
              <w:rPr>
                <w:noProof w:val="0"/>
              </w:rPr>
            </w:pPr>
            <w:r w:rsidRPr="00040E48">
              <w:rPr>
                <w:noProof w:val="0"/>
              </w:rPr>
              <w:t xml:space="preserve">The hospital discharge physical exam section shall contain a narrative description of the patient’s physical findings at discharge from a hospital facility. </w:t>
            </w:r>
          </w:p>
        </w:tc>
      </w:tr>
      <w:tr w:rsidR="006E110A" w:rsidRPr="00040E48" w14:paraId="6DA27C9A"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B8E0BB3"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363AFB0"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257CEBA" w14:textId="77777777" w:rsidR="006E110A" w:rsidRPr="00040E48" w:rsidRDefault="006E110A">
            <w:pPr>
              <w:pStyle w:val="TableEntryHeader"/>
              <w:rPr>
                <w:noProof w:val="0"/>
              </w:rPr>
            </w:pPr>
            <w:r w:rsidRPr="00040E48">
              <w:rPr>
                <w:noProof w:val="0"/>
              </w:rPr>
              <w:t xml:space="preserve">Description </w:t>
            </w:r>
          </w:p>
        </w:tc>
      </w:tr>
      <w:tr w:rsidR="006E110A" w:rsidRPr="00040E48" w14:paraId="71F1E2B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D930148" w14:textId="77777777" w:rsidR="006E110A" w:rsidRPr="00040E48" w:rsidRDefault="006E110A">
            <w:pPr>
              <w:pStyle w:val="TableEntry"/>
              <w:rPr>
                <w:noProof w:val="0"/>
              </w:rPr>
            </w:pPr>
            <w:r w:rsidRPr="00040E48">
              <w:rPr>
                <w:noProof w:val="0"/>
              </w:rPr>
              <w:t xml:space="preserve">10184-0 </w:t>
            </w:r>
          </w:p>
        </w:tc>
        <w:tc>
          <w:tcPr>
            <w:tcW w:w="0" w:type="auto"/>
            <w:tcBorders>
              <w:top w:val="single" w:sz="6" w:space="0" w:color="000000"/>
              <w:left w:val="single" w:sz="6" w:space="0" w:color="000000"/>
              <w:bottom w:val="single" w:sz="6" w:space="0" w:color="000000"/>
              <w:right w:val="single" w:sz="6" w:space="0" w:color="000000"/>
            </w:tcBorders>
            <w:vAlign w:val="center"/>
          </w:tcPr>
          <w:p w14:paraId="5BA4D8D5"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E1F4DA0" w14:textId="77777777" w:rsidR="006E110A" w:rsidRPr="00040E48" w:rsidRDefault="006E110A">
            <w:pPr>
              <w:pStyle w:val="TableEntry"/>
              <w:rPr>
                <w:noProof w:val="0"/>
              </w:rPr>
            </w:pPr>
            <w:r w:rsidRPr="00040E48">
              <w:rPr>
                <w:noProof w:val="0"/>
              </w:rPr>
              <w:t xml:space="preserve">HOSPITAL DISCHARGE PHYSICAL </w:t>
            </w:r>
          </w:p>
        </w:tc>
      </w:tr>
    </w:tbl>
    <w:p w14:paraId="67928BE5" w14:textId="77777777" w:rsidR="006E110A" w:rsidRPr="00040E48" w:rsidRDefault="006E110A">
      <w:pPr>
        <w:pStyle w:val="BodyText"/>
        <w:rPr>
          <w:noProof w:val="0"/>
        </w:rPr>
      </w:pPr>
    </w:p>
    <w:p w14:paraId="7C0DCA19" w14:textId="77777777" w:rsidR="006E110A" w:rsidRPr="00040E48" w:rsidRDefault="006E110A">
      <w:pPr>
        <w:pStyle w:val="XMLFragment"/>
        <w:rPr>
          <w:noProof w:val="0"/>
        </w:rPr>
      </w:pPr>
      <w:r w:rsidRPr="00040E48">
        <w:rPr>
          <w:noProof w:val="0"/>
        </w:rPr>
        <w:t>&lt;component&gt;</w:t>
      </w:r>
    </w:p>
    <w:p w14:paraId="380F0F3A" w14:textId="77777777" w:rsidR="006E110A" w:rsidRPr="00040E48" w:rsidRDefault="006E110A">
      <w:pPr>
        <w:pStyle w:val="XMLFragment"/>
        <w:rPr>
          <w:noProof w:val="0"/>
        </w:rPr>
      </w:pPr>
      <w:r w:rsidRPr="00040E48">
        <w:rPr>
          <w:noProof w:val="0"/>
        </w:rPr>
        <w:t xml:space="preserve">  &lt;section&gt;</w:t>
      </w:r>
    </w:p>
    <w:p w14:paraId="34C7FE83" w14:textId="77777777" w:rsidR="006E110A" w:rsidRPr="00040E48" w:rsidRDefault="006E110A">
      <w:pPr>
        <w:pStyle w:val="XMLFragment"/>
        <w:rPr>
          <w:noProof w:val="0"/>
        </w:rPr>
      </w:pPr>
      <w:r w:rsidRPr="00040E48">
        <w:rPr>
          <w:noProof w:val="0"/>
        </w:rPr>
        <w:t xml:space="preserve">    &lt;templateId root='1.3.6.1.4.1.19376.1.5.3.1.3.26'/&gt;</w:t>
      </w:r>
    </w:p>
    <w:p w14:paraId="777BA447" w14:textId="77777777" w:rsidR="006E110A" w:rsidRPr="00040E48" w:rsidRDefault="006E110A">
      <w:pPr>
        <w:pStyle w:val="XMLFragment"/>
        <w:rPr>
          <w:noProof w:val="0"/>
        </w:rPr>
      </w:pPr>
      <w:r w:rsidRPr="00040E48">
        <w:rPr>
          <w:noProof w:val="0"/>
        </w:rPr>
        <w:t xml:space="preserve">    &lt;id root=' ' extension=' '/&gt;</w:t>
      </w:r>
    </w:p>
    <w:p w14:paraId="5D5A3CF0" w14:textId="77777777" w:rsidR="006E110A" w:rsidRPr="00040E48" w:rsidRDefault="006E110A">
      <w:pPr>
        <w:pStyle w:val="XMLFragment"/>
        <w:rPr>
          <w:noProof w:val="0"/>
        </w:rPr>
      </w:pPr>
      <w:r w:rsidRPr="00040E48">
        <w:rPr>
          <w:noProof w:val="0"/>
        </w:rPr>
        <w:t xml:space="preserve">    &lt;code code='10184-0' displayName='HOSPITAL DISCHARGE PHYSICAL'</w:t>
      </w:r>
    </w:p>
    <w:p w14:paraId="69E0BAD9" w14:textId="77777777" w:rsidR="006E110A" w:rsidRPr="00040E48" w:rsidRDefault="006E110A">
      <w:pPr>
        <w:pStyle w:val="XMLFragment"/>
        <w:rPr>
          <w:noProof w:val="0"/>
        </w:rPr>
      </w:pPr>
      <w:r w:rsidRPr="00040E48">
        <w:rPr>
          <w:noProof w:val="0"/>
        </w:rPr>
        <w:t xml:space="preserve">      codeSystem='2.16.840.1.113883.6.1' codeSystemName='LOINC'/&gt;</w:t>
      </w:r>
    </w:p>
    <w:p w14:paraId="6D6CF3BE" w14:textId="77777777" w:rsidR="006E110A" w:rsidRPr="00040E48" w:rsidRDefault="006E110A">
      <w:pPr>
        <w:pStyle w:val="XMLFragment"/>
        <w:rPr>
          <w:noProof w:val="0"/>
        </w:rPr>
      </w:pPr>
      <w:r w:rsidRPr="00040E48">
        <w:rPr>
          <w:noProof w:val="0"/>
        </w:rPr>
        <w:t xml:space="preserve">    &lt;text&gt;</w:t>
      </w:r>
    </w:p>
    <w:p w14:paraId="07CFA2DC"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43A77583" w14:textId="77777777" w:rsidR="006E110A" w:rsidRPr="00040E48" w:rsidRDefault="006E110A">
      <w:pPr>
        <w:pStyle w:val="XMLFragment"/>
        <w:rPr>
          <w:noProof w:val="0"/>
        </w:rPr>
      </w:pPr>
      <w:r w:rsidRPr="00040E48">
        <w:rPr>
          <w:noProof w:val="0"/>
        </w:rPr>
        <w:t xml:space="preserve">    &lt;/text&gt;  </w:t>
      </w:r>
    </w:p>
    <w:p w14:paraId="0A540726" w14:textId="77777777" w:rsidR="006E110A" w:rsidRPr="00040E48" w:rsidRDefault="006E110A">
      <w:pPr>
        <w:pStyle w:val="XMLFragment"/>
        <w:rPr>
          <w:noProof w:val="0"/>
        </w:rPr>
      </w:pPr>
      <w:r w:rsidRPr="00040E48">
        <w:rPr>
          <w:noProof w:val="0"/>
        </w:rPr>
        <w:t xml:space="preserve">       </w:t>
      </w:r>
    </w:p>
    <w:p w14:paraId="54A2E723" w14:textId="77777777" w:rsidR="006E110A" w:rsidRPr="00040E48" w:rsidRDefault="006E110A">
      <w:pPr>
        <w:pStyle w:val="XMLFragment"/>
        <w:rPr>
          <w:noProof w:val="0"/>
        </w:rPr>
      </w:pPr>
      <w:r w:rsidRPr="00040E48">
        <w:rPr>
          <w:noProof w:val="0"/>
        </w:rPr>
        <w:t xml:space="preserve">  &lt;/section&gt;</w:t>
      </w:r>
    </w:p>
    <w:p w14:paraId="088A1B9C" w14:textId="77777777" w:rsidR="006E110A" w:rsidRPr="00040E48" w:rsidRDefault="006E110A">
      <w:pPr>
        <w:pStyle w:val="XMLFragment"/>
        <w:rPr>
          <w:noProof w:val="0"/>
        </w:rPr>
      </w:pPr>
      <w:r w:rsidRPr="00040E48">
        <w:rPr>
          <w:noProof w:val="0"/>
        </w:rPr>
        <w:t>&lt;/component&gt;</w:t>
      </w:r>
    </w:p>
    <w:p w14:paraId="3551E6BF" w14:textId="77777777" w:rsidR="006E110A" w:rsidRPr="00040E48" w:rsidRDefault="006E110A">
      <w:pPr>
        <w:pStyle w:val="FigureTitle"/>
        <w:rPr>
          <w:noProof w:val="0"/>
        </w:rPr>
      </w:pPr>
      <w:r w:rsidRPr="00040E48">
        <w:rPr>
          <w:noProof w:val="0"/>
        </w:rPr>
        <w:t xml:space="preserve">Figure </w:t>
      </w:r>
      <w:r w:rsidR="002A426F" w:rsidRPr="00040E48">
        <w:rPr>
          <w:noProof w:val="0"/>
        </w:rPr>
        <w:t>6.3.3.4.3</w:t>
      </w:r>
      <w:r w:rsidR="0063221E" w:rsidRPr="00040E48">
        <w:rPr>
          <w:noProof w:val="0"/>
        </w:rPr>
        <w:t>-1:</w:t>
      </w:r>
      <w:r w:rsidR="00E36C93" w:rsidRPr="00040E48">
        <w:rPr>
          <w:noProof w:val="0"/>
        </w:rPr>
        <w:t xml:space="preserve"> </w:t>
      </w:r>
      <w:r w:rsidRPr="00040E48">
        <w:rPr>
          <w:noProof w:val="0"/>
        </w:rPr>
        <w:t>Sample Hospital Discharge Physical Exam Section</w:t>
      </w:r>
    </w:p>
    <w:p w14:paraId="220DF445" w14:textId="77777777" w:rsidR="006E110A" w:rsidRPr="00040E48" w:rsidRDefault="006E110A" w:rsidP="00EF41A6">
      <w:pPr>
        <w:pStyle w:val="Heading5TOC"/>
        <w:rPr>
          <w:noProof w:val="0"/>
          <w:lang w:val="en-US"/>
        </w:rPr>
      </w:pPr>
      <w:bookmarkStart w:id="975" w:name="_Toc441141977"/>
      <w:bookmarkStart w:id="976" w:name="T1_3_6_1_4_1_19376_1_5_3_1_3_25"/>
      <w:r w:rsidRPr="00040E48">
        <w:rPr>
          <w:noProof w:val="0"/>
          <w:lang w:val="en-US"/>
        </w:rPr>
        <w:t>Vital Signs Section 1.3.6.1.4.1.19376.1.5.3.1.3.25</w:t>
      </w:r>
      <w:bookmarkEnd w:id="97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607B6C6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976"/>
          <w:p w14:paraId="0C60CE77"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8DD6512" w14:textId="77777777" w:rsidR="006E110A" w:rsidRPr="00040E48" w:rsidRDefault="006E110A">
            <w:pPr>
              <w:pStyle w:val="TableEntry"/>
              <w:rPr>
                <w:noProof w:val="0"/>
              </w:rPr>
            </w:pPr>
            <w:r w:rsidRPr="00040E48">
              <w:rPr>
                <w:noProof w:val="0"/>
              </w:rPr>
              <w:t xml:space="preserve">1.3.6.1.4.1.19376.1.5.3.1.3.25 </w:t>
            </w:r>
          </w:p>
        </w:tc>
      </w:tr>
      <w:tr w:rsidR="006E110A" w:rsidRPr="00040E48" w14:paraId="28F75FE0"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9FBB2C4"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4805FE3E" w14:textId="7C4093B3" w:rsidR="006E110A" w:rsidRPr="00040E48" w:rsidRDefault="00FF2B1E">
            <w:pPr>
              <w:pStyle w:val="TableEntry"/>
              <w:rPr>
                <w:noProof w:val="0"/>
              </w:rPr>
            </w:pPr>
            <w:hyperlink r:id="rId75" w:history="1">
              <w:r w:rsidR="006E110A" w:rsidRPr="00040E48">
                <w:rPr>
                  <w:rStyle w:val="Hyperlink"/>
                  <w:noProof w:val="0"/>
                </w:rPr>
                <w:t>CCD 3.12</w:t>
              </w:r>
            </w:hyperlink>
            <w:r w:rsidR="006E110A" w:rsidRPr="00040E48">
              <w:rPr>
                <w:noProof w:val="0"/>
              </w:rPr>
              <w:t xml:space="preserve"> (2.16.840.1.113883.10.20.1.16) </w:t>
            </w:r>
          </w:p>
        </w:tc>
      </w:tr>
      <w:tr w:rsidR="006E110A" w:rsidRPr="00040E48" w14:paraId="27061B0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525D590"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77ED034" w14:textId="77777777" w:rsidR="006E110A" w:rsidRPr="00040E48" w:rsidRDefault="006E110A">
            <w:pPr>
              <w:pStyle w:val="TableEntry"/>
              <w:rPr>
                <w:noProof w:val="0"/>
              </w:rPr>
            </w:pPr>
            <w:r w:rsidRPr="00040E48">
              <w:rPr>
                <w:noProof w:val="0"/>
              </w:rPr>
              <w:t xml:space="preserve">The vital signs section shall contain a narrative description of the measurement results of a patient’s vital signs. </w:t>
            </w:r>
          </w:p>
        </w:tc>
      </w:tr>
      <w:tr w:rsidR="006E110A" w:rsidRPr="00040E48" w14:paraId="16FC08CE"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047C7F7"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CCF2233"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15FE5B4" w14:textId="77777777" w:rsidR="006E110A" w:rsidRPr="00040E48" w:rsidRDefault="006E110A">
            <w:pPr>
              <w:pStyle w:val="TableEntryHeader"/>
              <w:rPr>
                <w:noProof w:val="0"/>
              </w:rPr>
            </w:pPr>
            <w:r w:rsidRPr="00040E48">
              <w:rPr>
                <w:noProof w:val="0"/>
              </w:rPr>
              <w:t xml:space="preserve">Description </w:t>
            </w:r>
          </w:p>
        </w:tc>
      </w:tr>
      <w:tr w:rsidR="006E110A" w:rsidRPr="00040E48" w14:paraId="0AFAD16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DEA7537" w14:textId="77777777" w:rsidR="006E110A" w:rsidRPr="00040E48" w:rsidRDefault="006E110A">
            <w:pPr>
              <w:pStyle w:val="TableEntry"/>
              <w:rPr>
                <w:noProof w:val="0"/>
              </w:rPr>
            </w:pPr>
            <w:r w:rsidRPr="00040E48">
              <w:rPr>
                <w:noProof w:val="0"/>
              </w:rPr>
              <w:t xml:space="preserve">8716-3 </w:t>
            </w:r>
          </w:p>
        </w:tc>
        <w:tc>
          <w:tcPr>
            <w:tcW w:w="0" w:type="auto"/>
            <w:tcBorders>
              <w:top w:val="single" w:sz="6" w:space="0" w:color="000000"/>
              <w:left w:val="single" w:sz="6" w:space="0" w:color="000000"/>
              <w:bottom w:val="single" w:sz="6" w:space="0" w:color="000000"/>
              <w:right w:val="single" w:sz="6" w:space="0" w:color="000000"/>
            </w:tcBorders>
            <w:vAlign w:val="center"/>
          </w:tcPr>
          <w:p w14:paraId="069FA988"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637851F" w14:textId="77777777" w:rsidR="006E110A" w:rsidRPr="00040E48" w:rsidRDefault="006E110A">
            <w:pPr>
              <w:pStyle w:val="TableEntry"/>
              <w:rPr>
                <w:noProof w:val="0"/>
              </w:rPr>
            </w:pPr>
            <w:r w:rsidRPr="00040E48">
              <w:rPr>
                <w:noProof w:val="0"/>
              </w:rPr>
              <w:t xml:space="preserve">VITAL SIGNS </w:t>
            </w:r>
          </w:p>
        </w:tc>
      </w:tr>
    </w:tbl>
    <w:p w14:paraId="533F24EB" w14:textId="77777777" w:rsidR="006E110A" w:rsidRPr="00040E48" w:rsidRDefault="006E110A">
      <w:pPr>
        <w:pStyle w:val="BodyText"/>
        <w:rPr>
          <w:noProof w:val="0"/>
        </w:rPr>
      </w:pPr>
    </w:p>
    <w:p w14:paraId="38782B6E" w14:textId="77777777" w:rsidR="006E110A" w:rsidRPr="00040E48" w:rsidRDefault="006E110A">
      <w:pPr>
        <w:pStyle w:val="Heading6"/>
        <w:rPr>
          <w:noProof w:val="0"/>
        </w:rPr>
      </w:pPr>
      <w:r w:rsidRPr="00040E48">
        <w:rPr>
          <w:noProof w:val="0"/>
        </w:rPr>
        <w:t xml:space="preserve">Parent Template </w:t>
      </w:r>
    </w:p>
    <w:p w14:paraId="7526EF8D" w14:textId="4BD46744" w:rsidR="006E110A" w:rsidRPr="00040E48" w:rsidRDefault="006E110A">
      <w:pPr>
        <w:pStyle w:val="BodyText"/>
        <w:rPr>
          <w:noProof w:val="0"/>
        </w:rPr>
      </w:pPr>
      <w:r w:rsidRPr="00040E48">
        <w:rPr>
          <w:noProof w:val="0"/>
        </w:rPr>
        <w:t xml:space="preserve">The parent of this template is </w:t>
      </w:r>
      <w:hyperlink r:id="rId76" w:history="1">
        <w:r w:rsidRPr="00040E48">
          <w:rPr>
            <w:rStyle w:val="Hyperlink"/>
            <w:noProof w:val="0"/>
          </w:rPr>
          <w:t>CCD 3.12</w:t>
        </w:r>
      </w:hyperlink>
      <w:r w:rsidRPr="00040E48">
        <w:rPr>
          <w:noProof w:val="0"/>
        </w:rPr>
        <w:t xml:space="preserve">. </w:t>
      </w:r>
    </w:p>
    <w:p w14:paraId="71C0F732" w14:textId="77777777" w:rsidR="006E110A" w:rsidRPr="00F331FC" w:rsidRDefault="006E110A">
      <w:pPr>
        <w:pStyle w:val="XMLFragment"/>
        <w:rPr>
          <w:noProof w:val="0"/>
          <w:lang w:val="nl-NL"/>
          <w:rPrChange w:id="977" w:author="Michael Clifton" w:date="2018-10-11T10:12:00Z">
            <w:rPr>
              <w:noProof w:val="0"/>
            </w:rPr>
          </w:rPrChange>
        </w:rPr>
      </w:pPr>
      <w:r w:rsidRPr="00F331FC">
        <w:rPr>
          <w:noProof w:val="0"/>
          <w:lang w:val="nl-NL"/>
          <w:rPrChange w:id="978" w:author="Michael Clifton" w:date="2018-10-11T10:12:00Z">
            <w:rPr>
              <w:noProof w:val="0"/>
            </w:rPr>
          </w:rPrChange>
        </w:rPr>
        <w:t>&lt;component&gt;</w:t>
      </w:r>
    </w:p>
    <w:p w14:paraId="12D8267D" w14:textId="77777777" w:rsidR="006E110A" w:rsidRPr="00F331FC" w:rsidRDefault="006E110A">
      <w:pPr>
        <w:pStyle w:val="XMLFragment"/>
        <w:rPr>
          <w:noProof w:val="0"/>
          <w:lang w:val="nl-NL"/>
          <w:rPrChange w:id="979" w:author="Michael Clifton" w:date="2018-10-11T10:12:00Z">
            <w:rPr>
              <w:noProof w:val="0"/>
            </w:rPr>
          </w:rPrChange>
        </w:rPr>
      </w:pPr>
      <w:r w:rsidRPr="00F331FC">
        <w:rPr>
          <w:noProof w:val="0"/>
          <w:lang w:val="nl-NL"/>
          <w:rPrChange w:id="980" w:author="Michael Clifton" w:date="2018-10-11T10:12:00Z">
            <w:rPr>
              <w:noProof w:val="0"/>
            </w:rPr>
          </w:rPrChange>
        </w:rPr>
        <w:t xml:space="preserve">  &lt;section&gt;</w:t>
      </w:r>
      <w:r w:rsidRPr="00F331FC">
        <w:rPr>
          <w:noProof w:val="0"/>
          <w:lang w:val="nl-NL"/>
          <w:rPrChange w:id="981" w:author="Michael Clifton" w:date="2018-10-11T10:12:00Z">
            <w:rPr>
              <w:noProof w:val="0"/>
            </w:rPr>
          </w:rPrChange>
        </w:rPr>
        <w:br/>
        <w:t xml:space="preserve">    &lt;templateId root='2.16.840.1.113883.10.20.1.16'/&gt;</w:t>
      </w:r>
    </w:p>
    <w:p w14:paraId="09493D7D" w14:textId="77777777" w:rsidR="006E110A" w:rsidRPr="00F331FC" w:rsidRDefault="006E110A">
      <w:pPr>
        <w:pStyle w:val="XMLFragment"/>
        <w:rPr>
          <w:noProof w:val="0"/>
          <w:lang w:val="nl-NL"/>
          <w:rPrChange w:id="982" w:author="Michael Clifton" w:date="2018-10-11T10:12:00Z">
            <w:rPr>
              <w:noProof w:val="0"/>
            </w:rPr>
          </w:rPrChange>
        </w:rPr>
      </w:pPr>
      <w:r w:rsidRPr="00F331FC">
        <w:rPr>
          <w:noProof w:val="0"/>
          <w:lang w:val="nl-NL"/>
          <w:rPrChange w:id="983" w:author="Michael Clifton" w:date="2018-10-11T10:12:00Z">
            <w:rPr>
              <w:noProof w:val="0"/>
            </w:rPr>
          </w:rPrChange>
        </w:rPr>
        <w:t xml:space="preserve">    &lt;templateId root='1.3.6.1.4.1.19376.1.5.3.1.3.25'/&gt;</w:t>
      </w:r>
    </w:p>
    <w:p w14:paraId="59C8A11A" w14:textId="77777777" w:rsidR="006E110A" w:rsidRPr="00040E48" w:rsidRDefault="006E110A">
      <w:pPr>
        <w:pStyle w:val="XMLFragment"/>
        <w:rPr>
          <w:noProof w:val="0"/>
        </w:rPr>
      </w:pPr>
      <w:r w:rsidRPr="00F331FC">
        <w:rPr>
          <w:noProof w:val="0"/>
          <w:lang w:val="nl-NL"/>
          <w:rPrChange w:id="984" w:author="Michael Clifton" w:date="2018-10-11T10:12:00Z">
            <w:rPr>
              <w:noProof w:val="0"/>
            </w:rPr>
          </w:rPrChange>
        </w:rPr>
        <w:t xml:space="preserve">    </w:t>
      </w:r>
      <w:r w:rsidRPr="00040E48">
        <w:rPr>
          <w:noProof w:val="0"/>
        </w:rPr>
        <w:t>&lt;id root=' ' extension=' '/&gt;</w:t>
      </w:r>
    </w:p>
    <w:p w14:paraId="00D9413C" w14:textId="77777777" w:rsidR="006E110A" w:rsidRPr="00040E48" w:rsidRDefault="006E110A">
      <w:pPr>
        <w:pStyle w:val="XMLFragment"/>
        <w:rPr>
          <w:noProof w:val="0"/>
        </w:rPr>
      </w:pPr>
      <w:r w:rsidRPr="00040E48">
        <w:rPr>
          <w:noProof w:val="0"/>
        </w:rPr>
        <w:t xml:space="preserve">    &lt;code code='8716-3' displayName='VITAL SIGNS'</w:t>
      </w:r>
    </w:p>
    <w:p w14:paraId="29A845A8" w14:textId="77777777" w:rsidR="006E110A" w:rsidRPr="00040E48" w:rsidRDefault="006E110A">
      <w:pPr>
        <w:pStyle w:val="XMLFragment"/>
        <w:rPr>
          <w:noProof w:val="0"/>
        </w:rPr>
      </w:pPr>
      <w:r w:rsidRPr="00040E48">
        <w:rPr>
          <w:noProof w:val="0"/>
        </w:rPr>
        <w:t xml:space="preserve">      codeSystem='2.16.840.1.113883.6.1' codeSystemName='LOINC'/&gt;</w:t>
      </w:r>
    </w:p>
    <w:p w14:paraId="378513FA" w14:textId="77777777" w:rsidR="006E110A" w:rsidRPr="00040E48" w:rsidRDefault="006E110A">
      <w:pPr>
        <w:pStyle w:val="XMLFragment"/>
        <w:rPr>
          <w:noProof w:val="0"/>
        </w:rPr>
      </w:pPr>
      <w:r w:rsidRPr="00040E48">
        <w:rPr>
          <w:noProof w:val="0"/>
        </w:rPr>
        <w:t xml:space="preserve">    &lt;text&gt;</w:t>
      </w:r>
    </w:p>
    <w:p w14:paraId="075C29EA"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75C0A7C2" w14:textId="77777777" w:rsidR="006E110A" w:rsidRPr="00040E48" w:rsidRDefault="006E110A">
      <w:pPr>
        <w:pStyle w:val="XMLFragment"/>
        <w:rPr>
          <w:noProof w:val="0"/>
        </w:rPr>
      </w:pPr>
      <w:r w:rsidRPr="00040E48">
        <w:rPr>
          <w:noProof w:val="0"/>
        </w:rPr>
        <w:t xml:space="preserve">    &lt;/text&gt;  </w:t>
      </w:r>
    </w:p>
    <w:p w14:paraId="7AF0AEB1" w14:textId="77777777" w:rsidR="006E110A" w:rsidRPr="00040E48" w:rsidRDefault="006E110A">
      <w:pPr>
        <w:pStyle w:val="XMLFragment"/>
        <w:rPr>
          <w:noProof w:val="0"/>
        </w:rPr>
      </w:pPr>
      <w:r w:rsidRPr="00040E48">
        <w:rPr>
          <w:noProof w:val="0"/>
        </w:rPr>
        <w:t xml:space="preserve">       </w:t>
      </w:r>
    </w:p>
    <w:p w14:paraId="7E6AA7D2" w14:textId="77777777" w:rsidR="006E110A" w:rsidRPr="00040E48" w:rsidRDefault="006E110A">
      <w:pPr>
        <w:pStyle w:val="XMLFragment"/>
        <w:rPr>
          <w:noProof w:val="0"/>
        </w:rPr>
      </w:pPr>
      <w:r w:rsidRPr="00040E48">
        <w:rPr>
          <w:noProof w:val="0"/>
        </w:rPr>
        <w:t xml:space="preserve">  &lt;/section&gt;</w:t>
      </w:r>
    </w:p>
    <w:p w14:paraId="5CB5164D" w14:textId="77777777" w:rsidR="006E110A" w:rsidRPr="00040E48" w:rsidRDefault="006E110A">
      <w:pPr>
        <w:pStyle w:val="XMLFragment"/>
        <w:rPr>
          <w:noProof w:val="0"/>
        </w:rPr>
      </w:pPr>
      <w:r w:rsidRPr="00040E48">
        <w:rPr>
          <w:noProof w:val="0"/>
        </w:rPr>
        <w:t>&lt;/component&gt;</w:t>
      </w:r>
    </w:p>
    <w:p w14:paraId="2A258149" w14:textId="77777777" w:rsidR="006E110A" w:rsidRPr="00040E48" w:rsidRDefault="006E110A">
      <w:pPr>
        <w:pStyle w:val="FigureTitle"/>
        <w:rPr>
          <w:noProof w:val="0"/>
        </w:rPr>
      </w:pPr>
      <w:r w:rsidRPr="00040E48">
        <w:rPr>
          <w:noProof w:val="0"/>
        </w:rPr>
        <w:t xml:space="preserve">Figure </w:t>
      </w:r>
      <w:r w:rsidR="002A426F" w:rsidRPr="00040E48">
        <w:rPr>
          <w:noProof w:val="0"/>
        </w:rPr>
        <w:t>6.3.3.4.4.1</w:t>
      </w:r>
      <w:r w:rsidR="0063221E" w:rsidRPr="00040E48">
        <w:rPr>
          <w:noProof w:val="0"/>
        </w:rPr>
        <w:t>-1:</w:t>
      </w:r>
      <w:r w:rsidR="00E36C93" w:rsidRPr="00040E48">
        <w:rPr>
          <w:noProof w:val="0"/>
        </w:rPr>
        <w:t xml:space="preserve"> </w:t>
      </w:r>
      <w:r w:rsidRPr="00040E48">
        <w:rPr>
          <w:noProof w:val="0"/>
        </w:rPr>
        <w:t>Sample Vital Signs Section</w:t>
      </w:r>
    </w:p>
    <w:p w14:paraId="7BDD83EA" w14:textId="77777777" w:rsidR="006E110A" w:rsidRPr="00040E48" w:rsidRDefault="006E110A" w:rsidP="00EF41A6">
      <w:pPr>
        <w:pStyle w:val="Heading5TOC"/>
        <w:rPr>
          <w:noProof w:val="0"/>
          <w:lang w:val="en-US"/>
        </w:rPr>
      </w:pPr>
      <w:bookmarkStart w:id="985" w:name="_Toc441141978"/>
      <w:bookmarkStart w:id="986" w:name="T1_3_6_1_4_1_19376_1_5_3_1_1_5_3_2"/>
      <w:r w:rsidRPr="00040E48">
        <w:rPr>
          <w:noProof w:val="0"/>
          <w:lang w:val="en-US"/>
        </w:rPr>
        <w:lastRenderedPageBreak/>
        <w:t>Coded Vital Signs Section 1.3.6.1.4.1.19376.1.5.3.1.1.5.3.2</w:t>
      </w:r>
      <w:bookmarkEnd w:id="98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15181070"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986"/>
          <w:p w14:paraId="7C1AA343"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4F639E7" w14:textId="77777777" w:rsidR="006E110A" w:rsidRPr="00040E48" w:rsidRDefault="006E110A">
            <w:pPr>
              <w:pStyle w:val="TableEntry"/>
              <w:rPr>
                <w:noProof w:val="0"/>
              </w:rPr>
            </w:pPr>
            <w:r w:rsidRPr="00040E48">
              <w:rPr>
                <w:noProof w:val="0"/>
              </w:rPr>
              <w:t xml:space="preserve">1.3.6.1.4.1.19376.1.5.3.1.1.5.3.2 </w:t>
            </w:r>
          </w:p>
        </w:tc>
      </w:tr>
      <w:tr w:rsidR="006E110A" w:rsidRPr="00040E48" w14:paraId="3FD53EB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73B5108"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19A09087" w14:textId="77777777" w:rsidR="006E110A" w:rsidRPr="00040E48" w:rsidRDefault="00FF2B1E">
            <w:pPr>
              <w:pStyle w:val="TableEntry"/>
              <w:rPr>
                <w:noProof w:val="0"/>
              </w:rPr>
            </w:pPr>
            <w:hyperlink w:anchor="T1_3_6_1_4_1_19376_1_5_3_1_3_25" w:tooltip="1.3.6.1.4.1.19376.1.5.3.1.3.25" w:history="1">
              <w:r w:rsidR="006E110A" w:rsidRPr="00040E48">
                <w:rPr>
                  <w:rStyle w:val="Hyperlink"/>
                  <w:noProof w:val="0"/>
                </w:rPr>
                <w:t>Vital Signs</w:t>
              </w:r>
            </w:hyperlink>
            <w:r w:rsidR="006E110A" w:rsidRPr="00040E48">
              <w:rPr>
                <w:noProof w:val="0"/>
              </w:rPr>
              <w:t xml:space="preserve"> (1.3.6.1.4.1.19376.1.5.3.1.3.25) </w:t>
            </w:r>
          </w:p>
        </w:tc>
      </w:tr>
      <w:tr w:rsidR="006E110A" w:rsidRPr="00040E48" w14:paraId="7BB34CC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2D4E599"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C7911F8" w14:textId="77777777" w:rsidR="006E110A" w:rsidRPr="00040E48" w:rsidRDefault="006E110A">
            <w:pPr>
              <w:pStyle w:val="TableEntry"/>
              <w:rPr>
                <w:noProof w:val="0"/>
              </w:rPr>
            </w:pPr>
            <w:r w:rsidRPr="00040E48">
              <w:rPr>
                <w:noProof w:val="0"/>
              </w:rPr>
              <w:t xml:space="preserve">The vital signs section contains coded measurement results of a patient’s vital signs. </w:t>
            </w:r>
          </w:p>
        </w:tc>
      </w:tr>
      <w:tr w:rsidR="006E110A" w:rsidRPr="00040E48" w14:paraId="46FB1A2E"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8966277"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C4C2ACD"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112BD76" w14:textId="77777777" w:rsidR="006E110A" w:rsidRPr="00040E48" w:rsidRDefault="006E110A">
            <w:pPr>
              <w:pStyle w:val="TableEntryHeader"/>
              <w:rPr>
                <w:noProof w:val="0"/>
              </w:rPr>
            </w:pPr>
            <w:r w:rsidRPr="00040E48">
              <w:rPr>
                <w:noProof w:val="0"/>
              </w:rPr>
              <w:t xml:space="preserve">Description </w:t>
            </w:r>
          </w:p>
        </w:tc>
      </w:tr>
      <w:tr w:rsidR="006E110A" w:rsidRPr="00040E48" w14:paraId="7454D5D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A282709" w14:textId="77777777" w:rsidR="006E110A" w:rsidRPr="00040E48" w:rsidRDefault="006E110A">
            <w:pPr>
              <w:pStyle w:val="TableEntry"/>
              <w:rPr>
                <w:noProof w:val="0"/>
              </w:rPr>
            </w:pPr>
            <w:r w:rsidRPr="00040E48">
              <w:rPr>
                <w:noProof w:val="0"/>
              </w:rPr>
              <w:t xml:space="preserve">8716-3 </w:t>
            </w:r>
          </w:p>
        </w:tc>
        <w:tc>
          <w:tcPr>
            <w:tcW w:w="0" w:type="auto"/>
            <w:tcBorders>
              <w:top w:val="single" w:sz="6" w:space="0" w:color="000000"/>
              <w:left w:val="single" w:sz="6" w:space="0" w:color="000000"/>
              <w:bottom w:val="single" w:sz="6" w:space="0" w:color="000000"/>
              <w:right w:val="single" w:sz="6" w:space="0" w:color="000000"/>
            </w:tcBorders>
            <w:vAlign w:val="center"/>
          </w:tcPr>
          <w:p w14:paraId="616E5EC8"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23708AE" w14:textId="77777777" w:rsidR="006E110A" w:rsidRPr="00040E48" w:rsidRDefault="006E110A">
            <w:pPr>
              <w:pStyle w:val="TableEntry"/>
              <w:rPr>
                <w:noProof w:val="0"/>
              </w:rPr>
            </w:pPr>
            <w:r w:rsidRPr="00040E48">
              <w:rPr>
                <w:noProof w:val="0"/>
              </w:rPr>
              <w:t xml:space="preserve">VITAL SIGNS </w:t>
            </w:r>
          </w:p>
        </w:tc>
      </w:tr>
      <w:tr w:rsidR="006E110A" w:rsidRPr="00040E48" w14:paraId="52A10421"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59DC3F8"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073F9F4"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C48DF08" w14:textId="77777777" w:rsidR="006E110A" w:rsidRPr="00040E48" w:rsidRDefault="006E110A">
            <w:pPr>
              <w:pStyle w:val="TableEntryHeader"/>
              <w:rPr>
                <w:noProof w:val="0"/>
              </w:rPr>
            </w:pPr>
            <w:r w:rsidRPr="00040E48">
              <w:rPr>
                <w:noProof w:val="0"/>
              </w:rPr>
              <w:t xml:space="preserve">Description </w:t>
            </w:r>
          </w:p>
        </w:tc>
      </w:tr>
      <w:tr w:rsidR="006E110A" w:rsidRPr="00040E48" w14:paraId="1F259C70"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628581C" w14:textId="77777777" w:rsidR="006E110A" w:rsidRPr="00040E48" w:rsidRDefault="006E110A">
            <w:pPr>
              <w:pStyle w:val="TableEntry"/>
              <w:rPr>
                <w:noProof w:val="0"/>
              </w:rPr>
            </w:pPr>
            <w:r w:rsidRPr="00040E48">
              <w:rPr>
                <w:noProof w:val="0"/>
              </w:rPr>
              <w:t xml:space="preserve">1.3.6.1.4.1.19376.1.5.3.1.4.13.1 </w:t>
            </w:r>
          </w:p>
        </w:tc>
        <w:tc>
          <w:tcPr>
            <w:tcW w:w="0" w:type="auto"/>
            <w:tcBorders>
              <w:top w:val="single" w:sz="6" w:space="0" w:color="000000"/>
              <w:left w:val="single" w:sz="6" w:space="0" w:color="000000"/>
              <w:bottom w:val="single" w:sz="6" w:space="0" w:color="000000"/>
              <w:right w:val="single" w:sz="6" w:space="0" w:color="000000"/>
            </w:tcBorders>
            <w:vAlign w:val="center"/>
          </w:tcPr>
          <w:p w14:paraId="54C8CFC9"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6D832E7" w14:textId="77777777" w:rsidR="006E110A" w:rsidRPr="00040E48" w:rsidRDefault="00FF2B1E">
            <w:pPr>
              <w:pStyle w:val="TableEntry"/>
              <w:rPr>
                <w:noProof w:val="0"/>
              </w:rPr>
            </w:pPr>
            <w:hyperlink w:anchor="T1_3_6_1_4_1_19376_1_5_3_1_4_13_1" w:tooltip="1.3.6.1.4.1.19376.1.5.3.1.4.13.1" w:history="1">
              <w:r w:rsidR="006E110A" w:rsidRPr="00040E48">
                <w:rPr>
                  <w:rStyle w:val="Hyperlink"/>
                  <w:noProof w:val="0"/>
                </w:rPr>
                <w:t>Vital Signs Organizer</w:t>
              </w:r>
            </w:hyperlink>
            <w:r w:rsidR="006E110A" w:rsidRPr="00040E48">
              <w:rPr>
                <w:noProof w:val="0"/>
              </w:rPr>
              <w:t xml:space="preserve"> </w:t>
            </w:r>
          </w:p>
        </w:tc>
      </w:tr>
    </w:tbl>
    <w:p w14:paraId="00EF4A56" w14:textId="77777777" w:rsidR="006E110A" w:rsidRPr="00040E48" w:rsidRDefault="006E110A">
      <w:pPr>
        <w:pStyle w:val="BodyText"/>
        <w:rPr>
          <w:noProof w:val="0"/>
        </w:rPr>
      </w:pPr>
    </w:p>
    <w:p w14:paraId="770369F4" w14:textId="77777777" w:rsidR="006E110A" w:rsidRPr="00040E48" w:rsidRDefault="006E110A">
      <w:pPr>
        <w:pStyle w:val="Heading6"/>
        <w:rPr>
          <w:noProof w:val="0"/>
        </w:rPr>
      </w:pPr>
      <w:r w:rsidRPr="00040E48">
        <w:rPr>
          <w:noProof w:val="0"/>
        </w:rPr>
        <w:t xml:space="preserve">Parent Template </w:t>
      </w:r>
    </w:p>
    <w:p w14:paraId="5904B5FE" w14:textId="77777777" w:rsidR="006E110A" w:rsidRPr="00040E48" w:rsidRDefault="006E110A">
      <w:pPr>
        <w:pStyle w:val="BodyText"/>
        <w:rPr>
          <w:noProof w:val="0"/>
        </w:rPr>
      </w:pPr>
      <w:r w:rsidRPr="00040E48">
        <w:rPr>
          <w:noProof w:val="0"/>
        </w:rPr>
        <w:t xml:space="preserve">The parent of this template is </w:t>
      </w:r>
      <w:hyperlink w:anchor="T1_3_6_1_4_1_19376_1_5_3_1_3_25" w:tooltip="1.3.6.1.4.1.19376.1.5.3.1.3.25" w:history="1">
        <w:r w:rsidRPr="00040E48">
          <w:rPr>
            <w:rStyle w:val="Hyperlink"/>
            <w:noProof w:val="0"/>
          </w:rPr>
          <w:t>Vital Signs</w:t>
        </w:r>
      </w:hyperlink>
      <w:r w:rsidRPr="00040E48">
        <w:rPr>
          <w:noProof w:val="0"/>
        </w:rPr>
        <w:t xml:space="preserve">. </w:t>
      </w:r>
    </w:p>
    <w:p w14:paraId="24C6BC7F" w14:textId="77777777" w:rsidR="006E110A" w:rsidRPr="00F331FC" w:rsidRDefault="006E110A">
      <w:pPr>
        <w:pStyle w:val="XMLFragment"/>
        <w:rPr>
          <w:noProof w:val="0"/>
          <w:lang w:val="nl-NL"/>
          <w:rPrChange w:id="987" w:author="Michael Clifton" w:date="2018-10-11T10:12:00Z">
            <w:rPr>
              <w:noProof w:val="0"/>
            </w:rPr>
          </w:rPrChange>
        </w:rPr>
      </w:pPr>
      <w:r w:rsidRPr="00F331FC">
        <w:rPr>
          <w:noProof w:val="0"/>
          <w:lang w:val="nl-NL"/>
          <w:rPrChange w:id="988" w:author="Michael Clifton" w:date="2018-10-11T10:12:00Z">
            <w:rPr>
              <w:noProof w:val="0"/>
            </w:rPr>
          </w:rPrChange>
        </w:rPr>
        <w:t>&lt;component&gt;</w:t>
      </w:r>
    </w:p>
    <w:p w14:paraId="773A2B33" w14:textId="77777777" w:rsidR="006E110A" w:rsidRPr="00F331FC" w:rsidRDefault="006E110A">
      <w:pPr>
        <w:pStyle w:val="XMLFragment"/>
        <w:rPr>
          <w:noProof w:val="0"/>
          <w:lang w:val="nl-NL"/>
          <w:rPrChange w:id="989" w:author="Michael Clifton" w:date="2018-10-11T10:12:00Z">
            <w:rPr>
              <w:noProof w:val="0"/>
            </w:rPr>
          </w:rPrChange>
        </w:rPr>
      </w:pPr>
      <w:r w:rsidRPr="00F331FC">
        <w:rPr>
          <w:noProof w:val="0"/>
          <w:lang w:val="nl-NL"/>
          <w:rPrChange w:id="990" w:author="Michael Clifton" w:date="2018-10-11T10:12:00Z">
            <w:rPr>
              <w:noProof w:val="0"/>
            </w:rPr>
          </w:rPrChange>
        </w:rPr>
        <w:t xml:space="preserve">  &lt;section&gt;</w:t>
      </w:r>
      <w:r w:rsidRPr="00F331FC">
        <w:rPr>
          <w:noProof w:val="0"/>
          <w:lang w:val="nl-NL"/>
          <w:rPrChange w:id="991" w:author="Michael Clifton" w:date="2018-10-11T10:12:00Z">
            <w:rPr>
              <w:noProof w:val="0"/>
            </w:rPr>
          </w:rPrChange>
        </w:rPr>
        <w:br/>
        <w:t xml:space="preserve">    &lt;templateId root='1.3.6.1.4.1.19376.1.5.3.1.3.25'/&gt;</w:t>
      </w:r>
    </w:p>
    <w:p w14:paraId="0D984648" w14:textId="77777777" w:rsidR="006E110A" w:rsidRPr="00F331FC" w:rsidRDefault="006E110A">
      <w:pPr>
        <w:pStyle w:val="XMLFragment"/>
        <w:rPr>
          <w:noProof w:val="0"/>
          <w:lang w:val="nl-NL"/>
          <w:rPrChange w:id="992" w:author="Michael Clifton" w:date="2018-10-11T10:12:00Z">
            <w:rPr>
              <w:noProof w:val="0"/>
            </w:rPr>
          </w:rPrChange>
        </w:rPr>
      </w:pPr>
      <w:r w:rsidRPr="00F331FC">
        <w:rPr>
          <w:noProof w:val="0"/>
          <w:lang w:val="nl-NL"/>
          <w:rPrChange w:id="993" w:author="Michael Clifton" w:date="2018-10-11T10:12:00Z">
            <w:rPr>
              <w:noProof w:val="0"/>
            </w:rPr>
          </w:rPrChange>
        </w:rPr>
        <w:t xml:space="preserve">    &lt;templateId root='1.3.6.1.4.1.19376.1.5.3.1.1.5.3.2'/&gt;</w:t>
      </w:r>
    </w:p>
    <w:p w14:paraId="25CCEA49" w14:textId="77777777" w:rsidR="006E110A" w:rsidRPr="00040E48" w:rsidRDefault="006E110A">
      <w:pPr>
        <w:pStyle w:val="XMLFragment"/>
        <w:rPr>
          <w:noProof w:val="0"/>
        </w:rPr>
      </w:pPr>
      <w:r w:rsidRPr="00F331FC">
        <w:rPr>
          <w:noProof w:val="0"/>
          <w:lang w:val="nl-NL"/>
          <w:rPrChange w:id="994" w:author="Michael Clifton" w:date="2018-10-11T10:12:00Z">
            <w:rPr>
              <w:noProof w:val="0"/>
            </w:rPr>
          </w:rPrChange>
        </w:rPr>
        <w:t xml:space="preserve">    </w:t>
      </w:r>
      <w:r w:rsidRPr="00040E48">
        <w:rPr>
          <w:noProof w:val="0"/>
        </w:rPr>
        <w:t>&lt;id root=' ' extension=' '/&gt;</w:t>
      </w:r>
    </w:p>
    <w:p w14:paraId="4144B9DA" w14:textId="77777777" w:rsidR="006E110A" w:rsidRPr="00040E48" w:rsidRDefault="006E110A">
      <w:pPr>
        <w:pStyle w:val="XMLFragment"/>
        <w:rPr>
          <w:noProof w:val="0"/>
        </w:rPr>
      </w:pPr>
      <w:r w:rsidRPr="00040E48">
        <w:rPr>
          <w:noProof w:val="0"/>
        </w:rPr>
        <w:t xml:space="preserve">    &lt;code code='8716-3' displayName='VITAL SIGNS'</w:t>
      </w:r>
    </w:p>
    <w:p w14:paraId="049AB70B" w14:textId="77777777" w:rsidR="006E110A" w:rsidRPr="00040E48" w:rsidRDefault="006E110A">
      <w:pPr>
        <w:pStyle w:val="XMLFragment"/>
        <w:rPr>
          <w:noProof w:val="0"/>
        </w:rPr>
      </w:pPr>
      <w:r w:rsidRPr="00040E48">
        <w:rPr>
          <w:noProof w:val="0"/>
        </w:rPr>
        <w:t xml:space="preserve">      codeSystem='2.16.840.1.113883.6.1' codeSystemName='LOINC'/&gt;</w:t>
      </w:r>
    </w:p>
    <w:p w14:paraId="3E6CC21D" w14:textId="77777777" w:rsidR="006E110A" w:rsidRPr="00040E48" w:rsidRDefault="006E110A">
      <w:pPr>
        <w:pStyle w:val="XMLFragment"/>
        <w:rPr>
          <w:noProof w:val="0"/>
        </w:rPr>
      </w:pPr>
      <w:r w:rsidRPr="00040E48">
        <w:rPr>
          <w:noProof w:val="0"/>
        </w:rPr>
        <w:t xml:space="preserve">    &lt;text&gt;</w:t>
      </w:r>
    </w:p>
    <w:p w14:paraId="6D5FB750"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C085DAB" w14:textId="77777777" w:rsidR="006E110A" w:rsidRPr="00040E48" w:rsidRDefault="006E110A">
      <w:pPr>
        <w:pStyle w:val="XMLFragment"/>
        <w:rPr>
          <w:noProof w:val="0"/>
        </w:rPr>
      </w:pPr>
      <w:r w:rsidRPr="00040E48">
        <w:rPr>
          <w:noProof w:val="0"/>
        </w:rPr>
        <w:t xml:space="preserve">    &lt;/text&gt;   </w:t>
      </w:r>
    </w:p>
    <w:p w14:paraId="37FE2849" w14:textId="77777777" w:rsidR="00F22211" w:rsidRPr="00040E48" w:rsidRDefault="00F22211" w:rsidP="00F22211">
      <w:pPr>
        <w:pStyle w:val="XMLFragment"/>
        <w:rPr>
          <w:noProof w:val="0"/>
        </w:rPr>
      </w:pPr>
      <w:r w:rsidRPr="00040E48">
        <w:rPr>
          <w:noProof w:val="0"/>
        </w:rPr>
        <w:t xml:space="preserve">    &lt;entry&gt; </w:t>
      </w:r>
    </w:p>
    <w:p w14:paraId="2C5C5715"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6D857CF2"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35173239" w14:textId="77777777" w:rsidR="00F22211" w:rsidRPr="00F331FC" w:rsidRDefault="00F22211" w:rsidP="00F22211">
      <w:pPr>
        <w:pStyle w:val="XMLFragment"/>
        <w:rPr>
          <w:noProof w:val="0"/>
          <w:lang w:val="nl-NL"/>
          <w:rPrChange w:id="995" w:author="Michael Clifton" w:date="2018-10-11T10:12:00Z">
            <w:rPr>
              <w:noProof w:val="0"/>
            </w:rPr>
          </w:rPrChange>
        </w:rPr>
      </w:pPr>
      <w:r w:rsidRPr="00040E48">
        <w:rPr>
          <w:noProof w:val="0"/>
        </w:rPr>
        <w:tab/>
      </w:r>
      <w:r w:rsidRPr="00040E48">
        <w:rPr>
          <w:noProof w:val="0"/>
        </w:rPr>
        <w:tab/>
        <w:t xml:space="preserve">  </w:t>
      </w:r>
      <w:r w:rsidRPr="00F331FC">
        <w:rPr>
          <w:noProof w:val="0"/>
          <w:lang w:val="nl-NL"/>
          <w:rPrChange w:id="996" w:author="Michael Clifton" w:date="2018-10-11T10:12:00Z">
            <w:rPr>
              <w:noProof w:val="0"/>
            </w:rPr>
          </w:rPrChange>
        </w:rPr>
        <w:t>&lt;templateId root='</w:t>
      </w:r>
      <w:r w:rsidRPr="00F331FC">
        <w:rPr>
          <w:rStyle w:val="Hyperlink"/>
          <w:noProof w:val="0"/>
          <w:lang w:val="nl-NL"/>
          <w:rPrChange w:id="997" w:author="Michael Clifton" w:date="2018-10-11T10:12:00Z">
            <w:rPr>
              <w:rStyle w:val="Hyperlink"/>
              <w:noProof w:val="0"/>
            </w:rPr>
          </w:rPrChange>
        </w:rPr>
        <w:t>1.3.6.1.4.1.19376.1.5.3.1.4.5</w:t>
      </w:r>
      <w:r w:rsidRPr="00F331FC">
        <w:rPr>
          <w:noProof w:val="0"/>
          <w:lang w:val="nl-NL"/>
          <w:rPrChange w:id="998" w:author="Michael Clifton" w:date="2018-10-11T10:12:00Z">
            <w:rPr>
              <w:noProof w:val="0"/>
            </w:rPr>
          </w:rPrChange>
        </w:rPr>
        <w:t xml:space="preserve">'/&gt; </w:t>
      </w:r>
    </w:p>
    <w:p w14:paraId="55EE742C" w14:textId="77777777" w:rsidR="00F22211" w:rsidRPr="00F331FC" w:rsidRDefault="00F22211" w:rsidP="00F22211">
      <w:pPr>
        <w:pStyle w:val="XMLFragment"/>
        <w:rPr>
          <w:noProof w:val="0"/>
          <w:lang w:val="nl-NL"/>
          <w:rPrChange w:id="999" w:author="Michael Clifton" w:date="2018-10-11T10:12:00Z">
            <w:rPr>
              <w:noProof w:val="0"/>
            </w:rPr>
          </w:rPrChange>
        </w:rPr>
      </w:pPr>
      <w:r w:rsidRPr="00F331FC">
        <w:rPr>
          <w:noProof w:val="0"/>
          <w:lang w:val="nl-NL"/>
          <w:rPrChange w:id="1000" w:author="Michael Clifton" w:date="2018-10-11T10:12:00Z">
            <w:rPr>
              <w:noProof w:val="0"/>
            </w:rPr>
          </w:rPrChange>
        </w:rPr>
        <w:tab/>
      </w:r>
      <w:r w:rsidRPr="00F331FC">
        <w:rPr>
          <w:noProof w:val="0"/>
          <w:lang w:val="nl-NL"/>
          <w:rPrChange w:id="1001" w:author="Michael Clifton" w:date="2018-10-11T10:12:00Z">
            <w:rPr>
              <w:noProof w:val="0"/>
            </w:rPr>
          </w:rPrChange>
        </w:rPr>
        <w:tab/>
      </w:r>
      <w:r w:rsidRPr="00F331FC">
        <w:rPr>
          <w:noProof w:val="0"/>
          <w:lang w:val="nl-NL"/>
          <w:rPrChange w:id="1002" w:author="Michael Clifton" w:date="2018-10-11T10:12:00Z">
            <w:rPr>
              <w:noProof w:val="0"/>
            </w:rPr>
          </w:rPrChange>
        </w:rPr>
        <w:tab/>
        <w:t xml:space="preserve">: </w:t>
      </w:r>
    </w:p>
    <w:p w14:paraId="37EB900E" w14:textId="77777777" w:rsidR="00F22211" w:rsidRPr="00F331FC" w:rsidRDefault="00F22211" w:rsidP="00F22211">
      <w:pPr>
        <w:pStyle w:val="XMLFragment"/>
        <w:rPr>
          <w:noProof w:val="0"/>
          <w:lang w:val="nl-NL"/>
          <w:rPrChange w:id="1003" w:author="Michael Clifton" w:date="2018-10-11T10:12:00Z">
            <w:rPr>
              <w:noProof w:val="0"/>
            </w:rPr>
          </w:rPrChange>
        </w:rPr>
      </w:pPr>
      <w:r w:rsidRPr="00F331FC">
        <w:rPr>
          <w:noProof w:val="0"/>
          <w:lang w:val="nl-NL"/>
          <w:rPrChange w:id="1004" w:author="Michael Clifton" w:date="2018-10-11T10:12:00Z">
            <w:rPr>
              <w:noProof w:val="0"/>
            </w:rPr>
          </w:rPrChange>
        </w:rPr>
        <w:tab/>
      </w:r>
      <w:r w:rsidRPr="00F331FC">
        <w:rPr>
          <w:noProof w:val="0"/>
          <w:lang w:val="nl-NL"/>
          <w:rPrChange w:id="1005" w:author="Michael Clifton" w:date="2018-10-11T10:12:00Z">
            <w:rPr>
              <w:noProof w:val="0"/>
            </w:rPr>
          </w:rPrChange>
        </w:rPr>
        <w:tab/>
        <w:t>&lt;/entry&gt;   </w:t>
      </w:r>
    </w:p>
    <w:p w14:paraId="63023B48" w14:textId="77777777" w:rsidR="006E110A" w:rsidRPr="00040E48" w:rsidRDefault="006E110A">
      <w:pPr>
        <w:pStyle w:val="XMLFragment"/>
        <w:rPr>
          <w:noProof w:val="0"/>
        </w:rPr>
      </w:pPr>
      <w:r w:rsidRPr="00F331FC">
        <w:rPr>
          <w:noProof w:val="0"/>
          <w:lang w:val="nl-NL"/>
          <w:rPrChange w:id="1006" w:author="Michael Clifton" w:date="2018-10-11T10:12:00Z">
            <w:rPr>
              <w:noProof w:val="0"/>
            </w:rPr>
          </w:rPrChange>
        </w:rPr>
        <w:t xml:space="preserve">  </w:t>
      </w:r>
      <w:r w:rsidRPr="00040E48">
        <w:rPr>
          <w:noProof w:val="0"/>
        </w:rPr>
        <w:t>&lt;/section&gt;</w:t>
      </w:r>
    </w:p>
    <w:p w14:paraId="67A91CF5" w14:textId="77777777" w:rsidR="006E110A" w:rsidRPr="00040E48" w:rsidRDefault="006E110A">
      <w:pPr>
        <w:pStyle w:val="XMLFragment"/>
        <w:rPr>
          <w:noProof w:val="0"/>
        </w:rPr>
      </w:pPr>
      <w:r w:rsidRPr="00040E48">
        <w:rPr>
          <w:noProof w:val="0"/>
        </w:rPr>
        <w:t>&lt;/component&gt;</w:t>
      </w:r>
    </w:p>
    <w:p w14:paraId="5DC8E11B" w14:textId="77777777" w:rsidR="006E110A" w:rsidRPr="00040E48" w:rsidRDefault="006E110A">
      <w:pPr>
        <w:pStyle w:val="FigureTitle"/>
        <w:rPr>
          <w:noProof w:val="0"/>
        </w:rPr>
      </w:pPr>
      <w:r w:rsidRPr="00040E48">
        <w:rPr>
          <w:noProof w:val="0"/>
        </w:rPr>
        <w:t xml:space="preserve">Figure </w:t>
      </w:r>
      <w:r w:rsidR="002A426F" w:rsidRPr="00040E48">
        <w:rPr>
          <w:noProof w:val="0"/>
        </w:rPr>
        <w:t>6.3.3.4.5.1</w:t>
      </w:r>
      <w:r w:rsidR="0063221E" w:rsidRPr="00040E48">
        <w:rPr>
          <w:noProof w:val="0"/>
        </w:rPr>
        <w:t>-1:</w:t>
      </w:r>
      <w:r w:rsidR="00E36C93" w:rsidRPr="00040E48">
        <w:rPr>
          <w:noProof w:val="0"/>
        </w:rPr>
        <w:t xml:space="preserve"> </w:t>
      </w:r>
      <w:r w:rsidRPr="00040E48">
        <w:rPr>
          <w:noProof w:val="0"/>
        </w:rPr>
        <w:t>Sample Coded Vital Signs Section</w:t>
      </w:r>
    </w:p>
    <w:p w14:paraId="7E70BD8B" w14:textId="77777777" w:rsidR="006E110A" w:rsidRPr="00040E48" w:rsidRDefault="006E110A" w:rsidP="00EF41A6">
      <w:pPr>
        <w:pStyle w:val="Heading5TOC"/>
        <w:rPr>
          <w:noProof w:val="0"/>
          <w:lang w:val="en-US"/>
        </w:rPr>
      </w:pPr>
      <w:bookmarkStart w:id="1007" w:name="_Toc441141979"/>
      <w:bookmarkStart w:id="1008" w:name="T1_3_6_1_4_1_19376_1_5_3_1_1_9_16"/>
      <w:r w:rsidRPr="00040E48">
        <w:rPr>
          <w:noProof w:val="0"/>
          <w:lang w:val="en-US"/>
        </w:rPr>
        <w:t>General Appearance Section 1.3.6.1.4.1.19376.1.5.3.1.1.9.16</w:t>
      </w:r>
      <w:bookmarkEnd w:id="100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444B7182"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008"/>
          <w:p w14:paraId="46247D8C"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00F14E09" w14:textId="77777777" w:rsidR="006E110A" w:rsidRPr="00040E48" w:rsidRDefault="006E110A">
            <w:pPr>
              <w:pStyle w:val="TableEntry"/>
              <w:rPr>
                <w:noProof w:val="0"/>
              </w:rPr>
            </w:pPr>
            <w:r w:rsidRPr="00040E48">
              <w:rPr>
                <w:noProof w:val="0"/>
              </w:rPr>
              <w:t xml:space="preserve">1.3.6.1.4.1.19376.1.5.3.1.1.9.16 </w:t>
            </w:r>
          </w:p>
        </w:tc>
      </w:tr>
      <w:tr w:rsidR="006E110A" w:rsidRPr="00040E48" w14:paraId="73A9E57C"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1D4E5196"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609C9FC3" w14:textId="77777777" w:rsidR="006E110A" w:rsidRPr="00040E48" w:rsidRDefault="006E110A">
            <w:pPr>
              <w:pStyle w:val="TableEntry"/>
              <w:rPr>
                <w:noProof w:val="0"/>
              </w:rPr>
            </w:pPr>
            <w:r w:rsidRPr="00040E48">
              <w:rPr>
                <w:noProof w:val="0"/>
              </w:rPr>
              <w:t xml:space="preserve">The general appearance section shall contain a description of the overall, visibly-apparent condition of the patient. </w:t>
            </w:r>
          </w:p>
        </w:tc>
      </w:tr>
      <w:tr w:rsidR="006E110A" w:rsidRPr="00040E48" w14:paraId="248CB081"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57D5CA9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FCA0F7F"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5C152A7" w14:textId="77777777" w:rsidR="006E110A" w:rsidRPr="00040E48" w:rsidRDefault="006E110A">
            <w:pPr>
              <w:pStyle w:val="TableEntryHeader"/>
              <w:rPr>
                <w:noProof w:val="0"/>
              </w:rPr>
            </w:pPr>
            <w:r w:rsidRPr="00040E48">
              <w:rPr>
                <w:noProof w:val="0"/>
              </w:rPr>
              <w:t xml:space="preserve">Description </w:t>
            </w:r>
          </w:p>
        </w:tc>
      </w:tr>
      <w:tr w:rsidR="006E110A" w:rsidRPr="00040E48" w14:paraId="63491E59" w14:textId="77777777" w:rsidTr="00E22071">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445C048D" w14:textId="77777777" w:rsidR="006E110A" w:rsidRPr="00040E48" w:rsidRDefault="006E110A">
            <w:pPr>
              <w:pStyle w:val="TableEntry"/>
              <w:rPr>
                <w:noProof w:val="0"/>
              </w:rPr>
            </w:pPr>
            <w:r w:rsidRPr="00040E48">
              <w:rPr>
                <w:noProof w:val="0"/>
              </w:rPr>
              <w:t xml:space="preserve">10210-3 </w:t>
            </w:r>
          </w:p>
        </w:tc>
        <w:tc>
          <w:tcPr>
            <w:tcW w:w="500" w:type="pct"/>
            <w:tcBorders>
              <w:top w:val="single" w:sz="6" w:space="0" w:color="000000"/>
              <w:left w:val="single" w:sz="6" w:space="0" w:color="000000"/>
              <w:bottom w:val="single" w:sz="6" w:space="0" w:color="000000"/>
              <w:right w:val="single" w:sz="6" w:space="0" w:color="000000"/>
            </w:tcBorders>
            <w:vAlign w:val="center"/>
          </w:tcPr>
          <w:p w14:paraId="19277E33"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1B21305D" w14:textId="77777777" w:rsidR="006E110A" w:rsidRPr="00040E48" w:rsidRDefault="006E110A">
            <w:pPr>
              <w:pStyle w:val="TableEntry"/>
              <w:rPr>
                <w:noProof w:val="0"/>
              </w:rPr>
            </w:pPr>
            <w:r w:rsidRPr="00040E48">
              <w:rPr>
                <w:noProof w:val="0"/>
              </w:rPr>
              <w:t xml:space="preserve">GENERAL STATUS </w:t>
            </w:r>
          </w:p>
        </w:tc>
      </w:tr>
      <w:tr w:rsidR="00E22071" w:rsidRPr="00040E48" w14:paraId="3C998002"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071E2FE0"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2C1F5B4D"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49FE51EB"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6C4043A3"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67D0AC2F"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4B6A70A6"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4D706785"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786FBAC0" w14:textId="77777777" w:rsidR="006E110A" w:rsidRPr="00040E48" w:rsidRDefault="006E110A">
      <w:pPr>
        <w:pStyle w:val="BodyText"/>
        <w:rPr>
          <w:noProof w:val="0"/>
        </w:rPr>
      </w:pPr>
    </w:p>
    <w:p w14:paraId="715C3F60" w14:textId="77777777" w:rsidR="006E110A" w:rsidRPr="00040E48" w:rsidRDefault="006E110A">
      <w:pPr>
        <w:pStyle w:val="XMLFragment"/>
        <w:rPr>
          <w:noProof w:val="0"/>
        </w:rPr>
      </w:pPr>
      <w:r w:rsidRPr="00040E48">
        <w:rPr>
          <w:noProof w:val="0"/>
        </w:rPr>
        <w:lastRenderedPageBreak/>
        <w:t>&lt;component&gt;</w:t>
      </w:r>
    </w:p>
    <w:p w14:paraId="7AF827CE" w14:textId="77777777" w:rsidR="006E110A" w:rsidRPr="00040E48" w:rsidRDefault="006E110A">
      <w:pPr>
        <w:pStyle w:val="XMLFragment"/>
        <w:rPr>
          <w:noProof w:val="0"/>
        </w:rPr>
      </w:pPr>
      <w:r w:rsidRPr="00040E48">
        <w:rPr>
          <w:noProof w:val="0"/>
        </w:rPr>
        <w:t xml:space="preserve">  &lt;section&gt;</w:t>
      </w:r>
    </w:p>
    <w:p w14:paraId="1D1BF343" w14:textId="77777777" w:rsidR="006E110A" w:rsidRPr="00040E48" w:rsidRDefault="006E110A">
      <w:pPr>
        <w:pStyle w:val="XMLFragment"/>
        <w:rPr>
          <w:noProof w:val="0"/>
        </w:rPr>
      </w:pPr>
      <w:r w:rsidRPr="00040E48">
        <w:rPr>
          <w:noProof w:val="0"/>
        </w:rPr>
        <w:t xml:space="preserve">    &lt;templateId root='1.3.6.1.4.1.19376.1.5.3.1.1.9.16'/&gt;</w:t>
      </w:r>
    </w:p>
    <w:p w14:paraId="54501AB2" w14:textId="77777777" w:rsidR="006E110A" w:rsidRPr="00040E48" w:rsidRDefault="006E110A">
      <w:pPr>
        <w:pStyle w:val="XMLFragment"/>
        <w:rPr>
          <w:noProof w:val="0"/>
        </w:rPr>
      </w:pPr>
      <w:r w:rsidRPr="00040E48">
        <w:rPr>
          <w:noProof w:val="0"/>
        </w:rPr>
        <w:t xml:space="preserve">    &lt;id root=' ' extension=' '/&gt;</w:t>
      </w:r>
    </w:p>
    <w:p w14:paraId="201CF1D6" w14:textId="77777777" w:rsidR="006E110A" w:rsidRPr="00040E48" w:rsidRDefault="006E110A">
      <w:pPr>
        <w:pStyle w:val="XMLFragment"/>
        <w:rPr>
          <w:noProof w:val="0"/>
        </w:rPr>
      </w:pPr>
      <w:r w:rsidRPr="00040E48">
        <w:rPr>
          <w:noProof w:val="0"/>
        </w:rPr>
        <w:t xml:space="preserve">    &lt;code code='10210-3' displayName='GENERAL STATUS'</w:t>
      </w:r>
    </w:p>
    <w:p w14:paraId="11766A0C" w14:textId="77777777" w:rsidR="006E110A" w:rsidRPr="00040E48" w:rsidRDefault="006E110A">
      <w:pPr>
        <w:pStyle w:val="XMLFragment"/>
        <w:rPr>
          <w:noProof w:val="0"/>
        </w:rPr>
      </w:pPr>
      <w:r w:rsidRPr="00040E48">
        <w:rPr>
          <w:noProof w:val="0"/>
        </w:rPr>
        <w:t xml:space="preserve">      codeSystem='2.16.840.1.113883.6.1' codeSystemName='LOINC'/&gt;</w:t>
      </w:r>
    </w:p>
    <w:p w14:paraId="06CF16E5" w14:textId="77777777" w:rsidR="006E110A" w:rsidRPr="00040E48" w:rsidRDefault="006E110A">
      <w:pPr>
        <w:pStyle w:val="XMLFragment"/>
        <w:rPr>
          <w:noProof w:val="0"/>
        </w:rPr>
      </w:pPr>
      <w:r w:rsidRPr="00040E48">
        <w:rPr>
          <w:noProof w:val="0"/>
        </w:rPr>
        <w:t xml:space="preserve">    &lt;text&gt;</w:t>
      </w:r>
    </w:p>
    <w:p w14:paraId="51ADFC13"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AAC372D" w14:textId="77777777" w:rsidR="006E110A" w:rsidRPr="00040E48" w:rsidRDefault="006E110A">
      <w:pPr>
        <w:pStyle w:val="XMLFragment"/>
        <w:rPr>
          <w:noProof w:val="0"/>
        </w:rPr>
      </w:pPr>
      <w:r w:rsidRPr="00040E48">
        <w:rPr>
          <w:noProof w:val="0"/>
        </w:rPr>
        <w:t xml:space="preserve">    &lt;/text&gt;  </w:t>
      </w:r>
    </w:p>
    <w:p w14:paraId="5BCD7DC1" w14:textId="77777777" w:rsidR="00F22211" w:rsidRPr="00040E48" w:rsidRDefault="00F22211" w:rsidP="00F22211">
      <w:pPr>
        <w:pStyle w:val="XMLFragment"/>
        <w:rPr>
          <w:noProof w:val="0"/>
        </w:rPr>
      </w:pPr>
      <w:r w:rsidRPr="00040E48">
        <w:rPr>
          <w:noProof w:val="0"/>
        </w:rPr>
        <w:t xml:space="preserve">    &lt;entry&gt; </w:t>
      </w:r>
    </w:p>
    <w:p w14:paraId="755E4F18"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3E0D40D5"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1D7D01A0" w14:textId="77777777" w:rsidR="00F22211" w:rsidRPr="00393838" w:rsidRDefault="00F22211" w:rsidP="00F22211">
      <w:pPr>
        <w:pStyle w:val="XMLFragment"/>
        <w:rPr>
          <w:noProof w:val="0"/>
          <w:lang w:val="nl-NL"/>
          <w:rPrChange w:id="1009" w:author="Michael Clifton" w:date="2018-11-14T12:16:00Z">
            <w:rPr>
              <w:noProof w:val="0"/>
            </w:rPr>
          </w:rPrChange>
        </w:rPr>
      </w:pPr>
      <w:r w:rsidRPr="00040E48">
        <w:rPr>
          <w:noProof w:val="0"/>
        </w:rPr>
        <w:tab/>
      </w:r>
      <w:r w:rsidRPr="00040E48">
        <w:rPr>
          <w:noProof w:val="0"/>
        </w:rPr>
        <w:tab/>
        <w:t xml:space="preserve">  </w:t>
      </w:r>
      <w:r w:rsidRPr="00393838">
        <w:rPr>
          <w:noProof w:val="0"/>
          <w:lang w:val="nl-NL"/>
          <w:rPrChange w:id="1010" w:author="Michael Clifton" w:date="2018-11-14T12:16:00Z">
            <w:rPr>
              <w:noProof w:val="0"/>
            </w:rPr>
          </w:rPrChange>
        </w:rPr>
        <w:t>&lt;templateId root='</w:t>
      </w:r>
      <w:r w:rsidRPr="00393838">
        <w:rPr>
          <w:rStyle w:val="Hyperlink"/>
          <w:noProof w:val="0"/>
          <w:lang w:val="nl-NL"/>
          <w:rPrChange w:id="1011" w:author="Michael Clifton" w:date="2018-11-14T12:16:00Z">
            <w:rPr>
              <w:rStyle w:val="Hyperlink"/>
              <w:noProof w:val="0"/>
            </w:rPr>
          </w:rPrChange>
        </w:rPr>
        <w:t>1.3.6.1.4.1.19376.1.5.3.1.4.5</w:t>
      </w:r>
      <w:r w:rsidRPr="00393838">
        <w:rPr>
          <w:noProof w:val="0"/>
          <w:lang w:val="nl-NL"/>
          <w:rPrChange w:id="1012" w:author="Michael Clifton" w:date="2018-11-14T12:16:00Z">
            <w:rPr>
              <w:noProof w:val="0"/>
            </w:rPr>
          </w:rPrChange>
        </w:rPr>
        <w:t xml:space="preserve">'/&gt; </w:t>
      </w:r>
    </w:p>
    <w:p w14:paraId="5FB40D39" w14:textId="77777777" w:rsidR="00F22211" w:rsidRPr="00393838" w:rsidRDefault="00F22211" w:rsidP="00F22211">
      <w:pPr>
        <w:pStyle w:val="XMLFragment"/>
        <w:rPr>
          <w:noProof w:val="0"/>
          <w:lang w:val="nl-NL"/>
          <w:rPrChange w:id="1013" w:author="Michael Clifton" w:date="2018-11-14T12:16:00Z">
            <w:rPr>
              <w:noProof w:val="0"/>
            </w:rPr>
          </w:rPrChange>
        </w:rPr>
      </w:pPr>
      <w:r w:rsidRPr="00393838">
        <w:rPr>
          <w:noProof w:val="0"/>
          <w:lang w:val="nl-NL"/>
          <w:rPrChange w:id="1014" w:author="Michael Clifton" w:date="2018-11-14T12:16:00Z">
            <w:rPr>
              <w:noProof w:val="0"/>
            </w:rPr>
          </w:rPrChange>
        </w:rPr>
        <w:tab/>
      </w:r>
      <w:r w:rsidRPr="00393838">
        <w:rPr>
          <w:noProof w:val="0"/>
          <w:lang w:val="nl-NL"/>
          <w:rPrChange w:id="1015" w:author="Michael Clifton" w:date="2018-11-14T12:16:00Z">
            <w:rPr>
              <w:noProof w:val="0"/>
            </w:rPr>
          </w:rPrChange>
        </w:rPr>
        <w:tab/>
      </w:r>
      <w:r w:rsidRPr="00393838">
        <w:rPr>
          <w:noProof w:val="0"/>
          <w:lang w:val="nl-NL"/>
          <w:rPrChange w:id="1016" w:author="Michael Clifton" w:date="2018-11-14T12:16:00Z">
            <w:rPr>
              <w:noProof w:val="0"/>
            </w:rPr>
          </w:rPrChange>
        </w:rPr>
        <w:tab/>
        <w:t xml:space="preserve">: </w:t>
      </w:r>
    </w:p>
    <w:p w14:paraId="196C2318" w14:textId="77777777" w:rsidR="00F22211" w:rsidRPr="00393838" w:rsidRDefault="00F22211" w:rsidP="00F22211">
      <w:pPr>
        <w:pStyle w:val="XMLFragment"/>
        <w:rPr>
          <w:noProof w:val="0"/>
          <w:lang w:val="nl-NL"/>
          <w:rPrChange w:id="1017" w:author="Michael Clifton" w:date="2018-11-14T12:16:00Z">
            <w:rPr>
              <w:noProof w:val="0"/>
            </w:rPr>
          </w:rPrChange>
        </w:rPr>
      </w:pPr>
      <w:r w:rsidRPr="00393838">
        <w:rPr>
          <w:noProof w:val="0"/>
          <w:lang w:val="nl-NL"/>
          <w:rPrChange w:id="1018" w:author="Michael Clifton" w:date="2018-11-14T12:16:00Z">
            <w:rPr>
              <w:noProof w:val="0"/>
            </w:rPr>
          </w:rPrChange>
        </w:rPr>
        <w:tab/>
      </w:r>
      <w:r w:rsidRPr="00393838">
        <w:rPr>
          <w:noProof w:val="0"/>
          <w:lang w:val="nl-NL"/>
          <w:rPrChange w:id="1019" w:author="Michael Clifton" w:date="2018-11-14T12:16:00Z">
            <w:rPr>
              <w:noProof w:val="0"/>
            </w:rPr>
          </w:rPrChange>
        </w:rPr>
        <w:tab/>
        <w:t>&lt;/entry&gt;   </w:t>
      </w:r>
    </w:p>
    <w:p w14:paraId="648B0BF6" w14:textId="77777777" w:rsidR="006E110A" w:rsidRPr="00040E48" w:rsidRDefault="006E110A">
      <w:pPr>
        <w:pStyle w:val="XMLFragment"/>
        <w:rPr>
          <w:noProof w:val="0"/>
        </w:rPr>
      </w:pPr>
      <w:r w:rsidRPr="00393838">
        <w:rPr>
          <w:noProof w:val="0"/>
          <w:lang w:val="nl-NL"/>
          <w:rPrChange w:id="1020" w:author="Michael Clifton" w:date="2018-11-14T12:16:00Z">
            <w:rPr>
              <w:noProof w:val="0"/>
            </w:rPr>
          </w:rPrChange>
        </w:rPr>
        <w:t xml:space="preserve">  </w:t>
      </w:r>
      <w:r w:rsidRPr="00040E48">
        <w:rPr>
          <w:noProof w:val="0"/>
        </w:rPr>
        <w:t>&lt;/section&gt;</w:t>
      </w:r>
    </w:p>
    <w:p w14:paraId="4556B7B4" w14:textId="77777777" w:rsidR="006E110A" w:rsidRPr="00040E48" w:rsidRDefault="006E110A">
      <w:pPr>
        <w:pStyle w:val="XMLFragment"/>
        <w:rPr>
          <w:noProof w:val="0"/>
        </w:rPr>
      </w:pPr>
      <w:r w:rsidRPr="00040E48">
        <w:rPr>
          <w:noProof w:val="0"/>
        </w:rPr>
        <w:t>&lt;/component&gt;</w:t>
      </w:r>
    </w:p>
    <w:p w14:paraId="2AD25E57" w14:textId="77777777" w:rsidR="006E110A" w:rsidRPr="00040E48" w:rsidRDefault="006E110A">
      <w:pPr>
        <w:pStyle w:val="FigureTitle"/>
        <w:rPr>
          <w:noProof w:val="0"/>
        </w:rPr>
      </w:pPr>
      <w:r w:rsidRPr="00040E48">
        <w:rPr>
          <w:noProof w:val="0"/>
        </w:rPr>
        <w:t xml:space="preserve">Figure </w:t>
      </w:r>
      <w:r w:rsidR="00E4213A" w:rsidRPr="00040E48">
        <w:rPr>
          <w:noProof w:val="0"/>
        </w:rPr>
        <w:t>6.3.3.4.6</w:t>
      </w:r>
      <w:r w:rsidR="0063221E" w:rsidRPr="00040E48">
        <w:rPr>
          <w:noProof w:val="0"/>
        </w:rPr>
        <w:t>-1:</w:t>
      </w:r>
      <w:r w:rsidR="00E36C93" w:rsidRPr="00040E48">
        <w:rPr>
          <w:noProof w:val="0"/>
        </w:rPr>
        <w:t xml:space="preserve"> </w:t>
      </w:r>
      <w:r w:rsidRPr="00040E48">
        <w:rPr>
          <w:noProof w:val="0"/>
        </w:rPr>
        <w:t>Sample General Appearance Section</w:t>
      </w:r>
    </w:p>
    <w:p w14:paraId="637A034C" w14:textId="77777777" w:rsidR="006E110A" w:rsidRPr="00040E48" w:rsidRDefault="006E110A" w:rsidP="00EF41A6">
      <w:pPr>
        <w:pStyle w:val="Heading5TOC"/>
        <w:rPr>
          <w:noProof w:val="0"/>
          <w:lang w:val="en-US"/>
        </w:rPr>
      </w:pPr>
      <w:bookmarkStart w:id="1021" w:name="_Toc441141980"/>
      <w:bookmarkStart w:id="1022" w:name="T1_3_6_1_4_1_19376_1_5_3_1_1_9_48"/>
      <w:r w:rsidRPr="00040E48">
        <w:rPr>
          <w:noProof w:val="0"/>
          <w:lang w:val="en-US"/>
        </w:rPr>
        <w:t>Visible Implanted Medical Devices Section 1.3.6.1.4.1.19376.1.5.3.1.1.9.48</w:t>
      </w:r>
      <w:bookmarkEnd w:id="102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3174CA33"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022"/>
          <w:p w14:paraId="5ADD76B0"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7D1F3658" w14:textId="77777777" w:rsidR="006E110A" w:rsidRPr="00040E48" w:rsidRDefault="006E110A">
            <w:pPr>
              <w:pStyle w:val="TableEntry"/>
              <w:rPr>
                <w:noProof w:val="0"/>
              </w:rPr>
            </w:pPr>
            <w:r w:rsidRPr="00040E48">
              <w:rPr>
                <w:noProof w:val="0"/>
              </w:rPr>
              <w:t xml:space="preserve">1.3.6.1.4.1.19376.1.5.3.1.1.9.48 </w:t>
            </w:r>
          </w:p>
        </w:tc>
      </w:tr>
      <w:tr w:rsidR="006E110A" w:rsidRPr="00040E48" w14:paraId="3A8BDB7F"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687DE6A8"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4106BCF5" w14:textId="77777777" w:rsidR="006E110A" w:rsidRPr="00040E48" w:rsidRDefault="006E110A">
            <w:pPr>
              <w:pStyle w:val="TableEntry"/>
              <w:rPr>
                <w:noProof w:val="0"/>
              </w:rPr>
            </w:pPr>
            <w:r w:rsidRPr="00040E48">
              <w:rPr>
                <w:noProof w:val="0"/>
              </w:rPr>
              <w:t xml:space="preserve">The visible implanted medical devices section shall contain a description of the medical devices apparent on physical exam that have been inserted into the patient, whether internal or partially external. </w:t>
            </w:r>
          </w:p>
        </w:tc>
      </w:tr>
      <w:tr w:rsidR="006E110A" w:rsidRPr="00040E48" w14:paraId="020F5E67"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22705E7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BE4F86F"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A1BA82C" w14:textId="77777777" w:rsidR="006E110A" w:rsidRPr="00040E48" w:rsidRDefault="006E110A">
            <w:pPr>
              <w:pStyle w:val="TableEntryHeader"/>
              <w:rPr>
                <w:noProof w:val="0"/>
              </w:rPr>
            </w:pPr>
            <w:r w:rsidRPr="00040E48">
              <w:rPr>
                <w:noProof w:val="0"/>
              </w:rPr>
              <w:t xml:space="preserve">Description </w:t>
            </w:r>
          </w:p>
        </w:tc>
      </w:tr>
      <w:tr w:rsidR="006E110A" w:rsidRPr="00040E48" w14:paraId="7E593833" w14:textId="77777777" w:rsidTr="00E22071">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22A554A9" w14:textId="77777777" w:rsidR="006E110A" w:rsidRPr="00040E48" w:rsidRDefault="000A3D3F">
            <w:pPr>
              <w:pStyle w:val="TableEntry"/>
              <w:rPr>
                <w:noProof w:val="0"/>
              </w:rPr>
            </w:pPr>
            <w:r w:rsidRPr="00040E48">
              <w:rPr>
                <w:noProof w:val="0"/>
              </w:rPr>
              <w:t xml:space="preserve">XX-VisibleImplantedDevices </w:t>
            </w:r>
          </w:p>
        </w:tc>
        <w:tc>
          <w:tcPr>
            <w:tcW w:w="500" w:type="pct"/>
            <w:tcBorders>
              <w:top w:val="single" w:sz="6" w:space="0" w:color="000000"/>
              <w:left w:val="single" w:sz="6" w:space="0" w:color="000000"/>
              <w:bottom w:val="single" w:sz="6" w:space="0" w:color="000000"/>
              <w:right w:val="single" w:sz="6" w:space="0" w:color="000000"/>
            </w:tcBorders>
            <w:vAlign w:val="center"/>
          </w:tcPr>
          <w:p w14:paraId="3BAD9690"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0D75E184" w14:textId="77777777" w:rsidR="006E110A" w:rsidRPr="00040E48" w:rsidRDefault="000A3D3F">
            <w:pPr>
              <w:pStyle w:val="TableEntry"/>
              <w:rPr>
                <w:noProof w:val="0"/>
              </w:rPr>
            </w:pPr>
            <w:r w:rsidRPr="00040E48">
              <w:rPr>
                <w:noProof w:val="0"/>
              </w:rPr>
              <w:t>Visible implanted medical devices</w:t>
            </w:r>
          </w:p>
        </w:tc>
      </w:tr>
      <w:tr w:rsidR="00E22071" w:rsidRPr="00040E48" w14:paraId="1C03864A"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3FCE0605"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5DC9D3A4"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22C9350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4E00205D"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4E438253"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0EEB81E6"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7BE2FC90"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75E679F5" w14:textId="77777777" w:rsidR="006E110A" w:rsidRPr="00040E48" w:rsidRDefault="006E110A">
      <w:pPr>
        <w:pStyle w:val="BodyText"/>
        <w:rPr>
          <w:noProof w:val="0"/>
        </w:rPr>
      </w:pPr>
    </w:p>
    <w:p w14:paraId="25E1949B" w14:textId="77777777" w:rsidR="006E110A" w:rsidRPr="00040E48" w:rsidRDefault="006E110A">
      <w:pPr>
        <w:pStyle w:val="XMLFragment"/>
        <w:rPr>
          <w:noProof w:val="0"/>
        </w:rPr>
      </w:pPr>
      <w:r w:rsidRPr="00040E48">
        <w:rPr>
          <w:noProof w:val="0"/>
        </w:rPr>
        <w:t>&lt;component&gt;</w:t>
      </w:r>
    </w:p>
    <w:p w14:paraId="5A0EC7AA" w14:textId="77777777" w:rsidR="006E110A" w:rsidRPr="00040E48" w:rsidRDefault="006E110A">
      <w:pPr>
        <w:pStyle w:val="XMLFragment"/>
        <w:rPr>
          <w:noProof w:val="0"/>
        </w:rPr>
      </w:pPr>
      <w:r w:rsidRPr="00040E48">
        <w:rPr>
          <w:noProof w:val="0"/>
        </w:rPr>
        <w:t xml:space="preserve">  &lt;section&gt;</w:t>
      </w:r>
    </w:p>
    <w:p w14:paraId="040E97EF" w14:textId="77777777" w:rsidR="006E110A" w:rsidRPr="00040E48" w:rsidRDefault="006E110A">
      <w:pPr>
        <w:pStyle w:val="XMLFragment"/>
        <w:rPr>
          <w:noProof w:val="0"/>
        </w:rPr>
      </w:pPr>
      <w:r w:rsidRPr="00040E48">
        <w:rPr>
          <w:noProof w:val="0"/>
        </w:rPr>
        <w:t xml:space="preserve">    &lt;templateId root='1.3.6.1.4.1.19376.1.5.3.1.1.9.48'/&gt;</w:t>
      </w:r>
    </w:p>
    <w:p w14:paraId="3EE750C4" w14:textId="77777777" w:rsidR="006E110A" w:rsidRPr="00040E48" w:rsidRDefault="006E110A">
      <w:pPr>
        <w:pStyle w:val="XMLFragment"/>
        <w:rPr>
          <w:noProof w:val="0"/>
        </w:rPr>
      </w:pPr>
      <w:r w:rsidRPr="00040E48">
        <w:rPr>
          <w:noProof w:val="0"/>
        </w:rPr>
        <w:t xml:space="preserve">    &lt;id root=' ' extension=' '/&gt;</w:t>
      </w:r>
    </w:p>
    <w:p w14:paraId="4B1237BC" w14:textId="77777777" w:rsidR="006E110A" w:rsidRPr="00040E48" w:rsidRDefault="006E110A">
      <w:pPr>
        <w:pStyle w:val="XMLFragment"/>
        <w:rPr>
          <w:noProof w:val="0"/>
        </w:rPr>
      </w:pPr>
      <w:r w:rsidRPr="00040E48">
        <w:rPr>
          <w:noProof w:val="0"/>
        </w:rPr>
        <w:t xml:space="preserve">    &lt;code code='TBD' displayName='TBD'</w:t>
      </w:r>
    </w:p>
    <w:p w14:paraId="14F0FA8C" w14:textId="77777777" w:rsidR="006E110A" w:rsidRPr="00040E48" w:rsidRDefault="006E110A">
      <w:pPr>
        <w:pStyle w:val="XMLFragment"/>
        <w:rPr>
          <w:noProof w:val="0"/>
        </w:rPr>
      </w:pPr>
      <w:r w:rsidRPr="00040E48">
        <w:rPr>
          <w:noProof w:val="0"/>
        </w:rPr>
        <w:t xml:space="preserve">      codeSystem='2.16.840.1.113883.6.1' codeSystemName='LOINC'/&gt;</w:t>
      </w:r>
    </w:p>
    <w:p w14:paraId="7BC878C4" w14:textId="77777777" w:rsidR="006E110A" w:rsidRPr="00040E48" w:rsidRDefault="006E110A">
      <w:pPr>
        <w:pStyle w:val="XMLFragment"/>
        <w:rPr>
          <w:noProof w:val="0"/>
        </w:rPr>
      </w:pPr>
      <w:r w:rsidRPr="00040E48">
        <w:rPr>
          <w:noProof w:val="0"/>
        </w:rPr>
        <w:t xml:space="preserve">    &lt;text&gt;</w:t>
      </w:r>
    </w:p>
    <w:p w14:paraId="54CDE1FA"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79630783" w14:textId="77777777" w:rsidR="006E110A" w:rsidRPr="00040E48" w:rsidRDefault="006E110A">
      <w:pPr>
        <w:pStyle w:val="XMLFragment"/>
        <w:rPr>
          <w:noProof w:val="0"/>
        </w:rPr>
      </w:pPr>
      <w:r w:rsidRPr="00040E48">
        <w:rPr>
          <w:noProof w:val="0"/>
        </w:rPr>
        <w:t xml:space="preserve">    &lt;/text&gt;  </w:t>
      </w:r>
    </w:p>
    <w:p w14:paraId="672428AB" w14:textId="77777777" w:rsidR="00F22211" w:rsidRPr="00040E48" w:rsidRDefault="00F22211" w:rsidP="00F22211">
      <w:pPr>
        <w:pStyle w:val="XMLFragment"/>
        <w:rPr>
          <w:noProof w:val="0"/>
        </w:rPr>
      </w:pPr>
      <w:r w:rsidRPr="00040E48">
        <w:rPr>
          <w:noProof w:val="0"/>
        </w:rPr>
        <w:t xml:space="preserve">    &lt;entry&gt; </w:t>
      </w:r>
    </w:p>
    <w:p w14:paraId="71392087"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37A1D746"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56CC7890" w14:textId="77777777" w:rsidR="00F22211" w:rsidRPr="00393838" w:rsidRDefault="00F22211" w:rsidP="00F22211">
      <w:pPr>
        <w:pStyle w:val="XMLFragment"/>
        <w:rPr>
          <w:noProof w:val="0"/>
          <w:lang w:val="nl-NL"/>
          <w:rPrChange w:id="1023" w:author="Michael Clifton" w:date="2018-11-14T12:16:00Z">
            <w:rPr>
              <w:noProof w:val="0"/>
            </w:rPr>
          </w:rPrChange>
        </w:rPr>
      </w:pPr>
      <w:r w:rsidRPr="00040E48">
        <w:rPr>
          <w:noProof w:val="0"/>
        </w:rPr>
        <w:tab/>
      </w:r>
      <w:r w:rsidRPr="00040E48">
        <w:rPr>
          <w:noProof w:val="0"/>
        </w:rPr>
        <w:tab/>
        <w:t xml:space="preserve">  </w:t>
      </w:r>
      <w:r w:rsidRPr="00393838">
        <w:rPr>
          <w:noProof w:val="0"/>
          <w:lang w:val="nl-NL"/>
          <w:rPrChange w:id="1024" w:author="Michael Clifton" w:date="2018-11-14T12:16:00Z">
            <w:rPr>
              <w:noProof w:val="0"/>
            </w:rPr>
          </w:rPrChange>
        </w:rPr>
        <w:t>&lt;templateId root='</w:t>
      </w:r>
      <w:r w:rsidRPr="00393838">
        <w:rPr>
          <w:rStyle w:val="Hyperlink"/>
          <w:noProof w:val="0"/>
          <w:lang w:val="nl-NL"/>
          <w:rPrChange w:id="1025" w:author="Michael Clifton" w:date="2018-11-14T12:16:00Z">
            <w:rPr>
              <w:rStyle w:val="Hyperlink"/>
              <w:noProof w:val="0"/>
            </w:rPr>
          </w:rPrChange>
        </w:rPr>
        <w:t>1.3.6.1.4.1.19376.1.5.3.1.4.5</w:t>
      </w:r>
      <w:r w:rsidRPr="00393838">
        <w:rPr>
          <w:noProof w:val="0"/>
          <w:lang w:val="nl-NL"/>
          <w:rPrChange w:id="1026" w:author="Michael Clifton" w:date="2018-11-14T12:16:00Z">
            <w:rPr>
              <w:noProof w:val="0"/>
            </w:rPr>
          </w:rPrChange>
        </w:rPr>
        <w:t xml:space="preserve">'/&gt; </w:t>
      </w:r>
    </w:p>
    <w:p w14:paraId="7D3A07DF" w14:textId="77777777" w:rsidR="00F22211" w:rsidRPr="00393838" w:rsidRDefault="00F22211" w:rsidP="00F22211">
      <w:pPr>
        <w:pStyle w:val="XMLFragment"/>
        <w:rPr>
          <w:noProof w:val="0"/>
          <w:lang w:val="nl-NL"/>
          <w:rPrChange w:id="1027" w:author="Michael Clifton" w:date="2018-11-14T12:16:00Z">
            <w:rPr>
              <w:noProof w:val="0"/>
            </w:rPr>
          </w:rPrChange>
        </w:rPr>
      </w:pPr>
      <w:r w:rsidRPr="00393838">
        <w:rPr>
          <w:noProof w:val="0"/>
          <w:lang w:val="nl-NL"/>
          <w:rPrChange w:id="1028" w:author="Michael Clifton" w:date="2018-11-14T12:16:00Z">
            <w:rPr>
              <w:noProof w:val="0"/>
            </w:rPr>
          </w:rPrChange>
        </w:rPr>
        <w:tab/>
      </w:r>
      <w:r w:rsidRPr="00393838">
        <w:rPr>
          <w:noProof w:val="0"/>
          <w:lang w:val="nl-NL"/>
          <w:rPrChange w:id="1029" w:author="Michael Clifton" w:date="2018-11-14T12:16:00Z">
            <w:rPr>
              <w:noProof w:val="0"/>
            </w:rPr>
          </w:rPrChange>
        </w:rPr>
        <w:tab/>
      </w:r>
      <w:r w:rsidRPr="00393838">
        <w:rPr>
          <w:noProof w:val="0"/>
          <w:lang w:val="nl-NL"/>
          <w:rPrChange w:id="1030" w:author="Michael Clifton" w:date="2018-11-14T12:16:00Z">
            <w:rPr>
              <w:noProof w:val="0"/>
            </w:rPr>
          </w:rPrChange>
        </w:rPr>
        <w:tab/>
        <w:t xml:space="preserve">: </w:t>
      </w:r>
    </w:p>
    <w:p w14:paraId="364CF4DE" w14:textId="77777777" w:rsidR="00F22211" w:rsidRPr="00393838" w:rsidRDefault="00F22211" w:rsidP="00F22211">
      <w:pPr>
        <w:pStyle w:val="XMLFragment"/>
        <w:rPr>
          <w:noProof w:val="0"/>
          <w:lang w:val="nl-NL"/>
          <w:rPrChange w:id="1031" w:author="Michael Clifton" w:date="2018-11-14T12:16:00Z">
            <w:rPr>
              <w:noProof w:val="0"/>
            </w:rPr>
          </w:rPrChange>
        </w:rPr>
      </w:pPr>
      <w:r w:rsidRPr="00393838">
        <w:rPr>
          <w:noProof w:val="0"/>
          <w:lang w:val="nl-NL"/>
          <w:rPrChange w:id="1032" w:author="Michael Clifton" w:date="2018-11-14T12:16:00Z">
            <w:rPr>
              <w:noProof w:val="0"/>
            </w:rPr>
          </w:rPrChange>
        </w:rPr>
        <w:tab/>
      </w:r>
      <w:r w:rsidRPr="00393838">
        <w:rPr>
          <w:noProof w:val="0"/>
          <w:lang w:val="nl-NL"/>
          <w:rPrChange w:id="1033" w:author="Michael Clifton" w:date="2018-11-14T12:16:00Z">
            <w:rPr>
              <w:noProof w:val="0"/>
            </w:rPr>
          </w:rPrChange>
        </w:rPr>
        <w:tab/>
        <w:t>&lt;/entry&gt;   </w:t>
      </w:r>
    </w:p>
    <w:p w14:paraId="415AB00E" w14:textId="77777777" w:rsidR="006E110A" w:rsidRPr="00040E48" w:rsidRDefault="006E110A">
      <w:pPr>
        <w:pStyle w:val="XMLFragment"/>
        <w:rPr>
          <w:noProof w:val="0"/>
        </w:rPr>
      </w:pPr>
      <w:r w:rsidRPr="00393838">
        <w:rPr>
          <w:noProof w:val="0"/>
          <w:lang w:val="nl-NL"/>
          <w:rPrChange w:id="1034" w:author="Michael Clifton" w:date="2018-11-14T12:16:00Z">
            <w:rPr>
              <w:noProof w:val="0"/>
            </w:rPr>
          </w:rPrChange>
        </w:rPr>
        <w:t xml:space="preserve">  </w:t>
      </w:r>
      <w:r w:rsidRPr="00040E48">
        <w:rPr>
          <w:noProof w:val="0"/>
        </w:rPr>
        <w:t>&lt;/section&gt;</w:t>
      </w:r>
    </w:p>
    <w:p w14:paraId="4F20E6E5" w14:textId="77777777" w:rsidR="006E110A" w:rsidRPr="00040E48" w:rsidRDefault="006E110A">
      <w:pPr>
        <w:pStyle w:val="XMLFragment"/>
        <w:rPr>
          <w:noProof w:val="0"/>
        </w:rPr>
      </w:pPr>
      <w:r w:rsidRPr="00040E48">
        <w:rPr>
          <w:noProof w:val="0"/>
        </w:rPr>
        <w:t>&lt;/component&gt;</w:t>
      </w:r>
    </w:p>
    <w:p w14:paraId="3C46C8EA" w14:textId="77777777" w:rsidR="006E110A" w:rsidRPr="00040E48" w:rsidRDefault="006E110A">
      <w:pPr>
        <w:pStyle w:val="FigureTitle"/>
        <w:rPr>
          <w:noProof w:val="0"/>
        </w:rPr>
      </w:pPr>
      <w:r w:rsidRPr="00040E48">
        <w:rPr>
          <w:noProof w:val="0"/>
        </w:rPr>
        <w:t xml:space="preserve">Figure </w:t>
      </w:r>
      <w:r w:rsidR="00E4213A" w:rsidRPr="00040E48">
        <w:rPr>
          <w:noProof w:val="0"/>
        </w:rPr>
        <w:t>6.3.3.4.7</w:t>
      </w:r>
      <w:r w:rsidR="0063221E" w:rsidRPr="00040E48">
        <w:rPr>
          <w:noProof w:val="0"/>
        </w:rPr>
        <w:t>-1:</w:t>
      </w:r>
      <w:r w:rsidR="00E36C93" w:rsidRPr="00040E48">
        <w:rPr>
          <w:noProof w:val="0"/>
        </w:rPr>
        <w:t xml:space="preserve"> </w:t>
      </w:r>
      <w:r w:rsidRPr="00040E48">
        <w:rPr>
          <w:noProof w:val="0"/>
        </w:rPr>
        <w:t>Sample Visible Implanted Medical Devices Section</w:t>
      </w:r>
    </w:p>
    <w:p w14:paraId="02969E2A" w14:textId="77777777" w:rsidR="006E110A" w:rsidRPr="00040E48" w:rsidRDefault="006E110A" w:rsidP="00EF41A6">
      <w:pPr>
        <w:pStyle w:val="Heading5TOC"/>
        <w:rPr>
          <w:noProof w:val="0"/>
          <w:lang w:val="en-US"/>
        </w:rPr>
      </w:pPr>
      <w:bookmarkStart w:id="1035" w:name="_Toc441141981"/>
      <w:bookmarkStart w:id="1036" w:name="T1_3_6_1_4_1_19376_1_5_3_1_1_9_17"/>
      <w:r w:rsidRPr="00040E48">
        <w:rPr>
          <w:noProof w:val="0"/>
          <w:lang w:val="en-US"/>
        </w:rPr>
        <w:t>Integumentary System Section 1.3.6.1.4.1.19376.1.5.3.1.1.9.17</w:t>
      </w:r>
      <w:bookmarkEnd w:id="1035"/>
    </w:p>
    <w:tbl>
      <w:tblPr>
        <w:tblW w:w="5061"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588"/>
        <w:gridCol w:w="1114"/>
        <w:gridCol w:w="5756"/>
      </w:tblGrid>
      <w:tr w:rsidR="006E110A" w:rsidRPr="00040E48" w14:paraId="2CB60776" w14:textId="77777777" w:rsidTr="00E22071">
        <w:tc>
          <w:tcPr>
            <w:tcW w:w="1368"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1036"/>
          <w:p w14:paraId="673E6CF9" w14:textId="77777777" w:rsidR="006E110A" w:rsidRPr="00040E48" w:rsidRDefault="006E110A">
            <w:pPr>
              <w:pStyle w:val="TableEntryHeader"/>
              <w:rPr>
                <w:noProof w:val="0"/>
              </w:rPr>
            </w:pPr>
            <w:r w:rsidRPr="00040E48">
              <w:rPr>
                <w:noProof w:val="0"/>
              </w:rPr>
              <w:t xml:space="preserve">Template ID </w:t>
            </w:r>
          </w:p>
        </w:tc>
        <w:tc>
          <w:tcPr>
            <w:tcW w:w="3632" w:type="pct"/>
            <w:gridSpan w:val="2"/>
            <w:tcBorders>
              <w:top w:val="single" w:sz="6" w:space="0" w:color="000000"/>
              <w:left w:val="single" w:sz="6" w:space="0" w:color="000000"/>
              <w:bottom w:val="single" w:sz="6" w:space="0" w:color="000000"/>
              <w:right w:val="single" w:sz="6" w:space="0" w:color="000000"/>
            </w:tcBorders>
            <w:vAlign w:val="center"/>
          </w:tcPr>
          <w:p w14:paraId="60E783BE" w14:textId="77777777" w:rsidR="006E110A" w:rsidRPr="00040E48" w:rsidRDefault="006E110A">
            <w:pPr>
              <w:pStyle w:val="TableEntry"/>
              <w:rPr>
                <w:noProof w:val="0"/>
              </w:rPr>
            </w:pPr>
            <w:r w:rsidRPr="00040E48">
              <w:rPr>
                <w:noProof w:val="0"/>
              </w:rPr>
              <w:t xml:space="preserve">1.3.6.1.4.1.19376.1.5.3.1.1.9.17 </w:t>
            </w:r>
          </w:p>
        </w:tc>
      </w:tr>
      <w:tr w:rsidR="006E110A" w:rsidRPr="00040E48" w14:paraId="08563503" w14:textId="77777777" w:rsidTr="00E22071">
        <w:tc>
          <w:tcPr>
            <w:tcW w:w="1368"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E4901DF" w14:textId="77777777" w:rsidR="006E110A" w:rsidRPr="00040E48" w:rsidRDefault="006E110A">
            <w:pPr>
              <w:pStyle w:val="TableEntryHeader"/>
              <w:rPr>
                <w:noProof w:val="0"/>
              </w:rPr>
            </w:pPr>
            <w:r w:rsidRPr="00040E48">
              <w:rPr>
                <w:noProof w:val="0"/>
              </w:rPr>
              <w:t xml:space="preserve">General Description </w:t>
            </w:r>
          </w:p>
        </w:tc>
        <w:tc>
          <w:tcPr>
            <w:tcW w:w="3632" w:type="pct"/>
            <w:gridSpan w:val="2"/>
            <w:tcBorders>
              <w:top w:val="single" w:sz="6" w:space="0" w:color="000000"/>
              <w:left w:val="single" w:sz="6" w:space="0" w:color="000000"/>
              <w:bottom w:val="single" w:sz="6" w:space="0" w:color="000000"/>
              <w:right w:val="single" w:sz="6" w:space="0" w:color="000000"/>
            </w:tcBorders>
            <w:vAlign w:val="center"/>
          </w:tcPr>
          <w:p w14:paraId="31D9B735" w14:textId="77777777" w:rsidR="006E110A" w:rsidRPr="00040E48" w:rsidRDefault="006E110A">
            <w:pPr>
              <w:pStyle w:val="TableEntry"/>
              <w:rPr>
                <w:noProof w:val="0"/>
              </w:rPr>
            </w:pPr>
            <w:r w:rsidRPr="00040E48">
              <w:rPr>
                <w:noProof w:val="0"/>
              </w:rPr>
              <w:t xml:space="preserve">The integumentary system section shall contain a description of any type of integumentary system exam. </w:t>
            </w:r>
          </w:p>
        </w:tc>
      </w:tr>
      <w:tr w:rsidR="006E110A" w:rsidRPr="00040E48" w14:paraId="4CBA4008" w14:textId="77777777" w:rsidTr="00E22071">
        <w:tc>
          <w:tcPr>
            <w:tcW w:w="1368"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E3C75E0" w14:textId="77777777" w:rsidR="006E110A" w:rsidRPr="00040E48" w:rsidRDefault="006E110A">
            <w:pPr>
              <w:pStyle w:val="TableEntryHeader"/>
              <w:rPr>
                <w:noProof w:val="0"/>
              </w:rPr>
            </w:pPr>
            <w:r w:rsidRPr="00040E48">
              <w:rPr>
                <w:noProof w:val="0"/>
              </w:rPr>
              <w:lastRenderedPageBreak/>
              <w:t xml:space="preserve">LOINC Code </w:t>
            </w:r>
          </w:p>
        </w:tc>
        <w:tc>
          <w:tcPr>
            <w:tcW w:w="589"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082FEA6" w14:textId="77777777" w:rsidR="006E110A" w:rsidRPr="00040E48" w:rsidRDefault="006E110A">
            <w:pPr>
              <w:pStyle w:val="TableEntryHeader"/>
              <w:rPr>
                <w:noProof w:val="0"/>
              </w:rPr>
            </w:pPr>
            <w:r w:rsidRPr="00040E48">
              <w:rPr>
                <w:noProof w:val="0"/>
              </w:rPr>
              <w:t xml:space="preserve">Opt </w:t>
            </w:r>
          </w:p>
        </w:tc>
        <w:tc>
          <w:tcPr>
            <w:tcW w:w="3043"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C6FEBE9" w14:textId="77777777" w:rsidR="006E110A" w:rsidRPr="00040E48" w:rsidRDefault="006E110A">
            <w:pPr>
              <w:pStyle w:val="TableEntryHeader"/>
              <w:rPr>
                <w:noProof w:val="0"/>
              </w:rPr>
            </w:pPr>
            <w:r w:rsidRPr="00040E48">
              <w:rPr>
                <w:noProof w:val="0"/>
              </w:rPr>
              <w:t xml:space="preserve">Description </w:t>
            </w:r>
          </w:p>
        </w:tc>
      </w:tr>
      <w:tr w:rsidR="006E110A" w:rsidRPr="00040E48" w14:paraId="5372B285" w14:textId="77777777" w:rsidTr="00E22071">
        <w:tc>
          <w:tcPr>
            <w:tcW w:w="1368" w:type="pct"/>
            <w:tcBorders>
              <w:top w:val="single" w:sz="6" w:space="0" w:color="000000"/>
              <w:left w:val="single" w:sz="6" w:space="0" w:color="000000"/>
              <w:bottom w:val="single" w:sz="6" w:space="0" w:color="000000"/>
              <w:right w:val="single" w:sz="6" w:space="0" w:color="000000"/>
            </w:tcBorders>
            <w:vAlign w:val="center"/>
          </w:tcPr>
          <w:p w14:paraId="20374C73" w14:textId="77777777" w:rsidR="006E110A" w:rsidRPr="00040E48" w:rsidRDefault="006E110A">
            <w:pPr>
              <w:pStyle w:val="TableEntry"/>
              <w:rPr>
                <w:noProof w:val="0"/>
              </w:rPr>
            </w:pPr>
            <w:r w:rsidRPr="00040E48">
              <w:rPr>
                <w:noProof w:val="0"/>
              </w:rPr>
              <w:t xml:space="preserve">29302-7 </w:t>
            </w:r>
          </w:p>
        </w:tc>
        <w:tc>
          <w:tcPr>
            <w:tcW w:w="589" w:type="pct"/>
            <w:tcBorders>
              <w:top w:val="single" w:sz="6" w:space="0" w:color="000000"/>
              <w:left w:val="single" w:sz="6" w:space="0" w:color="000000"/>
              <w:bottom w:val="single" w:sz="6" w:space="0" w:color="000000"/>
              <w:right w:val="single" w:sz="6" w:space="0" w:color="000000"/>
            </w:tcBorders>
            <w:vAlign w:val="center"/>
          </w:tcPr>
          <w:p w14:paraId="047C8D94" w14:textId="77777777" w:rsidR="006E110A" w:rsidRPr="00040E48" w:rsidRDefault="006E110A">
            <w:pPr>
              <w:pStyle w:val="TableEntry"/>
              <w:rPr>
                <w:noProof w:val="0"/>
              </w:rPr>
            </w:pPr>
            <w:r w:rsidRPr="00040E48">
              <w:rPr>
                <w:noProof w:val="0"/>
              </w:rPr>
              <w:t xml:space="preserve">R </w:t>
            </w:r>
          </w:p>
        </w:tc>
        <w:tc>
          <w:tcPr>
            <w:tcW w:w="3043" w:type="pct"/>
            <w:tcBorders>
              <w:top w:val="single" w:sz="6" w:space="0" w:color="000000"/>
              <w:left w:val="single" w:sz="6" w:space="0" w:color="000000"/>
              <w:bottom w:val="single" w:sz="6" w:space="0" w:color="000000"/>
              <w:right w:val="single" w:sz="6" w:space="0" w:color="000000"/>
            </w:tcBorders>
            <w:vAlign w:val="center"/>
          </w:tcPr>
          <w:p w14:paraId="39502A47" w14:textId="77777777" w:rsidR="006E110A" w:rsidRPr="00040E48" w:rsidRDefault="006E110A">
            <w:pPr>
              <w:pStyle w:val="TableEntry"/>
              <w:rPr>
                <w:noProof w:val="0"/>
              </w:rPr>
            </w:pPr>
            <w:r w:rsidRPr="00040E48">
              <w:rPr>
                <w:noProof w:val="0"/>
              </w:rPr>
              <w:t xml:space="preserve">INTEGUMENTARY SYSTEM </w:t>
            </w:r>
          </w:p>
        </w:tc>
      </w:tr>
      <w:tr w:rsidR="00E22071" w:rsidRPr="00040E48" w14:paraId="596F761F" w14:textId="77777777" w:rsidTr="00E22071">
        <w:tblPrEx>
          <w:tblCellMar>
            <w:top w:w="0" w:type="dxa"/>
            <w:left w:w="108" w:type="dxa"/>
            <w:bottom w:w="0" w:type="dxa"/>
            <w:right w:w="108" w:type="dxa"/>
          </w:tblCellMar>
        </w:tblPrEx>
        <w:trPr>
          <w:trHeight w:val="118"/>
        </w:trPr>
        <w:tc>
          <w:tcPr>
            <w:tcW w:w="1368" w:type="pct"/>
            <w:tcBorders>
              <w:top w:val="single" w:sz="8" w:space="0" w:color="000000"/>
              <w:left w:val="single" w:sz="8" w:space="0" w:color="000000"/>
              <w:bottom w:val="single" w:sz="8" w:space="0" w:color="000000"/>
              <w:right w:val="single" w:sz="8" w:space="0" w:color="000000"/>
            </w:tcBorders>
            <w:shd w:val="clear" w:color="auto" w:fill="D9D9D9"/>
          </w:tcPr>
          <w:p w14:paraId="72377227"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89" w:type="pct"/>
            <w:tcBorders>
              <w:top w:val="single" w:sz="8" w:space="0" w:color="000000"/>
              <w:left w:val="single" w:sz="8" w:space="0" w:color="000000"/>
              <w:bottom w:val="single" w:sz="8" w:space="0" w:color="000000"/>
              <w:right w:val="single" w:sz="8" w:space="0" w:color="000000"/>
            </w:tcBorders>
            <w:shd w:val="clear" w:color="auto" w:fill="D9D9D9"/>
          </w:tcPr>
          <w:p w14:paraId="54233A34"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43" w:type="pct"/>
            <w:tcBorders>
              <w:top w:val="single" w:sz="8" w:space="0" w:color="000000"/>
              <w:left w:val="single" w:sz="8" w:space="0" w:color="000000"/>
              <w:bottom w:val="single" w:sz="8" w:space="0" w:color="000000"/>
              <w:right w:val="single" w:sz="8" w:space="0" w:color="000000"/>
            </w:tcBorders>
            <w:shd w:val="clear" w:color="auto" w:fill="D9D9D9"/>
          </w:tcPr>
          <w:p w14:paraId="667CB66E"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61836880" w14:textId="77777777" w:rsidTr="00E22071">
        <w:tblPrEx>
          <w:tblCellMar>
            <w:top w:w="0" w:type="dxa"/>
            <w:left w:w="108" w:type="dxa"/>
            <w:bottom w:w="0" w:type="dxa"/>
            <w:right w:w="108" w:type="dxa"/>
          </w:tblCellMar>
        </w:tblPrEx>
        <w:trPr>
          <w:trHeight w:val="118"/>
        </w:trPr>
        <w:tc>
          <w:tcPr>
            <w:tcW w:w="1368" w:type="pct"/>
            <w:tcBorders>
              <w:top w:val="single" w:sz="8" w:space="0" w:color="000000"/>
              <w:left w:val="single" w:sz="8" w:space="0" w:color="000000"/>
              <w:bottom w:val="single" w:sz="8" w:space="0" w:color="000000"/>
              <w:right w:val="single" w:sz="8" w:space="0" w:color="000000"/>
            </w:tcBorders>
          </w:tcPr>
          <w:p w14:paraId="24136D23" w14:textId="77777777" w:rsidR="00E22071" w:rsidRPr="00040E48" w:rsidRDefault="00E22071" w:rsidP="00F31577">
            <w:pPr>
              <w:pStyle w:val="Default"/>
              <w:rPr>
                <w:sz w:val="18"/>
                <w:szCs w:val="18"/>
              </w:rPr>
            </w:pPr>
            <w:r w:rsidRPr="00040E48">
              <w:rPr>
                <w:bCs/>
                <w:sz w:val="18"/>
                <w:szCs w:val="18"/>
              </w:rPr>
              <w:t xml:space="preserve">1.3.6.1.4.1.19376.1.5.3.1.4.5 </w:t>
            </w:r>
          </w:p>
        </w:tc>
        <w:tc>
          <w:tcPr>
            <w:tcW w:w="589" w:type="pct"/>
            <w:tcBorders>
              <w:top w:val="single" w:sz="8" w:space="0" w:color="000000"/>
              <w:left w:val="single" w:sz="8" w:space="0" w:color="000000"/>
              <w:bottom w:val="single" w:sz="8" w:space="0" w:color="000000"/>
              <w:right w:val="single" w:sz="8" w:space="0" w:color="000000"/>
            </w:tcBorders>
          </w:tcPr>
          <w:p w14:paraId="184EA472" w14:textId="77777777" w:rsidR="00E22071" w:rsidRPr="00040E48" w:rsidRDefault="00E22071" w:rsidP="00F31577">
            <w:pPr>
              <w:pStyle w:val="Default"/>
              <w:spacing w:before="40" w:after="40"/>
              <w:rPr>
                <w:bCs/>
                <w:sz w:val="18"/>
                <w:szCs w:val="18"/>
              </w:rPr>
            </w:pPr>
            <w:r w:rsidRPr="00040E48">
              <w:rPr>
                <w:bCs/>
                <w:sz w:val="18"/>
                <w:szCs w:val="18"/>
              </w:rPr>
              <w:t>O</w:t>
            </w:r>
          </w:p>
        </w:tc>
        <w:tc>
          <w:tcPr>
            <w:tcW w:w="3043" w:type="pct"/>
            <w:tcBorders>
              <w:top w:val="single" w:sz="8" w:space="0" w:color="000000"/>
              <w:left w:val="single" w:sz="8" w:space="0" w:color="000000"/>
              <w:bottom w:val="single" w:sz="8" w:space="0" w:color="000000"/>
              <w:right w:val="single" w:sz="8" w:space="0" w:color="000000"/>
            </w:tcBorders>
          </w:tcPr>
          <w:p w14:paraId="1C075CE4"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094CCFE5" w14:textId="77777777" w:rsidR="006E110A" w:rsidRPr="00040E48" w:rsidRDefault="006E110A">
      <w:pPr>
        <w:pStyle w:val="BodyText"/>
        <w:rPr>
          <w:noProof w:val="0"/>
        </w:rPr>
      </w:pPr>
    </w:p>
    <w:p w14:paraId="62D02C0D" w14:textId="77777777" w:rsidR="006E110A" w:rsidRPr="00040E48" w:rsidRDefault="006E110A">
      <w:pPr>
        <w:pStyle w:val="XMLFragment"/>
        <w:rPr>
          <w:noProof w:val="0"/>
        </w:rPr>
      </w:pPr>
      <w:r w:rsidRPr="00040E48">
        <w:rPr>
          <w:noProof w:val="0"/>
        </w:rPr>
        <w:t>&lt;component&gt;</w:t>
      </w:r>
    </w:p>
    <w:p w14:paraId="6736E0D6" w14:textId="77777777" w:rsidR="006E110A" w:rsidRPr="00040E48" w:rsidRDefault="006E110A">
      <w:pPr>
        <w:pStyle w:val="XMLFragment"/>
        <w:rPr>
          <w:noProof w:val="0"/>
        </w:rPr>
      </w:pPr>
      <w:r w:rsidRPr="00040E48">
        <w:rPr>
          <w:noProof w:val="0"/>
        </w:rPr>
        <w:t xml:space="preserve">  &lt;section&gt;</w:t>
      </w:r>
    </w:p>
    <w:p w14:paraId="3F5C6415" w14:textId="77777777" w:rsidR="006E110A" w:rsidRPr="00040E48" w:rsidRDefault="006E110A">
      <w:pPr>
        <w:pStyle w:val="XMLFragment"/>
        <w:rPr>
          <w:noProof w:val="0"/>
        </w:rPr>
      </w:pPr>
      <w:r w:rsidRPr="00040E48">
        <w:rPr>
          <w:noProof w:val="0"/>
        </w:rPr>
        <w:t xml:space="preserve">    &lt;templateId root='1.3.6.1.4.1.19376.1.5.3.1.1.9.17'/&gt;</w:t>
      </w:r>
    </w:p>
    <w:p w14:paraId="56785A83" w14:textId="77777777" w:rsidR="006E110A" w:rsidRPr="00040E48" w:rsidRDefault="006E110A">
      <w:pPr>
        <w:pStyle w:val="XMLFragment"/>
        <w:rPr>
          <w:noProof w:val="0"/>
        </w:rPr>
      </w:pPr>
      <w:r w:rsidRPr="00040E48">
        <w:rPr>
          <w:noProof w:val="0"/>
        </w:rPr>
        <w:t xml:space="preserve">    &lt;id root=' ' extension=' '/&gt;</w:t>
      </w:r>
    </w:p>
    <w:p w14:paraId="6235281B" w14:textId="77777777" w:rsidR="006E110A" w:rsidRPr="00040E48" w:rsidRDefault="006E110A">
      <w:pPr>
        <w:pStyle w:val="XMLFragment"/>
        <w:rPr>
          <w:noProof w:val="0"/>
        </w:rPr>
      </w:pPr>
      <w:r w:rsidRPr="00040E48">
        <w:rPr>
          <w:noProof w:val="0"/>
        </w:rPr>
        <w:t xml:space="preserve">    &lt;code code='29302-7' displayName='INTEGUMENTARY SYSTEM'</w:t>
      </w:r>
    </w:p>
    <w:p w14:paraId="2C508FD1" w14:textId="77777777" w:rsidR="006E110A" w:rsidRPr="00040E48" w:rsidRDefault="006E110A">
      <w:pPr>
        <w:pStyle w:val="XMLFragment"/>
        <w:rPr>
          <w:noProof w:val="0"/>
        </w:rPr>
      </w:pPr>
      <w:r w:rsidRPr="00040E48">
        <w:rPr>
          <w:noProof w:val="0"/>
        </w:rPr>
        <w:t xml:space="preserve">      codeSystem='2.16.840.1.113883.6.1' codeSystemName='LOINC'/&gt;</w:t>
      </w:r>
    </w:p>
    <w:p w14:paraId="29AA1001" w14:textId="77777777" w:rsidR="006E110A" w:rsidRPr="00040E48" w:rsidRDefault="006E110A">
      <w:pPr>
        <w:pStyle w:val="XMLFragment"/>
        <w:rPr>
          <w:noProof w:val="0"/>
        </w:rPr>
      </w:pPr>
      <w:r w:rsidRPr="00040E48">
        <w:rPr>
          <w:noProof w:val="0"/>
        </w:rPr>
        <w:t xml:space="preserve">    &lt;text&gt;</w:t>
      </w:r>
    </w:p>
    <w:p w14:paraId="7C34D059"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129EC4F" w14:textId="77777777" w:rsidR="006E110A" w:rsidRPr="00040E48" w:rsidRDefault="006E110A">
      <w:pPr>
        <w:pStyle w:val="XMLFragment"/>
        <w:rPr>
          <w:noProof w:val="0"/>
        </w:rPr>
      </w:pPr>
      <w:r w:rsidRPr="00040E48">
        <w:rPr>
          <w:noProof w:val="0"/>
        </w:rPr>
        <w:t xml:space="preserve">    &lt;/text&gt;  </w:t>
      </w:r>
    </w:p>
    <w:p w14:paraId="105B3D7D" w14:textId="77777777" w:rsidR="00F22211" w:rsidRPr="00040E48" w:rsidRDefault="00F22211" w:rsidP="00F22211">
      <w:pPr>
        <w:pStyle w:val="XMLFragment"/>
        <w:rPr>
          <w:noProof w:val="0"/>
        </w:rPr>
      </w:pPr>
      <w:r w:rsidRPr="00040E48">
        <w:rPr>
          <w:noProof w:val="0"/>
        </w:rPr>
        <w:t xml:space="preserve">    &lt;entry&gt; </w:t>
      </w:r>
    </w:p>
    <w:p w14:paraId="17528D06"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54F8E3E3"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6B4B6AF5" w14:textId="77777777" w:rsidR="00F22211" w:rsidRPr="00393838" w:rsidRDefault="00F22211" w:rsidP="00F22211">
      <w:pPr>
        <w:pStyle w:val="XMLFragment"/>
        <w:rPr>
          <w:noProof w:val="0"/>
          <w:lang w:val="nl-NL"/>
          <w:rPrChange w:id="1037" w:author="Michael Clifton" w:date="2018-11-14T12:16:00Z">
            <w:rPr>
              <w:noProof w:val="0"/>
            </w:rPr>
          </w:rPrChange>
        </w:rPr>
      </w:pPr>
      <w:r w:rsidRPr="00040E48">
        <w:rPr>
          <w:noProof w:val="0"/>
        </w:rPr>
        <w:tab/>
      </w:r>
      <w:r w:rsidRPr="00040E48">
        <w:rPr>
          <w:noProof w:val="0"/>
        </w:rPr>
        <w:tab/>
        <w:t xml:space="preserve">  </w:t>
      </w:r>
      <w:r w:rsidRPr="00393838">
        <w:rPr>
          <w:noProof w:val="0"/>
          <w:lang w:val="nl-NL"/>
          <w:rPrChange w:id="1038" w:author="Michael Clifton" w:date="2018-11-14T12:16:00Z">
            <w:rPr>
              <w:noProof w:val="0"/>
            </w:rPr>
          </w:rPrChange>
        </w:rPr>
        <w:t>&lt;templateId root='</w:t>
      </w:r>
      <w:r w:rsidRPr="00393838">
        <w:rPr>
          <w:rStyle w:val="Hyperlink"/>
          <w:noProof w:val="0"/>
          <w:lang w:val="nl-NL"/>
          <w:rPrChange w:id="1039" w:author="Michael Clifton" w:date="2018-11-14T12:16:00Z">
            <w:rPr>
              <w:rStyle w:val="Hyperlink"/>
              <w:noProof w:val="0"/>
            </w:rPr>
          </w:rPrChange>
        </w:rPr>
        <w:t>1.3.6.1.4.1.19376.1.5.3.1.4.5</w:t>
      </w:r>
      <w:r w:rsidRPr="00393838">
        <w:rPr>
          <w:noProof w:val="0"/>
          <w:lang w:val="nl-NL"/>
          <w:rPrChange w:id="1040" w:author="Michael Clifton" w:date="2018-11-14T12:16:00Z">
            <w:rPr>
              <w:noProof w:val="0"/>
            </w:rPr>
          </w:rPrChange>
        </w:rPr>
        <w:t xml:space="preserve">'/&gt; </w:t>
      </w:r>
    </w:p>
    <w:p w14:paraId="47531DA2" w14:textId="77777777" w:rsidR="00F22211" w:rsidRPr="00393838" w:rsidRDefault="00F22211" w:rsidP="00F22211">
      <w:pPr>
        <w:pStyle w:val="XMLFragment"/>
        <w:rPr>
          <w:noProof w:val="0"/>
          <w:lang w:val="nl-NL"/>
          <w:rPrChange w:id="1041" w:author="Michael Clifton" w:date="2018-11-14T12:16:00Z">
            <w:rPr>
              <w:noProof w:val="0"/>
            </w:rPr>
          </w:rPrChange>
        </w:rPr>
      </w:pPr>
      <w:r w:rsidRPr="00393838">
        <w:rPr>
          <w:noProof w:val="0"/>
          <w:lang w:val="nl-NL"/>
          <w:rPrChange w:id="1042" w:author="Michael Clifton" w:date="2018-11-14T12:16:00Z">
            <w:rPr>
              <w:noProof w:val="0"/>
            </w:rPr>
          </w:rPrChange>
        </w:rPr>
        <w:tab/>
      </w:r>
      <w:r w:rsidRPr="00393838">
        <w:rPr>
          <w:noProof w:val="0"/>
          <w:lang w:val="nl-NL"/>
          <w:rPrChange w:id="1043" w:author="Michael Clifton" w:date="2018-11-14T12:16:00Z">
            <w:rPr>
              <w:noProof w:val="0"/>
            </w:rPr>
          </w:rPrChange>
        </w:rPr>
        <w:tab/>
      </w:r>
      <w:r w:rsidRPr="00393838">
        <w:rPr>
          <w:noProof w:val="0"/>
          <w:lang w:val="nl-NL"/>
          <w:rPrChange w:id="1044" w:author="Michael Clifton" w:date="2018-11-14T12:16:00Z">
            <w:rPr>
              <w:noProof w:val="0"/>
            </w:rPr>
          </w:rPrChange>
        </w:rPr>
        <w:tab/>
        <w:t xml:space="preserve">: </w:t>
      </w:r>
    </w:p>
    <w:p w14:paraId="5AA4A797" w14:textId="77777777" w:rsidR="00F22211" w:rsidRPr="00393838" w:rsidRDefault="00F22211" w:rsidP="00F22211">
      <w:pPr>
        <w:pStyle w:val="XMLFragment"/>
        <w:rPr>
          <w:noProof w:val="0"/>
          <w:lang w:val="nl-NL"/>
          <w:rPrChange w:id="1045" w:author="Michael Clifton" w:date="2018-11-14T12:16:00Z">
            <w:rPr>
              <w:noProof w:val="0"/>
            </w:rPr>
          </w:rPrChange>
        </w:rPr>
      </w:pPr>
      <w:r w:rsidRPr="00393838">
        <w:rPr>
          <w:noProof w:val="0"/>
          <w:lang w:val="nl-NL"/>
          <w:rPrChange w:id="1046" w:author="Michael Clifton" w:date="2018-11-14T12:16:00Z">
            <w:rPr>
              <w:noProof w:val="0"/>
            </w:rPr>
          </w:rPrChange>
        </w:rPr>
        <w:tab/>
      </w:r>
      <w:r w:rsidRPr="00393838">
        <w:rPr>
          <w:noProof w:val="0"/>
          <w:lang w:val="nl-NL"/>
          <w:rPrChange w:id="1047" w:author="Michael Clifton" w:date="2018-11-14T12:16:00Z">
            <w:rPr>
              <w:noProof w:val="0"/>
            </w:rPr>
          </w:rPrChange>
        </w:rPr>
        <w:tab/>
        <w:t>&lt;/entry&gt;   </w:t>
      </w:r>
    </w:p>
    <w:p w14:paraId="79BE4097" w14:textId="77777777" w:rsidR="006E110A" w:rsidRPr="00040E48" w:rsidRDefault="006E110A">
      <w:pPr>
        <w:pStyle w:val="XMLFragment"/>
        <w:rPr>
          <w:noProof w:val="0"/>
        </w:rPr>
      </w:pPr>
      <w:r w:rsidRPr="00393838">
        <w:rPr>
          <w:noProof w:val="0"/>
          <w:lang w:val="nl-NL"/>
          <w:rPrChange w:id="1048" w:author="Michael Clifton" w:date="2018-11-14T12:16:00Z">
            <w:rPr>
              <w:noProof w:val="0"/>
            </w:rPr>
          </w:rPrChange>
        </w:rPr>
        <w:t xml:space="preserve">  </w:t>
      </w:r>
      <w:r w:rsidRPr="00040E48">
        <w:rPr>
          <w:noProof w:val="0"/>
        </w:rPr>
        <w:t>&lt;/section&gt;</w:t>
      </w:r>
    </w:p>
    <w:p w14:paraId="12C0E0E9" w14:textId="77777777" w:rsidR="006E110A" w:rsidRPr="00040E48" w:rsidRDefault="006E110A">
      <w:pPr>
        <w:pStyle w:val="XMLFragment"/>
        <w:rPr>
          <w:noProof w:val="0"/>
        </w:rPr>
      </w:pPr>
      <w:r w:rsidRPr="00040E48">
        <w:rPr>
          <w:noProof w:val="0"/>
        </w:rPr>
        <w:t>&lt;/component&gt;</w:t>
      </w:r>
    </w:p>
    <w:p w14:paraId="0C810E75" w14:textId="77777777" w:rsidR="006E110A" w:rsidRPr="00040E48" w:rsidRDefault="006E110A">
      <w:pPr>
        <w:pStyle w:val="FigureTitle"/>
        <w:rPr>
          <w:noProof w:val="0"/>
        </w:rPr>
      </w:pPr>
      <w:r w:rsidRPr="00040E48">
        <w:rPr>
          <w:noProof w:val="0"/>
        </w:rPr>
        <w:t xml:space="preserve">Figure </w:t>
      </w:r>
      <w:r w:rsidR="00E4213A" w:rsidRPr="00040E48">
        <w:rPr>
          <w:noProof w:val="0"/>
        </w:rPr>
        <w:t>6.3.3.4.8</w:t>
      </w:r>
      <w:r w:rsidR="0063221E" w:rsidRPr="00040E48">
        <w:rPr>
          <w:noProof w:val="0"/>
        </w:rPr>
        <w:t>-1:</w:t>
      </w:r>
      <w:r w:rsidR="00E36C93" w:rsidRPr="00040E48">
        <w:rPr>
          <w:noProof w:val="0"/>
        </w:rPr>
        <w:t xml:space="preserve"> </w:t>
      </w:r>
      <w:r w:rsidRPr="00040E48">
        <w:rPr>
          <w:noProof w:val="0"/>
        </w:rPr>
        <w:t>Sample Integumentary System Section</w:t>
      </w:r>
    </w:p>
    <w:p w14:paraId="4E1460BD" w14:textId="77777777" w:rsidR="006E110A" w:rsidRPr="00040E48" w:rsidRDefault="006E110A" w:rsidP="00EF41A6">
      <w:pPr>
        <w:pStyle w:val="Heading5TOC"/>
        <w:rPr>
          <w:noProof w:val="0"/>
          <w:lang w:val="en-US"/>
        </w:rPr>
      </w:pPr>
      <w:bookmarkStart w:id="1049" w:name="_Toc441141982"/>
      <w:bookmarkStart w:id="1050" w:name="T1_3_6_1_4_1_19376_1_5_3_1_1_9_18"/>
      <w:r w:rsidRPr="00040E48">
        <w:rPr>
          <w:noProof w:val="0"/>
          <w:lang w:val="en-US"/>
        </w:rPr>
        <w:t>Head Section 1.3.6.1.4.1.19376.1.5.3.1.1.9.18</w:t>
      </w:r>
      <w:bookmarkEnd w:id="104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8"/>
        <w:gridCol w:w="2786"/>
        <w:gridCol w:w="934"/>
        <w:gridCol w:w="5606"/>
      </w:tblGrid>
      <w:tr w:rsidR="006E110A" w:rsidRPr="00040E48" w14:paraId="1C39A59A" w14:textId="77777777" w:rsidTr="00E22071">
        <w:tc>
          <w:tcPr>
            <w:tcW w:w="1500"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050"/>
          <w:p w14:paraId="7ED02260"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1C3B669" w14:textId="77777777" w:rsidR="006E110A" w:rsidRPr="00040E48" w:rsidRDefault="006E110A">
            <w:pPr>
              <w:pStyle w:val="TableEntry"/>
              <w:rPr>
                <w:noProof w:val="0"/>
              </w:rPr>
            </w:pPr>
            <w:r w:rsidRPr="00040E48">
              <w:rPr>
                <w:noProof w:val="0"/>
              </w:rPr>
              <w:t xml:space="preserve">1.3.6.1.4.1.19376.1.5.3.1.1.9.18 </w:t>
            </w:r>
          </w:p>
        </w:tc>
      </w:tr>
      <w:tr w:rsidR="006E110A" w:rsidRPr="00040E48" w14:paraId="27627898" w14:textId="77777777" w:rsidTr="00E22071">
        <w:tc>
          <w:tcPr>
            <w:tcW w:w="1500"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6A92B50C"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9387EBB" w14:textId="77777777" w:rsidR="006E110A" w:rsidRPr="00040E48" w:rsidRDefault="006E110A">
            <w:pPr>
              <w:pStyle w:val="TableEntry"/>
              <w:rPr>
                <w:noProof w:val="0"/>
              </w:rPr>
            </w:pPr>
            <w:r w:rsidRPr="00040E48">
              <w:rPr>
                <w:noProof w:val="0"/>
              </w:rPr>
              <w:t xml:space="preserve">The head section shall contain a description of any type of head exam. </w:t>
            </w:r>
          </w:p>
        </w:tc>
      </w:tr>
      <w:tr w:rsidR="006E110A" w:rsidRPr="00040E48" w14:paraId="077503D8" w14:textId="77777777" w:rsidTr="00E22071">
        <w:tc>
          <w:tcPr>
            <w:tcW w:w="1500"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07B91C97"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38A7743" w14:textId="77777777" w:rsidR="006E110A" w:rsidRPr="00040E48" w:rsidRDefault="006E110A">
            <w:pPr>
              <w:pStyle w:val="TableEntryHeader"/>
              <w:rPr>
                <w:noProof w:val="0"/>
              </w:rPr>
            </w:pPr>
            <w:r w:rsidRPr="00040E48">
              <w:rPr>
                <w:noProof w:val="0"/>
              </w:rPr>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20E3E33" w14:textId="77777777" w:rsidR="006E110A" w:rsidRPr="00040E48" w:rsidRDefault="006E110A">
            <w:pPr>
              <w:pStyle w:val="TableEntryHeader"/>
              <w:rPr>
                <w:noProof w:val="0"/>
              </w:rPr>
            </w:pPr>
            <w:r w:rsidRPr="00040E48">
              <w:rPr>
                <w:noProof w:val="0"/>
              </w:rPr>
              <w:t xml:space="preserve">Description </w:t>
            </w:r>
          </w:p>
        </w:tc>
      </w:tr>
      <w:tr w:rsidR="006E110A" w:rsidRPr="00040E48" w14:paraId="27F8CDDC" w14:textId="77777777" w:rsidTr="00E22071">
        <w:tc>
          <w:tcPr>
            <w:tcW w:w="1500" w:type="pct"/>
            <w:gridSpan w:val="2"/>
            <w:tcBorders>
              <w:top w:val="single" w:sz="6" w:space="0" w:color="000000"/>
              <w:left w:val="single" w:sz="6" w:space="0" w:color="000000"/>
              <w:bottom w:val="single" w:sz="6" w:space="0" w:color="000000"/>
              <w:right w:val="single" w:sz="6" w:space="0" w:color="000000"/>
            </w:tcBorders>
            <w:vAlign w:val="center"/>
          </w:tcPr>
          <w:p w14:paraId="2F213CBA" w14:textId="77777777" w:rsidR="006E110A" w:rsidRPr="00040E48" w:rsidRDefault="006E110A">
            <w:pPr>
              <w:pStyle w:val="TableEntry"/>
              <w:rPr>
                <w:noProof w:val="0"/>
              </w:rPr>
            </w:pPr>
            <w:r w:rsidRPr="00040E48">
              <w:rPr>
                <w:noProof w:val="0"/>
              </w:rPr>
              <w:t xml:space="preserve">10199-8 </w:t>
            </w:r>
          </w:p>
        </w:tc>
        <w:tc>
          <w:tcPr>
            <w:tcW w:w="500" w:type="pct"/>
            <w:tcBorders>
              <w:top w:val="single" w:sz="6" w:space="0" w:color="000000"/>
              <w:left w:val="single" w:sz="6" w:space="0" w:color="000000"/>
              <w:bottom w:val="single" w:sz="6" w:space="0" w:color="000000"/>
              <w:right w:val="single" w:sz="6" w:space="0" w:color="000000"/>
            </w:tcBorders>
            <w:vAlign w:val="center"/>
          </w:tcPr>
          <w:p w14:paraId="29237B72" w14:textId="77777777" w:rsidR="006E110A" w:rsidRPr="00040E48" w:rsidRDefault="006E110A">
            <w:pPr>
              <w:pStyle w:val="TableEntry"/>
              <w:rPr>
                <w:noProof w:val="0"/>
              </w:rPr>
            </w:pPr>
            <w:r w:rsidRPr="00040E48">
              <w:rPr>
                <w:noProof w:val="0"/>
              </w:rPr>
              <w:t xml:space="preserve">R </w:t>
            </w:r>
          </w:p>
        </w:tc>
        <w:tc>
          <w:tcPr>
            <w:tcW w:w="3000" w:type="pct"/>
            <w:tcBorders>
              <w:top w:val="single" w:sz="6" w:space="0" w:color="000000"/>
              <w:left w:val="single" w:sz="6" w:space="0" w:color="000000"/>
              <w:bottom w:val="single" w:sz="6" w:space="0" w:color="000000"/>
              <w:right w:val="single" w:sz="6" w:space="0" w:color="000000"/>
            </w:tcBorders>
            <w:vAlign w:val="center"/>
          </w:tcPr>
          <w:p w14:paraId="51439004" w14:textId="77777777" w:rsidR="006E110A" w:rsidRPr="00040E48" w:rsidRDefault="006E110A">
            <w:pPr>
              <w:pStyle w:val="TableEntry"/>
              <w:rPr>
                <w:noProof w:val="0"/>
              </w:rPr>
            </w:pPr>
            <w:r w:rsidRPr="00040E48">
              <w:rPr>
                <w:noProof w:val="0"/>
              </w:rPr>
              <w:t xml:space="preserve">HEAD </w:t>
            </w:r>
          </w:p>
        </w:tc>
      </w:tr>
      <w:tr w:rsidR="00E22071" w:rsidRPr="00040E48" w14:paraId="16758AF6" w14:textId="77777777" w:rsidTr="00E22071">
        <w:tblPrEx>
          <w:tblCellMar>
            <w:top w:w="0" w:type="dxa"/>
            <w:left w:w="108" w:type="dxa"/>
            <w:bottom w:w="0" w:type="dxa"/>
            <w:right w:w="108" w:type="dxa"/>
          </w:tblCellMar>
        </w:tblPrEx>
        <w:trPr>
          <w:gridBefore w:val="1"/>
          <w:wBefore w:w="9"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0EFE33B0"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49119458"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0" w:type="pct"/>
            <w:tcBorders>
              <w:top w:val="single" w:sz="8" w:space="0" w:color="000000"/>
              <w:left w:val="single" w:sz="8" w:space="0" w:color="000000"/>
              <w:bottom w:val="single" w:sz="8" w:space="0" w:color="000000"/>
              <w:right w:val="single" w:sz="8" w:space="0" w:color="000000"/>
            </w:tcBorders>
            <w:shd w:val="clear" w:color="auto" w:fill="D9D9D9"/>
          </w:tcPr>
          <w:p w14:paraId="4274D0A8"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5B827016" w14:textId="77777777" w:rsidTr="00E22071">
        <w:tblPrEx>
          <w:tblCellMar>
            <w:top w:w="0" w:type="dxa"/>
            <w:left w:w="108" w:type="dxa"/>
            <w:bottom w:w="0" w:type="dxa"/>
            <w:right w:w="108" w:type="dxa"/>
          </w:tblCellMar>
        </w:tblPrEx>
        <w:trPr>
          <w:gridBefore w:val="1"/>
          <w:wBefore w:w="9" w:type="pct"/>
          <w:trHeight w:val="118"/>
        </w:trPr>
        <w:tc>
          <w:tcPr>
            <w:tcW w:w="1491" w:type="pct"/>
            <w:tcBorders>
              <w:top w:val="single" w:sz="8" w:space="0" w:color="000000"/>
              <w:left w:val="single" w:sz="8" w:space="0" w:color="000000"/>
              <w:bottom w:val="single" w:sz="8" w:space="0" w:color="000000"/>
              <w:right w:val="single" w:sz="8" w:space="0" w:color="000000"/>
            </w:tcBorders>
          </w:tcPr>
          <w:p w14:paraId="3660AF3F"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362FE059"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0" w:type="pct"/>
            <w:tcBorders>
              <w:top w:val="single" w:sz="8" w:space="0" w:color="000000"/>
              <w:left w:val="single" w:sz="8" w:space="0" w:color="000000"/>
              <w:bottom w:val="single" w:sz="8" w:space="0" w:color="000000"/>
              <w:right w:val="single" w:sz="8" w:space="0" w:color="000000"/>
            </w:tcBorders>
          </w:tcPr>
          <w:p w14:paraId="65BE95B7"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3612D755" w14:textId="77777777" w:rsidR="006E110A" w:rsidRPr="00040E48" w:rsidRDefault="006E110A">
      <w:pPr>
        <w:pStyle w:val="BodyText"/>
        <w:rPr>
          <w:noProof w:val="0"/>
        </w:rPr>
      </w:pPr>
    </w:p>
    <w:p w14:paraId="0BDB9B78" w14:textId="77777777" w:rsidR="006E110A" w:rsidRPr="00040E48" w:rsidRDefault="006E110A">
      <w:pPr>
        <w:pStyle w:val="XMLFragment"/>
        <w:rPr>
          <w:noProof w:val="0"/>
        </w:rPr>
      </w:pPr>
      <w:r w:rsidRPr="00040E48">
        <w:rPr>
          <w:noProof w:val="0"/>
        </w:rPr>
        <w:t>&lt;component&gt;</w:t>
      </w:r>
    </w:p>
    <w:p w14:paraId="02E7F7EE" w14:textId="77777777" w:rsidR="006E110A" w:rsidRPr="00040E48" w:rsidRDefault="006E110A">
      <w:pPr>
        <w:pStyle w:val="XMLFragment"/>
        <w:rPr>
          <w:noProof w:val="0"/>
        </w:rPr>
      </w:pPr>
      <w:r w:rsidRPr="00040E48">
        <w:rPr>
          <w:noProof w:val="0"/>
        </w:rPr>
        <w:t xml:space="preserve">  &lt;section&gt;</w:t>
      </w:r>
    </w:p>
    <w:p w14:paraId="181F14D2" w14:textId="77777777" w:rsidR="006E110A" w:rsidRPr="00040E48" w:rsidRDefault="006E110A">
      <w:pPr>
        <w:pStyle w:val="XMLFragment"/>
        <w:rPr>
          <w:noProof w:val="0"/>
        </w:rPr>
      </w:pPr>
      <w:r w:rsidRPr="00040E48">
        <w:rPr>
          <w:noProof w:val="0"/>
        </w:rPr>
        <w:t xml:space="preserve">    &lt;templateId root='1.3.6.1.4.1.19376.1.5.3.1.1.9.18'/&gt;</w:t>
      </w:r>
    </w:p>
    <w:p w14:paraId="7B6E67F9" w14:textId="77777777" w:rsidR="006E110A" w:rsidRPr="00040E48" w:rsidRDefault="006E110A">
      <w:pPr>
        <w:pStyle w:val="XMLFragment"/>
        <w:rPr>
          <w:noProof w:val="0"/>
        </w:rPr>
      </w:pPr>
      <w:r w:rsidRPr="00040E48">
        <w:rPr>
          <w:noProof w:val="0"/>
        </w:rPr>
        <w:t xml:space="preserve">    &lt;id root=' ' extension=' '/&gt;</w:t>
      </w:r>
    </w:p>
    <w:p w14:paraId="5597A854" w14:textId="77777777" w:rsidR="006E110A" w:rsidRPr="00040E48" w:rsidRDefault="006E110A">
      <w:pPr>
        <w:pStyle w:val="XMLFragment"/>
        <w:rPr>
          <w:noProof w:val="0"/>
        </w:rPr>
      </w:pPr>
      <w:r w:rsidRPr="00040E48">
        <w:rPr>
          <w:noProof w:val="0"/>
        </w:rPr>
        <w:t xml:space="preserve">    &lt;code code='10199-8' displayName='HEAD'</w:t>
      </w:r>
    </w:p>
    <w:p w14:paraId="36217582" w14:textId="77777777" w:rsidR="006E110A" w:rsidRPr="00040E48" w:rsidRDefault="006E110A">
      <w:pPr>
        <w:pStyle w:val="XMLFragment"/>
        <w:rPr>
          <w:noProof w:val="0"/>
        </w:rPr>
      </w:pPr>
      <w:r w:rsidRPr="00040E48">
        <w:rPr>
          <w:noProof w:val="0"/>
        </w:rPr>
        <w:t xml:space="preserve">      codeSystem='2.16.840.1.113883.6.1' codeSystemName='LOINC'/&gt;</w:t>
      </w:r>
    </w:p>
    <w:p w14:paraId="3CA5D1A5" w14:textId="77777777" w:rsidR="006E110A" w:rsidRPr="00040E48" w:rsidRDefault="006E110A">
      <w:pPr>
        <w:pStyle w:val="XMLFragment"/>
        <w:rPr>
          <w:noProof w:val="0"/>
        </w:rPr>
      </w:pPr>
      <w:r w:rsidRPr="00040E48">
        <w:rPr>
          <w:noProof w:val="0"/>
        </w:rPr>
        <w:t xml:space="preserve">    &lt;text&gt;</w:t>
      </w:r>
    </w:p>
    <w:p w14:paraId="4068837A"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488C5AD" w14:textId="77777777" w:rsidR="006E110A" w:rsidRPr="00040E48" w:rsidRDefault="006E110A">
      <w:pPr>
        <w:pStyle w:val="XMLFragment"/>
        <w:rPr>
          <w:noProof w:val="0"/>
        </w:rPr>
      </w:pPr>
      <w:r w:rsidRPr="00040E48">
        <w:rPr>
          <w:noProof w:val="0"/>
        </w:rPr>
        <w:t xml:space="preserve">    &lt;/text&gt;  </w:t>
      </w:r>
    </w:p>
    <w:p w14:paraId="0E1435F9" w14:textId="77777777" w:rsidR="00F22211" w:rsidRPr="00040E48" w:rsidRDefault="00F22211" w:rsidP="00F22211">
      <w:pPr>
        <w:pStyle w:val="XMLFragment"/>
        <w:rPr>
          <w:noProof w:val="0"/>
        </w:rPr>
      </w:pPr>
      <w:r w:rsidRPr="00040E48">
        <w:rPr>
          <w:noProof w:val="0"/>
        </w:rPr>
        <w:t xml:space="preserve">    &lt;entry&gt; </w:t>
      </w:r>
    </w:p>
    <w:p w14:paraId="386746CF"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6D143343"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3AFF76CB" w14:textId="77777777" w:rsidR="00F22211" w:rsidRPr="00393838" w:rsidRDefault="00F22211" w:rsidP="00F22211">
      <w:pPr>
        <w:pStyle w:val="XMLFragment"/>
        <w:rPr>
          <w:noProof w:val="0"/>
          <w:lang w:val="nl-NL"/>
          <w:rPrChange w:id="1051" w:author="Michael Clifton" w:date="2018-11-14T12:16:00Z">
            <w:rPr>
              <w:noProof w:val="0"/>
            </w:rPr>
          </w:rPrChange>
        </w:rPr>
      </w:pPr>
      <w:r w:rsidRPr="00040E48">
        <w:rPr>
          <w:noProof w:val="0"/>
        </w:rPr>
        <w:tab/>
      </w:r>
      <w:r w:rsidRPr="00040E48">
        <w:rPr>
          <w:noProof w:val="0"/>
        </w:rPr>
        <w:tab/>
        <w:t xml:space="preserve">  </w:t>
      </w:r>
      <w:r w:rsidRPr="00393838">
        <w:rPr>
          <w:noProof w:val="0"/>
          <w:lang w:val="nl-NL"/>
          <w:rPrChange w:id="1052" w:author="Michael Clifton" w:date="2018-11-14T12:16:00Z">
            <w:rPr>
              <w:noProof w:val="0"/>
            </w:rPr>
          </w:rPrChange>
        </w:rPr>
        <w:t>&lt;templateId root='</w:t>
      </w:r>
      <w:r w:rsidRPr="00393838">
        <w:rPr>
          <w:rStyle w:val="Hyperlink"/>
          <w:noProof w:val="0"/>
          <w:lang w:val="nl-NL"/>
          <w:rPrChange w:id="1053" w:author="Michael Clifton" w:date="2018-11-14T12:16:00Z">
            <w:rPr>
              <w:rStyle w:val="Hyperlink"/>
              <w:noProof w:val="0"/>
            </w:rPr>
          </w:rPrChange>
        </w:rPr>
        <w:t>1.3.6.1.4.1.19376.1.5.3.1.4.5</w:t>
      </w:r>
      <w:r w:rsidRPr="00393838">
        <w:rPr>
          <w:noProof w:val="0"/>
          <w:lang w:val="nl-NL"/>
          <w:rPrChange w:id="1054" w:author="Michael Clifton" w:date="2018-11-14T12:16:00Z">
            <w:rPr>
              <w:noProof w:val="0"/>
            </w:rPr>
          </w:rPrChange>
        </w:rPr>
        <w:t xml:space="preserve">'/&gt; </w:t>
      </w:r>
    </w:p>
    <w:p w14:paraId="757D217C" w14:textId="77777777" w:rsidR="00F22211" w:rsidRPr="00393838" w:rsidRDefault="00F22211" w:rsidP="00F22211">
      <w:pPr>
        <w:pStyle w:val="XMLFragment"/>
        <w:rPr>
          <w:noProof w:val="0"/>
          <w:lang w:val="nl-NL"/>
          <w:rPrChange w:id="1055" w:author="Michael Clifton" w:date="2018-11-14T12:16:00Z">
            <w:rPr>
              <w:noProof w:val="0"/>
            </w:rPr>
          </w:rPrChange>
        </w:rPr>
      </w:pPr>
      <w:r w:rsidRPr="00393838">
        <w:rPr>
          <w:noProof w:val="0"/>
          <w:lang w:val="nl-NL"/>
          <w:rPrChange w:id="1056" w:author="Michael Clifton" w:date="2018-11-14T12:16:00Z">
            <w:rPr>
              <w:noProof w:val="0"/>
            </w:rPr>
          </w:rPrChange>
        </w:rPr>
        <w:tab/>
      </w:r>
      <w:r w:rsidRPr="00393838">
        <w:rPr>
          <w:noProof w:val="0"/>
          <w:lang w:val="nl-NL"/>
          <w:rPrChange w:id="1057" w:author="Michael Clifton" w:date="2018-11-14T12:16:00Z">
            <w:rPr>
              <w:noProof w:val="0"/>
            </w:rPr>
          </w:rPrChange>
        </w:rPr>
        <w:tab/>
      </w:r>
      <w:r w:rsidRPr="00393838">
        <w:rPr>
          <w:noProof w:val="0"/>
          <w:lang w:val="nl-NL"/>
          <w:rPrChange w:id="1058" w:author="Michael Clifton" w:date="2018-11-14T12:16:00Z">
            <w:rPr>
              <w:noProof w:val="0"/>
            </w:rPr>
          </w:rPrChange>
        </w:rPr>
        <w:tab/>
        <w:t xml:space="preserve">: </w:t>
      </w:r>
    </w:p>
    <w:p w14:paraId="5C7A86C9" w14:textId="77777777" w:rsidR="00F22211" w:rsidRPr="00393838" w:rsidRDefault="00F22211" w:rsidP="00F22211">
      <w:pPr>
        <w:pStyle w:val="XMLFragment"/>
        <w:rPr>
          <w:noProof w:val="0"/>
          <w:lang w:val="nl-NL"/>
          <w:rPrChange w:id="1059" w:author="Michael Clifton" w:date="2018-11-14T12:16:00Z">
            <w:rPr>
              <w:noProof w:val="0"/>
            </w:rPr>
          </w:rPrChange>
        </w:rPr>
      </w:pPr>
      <w:r w:rsidRPr="00393838">
        <w:rPr>
          <w:noProof w:val="0"/>
          <w:lang w:val="nl-NL"/>
          <w:rPrChange w:id="1060" w:author="Michael Clifton" w:date="2018-11-14T12:16:00Z">
            <w:rPr>
              <w:noProof w:val="0"/>
            </w:rPr>
          </w:rPrChange>
        </w:rPr>
        <w:tab/>
      </w:r>
      <w:r w:rsidRPr="00393838">
        <w:rPr>
          <w:noProof w:val="0"/>
          <w:lang w:val="nl-NL"/>
          <w:rPrChange w:id="1061" w:author="Michael Clifton" w:date="2018-11-14T12:16:00Z">
            <w:rPr>
              <w:noProof w:val="0"/>
            </w:rPr>
          </w:rPrChange>
        </w:rPr>
        <w:tab/>
        <w:t>&lt;/entry&gt;   </w:t>
      </w:r>
    </w:p>
    <w:p w14:paraId="6391A6DB" w14:textId="77777777" w:rsidR="006E110A" w:rsidRPr="00040E48" w:rsidRDefault="006E110A">
      <w:pPr>
        <w:pStyle w:val="XMLFragment"/>
        <w:rPr>
          <w:noProof w:val="0"/>
        </w:rPr>
      </w:pPr>
      <w:r w:rsidRPr="00393838">
        <w:rPr>
          <w:noProof w:val="0"/>
          <w:lang w:val="nl-NL"/>
          <w:rPrChange w:id="1062" w:author="Michael Clifton" w:date="2018-11-14T12:16:00Z">
            <w:rPr>
              <w:noProof w:val="0"/>
            </w:rPr>
          </w:rPrChange>
        </w:rPr>
        <w:t xml:space="preserve">  </w:t>
      </w:r>
      <w:r w:rsidRPr="00040E48">
        <w:rPr>
          <w:noProof w:val="0"/>
        </w:rPr>
        <w:t>&lt;/section&gt;</w:t>
      </w:r>
    </w:p>
    <w:p w14:paraId="65BB1797" w14:textId="77777777" w:rsidR="006E110A" w:rsidRPr="00040E48" w:rsidRDefault="006E110A">
      <w:pPr>
        <w:pStyle w:val="XMLFragment"/>
        <w:rPr>
          <w:noProof w:val="0"/>
        </w:rPr>
      </w:pPr>
      <w:r w:rsidRPr="00040E48">
        <w:rPr>
          <w:noProof w:val="0"/>
        </w:rPr>
        <w:t>&lt;/component&gt;</w:t>
      </w:r>
    </w:p>
    <w:p w14:paraId="5584FB9B" w14:textId="77777777" w:rsidR="006E110A" w:rsidRPr="00040E48" w:rsidRDefault="006E110A">
      <w:pPr>
        <w:pStyle w:val="FigureTitle"/>
        <w:rPr>
          <w:noProof w:val="0"/>
        </w:rPr>
      </w:pPr>
      <w:r w:rsidRPr="00040E48">
        <w:rPr>
          <w:noProof w:val="0"/>
        </w:rPr>
        <w:t xml:space="preserve">Figure </w:t>
      </w:r>
      <w:r w:rsidR="00E4213A" w:rsidRPr="00040E48">
        <w:rPr>
          <w:noProof w:val="0"/>
        </w:rPr>
        <w:t>6.3.3.4.9</w:t>
      </w:r>
      <w:r w:rsidR="0063221E" w:rsidRPr="00040E48">
        <w:rPr>
          <w:noProof w:val="0"/>
        </w:rPr>
        <w:t>-1:</w:t>
      </w:r>
      <w:r w:rsidR="00E36C93" w:rsidRPr="00040E48">
        <w:rPr>
          <w:noProof w:val="0"/>
        </w:rPr>
        <w:t xml:space="preserve"> </w:t>
      </w:r>
      <w:r w:rsidRPr="00040E48">
        <w:rPr>
          <w:noProof w:val="0"/>
        </w:rPr>
        <w:t>Sample Head Section</w:t>
      </w:r>
    </w:p>
    <w:p w14:paraId="69B55DE5" w14:textId="77777777" w:rsidR="006E110A" w:rsidRPr="00040E48" w:rsidRDefault="00E36C93" w:rsidP="00EF41A6">
      <w:pPr>
        <w:pStyle w:val="Heading5TOC"/>
        <w:rPr>
          <w:noProof w:val="0"/>
          <w:lang w:val="en-US"/>
        </w:rPr>
      </w:pPr>
      <w:bookmarkStart w:id="1063" w:name="T1_3_6_1_4_1_19376_1_5_3_1_1_9_19"/>
      <w:r w:rsidRPr="00040E48">
        <w:rPr>
          <w:noProof w:val="0"/>
          <w:lang w:val="en-US"/>
        </w:rPr>
        <w:lastRenderedPageBreak/>
        <w:t xml:space="preserve"> </w:t>
      </w:r>
      <w:bookmarkStart w:id="1064" w:name="_Toc441141983"/>
      <w:r w:rsidR="006E110A" w:rsidRPr="00040E48">
        <w:rPr>
          <w:noProof w:val="0"/>
          <w:lang w:val="en-US"/>
        </w:rPr>
        <w:t>Eyes Section 1.3.6.1.4.1.19376.1.5.3.1.1.9.19</w:t>
      </w:r>
      <w:bookmarkEnd w:id="1064"/>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3CEB13E1"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063"/>
          <w:p w14:paraId="6DE00C4E"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4744FEAD" w14:textId="77777777" w:rsidR="006E110A" w:rsidRPr="00040E48" w:rsidRDefault="006E110A">
            <w:pPr>
              <w:pStyle w:val="TableEntry"/>
              <w:rPr>
                <w:noProof w:val="0"/>
              </w:rPr>
            </w:pPr>
            <w:r w:rsidRPr="00040E48">
              <w:rPr>
                <w:noProof w:val="0"/>
              </w:rPr>
              <w:t xml:space="preserve">1.3.6.1.4.1.19376.1.5.3.1.1.9.19 </w:t>
            </w:r>
          </w:p>
        </w:tc>
      </w:tr>
      <w:tr w:rsidR="006E110A" w:rsidRPr="00040E48" w14:paraId="1A5C0E81"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21668132"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74772890" w14:textId="77777777" w:rsidR="006E110A" w:rsidRPr="00040E48" w:rsidRDefault="006E110A">
            <w:pPr>
              <w:pStyle w:val="TableEntry"/>
              <w:rPr>
                <w:noProof w:val="0"/>
              </w:rPr>
            </w:pPr>
            <w:r w:rsidRPr="00040E48">
              <w:rPr>
                <w:noProof w:val="0"/>
              </w:rPr>
              <w:t xml:space="preserve">The eyes section shall contain a description of any type of eye exam. </w:t>
            </w:r>
          </w:p>
        </w:tc>
      </w:tr>
      <w:tr w:rsidR="006E110A" w:rsidRPr="00040E48" w14:paraId="10036077"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58A53DCF"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6410AF6"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84E5444" w14:textId="77777777" w:rsidR="006E110A" w:rsidRPr="00040E48" w:rsidRDefault="006E110A">
            <w:pPr>
              <w:pStyle w:val="TableEntryHeader"/>
              <w:rPr>
                <w:noProof w:val="0"/>
              </w:rPr>
            </w:pPr>
            <w:r w:rsidRPr="00040E48">
              <w:rPr>
                <w:noProof w:val="0"/>
              </w:rPr>
              <w:t xml:space="preserve">Description </w:t>
            </w:r>
          </w:p>
        </w:tc>
      </w:tr>
      <w:tr w:rsidR="006E110A" w:rsidRPr="00040E48" w14:paraId="5415F6FD" w14:textId="77777777" w:rsidTr="00E22071">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6C986BB3" w14:textId="77777777" w:rsidR="006E110A" w:rsidRPr="00040E48" w:rsidRDefault="006E110A">
            <w:pPr>
              <w:pStyle w:val="TableEntry"/>
              <w:rPr>
                <w:noProof w:val="0"/>
              </w:rPr>
            </w:pPr>
            <w:r w:rsidRPr="00040E48">
              <w:rPr>
                <w:noProof w:val="0"/>
              </w:rPr>
              <w:t xml:space="preserve">10197-2 </w:t>
            </w:r>
          </w:p>
        </w:tc>
        <w:tc>
          <w:tcPr>
            <w:tcW w:w="500" w:type="pct"/>
            <w:tcBorders>
              <w:top w:val="single" w:sz="6" w:space="0" w:color="000000"/>
              <w:left w:val="single" w:sz="6" w:space="0" w:color="000000"/>
              <w:bottom w:val="single" w:sz="6" w:space="0" w:color="000000"/>
              <w:right w:val="single" w:sz="6" w:space="0" w:color="000000"/>
            </w:tcBorders>
            <w:vAlign w:val="center"/>
          </w:tcPr>
          <w:p w14:paraId="2E68B441"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01D7EFC5" w14:textId="77777777" w:rsidR="006E110A" w:rsidRPr="00040E48" w:rsidRDefault="006E110A">
            <w:pPr>
              <w:pStyle w:val="TableEntry"/>
              <w:rPr>
                <w:noProof w:val="0"/>
              </w:rPr>
            </w:pPr>
            <w:r w:rsidRPr="00040E48">
              <w:rPr>
                <w:noProof w:val="0"/>
              </w:rPr>
              <w:t xml:space="preserve">EYE </w:t>
            </w:r>
          </w:p>
        </w:tc>
      </w:tr>
      <w:tr w:rsidR="00E22071" w:rsidRPr="00040E48" w14:paraId="2BF1266D"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69B11802"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49F2FC3D"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09C37F2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4ACED192"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5D5BECBA"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2A958033"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4463FC32"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7B4AABD9" w14:textId="77777777" w:rsidR="006E110A" w:rsidRPr="00040E48" w:rsidRDefault="006E110A">
      <w:pPr>
        <w:pStyle w:val="BodyText"/>
        <w:rPr>
          <w:noProof w:val="0"/>
        </w:rPr>
      </w:pPr>
    </w:p>
    <w:p w14:paraId="7AAF8D8D" w14:textId="77777777" w:rsidR="006E110A" w:rsidRPr="00040E48" w:rsidRDefault="006E110A">
      <w:pPr>
        <w:pStyle w:val="XMLFragment"/>
        <w:rPr>
          <w:noProof w:val="0"/>
        </w:rPr>
      </w:pPr>
      <w:r w:rsidRPr="00040E48">
        <w:rPr>
          <w:noProof w:val="0"/>
        </w:rPr>
        <w:t>&lt;component&gt;</w:t>
      </w:r>
    </w:p>
    <w:p w14:paraId="3BD665D1" w14:textId="77777777" w:rsidR="006E110A" w:rsidRPr="00040E48" w:rsidRDefault="006E110A">
      <w:pPr>
        <w:pStyle w:val="XMLFragment"/>
        <w:rPr>
          <w:noProof w:val="0"/>
        </w:rPr>
      </w:pPr>
      <w:r w:rsidRPr="00040E48">
        <w:rPr>
          <w:noProof w:val="0"/>
        </w:rPr>
        <w:t xml:space="preserve">  &lt;section&gt;</w:t>
      </w:r>
    </w:p>
    <w:p w14:paraId="2B0CC5B0" w14:textId="77777777" w:rsidR="006E110A" w:rsidRPr="00040E48" w:rsidRDefault="006E110A">
      <w:pPr>
        <w:pStyle w:val="XMLFragment"/>
        <w:rPr>
          <w:noProof w:val="0"/>
        </w:rPr>
      </w:pPr>
      <w:r w:rsidRPr="00040E48">
        <w:rPr>
          <w:noProof w:val="0"/>
        </w:rPr>
        <w:t xml:space="preserve">    &lt;templateId root='1.3.6.1.4.1.19376.1.5.3.1.1.9.19'/&gt;</w:t>
      </w:r>
    </w:p>
    <w:p w14:paraId="2408C4B6" w14:textId="77777777" w:rsidR="006E110A" w:rsidRPr="00040E48" w:rsidRDefault="006E110A">
      <w:pPr>
        <w:pStyle w:val="XMLFragment"/>
        <w:rPr>
          <w:noProof w:val="0"/>
        </w:rPr>
      </w:pPr>
      <w:r w:rsidRPr="00040E48">
        <w:rPr>
          <w:noProof w:val="0"/>
        </w:rPr>
        <w:t xml:space="preserve">    &lt;id root=' ' extension=' '/&gt;</w:t>
      </w:r>
    </w:p>
    <w:p w14:paraId="7F6F3070" w14:textId="77777777" w:rsidR="006E110A" w:rsidRPr="00040E48" w:rsidRDefault="006E110A">
      <w:pPr>
        <w:pStyle w:val="XMLFragment"/>
        <w:rPr>
          <w:noProof w:val="0"/>
        </w:rPr>
      </w:pPr>
      <w:r w:rsidRPr="00040E48">
        <w:rPr>
          <w:noProof w:val="0"/>
        </w:rPr>
        <w:t xml:space="preserve">    &lt;code code='10197-2' displayName='EYE'</w:t>
      </w:r>
    </w:p>
    <w:p w14:paraId="67A22CF9" w14:textId="77777777" w:rsidR="006E110A" w:rsidRPr="00040E48" w:rsidRDefault="006E110A">
      <w:pPr>
        <w:pStyle w:val="XMLFragment"/>
        <w:rPr>
          <w:noProof w:val="0"/>
        </w:rPr>
      </w:pPr>
      <w:r w:rsidRPr="00040E48">
        <w:rPr>
          <w:noProof w:val="0"/>
        </w:rPr>
        <w:t xml:space="preserve">      codeSystem='2.16.840.1.113883.6.1' codeSystemName='LOINC'/&gt;</w:t>
      </w:r>
    </w:p>
    <w:p w14:paraId="53A44910" w14:textId="77777777" w:rsidR="006E110A" w:rsidRPr="00040E48" w:rsidRDefault="006E110A">
      <w:pPr>
        <w:pStyle w:val="XMLFragment"/>
        <w:rPr>
          <w:noProof w:val="0"/>
        </w:rPr>
      </w:pPr>
      <w:r w:rsidRPr="00040E48">
        <w:rPr>
          <w:noProof w:val="0"/>
        </w:rPr>
        <w:t xml:space="preserve">    &lt;text&gt;</w:t>
      </w:r>
    </w:p>
    <w:p w14:paraId="6093C746"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050A7D1" w14:textId="77777777" w:rsidR="006E110A" w:rsidRPr="00040E48" w:rsidRDefault="006E110A">
      <w:pPr>
        <w:pStyle w:val="XMLFragment"/>
        <w:rPr>
          <w:noProof w:val="0"/>
        </w:rPr>
      </w:pPr>
      <w:r w:rsidRPr="00040E48">
        <w:rPr>
          <w:noProof w:val="0"/>
        </w:rPr>
        <w:t xml:space="preserve">    &lt;/text&gt;  </w:t>
      </w:r>
    </w:p>
    <w:p w14:paraId="5142B92B" w14:textId="77777777" w:rsidR="00F22211" w:rsidRPr="00040E48" w:rsidRDefault="00F22211" w:rsidP="00F22211">
      <w:pPr>
        <w:pStyle w:val="XMLFragment"/>
        <w:rPr>
          <w:noProof w:val="0"/>
        </w:rPr>
      </w:pPr>
      <w:r w:rsidRPr="00040E48">
        <w:rPr>
          <w:noProof w:val="0"/>
        </w:rPr>
        <w:t xml:space="preserve">    &lt;entry&gt; </w:t>
      </w:r>
    </w:p>
    <w:p w14:paraId="07C681F6"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65747DF3"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4110CD56" w14:textId="77777777" w:rsidR="00F22211" w:rsidRPr="00393838" w:rsidRDefault="00F22211" w:rsidP="00F22211">
      <w:pPr>
        <w:pStyle w:val="XMLFragment"/>
        <w:rPr>
          <w:noProof w:val="0"/>
          <w:lang w:val="nl-NL"/>
          <w:rPrChange w:id="1065" w:author="Michael Clifton" w:date="2018-11-14T12:16:00Z">
            <w:rPr>
              <w:noProof w:val="0"/>
            </w:rPr>
          </w:rPrChange>
        </w:rPr>
      </w:pPr>
      <w:r w:rsidRPr="00040E48">
        <w:rPr>
          <w:noProof w:val="0"/>
        </w:rPr>
        <w:tab/>
      </w:r>
      <w:r w:rsidRPr="00040E48">
        <w:rPr>
          <w:noProof w:val="0"/>
        </w:rPr>
        <w:tab/>
        <w:t xml:space="preserve">  </w:t>
      </w:r>
      <w:r w:rsidRPr="00393838">
        <w:rPr>
          <w:noProof w:val="0"/>
          <w:lang w:val="nl-NL"/>
          <w:rPrChange w:id="1066" w:author="Michael Clifton" w:date="2018-11-14T12:16:00Z">
            <w:rPr>
              <w:noProof w:val="0"/>
            </w:rPr>
          </w:rPrChange>
        </w:rPr>
        <w:t>&lt;templateId root='</w:t>
      </w:r>
      <w:r w:rsidRPr="00393838">
        <w:rPr>
          <w:rStyle w:val="Hyperlink"/>
          <w:noProof w:val="0"/>
          <w:lang w:val="nl-NL"/>
          <w:rPrChange w:id="1067" w:author="Michael Clifton" w:date="2018-11-14T12:16:00Z">
            <w:rPr>
              <w:rStyle w:val="Hyperlink"/>
              <w:noProof w:val="0"/>
            </w:rPr>
          </w:rPrChange>
        </w:rPr>
        <w:t>1.3.6.1.4.1.19376.1.5.3.1.4.5</w:t>
      </w:r>
      <w:r w:rsidRPr="00393838">
        <w:rPr>
          <w:noProof w:val="0"/>
          <w:lang w:val="nl-NL"/>
          <w:rPrChange w:id="1068" w:author="Michael Clifton" w:date="2018-11-14T12:16:00Z">
            <w:rPr>
              <w:noProof w:val="0"/>
            </w:rPr>
          </w:rPrChange>
        </w:rPr>
        <w:t xml:space="preserve">'/&gt; </w:t>
      </w:r>
    </w:p>
    <w:p w14:paraId="3CA231F6" w14:textId="77777777" w:rsidR="00F22211" w:rsidRPr="00393838" w:rsidRDefault="00F22211" w:rsidP="00F22211">
      <w:pPr>
        <w:pStyle w:val="XMLFragment"/>
        <w:rPr>
          <w:noProof w:val="0"/>
          <w:lang w:val="nl-NL"/>
          <w:rPrChange w:id="1069" w:author="Michael Clifton" w:date="2018-11-14T12:16:00Z">
            <w:rPr>
              <w:noProof w:val="0"/>
            </w:rPr>
          </w:rPrChange>
        </w:rPr>
      </w:pPr>
      <w:r w:rsidRPr="00393838">
        <w:rPr>
          <w:noProof w:val="0"/>
          <w:lang w:val="nl-NL"/>
          <w:rPrChange w:id="1070" w:author="Michael Clifton" w:date="2018-11-14T12:16:00Z">
            <w:rPr>
              <w:noProof w:val="0"/>
            </w:rPr>
          </w:rPrChange>
        </w:rPr>
        <w:tab/>
      </w:r>
      <w:r w:rsidRPr="00393838">
        <w:rPr>
          <w:noProof w:val="0"/>
          <w:lang w:val="nl-NL"/>
          <w:rPrChange w:id="1071" w:author="Michael Clifton" w:date="2018-11-14T12:16:00Z">
            <w:rPr>
              <w:noProof w:val="0"/>
            </w:rPr>
          </w:rPrChange>
        </w:rPr>
        <w:tab/>
      </w:r>
      <w:r w:rsidRPr="00393838">
        <w:rPr>
          <w:noProof w:val="0"/>
          <w:lang w:val="nl-NL"/>
          <w:rPrChange w:id="1072" w:author="Michael Clifton" w:date="2018-11-14T12:16:00Z">
            <w:rPr>
              <w:noProof w:val="0"/>
            </w:rPr>
          </w:rPrChange>
        </w:rPr>
        <w:tab/>
        <w:t xml:space="preserve">: </w:t>
      </w:r>
    </w:p>
    <w:p w14:paraId="35637C6A" w14:textId="77777777" w:rsidR="00F22211" w:rsidRPr="00393838" w:rsidRDefault="00F22211" w:rsidP="00F22211">
      <w:pPr>
        <w:pStyle w:val="XMLFragment"/>
        <w:rPr>
          <w:noProof w:val="0"/>
          <w:lang w:val="nl-NL"/>
          <w:rPrChange w:id="1073" w:author="Michael Clifton" w:date="2018-11-14T12:16:00Z">
            <w:rPr>
              <w:noProof w:val="0"/>
            </w:rPr>
          </w:rPrChange>
        </w:rPr>
      </w:pPr>
      <w:r w:rsidRPr="00393838">
        <w:rPr>
          <w:noProof w:val="0"/>
          <w:lang w:val="nl-NL"/>
          <w:rPrChange w:id="1074" w:author="Michael Clifton" w:date="2018-11-14T12:16:00Z">
            <w:rPr>
              <w:noProof w:val="0"/>
            </w:rPr>
          </w:rPrChange>
        </w:rPr>
        <w:tab/>
      </w:r>
      <w:r w:rsidRPr="00393838">
        <w:rPr>
          <w:noProof w:val="0"/>
          <w:lang w:val="nl-NL"/>
          <w:rPrChange w:id="1075" w:author="Michael Clifton" w:date="2018-11-14T12:16:00Z">
            <w:rPr>
              <w:noProof w:val="0"/>
            </w:rPr>
          </w:rPrChange>
        </w:rPr>
        <w:tab/>
        <w:t>&lt;/entry&gt;   </w:t>
      </w:r>
    </w:p>
    <w:p w14:paraId="44A8C460" w14:textId="77777777" w:rsidR="006E110A" w:rsidRPr="00040E48" w:rsidRDefault="006E110A">
      <w:pPr>
        <w:pStyle w:val="XMLFragment"/>
        <w:rPr>
          <w:noProof w:val="0"/>
        </w:rPr>
      </w:pPr>
      <w:r w:rsidRPr="00393838">
        <w:rPr>
          <w:noProof w:val="0"/>
          <w:lang w:val="nl-NL"/>
          <w:rPrChange w:id="1076" w:author="Michael Clifton" w:date="2018-11-14T12:16:00Z">
            <w:rPr>
              <w:noProof w:val="0"/>
            </w:rPr>
          </w:rPrChange>
        </w:rPr>
        <w:t xml:space="preserve">  </w:t>
      </w:r>
      <w:r w:rsidRPr="00040E48">
        <w:rPr>
          <w:noProof w:val="0"/>
        </w:rPr>
        <w:t>&lt;/section&gt;</w:t>
      </w:r>
    </w:p>
    <w:p w14:paraId="198276DC" w14:textId="77777777" w:rsidR="006E110A" w:rsidRPr="00040E48" w:rsidRDefault="006E110A">
      <w:pPr>
        <w:pStyle w:val="XMLFragment"/>
        <w:rPr>
          <w:noProof w:val="0"/>
        </w:rPr>
      </w:pPr>
      <w:r w:rsidRPr="00040E48">
        <w:rPr>
          <w:noProof w:val="0"/>
        </w:rPr>
        <w:t>&lt;/component&gt;</w:t>
      </w:r>
    </w:p>
    <w:p w14:paraId="3D16A38C" w14:textId="77777777" w:rsidR="006E110A" w:rsidRPr="00040E48" w:rsidRDefault="006E110A">
      <w:pPr>
        <w:pStyle w:val="FigureTitle"/>
        <w:rPr>
          <w:noProof w:val="0"/>
        </w:rPr>
      </w:pPr>
      <w:r w:rsidRPr="00040E48">
        <w:rPr>
          <w:noProof w:val="0"/>
        </w:rPr>
        <w:t xml:space="preserve">Figure </w:t>
      </w:r>
      <w:r w:rsidR="00E4213A" w:rsidRPr="00040E48">
        <w:rPr>
          <w:noProof w:val="0"/>
        </w:rPr>
        <w:t>6.3.3.4.10</w:t>
      </w:r>
      <w:r w:rsidR="0063221E" w:rsidRPr="00040E48">
        <w:rPr>
          <w:noProof w:val="0"/>
        </w:rPr>
        <w:t>-1:</w:t>
      </w:r>
      <w:r w:rsidR="00E36C93" w:rsidRPr="00040E48">
        <w:rPr>
          <w:noProof w:val="0"/>
        </w:rPr>
        <w:t xml:space="preserve"> </w:t>
      </w:r>
      <w:r w:rsidRPr="00040E48">
        <w:rPr>
          <w:noProof w:val="0"/>
        </w:rPr>
        <w:t>Sample Eyes Section</w:t>
      </w:r>
    </w:p>
    <w:p w14:paraId="288D1298" w14:textId="77777777" w:rsidR="006E110A" w:rsidRPr="00040E48" w:rsidRDefault="00E36C93" w:rsidP="00EF41A6">
      <w:pPr>
        <w:pStyle w:val="Heading5TOC"/>
        <w:rPr>
          <w:noProof w:val="0"/>
          <w:lang w:val="en-US"/>
        </w:rPr>
      </w:pPr>
      <w:bookmarkStart w:id="1077" w:name="T1_3_6_1_4_1_19376_1_5_3_1_1_9_20"/>
      <w:r w:rsidRPr="00040E48">
        <w:rPr>
          <w:noProof w:val="0"/>
          <w:lang w:val="en-US"/>
        </w:rPr>
        <w:t xml:space="preserve"> </w:t>
      </w:r>
      <w:bookmarkStart w:id="1078" w:name="_Toc441141984"/>
      <w:r w:rsidR="006E110A" w:rsidRPr="00040E48">
        <w:rPr>
          <w:noProof w:val="0"/>
          <w:lang w:val="en-US"/>
        </w:rPr>
        <w:t>Ears, Nose, Mouth and Throat Section 1.3.6.1.4.1.19376.1.5.3.1.1.9.20</w:t>
      </w:r>
      <w:bookmarkEnd w:id="107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A0820C1"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1077"/>
          <w:p w14:paraId="470F17CD"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910F15C" w14:textId="77777777" w:rsidR="006E110A" w:rsidRPr="00040E48" w:rsidRDefault="006E110A">
            <w:pPr>
              <w:pStyle w:val="TableEntry"/>
              <w:rPr>
                <w:noProof w:val="0"/>
              </w:rPr>
            </w:pPr>
            <w:r w:rsidRPr="00040E48">
              <w:rPr>
                <w:noProof w:val="0"/>
              </w:rPr>
              <w:t xml:space="preserve">1.3.6.1.4.1.19376.1.5.3.1.1.9.20 </w:t>
            </w:r>
          </w:p>
        </w:tc>
      </w:tr>
      <w:tr w:rsidR="006E110A" w:rsidRPr="00040E48" w14:paraId="2E8EAB16"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4DD46C7"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7F1491C" w14:textId="77777777" w:rsidR="006E110A" w:rsidRPr="00040E48" w:rsidRDefault="006E110A">
            <w:pPr>
              <w:pStyle w:val="TableEntry"/>
              <w:rPr>
                <w:noProof w:val="0"/>
              </w:rPr>
            </w:pPr>
            <w:r w:rsidRPr="00040E48">
              <w:rPr>
                <w:noProof w:val="0"/>
              </w:rPr>
              <w:t xml:space="preserve">The ears, nose, mouth, and throat section shall contain a description of any type of ears, nose, mouth, or throat exam. </w:t>
            </w:r>
          </w:p>
        </w:tc>
      </w:tr>
      <w:tr w:rsidR="006E110A" w:rsidRPr="00040E48" w14:paraId="6B95AB8E" w14:textId="77777777" w:rsidTr="00E22071">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24644C2"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CC8912E" w14:textId="77777777" w:rsidR="006E110A" w:rsidRPr="00040E48" w:rsidRDefault="006E110A">
            <w:pPr>
              <w:pStyle w:val="TableEntryHeader"/>
              <w:rPr>
                <w:noProof w:val="0"/>
              </w:rPr>
            </w:pPr>
            <w:r w:rsidRPr="00040E48">
              <w:rPr>
                <w:noProof w:val="0"/>
              </w:rPr>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5766F39" w14:textId="77777777" w:rsidR="006E110A" w:rsidRPr="00040E48" w:rsidRDefault="006E110A">
            <w:pPr>
              <w:pStyle w:val="TableEntryHeader"/>
              <w:rPr>
                <w:noProof w:val="0"/>
              </w:rPr>
            </w:pPr>
            <w:r w:rsidRPr="00040E48">
              <w:rPr>
                <w:noProof w:val="0"/>
              </w:rPr>
              <w:t xml:space="preserve">Description </w:t>
            </w:r>
          </w:p>
        </w:tc>
      </w:tr>
      <w:tr w:rsidR="006E110A" w:rsidRPr="00040E48" w14:paraId="41EEB4BD" w14:textId="77777777" w:rsidTr="00D01979">
        <w:tc>
          <w:tcPr>
            <w:tcW w:w="0" w:type="auto"/>
            <w:tcBorders>
              <w:top w:val="single" w:sz="6" w:space="0" w:color="000000"/>
              <w:left w:val="single" w:sz="6" w:space="0" w:color="000000"/>
              <w:bottom w:val="single" w:sz="6" w:space="0" w:color="000000"/>
              <w:right w:val="single" w:sz="6" w:space="0" w:color="000000"/>
            </w:tcBorders>
            <w:vAlign w:val="center"/>
          </w:tcPr>
          <w:p w14:paraId="67E35C39" w14:textId="77777777" w:rsidR="006E110A" w:rsidRPr="00040E48" w:rsidRDefault="006E110A">
            <w:pPr>
              <w:pStyle w:val="TableEntry"/>
              <w:rPr>
                <w:noProof w:val="0"/>
              </w:rPr>
            </w:pPr>
            <w:r w:rsidRPr="00040E48">
              <w:rPr>
                <w:noProof w:val="0"/>
              </w:rPr>
              <w:t xml:space="preserve">11393-6 </w:t>
            </w:r>
          </w:p>
        </w:tc>
        <w:tc>
          <w:tcPr>
            <w:tcW w:w="0" w:type="auto"/>
            <w:tcBorders>
              <w:top w:val="single" w:sz="6" w:space="0" w:color="000000"/>
              <w:left w:val="single" w:sz="6" w:space="0" w:color="000000"/>
              <w:bottom w:val="single" w:sz="6" w:space="0" w:color="000000"/>
              <w:right w:val="single" w:sz="6" w:space="0" w:color="000000"/>
            </w:tcBorders>
            <w:vAlign w:val="center"/>
          </w:tcPr>
          <w:p w14:paraId="1855D771"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036D0A2" w14:textId="77777777" w:rsidR="006E110A" w:rsidRPr="00040E48" w:rsidRDefault="006E110A">
            <w:pPr>
              <w:pStyle w:val="TableEntry"/>
              <w:rPr>
                <w:noProof w:val="0"/>
              </w:rPr>
            </w:pPr>
            <w:r w:rsidRPr="00040E48">
              <w:rPr>
                <w:noProof w:val="0"/>
              </w:rPr>
              <w:t xml:space="preserve">EARS and NOSE and MOUTH and THROAT </w:t>
            </w:r>
          </w:p>
        </w:tc>
      </w:tr>
      <w:tr w:rsidR="00E22071" w:rsidRPr="00040E48" w14:paraId="69DA13FF" w14:textId="77777777" w:rsidTr="00D01979">
        <w:tc>
          <w:tcPr>
            <w:tcW w:w="0" w:type="auto"/>
            <w:tcBorders>
              <w:top w:val="single" w:sz="6" w:space="0" w:color="000000"/>
              <w:left w:val="single" w:sz="6" w:space="0" w:color="000000"/>
              <w:bottom w:val="single" w:sz="6" w:space="0" w:color="000000"/>
              <w:right w:val="single" w:sz="6" w:space="0" w:color="000000"/>
            </w:tcBorders>
            <w:shd w:val="pct10" w:color="auto" w:fill="auto"/>
            <w:vAlign w:val="center"/>
          </w:tcPr>
          <w:p w14:paraId="7D9880FC" w14:textId="77777777" w:rsidR="00E22071" w:rsidRPr="00040E48" w:rsidRDefault="00E22071" w:rsidP="00E22071">
            <w:pPr>
              <w:pStyle w:val="TableEntryHeader"/>
              <w:rPr>
                <w:b w:val="0"/>
                <w:noProof w:val="0"/>
                <w:sz w:val="18"/>
              </w:rPr>
            </w:pPr>
            <w:r w:rsidRPr="00040E48">
              <w:rPr>
                <w:noProof w:val="0"/>
              </w:rPr>
              <w:t>Entries</w:t>
            </w:r>
          </w:p>
        </w:tc>
        <w:tc>
          <w:tcPr>
            <w:tcW w:w="0" w:type="auto"/>
            <w:tcBorders>
              <w:top w:val="single" w:sz="6" w:space="0" w:color="000000"/>
              <w:left w:val="single" w:sz="6" w:space="0" w:color="000000"/>
              <w:bottom w:val="single" w:sz="6" w:space="0" w:color="000000"/>
              <w:right w:val="single" w:sz="6" w:space="0" w:color="000000"/>
            </w:tcBorders>
            <w:shd w:val="pct10" w:color="auto" w:fill="auto"/>
            <w:vAlign w:val="center"/>
          </w:tcPr>
          <w:p w14:paraId="5E994AF1" w14:textId="77777777" w:rsidR="00E22071" w:rsidRPr="00040E48" w:rsidRDefault="00E22071" w:rsidP="00E22071">
            <w:pPr>
              <w:pStyle w:val="TableEntryHeader"/>
              <w:rPr>
                <w:noProof w:val="0"/>
              </w:rPr>
            </w:pPr>
            <w:r w:rsidRPr="00040E48">
              <w:rPr>
                <w:noProof w:val="0"/>
              </w:rPr>
              <w:t>Opt</w:t>
            </w:r>
          </w:p>
        </w:tc>
        <w:tc>
          <w:tcPr>
            <w:tcW w:w="0" w:type="auto"/>
            <w:tcBorders>
              <w:top w:val="single" w:sz="6" w:space="0" w:color="000000"/>
              <w:left w:val="single" w:sz="6" w:space="0" w:color="000000"/>
              <w:bottom w:val="single" w:sz="6" w:space="0" w:color="000000"/>
              <w:right w:val="single" w:sz="6" w:space="0" w:color="000000"/>
            </w:tcBorders>
            <w:shd w:val="pct10" w:color="auto" w:fill="auto"/>
            <w:vAlign w:val="center"/>
          </w:tcPr>
          <w:p w14:paraId="39DCE215" w14:textId="77777777" w:rsidR="00E22071" w:rsidRPr="00040E48" w:rsidRDefault="00E22071" w:rsidP="00E22071">
            <w:pPr>
              <w:pStyle w:val="TableEntryHeader"/>
              <w:rPr>
                <w:noProof w:val="0"/>
              </w:rPr>
            </w:pPr>
            <w:r w:rsidRPr="00040E48">
              <w:rPr>
                <w:noProof w:val="0"/>
              </w:rPr>
              <w:t>Description</w:t>
            </w:r>
          </w:p>
        </w:tc>
      </w:tr>
      <w:tr w:rsidR="00E22071" w:rsidRPr="00040E48" w14:paraId="12C4F7BC" w14:textId="77777777" w:rsidTr="00E22071">
        <w:tc>
          <w:tcPr>
            <w:tcW w:w="0" w:type="auto"/>
            <w:tcBorders>
              <w:top w:val="single" w:sz="6" w:space="0" w:color="000000"/>
              <w:left w:val="single" w:sz="6" w:space="0" w:color="000000"/>
              <w:bottom w:val="single" w:sz="6" w:space="0" w:color="000000"/>
              <w:right w:val="single" w:sz="6" w:space="0" w:color="000000"/>
            </w:tcBorders>
            <w:vAlign w:val="center"/>
          </w:tcPr>
          <w:p w14:paraId="6E3E0BB4" w14:textId="77777777" w:rsidR="00E22071" w:rsidRPr="00040E48" w:rsidRDefault="00E22071" w:rsidP="00E22071">
            <w:pPr>
              <w:pStyle w:val="TableEntry"/>
              <w:rPr>
                <w:noProof w:val="0"/>
              </w:rPr>
            </w:pPr>
            <w:r w:rsidRPr="00040E48">
              <w:rPr>
                <w:noProof w:val="0"/>
              </w:rPr>
              <w:t xml:space="preserve">1.3.6.1.4.1.19376.1.5.3.1.4.5 </w:t>
            </w:r>
          </w:p>
        </w:tc>
        <w:tc>
          <w:tcPr>
            <w:tcW w:w="0" w:type="auto"/>
            <w:tcBorders>
              <w:top w:val="single" w:sz="6" w:space="0" w:color="000000"/>
              <w:left w:val="single" w:sz="6" w:space="0" w:color="000000"/>
              <w:bottom w:val="single" w:sz="6" w:space="0" w:color="000000"/>
              <w:right w:val="single" w:sz="6" w:space="0" w:color="000000"/>
            </w:tcBorders>
            <w:vAlign w:val="center"/>
          </w:tcPr>
          <w:p w14:paraId="5D53F213" w14:textId="77777777" w:rsidR="00E22071" w:rsidRPr="00040E48" w:rsidRDefault="00E22071" w:rsidP="00E22071">
            <w:pPr>
              <w:pStyle w:val="TableEntry"/>
              <w:rPr>
                <w:noProof w:val="0"/>
              </w:rPr>
            </w:pPr>
            <w:r w:rsidRPr="00040E48">
              <w:rPr>
                <w:noProof w:val="0"/>
              </w:rPr>
              <w:t>O</w:t>
            </w:r>
          </w:p>
        </w:tc>
        <w:tc>
          <w:tcPr>
            <w:tcW w:w="0" w:type="auto"/>
            <w:tcBorders>
              <w:top w:val="single" w:sz="6" w:space="0" w:color="000000"/>
              <w:left w:val="single" w:sz="6" w:space="0" w:color="000000"/>
              <w:bottom w:val="single" w:sz="6" w:space="0" w:color="000000"/>
              <w:right w:val="single" w:sz="6" w:space="0" w:color="000000"/>
            </w:tcBorders>
            <w:vAlign w:val="center"/>
          </w:tcPr>
          <w:p w14:paraId="787A9C24" w14:textId="77777777" w:rsidR="00E22071" w:rsidRPr="00040E48" w:rsidRDefault="00E22071" w:rsidP="005A7173">
            <w:pPr>
              <w:pStyle w:val="TableEntry"/>
              <w:rPr>
                <w:rStyle w:val="Hyperlink"/>
                <w:noProof w:val="0"/>
                <w:color w:val="auto"/>
                <w:u w:val="none"/>
              </w:rPr>
            </w:pPr>
            <w:r w:rsidRPr="00040E48">
              <w:rPr>
                <w:rStyle w:val="Hyperlink"/>
                <w:noProof w:val="0"/>
                <w:color w:val="auto"/>
                <w:u w:val="none"/>
              </w:rPr>
              <w:t>Problem Observation</w:t>
            </w:r>
          </w:p>
        </w:tc>
      </w:tr>
    </w:tbl>
    <w:p w14:paraId="29609514" w14:textId="77777777" w:rsidR="006E110A" w:rsidRPr="00040E48" w:rsidRDefault="006E110A">
      <w:pPr>
        <w:pStyle w:val="BodyText"/>
        <w:rPr>
          <w:noProof w:val="0"/>
        </w:rPr>
      </w:pPr>
    </w:p>
    <w:p w14:paraId="7943F96D" w14:textId="77777777" w:rsidR="006E110A" w:rsidRPr="00040E48" w:rsidRDefault="006E110A">
      <w:pPr>
        <w:pStyle w:val="XMLFragment"/>
        <w:rPr>
          <w:noProof w:val="0"/>
        </w:rPr>
      </w:pPr>
      <w:r w:rsidRPr="00040E48">
        <w:rPr>
          <w:noProof w:val="0"/>
        </w:rPr>
        <w:lastRenderedPageBreak/>
        <w:t>&lt;component&gt;</w:t>
      </w:r>
    </w:p>
    <w:p w14:paraId="3FC4D0A5" w14:textId="77777777" w:rsidR="006E110A" w:rsidRPr="00040E48" w:rsidRDefault="006E110A">
      <w:pPr>
        <w:pStyle w:val="XMLFragment"/>
        <w:rPr>
          <w:noProof w:val="0"/>
        </w:rPr>
      </w:pPr>
      <w:r w:rsidRPr="00040E48">
        <w:rPr>
          <w:noProof w:val="0"/>
        </w:rPr>
        <w:t xml:space="preserve">  &lt;section&gt;</w:t>
      </w:r>
    </w:p>
    <w:p w14:paraId="7C852221" w14:textId="77777777" w:rsidR="006E110A" w:rsidRPr="00040E48" w:rsidRDefault="006E110A">
      <w:pPr>
        <w:pStyle w:val="XMLFragment"/>
        <w:rPr>
          <w:noProof w:val="0"/>
        </w:rPr>
      </w:pPr>
      <w:r w:rsidRPr="00040E48">
        <w:rPr>
          <w:noProof w:val="0"/>
        </w:rPr>
        <w:t xml:space="preserve">    &lt;templateId root='1.3.6.1.4.1.19376.1.5.3.1.1.9.20'/&gt;</w:t>
      </w:r>
    </w:p>
    <w:p w14:paraId="1A7B442D" w14:textId="77777777" w:rsidR="006E110A" w:rsidRPr="00040E48" w:rsidRDefault="006E110A">
      <w:pPr>
        <w:pStyle w:val="XMLFragment"/>
        <w:rPr>
          <w:noProof w:val="0"/>
        </w:rPr>
      </w:pPr>
      <w:r w:rsidRPr="00040E48">
        <w:rPr>
          <w:noProof w:val="0"/>
        </w:rPr>
        <w:t xml:space="preserve">    &lt;id root=' ' extension=' '/&gt;</w:t>
      </w:r>
    </w:p>
    <w:p w14:paraId="05F33350" w14:textId="77777777" w:rsidR="006E110A" w:rsidRPr="00040E48" w:rsidRDefault="006E110A">
      <w:pPr>
        <w:pStyle w:val="XMLFragment"/>
        <w:rPr>
          <w:noProof w:val="0"/>
        </w:rPr>
      </w:pPr>
      <w:r w:rsidRPr="00040E48">
        <w:rPr>
          <w:noProof w:val="0"/>
        </w:rPr>
        <w:t xml:space="preserve">    &lt;code code='11393-6' displayName='EARS and NOSE and MOUTH and THROAT'</w:t>
      </w:r>
    </w:p>
    <w:p w14:paraId="5E044A0B" w14:textId="77777777" w:rsidR="006E110A" w:rsidRPr="00040E48" w:rsidRDefault="006E110A">
      <w:pPr>
        <w:pStyle w:val="XMLFragment"/>
        <w:rPr>
          <w:noProof w:val="0"/>
        </w:rPr>
      </w:pPr>
      <w:r w:rsidRPr="00040E48">
        <w:rPr>
          <w:noProof w:val="0"/>
        </w:rPr>
        <w:t xml:space="preserve">      codeSystem='2.16.840.1.113883.6.1' codeSystemName='LOINC'/&gt;</w:t>
      </w:r>
    </w:p>
    <w:p w14:paraId="65997ADC" w14:textId="77777777" w:rsidR="006E110A" w:rsidRPr="00040E48" w:rsidRDefault="006E110A">
      <w:pPr>
        <w:pStyle w:val="XMLFragment"/>
        <w:rPr>
          <w:noProof w:val="0"/>
        </w:rPr>
      </w:pPr>
      <w:r w:rsidRPr="00040E48">
        <w:rPr>
          <w:noProof w:val="0"/>
        </w:rPr>
        <w:t xml:space="preserve">    &lt;text&gt;</w:t>
      </w:r>
    </w:p>
    <w:p w14:paraId="4C0B353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5058360" w14:textId="77777777" w:rsidR="006E110A" w:rsidRPr="00040E48" w:rsidRDefault="006E110A">
      <w:pPr>
        <w:pStyle w:val="XMLFragment"/>
        <w:rPr>
          <w:noProof w:val="0"/>
        </w:rPr>
      </w:pPr>
      <w:r w:rsidRPr="00040E48">
        <w:rPr>
          <w:noProof w:val="0"/>
        </w:rPr>
        <w:t xml:space="preserve">    &lt;/text&gt;  </w:t>
      </w:r>
    </w:p>
    <w:p w14:paraId="1F8DF882" w14:textId="77777777" w:rsidR="00F22211" w:rsidRPr="00040E48" w:rsidRDefault="00F22211" w:rsidP="00F22211">
      <w:pPr>
        <w:pStyle w:val="XMLFragment"/>
        <w:rPr>
          <w:noProof w:val="0"/>
        </w:rPr>
      </w:pPr>
      <w:r w:rsidRPr="00040E48">
        <w:rPr>
          <w:noProof w:val="0"/>
        </w:rPr>
        <w:t xml:space="preserve">    &lt;entry&gt; </w:t>
      </w:r>
    </w:p>
    <w:p w14:paraId="248345A8"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5B13FADF"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288C29BC" w14:textId="77777777" w:rsidR="00F22211" w:rsidRPr="00F331FC" w:rsidRDefault="00F22211" w:rsidP="00F22211">
      <w:pPr>
        <w:pStyle w:val="XMLFragment"/>
        <w:rPr>
          <w:noProof w:val="0"/>
          <w:lang w:val="nl-NL"/>
          <w:rPrChange w:id="1079" w:author="Michael Clifton" w:date="2018-10-11T10:12:00Z">
            <w:rPr>
              <w:noProof w:val="0"/>
            </w:rPr>
          </w:rPrChange>
        </w:rPr>
      </w:pPr>
      <w:r w:rsidRPr="00040E48">
        <w:rPr>
          <w:noProof w:val="0"/>
        </w:rPr>
        <w:tab/>
      </w:r>
      <w:r w:rsidRPr="00040E48">
        <w:rPr>
          <w:noProof w:val="0"/>
        </w:rPr>
        <w:tab/>
        <w:t xml:space="preserve">  </w:t>
      </w:r>
      <w:r w:rsidRPr="00F331FC">
        <w:rPr>
          <w:noProof w:val="0"/>
          <w:lang w:val="nl-NL"/>
          <w:rPrChange w:id="1080" w:author="Michael Clifton" w:date="2018-10-11T10:12:00Z">
            <w:rPr>
              <w:noProof w:val="0"/>
            </w:rPr>
          </w:rPrChange>
        </w:rPr>
        <w:t>&lt;templateId root='</w:t>
      </w:r>
      <w:r w:rsidRPr="00F331FC">
        <w:rPr>
          <w:rStyle w:val="Hyperlink"/>
          <w:noProof w:val="0"/>
          <w:lang w:val="nl-NL"/>
          <w:rPrChange w:id="1081" w:author="Michael Clifton" w:date="2018-10-11T10:12:00Z">
            <w:rPr>
              <w:rStyle w:val="Hyperlink"/>
              <w:noProof w:val="0"/>
            </w:rPr>
          </w:rPrChange>
        </w:rPr>
        <w:t>1.3.6.1.4.1.19376.1.5.3.1.4.5</w:t>
      </w:r>
      <w:r w:rsidRPr="00F331FC">
        <w:rPr>
          <w:noProof w:val="0"/>
          <w:lang w:val="nl-NL"/>
          <w:rPrChange w:id="1082" w:author="Michael Clifton" w:date="2018-10-11T10:12:00Z">
            <w:rPr>
              <w:noProof w:val="0"/>
            </w:rPr>
          </w:rPrChange>
        </w:rPr>
        <w:t xml:space="preserve">'/&gt; </w:t>
      </w:r>
    </w:p>
    <w:p w14:paraId="2429DA47" w14:textId="77777777" w:rsidR="00F22211" w:rsidRPr="00F331FC" w:rsidRDefault="00F22211" w:rsidP="00F22211">
      <w:pPr>
        <w:pStyle w:val="XMLFragment"/>
        <w:rPr>
          <w:noProof w:val="0"/>
          <w:lang w:val="nl-NL"/>
          <w:rPrChange w:id="1083" w:author="Michael Clifton" w:date="2018-10-11T10:12:00Z">
            <w:rPr>
              <w:noProof w:val="0"/>
            </w:rPr>
          </w:rPrChange>
        </w:rPr>
      </w:pPr>
      <w:r w:rsidRPr="00F331FC">
        <w:rPr>
          <w:noProof w:val="0"/>
          <w:lang w:val="nl-NL"/>
          <w:rPrChange w:id="1084" w:author="Michael Clifton" w:date="2018-10-11T10:12:00Z">
            <w:rPr>
              <w:noProof w:val="0"/>
            </w:rPr>
          </w:rPrChange>
        </w:rPr>
        <w:tab/>
      </w:r>
      <w:r w:rsidRPr="00F331FC">
        <w:rPr>
          <w:noProof w:val="0"/>
          <w:lang w:val="nl-NL"/>
          <w:rPrChange w:id="1085" w:author="Michael Clifton" w:date="2018-10-11T10:12:00Z">
            <w:rPr>
              <w:noProof w:val="0"/>
            </w:rPr>
          </w:rPrChange>
        </w:rPr>
        <w:tab/>
      </w:r>
      <w:r w:rsidRPr="00F331FC">
        <w:rPr>
          <w:noProof w:val="0"/>
          <w:lang w:val="nl-NL"/>
          <w:rPrChange w:id="1086" w:author="Michael Clifton" w:date="2018-10-11T10:12:00Z">
            <w:rPr>
              <w:noProof w:val="0"/>
            </w:rPr>
          </w:rPrChange>
        </w:rPr>
        <w:tab/>
        <w:t xml:space="preserve">: </w:t>
      </w:r>
    </w:p>
    <w:p w14:paraId="74A7AC7B" w14:textId="77777777" w:rsidR="00F22211" w:rsidRPr="00F331FC" w:rsidRDefault="00F22211" w:rsidP="00F22211">
      <w:pPr>
        <w:pStyle w:val="XMLFragment"/>
        <w:rPr>
          <w:noProof w:val="0"/>
          <w:lang w:val="nl-NL"/>
          <w:rPrChange w:id="1087" w:author="Michael Clifton" w:date="2018-10-11T10:12:00Z">
            <w:rPr>
              <w:noProof w:val="0"/>
            </w:rPr>
          </w:rPrChange>
        </w:rPr>
      </w:pPr>
      <w:r w:rsidRPr="00F331FC">
        <w:rPr>
          <w:noProof w:val="0"/>
          <w:lang w:val="nl-NL"/>
          <w:rPrChange w:id="1088" w:author="Michael Clifton" w:date="2018-10-11T10:12:00Z">
            <w:rPr>
              <w:noProof w:val="0"/>
            </w:rPr>
          </w:rPrChange>
        </w:rPr>
        <w:tab/>
      </w:r>
      <w:r w:rsidRPr="00F331FC">
        <w:rPr>
          <w:noProof w:val="0"/>
          <w:lang w:val="nl-NL"/>
          <w:rPrChange w:id="1089" w:author="Michael Clifton" w:date="2018-10-11T10:12:00Z">
            <w:rPr>
              <w:noProof w:val="0"/>
            </w:rPr>
          </w:rPrChange>
        </w:rPr>
        <w:tab/>
        <w:t>&lt;/entry&gt;   </w:t>
      </w:r>
    </w:p>
    <w:p w14:paraId="5F90F0F4" w14:textId="77777777" w:rsidR="006E110A" w:rsidRPr="00040E48" w:rsidRDefault="006E110A">
      <w:pPr>
        <w:pStyle w:val="XMLFragment"/>
        <w:rPr>
          <w:noProof w:val="0"/>
        </w:rPr>
      </w:pPr>
      <w:r w:rsidRPr="00F331FC">
        <w:rPr>
          <w:noProof w:val="0"/>
          <w:lang w:val="nl-NL"/>
          <w:rPrChange w:id="1090" w:author="Michael Clifton" w:date="2018-10-11T10:12:00Z">
            <w:rPr>
              <w:noProof w:val="0"/>
            </w:rPr>
          </w:rPrChange>
        </w:rPr>
        <w:t xml:space="preserve">  </w:t>
      </w:r>
      <w:r w:rsidRPr="00040E48">
        <w:rPr>
          <w:noProof w:val="0"/>
        </w:rPr>
        <w:t>&lt;/section&gt;</w:t>
      </w:r>
    </w:p>
    <w:p w14:paraId="5678ADA9" w14:textId="77777777" w:rsidR="006E110A" w:rsidRPr="00040E48" w:rsidRDefault="006E110A">
      <w:pPr>
        <w:pStyle w:val="XMLFragment"/>
        <w:rPr>
          <w:noProof w:val="0"/>
        </w:rPr>
      </w:pPr>
      <w:r w:rsidRPr="00040E48">
        <w:rPr>
          <w:noProof w:val="0"/>
        </w:rPr>
        <w:t>&lt;/component&gt;</w:t>
      </w:r>
    </w:p>
    <w:p w14:paraId="6EAB113F" w14:textId="77777777" w:rsidR="006E110A" w:rsidRPr="00040E48" w:rsidRDefault="006E110A">
      <w:pPr>
        <w:pStyle w:val="FigureTitle"/>
        <w:rPr>
          <w:noProof w:val="0"/>
        </w:rPr>
      </w:pPr>
      <w:r w:rsidRPr="00040E48">
        <w:rPr>
          <w:noProof w:val="0"/>
        </w:rPr>
        <w:t xml:space="preserve">Figure </w:t>
      </w:r>
      <w:r w:rsidR="00E4213A" w:rsidRPr="00040E48">
        <w:rPr>
          <w:noProof w:val="0"/>
        </w:rPr>
        <w:t>6.3.3.4.11</w:t>
      </w:r>
      <w:r w:rsidR="0063221E" w:rsidRPr="00040E48">
        <w:rPr>
          <w:noProof w:val="0"/>
        </w:rPr>
        <w:t>-1:</w:t>
      </w:r>
      <w:r w:rsidR="00E36C93" w:rsidRPr="00040E48">
        <w:rPr>
          <w:noProof w:val="0"/>
        </w:rPr>
        <w:t xml:space="preserve"> </w:t>
      </w:r>
      <w:r w:rsidRPr="00040E48">
        <w:rPr>
          <w:noProof w:val="0"/>
        </w:rPr>
        <w:t>Sample Ears, Nose, Mouth and Throat Section</w:t>
      </w:r>
    </w:p>
    <w:p w14:paraId="33C18A75" w14:textId="77777777" w:rsidR="006E110A" w:rsidRPr="00040E48" w:rsidRDefault="00E36C93" w:rsidP="00EF41A6">
      <w:pPr>
        <w:pStyle w:val="Heading5TOC"/>
        <w:rPr>
          <w:noProof w:val="0"/>
          <w:lang w:val="en-US"/>
        </w:rPr>
      </w:pPr>
      <w:bookmarkStart w:id="1091" w:name="T1_3_6_1_4_1_19376_1_5_3_1_1_9_21"/>
      <w:r w:rsidRPr="00040E48">
        <w:rPr>
          <w:noProof w:val="0"/>
          <w:lang w:val="en-US"/>
        </w:rPr>
        <w:t xml:space="preserve"> </w:t>
      </w:r>
      <w:bookmarkStart w:id="1092" w:name="_Toc441141985"/>
      <w:r w:rsidR="006E110A" w:rsidRPr="00040E48">
        <w:rPr>
          <w:noProof w:val="0"/>
          <w:lang w:val="en-US"/>
        </w:rPr>
        <w:t>Ears Section 1.3.6.1.4.1.19376.1.5.3.1.1.9.21</w:t>
      </w:r>
      <w:bookmarkEnd w:id="109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0B989ED2"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091"/>
          <w:p w14:paraId="22E98BFD"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74AC2872" w14:textId="77777777" w:rsidR="006E110A" w:rsidRPr="00040E48" w:rsidRDefault="006E110A">
            <w:pPr>
              <w:pStyle w:val="TableEntry"/>
              <w:rPr>
                <w:noProof w:val="0"/>
              </w:rPr>
            </w:pPr>
            <w:r w:rsidRPr="00040E48">
              <w:rPr>
                <w:noProof w:val="0"/>
              </w:rPr>
              <w:t xml:space="preserve">1.3.6.1.4.1.19376.1.5.3.1.1.9.21 </w:t>
            </w:r>
          </w:p>
        </w:tc>
      </w:tr>
      <w:tr w:rsidR="006E110A" w:rsidRPr="00040E48" w14:paraId="3F912CF9"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79118613"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3051720D" w14:textId="77777777" w:rsidR="006E110A" w:rsidRPr="00040E48" w:rsidRDefault="006E110A">
            <w:pPr>
              <w:pStyle w:val="TableEntry"/>
              <w:rPr>
                <w:noProof w:val="0"/>
              </w:rPr>
            </w:pPr>
            <w:r w:rsidRPr="00040E48">
              <w:rPr>
                <w:noProof w:val="0"/>
              </w:rPr>
              <w:t xml:space="preserve">The ears section shall contain a description of any type of ear exam. </w:t>
            </w:r>
          </w:p>
        </w:tc>
      </w:tr>
      <w:tr w:rsidR="006E110A" w:rsidRPr="00040E48" w14:paraId="3C6A1B08"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3F77148A"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65BC1EE"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92BB276" w14:textId="77777777" w:rsidR="006E110A" w:rsidRPr="00040E48" w:rsidRDefault="006E110A">
            <w:pPr>
              <w:pStyle w:val="TableEntryHeader"/>
              <w:rPr>
                <w:noProof w:val="0"/>
              </w:rPr>
            </w:pPr>
            <w:r w:rsidRPr="00040E48">
              <w:rPr>
                <w:noProof w:val="0"/>
              </w:rPr>
              <w:t xml:space="preserve">Description </w:t>
            </w:r>
          </w:p>
        </w:tc>
      </w:tr>
      <w:tr w:rsidR="006E110A" w:rsidRPr="00040E48" w14:paraId="2804AEDE" w14:textId="77777777" w:rsidTr="00E22071">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4D9BC44B" w14:textId="77777777" w:rsidR="006E110A" w:rsidRPr="00040E48" w:rsidRDefault="006E110A">
            <w:pPr>
              <w:pStyle w:val="TableEntry"/>
              <w:rPr>
                <w:noProof w:val="0"/>
              </w:rPr>
            </w:pPr>
            <w:r w:rsidRPr="00040E48">
              <w:rPr>
                <w:noProof w:val="0"/>
              </w:rPr>
              <w:t xml:space="preserve">10195-6 </w:t>
            </w:r>
          </w:p>
        </w:tc>
        <w:tc>
          <w:tcPr>
            <w:tcW w:w="500" w:type="pct"/>
            <w:tcBorders>
              <w:top w:val="single" w:sz="6" w:space="0" w:color="000000"/>
              <w:left w:val="single" w:sz="6" w:space="0" w:color="000000"/>
              <w:bottom w:val="single" w:sz="6" w:space="0" w:color="000000"/>
              <w:right w:val="single" w:sz="6" w:space="0" w:color="000000"/>
            </w:tcBorders>
            <w:vAlign w:val="center"/>
          </w:tcPr>
          <w:p w14:paraId="6BC64889"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30D9A110" w14:textId="77777777" w:rsidR="006E110A" w:rsidRPr="00040E48" w:rsidRDefault="006E110A">
            <w:pPr>
              <w:pStyle w:val="TableEntry"/>
              <w:rPr>
                <w:noProof w:val="0"/>
              </w:rPr>
            </w:pPr>
            <w:r w:rsidRPr="00040E48">
              <w:rPr>
                <w:noProof w:val="0"/>
              </w:rPr>
              <w:t xml:space="preserve">EAR </w:t>
            </w:r>
          </w:p>
        </w:tc>
      </w:tr>
      <w:tr w:rsidR="00E22071" w:rsidRPr="00040E48" w14:paraId="00DEB826"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56B53C22"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01D0DB1E"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4472BD8E"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5ABB00FC"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7B4B3FD3"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10DC806F"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7637EE39"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53219C30" w14:textId="77777777" w:rsidR="006E110A" w:rsidRPr="00040E48" w:rsidRDefault="006E110A">
      <w:pPr>
        <w:pStyle w:val="BodyText"/>
        <w:rPr>
          <w:noProof w:val="0"/>
        </w:rPr>
      </w:pPr>
    </w:p>
    <w:p w14:paraId="4B71B2B5" w14:textId="77777777" w:rsidR="006E110A" w:rsidRPr="00040E48" w:rsidRDefault="006E110A">
      <w:pPr>
        <w:pStyle w:val="XMLFragment"/>
        <w:rPr>
          <w:noProof w:val="0"/>
        </w:rPr>
      </w:pPr>
      <w:r w:rsidRPr="00040E48">
        <w:rPr>
          <w:noProof w:val="0"/>
        </w:rPr>
        <w:t>&lt;component&gt;</w:t>
      </w:r>
    </w:p>
    <w:p w14:paraId="63E1985A" w14:textId="77777777" w:rsidR="006E110A" w:rsidRPr="00040E48" w:rsidRDefault="006E110A">
      <w:pPr>
        <w:pStyle w:val="XMLFragment"/>
        <w:rPr>
          <w:noProof w:val="0"/>
        </w:rPr>
      </w:pPr>
      <w:r w:rsidRPr="00040E48">
        <w:rPr>
          <w:noProof w:val="0"/>
        </w:rPr>
        <w:t xml:space="preserve">  &lt;section&gt;</w:t>
      </w:r>
    </w:p>
    <w:p w14:paraId="609EA34A" w14:textId="77777777" w:rsidR="006E110A" w:rsidRPr="00040E48" w:rsidRDefault="006E110A">
      <w:pPr>
        <w:pStyle w:val="XMLFragment"/>
        <w:rPr>
          <w:noProof w:val="0"/>
        </w:rPr>
      </w:pPr>
      <w:r w:rsidRPr="00040E48">
        <w:rPr>
          <w:noProof w:val="0"/>
        </w:rPr>
        <w:t xml:space="preserve">    &lt;templateId root='1.3.6.1.4.1.19376.1.5.3.1.1.9.21'/&gt;</w:t>
      </w:r>
    </w:p>
    <w:p w14:paraId="40EB2B9E" w14:textId="77777777" w:rsidR="006E110A" w:rsidRPr="00040E48" w:rsidRDefault="006E110A">
      <w:pPr>
        <w:pStyle w:val="XMLFragment"/>
        <w:rPr>
          <w:noProof w:val="0"/>
        </w:rPr>
      </w:pPr>
      <w:r w:rsidRPr="00040E48">
        <w:rPr>
          <w:noProof w:val="0"/>
        </w:rPr>
        <w:t xml:space="preserve">    &lt;id root=' ' extension=' '/&gt;</w:t>
      </w:r>
    </w:p>
    <w:p w14:paraId="18F52F28" w14:textId="77777777" w:rsidR="006E110A" w:rsidRPr="00040E48" w:rsidRDefault="006E110A">
      <w:pPr>
        <w:pStyle w:val="XMLFragment"/>
        <w:rPr>
          <w:noProof w:val="0"/>
        </w:rPr>
      </w:pPr>
      <w:r w:rsidRPr="00040E48">
        <w:rPr>
          <w:noProof w:val="0"/>
        </w:rPr>
        <w:t xml:space="preserve">    &lt;code code='10195-6' displayName='EAR'</w:t>
      </w:r>
    </w:p>
    <w:p w14:paraId="111ED472" w14:textId="77777777" w:rsidR="006E110A" w:rsidRPr="00040E48" w:rsidRDefault="006E110A">
      <w:pPr>
        <w:pStyle w:val="XMLFragment"/>
        <w:rPr>
          <w:noProof w:val="0"/>
        </w:rPr>
      </w:pPr>
      <w:r w:rsidRPr="00040E48">
        <w:rPr>
          <w:noProof w:val="0"/>
        </w:rPr>
        <w:t xml:space="preserve">      codeSystem='2.16.840.1.113883.6.1' codeSystemName='LOINC'/&gt;</w:t>
      </w:r>
    </w:p>
    <w:p w14:paraId="66C8D4C1" w14:textId="77777777" w:rsidR="006E110A" w:rsidRPr="00040E48" w:rsidRDefault="006E110A">
      <w:pPr>
        <w:pStyle w:val="XMLFragment"/>
        <w:rPr>
          <w:noProof w:val="0"/>
        </w:rPr>
      </w:pPr>
      <w:r w:rsidRPr="00040E48">
        <w:rPr>
          <w:noProof w:val="0"/>
        </w:rPr>
        <w:t xml:space="preserve">    &lt;text&gt;</w:t>
      </w:r>
    </w:p>
    <w:p w14:paraId="4196EAEC"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5BF2E68" w14:textId="77777777" w:rsidR="006E110A" w:rsidRPr="00040E48" w:rsidRDefault="006E110A">
      <w:pPr>
        <w:pStyle w:val="XMLFragment"/>
        <w:rPr>
          <w:noProof w:val="0"/>
        </w:rPr>
      </w:pPr>
      <w:r w:rsidRPr="00040E48">
        <w:rPr>
          <w:noProof w:val="0"/>
        </w:rPr>
        <w:t xml:space="preserve">    &lt;/text&gt;  </w:t>
      </w:r>
    </w:p>
    <w:p w14:paraId="22644159" w14:textId="77777777" w:rsidR="00F22211" w:rsidRPr="00040E48" w:rsidRDefault="00F22211" w:rsidP="00F22211">
      <w:pPr>
        <w:pStyle w:val="XMLFragment"/>
        <w:rPr>
          <w:noProof w:val="0"/>
        </w:rPr>
      </w:pPr>
      <w:r w:rsidRPr="00040E48">
        <w:rPr>
          <w:noProof w:val="0"/>
        </w:rPr>
        <w:t xml:space="preserve">    &lt;entry&gt; </w:t>
      </w:r>
    </w:p>
    <w:p w14:paraId="7B2BA694"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54A28542"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79DF1ACD" w14:textId="77777777" w:rsidR="00F22211" w:rsidRPr="00393838" w:rsidRDefault="00F22211" w:rsidP="00F22211">
      <w:pPr>
        <w:pStyle w:val="XMLFragment"/>
        <w:rPr>
          <w:noProof w:val="0"/>
          <w:lang w:val="nl-NL"/>
          <w:rPrChange w:id="1093" w:author="Michael Clifton" w:date="2018-11-14T12:16:00Z">
            <w:rPr>
              <w:noProof w:val="0"/>
            </w:rPr>
          </w:rPrChange>
        </w:rPr>
      </w:pPr>
      <w:r w:rsidRPr="00040E48">
        <w:rPr>
          <w:noProof w:val="0"/>
        </w:rPr>
        <w:tab/>
      </w:r>
      <w:r w:rsidRPr="00040E48">
        <w:rPr>
          <w:noProof w:val="0"/>
        </w:rPr>
        <w:tab/>
        <w:t xml:space="preserve">  </w:t>
      </w:r>
      <w:r w:rsidRPr="00393838">
        <w:rPr>
          <w:noProof w:val="0"/>
          <w:lang w:val="nl-NL"/>
          <w:rPrChange w:id="1094" w:author="Michael Clifton" w:date="2018-11-14T12:16:00Z">
            <w:rPr>
              <w:noProof w:val="0"/>
            </w:rPr>
          </w:rPrChange>
        </w:rPr>
        <w:t>&lt;templateId root='</w:t>
      </w:r>
      <w:r w:rsidRPr="00393838">
        <w:rPr>
          <w:rStyle w:val="Hyperlink"/>
          <w:noProof w:val="0"/>
          <w:lang w:val="nl-NL"/>
          <w:rPrChange w:id="1095" w:author="Michael Clifton" w:date="2018-11-14T12:16:00Z">
            <w:rPr>
              <w:rStyle w:val="Hyperlink"/>
              <w:noProof w:val="0"/>
            </w:rPr>
          </w:rPrChange>
        </w:rPr>
        <w:t>1.3.6.1.4.1.19376.1.5.3.1.4.5</w:t>
      </w:r>
      <w:r w:rsidRPr="00393838">
        <w:rPr>
          <w:noProof w:val="0"/>
          <w:lang w:val="nl-NL"/>
          <w:rPrChange w:id="1096" w:author="Michael Clifton" w:date="2018-11-14T12:16:00Z">
            <w:rPr>
              <w:noProof w:val="0"/>
            </w:rPr>
          </w:rPrChange>
        </w:rPr>
        <w:t xml:space="preserve">'/&gt; </w:t>
      </w:r>
    </w:p>
    <w:p w14:paraId="7F1424E7" w14:textId="77777777" w:rsidR="00F22211" w:rsidRPr="00393838" w:rsidRDefault="00F22211" w:rsidP="00F22211">
      <w:pPr>
        <w:pStyle w:val="XMLFragment"/>
        <w:rPr>
          <w:noProof w:val="0"/>
          <w:lang w:val="nl-NL"/>
          <w:rPrChange w:id="1097" w:author="Michael Clifton" w:date="2018-11-14T12:16:00Z">
            <w:rPr>
              <w:noProof w:val="0"/>
            </w:rPr>
          </w:rPrChange>
        </w:rPr>
      </w:pPr>
      <w:r w:rsidRPr="00393838">
        <w:rPr>
          <w:noProof w:val="0"/>
          <w:lang w:val="nl-NL"/>
          <w:rPrChange w:id="1098" w:author="Michael Clifton" w:date="2018-11-14T12:16:00Z">
            <w:rPr>
              <w:noProof w:val="0"/>
            </w:rPr>
          </w:rPrChange>
        </w:rPr>
        <w:tab/>
      </w:r>
      <w:r w:rsidRPr="00393838">
        <w:rPr>
          <w:noProof w:val="0"/>
          <w:lang w:val="nl-NL"/>
          <w:rPrChange w:id="1099" w:author="Michael Clifton" w:date="2018-11-14T12:16:00Z">
            <w:rPr>
              <w:noProof w:val="0"/>
            </w:rPr>
          </w:rPrChange>
        </w:rPr>
        <w:tab/>
      </w:r>
      <w:r w:rsidRPr="00393838">
        <w:rPr>
          <w:noProof w:val="0"/>
          <w:lang w:val="nl-NL"/>
          <w:rPrChange w:id="1100" w:author="Michael Clifton" w:date="2018-11-14T12:16:00Z">
            <w:rPr>
              <w:noProof w:val="0"/>
            </w:rPr>
          </w:rPrChange>
        </w:rPr>
        <w:tab/>
        <w:t xml:space="preserve">: </w:t>
      </w:r>
    </w:p>
    <w:p w14:paraId="42D8AAA1" w14:textId="77777777" w:rsidR="00F22211" w:rsidRPr="00393838" w:rsidRDefault="00F22211" w:rsidP="00F22211">
      <w:pPr>
        <w:pStyle w:val="XMLFragment"/>
        <w:rPr>
          <w:noProof w:val="0"/>
          <w:lang w:val="nl-NL"/>
          <w:rPrChange w:id="1101" w:author="Michael Clifton" w:date="2018-11-14T12:16:00Z">
            <w:rPr>
              <w:noProof w:val="0"/>
            </w:rPr>
          </w:rPrChange>
        </w:rPr>
      </w:pPr>
      <w:r w:rsidRPr="00393838">
        <w:rPr>
          <w:noProof w:val="0"/>
          <w:lang w:val="nl-NL"/>
          <w:rPrChange w:id="1102" w:author="Michael Clifton" w:date="2018-11-14T12:16:00Z">
            <w:rPr>
              <w:noProof w:val="0"/>
            </w:rPr>
          </w:rPrChange>
        </w:rPr>
        <w:tab/>
      </w:r>
      <w:r w:rsidRPr="00393838">
        <w:rPr>
          <w:noProof w:val="0"/>
          <w:lang w:val="nl-NL"/>
          <w:rPrChange w:id="1103" w:author="Michael Clifton" w:date="2018-11-14T12:16:00Z">
            <w:rPr>
              <w:noProof w:val="0"/>
            </w:rPr>
          </w:rPrChange>
        </w:rPr>
        <w:tab/>
        <w:t>&lt;/entry&gt;   </w:t>
      </w:r>
    </w:p>
    <w:p w14:paraId="0D16ADF2" w14:textId="77777777" w:rsidR="006E110A" w:rsidRPr="00040E48" w:rsidRDefault="006E110A">
      <w:pPr>
        <w:pStyle w:val="XMLFragment"/>
        <w:rPr>
          <w:noProof w:val="0"/>
        </w:rPr>
      </w:pPr>
      <w:r w:rsidRPr="00393838">
        <w:rPr>
          <w:noProof w:val="0"/>
          <w:lang w:val="nl-NL"/>
          <w:rPrChange w:id="1104" w:author="Michael Clifton" w:date="2018-11-14T12:16:00Z">
            <w:rPr>
              <w:noProof w:val="0"/>
            </w:rPr>
          </w:rPrChange>
        </w:rPr>
        <w:t xml:space="preserve">  </w:t>
      </w:r>
      <w:r w:rsidRPr="00040E48">
        <w:rPr>
          <w:noProof w:val="0"/>
        </w:rPr>
        <w:t>&lt;/section&gt;</w:t>
      </w:r>
    </w:p>
    <w:p w14:paraId="3A1BCD05" w14:textId="77777777" w:rsidR="006E110A" w:rsidRPr="00040E48" w:rsidRDefault="006E110A">
      <w:pPr>
        <w:pStyle w:val="XMLFragment"/>
        <w:rPr>
          <w:noProof w:val="0"/>
        </w:rPr>
      </w:pPr>
      <w:r w:rsidRPr="00040E48">
        <w:rPr>
          <w:noProof w:val="0"/>
        </w:rPr>
        <w:t>&lt;/component&gt;</w:t>
      </w:r>
    </w:p>
    <w:p w14:paraId="579503D2" w14:textId="77777777" w:rsidR="006E110A" w:rsidRPr="00040E48" w:rsidRDefault="006E110A">
      <w:pPr>
        <w:pStyle w:val="FigureTitle"/>
        <w:rPr>
          <w:noProof w:val="0"/>
        </w:rPr>
      </w:pPr>
      <w:r w:rsidRPr="00040E48">
        <w:rPr>
          <w:noProof w:val="0"/>
        </w:rPr>
        <w:t xml:space="preserve">Figure </w:t>
      </w:r>
      <w:r w:rsidR="00E4213A" w:rsidRPr="00040E48">
        <w:rPr>
          <w:noProof w:val="0"/>
        </w:rPr>
        <w:t>6.3.3.4.12</w:t>
      </w:r>
      <w:r w:rsidR="0063221E" w:rsidRPr="00040E48">
        <w:rPr>
          <w:noProof w:val="0"/>
        </w:rPr>
        <w:t>-1:</w:t>
      </w:r>
      <w:r w:rsidR="00E36C93" w:rsidRPr="00040E48">
        <w:rPr>
          <w:noProof w:val="0"/>
        </w:rPr>
        <w:t xml:space="preserve"> </w:t>
      </w:r>
      <w:r w:rsidRPr="00040E48">
        <w:rPr>
          <w:noProof w:val="0"/>
        </w:rPr>
        <w:t>Sample Ears Section</w:t>
      </w:r>
    </w:p>
    <w:p w14:paraId="0AC06250" w14:textId="77777777" w:rsidR="006E110A" w:rsidRPr="00040E48" w:rsidRDefault="00E36C93" w:rsidP="00EF41A6">
      <w:pPr>
        <w:pStyle w:val="Heading5TOC"/>
        <w:rPr>
          <w:noProof w:val="0"/>
          <w:lang w:val="en-US"/>
        </w:rPr>
      </w:pPr>
      <w:bookmarkStart w:id="1105" w:name="T1_3_6_1_4_1_19376_1_5_3_1_1_9_22"/>
      <w:r w:rsidRPr="00040E48">
        <w:rPr>
          <w:noProof w:val="0"/>
          <w:lang w:val="en-US"/>
        </w:rPr>
        <w:t xml:space="preserve"> </w:t>
      </w:r>
      <w:bookmarkStart w:id="1106" w:name="_Toc441141986"/>
      <w:r w:rsidR="006E110A" w:rsidRPr="00040E48">
        <w:rPr>
          <w:noProof w:val="0"/>
          <w:lang w:val="en-US"/>
        </w:rPr>
        <w:t>Nose Section 1.3.6.1.4.1.19376.1.5.3.1.1.9.22</w:t>
      </w:r>
      <w:bookmarkEnd w:id="110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64238ECB"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105"/>
          <w:p w14:paraId="1188546F"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361BD0BC" w14:textId="77777777" w:rsidR="006E110A" w:rsidRPr="00040E48" w:rsidRDefault="006E110A">
            <w:pPr>
              <w:pStyle w:val="TableEntry"/>
              <w:rPr>
                <w:noProof w:val="0"/>
              </w:rPr>
            </w:pPr>
            <w:r w:rsidRPr="00040E48">
              <w:rPr>
                <w:noProof w:val="0"/>
              </w:rPr>
              <w:t xml:space="preserve">1.3.6.1.4.1.19376.1.5.3.1.1.9.22 </w:t>
            </w:r>
          </w:p>
        </w:tc>
      </w:tr>
      <w:tr w:rsidR="006E110A" w:rsidRPr="00040E48" w14:paraId="37CCCE6A"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4329DB10"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37C5BC12" w14:textId="77777777" w:rsidR="006E110A" w:rsidRPr="00040E48" w:rsidRDefault="006E110A">
            <w:pPr>
              <w:pStyle w:val="TableEntry"/>
              <w:rPr>
                <w:noProof w:val="0"/>
              </w:rPr>
            </w:pPr>
            <w:r w:rsidRPr="00040E48">
              <w:rPr>
                <w:noProof w:val="0"/>
              </w:rPr>
              <w:t xml:space="preserve">The nose section shall contain a description of any type of nose exam. </w:t>
            </w:r>
          </w:p>
        </w:tc>
      </w:tr>
      <w:tr w:rsidR="006E110A" w:rsidRPr="00040E48" w14:paraId="7CB018E2"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4717841C"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C340A93"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3869287" w14:textId="77777777" w:rsidR="006E110A" w:rsidRPr="00040E48" w:rsidRDefault="006E110A">
            <w:pPr>
              <w:pStyle w:val="TableEntryHeader"/>
              <w:rPr>
                <w:noProof w:val="0"/>
              </w:rPr>
            </w:pPr>
            <w:r w:rsidRPr="00040E48">
              <w:rPr>
                <w:noProof w:val="0"/>
              </w:rPr>
              <w:t xml:space="preserve">Description </w:t>
            </w:r>
          </w:p>
        </w:tc>
      </w:tr>
      <w:tr w:rsidR="006E110A" w:rsidRPr="00040E48" w14:paraId="1013F978" w14:textId="77777777" w:rsidTr="00E22071">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0AB7A020" w14:textId="77777777" w:rsidR="006E110A" w:rsidRPr="00040E48" w:rsidRDefault="006E110A">
            <w:pPr>
              <w:pStyle w:val="TableEntry"/>
              <w:rPr>
                <w:noProof w:val="0"/>
              </w:rPr>
            </w:pPr>
            <w:r w:rsidRPr="00040E48">
              <w:rPr>
                <w:noProof w:val="0"/>
              </w:rPr>
              <w:t xml:space="preserve">10203-8 </w:t>
            </w:r>
          </w:p>
        </w:tc>
        <w:tc>
          <w:tcPr>
            <w:tcW w:w="500" w:type="pct"/>
            <w:tcBorders>
              <w:top w:val="single" w:sz="6" w:space="0" w:color="000000"/>
              <w:left w:val="single" w:sz="6" w:space="0" w:color="000000"/>
              <w:bottom w:val="single" w:sz="6" w:space="0" w:color="000000"/>
              <w:right w:val="single" w:sz="6" w:space="0" w:color="000000"/>
            </w:tcBorders>
            <w:vAlign w:val="center"/>
          </w:tcPr>
          <w:p w14:paraId="41868F37"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62311588" w14:textId="77777777" w:rsidR="006E110A" w:rsidRPr="00040E48" w:rsidRDefault="006E110A">
            <w:pPr>
              <w:pStyle w:val="TableEntry"/>
              <w:rPr>
                <w:noProof w:val="0"/>
              </w:rPr>
            </w:pPr>
            <w:r w:rsidRPr="00040E48">
              <w:rPr>
                <w:noProof w:val="0"/>
              </w:rPr>
              <w:t xml:space="preserve">NOSE </w:t>
            </w:r>
          </w:p>
        </w:tc>
      </w:tr>
      <w:tr w:rsidR="00E22071" w:rsidRPr="00040E48" w14:paraId="6690910A"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69563C1F"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lastRenderedPageBreak/>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2C4D4EB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2CD0EFE9"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1CCA8534"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53190CD7"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030E76A4"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5CEA1F95"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2064DFDA" w14:textId="77777777" w:rsidR="006E110A" w:rsidRPr="00040E48" w:rsidRDefault="006E110A">
      <w:pPr>
        <w:pStyle w:val="BodyText"/>
        <w:rPr>
          <w:noProof w:val="0"/>
        </w:rPr>
      </w:pPr>
    </w:p>
    <w:p w14:paraId="58EC7E5E" w14:textId="77777777" w:rsidR="006E110A" w:rsidRPr="00040E48" w:rsidRDefault="006E110A">
      <w:pPr>
        <w:pStyle w:val="XMLFragment"/>
        <w:rPr>
          <w:noProof w:val="0"/>
        </w:rPr>
      </w:pPr>
      <w:r w:rsidRPr="00040E48">
        <w:rPr>
          <w:noProof w:val="0"/>
        </w:rPr>
        <w:t>&lt;component&gt;</w:t>
      </w:r>
    </w:p>
    <w:p w14:paraId="03B8C3A1" w14:textId="77777777" w:rsidR="006E110A" w:rsidRPr="00040E48" w:rsidRDefault="006E110A">
      <w:pPr>
        <w:pStyle w:val="XMLFragment"/>
        <w:rPr>
          <w:noProof w:val="0"/>
        </w:rPr>
      </w:pPr>
      <w:r w:rsidRPr="00040E48">
        <w:rPr>
          <w:noProof w:val="0"/>
        </w:rPr>
        <w:t xml:space="preserve">  &lt;section&gt;</w:t>
      </w:r>
    </w:p>
    <w:p w14:paraId="6235A50B" w14:textId="77777777" w:rsidR="006E110A" w:rsidRPr="00040E48" w:rsidRDefault="006E110A">
      <w:pPr>
        <w:pStyle w:val="XMLFragment"/>
        <w:rPr>
          <w:noProof w:val="0"/>
        </w:rPr>
      </w:pPr>
      <w:r w:rsidRPr="00040E48">
        <w:rPr>
          <w:noProof w:val="0"/>
        </w:rPr>
        <w:t xml:space="preserve">    &lt;templateId root='1.3.6.1.4.1.19376.1.5.3.1.1.9.22'/&gt;</w:t>
      </w:r>
    </w:p>
    <w:p w14:paraId="3F09819F" w14:textId="77777777" w:rsidR="006E110A" w:rsidRPr="00040E48" w:rsidRDefault="006E110A">
      <w:pPr>
        <w:pStyle w:val="XMLFragment"/>
        <w:rPr>
          <w:noProof w:val="0"/>
        </w:rPr>
      </w:pPr>
      <w:r w:rsidRPr="00040E48">
        <w:rPr>
          <w:noProof w:val="0"/>
        </w:rPr>
        <w:t xml:space="preserve">    &lt;id root=' ' extension=' '/&gt;</w:t>
      </w:r>
    </w:p>
    <w:p w14:paraId="6ABE7671" w14:textId="77777777" w:rsidR="006E110A" w:rsidRPr="00040E48" w:rsidRDefault="006E110A">
      <w:pPr>
        <w:pStyle w:val="XMLFragment"/>
        <w:rPr>
          <w:noProof w:val="0"/>
        </w:rPr>
      </w:pPr>
      <w:r w:rsidRPr="00040E48">
        <w:rPr>
          <w:noProof w:val="0"/>
        </w:rPr>
        <w:t xml:space="preserve">    &lt;code code='10203-8' displayName='NOSE'</w:t>
      </w:r>
    </w:p>
    <w:p w14:paraId="27D2CA68" w14:textId="77777777" w:rsidR="006E110A" w:rsidRPr="00040E48" w:rsidRDefault="006E110A">
      <w:pPr>
        <w:pStyle w:val="XMLFragment"/>
        <w:rPr>
          <w:noProof w:val="0"/>
        </w:rPr>
      </w:pPr>
      <w:r w:rsidRPr="00040E48">
        <w:rPr>
          <w:noProof w:val="0"/>
        </w:rPr>
        <w:t xml:space="preserve">      codeSystem='2.16.840.1.113883.6.1' codeSystemName='LOINC'/&gt;</w:t>
      </w:r>
    </w:p>
    <w:p w14:paraId="5CABCD33" w14:textId="77777777" w:rsidR="006E110A" w:rsidRPr="00040E48" w:rsidRDefault="006E110A">
      <w:pPr>
        <w:pStyle w:val="XMLFragment"/>
        <w:rPr>
          <w:noProof w:val="0"/>
        </w:rPr>
      </w:pPr>
      <w:r w:rsidRPr="00040E48">
        <w:rPr>
          <w:noProof w:val="0"/>
        </w:rPr>
        <w:t xml:space="preserve">    &lt;text&gt;</w:t>
      </w:r>
    </w:p>
    <w:p w14:paraId="45EBFA10"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8E51E2B" w14:textId="77777777" w:rsidR="006E110A" w:rsidRPr="00040E48" w:rsidRDefault="006E110A">
      <w:pPr>
        <w:pStyle w:val="XMLFragment"/>
        <w:rPr>
          <w:noProof w:val="0"/>
        </w:rPr>
      </w:pPr>
      <w:r w:rsidRPr="00040E48">
        <w:rPr>
          <w:noProof w:val="0"/>
        </w:rPr>
        <w:t xml:space="preserve">    &lt;/text&gt;  </w:t>
      </w:r>
    </w:p>
    <w:p w14:paraId="58C30FBE" w14:textId="77777777" w:rsidR="00F22211" w:rsidRPr="00040E48" w:rsidRDefault="00F22211" w:rsidP="00F22211">
      <w:pPr>
        <w:pStyle w:val="XMLFragment"/>
        <w:rPr>
          <w:noProof w:val="0"/>
        </w:rPr>
      </w:pPr>
      <w:r w:rsidRPr="00040E48">
        <w:rPr>
          <w:noProof w:val="0"/>
        </w:rPr>
        <w:t xml:space="preserve">    &lt;entry&gt; </w:t>
      </w:r>
    </w:p>
    <w:p w14:paraId="4E3FC7BC"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7FDE5DB8"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10BE67AA" w14:textId="77777777" w:rsidR="00F22211" w:rsidRPr="00393838" w:rsidRDefault="00F22211" w:rsidP="00F22211">
      <w:pPr>
        <w:pStyle w:val="XMLFragment"/>
        <w:rPr>
          <w:noProof w:val="0"/>
          <w:lang w:val="nl-NL"/>
          <w:rPrChange w:id="1107" w:author="Michael Clifton" w:date="2018-11-14T12:16:00Z">
            <w:rPr>
              <w:noProof w:val="0"/>
            </w:rPr>
          </w:rPrChange>
        </w:rPr>
      </w:pPr>
      <w:r w:rsidRPr="00040E48">
        <w:rPr>
          <w:noProof w:val="0"/>
        </w:rPr>
        <w:tab/>
      </w:r>
      <w:r w:rsidRPr="00040E48">
        <w:rPr>
          <w:noProof w:val="0"/>
        </w:rPr>
        <w:tab/>
        <w:t xml:space="preserve">  </w:t>
      </w:r>
      <w:r w:rsidRPr="00393838">
        <w:rPr>
          <w:noProof w:val="0"/>
          <w:lang w:val="nl-NL"/>
          <w:rPrChange w:id="1108" w:author="Michael Clifton" w:date="2018-11-14T12:16:00Z">
            <w:rPr>
              <w:noProof w:val="0"/>
            </w:rPr>
          </w:rPrChange>
        </w:rPr>
        <w:t>&lt;templateId root='</w:t>
      </w:r>
      <w:r w:rsidRPr="00393838">
        <w:rPr>
          <w:rStyle w:val="Hyperlink"/>
          <w:noProof w:val="0"/>
          <w:lang w:val="nl-NL"/>
          <w:rPrChange w:id="1109" w:author="Michael Clifton" w:date="2018-11-14T12:16:00Z">
            <w:rPr>
              <w:rStyle w:val="Hyperlink"/>
              <w:noProof w:val="0"/>
            </w:rPr>
          </w:rPrChange>
        </w:rPr>
        <w:t>1.3.6.1.4.1.19376.1.5.3.1.4.5</w:t>
      </w:r>
      <w:r w:rsidRPr="00393838">
        <w:rPr>
          <w:noProof w:val="0"/>
          <w:lang w:val="nl-NL"/>
          <w:rPrChange w:id="1110" w:author="Michael Clifton" w:date="2018-11-14T12:16:00Z">
            <w:rPr>
              <w:noProof w:val="0"/>
            </w:rPr>
          </w:rPrChange>
        </w:rPr>
        <w:t xml:space="preserve">'/&gt; </w:t>
      </w:r>
    </w:p>
    <w:p w14:paraId="739B9622" w14:textId="77777777" w:rsidR="00F22211" w:rsidRPr="00393838" w:rsidRDefault="00F22211" w:rsidP="00F22211">
      <w:pPr>
        <w:pStyle w:val="XMLFragment"/>
        <w:rPr>
          <w:noProof w:val="0"/>
          <w:lang w:val="nl-NL"/>
          <w:rPrChange w:id="1111" w:author="Michael Clifton" w:date="2018-11-14T12:16:00Z">
            <w:rPr>
              <w:noProof w:val="0"/>
            </w:rPr>
          </w:rPrChange>
        </w:rPr>
      </w:pPr>
      <w:r w:rsidRPr="00393838">
        <w:rPr>
          <w:noProof w:val="0"/>
          <w:lang w:val="nl-NL"/>
          <w:rPrChange w:id="1112" w:author="Michael Clifton" w:date="2018-11-14T12:16:00Z">
            <w:rPr>
              <w:noProof w:val="0"/>
            </w:rPr>
          </w:rPrChange>
        </w:rPr>
        <w:tab/>
      </w:r>
      <w:r w:rsidRPr="00393838">
        <w:rPr>
          <w:noProof w:val="0"/>
          <w:lang w:val="nl-NL"/>
          <w:rPrChange w:id="1113" w:author="Michael Clifton" w:date="2018-11-14T12:16:00Z">
            <w:rPr>
              <w:noProof w:val="0"/>
            </w:rPr>
          </w:rPrChange>
        </w:rPr>
        <w:tab/>
      </w:r>
      <w:r w:rsidRPr="00393838">
        <w:rPr>
          <w:noProof w:val="0"/>
          <w:lang w:val="nl-NL"/>
          <w:rPrChange w:id="1114" w:author="Michael Clifton" w:date="2018-11-14T12:16:00Z">
            <w:rPr>
              <w:noProof w:val="0"/>
            </w:rPr>
          </w:rPrChange>
        </w:rPr>
        <w:tab/>
        <w:t xml:space="preserve">: </w:t>
      </w:r>
    </w:p>
    <w:p w14:paraId="32DB8B17" w14:textId="77777777" w:rsidR="00F22211" w:rsidRPr="00393838" w:rsidRDefault="00F22211" w:rsidP="00F22211">
      <w:pPr>
        <w:pStyle w:val="XMLFragment"/>
        <w:rPr>
          <w:noProof w:val="0"/>
          <w:lang w:val="nl-NL"/>
          <w:rPrChange w:id="1115" w:author="Michael Clifton" w:date="2018-11-14T12:16:00Z">
            <w:rPr>
              <w:noProof w:val="0"/>
            </w:rPr>
          </w:rPrChange>
        </w:rPr>
      </w:pPr>
      <w:r w:rsidRPr="00393838">
        <w:rPr>
          <w:noProof w:val="0"/>
          <w:lang w:val="nl-NL"/>
          <w:rPrChange w:id="1116" w:author="Michael Clifton" w:date="2018-11-14T12:16:00Z">
            <w:rPr>
              <w:noProof w:val="0"/>
            </w:rPr>
          </w:rPrChange>
        </w:rPr>
        <w:tab/>
      </w:r>
      <w:r w:rsidRPr="00393838">
        <w:rPr>
          <w:noProof w:val="0"/>
          <w:lang w:val="nl-NL"/>
          <w:rPrChange w:id="1117" w:author="Michael Clifton" w:date="2018-11-14T12:16:00Z">
            <w:rPr>
              <w:noProof w:val="0"/>
            </w:rPr>
          </w:rPrChange>
        </w:rPr>
        <w:tab/>
        <w:t>&lt;/entry&gt;   </w:t>
      </w:r>
    </w:p>
    <w:p w14:paraId="2B73CB32" w14:textId="77777777" w:rsidR="006E110A" w:rsidRPr="00040E48" w:rsidRDefault="006E110A">
      <w:pPr>
        <w:pStyle w:val="XMLFragment"/>
        <w:rPr>
          <w:noProof w:val="0"/>
        </w:rPr>
      </w:pPr>
      <w:r w:rsidRPr="00393838">
        <w:rPr>
          <w:noProof w:val="0"/>
          <w:lang w:val="nl-NL"/>
          <w:rPrChange w:id="1118" w:author="Michael Clifton" w:date="2018-11-14T12:16:00Z">
            <w:rPr>
              <w:noProof w:val="0"/>
            </w:rPr>
          </w:rPrChange>
        </w:rPr>
        <w:t xml:space="preserve">  </w:t>
      </w:r>
      <w:r w:rsidRPr="00040E48">
        <w:rPr>
          <w:noProof w:val="0"/>
        </w:rPr>
        <w:t>&lt;/section&gt;</w:t>
      </w:r>
    </w:p>
    <w:p w14:paraId="14470ED7" w14:textId="77777777" w:rsidR="006E110A" w:rsidRPr="00040E48" w:rsidRDefault="006E110A">
      <w:pPr>
        <w:pStyle w:val="XMLFragment"/>
        <w:rPr>
          <w:noProof w:val="0"/>
        </w:rPr>
      </w:pPr>
      <w:r w:rsidRPr="00040E48">
        <w:rPr>
          <w:noProof w:val="0"/>
        </w:rPr>
        <w:t>&lt;/component&gt;</w:t>
      </w:r>
    </w:p>
    <w:p w14:paraId="05110123" w14:textId="77777777" w:rsidR="006E110A" w:rsidRPr="00040E48" w:rsidRDefault="006E110A">
      <w:pPr>
        <w:pStyle w:val="FigureTitle"/>
        <w:rPr>
          <w:noProof w:val="0"/>
        </w:rPr>
      </w:pPr>
      <w:r w:rsidRPr="00040E48">
        <w:rPr>
          <w:noProof w:val="0"/>
        </w:rPr>
        <w:t xml:space="preserve">Figure </w:t>
      </w:r>
      <w:r w:rsidR="00E4213A" w:rsidRPr="00040E48">
        <w:rPr>
          <w:noProof w:val="0"/>
        </w:rPr>
        <w:t>6.3.3.4.13</w:t>
      </w:r>
      <w:r w:rsidR="0063221E" w:rsidRPr="00040E48">
        <w:rPr>
          <w:noProof w:val="0"/>
        </w:rPr>
        <w:t>-1:</w:t>
      </w:r>
      <w:r w:rsidR="00E36C93" w:rsidRPr="00040E48">
        <w:rPr>
          <w:noProof w:val="0"/>
        </w:rPr>
        <w:t xml:space="preserve"> </w:t>
      </w:r>
      <w:r w:rsidRPr="00040E48">
        <w:rPr>
          <w:noProof w:val="0"/>
        </w:rPr>
        <w:t>Sample Nose Section</w:t>
      </w:r>
    </w:p>
    <w:p w14:paraId="78654393" w14:textId="77777777" w:rsidR="006E110A" w:rsidRPr="00040E48" w:rsidRDefault="00E36C93" w:rsidP="00EF41A6">
      <w:pPr>
        <w:pStyle w:val="Heading5TOC"/>
        <w:rPr>
          <w:noProof w:val="0"/>
          <w:lang w:val="en-US"/>
        </w:rPr>
      </w:pPr>
      <w:bookmarkStart w:id="1119" w:name="T1_3_6_1_4_1_19376_1_5_3_1_1_9_23"/>
      <w:r w:rsidRPr="00040E48">
        <w:rPr>
          <w:noProof w:val="0"/>
          <w:lang w:val="en-US"/>
        </w:rPr>
        <w:t xml:space="preserve"> </w:t>
      </w:r>
      <w:bookmarkStart w:id="1120" w:name="_Toc441141987"/>
      <w:r w:rsidR="006E110A" w:rsidRPr="00040E48">
        <w:rPr>
          <w:noProof w:val="0"/>
          <w:lang w:val="en-US"/>
        </w:rPr>
        <w:t>Mouth, Throat and Teeth Section 1.3.6.1.4.1.19376.1.5.3.1.1.9.23</w:t>
      </w:r>
      <w:bookmarkEnd w:id="1120"/>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68375FFF"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119"/>
          <w:p w14:paraId="5FDE5084"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6EC3CA5E" w14:textId="77777777" w:rsidR="006E110A" w:rsidRPr="00040E48" w:rsidRDefault="006E110A">
            <w:pPr>
              <w:pStyle w:val="TableEntry"/>
              <w:rPr>
                <w:noProof w:val="0"/>
              </w:rPr>
            </w:pPr>
            <w:r w:rsidRPr="00040E48">
              <w:rPr>
                <w:noProof w:val="0"/>
              </w:rPr>
              <w:t xml:space="preserve">1.3.6.1.4.1.19376.1.5.3.1.1.9.23 </w:t>
            </w:r>
          </w:p>
        </w:tc>
      </w:tr>
      <w:tr w:rsidR="006E110A" w:rsidRPr="00040E48" w14:paraId="4C21E73D"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2F6AB08D"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2B03CED1" w14:textId="77777777" w:rsidR="006E110A" w:rsidRPr="00040E48" w:rsidRDefault="006E110A">
            <w:pPr>
              <w:pStyle w:val="TableEntry"/>
              <w:rPr>
                <w:noProof w:val="0"/>
              </w:rPr>
            </w:pPr>
            <w:r w:rsidRPr="00040E48">
              <w:rPr>
                <w:noProof w:val="0"/>
              </w:rPr>
              <w:t xml:space="preserve">The mouth, throat, and teeth section shall contain a description of any type of mouth, throat, or teeth exam. </w:t>
            </w:r>
          </w:p>
        </w:tc>
      </w:tr>
      <w:tr w:rsidR="006E110A" w:rsidRPr="00040E48" w14:paraId="46E3CB17"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4BB0FBA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FB33678"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93D7CA5" w14:textId="77777777" w:rsidR="006E110A" w:rsidRPr="00040E48" w:rsidRDefault="006E110A">
            <w:pPr>
              <w:pStyle w:val="TableEntryHeader"/>
              <w:rPr>
                <w:noProof w:val="0"/>
              </w:rPr>
            </w:pPr>
            <w:r w:rsidRPr="00040E48">
              <w:rPr>
                <w:noProof w:val="0"/>
              </w:rPr>
              <w:t xml:space="preserve">Description </w:t>
            </w:r>
          </w:p>
        </w:tc>
      </w:tr>
      <w:tr w:rsidR="006E110A" w:rsidRPr="00040E48" w14:paraId="2CE5CC76" w14:textId="77777777" w:rsidTr="00E22071">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2BF302A7" w14:textId="77777777" w:rsidR="006E110A" w:rsidRPr="00040E48" w:rsidRDefault="006E110A">
            <w:pPr>
              <w:pStyle w:val="TableEntry"/>
              <w:rPr>
                <w:noProof w:val="0"/>
              </w:rPr>
            </w:pPr>
            <w:r w:rsidRPr="00040E48">
              <w:rPr>
                <w:noProof w:val="0"/>
              </w:rPr>
              <w:t xml:space="preserve">10201-2 </w:t>
            </w:r>
          </w:p>
        </w:tc>
        <w:tc>
          <w:tcPr>
            <w:tcW w:w="500" w:type="pct"/>
            <w:tcBorders>
              <w:top w:val="single" w:sz="6" w:space="0" w:color="000000"/>
              <w:left w:val="single" w:sz="6" w:space="0" w:color="000000"/>
              <w:bottom w:val="single" w:sz="6" w:space="0" w:color="000000"/>
              <w:right w:val="single" w:sz="6" w:space="0" w:color="000000"/>
            </w:tcBorders>
            <w:vAlign w:val="center"/>
          </w:tcPr>
          <w:p w14:paraId="24B99D95"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7FDF1998" w14:textId="77777777" w:rsidR="006E110A" w:rsidRPr="00040E48" w:rsidRDefault="006E110A">
            <w:pPr>
              <w:pStyle w:val="TableEntry"/>
              <w:rPr>
                <w:noProof w:val="0"/>
              </w:rPr>
            </w:pPr>
            <w:r w:rsidRPr="00040E48">
              <w:rPr>
                <w:noProof w:val="0"/>
              </w:rPr>
              <w:t xml:space="preserve">MOUTH and THROAT and TEETH </w:t>
            </w:r>
          </w:p>
        </w:tc>
      </w:tr>
      <w:tr w:rsidR="00E22071" w:rsidRPr="00040E48" w14:paraId="29F225AE"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06E1A89B"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1A0DFEB4"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25F1024E"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22F5AB42"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499C58A8"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0E01F3B6"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7BEF35F3"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45B7BFBE" w14:textId="77777777" w:rsidR="006E110A" w:rsidRPr="00040E48" w:rsidRDefault="006E110A">
      <w:pPr>
        <w:pStyle w:val="BodyText"/>
        <w:rPr>
          <w:noProof w:val="0"/>
        </w:rPr>
      </w:pPr>
    </w:p>
    <w:p w14:paraId="3543C1C7" w14:textId="77777777" w:rsidR="006E110A" w:rsidRPr="00040E48" w:rsidRDefault="006E110A">
      <w:pPr>
        <w:pStyle w:val="XMLFragment"/>
        <w:rPr>
          <w:noProof w:val="0"/>
        </w:rPr>
      </w:pPr>
      <w:r w:rsidRPr="00040E48">
        <w:rPr>
          <w:noProof w:val="0"/>
        </w:rPr>
        <w:t>&lt;component&gt;</w:t>
      </w:r>
    </w:p>
    <w:p w14:paraId="036DBC66" w14:textId="77777777" w:rsidR="006E110A" w:rsidRPr="00040E48" w:rsidRDefault="006E110A">
      <w:pPr>
        <w:pStyle w:val="XMLFragment"/>
        <w:rPr>
          <w:noProof w:val="0"/>
        </w:rPr>
      </w:pPr>
      <w:r w:rsidRPr="00040E48">
        <w:rPr>
          <w:noProof w:val="0"/>
        </w:rPr>
        <w:t xml:space="preserve">  &lt;section&gt;</w:t>
      </w:r>
    </w:p>
    <w:p w14:paraId="23E14503" w14:textId="77777777" w:rsidR="006E110A" w:rsidRPr="00040E48" w:rsidRDefault="006E110A">
      <w:pPr>
        <w:pStyle w:val="XMLFragment"/>
        <w:rPr>
          <w:noProof w:val="0"/>
        </w:rPr>
      </w:pPr>
      <w:r w:rsidRPr="00040E48">
        <w:rPr>
          <w:noProof w:val="0"/>
        </w:rPr>
        <w:t xml:space="preserve">    &lt;templateId root='1.3.6.1.4.1.19376.1.5.3.1.1.9.23'/&gt;</w:t>
      </w:r>
    </w:p>
    <w:p w14:paraId="14214129" w14:textId="77777777" w:rsidR="006E110A" w:rsidRPr="00040E48" w:rsidRDefault="006E110A">
      <w:pPr>
        <w:pStyle w:val="XMLFragment"/>
        <w:rPr>
          <w:noProof w:val="0"/>
        </w:rPr>
      </w:pPr>
      <w:r w:rsidRPr="00040E48">
        <w:rPr>
          <w:noProof w:val="0"/>
        </w:rPr>
        <w:t xml:space="preserve">    &lt;id root=' ' extension=' '/&gt;</w:t>
      </w:r>
    </w:p>
    <w:p w14:paraId="5ACD76CB" w14:textId="77777777" w:rsidR="006E110A" w:rsidRPr="00040E48" w:rsidRDefault="006E110A">
      <w:pPr>
        <w:pStyle w:val="XMLFragment"/>
        <w:rPr>
          <w:noProof w:val="0"/>
        </w:rPr>
      </w:pPr>
      <w:r w:rsidRPr="00040E48">
        <w:rPr>
          <w:noProof w:val="0"/>
        </w:rPr>
        <w:t xml:space="preserve">    &lt;code code='10201-2' displayName='MOUTH and THROAT and TEETH'</w:t>
      </w:r>
    </w:p>
    <w:p w14:paraId="17532CBB" w14:textId="77777777" w:rsidR="006E110A" w:rsidRPr="00040E48" w:rsidRDefault="006E110A">
      <w:pPr>
        <w:pStyle w:val="XMLFragment"/>
        <w:rPr>
          <w:noProof w:val="0"/>
        </w:rPr>
      </w:pPr>
      <w:r w:rsidRPr="00040E48">
        <w:rPr>
          <w:noProof w:val="0"/>
        </w:rPr>
        <w:t xml:space="preserve">      codeSystem='2.16.840.1.113883.6.1' codeSystemName='LOINC'/&gt;</w:t>
      </w:r>
    </w:p>
    <w:p w14:paraId="6CE7B362" w14:textId="77777777" w:rsidR="006E110A" w:rsidRPr="00040E48" w:rsidRDefault="006E110A">
      <w:pPr>
        <w:pStyle w:val="XMLFragment"/>
        <w:rPr>
          <w:noProof w:val="0"/>
        </w:rPr>
      </w:pPr>
      <w:r w:rsidRPr="00040E48">
        <w:rPr>
          <w:noProof w:val="0"/>
        </w:rPr>
        <w:t xml:space="preserve">    &lt;text&gt;</w:t>
      </w:r>
    </w:p>
    <w:p w14:paraId="0FD9B250"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D9A5658" w14:textId="77777777" w:rsidR="006E110A" w:rsidRPr="00040E48" w:rsidRDefault="006E110A">
      <w:pPr>
        <w:pStyle w:val="XMLFragment"/>
        <w:rPr>
          <w:noProof w:val="0"/>
        </w:rPr>
      </w:pPr>
      <w:r w:rsidRPr="00040E48">
        <w:rPr>
          <w:noProof w:val="0"/>
        </w:rPr>
        <w:t xml:space="preserve">    &lt;/text&gt;  </w:t>
      </w:r>
    </w:p>
    <w:p w14:paraId="14EF390D" w14:textId="77777777" w:rsidR="00F22211" w:rsidRPr="00040E48" w:rsidRDefault="00F22211" w:rsidP="00F22211">
      <w:pPr>
        <w:pStyle w:val="XMLFragment"/>
        <w:rPr>
          <w:noProof w:val="0"/>
        </w:rPr>
      </w:pPr>
      <w:r w:rsidRPr="00040E48">
        <w:rPr>
          <w:noProof w:val="0"/>
        </w:rPr>
        <w:t xml:space="preserve">    &lt;entry&gt; </w:t>
      </w:r>
    </w:p>
    <w:p w14:paraId="386C5B59"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2FF944F1"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08D6A2B4" w14:textId="77777777" w:rsidR="00F22211" w:rsidRPr="00F331FC" w:rsidRDefault="00F22211" w:rsidP="00F22211">
      <w:pPr>
        <w:pStyle w:val="XMLFragment"/>
        <w:rPr>
          <w:noProof w:val="0"/>
          <w:lang w:val="nl-NL"/>
          <w:rPrChange w:id="1121" w:author="Michael Clifton" w:date="2018-10-11T10:12:00Z">
            <w:rPr>
              <w:noProof w:val="0"/>
            </w:rPr>
          </w:rPrChange>
        </w:rPr>
      </w:pPr>
      <w:r w:rsidRPr="00040E48">
        <w:rPr>
          <w:noProof w:val="0"/>
        </w:rPr>
        <w:tab/>
      </w:r>
      <w:r w:rsidRPr="00040E48">
        <w:rPr>
          <w:noProof w:val="0"/>
        </w:rPr>
        <w:tab/>
        <w:t xml:space="preserve">  </w:t>
      </w:r>
      <w:r w:rsidRPr="00F331FC">
        <w:rPr>
          <w:noProof w:val="0"/>
          <w:lang w:val="nl-NL"/>
          <w:rPrChange w:id="1122" w:author="Michael Clifton" w:date="2018-10-11T10:12:00Z">
            <w:rPr>
              <w:noProof w:val="0"/>
            </w:rPr>
          </w:rPrChange>
        </w:rPr>
        <w:t>&lt;templateId root='</w:t>
      </w:r>
      <w:r w:rsidRPr="00F331FC">
        <w:rPr>
          <w:rStyle w:val="Hyperlink"/>
          <w:noProof w:val="0"/>
          <w:lang w:val="nl-NL"/>
          <w:rPrChange w:id="1123" w:author="Michael Clifton" w:date="2018-10-11T10:12:00Z">
            <w:rPr>
              <w:rStyle w:val="Hyperlink"/>
              <w:noProof w:val="0"/>
            </w:rPr>
          </w:rPrChange>
        </w:rPr>
        <w:t>1.3.6.1.4.1.19376.1.5.3.1.4.5</w:t>
      </w:r>
      <w:r w:rsidRPr="00F331FC">
        <w:rPr>
          <w:noProof w:val="0"/>
          <w:lang w:val="nl-NL"/>
          <w:rPrChange w:id="1124" w:author="Michael Clifton" w:date="2018-10-11T10:12:00Z">
            <w:rPr>
              <w:noProof w:val="0"/>
            </w:rPr>
          </w:rPrChange>
        </w:rPr>
        <w:t xml:space="preserve">'/&gt; </w:t>
      </w:r>
    </w:p>
    <w:p w14:paraId="2D2C7C01" w14:textId="77777777" w:rsidR="00F22211" w:rsidRPr="00F331FC" w:rsidRDefault="00F22211" w:rsidP="00F22211">
      <w:pPr>
        <w:pStyle w:val="XMLFragment"/>
        <w:rPr>
          <w:noProof w:val="0"/>
          <w:lang w:val="nl-NL"/>
          <w:rPrChange w:id="1125" w:author="Michael Clifton" w:date="2018-10-11T10:12:00Z">
            <w:rPr>
              <w:noProof w:val="0"/>
            </w:rPr>
          </w:rPrChange>
        </w:rPr>
      </w:pPr>
      <w:r w:rsidRPr="00F331FC">
        <w:rPr>
          <w:noProof w:val="0"/>
          <w:lang w:val="nl-NL"/>
          <w:rPrChange w:id="1126" w:author="Michael Clifton" w:date="2018-10-11T10:12:00Z">
            <w:rPr>
              <w:noProof w:val="0"/>
            </w:rPr>
          </w:rPrChange>
        </w:rPr>
        <w:tab/>
      </w:r>
      <w:r w:rsidRPr="00F331FC">
        <w:rPr>
          <w:noProof w:val="0"/>
          <w:lang w:val="nl-NL"/>
          <w:rPrChange w:id="1127" w:author="Michael Clifton" w:date="2018-10-11T10:12:00Z">
            <w:rPr>
              <w:noProof w:val="0"/>
            </w:rPr>
          </w:rPrChange>
        </w:rPr>
        <w:tab/>
      </w:r>
      <w:r w:rsidRPr="00F331FC">
        <w:rPr>
          <w:noProof w:val="0"/>
          <w:lang w:val="nl-NL"/>
          <w:rPrChange w:id="1128" w:author="Michael Clifton" w:date="2018-10-11T10:12:00Z">
            <w:rPr>
              <w:noProof w:val="0"/>
            </w:rPr>
          </w:rPrChange>
        </w:rPr>
        <w:tab/>
        <w:t xml:space="preserve">: </w:t>
      </w:r>
    </w:p>
    <w:p w14:paraId="1E9DF713" w14:textId="77777777" w:rsidR="00F22211" w:rsidRPr="00F331FC" w:rsidRDefault="00F22211" w:rsidP="00F22211">
      <w:pPr>
        <w:pStyle w:val="XMLFragment"/>
        <w:rPr>
          <w:noProof w:val="0"/>
          <w:lang w:val="nl-NL"/>
          <w:rPrChange w:id="1129" w:author="Michael Clifton" w:date="2018-10-11T10:12:00Z">
            <w:rPr>
              <w:noProof w:val="0"/>
            </w:rPr>
          </w:rPrChange>
        </w:rPr>
      </w:pPr>
      <w:r w:rsidRPr="00F331FC">
        <w:rPr>
          <w:noProof w:val="0"/>
          <w:lang w:val="nl-NL"/>
          <w:rPrChange w:id="1130" w:author="Michael Clifton" w:date="2018-10-11T10:12:00Z">
            <w:rPr>
              <w:noProof w:val="0"/>
            </w:rPr>
          </w:rPrChange>
        </w:rPr>
        <w:tab/>
      </w:r>
      <w:r w:rsidRPr="00F331FC">
        <w:rPr>
          <w:noProof w:val="0"/>
          <w:lang w:val="nl-NL"/>
          <w:rPrChange w:id="1131" w:author="Michael Clifton" w:date="2018-10-11T10:12:00Z">
            <w:rPr>
              <w:noProof w:val="0"/>
            </w:rPr>
          </w:rPrChange>
        </w:rPr>
        <w:tab/>
        <w:t>&lt;/entry&gt;   </w:t>
      </w:r>
    </w:p>
    <w:p w14:paraId="2D1C5D09" w14:textId="77777777" w:rsidR="006E110A" w:rsidRPr="00040E48" w:rsidRDefault="006E110A">
      <w:pPr>
        <w:pStyle w:val="XMLFragment"/>
        <w:rPr>
          <w:noProof w:val="0"/>
        </w:rPr>
      </w:pPr>
      <w:r w:rsidRPr="00F331FC">
        <w:rPr>
          <w:noProof w:val="0"/>
          <w:lang w:val="nl-NL"/>
          <w:rPrChange w:id="1132" w:author="Michael Clifton" w:date="2018-10-11T10:12:00Z">
            <w:rPr>
              <w:noProof w:val="0"/>
            </w:rPr>
          </w:rPrChange>
        </w:rPr>
        <w:t xml:space="preserve">  </w:t>
      </w:r>
      <w:r w:rsidRPr="00040E48">
        <w:rPr>
          <w:noProof w:val="0"/>
        </w:rPr>
        <w:t>&lt;/section&gt;</w:t>
      </w:r>
    </w:p>
    <w:p w14:paraId="3429E089" w14:textId="77777777" w:rsidR="006E110A" w:rsidRPr="00040E48" w:rsidRDefault="006E110A">
      <w:pPr>
        <w:pStyle w:val="XMLFragment"/>
        <w:rPr>
          <w:noProof w:val="0"/>
        </w:rPr>
      </w:pPr>
      <w:r w:rsidRPr="00040E48">
        <w:rPr>
          <w:noProof w:val="0"/>
        </w:rPr>
        <w:t>&lt;/component&gt;</w:t>
      </w:r>
    </w:p>
    <w:p w14:paraId="4597BF70" w14:textId="77777777" w:rsidR="006E110A" w:rsidRPr="00040E48" w:rsidRDefault="006E110A">
      <w:pPr>
        <w:pStyle w:val="FigureTitle"/>
        <w:rPr>
          <w:noProof w:val="0"/>
        </w:rPr>
      </w:pPr>
      <w:r w:rsidRPr="00040E48">
        <w:rPr>
          <w:noProof w:val="0"/>
        </w:rPr>
        <w:t xml:space="preserve">Figure </w:t>
      </w:r>
      <w:r w:rsidR="00E4213A" w:rsidRPr="00040E48">
        <w:rPr>
          <w:noProof w:val="0"/>
        </w:rPr>
        <w:t>6.3.3.4.14</w:t>
      </w:r>
      <w:r w:rsidR="0063221E" w:rsidRPr="00040E48">
        <w:rPr>
          <w:noProof w:val="0"/>
        </w:rPr>
        <w:t>-1:</w:t>
      </w:r>
      <w:r w:rsidR="00E36C93" w:rsidRPr="00040E48">
        <w:rPr>
          <w:noProof w:val="0"/>
        </w:rPr>
        <w:t xml:space="preserve"> </w:t>
      </w:r>
      <w:r w:rsidRPr="00040E48">
        <w:rPr>
          <w:noProof w:val="0"/>
        </w:rPr>
        <w:t>Sample Mouth, Throat and Teeth Section</w:t>
      </w:r>
    </w:p>
    <w:p w14:paraId="6997F318" w14:textId="77777777" w:rsidR="006E110A" w:rsidRPr="00040E48" w:rsidRDefault="00E36C93" w:rsidP="00EF41A6">
      <w:pPr>
        <w:pStyle w:val="Heading5TOC"/>
        <w:rPr>
          <w:noProof w:val="0"/>
          <w:lang w:val="en-US"/>
        </w:rPr>
      </w:pPr>
      <w:bookmarkStart w:id="1133" w:name="T1_3_6_1_4_1_19376_1_5_3_1_1_9_24"/>
      <w:r w:rsidRPr="00040E48">
        <w:rPr>
          <w:noProof w:val="0"/>
          <w:lang w:val="en-US"/>
        </w:rPr>
        <w:lastRenderedPageBreak/>
        <w:t xml:space="preserve"> </w:t>
      </w:r>
      <w:bookmarkStart w:id="1134" w:name="_Toc441141988"/>
      <w:r w:rsidR="006E110A" w:rsidRPr="00040E48">
        <w:rPr>
          <w:noProof w:val="0"/>
          <w:lang w:val="en-US"/>
        </w:rPr>
        <w:t>Neck Section 1.3.6.1.4.1.19376.1.5.3.1.1.9.24</w:t>
      </w:r>
      <w:bookmarkEnd w:id="1134"/>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6166BD5B"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133"/>
          <w:p w14:paraId="0555BD88"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4554CDC4" w14:textId="77777777" w:rsidR="006E110A" w:rsidRPr="00040E48" w:rsidRDefault="006E110A">
            <w:pPr>
              <w:pStyle w:val="TableEntry"/>
              <w:rPr>
                <w:noProof w:val="0"/>
              </w:rPr>
            </w:pPr>
            <w:r w:rsidRPr="00040E48">
              <w:rPr>
                <w:noProof w:val="0"/>
              </w:rPr>
              <w:t xml:space="preserve">1.3.6.1.4.1.19376.1.5.3.1.1.9.24 </w:t>
            </w:r>
          </w:p>
        </w:tc>
      </w:tr>
      <w:tr w:rsidR="006E110A" w:rsidRPr="00040E48" w14:paraId="2D5B9C6F"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3D7B2E24"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39A5EC00" w14:textId="77777777" w:rsidR="006E110A" w:rsidRPr="00040E48" w:rsidRDefault="006E110A">
            <w:pPr>
              <w:pStyle w:val="TableEntry"/>
              <w:rPr>
                <w:noProof w:val="0"/>
              </w:rPr>
            </w:pPr>
            <w:r w:rsidRPr="00040E48">
              <w:rPr>
                <w:noProof w:val="0"/>
              </w:rPr>
              <w:t xml:space="preserve">The neck section shall contain a description of any type of neck exam. </w:t>
            </w:r>
          </w:p>
        </w:tc>
      </w:tr>
      <w:tr w:rsidR="006E110A" w:rsidRPr="00040E48" w14:paraId="170D2CB3" w14:textId="77777777" w:rsidTr="00E22071">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2E8D1F66"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6FA540F"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C77B2A4" w14:textId="77777777" w:rsidR="006E110A" w:rsidRPr="00040E48" w:rsidRDefault="006E110A">
            <w:pPr>
              <w:pStyle w:val="TableEntryHeader"/>
              <w:rPr>
                <w:noProof w:val="0"/>
              </w:rPr>
            </w:pPr>
            <w:r w:rsidRPr="00040E48">
              <w:rPr>
                <w:noProof w:val="0"/>
              </w:rPr>
              <w:t xml:space="preserve">Description </w:t>
            </w:r>
          </w:p>
        </w:tc>
      </w:tr>
      <w:tr w:rsidR="006E110A" w:rsidRPr="00040E48" w14:paraId="3F1176DE" w14:textId="77777777" w:rsidTr="00E22071">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6F7890E3" w14:textId="77777777" w:rsidR="006E110A" w:rsidRPr="00040E48" w:rsidRDefault="006E110A">
            <w:pPr>
              <w:pStyle w:val="TableEntry"/>
              <w:rPr>
                <w:noProof w:val="0"/>
              </w:rPr>
            </w:pPr>
            <w:r w:rsidRPr="00040E48">
              <w:rPr>
                <w:noProof w:val="0"/>
              </w:rPr>
              <w:t xml:space="preserve">11411-6 </w:t>
            </w:r>
          </w:p>
        </w:tc>
        <w:tc>
          <w:tcPr>
            <w:tcW w:w="500" w:type="pct"/>
            <w:tcBorders>
              <w:top w:val="single" w:sz="6" w:space="0" w:color="000000"/>
              <w:left w:val="single" w:sz="6" w:space="0" w:color="000000"/>
              <w:bottom w:val="single" w:sz="6" w:space="0" w:color="000000"/>
              <w:right w:val="single" w:sz="6" w:space="0" w:color="000000"/>
            </w:tcBorders>
            <w:vAlign w:val="center"/>
          </w:tcPr>
          <w:p w14:paraId="7F5B47B3"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6BDAAC50" w14:textId="77777777" w:rsidR="006E110A" w:rsidRPr="00040E48" w:rsidRDefault="006E110A">
            <w:pPr>
              <w:pStyle w:val="TableEntry"/>
              <w:rPr>
                <w:noProof w:val="0"/>
              </w:rPr>
            </w:pPr>
            <w:r w:rsidRPr="00040E48">
              <w:rPr>
                <w:noProof w:val="0"/>
              </w:rPr>
              <w:t xml:space="preserve">NECK </w:t>
            </w:r>
          </w:p>
        </w:tc>
      </w:tr>
      <w:tr w:rsidR="00E22071" w:rsidRPr="00040E48" w14:paraId="7F140F9B"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1C09FB97"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46059AA2"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600A1D54"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E22071" w:rsidRPr="00040E48" w14:paraId="68B6C579" w14:textId="77777777" w:rsidTr="00E22071">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3FA7A352"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1D315DED"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09ED1E79"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46C291AB" w14:textId="77777777" w:rsidR="006E110A" w:rsidRPr="00040E48" w:rsidRDefault="006E110A">
      <w:pPr>
        <w:pStyle w:val="BodyText"/>
        <w:rPr>
          <w:noProof w:val="0"/>
        </w:rPr>
      </w:pPr>
    </w:p>
    <w:p w14:paraId="315B1760" w14:textId="77777777" w:rsidR="006E110A" w:rsidRPr="00040E48" w:rsidRDefault="006E110A">
      <w:pPr>
        <w:pStyle w:val="XMLFragment"/>
        <w:rPr>
          <w:noProof w:val="0"/>
        </w:rPr>
      </w:pPr>
      <w:r w:rsidRPr="00040E48">
        <w:rPr>
          <w:noProof w:val="0"/>
        </w:rPr>
        <w:t>&lt;component&gt;</w:t>
      </w:r>
    </w:p>
    <w:p w14:paraId="0E9C97F1" w14:textId="77777777" w:rsidR="006E110A" w:rsidRPr="00040E48" w:rsidRDefault="006E110A">
      <w:pPr>
        <w:pStyle w:val="XMLFragment"/>
        <w:rPr>
          <w:noProof w:val="0"/>
        </w:rPr>
      </w:pPr>
      <w:r w:rsidRPr="00040E48">
        <w:rPr>
          <w:noProof w:val="0"/>
        </w:rPr>
        <w:t xml:space="preserve">  &lt;section&gt;</w:t>
      </w:r>
    </w:p>
    <w:p w14:paraId="287DB8C4" w14:textId="77777777" w:rsidR="006E110A" w:rsidRPr="00040E48" w:rsidRDefault="006E110A">
      <w:pPr>
        <w:pStyle w:val="XMLFragment"/>
        <w:rPr>
          <w:noProof w:val="0"/>
        </w:rPr>
      </w:pPr>
      <w:r w:rsidRPr="00040E48">
        <w:rPr>
          <w:noProof w:val="0"/>
        </w:rPr>
        <w:t xml:space="preserve">    &lt;templateId root='1.3.6.1.4.1.19376.1.5.3.1.1.9.24'/&gt;</w:t>
      </w:r>
    </w:p>
    <w:p w14:paraId="7A26043A" w14:textId="77777777" w:rsidR="006E110A" w:rsidRPr="00040E48" w:rsidRDefault="006E110A">
      <w:pPr>
        <w:pStyle w:val="XMLFragment"/>
        <w:rPr>
          <w:noProof w:val="0"/>
        </w:rPr>
      </w:pPr>
      <w:r w:rsidRPr="00040E48">
        <w:rPr>
          <w:noProof w:val="0"/>
        </w:rPr>
        <w:t xml:space="preserve">    &lt;id root=' ' extension=' '/&gt;</w:t>
      </w:r>
    </w:p>
    <w:p w14:paraId="1F7D1AC9" w14:textId="77777777" w:rsidR="006E110A" w:rsidRPr="00040E48" w:rsidRDefault="006E110A">
      <w:pPr>
        <w:pStyle w:val="XMLFragment"/>
        <w:rPr>
          <w:noProof w:val="0"/>
        </w:rPr>
      </w:pPr>
      <w:r w:rsidRPr="00040E48">
        <w:rPr>
          <w:noProof w:val="0"/>
        </w:rPr>
        <w:t xml:space="preserve">    &lt;code code='11411-6' displayName='NECK'</w:t>
      </w:r>
    </w:p>
    <w:p w14:paraId="1D795249" w14:textId="77777777" w:rsidR="006E110A" w:rsidRPr="00040E48" w:rsidRDefault="006E110A">
      <w:pPr>
        <w:pStyle w:val="XMLFragment"/>
        <w:rPr>
          <w:noProof w:val="0"/>
        </w:rPr>
      </w:pPr>
      <w:r w:rsidRPr="00040E48">
        <w:rPr>
          <w:noProof w:val="0"/>
        </w:rPr>
        <w:t xml:space="preserve">      codeSystem='2.16.840.1.113883.6.1' codeSystemName='LOINC'/&gt;</w:t>
      </w:r>
    </w:p>
    <w:p w14:paraId="52567603" w14:textId="77777777" w:rsidR="006E110A" w:rsidRPr="00040E48" w:rsidRDefault="006E110A">
      <w:pPr>
        <w:pStyle w:val="XMLFragment"/>
        <w:rPr>
          <w:noProof w:val="0"/>
        </w:rPr>
      </w:pPr>
      <w:r w:rsidRPr="00040E48">
        <w:rPr>
          <w:noProof w:val="0"/>
        </w:rPr>
        <w:t xml:space="preserve">    &lt;text&gt;</w:t>
      </w:r>
    </w:p>
    <w:p w14:paraId="59FA337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E956F63" w14:textId="77777777" w:rsidR="006E110A" w:rsidRPr="00040E48" w:rsidRDefault="006E110A">
      <w:pPr>
        <w:pStyle w:val="XMLFragment"/>
        <w:rPr>
          <w:noProof w:val="0"/>
        </w:rPr>
      </w:pPr>
      <w:r w:rsidRPr="00040E48">
        <w:rPr>
          <w:noProof w:val="0"/>
        </w:rPr>
        <w:t xml:space="preserve">    &lt;/text&gt;  </w:t>
      </w:r>
    </w:p>
    <w:p w14:paraId="75DF1F46" w14:textId="77777777" w:rsidR="00F22211" w:rsidRPr="00040E48" w:rsidRDefault="00F22211" w:rsidP="00F22211">
      <w:pPr>
        <w:pStyle w:val="XMLFragment"/>
        <w:rPr>
          <w:noProof w:val="0"/>
        </w:rPr>
      </w:pPr>
      <w:r w:rsidRPr="00040E48">
        <w:rPr>
          <w:noProof w:val="0"/>
        </w:rPr>
        <w:t xml:space="preserve">    &lt;entry&gt; </w:t>
      </w:r>
    </w:p>
    <w:p w14:paraId="0BBFB971"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5539E503"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29139070" w14:textId="77777777" w:rsidR="00F22211" w:rsidRPr="00393838" w:rsidRDefault="00F22211" w:rsidP="00F22211">
      <w:pPr>
        <w:pStyle w:val="XMLFragment"/>
        <w:rPr>
          <w:noProof w:val="0"/>
          <w:lang w:val="nl-NL"/>
          <w:rPrChange w:id="1135" w:author="Michael Clifton" w:date="2018-11-14T12:16:00Z">
            <w:rPr>
              <w:noProof w:val="0"/>
            </w:rPr>
          </w:rPrChange>
        </w:rPr>
      </w:pPr>
      <w:r w:rsidRPr="00040E48">
        <w:rPr>
          <w:noProof w:val="0"/>
        </w:rPr>
        <w:tab/>
      </w:r>
      <w:r w:rsidRPr="00040E48">
        <w:rPr>
          <w:noProof w:val="0"/>
        </w:rPr>
        <w:tab/>
        <w:t xml:space="preserve">  </w:t>
      </w:r>
      <w:r w:rsidRPr="00393838">
        <w:rPr>
          <w:noProof w:val="0"/>
          <w:lang w:val="nl-NL"/>
          <w:rPrChange w:id="1136" w:author="Michael Clifton" w:date="2018-11-14T12:16:00Z">
            <w:rPr>
              <w:noProof w:val="0"/>
            </w:rPr>
          </w:rPrChange>
        </w:rPr>
        <w:t>&lt;templateId root='</w:t>
      </w:r>
      <w:r w:rsidRPr="00393838">
        <w:rPr>
          <w:rStyle w:val="Hyperlink"/>
          <w:noProof w:val="0"/>
          <w:lang w:val="nl-NL"/>
          <w:rPrChange w:id="1137" w:author="Michael Clifton" w:date="2018-11-14T12:16:00Z">
            <w:rPr>
              <w:rStyle w:val="Hyperlink"/>
              <w:noProof w:val="0"/>
            </w:rPr>
          </w:rPrChange>
        </w:rPr>
        <w:t>1.3.6.1.4.1.19376.1.5.3.1.4.5</w:t>
      </w:r>
      <w:r w:rsidRPr="00393838">
        <w:rPr>
          <w:noProof w:val="0"/>
          <w:lang w:val="nl-NL"/>
          <w:rPrChange w:id="1138" w:author="Michael Clifton" w:date="2018-11-14T12:16:00Z">
            <w:rPr>
              <w:noProof w:val="0"/>
            </w:rPr>
          </w:rPrChange>
        </w:rPr>
        <w:t xml:space="preserve">'/&gt; </w:t>
      </w:r>
    </w:p>
    <w:p w14:paraId="6E98E530" w14:textId="77777777" w:rsidR="00F22211" w:rsidRPr="00393838" w:rsidRDefault="00F22211" w:rsidP="00F22211">
      <w:pPr>
        <w:pStyle w:val="XMLFragment"/>
        <w:rPr>
          <w:noProof w:val="0"/>
          <w:lang w:val="nl-NL"/>
          <w:rPrChange w:id="1139" w:author="Michael Clifton" w:date="2018-11-14T12:16:00Z">
            <w:rPr>
              <w:noProof w:val="0"/>
            </w:rPr>
          </w:rPrChange>
        </w:rPr>
      </w:pPr>
      <w:r w:rsidRPr="00393838">
        <w:rPr>
          <w:noProof w:val="0"/>
          <w:lang w:val="nl-NL"/>
          <w:rPrChange w:id="1140" w:author="Michael Clifton" w:date="2018-11-14T12:16:00Z">
            <w:rPr>
              <w:noProof w:val="0"/>
            </w:rPr>
          </w:rPrChange>
        </w:rPr>
        <w:tab/>
      </w:r>
      <w:r w:rsidRPr="00393838">
        <w:rPr>
          <w:noProof w:val="0"/>
          <w:lang w:val="nl-NL"/>
          <w:rPrChange w:id="1141" w:author="Michael Clifton" w:date="2018-11-14T12:16:00Z">
            <w:rPr>
              <w:noProof w:val="0"/>
            </w:rPr>
          </w:rPrChange>
        </w:rPr>
        <w:tab/>
      </w:r>
      <w:r w:rsidRPr="00393838">
        <w:rPr>
          <w:noProof w:val="0"/>
          <w:lang w:val="nl-NL"/>
          <w:rPrChange w:id="1142" w:author="Michael Clifton" w:date="2018-11-14T12:16:00Z">
            <w:rPr>
              <w:noProof w:val="0"/>
            </w:rPr>
          </w:rPrChange>
        </w:rPr>
        <w:tab/>
        <w:t xml:space="preserve">: </w:t>
      </w:r>
    </w:p>
    <w:p w14:paraId="7A9D4DBB" w14:textId="77777777" w:rsidR="00F22211" w:rsidRPr="00393838" w:rsidRDefault="00F22211" w:rsidP="00F22211">
      <w:pPr>
        <w:pStyle w:val="XMLFragment"/>
        <w:rPr>
          <w:noProof w:val="0"/>
          <w:lang w:val="nl-NL"/>
          <w:rPrChange w:id="1143" w:author="Michael Clifton" w:date="2018-11-14T12:16:00Z">
            <w:rPr>
              <w:noProof w:val="0"/>
            </w:rPr>
          </w:rPrChange>
        </w:rPr>
      </w:pPr>
      <w:r w:rsidRPr="00393838">
        <w:rPr>
          <w:noProof w:val="0"/>
          <w:lang w:val="nl-NL"/>
          <w:rPrChange w:id="1144" w:author="Michael Clifton" w:date="2018-11-14T12:16:00Z">
            <w:rPr>
              <w:noProof w:val="0"/>
            </w:rPr>
          </w:rPrChange>
        </w:rPr>
        <w:tab/>
      </w:r>
      <w:r w:rsidRPr="00393838">
        <w:rPr>
          <w:noProof w:val="0"/>
          <w:lang w:val="nl-NL"/>
          <w:rPrChange w:id="1145" w:author="Michael Clifton" w:date="2018-11-14T12:16:00Z">
            <w:rPr>
              <w:noProof w:val="0"/>
            </w:rPr>
          </w:rPrChange>
        </w:rPr>
        <w:tab/>
        <w:t>&lt;/entry&gt;   </w:t>
      </w:r>
    </w:p>
    <w:p w14:paraId="7FBC0354" w14:textId="77777777" w:rsidR="006E110A" w:rsidRPr="00040E48" w:rsidRDefault="006E110A">
      <w:pPr>
        <w:pStyle w:val="XMLFragment"/>
        <w:rPr>
          <w:noProof w:val="0"/>
        </w:rPr>
      </w:pPr>
      <w:r w:rsidRPr="00393838">
        <w:rPr>
          <w:noProof w:val="0"/>
          <w:lang w:val="nl-NL"/>
          <w:rPrChange w:id="1146" w:author="Michael Clifton" w:date="2018-11-14T12:16:00Z">
            <w:rPr>
              <w:noProof w:val="0"/>
            </w:rPr>
          </w:rPrChange>
        </w:rPr>
        <w:t xml:space="preserve">  </w:t>
      </w:r>
      <w:r w:rsidRPr="00040E48">
        <w:rPr>
          <w:noProof w:val="0"/>
        </w:rPr>
        <w:t>&lt;/section&gt;</w:t>
      </w:r>
    </w:p>
    <w:p w14:paraId="6AD8AC38" w14:textId="77777777" w:rsidR="006E110A" w:rsidRPr="00040E48" w:rsidRDefault="006E110A">
      <w:pPr>
        <w:pStyle w:val="XMLFragment"/>
        <w:rPr>
          <w:noProof w:val="0"/>
        </w:rPr>
      </w:pPr>
      <w:r w:rsidRPr="00040E48">
        <w:rPr>
          <w:noProof w:val="0"/>
        </w:rPr>
        <w:t>&lt;/component&gt;</w:t>
      </w:r>
    </w:p>
    <w:p w14:paraId="1553C02E" w14:textId="77777777" w:rsidR="006E110A" w:rsidRPr="00040E48" w:rsidRDefault="006E110A">
      <w:pPr>
        <w:pStyle w:val="FigureTitle"/>
        <w:rPr>
          <w:noProof w:val="0"/>
        </w:rPr>
      </w:pPr>
      <w:r w:rsidRPr="00040E48">
        <w:rPr>
          <w:noProof w:val="0"/>
        </w:rPr>
        <w:t xml:space="preserve">Figure </w:t>
      </w:r>
      <w:r w:rsidR="00E4213A" w:rsidRPr="00040E48">
        <w:rPr>
          <w:noProof w:val="0"/>
        </w:rPr>
        <w:t>6.3.3.4.15</w:t>
      </w:r>
      <w:r w:rsidR="0063221E" w:rsidRPr="00040E48">
        <w:rPr>
          <w:noProof w:val="0"/>
        </w:rPr>
        <w:t>-1:</w:t>
      </w:r>
      <w:r w:rsidR="00E36C93" w:rsidRPr="00040E48">
        <w:rPr>
          <w:noProof w:val="0"/>
        </w:rPr>
        <w:t xml:space="preserve"> </w:t>
      </w:r>
      <w:r w:rsidRPr="00040E48">
        <w:rPr>
          <w:noProof w:val="0"/>
        </w:rPr>
        <w:t>Sample Neck Section</w:t>
      </w:r>
    </w:p>
    <w:p w14:paraId="4900647A" w14:textId="77777777" w:rsidR="006E110A" w:rsidRPr="00040E48" w:rsidRDefault="00E36C93" w:rsidP="00EF41A6">
      <w:pPr>
        <w:pStyle w:val="Heading5TOC"/>
        <w:rPr>
          <w:noProof w:val="0"/>
          <w:lang w:val="en-US"/>
        </w:rPr>
      </w:pPr>
      <w:bookmarkStart w:id="1147" w:name="T1_3_6_1_4_1_19376_1_5_3_1_1_9_25"/>
      <w:r w:rsidRPr="00040E48">
        <w:rPr>
          <w:noProof w:val="0"/>
          <w:lang w:val="en-US"/>
        </w:rPr>
        <w:t xml:space="preserve"> </w:t>
      </w:r>
      <w:bookmarkStart w:id="1148" w:name="_Toc441141989"/>
      <w:r w:rsidR="006E110A" w:rsidRPr="00040E48">
        <w:rPr>
          <w:noProof w:val="0"/>
          <w:lang w:val="en-US"/>
        </w:rPr>
        <w:t>Endocrine System Section 1.3.6.1.4.1.19376.1.5.3.1.1.9.25</w:t>
      </w:r>
      <w:bookmarkEnd w:id="114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1487D5CB"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147"/>
          <w:p w14:paraId="2F1B65E7"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492110A1" w14:textId="77777777" w:rsidR="006E110A" w:rsidRPr="00040E48" w:rsidRDefault="006E110A">
            <w:pPr>
              <w:pStyle w:val="TableEntry"/>
              <w:rPr>
                <w:noProof w:val="0"/>
              </w:rPr>
            </w:pPr>
            <w:r w:rsidRPr="00040E48">
              <w:rPr>
                <w:noProof w:val="0"/>
              </w:rPr>
              <w:t xml:space="preserve">1.3.6.1.4.1.19376.1.5.3.1.1.9.25 </w:t>
            </w:r>
          </w:p>
        </w:tc>
      </w:tr>
      <w:tr w:rsidR="006E110A" w:rsidRPr="00040E48" w14:paraId="7EBDBE43"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3A219667"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3593B619" w14:textId="77777777" w:rsidR="006E110A" w:rsidRPr="00040E48" w:rsidRDefault="006E110A">
            <w:pPr>
              <w:pStyle w:val="TableEntry"/>
              <w:rPr>
                <w:noProof w:val="0"/>
              </w:rPr>
            </w:pPr>
            <w:r w:rsidRPr="00040E48">
              <w:rPr>
                <w:noProof w:val="0"/>
              </w:rPr>
              <w:t xml:space="preserve">The endocrine system section shall contain a description of any type of endocrine system exam. </w:t>
            </w:r>
          </w:p>
        </w:tc>
      </w:tr>
      <w:tr w:rsidR="006E110A" w:rsidRPr="00040E48" w14:paraId="6AE20B87"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503900BB"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5DDF175"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E84E215" w14:textId="77777777" w:rsidR="006E110A" w:rsidRPr="00040E48" w:rsidRDefault="006E110A">
            <w:pPr>
              <w:pStyle w:val="TableEntryHeader"/>
              <w:rPr>
                <w:noProof w:val="0"/>
              </w:rPr>
            </w:pPr>
            <w:r w:rsidRPr="00040E48">
              <w:rPr>
                <w:noProof w:val="0"/>
              </w:rPr>
              <w:t xml:space="preserve">Description </w:t>
            </w:r>
          </w:p>
        </w:tc>
      </w:tr>
      <w:tr w:rsidR="006E110A" w:rsidRPr="00040E48" w14:paraId="3550C6E8"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7CE13A51" w14:textId="77777777" w:rsidR="006E110A" w:rsidRPr="00040E48" w:rsidRDefault="006E110A">
            <w:pPr>
              <w:pStyle w:val="TableEntry"/>
              <w:rPr>
                <w:noProof w:val="0"/>
              </w:rPr>
            </w:pPr>
            <w:r w:rsidRPr="00040E48">
              <w:rPr>
                <w:noProof w:val="0"/>
              </w:rPr>
              <w:t xml:space="preserve">29307-6 </w:t>
            </w:r>
          </w:p>
        </w:tc>
        <w:tc>
          <w:tcPr>
            <w:tcW w:w="500" w:type="pct"/>
            <w:tcBorders>
              <w:top w:val="single" w:sz="6" w:space="0" w:color="000000"/>
              <w:left w:val="single" w:sz="6" w:space="0" w:color="000000"/>
              <w:bottom w:val="single" w:sz="6" w:space="0" w:color="000000"/>
              <w:right w:val="single" w:sz="6" w:space="0" w:color="000000"/>
            </w:tcBorders>
            <w:vAlign w:val="center"/>
          </w:tcPr>
          <w:p w14:paraId="6787346D"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48F3354E" w14:textId="77777777" w:rsidR="006E110A" w:rsidRPr="00040E48" w:rsidRDefault="006E110A">
            <w:pPr>
              <w:pStyle w:val="TableEntry"/>
              <w:rPr>
                <w:noProof w:val="0"/>
              </w:rPr>
            </w:pPr>
            <w:r w:rsidRPr="00040E48">
              <w:rPr>
                <w:noProof w:val="0"/>
              </w:rPr>
              <w:t xml:space="preserve">ENDOCRINE SYSTEM </w:t>
            </w:r>
          </w:p>
        </w:tc>
      </w:tr>
      <w:tr w:rsidR="00D35434" w:rsidRPr="00040E48" w14:paraId="63595567"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76EB766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4229B870"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55957FEC"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4A3E5940"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752E33FF"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088DA6D7"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3D463A7B"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54F2BA8D" w14:textId="77777777" w:rsidR="006E110A" w:rsidRPr="00040E48" w:rsidRDefault="006E110A">
      <w:pPr>
        <w:pStyle w:val="BodyText"/>
        <w:rPr>
          <w:noProof w:val="0"/>
        </w:rPr>
      </w:pPr>
    </w:p>
    <w:p w14:paraId="7EEB85F1" w14:textId="77777777" w:rsidR="006E110A" w:rsidRPr="00040E48" w:rsidRDefault="006E110A">
      <w:pPr>
        <w:pStyle w:val="XMLFragment"/>
        <w:rPr>
          <w:noProof w:val="0"/>
        </w:rPr>
      </w:pPr>
      <w:r w:rsidRPr="00040E48">
        <w:rPr>
          <w:noProof w:val="0"/>
        </w:rPr>
        <w:lastRenderedPageBreak/>
        <w:t>&lt;component&gt;</w:t>
      </w:r>
    </w:p>
    <w:p w14:paraId="2C7E5CC6" w14:textId="77777777" w:rsidR="006E110A" w:rsidRPr="00040E48" w:rsidRDefault="006E110A">
      <w:pPr>
        <w:pStyle w:val="XMLFragment"/>
        <w:rPr>
          <w:noProof w:val="0"/>
        </w:rPr>
      </w:pPr>
      <w:r w:rsidRPr="00040E48">
        <w:rPr>
          <w:noProof w:val="0"/>
        </w:rPr>
        <w:t xml:space="preserve">  &lt;section&gt;</w:t>
      </w:r>
    </w:p>
    <w:p w14:paraId="06B9D2E7" w14:textId="77777777" w:rsidR="006E110A" w:rsidRPr="00040E48" w:rsidRDefault="006E110A">
      <w:pPr>
        <w:pStyle w:val="XMLFragment"/>
        <w:rPr>
          <w:noProof w:val="0"/>
        </w:rPr>
      </w:pPr>
      <w:r w:rsidRPr="00040E48">
        <w:rPr>
          <w:noProof w:val="0"/>
        </w:rPr>
        <w:t xml:space="preserve">    &lt;templateId root='1.3.6.1.4.1.19376.1.5.3.1.1.9.25'/&gt;</w:t>
      </w:r>
    </w:p>
    <w:p w14:paraId="21DC9986" w14:textId="77777777" w:rsidR="006E110A" w:rsidRPr="00040E48" w:rsidRDefault="006E110A">
      <w:pPr>
        <w:pStyle w:val="XMLFragment"/>
        <w:rPr>
          <w:noProof w:val="0"/>
        </w:rPr>
      </w:pPr>
      <w:r w:rsidRPr="00040E48">
        <w:rPr>
          <w:noProof w:val="0"/>
        </w:rPr>
        <w:t xml:space="preserve">    &lt;id root=' ' extension=' '/&gt;</w:t>
      </w:r>
    </w:p>
    <w:p w14:paraId="26FA6699" w14:textId="77777777" w:rsidR="006E110A" w:rsidRPr="00040E48" w:rsidRDefault="006E110A">
      <w:pPr>
        <w:pStyle w:val="XMLFragment"/>
        <w:rPr>
          <w:noProof w:val="0"/>
        </w:rPr>
      </w:pPr>
      <w:r w:rsidRPr="00040E48">
        <w:rPr>
          <w:noProof w:val="0"/>
        </w:rPr>
        <w:t xml:space="preserve">    &lt;code code='29307-6' displayName='ENDOCRINE SYSTEM'</w:t>
      </w:r>
    </w:p>
    <w:p w14:paraId="6F3EC8E8" w14:textId="77777777" w:rsidR="006E110A" w:rsidRPr="00040E48" w:rsidRDefault="006E110A">
      <w:pPr>
        <w:pStyle w:val="XMLFragment"/>
        <w:rPr>
          <w:noProof w:val="0"/>
        </w:rPr>
      </w:pPr>
      <w:r w:rsidRPr="00040E48">
        <w:rPr>
          <w:noProof w:val="0"/>
        </w:rPr>
        <w:t xml:space="preserve">      codeSystem='2.16.840.1.113883.6.1' codeSystemName='LOINC'/&gt;</w:t>
      </w:r>
    </w:p>
    <w:p w14:paraId="56AE5781" w14:textId="77777777" w:rsidR="006E110A" w:rsidRPr="00040E48" w:rsidRDefault="006E110A">
      <w:pPr>
        <w:pStyle w:val="XMLFragment"/>
        <w:rPr>
          <w:noProof w:val="0"/>
        </w:rPr>
      </w:pPr>
      <w:r w:rsidRPr="00040E48">
        <w:rPr>
          <w:noProof w:val="0"/>
        </w:rPr>
        <w:t xml:space="preserve">    &lt;text&gt;</w:t>
      </w:r>
    </w:p>
    <w:p w14:paraId="795FC700"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A6254B7" w14:textId="77777777" w:rsidR="006E110A" w:rsidRPr="00040E48" w:rsidRDefault="006E110A">
      <w:pPr>
        <w:pStyle w:val="XMLFragment"/>
        <w:rPr>
          <w:noProof w:val="0"/>
        </w:rPr>
      </w:pPr>
      <w:r w:rsidRPr="00040E48">
        <w:rPr>
          <w:noProof w:val="0"/>
        </w:rPr>
        <w:t xml:space="preserve">    &lt;/text&gt;  </w:t>
      </w:r>
    </w:p>
    <w:p w14:paraId="5958EB49" w14:textId="77777777" w:rsidR="00F22211" w:rsidRPr="00040E48" w:rsidRDefault="00F22211" w:rsidP="00F22211">
      <w:pPr>
        <w:pStyle w:val="XMLFragment"/>
        <w:rPr>
          <w:noProof w:val="0"/>
        </w:rPr>
      </w:pPr>
      <w:r w:rsidRPr="00040E48">
        <w:rPr>
          <w:noProof w:val="0"/>
        </w:rPr>
        <w:t xml:space="preserve">    &lt;entry&gt; </w:t>
      </w:r>
    </w:p>
    <w:p w14:paraId="4347448F"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201DF127"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37B9186B" w14:textId="77777777" w:rsidR="00F22211" w:rsidRPr="00393838" w:rsidRDefault="00F22211" w:rsidP="00F22211">
      <w:pPr>
        <w:pStyle w:val="XMLFragment"/>
        <w:rPr>
          <w:noProof w:val="0"/>
          <w:lang w:val="nl-NL"/>
          <w:rPrChange w:id="1149" w:author="Michael Clifton" w:date="2018-11-14T12:16:00Z">
            <w:rPr>
              <w:noProof w:val="0"/>
            </w:rPr>
          </w:rPrChange>
        </w:rPr>
      </w:pPr>
      <w:r w:rsidRPr="00040E48">
        <w:rPr>
          <w:noProof w:val="0"/>
        </w:rPr>
        <w:tab/>
      </w:r>
      <w:r w:rsidRPr="00040E48">
        <w:rPr>
          <w:noProof w:val="0"/>
        </w:rPr>
        <w:tab/>
        <w:t xml:space="preserve">  </w:t>
      </w:r>
      <w:r w:rsidRPr="00393838">
        <w:rPr>
          <w:noProof w:val="0"/>
          <w:lang w:val="nl-NL"/>
          <w:rPrChange w:id="1150" w:author="Michael Clifton" w:date="2018-11-14T12:16:00Z">
            <w:rPr>
              <w:noProof w:val="0"/>
            </w:rPr>
          </w:rPrChange>
        </w:rPr>
        <w:t>&lt;templateId root='</w:t>
      </w:r>
      <w:r w:rsidRPr="00393838">
        <w:rPr>
          <w:rStyle w:val="Hyperlink"/>
          <w:noProof w:val="0"/>
          <w:lang w:val="nl-NL"/>
          <w:rPrChange w:id="1151" w:author="Michael Clifton" w:date="2018-11-14T12:16:00Z">
            <w:rPr>
              <w:rStyle w:val="Hyperlink"/>
              <w:noProof w:val="0"/>
            </w:rPr>
          </w:rPrChange>
        </w:rPr>
        <w:t>1.3.6.1.4.1.19376.1.5.3.1.4.5</w:t>
      </w:r>
      <w:r w:rsidRPr="00393838">
        <w:rPr>
          <w:noProof w:val="0"/>
          <w:lang w:val="nl-NL"/>
          <w:rPrChange w:id="1152" w:author="Michael Clifton" w:date="2018-11-14T12:16:00Z">
            <w:rPr>
              <w:noProof w:val="0"/>
            </w:rPr>
          </w:rPrChange>
        </w:rPr>
        <w:t xml:space="preserve">'/&gt; </w:t>
      </w:r>
    </w:p>
    <w:p w14:paraId="52EAA400" w14:textId="77777777" w:rsidR="00F22211" w:rsidRPr="00393838" w:rsidRDefault="00F22211" w:rsidP="00F22211">
      <w:pPr>
        <w:pStyle w:val="XMLFragment"/>
        <w:rPr>
          <w:noProof w:val="0"/>
          <w:lang w:val="nl-NL"/>
          <w:rPrChange w:id="1153" w:author="Michael Clifton" w:date="2018-11-14T12:16:00Z">
            <w:rPr>
              <w:noProof w:val="0"/>
            </w:rPr>
          </w:rPrChange>
        </w:rPr>
      </w:pPr>
      <w:r w:rsidRPr="00393838">
        <w:rPr>
          <w:noProof w:val="0"/>
          <w:lang w:val="nl-NL"/>
          <w:rPrChange w:id="1154" w:author="Michael Clifton" w:date="2018-11-14T12:16:00Z">
            <w:rPr>
              <w:noProof w:val="0"/>
            </w:rPr>
          </w:rPrChange>
        </w:rPr>
        <w:tab/>
      </w:r>
      <w:r w:rsidRPr="00393838">
        <w:rPr>
          <w:noProof w:val="0"/>
          <w:lang w:val="nl-NL"/>
          <w:rPrChange w:id="1155" w:author="Michael Clifton" w:date="2018-11-14T12:16:00Z">
            <w:rPr>
              <w:noProof w:val="0"/>
            </w:rPr>
          </w:rPrChange>
        </w:rPr>
        <w:tab/>
      </w:r>
      <w:r w:rsidRPr="00393838">
        <w:rPr>
          <w:noProof w:val="0"/>
          <w:lang w:val="nl-NL"/>
          <w:rPrChange w:id="1156" w:author="Michael Clifton" w:date="2018-11-14T12:16:00Z">
            <w:rPr>
              <w:noProof w:val="0"/>
            </w:rPr>
          </w:rPrChange>
        </w:rPr>
        <w:tab/>
        <w:t xml:space="preserve">: </w:t>
      </w:r>
    </w:p>
    <w:p w14:paraId="0EA279C2" w14:textId="77777777" w:rsidR="00F22211" w:rsidRPr="00393838" w:rsidRDefault="00F22211" w:rsidP="00F22211">
      <w:pPr>
        <w:pStyle w:val="XMLFragment"/>
        <w:rPr>
          <w:noProof w:val="0"/>
          <w:lang w:val="nl-NL"/>
          <w:rPrChange w:id="1157" w:author="Michael Clifton" w:date="2018-11-14T12:16:00Z">
            <w:rPr>
              <w:noProof w:val="0"/>
            </w:rPr>
          </w:rPrChange>
        </w:rPr>
      </w:pPr>
      <w:r w:rsidRPr="00393838">
        <w:rPr>
          <w:noProof w:val="0"/>
          <w:lang w:val="nl-NL"/>
          <w:rPrChange w:id="1158" w:author="Michael Clifton" w:date="2018-11-14T12:16:00Z">
            <w:rPr>
              <w:noProof w:val="0"/>
            </w:rPr>
          </w:rPrChange>
        </w:rPr>
        <w:tab/>
      </w:r>
      <w:r w:rsidRPr="00393838">
        <w:rPr>
          <w:noProof w:val="0"/>
          <w:lang w:val="nl-NL"/>
          <w:rPrChange w:id="1159" w:author="Michael Clifton" w:date="2018-11-14T12:16:00Z">
            <w:rPr>
              <w:noProof w:val="0"/>
            </w:rPr>
          </w:rPrChange>
        </w:rPr>
        <w:tab/>
        <w:t>&lt;/entry&gt;   </w:t>
      </w:r>
    </w:p>
    <w:p w14:paraId="0A25AE38" w14:textId="77777777" w:rsidR="006E110A" w:rsidRPr="00040E48" w:rsidRDefault="006E110A">
      <w:pPr>
        <w:pStyle w:val="XMLFragment"/>
        <w:rPr>
          <w:noProof w:val="0"/>
        </w:rPr>
      </w:pPr>
      <w:r w:rsidRPr="00393838">
        <w:rPr>
          <w:noProof w:val="0"/>
          <w:lang w:val="nl-NL"/>
          <w:rPrChange w:id="1160" w:author="Michael Clifton" w:date="2018-11-14T12:16:00Z">
            <w:rPr>
              <w:noProof w:val="0"/>
            </w:rPr>
          </w:rPrChange>
        </w:rPr>
        <w:t xml:space="preserve">  </w:t>
      </w:r>
      <w:r w:rsidRPr="00040E48">
        <w:rPr>
          <w:noProof w:val="0"/>
        </w:rPr>
        <w:t>&lt;/section&gt;</w:t>
      </w:r>
    </w:p>
    <w:p w14:paraId="62994A4C" w14:textId="77777777" w:rsidR="006E110A" w:rsidRPr="00040E48" w:rsidRDefault="006E110A">
      <w:pPr>
        <w:pStyle w:val="XMLFragment"/>
        <w:rPr>
          <w:noProof w:val="0"/>
        </w:rPr>
      </w:pPr>
      <w:r w:rsidRPr="00040E48">
        <w:rPr>
          <w:noProof w:val="0"/>
        </w:rPr>
        <w:t>&lt;/component&gt;</w:t>
      </w:r>
    </w:p>
    <w:p w14:paraId="2DC4290A" w14:textId="77777777" w:rsidR="006E110A" w:rsidRPr="00040E48" w:rsidRDefault="006E110A">
      <w:pPr>
        <w:pStyle w:val="FigureTitle"/>
        <w:rPr>
          <w:noProof w:val="0"/>
        </w:rPr>
      </w:pPr>
      <w:r w:rsidRPr="00040E48">
        <w:rPr>
          <w:noProof w:val="0"/>
        </w:rPr>
        <w:t xml:space="preserve">Figure </w:t>
      </w:r>
      <w:r w:rsidR="00E4213A" w:rsidRPr="00040E48">
        <w:rPr>
          <w:noProof w:val="0"/>
        </w:rPr>
        <w:t>6.3.3.4.16</w:t>
      </w:r>
      <w:r w:rsidR="0063221E" w:rsidRPr="00040E48">
        <w:rPr>
          <w:noProof w:val="0"/>
        </w:rPr>
        <w:t>-1:</w:t>
      </w:r>
      <w:r w:rsidR="00E36C93" w:rsidRPr="00040E48">
        <w:rPr>
          <w:noProof w:val="0"/>
        </w:rPr>
        <w:t xml:space="preserve"> </w:t>
      </w:r>
      <w:r w:rsidRPr="00040E48">
        <w:rPr>
          <w:noProof w:val="0"/>
        </w:rPr>
        <w:t>Sample Endocrine System Section</w:t>
      </w:r>
    </w:p>
    <w:p w14:paraId="59673FE5" w14:textId="77777777" w:rsidR="006E110A" w:rsidRPr="00040E48" w:rsidRDefault="00E36C93" w:rsidP="00EF41A6">
      <w:pPr>
        <w:pStyle w:val="Heading5TOC"/>
        <w:rPr>
          <w:noProof w:val="0"/>
          <w:lang w:val="en-US"/>
        </w:rPr>
      </w:pPr>
      <w:bookmarkStart w:id="1161" w:name="T1_3_6_1_4_1_19376_1_5_3_1_1_9_26"/>
      <w:r w:rsidRPr="00040E48">
        <w:rPr>
          <w:noProof w:val="0"/>
          <w:lang w:val="en-US"/>
        </w:rPr>
        <w:t xml:space="preserve"> </w:t>
      </w:r>
      <w:bookmarkStart w:id="1162" w:name="_Toc441141990"/>
      <w:r w:rsidR="006E110A" w:rsidRPr="00040E48">
        <w:rPr>
          <w:noProof w:val="0"/>
          <w:lang w:val="en-US"/>
        </w:rPr>
        <w:t>Thorax and Lungs Section 1.3.6.1.4.1.19376.1.5.3.1.1.9.26</w:t>
      </w:r>
      <w:bookmarkEnd w:id="116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2664EFD1"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161"/>
          <w:p w14:paraId="690B172B"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6984CACC" w14:textId="77777777" w:rsidR="006E110A" w:rsidRPr="00040E48" w:rsidRDefault="006E110A">
            <w:pPr>
              <w:pStyle w:val="TableEntry"/>
              <w:rPr>
                <w:noProof w:val="0"/>
              </w:rPr>
            </w:pPr>
            <w:r w:rsidRPr="00040E48">
              <w:rPr>
                <w:noProof w:val="0"/>
              </w:rPr>
              <w:t xml:space="preserve">1.3.6.1.4.1.19376.1.5.3.1.1.9.26 </w:t>
            </w:r>
          </w:p>
        </w:tc>
      </w:tr>
      <w:tr w:rsidR="006E110A" w:rsidRPr="00040E48" w14:paraId="4D11B4FF"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0950FA7F"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02A69E40" w14:textId="77777777" w:rsidR="006E110A" w:rsidRPr="00040E48" w:rsidRDefault="006E110A">
            <w:pPr>
              <w:pStyle w:val="TableEntry"/>
              <w:rPr>
                <w:noProof w:val="0"/>
              </w:rPr>
            </w:pPr>
            <w:r w:rsidRPr="00040E48">
              <w:rPr>
                <w:noProof w:val="0"/>
              </w:rPr>
              <w:t xml:space="preserve">The thorax and lungs section shall contain a description of any type of thoracic or lung exams. </w:t>
            </w:r>
          </w:p>
        </w:tc>
      </w:tr>
      <w:tr w:rsidR="006E110A" w:rsidRPr="00040E48" w14:paraId="46615D04"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3B5979E0"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2A54BAE"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A555316" w14:textId="77777777" w:rsidR="006E110A" w:rsidRPr="00040E48" w:rsidRDefault="006E110A">
            <w:pPr>
              <w:pStyle w:val="TableEntryHeader"/>
              <w:rPr>
                <w:noProof w:val="0"/>
              </w:rPr>
            </w:pPr>
            <w:r w:rsidRPr="00040E48">
              <w:rPr>
                <w:noProof w:val="0"/>
              </w:rPr>
              <w:t xml:space="preserve">Description </w:t>
            </w:r>
          </w:p>
        </w:tc>
      </w:tr>
      <w:tr w:rsidR="006E110A" w:rsidRPr="00040E48" w14:paraId="5083734B"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203A3D1E" w14:textId="77777777" w:rsidR="006E110A" w:rsidRPr="00040E48" w:rsidRDefault="006E110A">
            <w:pPr>
              <w:pStyle w:val="TableEntry"/>
              <w:rPr>
                <w:noProof w:val="0"/>
              </w:rPr>
            </w:pPr>
            <w:r w:rsidRPr="00040E48">
              <w:rPr>
                <w:noProof w:val="0"/>
              </w:rPr>
              <w:t xml:space="preserve">10207-9 </w:t>
            </w:r>
          </w:p>
        </w:tc>
        <w:tc>
          <w:tcPr>
            <w:tcW w:w="500" w:type="pct"/>
            <w:tcBorders>
              <w:top w:val="single" w:sz="6" w:space="0" w:color="000000"/>
              <w:left w:val="single" w:sz="6" w:space="0" w:color="000000"/>
              <w:bottom w:val="single" w:sz="6" w:space="0" w:color="000000"/>
              <w:right w:val="single" w:sz="6" w:space="0" w:color="000000"/>
            </w:tcBorders>
            <w:vAlign w:val="center"/>
          </w:tcPr>
          <w:p w14:paraId="7547797E"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520CCF8F" w14:textId="77777777" w:rsidR="006E110A" w:rsidRPr="00040E48" w:rsidRDefault="006E110A">
            <w:pPr>
              <w:pStyle w:val="TableEntry"/>
              <w:rPr>
                <w:noProof w:val="0"/>
              </w:rPr>
            </w:pPr>
            <w:r w:rsidRPr="00040E48">
              <w:rPr>
                <w:noProof w:val="0"/>
              </w:rPr>
              <w:t xml:space="preserve">THORAX+LUNGS </w:t>
            </w:r>
          </w:p>
        </w:tc>
      </w:tr>
      <w:tr w:rsidR="00D35434" w:rsidRPr="00040E48" w14:paraId="597EB2B6"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5DEAF5FC"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19EBBA69"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035B1D46"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2248898E"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6C9AD75E"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0B451688"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747E09BD"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53D1C3A8" w14:textId="77777777" w:rsidR="006E110A" w:rsidRPr="00040E48" w:rsidRDefault="006E110A">
      <w:pPr>
        <w:pStyle w:val="BodyText"/>
        <w:rPr>
          <w:noProof w:val="0"/>
        </w:rPr>
      </w:pPr>
    </w:p>
    <w:p w14:paraId="314BF147" w14:textId="77777777" w:rsidR="006E110A" w:rsidRPr="00040E48" w:rsidRDefault="006E110A">
      <w:pPr>
        <w:pStyle w:val="XMLFragment"/>
        <w:rPr>
          <w:noProof w:val="0"/>
        </w:rPr>
      </w:pPr>
      <w:r w:rsidRPr="00040E48">
        <w:rPr>
          <w:noProof w:val="0"/>
        </w:rPr>
        <w:t>&lt;component&gt;</w:t>
      </w:r>
    </w:p>
    <w:p w14:paraId="49740430" w14:textId="77777777" w:rsidR="006E110A" w:rsidRPr="00040E48" w:rsidRDefault="006E110A">
      <w:pPr>
        <w:pStyle w:val="XMLFragment"/>
        <w:rPr>
          <w:noProof w:val="0"/>
        </w:rPr>
      </w:pPr>
      <w:r w:rsidRPr="00040E48">
        <w:rPr>
          <w:noProof w:val="0"/>
        </w:rPr>
        <w:t xml:space="preserve">  &lt;section&gt;</w:t>
      </w:r>
    </w:p>
    <w:p w14:paraId="02D185A6" w14:textId="77777777" w:rsidR="006E110A" w:rsidRPr="00040E48" w:rsidRDefault="006E110A">
      <w:pPr>
        <w:pStyle w:val="XMLFragment"/>
        <w:rPr>
          <w:noProof w:val="0"/>
        </w:rPr>
      </w:pPr>
      <w:r w:rsidRPr="00040E48">
        <w:rPr>
          <w:noProof w:val="0"/>
        </w:rPr>
        <w:t xml:space="preserve">    &lt;templateId root='1.3.6.1.4.1.19376.1.5.3.1.1.9.26'/&gt;</w:t>
      </w:r>
    </w:p>
    <w:p w14:paraId="3B00ED79" w14:textId="77777777" w:rsidR="006E110A" w:rsidRPr="00040E48" w:rsidRDefault="006E110A">
      <w:pPr>
        <w:pStyle w:val="XMLFragment"/>
        <w:rPr>
          <w:noProof w:val="0"/>
        </w:rPr>
      </w:pPr>
      <w:r w:rsidRPr="00040E48">
        <w:rPr>
          <w:noProof w:val="0"/>
        </w:rPr>
        <w:t xml:space="preserve">    &lt;id root=' ' extension=' '/&gt;</w:t>
      </w:r>
    </w:p>
    <w:p w14:paraId="2DA30F54" w14:textId="77777777" w:rsidR="006E110A" w:rsidRPr="00040E48" w:rsidRDefault="006E110A">
      <w:pPr>
        <w:pStyle w:val="XMLFragment"/>
        <w:rPr>
          <w:noProof w:val="0"/>
        </w:rPr>
      </w:pPr>
      <w:r w:rsidRPr="00040E48">
        <w:rPr>
          <w:noProof w:val="0"/>
        </w:rPr>
        <w:t xml:space="preserve">    &lt;code code='10207-9' displayName='THORAX+LUNGS'</w:t>
      </w:r>
    </w:p>
    <w:p w14:paraId="638FE839" w14:textId="77777777" w:rsidR="006E110A" w:rsidRPr="00040E48" w:rsidRDefault="006E110A">
      <w:pPr>
        <w:pStyle w:val="XMLFragment"/>
        <w:rPr>
          <w:noProof w:val="0"/>
        </w:rPr>
      </w:pPr>
      <w:r w:rsidRPr="00040E48">
        <w:rPr>
          <w:noProof w:val="0"/>
        </w:rPr>
        <w:t xml:space="preserve">      codeSystem='2.16.840.1.113883.6.1' codeSystemName='LOINC'/&gt;</w:t>
      </w:r>
    </w:p>
    <w:p w14:paraId="22CCC354" w14:textId="77777777" w:rsidR="006E110A" w:rsidRPr="00040E48" w:rsidRDefault="006E110A">
      <w:pPr>
        <w:pStyle w:val="XMLFragment"/>
        <w:rPr>
          <w:noProof w:val="0"/>
        </w:rPr>
      </w:pPr>
      <w:r w:rsidRPr="00040E48">
        <w:rPr>
          <w:noProof w:val="0"/>
        </w:rPr>
        <w:t xml:space="preserve">    &lt;text&gt;</w:t>
      </w:r>
    </w:p>
    <w:p w14:paraId="246E213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FFD218F" w14:textId="77777777" w:rsidR="006E110A" w:rsidRPr="00040E48" w:rsidRDefault="006E110A">
      <w:pPr>
        <w:pStyle w:val="XMLFragment"/>
        <w:rPr>
          <w:noProof w:val="0"/>
        </w:rPr>
      </w:pPr>
      <w:r w:rsidRPr="00040E48">
        <w:rPr>
          <w:noProof w:val="0"/>
        </w:rPr>
        <w:t xml:space="preserve">    &lt;/text&gt;  </w:t>
      </w:r>
    </w:p>
    <w:p w14:paraId="1CFD37FA" w14:textId="77777777" w:rsidR="00F22211" w:rsidRPr="00040E48" w:rsidRDefault="00F22211" w:rsidP="00F22211">
      <w:pPr>
        <w:pStyle w:val="XMLFragment"/>
        <w:rPr>
          <w:noProof w:val="0"/>
        </w:rPr>
      </w:pPr>
      <w:r w:rsidRPr="00040E48">
        <w:rPr>
          <w:noProof w:val="0"/>
        </w:rPr>
        <w:t xml:space="preserve">    &lt;entry&gt; </w:t>
      </w:r>
    </w:p>
    <w:p w14:paraId="3959412C"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3025F62C"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3B61D0DF" w14:textId="77777777" w:rsidR="00F22211" w:rsidRPr="00F331FC" w:rsidRDefault="00F22211" w:rsidP="00F22211">
      <w:pPr>
        <w:pStyle w:val="XMLFragment"/>
        <w:rPr>
          <w:noProof w:val="0"/>
          <w:lang w:val="nl-NL"/>
          <w:rPrChange w:id="1163" w:author="Michael Clifton" w:date="2018-10-11T10:12:00Z">
            <w:rPr>
              <w:noProof w:val="0"/>
            </w:rPr>
          </w:rPrChange>
        </w:rPr>
      </w:pPr>
      <w:r w:rsidRPr="00040E48">
        <w:rPr>
          <w:noProof w:val="0"/>
        </w:rPr>
        <w:tab/>
      </w:r>
      <w:r w:rsidRPr="00040E48">
        <w:rPr>
          <w:noProof w:val="0"/>
        </w:rPr>
        <w:tab/>
        <w:t xml:space="preserve">  </w:t>
      </w:r>
      <w:r w:rsidRPr="00F331FC">
        <w:rPr>
          <w:noProof w:val="0"/>
          <w:lang w:val="nl-NL"/>
          <w:rPrChange w:id="1164" w:author="Michael Clifton" w:date="2018-10-11T10:12:00Z">
            <w:rPr>
              <w:noProof w:val="0"/>
            </w:rPr>
          </w:rPrChange>
        </w:rPr>
        <w:t>&lt;templateId root='</w:t>
      </w:r>
      <w:r w:rsidRPr="00F331FC">
        <w:rPr>
          <w:rStyle w:val="Hyperlink"/>
          <w:noProof w:val="0"/>
          <w:lang w:val="nl-NL"/>
          <w:rPrChange w:id="1165" w:author="Michael Clifton" w:date="2018-10-11T10:12:00Z">
            <w:rPr>
              <w:rStyle w:val="Hyperlink"/>
              <w:noProof w:val="0"/>
            </w:rPr>
          </w:rPrChange>
        </w:rPr>
        <w:t>1.3.6.1.4.1.19376.1.5.3.1.4.5</w:t>
      </w:r>
      <w:r w:rsidRPr="00F331FC">
        <w:rPr>
          <w:noProof w:val="0"/>
          <w:lang w:val="nl-NL"/>
          <w:rPrChange w:id="1166" w:author="Michael Clifton" w:date="2018-10-11T10:12:00Z">
            <w:rPr>
              <w:noProof w:val="0"/>
            </w:rPr>
          </w:rPrChange>
        </w:rPr>
        <w:t xml:space="preserve">'/&gt; </w:t>
      </w:r>
    </w:p>
    <w:p w14:paraId="3296E184" w14:textId="77777777" w:rsidR="00F22211" w:rsidRPr="00F331FC" w:rsidRDefault="00F22211" w:rsidP="00F22211">
      <w:pPr>
        <w:pStyle w:val="XMLFragment"/>
        <w:rPr>
          <w:noProof w:val="0"/>
          <w:lang w:val="nl-NL"/>
          <w:rPrChange w:id="1167" w:author="Michael Clifton" w:date="2018-10-11T10:12:00Z">
            <w:rPr>
              <w:noProof w:val="0"/>
            </w:rPr>
          </w:rPrChange>
        </w:rPr>
      </w:pPr>
      <w:r w:rsidRPr="00F331FC">
        <w:rPr>
          <w:noProof w:val="0"/>
          <w:lang w:val="nl-NL"/>
          <w:rPrChange w:id="1168" w:author="Michael Clifton" w:date="2018-10-11T10:12:00Z">
            <w:rPr>
              <w:noProof w:val="0"/>
            </w:rPr>
          </w:rPrChange>
        </w:rPr>
        <w:tab/>
      </w:r>
      <w:r w:rsidRPr="00F331FC">
        <w:rPr>
          <w:noProof w:val="0"/>
          <w:lang w:val="nl-NL"/>
          <w:rPrChange w:id="1169" w:author="Michael Clifton" w:date="2018-10-11T10:12:00Z">
            <w:rPr>
              <w:noProof w:val="0"/>
            </w:rPr>
          </w:rPrChange>
        </w:rPr>
        <w:tab/>
      </w:r>
      <w:r w:rsidRPr="00F331FC">
        <w:rPr>
          <w:noProof w:val="0"/>
          <w:lang w:val="nl-NL"/>
          <w:rPrChange w:id="1170" w:author="Michael Clifton" w:date="2018-10-11T10:12:00Z">
            <w:rPr>
              <w:noProof w:val="0"/>
            </w:rPr>
          </w:rPrChange>
        </w:rPr>
        <w:tab/>
        <w:t xml:space="preserve">: </w:t>
      </w:r>
    </w:p>
    <w:p w14:paraId="61564B02" w14:textId="77777777" w:rsidR="00F22211" w:rsidRPr="00F331FC" w:rsidRDefault="00F22211" w:rsidP="00F22211">
      <w:pPr>
        <w:pStyle w:val="XMLFragment"/>
        <w:rPr>
          <w:noProof w:val="0"/>
          <w:lang w:val="nl-NL"/>
          <w:rPrChange w:id="1171" w:author="Michael Clifton" w:date="2018-10-11T10:12:00Z">
            <w:rPr>
              <w:noProof w:val="0"/>
            </w:rPr>
          </w:rPrChange>
        </w:rPr>
      </w:pPr>
      <w:r w:rsidRPr="00F331FC">
        <w:rPr>
          <w:noProof w:val="0"/>
          <w:lang w:val="nl-NL"/>
          <w:rPrChange w:id="1172" w:author="Michael Clifton" w:date="2018-10-11T10:12:00Z">
            <w:rPr>
              <w:noProof w:val="0"/>
            </w:rPr>
          </w:rPrChange>
        </w:rPr>
        <w:tab/>
      </w:r>
      <w:r w:rsidRPr="00F331FC">
        <w:rPr>
          <w:noProof w:val="0"/>
          <w:lang w:val="nl-NL"/>
          <w:rPrChange w:id="1173" w:author="Michael Clifton" w:date="2018-10-11T10:12:00Z">
            <w:rPr>
              <w:noProof w:val="0"/>
            </w:rPr>
          </w:rPrChange>
        </w:rPr>
        <w:tab/>
        <w:t>&lt;/entry&gt;   </w:t>
      </w:r>
    </w:p>
    <w:p w14:paraId="4688858F" w14:textId="77777777" w:rsidR="006E110A" w:rsidRPr="00040E48" w:rsidRDefault="006E110A">
      <w:pPr>
        <w:pStyle w:val="XMLFragment"/>
        <w:rPr>
          <w:noProof w:val="0"/>
        </w:rPr>
      </w:pPr>
      <w:r w:rsidRPr="00F331FC">
        <w:rPr>
          <w:noProof w:val="0"/>
          <w:lang w:val="nl-NL"/>
          <w:rPrChange w:id="1174" w:author="Michael Clifton" w:date="2018-10-11T10:12:00Z">
            <w:rPr>
              <w:noProof w:val="0"/>
            </w:rPr>
          </w:rPrChange>
        </w:rPr>
        <w:t xml:space="preserve">  </w:t>
      </w:r>
      <w:r w:rsidRPr="00040E48">
        <w:rPr>
          <w:noProof w:val="0"/>
        </w:rPr>
        <w:t>&lt;/section&gt;</w:t>
      </w:r>
    </w:p>
    <w:p w14:paraId="7E78A61F" w14:textId="77777777" w:rsidR="006E110A" w:rsidRPr="00040E48" w:rsidRDefault="006E110A">
      <w:pPr>
        <w:pStyle w:val="XMLFragment"/>
        <w:rPr>
          <w:noProof w:val="0"/>
        </w:rPr>
      </w:pPr>
      <w:r w:rsidRPr="00040E48">
        <w:rPr>
          <w:noProof w:val="0"/>
        </w:rPr>
        <w:t>&lt;/component&gt;</w:t>
      </w:r>
    </w:p>
    <w:p w14:paraId="7589F808" w14:textId="77777777" w:rsidR="006E110A" w:rsidRPr="00040E48" w:rsidRDefault="006E110A">
      <w:pPr>
        <w:pStyle w:val="FigureTitle"/>
        <w:rPr>
          <w:noProof w:val="0"/>
        </w:rPr>
      </w:pPr>
      <w:r w:rsidRPr="00040E48">
        <w:rPr>
          <w:noProof w:val="0"/>
        </w:rPr>
        <w:t xml:space="preserve">Figure </w:t>
      </w:r>
      <w:r w:rsidR="00E4213A" w:rsidRPr="00040E48">
        <w:rPr>
          <w:noProof w:val="0"/>
        </w:rPr>
        <w:t>6.3.3.4.17</w:t>
      </w:r>
      <w:r w:rsidR="0063221E" w:rsidRPr="00040E48">
        <w:rPr>
          <w:noProof w:val="0"/>
        </w:rPr>
        <w:t>-1:</w:t>
      </w:r>
      <w:r w:rsidR="00E36C93" w:rsidRPr="00040E48">
        <w:rPr>
          <w:noProof w:val="0"/>
        </w:rPr>
        <w:t xml:space="preserve"> </w:t>
      </w:r>
      <w:r w:rsidRPr="00040E48">
        <w:rPr>
          <w:noProof w:val="0"/>
        </w:rPr>
        <w:t>Sample Thorax and Lungs Section</w:t>
      </w:r>
    </w:p>
    <w:p w14:paraId="48FD4603" w14:textId="77777777" w:rsidR="006E110A" w:rsidRPr="00040E48" w:rsidRDefault="00E36C93" w:rsidP="00EF41A6">
      <w:pPr>
        <w:pStyle w:val="Heading5TOC"/>
        <w:rPr>
          <w:noProof w:val="0"/>
          <w:lang w:val="en-US"/>
        </w:rPr>
      </w:pPr>
      <w:bookmarkStart w:id="1175" w:name="T1_3_6_1_4_1_19376_1_5_3_1_1_9_27"/>
      <w:r w:rsidRPr="00040E48">
        <w:rPr>
          <w:noProof w:val="0"/>
          <w:lang w:val="en-US"/>
        </w:rPr>
        <w:t xml:space="preserve"> </w:t>
      </w:r>
      <w:bookmarkStart w:id="1176" w:name="_Toc441141991"/>
      <w:r w:rsidR="006E110A" w:rsidRPr="00040E48">
        <w:rPr>
          <w:noProof w:val="0"/>
          <w:lang w:val="en-US"/>
        </w:rPr>
        <w:t>Chest Wall Section 1.3.6.1.4.1.19376.1.5.3.1.1.9.27</w:t>
      </w:r>
      <w:bookmarkEnd w:id="117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6BE2AF3F"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175"/>
          <w:p w14:paraId="3773CBB7"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705AF129" w14:textId="77777777" w:rsidR="006E110A" w:rsidRPr="00040E48" w:rsidRDefault="006E110A">
            <w:pPr>
              <w:pStyle w:val="TableEntry"/>
              <w:rPr>
                <w:noProof w:val="0"/>
              </w:rPr>
            </w:pPr>
            <w:r w:rsidRPr="00040E48">
              <w:rPr>
                <w:noProof w:val="0"/>
              </w:rPr>
              <w:t xml:space="preserve">1.3.6.1.4.1.19376.1.5.3.1.1.9.27 </w:t>
            </w:r>
          </w:p>
        </w:tc>
      </w:tr>
      <w:tr w:rsidR="006E110A" w:rsidRPr="00040E48" w14:paraId="744EA037"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7269FFBE"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6784FF9A" w14:textId="77777777" w:rsidR="006E110A" w:rsidRPr="00040E48" w:rsidRDefault="006E110A">
            <w:pPr>
              <w:pStyle w:val="TableEntry"/>
              <w:rPr>
                <w:noProof w:val="0"/>
              </w:rPr>
            </w:pPr>
            <w:r w:rsidRPr="00040E48">
              <w:rPr>
                <w:noProof w:val="0"/>
              </w:rPr>
              <w:t xml:space="preserve">The chest wall section shall contain a description of any type of chest wall exam. </w:t>
            </w:r>
          </w:p>
        </w:tc>
      </w:tr>
      <w:tr w:rsidR="006E110A" w:rsidRPr="00040E48" w14:paraId="5BC6AFCF"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0765660E"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808D52A"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5E6A14B" w14:textId="77777777" w:rsidR="006E110A" w:rsidRPr="00040E48" w:rsidRDefault="006E110A">
            <w:pPr>
              <w:pStyle w:val="TableEntryHeader"/>
              <w:rPr>
                <w:noProof w:val="0"/>
              </w:rPr>
            </w:pPr>
            <w:r w:rsidRPr="00040E48">
              <w:rPr>
                <w:noProof w:val="0"/>
              </w:rPr>
              <w:t xml:space="preserve">Description </w:t>
            </w:r>
          </w:p>
        </w:tc>
      </w:tr>
      <w:tr w:rsidR="006E110A" w:rsidRPr="00040E48" w14:paraId="2542350F"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705371D0" w14:textId="77777777" w:rsidR="006E110A" w:rsidRPr="00040E48" w:rsidRDefault="006E110A">
            <w:pPr>
              <w:pStyle w:val="TableEntry"/>
              <w:rPr>
                <w:noProof w:val="0"/>
              </w:rPr>
            </w:pPr>
            <w:r w:rsidRPr="00040E48">
              <w:rPr>
                <w:noProof w:val="0"/>
              </w:rPr>
              <w:lastRenderedPageBreak/>
              <w:t xml:space="preserve">11392-8 </w:t>
            </w:r>
          </w:p>
        </w:tc>
        <w:tc>
          <w:tcPr>
            <w:tcW w:w="500" w:type="pct"/>
            <w:tcBorders>
              <w:top w:val="single" w:sz="6" w:space="0" w:color="000000"/>
              <w:left w:val="single" w:sz="6" w:space="0" w:color="000000"/>
              <w:bottom w:val="single" w:sz="6" w:space="0" w:color="000000"/>
              <w:right w:val="single" w:sz="6" w:space="0" w:color="000000"/>
            </w:tcBorders>
            <w:vAlign w:val="center"/>
          </w:tcPr>
          <w:p w14:paraId="4C421BB1"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1F2D3B21" w14:textId="77777777" w:rsidR="006E110A" w:rsidRPr="00040E48" w:rsidRDefault="006E110A">
            <w:pPr>
              <w:pStyle w:val="TableEntry"/>
              <w:rPr>
                <w:noProof w:val="0"/>
              </w:rPr>
            </w:pPr>
            <w:r w:rsidRPr="00040E48">
              <w:rPr>
                <w:noProof w:val="0"/>
              </w:rPr>
              <w:t xml:space="preserve">CHEST WALL </w:t>
            </w:r>
          </w:p>
        </w:tc>
      </w:tr>
      <w:tr w:rsidR="00D35434" w:rsidRPr="00040E48" w14:paraId="5730DA5D"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77FA52A4"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594167BF"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3D35E221"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0A178553"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0835FB7A"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19FD3B0F"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22CF69B8"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43626D96" w14:textId="77777777" w:rsidR="006E110A" w:rsidRPr="00040E48" w:rsidRDefault="006E110A">
      <w:pPr>
        <w:pStyle w:val="BodyText"/>
        <w:rPr>
          <w:noProof w:val="0"/>
        </w:rPr>
      </w:pPr>
    </w:p>
    <w:p w14:paraId="3212E251" w14:textId="77777777" w:rsidR="006E110A" w:rsidRPr="00040E48" w:rsidRDefault="006E110A">
      <w:pPr>
        <w:pStyle w:val="XMLFragment"/>
        <w:rPr>
          <w:noProof w:val="0"/>
        </w:rPr>
      </w:pPr>
      <w:r w:rsidRPr="00040E48">
        <w:rPr>
          <w:noProof w:val="0"/>
        </w:rPr>
        <w:t>&lt;component&gt;</w:t>
      </w:r>
    </w:p>
    <w:p w14:paraId="19811A90" w14:textId="77777777" w:rsidR="006E110A" w:rsidRPr="00040E48" w:rsidRDefault="006E110A">
      <w:pPr>
        <w:pStyle w:val="XMLFragment"/>
        <w:rPr>
          <w:noProof w:val="0"/>
        </w:rPr>
      </w:pPr>
      <w:r w:rsidRPr="00040E48">
        <w:rPr>
          <w:noProof w:val="0"/>
        </w:rPr>
        <w:t xml:space="preserve">  &lt;section&gt;</w:t>
      </w:r>
    </w:p>
    <w:p w14:paraId="08E4D7B0" w14:textId="77777777" w:rsidR="006E110A" w:rsidRPr="00040E48" w:rsidRDefault="006E110A">
      <w:pPr>
        <w:pStyle w:val="XMLFragment"/>
        <w:rPr>
          <w:noProof w:val="0"/>
        </w:rPr>
      </w:pPr>
      <w:r w:rsidRPr="00040E48">
        <w:rPr>
          <w:noProof w:val="0"/>
        </w:rPr>
        <w:t xml:space="preserve">    &lt;templateId root='1.3.6.1.4.1.19376.1.5.3.1.1.9.27'/&gt;</w:t>
      </w:r>
    </w:p>
    <w:p w14:paraId="4E333874" w14:textId="77777777" w:rsidR="006E110A" w:rsidRPr="00040E48" w:rsidRDefault="006E110A">
      <w:pPr>
        <w:pStyle w:val="XMLFragment"/>
        <w:rPr>
          <w:noProof w:val="0"/>
        </w:rPr>
      </w:pPr>
      <w:r w:rsidRPr="00040E48">
        <w:rPr>
          <w:noProof w:val="0"/>
        </w:rPr>
        <w:t xml:space="preserve">    &lt;id root=' ' extension=' '/&gt;</w:t>
      </w:r>
    </w:p>
    <w:p w14:paraId="1E0998DA" w14:textId="77777777" w:rsidR="006E110A" w:rsidRPr="00040E48" w:rsidRDefault="006E110A">
      <w:pPr>
        <w:pStyle w:val="XMLFragment"/>
        <w:rPr>
          <w:noProof w:val="0"/>
        </w:rPr>
      </w:pPr>
      <w:r w:rsidRPr="00040E48">
        <w:rPr>
          <w:noProof w:val="0"/>
        </w:rPr>
        <w:t xml:space="preserve">    &lt;code code='11392-8' displayName='CHEST WALL'</w:t>
      </w:r>
    </w:p>
    <w:p w14:paraId="7139AD72" w14:textId="77777777" w:rsidR="006E110A" w:rsidRPr="00040E48" w:rsidRDefault="006E110A">
      <w:pPr>
        <w:pStyle w:val="XMLFragment"/>
        <w:rPr>
          <w:noProof w:val="0"/>
        </w:rPr>
      </w:pPr>
      <w:r w:rsidRPr="00040E48">
        <w:rPr>
          <w:noProof w:val="0"/>
        </w:rPr>
        <w:t xml:space="preserve">      codeSystem='2.16.840.1.113883.6.1' codeSystemName='LOINC'/&gt;</w:t>
      </w:r>
    </w:p>
    <w:p w14:paraId="4CBFEED7" w14:textId="77777777" w:rsidR="006E110A" w:rsidRPr="00040E48" w:rsidRDefault="006E110A">
      <w:pPr>
        <w:pStyle w:val="XMLFragment"/>
        <w:rPr>
          <w:noProof w:val="0"/>
        </w:rPr>
      </w:pPr>
      <w:r w:rsidRPr="00040E48">
        <w:rPr>
          <w:noProof w:val="0"/>
        </w:rPr>
        <w:t xml:space="preserve">    &lt;text&gt;</w:t>
      </w:r>
    </w:p>
    <w:p w14:paraId="7A3A94D4"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346C8A58" w14:textId="77777777" w:rsidR="006E110A" w:rsidRPr="00040E48" w:rsidRDefault="006E110A">
      <w:pPr>
        <w:pStyle w:val="XMLFragment"/>
        <w:rPr>
          <w:noProof w:val="0"/>
        </w:rPr>
      </w:pPr>
      <w:r w:rsidRPr="00040E48">
        <w:rPr>
          <w:noProof w:val="0"/>
        </w:rPr>
        <w:t xml:space="preserve">    &lt;/text&gt;  </w:t>
      </w:r>
    </w:p>
    <w:p w14:paraId="4304193A" w14:textId="77777777" w:rsidR="00F22211" w:rsidRPr="00040E48" w:rsidRDefault="00F22211" w:rsidP="00F22211">
      <w:pPr>
        <w:pStyle w:val="XMLFragment"/>
        <w:rPr>
          <w:noProof w:val="0"/>
        </w:rPr>
      </w:pPr>
      <w:r w:rsidRPr="00040E48">
        <w:rPr>
          <w:noProof w:val="0"/>
        </w:rPr>
        <w:t xml:space="preserve">    &lt;entry&gt; </w:t>
      </w:r>
    </w:p>
    <w:p w14:paraId="0F4895F2"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6EAD3084"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052B1C5C" w14:textId="77777777" w:rsidR="00F22211" w:rsidRPr="00F331FC" w:rsidRDefault="00F22211" w:rsidP="00F22211">
      <w:pPr>
        <w:pStyle w:val="XMLFragment"/>
        <w:rPr>
          <w:noProof w:val="0"/>
          <w:lang w:val="nl-NL"/>
          <w:rPrChange w:id="1177" w:author="Michael Clifton" w:date="2018-10-11T10:12:00Z">
            <w:rPr>
              <w:noProof w:val="0"/>
            </w:rPr>
          </w:rPrChange>
        </w:rPr>
      </w:pPr>
      <w:r w:rsidRPr="00040E48">
        <w:rPr>
          <w:noProof w:val="0"/>
        </w:rPr>
        <w:tab/>
      </w:r>
      <w:r w:rsidRPr="00040E48">
        <w:rPr>
          <w:noProof w:val="0"/>
        </w:rPr>
        <w:tab/>
        <w:t xml:space="preserve">  </w:t>
      </w:r>
      <w:r w:rsidRPr="00F331FC">
        <w:rPr>
          <w:noProof w:val="0"/>
          <w:lang w:val="nl-NL"/>
          <w:rPrChange w:id="1178" w:author="Michael Clifton" w:date="2018-10-11T10:12:00Z">
            <w:rPr>
              <w:noProof w:val="0"/>
            </w:rPr>
          </w:rPrChange>
        </w:rPr>
        <w:t>&lt;templateId root='</w:t>
      </w:r>
      <w:r w:rsidRPr="00F331FC">
        <w:rPr>
          <w:rStyle w:val="Hyperlink"/>
          <w:noProof w:val="0"/>
          <w:lang w:val="nl-NL"/>
          <w:rPrChange w:id="1179" w:author="Michael Clifton" w:date="2018-10-11T10:12:00Z">
            <w:rPr>
              <w:rStyle w:val="Hyperlink"/>
              <w:noProof w:val="0"/>
            </w:rPr>
          </w:rPrChange>
        </w:rPr>
        <w:t>1.3.6.1.4.1.19376.1.5.3.1.4.5</w:t>
      </w:r>
      <w:r w:rsidRPr="00F331FC">
        <w:rPr>
          <w:noProof w:val="0"/>
          <w:lang w:val="nl-NL"/>
          <w:rPrChange w:id="1180" w:author="Michael Clifton" w:date="2018-10-11T10:12:00Z">
            <w:rPr>
              <w:noProof w:val="0"/>
            </w:rPr>
          </w:rPrChange>
        </w:rPr>
        <w:t xml:space="preserve">'/&gt; </w:t>
      </w:r>
    </w:p>
    <w:p w14:paraId="61EBB82E" w14:textId="77777777" w:rsidR="00F22211" w:rsidRPr="00F331FC" w:rsidRDefault="00F22211" w:rsidP="00F22211">
      <w:pPr>
        <w:pStyle w:val="XMLFragment"/>
        <w:rPr>
          <w:noProof w:val="0"/>
          <w:lang w:val="nl-NL"/>
          <w:rPrChange w:id="1181" w:author="Michael Clifton" w:date="2018-10-11T10:12:00Z">
            <w:rPr>
              <w:noProof w:val="0"/>
            </w:rPr>
          </w:rPrChange>
        </w:rPr>
      </w:pPr>
      <w:r w:rsidRPr="00F331FC">
        <w:rPr>
          <w:noProof w:val="0"/>
          <w:lang w:val="nl-NL"/>
          <w:rPrChange w:id="1182" w:author="Michael Clifton" w:date="2018-10-11T10:12:00Z">
            <w:rPr>
              <w:noProof w:val="0"/>
            </w:rPr>
          </w:rPrChange>
        </w:rPr>
        <w:tab/>
      </w:r>
      <w:r w:rsidRPr="00F331FC">
        <w:rPr>
          <w:noProof w:val="0"/>
          <w:lang w:val="nl-NL"/>
          <w:rPrChange w:id="1183" w:author="Michael Clifton" w:date="2018-10-11T10:12:00Z">
            <w:rPr>
              <w:noProof w:val="0"/>
            </w:rPr>
          </w:rPrChange>
        </w:rPr>
        <w:tab/>
      </w:r>
      <w:r w:rsidRPr="00F331FC">
        <w:rPr>
          <w:noProof w:val="0"/>
          <w:lang w:val="nl-NL"/>
          <w:rPrChange w:id="1184" w:author="Michael Clifton" w:date="2018-10-11T10:12:00Z">
            <w:rPr>
              <w:noProof w:val="0"/>
            </w:rPr>
          </w:rPrChange>
        </w:rPr>
        <w:tab/>
        <w:t xml:space="preserve">: </w:t>
      </w:r>
    </w:p>
    <w:p w14:paraId="2B05B6D8" w14:textId="77777777" w:rsidR="00F22211" w:rsidRPr="00F331FC" w:rsidRDefault="00F22211" w:rsidP="00F22211">
      <w:pPr>
        <w:pStyle w:val="XMLFragment"/>
        <w:rPr>
          <w:noProof w:val="0"/>
          <w:lang w:val="nl-NL"/>
          <w:rPrChange w:id="1185" w:author="Michael Clifton" w:date="2018-10-11T10:12:00Z">
            <w:rPr>
              <w:noProof w:val="0"/>
            </w:rPr>
          </w:rPrChange>
        </w:rPr>
      </w:pPr>
      <w:r w:rsidRPr="00F331FC">
        <w:rPr>
          <w:noProof w:val="0"/>
          <w:lang w:val="nl-NL"/>
          <w:rPrChange w:id="1186" w:author="Michael Clifton" w:date="2018-10-11T10:12:00Z">
            <w:rPr>
              <w:noProof w:val="0"/>
            </w:rPr>
          </w:rPrChange>
        </w:rPr>
        <w:tab/>
      </w:r>
      <w:r w:rsidRPr="00F331FC">
        <w:rPr>
          <w:noProof w:val="0"/>
          <w:lang w:val="nl-NL"/>
          <w:rPrChange w:id="1187" w:author="Michael Clifton" w:date="2018-10-11T10:12:00Z">
            <w:rPr>
              <w:noProof w:val="0"/>
            </w:rPr>
          </w:rPrChange>
        </w:rPr>
        <w:tab/>
        <w:t>&lt;/entry&gt;   </w:t>
      </w:r>
    </w:p>
    <w:p w14:paraId="15445928" w14:textId="77777777" w:rsidR="006E110A" w:rsidRPr="00040E48" w:rsidRDefault="006E110A">
      <w:pPr>
        <w:pStyle w:val="XMLFragment"/>
        <w:rPr>
          <w:noProof w:val="0"/>
        </w:rPr>
      </w:pPr>
      <w:r w:rsidRPr="00F331FC">
        <w:rPr>
          <w:noProof w:val="0"/>
          <w:lang w:val="nl-NL"/>
          <w:rPrChange w:id="1188" w:author="Michael Clifton" w:date="2018-10-11T10:12:00Z">
            <w:rPr>
              <w:noProof w:val="0"/>
            </w:rPr>
          </w:rPrChange>
        </w:rPr>
        <w:t xml:space="preserve">  </w:t>
      </w:r>
      <w:r w:rsidRPr="00040E48">
        <w:rPr>
          <w:noProof w:val="0"/>
        </w:rPr>
        <w:t>&lt;/section&gt;</w:t>
      </w:r>
    </w:p>
    <w:p w14:paraId="7A1D2174" w14:textId="77777777" w:rsidR="006E110A" w:rsidRPr="00040E48" w:rsidRDefault="006E110A">
      <w:pPr>
        <w:pStyle w:val="XMLFragment"/>
        <w:rPr>
          <w:noProof w:val="0"/>
        </w:rPr>
      </w:pPr>
      <w:r w:rsidRPr="00040E48">
        <w:rPr>
          <w:noProof w:val="0"/>
        </w:rPr>
        <w:t>&lt;/component&gt;</w:t>
      </w:r>
    </w:p>
    <w:p w14:paraId="4A995BBF" w14:textId="77777777" w:rsidR="006E110A" w:rsidRPr="00040E48" w:rsidRDefault="006E110A">
      <w:pPr>
        <w:pStyle w:val="FigureTitle"/>
        <w:rPr>
          <w:noProof w:val="0"/>
        </w:rPr>
      </w:pPr>
      <w:r w:rsidRPr="00040E48">
        <w:rPr>
          <w:noProof w:val="0"/>
        </w:rPr>
        <w:t xml:space="preserve">Figure </w:t>
      </w:r>
      <w:r w:rsidR="00E4213A" w:rsidRPr="00040E48">
        <w:rPr>
          <w:noProof w:val="0"/>
        </w:rPr>
        <w:t>6.3.3.4.18</w:t>
      </w:r>
      <w:r w:rsidR="0063221E" w:rsidRPr="00040E48">
        <w:rPr>
          <w:noProof w:val="0"/>
        </w:rPr>
        <w:t>-1:</w:t>
      </w:r>
      <w:r w:rsidR="00E36C93" w:rsidRPr="00040E48">
        <w:rPr>
          <w:noProof w:val="0"/>
        </w:rPr>
        <w:t xml:space="preserve"> </w:t>
      </w:r>
      <w:r w:rsidRPr="00040E48">
        <w:rPr>
          <w:noProof w:val="0"/>
        </w:rPr>
        <w:t>Sample Chest Wall Section</w:t>
      </w:r>
    </w:p>
    <w:p w14:paraId="78618AEC" w14:textId="77777777" w:rsidR="006E110A" w:rsidRPr="00040E48" w:rsidRDefault="00E36C93" w:rsidP="00EF41A6">
      <w:pPr>
        <w:pStyle w:val="Heading5TOC"/>
        <w:rPr>
          <w:noProof w:val="0"/>
          <w:lang w:val="en-US"/>
        </w:rPr>
      </w:pPr>
      <w:bookmarkStart w:id="1189" w:name="T1_3_6_1_4_1_19376_1_5_3_1_1_9_28"/>
      <w:r w:rsidRPr="00040E48">
        <w:rPr>
          <w:noProof w:val="0"/>
          <w:lang w:val="en-US"/>
        </w:rPr>
        <w:t xml:space="preserve"> </w:t>
      </w:r>
      <w:bookmarkStart w:id="1190" w:name="_Toc441141992"/>
      <w:r w:rsidR="006E110A" w:rsidRPr="00040E48">
        <w:rPr>
          <w:noProof w:val="0"/>
          <w:lang w:val="en-US"/>
        </w:rPr>
        <w:t>Breast Section 1.3.6.1.4.1.19376.1.5.3.1.1.9.28</w:t>
      </w:r>
      <w:bookmarkEnd w:id="1190"/>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59113BC6"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189"/>
          <w:p w14:paraId="511B6616"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232838A1" w14:textId="77777777" w:rsidR="006E110A" w:rsidRPr="00040E48" w:rsidRDefault="006E110A">
            <w:pPr>
              <w:pStyle w:val="TableEntry"/>
              <w:rPr>
                <w:noProof w:val="0"/>
              </w:rPr>
            </w:pPr>
            <w:r w:rsidRPr="00040E48">
              <w:rPr>
                <w:noProof w:val="0"/>
              </w:rPr>
              <w:t xml:space="preserve">1.3.6.1.4.1.19376.1.5.3.1.1.9.28 </w:t>
            </w:r>
          </w:p>
        </w:tc>
      </w:tr>
      <w:tr w:rsidR="006E110A" w:rsidRPr="00040E48" w14:paraId="06572A36"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052EF91E"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7617B3BC" w14:textId="77777777" w:rsidR="006E110A" w:rsidRPr="00040E48" w:rsidRDefault="006E110A">
            <w:pPr>
              <w:pStyle w:val="TableEntry"/>
              <w:rPr>
                <w:noProof w:val="0"/>
              </w:rPr>
            </w:pPr>
            <w:r w:rsidRPr="00040E48">
              <w:rPr>
                <w:noProof w:val="0"/>
              </w:rPr>
              <w:t xml:space="preserve">The breast section shall contain a description of any type of breast exam. </w:t>
            </w:r>
          </w:p>
        </w:tc>
      </w:tr>
      <w:tr w:rsidR="006E110A" w:rsidRPr="00040E48" w14:paraId="60A1D8A5"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58FB174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3B911CE"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DECCDD9" w14:textId="77777777" w:rsidR="006E110A" w:rsidRPr="00040E48" w:rsidRDefault="006E110A">
            <w:pPr>
              <w:pStyle w:val="TableEntryHeader"/>
              <w:rPr>
                <w:noProof w:val="0"/>
              </w:rPr>
            </w:pPr>
            <w:r w:rsidRPr="00040E48">
              <w:rPr>
                <w:noProof w:val="0"/>
              </w:rPr>
              <w:t xml:space="preserve">Description </w:t>
            </w:r>
          </w:p>
        </w:tc>
      </w:tr>
      <w:tr w:rsidR="006E110A" w:rsidRPr="00040E48" w14:paraId="63E685EA"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3C01117A" w14:textId="77777777" w:rsidR="006E110A" w:rsidRPr="00040E48" w:rsidRDefault="006E110A">
            <w:pPr>
              <w:pStyle w:val="TableEntry"/>
              <w:rPr>
                <w:noProof w:val="0"/>
              </w:rPr>
            </w:pPr>
            <w:r w:rsidRPr="00040E48">
              <w:rPr>
                <w:noProof w:val="0"/>
              </w:rPr>
              <w:t xml:space="preserve">10193-1 </w:t>
            </w:r>
          </w:p>
        </w:tc>
        <w:tc>
          <w:tcPr>
            <w:tcW w:w="500" w:type="pct"/>
            <w:tcBorders>
              <w:top w:val="single" w:sz="6" w:space="0" w:color="000000"/>
              <w:left w:val="single" w:sz="6" w:space="0" w:color="000000"/>
              <w:bottom w:val="single" w:sz="6" w:space="0" w:color="000000"/>
              <w:right w:val="single" w:sz="6" w:space="0" w:color="000000"/>
            </w:tcBorders>
            <w:vAlign w:val="center"/>
          </w:tcPr>
          <w:p w14:paraId="10083F81"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2778E499" w14:textId="77777777" w:rsidR="006E110A" w:rsidRPr="00040E48" w:rsidRDefault="006E110A">
            <w:pPr>
              <w:pStyle w:val="TableEntry"/>
              <w:rPr>
                <w:noProof w:val="0"/>
              </w:rPr>
            </w:pPr>
            <w:r w:rsidRPr="00040E48">
              <w:rPr>
                <w:noProof w:val="0"/>
              </w:rPr>
              <w:t xml:space="preserve">BREASTS </w:t>
            </w:r>
          </w:p>
        </w:tc>
      </w:tr>
      <w:tr w:rsidR="00D35434" w:rsidRPr="00040E48" w14:paraId="4D50330B"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1DAC5506"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77469A0C"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6A90BA8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283CDABD"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18C305B7"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0CBEF35B"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148AB48A"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41A05EE0" w14:textId="77777777" w:rsidR="006E110A" w:rsidRPr="00040E48" w:rsidRDefault="006E110A">
      <w:pPr>
        <w:pStyle w:val="BodyText"/>
        <w:rPr>
          <w:noProof w:val="0"/>
        </w:rPr>
      </w:pPr>
    </w:p>
    <w:p w14:paraId="40648587" w14:textId="77777777" w:rsidR="006E110A" w:rsidRPr="00040E48" w:rsidRDefault="006E110A">
      <w:pPr>
        <w:pStyle w:val="XMLFragment"/>
        <w:rPr>
          <w:noProof w:val="0"/>
        </w:rPr>
      </w:pPr>
      <w:r w:rsidRPr="00040E48">
        <w:rPr>
          <w:noProof w:val="0"/>
        </w:rPr>
        <w:t>&lt;component&gt;</w:t>
      </w:r>
    </w:p>
    <w:p w14:paraId="6B6350D3" w14:textId="77777777" w:rsidR="006E110A" w:rsidRPr="00040E48" w:rsidRDefault="006E110A">
      <w:pPr>
        <w:pStyle w:val="XMLFragment"/>
        <w:rPr>
          <w:noProof w:val="0"/>
        </w:rPr>
      </w:pPr>
      <w:r w:rsidRPr="00040E48">
        <w:rPr>
          <w:noProof w:val="0"/>
        </w:rPr>
        <w:t xml:space="preserve">  &lt;section&gt;</w:t>
      </w:r>
    </w:p>
    <w:p w14:paraId="5C20A51D" w14:textId="77777777" w:rsidR="006E110A" w:rsidRPr="00040E48" w:rsidRDefault="006E110A">
      <w:pPr>
        <w:pStyle w:val="XMLFragment"/>
        <w:rPr>
          <w:noProof w:val="0"/>
        </w:rPr>
      </w:pPr>
      <w:r w:rsidRPr="00040E48">
        <w:rPr>
          <w:noProof w:val="0"/>
        </w:rPr>
        <w:t xml:space="preserve">    &lt;templateId root='1.3.6.1.4.1.19376.1.5.3.1.1.9.28'/&gt;</w:t>
      </w:r>
    </w:p>
    <w:p w14:paraId="6B6B2A1E" w14:textId="77777777" w:rsidR="006E110A" w:rsidRPr="00040E48" w:rsidRDefault="006E110A">
      <w:pPr>
        <w:pStyle w:val="XMLFragment"/>
        <w:rPr>
          <w:noProof w:val="0"/>
        </w:rPr>
      </w:pPr>
      <w:r w:rsidRPr="00040E48">
        <w:rPr>
          <w:noProof w:val="0"/>
        </w:rPr>
        <w:t xml:space="preserve">    &lt;id root=' ' extension=' '/&gt;</w:t>
      </w:r>
    </w:p>
    <w:p w14:paraId="093B9FE9" w14:textId="77777777" w:rsidR="006E110A" w:rsidRPr="00040E48" w:rsidRDefault="006E110A">
      <w:pPr>
        <w:pStyle w:val="XMLFragment"/>
        <w:rPr>
          <w:noProof w:val="0"/>
        </w:rPr>
      </w:pPr>
      <w:r w:rsidRPr="00040E48">
        <w:rPr>
          <w:noProof w:val="0"/>
        </w:rPr>
        <w:t xml:space="preserve">    &lt;code code='10193-1' displayName='BREASTS'</w:t>
      </w:r>
    </w:p>
    <w:p w14:paraId="4F726D68" w14:textId="77777777" w:rsidR="006E110A" w:rsidRPr="00040E48" w:rsidRDefault="006E110A">
      <w:pPr>
        <w:pStyle w:val="XMLFragment"/>
        <w:rPr>
          <w:noProof w:val="0"/>
        </w:rPr>
      </w:pPr>
      <w:r w:rsidRPr="00040E48">
        <w:rPr>
          <w:noProof w:val="0"/>
        </w:rPr>
        <w:t xml:space="preserve">      codeSystem='2.16.840.1.113883.6.1' codeSystemName='LOINC'/&gt;</w:t>
      </w:r>
    </w:p>
    <w:p w14:paraId="73DC1EB9" w14:textId="77777777" w:rsidR="006E110A" w:rsidRPr="00040E48" w:rsidRDefault="006E110A">
      <w:pPr>
        <w:pStyle w:val="XMLFragment"/>
        <w:rPr>
          <w:noProof w:val="0"/>
        </w:rPr>
      </w:pPr>
      <w:r w:rsidRPr="00040E48">
        <w:rPr>
          <w:noProof w:val="0"/>
        </w:rPr>
        <w:t xml:space="preserve">    &lt;text&gt;</w:t>
      </w:r>
    </w:p>
    <w:p w14:paraId="5E93874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CB9BA88" w14:textId="77777777" w:rsidR="006E110A" w:rsidRPr="00040E48" w:rsidRDefault="006E110A">
      <w:pPr>
        <w:pStyle w:val="XMLFragment"/>
        <w:rPr>
          <w:noProof w:val="0"/>
        </w:rPr>
      </w:pPr>
      <w:r w:rsidRPr="00040E48">
        <w:rPr>
          <w:noProof w:val="0"/>
        </w:rPr>
        <w:t xml:space="preserve">    &lt;/text&gt;  </w:t>
      </w:r>
    </w:p>
    <w:p w14:paraId="5C35EA64" w14:textId="77777777" w:rsidR="00F22211" w:rsidRPr="00040E48" w:rsidRDefault="00F22211" w:rsidP="00F22211">
      <w:pPr>
        <w:pStyle w:val="XMLFragment"/>
        <w:rPr>
          <w:noProof w:val="0"/>
        </w:rPr>
      </w:pPr>
      <w:r w:rsidRPr="00040E48">
        <w:rPr>
          <w:noProof w:val="0"/>
        </w:rPr>
        <w:t xml:space="preserve">    &lt;entry&gt; </w:t>
      </w:r>
    </w:p>
    <w:p w14:paraId="1B6DE941"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629A1DCE"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4D7654B5" w14:textId="77777777" w:rsidR="00F22211" w:rsidRPr="00393838" w:rsidRDefault="00F22211" w:rsidP="00F22211">
      <w:pPr>
        <w:pStyle w:val="XMLFragment"/>
        <w:rPr>
          <w:noProof w:val="0"/>
          <w:lang w:val="nl-NL"/>
          <w:rPrChange w:id="1191" w:author="Michael Clifton" w:date="2018-11-14T12:16:00Z">
            <w:rPr>
              <w:noProof w:val="0"/>
            </w:rPr>
          </w:rPrChange>
        </w:rPr>
      </w:pPr>
      <w:r w:rsidRPr="00040E48">
        <w:rPr>
          <w:noProof w:val="0"/>
        </w:rPr>
        <w:tab/>
      </w:r>
      <w:r w:rsidRPr="00040E48">
        <w:rPr>
          <w:noProof w:val="0"/>
        </w:rPr>
        <w:tab/>
        <w:t xml:space="preserve">  </w:t>
      </w:r>
      <w:r w:rsidRPr="00393838">
        <w:rPr>
          <w:noProof w:val="0"/>
          <w:lang w:val="nl-NL"/>
          <w:rPrChange w:id="1192" w:author="Michael Clifton" w:date="2018-11-14T12:16:00Z">
            <w:rPr>
              <w:noProof w:val="0"/>
            </w:rPr>
          </w:rPrChange>
        </w:rPr>
        <w:t>&lt;templateId root='</w:t>
      </w:r>
      <w:r w:rsidRPr="00393838">
        <w:rPr>
          <w:rStyle w:val="Hyperlink"/>
          <w:noProof w:val="0"/>
          <w:lang w:val="nl-NL"/>
          <w:rPrChange w:id="1193" w:author="Michael Clifton" w:date="2018-11-14T12:16:00Z">
            <w:rPr>
              <w:rStyle w:val="Hyperlink"/>
              <w:noProof w:val="0"/>
            </w:rPr>
          </w:rPrChange>
        </w:rPr>
        <w:t>1.3.6.1.4.1.19376.1.5.3.1.4.5</w:t>
      </w:r>
      <w:r w:rsidRPr="00393838">
        <w:rPr>
          <w:noProof w:val="0"/>
          <w:lang w:val="nl-NL"/>
          <w:rPrChange w:id="1194" w:author="Michael Clifton" w:date="2018-11-14T12:16:00Z">
            <w:rPr>
              <w:noProof w:val="0"/>
            </w:rPr>
          </w:rPrChange>
        </w:rPr>
        <w:t xml:space="preserve">'/&gt; </w:t>
      </w:r>
    </w:p>
    <w:p w14:paraId="4F9C7AAC" w14:textId="77777777" w:rsidR="00F22211" w:rsidRPr="00393838" w:rsidRDefault="00F22211" w:rsidP="00F22211">
      <w:pPr>
        <w:pStyle w:val="XMLFragment"/>
        <w:rPr>
          <w:noProof w:val="0"/>
          <w:lang w:val="nl-NL"/>
          <w:rPrChange w:id="1195" w:author="Michael Clifton" w:date="2018-11-14T12:16:00Z">
            <w:rPr>
              <w:noProof w:val="0"/>
            </w:rPr>
          </w:rPrChange>
        </w:rPr>
      </w:pPr>
      <w:r w:rsidRPr="00393838">
        <w:rPr>
          <w:noProof w:val="0"/>
          <w:lang w:val="nl-NL"/>
          <w:rPrChange w:id="1196" w:author="Michael Clifton" w:date="2018-11-14T12:16:00Z">
            <w:rPr>
              <w:noProof w:val="0"/>
            </w:rPr>
          </w:rPrChange>
        </w:rPr>
        <w:tab/>
      </w:r>
      <w:r w:rsidRPr="00393838">
        <w:rPr>
          <w:noProof w:val="0"/>
          <w:lang w:val="nl-NL"/>
          <w:rPrChange w:id="1197" w:author="Michael Clifton" w:date="2018-11-14T12:16:00Z">
            <w:rPr>
              <w:noProof w:val="0"/>
            </w:rPr>
          </w:rPrChange>
        </w:rPr>
        <w:tab/>
      </w:r>
      <w:r w:rsidRPr="00393838">
        <w:rPr>
          <w:noProof w:val="0"/>
          <w:lang w:val="nl-NL"/>
          <w:rPrChange w:id="1198" w:author="Michael Clifton" w:date="2018-11-14T12:16:00Z">
            <w:rPr>
              <w:noProof w:val="0"/>
            </w:rPr>
          </w:rPrChange>
        </w:rPr>
        <w:tab/>
        <w:t xml:space="preserve">: </w:t>
      </w:r>
    </w:p>
    <w:p w14:paraId="411AE6EF" w14:textId="77777777" w:rsidR="00F22211" w:rsidRPr="00393838" w:rsidRDefault="00F22211" w:rsidP="00F22211">
      <w:pPr>
        <w:pStyle w:val="XMLFragment"/>
        <w:rPr>
          <w:noProof w:val="0"/>
          <w:lang w:val="nl-NL"/>
          <w:rPrChange w:id="1199" w:author="Michael Clifton" w:date="2018-11-14T12:16:00Z">
            <w:rPr>
              <w:noProof w:val="0"/>
            </w:rPr>
          </w:rPrChange>
        </w:rPr>
      </w:pPr>
      <w:r w:rsidRPr="00393838">
        <w:rPr>
          <w:noProof w:val="0"/>
          <w:lang w:val="nl-NL"/>
          <w:rPrChange w:id="1200" w:author="Michael Clifton" w:date="2018-11-14T12:16:00Z">
            <w:rPr>
              <w:noProof w:val="0"/>
            </w:rPr>
          </w:rPrChange>
        </w:rPr>
        <w:tab/>
      </w:r>
      <w:r w:rsidRPr="00393838">
        <w:rPr>
          <w:noProof w:val="0"/>
          <w:lang w:val="nl-NL"/>
          <w:rPrChange w:id="1201" w:author="Michael Clifton" w:date="2018-11-14T12:16:00Z">
            <w:rPr>
              <w:noProof w:val="0"/>
            </w:rPr>
          </w:rPrChange>
        </w:rPr>
        <w:tab/>
        <w:t>&lt;/entry&gt;   </w:t>
      </w:r>
    </w:p>
    <w:p w14:paraId="401A3F7B" w14:textId="77777777" w:rsidR="006E110A" w:rsidRPr="00040E48" w:rsidRDefault="006E110A">
      <w:pPr>
        <w:pStyle w:val="XMLFragment"/>
        <w:rPr>
          <w:noProof w:val="0"/>
        </w:rPr>
      </w:pPr>
      <w:r w:rsidRPr="00393838">
        <w:rPr>
          <w:noProof w:val="0"/>
          <w:lang w:val="nl-NL"/>
          <w:rPrChange w:id="1202" w:author="Michael Clifton" w:date="2018-11-14T12:16:00Z">
            <w:rPr>
              <w:noProof w:val="0"/>
            </w:rPr>
          </w:rPrChange>
        </w:rPr>
        <w:t xml:space="preserve">  </w:t>
      </w:r>
      <w:r w:rsidRPr="00040E48">
        <w:rPr>
          <w:noProof w:val="0"/>
        </w:rPr>
        <w:t>&lt;/section&gt;</w:t>
      </w:r>
    </w:p>
    <w:p w14:paraId="4A0237A9" w14:textId="77777777" w:rsidR="006E110A" w:rsidRPr="00040E48" w:rsidRDefault="006E110A">
      <w:pPr>
        <w:pStyle w:val="XMLFragment"/>
        <w:rPr>
          <w:noProof w:val="0"/>
        </w:rPr>
      </w:pPr>
      <w:r w:rsidRPr="00040E48">
        <w:rPr>
          <w:noProof w:val="0"/>
        </w:rPr>
        <w:t>&lt;/component&gt;</w:t>
      </w:r>
    </w:p>
    <w:p w14:paraId="521E3066" w14:textId="77777777" w:rsidR="006E110A" w:rsidRPr="00040E48" w:rsidRDefault="006E110A">
      <w:pPr>
        <w:pStyle w:val="FigureTitle"/>
        <w:rPr>
          <w:noProof w:val="0"/>
        </w:rPr>
      </w:pPr>
      <w:r w:rsidRPr="00040E48">
        <w:rPr>
          <w:noProof w:val="0"/>
        </w:rPr>
        <w:t xml:space="preserve">Figure </w:t>
      </w:r>
      <w:r w:rsidR="00E4213A" w:rsidRPr="00040E48">
        <w:rPr>
          <w:noProof w:val="0"/>
        </w:rPr>
        <w:t>6.3.3.4.19</w:t>
      </w:r>
      <w:r w:rsidR="0063221E" w:rsidRPr="00040E48">
        <w:rPr>
          <w:noProof w:val="0"/>
        </w:rPr>
        <w:t>-1:</w:t>
      </w:r>
      <w:r w:rsidR="00E36C93" w:rsidRPr="00040E48">
        <w:rPr>
          <w:noProof w:val="0"/>
        </w:rPr>
        <w:t xml:space="preserve"> </w:t>
      </w:r>
      <w:r w:rsidRPr="00040E48">
        <w:rPr>
          <w:noProof w:val="0"/>
        </w:rPr>
        <w:t>Sample Breast Section</w:t>
      </w:r>
    </w:p>
    <w:p w14:paraId="6B33A95F" w14:textId="77777777" w:rsidR="006E110A" w:rsidRPr="00040E48" w:rsidRDefault="00E36C93" w:rsidP="00EF41A6">
      <w:pPr>
        <w:pStyle w:val="Heading5TOC"/>
        <w:rPr>
          <w:noProof w:val="0"/>
          <w:lang w:val="en-US"/>
        </w:rPr>
      </w:pPr>
      <w:bookmarkStart w:id="1203" w:name="T1_3_6_1_4_1_19376_1_5_3_1_1_9_29"/>
      <w:r w:rsidRPr="00040E48">
        <w:rPr>
          <w:noProof w:val="0"/>
          <w:lang w:val="en-US"/>
        </w:rPr>
        <w:lastRenderedPageBreak/>
        <w:t xml:space="preserve"> </w:t>
      </w:r>
      <w:bookmarkStart w:id="1204" w:name="_Toc441141993"/>
      <w:r w:rsidR="006E110A" w:rsidRPr="00040E48">
        <w:rPr>
          <w:noProof w:val="0"/>
          <w:lang w:val="en-US"/>
        </w:rPr>
        <w:t>Heart Section 1.3.6.1.4.1.19376.1.5.3.1.1.9.29</w:t>
      </w:r>
      <w:bookmarkEnd w:id="1204"/>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6524BEA4"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203"/>
          <w:p w14:paraId="37F58611"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61250B06" w14:textId="77777777" w:rsidR="006E110A" w:rsidRPr="00040E48" w:rsidRDefault="006E110A">
            <w:pPr>
              <w:pStyle w:val="TableEntry"/>
              <w:rPr>
                <w:noProof w:val="0"/>
              </w:rPr>
            </w:pPr>
            <w:r w:rsidRPr="00040E48">
              <w:rPr>
                <w:noProof w:val="0"/>
              </w:rPr>
              <w:t xml:space="preserve">1.3.6.1.4.1.19376.1.5.3.1.1.9.29 </w:t>
            </w:r>
          </w:p>
        </w:tc>
      </w:tr>
      <w:tr w:rsidR="006E110A" w:rsidRPr="00040E48" w14:paraId="21C24DB0"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4DB29522"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57102758" w14:textId="77777777" w:rsidR="006E110A" w:rsidRPr="00040E48" w:rsidRDefault="006E110A">
            <w:pPr>
              <w:pStyle w:val="TableEntry"/>
              <w:rPr>
                <w:noProof w:val="0"/>
              </w:rPr>
            </w:pPr>
            <w:r w:rsidRPr="00040E48">
              <w:rPr>
                <w:noProof w:val="0"/>
              </w:rPr>
              <w:t xml:space="preserve">The heart section shall contain a description of any type of heart exam. </w:t>
            </w:r>
          </w:p>
        </w:tc>
      </w:tr>
      <w:tr w:rsidR="006E110A" w:rsidRPr="00040E48" w14:paraId="55180333"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362B0FF0"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D0F2A1A"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9CEFEF6" w14:textId="77777777" w:rsidR="006E110A" w:rsidRPr="00040E48" w:rsidRDefault="006E110A">
            <w:pPr>
              <w:pStyle w:val="TableEntryHeader"/>
              <w:rPr>
                <w:noProof w:val="0"/>
              </w:rPr>
            </w:pPr>
            <w:r w:rsidRPr="00040E48">
              <w:rPr>
                <w:noProof w:val="0"/>
              </w:rPr>
              <w:t xml:space="preserve">Description </w:t>
            </w:r>
          </w:p>
        </w:tc>
      </w:tr>
      <w:tr w:rsidR="006E110A" w:rsidRPr="00040E48" w14:paraId="0B2DA77E"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153FA195" w14:textId="77777777" w:rsidR="006E110A" w:rsidRPr="00040E48" w:rsidRDefault="006E110A">
            <w:pPr>
              <w:pStyle w:val="TableEntry"/>
              <w:rPr>
                <w:noProof w:val="0"/>
              </w:rPr>
            </w:pPr>
            <w:r w:rsidRPr="00040E48">
              <w:rPr>
                <w:noProof w:val="0"/>
              </w:rPr>
              <w:t xml:space="preserve">10200-4 </w:t>
            </w:r>
          </w:p>
        </w:tc>
        <w:tc>
          <w:tcPr>
            <w:tcW w:w="500" w:type="pct"/>
            <w:tcBorders>
              <w:top w:val="single" w:sz="6" w:space="0" w:color="000000"/>
              <w:left w:val="single" w:sz="6" w:space="0" w:color="000000"/>
              <w:bottom w:val="single" w:sz="6" w:space="0" w:color="000000"/>
              <w:right w:val="single" w:sz="6" w:space="0" w:color="000000"/>
            </w:tcBorders>
            <w:vAlign w:val="center"/>
          </w:tcPr>
          <w:p w14:paraId="452693BD"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73FEA5DB" w14:textId="77777777" w:rsidR="006E110A" w:rsidRPr="00040E48" w:rsidRDefault="006E110A">
            <w:pPr>
              <w:pStyle w:val="TableEntry"/>
              <w:rPr>
                <w:noProof w:val="0"/>
              </w:rPr>
            </w:pPr>
            <w:r w:rsidRPr="00040E48">
              <w:rPr>
                <w:noProof w:val="0"/>
              </w:rPr>
              <w:t xml:space="preserve">HEART </w:t>
            </w:r>
          </w:p>
        </w:tc>
      </w:tr>
      <w:tr w:rsidR="00D35434" w:rsidRPr="00040E48" w14:paraId="428C9A87"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717F33A9"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37EDBEA6"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36B7C1A5"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1CB73D64"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271100BD"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52562861"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4E57E349"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3CBADEF3" w14:textId="77777777" w:rsidR="006E110A" w:rsidRPr="00040E48" w:rsidRDefault="006E110A">
      <w:pPr>
        <w:pStyle w:val="BodyText"/>
        <w:rPr>
          <w:noProof w:val="0"/>
        </w:rPr>
      </w:pPr>
    </w:p>
    <w:p w14:paraId="6807DDE7" w14:textId="77777777" w:rsidR="006E110A" w:rsidRPr="00040E48" w:rsidRDefault="006E110A">
      <w:pPr>
        <w:pStyle w:val="XMLFragment"/>
        <w:rPr>
          <w:noProof w:val="0"/>
        </w:rPr>
      </w:pPr>
      <w:r w:rsidRPr="00040E48">
        <w:rPr>
          <w:noProof w:val="0"/>
        </w:rPr>
        <w:t>&lt;component&gt;</w:t>
      </w:r>
    </w:p>
    <w:p w14:paraId="10D8C7A7" w14:textId="77777777" w:rsidR="006E110A" w:rsidRPr="00040E48" w:rsidRDefault="006E110A">
      <w:pPr>
        <w:pStyle w:val="XMLFragment"/>
        <w:rPr>
          <w:noProof w:val="0"/>
        </w:rPr>
      </w:pPr>
      <w:r w:rsidRPr="00040E48">
        <w:rPr>
          <w:noProof w:val="0"/>
        </w:rPr>
        <w:t xml:space="preserve">  &lt;section&gt;</w:t>
      </w:r>
    </w:p>
    <w:p w14:paraId="67701840" w14:textId="77777777" w:rsidR="006E110A" w:rsidRPr="00040E48" w:rsidRDefault="006E110A">
      <w:pPr>
        <w:pStyle w:val="XMLFragment"/>
        <w:rPr>
          <w:noProof w:val="0"/>
        </w:rPr>
      </w:pPr>
      <w:r w:rsidRPr="00040E48">
        <w:rPr>
          <w:noProof w:val="0"/>
        </w:rPr>
        <w:t xml:space="preserve">    &lt;templateId root='1.3.6.1.4.1.19376.1.5.3.1.1.9.29'/&gt;</w:t>
      </w:r>
    </w:p>
    <w:p w14:paraId="525F2D22" w14:textId="77777777" w:rsidR="006E110A" w:rsidRPr="00040E48" w:rsidRDefault="006E110A">
      <w:pPr>
        <w:pStyle w:val="XMLFragment"/>
        <w:rPr>
          <w:noProof w:val="0"/>
        </w:rPr>
      </w:pPr>
      <w:r w:rsidRPr="00040E48">
        <w:rPr>
          <w:noProof w:val="0"/>
        </w:rPr>
        <w:t xml:space="preserve">    &lt;id root=' ' extension=' '/&gt;</w:t>
      </w:r>
    </w:p>
    <w:p w14:paraId="2853620C" w14:textId="77777777" w:rsidR="006E110A" w:rsidRPr="00040E48" w:rsidRDefault="006E110A">
      <w:pPr>
        <w:pStyle w:val="XMLFragment"/>
        <w:rPr>
          <w:noProof w:val="0"/>
        </w:rPr>
      </w:pPr>
      <w:r w:rsidRPr="00040E48">
        <w:rPr>
          <w:noProof w:val="0"/>
        </w:rPr>
        <w:t xml:space="preserve">    &lt;code code='10200-4' displayName='HEART'</w:t>
      </w:r>
    </w:p>
    <w:p w14:paraId="21E52108" w14:textId="77777777" w:rsidR="006E110A" w:rsidRPr="00040E48" w:rsidRDefault="006E110A">
      <w:pPr>
        <w:pStyle w:val="XMLFragment"/>
        <w:rPr>
          <w:noProof w:val="0"/>
        </w:rPr>
      </w:pPr>
      <w:r w:rsidRPr="00040E48">
        <w:rPr>
          <w:noProof w:val="0"/>
        </w:rPr>
        <w:t xml:space="preserve">      codeSystem='2.16.840.1.113883.6.1' codeSystemName='LOINC'/&gt;</w:t>
      </w:r>
    </w:p>
    <w:p w14:paraId="6E30EBFF" w14:textId="77777777" w:rsidR="006E110A" w:rsidRPr="00040E48" w:rsidRDefault="006E110A">
      <w:pPr>
        <w:pStyle w:val="XMLFragment"/>
        <w:rPr>
          <w:noProof w:val="0"/>
        </w:rPr>
      </w:pPr>
      <w:r w:rsidRPr="00040E48">
        <w:rPr>
          <w:noProof w:val="0"/>
        </w:rPr>
        <w:t xml:space="preserve">    &lt;text&gt;</w:t>
      </w:r>
    </w:p>
    <w:p w14:paraId="65DA8966"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BD60053" w14:textId="77777777" w:rsidR="006E110A" w:rsidRPr="00040E48" w:rsidRDefault="006E110A">
      <w:pPr>
        <w:pStyle w:val="XMLFragment"/>
        <w:rPr>
          <w:noProof w:val="0"/>
        </w:rPr>
      </w:pPr>
      <w:r w:rsidRPr="00040E48">
        <w:rPr>
          <w:noProof w:val="0"/>
        </w:rPr>
        <w:t xml:space="preserve">    &lt;/text&gt;  </w:t>
      </w:r>
    </w:p>
    <w:p w14:paraId="2BD723B4" w14:textId="77777777" w:rsidR="00F22211" w:rsidRPr="00040E48" w:rsidRDefault="00F22211" w:rsidP="00F22211">
      <w:pPr>
        <w:pStyle w:val="XMLFragment"/>
        <w:rPr>
          <w:noProof w:val="0"/>
        </w:rPr>
      </w:pPr>
      <w:r w:rsidRPr="00040E48">
        <w:rPr>
          <w:noProof w:val="0"/>
        </w:rPr>
        <w:t xml:space="preserve">    &lt;entry&gt; </w:t>
      </w:r>
    </w:p>
    <w:p w14:paraId="77818907"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3F72CD2D"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32360619" w14:textId="77777777" w:rsidR="00F22211" w:rsidRPr="00393838" w:rsidRDefault="00F22211" w:rsidP="00F22211">
      <w:pPr>
        <w:pStyle w:val="XMLFragment"/>
        <w:rPr>
          <w:noProof w:val="0"/>
          <w:lang w:val="nl-NL"/>
          <w:rPrChange w:id="1205" w:author="Michael Clifton" w:date="2018-11-14T12:16:00Z">
            <w:rPr>
              <w:noProof w:val="0"/>
            </w:rPr>
          </w:rPrChange>
        </w:rPr>
      </w:pPr>
      <w:r w:rsidRPr="00040E48">
        <w:rPr>
          <w:noProof w:val="0"/>
        </w:rPr>
        <w:tab/>
      </w:r>
      <w:r w:rsidRPr="00040E48">
        <w:rPr>
          <w:noProof w:val="0"/>
        </w:rPr>
        <w:tab/>
        <w:t xml:space="preserve">  </w:t>
      </w:r>
      <w:r w:rsidRPr="00393838">
        <w:rPr>
          <w:noProof w:val="0"/>
          <w:lang w:val="nl-NL"/>
          <w:rPrChange w:id="1206" w:author="Michael Clifton" w:date="2018-11-14T12:16:00Z">
            <w:rPr>
              <w:noProof w:val="0"/>
            </w:rPr>
          </w:rPrChange>
        </w:rPr>
        <w:t>&lt;templateId root='</w:t>
      </w:r>
      <w:r w:rsidRPr="00393838">
        <w:rPr>
          <w:rStyle w:val="Hyperlink"/>
          <w:noProof w:val="0"/>
          <w:lang w:val="nl-NL"/>
          <w:rPrChange w:id="1207" w:author="Michael Clifton" w:date="2018-11-14T12:16:00Z">
            <w:rPr>
              <w:rStyle w:val="Hyperlink"/>
              <w:noProof w:val="0"/>
            </w:rPr>
          </w:rPrChange>
        </w:rPr>
        <w:t>1.3.6.1.4.1.19376.1.5.3.1.4.5</w:t>
      </w:r>
      <w:r w:rsidRPr="00393838">
        <w:rPr>
          <w:noProof w:val="0"/>
          <w:lang w:val="nl-NL"/>
          <w:rPrChange w:id="1208" w:author="Michael Clifton" w:date="2018-11-14T12:16:00Z">
            <w:rPr>
              <w:noProof w:val="0"/>
            </w:rPr>
          </w:rPrChange>
        </w:rPr>
        <w:t xml:space="preserve">'/&gt; </w:t>
      </w:r>
    </w:p>
    <w:p w14:paraId="5D94C340" w14:textId="77777777" w:rsidR="00F22211" w:rsidRPr="00393838" w:rsidRDefault="00F22211" w:rsidP="00F22211">
      <w:pPr>
        <w:pStyle w:val="XMLFragment"/>
        <w:rPr>
          <w:noProof w:val="0"/>
          <w:lang w:val="nl-NL"/>
          <w:rPrChange w:id="1209" w:author="Michael Clifton" w:date="2018-11-14T12:16:00Z">
            <w:rPr>
              <w:noProof w:val="0"/>
            </w:rPr>
          </w:rPrChange>
        </w:rPr>
      </w:pPr>
      <w:r w:rsidRPr="00393838">
        <w:rPr>
          <w:noProof w:val="0"/>
          <w:lang w:val="nl-NL"/>
          <w:rPrChange w:id="1210" w:author="Michael Clifton" w:date="2018-11-14T12:16:00Z">
            <w:rPr>
              <w:noProof w:val="0"/>
            </w:rPr>
          </w:rPrChange>
        </w:rPr>
        <w:tab/>
      </w:r>
      <w:r w:rsidRPr="00393838">
        <w:rPr>
          <w:noProof w:val="0"/>
          <w:lang w:val="nl-NL"/>
          <w:rPrChange w:id="1211" w:author="Michael Clifton" w:date="2018-11-14T12:16:00Z">
            <w:rPr>
              <w:noProof w:val="0"/>
            </w:rPr>
          </w:rPrChange>
        </w:rPr>
        <w:tab/>
      </w:r>
      <w:r w:rsidRPr="00393838">
        <w:rPr>
          <w:noProof w:val="0"/>
          <w:lang w:val="nl-NL"/>
          <w:rPrChange w:id="1212" w:author="Michael Clifton" w:date="2018-11-14T12:16:00Z">
            <w:rPr>
              <w:noProof w:val="0"/>
            </w:rPr>
          </w:rPrChange>
        </w:rPr>
        <w:tab/>
        <w:t xml:space="preserve">: </w:t>
      </w:r>
    </w:p>
    <w:p w14:paraId="2F1343BF" w14:textId="77777777" w:rsidR="00F22211" w:rsidRPr="00393838" w:rsidRDefault="00F22211" w:rsidP="00F22211">
      <w:pPr>
        <w:pStyle w:val="XMLFragment"/>
        <w:rPr>
          <w:noProof w:val="0"/>
          <w:lang w:val="nl-NL"/>
          <w:rPrChange w:id="1213" w:author="Michael Clifton" w:date="2018-11-14T12:16:00Z">
            <w:rPr>
              <w:noProof w:val="0"/>
            </w:rPr>
          </w:rPrChange>
        </w:rPr>
      </w:pPr>
      <w:r w:rsidRPr="00393838">
        <w:rPr>
          <w:noProof w:val="0"/>
          <w:lang w:val="nl-NL"/>
          <w:rPrChange w:id="1214" w:author="Michael Clifton" w:date="2018-11-14T12:16:00Z">
            <w:rPr>
              <w:noProof w:val="0"/>
            </w:rPr>
          </w:rPrChange>
        </w:rPr>
        <w:tab/>
      </w:r>
      <w:r w:rsidRPr="00393838">
        <w:rPr>
          <w:noProof w:val="0"/>
          <w:lang w:val="nl-NL"/>
          <w:rPrChange w:id="1215" w:author="Michael Clifton" w:date="2018-11-14T12:16:00Z">
            <w:rPr>
              <w:noProof w:val="0"/>
            </w:rPr>
          </w:rPrChange>
        </w:rPr>
        <w:tab/>
        <w:t>&lt;/entry&gt;   </w:t>
      </w:r>
    </w:p>
    <w:p w14:paraId="111AB388" w14:textId="77777777" w:rsidR="006E110A" w:rsidRPr="00040E48" w:rsidRDefault="006E110A">
      <w:pPr>
        <w:pStyle w:val="XMLFragment"/>
        <w:rPr>
          <w:noProof w:val="0"/>
        </w:rPr>
      </w:pPr>
      <w:r w:rsidRPr="00393838">
        <w:rPr>
          <w:noProof w:val="0"/>
          <w:lang w:val="nl-NL"/>
          <w:rPrChange w:id="1216" w:author="Michael Clifton" w:date="2018-11-14T12:16:00Z">
            <w:rPr>
              <w:noProof w:val="0"/>
            </w:rPr>
          </w:rPrChange>
        </w:rPr>
        <w:t xml:space="preserve">  </w:t>
      </w:r>
      <w:r w:rsidRPr="00040E48">
        <w:rPr>
          <w:noProof w:val="0"/>
        </w:rPr>
        <w:t>&lt;/section&gt;</w:t>
      </w:r>
    </w:p>
    <w:p w14:paraId="48662446" w14:textId="77777777" w:rsidR="006E110A" w:rsidRPr="00040E48" w:rsidRDefault="006E110A">
      <w:pPr>
        <w:pStyle w:val="XMLFragment"/>
        <w:rPr>
          <w:noProof w:val="0"/>
        </w:rPr>
      </w:pPr>
      <w:r w:rsidRPr="00040E48">
        <w:rPr>
          <w:noProof w:val="0"/>
        </w:rPr>
        <w:t>&lt;/component&gt;</w:t>
      </w:r>
    </w:p>
    <w:p w14:paraId="118A704B" w14:textId="77777777" w:rsidR="006E110A" w:rsidRPr="00040E48" w:rsidRDefault="006E110A">
      <w:pPr>
        <w:pStyle w:val="FigureTitle"/>
        <w:rPr>
          <w:noProof w:val="0"/>
        </w:rPr>
      </w:pPr>
      <w:r w:rsidRPr="00040E48">
        <w:rPr>
          <w:noProof w:val="0"/>
        </w:rPr>
        <w:t xml:space="preserve">Figure </w:t>
      </w:r>
      <w:r w:rsidR="00E4213A" w:rsidRPr="00040E48">
        <w:rPr>
          <w:noProof w:val="0"/>
        </w:rPr>
        <w:t>6.3.3.4.20</w:t>
      </w:r>
      <w:r w:rsidR="0063221E" w:rsidRPr="00040E48">
        <w:rPr>
          <w:noProof w:val="0"/>
        </w:rPr>
        <w:t>-1:</w:t>
      </w:r>
      <w:r w:rsidR="00E36C93" w:rsidRPr="00040E48">
        <w:rPr>
          <w:noProof w:val="0"/>
        </w:rPr>
        <w:t xml:space="preserve"> </w:t>
      </w:r>
      <w:r w:rsidRPr="00040E48">
        <w:rPr>
          <w:noProof w:val="0"/>
        </w:rPr>
        <w:t>Sample Heart Section</w:t>
      </w:r>
    </w:p>
    <w:p w14:paraId="07029F14" w14:textId="77777777" w:rsidR="006E110A" w:rsidRPr="00040E48" w:rsidRDefault="00E36C93" w:rsidP="00EF41A6">
      <w:pPr>
        <w:pStyle w:val="Heading5TOC"/>
        <w:rPr>
          <w:noProof w:val="0"/>
          <w:lang w:val="en-US"/>
        </w:rPr>
      </w:pPr>
      <w:bookmarkStart w:id="1217" w:name="T1_3_6_1_4_1_19376_1_5_3_1_1_9_30"/>
      <w:r w:rsidRPr="00040E48">
        <w:rPr>
          <w:noProof w:val="0"/>
          <w:lang w:val="en-US"/>
        </w:rPr>
        <w:t xml:space="preserve"> </w:t>
      </w:r>
      <w:bookmarkStart w:id="1218" w:name="_Toc441141994"/>
      <w:r w:rsidR="006E110A" w:rsidRPr="00040E48">
        <w:rPr>
          <w:noProof w:val="0"/>
          <w:lang w:val="en-US"/>
        </w:rPr>
        <w:t>Respiratory System Section 1.3.6.1.4.1.19376.1.5.3.1.1.9.30</w:t>
      </w:r>
      <w:bookmarkEnd w:id="121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62B702C0"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217"/>
          <w:p w14:paraId="0A9D6DBA"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54873988" w14:textId="77777777" w:rsidR="006E110A" w:rsidRPr="00040E48" w:rsidRDefault="006E110A">
            <w:pPr>
              <w:pStyle w:val="TableEntry"/>
              <w:rPr>
                <w:noProof w:val="0"/>
              </w:rPr>
            </w:pPr>
            <w:r w:rsidRPr="00040E48">
              <w:rPr>
                <w:noProof w:val="0"/>
              </w:rPr>
              <w:t xml:space="preserve">1.3.6.1.4.1.19376.1.5.3.1.1.9.30 </w:t>
            </w:r>
          </w:p>
        </w:tc>
      </w:tr>
      <w:tr w:rsidR="006E110A" w:rsidRPr="00040E48" w14:paraId="55FF86EA"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21F1729E"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46C6DC55" w14:textId="77777777" w:rsidR="006E110A" w:rsidRPr="00040E48" w:rsidRDefault="006E110A">
            <w:pPr>
              <w:pStyle w:val="TableEntry"/>
              <w:rPr>
                <w:noProof w:val="0"/>
              </w:rPr>
            </w:pPr>
            <w:r w:rsidRPr="00040E48">
              <w:rPr>
                <w:noProof w:val="0"/>
              </w:rPr>
              <w:t xml:space="preserve">The respiratory system section shall contain a description of any type of respiratory exam. </w:t>
            </w:r>
          </w:p>
        </w:tc>
      </w:tr>
      <w:tr w:rsidR="006E110A" w:rsidRPr="00040E48" w14:paraId="09B52B95"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46E79746"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DA33138"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8A4148D" w14:textId="77777777" w:rsidR="006E110A" w:rsidRPr="00040E48" w:rsidRDefault="006E110A">
            <w:pPr>
              <w:pStyle w:val="TableEntryHeader"/>
              <w:rPr>
                <w:noProof w:val="0"/>
              </w:rPr>
            </w:pPr>
            <w:r w:rsidRPr="00040E48">
              <w:rPr>
                <w:noProof w:val="0"/>
              </w:rPr>
              <w:t xml:space="preserve">Description </w:t>
            </w:r>
          </w:p>
        </w:tc>
      </w:tr>
      <w:tr w:rsidR="006E110A" w:rsidRPr="00040E48" w14:paraId="28517ED3"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0655BC1D" w14:textId="77777777" w:rsidR="006E110A" w:rsidRPr="00040E48" w:rsidRDefault="006E110A">
            <w:pPr>
              <w:pStyle w:val="TableEntry"/>
              <w:rPr>
                <w:noProof w:val="0"/>
              </w:rPr>
            </w:pPr>
            <w:r w:rsidRPr="00040E48">
              <w:rPr>
                <w:noProof w:val="0"/>
              </w:rPr>
              <w:t xml:space="preserve">11412-4 </w:t>
            </w:r>
          </w:p>
        </w:tc>
        <w:tc>
          <w:tcPr>
            <w:tcW w:w="500" w:type="pct"/>
            <w:tcBorders>
              <w:top w:val="single" w:sz="6" w:space="0" w:color="000000"/>
              <w:left w:val="single" w:sz="6" w:space="0" w:color="000000"/>
              <w:bottom w:val="single" w:sz="6" w:space="0" w:color="000000"/>
              <w:right w:val="single" w:sz="6" w:space="0" w:color="000000"/>
            </w:tcBorders>
            <w:vAlign w:val="center"/>
          </w:tcPr>
          <w:p w14:paraId="221E54DE"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00AA8233" w14:textId="77777777" w:rsidR="006E110A" w:rsidRPr="00040E48" w:rsidRDefault="006E110A">
            <w:pPr>
              <w:pStyle w:val="TableEntry"/>
              <w:rPr>
                <w:noProof w:val="0"/>
              </w:rPr>
            </w:pPr>
            <w:r w:rsidRPr="00040E48">
              <w:rPr>
                <w:noProof w:val="0"/>
              </w:rPr>
              <w:t xml:space="preserve">RESPIRATORY SYSTEM </w:t>
            </w:r>
          </w:p>
        </w:tc>
      </w:tr>
      <w:tr w:rsidR="00D35434" w:rsidRPr="00040E48" w14:paraId="33AD7834"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597B2324" w14:textId="77777777" w:rsidR="00E22071" w:rsidRPr="00040E48" w:rsidRDefault="00E22071" w:rsidP="00F31577">
            <w:pPr>
              <w:pStyle w:val="Default"/>
              <w:spacing w:before="40" w:after="40"/>
              <w:jc w:val="center"/>
              <w:rPr>
                <w:b/>
                <w:bCs/>
                <w:sz w:val="20"/>
                <w:szCs w:val="20"/>
              </w:rPr>
            </w:pPr>
            <w:r w:rsidRPr="00040E48">
              <w:rPr>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64001426" w14:textId="77777777" w:rsidR="00E22071" w:rsidRPr="00040E48" w:rsidRDefault="00E22071" w:rsidP="00F31577">
            <w:pPr>
              <w:pStyle w:val="Default"/>
              <w:spacing w:before="40" w:after="40"/>
              <w:jc w:val="center"/>
              <w:rPr>
                <w:b/>
                <w:bCs/>
                <w:sz w:val="20"/>
                <w:szCs w:val="20"/>
              </w:rPr>
            </w:pPr>
            <w:r w:rsidRPr="00040E48">
              <w:rPr>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7211E5E5" w14:textId="77777777" w:rsidR="00E22071" w:rsidRPr="00040E48" w:rsidRDefault="00E22071" w:rsidP="00F31577">
            <w:pPr>
              <w:pStyle w:val="Default"/>
              <w:spacing w:before="40" w:after="40"/>
              <w:jc w:val="center"/>
              <w:rPr>
                <w:b/>
                <w:bCs/>
                <w:sz w:val="20"/>
                <w:szCs w:val="20"/>
              </w:rPr>
            </w:pPr>
            <w:r w:rsidRPr="00040E48">
              <w:rPr>
                <w:b/>
                <w:bCs/>
                <w:sz w:val="20"/>
                <w:szCs w:val="20"/>
              </w:rPr>
              <w:t>Description</w:t>
            </w:r>
          </w:p>
        </w:tc>
      </w:tr>
      <w:tr w:rsidR="00D35434" w:rsidRPr="00040E48" w14:paraId="156C4C2D"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20E94007"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2F4A1DEB"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496A7DE3"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76B32499" w14:textId="77777777" w:rsidR="006E110A" w:rsidRPr="00040E48" w:rsidRDefault="006E110A">
      <w:pPr>
        <w:pStyle w:val="BodyText"/>
        <w:rPr>
          <w:noProof w:val="0"/>
        </w:rPr>
      </w:pPr>
    </w:p>
    <w:p w14:paraId="51900202" w14:textId="77777777" w:rsidR="006E110A" w:rsidRPr="00040E48" w:rsidRDefault="006E110A">
      <w:pPr>
        <w:pStyle w:val="XMLFragment"/>
        <w:rPr>
          <w:noProof w:val="0"/>
        </w:rPr>
      </w:pPr>
      <w:r w:rsidRPr="00040E48">
        <w:rPr>
          <w:noProof w:val="0"/>
        </w:rPr>
        <w:lastRenderedPageBreak/>
        <w:t>&lt;component&gt;</w:t>
      </w:r>
    </w:p>
    <w:p w14:paraId="1CA9ED75" w14:textId="77777777" w:rsidR="006E110A" w:rsidRPr="00040E48" w:rsidRDefault="006E110A">
      <w:pPr>
        <w:pStyle w:val="XMLFragment"/>
        <w:rPr>
          <w:noProof w:val="0"/>
        </w:rPr>
      </w:pPr>
      <w:r w:rsidRPr="00040E48">
        <w:rPr>
          <w:noProof w:val="0"/>
        </w:rPr>
        <w:t xml:space="preserve">  &lt;section&gt;</w:t>
      </w:r>
    </w:p>
    <w:p w14:paraId="3E07561B" w14:textId="77777777" w:rsidR="006E110A" w:rsidRPr="00040E48" w:rsidRDefault="006E110A">
      <w:pPr>
        <w:pStyle w:val="XMLFragment"/>
        <w:rPr>
          <w:noProof w:val="0"/>
        </w:rPr>
      </w:pPr>
      <w:r w:rsidRPr="00040E48">
        <w:rPr>
          <w:noProof w:val="0"/>
        </w:rPr>
        <w:t xml:space="preserve">    &lt;templateId root='1.3.6.1.4.1.19376.1.5.3.1.1.9.30'/&gt;</w:t>
      </w:r>
    </w:p>
    <w:p w14:paraId="3A7F10EB" w14:textId="77777777" w:rsidR="006E110A" w:rsidRPr="00040E48" w:rsidRDefault="006E110A">
      <w:pPr>
        <w:pStyle w:val="XMLFragment"/>
        <w:rPr>
          <w:noProof w:val="0"/>
        </w:rPr>
      </w:pPr>
      <w:r w:rsidRPr="00040E48">
        <w:rPr>
          <w:noProof w:val="0"/>
        </w:rPr>
        <w:t xml:space="preserve">    &lt;id root=' ' extension=' '/&gt;</w:t>
      </w:r>
    </w:p>
    <w:p w14:paraId="37B8C94F" w14:textId="77777777" w:rsidR="006E110A" w:rsidRPr="00040E48" w:rsidRDefault="006E110A">
      <w:pPr>
        <w:pStyle w:val="XMLFragment"/>
        <w:rPr>
          <w:noProof w:val="0"/>
        </w:rPr>
      </w:pPr>
      <w:r w:rsidRPr="00040E48">
        <w:rPr>
          <w:noProof w:val="0"/>
        </w:rPr>
        <w:t xml:space="preserve">    &lt;code code='11412-4' displayName='RESPIRATORY SYSTEM'</w:t>
      </w:r>
    </w:p>
    <w:p w14:paraId="470FAF8B" w14:textId="77777777" w:rsidR="006E110A" w:rsidRPr="00040E48" w:rsidRDefault="006E110A">
      <w:pPr>
        <w:pStyle w:val="XMLFragment"/>
        <w:rPr>
          <w:noProof w:val="0"/>
        </w:rPr>
      </w:pPr>
      <w:r w:rsidRPr="00040E48">
        <w:rPr>
          <w:noProof w:val="0"/>
        </w:rPr>
        <w:t xml:space="preserve">      codeSystem='2.16.840.1.113883.6.1' codeSystemName='LOINC'/&gt;</w:t>
      </w:r>
    </w:p>
    <w:p w14:paraId="3FCE4B27" w14:textId="77777777" w:rsidR="006E110A" w:rsidRPr="00040E48" w:rsidRDefault="006E110A">
      <w:pPr>
        <w:pStyle w:val="XMLFragment"/>
        <w:rPr>
          <w:noProof w:val="0"/>
        </w:rPr>
      </w:pPr>
      <w:r w:rsidRPr="00040E48">
        <w:rPr>
          <w:noProof w:val="0"/>
        </w:rPr>
        <w:t xml:space="preserve">    &lt;text&gt;</w:t>
      </w:r>
    </w:p>
    <w:p w14:paraId="6825E0F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10348714" w14:textId="77777777" w:rsidR="006E110A" w:rsidRPr="00040E48" w:rsidRDefault="006E110A">
      <w:pPr>
        <w:pStyle w:val="XMLFragment"/>
        <w:rPr>
          <w:noProof w:val="0"/>
        </w:rPr>
      </w:pPr>
      <w:r w:rsidRPr="00040E48">
        <w:rPr>
          <w:noProof w:val="0"/>
        </w:rPr>
        <w:t xml:space="preserve">    &lt;/text&gt;  </w:t>
      </w:r>
    </w:p>
    <w:p w14:paraId="4A2EBCD8" w14:textId="77777777" w:rsidR="00F22211" w:rsidRPr="00040E48" w:rsidRDefault="00F22211" w:rsidP="00F22211">
      <w:pPr>
        <w:pStyle w:val="XMLFragment"/>
        <w:rPr>
          <w:noProof w:val="0"/>
        </w:rPr>
      </w:pPr>
      <w:r w:rsidRPr="00040E48">
        <w:rPr>
          <w:noProof w:val="0"/>
        </w:rPr>
        <w:t xml:space="preserve">    &lt;entry&gt; </w:t>
      </w:r>
    </w:p>
    <w:p w14:paraId="7E0F753E"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3211D65E"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71599DF3" w14:textId="77777777" w:rsidR="00F22211" w:rsidRPr="00F331FC" w:rsidRDefault="00F22211" w:rsidP="00F22211">
      <w:pPr>
        <w:pStyle w:val="XMLFragment"/>
        <w:rPr>
          <w:noProof w:val="0"/>
          <w:lang w:val="nl-NL"/>
          <w:rPrChange w:id="1219" w:author="Michael Clifton" w:date="2018-10-11T10:12:00Z">
            <w:rPr>
              <w:noProof w:val="0"/>
            </w:rPr>
          </w:rPrChange>
        </w:rPr>
      </w:pPr>
      <w:r w:rsidRPr="00040E48">
        <w:rPr>
          <w:noProof w:val="0"/>
        </w:rPr>
        <w:tab/>
      </w:r>
      <w:r w:rsidRPr="00040E48">
        <w:rPr>
          <w:noProof w:val="0"/>
        </w:rPr>
        <w:tab/>
        <w:t xml:space="preserve">  </w:t>
      </w:r>
      <w:r w:rsidRPr="00F331FC">
        <w:rPr>
          <w:noProof w:val="0"/>
          <w:lang w:val="nl-NL"/>
          <w:rPrChange w:id="1220" w:author="Michael Clifton" w:date="2018-10-11T10:12:00Z">
            <w:rPr>
              <w:noProof w:val="0"/>
            </w:rPr>
          </w:rPrChange>
        </w:rPr>
        <w:t xml:space="preserve">&lt;templateId root='1.3.6.1.4.1.19376.1.5.3.1.4.5'/&gt; </w:t>
      </w:r>
    </w:p>
    <w:p w14:paraId="160D7043" w14:textId="77777777" w:rsidR="00F22211" w:rsidRPr="00F331FC" w:rsidRDefault="00F22211" w:rsidP="00F22211">
      <w:pPr>
        <w:pStyle w:val="XMLFragment"/>
        <w:rPr>
          <w:noProof w:val="0"/>
          <w:lang w:val="nl-NL"/>
          <w:rPrChange w:id="1221" w:author="Michael Clifton" w:date="2018-10-11T10:12:00Z">
            <w:rPr>
              <w:noProof w:val="0"/>
            </w:rPr>
          </w:rPrChange>
        </w:rPr>
      </w:pPr>
      <w:r w:rsidRPr="00F331FC">
        <w:rPr>
          <w:noProof w:val="0"/>
          <w:lang w:val="nl-NL"/>
          <w:rPrChange w:id="1222" w:author="Michael Clifton" w:date="2018-10-11T10:12:00Z">
            <w:rPr>
              <w:noProof w:val="0"/>
            </w:rPr>
          </w:rPrChange>
        </w:rPr>
        <w:tab/>
      </w:r>
      <w:r w:rsidRPr="00F331FC">
        <w:rPr>
          <w:noProof w:val="0"/>
          <w:lang w:val="nl-NL"/>
          <w:rPrChange w:id="1223" w:author="Michael Clifton" w:date="2018-10-11T10:12:00Z">
            <w:rPr>
              <w:noProof w:val="0"/>
            </w:rPr>
          </w:rPrChange>
        </w:rPr>
        <w:tab/>
      </w:r>
      <w:r w:rsidRPr="00F331FC">
        <w:rPr>
          <w:noProof w:val="0"/>
          <w:lang w:val="nl-NL"/>
          <w:rPrChange w:id="1224" w:author="Michael Clifton" w:date="2018-10-11T10:12:00Z">
            <w:rPr>
              <w:noProof w:val="0"/>
            </w:rPr>
          </w:rPrChange>
        </w:rPr>
        <w:tab/>
        <w:t xml:space="preserve">: </w:t>
      </w:r>
    </w:p>
    <w:p w14:paraId="1C986CEB" w14:textId="77777777" w:rsidR="00F22211" w:rsidRPr="00F331FC" w:rsidRDefault="00F22211" w:rsidP="00F22211">
      <w:pPr>
        <w:pStyle w:val="XMLFragment"/>
        <w:rPr>
          <w:noProof w:val="0"/>
          <w:lang w:val="nl-NL"/>
          <w:rPrChange w:id="1225" w:author="Michael Clifton" w:date="2018-10-11T10:12:00Z">
            <w:rPr>
              <w:noProof w:val="0"/>
            </w:rPr>
          </w:rPrChange>
        </w:rPr>
      </w:pPr>
      <w:r w:rsidRPr="00F331FC">
        <w:rPr>
          <w:noProof w:val="0"/>
          <w:lang w:val="nl-NL"/>
          <w:rPrChange w:id="1226" w:author="Michael Clifton" w:date="2018-10-11T10:12:00Z">
            <w:rPr>
              <w:noProof w:val="0"/>
            </w:rPr>
          </w:rPrChange>
        </w:rPr>
        <w:tab/>
      </w:r>
      <w:r w:rsidRPr="00F331FC">
        <w:rPr>
          <w:noProof w:val="0"/>
          <w:lang w:val="nl-NL"/>
          <w:rPrChange w:id="1227" w:author="Michael Clifton" w:date="2018-10-11T10:12:00Z">
            <w:rPr>
              <w:noProof w:val="0"/>
            </w:rPr>
          </w:rPrChange>
        </w:rPr>
        <w:tab/>
        <w:t>&lt;/entry&gt;   </w:t>
      </w:r>
    </w:p>
    <w:p w14:paraId="1E973E27" w14:textId="77777777" w:rsidR="006E110A" w:rsidRPr="00040E48" w:rsidRDefault="006E110A">
      <w:pPr>
        <w:pStyle w:val="XMLFragment"/>
        <w:rPr>
          <w:noProof w:val="0"/>
        </w:rPr>
      </w:pPr>
      <w:r w:rsidRPr="00F331FC">
        <w:rPr>
          <w:noProof w:val="0"/>
          <w:lang w:val="nl-NL"/>
          <w:rPrChange w:id="1228" w:author="Michael Clifton" w:date="2018-10-11T10:12:00Z">
            <w:rPr>
              <w:noProof w:val="0"/>
            </w:rPr>
          </w:rPrChange>
        </w:rPr>
        <w:t xml:space="preserve">  </w:t>
      </w:r>
      <w:r w:rsidRPr="00040E48">
        <w:rPr>
          <w:noProof w:val="0"/>
        </w:rPr>
        <w:t>&lt;/section&gt;</w:t>
      </w:r>
    </w:p>
    <w:p w14:paraId="2B381C49" w14:textId="77777777" w:rsidR="006E110A" w:rsidRPr="00040E48" w:rsidRDefault="006E110A">
      <w:pPr>
        <w:pStyle w:val="XMLFragment"/>
        <w:rPr>
          <w:noProof w:val="0"/>
        </w:rPr>
      </w:pPr>
      <w:r w:rsidRPr="00040E48">
        <w:rPr>
          <w:noProof w:val="0"/>
        </w:rPr>
        <w:t>&lt;/component&gt;</w:t>
      </w:r>
    </w:p>
    <w:p w14:paraId="22A1E640" w14:textId="77777777" w:rsidR="006E110A" w:rsidRPr="00040E48" w:rsidRDefault="006E110A">
      <w:pPr>
        <w:pStyle w:val="FigureTitle"/>
        <w:rPr>
          <w:noProof w:val="0"/>
        </w:rPr>
      </w:pPr>
      <w:r w:rsidRPr="00040E48">
        <w:rPr>
          <w:noProof w:val="0"/>
        </w:rPr>
        <w:t xml:space="preserve">Figure </w:t>
      </w:r>
      <w:r w:rsidR="00E4213A" w:rsidRPr="00040E48">
        <w:rPr>
          <w:noProof w:val="0"/>
        </w:rPr>
        <w:t>6.3.3.4.21</w:t>
      </w:r>
      <w:r w:rsidR="0063221E" w:rsidRPr="00040E48">
        <w:rPr>
          <w:noProof w:val="0"/>
        </w:rPr>
        <w:t>-1:</w:t>
      </w:r>
      <w:r w:rsidR="00E36C93" w:rsidRPr="00040E48">
        <w:rPr>
          <w:noProof w:val="0"/>
        </w:rPr>
        <w:t xml:space="preserve"> </w:t>
      </w:r>
      <w:r w:rsidRPr="00040E48">
        <w:rPr>
          <w:noProof w:val="0"/>
        </w:rPr>
        <w:t>Sample Respiratory System Section</w:t>
      </w:r>
    </w:p>
    <w:p w14:paraId="380AF4E6" w14:textId="77777777" w:rsidR="006E110A" w:rsidRPr="00040E48" w:rsidRDefault="00E36C93" w:rsidP="00EF41A6">
      <w:pPr>
        <w:pStyle w:val="Heading5TOC"/>
        <w:rPr>
          <w:noProof w:val="0"/>
          <w:lang w:val="en-US"/>
        </w:rPr>
      </w:pPr>
      <w:bookmarkStart w:id="1229" w:name="T1_3_6_1_4_1_19376_1_5_3_1_1_9_31"/>
      <w:r w:rsidRPr="00040E48">
        <w:rPr>
          <w:noProof w:val="0"/>
          <w:lang w:val="en-US"/>
        </w:rPr>
        <w:t xml:space="preserve"> </w:t>
      </w:r>
      <w:bookmarkStart w:id="1230" w:name="_Toc441141995"/>
      <w:r w:rsidR="006E110A" w:rsidRPr="00040E48">
        <w:rPr>
          <w:noProof w:val="0"/>
          <w:lang w:val="en-US"/>
        </w:rPr>
        <w:t>Abdomen Section 1.3.6.1.4.1.19376.1.5.3.1.1.9.31</w:t>
      </w:r>
      <w:bookmarkEnd w:id="1230"/>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1918937A"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229"/>
          <w:p w14:paraId="1761F89E"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248B8FCE" w14:textId="77777777" w:rsidR="006E110A" w:rsidRPr="00040E48" w:rsidRDefault="006E110A">
            <w:pPr>
              <w:pStyle w:val="TableEntry"/>
              <w:rPr>
                <w:noProof w:val="0"/>
              </w:rPr>
            </w:pPr>
            <w:r w:rsidRPr="00040E48">
              <w:rPr>
                <w:noProof w:val="0"/>
              </w:rPr>
              <w:t xml:space="preserve">1.3.6.1.4.1.19376.1.5.3.1.1.9.31 </w:t>
            </w:r>
          </w:p>
        </w:tc>
      </w:tr>
      <w:tr w:rsidR="006E110A" w:rsidRPr="00040E48" w14:paraId="0C158C7D"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5EDE674A"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152D7606" w14:textId="77777777" w:rsidR="006E110A" w:rsidRPr="00040E48" w:rsidRDefault="006E110A">
            <w:pPr>
              <w:pStyle w:val="TableEntry"/>
              <w:rPr>
                <w:noProof w:val="0"/>
              </w:rPr>
            </w:pPr>
            <w:r w:rsidRPr="00040E48">
              <w:rPr>
                <w:noProof w:val="0"/>
              </w:rPr>
              <w:t xml:space="preserve">The abdomen system section shall contain a description of any type of abdominal exam. </w:t>
            </w:r>
          </w:p>
        </w:tc>
      </w:tr>
      <w:tr w:rsidR="006E110A" w:rsidRPr="00040E48" w14:paraId="5CA97795"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31BB55C0"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AD58562"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C6AEA40" w14:textId="77777777" w:rsidR="006E110A" w:rsidRPr="00040E48" w:rsidRDefault="006E110A">
            <w:pPr>
              <w:pStyle w:val="TableEntryHeader"/>
              <w:rPr>
                <w:noProof w:val="0"/>
              </w:rPr>
            </w:pPr>
            <w:r w:rsidRPr="00040E48">
              <w:rPr>
                <w:noProof w:val="0"/>
              </w:rPr>
              <w:t xml:space="preserve">Description </w:t>
            </w:r>
          </w:p>
        </w:tc>
      </w:tr>
      <w:tr w:rsidR="006E110A" w:rsidRPr="00040E48" w14:paraId="1B5E0F90"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6C5D8357" w14:textId="77777777" w:rsidR="006E110A" w:rsidRPr="00040E48" w:rsidRDefault="006E110A">
            <w:pPr>
              <w:pStyle w:val="TableEntry"/>
              <w:rPr>
                <w:noProof w:val="0"/>
              </w:rPr>
            </w:pPr>
            <w:r w:rsidRPr="00040E48">
              <w:rPr>
                <w:noProof w:val="0"/>
              </w:rPr>
              <w:t xml:space="preserve">10191-5 </w:t>
            </w:r>
          </w:p>
        </w:tc>
        <w:tc>
          <w:tcPr>
            <w:tcW w:w="500" w:type="pct"/>
            <w:tcBorders>
              <w:top w:val="single" w:sz="6" w:space="0" w:color="000000"/>
              <w:left w:val="single" w:sz="6" w:space="0" w:color="000000"/>
              <w:bottom w:val="single" w:sz="6" w:space="0" w:color="000000"/>
              <w:right w:val="single" w:sz="6" w:space="0" w:color="000000"/>
            </w:tcBorders>
            <w:vAlign w:val="center"/>
          </w:tcPr>
          <w:p w14:paraId="5A84963E"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2B84A942" w14:textId="77777777" w:rsidR="006E110A" w:rsidRPr="00040E48" w:rsidRDefault="006E110A">
            <w:pPr>
              <w:pStyle w:val="TableEntry"/>
              <w:rPr>
                <w:noProof w:val="0"/>
              </w:rPr>
            </w:pPr>
            <w:r w:rsidRPr="00040E48">
              <w:rPr>
                <w:noProof w:val="0"/>
              </w:rPr>
              <w:t xml:space="preserve">ABDOMEN </w:t>
            </w:r>
          </w:p>
        </w:tc>
      </w:tr>
      <w:tr w:rsidR="00D35434" w:rsidRPr="00040E48" w14:paraId="0B58B380"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0287BED7"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2CB0E21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18DDAD94"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78E7961A"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64EAF9D5"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257F5365"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20AF1C90" w14:textId="77777777" w:rsidR="00E22071" w:rsidRPr="00040E48" w:rsidRDefault="00E22071" w:rsidP="00F31577">
            <w:pPr>
              <w:pStyle w:val="Default"/>
              <w:spacing w:before="40" w:after="40"/>
              <w:rPr>
                <w:rStyle w:val="Hyperlink"/>
                <w:sz w:val="18"/>
                <w:szCs w:val="18"/>
              </w:rPr>
            </w:pPr>
            <w:r w:rsidRPr="00040E48">
              <w:rPr>
                <w:bCs/>
                <w:sz w:val="18"/>
                <w:szCs w:val="18"/>
              </w:rPr>
              <w:t>Problem Observation</w:t>
            </w:r>
          </w:p>
        </w:tc>
      </w:tr>
    </w:tbl>
    <w:p w14:paraId="677662D2" w14:textId="77777777" w:rsidR="006E110A" w:rsidRPr="00040E48" w:rsidRDefault="006E110A">
      <w:pPr>
        <w:pStyle w:val="BodyText"/>
        <w:rPr>
          <w:noProof w:val="0"/>
        </w:rPr>
      </w:pPr>
    </w:p>
    <w:p w14:paraId="43BA0A66" w14:textId="77777777" w:rsidR="006E110A" w:rsidRPr="00040E48" w:rsidRDefault="006E110A">
      <w:pPr>
        <w:pStyle w:val="XMLFragment"/>
        <w:rPr>
          <w:noProof w:val="0"/>
        </w:rPr>
      </w:pPr>
      <w:r w:rsidRPr="00040E48">
        <w:rPr>
          <w:noProof w:val="0"/>
        </w:rPr>
        <w:t>&lt;component&gt;</w:t>
      </w:r>
    </w:p>
    <w:p w14:paraId="532DCB69" w14:textId="77777777" w:rsidR="006E110A" w:rsidRPr="00040E48" w:rsidRDefault="006E110A">
      <w:pPr>
        <w:pStyle w:val="XMLFragment"/>
        <w:rPr>
          <w:noProof w:val="0"/>
        </w:rPr>
      </w:pPr>
      <w:r w:rsidRPr="00040E48">
        <w:rPr>
          <w:noProof w:val="0"/>
        </w:rPr>
        <w:t xml:space="preserve">  &lt;section&gt;</w:t>
      </w:r>
    </w:p>
    <w:p w14:paraId="1EE16B9D" w14:textId="77777777" w:rsidR="006E110A" w:rsidRPr="00040E48" w:rsidRDefault="006E110A">
      <w:pPr>
        <w:pStyle w:val="XMLFragment"/>
        <w:rPr>
          <w:noProof w:val="0"/>
        </w:rPr>
      </w:pPr>
      <w:r w:rsidRPr="00040E48">
        <w:rPr>
          <w:noProof w:val="0"/>
        </w:rPr>
        <w:t xml:space="preserve">    &lt;templateId root='1.3.6.1.4.1.19376.1.5.3.1.1.9.31'/&gt;</w:t>
      </w:r>
    </w:p>
    <w:p w14:paraId="48EA3229" w14:textId="77777777" w:rsidR="006E110A" w:rsidRPr="00040E48" w:rsidRDefault="006E110A">
      <w:pPr>
        <w:pStyle w:val="XMLFragment"/>
        <w:rPr>
          <w:noProof w:val="0"/>
        </w:rPr>
      </w:pPr>
      <w:r w:rsidRPr="00040E48">
        <w:rPr>
          <w:noProof w:val="0"/>
        </w:rPr>
        <w:t xml:space="preserve">    &lt;id root=' ' extension=' '/&gt;</w:t>
      </w:r>
    </w:p>
    <w:p w14:paraId="5B933DB6" w14:textId="77777777" w:rsidR="006E110A" w:rsidRPr="00040E48" w:rsidRDefault="006E110A">
      <w:pPr>
        <w:pStyle w:val="XMLFragment"/>
        <w:rPr>
          <w:noProof w:val="0"/>
        </w:rPr>
      </w:pPr>
      <w:r w:rsidRPr="00040E48">
        <w:rPr>
          <w:noProof w:val="0"/>
        </w:rPr>
        <w:t xml:space="preserve">    &lt;code code='10191-5' displayName='ABDOMEN'</w:t>
      </w:r>
    </w:p>
    <w:p w14:paraId="3AB361C2" w14:textId="77777777" w:rsidR="006E110A" w:rsidRPr="00040E48" w:rsidRDefault="006E110A">
      <w:pPr>
        <w:pStyle w:val="XMLFragment"/>
        <w:rPr>
          <w:noProof w:val="0"/>
        </w:rPr>
      </w:pPr>
      <w:r w:rsidRPr="00040E48">
        <w:rPr>
          <w:noProof w:val="0"/>
        </w:rPr>
        <w:t xml:space="preserve">      codeSystem='2.16.840.1.113883.6.1' codeSystemName='LOINC'/&gt;</w:t>
      </w:r>
    </w:p>
    <w:p w14:paraId="0EBA25DF" w14:textId="77777777" w:rsidR="006E110A" w:rsidRPr="00040E48" w:rsidRDefault="006E110A">
      <w:pPr>
        <w:pStyle w:val="XMLFragment"/>
        <w:rPr>
          <w:noProof w:val="0"/>
        </w:rPr>
      </w:pPr>
      <w:r w:rsidRPr="00040E48">
        <w:rPr>
          <w:noProof w:val="0"/>
        </w:rPr>
        <w:t xml:space="preserve">    &lt;text&gt;</w:t>
      </w:r>
    </w:p>
    <w:p w14:paraId="164BA00D"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E47C380" w14:textId="77777777" w:rsidR="006E110A" w:rsidRPr="00040E48" w:rsidRDefault="006E110A">
      <w:pPr>
        <w:pStyle w:val="XMLFragment"/>
        <w:rPr>
          <w:noProof w:val="0"/>
        </w:rPr>
      </w:pPr>
      <w:r w:rsidRPr="00040E48">
        <w:rPr>
          <w:noProof w:val="0"/>
        </w:rPr>
        <w:t xml:space="preserve">    &lt;/text&gt;  </w:t>
      </w:r>
    </w:p>
    <w:p w14:paraId="5223E8DB" w14:textId="77777777" w:rsidR="00F22211" w:rsidRPr="00040E48" w:rsidRDefault="00F22211" w:rsidP="00F22211">
      <w:pPr>
        <w:pStyle w:val="XMLFragment"/>
        <w:rPr>
          <w:noProof w:val="0"/>
        </w:rPr>
      </w:pPr>
      <w:r w:rsidRPr="00040E48">
        <w:rPr>
          <w:noProof w:val="0"/>
        </w:rPr>
        <w:t xml:space="preserve">    &lt;entry&gt; </w:t>
      </w:r>
    </w:p>
    <w:p w14:paraId="46A8EE01"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59BF6B09"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1F7A2DD6" w14:textId="77777777" w:rsidR="00F22211" w:rsidRPr="00393838" w:rsidRDefault="00F22211" w:rsidP="00F22211">
      <w:pPr>
        <w:pStyle w:val="XMLFragment"/>
        <w:rPr>
          <w:noProof w:val="0"/>
          <w:lang w:val="nl-NL"/>
          <w:rPrChange w:id="1231" w:author="Michael Clifton" w:date="2018-11-14T12:16:00Z">
            <w:rPr>
              <w:noProof w:val="0"/>
            </w:rPr>
          </w:rPrChange>
        </w:rPr>
      </w:pPr>
      <w:r w:rsidRPr="00040E48">
        <w:rPr>
          <w:noProof w:val="0"/>
        </w:rPr>
        <w:tab/>
      </w:r>
      <w:r w:rsidRPr="00040E48">
        <w:rPr>
          <w:noProof w:val="0"/>
        </w:rPr>
        <w:tab/>
        <w:t xml:space="preserve">  </w:t>
      </w:r>
      <w:r w:rsidRPr="00393838">
        <w:rPr>
          <w:noProof w:val="0"/>
          <w:lang w:val="nl-NL"/>
          <w:rPrChange w:id="1232" w:author="Michael Clifton" w:date="2018-11-14T12:16:00Z">
            <w:rPr>
              <w:noProof w:val="0"/>
            </w:rPr>
          </w:rPrChange>
        </w:rPr>
        <w:t xml:space="preserve">&lt;templateId root='1.3.6.1.4.1.19376.1.5.3.1.4.5'/&gt; </w:t>
      </w:r>
    </w:p>
    <w:p w14:paraId="2D3D1DFF" w14:textId="77777777" w:rsidR="00F22211" w:rsidRPr="00393838" w:rsidRDefault="00F22211" w:rsidP="00F22211">
      <w:pPr>
        <w:pStyle w:val="XMLFragment"/>
        <w:rPr>
          <w:noProof w:val="0"/>
          <w:lang w:val="nl-NL"/>
          <w:rPrChange w:id="1233" w:author="Michael Clifton" w:date="2018-11-14T12:16:00Z">
            <w:rPr>
              <w:noProof w:val="0"/>
            </w:rPr>
          </w:rPrChange>
        </w:rPr>
      </w:pPr>
      <w:r w:rsidRPr="00393838">
        <w:rPr>
          <w:noProof w:val="0"/>
          <w:lang w:val="nl-NL"/>
          <w:rPrChange w:id="1234" w:author="Michael Clifton" w:date="2018-11-14T12:16:00Z">
            <w:rPr>
              <w:noProof w:val="0"/>
            </w:rPr>
          </w:rPrChange>
        </w:rPr>
        <w:tab/>
      </w:r>
      <w:r w:rsidRPr="00393838">
        <w:rPr>
          <w:noProof w:val="0"/>
          <w:lang w:val="nl-NL"/>
          <w:rPrChange w:id="1235" w:author="Michael Clifton" w:date="2018-11-14T12:16:00Z">
            <w:rPr>
              <w:noProof w:val="0"/>
            </w:rPr>
          </w:rPrChange>
        </w:rPr>
        <w:tab/>
      </w:r>
      <w:r w:rsidRPr="00393838">
        <w:rPr>
          <w:noProof w:val="0"/>
          <w:lang w:val="nl-NL"/>
          <w:rPrChange w:id="1236" w:author="Michael Clifton" w:date="2018-11-14T12:16:00Z">
            <w:rPr>
              <w:noProof w:val="0"/>
            </w:rPr>
          </w:rPrChange>
        </w:rPr>
        <w:tab/>
        <w:t xml:space="preserve">: </w:t>
      </w:r>
    </w:p>
    <w:p w14:paraId="1CB47C68" w14:textId="77777777" w:rsidR="00F22211" w:rsidRPr="00393838" w:rsidRDefault="00F22211" w:rsidP="00F22211">
      <w:pPr>
        <w:pStyle w:val="XMLFragment"/>
        <w:rPr>
          <w:noProof w:val="0"/>
          <w:lang w:val="nl-NL"/>
          <w:rPrChange w:id="1237" w:author="Michael Clifton" w:date="2018-11-14T12:16:00Z">
            <w:rPr>
              <w:noProof w:val="0"/>
            </w:rPr>
          </w:rPrChange>
        </w:rPr>
      </w:pPr>
      <w:r w:rsidRPr="00393838">
        <w:rPr>
          <w:noProof w:val="0"/>
          <w:lang w:val="nl-NL"/>
          <w:rPrChange w:id="1238" w:author="Michael Clifton" w:date="2018-11-14T12:16:00Z">
            <w:rPr>
              <w:noProof w:val="0"/>
            </w:rPr>
          </w:rPrChange>
        </w:rPr>
        <w:tab/>
      </w:r>
      <w:r w:rsidRPr="00393838">
        <w:rPr>
          <w:noProof w:val="0"/>
          <w:lang w:val="nl-NL"/>
          <w:rPrChange w:id="1239" w:author="Michael Clifton" w:date="2018-11-14T12:16:00Z">
            <w:rPr>
              <w:noProof w:val="0"/>
            </w:rPr>
          </w:rPrChange>
        </w:rPr>
        <w:tab/>
        <w:t>&lt;/entry&gt;   </w:t>
      </w:r>
    </w:p>
    <w:p w14:paraId="5315612B" w14:textId="77777777" w:rsidR="006E110A" w:rsidRPr="00040E48" w:rsidRDefault="006E110A">
      <w:pPr>
        <w:pStyle w:val="XMLFragment"/>
        <w:rPr>
          <w:noProof w:val="0"/>
        </w:rPr>
      </w:pPr>
      <w:r w:rsidRPr="00393838">
        <w:rPr>
          <w:noProof w:val="0"/>
          <w:lang w:val="nl-NL"/>
          <w:rPrChange w:id="1240" w:author="Michael Clifton" w:date="2018-11-14T12:16:00Z">
            <w:rPr>
              <w:noProof w:val="0"/>
            </w:rPr>
          </w:rPrChange>
        </w:rPr>
        <w:t xml:space="preserve">  </w:t>
      </w:r>
      <w:r w:rsidRPr="00040E48">
        <w:rPr>
          <w:noProof w:val="0"/>
        </w:rPr>
        <w:t>&lt;/section&gt;</w:t>
      </w:r>
    </w:p>
    <w:p w14:paraId="763DA215" w14:textId="77777777" w:rsidR="006E110A" w:rsidRPr="00040E48" w:rsidRDefault="006E110A">
      <w:pPr>
        <w:pStyle w:val="XMLFragment"/>
        <w:rPr>
          <w:noProof w:val="0"/>
        </w:rPr>
      </w:pPr>
      <w:r w:rsidRPr="00040E48">
        <w:rPr>
          <w:noProof w:val="0"/>
        </w:rPr>
        <w:t>&lt;/component&gt;</w:t>
      </w:r>
    </w:p>
    <w:p w14:paraId="357FFC50" w14:textId="77777777" w:rsidR="006E110A" w:rsidRPr="00040E48" w:rsidRDefault="006E110A">
      <w:pPr>
        <w:pStyle w:val="FigureTitle"/>
        <w:rPr>
          <w:noProof w:val="0"/>
        </w:rPr>
      </w:pPr>
      <w:r w:rsidRPr="00040E48">
        <w:rPr>
          <w:noProof w:val="0"/>
        </w:rPr>
        <w:t xml:space="preserve">Figure </w:t>
      </w:r>
      <w:r w:rsidR="00E4213A" w:rsidRPr="00040E48">
        <w:rPr>
          <w:noProof w:val="0"/>
        </w:rPr>
        <w:t>6.3.3.4.22</w:t>
      </w:r>
      <w:r w:rsidR="0063221E" w:rsidRPr="00040E48">
        <w:rPr>
          <w:noProof w:val="0"/>
        </w:rPr>
        <w:t>-1:</w:t>
      </w:r>
      <w:r w:rsidR="00E36C93" w:rsidRPr="00040E48">
        <w:rPr>
          <w:noProof w:val="0"/>
        </w:rPr>
        <w:t xml:space="preserve"> </w:t>
      </w:r>
      <w:r w:rsidRPr="00040E48">
        <w:rPr>
          <w:noProof w:val="0"/>
        </w:rPr>
        <w:t>Sample Abdomen Section</w:t>
      </w:r>
    </w:p>
    <w:p w14:paraId="09FF4622" w14:textId="77777777" w:rsidR="006E110A" w:rsidRPr="00040E48" w:rsidRDefault="00E36C93" w:rsidP="00EF41A6">
      <w:pPr>
        <w:pStyle w:val="Heading5TOC"/>
        <w:rPr>
          <w:noProof w:val="0"/>
          <w:lang w:val="en-US"/>
        </w:rPr>
      </w:pPr>
      <w:bookmarkStart w:id="1241" w:name="T1_3_6_1_4_1_19376_1_5_3_1_1_9_32"/>
      <w:r w:rsidRPr="00040E48">
        <w:rPr>
          <w:noProof w:val="0"/>
          <w:lang w:val="en-US"/>
        </w:rPr>
        <w:t xml:space="preserve"> </w:t>
      </w:r>
      <w:bookmarkStart w:id="1242" w:name="_Toc441141996"/>
      <w:r w:rsidR="006E110A" w:rsidRPr="00040E48">
        <w:rPr>
          <w:noProof w:val="0"/>
          <w:lang w:val="en-US"/>
        </w:rPr>
        <w:t>Lymphatic System Section 1.3.6.1.4.1.19376.1.5.3.1.1.9.32</w:t>
      </w:r>
      <w:bookmarkEnd w:id="124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735B543F"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241"/>
          <w:p w14:paraId="21323B41"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1F17E93C" w14:textId="77777777" w:rsidR="006E110A" w:rsidRPr="00040E48" w:rsidRDefault="006E110A">
            <w:pPr>
              <w:pStyle w:val="TableEntry"/>
              <w:rPr>
                <w:noProof w:val="0"/>
              </w:rPr>
            </w:pPr>
            <w:r w:rsidRPr="00040E48">
              <w:rPr>
                <w:noProof w:val="0"/>
              </w:rPr>
              <w:t xml:space="preserve">1.3.6.1.4.1.19376.1.5.3.1.1.9.32 </w:t>
            </w:r>
          </w:p>
        </w:tc>
      </w:tr>
      <w:tr w:rsidR="006E110A" w:rsidRPr="00040E48" w14:paraId="7D05055C"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11BBF099"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7209CCDC" w14:textId="77777777" w:rsidR="006E110A" w:rsidRPr="00040E48" w:rsidRDefault="006E110A">
            <w:pPr>
              <w:pStyle w:val="TableEntry"/>
              <w:rPr>
                <w:noProof w:val="0"/>
              </w:rPr>
            </w:pPr>
            <w:r w:rsidRPr="00040E48">
              <w:rPr>
                <w:noProof w:val="0"/>
              </w:rPr>
              <w:t xml:space="preserve">The lymphatic system section shall contain a description of any type of lymphatic exam. </w:t>
            </w:r>
          </w:p>
        </w:tc>
      </w:tr>
      <w:tr w:rsidR="006E110A" w:rsidRPr="00040E48" w14:paraId="2BABEB6E"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44AB9AED"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6633D5C"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8359BEF" w14:textId="77777777" w:rsidR="006E110A" w:rsidRPr="00040E48" w:rsidRDefault="006E110A">
            <w:pPr>
              <w:pStyle w:val="TableEntryHeader"/>
              <w:rPr>
                <w:noProof w:val="0"/>
              </w:rPr>
            </w:pPr>
            <w:r w:rsidRPr="00040E48">
              <w:rPr>
                <w:noProof w:val="0"/>
              </w:rPr>
              <w:t xml:space="preserve">Description </w:t>
            </w:r>
          </w:p>
        </w:tc>
      </w:tr>
      <w:tr w:rsidR="006E110A" w:rsidRPr="00040E48" w14:paraId="08119041"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7D739900" w14:textId="77777777" w:rsidR="006E110A" w:rsidRPr="00040E48" w:rsidRDefault="006E110A">
            <w:pPr>
              <w:pStyle w:val="TableEntry"/>
              <w:rPr>
                <w:noProof w:val="0"/>
              </w:rPr>
            </w:pPr>
            <w:r w:rsidRPr="00040E48">
              <w:rPr>
                <w:noProof w:val="0"/>
              </w:rPr>
              <w:lastRenderedPageBreak/>
              <w:t xml:space="preserve">11447-0 </w:t>
            </w:r>
          </w:p>
        </w:tc>
        <w:tc>
          <w:tcPr>
            <w:tcW w:w="500" w:type="pct"/>
            <w:tcBorders>
              <w:top w:val="single" w:sz="6" w:space="0" w:color="000000"/>
              <w:left w:val="single" w:sz="6" w:space="0" w:color="000000"/>
              <w:bottom w:val="single" w:sz="6" w:space="0" w:color="000000"/>
              <w:right w:val="single" w:sz="6" w:space="0" w:color="000000"/>
            </w:tcBorders>
            <w:vAlign w:val="center"/>
          </w:tcPr>
          <w:p w14:paraId="56C17E20"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58106578" w14:textId="77777777" w:rsidR="006E110A" w:rsidRPr="00040E48" w:rsidRDefault="006E110A">
            <w:pPr>
              <w:pStyle w:val="TableEntry"/>
              <w:rPr>
                <w:noProof w:val="0"/>
              </w:rPr>
            </w:pPr>
            <w:r w:rsidRPr="00040E48">
              <w:rPr>
                <w:noProof w:val="0"/>
              </w:rPr>
              <w:t xml:space="preserve">HEMATOLOGIC+LYMPHATIC+IMMUNOLOGIC SYSTEM </w:t>
            </w:r>
          </w:p>
        </w:tc>
      </w:tr>
      <w:tr w:rsidR="00D35434" w:rsidRPr="00040E48" w14:paraId="1567EDAA"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24D7B10E"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01B03CB5"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61159E54"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6422BE25"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4F154183"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7D7F259D"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11D2EEE0"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23E5892E" w14:textId="77777777" w:rsidR="006E110A" w:rsidRPr="00040E48" w:rsidRDefault="006E110A">
      <w:pPr>
        <w:pStyle w:val="BodyText"/>
        <w:rPr>
          <w:noProof w:val="0"/>
        </w:rPr>
      </w:pPr>
    </w:p>
    <w:p w14:paraId="37CC673A" w14:textId="77777777" w:rsidR="006E110A" w:rsidRPr="00040E48" w:rsidRDefault="006E110A">
      <w:pPr>
        <w:pStyle w:val="XMLFragment"/>
        <w:rPr>
          <w:noProof w:val="0"/>
        </w:rPr>
      </w:pPr>
      <w:r w:rsidRPr="00040E48">
        <w:rPr>
          <w:noProof w:val="0"/>
        </w:rPr>
        <w:t>&lt;component&gt;</w:t>
      </w:r>
    </w:p>
    <w:p w14:paraId="37A0FAC8" w14:textId="77777777" w:rsidR="006E110A" w:rsidRPr="00040E48" w:rsidRDefault="006E110A">
      <w:pPr>
        <w:pStyle w:val="XMLFragment"/>
        <w:rPr>
          <w:noProof w:val="0"/>
        </w:rPr>
      </w:pPr>
      <w:r w:rsidRPr="00040E48">
        <w:rPr>
          <w:noProof w:val="0"/>
        </w:rPr>
        <w:t xml:space="preserve">  &lt;section&gt;</w:t>
      </w:r>
    </w:p>
    <w:p w14:paraId="35C194E9" w14:textId="77777777" w:rsidR="006E110A" w:rsidRPr="00040E48" w:rsidRDefault="006E110A">
      <w:pPr>
        <w:pStyle w:val="XMLFragment"/>
        <w:rPr>
          <w:noProof w:val="0"/>
        </w:rPr>
      </w:pPr>
      <w:r w:rsidRPr="00040E48">
        <w:rPr>
          <w:noProof w:val="0"/>
        </w:rPr>
        <w:t xml:space="preserve">    &lt;templateId root='1.3.6.1.4.1.19376.1.5.3.1.1.9.32'/&gt;</w:t>
      </w:r>
    </w:p>
    <w:p w14:paraId="5E7A88B5" w14:textId="77777777" w:rsidR="006E110A" w:rsidRPr="00040E48" w:rsidRDefault="006E110A">
      <w:pPr>
        <w:pStyle w:val="XMLFragment"/>
        <w:rPr>
          <w:noProof w:val="0"/>
        </w:rPr>
      </w:pPr>
      <w:r w:rsidRPr="00040E48">
        <w:rPr>
          <w:noProof w:val="0"/>
        </w:rPr>
        <w:t xml:space="preserve">    &lt;id root=' ' extension=' '/&gt;</w:t>
      </w:r>
    </w:p>
    <w:p w14:paraId="1DDB6E55" w14:textId="77777777" w:rsidR="006E110A" w:rsidRPr="00040E48" w:rsidRDefault="006E110A">
      <w:pPr>
        <w:pStyle w:val="XMLFragment"/>
        <w:rPr>
          <w:noProof w:val="0"/>
        </w:rPr>
      </w:pPr>
      <w:r w:rsidRPr="00040E48">
        <w:rPr>
          <w:noProof w:val="0"/>
        </w:rPr>
        <w:t xml:space="preserve">    &lt;code code='11447-0' displayName='HEMATOLOGIC+LYMPHATIC+IMMUNOLOGIC SYSTEM'</w:t>
      </w:r>
    </w:p>
    <w:p w14:paraId="06247FE9" w14:textId="77777777" w:rsidR="006E110A" w:rsidRPr="00040E48" w:rsidRDefault="006E110A">
      <w:pPr>
        <w:pStyle w:val="XMLFragment"/>
        <w:rPr>
          <w:noProof w:val="0"/>
        </w:rPr>
      </w:pPr>
      <w:r w:rsidRPr="00040E48">
        <w:rPr>
          <w:noProof w:val="0"/>
        </w:rPr>
        <w:t xml:space="preserve">      codeSystem='2.16.840.1.113883.6.1' codeSystemName='LOINC'/&gt;</w:t>
      </w:r>
    </w:p>
    <w:p w14:paraId="414BB6A1" w14:textId="77777777" w:rsidR="006E110A" w:rsidRPr="00040E48" w:rsidRDefault="006E110A">
      <w:pPr>
        <w:pStyle w:val="XMLFragment"/>
        <w:rPr>
          <w:noProof w:val="0"/>
        </w:rPr>
      </w:pPr>
      <w:r w:rsidRPr="00040E48">
        <w:rPr>
          <w:noProof w:val="0"/>
        </w:rPr>
        <w:t xml:space="preserve">    &lt;text&gt;</w:t>
      </w:r>
    </w:p>
    <w:p w14:paraId="10AA260B"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A822885" w14:textId="77777777" w:rsidR="006E110A" w:rsidRPr="00040E48" w:rsidRDefault="006E110A">
      <w:pPr>
        <w:pStyle w:val="XMLFragment"/>
        <w:rPr>
          <w:noProof w:val="0"/>
        </w:rPr>
      </w:pPr>
      <w:r w:rsidRPr="00040E48">
        <w:rPr>
          <w:noProof w:val="0"/>
        </w:rPr>
        <w:t xml:space="preserve">    &lt;/text&gt;  </w:t>
      </w:r>
    </w:p>
    <w:p w14:paraId="1E595CD2" w14:textId="77777777" w:rsidR="00F22211" w:rsidRPr="00040E48" w:rsidRDefault="00F22211" w:rsidP="00F22211">
      <w:pPr>
        <w:pStyle w:val="XMLFragment"/>
        <w:rPr>
          <w:noProof w:val="0"/>
        </w:rPr>
      </w:pPr>
      <w:r w:rsidRPr="00040E48">
        <w:rPr>
          <w:noProof w:val="0"/>
        </w:rPr>
        <w:t xml:space="preserve">    &lt;entry&gt; </w:t>
      </w:r>
    </w:p>
    <w:p w14:paraId="654AAA58"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7C75EBCC"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52E3FEA6" w14:textId="77777777" w:rsidR="00F22211" w:rsidRPr="00F331FC" w:rsidRDefault="00F22211" w:rsidP="00F22211">
      <w:pPr>
        <w:pStyle w:val="XMLFragment"/>
        <w:rPr>
          <w:noProof w:val="0"/>
          <w:lang w:val="nl-NL"/>
          <w:rPrChange w:id="1243" w:author="Michael Clifton" w:date="2018-10-11T10:12:00Z">
            <w:rPr>
              <w:noProof w:val="0"/>
            </w:rPr>
          </w:rPrChange>
        </w:rPr>
      </w:pPr>
      <w:r w:rsidRPr="00040E48">
        <w:rPr>
          <w:noProof w:val="0"/>
        </w:rPr>
        <w:tab/>
      </w:r>
      <w:r w:rsidRPr="00040E48">
        <w:rPr>
          <w:noProof w:val="0"/>
        </w:rPr>
        <w:tab/>
        <w:t xml:space="preserve">  </w:t>
      </w:r>
      <w:r w:rsidRPr="00F331FC">
        <w:rPr>
          <w:noProof w:val="0"/>
          <w:lang w:val="nl-NL"/>
          <w:rPrChange w:id="1244" w:author="Michael Clifton" w:date="2018-10-11T10:12:00Z">
            <w:rPr>
              <w:noProof w:val="0"/>
            </w:rPr>
          </w:rPrChange>
        </w:rPr>
        <w:t>&lt;templateId root='</w:t>
      </w:r>
      <w:r w:rsidRPr="00F331FC">
        <w:rPr>
          <w:rStyle w:val="Hyperlink"/>
          <w:noProof w:val="0"/>
          <w:lang w:val="nl-NL"/>
          <w:rPrChange w:id="1245" w:author="Michael Clifton" w:date="2018-10-11T10:12:00Z">
            <w:rPr>
              <w:rStyle w:val="Hyperlink"/>
              <w:noProof w:val="0"/>
            </w:rPr>
          </w:rPrChange>
        </w:rPr>
        <w:t>1.3.6.1.4.1.19376.1.5.3.1.4.5</w:t>
      </w:r>
      <w:r w:rsidRPr="00F331FC">
        <w:rPr>
          <w:noProof w:val="0"/>
          <w:lang w:val="nl-NL"/>
          <w:rPrChange w:id="1246" w:author="Michael Clifton" w:date="2018-10-11T10:12:00Z">
            <w:rPr>
              <w:noProof w:val="0"/>
            </w:rPr>
          </w:rPrChange>
        </w:rPr>
        <w:t xml:space="preserve">'/&gt; </w:t>
      </w:r>
    </w:p>
    <w:p w14:paraId="0FAD04CB" w14:textId="77777777" w:rsidR="00F22211" w:rsidRPr="00F331FC" w:rsidRDefault="00F22211" w:rsidP="00F22211">
      <w:pPr>
        <w:pStyle w:val="XMLFragment"/>
        <w:rPr>
          <w:noProof w:val="0"/>
          <w:lang w:val="nl-NL"/>
          <w:rPrChange w:id="1247" w:author="Michael Clifton" w:date="2018-10-11T10:12:00Z">
            <w:rPr>
              <w:noProof w:val="0"/>
            </w:rPr>
          </w:rPrChange>
        </w:rPr>
      </w:pPr>
      <w:r w:rsidRPr="00F331FC">
        <w:rPr>
          <w:noProof w:val="0"/>
          <w:lang w:val="nl-NL"/>
          <w:rPrChange w:id="1248" w:author="Michael Clifton" w:date="2018-10-11T10:12:00Z">
            <w:rPr>
              <w:noProof w:val="0"/>
            </w:rPr>
          </w:rPrChange>
        </w:rPr>
        <w:tab/>
      </w:r>
      <w:r w:rsidRPr="00F331FC">
        <w:rPr>
          <w:noProof w:val="0"/>
          <w:lang w:val="nl-NL"/>
          <w:rPrChange w:id="1249" w:author="Michael Clifton" w:date="2018-10-11T10:12:00Z">
            <w:rPr>
              <w:noProof w:val="0"/>
            </w:rPr>
          </w:rPrChange>
        </w:rPr>
        <w:tab/>
      </w:r>
      <w:r w:rsidRPr="00F331FC">
        <w:rPr>
          <w:noProof w:val="0"/>
          <w:lang w:val="nl-NL"/>
          <w:rPrChange w:id="1250" w:author="Michael Clifton" w:date="2018-10-11T10:12:00Z">
            <w:rPr>
              <w:noProof w:val="0"/>
            </w:rPr>
          </w:rPrChange>
        </w:rPr>
        <w:tab/>
        <w:t xml:space="preserve">: </w:t>
      </w:r>
    </w:p>
    <w:p w14:paraId="7B9D9517" w14:textId="77777777" w:rsidR="00F22211" w:rsidRPr="00F331FC" w:rsidRDefault="00F22211" w:rsidP="00F22211">
      <w:pPr>
        <w:pStyle w:val="XMLFragment"/>
        <w:rPr>
          <w:noProof w:val="0"/>
          <w:lang w:val="nl-NL"/>
          <w:rPrChange w:id="1251" w:author="Michael Clifton" w:date="2018-10-11T10:12:00Z">
            <w:rPr>
              <w:noProof w:val="0"/>
            </w:rPr>
          </w:rPrChange>
        </w:rPr>
      </w:pPr>
      <w:r w:rsidRPr="00F331FC">
        <w:rPr>
          <w:noProof w:val="0"/>
          <w:lang w:val="nl-NL"/>
          <w:rPrChange w:id="1252" w:author="Michael Clifton" w:date="2018-10-11T10:12:00Z">
            <w:rPr>
              <w:noProof w:val="0"/>
            </w:rPr>
          </w:rPrChange>
        </w:rPr>
        <w:tab/>
      </w:r>
      <w:r w:rsidRPr="00F331FC">
        <w:rPr>
          <w:noProof w:val="0"/>
          <w:lang w:val="nl-NL"/>
          <w:rPrChange w:id="1253" w:author="Michael Clifton" w:date="2018-10-11T10:12:00Z">
            <w:rPr>
              <w:noProof w:val="0"/>
            </w:rPr>
          </w:rPrChange>
        </w:rPr>
        <w:tab/>
        <w:t>&lt;/entry&gt;   </w:t>
      </w:r>
    </w:p>
    <w:p w14:paraId="676DA025" w14:textId="77777777" w:rsidR="006E110A" w:rsidRPr="00040E48" w:rsidRDefault="006E110A">
      <w:pPr>
        <w:pStyle w:val="XMLFragment"/>
        <w:rPr>
          <w:noProof w:val="0"/>
        </w:rPr>
      </w:pPr>
      <w:r w:rsidRPr="00F331FC">
        <w:rPr>
          <w:noProof w:val="0"/>
          <w:lang w:val="nl-NL"/>
          <w:rPrChange w:id="1254" w:author="Michael Clifton" w:date="2018-10-11T10:12:00Z">
            <w:rPr>
              <w:noProof w:val="0"/>
            </w:rPr>
          </w:rPrChange>
        </w:rPr>
        <w:t xml:space="preserve">  </w:t>
      </w:r>
      <w:r w:rsidRPr="00040E48">
        <w:rPr>
          <w:noProof w:val="0"/>
        </w:rPr>
        <w:t>&lt;/section&gt;</w:t>
      </w:r>
    </w:p>
    <w:p w14:paraId="73A590F7" w14:textId="77777777" w:rsidR="006E110A" w:rsidRPr="00040E48" w:rsidRDefault="006E110A">
      <w:pPr>
        <w:pStyle w:val="XMLFragment"/>
        <w:rPr>
          <w:noProof w:val="0"/>
        </w:rPr>
      </w:pPr>
      <w:r w:rsidRPr="00040E48">
        <w:rPr>
          <w:noProof w:val="0"/>
        </w:rPr>
        <w:t>&lt;/component&gt;</w:t>
      </w:r>
    </w:p>
    <w:p w14:paraId="31B758A8" w14:textId="77777777" w:rsidR="006E110A" w:rsidRPr="00040E48" w:rsidRDefault="006E110A">
      <w:pPr>
        <w:pStyle w:val="FigureTitle"/>
        <w:rPr>
          <w:noProof w:val="0"/>
        </w:rPr>
      </w:pPr>
      <w:r w:rsidRPr="00040E48">
        <w:rPr>
          <w:noProof w:val="0"/>
        </w:rPr>
        <w:t xml:space="preserve">Figure </w:t>
      </w:r>
      <w:r w:rsidR="00E4213A" w:rsidRPr="00040E48">
        <w:rPr>
          <w:noProof w:val="0"/>
        </w:rPr>
        <w:t>6.3.3.4.23</w:t>
      </w:r>
      <w:r w:rsidR="0063221E" w:rsidRPr="00040E48">
        <w:rPr>
          <w:noProof w:val="0"/>
        </w:rPr>
        <w:t>-1:</w:t>
      </w:r>
      <w:r w:rsidR="00E36C93" w:rsidRPr="00040E48">
        <w:rPr>
          <w:noProof w:val="0"/>
        </w:rPr>
        <w:t xml:space="preserve"> </w:t>
      </w:r>
      <w:r w:rsidRPr="00040E48">
        <w:rPr>
          <w:noProof w:val="0"/>
        </w:rPr>
        <w:t>Sample Lymphatic System Section</w:t>
      </w:r>
    </w:p>
    <w:p w14:paraId="61D0E17F" w14:textId="77777777" w:rsidR="006E110A" w:rsidRPr="00040E48" w:rsidRDefault="00E36C93" w:rsidP="00EF41A6">
      <w:pPr>
        <w:pStyle w:val="Heading5TOC"/>
        <w:rPr>
          <w:noProof w:val="0"/>
          <w:lang w:val="en-US"/>
        </w:rPr>
      </w:pPr>
      <w:bookmarkStart w:id="1255" w:name="T1_3_6_1_4_1_19376_1_5_3_1_1_9_33"/>
      <w:r w:rsidRPr="00040E48">
        <w:rPr>
          <w:noProof w:val="0"/>
          <w:lang w:val="en-US"/>
        </w:rPr>
        <w:t xml:space="preserve"> </w:t>
      </w:r>
      <w:bookmarkStart w:id="1256" w:name="_Toc441141997"/>
      <w:r w:rsidR="006E110A" w:rsidRPr="00040E48">
        <w:rPr>
          <w:noProof w:val="0"/>
          <w:lang w:val="en-US"/>
        </w:rPr>
        <w:t>Vessels Section 1.3.6.1.4.1.19376.1.5.3.1.1.9.33</w:t>
      </w:r>
      <w:bookmarkEnd w:id="125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7F529E78"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255"/>
          <w:p w14:paraId="2567B562"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16A627D4" w14:textId="77777777" w:rsidR="006E110A" w:rsidRPr="00040E48" w:rsidRDefault="006E110A">
            <w:pPr>
              <w:pStyle w:val="TableEntry"/>
              <w:rPr>
                <w:noProof w:val="0"/>
              </w:rPr>
            </w:pPr>
            <w:r w:rsidRPr="00040E48">
              <w:rPr>
                <w:noProof w:val="0"/>
              </w:rPr>
              <w:t xml:space="preserve">1.3.6.1.4.1.19376.1.5.3.1.1.9.33 </w:t>
            </w:r>
          </w:p>
        </w:tc>
      </w:tr>
      <w:tr w:rsidR="006E110A" w:rsidRPr="00040E48" w14:paraId="2E68BF59"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1F96531D"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64FF3A34" w14:textId="77777777" w:rsidR="006E110A" w:rsidRPr="00040E48" w:rsidRDefault="006E110A">
            <w:pPr>
              <w:pStyle w:val="TableEntry"/>
              <w:rPr>
                <w:noProof w:val="0"/>
              </w:rPr>
            </w:pPr>
            <w:r w:rsidRPr="00040E48">
              <w:rPr>
                <w:noProof w:val="0"/>
              </w:rPr>
              <w:t xml:space="preserve">The vessels section shall contain a description of any type of vessels exam. </w:t>
            </w:r>
          </w:p>
        </w:tc>
      </w:tr>
      <w:tr w:rsidR="006E110A" w:rsidRPr="00040E48" w14:paraId="5C7779CD"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038186BD"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B1AA620"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863EC92" w14:textId="77777777" w:rsidR="006E110A" w:rsidRPr="00040E48" w:rsidRDefault="006E110A">
            <w:pPr>
              <w:pStyle w:val="TableEntryHeader"/>
              <w:rPr>
                <w:noProof w:val="0"/>
              </w:rPr>
            </w:pPr>
            <w:r w:rsidRPr="00040E48">
              <w:rPr>
                <w:noProof w:val="0"/>
              </w:rPr>
              <w:t xml:space="preserve">Description </w:t>
            </w:r>
          </w:p>
        </w:tc>
      </w:tr>
      <w:tr w:rsidR="006E110A" w:rsidRPr="00040E48" w14:paraId="15D1B2C8"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6E88825D" w14:textId="77777777" w:rsidR="006E110A" w:rsidRPr="00040E48" w:rsidRDefault="006E110A">
            <w:pPr>
              <w:pStyle w:val="TableEntry"/>
              <w:rPr>
                <w:noProof w:val="0"/>
              </w:rPr>
            </w:pPr>
            <w:r w:rsidRPr="00040E48">
              <w:rPr>
                <w:noProof w:val="0"/>
              </w:rPr>
              <w:t xml:space="preserve">10208-7 </w:t>
            </w:r>
          </w:p>
        </w:tc>
        <w:tc>
          <w:tcPr>
            <w:tcW w:w="500" w:type="pct"/>
            <w:tcBorders>
              <w:top w:val="single" w:sz="6" w:space="0" w:color="000000"/>
              <w:left w:val="single" w:sz="6" w:space="0" w:color="000000"/>
              <w:bottom w:val="single" w:sz="6" w:space="0" w:color="000000"/>
              <w:right w:val="single" w:sz="6" w:space="0" w:color="000000"/>
            </w:tcBorders>
            <w:vAlign w:val="center"/>
          </w:tcPr>
          <w:p w14:paraId="05FE2246"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01758DE8" w14:textId="77777777" w:rsidR="006E110A" w:rsidRPr="00040E48" w:rsidRDefault="006E110A">
            <w:pPr>
              <w:pStyle w:val="TableEntry"/>
              <w:rPr>
                <w:noProof w:val="0"/>
              </w:rPr>
            </w:pPr>
            <w:r w:rsidRPr="00040E48">
              <w:rPr>
                <w:noProof w:val="0"/>
              </w:rPr>
              <w:t xml:space="preserve">VESSELS </w:t>
            </w:r>
          </w:p>
        </w:tc>
      </w:tr>
      <w:tr w:rsidR="00D35434" w:rsidRPr="00040E48" w14:paraId="4A12E043"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28C470A9"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1322C5BF"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3808F10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2297EA95"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5132362B"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0E54E292"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6984B16F"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390F2840" w14:textId="77777777" w:rsidR="006E110A" w:rsidRPr="00040E48" w:rsidRDefault="006E110A">
      <w:pPr>
        <w:pStyle w:val="BodyText"/>
        <w:rPr>
          <w:noProof w:val="0"/>
        </w:rPr>
      </w:pPr>
    </w:p>
    <w:p w14:paraId="1587FC17" w14:textId="77777777" w:rsidR="006E110A" w:rsidRPr="00040E48" w:rsidRDefault="006E110A">
      <w:pPr>
        <w:pStyle w:val="XMLFragment"/>
        <w:rPr>
          <w:noProof w:val="0"/>
        </w:rPr>
      </w:pPr>
      <w:r w:rsidRPr="00040E48">
        <w:rPr>
          <w:noProof w:val="0"/>
        </w:rPr>
        <w:t>&lt;component&gt;</w:t>
      </w:r>
    </w:p>
    <w:p w14:paraId="1CDEB3DB" w14:textId="77777777" w:rsidR="006E110A" w:rsidRPr="00040E48" w:rsidRDefault="006E110A">
      <w:pPr>
        <w:pStyle w:val="XMLFragment"/>
        <w:rPr>
          <w:noProof w:val="0"/>
        </w:rPr>
      </w:pPr>
      <w:r w:rsidRPr="00040E48">
        <w:rPr>
          <w:noProof w:val="0"/>
        </w:rPr>
        <w:t xml:space="preserve">  &lt;section&gt;</w:t>
      </w:r>
    </w:p>
    <w:p w14:paraId="26A6A690" w14:textId="77777777" w:rsidR="006E110A" w:rsidRPr="00040E48" w:rsidRDefault="006E110A">
      <w:pPr>
        <w:pStyle w:val="XMLFragment"/>
        <w:rPr>
          <w:noProof w:val="0"/>
        </w:rPr>
      </w:pPr>
      <w:r w:rsidRPr="00040E48">
        <w:rPr>
          <w:noProof w:val="0"/>
        </w:rPr>
        <w:t xml:space="preserve">    &lt;templateId root='1.3.6.1.4.1.19376.1.5.3.1.1.9.33'/&gt;</w:t>
      </w:r>
    </w:p>
    <w:p w14:paraId="62509929" w14:textId="77777777" w:rsidR="006E110A" w:rsidRPr="00040E48" w:rsidRDefault="006E110A">
      <w:pPr>
        <w:pStyle w:val="XMLFragment"/>
        <w:rPr>
          <w:noProof w:val="0"/>
        </w:rPr>
      </w:pPr>
      <w:r w:rsidRPr="00040E48">
        <w:rPr>
          <w:noProof w:val="0"/>
        </w:rPr>
        <w:t xml:space="preserve">    &lt;id root=' ' extension=' '/&gt;</w:t>
      </w:r>
    </w:p>
    <w:p w14:paraId="4910923C" w14:textId="77777777" w:rsidR="006E110A" w:rsidRPr="00F331FC" w:rsidRDefault="006E110A">
      <w:pPr>
        <w:pStyle w:val="XMLFragment"/>
        <w:rPr>
          <w:noProof w:val="0"/>
          <w:lang w:val="nl-NL"/>
          <w:rPrChange w:id="1257" w:author="Michael Clifton" w:date="2018-10-11T10:12:00Z">
            <w:rPr>
              <w:noProof w:val="0"/>
            </w:rPr>
          </w:rPrChange>
        </w:rPr>
      </w:pPr>
      <w:r w:rsidRPr="00F331FC">
        <w:rPr>
          <w:noProof w:val="0"/>
          <w:lang w:val="nl-NL"/>
          <w:rPrChange w:id="1258" w:author="Michael Clifton" w:date="2018-10-11T10:12:00Z">
            <w:rPr>
              <w:noProof w:val="0"/>
            </w:rPr>
          </w:rPrChange>
        </w:rPr>
        <w:t xml:space="preserve">    &lt;code code='10208-7' displayName='VESSELS'</w:t>
      </w:r>
    </w:p>
    <w:p w14:paraId="1BC6E78F" w14:textId="77777777" w:rsidR="006E110A" w:rsidRPr="00040E48" w:rsidRDefault="006E110A">
      <w:pPr>
        <w:pStyle w:val="XMLFragment"/>
        <w:rPr>
          <w:noProof w:val="0"/>
        </w:rPr>
      </w:pPr>
      <w:r w:rsidRPr="00F331FC">
        <w:rPr>
          <w:noProof w:val="0"/>
          <w:lang w:val="nl-NL"/>
          <w:rPrChange w:id="1259" w:author="Michael Clifton" w:date="2018-10-11T10:12:00Z">
            <w:rPr>
              <w:noProof w:val="0"/>
            </w:rPr>
          </w:rPrChange>
        </w:rPr>
        <w:t xml:space="preserve">      </w:t>
      </w:r>
      <w:r w:rsidRPr="00040E48">
        <w:rPr>
          <w:noProof w:val="0"/>
        </w:rPr>
        <w:t>codeSystem='2.16.840.1.113883.6.1' codeSystemName='LOINC'/&gt;</w:t>
      </w:r>
    </w:p>
    <w:p w14:paraId="38AE11AC" w14:textId="77777777" w:rsidR="006E110A" w:rsidRPr="00040E48" w:rsidRDefault="006E110A">
      <w:pPr>
        <w:pStyle w:val="XMLFragment"/>
        <w:rPr>
          <w:noProof w:val="0"/>
        </w:rPr>
      </w:pPr>
      <w:r w:rsidRPr="00040E48">
        <w:rPr>
          <w:noProof w:val="0"/>
        </w:rPr>
        <w:t xml:space="preserve">    &lt;text&gt;</w:t>
      </w:r>
    </w:p>
    <w:p w14:paraId="08E8BA3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33CBBCD" w14:textId="77777777" w:rsidR="006E110A" w:rsidRPr="00040E48" w:rsidRDefault="006E110A">
      <w:pPr>
        <w:pStyle w:val="XMLFragment"/>
        <w:rPr>
          <w:noProof w:val="0"/>
        </w:rPr>
      </w:pPr>
      <w:r w:rsidRPr="00040E48">
        <w:rPr>
          <w:noProof w:val="0"/>
        </w:rPr>
        <w:t xml:space="preserve">    &lt;/text&gt;  </w:t>
      </w:r>
    </w:p>
    <w:p w14:paraId="2BFD8FED" w14:textId="77777777" w:rsidR="00F22211" w:rsidRPr="00040E48" w:rsidRDefault="00F22211" w:rsidP="00F22211">
      <w:pPr>
        <w:pStyle w:val="XMLFragment"/>
        <w:rPr>
          <w:noProof w:val="0"/>
        </w:rPr>
      </w:pPr>
      <w:r w:rsidRPr="00040E48">
        <w:rPr>
          <w:noProof w:val="0"/>
        </w:rPr>
        <w:t xml:space="preserve">    &lt;entry&gt; </w:t>
      </w:r>
    </w:p>
    <w:p w14:paraId="39873284"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12A9CD5E"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173859B4" w14:textId="77777777" w:rsidR="00F22211" w:rsidRPr="00F331FC" w:rsidRDefault="00F22211" w:rsidP="00F22211">
      <w:pPr>
        <w:pStyle w:val="XMLFragment"/>
        <w:rPr>
          <w:noProof w:val="0"/>
          <w:lang w:val="nl-NL"/>
          <w:rPrChange w:id="1260" w:author="Michael Clifton" w:date="2018-10-11T10:12:00Z">
            <w:rPr>
              <w:noProof w:val="0"/>
            </w:rPr>
          </w:rPrChange>
        </w:rPr>
      </w:pPr>
      <w:r w:rsidRPr="00040E48">
        <w:rPr>
          <w:noProof w:val="0"/>
        </w:rPr>
        <w:tab/>
      </w:r>
      <w:r w:rsidRPr="00040E48">
        <w:rPr>
          <w:noProof w:val="0"/>
        </w:rPr>
        <w:tab/>
        <w:t xml:space="preserve">  </w:t>
      </w:r>
      <w:r w:rsidRPr="00F331FC">
        <w:rPr>
          <w:noProof w:val="0"/>
          <w:lang w:val="nl-NL"/>
          <w:rPrChange w:id="1261" w:author="Michael Clifton" w:date="2018-10-11T10:12:00Z">
            <w:rPr>
              <w:noProof w:val="0"/>
            </w:rPr>
          </w:rPrChange>
        </w:rPr>
        <w:t>&lt;templateId root='</w:t>
      </w:r>
      <w:r w:rsidRPr="00F331FC">
        <w:rPr>
          <w:rStyle w:val="Hyperlink"/>
          <w:noProof w:val="0"/>
          <w:lang w:val="nl-NL"/>
          <w:rPrChange w:id="1262" w:author="Michael Clifton" w:date="2018-10-11T10:12:00Z">
            <w:rPr>
              <w:rStyle w:val="Hyperlink"/>
              <w:noProof w:val="0"/>
            </w:rPr>
          </w:rPrChange>
        </w:rPr>
        <w:t>1.3.6.1.4.1.19376.1.5.3.1.4.5</w:t>
      </w:r>
      <w:r w:rsidRPr="00F331FC">
        <w:rPr>
          <w:noProof w:val="0"/>
          <w:lang w:val="nl-NL"/>
          <w:rPrChange w:id="1263" w:author="Michael Clifton" w:date="2018-10-11T10:12:00Z">
            <w:rPr>
              <w:noProof w:val="0"/>
            </w:rPr>
          </w:rPrChange>
        </w:rPr>
        <w:t xml:space="preserve">'/&gt; </w:t>
      </w:r>
    </w:p>
    <w:p w14:paraId="67D61DF6" w14:textId="77777777" w:rsidR="00F22211" w:rsidRPr="00F331FC" w:rsidRDefault="00F22211" w:rsidP="00F22211">
      <w:pPr>
        <w:pStyle w:val="XMLFragment"/>
        <w:rPr>
          <w:noProof w:val="0"/>
          <w:lang w:val="nl-NL"/>
          <w:rPrChange w:id="1264" w:author="Michael Clifton" w:date="2018-10-11T10:12:00Z">
            <w:rPr>
              <w:noProof w:val="0"/>
            </w:rPr>
          </w:rPrChange>
        </w:rPr>
      </w:pPr>
      <w:r w:rsidRPr="00F331FC">
        <w:rPr>
          <w:noProof w:val="0"/>
          <w:lang w:val="nl-NL"/>
          <w:rPrChange w:id="1265" w:author="Michael Clifton" w:date="2018-10-11T10:12:00Z">
            <w:rPr>
              <w:noProof w:val="0"/>
            </w:rPr>
          </w:rPrChange>
        </w:rPr>
        <w:tab/>
      </w:r>
      <w:r w:rsidRPr="00F331FC">
        <w:rPr>
          <w:noProof w:val="0"/>
          <w:lang w:val="nl-NL"/>
          <w:rPrChange w:id="1266" w:author="Michael Clifton" w:date="2018-10-11T10:12:00Z">
            <w:rPr>
              <w:noProof w:val="0"/>
            </w:rPr>
          </w:rPrChange>
        </w:rPr>
        <w:tab/>
      </w:r>
      <w:r w:rsidRPr="00F331FC">
        <w:rPr>
          <w:noProof w:val="0"/>
          <w:lang w:val="nl-NL"/>
          <w:rPrChange w:id="1267" w:author="Michael Clifton" w:date="2018-10-11T10:12:00Z">
            <w:rPr>
              <w:noProof w:val="0"/>
            </w:rPr>
          </w:rPrChange>
        </w:rPr>
        <w:tab/>
        <w:t xml:space="preserve">: </w:t>
      </w:r>
    </w:p>
    <w:p w14:paraId="1C4862D3" w14:textId="77777777" w:rsidR="00F22211" w:rsidRPr="00F331FC" w:rsidRDefault="00F22211" w:rsidP="00F22211">
      <w:pPr>
        <w:pStyle w:val="XMLFragment"/>
        <w:rPr>
          <w:noProof w:val="0"/>
          <w:lang w:val="nl-NL"/>
          <w:rPrChange w:id="1268" w:author="Michael Clifton" w:date="2018-10-11T10:12:00Z">
            <w:rPr>
              <w:noProof w:val="0"/>
            </w:rPr>
          </w:rPrChange>
        </w:rPr>
      </w:pPr>
      <w:r w:rsidRPr="00F331FC">
        <w:rPr>
          <w:noProof w:val="0"/>
          <w:lang w:val="nl-NL"/>
          <w:rPrChange w:id="1269" w:author="Michael Clifton" w:date="2018-10-11T10:12:00Z">
            <w:rPr>
              <w:noProof w:val="0"/>
            </w:rPr>
          </w:rPrChange>
        </w:rPr>
        <w:tab/>
      </w:r>
      <w:r w:rsidRPr="00F331FC">
        <w:rPr>
          <w:noProof w:val="0"/>
          <w:lang w:val="nl-NL"/>
          <w:rPrChange w:id="1270" w:author="Michael Clifton" w:date="2018-10-11T10:12:00Z">
            <w:rPr>
              <w:noProof w:val="0"/>
            </w:rPr>
          </w:rPrChange>
        </w:rPr>
        <w:tab/>
        <w:t>&lt;/entry&gt;   </w:t>
      </w:r>
    </w:p>
    <w:p w14:paraId="2004072E" w14:textId="77777777" w:rsidR="006E110A" w:rsidRPr="00040E48" w:rsidRDefault="006E110A">
      <w:pPr>
        <w:pStyle w:val="XMLFragment"/>
        <w:rPr>
          <w:noProof w:val="0"/>
        </w:rPr>
      </w:pPr>
      <w:r w:rsidRPr="00F331FC">
        <w:rPr>
          <w:noProof w:val="0"/>
          <w:lang w:val="nl-NL"/>
          <w:rPrChange w:id="1271" w:author="Michael Clifton" w:date="2018-10-11T10:12:00Z">
            <w:rPr>
              <w:noProof w:val="0"/>
            </w:rPr>
          </w:rPrChange>
        </w:rPr>
        <w:t xml:space="preserve">  </w:t>
      </w:r>
      <w:r w:rsidRPr="00040E48">
        <w:rPr>
          <w:noProof w:val="0"/>
        </w:rPr>
        <w:t>&lt;/section&gt;</w:t>
      </w:r>
    </w:p>
    <w:p w14:paraId="559430F9" w14:textId="77777777" w:rsidR="006E110A" w:rsidRPr="00040E48" w:rsidRDefault="006E110A">
      <w:pPr>
        <w:pStyle w:val="XMLFragment"/>
        <w:rPr>
          <w:noProof w:val="0"/>
        </w:rPr>
      </w:pPr>
      <w:r w:rsidRPr="00040E48">
        <w:rPr>
          <w:noProof w:val="0"/>
        </w:rPr>
        <w:t>&lt;/component&gt;</w:t>
      </w:r>
    </w:p>
    <w:p w14:paraId="3127A251" w14:textId="77777777" w:rsidR="006E110A" w:rsidRPr="00040E48" w:rsidRDefault="006E110A">
      <w:pPr>
        <w:pStyle w:val="FigureTitle"/>
        <w:rPr>
          <w:noProof w:val="0"/>
        </w:rPr>
      </w:pPr>
      <w:r w:rsidRPr="00040E48">
        <w:rPr>
          <w:noProof w:val="0"/>
        </w:rPr>
        <w:t xml:space="preserve">Figure </w:t>
      </w:r>
      <w:r w:rsidR="00E4213A" w:rsidRPr="00040E48">
        <w:rPr>
          <w:noProof w:val="0"/>
        </w:rPr>
        <w:t>6.3.3.4.24</w:t>
      </w:r>
      <w:r w:rsidR="0063221E" w:rsidRPr="00040E48">
        <w:rPr>
          <w:noProof w:val="0"/>
        </w:rPr>
        <w:t>-1:</w:t>
      </w:r>
      <w:r w:rsidR="00E36C93" w:rsidRPr="00040E48">
        <w:rPr>
          <w:noProof w:val="0"/>
        </w:rPr>
        <w:t xml:space="preserve"> </w:t>
      </w:r>
      <w:r w:rsidRPr="00040E48">
        <w:rPr>
          <w:noProof w:val="0"/>
        </w:rPr>
        <w:t>Sample Vessels Section</w:t>
      </w:r>
    </w:p>
    <w:p w14:paraId="588AB971" w14:textId="77777777" w:rsidR="006E110A" w:rsidRPr="00040E48" w:rsidRDefault="00E36C93" w:rsidP="00EF41A6">
      <w:pPr>
        <w:pStyle w:val="Heading5TOC"/>
        <w:rPr>
          <w:noProof w:val="0"/>
          <w:lang w:val="en-US"/>
        </w:rPr>
      </w:pPr>
      <w:bookmarkStart w:id="1272" w:name="T1_3_6_1_4_1_19376_1_5_3_1_1_9_34"/>
      <w:r w:rsidRPr="00040E48">
        <w:rPr>
          <w:noProof w:val="0"/>
          <w:lang w:val="en-US"/>
        </w:rPr>
        <w:lastRenderedPageBreak/>
        <w:t xml:space="preserve"> </w:t>
      </w:r>
      <w:bookmarkStart w:id="1273" w:name="_Toc441141998"/>
      <w:r w:rsidR="006E110A" w:rsidRPr="00040E48">
        <w:rPr>
          <w:noProof w:val="0"/>
          <w:lang w:val="en-US"/>
        </w:rPr>
        <w:t>Musculoskeletal System Section 1.3.6.1.4.1.19376.1.5.3.1.1.9.34</w:t>
      </w:r>
      <w:bookmarkEnd w:id="127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0577DF3B"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272"/>
          <w:p w14:paraId="5CF910D8"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5A0824C7" w14:textId="77777777" w:rsidR="006E110A" w:rsidRPr="00040E48" w:rsidRDefault="006E110A">
            <w:pPr>
              <w:pStyle w:val="TableEntry"/>
              <w:rPr>
                <w:noProof w:val="0"/>
              </w:rPr>
            </w:pPr>
            <w:r w:rsidRPr="00040E48">
              <w:rPr>
                <w:noProof w:val="0"/>
              </w:rPr>
              <w:t xml:space="preserve">1.3.6.1.4.1.19376.1.5.3.1.1.9.34 </w:t>
            </w:r>
          </w:p>
        </w:tc>
      </w:tr>
      <w:tr w:rsidR="006E110A" w:rsidRPr="00040E48" w14:paraId="4C5A9069"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62BB945A"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51372A32" w14:textId="77777777" w:rsidR="006E110A" w:rsidRPr="00040E48" w:rsidRDefault="006E110A">
            <w:pPr>
              <w:pStyle w:val="TableEntry"/>
              <w:rPr>
                <w:noProof w:val="0"/>
              </w:rPr>
            </w:pPr>
            <w:r w:rsidRPr="00040E48">
              <w:rPr>
                <w:noProof w:val="0"/>
              </w:rPr>
              <w:t xml:space="preserve">The musculoskeletal system section shall contain a description of any type of musculoskeletal exam. </w:t>
            </w:r>
          </w:p>
        </w:tc>
      </w:tr>
      <w:tr w:rsidR="006E110A" w:rsidRPr="00040E48" w14:paraId="7276C148"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4962FA97"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53442A7"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0EDEBAA" w14:textId="77777777" w:rsidR="006E110A" w:rsidRPr="00040E48" w:rsidRDefault="006E110A">
            <w:pPr>
              <w:pStyle w:val="TableEntryHeader"/>
              <w:rPr>
                <w:noProof w:val="0"/>
              </w:rPr>
            </w:pPr>
            <w:r w:rsidRPr="00040E48">
              <w:rPr>
                <w:noProof w:val="0"/>
              </w:rPr>
              <w:t xml:space="preserve">Description </w:t>
            </w:r>
          </w:p>
        </w:tc>
      </w:tr>
      <w:tr w:rsidR="006E110A" w:rsidRPr="00040E48" w14:paraId="516F4B07"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50E1CFFB" w14:textId="77777777" w:rsidR="006E110A" w:rsidRPr="00040E48" w:rsidRDefault="006E110A">
            <w:pPr>
              <w:pStyle w:val="TableEntry"/>
              <w:rPr>
                <w:noProof w:val="0"/>
              </w:rPr>
            </w:pPr>
            <w:r w:rsidRPr="00040E48">
              <w:rPr>
                <w:noProof w:val="0"/>
              </w:rPr>
              <w:t xml:space="preserve">11410-8 </w:t>
            </w:r>
          </w:p>
        </w:tc>
        <w:tc>
          <w:tcPr>
            <w:tcW w:w="500" w:type="pct"/>
            <w:tcBorders>
              <w:top w:val="single" w:sz="6" w:space="0" w:color="000000"/>
              <w:left w:val="single" w:sz="6" w:space="0" w:color="000000"/>
              <w:bottom w:val="single" w:sz="6" w:space="0" w:color="000000"/>
              <w:right w:val="single" w:sz="6" w:space="0" w:color="000000"/>
            </w:tcBorders>
            <w:vAlign w:val="center"/>
          </w:tcPr>
          <w:p w14:paraId="01F4AE86"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22D7F218" w14:textId="77777777" w:rsidR="006E110A" w:rsidRPr="00040E48" w:rsidRDefault="006E110A">
            <w:pPr>
              <w:pStyle w:val="TableEntry"/>
              <w:rPr>
                <w:noProof w:val="0"/>
              </w:rPr>
            </w:pPr>
            <w:r w:rsidRPr="00040E48">
              <w:rPr>
                <w:noProof w:val="0"/>
              </w:rPr>
              <w:t xml:space="preserve">MUSCULOSKELETAL SYSTEM </w:t>
            </w:r>
          </w:p>
        </w:tc>
      </w:tr>
      <w:tr w:rsidR="00D35434" w:rsidRPr="00040E48" w14:paraId="115BBA5A"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359E20E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0E607A09"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26366F62"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58C5F522"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0708C792"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76DCDA57"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11B1458D"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3D59FB0F" w14:textId="77777777" w:rsidR="006E110A" w:rsidRPr="00040E48" w:rsidRDefault="006E110A">
      <w:pPr>
        <w:pStyle w:val="BodyText"/>
        <w:rPr>
          <w:noProof w:val="0"/>
        </w:rPr>
      </w:pPr>
    </w:p>
    <w:p w14:paraId="400142E5" w14:textId="77777777" w:rsidR="006E110A" w:rsidRPr="00040E48" w:rsidRDefault="006E110A">
      <w:pPr>
        <w:pStyle w:val="XMLFragment"/>
        <w:rPr>
          <w:noProof w:val="0"/>
        </w:rPr>
      </w:pPr>
      <w:r w:rsidRPr="00040E48">
        <w:rPr>
          <w:noProof w:val="0"/>
        </w:rPr>
        <w:t>&lt;component&gt;</w:t>
      </w:r>
    </w:p>
    <w:p w14:paraId="0B7019DF" w14:textId="77777777" w:rsidR="006E110A" w:rsidRPr="00040E48" w:rsidRDefault="006E110A">
      <w:pPr>
        <w:pStyle w:val="XMLFragment"/>
        <w:rPr>
          <w:noProof w:val="0"/>
        </w:rPr>
      </w:pPr>
      <w:r w:rsidRPr="00040E48">
        <w:rPr>
          <w:noProof w:val="0"/>
        </w:rPr>
        <w:t xml:space="preserve">  &lt;section&gt;</w:t>
      </w:r>
    </w:p>
    <w:p w14:paraId="669D28D8" w14:textId="77777777" w:rsidR="006E110A" w:rsidRPr="00040E48" w:rsidRDefault="006E110A">
      <w:pPr>
        <w:pStyle w:val="XMLFragment"/>
        <w:rPr>
          <w:noProof w:val="0"/>
        </w:rPr>
      </w:pPr>
      <w:r w:rsidRPr="00040E48">
        <w:rPr>
          <w:noProof w:val="0"/>
        </w:rPr>
        <w:t xml:space="preserve">    &lt;templateId root='1.3.6.1.4.1.19376.1.5.3.1.1.9.34'/&gt;</w:t>
      </w:r>
    </w:p>
    <w:p w14:paraId="3634E672" w14:textId="77777777" w:rsidR="006E110A" w:rsidRPr="00040E48" w:rsidRDefault="006E110A">
      <w:pPr>
        <w:pStyle w:val="XMLFragment"/>
        <w:rPr>
          <w:noProof w:val="0"/>
        </w:rPr>
      </w:pPr>
      <w:r w:rsidRPr="00040E48">
        <w:rPr>
          <w:noProof w:val="0"/>
        </w:rPr>
        <w:t xml:space="preserve">    &lt;id root=' ' extension=' '/&gt;</w:t>
      </w:r>
    </w:p>
    <w:p w14:paraId="2679868C" w14:textId="77777777" w:rsidR="006E110A" w:rsidRPr="00040E48" w:rsidRDefault="006E110A">
      <w:pPr>
        <w:pStyle w:val="XMLFragment"/>
        <w:rPr>
          <w:noProof w:val="0"/>
        </w:rPr>
      </w:pPr>
      <w:r w:rsidRPr="00040E48">
        <w:rPr>
          <w:noProof w:val="0"/>
        </w:rPr>
        <w:t xml:space="preserve">    &lt;code code='11410-8' displayName='MUSCULOSKELETAL SYSTEM'</w:t>
      </w:r>
    </w:p>
    <w:p w14:paraId="1F2B6840" w14:textId="77777777" w:rsidR="006E110A" w:rsidRPr="00040E48" w:rsidRDefault="006E110A">
      <w:pPr>
        <w:pStyle w:val="XMLFragment"/>
        <w:rPr>
          <w:noProof w:val="0"/>
        </w:rPr>
      </w:pPr>
      <w:r w:rsidRPr="00040E48">
        <w:rPr>
          <w:noProof w:val="0"/>
        </w:rPr>
        <w:t xml:space="preserve">      codeSystem='2.16.840.1.113883.6.1' codeSystemName='LOINC'/&gt;</w:t>
      </w:r>
    </w:p>
    <w:p w14:paraId="5F4B2C5A" w14:textId="77777777" w:rsidR="006E110A" w:rsidRPr="00040E48" w:rsidRDefault="006E110A">
      <w:pPr>
        <w:pStyle w:val="XMLFragment"/>
        <w:rPr>
          <w:noProof w:val="0"/>
        </w:rPr>
      </w:pPr>
      <w:r w:rsidRPr="00040E48">
        <w:rPr>
          <w:noProof w:val="0"/>
        </w:rPr>
        <w:t xml:space="preserve">    &lt;text&gt;</w:t>
      </w:r>
    </w:p>
    <w:p w14:paraId="61F14F03"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1710986" w14:textId="77777777" w:rsidR="006E110A" w:rsidRPr="00040E48" w:rsidRDefault="006E110A">
      <w:pPr>
        <w:pStyle w:val="XMLFragment"/>
        <w:rPr>
          <w:noProof w:val="0"/>
        </w:rPr>
      </w:pPr>
      <w:r w:rsidRPr="00040E48">
        <w:rPr>
          <w:noProof w:val="0"/>
        </w:rPr>
        <w:t xml:space="preserve">    &lt;/text&gt;  </w:t>
      </w:r>
    </w:p>
    <w:p w14:paraId="68870E94" w14:textId="77777777" w:rsidR="00F22211" w:rsidRPr="00040E48" w:rsidRDefault="00F22211" w:rsidP="00F22211">
      <w:pPr>
        <w:pStyle w:val="XMLFragment"/>
        <w:rPr>
          <w:noProof w:val="0"/>
        </w:rPr>
      </w:pPr>
      <w:r w:rsidRPr="00040E48">
        <w:rPr>
          <w:noProof w:val="0"/>
        </w:rPr>
        <w:t xml:space="preserve">    &lt;entry&gt; </w:t>
      </w:r>
    </w:p>
    <w:p w14:paraId="204726C0"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64A650AA"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5B717D72" w14:textId="77777777" w:rsidR="00F22211" w:rsidRPr="00393838" w:rsidRDefault="00F22211" w:rsidP="00F22211">
      <w:pPr>
        <w:pStyle w:val="XMLFragment"/>
        <w:rPr>
          <w:noProof w:val="0"/>
          <w:lang w:val="nl-NL"/>
          <w:rPrChange w:id="1274" w:author="Michael Clifton" w:date="2018-11-14T12:16:00Z">
            <w:rPr>
              <w:noProof w:val="0"/>
            </w:rPr>
          </w:rPrChange>
        </w:rPr>
      </w:pPr>
      <w:r w:rsidRPr="00040E48">
        <w:rPr>
          <w:noProof w:val="0"/>
        </w:rPr>
        <w:tab/>
      </w:r>
      <w:r w:rsidRPr="00040E48">
        <w:rPr>
          <w:noProof w:val="0"/>
        </w:rPr>
        <w:tab/>
        <w:t xml:space="preserve">  </w:t>
      </w:r>
      <w:r w:rsidRPr="00393838">
        <w:rPr>
          <w:noProof w:val="0"/>
          <w:lang w:val="nl-NL"/>
          <w:rPrChange w:id="1275" w:author="Michael Clifton" w:date="2018-11-14T12:16:00Z">
            <w:rPr>
              <w:noProof w:val="0"/>
            </w:rPr>
          </w:rPrChange>
        </w:rPr>
        <w:t>&lt;templateId root='</w:t>
      </w:r>
      <w:r w:rsidRPr="00393838">
        <w:rPr>
          <w:rStyle w:val="Hyperlink"/>
          <w:noProof w:val="0"/>
          <w:lang w:val="nl-NL"/>
          <w:rPrChange w:id="1276" w:author="Michael Clifton" w:date="2018-11-14T12:16:00Z">
            <w:rPr>
              <w:rStyle w:val="Hyperlink"/>
              <w:noProof w:val="0"/>
            </w:rPr>
          </w:rPrChange>
        </w:rPr>
        <w:t>1.3.6.1.4.1.19376.1.5.3.1.4.5</w:t>
      </w:r>
      <w:r w:rsidRPr="00393838">
        <w:rPr>
          <w:noProof w:val="0"/>
          <w:lang w:val="nl-NL"/>
          <w:rPrChange w:id="1277" w:author="Michael Clifton" w:date="2018-11-14T12:16:00Z">
            <w:rPr>
              <w:noProof w:val="0"/>
            </w:rPr>
          </w:rPrChange>
        </w:rPr>
        <w:t xml:space="preserve">'/&gt; </w:t>
      </w:r>
    </w:p>
    <w:p w14:paraId="2BE669A3" w14:textId="77777777" w:rsidR="00F22211" w:rsidRPr="00393838" w:rsidRDefault="00F22211" w:rsidP="00F22211">
      <w:pPr>
        <w:pStyle w:val="XMLFragment"/>
        <w:rPr>
          <w:noProof w:val="0"/>
          <w:lang w:val="nl-NL"/>
          <w:rPrChange w:id="1278" w:author="Michael Clifton" w:date="2018-11-14T12:16:00Z">
            <w:rPr>
              <w:noProof w:val="0"/>
            </w:rPr>
          </w:rPrChange>
        </w:rPr>
      </w:pPr>
      <w:r w:rsidRPr="00393838">
        <w:rPr>
          <w:noProof w:val="0"/>
          <w:lang w:val="nl-NL"/>
          <w:rPrChange w:id="1279" w:author="Michael Clifton" w:date="2018-11-14T12:16:00Z">
            <w:rPr>
              <w:noProof w:val="0"/>
            </w:rPr>
          </w:rPrChange>
        </w:rPr>
        <w:tab/>
      </w:r>
      <w:r w:rsidRPr="00393838">
        <w:rPr>
          <w:noProof w:val="0"/>
          <w:lang w:val="nl-NL"/>
          <w:rPrChange w:id="1280" w:author="Michael Clifton" w:date="2018-11-14T12:16:00Z">
            <w:rPr>
              <w:noProof w:val="0"/>
            </w:rPr>
          </w:rPrChange>
        </w:rPr>
        <w:tab/>
      </w:r>
      <w:r w:rsidRPr="00393838">
        <w:rPr>
          <w:noProof w:val="0"/>
          <w:lang w:val="nl-NL"/>
          <w:rPrChange w:id="1281" w:author="Michael Clifton" w:date="2018-11-14T12:16:00Z">
            <w:rPr>
              <w:noProof w:val="0"/>
            </w:rPr>
          </w:rPrChange>
        </w:rPr>
        <w:tab/>
        <w:t xml:space="preserve">: </w:t>
      </w:r>
    </w:p>
    <w:p w14:paraId="416F6948" w14:textId="77777777" w:rsidR="00F22211" w:rsidRPr="00393838" w:rsidRDefault="00F22211" w:rsidP="00F22211">
      <w:pPr>
        <w:pStyle w:val="XMLFragment"/>
        <w:rPr>
          <w:noProof w:val="0"/>
          <w:lang w:val="nl-NL"/>
          <w:rPrChange w:id="1282" w:author="Michael Clifton" w:date="2018-11-14T12:16:00Z">
            <w:rPr>
              <w:noProof w:val="0"/>
            </w:rPr>
          </w:rPrChange>
        </w:rPr>
      </w:pPr>
      <w:r w:rsidRPr="00393838">
        <w:rPr>
          <w:noProof w:val="0"/>
          <w:lang w:val="nl-NL"/>
          <w:rPrChange w:id="1283" w:author="Michael Clifton" w:date="2018-11-14T12:16:00Z">
            <w:rPr>
              <w:noProof w:val="0"/>
            </w:rPr>
          </w:rPrChange>
        </w:rPr>
        <w:tab/>
      </w:r>
      <w:r w:rsidRPr="00393838">
        <w:rPr>
          <w:noProof w:val="0"/>
          <w:lang w:val="nl-NL"/>
          <w:rPrChange w:id="1284" w:author="Michael Clifton" w:date="2018-11-14T12:16:00Z">
            <w:rPr>
              <w:noProof w:val="0"/>
            </w:rPr>
          </w:rPrChange>
        </w:rPr>
        <w:tab/>
        <w:t>&lt;/entry&gt;   </w:t>
      </w:r>
    </w:p>
    <w:p w14:paraId="6A26CB8A" w14:textId="77777777" w:rsidR="006E110A" w:rsidRPr="00040E48" w:rsidRDefault="006E110A">
      <w:pPr>
        <w:pStyle w:val="XMLFragment"/>
        <w:rPr>
          <w:noProof w:val="0"/>
        </w:rPr>
      </w:pPr>
      <w:r w:rsidRPr="00393838">
        <w:rPr>
          <w:noProof w:val="0"/>
          <w:lang w:val="nl-NL"/>
          <w:rPrChange w:id="1285" w:author="Michael Clifton" w:date="2018-11-14T12:16:00Z">
            <w:rPr>
              <w:noProof w:val="0"/>
            </w:rPr>
          </w:rPrChange>
        </w:rPr>
        <w:t xml:space="preserve">  </w:t>
      </w:r>
      <w:r w:rsidRPr="00040E48">
        <w:rPr>
          <w:noProof w:val="0"/>
        </w:rPr>
        <w:t>&lt;/section&gt;</w:t>
      </w:r>
    </w:p>
    <w:p w14:paraId="6D5B6BE9" w14:textId="77777777" w:rsidR="006E110A" w:rsidRPr="00040E48" w:rsidRDefault="006E110A">
      <w:pPr>
        <w:pStyle w:val="XMLFragment"/>
        <w:rPr>
          <w:noProof w:val="0"/>
        </w:rPr>
      </w:pPr>
      <w:r w:rsidRPr="00040E48">
        <w:rPr>
          <w:noProof w:val="0"/>
        </w:rPr>
        <w:t>&lt;/component&gt;</w:t>
      </w:r>
    </w:p>
    <w:p w14:paraId="6747B05F" w14:textId="77777777" w:rsidR="006E110A" w:rsidRPr="00040E48" w:rsidRDefault="006E110A">
      <w:pPr>
        <w:pStyle w:val="FigureTitle"/>
        <w:rPr>
          <w:noProof w:val="0"/>
        </w:rPr>
      </w:pPr>
      <w:r w:rsidRPr="00040E48">
        <w:rPr>
          <w:noProof w:val="0"/>
        </w:rPr>
        <w:t xml:space="preserve">Figure </w:t>
      </w:r>
      <w:r w:rsidR="00E4213A" w:rsidRPr="00040E48">
        <w:rPr>
          <w:noProof w:val="0"/>
        </w:rPr>
        <w:t>6.3.3.4.25</w:t>
      </w:r>
      <w:r w:rsidR="0063221E" w:rsidRPr="00040E48">
        <w:rPr>
          <w:noProof w:val="0"/>
        </w:rPr>
        <w:t>-1:</w:t>
      </w:r>
      <w:r w:rsidR="00E36C93" w:rsidRPr="00040E48">
        <w:rPr>
          <w:noProof w:val="0"/>
        </w:rPr>
        <w:t xml:space="preserve"> </w:t>
      </w:r>
      <w:r w:rsidRPr="00040E48">
        <w:rPr>
          <w:noProof w:val="0"/>
        </w:rPr>
        <w:t>Sample Musculoskeletal System Section</w:t>
      </w:r>
    </w:p>
    <w:p w14:paraId="4446078D" w14:textId="77777777" w:rsidR="006E110A" w:rsidRPr="00040E48" w:rsidRDefault="00E36C93" w:rsidP="00EF41A6">
      <w:pPr>
        <w:pStyle w:val="Heading5TOC"/>
        <w:rPr>
          <w:noProof w:val="0"/>
          <w:lang w:val="en-US"/>
        </w:rPr>
      </w:pPr>
      <w:bookmarkStart w:id="1286" w:name="T1_3_6_1_4_1_19376_1_5_3_1_1_9_35"/>
      <w:r w:rsidRPr="00040E48">
        <w:rPr>
          <w:noProof w:val="0"/>
          <w:lang w:val="en-US"/>
        </w:rPr>
        <w:t xml:space="preserve"> </w:t>
      </w:r>
      <w:bookmarkStart w:id="1287" w:name="_Toc441141999"/>
      <w:r w:rsidR="006E110A" w:rsidRPr="00040E48">
        <w:rPr>
          <w:noProof w:val="0"/>
          <w:lang w:val="en-US"/>
        </w:rPr>
        <w:t>Neurologic System Section 1.3.6.1.4.1.19376.1.5.3.1.1.9.35</w:t>
      </w:r>
      <w:bookmarkEnd w:id="128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0974AE9B"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286"/>
          <w:p w14:paraId="4D9C7A4C"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070C99CB" w14:textId="77777777" w:rsidR="006E110A" w:rsidRPr="00040E48" w:rsidRDefault="006E110A">
            <w:pPr>
              <w:pStyle w:val="TableEntry"/>
              <w:rPr>
                <w:noProof w:val="0"/>
              </w:rPr>
            </w:pPr>
            <w:r w:rsidRPr="00040E48">
              <w:rPr>
                <w:noProof w:val="0"/>
              </w:rPr>
              <w:t xml:space="preserve">1.3.6.1.4.1.19376.1.5.3.1.1.9.35 </w:t>
            </w:r>
          </w:p>
        </w:tc>
      </w:tr>
      <w:tr w:rsidR="006E110A" w:rsidRPr="00040E48" w14:paraId="71E0C981"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5C5B2A14"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306A1CD4" w14:textId="77777777" w:rsidR="006E110A" w:rsidRPr="00040E48" w:rsidRDefault="006E110A">
            <w:pPr>
              <w:pStyle w:val="TableEntry"/>
              <w:rPr>
                <w:noProof w:val="0"/>
              </w:rPr>
            </w:pPr>
            <w:r w:rsidRPr="00040E48">
              <w:rPr>
                <w:noProof w:val="0"/>
              </w:rPr>
              <w:t xml:space="preserve">The neurologic system section shall contain a description of any type of neurologic exam. </w:t>
            </w:r>
          </w:p>
        </w:tc>
      </w:tr>
      <w:tr w:rsidR="006E110A" w:rsidRPr="00040E48" w14:paraId="6408E3D9"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579F478F"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4890FCB"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92FA63A" w14:textId="77777777" w:rsidR="006E110A" w:rsidRPr="00040E48" w:rsidRDefault="006E110A">
            <w:pPr>
              <w:pStyle w:val="TableEntryHeader"/>
              <w:rPr>
                <w:noProof w:val="0"/>
              </w:rPr>
            </w:pPr>
            <w:r w:rsidRPr="00040E48">
              <w:rPr>
                <w:noProof w:val="0"/>
              </w:rPr>
              <w:t xml:space="preserve">Description </w:t>
            </w:r>
          </w:p>
        </w:tc>
      </w:tr>
      <w:tr w:rsidR="006E110A" w:rsidRPr="00040E48" w14:paraId="0C2DF7CC"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4419E16F" w14:textId="77777777" w:rsidR="006E110A" w:rsidRPr="00040E48" w:rsidRDefault="006E110A">
            <w:pPr>
              <w:pStyle w:val="TableEntry"/>
              <w:rPr>
                <w:noProof w:val="0"/>
              </w:rPr>
            </w:pPr>
            <w:r w:rsidRPr="00040E48">
              <w:rPr>
                <w:noProof w:val="0"/>
              </w:rPr>
              <w:t xml:space="preserve">10202-0 </w:t>
            </w:r>
          </w:p>
        </w:tc>
        <w:tc>
          <w:tcPr>
            <w:tcW w:w="500" w:type="pct"/>
            <w:tcBorders>
              <w:top w:val="single" w:sz="6" w:space="0" w:color="000000"/>
              <w:left w:val="single" w:sz="6" w:space="0" w:color="000000"/>
              <w:bottom w:val="single" w:sz="6" w:space="0" w:color="000000"/>
              <w:right w:val="single" w:sz="6" w:space="0" w:color="000000"/>
            </w:tcBorders>
            <w:vAlign w:val="center"/>
          </w:tcPr>
          <w:p w14:paraId="2FEA44DA"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49603DC1" w14:textId="77777777" w:rsidR="006E110A" w:rsidRPr="00040E48" w:rsidRDefault="006E110A">
            <w:pPr>
              <w:pStyle w:val="TableEntry"/>
              <w:rPr>
                <w:noProof w:val="0"/>
              </w:rPr>
            </w:pPr>
            <w:r w:rsidRPr="00040E48">
              <w:rPr>
                <w:noProof w:val="0"/>
              </w:rPr>
              <w:t xml:space="preserve">NEUROLOGIC SYSTEM </w:t>
            </w:r>
          </w:p>
        </w:tc>
      </w:tr>
      <w:tr w:rsidR="00D35434" w:rsidRPr="00040E48" w14:paraId="539BD571"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5A88090D"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2FD01D8D"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5E0A7E4A"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3231D82C"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1C5833DC"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7ECA304C"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2DABC859"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3D3EE1A8" w14:textId="77777777" w:rsidR="006E110A" w:rsidRPr="00040E48" w:rsidRDefault="006E110A">
      <w:pPr>
        <w:pStyle w:val="BodyText"/>
        <w:rPr>
          <w:noProof w:val="0"/>
        </w:rPr>
      </w:pPr>
    </w:p>
    <w:p w14:paraId="3063C36C" w14:textId="77777777" w:rsidR="006E110A" w:rsidRPr="00040E48" w:rsidRDefault="006E110A">
      <w:pPr>
        <w:pStyle w:val="XMLFragment"/>
        <w:rPr>
          <w:noProof w:val="0"/>
        </w:rPr>
      </w:pPr>
      <w:r w:rsidRPr="00040E48">
        <w:rPr>
          <w:noProof w:val="0"/>
        </w:rPr>
        <w:lastRenderedPageBreak/>
        <w:t>&lt;component&gt;</w:t>
      </w:r>
    </w:p>
    <w:p w14:paraId="7E4CD475" w14:textId="77777777" w:rsidR="006E110A" w:rsidRPr="00040E48" w:rsidRDefault="006E110A">
      <w:pPr>
        <w:pStyle w:val="XMLFragment"/>
        <w:rPr>
          <w:noProof w:val="0"/>
        </w:rPr>
      </w:pPr>
      <w:r w:rsidRPr="00040E48">
        <w:rPr>
          <w:noProof w:val="0"/>
        </w:rPr>
        <w:t xml:space="preserve">  &lt;section&gt;</w:t>
      </w:r>
    </w:p>
    <w:p w14:paraId="647F7E9E" w14:textId="77777777" w:rsidR="006E110A" w:rsidRPr="00040E48" w:rsidRDefault="006E110A">
      <w:pPr>
        <w:pStyle w:val="XMLFragment"/>
        <w:rPr>
          <w:noProof w:val="0"/>
        </w:rPr>
      </w:pPr>
      <w:r w:rsidRPr="00040E48">
        <w:rPr>
          <w:noProof w:val="0"/>
        </w:rPr>
        <w:t xml:space="preserve">    &lt;templateId root='1.3.6.1.4.1.19376.1.5.3.1.1.9.35'/&gt;</w:t>
      </w:r>
    </w:p>
    <w:p w14:paraId="0A2965D1" w14:textId="77777777" w:rsidR="006E110A" w:rsidRPr="00040E48" w:rsidRDefault="006E110A">
      <w:pPr>
        <w:pStyle w:val="XMLFragment"/>
        <w:rPr>
          <w:noProof w:val="0"/>
        </w:rPr>
      </w:pPr>
      <w:r w:rsidRPr="00040E48">
        <w:rPr>
          <w:noProof w:val="0"/>
        </w:rPr>
        <w:t xml:space="preserve">    &lt;id root=' ' extension=' '/&gt;</w:t>
      </w:r>
    </w:p>
    <w:p w14:paraId="7133C469" w14:textId="77777777" w:rsidR="006E110A" w:rsidRPr="00040E48" w:rsidRDefault="006E110A">
      <w:pPr>
        <w:pStyle w:val="XMLFragment"/>
        <w:rPr>
          <w:noProof w:val="0"/>
        </w:rPr>
      </w:pPr>
      <w:r w:rsidRPr="00040E48">
        <w:rPr>
          <w:noProof w:val="0"/>
        </w:rPr>
        <w:t xml:space="preserve">    &lt;code code='10202-0' displayName='NEUROLOGIC SYSTEM'</w:t>
      </w:r>
    </w:p>
    <w:p w14:paraId="6A02E6E7" w14:textId="77777777" w:rsidR="006E110A" w:rsidRPr="00040E48" w:rsidRDefault="006E110A">
      <w:pPr>
        <w:pStyle w:val="XMLFragment"/>
        <w:rPr>
          <w:noProof w:val="0"/>
        </w:rPr>
      </w:pPr>
      <w:r w:rsidRPr="00040E48">
        <w:rPr>
          <w:noProof w:val="0"/>
        </w:rPr>
        <w:t xml:space="preserve">      codeSystem='2.16.840.1.113883.6.1' codeSystemName='LOINC'/&gt;</w:t>
      </w:r>
    </w:p>
    <w:p w14:paraId="0C612861" w14:textId="77777777" w:rsidR="006E110A" w:rsidRPr="00040E48" w:rsidRDefault="006E110A">
      <w:pPr>
        <w:pStyle w:val="XMLFragment"/>
        <w:rPr>
          <w:noProof w:val="0"/>
        </w:rPr>
      </w:pPr>
      <w:r w:rsidRPr="00040E48">
        <w:rPr>
          <w:noProof w:val="0"/>
        </w:rPr>
        <w:t xml:space="preserve">    &lt;text&gt;</w:t>
      </w:r>
    </w:p>
    <w:p w14:paraId="0656B967"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481365AE" w14:textId="77777777" w:rsidR="006E110A" w:rsidRPr="00040E48" w:rsidRDefault="006E110A">
      <w:pPr>
        <w:pStyle w:val="XMLFragment"/>
        <w:rPr>
          <w:noProof w:val="0"/>
        </w:rPr>
      </w:pPr>
      <w:r w:rsidRPr="00040E48">
        <w:rPr>
          <w:noProof w:val="0"/>
        </w:rPr>
        <w:t xml:space="preserve">    &lt;/text&gt;  </w:t>
      </w:r>
    </w:p>
    <w:p w14:paraId="2B30A612" w14:textId="77777777" w:rsidR="00F22211" w:rsidRPr="00040E48" w:rsidRDefault="00F22211" w:rsidP="00F22211">
      <w:pPr>
        <w:pStyle w:val="XMLFragment"/>
        <w:rPr>
          <w:noProof w:val="0"/>
        </w:rPr>
      </w:pPr>
      <w:r w:rsidRPr="00040E48">
        <w:rPr>
          <w:noProof w:val="0"/>
        </w:rPr>
        <w:t xml:space="preserve">    &lt;entry&gt; </w:t>
      </w:r>
    </w:p>
    <w:p w14:paraId="045FBC90"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67D18061"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6B36FF8C" w14:textId="77777777" w:rsidR="00F22211" w:rsidRPr="00393838" w:rsidRDefault="00F22211" w:rsidP="00F22211">
      <w:pPr>
        <w:pStyle w:val="XMLFragment"/>
        <w:rPr>
          <w:noProof w:val="0"/>
          <w:lang w:val="nl-NL"/>
          <w:rPrChange w:id="1288" w:author="Michael Clifton" w:date="2018-11-14T12:16:00Z">
            <w:rPr>
              <w:noProof w:val="0"/>
            </w:rPr>
          </w:rPrChange>
        </w:rPr>
      </w:pPr>
      <w:r w:rsidRPr="00040E48">
        <w:rPr>
          <w:noProof w:val="0"/>
        </w:rPr>
        <w:tab/>
      </w:r>
      <w:r w:rsidRPr="00040E48">
        <w:rPr>
          <w:noProof w:val="0"/>
        </w:rPr>
        <w:tab/>
        <w:t xml:space="preserve">  </w:t>
      </w:r>
      <w:r w:rsidRPr="00393838">
        <w:rPr>
          <w:noProof w:val="0"/>
          <w:lang w:val="nl-NL"/>
          <w:rPrChange w:id="1289" w:author="Michael Clifton" w:date="2018-11-14T12:16:00Z">
            <w:rPr>
              <w:noProof w:val="0"/>
            </w:rPr>
          </w:rPrChange>
        </w:rPr>
        <w:t>&lt;templateId root='</w:t>
      </w:r>
      <w:r w:rsidRPr="00393838">
        <w:rPr>
          <w:rStyle w:val="Hyperlink"/>
          <w:noProof w:val="0"/>
          <w:lang w:val="nl-NL"/>
          <w:rPrChange w:id="1290" w:author="Michael Clifton" w:date="2018-11-14T12:16:00Z">
            <w:rPr>
              <w:rStyle w:val="Hyperlink"/>
              <w:noProof w:val="0"/>
            </w:rPr>
          </w:rPrChange>
        </w:rPr>
        <w:t>1.3.6.1.4.1.19376.1.5.3.1.4.5</w:t>
      </w:r>
      <w:r w:rsidRPr="00393838">
        <w:rPr>
          <w:noProof w:val="0"/>
          <w:lang w:val="nl-NL"/>
          <w:rPrChange w:id="1291" w:author="Michael Clifton" w:date="2018-11-14T12:16:00Z">
            <w:rPr>
              <w:noProof w:val="0"/>
            </w:rPr>
          </w:rPrChange>
        </w:rPr>
        <w:t xml:space="preserve">'/&gt; </w:t>
      </w:r>
    </w:p>
    <w:p w14:paraId="37F696CB" w14:textId="77777777" w:rsidR="00F22211" w:rsidRPr="00393838" w:rsidRDefault="00F22211" w:rsidP="00F22211">
      <w:pPr>
        <w:pStyle w:val="XMLFragment"/>
        <w:rPr>
          <w:noProof w:val="0"/>
          <w:lang w:val="nl-NL"/>
          <w:rPrChange w:id="1292" w:author="Michael Clifton" w:date="2018-11-14T12:16:00Z">
            <w:rPr>
              <w:noProof w:val="0"/>
            </w:rPr>
          </w:rPrChange>
        </w:rPr>
      </w:pPr>
      <w:r w:rsidRPr="00393838">
        <w:rPr>
          <w:noProof w:val="0"/>
          <w:lang w:val="nl-NL"/>
          <w:rPrChange w:id="1293" w:author="Michael Clifton" w:date="2018-11-14T12:16:00Z">
            <w:rPr>
              <w:noProof w:val="0"/>
            </w:rPr>
          </w:rPrChange>
        </w:rPr>
        <w:tab/>
      </w:r>
      <w:r w:rsidRPr="00393838">
        <w:rPr>
          <w:noProof w:val="0"/>
          <w:lang w:val="nl-NL"/>
          <w:rPrChange w:id="1294" w:author="Michael Clifton" w:date="2018-11-14T12:16:00Z">
            <w:rPr>
              <w:noProof w:val="0"/>
            </w:rPr>
          </w:rPrChange>
        </w:rPr>
        <w:tab/>
      </w:r>
      <w:r w:rsidRPr="00393838">
        <w:rPr>
          <w:noProof w:val="0"/>
          <w:lang w:val="nl-NL"/>
          <w:rPrChange w:id="1295" w:author="Michael Clifton" w:date="2018-11-14T12:16:00Z">
            <w:rPr>
              <w:noProof w:val="0"/>
            </w:rPr>
          </w:rPrChange>
        </w:rPr>
        <w:tab/>
        <w:t xml:space="preserve">: </w:t>
      </w:r>
    </w:p>
    <w:p w14:paraId="0A03CA2F" w14:textId="77777777" w:rsidR="00F22211" w:rsidRPr="00393838" w:rsidRDefault="00F22211" w:rsidP="00F22211">
      <w:pPr>
        <w:pStyle w:val="XMLFragment"/>
        <w:rPr>
          <w:noProof w:val="0"/>
          <w:lang w:val="nl-NL"/>
          <w:rPrChange w:id="1296" w:author="Michael Clifton" w:date="2018-11-14T12:16:00Z">
            <w:rPr>
              <w:noProof w:val="0"/>
            </w:rPr>
          </w:rPrChange>
        </w:rPr>
      </w:pPr>
      <w:r w:rsidRPr="00393838">
        <w:rPr>
          <w:noProof w:val="0"/>
          <w:lang w:val="nl-NL"/>
          <w:rPrChange w:id="1297" w:author="Michael Clifton" w:date="2018-11-14T12:16:00Z">
            <w:rPr>
              <w:noProof w:val="0"/>
            </w:rPr>
          </w:rPrChange>
        </w:rPr>
        <w:tab/>
      </w:r>
      <w:r w:rsidRPr="00393838">
        <w:rPr>
          <w:noProof w:val="0"/>
          <w:lang w:val="nl-NL"/>
          <w:rPrChange w:id="1298" w:author="Michael Clifton" w:date="2018-11-14T12:16:00Z">
            <w:rPr>
              <w:noProof w:val="0"/>
            </w:rPr>
          </w:rPrChange>
        </w:rPr>
        <w:tab/>
        <w:t>&lt;/entry&gt;   </w:t>
      </w:r>
    </w:p>
    <w:p w14:paraId="4E7017C8" w14:textId="77777777" w:rsidR="006E110A" w:rsidRPr="00040E48" w:rsidRDefault="006E110A">
      <w:pPr>
        <w:pStyle w:val="XMLFragment"/>
        <w:rPr>
          <w:noProof w:val="0"/>
        </w:rPr>
      </w:pPr>
      <w:r w:rsidRPr="00393838">
        <w:rPr>
          <w:noProof w:val="0"/>
          <w:lang w:val="nl-NL"/>
          <w:rPrChange w:id="1299" w:author="Michael Clifton" w:date="2018-11-14T12:16:00Z">
            <w:rPr>
              <w:noProof w:val="0"/>
            </w:rPr>
          </w:rPrChange>
        </w:rPr>
        <w:t xml:space="preserve">  </w:t>
      </w:r>
      <w:r w:rsidRPr="00040E48">
        <w:rPr>
          <w:noProof w:val="0"/>
        </w:rPr>
        <w:t>&lt;/section&gt;</w:t>
      </w:r>
    </w:p>
    <w:p w14:paraId="3D4D4207" w14:textId="77777777" w:rsidR="006E110A" w:rsidRPr="00040E48" w:rsidRDefault="006E110A">
      <w:pPr>
        <w:pStyle w:val="XMLFragment"/>
        <w:rPr>
          <w:noProof w:val="0"/>
        </w:rPr>
      </w:pPr>
      <w:r w:rsidRPr="00040E48">
        <w:rPr>
          <w:noProof w:val="0"/>
        </w:rPr>
        <w:t>&lt;/component&gt;</w:t>
      </w:r>
    </w:p>
    <w:p w14:paraId="57EACF5F" w14:textId="77777777" w:rsidR="006E110A" w:rsidRPr="00040E48" w:rsidRDefault="006E110A">
      <w:pPr>
        <w:pStyle w:val="FigureTitle"/>
        <w:rPr>
          <w:noProof w:val="0"/>
        </w:rPr>
      </w:pPr>
      <w:r w:rsidRPr="00040E48">
        <w:rPr>
          <w:noProof w:val="0"/>
        </w:rPr>
        <w:t xml:space="preserve">Figure </w:t>
      </w:r>
      <w:r w:rsidR="00E4213A" w:rsidRPr="00040E48">
        <w:rPr>
          <w:noProof w:val="0"/>
        </w:rPr>
        <w:t>6.3.3.4.26</w:t>
      </w:r>
      <w:r w:rsidR="0063221E" w:rsidRPr="00040E48">
        <w:rPr>
          <w:noProof w:val="0"/>
        </w:rPr>
        <w:t>-1:</w:t>
      </w:r>
      <w:r w:rsidR="00E36C93" w:rsidRPr="00040E48">
        <w:rPr>
          <w:noProof w:val="0"/>
        </w:rPr>
        <w:t xml:space="preserve"> </w:t>
      </w:r>
      <w:r w:rsidRPr="00040E48">
        <w:rPr>
          <w:noProof w:val="0"/>
        </w:rPr>
        <w:t>Sample Neurologic System Section</w:t>
      </w:r>
    </w:p>
    <w:p w14:paraId="66225EA1" w14:textId="77777777" w:rsidR="006E110A" w:rsidRPr="00040E48" w:rsidRDefault="00D01979" w:rsidP="00EF41A6">
      <w:pPr>
        <w:pStyle w:val="Heading5TOC"/>
        <w:rPr>
          <w:noProof w:val="0"/>
          <w:lang w:val="en-US"/>
        </w:rPr>
      </w:pPr>
      <w:bookmarkStart w:id="1300" w:name="T1_3_6_1_4_1_19376_1_5_3_1_1_9_36"/>
      <w:r w:rsidRPr="00040E48">
        <w:rPr>
          <w:noProof w:val="0"/>
          <w:lang w:val="en-US"/>
        </w:rPr>
        <w:t xml:space="preserve"> </w:t>
      </w:r>
      <w:bookmarkStart w:id="1301" w:name="_Toc441142000"/>
      <w:r w:rsidR="006E110A" w:rsidRPr="00040E48">
        <w:rPr>
          <w:noProof w:val="0"/>
          <w:lang w:val="en-US"/>
        </w:rPr>
        <w:t>Genitalia Section 1.3.6.1.4.1.19376.1.5.3.1.1.9.36</w:t>
      </w:r>
      <w:bookmarkEnd w:id="130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73FDF3F1"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300"/>
          <w:p w14:paraId="4F952EA3"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292B0F7D" w14:textId="77777777" w:rsidR="006E110A" w:rsidRPr="00040E48" w:rsidRDefault="006E110A">
            <w:pPr>
              <w:pStyle w:val="TableEntry"/>
              <w:rPr>
                <w:noProof w:val="0"/>
              </w:rPr>
            </w:pPr>
            <w:r w:rsidRPr="00040E48">
              <w:rPr>
                <w:noProof w:val="0"/>
              </w:rPr>
              <w:t xml:space="preserve">1.3.6.1.4.1.19376.1.5.3.1.1.9.36 </w:t>
            </w:r>
          </w:p>
        </w:tc>
      </w:tr>
      <w:tr w:rsidR="006E110A" w:rsidRPr="00040E48" w14:paraId="5F8F5DD8"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708453F7"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1F962ED5" w14:textId="77777777" w:rsidR="006E110A" w:rsidRPr="00040E48" w:rsidRDefault="006E110A">
            <w:pPr>
              <w:pStyle w:val="TableEntry"/>
              <w:rPr>
                <w:noProof w:val="0"/>
              </w:rPr>
            </w:pPr>
            <w:r w:rsidRPr="00040E48">
              <w:rPr>
                <w:noProof w:val="0"/>
              </w:rPr>
              <w:t xml:space="preserve">The genitalia section shall contain a description of any type of genital exam. </w:t>
            </w:r>
          </w:p>
        </w:tc>
      </w:tr>
      <w:tr w:rsidR="006E110A" w:rsidRPr="00040E48" w14:paraId="7BC1A6C4"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1A1017B7"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66A7EB3"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E8B9435" w14:textId="77777777" w:rsidR="006E110A" w:rsidRPr="00040E48" w:rsidRDefault="006E110A">
            <w:pPr>
              <w:pStyle w:val="TableEntryHeader"/>
              <w:rPr>
                <w:noProof w:val="0"/>
              </w:rPr>
            </w:pPr>
            <w:r w:rsidRPr="00040E48">
              <w:rPr>
                <w:noProof w:val="0"/>
              </w:rPr>
              <w:t xml:space="preserve">Description </w:t>
            </w:r>
          </w:p>
        </w:tc>
      </w:tr>
      <w:tr w:rsidR="006E110A" w:rsidRPr="00040E48" w14:paraId="59095BFD"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4F27B499" w14:textId="77777777" w:rsidR="006E110A" w:rsidRPr="00040E48" w:rsidRDefault="006E110A">
            <w:pPr>
              <w:pStyle w:val="TableEntry"/>
              <w:rPr>
                <w:noProof w:val="0"/>
              </w:rPr>
            </w:pPr>
            <w:r w:rsidRPr="00040E48">
              <w:rPr>
                <w:noProof w:val="0"/>
              </w:rPr>
              <w:t xml:space="preserve">11400-9 </w:t>
            </w:r>
          </w:p>
        </w:tc>
        <w:tc>
          <w:tcPr>
            <w:tcW w:w="500" w:type="pct"/>
            <w:tcBorders>
              <w:top w:val="single" w:sz="6" w:space="0" w:color="000000"/>
              <w:left w:val="single" w:sz="6" w:space="0" w:color="000000"/>
              <w:bottom w:val="single" w:sz="6" w:space="0" w:color="000000"/>
              <w:right w:val="single" w:sz="6" w:space="0" w:color="000000"/>
            </w:tcBorders>
            <w:vAlign w:val="center"/>
          </w:tcPr>
          <w:p w14:paraId="4148341D"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0A0410E8" w14:textId="77777777" w:rsidR="006E110A" w:rsidRPr="00040E48" w:rsidRDefault="006E110A">
            <w:pPr>
              <w:pStyle w:val="TableEntry"/>
              <w:rPr>
                <w:noProof w:val="0"/>
              </w:rPr>
            </w:pPr>
            <w:r w:rsidRPr="00040E48">
              <w:rPr>
                <w:noProof w:val="0"/>
              </w:rPr>
              <w:t xml:space="preserve">GENITALIA </w:t>
            </w:r>
          </w:p>
        </w:tc>
      </w:tr>
      <w:tr w:rsidR="00D35434" w:rsidRPr="00040E48" w14:paraId="13AA17B6"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571ACC3B"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3A19CCAD"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0ACDC924"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63DBD2B7"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7F5C6C57"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17B553E6"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22604FA3"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032FA0A8" w14:textId="77777777" w:rsidR="006E110A" w:rsidRPr="00040E48" w:rsidRDefault="006E110A">
      <w:pPr>
        <w:pStyle w:val="BodyText"/>
        <w:rPr>
          <w:noProof w:val="0"/>
        </w:rPr>
      </w:pPr>
    </w:p>
    <w:p w14:paraId="55330F44" w14:textId="77777777" w:rsidR="006E110A" w:rsidRPr="00040E48" w:rsidRDefault="006E110A">
      <w:pPr>
        <w:pStyle w:val="XMLFragment"/>
        <w:rPr>
          <w:noProof w:val="0"/>
        </w:rPr>
      </w:pPr>
      <w:r w:rsidRPr="00040E48">
        <w:rPr>
          <w:noProof w:val="0"/>
        </w:rPr>
        <w:t>&lt;component&gt;</w:t>
      </w:r>
    </w:p>
    <w:p w14:paraId="22DD936D" w14:textId="77777777" w:rsidR="006E110A" w:rsidRPr="00040E48" w:rsidRDefault="006E110A">
      <w:pPr>
        <w:pStyle w:val="XMLFragment"/>
        <w:rPr>
          <w:noProof w:val="0"/>
        </w:rPr>
      </w:pPr>
      <w:r w:rsidRPr="00040E48">
        <w:rPr>
          <w:noProof w:val="0"/>
        </w:rPr>
        <w:t xml:space="preserve">  &lt;section&gt;</w:t>
      </w:r>
    </w:p>
    <w:p w14:paraId="296D8069" w14:textId="77777777" w:rsidR="006E110A" w:rsidRPr="00040E48" w:rsidRDefault="006E110A">
      <w:pPr>
        <w:pStyle w:val="XMLFragment"/>
        <w:rPr>
          <w:noProof w:val="0"/>
        </w:rPr>
      </w:pPr>
      <w:r w:rsidRPr="00040E48">
        <w:rPr>
          <w:noProof w:val="0"/>
        </w:rPr>
        <w:t xml:space="preserve">    &lt;templateId root='1.3.6.1.4.1.19376.1.5.3.1.1.9.36'/&gt;</w:t>
      </w:r>
    </w:p>
    <w:p w14:paraId="68E3FE61" w14:textId="77777777" w:rsidR="006E110A" w:rsidRPr="00040E48" w:rsidRDefault="006E110A">
      <w:pPr>
        <w:pStyle w:val="XMLFragment"/>
        <w:rPr>
          <w:noProof w:val="0"/>
        </w:rPr>
      </w:pPr>
      <w:r w:rsidRPr="00040E48">
        <w:rPr>
          <w:noProof w:val="0"/>
        </w:rPr>
        <w:t xml:space="preserve">    &lt;id root=' ' extension=' '/&gt;</w:t>
      </w:r>
    </w:p>
    <w:p w14:paraId="0DA2BEF6" w14:textId="77777777" w:rsidR="006E110A" w:rsidRPr="00F331FC" w:rsidRDefault="006E110A">
      <w:pPr>
        <w:pStyle w:val="XMLFragment"/>
        <w:rPr>
          <w:noProof w:val="0"/>
          <w:lang w:val="nl-NL"/>
          <w:rPrChange w:id="1302" w:author="Michael Clifton" w:date="2018-10-11T10:12:00Z">
            <w:rPr>
              <w:noProof w:val="0"/>
            </w:rPr>
          </w:rPrChange>
        </w:rPr>
      </w:pPr>
      <w:r w:rsidRPr="00F331FC">
        <w:rPr>
          <w:noProof w:val="0"/>
          <w:lang w:val="nl-NL"/>
          <w:rPrChange w:id="1303" w:author="Michael Clifton" w:date="2018-10-11T10:12:00Z">
            <w:rPr>
              <w:noProof w:val="0"/>
            </w:rPr>
          </w:rPrChange>
        </w:rPr>
        <w:t xml:space="preserve">    &lt;code code='11400-9' displayName='GENITALIA'</w:t>
      </w:r>
    </w:p>
    <w:p w14:paraId="3784902D" w14:textId="77777777" w:rsidR="006E110A" w:rsidRPr="00040E48" w:rsidRDefault="006E110A">
      <w:pPr>
        <w:pStyle w:val="XMLFragment"/>
        <w:rPr>
          <w:noProof w:val="0"/>
        </w:rPr>
      </w:pPr>
      <w:r w:rsidRPr="00F331FC">
        <w:rPr>
          <w:noProof w:val="0"/>
          <w:lang w:val="nl-NL"/>
          <w:rPrChange w:id="1304" w:author="Michael Clifton" w:date="2018-10-11T10:12:00Z">
            <w:rPr>
              <w:noProof w:val="0"/>
            </w:rPr>
          </w:rPrChange>
        </w:rPr>
        <w:t xml:space="preserve">      </w:t>
      </w:r>
      <w:r w:rsidRPr="00040E48">
        <w:rPr>
          <w:noProof w:val="0"/>
        </w:rPr>
        <w:t>codeSystem='2.16.840.1.113883.6.1' codeSystemName='LOINC'/&gt;</w:t>
      </w:r>
    </w:p>
    <w:p w14:paraId="739BD9A6" w14:textId="77777777" w:rsidR="006E110A" w:rsidRPr="00040E48" w:rsidRDefault="006E110A">
      <w:pPr>
        <w:pStyle w:val="XMLFragment"/>
        <w:rPr>
          <w:noProof w:val="0"/>
        </w:rPr>
      </w:pPr>
      <w:r w:rsidRPr="00040E48">
        <w:rPr>
          <w:noProof w:val="0"/>
        </w:rPr>
        <w:t xml:space="preserve">    &lt;text&gt;</w:t>
      </w:r>
    </w:p>
    <w:p w14:paraId="3CF9A433"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01D0BC6" w14:textId="77777777" w:rsidR="006E110A" w:rsidRPr="00040E48" w:rsidRDefault="006E110A">
      <w:pPr>
        <w:pStyle w:val="XMLFragment"/>
        <w:rPr>
          <w:noProof w:val="0"/>
        </w:rPr>
      </w:pPr>
      <w:r w:rsidRPr="00040E48">
        <w:rPr>
          <w:noProof w:val="0"/>
        </w:rPr>
        <w:t xml:space="preserve">    &lt;/text&gt;  </w:t>
      </w:r>
    </w:p>
    <w:p w14:paraId="05597D34" w14:textId="77777777" w:rsidR="00F22211" w:rsidRPr="00040E48" w:rsidRDefault="00F22211" w:rsidP="00F22211">
      <w:pPr>
        <w:pStyle w:val="XMLFragment"/>
        <w:rPr>
          <w:noProof w:val="0"/>
        </w:rPr>
      </w:pPr>
      <w:r w:rsidRPr="00040E48">
        <w:rPr>
          <w:noProof w:val="0"/>
        </w:rPr>
        <w:t xml:space="preserve">    &lt;entry&gt; </w:t>
      </w:r>
    </w:p>
    <w:p w14:paraId="5524F84D"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06567599"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3DEA16F8" w14:textId="77777777" w:rsidR="00F22211" w:rsidRPr="00F331FC" w:rsidRDefault="00F22211" w:rsidP="00F22211">
      <w:pPr>
        <w:pStyle w:val="XMLFragment"/>
        <w:rPr>
          <w:noProof w:val="0"/>
          <w:lang w:val="nl-NL"/>
          <w:rPrChange w:id="1305" w:author="Michael Clifton" w:date="2018-10-11T10:12:00Z">
            <w:rPr>
              <w:noProof w:val="0"/>
            </w:rPr>
          </w:rPrChange>
        </w:rPr>
      </w:pPr>
      <w:r w:rsidRPr="00040E48">
        <w:rPr>
          <w:noProof w:val="0"/>
        </w:rPr>
        <w:tab/>
      </w:r>
      <w:r w:rsidRPr="00040E48">
        <w:rPr>
          <w:noProof w:val="0"/>
        </w:rPr>
        <w:tab/>
        <w:t xml:space="preserve">  </w:t>
      </w:r>
      <w:r w:rsidRPr="00F331FC">
        <w:rPr>
          <w:noProof w:val="0"/>
          <w:lang w:val="nl-NL"/>
          <w:rPrChange w:id="1306" w:author="Michael Clifton" w:date="2018-10-11T10:12:00Z">
            <w:rPr>
              <w:noProof w:val="0"/>
            </w:rPr>
          </w:rPrChange>
        </w:rPr>
        <w:t>&lt;templateId root='</w:t>
      </w:r>
      <w:r w:rsidRPr="00F331FC">
        <w:rPr>
          <w:rStyle w:val="Hyperlink"/>
          <w:noProof w:val="0"/>
          <w:lang w:val="nl-NL"/>
          <w:rPrChange w:id="1307" w:author="Michael Clifton" w:date="2018-10-11T10:12:00Z">
            <w:rPr>
              <w:rStyle w:val="Hyperlink"/>
              <w:noProof w:val="0"/>
            </w:rPr>
          </w:rPrChange>
        </w:rPr>
        <w:t>1.3.6.1.4.1.19376.1.5.3.1.4.5</w:t>
      </w:r>
      <w:r w:rsidRPr="00F331FC">
        <w:rPr>
          <w:noProof w:val="0"/>
          <w:lang w:val="nl-NL"/>
          <w:rPrChange w:id="1308" w:author="Michael Clifton" w:date="2018-10-11T10:12:00Z">
            <w:rPr>
              <w:noProof w:val="0"/>
            </w:rPr>
          </w:rPrChange>
        </w:rPr>
        <w:t xml:space="preserve">'/&gt; </w:t>
      </w:r>
    </w:p>
    <w:p w14:paraId="587FFE43" w14:textId="77777777" w:rsidR="00F22211" w:rsidRPr="00F331FC" w:rsidRDefault="00F22211" w:rsidP="00F22211">
      <w:pPr>
        <w:pStyle w:val="XMLFragment"/>
        <w:rPr>
          <w:noProof w:val="0"/>
          <w:lang w:val="nl-NL"/>
          <w:rPrChange w:id="1309" w:author="Michael Clifton" w:date="2018-10-11T10:12:00Z">
            <w:rPr>
              <w:noProof w:val="0"/>
            </w:rPr>
          </w:rPrChange>
        </w:rPr>
      </w:pPr>
      <w:r w:rsidRPr="00F331FC">
        <w:rPr>
          <w:noProof w:val="0"/>
          <w:lang w:val="nl-NL"/>
          <w:rPrChange w:id="1310" w:author="Michael Clifton" w:date="2018-10-11T10:12:00Z">
            <w:rPr>
              <w:noProof w:val="0"/>
            </w:rPr>
          </w:rPrChange>
        </w:rPr>
        <w:tab/>
      </w:r>
      <w:r w:rsidRPr="00F331FC">
        <w:rPr>
          <w:noProof w:val="0"/>
          <w:lang w:val="nl-NL"/>
          <w:rPrChange w:id="1311" w:author="Michael Clifton" w:date="2018-10-11T10:12:00Z">
            <w:rPr>
              <w:noProof w:val="0"/>
            </w:rPr>
          </w:rPrChange>
        </w:rPr>
        <w:tab/>
      </w:r>
      <w:r w:rsidRPr="00F331FC">
        <w:rPr>
          <w:noProof w:val="0"/>
          <w:lang w:val="nl-NL"/>
          <w:rPrChange w:id="1312" w:author="Michael Clifton" w:date="2018-10-11T10:12:00Z">
            <w:rPr>
              <w:noProof w:val="0"/>
            </w:rPr>
          </w:rPrChange>
        </w:rPr>
        <w:tab/>
        <w:t xml:space="preserve">: </w:t>
      </w:r>
    </w:p>
    <w:p w14:paraId="414A25D5" w14:textId="77777777" w:rsidR="00F22211" w:rsidRPr="00F331FC" w:rsidRDefault="00F22211" w:rsidP="00F22211">
      <w:pPr>
        <w:pStyle w:val="XMLFragment"/>
        <w:rPr>
          <w:noProof w:val="0"/>
          <w:lang w:val="nl-NL"/>
          <w:rPrChange w:id="1313" w:author="Michael Clifton" w:date="2018-10-11T10:12:00Z">
            <w:rPr>
              <w:noProof w:val="0"/>
            </w:rPr>
          </w:rPrChange>
        </w:rPr>
      </w:pPr>
      <w:r w:rsidRPr="00F331FC">
        <w:rPr>
          <w:noProof w:val="0"/>
          <w:lang w:val="nl-NL"/>
          <w:rPrChange w:id="1314" w:author="Michael Clifton" w:date="2018-10-11T10:12:00Z">
            <w:rPr>
              <w:noProof w:val="0"/>
            </w:rPr>
          </w:rPrChange>
        </w:rPr>
        <w:tab/>
      </w:r>
      <w:r w:rsidRPr="00F331FC">
        <w:rPr>
          <w:noProof w:val="0"/>
          <w:lang w:val="nl-NL"/>
          <w:rPrChange w:id="1315" w:author="Michael Clifton" w:date="2018-10-11T10:12:00Z">
            <w:rPr>
              <w:noProof w:val="0"/>
            </w:rPr>
          </w:rPrChange>
        </w:rPr>
        <w:tab/>
        <w:t>&lt;/entry&gt;   </w:t>
      </w:r>
    </w:p>
    <w:p w14:paraId="549A3FE2" w14:textId="77777777" w:rsidR="006E110A" w:rsidRPr="00040E48" w:rsidRDefault="006E110A">
      <w:pPr>
        <w:pStyle w:val="XMLFragment"/>
        <w:rPr>
          <w:noProof w:val="0"/>
        </w:rPr>
      </w:pPr>
      <w:r w:rsidRPr="00F331FC">
        <w:rPr>
          <w:noProof w:val="0"/>
          <w:lang w:val="nl-NL"/>
          <w:rPrChange w:id="1316" w:author="Michael Clifton" w:date="2018-10-11T10:12:00Z">
            <w:rPr>
              <w:noProof w:val="0"/>
            </w:rPr>
          </w:rPrChange>
        </w:rPr>
        <w:t xml:space="preserve">  </w:t>
      </w:r>
      <w:r w:rsidRPr="00040E48">
        <w:rPr>
          <w:noProof w:val="0"/>
        </w:rPr>
        <w:t>&lt;/section&gt;</w:t>
      </w:r>
    </w:p>
    <w:p w14:paraId="3C91A355" w14:textId="77777777" w:rsidR="006E110A" w:rsidRPr="00040E48" w:rsidRDefault="006E110A">
      <w:pPr>
        <w:pStyle w:val="XMLFragment"/>
        <w:rPr>
          <w:noProof w:val="0"/>
        </w:rPr>
      </w:pPr>
      <w:r w:rsidRPr="00040E48">
        <w:rPr>
          <w:noProof w:val="0"/>
        </w:rPr>
        <w:t>&lt;/component&gt;</w:t>
      </w:r>
    </w:p>
    <w:p w14:paraId="3A33D2BD" w14:textId="77777777" w:rsidR="006E110A" w:rsidRPr="00040E48" w:rsidRDefault="006E110A">
      <w:pPr>
        <w:pStyle w:val="FigureTitle"/>
        <w:rPr>
          <w:noProof w:val="0"/>
        </w:rPr>
      </w:pPr>
      <w:r w:rsidRPr="00040E48">
        <w:rPr>
          <w:noProof w:val="0"/>
        </w:rPr>
        <w:t xml:space="preserve">Figure </w:t>
      </w:r>
      <w:r w:rsidR="00E4213A" w:rsidRPr="00040E48">
        <w:rPr>
          <w:noProof w:val="0"/>
        </w:rPr>
        <w:t>6.3.3.4.27</w:t>
      </w:r>
      <w:r w:rsidR="0063221E" w:rsidRPr="00040E48">
        <w:rPr>
          <w:noProof w:val="0"/>
        </w:rPr>
        <w:t>-1:</w:t>
      </w:r>
      <w:r w:rsidR="00E36C93" w:rsidRPr="00040E48">
        <w:rPr>
          <w:noProof w:val="0"/>
        </w:rPr>
        <w:t xml:space="preserve"> </w:t>
      </w:r>
      <w:r w:rsidRPr="00040E48">
        <w:rPr>
          <w:noProof w:val="0"/>
        </w:rPr>
        <w:t>Sample Genitalia Section</w:t>
      </w:r>
    </w:p>
    <w:p w14:paraId="712874D9" w14:textId="77777777" w:rsidR="006E110A" w:rsidRPr="00040E48" w:rsidRDefault="00E36C93" w:rsidP="00EF41A6">
      <w:pPr>
        <w:pStyle w:val="Heading5TOC"/>
        <w:rPr>
          <w:noProof w:val="0"/>
          <w:lang w:val="en-US"/>
        </w:rPr>
      </w:pPr>
      <w:bookmarkStart w:id="1317" w:name="T1_3_6_1_4_1_19376_1_5_3_1_1_9_37"/>
      <w:r w:rsidRPr="00040E48">
        <w:rPr>
          <w:noProof w:val="0"/>
          <w:lang w:val="en-US"/>
        </w:rPr>
        <w:t xml:space="preserve"> </w:t>
      </w:r>
      <w:bookmarkStart w:id="1318" w:name="_Toc441142001"/>
      <w:r w:rsidR="006E110A" w:rsidRPr="00040E48">
        <w:rPr>
          <w:noProof w:val="0"/>
          <w:lang w:val="en-US"/>
        </w:rPr>
        <w:t>Rectum Section 1.3.6.1.4.1.19376.1.5.3.1.1.9.37</w:t>
      </w:r>
      <w:bookmarkEnd w:id="131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0B7CA7A5"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317"/>
          <w:p w14:paraId="3817A105"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7D88FDC7" w14:textId="77777777" w:rsidR="006E110A" w:rsidRPr="00040E48" w:rsidRDefault="006E110A">
            <w:pPr>
              <w:pStyle w:val="TableEntry"/>
              <w:rPr>
                <w:noProof w:val="0"/>
              </w:rPr>
            </w:pPr>
            <w:r w:rsidRPr="00040E48">
              <w:rPr>
                <w:noProof w:val="0"/>
              </w:rPr>
              <w:t xml:space="preserve">1.3.6.1.4.1.19376.1.5.3.1.1.9.37 </w:t>
            </w:r>
          </w:p>
        </w:tc>
      </w:tr>
      <w:tr w:rsidR="006E110A" w:rsidRPr="00040E48" w14:paraId="7252EB20"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48380B3B"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2913A94E" w14:textId="77777777" w:rsidR="006E110A" w:rsidRPr="00040E48" w:rsidRDefault="006E110A">
            <w:pPr>
              <w:pStyle w:val="TableEntry"/>
              <w:rPr>
                <w:noProof w:val="0"/>
              </w:rPr>
            </w:pPr>
            <w:r w:rsidRPr="00040E48">
              <w:rPr>
                <w:noProof w:val="0"/>
              </w:rPr>
              <w:t xml:space="preserve">The rectum section shall contain a description of any type of rectal exam. </w:t>
            </w:r>
          </w:p>
        </w:tc>
      </w:tr>
      <w:tr w:rsidR="006E110A" w:rsidRPr="00040E48" w14:paraId="227A1F62"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72132A00"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43F3A1C"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8A5249A" w14:textId="77777777" w:rsidR="006E110A" w:rsidRPr="00040E48" w:rsidRDefault="006E110A">
            <w:pPr>
              <w:pStyle w:val="TableEntryHeader"/>
              <w:rPr>
                <w:noProof w:val="0"/>
              </w:rPr>
            </w:pPr>
            <w:r w:rsidRPr="00040E48">
              <w:rPr>
                <w:noProof w:val="0"/>
              </w:rPr>
              <w:t xml:space="preserve">Description </w:t>
            </w:r>
          </w:p>
        </w:tc>
      </w:tr>
      <w:tr w:rsidR="006E110A" w:rsidRPr="00040E48" w14:paraId="0C73F18D"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4212BA9C" w14:textId="77777777" w:rsidR="006E110A" w:rsidRPr="00040E48" w:rsidRDefault="006E110A">
            <w:pPr>
              <w:pStyle w:val="TableEntry"/>
              <w:rPr>
                <w:noProof w:val="0"/>
              </w:rPr>
            </w:pPr>
            <w:r w:rsidRPr="00040E48">
              <w:rPr>
                <w:noProof w:val="0"/>
              </w:rPr>
              <w:t xml:space="preserve">10205-3 </w:t>
            </w:r>
          </w:p>
        </w:tc>
        <w:tc>
          <w:tcPr>
            <w:tcW w:w="500" w:type="pct"/>
            <w:tcBorders>
              <w:top w:val="single" w:sz="6" w:space="0" w:color="000000"/>
              <w:left w:val="single" w:sz="6" w:space="0" w:color="000000"/>
              <w:bottom w:val="single" w:sz="6" w:space="0" w:color="000000"/>
              <w:right w:val="single" w:sz="6" w:space="0" w:color="000000"/>
            </w:tcBorders>
            <w:vAlign w:val="center"/>
          </w:tcPr>
          <w:p w14:paraId="638DBB80"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4F5F0C9E" w14:textId="77777777" w:rsidR="006E110A" w:rsidRPr="00040E48" w:rsidRDefault="006E110A">
            <w:pPr>
              <w:pStyle w:val="TableEntry"/>
              <w:rPr>
                <w:noProof w:val="0"/>
              </w:rPr>
            </w:pPr>
            <w:r w:rsidRPr="00040E48">
              <w:rPr>
                <w:noProof w:val="0"/>
              </w:rPr>
              <w:t xml:space="preserve">RECTUM </w:t>
            </w:r>
          </w:p>
        </w:tc>
      </w:tr>
      <w:tr w:rsidR="00D35434" w:rsidRPr="00040E48" w14:paraId="1B7F0DFB"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57067421"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lastRenderedPageBreak/>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2DA201E3"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3B2F2A85"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1B2C992D"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74480B9B"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0AF226B5"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06C3A8BA"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18FD1044" w14:textId="77777777" w:rsidR="006E110A" w:rsidRPr="00040E48" w:rsidRDefault="006E110A">
      <w:pPr>
        <w:pStyle w:val="BodyText"/>
        <w:rPr>
          <w:noProof w:val="0"/>
        </w:rPr>
      </w:pPr>
    </w:p>
    <w:p w14:paraId="3F65CE08" w14:textId="77777777" w:rsidR="006E110A" w:rsidRPr="00040E48" w:rsidRDefault="006E110A">
      <w:pPr>
        <w:pStyle w:val="XMLFragment"/>
        <w:rPr>
          <w:noProof w:val="0"/>
        </w:rPr>
      </w:pPr>
      <w:r w:rsidRPr="00040E48">
        <w:rPr>
          <w:noProof w:val="0"/>
        </w:rPr>
        <w:t>&lt;component&gt;</w:t>
      </w:r>
    </w:p>
    <w:p w14:paraId="3F9DCDC4" w14:textId="77777777" w:rsidR="006E110A" w:rsidRPr="00040E48" w:rsidRDefault="006E110A">
      <w:pPr>
        <w:pStyle w:val="XMLFragment"/>
        <w:rPr>
          <w:noProof w:val="0"/>
        </w:rPr>
      </w:pPr>
      <w:r w:rsidRPr="00040E48">
        <w:rPr>
          <w:noProof w:val="0"/>
        </w:rPr>
        <w:t xml:space="preserve">  &lt;section&gt;</w:t>
      </w:r>
    </w:p>
    <w:p w14:paraId="23EBAF46" w14:textId="77777777" w:rsidR="006E110A" w:rsidRPr="00040E48" w:rsidRDefault="006E110A">
      <w:pPr>
        <w:pStyle w:val="XMLFragment"/>
        <w:rPr>
          <w:noProof w:val="0"/>
        </w:rPr>
      </w:pPr>
      <w:r w:rsidRPr="00040E48">
        <w:rPr>
          <w:noProof w:val="0"/>
        </w:rPr>
        <w:t xml:space="preserve">    &lt;templateId root='1.3.6.1.4.1.19376.1.5.3.1.1.9.37'/&gt;</w:t>
      </w:r>
    </w:p>
    <w:p w14:paraId="23AFC674" w14:textId="77777777" w:rsidR="006E110A" w:rsidRPr="00040E48" w:rsidRDefault="006E110A">
      <w:pPr>
        <w:pStyle w:val="XMLFragment"/>
        <w:rPr>
          <w:noProof w:val="0"/>
        </w:rPr>
      </w:pPr>
      <w:r w:rsidRPr="00040E48">
        <w:rPr>
          <w:noProof w:val="0"/>
        </w:rPr>
        <w:t xml:space="preserve">    &lt;id root=' ' extension=' '/&gt;</w:t>
      </w:r>
    </w:p>
    <w:p w14:paraId="295D288F" w14:textId="77777777" w:rsidR="006E110A" w:rsidRPr="00040E48" w:rsidRDefault="006E110A">
      <w:pPr>
        <w:pStyle w:val="XMLFragment"/>
        <w:rPr>
          <w:noProof w:val="0"/>
        </w:rPr>
      </w:pPr>
      <w:r w:rsidRPr="00040E48">
        <w:rPr>
          <w:noProof w:val="0"/>
        </w:rPr>
        <w:t xml:space="preserve">    &lt;code code='10205-3' displayName='RECTUM'</w:t>
      </w:r>
    </w:p>
    <w:p w14:paraId="75E9B64F" w14:textId="77777777" w:rsidR="006E110A" w:rsidRPr="00040E48" w:rsidRDefault="006E110A">
      <w:pPr>
        <w:pStyle w:val="XMLFragment"/>
        <w:rPr>
          <w:noProof w:val="0"/>
        </w:rPr>
      </w:pPr>
      <w:r w:rsidRPr="00040E48">
        <w:rPr>
          <w:noProof w:val="0"/>
        </w:rPr>
        <w:t xml:space="preserve">      codeSystem='2.16.840.1.113883.6.1' codeSystemName='LOINC'/&gt;</w:t>
      </w:r>
    </w:p>
    <w:p w14:paraId="2203F607" w14:textId="77777777" w:rsidR="006E110A" w:rsidRPr="00040E48" w:rsidRDefault="006E110A">
      <w:pPr>
        <w:pStyle w:val="XMLFragment"/>
        <w:rPr>
          <w:noProof w:val="0"/>
        </w:rPr>
      </w:pPr>
      <w:r w:rsidRPr="00040E48">
        <w:rPr>
          <w:noProof w:val="0"/>
        </w:rPr>
        <w:t xml:space="preserve">    &lt;text&gt;</w:t>
      </w:r>
    </w:p>
    <w:p w14:paraId="0D0231CE"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83D5559" w14:textId="77777777" w:rsidR="006E110A" w:rsidRPr="00040E48" w:rsidRDefault="006E110A">
      <w:pPr>
        <w:pStyle w:val="XMLFragment"/>
        <w:rPr>
          <w:noProof w:val="0"/>
        </w:rPr>
      </w:pPr>
      <w:r w:rsidRPr="00040E48">
        <w:rPr>
          <w:noProof w:val="0"/>
        </w:rPr>
        <w:t xml:space="preserve">    &lt;/text&gt;  </w:t>
      </w:r>
    </w:p>
    <w:p w14:paraId="540002EF" w14:textId="77777777" w:rsidR="00E36C93" w:rsidRPr="00040E48" w:rsidRDefault="00E36C93" w:rsidP="00E36C93">
      <w:pPr>
        <w:pStyle w:val="XMLFragment"/>
        <w:rPr>
          <w:noProof w:val="0"/>
        </w:rPr>
      </w:pPr>
      <w:r w:rsidRPr="00040E48">
        <w:rPr>
          <w:noProof w:val="0"/>
        </w:rPr>
        <w:t xml:space="preserve">    &lt;entry&gt; </w:t>
      </w:r>
    </w:p>
    <w:p w14:paraId="1F7D6F3B" w14:textId="77777777" w:rsidR="00E36C93" w:rsidRPr="00040E48" w:rsidRDefault="00E36C93" w:rsidP="00E36C93">
      <w:pPr>
        <w:pStyle w:val="XMLFragment"/>
        <w:rPr>
          <w:noProof w:val="0"/>
        </w:rPr>
      </w:pPr>
      <w:r w:rsidRPr="00040E48">
        <w:rPr>
          <w:noProof w:val="0"/>
        </w:rPr>
        <w:tab/>
      </w:r>
      <w:r w:rsidRPr="00040E48">
        <w:rPr>
          <w:noProof w:val="0"/>
        </w:rPr>
        <w:tab/>
      </w:r>
      <w:r w:rsidRPr="00040E48">
        <w:rPr>
          <w:noProof w:val="0"/>
        </w:rPr>
        <w:tab/>
        <w:t xml:space="preserve">: </w:t>
      </w:r>
    </w:p>
    <w:p w14:paraId="2A20ED32" w14:textId="77777777" w:rsidR="00E36C93" w:rsidRPr="00040E48" w:rsidRDefault="00E36C93" w:rsidP="00E36C93">
      <w:pPr>
        <w:pStyle w:val="XMLFragment"/>
        <w:rPr>
          <w:noProof w:val="0"/>
        </w:rPr>
      </w:pPr>
      <w:r w:rsidRPr="00040E48">
        <w:rPr>
          <w:noProof w:val="0"/>
        </w:rPr>
        <w:tab/>
      </w:r>
      <w:r w:rsidRPr="00040E48">
        <w:rPr>
          <w:noProof w:val="0"/>
        </w:rPr>
        <w:tab/>
        <w:t xml:space="preserve">  &lt;!-- Optional Problem Observation element --&gt; </w:t>
      </w:r>
    </w:p>
    <w:p w14:paraId="4C386AEF" w14:textId="77777777" w:rsidR="00E36C93" w:rsidRPr="00393838" w:rsidRDefault="00E36C93" w:rsidP="00E36C93">
      <w:pPr>
        <w:pStyle w:val="XMLFragment"/>
        <w:rPr>
          <w:noProof w:val="0"/>
          <w:lang w:val="nl-NL"/>
          <w:rPrChange w:id="1319" w:author="Michael Clifton" w:date="2018-11-14T12:16:00Z">
            <w:rPr>
              <w:noProof w:val="0"/>
            </w:rPr>
          </w:rPrChange>
        </w:rPr>
      </w:pPr>
      <w:r w:rsidRPr="00040E48">
        <w:rPr>
          <w:noProof w:val="0"/>
        </w:rPr>
        <w:tab/>
      </w:r>
      <w:r w:rsidRPr="00040E48">
        <w:rPr>
          <w:noProof w:val="0"/>
        </w:rPr>
        <w:tab/>
        <w:t xml:space="preserve">  </w:t>
      </w:r>
      <w:r w:rsidRPr="00393838">
        <w:rPr>
          <w:noProof w:val="0"/>
          <w:lang w:val="nl-NL"/>
          <w:rPrChange w:id="1320" w:author="Michael Clifton" w:date="2018-11-14T12:16:00Z">
            <w:rPr>
              <w:noProof w:val="0"/>
            </w:rPr>
          </w:rPrChange>
        </w:rPr>
        <w:t>&lt;templateId root='</w:t>
      </w:r>
      <w:r w:rsidRPr="00393838">
        <w:rPr>
          <w:rStyle w:val="Hyperlink"/>
          <w:noProof w:val="0"/>
          <w:lang w:val="nl-NL"/>
          <w:rPrChange w:id="1321" w:author="Michael Clifton" w:date="2018-11-14T12:16:00Z">
            <w:rPr>
              <w:rStyle w:val="Hyperlink"/>
              <w:noProof w:val="0"/>
            </w:rPr>
          </w:rPrChange>
        </w:rPr>
        <w:t>1.3.6.1.4.1.19376.1.5.3.1.4.5</w:t>
      </w:r>
      <w:r w:rsidRPr="00393838">
        <w:rPr>
          <w:noProof w:val="0"/>
          <w:lang w:val="nl-NL"/>
          <w:rPrChange w:id="1322" w:author="Michael Clifton" w:date="2018-11-14T12:16:00Z">
            <w:rPr>
              <w:noProof w:val="0"/>
            </w:rPr>
          </w:rPrChange>
        </w:rPr>
        <w:t xml:space="preserve">'/&gt; </w:t>
      </w:r>
    </w:p>
    <w:p w14:paraId="2B6B2F83" w14:textId="77777777" w:rsidR="00E36C93" w:rsidRPr="00393838" w:rsidRDefault="00E36C93" w:rsidP="00E36C93">
      <w:pPr>
        <w:pStyle w:val="XMLFragment"/>
        <w:rPr>
          <w:noProof w:val="0"/>
          <w:lang w:val="nl-NL"/>
          <w:rPrChange w:id="1323" w:author="Michael Clifton" w:date="2018-11-14T12:16:00Z">
            <w:rPr>
              <w:noProof w:val="0"/>
            </w:rPr>
          </w:rPrChange>
        </w:rPr>
      </w:pPr>
      <w:r w:rsidRPr="00393838">
        <w:rPr>
          <w:noProof w:val="0"/>
          <w:lang w:val="nl-NL"/>
          <w:rPrChange w:id="1324" w:author="Michael Clifton" w:date="2018-11-14T12:16:00Z">
            <w:rPr>
              <w:noProof w:val="0"/>
            </w:rPr>
          </w:rPrChange>
        </w:rPr>
        <w:tab/>
      </w:r>
      <w:r w:rsidRPr="00393838">
        <w:rPr>
          <w:noProof w:val="0"/>
          <w:lang w:val="nl-NL"/>
          <w:rPrChange w:id="1325" w:author="Michael Clifton" w:date="2018-11-14T12:16:00Z">
            <w:rPr>
              <w:noProof w:val="0"/>
            </w:rPr>
          </w:rPrChange>
        </w:rPr>
        <w:tab/>
      </w:r>
      <w:r w:rsidRPr="00393838">
        <w:rPr>
          <w:noProof w:val="0"/>
          <w:lang w:val="nl-NL"/>
          <w:rPrChange w:id="1326" w:author="Michael Clifton" w:date="2018-11-14T12:16:00Z">
            <w:rPr>
              <w:noProof w:val="0"/>
            </w:rPr>
          </w:rPrChange>
        </w:rPr>
        <w:tab/>
        <w:t xml:space="preserve">: </w:t>
      </w:r>
    </w:p>
    <w:p w14:paraId="4A0A8284" w14:textId="77777777" w:rsidR="006E110A" w:rsidRPr="00393838" w:rsidRDefault="00E36C93">
      <w:pPr>
        <w:pStyle w:val="XMLFragment"/>
        <w:rPr>
          <w:noProof w:val="0"/>
          <w:lang w:val="nl-NL"/>
          <w:rPrChange w:id="1327" w:author="Michael Clifton" w:date="2018-11-14T12:16:00Z">
            <w:rPr>
              <w:noProof w:val="0"/>
            </w:rPr>
          </w:rPrChange>
        </w:rPr>
      </w:pPr>
      <w:r w:rsidRPr="00393838">
        <w:rPr>
          <w:noProof w:val="0"/>
          <w:lang w:val="nl-NL"/>
          <w:rPrChange w:id="1328" w:author="Michael Clifton" w:date="2018-11-14T12:16:00Z">
            <w:rPr>
              <w:noProof w:val="0"/>
            </w:rPr>
          </w:rPrChange>
        </w:rPr>
        <w:tab/>
      </w:r>
      <w:r w:rsidRPr="00393838">
        <w:rPr>
          <w:noProof w:val="0"/>
          <w:lang w:val="nl-NL"/>
          <w:rPrChange w:id="1329" w:author="Michael Clifton" w:date="2018-11-14T12:16:00Z">
            <w:rPr>
              <w:noProof w:val="0"/>
            </w:rPr>
          </w:rPrChange>
        </w:rPr>
        <w:tab/>
        <w:t>&lt;/entry&gt;</w:t>
      </w:r>
      <w:r w:rsidR="006E110A" w:rsidRPr="00393838">
        <w:rPr>
          <w:noProof w:val="0"/>
          <w:lang w:val="nl-NL"/>
          <w:rPrChange w:id="1330" w:author="Michael Clifton" w:date="2018-11-14T12:16:00Z">
            <w:rPr>
              <w:noProof w:val="0"/>
            </w:rPr>
          </w:rPrChange>
        </w:rPr>
        <w:t xml:space="preserve">   </w:t>
      </w:r>
    </w:p>
    <w:p w14:paraId="103DD833" w14:textId="77777777" w:rsidR="006E110A" w:rsidRPr="00040E48" w:rsidRDefault="006E110A">
      <w:pPr>
        <w:pStyle w:val="XMLFragment"/>
        <w:rPr>
          <w:noProof w:val="0"/>
        </w:rPr>
      </w:pPr>
      <w:r w:rsidRPr="00393838">
        <w:rPr>
          <w:noProof w:val="0"/>
          <w:lang w:val="nl-NL"/>
          <w:rPrChange w:id="1331" w:author="Michael Clifton" w:date="2018-11-14T12:16:00Z">
            <w:rPr>
              <w:noProof w:val="0"/>
            </w:rPr>
          </w:rPrChange>
        </w:rPr>
        <w:t xml:space="preserve">  </w:t>
      </w:r>
      <w:r w:rsidRPr="00040E48">
        <w:rPr>
          <w:noProof w:val="0"/>
        </w:rPr>
        <w:t>&lt;/section&gt;</w:t>
      </w:r>
    </w:p>
    <w:p w14:paraId="2F9BD2A0" w14:textId="77777777" w:rsidR="006E110A" w:rsidRPr="00040E48" w:rsidRDefault="006E110A">
      <w:pPr>
        <w:pStyle w:val="XMLFragment"/>
        <w:rPr>
          <w:noProof w:val="0"/>
        </w:rPr>
      </w:pPr>
      <w:r w:rsidRPr="00040E48">
        <w:rPr>
          <w:noProof w:val="0"/>
        </w:rPr>
        <w:t>&lt;/component&gt;</w:t>
      </w:r>
    </w:p>
    <w:p w14:paraId="07EC2383" w14:textId="77777777" w:rsidR="006E110A" w:rsidRPr="00040E48" w:rsidRDefault="006E110A">
      <w:pPr>
        <w:pStyle w:val="FigureTitle"/>
        <w:rPr>
          <w:noProof w:val="0"/>
        </w:rPr>
      </w:pPr>
      <w:r w:rsidRPr="00040E48">
        <w:rPr>
          <w:noProof w:val="0"/>
        </w:rPr>
        <w:t xml:space="preserve">Figure </w:t>
      </w:r>
      <w:r w:rsidR="00E4213A" w:rsidRPr="00040E48">
        <w:rPr>
          <w:noProof w:val="0"/>
        </w:rPr>
        <w:t>6.3.3.4.28</w:t>
      </w:r>
      <w:r w:rsidR="0063221E" w:rsidRPr="00040E48">
        <w:rPr>
          <w:noProof w:val="0"/>
        </w:rPr>
        <w:t>-1:</w:t>
      </w:r>
      <w:r w:rsidR="00E36C93" w:rsidRPr="00040E48">
        <w:rPr>
          <w:noProof w:val="0"/>
        </w:rPr>
        <w:t xml:space="preserve"> </w:t>
      </w:r>
      <w:r w:rsidRPr="00040E48">
        <w:rPr>
          <w:noProof w:val="0"/>
        </w:rPr>
        <w:t>Sample Rectum Section</w:t>
      </w:r>
    </w:p>
    <w:p w14:paraId="091B14D6" w14:textId="77777777" w:rsidR="006E110A" w:rsidRPr="00040E48" w:rsidRDefault="00D01979" w:rsidP="00EF41A6">
      <w:pPr>
        <w:pStyle w:val="Heading5TOC"/>
        <w:rPr>
          <w:noProof w:val="0"/>
          <w:lang w:val="en-US"/>
        </w:rPr>
      </w:pPr>
      <w:bookmarkStart w:id="1332" w:name="T1_3_6_1_4_1_19376_1_5_3_1_1_16_2_1"/>
      <w:r w:rsidRPr="00040E48">
        <w:rPr>
          <w:noProof w:val="0"/>
          <w:lang w:val="en-US"/>
        </w:rPr>
        <w:t xml:space="preserve"> </w:t>
      </w:r>
      <w:bookmarkStart w:id="1333" w:name="_Toc441142002"/>
      <w:r w:rsidR="006E110A" w:rsidRPr="00040E48">
        <w:rPr>
          <w:noProof w:val="0"/>
          <w:lang w:val="en-US"/>
        </w:rPr>
        <w:t>Extremities Section 1.3.6.1.4.1.19376.1.5.3.1.1.16.2.1</w:t>
      </w:r>
      <w:bookmarkEnd w:id="133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6"/>
        <w:gridCol w:w="2786"/>
        <w:gridCol w:w="934"/>
        <w:gridCol w:w="5608"/>
      </w:tblGrid>
      <w:tr w:rsidR="006E110A" w:rsidRPr="00040E48" w14:paraId="650567CE"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bookmarkEnd w:id="1332"/>
          <w:p w14:paraId="6EFB0AB7" w14:textId="77777777" w:rsidR="006E110A" w:rsidRPr="00040E48" w:rsidRDefault="006E110A">
            <w:pPr>
              <w:pStyle w:val="TableEntryHeader"/>
              <w:rPr>
                <w:noProof w:val="0"/>
              </w:rPr>
            </w:pPr>
            <w:r w:rsidRPr="00040E48">
              <w:rPr>
                <w:noProof w:val="0"/>
              </w:rPr>
              <w:t xml:space="preserve">Template ID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2FD6F86E" w14:textId="77777777" w:rsidR="006E110A" w:rsidRPr="00040E48" w:rsidRDefault="006E110A">
            <w:pPr>
              <w:pStyle w:val="TableEntry"/>
              <w:rPr>
                <w:noProof w:val="0"/>
              </w:rPr>
            </w:pPr>
            <w:r w:rsidRPr="00040E48">
              <w:rPr>
                <w:noProof w:val="0"/>
              </w:rPr>
              <w:t xml:space="preserve">1.3.6.1.4.1.19376.1.5.3.1.1.16.2.1 </w:t>
            </w:r>
          </w:p>
        </w:tc>
      </w:tr>
      <w:tr w:rsidR="006E110A" w:rsidRPr="00040E48" w14:paraId="212E7863"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1B6C2D7E" w14:textId="77777777" w:rsidR="006E110A" w:rsidRPr="00040E48" w:rsidRDefault="006E110A">
            <w:pPr>
              <w:pStyle w:val="TableEntryHeader"/>
              <w:rPr>
                <w:noProof w:val="0"/>
              </w:rPr>
            </w:pPr>
            <w:r w:rsidRPr="00040E48">
              <w:rPr>
                <w:noProof w:val="0"/>
              </w:rPr>
              <w:t xml:space="preserve">General Description </w:t>
            </w:r>
          </w:p>
        </w:tc>
        <w:tc>
          <w:tcPr>
            <w:tcW w:w="3501" w:type="pct"/>
            <w:gridSpan w:val="2"/>
            <w:tcBorders>
              <w:top w:val="single" w:sz="6" w:space="0" w:color="000000"/>
              <w:left w:val="single" w:sz="6" w:space="0" w:color="000000"/>
              <w:bottom w:val="single" w:sz="6" w:space="0" w:color="000000"/>
              <w:right w:val="single" w:sz="6" w:space="0" w:color="000000"/>
            </w:tcBorders>
            <w:vAlign w:val="center"/>
          </w:tcPr>
          <w:p w14:paraId="201A0495" w14:textId="77777777" w:rsidR="006E110A" w:rsidRPr="00040E48" w:rsidRDefault="006E110A">
            <w:pPr>
              <w:pStyle w:val="TableEntry"/>
              <w:rPr>
                <w:noProof w:val="0"/>
              </w:rPr>
            </w:pPr>
            <w:r w:rsidRPr="00040E48">
              <w:rPr>
                <w:noProof w:val="0"/>
              </w:rPr>
              <w:t xml:space="preserve">The Extremities section SHALL contain a description of any type of exam on the patient's extremities. </w:t>
            </w:r>
          </w:p>
        </w:tc>
      </w:tr>
      <w:tr w:rsidR="006E110A" w:rsidRPr="00040E48" w14:paraId="16DE6874" w14:textId="77777777" w:rsidTr="00D35434">
        <w:tc>
          <w:tcPr>
            <w:tcW w:w="1499" w:type="pct"/>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14:paraId="0ECD208B"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E663F46" w14:textId="77777777" w:rsidR="006E110A" w:rsidRPr="00040E48" w:rsidRDefault="006E110A">
            <w:pPr>
              <w:pStyle w:val="TableEntryHeader"/>
              <w:rPr>
                <w:noProof w:val="0"/>
              </w:rPr>
            </w:pPr>
            <w:r w:rsidRPr="00040E48">
              <w:rPr>
                <w:noProof w:val="0"/>
              </w:rPr>
              <w:t xml:space="preserve">Opt </w:t>
            </w:r>
          </w:p>
        </w:tc>
        <w:tc>
          <w:tcPr>
            <w:tcW w:w="3001"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39644E8" w14:textId="77777777" w:rsidR="006E110A" w:rsidRPr="00040E48" w:rsidRDefault="006E110A">
            <w:pPr>
              <w:pStyle w:val="TableEntryHeader"/>
              <w:rPr>
                <w:noProof w:val="0"/>
              </w:rPr>
            </w:pPr>
            <w:r w:rsidRPr="00040E48">
              <w:rPr>
                <w:noProof w:val="0"/>
              </w:rPr>
              <w:t xml:space="preserve">Description </w:t>
            </w:r>
          </w:p>
        </w:tc>
      </w:tr>
      <w:tr w:rsidR="006E110A" w:rsidRPr="00040E48" w14:paraId="317D66D7" w14:textId="77777777" w:rsidTr="00D35434">
        <w:tc>
          <w:tcPr>
            <w:tcW w:w="1499" w:type="pct"/>
            <w:gridSpan w:val="2"/>
            <w:tcBorders>
              <w:top w:val="single" w:sz="6" w:space="0" w:color="000000"/>
              <w:left w:val="single" w:sz="6" w:space="0" w:color="000000"/>
              <w:bottom w:val="single" w:sz="6" w:space="0" w:color="000000"/>
              <w:right w:val="single" w:sz="6" w:space="0" w:color="000000"/>
            </w:tcBorders>
            <w:vAlign w:val="center"/>
          </w:tcPr>
          <w:p w14:paraId="6D59DA64" w14:textId="77777777" w:rsidR="006E110A" w:rsidRPr="00040E48" w:rsidRDefault="006E110A">
            <w:pPr>
              <w:pStyle w:val="TableEntry"/>
              <w:rPr>
                <w:noProof w:val="0"/>
              </w:rPr>
            </w:pPr>
            <w:r w:rsidRPr="00040E48">
              <w:rPr>
                <w:noProof w:val="0"/>
              </w:rPr>
              <w:t xml:space="preserve">10196-4 </w:t>
            </w:r>
          </w:p>
        </w:tc>
        <w:tc>
          <w:tcPr>
            <w:tcW w:w="500" w:type="pct"/>
            <w:tcBorders>
              <w:top w:val="single" w:sz="6" w:space="0" w:color="000000"/>
              <w:left w:val="single" w:sz="6" w:space="0" w:color="000000"/>
              <w:bottom w:val="single" w:sz="6" w:space="0" w:color="000000"/>
              <w:right w:val="single" w:sz="6" w:space="0" w:color="000000"/>
            </w:tcBorders>
            <w:vAlign w:val="center"/>
          </w:tcPr>
          <w:p w14:paraId="2B1C2DA2" w14:textId="77777777" w:rsidR="006E110A" w:rsidRPr="00040E48" w:rsidRDefault="006E110A">
            <w:pPr>
              <w:pStyle w:val="TableEntry"/>
              <w:rPr>
                <w:noProof w:val="0"/>
              </w:rPr>
            </w:pPr>
            <w:r w:rsidRPr="00040E48">
              <w:rPr>
                <w:noProof w:val="0"/>
              </w:rPr>
              <w:t xml:space="preserve">R </w:t>
            </w:r>
          </w:p>
        </w:tc>
        <w:tc>
          <w:tcPr>
            <w:tcW w:w="3001" w:type="pct"/>
            <w:tcBorders>
              <w:top w:val="single" w:sz="6" w:space="0" w:color="000000"/>
              <w:left w:val="single" w:sz="6" w:space="0" w:color="000000"/>
              <w:bottom w:val="single" w:sz="6" w:space="0" w:color="000000"/>
              <w:right w:val="single" w:sz="6" w:space="0" w:color="000000"/>
            </w:tcBorders>
            <w:vAlign w:val="center"/>
          </w:tcPr>
          <w:p w14:paraId="730F6AB4" w14:textId="77777777" w:rsidR="006E110A" w:rsidRPr="00040E48" w:rsidRDefault="006E110A">
            <w:pPr>
              <w:pStyle w:val="TableEntry"/>
              <w:rPr>
                <w:noProof w:val="0"/>
              </w:rPr>
            </w:pPr>
            <w:r w:rsidRPr="00040E48">
              <w:rPr>
                <w:noProof w:val="0"/>
              </w:rPr>
              <w:t xml:space="preserve">EXTREMITIES </w:t>
            </w:r>
          </w:p>
        </w:tc>
      </w:tr>
      <w:tr w:rsidR="00D35434" w:rsidRPr="00040E48" w14:paraId="5E0FF4FC"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shd w:val="clear" w:color="auto" w:fill="D9D9D9"/>
          </w:tcPr>
          <w:p w14:paraId="32DF0BDD"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Entries</w:t>
            </w:r>
          </w:p>
        </w:tc>
        <w:tc>
          <w:tcPr>
            <w:tcW w:w="500" w:type="pct"/>
            <w:tcBorders>
              <w:top w:val="single" w:sz="8" w:space="0" w:color="000000"/>
              <w:left w:val="single" w:sz="8" w:space="0" w:color="000000"/>
              <w:bottom w:val="single" w:sz="8" w:space="0" w:color="000000"/>
              <w:right w:val="single" w:sz="8" w:space="0" w:color="000000"/>
            </w:tcBorders>
            <w:shd w:val="clear" w:color="auto" w:fill="D9D9D9"/>
          </w:tcPr>
          <w:p w14:paraId="31D6FB3F"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Opt</w:t>
            </w:r>
          </w:p>
        </w:tc>
        <w:tc>
          <w:tcPr>
            <w:tcW w:w="3001" w:type="pct"/>
            <w:tcBorders>
              <w:top w:val="single" w:sz="8" w:space="0" w:color="000000"/>
              <w:left w:val="single" w:sz="8" w:space="0" w:color="000000"/>
              <w:bottom w:val="single" w:sz="8" w:space="0" w:color="000000"/>
              <w:right w:val="single" w:sz="8" w:space="0" w:color="000000"/>
            </w:tcBorders>
            <w:shd w:val="clear" w:color="auto" w:fill="D9D9D9"/>
          </w:tcPr>
          <w:p w14:paraId="1F717130" w14:textId="77777777" w:rsidR="00E22071" w:rsidRPr="00040E48" w:rsidRDefault="00E22071" w:rsidP="00F31577">
            <w:pPr>
              <w:pStyle w:val="Default"/>
              <w:spacing w:before="40" w:after="40"/>
              <w:jc w:val="center"/>
              <w:rPr>
                <w:rFonts w:ascii="Arial" w:hAnsi="Arial" w:cs="Arial"/>
                <w:b/>
                <w:bCs/>
                <w:sz w:val="20"/>
                <w:szCs w:val="20"/>
              </w:rPr>
            </w:pPr>
            <w:r w:rsidRPr="00040E48">
              <w:rPr>
                <w:rFonts w:ascii="Arial" w:hAnsi="Arial" w:cs="Arial"/>
                <w:b/>
                <w:bCs/>
                <w:sz w:val="20"/>
                <w:szCs w:val="20"/>
              </w:rPr>
              <w:t>Description</w:t>
            </w:r>
          </w:p>
        </w:tc>
      </w:tr>
      <w:tr w:rsidR="00D35434" w:rsidRPr="00040E48" w14:paraId="07B072DF" w14:textId="77777777" w:rsidTr="00D35434">
        <w:tblPrEx>
          <w:tblCellMar>
            <w:top w:w="0" w:type="dxa"/>
            <w:left w:w="108" w:type="dxa"/>
            <w:bottom w:w="0" w:type="dxa"/>
            <w:right w:w="108" w:type="dxa"/>
          </w:tblCellMar>
        </w:tblPrEx>
        <w:trPr>
          <w:gridBefore w:val="1"/>
          <w:wBefore w:w="8" w:type="pct"/>
          <w:trHeight w:val="118"/>
        </w:trPr>
        <w:tc>
          <w:tcPr>
            <w:tcW w:w="1491" w:type="pct"/>
            <w:tcBorders>
              <w:top w:val="single" w:sz="8" w:space="0" w:color="000000"/>
              <w:left w:val="single" w:sz="8" w:space="0" w:color="000000"/>
              <w:bottom w:val="single" w:sz="8" w:space="0" w:color="000000"/>
              <w:right w:val="single" w:sz="8" w:space="0" w:color="000000"/>
            </w:tcBorders>
          </w:tcPr>
          <w:p w14:paraId="25364A61" w14:textId="77777777" w:rsidR="00E22071" w:rsidRPr="00040E48" w:rsidRDefault="00E22071" w:rsidP="00F31577">
            <w:pPr>
              <w:pStyle w:val="Default"/>
              <w:rPr>
                <w:sz w:val="18"/>
                <w:szCs w:val="18"/>
              </w:rPr>
            </w:pPr>
            <w:r w:rsidRPr="00040E48">
              <w:rPr>
                <w:bCs/>
                <w:sz w:val="18"/>
                <w:szCs w:val="18"/>
              </w:rPr>
              <w:t xml:space="preserve">1.3.6.1.4.1.19376.1.5.3.1.4.5 </w:t>
            </w:r>
          </w:p>
        </w:tc>
        <w:tc>
          <w:tcPr>
            <w:tcW w:w="500" w:type="pct"/>
            <w:tcBorders>
              <w:top w:val="single" w:sz="8" w:space="0" w:color="000000"/>
              <w:left w:val="single" w:sz="8" w:space="0" w:color="000000"/>
              <w:bottom w:val="single" w:sz="8" w:space="0" w:color="000000"/>
              <w:right w:val="single" w:sz="8" w:space="0" w:color="000000"/>
            </w:tcBorders>
          </w:tcPr>
          <w:p w14:paraId="2ED0351E" w14:textId="77777777" w:rsidR="00E22071" w:rsidRPr="00040E48" w:rsidRDefault="00E22071" w:rsidP="00F31577">
            <w:pPr>
              <w:pStyle w:val="Default"/>
              <w:spacing w:before="40" w:after="40"/>
              <w:rPr>
                <w:bCs/>
                <w:sz w:val="18"/>
                <w:szCs w:val="18"/>
              </w:rPr>
            </w:pPr>
            <w:r w:rsidRPr="00040E48">
              <w:rPr>
                <w:bCs/>
                <w:sz w:val="18"/>
                <w:szCs w:val="18"/>
              </w:rPr>
              <w:t>O</w:t>
            </w:r>
          </w:p>
        </w:tc>
        <w:tc>
          <w:tcPr>
            <w:tcW w:w="3001" w:type="pct"/>
            <w:tcBorders>
              <w:top w:val="single" w:sz="8" w:space="0" w:color="000000"/>
              <w:left w:val="single" w:sz="8" w:space="0" w:color="000000"/>
              <w:bottom w:val="single" w:sz="8" w:space="0" w:color="000000"/>
              <w:right w:val="single" w:sz="8" w:space="0" w:color="000000"/>
            </w:tcBorders>
          </w:tcPr>
          <w:p w14:paraId="04929D7D" w14:textId="77777777" w:rsidR="00E22071" w:rsidRPr="00040E48" w:rsidRDefault="00E22071" w:rsidP="00F31577">
            <w:pPr>
              <w:pStyle w:val="Default"/>
              <w:spacing w:before="40" w:after="40"/>
              <w:rPr>
                <w:rStyle w:val="Hyperlink"/>
                <w:sz w:val="18"/>
                <w:szCs w:val="18"/>
              </w:rPr>
            </w:pPr>
            <w:r w:rsidRPr="00040E48">
              <w:rPr>
                <w:rStyle w:val="Hyperlink"/>
                <w:sz w:val="18"/>
                <w:szCs w:val="18"/>
              </w:rPr>
              <w:t>Problem Observation</w:t>
            </w:r>
          </w:p>
        </w:tc>
      </w:tr>
    </w:tbl>
    <w:p w14:paraId="173379CE" w14:textId="77777777" w:rsidR="006E110A" w:rsidRPr="00040E48" w:rsidRDefault="006E110A">
      <w:pPr>
        <w:pStyle w:val="BodyText"/>
        <w:rPr>
          <w:noProof w:val="0"/>
        </w:rPr>
      </w:pPr>
    </w:p>
    <w:p w14:paraId="2CD48E6E" w14:textId="77777777" w:rsidR="006E110A" w:rsidRPr="00040E48" w:rsidRDefault="006E110A">
      <w:pPr>
        <w:pStyle w:val="XMLFragment"/>
        <w:rPr>
          <w:noProof w:val="0"/>
        </w:rPr>
      </w:pPr>
      <w:r w:rsidRPr="00040E48">
        <w:rPr>
          <w:noProof w:val="0"/>
        </w:rPr>
        <w:t>&lt;component&gt;</w:t>
      </w:r>
    </w:p>
    <w:p w14:paraId="7168ED72" w14:textId="77777777" w:rsidR="006E110A" w:rsidRPr="00040E48" w:rsidRDefault="006E110A">
      <w:pPr>
        <w:pStyle w:val="XMLFragment"/>
        <w:rPr>
          <w:noProof w:val="0"/>
        </w:rPr>
      </w:pPr>
      <w:r w:rsidRPr="00040E48">
        <w:rPr>
          <w:noProof w:val="0"/>
        </w:rPr>
        <w:t xml:space="preserve">  &lt;section&gt;</w:t>
      </w:r>
    </w:p>
    <w:p w14:paraId="616A264C" w14:textId="77777777" w:rsidR="006E110A" w:rsidRPr="00040E48" w:rsidRDefault="006E110A">
      <w:pPr>
        <w:pStyle w:val="XMLFragment"/>
        <w:rPr>
          <w:noProof w:val="0"/>
        </w:rPr>
      </w:pPr>
      <w:r w:rsidRPr="00040E48">
        <w:rPr>
          <w:noProof w:val="0"/>
        </w:rPr>
        <w:t xml:space="preserve">    &lt;templateId root='1.3.6.1.4.1.19376.1.5.3.1.1.16.2.1'/&gt;</w:t>
      </w:r>
    </w:p>
    <w:p w14:paraId="404C236D" w14:textId="77777777" w:rsidR="006E110A" w:rsidRPr="00040E48" w:rsidRDefault="006E110A">
      <w:pPr>
        <w:pStyle w:val="XMLFragment"/>
        <w:rPr>
          <w:noProof w:val="0"/>
        </w:rPr>
      </w:pPr>
      <w:r w:rsidRPr="00040E48">
        <w:rPr>
          <w:noProof w:val="0"/>
        </w:rPr>
        <w:t xml:space="preserve">    &lt;id root=' ' extension=' '/&gt;</w:t>
      </w:r>
    </w:p>
    <w:p w14:paraId="43F7E311" w14:textId="77777777" w:rsidR="006E110A" w:rsidRPr="00040E48" w:rsidRDefault="006E110A">
      <w:pPr>
        <w:pStyle w:val="XMLFragment"/>
        <w:rPr>
          <w:noProof w:val="0"/>
        </w:rPr>
      </w:pPr>
      <w:r w:rsidRPr="00040E48">
        <w:rPr>
          <w:noProof w:val="0"/>
        </w:rPr>
        <w:t xml:space="preserve">    &lt;code code='10196-4' displayName='EXTREMITIES'</w:t>
      </w:r>
    </w:p>
    <w:p w14:paraId="17CECE2F" w14:textId="77777777" w:rsidR="006E110A" w:rsidRPr="00040E48" w:rsidRDefault="006E110A">
      <w:pPr>
        <w:pStyle w:val="XMLFragment"/>
        <w:rPr>
          <w:noProof w:val="0"/>
        </w:rPr>
      </w:pPr>
      <w:r w:rsidRPr="00040E48">
        <w:rPr>
          <w:noProof w:val="0"/>
        </w:rPr>
        <w:t xml:space="preserve">      codeSystem='2.16.840.1.113883.6.1' codeSystemName='LOINC'/&gt;</w:t>
      </w:r>
    </w:p>
    <w:p w14:paraId="73C88DBB" w14:textId="77777777" w:rsidR="006E110A" w:rsidRPr="00040E48" w:rsidRDefault="006E110A">
      <w:pPr>
        <w:pStyle w:val="XMLFragment"/>
        <w:rPr>
          <w:noProof w:val="0"/>
        </w:rPr>
      </w:pPr>
      <w:r w:rsidRPr="00040E48">
        <w:rPr>
          <w:noProof w:val="0"/>
        </w:rPr>
        <w:t xml:space="preserve">    &lt;text&gt;</w:t>
      </w:r>
    </w:p>
    <w:p w14:paraId="6FF222A9"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3728A49B" w14:textId="77777777" w:rsidR="00D35434" w:rsidRPr="00040E48" w:rsidRDefault="006E110A" w:rsidP="00D35434">
      <w:pPr>
        <w:pStyle w:val="XMLFragment"/>
        <w:rPr>
          <w:noProof w:val="0"/>
        </w:rPr>
      </w:pPr>
      <w:r w:rsidRPr="00040E48">
        <w:rPr>
          <w:noProof w:val="0"/>
        </w:rPr>
        <w:t xml:space="preserve">    &lt;/text&gt;     </w:t>
      </w:r>
    </w:p>
    <w:p w14:paraId="2D3FA7D9" w14:textId="77777777" w:rsidR="00F22211" w:rsidRPr="00040E48" w:rsidRDefault="00F22211" w:rsidP="00F22211">
      <w:pPr>
        <w:pStyle w:val="XMLFragment"/>
        <w:rPr>
          <w:noProof w:val="0"/>
        </w:rPr>
      </w:pPr>
      <w:r w:rsidRPr="00040E48">
        <w:rPr>
          <w:noProof w:val="0"/>
        </w:rPr>
        <w:t xml:space="preserve">    &lt;entry&gt; </w:t>
      </w:r>
    </w:p>
    <w:p w14:paraId="7E170BFE" w14:textId="77777777" w:rsidR="00F22211" w:rsidRPr="00040E48" w:rsidRDefault="00F22211" w:rsidP="00F22211">
      <w:pPr>
        <w:pStyle w:val="XMLFragment"/>
        <w:rPr>
          <w:noProof w:val="0"/>
        </w:rPr>
      </w:pPr>
      <w:r w:rsidRPr="00040E48">
        <w:rPr>
          <w:noProof w:val="0"/>
        </w:rPr>
        <w:tab/>
      </w:r>
      <w:r w:rsidRPr="00040E48">
        <w:rPr>
          <w:noProof w:val="0"/>
        </w:rPr>
        <w:tab/>
      </w:r>
      <w:r w:rsidRPr="00040E48">
        <w:rPr>
          <w:noProof w:val="0"/>
        </w:rPr>
        <w:tab/>
        <w:t xml:space="preserve">: </w:t>
      </w:r>
    </w:p>
    <w:p w14:paraId="5533F925" w14:textId="77777777" w:rsidR="00F22211" w:rsidRPr="00040E48" w:rsidRDefault="00F22211" w:rsidP="00F22211">
      <w:pPr>
        <w:pStyle w:val="XMLFragment"/>
        <w:rPr>
          <w:noProof w:val="0"/>
        </w:rPr>
      </w:pPr>
      <w:r w:rsidRPr="00040E48">
        <w:rPr>
          <w:noProof w:val="0"/>
        </w:rPr>
        <w:tab/>
      </w:r>
      <w:r w:rsidRPr="00040E48">
        <w:rPr>
          <w:noProof w:val="0"/>
        </w:rPr>
        <w:tab/>
        <w:t xml:space="preserve">  &lt;!-- Optional Problem Observation element --&gt; </w:t>
      </w:r>
    </w:p>
    <w:p w14:paraId="45E9F39B" w14:textId="77777777" w:rsidR="00F22211" w:rsidRPr="00393838" w:rsidRDefault="00F22211" w:rsidP="00F22211">
      <w:pPr>
        <w:pStyle w:val="XMLFragment"/>
        <w:rPr>
          <w:noProof w:val="0"/>
          <w:lang w:val="nl-NL"/>
          <w:rPrChange w:id="1334" w:author="Michael Clifton" w:date="2018-11-14T12:16:00Z">
            <w:rPr>
              <w:noProof w:val="0"/>
            </w:rPr>
          </w:rPrChange>
        </w:rPr>
      </w:pPr>
      <w:r w:rsidRPr="00040E48">
        <w:rPr>
          <w:noProof w:val="0"/>
        </w:rPr>
        <w:tab/>
      </w:r>
      <w:r w:rsidRPr="00040E48">
        <w:rPr>
          <w:noProof w:val="0"/>
        </w:rPr>
        <w:tab/>
        <w:t xml:space="preserve">  </w:t>
      </w:r>
      <w:r w:rsidRPr="00393838">
        <w:rPr>
          <w:noProof w:val="0"/>
          <w:lang w:val="nl-NL"/>
          <w:rPrChange w:id="1335" w:author="Michael Clifton" w:date="2018-11-14T12:16:00Z">
            <w:rPr>
              <w:noProof w:val="0"/>
            </w:rPr>
          </w:rPrChange>
        </w:rPr>
        <w:t>&lt;templateId root='</w:t>
      </w:r>
      <w:r w:rsidRPr="00393838">
        <w:rPr>
          <w:rStyle w:val="Hyperlink"/>
          <w:noProof w:val="0"/>
          <w:lang w:val="nl-NL"/>
          <w:rPrChange w:id="1336" w:author="Michael Clifton" w:date="2018-11-14T12:16:00Z">
            <w:rPr>
              <w:rStyle w:val="Hyperlink"/>
              <w:noProof w:val="0"/>
            </w:rPr>
          </w:rPrChange>
        </w:rPr>
        <w:t>1.3.6.1.4.1.19376.1.5.3.1.4.5</w:t>
      </w:r>
      <w:r w:rsidRPr="00393838">
        <w:rPr>
          <w:noProof w:val="0"/>
          <w:lang w:val="nl-NL"/>
          <w:rPrChange w:id="1337" w:author="Michael Clifton" w:date="2018-11-14T12:16:00Z">
            <w:rPr>
              <w:noProof w:val="0"/>
            </w:rPr>
          </w:rPrChange>
        </w:rPr>
        <w:t xml:space="preserve">'/&gt; </w:t>
      </w:r>
    </w:p>
    <w:p w14:paraId="3B33621E" w14:textId="77777777" w:rsidR="00F22211" w:rsidRPr="00393838" w:rsidRDefault="00F22211" w:rsidP="00F22211">
      <w:pPr>
        <w:pStyle w:val="XMLFragment"/>
        <w:rPr>
          <w:noProof w:val="0"/>
          <w:lang w:val="nl-NL"/>
          <w:rPrChange w:id="1338" w:author="Michael Clifton" w:date="2018-11-14T12:16:00Z">
            <w:rPr>
              <w:noProof w:val="0"/>
            </w:rPr>
          </w:rPrChange>
        </w:rPr>
      </w:pPr>
      <w:r w:rsidRPr="00393838">
        <w:rPr>
          <w:noProof w:val="0"/>
          <w:lang w:val="nl-NL"/>
          <w:rPrChange w:id="1339" w:author="Michael Clifton" w:date="2018-11-14T12:16:00Z">
            <w:rPr>
              <w:noProof w:val="0"/>
            </w:rPr>
          </w:rPrChange>
        </w:rPr>
        <w:tab/>
      </w:r>
      <w:r w:rsidRPr="00393838">
        <w:rPr>
          <w:noProof w:val="0"/>
          <w:lang w:val="nl-NL"/>
          <w:rPrChange w:id="1340" w:author="Michael Clifton" w:date="2018-11-14T12:16:00Z">
            <w:rPr>
              <w:noProof w:val="0"/>
            </w:rPr>
          </w:rPrChange>
        </w:rPr>
        <w:tab/>
      </w:r>
      <w:r w:rsidRPr="00393838">
        <w:rPr>
          <w:noProof w:val="0"/>
          <w:lang w:val="nl-NL"/>
          <w:rPrChange w:id="1341" w:author="Michael Clifton" w:date="2018-11-14T12:16:00Z">
            <w:rPr>
              <w:noProof w:val="0"/>
            </w:rPr>
          </w:rPrChange>
        </w:rPr>
        <w:tab/>
        <w:t xml:space="preserve">: </w:t>
      </w:r>
    </w:p>
    <w:p w14:paraId="3D47E673" w14:textId="77777777" w:rsidR="00F22211" w:rsidRPr="00393838" w:rsidRDefault="00F22211" w:rsidP="00F22211">
      <w:pPr>
        <w:pStyle w:val="XMLFragment"/>
        <w:rPr>
          <w:noProof w:val="0"/>
          <w:lang w:val="nl-NL"/>
          <w:rPrChange w:id="1342" w:author="Michael Clifton" w:date="2018-11-14T12:16:00Z">
            <w:rPr>
              <w:noProof w:val="0"/>
            </w:rPr>
          </w:rPrChange>
        </w:rPr>
      </w:pPr>
      <w:r w:rsidRPr="00393838">
        <w:rPr>
          <w:noProof w:val="0"/>
          <w:lang w:val="nl-NL"/>
          <w:rPrChange w:id="1343" w:author="Michael Clifton" w:date="2018-11-14T12:16:00Z">
            <w:rPr>
              <w:noProof w:val="0"/>
            </w:rPr>
          </w:rPrChange>
        </w:rPr>
        <w:tab/>
      </w:r>
      <w:r w:rsidRPr="00393838">
        <w:rPr>
          <w:noProof w:val="0"/>
          <w:lang w:val="nl-NL"/>
          <w:rPrChange w:id="1344" w:author="Michael Clifton" w:date="2018-11-14T12:16:00Z">
            <w:rPr>
              <w:noProof w:val="0"/>
            </w:rPr>
          </w:rPrChange>
        </w:rPr>
        <w:tab/>
        <w:t>&lt;/entry&gt;   </w:t>
      </w:r>
    </w:p>
    <w:p w14:paraId="0A60A38C" w14:textId="77777777" w:rsidR="006E110A" w:rsidRPr="00040E48" w:rsidRDefault="006E110A">
      <w:pPr>
        <w:pStyle w:val="XMLFragment"/>
        <w:rPr>
          <w:noProof w:val="0"/>
        </w:rPr>
      </w:pPr>
      <w:r w:rsidRPr="00393838">
        <w:rPr>
          <w:noProof w:val="0"/>
          <w:lang w:val="nl-NL"/>
          <w:rPrChange w:id="1345" w:author="Michael Clifton" w:date="2018-11-14T12:16:00Z">
            <w:rPr>
              <w:noProof w:val="0"/>
            </w:rPr>
          </w:rPrChange>
        </w:rPr>
        <w:t xml:space="preserve">  </w:t>
      </w:r>
      <w:r w:rsidRPr="00040E48">
        <w:rPr>
          <w:noProof w:val="0"/>
        </w:rPr>
        <w:t>&lt;/section&gt;</w:t>
      </w:r>
    </w:p>
    <w:p w14:paraId="386ED633" w14:textId="77777777" w:rsidR="006E110A" w:rsidRPr="00040E48" w:rsidRDefault="006E110A">
      <w:pPr>
        <w:pStyle w:val="XMLFragment"/>
        <w:rPr>
          <w:noProof w:val="0"/>
        </w:rPr>
      </w:pPr>
      <w:r w:rsidRPr="00040E48">
        <w:rPr>
          <w:noProof w:val="0"/>
        </w:rPr>
        <w:t>&lt;/component&gt;</w:t>
      </w:r>
    </w:p>
    <w:p w14:paraId="0F1C400B" w14:textId="77777777" w:rsidR="006E110A" w:rsidRPr="00040E48" w:rsidRDefault="006E110A">
      <w:pPr>
        <w:pStyle w:val="FigureTitle"/>
        <w:rPr>
          <w:noProof w:val="0"/>
        </w:rPr>
      </w:pPr>
      <w:r w:rsidRPr="00040E48">
        <w:rPr>
          <w:noProof w:val="0"/>
        </w:rPr>
        <w:t xml:space="preserve">Figure </w:t>
      </w:r>
      <w:r w:rsidR="00E4213A" w:rsidRPr="00040E48">
        <w:rPr>
          <w:noProof w:val="0"/>
        </w:rPr>
        <w:t>6.3.3.4.29</w:t>
      </w:r>
      <w:r w:rsidR="0063221E" w:rsidRPr="00040E48">
        <w:rPr>
          <w:noProof w:val="0"/>
        </w:rPr>
        <w:t>-1:</w:t>
      </w:r>
      <w:r w:rsidR="00E36C93" w:rsidRPr="00040E48">
        <w:rPr>
          <w:noProof w:val="0"/>
        </w:rPr>
        <w:t xml:space="preserve"> </w:t>
      </w:r>
      <w:r w:rsidRPr="00040E48">
        <w:rPr>
          <w:noProof w:val="0"/>
        </w:rPr>
        <w:t>Sample Extremities Section</w:t>
      </w:r>
    </w:p>
    <w:p w14:paraId="49D18D7C" w14:textId="77777777" w:rsidR="006E110A" w:rsidRPr="00040E48" w:rsidRDefault="006E110A">
      <w:pPr>
        <w:pStyle w:val="Heading4"/>
        <w:rPr>
          <w:noProof w:val="0"/>
        </w:rPr>
      </w:pPr>
      <w:bookmarkStart w:id="1346" w:name="_Toc270712278"/>
      <w:bookmarkStart w:id="1347" w:name="_Toc441142003"/>
      <w:r w:rsidRPr="00040E48">
        <w:rPr>
          <w:noProof w:val="0"/>
        </w:rPr>
        <w:lastRenderedPageBreak/>
        <w:t>Relevant Studies</w:t>
      </w:r>
      <w:bookmarkEnd w:id="1346"/>
      <w:bookmarkEnd w:id="1347"/>
    </w:p>
    <w:p w14:paraId="072D9D53" w14:textId="77777777" w:rsidR="006E110A" w:rsidRPr="00040E48" w:rsidRDefault="006E110A" w:rsidP="00C02515">
      <w:pPr>
        <w:pStyle w:val="Heading5TOC"/>
        <w:rPr>
          <w:noProof w:val="0"/>
          <w:lang w:val="en-US"/>
        </w:rPr>
      </w:pPr>
      <w:bookmarkStart w:id="1348" w:name="_Toc270712279"/>
      <w:bookmarkStart w:id="1349" w:name="_Toc441142004"/>
      <w:bookmarkStart w:id="1350" w:name="T1_3_6_1_4_1_19376_1_5_3_1_3_27"/>
      <w:r w:rsidRPr="00040E48">
        <w:rPr>
          <w:noProof w:val="0"/>
          <w:lang w:val="en-US"/>
        </w:rPr>
        <w:t>Results Section 1.3.6.1.4.1.19376.1.5.3.1.3.27</w:t>
      </w:r>
      <w:bookmarkEnd w:id="1348"/>
      <w:bookmarkEnd w:id="134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584BAE71"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1350"/>
          <w:p w14:paraId="7BF9335E"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234A286" w14:textId="77777777" w:rsidR="006E110A" w:rsidRPr="00040E48" w:rsidRDefault="006E110A">
            <w:pPr>
              <w:pStyle w:val="TableEntry"/>
              <w:rPr>
                <w:noProof w:val="0"/>
              </w:rPr>
            </w:pPr>
            <w:r w:rsidRPr="00040E48">
              <w:rPr>
                <w:noProof w:val="0"/>
              </w:rPr>
              <w:t xml:space="preserve">1.3.6.1.4.1.19376.1.5.3.1.3.27 </w:t>
            </w:r>
          </w:p>
        </w:tc>
      </w:tr>
      <w:tr w:rsidR="006E110A" w:rsidRPr="00040E48" w14:paraId="4A3207A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A7014FE"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8E23C59" w14:textId="77777777" w:rsidR="006E110A" w:rsidRPr="00040E48" w:rsidRDefault="006E110A">
            <w:pPr>
              <w:pStyle w:val="TableEntry"/>
              <w:rPr>
                <w:noProof w:val="0"/>
              </w:rPr>
            </w:pPr>
            <w:r w:rsidRPr="00040E48">
              <w:rPr>
                <w:noProof w:val="0"/>
              </w:rPr>
              <w:t xml:space="preserve">The results section shall contain a narrative description of the patient’s relevant studies. </w:t>
            </w:r>
          </w:p>
        </w:tc>
      </w:tr>
      <w:tr w:rsidR="006E110A" w:rsidRPr="00040E48" w14:paraId="013F59D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C5BC1DE"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72950B1"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70977A2" w14:textId="77777777" w:rsidR="006E110A" w:rsidRPr="00040E48" w:rsidRDefault="006E110A">
            <w:pPr>
              <w:pStyle w:val="TableEntryHeader"/>
              <w:rPr>
                <w:noProof w:val="0"/>
              </w:rPr>
            </w:pPr>
            <w:r w:rsidRPr="00040E48">
              <w:rPr>
                <w:noProof w:val="0"/>
              </w:rPr>
              <w:t xml:space="preserve">Description </w:t>
            </w:r>
          </w:p>
        </w:tc>
      </w:tr>
      <w:tr w:rsidR="006E110A" w:rsidRPr="00040E48" w14:paraId="6598050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6658A34" w14:textId="77777777" w:rsidR="006E110A" w:rsidRPr="00040E48" w:rsidRDefault="006E110A">
            <w:pPr>
              <w:pStyle w:val="TableEntry"/>
              <w:rPr>
                <w:noProof w:val="0"/>
              </w:rPr>
            </w:pPr>
            <w:r w:rsidRPr="00040E48">
              <w:rPr>
                <w:noProof w:val="0"/>
              </w:rPr>
              <w:t xml:space="preserve">30954-2 </w:t>
            </w:r>
          </w:p>
        </w:tc>
        <w:tc>
          <w:tcPr>
            <w:tcW w:w="0" w:type="auto"/>
            <w:tcBorders>
              <w:top w:val="single" w:sz="6" w:space="0" w:color="000000"/>
              <w:left w:val="single" w:sz="6" w:space="0" w:color="000000"/>
              <w:bottom w:val="single" w:sz="6" w:space="0" w:color="000000"/>
              <w:right w:val="single" w:sz="6" w:space="0" w:color="000000"/>
            </w:tcBorders>
            <w:vAlign w:val="center"/>
          </w:tcPr>
          <w:p w14:paraId="3073E095"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87B8486" w14:textId="77777777" w:rsidR="006E110A" w:rsidRPr="00040E48" w:rsidRDefault="00173F7B">
            <w:pPr>
              <w:pStyle w:val="TableEntry"/>
              <w:rPr>
                <w:noProof w:val="0"/>
              </w:rPr>
            </w:pPr>
            <w:r w:rsidRPr="00040E48">
              <w:rPr>
                <w:noProof w:val="0"/>
                <w:szCs w:val="18"/>
              </w:rPr>
              <w:t>Relevant diagnostic tests/laboratory data</w:t>
            </w:r>
            <w:r w:rsidR="006E110A" w:rsidRPr="00040E48">
              <w:rPr>
                <w:noProof w:val="0"/>
              </w:rPr>
              <w:t xml:space="preserve"> </w:t>
            </w:r>
          </w:p>
        </w:tc>
      </w:tr>
    </w:tbl>
    <w:p w14:paraId="1406FE5F" w14:textId="77777777" w:rsidR="006E110A" w:rsidRPr="00040E48" w:rsidRDefault="006E110A">
      <w:pPr>
        <w:pStyle w:val="BodyText"/>
        <w:rPr>
          <w:noProof w:val="0"/>
        </w:rPr>
      </w:pPr>
    </w:p>
    <w:p w14:paraId="6B5947E5" w14:textId="77777777" w:rsidR="006E110A" w:rsidRPr="00040E48" w:rsidRDefault="006E110A">
      <w:pPr>
        <w:pStyle w:val="XMLFragment"/>
        <w:rPr>
          <w:noProof w:val="0"/>
        </w:rPr>
      </w:pPr>
      <w:r w:rsidRPr="00040E48">
        <w:rPr>
          <w:noProof w:val="0"/>
        </w:rPr>
        <w:t>&lt;component&gt;</w:t>
      </w:r>
    </w:p>
    <w:p w14:paraId="5B27FDAC" w14:textId="77777777" w:rsidR="006E110A" w:rsidRPr="00040E48" w:rsidRDefault="006E110A">
      <w:pPr>
        <w:pStyle w:val="XMLFragment"/>
        <w:rPr>
          <w:noProof w:val="0"/>
        </w:rPr>
      </w:pPr>
      <w:r w:rsidRPr="00040E48">
        <w:rPr>
          <w:noProof w:val="0"/>
        </w:rPr>
        <w:t xml:space="preserve">  &lt;section&gt;</w:t>
      </w:r>
    </w:p>
    <w:p w14:paraId="283B9577" w14:textId="77777777" w:rsidR="006E110A" w:rsidRPr="00040E48" w:rsidRDefault="006E110A">
      <w:pPr>
        <w:pStyle w:val="XMLFragment"/>
        <w:rPr>
          <w:noProof w:val="0"/>
        </w:rPr>
      </w:pPr>
      <w:r w:rsidRPr="00040E48">
        <w:rPr>
          <w:noProof w:val="0"/>
        </w:rPr>
        <w:t xml:space="preserve">    &lt;templateId root='1.3.6.1.4.1.19376.1.5.3.1.3.27'/&gt;</w:t>
      </w:r>
    </w:p>
    <w:p w14:paraId="10E1B1E0" w14:textId="77777777" w:rsidR="006E110A" w:rsidRPr="00040E48" w:rsidRDefault="006E110A">
      <w:pPr>
        <w:pStyle w:val="XMLFragment"/>
        <w:rPr>
          <w:noProof w:val="0"/>
        </w:rPr>
      </w:pPr>
      <w:r w:rsidRPr="00040E48">
        <w:rPr>
          <w:noProof w:val="0"/>
        </w:rPr>
        <w:t xml:space="preserve">    &lt;id root=' ' extension=' '/&gt;</w:t>
      </w:r>
    </w:p>
    <w:p w14:paraId="3D71A854" w14:textId="77777777" w:rsidR="006E110A" w:rsidRPr="00040E48" w:rsidRDefault="006E110A">
      <w:pPr>
        <w:pStyle w:val="XMLFragment"/>
        <w:rPr>
          <w:noProof w:val="0"/>
        </w:rPr>
      </w:pPr>
      <w:r w:rsidRPr="00040E48">
        <w:rPr>
          <w:noProof w:val="0"/>
        </w:rPr>
        <w:t xml:space="preserve">    &lt;code code='30954-2' displayName='</w:t>
      </w:r>
      <w:r w:rsidR="00B0240B" w:rsidRPr="00040E48">
        <w:rPr>
          <w:noProof w:val="0"/>
          <w:sz w:val="18"/>
          <w:szCs w:val="18"/>
        </w:rPr>
        <w:t>Relevant diagnostic tests/laboratory data</w:t>
      </w:r>
      <w:r w:rsidRPr="00040E48">
        <w:rPr>
          <w:noProof w:val="0"/>
        </w:rPr>
        <w:t>'</w:t>
      </w:r>
    </w:p>
    <w:p w14:paraId="4C538312" w14:textId="77777777" w:rsidR="006E110A" w:rsidRPr="00040E48" w:rsidRDefault="006E110A">
      <w:pPr>
        <w:pStyle w:val="XMLFragment"/>
        <w:rPr>
          <w:noProof w:val="0"/>
        </w:rPr>
      </w:pPr>
      <w:r w:rsidRPr="00040E48">
        <w:rPr>
          <w:noProof w:val="0"/>
        </w:rPr>
        <w:t xml:space="preserve">      codeSystem='2.16.840.1.113883.6.1' codeSystemName='LOINC'/&gt;</w:t>
      </w:r>
    </w:p>
    <w:p w14:paraId="3AD81A3D" w14:textId="77777777" w:rsidR="006E110A" w:rsidRPr="00040E48" w:rsidRDefault="006E110A">
      <w:pPr>
        <w:pStyle w:val="XMLFragment"/>
        <w:rPr>
          <w:noProof w:val="0"/>
        </w:rPr>
      </w:pPr>
      <w:r w:rsidRPr="00040E48">
        <w:rPr>
          <w:noProof w:val="0"/>
        </w:rPr>
        <w:t xml:space="preserve">    &lt;text&gt;</w:t>
      </w:r>
    </w:p>
    <w:p w14:paraId="0F7361B1"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8777A5F" w14:textId="77777777" w:rsidR="006E110A" w:rsidRPr="00040E48" w:rsidRDefault="006E110A">
      <w:pPr>
        <w:pStyle w:val="XMLFragment"/>
        <w:rPr>
          <w:noProof w:val="0"/>
        </w:rPr>
      </w:pPr>
      <w:r w:rsidRPr="00040E48">
        <w:rPr>
          <w:noProof w:val="0"/>
        </w:rPr>
        <w:t xml:space="preserve">    &lt;/text&gt;  </w:t>
      </w:r>
    </w:p>
    <w:p w14:paraId="7A9E7BC1" w14:textId="77777777" w:rsidR="006E110A" w:rsidRPr="00040E48" w:rsidRDefault="006E110A">
      <w:pPr>
        <w:pStyle w:val="XMLFragment"/>
        <w:rPr>
          <w:noProof w:val="0"/>
        </w:rPr>
      </w:pPr>
      <w:r w:rsidRPr="00040E48">
        <w:rPr>
          <w:noProof w:val="0"/>
        </w:rPr>
        <w:t xml:space="preserve">       </w:t>
      </w:r>
    </w:p>
    <w:p w14:paraId="2CFE94E0" w14:textId="77777777" w:rsidR="006E110A" w:rsidRPr="00040E48" w:rsidRDefault="006E110A">
      <w:pPr>
        <w:pStyle w:val="XMLFragment"/>
        <w:rPr>
          <w:noProof w:val="0"/>
        </w:rPr>
      </w:pPr>
      <w:r w:rsidRPr="00040E48">
        <w:rPr>
          <w:noProof w:val="0"/>
        </w:rPr>
        <w:t xml:space="preserve">  &lt;/section&gt;</w:t>
      </w:r>
    </w:p>
    <w:p w14:paraId="3DA20F4C" w14:textId="77777777" w:rsidR="006E110A" w:rsidRPr="00040E48" w:rsidRDefault="006E110A">
      <w:pPr>
        <w:pStyle w:val="XMLFragment"/>
        <w:rPr>
          <w:noProof w:val="0"/>
        </w:rPr>
      </w:pPr>
      <w:r w:rsidRPr="00040E48">
        <w:rPr>
          <w:noProof w:val="0"/>
        </w:rPr>
        <w:t>&lt;/component&gt;</w:t>
      </w:r>
    </w:p>
    <w:p w14:paraId="0D3199C0" w14:textId="77777777" w:rsidR="006E110A" w:rsidRPr="00040E48" w:rsidRDefault="006E110A">
      <w:pPr>
        <w:pStyle w:val="FigureTitle"/>
        <w:rPr>
          <w:noProof w:val="0"/>
        </w:rPr>
      </w:pPr>
      <w:r w:rsidRPr="00040E48">
        <w:rPr>
          <w:noProof w:val="0"/>
        </w:rPr>
        <w:t xml:space="preserve">Figure </w:t>
      </w:r>
      <w:r w:rsidR="00E4213A" w:rsidRPr="00040E48">
        <w:rPr>
          <w:noProof w:val="0"/>
        </w:rPr>
        <w:t>6.3.3.5.1</w:t>
      </w:r>
      <w:r w:rsidR="0063221E" w:rsidRPr="00040E48">
        <w:rPr>
          <w:noProof w:val="0"/>
        </w:rPr>
        <w:t>-1:</w:t>
      </w:r>
      <w:r w:rsidR="00E36C93" w:rsidRPr="00040E48">
        <w:rPr>
          <w:noProof w:val="0"/>
        </w:rPr>
        <w:t xml:space="preserve"> </w:t>
      </w:r>
      <w:r w:rsidRPr="00040E48">
        <w:rPr>
          <w:noProof w:val="0"/>
        </w:rPr>
        <w:t>Sample Results Section</w:t>
      </w:r>
    </w:p>
    <w:p w14:paraId="42E404A3" w14:textId="77777777" w:rsidR="006E110A" w:rsidRPr="00040E48" w:rsidRDefault="006E110A" w:rsidP="00C02515">
      <w:pPr>
        <w:pStyle w:val="Heading5TOC"/>
        <w:rPr>
          <w:noProof w:val="0"/>
          <w:lang w:val="en-US"/>
        </w:rPr>
      </w:pPr>
      <w:bookmarkStart w:id="1351" w:name="_Toc270712280"/>
      <w:bookmarkStart w:id="1352" w:name="_Toc441142005"/>
      <w:bookmarkStart w:id="1353" w:name="T1_3_6_1_4_1_19376_1_5_3_1_3_28"/>
      <w:r w:rsidRPr="00040E48">
        <w:rPr>
          <w:noProof w:val="0"/>
          <w:lang w:val="en-US"/>
        </w:rPr>
        <w:t>Coded Results Section 1.3.6.1.4.1.19376.1.5.3.1.3.28</w:t>
      </w:r>
      <w:bookmarkEnd w:id="1351"/>
      <w:bookmarkEnd w:id="135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1B64B8C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1353"/>
          <w:p w14:paraId="4092A94C"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5759868" w14:textId="77777777" w:rsidR="006E110A" w:rsidRPr="00040E48" w:rsidRDefault="006E110A">
            <w:pPr>
              <w:pStyle w:val="TableEntry"/>
              <w:rPr>
                <w:noProof w:val="0"/>
              </w:rPr>
            </w:pPr>
            <w:r w:rsidRPr="00040E48">
              <w:rPr>
                <w:noProof w:val="0"/>
              </w:rPr>
              <w:t xml:space="preserve">1.3.6.1.4.1.19376.1.5.3.1.3.28 </w:t>
            </w:r>
          </w:p>
        </w:tc>
      </w:tr>
      <w:tr w:rsidR="009357CD" w:rsidRPr="00040E48" w14:paraId="11697825"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21192D2" w14:textId="77777777" w:rsidR="009357CD" w:rsidRPr="00040E48" w:rsidRDefault="009357CD">
            <w:pPr>
              <w:pStyle w:val="TableEntryHeader"/>
              <w:rPr>
                <w:noProof w:val="0"/>
              </w:rPr>
            </w:pPr>
            <w:r w:rsidRPr="00040E48">
              <w:rPr>
                <w:noProof w:val="0"/>
              </w:rPr>
              <w:t>Parent Template ID</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73A44AC" w14:textId="77777777" w:rsidR="009357CD" w:rsidRPr="00040E48" w:rsidRDefault="009357CD">
            <w:pPr>
              <w:pStyle w:val="TableEntry"/>
              <w:rPr>
                <w:noProof w:val="0"/>
              </w:rPr>
            </w:pPr>
            <w:r w:rsidRPr="00040E48">
              <w:rPr>
                <w:noProof w:val="0"/>
              </w:rPr>
              <w:t>1.3.6.1.4.1.19376.1.5.3.1.3.27</w:t>
            </w:r>
          </w:p>
        </w:tc>
      </w:tr>
      <w:tr w:rsidR="006E110A" w:rsidRPr="00040E48" w14:paraId="4274769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632DF03"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8A23914" w14:textId="77777777" w:rsidR="006E110A" w:rsidRPr="00040E48" w:rsidRDefault="006E110A">
            <w:pPr>
              <w:pStyle w:val="TableEntry"/>
              <w:rPr>
                <w:noProof w:val="0"/>
              </w:rPr>
            </w:pPr>
            <w:r w:rsidRPr="00040E48">
              <w:rPr>
                <w:noProof w:val="0"/>
              </w:rPr>
              <w:t xml:space="preserve">The results section shall contain a narrative description of the relevant diagnostic procedures the patient received in the past. It shall include entries for procedures and references to procedure reports when known as described in the Entry Content Modules. </w:t>
            </w:r>
          </w:p>
        </w:tc>
      </w:tr>
      <w:tr w:rsidR="006E110A" w:rsidRPr="00040E48" w14:paraId="7E4105DF"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8F5DC1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B092D67"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A1FBA76" w14:textId="77777777" w:rsidR="006E110A" w:rsidRPr="00040E48" w:rsidRDefault="006E110A">
            <w:pPr>
              <w:pStyle w:val="TableEntryHeader"/>
              <w:rPr>
                <w:noProof w:val="0"/>
              </w:rPr>
            </w:pPr>
            <w:r w:rsidRPr="00040E48">
              <w:rPr>
                <w:noProof w:val="0"/>
              </w:rPr>
              <w:t xml:space="preserve">Description </w:t>
            </w:r>
          </w:p>
        </w:tc>
      </w:tr>
      <w:tr w:rsidR="006E110A" w:rsidRPr="00040E48" w14:paraId="5BB00EE3"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F8B4761" w14:textId="77777777" w:rsidR="006E110A" w:rsidRPr="00040E48" w:rsidRDefault="006E110A">
            <w:pPr>
              <w:pStyle w:val="TableEntry"/>
              <w:rPr>
                <w:noProof w:val="0"/>
              </w:rPr>
            </w:pPr>
            <w:r w:rsidRPr="00040E48">
              <w:rPr>
                <w:noProof w:val="0"/>
              </w:rPr>
              <w:t xml:space="preserve">30954-2 </w:t>
            </w:r>
          </w:p>
        </w:tc>
        <w:tc>
          <w:tcPr>
            <w:tcW w:w="0" w:type="auto"/>
            <w:tcBorders>
              <w:top w:val="single" w:sz="6" w:space="0" w:color="000000"/>
              <w:left w:val="single" w:sz="6" w:space="0" w:color="000000"/>
              <w:bottom w:val="single" w:sz="6" w:space="0" w:color="000000"/>
              <w:right w:val="single" w:sz="6" w:space="0" w:color="000000"/>
            </w:tcBorders>
            <w:vAlign w:val="center"/>
          </w:tcPr>
          <w:p w14:paraId="3D3E2862"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4A010C5" w14:textId="77777777" w:rsidR="006E110A" w:rsidRPr="00040E48" w:rsidRDefault="00B0240B">
            <w:pPr>
              <w:pStyle w:val="TableEntry"/>
              <w:rPr>
                <w:noProof w:val="0"/>
              </w:rPr>
            </w:pPr>
            <w:r w:rsidRPr="00040E48">
              <w:rPr>
                <w:noProof w:val="0"/>
                <w:szCs w:val="18"/>
              </w:rPr>
              <w:t>Relevant diagnostic tests/laboratory data</w:t>
            </w:r>
          </w:p>
        </w:tc>
      </w:tr>
      <w:tr w:rsidR="006E110A" w:rsidRPr="00040E48" w14:paraId="0290BC77"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C37F296"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96208FB"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0FF70A2" w14:textId="77777777" w:rsidR="006E110A" w:rsidRPr="00040E48" w:rsidRDefault="006E110A">
            <w:pPr>
              <w:pStyle w:val="TableEntryHeader"/>
              <w:rPr>
                <w:noProof w:val="0"/>
              </w:rPr>
            </w:pPr>
            <w:r w:rsidRPr="00040E48">
              <w:rPr>
                <w:noProof w:val="0"/>
              </w:rPr>
              <w:t xml:space="preserve">Description </w:t>
            </w:r>
          </w:p>
        </w:tc>
      </w:tr>
      <w:tr w:rsidR="006E110A" w:rsidRPr="00040E48" w14:paraId="08F4DCE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59ACAE5" w14:textId="77777777" w:rsidR="006E110A" w:rsidRPr="00040E48" w:rsidRDefault="006E110A">
            <w:pPr>
              <w:pStyle w:val="TableEntry"/>
              <w:rPr>
                <w:noProof w:val="0"/>
              </w:rPr>
            </w:pPr>
            <w:r w:rsidRPr="00040E48">
              <w:rPr>
                <w:noProof w:val="0"/>
              </w:rPr>
              <w:t xml:space="preserve">1.3.6.1.4.1.19376.1.5.3.1.4.19 </w:t>
            </w:r>
          </w:p>
        </w:tc>
        <w:tc>
          <w:tcPr>
            <w:tcW w:w="0" w:type="auto"/>
            <w:tcBorders>
              <w:top w:val="single" w:sz="6" w:space="0" w:color="000000"/>
              <w:left w:val="single" w:sz="6" w:space="0" w:color="000000"/>
              <w:bottom w:val="single" w:sz="6" w:space="0" w:color="000000"/>
              <w:right w:val="single" w:sz="6" w:space="0" w:color="000000"/>
            </w:tcBorders>
            <w:vAlign w:val="center"/>
          </w:tcPr>
          <w:p w14:paraId="1E66665F"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972174D" w14:textId="77777777" w:rsidR="006E110A" w:rsidRPr="00040E48" w:rsidRDefault="00FF2B1E">
            <w:pPr>
              <w:pStyle w:val="TableEntry"/>
              <w:rPr>
                <w:noProof w:val="0"/>
              </w:rPr>
            </w:pPr>
            <w:hyperlink w:anchor="T1_3_6_1_4_1_19376_1_5_3_1_4_19" w:tooltip="1.3.6.1.4.1.19376.1.5.3.1.4.19" w:history="1">
              <w:r w:rsidR="006E110A" w:rsidRPr="00040E48">
                <w:rPr>
                  <w:rStyle w:val="Hyperlink"/>
                  <w:noProof w:val="0"/>
                </w:rPr>
                <w:t>Procedure Entry</w:t>
              </w:r>
            </w:hyperlink>
            <w:r w:rsidR="006E110A" w:rsidRPr="00040E48">
              <w:rPr>
                <w:noProof w:val="0"/>
              </w:rPr>
              <w:t xml:space="preserve"> </w:t>
            </w:r>
          </w:p>
        </w:tc>
      </w:tr>
      <w:tr w:rsidR="006E110A" w:rsidRPr="00040E48" w14:paraId="51D1B543"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4CB1F59" w14:textId="77777777" w:rsidR="006E110A" w:rsidRPr="00040E48" w:rsidRDefault="006E110A">
            <w:pPr>
              <w:pStyle w:val="TableEntry"/>
              <w:rPr>
                <w:noProof w:val="0"/>
              </w:rPr>
            </w:pPr>
            <w:r w:rsidRPr="00040E48">
              <w:rPr>
                <w:noProof w:val="0"/>
              </w:rPr>
              <w:t xml:space="preserve">1.3.6.1.4.1.19376.1.5.3.1.4.4 </w:t>
            </w:r>
          </w:p>
        </w:tc>
        <w:tc>
          <w:tcPr>
            <w:tcW w:w="0" w:type="auto"/>
            <w:tcBorders>
              <w:top w:val="single" w:sz="6" w:space="0" w:color="000000"/>
              <w:left w:val="single" w:sz="6" w:space="0" w:color="000000"/>
              <w:bottom w:val="single" w:sz="6" w:space="0" w:color="000000"/>
              <w:right w:val="single" w:sz="6" w:space="0" w:color="000000"/>
            </w:tcBorders>
            <w:vAlign w:val="center"/>
          </w:tcPr>
          <w:p w14:paraId="6F7E7138" w14:textId="77777777" w:rsidR="006E110A" w:rsidRPr="00040E48" w:rsidRDefault="006E110A">
            <w:pPr>
              <w:pStyle w:val="TableEntry"/>
              <w:rPr>
                <w:noProof w:val="0"/>
              </w:rPr>
            </w:pPr>
            <w:r w:rsidRPr="00040E48">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60CA7404" w14:textId="77777777" w:rsidR="006E110A" w:rsidRPr="00040E48" w:rsidRDefault="00FF2B1E">
            <w:pPr>
              <w:pStyle w:val="TableEntry"/>
              <w:rPr>
                <w:noProof w:val="0"/>
              </w:rPr>
            </w:pPr>
            <w:hyperlink w:anchor="T1_3_6_1_4_1_19376_1_5_3_1_4_4" w:tooltip="1.3.6.1.4.1.19376.1.5.3.1.4.4" w:history="1">
              <w:r w:rsidR="006E110A" w:rsidRPr="00040E48">
                <w:rPr>
                  <w:rStyle w:val="Hyperlink"/>
                  <w:noProof w:val="0"/>
                </w:rPr>
                <w:t>References Entry</w:t>
              </w:r>
            </w:hyperlink>
            <w:r w:rsidR="006E110A" w:rsidRPr="00040E48">
              <w:rPr>
                <w:noProof w:val="0"/>
              </w:rPr>
              <w:t xml:space="preserve"> </w:t>
            </w:r>
          </w:p>
        </w:tc>
      </w:tr>
      <w:tr w:rsidR="006E110A" w:rsidRPr="00040E48" w14:paraId="3283637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523B62F" w14:textId="77777777" w:rsidR="006E110A" w:rsidRPr="00040E48" w:rsidRDefault="006E110A">
            <w:pPr>
              <w:pStyle w:val="TableEntry"/>
              <w:rPr>
                <w:noProof w:val="0"/>
              </w:rPr>
            </w:pPr>
            <w:r w:rsidRPr="00040E48">
              <w:rPr>
                <w:noProof w:val="0"/>
              </w:rPr>
              <w:t xml:space="preserve">1.3.6.1.4.1.19376.1.5.3.1.4.13 </w:t>
            </w:r>
          </w:p>
        </w:tc>
        <w:tc>
          <w:tcPr>
            <w:tcW w:w="0" w:type="auto"/>
            <w:tcBorders>
              <w:top w:val="single" w:sz="6" w:space="0" w:color="000000"/>
              <w:left w:val="single" w:sz="6" w:space="0" w:color="000000"/>
              <w:bottom w:val="single" w:sz="6" w:space="0" w:color="000000"/>
              <w:right w:val="single" w:sz="6" w:space="0" w:color="000000"/>
            </w:tcBorders>
            <w:vAlign w:val="center"/>
          </w:tcPr>
          <w:p w14:paraId="76112A06" w14:textId="77777777" w:rsidR="006E110A" w:rsidRPr="00040E48" w:rsidRDefault="009357CD">
            <w:pPr>
              <w:pStyle w:val="TableEntry"/>
              <w:rPr>
                <w:noProof w:val="0"/>
              </w:rPr>
            </w:pPr>
            <w:r w:rsidRPr="00040E48">
              <w:rPr>
                <w:noProof w:val="0"/>
              </w:rPr>
              <w:t>R</w:t>
            </w:r>
          </w:p>
        </w:tc>
        <w:tc>
          <w:tcPr>
            <w:tcW w:w="0" w:type="auto"/>
            <w:tcBorders>
              <w:top w:val="single" w:sz="6" w:space="0" w:color="000000"/>
              <w:left w:val="single" w:sz="6" w:space="0" w:color="000000"/>
              <w:bottom w:val="single" w:sz="6" w:space="0" w:color="000000"/>
              <w:right w:val="single" w:sz="6" w:space="0" w:color="000000"/>
            </w:tcBorders>
            <w:vAlign w:val="center"/>
          </w:tcPr>
          <w:p w14:paraId="0B861940" w14:textId="77777777" w:rsidR="006E110A" w:rsidRPr="00040E48" w:rsidRDefault="00FF2B1E">
            <w:pPr>
              <w:pStyle w:val="TableEntry"/>
              <w:rPr>
                <w:noProof w:val="0"/>
              </w:rPr>
            </w:pPr>
            <w:hyperlink w:anchor="T1_3_6_1_4_1_19376_1_5_3_1_4_13" w:tooltip="1.3.6.1.4.1.19376.1.5.3.1.4.13" w:history="1">
              <w:r w:rsidR="006E110A" w:rsidRPr="00040E48">
                <w:rPr>
                  <w:rStyle w:val="Hyperlink"/>
                  <w:noProof w:val="0"/>
                </w:rPr>
                <w:t>Simple Observation</w:t>
              </w:r>
            </w:hyperlink>
            <w:r w:rsidR="006E110A" w:rsidRPr="00040E48">
              <w:rPr>
                <w:noProof w:val="0"/>
              </w:rPr>
              <w:t xml:space="preserve"> </w:t>
            </w:r>
          </w:p>
        </w:tc>
      </w:tr>
    </w:tbl>
    <w:p w14:paraId="758BEDC6" w14:textId="77777777" w:rsidR="006E110A" w:rsidRPr="00040E48" w:rsidRDefault="006E110A">
      <w:pPr>
        <w:pStyle w:val="BodyText"/>
        <w:rPr>
          <w:noProof w:val="0"/>
        </w:rPr>
      </w:pPr>
    </w:p>
    <w:p w14:paraId="142DB673" w14:textId="77777777" w:rsidR="006E110A" w:rsidRPr="00040E48" w:rsidRDefault="006E110A">
      <w:pPr>
        <w:pStyle w:val="XMLFragment"/>
        <w:rPr>
          <w:noProof w:val="0"/>
        </w:rPr>
      </w:pPr>
      <w:r w:rsidRPr="00040E48">
        <w:rPr>
          <w:noProof w:val="0"/>
        </w:rPr>
        <w:lastRenderedPageBreak/>
        <w:t>&lt;component&gt;</w:t>
      </w:r>
    </w:p>
    <w:p w14:paraId="38BD1472" w14:textId="77777777" w:rsidR="006E110A" w:rsidRPr="00040E48" w:rsidRDefault="006E110A">
      <w:pPr>
        <w:pStyle w:val="XMLFragment"/>
        <w:rPr>
          <w:noProof w:val="0"/>
        </w:rPr>
      </w:pPr>
      <w:r w:rsidRPr="00040E48">
        <w:rPr>
          <w:noProof w:val="0"/>
        </w:rPr>
        <w:t xml:space="preserve">  &lt;section&gt;</w:t>
      </w:r>
    </w:p>
    <w:p w14:paraId="48C63BDF" w14:textId="77777777" w:rsidR="006E110A" w:rsidRPr="00040E48" w:rsidRDefault="006E110A">
      <w:pPr>
        <w:pStyle w:val="XMLFragment"/>
        <w:rPr>
          <w:noProof w:val="0"/>
        </w:rPr>
      </w:pPr>
      <w:r w:rsidRPr="00040E48">
        <w:rPr>
          <w:noProof w:val="0"/>
        </w:rPr>
        <w:t xml:space="preserve">    &lt;templateId root='1.3.6.1.4.1.19376.1.5.3.1.3.28'/&gt;</w:t>
      </w:r>
    </w:p>
    <w:p w14:paraId="77F3A769" w14:textId="77777777" w:rsidR="006E110A" w:rsidRPr="00040E48" w:rsidRDefault="006E110A">
      <w:pPr>
        <w:pStyle w:val="XMLFragment"/>
        <w:rPr>
          <w:noProof w:val="0"/>
        </w:rPr>
      </w:pPr>
      <w:r w:rsidRPr="00040E48">
        <w:rPr>
          <w:noProof w:val="0"/>
        </w:rPr>
        <w:t xml:space="preserve">    &lt;id root=' ' extension=' '/&gt;</w:t>
      </w:r>
    </w:p>
    <w:p w14:paraId="596A5956" w14:textId="77777777" w:rsidR="006E110A" w:rsidRPr="00040E48" w:rsidRDefault="006E110A">
      <w:pPr>
        <w:pStyle w:val="XMLFragment"/>
        <w:rPr>
          <w:noProof w:val="0"/>
        </w:rPr>
      </w:pPr>
      <w:r w:rsidRPr="00040E48">
        <w:rPr>
          <w:noProof w:val="0"/>
        </w:rPr>
        <w:t xml:space="preserve">    &lt;code code='30954-2' displayName='</w:t>
      </w:r>
      <w:r w:rsidR="00B0240B" w:rsidRPr="00040E48">
        <w:rPr>
          <w:noProof w:val="0"/>
          <w:sz w:val="18"/>
          <w:szCs w:val="18"/>
        </w:rPr>
        <w:t>Relevant diagnostic tests/laboratory data</w:t>
      </w:r>
      <w:r w:rsidRPr="00040E48">
        <w:rPr>
          <w:noProof w:val="0"/>
        </w:rPr>
        <w:t>'</w:t>
      </w:r>
    </w:p>
    <w:p w14:paraId="5FF20B30" w14:textId="77777777" w:rsidR="006E110A" w:rsidRPr="00040E48" w:rsidRDefault="006E110A">
      <w:pPr>
        <w:pStyle w:val="XMLFragment"/>
        <w:rPr>
          <w:noProof w:val="0"/>
        </w:rPr>
      </w:pPr>
      <w:r w:rsidRPr="00040E48">
        <w:rPr>
          <w:noProof w:val="0"/>
        </w:rPr>
        <w:t xml:space="preserve">      codeSystem='2.16.840.1.113883.6.1' codeSystemName='LOINC'/&gt;</w:t>
      </w:r>
    </w:p>
    <w:p w14:paraId="63A40D32" w14:textId="77777777" w:rsidR="006E110A" w:rsidRPr="00040E48" w:rsidRDefault="006E110A">
      <w:pPr>
        <w:pStyle w:val="XMLFragment"/>
        <w:rPr>
          <w:noProof w:val="0"/>
        </w:rPr>
      </w:pPr>
      <w:r w:rsidRPr="00040E48">
        <w:rPr>
          <w:noProof w:val="0"/>
        </w:rPr>
        <w:t xml:space="preserve">    &lt;text&gt;</w:t>
      </w:r>
    </w:p>
    <w:p w14:paraId="279B326C"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7EA2B5C" w14:textId="77777777" w:rsidR="006E110A" w:rsidRPr="00040E48" w:rsidRDefault="006E110A">
      <w:pPr>
        <w:pStyle w:val="XMLFragment"/>
        <w:rPr>
          <w:noProof w:val="0"/>
        </w:rPr>
      </w:pPr>
      <w:r w:rsidRPr="00040E48">
        <w:rPr>
          <w:noProof w:val="0"/>
        </w:rPr>
        <w:t xml:space="preserve">    &lt;/text&gt;   </w:t>
      </w:r>
    </w:p>
    <w:p w14:paraId="3D8E1EE5" w14:textId="77777777" w:rsidR="006E110A" w:rsidRPr="00040E48" w:rsidRDefault="006E110A">
      <w:pPr>
        <w:pStyle w:val="XMLFragment"/>
        <w:rPr>
          <w:noProof w:val="0"/>
        </w:rPr>
      </w:pPr>
      <w:r w:rsidRPr="00040E48">
        <w:rPr>
          <w:noProof w:val="0"/>
        </w:rPr>
        <w:t xml:space="preserve">    &lt;entry&gt;</w:t>
      </w:r>
    </w:p>
    <w:p w14:paraId="1044130F" w14:textId="77777777" w:rsidR="006E110A" w:rsidRPr="00040E48" w:rsidRDefault="006E110A">
      <w:pPr>
        <w:pStyle w:val="XMLFragment"/>
        <w:rPr>
          <w:noProof w:val="0"/>
        </w:rPr>
      </w:pPr>
      <w:r w:rsidRPr="00040E48">
        <w:rPr>
          <w:noProof w:val="0"/>
        </w:rPr>
        <w:t xml:space="preserve">         :</w:t>
      </w:r>
    </w:p>
    <w:p w14:paraId="1E9BCE17" w14:textId="77777777" w:rsidR="006E110A" w:rsidRPr="00040E48" w:rsidRDefault="006E110A">
      <w:pPr>
        <w:pStyle w:val="XMLFragment"/>
        <w:rPr>
          <w:noProof w:val="0"/>
        </w:rPr>
      </w:pPr>
      <w:r w:rsidRPr="00040E48">
        <w:rPr>
          <w:noProof w:val="0"/>
        </w:rPr>
        <w:t xml:space="preserve">      &lt;!-- Required Procedure Entry element --&gt;</w:t>
      </w:r>
    </w:p>
    <w:p w14:paraId="5A3DFF34" w14:textId="77777777" w:rsidR="006E110A" w:rsidRPr="00F331FC" w:rsidRDefault="006E110A">
      <w:pPr>
        <w:pStyle w:val="XMLFragment"/>
        <w:rPr>
          <w:noProof w:val="0"/>
          <w:lang w:val="nl-NL"/>
          <w:rPrChange w:id="1354" w:author="Michael Clifton" w:date="2018-10-11T10:12:00Z">
            <w:rPr>
              <w:noProof w:val="0"/>
            </w:rPr>
          </w:rPrChange>
        </w:rPr>
      </w:pPr>
      <w:r w:rsidRPr="00040E48">
        <w:rPr>
          <w:noProof w:val="0"/>
        </w:rPr>
        <w:t xml:space="preserve">        </w:t>
      </w:r>
      <w:r w:rsidRPr="00F331FC">
        <w:rPr>
          <w:noProof w:val="0"/>
          <w:lang w:val="nl-NL"/>
          <w:rPrChange w:id="1355" w:author="Michael Clifton" w:date="2018-10-11T10:12:00Z">
            <w:rPr>
              <w:noProof w:val="0"/>
            </w:rPr>
          </w:rPrChange>
        </w:rPr>
        <w:t>&lt;templateId root='</w:t>
      </w:r>
      <w:r w:rsidR="007F2830">
        <w:rPr>
          <w:rStyle w:val="Hyperlink"/>
          <w:noProof w:val="0"/>
        </w:rPr>
        <w:fldChar w:fldCharType="begin"/>
      </w:r>
      <w:r w:rsidR="007F2830" w:rsidRPr="00F331FC">
        <w:rPr>
          <w:rStyle w:val="Hyperlink"/>
          <w:noProof w:val="0"/>
          <w:lang w:val="nl-NL"/>
          <w:rPrChange w:id="1356" w:author="Michael Clifton" w:date="2018-10-11T10:12:00Z">
            <w:rPr>
              <w:rStyle w:val="Hyperlink"/>
              <w:noProof w:val="0"/>
            </w:rPr>
          </w:rPrChange>
        </w:rPr>
        <w:instrText xml:space="preserve"> HYPERLINK \l "T1_3_6_1_4_1_19376_1_5_3_1_4_19" \o "1.3.6.1.4.1.19376.1.5.3.1.4.19" </w:instrText>
      </w:r>
      <w:r w:rsidR="007F2830">
        <w:rPr>
          <w:rStyle w:val="Hyperlink"/>
          <w:noProof w:val="0"/>
        </w:rPr>
        <w:fldChar w:fldCharType="separate"/>
      </w:r>
      <w:r w:rsidRPr="00F331FC">
        <w:rPr>
          <w:rStyle w:val="Hyperlink"/>
          <w:noProof w:val="0"/>
          <w:lang w:val="nl-NL"/>
          <w:rPrChange w:id="1357" w:author="Michael Clifton" w:date="2018-10-11T10:12:00Z">
            <w:rPr>
              <w:rStyle w:val="Hyperlink"/>
              <w:noProof w:val="0"/>
            </w:rPr>
          </w:rPrChange>
        </w:rPr>
        <w:t>1.3.6.1.4.1.19376.1.5.3.1.4.19</w:t>
      </w:r>
      <w:r w:rsidR="007F2830">
        <w:rPr>
          <w:rStyle w:val="Hyperlink"/>
          <w:noProof w:val="0"/>
        </w:rPr>
        <w:fldChar w:fldCharType="end"/>
      </w:r>
      <w:r w:rsidRPr="00F331FC">
        <w:rPr>
          <w:noProof w:val="0"/>
          <w:lang w:val="nl-NL"/>
          <w:rPrChange w:id="1358" w:author="Michael Clifton" w:date="2018-10-11T10:12:00Z">
            <w:rPr>
              <w:noProof w:val="0"/>
            </w:rPr>
          </w:rPrChange>
        </w:rPr>
        <w:t>'/&gt;</w:t>
      </w:r>
    </w:p>
    <w:p w14:paraId="1774463C" w14:textId="77777777" w:rsidR="006E110A" w:rsidRPr="00F331FC" w:rsidRDefault="006E110A">
      <w:pPr>
        <w:pStyle w:val="XMLFragment"/>
        <w:rPr>
          <w:noProof w:val="0"/>
          <w:lang w:val="nl-NL"/>
          <w:rPrChange w:id="1359" w:author="Michael Clifton" w:date="2018-10-11T10:12:00Z">
            <w:rPr>
              <w:noProof w:val="0"/>
            </w:rPr>
          </w:rPrChange>
        </w:rPr>
      </w:pPr>
      <w:r w:rsidRPr="00F331FC">
        <w:rPr>
          <w:noProof w:val="0"/>
          <w:lang w:val="nl-NL"/>
          <w:rPrChange w:id="1360" w:author="Michael Clifton" w:date="2018-10-11T10:12:00Z">
            <w:rPr>
              <w:noProof w:val="0"/>
            </w:rPr>
          </w:rPrChange>
        </w:rPr>
        <w:t xml:space="preserve">         :</w:t>
      </w:r>
    </w:p>
    <w:p w14:paraId="62B72531" w14:textId="77777777" w:rsidR="006E110A" w:rsidRPr="00F331FC" w:rsidRDefault="006E110A">
      <w:pPr>
        <w:pStyle w:val="XMLFragment"/>
        <w:rPr>
          <w:noProof w:val="0"/>
          <w:lang w:val="nl-NL"/>
          <w:rPrChange w:id="1361" w:author="Michael Clifton" w:date="2018-10-11T10:12:00Z">
            <w:rPr>
              <w:noProof w:val="0"/>
            </w:rPr>
          </w:rPrChange>
        </w:rPr>
      </w:pPr>
      <w:r w:rsidRPr="00F331FC">
        <w:rPr>
          <w:noProof w:val="0"/>
          <w:lang w:val="nl-NL"/>
          <w:rPrChange w:id="1362" w:author="Michael Clifton" w:date="2018-10-11T10:12:00Z">
            <w:rPr>
              <w:noProof w:val="0"/>
            </w:rPr>
          </w:rPrChange>
        </w:rPr>
        <w:t xml:space="preserve">    &lt;/entry&gt; </w:t>
      </w:r>
    </w:p>
    <w:p w14:paraId="271AA7E3" w14:textId="77777777" w:rsidR="006E110A" w:rsidRPr="00040E48" w:rsidRDefault="006E110A">
      <w:pPr>
        <w:pStyle w:val="XMLFragment"/>
        <w:rPr>
          <w:noProof w:val="0"/>
        </w:rPr>
      </w:pPr>
      <w:r w:rsidRPr="00F331FC">
        <w:rPr>
          <w:noProof w:val="0"/>
          <w:lang w:val="nl-NL"/>
          <w:rPrChange w:id="1363" w:author="Michael Clifton" w:date="2018-10-11T10:12:00Z">
            <w:rPr>
              <w:noProof w:val="0"/>
            </w:rPr>
          </w:rPrChange>
        </w:rPr>
        <w:t xml:space="preserve">    </w:t>
      </w:r>
      <w:r w:rsidRPr="00040E48">
        <w:rPr>
          <w:noProof w:val="0"/>
        </w:rPr>
        <w:t>&lt;entry&gt;</w:t>
      </w:r>
    </w:p>
    <w:p w14:paraId="44A77632" w14:textId="77777777" w:rsidR="006E110A" w:rsidRPr="00040E48" w:rsidRDefault="006E110A">
      <w:pPr>
        <w:pStyle w:val="XMLFragment"/>
        <w:rPr>
          <w:noProof w:val="0"/>
        </w:rPr>
      </w:pPr>
      <w:r w:rsidRPr="00040E48">
        <w:rPr>
          <w:noProof w:val="0"/>
        </w:rPr>
        <w:t xml:space="preserve">         :</w:t>
      </w:r>
    </w:p>
    <w:p w14:paraId="676E47FC" w14:textId="77777777" w:rsidR="006E110A" w:rsidRPr="00040E48" w:rsidRDefault="006E110A">
      <w:pPr>
        <w:pStyle w:val="XMLFragment"/>
        <w:rPr>
          <w:noProof w:val="0"/>
        </w:rPr>
      </w:pPr>
      <w:r w:rsidRPr="00040E48">
        <w:rPr>
          <w:noProof w:val="0"/>
        </w:rPr>
        <w:t xml:space="preserve">      &lt;!-- Required if known References Entry element --&gt;</w:t>
      </w:r>
    </w:p>
    <w:p w14:paraId="0CCC7700" w14:textId="77777777" w:rsidR="006E110A" w:rsidRPr="00393838" w:rsidRDefault="006E110A">
      <w:pPr>
        <w:pStyle w:val="XMLFragment"/>
        <w:rPr>
          <w:noProof w:val="0"/>
          <w:lang w:val="nl-NL"/>
          <w:rPrChange w:id="1364" w:author="Michael Clifton" w:date="2018-11-14T12:16:00Z">
            <w:rPr>
              <w:noProof w:val="0"/>
            </w:rPr>
          </w:rPrChange>
        </w:rPr>
      </w:pPr>
      <w:r w:rsidRPr="00040E48">
        <w:rPr>
          <w:noProof w:val="0"/>
        </w:rPr>
        <w:t xml:space="preserve">        </w:t>
      </w:r>
      <w:r w:rsidRPr="00393838">
        <w:rPr>
          <w:noProof w:val="0"/>
          <w:lang w:val="nl-NL"/>
          <w:rPrChange w:id="1365" w:author="Michael Clifton" w:date="2018-11-14T12:16:00Z">
            <w:rPr>
              <w:noProof w:val="0"/>
            </w:rPr>
          </w:rPrChange>
        </w:rPr>
        <w:t>&lt;templateId root='</w:t>
      </w:r>
      <w:r w:rsidR="007F2830">
        <w:rPr>
          <w:rStyle w:val="Hyperlink"/>
          <w:noProof w:val="0"/>
        </w:rPr>
        <w:fldChar w:fldCharType="begin"/>
      </w:r>
      <w:r w:rsidR="007F2830" w:rsidRPr="00393838">
        <w:rPr>
          <w:rStyle w:val="Hyperlink"/>
          <w:noProof w:val="0"/>
          <w:lang w:val="nl-NL"/>
          <w:rPrChange w:id="1366" w:author="Michael Clifton" w:date="2018-11-14T12:16:00Z">
            <w:rPr>
              <w:rStyle w:val="Hyperlink"/>
              <w:noProof w:val="0"/>
            </w:rPr>
          </w:rPrChange>
        </w:rPr>
        <w:instrText xml:space="preserve"> HYPERLINK \l "T1_3_6_1_4_1_19376_1_5_3_1_4_4" \o "1.3.6.1.4.1.19376.1.5.3.1.4.4" </w:instrText>
      </w:r>
      <w:r w:rsidR="007F2830">
        <w:rPr>
          <w:rStyle w:val="Hyperlink"/>
          <w:noProof w:val="0"/>
        </w:rPr>
        <w:fldChar w:fldCharType="separate"/>
      </w:r>
      <w:r w:rsidRPr="00393838">
        <w:rPr>
          <w:rStyle w:val="Hyperlink"/>
          <w:noProof w:val="0"/>
          <w:lang w:val="nl-NL"/>
          <w:rPrChange w:id="1367" w:author="Michael Clifton" w:date="2018-11-14T12:16:00Z">
            <w:rPr>
              <w:rStyle w:val="Hyperlink"/>
              <w:noProof w:val="0"/>
            </w:rPr>
          </w:rPrChange>
        </w:rPr>
        <w:t>1.3.6.1.4.1.19376.1.5.3.1.4.4</w:t>
      </w:r>
      <w:r w:rsidR="007F2830">
        <w:rPr>
          <w:rStyle w:val="Hyperlink"/>
          <w:noProof w:val="0"/>
        </w:rPr>
        <w:fldChar w:fldCharType="end"/>
      </w:r>
      <w:r w:rsidRPr="00393838">
        <w:rPr>
          <w:noProof w:val="0"/>
          <w:lang w:val="nl-NL"/>
          <w:rPrChange w:id="1368" w:author="Michael Clifton" w:date="2018-11-14T12:16:00Z">
            <w:rPr>
              <w:noProof w:val="0"/>
            </w:rPr>
          </w:rPrChange>
        </w:rPr>
        <w:t>'/&gt;</w:t>
      </w:r>
    </w:p>
    <w:p w14:paraId="1AFDF66C" w14:textId="77777777" w:rsidR="006E110A" w:rsidRPr="00393838" w:rsidRDefault="006E110A">
      <w:pPr>
        <w:pStyle w:val="XMLFragment"/>
        <w:rPr>
          <w:noProof w:val="0"/>
          <w:lang w:val="nl-NL"/>
          <w:rPrChange w:id="1369" w:author="Michael Clifton" w:date="2018-11-14T12:16:00Z">
            <w:rPr>
              <w:noProof w:val="0"/>
            </w:rPr>
          </w:rPrChange>
        </w:rPr>
      </w:pPr>
      <w:r w:rsidRPr="00393838">
        <w:rPr>
          <w:noProof w:val="0"/>
          <w:lang w:val="nl-NL"/>
          <w:rPrChange w:id="1370" w:author="Michael Clifton" w:date="2018-11-14T12:16:00Z">
            <w:rPr>
              <w:noProof w:val="0"/>
            </w:rPr>
          </w:rPrChange>
        </w:rPr>
        <w:t xml:space="preserve">         :</w:t>
      </w:r>
    </w:p>
    <w:p w14:paraId="1BE34249" w14:textId="77777777" w:rsidR="006E110A" w:rsidRPr="00393838" w:rsidRDefault="006E110A">
      <w:pPr>
        <w:pStyle w:val="XMLFragment"/>
        <w:rPr>
          <w:noProof w:val="0"/>
          <w:lang w:val="nl-NL"/>
          <w:rPrChange w:id="1371" w:author="Michael Clifton" w:date="2018-11-14T12:16:00Z">
            <w:rPr>
              <w:noProof w:val="0"/>
            </w:rPr>
          </w:rPrChange>
        </w:rPr>
      </w:pPr>
      <w:r w:rsidRPr="00393838">
        <w:rPr>
          <w:noProof w:val="0"/>
          <w:lang w:val="nl-NL"/>
          <w:rPrChange w:id="1372" w:author="Michael Clifton" w:date="2018-11-14T12:16:00Z">
            <w:rPr>
              <w:noProof w:val="0"/>
            </w:rPr>
          </w:rPrChange>
        </w:rPr>
        <w:t xml:space="preserve">    &lt;/entry&gt; </w:t>
      </w:r>
    </w:p>
    <w:p w14:paraId="7872B512" w14:textId="77777777" w:rsidR="006E110A" w:rsidRPr="00040E48" w:rsidRDefault="006E110A">
      <w:pPr>
        <w:pStyle w:val="XMLFragment"/>
        <w:rPr>
          <w:noProof w:val="0"/>
        </w:rPr>
      </w:pPr>
      <w:r w:rsidRPr="00393838">
        <w:rPr>
          <w:noProof w:val="0"/>
          <w:lang w:val="nl-NL"/>
          <w:rPrChange w:id="1373" w:author="Michael Clifton" w:date="2018-11-14T12:16:00Z">
            <w:rPr>
              <w:noProof w:val="0"/>
            </w:rPr>
          </w:rPrChange>
        </w:rPr>
        <w:t xml:space="preserve">    </w:t>
      </w:r>
      <w:r w:rsidRPr="00040E48">
        <w:rPr>
          <w:noProof w:val="0"/>
        </w:rPr>
        <w:t>&lt;entry&gt;</w:t>
      </w:r>
    </w:p>
    <w:p w14:paraId="63996979" w14:textId="77777777" w:rsidR="006E110A" w:rsidRPr="00040E48" w:rsidRDefault="006E110A">
      <w:pPr>
        <w:pStyle w:val="XMLFragment"/>
        <w:rPr>
          <w:noProof w:val="0"/>
        </w:rPr>
      </w:pPr>
      <w:r w:rsidRPr="00040E48">
        <w:rPr>
          <w:noProof w:val="0"/>
        </w:rPr>
        <w:t xml:space="preserve">         :</w:t>
      </w:r>
    </w:p>
    <w:p w14:paraId="0F704391" w14:textId="77777777" w:rsidR="006E110A" w:rsidRPr="00040E48" w:rsidRDefault="006E110A">
      <w:pPr>
        <w:pStyle w:val="XMLFragment"/>
        <w:rPr>
          <w:noProof w:val="0"/>
        </w:rPr>
      </w:pPr>
      <w:r w:rsidRPr="00040E48">
        <w:rPr>
          <w:noProof w:val="0"/>
        </w:rPr>
        <w:t xml:space="preserve">      &lt;!-- Optional Simple Observation element --&gt;</w:t>
      </w:r>
    </w:p>
    <w:p w14:paraId="60DCC7C6" w14:textId="77777777" w:rsidR="006E110A" w:rsidRPr="00F331FC" w:rsidRDefault="006E110A">
      <w:pPr>
        <w:pStyle w:val="XMLFragment"/>
        <w:rPr>
          <w:noProof w:val="0"/>
          <w:lang w:val="nl-NL"/>
          <w:rPrChange w:id="1374" w:author="Michael Clifton" w:date="2018-10-11T10:12:00Z">
            <w:rPr>
              <w:noProof w:val="0"/>
            </w:rPr>
          </w:rPrChange>
        </w:rPr>
      </w:pPr>
      <w:r w:rsidRPr="00040E48">
        <w:rPr>
          <w:noProof w:val="0"/>
        </w:rPr>
        <w:t xml:space="preserve">        </w:t>
      </w:r>
      <w:r w:rsidRPr="00F331FC">
        <w:rPr>
          <w:noProof w:val="0"/>
          <w:lang w:val="nl-NL"/>
          <w:rPrChange w:id="1375" w:author="Michael Clifton" w:date="2018-10-11T10:12:00Z">
            <w:rPr>
              <w:noProof w:val="0"/>
            </w:rPr>
          </w:rPrChange>
        </w:rPr>
        <w:t>&lt;templateId root='</w:t>
      </w:r>
      <w:r w:rsidR="007F2830">
        <w:rPr>
          <w:rStyle w:val="Hyperlink"/>
          <w:noProof w:val="0"/>
        </w:rPr>
        <w:fldChar w:fldCharType="begin"/>
      </w:r>
      <w:r w:rsidR="007F2830" w:rsidRPr="00F331FC">
        <w:rPr>
          <w:rStyle w:val="Hyperlink"/>
          <w:noProof w:val="0"/>
          <w:lang w:val="nl-NL"/>
          <w:rPrChange w:id="1376" w:author="Michael Clifton" w:date="2018-10-11T10:12:00Z">
            <w:rPr>
              <w:rStyle w:val="Hyperlink"/>
              <w:noProof w:val="0"/>
            </w:rPr>
          </w:rPrChange>
        </w:rPr>
        <w:instrText xml:space="preserve"> HYPERLINK \l "T1_3_6_1_4_1_19376_1_5_3_1_4_13" \o "1.3.6.1.4.1.19376.1.5.3.1.4.13" </w:instrText>
      </w:r>
      <w:r w:rsidR="007F2830">
        <w:rPr>
          <w:rStyle w:val="Hyperlink"/>
          <w:noProof w:val="0"/>
        </w:rPr>
        <w:fldChar w:fldCharType="separate"/>
      </w:r>
      <w:r w:rsidRPr="00F331FC">
        <w:rPr>
          <w:rStyle w:val="Hyperlink"/>
          <w:noProof w:val="0"/>
          <w:lang w:val="nl-NL"/>
          <w:rPrChange w:id="1377" w:author="Michael Clifton" w:date="2018-10-11T10:12:00Z">
            <w:rPr>
              <w:rStyle w:val="Hyperlink"/>
              <w:noProof w:val="0"/>
            </w:rPr>
          </w:rPrChange>
        </w:rPr>
        <w:t>1.3.6.1.4.1.19376.1.5.3.1.4.13</w:t>
      </w:r>
      <w:r w:rsidR="007F2830">
        <w:rPr>
          <w:rStyle w:val="Hyperlink"/>
          <w:noProof w:val="0"/>
        </w:rPr>
        <w:fldChar w:fldCharType="end"/>
      </w:r>
      <w:r w:rsidRPr="00F331FC">
        <w:rPr>
          <w:noProof w:val="0"/>
          <w:lang w:val="nl-NL"/>
          <w:rPrChange w:id="1378" w:author="Michael Clifton" w:date="2018-10-11T10:12:00Z">
            <w:rPr>
              <w:noProof w:val="0"/>
            </w:rPr>
          </w:rPrChange>
        </w:rPr>
        <w:t>'/&gt;</w:t>
      </w:r>
    </w:p>
    <w:p w14:paraId="10E8D651" w14:textId="77777777" w:rsidR="006E110A" w:rsidRPr="00F331FC" w:rsidRDefault="006E110A">
      <w:pPr>
        <w:pStyle w:val="XMLFragment"/>
        <w:rPr>
          <w:noProof w:val="0"/>
          <w:lang w:val="nl-NL"/>
          <w:rPrChange w:id="1379" w:author="Michael Clifton" w:date="2018-10-11T10:12:00Z">
            <w:rPr>
              <w:noProof w:val="0"/>
            </w:rPr>
          </w:rPrChange>
        </w:rPr>
      </w:pPr>
      <w:r w:rsidRPr="00F331FC">
        <w:rPr>
          <w:noProof w:val="0"/>
          <w:lang w:val="nl-NL"/>
          <w:rPrChange w:id="1380" w:author="Michael Clifton" w:date="2018-10-11T10:12:00Z">
            <w:rPr>
              <w:noProof w:val="0"/>
            </w:rPr>
          </w:rPrChange>
        </w:rPr>
        <w:t xml:space="preserve">         :</w:t>
      </w:r>
    </w:p>
    <w:p w14:paraId="4F729DAB" w14:textId="77777777" w:rsidR="006E110A" w:rsidRPr="00F331FC" w:rsidRDefault="006E110A">
      <w:pPr>
        <w:pStyle w:val="XMLFragment"/>
        <w:rPr>
          <w:noProof w:val="0"/>
          <w:lang w:val="nl-NL"/>
          <w:rPrChange w:id="1381" w:author="Michael Clifton" w:date="2018-10-11T10:12:00Z">
            <w:rPr>
              <w:noProof w:val="0"/>
            </w:rPr>
          </w:rPrChange>
        </w:rPr>
      </w:pPr>
      <w:r w:rsidRPr="00F331FC">
        <w:rPr>
          <w:noProof w:val="0"/>
          <w:lang w:val="nl-NL"/>
          <w:rPrChange w:id="1382" w:author="Michael Clifton" w:date="2018-10-11T10:12:00Z">
            <w:rPr>
              <w:noProof w:val="0"/>
            </w:rPr>
          </w:rPrChange>
        </w:rPr>
        <w:t xml:space="preserve">    &lt;/entry&gt;</w:t>
      </w:r>
    </w:p>
    <w:p w14:paraId="7B178475" w14:textId="77777777" w:rsidR="006E110A" w:rsidRPr="00F331FC" w:rsidRDefault="006E110A">
      <w:pPr>
        <w:pStyle w:val="XMLFragment"/>
        <w:rPr>
          <w:noProof w:val="0"/>
          <w:lang w:val="nl-NL"/>
          <w:rPrChange w:id="1383" w:author="Michael Clifton" w:date="2018-10-11T10:12:00Z">
            <w:rPr>
              <w:noProof w:val="0"/>
            </w:rPr>
          </w:rPrChange>
        </w:rPr>
      </w:pPr>
      <w:r w:rsidRPr="00F331FC">
        <w:rPr>
          <w:noProof w:val="0"/>
          <w:lang w:val="nl-NL"/>
          <w:rPrChange w:id="1384" w:author="Michael Clifton" w:date="2018-10-11T10:12:00Z">
            <w:rPr>
              <w:noProof w:val="0"/>
            </w:rPr>
          </w:rPrChange>
        </w:rPr>
        <w:t xml:space="preserve">       </w:t>
      </w:r>
    </w:p>
    <w:p w14:paraId="50416674" w14:textId="77777777" w:rsidR="006E110A" w:rsidRPr="00040E48" w:rsidRDefault="006E110A">
      <w:pPr>
        <w:pStyle w:val="XMLFragment"/>
        <w:rPr>
          <w:noProof w:val="0"/>
        </w:rPr>
      </w:pPr>
      <w:r w:rsidRPr="00F331FC">
        <w:rPr>
          <w:noProof w:val="0"/>
          <w:lang w:val="nl-NL"/>
          <w:rPrChange w:id="1385" w:author="Michael Clifton" w:date="2018-10-11T10:12:00Z">
            <w:rPr>
              <w:noProof w:val="0"/>
            </w:rPr>
          </w:rPrChange>
        </w:rPr>
        <w:t xml:space="preserve">  </w:t>
      </w:r>
      <w:r w:rsidRPr="00040E48">
        <w:rPr>
          <w:noProof w:val="0"/>
        </w:rPr>
        <w:t>&lt;/section&gt;</w:t>
      </w:r>
    </w:p>
    <w:p w14:paraId="780443FB" w14:textId="77777777" w:rsidR="006E110A" w:rsidRPr="00040E48" w:rsidRDefault="006E110A">
      <w:pPr>
        <w:pStyle w:val="XMLFragment"/>
        <w:rPr>
          <w:noProof w:val="0"/>
        </w:rPr>
      </w:pPr>
      <w:r w:rsidRPr="00040E48">
        <w:rPr>
          <w:noProof w:val="0"/>
        </w:rPr>
        <w:t>&lt;/component&gt;</w:t>
      </w:r>
    </w:p>
    <w:p w14:paraId="56B0FE33" w14:textId="77777777" w:rsidR="006E110A" w:rsidRPr="00040E48" w:rsidRDefault="006E110A">
      <w:pPr>
        <w:pStyle w:val="FigureTitle"/>
        <w:rPr>
          <w:noProof w:val="0"/>
        </w:rPr>
      </w:pPr>
      <w:r w:rsidRPr="00040E48">
        <w:rPr>
          <w:noProof w:val="0"/>
        </w:rPr>
        <w:t xml:space="preserve">Figure </w:t>
      </w:r>
      <w:r w:rsidR="004B0642" w:rsidRPr="00040E48">
        <w:rPr>
          <w:noProof w:val="0"/>
        </w:rPr>
        <w:t>6.3.3.5.2</w:t>
      </w:r>
      <w:r w:rsidR="0063221E" w:rsidRPr="00040E48">
        <w:rPr>
          <w:noProof w:val="0"/>
        </w:rPr>
        <w:t>-1:</w:t>
      </w:r>
      <w:r w:rsidR="00E36C93" w:rsidRPr="00040E48">
        <w:rPr>
          <w:noProof w:val="0"/>
        </w:rPr>
        <w:t xml:space="preserve"> </w:t>
      </w:r>
      <w:r w:rsidRPr="00040E48">
        <w:rPr>
          <w:noProof w:val="0"/>
        </w:rPr>
        <w:t>Sample Coded Results Section</w:t>
      </w:r>
    </w:p>
    <w:p w14:paraId="5F14DAD8" w14:textId="77777777" w:rsidR="006E110A" w:rsidRPr="00040E48" w:rsidRDefault="006E110A" w:rsidP="00C02515">
      <w:pPr>
        <w:pStyle w:val="Heading5TOC"/>
        <w:rPr>
          <w:noProof w:val="0"/>
          <w:lang w:val="en-US"/>
        </w:rPr>
      </w:pPr>
      <w:bookmarkStart w:id="1386" w:name="_Toc270712281"/>
      <w:bookmarkStart w:id="1387" w:name="_Toc441142006"/>
      <w:bookmarkStart w:id="1388" w:name="T1_3_6_1_4_1_19376_1_5_3_1_3_29"/>
      <w:r w:rsidRPr="00040E48">
        <w:rPr>
          <w:noProof w:val="0"/>
          <w:lang w:val="en-US"/>
        </w:rPr>
        <w:t>Hospital Studies Summary Section 1.3.6.1.4.1.19376.1.5.3.1.3.29</w:t>
      </w:r>
      <w:bookmarkEnd w:id="1386"/>
      <w:bookmarkEnd w:id="138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9E67E45"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1388"/>
          <w:p w14:paraId="3E1C7506"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4C237E0" w14:textId="77777777" w:rsidR="006E110A" w:rsidRPr="00040E48" w:rsidRDefault="006E110A">
            <w:pPr>
              <w:pStyle w:val="TableEntry"/>
              <w:rPr>
                <w:noProof w:val="0"/>
              </w:rPr>
            </w:pPr>
            <w:r w:rsidRPr="00040E48">
              <w:rPr>
                <w:noProof w:val="0"/>
              </w:rPr>
              <w:t xml:space="preserve">1.3.6.1.4.1.19376.1.5.3.1.3.29 </w:t>
            </w:r>
          </w:p>
        </w:tc>
      </w:tr>
      <w:tr w:rsidR="006E110A" w:rsidRPr="00040E48" w14:paraId="7D8DC3C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A86D423"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1852FF6" w14:textId="77777777" w:rsidR="006E110A" w:rsidRPr="00040E48" w:rsidRDefault="006E110A">
            <w:pPr>
              <w:pStyle w:val="TableEntry"/>
              <w:rPr>
                <w:noProof w:val="0"/>
              </w:rPr>
            </w:pPr>
            <w:r w:rsidRPr="00040E48">
              <w:rPr>
                <w:noProof w:val="0"/>
              </w:rPr>
              <w:t xml:space="preserve">The hospital studies summary section shall contain a narrative description of the relevant diagnostic procedures the patient received during the hospital admission. </w:t>
            </w:r>
          </w:p>
        </w:tc>
      </w:tr>
      <w:tr w:rsidR="006E110A" w:rsidRPr="00040E48" w14:paraId="4C895D6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29BF00C"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354DEE3"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9F7A533" w14:textId="77777777" w:rsidR="006E110A" w:rsidRPr="00040E48" w:rsidRDefault="006E110A">
            <w:pPr>
              <w:pStyle w:val="TableEntryHeader"/>
              <w:rPr>
                <w:noProof w:val="0"/>
              </w:rPr>
            </w:pPr>
            <w:r w:rsidRPr="00040E48">
              <w:rPr>
                <w:noProof w:val="0"/>
              </w:rPr>
              <w:t xml:space="preserve">Description </w:t>
            </w:r>
          </w:p>
        </w:tc>
      </w:tr>
      <w:tr w:rsidR="006E110A" w:rsidRPr="00040E48" w14:paraId="1C4D23E2"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CD059DC" w14:textId="77777777" w:rsidR="006E110A" w:rsidRPr="00040E48" w:rsidRDefault="006E110A">
            <w:pPr>
              <w:pStyle w:val="TableEntry"/>
              <w:rPr>
                <w:noProof w:val="0"/>
              </w:rPr>
            </w:pPr>
            <w:r w:rsidRPr="00040E48">
              <w:rPr>
                <w:noProof w:val="0"/>
              </w:rPr>
              <w:t xml:space="preserve">11493-4 </w:t>
            </w:r>
          </w:p>
        </w:tc>
        <w:tc>
          <w:tcPr>
            <w:tcW w:w="0" w:type="auto"/>
            <w:tcBorders>
              <w:top w:val="single" w:sz="6" w:space="0" w:color="000000"/>
              <w:left w:val="single" w:sz="6" w:space="0" w:color="000000"/>
              <w:bottom w:val="single" w:sz="6" w:space="0" w:color="000000"/>
              <w:right w:val="single" w:sz="6" w:space="0" w:color="000000"/>
            </w:tcBorders>
            <w:vAlign w:val="center"/>
          </w:tcPr>
          <w:p w14:paraId="70141DEB"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ECCA7C6" w14:textId="77777777" w:rsidR="006E110A" w:rsidRPr="00040E48" w:rsidRDefault="006E110A">
            <w:pPr>
              <w:pStyle w:val="TableEntry"/>
              <w:rPr>
                <w:noProof w:val="0"/>
              </w:rPr>
            </w:pPr>
            <w:r w:rsidRPr="00040E48">
              <w:rPr>
                <w:noProof w:val="0"/>
              </w:rPr>
              <w:t xml:space="preserve">HOSPITAL DISCHARGE STUDIES SUMMARY </w:t>
            </w:r>
          </w:p>
        </w:tc>
      </w:tr>
    </w:tbl>
    <w:p w14:paraId="56665D7B" w14:textId="77777777" w:rsidR="006E110A" w:rsidRPr="00040E48" w:rsidRDefault="006E110A">
      <w:pPr>
        <w:pStyle w:val="BodyText"/>
        <w:rPr>
          <w:noProof w:val="0"/>
        </w:rPr>
      </w:pPr>
    </w:p>
    <w:p w14:paraId="301D235B" w14:textId="77777777" w:rsidR="006E110A" w:rsidRPr="00040E48" w:rsidRDefault="006E110A">
      <w:pPr>
        <w:pStyle w:val="XMLFragment"/>
        <w:rPr>
          <w:noProof w:val="0"/>
        </w:rPr>
      </w:pPr>
      <w:r w:rsidRPr="00040E48">
        <w:rPr>
          <w:noProof w:val="0"/>
        </w:rPr>
        <w:t>&lt;component&gt;</w:t>
      </w:r>
    </w:p>
    <w:p w14:paraId="68E23492" w14:textId="77777777" w:rsidR="006E110A" w:rsidRPr="00040E48" w:rsidRDefault="006E110A">
      <w:pPr>
        <w:pStyle w:val="XMLFragment"/>
        <w:rPr>
          <w:noProof w:val="0"/>
        </w:rPr>
      </w:pPr>
      <w:r w:rsidRPr="00040E48">
        <w:rPr>
          <w:noProof w:val="0"/>
        </w:rPr>
        <w:t xml:space="preserve">  &lt;section&gt;</w:t>
      </w:r>
    </w:p>
    <w:p w14:paraId="4907AF10" w14:textId="77777777" w:rsidR="006E110A" w:rsidRPr="00040E48" w:rsidRDefault="006E110A">
      <w:pPr>
        <w:pStyle w:val="XMLFragment"/>
        <w:rPr>
          <w:noProof w:val="0"/>
        </w:rPr>
      </w:pPr>
      <w:r w:rsidRPr="00040E48">
        <w:rPr>
          <w:noProof w:val="0"/>
        </w:rPr>
        <w:t xml:space="preserve">    &lt;templateId root='1.3.6.1.4.1.19376.1.5.3.1.3.29'/&gt;</w:t>
      </w:r>
    </w:p>
    <w:p w14:paraId="46D3D37A" w14:textId="77777777" w:rsidR="006E110A" w:rsidRPr="00040E48" w:rsidRDefault="006E110A">
      <w:pPr>
        <w:pStyle w:val="XMLFragment"/>
        <w:rPr>
          <w:noProof w:val="0"/>
        </w:rPr>
      </w:pPr>
      <w:r w:rsidRPr="00040E48">
        <w:rPr>
          <w:noProof w:val="0"/>
        </w:rPr>
        <w:t xml:space="preserve">    &lt;id root=' ' extension=' '/&gt;</w:t>
      </w:r>
    </w:p>
    <w:p w14:paraId="4764C0EB" w14:textId="77777777" w:rsidR="006E110A" w:rsidRPr="00040E48" w:rsidRDefault="006E110A">
      <w:pPr>
        <w:pStyle w:val="XMLFragment"/>
        <w:rPr>
          <w:noProof w:val="0"/>
        </w:rPr>
      </w:pPr>
      <w:r w:rsidRPr="00040E48">
        <w:rPr>
          <w:noProof w:val="0"/>
        </w:rPr>
        <w:t xml:space="preserve">    &lt;code code='11493-4' displayName='HOSPITAL DISCHARGE STUDIES SUMMARY'</w:t>
      </w:r>
    </w:p>
    <w:p w14:paraId="7F49C9CA" w14:textId="77777777" w:rsidR="006E110A" w:rsidRPr="00040E48" w:rsidRDefault="006E110A">
      <w:pPr>
        <w:pStyle w:val="XMLFragment"/>
        <w:rPr>
          <w:noProof w:val="0"/>
        </w:rPr>
      </w:pPr>
      <w:r w:rsidRPr="00040E48">
        <w:rPr>
          <w:noProof w:val="0"/>
        </w:rPr>
        <w:t xml:space="preserve">      codeSystem='2.16.840.1.113883.6.1' codeSystemName='LOINC'/&gt;</w:t>
      </w:r>
    </w:p>
    <w:p w14:paraId="4CCF4318" w14:textId="77777777" w:rsidR="006E110A" w:rsidRPr="00040E48" w:rsidRDefault="006E110A">
      <w:pPr>
        <w:pStyle w:val="XMLFragment"/>
        <w:rPr>
          <w:noProof w:val="0"/>
        </w:rPr>
      </w:pPr>
      <w:r w:rsidRPr="00040E48">
        <w:rPr>
          <w:noProof w:val="0"/>
        </w:rPr>
        <w:t xml:space="preserve">    &lt;text&gt;</w:t>
      </w:r>
    </w:p>
    <w:p w14:paraId="464DBB2C"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F125D74" w14:textId="77777777" w:rsidR="006E110A" w:rsidRPr="00040E48" w:rsidRDefault="006E110A">
      <w:pPr>
        <w:pStyle w:val="XMLFragment"/>
        <w:rPr>
          <w:noProof w:val="0"/>
        </w:rPr>
      </w:pPr>
      <w:r w:rsidRPr="00040E48">
        <w:rPr>
          <w:noProof w:val="0"/>
        </w:rPr>
        <w:t xml:space="preserve">    &lt;/text&gt;  </w:t>
      </w:r>
    </w:p>
    <w:p w14:paraId="6E97F624" w14:textId="77777777" w:rsidR="006E110A" w:rsidRPr="00040E48" w:rsidRDefault="006E110A">
      <w:pPr>
        <w:pStyle w:val="XMLFragment"/>
        <w:rPr>
          <w:noProof w:val="0"/>
        </w:rPr>
      </w:pPr>
      <w:r w:rsidRPr="00040E48">
        <w:rPr>
          <w:noProof w:val="0"/>
        </w:rPr>
        <w:t xml:space="preserve">       </w:t>
      </w:r>
    </w:p>
    <w:p w14:paraId="56CABC76" w14:textId="77777777" w:rsidR="006E110A" w:rsidRPr="00040E48" w:rsidRDefault="006E110A">
      <w:pPr>
        <w:pStyle w:val="XMLFragment"/>
        <w:rPr>
          <w:noProof w:val="0"/>
        </w:rPr>
      </w:pPr>
      <w:r w:rsidRPr="00040E48">
        <w:rPr>
          <w:noProof w:val="0"/>
        </w:rPr>
        <w:t xml:space="preserve">  &lt;/section&gt;</w:t>
      </w:r>
    </w:p>
    <w:p w14:paraId="3AACDE99" w14:textId="77777777" w:rsidR="006E110A" w:rsidRPr="00040E48" w:rsidRDefault="006E110A">
      <w:pPr>
        <w:pStyle w:val="XMLFragment"/>
        <w:rPr>
          <w:noProof w:val="0"/>
        </w:rPr>
      </w:pPr>
      <w:r w:rsidRPr="00040E48">
        <w:rPr>
          <w:noProof w:val="0"/>
        </w:rPr>
        <w:t>&lt;/component&gt;</w:t>
      </w:r>
    </w:p>
    <w:p w14:paraId="14E4645C" w14:textId="77777777" w:rsidR="006E110A" w:rsidRPr="00040E48" w:rsidRDefault="006E110A">
      <w:pPr>
        <w:pStyle w:val="FigureTitle"/>
        <w:rPr>
          <w:noProof w:val="0"/>
        </w:rPr>
      </w:pPr>
      <w:r w:rsidRPr="00040E48">
        <w:rPr>
          <w:noProof w:val="0"/>
        </w:rPr>
        <w:t xml:space="preserve">Figure </w:t>
      </w:r>
      <w:r w:rsidR="004B0642" w:rsidRPr="00040E48">
        <w:rPr>
          <w:noProof w:val="0"/>
        </w:rPr>
        <w:t>6.3.3.5.3</w:t>
      </w:r>
      <w:r w:rsidR="0063221E" w:rsidRPr="00040E48">
        <w:rPr>
          <w:noProof w:val="0"/>
        </w:rPr>
        <w:t>-1:</w:t>
      </w:r>
      <w:r w:rsidR="004B0642" w:rsidRPr="00040E48">
        <w:rPr>
          <w:noProof w:val="0"/>
        </w:rPr>
        <w:t xml:space="preserve"> </w:t>
      </w:r>
      <w:r w:rsidRPr="00040E48">
        <w:rPr>
          <w:noProof w:val="0"/>
        </w:rPr>
        <w:t>Sample Hospital Studies Summary Section</w:t>
      </w:r>
    </w:p>
    <w:p w14:paraId="18EAC98F" w14:textId="77777777" w:rsidR="006E110A" w:rsidRPr="00040E48" w:rsidRDefault="006E110A">
      <w:pPr>
        <w:pStyle w:val="Heading6"/>
        <w:rPr>
          <w:noProof w:val="0"/>
        </w:rPr>
      </w:pPr>
      <w:bookmarkStart w:id="1389" w:name="T1_3_6_1_4_1_19376_1_5_3_1_3_30"/>
      <w:r w:rsidRPr="00040E48">
        <w:rPr>
          <w:noProof w:val="0"/>
        </w:rPr>
        <w:t>Coded Hospital Studies Summary Section 1.3.6.1.4.1.19376.1.5.3.1.3.30</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60"/>
        <w:gridCol w:w="906"/>
        <w:gridCol w:w="5578"/>
      </w:tblGrid>
      <w:tr w:rsidR="006E110A" w:rsidRPr="00040E48" w14:paraId="78524C3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1389"/>
          <w:p w14:paraId="024325E8"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511D62C" w14:textId="77777777" w:rsidR="006E110A" w:rsidRPr="00040E48" w:rsidRDefault="006E110A">
            <w:pPr>
              <w:pStyle w:val="TableEntry"/>
              <w:rPr>
                <w:noProof w:val="0"/>
              </w:rPr>
            </w:pPr>
            <w:r w:rsidRPr="00040E48">
              <w:rPr>
                <w:noProof w:val="0"/>
              </w:rPr>
              <w:t xml:space="preserve">1.3.6.1.4.1.19376.1.5.3.1.3.30 </w:t>
            </w:r>
          </w:p>
        </w:tc>
      </w:tr>
      <w:tr w:rsidR="006E110A" w:rsidRPr="00040E48" w14:paraId="5479BC01"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8430951" w14:textId="77777777" w:rsidR="006E110A" w:rsidRPr="00040E48" w:rsidRDefault="006E110A">
            <w:pPr>
              <w:pStyle w:val="TableEntryHeader"/>
              <w:rPr>
                <w:noProof w:val="0"/>
              </w:rPr>
            </w:pPr>
            <w:r w:rsidRPr="00040E48">
              <w:rPr>
                <w:noProof w:val="0"/>
              </w:rPr>
              <w:lastRenderedPageBreak/>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0EC91D67" w14:textId="77777777" w:rsidR="006E110A" w:rsidRPr="00040E48" w:rsidRDefault="00FF2B1E">
            <w:pPr>
              <w:pStyle w:val="TableEntry"/>
              <w:rPr>
                <w:noProof w:val="0"/>
              </w:rPr>
            </w:pPr>
            <w:hyperlink w:anchor="T1_3_6_1_4_1_19376_1_5_3_1_3_29" w:tooltip="1.3.6.1.4.1.19376.1.5.3.1.3.29" w:history="1">
              <w:r w:rsidR="006E110A" w:rsidRPr="00040E48">
                <w:rPr>
                  <w:rStyle w:val="Hyperlink"/>
                  <w:noProof w:val="0"/>
                </w:rPr>
                <w:t>Hospital Studies Summary</w:t>
              </w:r>
            </w:hyperlink>
            <w:r w:rsidR="006E110A" w:rsidRPr="00040E48">
              <w:rPr>
                <w:noProof w:val="0"/>
              </w:rPr>
              <w:t xml:space="preserve"> (1.3.6.1.4.1.19376.1.5.3.1.3.29) </w:t>
            </w:r>
          </w:p>
        </w:tc>
      </w:tr>
      <w:tr w:rsidR="006E110A" w:rsidRPr="00040E48" w14:paraId="39AEDAAB"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D2E460F"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342832B" w14:textId="77777777" w:rsidR="006E110A" w:rsidRPr="00040E48" w:rsidRDefault="006E110A">
            <w:pPr>
              <w:pStyle w:val="TableEntry"/>
              <w:rPr>
                <w:noProof w:val="0"/>
              </w:rPr>
            </w:pPr>
            <w:r w:rsidRPr="00040E48">
              <w:rPr>
                <w:noProof w:val="0"/>
              </w:rPr>
              <w:t xml:space="preserve">The hospital studies summary section shall include entries for diagnostic procedures and references to procedure reports when known as described in the Entry Content Modules. </w:t>
            </w:r>
          </w:p>
        </w:tc>
      </w:tr>
      <w:tr w:rsidR="006E110A" w:rsidRPr="00040E48" w14:paraId="7DA12CA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407A7FE"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4C474E5" w14:textId="77777777" w:rsidR="006E110A" w:rsidRPr="00040E48" w:rsidRDefault="006E110A">
            <w:pPr>
              <w:pStyle w:val="TableEntryHeader"/>
              <w:rPr>
                <w:noProof w:val="0"/>
              </w:rPr>
            </w:pPr>
            <w:r w:rsidRPr="00040E48">
              <w:rPr>
                <w:noProof w:val="0"/>
              </w:rPr>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FC542D1" w14:textId="77777777" w:rsidR="006E110A" w:rsidRPr="00040E48" w:rsidRDefault="006E110A">
            <w:pPr>
              <w:pStyle w:val="TableEntryHeader"/>
              <w:rPr>
                <w:noProof w:val="0"/>
              </w:rPr>
            </w:pPr>
            <w:r w:rsidRPr="00040E48">
              <w:rPr>
                <w:noProof w:val="0"/>
              </w:rPr>
              <w:t xml:space="preserve">Description </w:t>
            </w:r>
          </w:p>
        </w:tc>
      </w:tr>
      <w:tr w:rsidR="006E110A" w:rsidRPr="00040E48" w14:paraId="54F61FC1"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B3B160E" w14:textId="77777777" w:rsidR="006E110A" w:rsidRPr="00040E48" w:rsidRDefault="006E110A">
            <w:pPr>
              <w:pStyle w:val="TableEntry"/>
              <w:rPr>
                <w:noProof w:val="0"/>
              </w:rPr>
            </w:pPr>
            <w:r w:rsidRPr="00040E48">
              <w:rPr>
                <w:noProof w:val="0"/>
              </w:rPr>
              <w:t xml:space="preserve">11493-4 </w:t>
            </w:r>
          </w:p>
        </w:tc>
        <w:tc>
          <w:tcPr>
            <w:tcW w:w="500" w:type="pct"/>
            <w:tcBorders>
              <w:top w:val="single" w:sz="6" w:space="0" w:color="000000"/>
              <w:left w:val="single" w:sz="6" w:space="0" w:color="000000"/>
              <w:bottom w:val="single" w:sz="6" w:space="0" w:color="000000"/>
              <w:right w:val="single" w:sz="6" w:space="0" w:color="000000"/>
            </w:tcBorders>
            <w:vAlign w:val="center"/>
          </w:tcPr>
          <w:p w14:paraId="14C9D5A7" w14:textId="77777777" w:rsidR="006E110A" w:rsidRPr="00040E48" w:rsidRDefault="006E110A">
            <w:pPr>
              <w:pStyle w:val="TableEntry"/>
              <w:rPr>
                <w:noProof w:val="0"/>
              </w:rPr>
            </w:pPr>
            <w:r w:rsidRPr="00040E48">
              <w:rPr>
                <w:noProof w:val="0"/>
              </w:rPr>
              <w:t xml:space="preserve">R </w:t>
            </w:r>
          </w:p>
        </w:tc>
        <w:tc>
          <w:tcPr>
            <w:tcW w:w="3000" w:type="pct"/>
            <w:tcBorders>
              <w:top w:val="single" w:sz="6" w:space="0" w:color="000000"/>
              <w:left w:val="single" w:sz="6" w:space="0" w:color="000000"/>
              <w:bottom w:val="single" w:sz="6" w:space="0" w:color="000000"/>
              <w:right w:val="single" w:sz="6" w:space="0" w:color="000000"/>
            </w:tcBorders>
            <w:vAlign w:val="center"/>
          </w:tcPr>
          <w:p w14:paraId="1E1634D9" w14:textId="77777777" w:rsidR="006E110A" w:rsidRPr="00040E48" w:rsidRDefault="006E110A">
            <w:pPr>
              <w:pStyle w:val="TableEntry"/>
              <w:rPr>
                <w:noProof w:val="0"/>
              </w:rPr>
            </w:pPr>
            <w:r w:rsidRPr="00040E48">
              <w:rPr>
                <w:noProof w:val="0"/>
              </w:rPr>
              <w:t xml:space="preserve">HOSPITAL DISCHARGE STUDIES SUMMARY </w:t>
            </w:r>
          </w:p>
        </w:tc>
      </w:tr>
      <w:tr w:rsidR="006E110A" w:rsidRPr="00040E48" w14:paraId="4CEBF2A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12D0E6D"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88F20DF" w14:textId="77777777" w:rsidR="006E110A" w:rsidRPr="00040E48" w:rsidRDefault="006E110A">
            <w:pPr>
              <w:pStyle w:val="TableEntryHeader"/>
              <w:rPr>
                <w:noProof w:val="0"/>
              </w:rPr>
            </w:pPr>
            <w:r w:rsidRPr="00040E48">
              <w:rPr>
                <w:noProof w:val="0"/>
              </w:rPr>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5ECEA78" w14:textId="77777777" w:rsidR="006E110A" w:rsidRPr="00040E48" w:rsidRDefault="006E110A">
            <w:pPr>
              <w:pStyle w:val="TableEntryHeader"/>
              <w:rPr>
                <w:noProof w:val="0"/>
              </w:rPr>
            </w:pPr>
            <w:r w:rsidRPr="00040E48">
              <w:rPr>
                <w:noProof w:val="0"/>
              </w:rPr>
              <w:t xml:space="preserve">Description </w:t>
            </w:r>
          </w:p>
        </w:tc>
      </w:tr>
      <w:tr w:rsidR="006E110A" w:rsidRPr="00040E48" w14:paraId="43FE3C44"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2C8000E" w14:textId="73EBC10C" w:rsidR="006E110A" w:rsidRPr="00040E48" w:rsidRDefault="006E110A">
            <w:pPr>
              <w:pStyle w:val="TableEntry"/>
              <w:rPr>
                <w:noProof w:val="0"/>
              </w:rPr>
            </w:pPr>
            <w:r w:rsidRPr="00040E48">
              <w:rPr>
                <w:noProof w:val="0"/>
              </w:rPr>
              <w:t>1.3.6.1.4.1.19376.1.5.3.1.4.1</w:t>
            </w:r>
            <w:commentRangeStart w:id="1390"/>
            <w:ins w:id="1391" w:author="Michael Clifton" w:date="2018-11-14T12:07:00Z">
              <w:r w:rsidR="0043677D">
                <w:rPr>
                  <w:noProof w:val="0"/>
                </w:rPr>
                <w:t>9</w:t>
              </w:r>
            </w:ins>
            <w:del w:id="1392" w:author="Michael Clifton" w:date="2018-11-14T12:07:00Z">
              <w:r w:rsidRPr="00040E48" w:rsidDel="0043677D">
                <w:rPr>
                  <w:noProof w:val="0"/>
                </w:rPr>
                <w:delText>6</w:delText>
              </w:r>
            </w:del>
            <w:commentRangeEnd w:id="1390"/>
            <w:r w:rsidR="0043677D">
              <w:rPr>
                <w:rStyle w:val="CommentReference"/>
                <w:noProof w:val="0"/>
              </w:rPr>
              <w:commentReference w:id="1390"/>
            </w:r>
            <w:r w:rsidRPr="00040E48">
              <w:rPr>
                <w:noProof w:val="0"/>
              </w:rPr>
              <w:t xml:space="preserve"> </w:t>
            </w:r>
          </w:p>
        </w:tc>
        <w:tc>
          <w:tcPr>
            <w:tcW w:w="500" w:type="pct"/>
            <w:tcBorders>
              <w:top w:val="single" w:sz="6" w:space="0" w:color="000000"/>
              <w:left w:val="single" w:sz="6" w:space="0" w:color="000000"/>
              <w:bottom w:val="single" w:sz="6" w:space="0" w:color="000000"/>
              <w:right w:val="single" w:sz="6" w:space="0" w:color="000000"/>
            </w:tcBorders>
            <w:vAlign w:val="center"/>
          </w:tcPr>
          <w:p w14:paraId="1DB6CC57" w14:textId="77777777" w:rsidR="006E110A" w:rsidRPr="00040E48" w:rsidRDefault="006E110A">
            <w:pPr>
              <w:pStyle w:val="TableEntry"/>
              <w:rPr>
                <w:noProof w:val="0"/>
              </w:rPr>
            </w:pPr>
            <w:r w:rsidRPr="00040E48">
              <w:rPr>
                <w:noProof w:val="0"/>
              </w:rPr>
              <w:t xml:space="preserve">R </w:t>
            </w:r>
          </w:p>
        </w:tc>
        <w:tc>
          <w:tcPr>
            <w:tcW w:w="3000" w:type="pct"/>
            <w:tcBorders>
              <w:top w:val="single" w:sz="6" w:space="0" w:color="000000"/>
              <w:left w:val="single" w:sz="6" w:space="0" w:color="000000"/>
              <w:bottom w:val="single" w:sz="6" w:space="0" w:color="000000"/>
              <w:right w:val="single" w:sz="6" w:space="0" w:color="000000"/>
            </w:tcBorders>
            <w:vAlign w:val="center"/>
          </w:tcPr>
          <w:p w14:paraId="08C9E260" w14:textId="77777777" w:rsidR="006E110A" w:rsidRPr="00040E48" w:rsidRDefault="00FF2B1E">
            <w:pPr>
              <w:pStyle w:val="TableEntry"/>
              <w:rPr>
                <w:noProof w:val="0"/>
              </w:rPr>
            </w:pPr>
            <w:hyperlink w:anchor="T1_3_6_1_4_1_19376_1_5_3_1_4_16" w:tooltip="1.3.6.1.4.1.19376.1.5.3.1.4.16" w:history="1">
              <w:r w:rsidR="006E110A" w:rsidRPr="00040E48">
                <w:rPr>
                  <w:rStyle w:val="Hyperlink"/>
                  <w:noProof w:val="0"/>
                </w:rPr>
                <w:t>Procedure Entry</w:t>
              </w:r>
            </w:hyperlink>
            <w:r w:rsidR="006E110A" w:rsidRPr="00040E48">
              <w:rPr>
                <w:noProof w:val="0"/>
              </w:rPr>
              <w:t xml:space="preserve"> </w:t>
            </w:r>
          </w:p>
        </w:tc>
      </w:tr>
      <w:tr w:rsidR="006E110A" w:rsidRPr="00040E48" w14:paraId="2E73C1D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B5AC9CF" w14:textId="77777777" w:rsidR="006E110A" w:rsidRPr="00040E48" w:rsidRDefault="006E110A">
            <w:pPr>
              <w:pStyle w:val="TableEntry"/>
              <w:rPr>
                <w:noProof w:val="0"/>
              </w:rPr>
            </w:pPr>
            <w:r w:rsidRPr="00040E48">
              <w:rPr>
                <w:noProof w:val="0"/>
              </w:rPr>
              <w:t xml:space="preserve">1.3.6.1.4.1.19376.1.5.3.1.4.4 </w:t>
            </w:r>
          </w:p>
        </w:tc>
        <w:tc>
          <w:tcPr>
            <w:tcW w:w="500" w:type="pct"/>
            <w:tcBorders>
              <w:top w:val="single" w:sz="6" w:space="0" w:color="000000"/>
              <w:left w:val="single" w:sz="6" w:space="0" w:color="000000"/>
              <w:bottom w:val="single" w:sz="6" w:space="0" w:color="000000"/>
              <w:right w:val="single" w:sz="6" w:space="0" w:color="000000"/>
            </w:tcBorders>
            <w:vAlign w:val="center"/>
          </w:tcPr>
          <w:p w14:paraId="34FCBA28" w14:textId="77777777" w:rsidR="006E110A" w:rsidRPr="00040E48" w:rsidRDefault="006E110A">
            <w:pPr>
              <w:pStyle w:val="TableEntry"/>
              <w:rPr>
                <w:noProof w:val="0"/>
              </w:rPr>
            </w:pPr>
            <w:r w:rsidRPr="00040E48">
              <w:rPr>
                <w:noProof w:val="0"/>
              </w:rPr>
              <w:t xml:space="preserve">R2 </w:t>
            </w:r>
          </w:p>
        </w:tc>
        <w:tc>
          <w:tcPr>
            <w:tcW w:w="3000" w:type="pct"/>
            <w:tcBorders>
              <w:top w:val="single" w:sz="6" w:space="0" w:color="000000"/>
              <w:left w:val="single" w:sz="6" w:space="0" w:color="000000"/>
              <w:bottom w:val="single" w:sz="6" w:space="0" w:color="000000"/>
              <w:right w:val="single" w:sz="6" w:space="0" w:color="000000"/>
            </w:tcBorders>
            <w:vAlign w:val="center"/>
          </w:tcPr>
          <w:p w14:paraId="5E7E4D99" w14:textId="77777777" w:rsidR="006E110A" w:rsidRPr="00040E48" w:rsidRDefault="00FF2B1E">
            <w:pPr>
              <w:pStyle w:val="TableEntry"/>
              <w:rPr>
                <w:noProof w:val="0"/>
              </w:rPr>
            </w:pPr>
            <w:hyperlink w:anchor="T1_3_6_1_4_1_19376_1_5_3_1_4_4" w:tooltip="1.3.6.1.4.1.19376.1.5.3.1.4.4" w:history="1">
              <w:r w:rsidR="006E110A" w:rsidRPr="00040E48">
                <w:rPr>
                  <w:rStyle w:val="Hyperlink"/>
                  <w:noProof w:val="0"/>
                </w:rPr>
                <w:t>References Entry</w:t>
              </w:r>
            </w:hyperlink>
            <w:r w:rsidR="006E110A" w:rsidRPr="00040E48">
              <w:rPr>
                <w:noProof w:val="0"/>
              </w:rPr>
              <w:t xml:space="preserve"> </w:t>
            </w:r>
          </w:p>
        </w:tc>
      </w:tr>
    </w:tbl>
    <w:p w14:paraId="29E05E73" w14:textId="77777777" w:rsidR="006E110A" w:rsidRPr="00040E48" w:rsidRDefault="006E110A">
      <w:pPr>
        <w:pStyle w:val="BodyText"/>
        <w:rPr>
          <w:noProof w:val="0"/>
        </w:rPr>
      </w:pPr>
    </w:p>
    <w:p w14:paraId="1F943998" w14:textId="77777777" w:rsidR="006E110A" w:rsidRPr="00040E48" w:rsidRDefault="006E110A">
      <w:pPr>
        <w:pStyle w:val="Heading7"/>
        <w:rPr>
          <w:noProof w:val="0"/>
        </w:rPr>
      </w:pPr>
      <w:r w:rsidRPr="00040E48">
        <w:rPr>
          <w:noProof w:val="0"/>
        </w:rPr>
        <w:t xml:space="preserve">Parent Template </w:t>
      </w:r>
    </w:p>
    <w:p w14:paraId="14725191" w14:textId="77777777" w:rsidR="006E110A" w:rsidRPr="00040E48" w:rsidRDefault="006E110A">
      <w:pPr>
        <w:pStyle w:val="BodyText"/>
        <w:rPr>
          <w:noProof w:val="0"/>
        </w:rPr>
      </w:pPr>
      <w:r w:rsidRPr="00040E48">
        <w:rPr>
          <w:noProof w:val="0"/>
        </w:rPr>
        <w:t xml:space="preserve">The parent of this template is </w:t>
      </w:r>
      <w:hyperlink w:anchor="T1_3_6_1_4_1_19376_1_5_3_1_3_29" w:tooltip="1.3.6.1.4.1.19376.1.5.3.1.3.29" w:history="1">
        <w:r w:rsidRPr="00040E48">
          <w:rPr>
            <w:rStyle w:val="Hyperlink"/>
            <w:noProof w:val="0"/>
          </w:rPr>
          <w:t>Hospital Studies Summary</w:t>
        </w:r>
      </w:hyperlink>
      <w:r w:rsidRPr="00040E48">
        <w:rPr>
          <w:noProof w:val="0"/>
        </w:rPr>
        <w:t xml:space="preserve">. </w:t>
      </w:r>
    </w:p>
    <w:p w14:paraId="00AFD6E3" w14:textId="77777777" w:rsidR="006E110A" w:rsidRPr="00F331FC" w:rsidRDefault="006E110A">
      <w:pPr>
        <w:pStyle w:val="XMLFragment"/>
        <w:rPr>
          <w:noProof w:val="0"/>
          <w:lang w:val="nl-NL"/>
          <w:rPrChange w:id="1393" w:author="Michael Clifton" w:date="2018-10-11T10:12:00Z">
            <w:rPr>
              <w:noProof w:val="0"/>
            </w:rPr>
          </w:rPrChange>
        </w:rPr>
      </w:pPr>
      <w:r w:rsidRPr="00F331FC">
        <w:rPr>
          <w:noProof w:val="0"/>
          <w:lang w:val="nl-NL"/>
          <w:rPrChange w:id="1394" w:author="Michael Clifton" w:date="2018-10-11T10:12:00Z">
            <w:rPr>
              <w:noProof w:val="0"/>
            </w:rPr>
          </w:rPrChange>
        </w:rPr>
        <w:t>&lt;component&gt;</w:t>
      </w:r>
    </w:p>
    <w:p w14:paraId="74D36035" w14:textId="77777777" w:rsidR="006E110A" w:rsidRPr="00F331FC" w:rsidRDefault="006E110A">
      <w:pPr>
        <w:pStyle w:val="XMLFragment"/>
        <w:rPr>
          <w:noProof w:val="0"/>
          <w:lang w:val="nl-NL"/>
          <w:rPrChange w:id="1395" w:author="Michael Clifton" w:date="2018-10-11T10:12:00Z">
            <w:rPr>
              <w:noProof w:val="0"/>
            </w:rPr>
          </w:rPrChange>
        </w:rPr>
      </w:pPr>
      <w:r w:rsidRPr="00F331FC">
        <w:rPr>
          <w:noProof w:val="0"/>
          <w:lang w:val="nl-NL"/>
          <w:rPrChange w:id="1396" w:author="Michael Clifton" w:date="2018-10-11T10:12:00Z">
            <w:rPr>
              <w:noProof w:val="0"/>
            </w:rPr>
          </w:rPrChange>
        </w:rPr>
        <w:t xml:space="preserve">  &lt;section&gt;</w:t>
      </w:r>
      <w:r w:rsidRPr="00F331FC">
        <w:rPr>
          <w:noProof w:val="0"/>
          <w:lang w:val="nl-NL"/>
          <w:rPrChange w:id="1397" w:author="Michael Clifton" w:date="2018-10-11T10:12:00Z">
            <w:rPr>
              <w:noProof w:val="0"/>
            </w:rPr>
          </w:rPrChange>
        </w:rPr>
        <w:br/>
        <w:t xml:space="preserve">    &lt;templateId root='1.3.6.1.4.1.19376.1.5.3.1.3.29'/&gt;</w:t>
      </w:r>
    </w:p>
    <w:p w14:paraId="6C1ED5BA" w14:textId="77777777" w:rsidR="006E110A" w:rsidRPr="00F331FC" w:rsidRDefault="006E110A">
      <w:pPr>
        <w:pStyle w:val="XMLFragment"/>
        <w:rPr>
          <w:noProof w:val="0"/>
          <w:lang w:val="nl-NL"/>
          <w:rPrChange w:id="1398" w:author="Michael Clifton" w:date="2018-10-11T10:12:00Z">
            <w:rPr>
              <w:noProof w:val="0"/>
            </w:rPr>
          </w:rPrChange>
        </w:rPr>
      </w:pPr>
      <w:r w:rsidRPr="00F331FC">
        <w:rPr>
          <w:noProof w:val="0"/>
          <w:lang w:val="nl-NL"/>
          <w:rPrChange w:id="1399" w:author="Michael Clifton" w:date="2018-10-11T10:12:00Z">
            <w:rPr>
              <w:noProof w:val="0"/>
            </w:rPr>
          </w:rPrChange>
        </w:rPr>
        <w:t xml:space="preserve">    &lt;templateId root='1.3.6.1.4.1.19376.1.5.3.1.3.30'/&gt;</w:t>
      </w:r>
    </w:p>
    <w:p w14:paraId="75FA2B57" w14:textId="77777777" w:rsidR="006E110A" w:rsidRPr="00040E48" w:rsidRDefault="006E110A">
      <w:pPr>
        <w:pStyle w:val="XMLFragment"/>
        <w:rPr>
          <w:noProof w:val="0"/>
        </w:rPr>
      </w:pPr>
      <w:r w:rsidRPr="00F331FC">
        <w:rPr>
          <w:noProof w:val="0"/>
          <w:lang w:val="nl-NL"/>
          <w:rPrChange w:id="1400" w:author="Michael Clifton" w:date="2018-10-11T10:12:00Z">
            <w:rPr>
              <w:noProof w:val="0"/>
            </w:rPr>
          </w:rPrChange>
        </w:rPr>
        <w:t xml:space="preserve">    </w:t>
      </w:r>
      <w:r w:rsidRPr="00040E48">
        <w:rPr>
          <w:noProof w:val="0"/>
        </w:rPr>
        <w:t>&lt;id root=' ' extension=' '/&gt;</w:t>
      </w:r>
    </w:p>
    <w:p w14:paraId="195DA2AB" w14:textId="77777777" w:rsidR="006E110A" w:rsidRPr="00040E48" w:rsidRDefault="006E110A">
      <w:pPr>
        <w:pStyle w:val="XMLFragment"/>
        <w:rPr>
          <w:noProof w:val="0"/>
        </w:rPr>
      </w:pPr>
      <w:r w:rsidRPr="00040E48">
        <w:rPr>
          <w:noProof w:val="0"/>
        </w:rPr>
        <w:t xml:space="preserve">    &lt;code code='11493-4' displayName='HOSPITAL DISCHARGE STUDIES SUMMARY'</w:t>
      </w:r>
    </w:p>
    <w:p w14:paraId="3836298D" w14:textId="77777777" w:rsidR="006E110A" w:rsidRPr="00040E48" w:rsidRDefault="006E110A">
      <w:pPr>
        <w:pStyle w:val="XMLFragment"/>
        <w:rPr>
          <w:noProof w:val="0"/>
        </w:rPr>
      </w:pPr>
      <w:r w:rsidRPr="00040E48">
        <w:rPr>
          <w:noProof w:val="0"/>
        </w:rPr>
        <w:t xml:space="preserve">      codeSystem='2.16.840.1.113883.6.1' codeSystemName='LOINC'/&gt;</w:t>
      </w:r>
    </w:p>
    <w:p w14:paraId="10E4DF3E" w14:textId="77777777" w:rsidR="006E110A" w:rsidRPr="00040E48" w:rsidRDefault="006E110A">
      <w:pPr>
        <w:pStyle w:val="XMLFragment"/>
        <w:rPr>
          <w:noProof w:val="0"/>
        </w:rPr>
      </w:pPr>
      <w:r w:rsidRPr="00040E48">
        <w:rPr>
          <w:noProof w:val="0"/>
        </w:rPr>
        <w:t xml:space="preserve">    &lt;text&gt;</w:t>
      </w:r>
    </w:p>
    <w:p w14:paraId="3754F8E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1DDBCA3" w14:textId="77777777" w:rsidR="006E110A" w:rsidRPr="00040E48" w:rsidRDefault="006E110A">
      <w:pPr>
        <w:pStyle w:val="XMLFragment"/>
        <w:rPr>
          <w:noProof w:val="0"/>
        </w:rPr>
      </w:pPr>
      <w:r w:rsidRPr="00040E48">
        <w:rPr>
          <w:noProof w:val="0"/>
        </w:rPr>
        <w:t xml:space="preserve">    &lt;/text&gt;   </w:t>
      </w:r>
    </w:p>
    <w:p w14:paraId="429AA9AF" w14:textId="77777777" w:rsidR="006E110A" w:rsidRPr="00040E48" w:rsidRDefault="006E110A">
      <w:pPr>
        <w:pStyle w:val="XMLFragment"/>
        <w:rPr>
          <w:noProof w:val="0"/>
        </w:rPr>
      </w:pPr>
      <w:r w:rsidRPr="00040E48">
        <w:rPr>
          <w:noProof w:val="0"/>
        </w:rPr>
        <w:t xml:space="preserve">    &lt;entry&gt;</w:t>
      </w:r>
    </w:p>
    <w:p w14:paraId="426C6AB4" w14:textId="77777777" w:rsidR="006E110A" w:rsidRPr="00040E48" w:rsidRDefault="006E110A">
      <w:pPr>
        <w:pStyle w:val="XMLFragment"/>
        <w:rPr>
          <w:noProof w:val="0"/>
        </w:rPr>
      </w:pPr>
      <w:r w:rsidRPr="00040E48">
        <w:rPr>
          <w:noProof w:val="0"/>
        </w:rPr>
        <w:t xml:space="preserve">         :</w:t>
      </w:r>
    </w:p>
    <w:p w14:paraId="544643D8" w14:textId="77777777" w:rsidR="006E110A" w:rsidRPr="00040E48" w:rsidRDefault="006E110A">
      <w:pPr>
        <w:pStyle w:val="XMLFragment"/>
        <w:rPr>
          <w:noProof w:val="0"/>
        </w:rPr>
      </w:pPr>
      <w:r w:rsidRPr="00040E48">
        <w:rPr>
          <w:noProof w:val="0"/>
        </w:rPr>
        <w:t xml:space="preserve">      &lt;!-- Required Procedure Entry element --&gt;</w:t>
      </w:r>
    </w:p>
    <w:p w14:paraId="26A5A81C" w14:textId="72AFA62F" w:rsidR="006E110A" w:rsidRPr="00F331FC" w:rsidRDefault="006E110A">
      <w:pPr>
        <w:pStyle w:val="XMLFragment"/>
        <w:rPr>
          <w:noProof w:val="0"/>
          <w:lang w:val="nl-NL"/>
          <w:rPrChange w:id="1401" w:author="Michael Clifton" w:date="2018-10-11T10:12:00Z">
            <w:rPr>
              <w:noProof w:val="0"/>
            </w:rPr>
          </w:rPrChange>
        </w:rPr>
      </w:pPr>
      <w:r w:rsidRPr="00040E48">
        <w:rPr>
          <w:noProof w:val="0"/>
        </w:rPr>
        <w:t xml:space="preserve">        </w:t>
      </w:r>
      <w:r w:rsidRPr="00F331FC">
        <w:rPr>
          <w:noProof w:val="0"/>
          <w:lang w:val="nl-NL"/>
          <w:rPrChange w:id="1402" w:author="Michael Clifton" w:date="2018-10-11T10:12:00Z">
            <w:rPr>
              <w:noProof w:val="0"/>
            </w:rPr>
          </w:rPrChange>
        </w:rPr>
        <w:t>&lt;templateId root='</w:t>
      </w:r>
      <w:commentRangeStart w:id="1403"/>
      <w:commentRangeStart w:id="1404"/>
      <w:ins w:id="1405" w:author="Michael Clifton" w:date="2018-11-14T12:09:00Z">
        <w:r w:rsidR="008F40AC">
          <w:rPr>
            <w:rStyle w:val="Hyperlink"/>
            <w:noProof w:val="0"/>
            <w:lang w:val="nl-NL"/>
          </w:rPr>
          <w:fldChar w:fldCharType="begin"/>
        </w:r>
        <w:r w:rsidR="008F40AC">
          <w:rPr>
            <w:rStyle w:val="Hyperlink"/>
            <w:noProof w:val="0"/>
            <w:lang w:val="nl-NL"/>
          </w:rPr>
          <w:instrText xml:space="preserve"> HYPERLINK "https://docs.google.com/document/d/1RAxreYI7rn_X0gMotIns04f6WDedk-3vY1Kqnsq-HWY/edit" \l "bookmark=id.2vc0o47" </w:instrText>
        </w:r>
        <w:r w:rsidR="008F40AC">
          <w:rPr>
            <w:rStyle w:val="Hyperlink"/>
            <w:noProof w:val="0"/>
            <w:lang w:val="nl-NL"/>
          </w:rPr>
          <w:fldChar w:fldCharType="separate"/>
        </w:r>
        <w:r w:rsidRPr="008F40AC">
          <w:rPr>
            <w:rStyle w:val="Hyperlink"/>
            <w:noProof w:val="0"/>
            <w:lang w:val="nl-NL"/>
            <w:rPrChange w:id="1406" w:author="Michael Clifton" w:date="2018-11-14T12:07:00Z">
              <w:rPr>
                <w:rStyle w:val="Hyperlink"/>
                <w:noProof w:val="0"/>
              </w:rPr>
            </w:rPrChange>
          </w:rPr>
          <w:t>1.3.6.1.4.1.19376.1.5.3.1.4.1</w:t>
        </w:r>
        <w:r w:rsidR="008F40AC" w:rsidRPr="008F40AC">
          <w:rPr>
            <w:rStyle w:val="Hyperlink"/>
            <w:noProof w:val="0"/>
            <w:lang w:val="nl-NL"/>
          </w:rPr>
          <w:t>9</w:t>
        </w:r>
        <w:r w:rsidR="008F40AC">
          <w:rPr>
            <w:rStyle w:val="Hyperlink"/>
            <w:noProof w:val="0"/>
            <w:lang w:val="nl-NL"/>
          </w:rPr>
          <w:fldChar w:fldCharType="end"/>
        </w:r>
      </w:ins>
      <w:del w:id="1407" w:author="Michael Clifton" w:date="2018-11-14T12:07:00Z">
        <w:r w:rsidRPr="008F40AC" w:rsidDel="008F40AC">
          <w:rPr>
            <w:rStyle w:val="Hyperlink"/>
            <w:noProof w:val="0"/>
            <w:lang w:val="nl-NL"/>
            <w:rPrChange w:id="1408" w:author="Michael Clifton" w:date="2018-11-14T12:07:00Z">
              <w:rPr>
                <w:rStyle w:val="Hyperlink"/>
                <w:noProof w:val="0"/>
              </w:rPr>
            </w:rPrChange>
          </w:rPr>
          <w:delText>6</w:delText>
        </w:r>
      </w:del>
      <w:commentRangeEnd w:id="1403"/>
      <w:r w:rsidR="008F40AC">
        <w:rPr>
          <w:rStyle w:val="CommentReference"/>
          <w:rFonts w:ascii="Times New Roman" w:hAnsi="Times New Roman" w:cs="Times New Roman"/>
          <w:noProof w:val="0"/>
        </w:rPr>
        <w:commentReference w:id="1403"/>
      </w:r>
      <w:commentRangeEnd w:id="1404"/>
      <w:r w:rsidR="00ED472D">
        <w:rPr>
          <w:rStyle w:val="CommentReference"/>
          <w:rFonts w:ascii="Times New Roman" w:hAnsi="Times New Roman" w:cs="Times New Roman"/>
          <w:noProof w:val="0"/>
        </w:rPr>
        <w:commentReference w:id="1404"/>
      </w:r>
      <w:r w:rsidRPr="00F331FC">
        <w:rPr>
          <w:noProof w:val="0"/>
          <w:lang w:val="nl-NL"/>
          <w:rPrChange w:id="1409" w:author="Michael Clifton" w:date="2018-10-11T10:12:00Z">
            <w:rPr>
              <w:noProof w:val="0"/>
            </w:rPr>
          </w:rPrChange>
        </w:rPr>
        <w:t>'/&gt;</w:t>
      </w:r>
    </w:p>
    <w:p w14:paraId="3C2F1091" w14:textId="77777777" w:rsidR="006E110A" w:rsidRPr="00F331FC" w:rsidRDefault="006E110A">
      <w:pPr>
        <w:pStyle w:val="XMLFragment"/>
        <w:rPr>
          <w:noProof w:val="0"/>
          <w:lang w:val="nl-NL"/>
          <w:rPrChange w:id="1410" w:author="Michael Clifton" w:date="2018-10-11T10:12:00Z">
            <w:rPr>
              <w:noProof w:val="0"/>
            </w:rPr>
          </w:rPrChange>
        </w:rPr>
      </w:pPr>
      <w:r w:rsidRPr="00F331FC">
        <w:rPr>
          <w:noProof w:val="0"/>
          <w:lang w:val="nl-NL"/>
          <w:rPrChange w:id="1411" w:author="Michael Clifton" w:date="2018-10-11T10:12:00Z">
            <w:rPr>
              <w:noProof w:val="0"/>
            </w:rPr>
          </w:rPrChange>
        </w:rPr>
        <w:t xml:space="preserve">         :</w:t>
      </w:r>
    </w:p>
    <w:p w14:paraId="749B4EB5" w14:textId="77777777" w:rsidR="006E110A" w:rsidRPr="00F331FC" w:rsidRDefault="006E110A">
      <w:pPr>
        <w:pStyle w:val="XMLFragment"/>
        <w:rPr>
          <w:noProof w:val="0"/>
          <w:lang w:val="nl-NL"/>
          <w:rPrChange w:id="1412" w:author="Michael Clifton" w:date="2018-10-11T10:12:00Z">
            <w:rPr>
              <w:noProof w:val="0"/>
            </w:rPr>
          </w:rPrChange>
        </w:rPr>
      </w:pPr>
      <w:r w:rsidRPr="00F331FC">
        <w:rPr>
          <w:noProof w:val="0"/>
          <w:lang w:val="nl-NL"/>
          <w:rPrChange w:id="1413" w:author="Michael Clifton" w:date="2018-10-11T10:12:00Z">
            <w:rPr>
              <w:noProof w:val="0"/>
            </w:rPr>
          </w:rPrChange>
        </w:rPr>
        <w:t xml:space="preserve">    &lt;/entry&gt; </w:t>
      </w:r>
    </w:p>
    <w:p w14:paraId="05277343" w14:textId="77777777" w:rsidR="006E110A" w:rsidRPr="00040E48" w:rsidRDefault="006E110A">
      <w:pPr>
        <w:pStyle w:val="XMLFragment"/>
        <w:rPr>
          <w:noProof w:val="0"/>
        </w:rPr>
      </w:pPr>
      <w:r w:rsidRPr="00F331FC">
        <w:rPr>
          <w:noProof w:val="0"/>
          <w:lang w:val="nl-NL"/>
          <w:rPrChange w:id="1414" w:author="Michael Clifton" w:date="2018-10-11T10:12:00Z">
            <w:rPr>
              <w:noProof w:val="0"/>
            </w:rPr>
          </w:rPrChange>
        </w:rPr>
        <w:t xml:space="preserve">    </w:t>
      </w:r>
      <w:r w:rsidRPr="00040E48">
        <w:rPr>
          <w:noProof w:val="0"/>
        </w:rPr>
        <w:t>&lt;entry&gt;</w:t>
      </w:r>
    </w:p>
    <w:p w14:paraId="557D8E68" w14:textId="77777777" w:rsidR="006E110A" w:rsidRPr="00040E48" w:rsidRDefault="006E110A">
      <w:pPr>
        <w:pStyle w:val="XMLFragment"/>
        <w:rPr>
          <w:noProof w:val="0"/>
        </w:rPr>
      </w:pPr>
      <w:r w:rsidRPr="00040E48">
        <w:rPr>
          <w:noProof w:val="0"/>
        </w:rPr>
        <w:t xml:space="preserve">         :</w:t>
      </w:r>
    </w:p>
    <w:p w14:paraId="4CCD070B" w14:textId="77777777" w:rsidR="006E110A" w:rsidRPr="00040E48" w:rsidRDefault="006E110A">
      <w:pPr>
        <w:pStyle w:val="XMLFragment"/>
        <w:rPr>
          <w:noProof w:val="0"/>
        </w:rPr>
      </w:pPr>
      <w:r w:rsidRPr="00040E48">
        <w:rPr>
          <w:noProof w:val="0"/>
        </w:rPr>
        <w:t xml:space="preserve">      &lt;!-- Required if known References Entry element --&gt;</w:t>
      </w:r>
    </w:p>
    <w:p w14:paraId="709413F9" w14:textId="77777777" w:rsidR="006E110A" w:rsidRPr="00F331FC" w:rsidRDefault="006E110A">
      <w:pPr>
        <w:pStyle w:val="XMLFragment"/>
        <w:rPr>
          <w:noProof w:val="0"/>
          <w:lang w:val="nl-NL"/>
          <w:rPrChange w:id="1415" w:author="Michael Clifton" w:date="2018-10-11T10:12:00Z">
            <w:rPr>
              <w:noProof w:val="0"/>
            </w:rPr>
          </w:rPrChange>
        </w:rPr>
      </w:pPr>
      <w:r w:rsidRPr="00040E48">
        <w:rPr>
          <w:noProof w:val="0"/>
        </w:rPr>
        <w:t xml:space="preserve">        </w:t>
      </w:r>
      <w:r w:rsidRPr="00F331FC">
        <w:rPr>
          <w:noProof w:val="0"/>
          <w:lang w:val="nl-NL"/>
          <w:rPrChange w:id="1416" w:author="Michael Clifton" w:date="2018-10-11T10:12:00Z">
            <w:rPr>
              <w:noProof w:val="0"/>
            </w:rPr>
          </w:rPrChange>
        </w:rPr>
        <w:t>&lt;templateId root='</w:t>
      </w:r>
      <w:r w:rsidR="007F2830">
        <w:rPr>
          <w:rStyle w:val="Hyperlink"/>
          <w:noProof w:val="0"/>
        </w:rPr>
        <w:fldChar w:fldCharType="begin"/>
      </w:r>
      <w:r w:rsidR="007F2830" w:rsidRPr="00F331FC">
        <w:rPr>
          <w:rStyle w:val="Hyperlink"/>
          <w:noProof w:val="0"/>
          <w:lang w:val="nl-NL"/>
          <w:rPrChange w:id="1417" w:author="Michael Clifton" w:date="2018-10-11T10:12:00Z">
            <w:rPr>
              <w:rStyle w:val="Hyperlink"/>
              <w:noProof w:val="0"/>
            </w:rPr>
          </w:rPrChange>
        </w:rPr>
        <w:instrText xml:space="preserve"> HYPERLINK \l "T1_3_6_1_4_1_19376_1_5_3_1_4_4" \o "1.3.6.1.4.1.19376.1.5.3.1.4.4" </w:instrText>
      </w:r>
      <w:r w:rsidR="007F2830">
        <w:rPr>
          <w:rStyle w:val="Hyperlink"/>
          <w:noProof w:val="0"/>
        </w:rPr>
        <w:fldChar w:fldCharType="separate"/>
      </w:r>
      <w:r w:rsidRPr="00F331FC">
        <w:rPr>
          <w:rStyle w:val="Hyperlink"/>
          <w:noProof w:val="0"/>
          <w:lang w:val="nl-NL"/>
          <w:rPrChange w:id="1418" w:author="Michael Clifton" w:date="2018-10-11T10:12:00Z">
            <w:rPr>
              <w:rStyle w:val="Hyperlink"/>
              <w:noProof w:val="0"/>
            </w:rPr>
          </w:rPrChange>
        </w:rPr>
        <w:t>1.3.6.1.4.1.19376.1.5.3.1.4.4</w:t>
      </w:r>
      <w:r w:rsidR="007F2830">
        <w:rPr>
          <w:rStyle w:val="Hyperlink"/>
          <w:noProof w:val="0"/>
        </w:rPr>
        <w:fldChar w:fldCharType="end"/>
      </w:r>
      <w:r w:rsidRPr="00F331FC">
        <w:rPr>
          <w:noProof w:val="0"/>
          <w:lang w:val="nl-NL"/>
          <w:rPrChange w:id="1419" w:author="Michael Clifton" w:date="2018-10-11T10:12:00Z">
            <w:rPr>
              <w:noProof w:val="0"/>
            </w:rPr>
          </w:rPrChange>
        </w:rPr>
        <w:t>'/&gt;</w:t>
      </w:r>
    </w:p>
    <w:p w14:paraId="7BCF35A2" w14:textId="77777777" w:rsidR="006E110A" w:rsidRPr="00F331FC" w:rsidRDefault="006E110A">
      <w:pPr>
        <w:pStyle w:val="XMLFragment"/>
        <w:rPr>
          <w:noProof w:val="0"/>
          <w:lang w:val="nl-NL"/>
          <w:rPrChange w:id="1420" w:author="Michael Clifton" w:date="2018-10-11T10:12:00Z">
            <w:rPr>
              <w:noProof w:val="0"/>
            </w:rPr>
          </w:rPrChange>
        </w:rPr>
      </w:pPr>
      <w:r w:rsidRPr="00F331FC">
        <w:rPr>
          <w:noProof w:val="0"/>
          <w:lang w:val="nl-NL"/>
          <w:rPrChange w:id="1421" w:author="Michael Clifton" w:date="2018-10-11T10:12:00Z">
            <w:rPr>
              <w:noProof w:val="0"/>
            </w:rPr>
          </w:rPrChange>
        </w:rPr>
        <w:t xml:space="preserve">         :</w:t>
      </w:r>
    </w:p>
    <w:p w14:paraId="5749838F" w14:textId="77777777" w:rsidR="006E110A" w:rsidRPr="00F331FC" w:rsidRDefault="006E110A">
      <w:pPr>
        <w:pStyle w:val="XMLFragment"/>
        <w:rPr>
          <w:noProof w:val="0"/>
          <w:lang w:val="nl-NL"/>
          <w:rPrChange w:id="1422" w:author="Michael Clifton" w:date="2018-10-11T10:12:00Z">
            <w:rPr>
              <w:noProof w:val="0"/>
            </w:rPr>
          </w:rPrChange>
        </w:rPr>
      </w:pPr>
      <w:r w:rsidRPr="00F331FC">
        <w:rPr>
          <w:noProof w:val="0"/>
          <w:lang w:val="nl-NL"/>
          <w:rPrChange w:id="1423" w:author="Michael Clifton" w:date="2018-10-11T10:12:00Z">
            <w:rPr>
              <w:noProof w:val="0"/>
            </w:rPr>
          </w:rPrChange>
        </w:rPr>
        <w:t xml:space="preserve">    &lt;/entry&gt;</w:t>
      </w:r>
    </w:p>
    <w:p w14:paraId="3A48DA98" w14:textId="77777777" w:rsidR="006E110A" w:rsidRPr="00F331FC" w:rsidRDefault="006E110A">
      <w:pPr>
        <w:pStyle w:val="XMLFragment"/>
        <w:rPr>
          <w:noProof w:val="0"/>
          <w:lang w:val="nl-NL"/>
          <w:rPrChange w:id="1424" w:author="Michael Clifton" w:date="2018-10-11T10:12:00Z">
            <w:rPr>
              <w:noProof w:val="0"/>
            </w:rPr>
          </w:rPrChange>
        </w:rPr>
      </w:pPr>
      <w:r w:rsidRPr="00F331FC">
        <w:rPr>
          <w:noProof w:val="0"/>
          <w:lang w:val="nl-NL"/>
          <w:rPrChange w:id="1425" w:author="Michael Clifton" w:date="2018-10-11T10:12:00Z">
            <w:rPr>
              <w:noProof w:val="0"/>
            </w:rPr>
          </w:rPrChange>
        </w:rPr>
        <w:t xml:space="preserve">       </w:t>
      </w:r>
    </w:p>
    <w:p w14:paraId="17F6C44D" w14:textId="77777777" w:rsidR="006E110A" w:rsidRPr="00040E48" w:rsidRDefault="006E110A">
      <w:pPr>
        <w:pStyle w:val="XMLFragment"/>
        <w:rPr>
          <w:noProof w:val="0"/>
        </w:rPr>
      </w:pPr>
      <w:r w:rsidRPr="00F331FC">
        <w:rPr>
          <w:noProof w:val="0"/>
          <w:lang w:val="nl-NL"/>
          <w:rPrChange w:id="1426" w:author="Michael Clifton" w:date="2018-10-11T10:12:00Z">
            <w:rPr>
              <w:noProof w:val="0"/>
            </w:rPr>
          </w:rPrChange>
        </w:rPr>
        <w:t xml:space="preserve">  </w:t>
      </w:r>
      <w:r w:rsidRPr="00040E48">
        <w:rPr>
          <w:noProof w:val="0"/>
        </w:rPr>
        <w:t>&lt;/section&gt;</w:t>
      </w:r>
    </w:p>
    <w:p w14:paraId="70D57198" w14:textId="77777777" w:rsidR="006E110A" w:rsidRPr="00040E48" w:rsidRDefault="006E110A">
      <w:pPr>
        <w:pStyle w:val="XMLFragment"/>
        <w:rPr>
          <w:noProof w:val="0"/>
        </w:rPr>
      </w:pPr>
      <w:r w:rsidRPr="00040E48">
        <w:rPr>
          <w:noProof w:val="0"/>
        </w:rPr>
        <w:t>&lt;/component&gt;</w:t>
      </w:r>
    </w:p>
    <w:p w14:paraId="4773DA31" w14:textId="77777777" w:rsidR="006E110A" w:rsidRPr="00040E48" w:rsidRDefault="006E110A">
      <w:pPr>
        <w:pStyle w:val="FigureTitle"/>
        <w:rPr>
          <w:noProof w:val="0"/>
        </w:rPr>
      </w:pPr>
      <w:r w:rsidRPr="00040E48">
        <w:rPr>
          <w:noProof w:val="0"/>
        </w:rPr>
        <w:t xml:space="preserve">Figure </w:t>
      </w:r>
      <w:r w:rsidR="004B0642" w:rsidRPr="00040E48">
        <w:rPr>
          <w:noProof w:val="0"/>
        </w:rPr>
        <w:t>6.3.3.5.3.1.1</w:t>
      </w:r>
      <w:r w:rsidR="0063221E" w:rsidRPr="00040E48">
        <w:rPr>
          <w:noProof w:val="0"/>
        </w:rPr>
        <w:t>-1:</w:t>
      </w:r>
      <w:r w:rsidR="004B0642" w:rsidRPr="00040E48">
        <w:rPr>
          <w:noProof w:val="0"/>
        </w:rPr>
        <w:t xml:space="preserve"> </w:t>
      </w:r>
      <w:r w:rsidRPr="00040E48">
        <w:rPr>
          <w:noProof w:val="0"/>
        </w:rPr>
        <w:t>Sample Coded Hospital Studies Summary Section</w:t>
      </w:r>
    </w:p>
    <w:p w14:paraId="42865AF3" w14:textId="77777777" w:rsidR="00C951A3" w:rsidRPr="00040E48" w:rsidRDefault="00333BEC" w:rsidP="00EF41A6">
      <w:pPr>
        <w:pStyle w:val="Heading5TOC"/>
        <w:rPr>
          <w:noProof w:val="0"/>
          <w:lang w:val="en-US"/>
        </w:rPr>
      </w:pPr>
      <w:bookmarkStart w:id="1427" w:name="_Toc441142007"/>
      <w:bookmarkStart w:id="1428" w:name="_Toc270712282"/>
      <w:r w:rsidRPr="00040E48">
        <w:rPr>
          <w:noProof w:val="0"/>
          <w:lang w:val="en-US"/>
        </w:rPr>
        <w:lastRenderedPageBreak/>
        <w:t>Reserved</w:t>
      </w:r>
      <w:r w:rsidR="00DF7759" w:rsidRPr="00040E48">
        <w:rPr>
          <w:noProof w:val="0"/>
          <w:lang w:val="en-US"/>
        </w:rPr>
        <w:t xml:space="preserve"> for (Coded Hospital Studies Summary)</w:t>
      </w:r>
      <w:bookmarkEnd w:id="1427"/>
    </w:p>
    <w:p w14:paraId="375BEB41" w14:textId="77777777" w:rsidR="00333BEC" w:rsidRPr="00040E48" w:rsidRDefault="00333BEC" w:rsidP="00EF41A6">
      <w:pPr>
        <w:pStyle w:val="Heading5TOC"/>
        <w:rPr>
          <w:noProof w:val="0"/>
          <w:lang w:val="en-US"/>
        </w:rPr>
      </w:pPr>
      <w:bookmarkStart w:id="1429" w:name="_Toc441142008"/>
      <w:r w:rsidRPr="00040E48">
        <w:rPr>
          <w:noProof w:val="0"/>
          <w:lang w:val="en-US"/>
        </w:rPr>
        <w:t>Reserved</w:t>
      </w:r>
      <w:r w:rsidR="00DF7759" w:rsidRPr="00040E48">
        <w:rPr>
          <w:noProof w:val="0"/>
          <w:lang w:val="en-US"/>
        </w:rPr>
        <w:t xml:space="preserve"> for (Consultations)</w:t>
      </w:r>
      <w:bookmarkEnd w:id="1429"/>
    </w:p>
    <w:p w14:paraId="5C5CE152" w14:textId="77777777" w:rsidR="00333BEC" w:rsidRPr="00040E48" w:rsidRDefault="00333BEC" w:rsidP="00EF41A6">
      <w:pPr>
        <w:pStyle w:val="Heading5TOC"/>
        <w:rPr>
          <w:noProof w:val="0"/>
          <w:lang w:val="en-US"/>
        </w:rPr>
      </w:pPr>
      <w:r w:rsidRPr="00040E48">
        <w:rPr>
          <w:noProof w:val="0"/>
          <w:lang w:val="en-US"/>
        </w:rPr>
        <w:t xml:space="preserve"> </w:t>
      </w:r>
      <w:bookmarkStart w:id="1430" w:name="_Toc441142009"/>
      <w:r w:rsidRPr="00040E48">
        <w:rPr>
          <w:noProof w:val="0"/>
          <w:lang w:val="en-US"/>
        </w:rPr>
        <w:t>Reserved</w:t>
      </w:r>
      <w:r w:rsidR="00DF7759" w:rsidRPr="00040E48">
        <w:rPr>
          <w:noProof w:val="0"/>
          <w:lang w:val="en-US"/>
        </w:rPr>
        <w:t xml:space="preserve"> for (Antenatal Testing and Surveillance Section)</w:t>
      </w:r>
      <w:bookmarkEnd w:id="1430"/>
    </w:p>
    <w:p w14:paraId="723CF648" w14:textId="77777777" w:rsidR="00333BEC" w:rsidRPr="00040E48" w:rsidRDefault="00333BEC" w:rsidP="00EF41A6">
      <w:pPr>
        <w:pStyle w:val="Heading5TOC"/>
        <w:rPr>
          <w:noProof w:val="0"/>
          <w:lang w:val="en-US"/>
        </w:rPr>
      </w:pPr>
      <w:r w:rsidRPr="00040E48">
        <w:rPr>
          <w:noProof w:val="0"/>
          <w:lang w:val="en-US"/>
        </w:rPr>
        <w:t xml:space="preserve"> </w:t>
      </w:r>
      <w:bookmarkStart w:id="1431" w:name="_Toc441142010"/>
      <w:r w:rsidRPr="00040E48">
        <w:rPr>
          <w:noProof w:val="0"/>
          <w:lang w:val="en-US"/>
        </w:rPr>
        <w:t>Reserved</w:t>
      </w:r>
      <w:r w:rsidR="00DF7759" w:rsidRPr="00040E48">
        <w:rPr>
          <w:noProof w:val="0"/>
          <w:lang w:val="en-US"/>
        </w:rPr>
        <w:t xml:space="preserve"> for (Coded Antenatal Testing and Surveillance Section)</w:t>
      </w:r>
      <w:bookmarkEnd w:id="1431"/>
    </w:p>
    <w:p w14:paraId="27C10CC9" w14:textId="77777777" w:rsidR="00DF7759" w:rsidRPr="00040E48" w:rsidRDefault="00333BEC" w:rsidP="00EF41A6">
      <w:pPr>
        <w:pStyle w:val="Heading5TOC"/>
        <w:rPr>
          <w:noProof w:val="0"/>
          <w:lang w:val="en-US"/>
        </w:rPr>
      </w:pPr>
      <w:r w:rsidRPr="00040E48">
        <w:rPr>
          <w:noProof w:val="0"/>
          <w:lang w:val="en-US"/>
        </w:rPr>
        <w:t xml:space="preserve"> </w:t>
      </w:r>
      <w:bookmarkStart w:id="1432" w:name="_Toc441142011"/>
      <w:r w:rsidR="00DF7759" w:rsidRPr="00040E48">
        <w:rPr>
          <w:noProof w:val="0"/>
          <w:lang w:val="en-US"/>
        </w:rPr>
        <w:t>Diagnosis</w:t>
      </w:r>
      <w:bookmarkEnd w:id="1432"/>
    </w:p>
    <w:p w14:paraId="341452C3" w14:textId="77777777" w:rsidR="00333BEC" w:rsidRPr="00040E48" w:rsidRDefault="00DF7759" w:rsidP="00EF41A6">
      <w:pPr>
        <w:pStyle w:val="BodyText"/>
        <w:rPr>
          <w:noProof w:val="0"/>
        </w:rPr>
      </w:pPr>
      <w:r w:rsidRPr="00040E48">
        <w:rPr>
          <w:noProof w:val="0"/>
        </w:rPr>
        <w:t xml:space="preserve"> Removed from CDA Content Module supplement 2011-09 at the request of QRPH</w:t>
      </w:r>
    </w:p>
    <w:p w14:paraId="0AB7D138" w14:textId="77777777" w:rsidR="00333BEC" w:rsidRPr="00040E48" w:rsidRDefault="00333BEC" w:rsidP="00EF41A6">
      <w:pPr>
        <w:pStyle w:val="Heading5TOC"/>
        <w:rPr>
          <w:noProof w:val="0"/>
          <w:lang w:val="en-US"/>
        </w:rPr>
      </w:pPr>
      <w:r w:rsidRPr="00040E48">
        <w:rPr>
          <w:noProof w:val="0"/>
          <w:lang w:val="en-US"/>
        </w:rPr>
        <w:t xml:space="preserve"> </w:t>
      </w:r>
      <w:bookmarkStart w:id="1433" w:name="_Toc441142012"/>
      <w:r w:rsidR="00DF7759" w:rsidRPr="00040E48">
        <w:rPr>
          <w:noProof w:val="0"/>
          <w:lang w:val="en-US"/>
        </w:rPr>
        <w:t>TNM Stage</w:t>
      </w:r>
      <w:bookmarkEnd w:id="1433"/>
    </w:p>
    <w:p w14:paraId="48E204AB" w14:textId="77777777" w:rsidR="00DF7759" w:rsidRPr="00040E48" w:rsidRDefault="00DF7759" w:rsidP="00EF41A6">
      <w:pPr>
        <w:pStyle w:val="BodyText"/>
        <w:rPr>
          <w:noProof w:val="0"/>
        </w:rPr>
      </w:pPr>
      <w:r w:rsidRPr="00040E48">
        <w:rPr>
          <w:noProof w:val="0"/>
        </w:rPr>
        <w:t>Removed from CDA Content Module supplement 2011-09 at the request of QRPH</w:t>
      </w:r>
    </w:p>
    <w:p w14:paraId="21D9FE39" w14:textId="77777777" w:rsidR="00333BEC" w:rsidRPr="00040E48" w:rsidRDefault="00333BEC" w:rsidP="00EF41A6">
      <w:pPr>
        <w:pStyle w:val="Heading5TOC"/>
        <w:rPr>
          <w:noProof w:val="0"/>
          <w:lang w:val="en-US"/>
        </w:rPr>
      </w:pPr>
      <w:r w:rsidRPr="00040E48">
        <w:rPr>
          <w:noProof w:val="0"/>
          <w:lang w:val="en-US"/>
        </w:rPr>
        <w:t xml:space="preserve"> </w:t>
      </w:r>
      <w:bookmarkStart w:id="1434" w:name="_Toc441142013"/>
      <w:r w:rsidR="00DF7759" w:rsidRPr="00040E48">
        <w:rPr>
          <w:noProof w:val="0"/>
          <w:lang w:val="en-US"/>
        </w:rPr>
        <w:t>Cancer Supporting Documentation</w:t>
      </w:r>
      <w:bookmarkEnd w:id="1434"/>
    </w:p>
    <w:p w14:paraId="42FA8BFA" w14:textId="77777777" w:rsidR="00DF7759" w:rsidRPr="00040E48" w:rsidRDefault="00DF7759" w:rsidP="00EF41A6">
      <w:pPr>
        <w:pStyle w:val="BodyText"/>
        <w:rPr>
          <w:noProof w:val="0"/>
        </w:rPr>
      </w:pPr>
      <w:r w:rsidRPr="00040E48">
        <w:rPr>
          <w:noProof w:val="0"/>
        </w:rPr>
        <w:t>Removed from CDA Content Module supplement 2011-09 at the request of QRPH</w:t>
      </w:r>
    </w:p>
    <w:p w14:paraId="20D8C34C" w14:textId="77777777" w:rsidR="00333BEC" w:rsidRPr="00040E48" w:rsidRDefault="00333BEC" w:rsidP="00EF41A6">
      <w:pPr>
        <w:pStyle w:val="Heading5TOC"/>
        <w:rPr>
          <w:noProof w:val="0"/>
          <w:lang w:val="en-US"/>
        </w:rPr>
      </w:pPr>
      <w:r w:rsidRPr="00040E48">
        <w:rPr>
          <w:noProof w:val="0"/>
          <w:lang w:val="en-US"/>
        </w:rPr>
        <w:t xml:space="preserve"> </w:t>
      </w:r>
      <w:bookmarkStart w:id="1435" w:name="_Toc441142014"/>
      <w:r w:rsidRPr="00040E48">
        <w:rPr>
          <w:noProof w:val="0"/>
          <w:lang w:val="en-US"/>
        </w:rPr>
        <w:t>Reserved</w:t>
      </w:r>
      <w:r w:rsidR="00DF7759" w:rsidRPr="00040E48">
        <w:rPr>
          <w:noProof w:val="0"/>
          <w:lang w:val="en-US"/>
        </w:rPr>
        <w:t xml:space="preserve"> for (Hearing Screening Coded Results)</w:t>
      </w:r>
      <w:bookmarkEnd w:id="1435"/>
    </w:p>
    <w:p w14:paraId="36C90D68" w14:textId="77777777" w:rsidR="006E110A" w:rsidRPr="00040E48" w:rsidRDefault="006E110A">
      <w:pPr>
        <w:pStyle w:val="Heading4"/>
        <w:rPr>
          <w:noProof w:val="0"/>
        </w:rPr>
      </w:pPr>
      <w:bookmarkStart w:id="1436" w:name="_Toc441142015"/>
      <w:r w:rsidRPr="00040E48">
        <w:rPr>
          <w:noProof w:val="0"/>
        </w:rPr>
        <w:t>Plans of Care</w:t>
      </w:r>
      <w:bookmarkEnd w:id="1428"/>
      <w:bookmarkEnd w:id="1436"/>
    </w:p>
    <w:p w14:paraId="5A141D9B" w14:textId="77777777" w:rsidR="006E110A" w:rsidRPr="00040E48" w:rsidRDefault="006E110A">
      <w:pPr>
        <w:pStyle w:val="BodyText"/>
        <w:rPr>
          <w:noProof w:val="0"/>
        </w:rPr>
      </w:pPr>
      <w:r w:rsidRPr="00040E48">
        <w:rPr>
          <w:noProof w:val="0"/>
        </w:rPr>
        <w:t xml:space="preserve">This section provides content modules for sections that describe the plan of care intended for the patient. </w:t>
      </w:r>
    </w:p>
    <w:p w14:paraId="50C0A072" w14:textId="77777777" w:rsidR="006E110A" w:rsidRPr="00040E48" w:rsidRDefault="006E110A" w:rsidP="00C02515">
      <w:pPr>
        <w:pStyle w:val="Heading5TOC"/>
        <w:rPr>
          <w:noProof w:val="0"/>
          <w:lang w:val="en-US"/>
        </w:rPr>
      </w:pPr>
      <w:bookmarkStart w:id="1437" w:name="_Toc270712283"/>
      <w:bookmarkStart w:id="1438" w:name="_Toc441142016"/>
      <w:bookmarkStart w:id="1439" w:name="T1_3_6_1_4_1_19376_1_5_3_1_3_31"/>
      <w:r w:rsidRPr="00040E48">
        <w:rPr>
          <w:noProof w:val="0"/>
          <w:lang w:val="en-US"/>
        </w:rPr>
        <w:t>Care Plan Section 1.3.6.1.4.1.19376.1.5.3.1.3.31</w:t>
      </w:r>
      <w:bookmarkEnd w:id="1437"/>
      <w:bookmarkEnd w:id="143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4425C64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1439"/>
          <w:p w14:paraId="08D806CA"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28930E6" w14:textId="77777777" w:rsidR="006E110A" w:rsidRPr="00040E48" w:rsidRDefault="006E110A">
            <w:pPr>
              <w:pStyle w:val="TableEntry"/>
              <w:rPr>
                <w:noProof w:val="0"/>
              </w:rPr>
            </w:pPr>
            <w:r w:rsidRPr="00040E48">
              <w:rPr>
                <w:noProof w:val="0"/>
              </w:rPr>
              <w:t xml:space="preserve">1.3.6.1.4.1.19376.1.5.3.1.3.31 </w:t>
            </w:r>
          </w:p>
        </w:tc>
      </w:tr>
      <w:tr w:rsidR="006E110A" w:rsidRPr="00040E48" w14:paraId="22A047E8"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833E8F4"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7A7CD911" w14:textId="0EA71FDF" w:rsidR="006E110A" w:rsidRPr="00040E48" w:rsidRDefault="00FF2B1E">
            <w:pPr>
              <w:pStyle w:val="TableEntry"/>
              <w:rPr>
                <w:noProof w:val="0"/>
              </w:rPr>
            </w:pPr>
            <w:hyperlink r:id="rId77" w:history="1">
              <w:r w:rsidR="006E110A" w:rsidRPr="00040E48">
                <w:rPr>
                  <w:rStyle w:val="Hyperlink"/>
                  <w:noProof w:val="0"/>
                </w:rPr>
                <w:t>CCD 3.16</w:t>
              </w:r>
            </w:hyperlink>
            <w:r w:rsidR="006E110A" w:rsidRPr="00040E48">
              <w:rPr>
                <w:noProof w:val="0"/>
              </w:rPr>
              <w:t xml:space="preserve"> (2.16.840.1.113883.10.20.1.10) </w:t>
            </w:r>
          </w:p>
        </w:tc>
      </w:tr>
      <w:tr w:rsidR="006E110A" w:rsidRPr="00040E48" w14:paraId="2B41CF9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9F343F4"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482DC15" w14:textId="77777777" w:rsidR="006E110A" w:rsidRPr="00040E48" w:rsidRDefault="006E110A">
            <w:pPr>
              <w:pStyle w:val="TableEntry"/>
              <w:rPr>
                <w:noProof w:val="0"/>
              </w:rPr>
            </w:pPr>
            <w:r w:rsidRPr="00040E48">
              <w:rPr>
                <w:noProof w:val="0"/>
              </w:rPr>
              <w:t xml:space="preserve">The care plan section shall contain a narrative description of the expectations for care including proposals, goals, and order requests for monitoring, tracking, or improving the condition of the patient. </w:t>
            </w:r>
          </w:p>
        </w:tc>
      </w:tr>
      <w:tr w:rsidR="006E110A" w:rsidRPr="00040E48" w14:paraId="4029DE67"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6C5DC61"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FA426C4"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7700985" w14:textId="77777777" w:rsidR="006E110A" w:rsidRPr="00040E48" w:rsidRDefault="006E110A">
            <w:pPr>
              <w:pStyle w:val="TableEntryHeader"/>
              <w:rPr>
                <w:noProof w:val="0"/>
              </w:rPr>
            </w:pPr>
            <w:r w:rsidRPr="00040E48">
              <w:rPr>
                <w:noProof w:val="0"/>
              </w:rPr>
              <w:t xml:space="preserve">Description </w:t>
            </w:r>
          </w:p>
        </w:tc>
      </w:tr>
      <w:tr w:rsidR="006E110A" w:rsidRPr="00040E48" w14:paraId="3EE72E1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145D9E8" w14:textId="3C7E74E5" w:rsidR="006E110A" w:rsidRPr="00040E48" w:rsidRDefault="00452448">
            <w:pPr>
              <w:pStyle w:val="TableEntry"/>
              <w:rPr>
                <w:noProof w:val="0"/>
              </w:rPr>
            </w:pPr>
            <w:r w:rsidRPr="00040E48">
              <w:rPr>
                <w:noProof w:val="0"/>
              </w:rPr>
              <w:t>18776-5</w:t>
            </w:r>
          </w:p>
        </w:tc>
        <w:tc>
          <w:tcPr>
            <w:tcW w:w="0" w:type="auto"/>
            <w:tcBorders>
              <w:top w:val="single" w:sz="6" w:space="0" w:color="000000"/>
              <w:left w:val="single" w:sz="6" w:space="0" w:color="000000"/>
              <w:bottom w:val="single" w:sz="6" w:space="0" w:color="000000"/>
              <w:right w:val="single" w:sz="6" w:space="0" w:color="000000"/>
            </w:tcBorders>
            <w:vAlign w:val="center"/>
          </w:tcPr>
          <w:p w14:paraId="0FC54D82"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F3B3EDC" w14:textId="77777777" w:rsidR="006E110A" w:rsidRPr="00040E48" w:rsidRDefault="00A62CA2">
            <w:pPr>
              <w:pStyle w:val="TableEntry"/>
              <w:rPr>
                <w:noProof w:val="0"/>
              </w:rPr>
            </w:pPr>
            <w:r w:rsidRPr="00040E48">
              <w:rPr>
                <w:noProof w:val="0"/>
              </w:rPr>
              <w:t>PATIENT</w:t>
            </w:r>
            <w:r w:rsidR="006E110A" w:rsidRPr="00040E48">
              <w:rPr>
                <w:noProof w:val="0"/>
              </w:rPr>
              <w:t xml:space="preserve"> PLAN </w:t>
            </w:r>
            <w:r w:rsidRPr="00040E48">
              <w:rPr>
                <w:noProof w:val="0"/>
              </w:rPr>
              <w:t>OF CARE</w:t>
            </w:r>
            <w:r w:rsidR="006E110A" w:rsidRPr="00040E48">
              <w:rPr>
                <w:noProof w:val="0"/>
              </w:rPr>
              <w:t xml:space="preserve"> </w:t>
            </w:r>
          </w:p>
        </w:tc>
      </w:tr>
    </w:tbl>
    <w:p w14:paraId="45E06D6B" w14:textId="77777777" w:rsidR="006E110A" w:rsidRPr="00040E48" w:rsidRDefault="006E110A">
      <w:pPr>
        <w:pStyle w:val="Heading6"/>
        <w:rPr>
          <w:noProof w:val="0"/>
        </w:rPr>
      </w:pPr>
      <w:r w:rsidRPr="00040E48">
        <w:rPr>
          <w:noProof w:val="0"/>
        </w:rPr>
        <w:t xml:space="preserve">Parent Template </w:t>
      </w:r>
    </w:p>
    <w:p w14:paraId="4DD270C5" w14:textId="618882B3" w:rsidR="006E110A" w:rsidRPr="00040E48" w:rsidRDefault="006E110A">
      <w:pPr>
        <w:pStyle w:val="BodyText"/>
        <w:rPr>
          <w:noProof w:val="0"/>
        </w:rPr>
      </w:pPr>
      <w:r w:rsidRPr="00040E48">
        <w:rPr>
          <w:noProof w:val="0"/>
        </w:rPr>
        <w:t xml:space="preserve">The parent of this template is </w:t>
      </w:r>
      <w:hyperlink r:id="rId78" w:history="1">
        <w:r w:rsidRPr="00040E48">
          <w:rPr>
            <w:rStyle w:val="Hyperlink"/>
            <w:noProof w:val="0"/>
          </w:rPr>
          <w:t>CCD 3.16</w:t>
        </w:r>
      </w:hyperlink>
      <w:r w:rsidRPr="00040E48">
        <w:rPr>
          <w:noProof w:val="0"/>
        </w:rPr>
        <w:t xml:space="preserve">. </w:t>
      </w:r>
    </w:p>
    <w:p w14:paraId="1D3D19AC" w14:textId="77777777" w:rsidR="006E110A" w:rsidRPr="00F331FC" w:rsidRDefault="006E110A">
      <w:pPr>
        <w:pStyle w:val="XMLFragment"/>
        <w:rPr>
          <w:noProof w:val="0"/>
          <w:lang w:val="nl-NL"/>
          <w:rPrChange w:id="1440" w:author="Michael Clifton" w:date="2018-10-11T10:12:00Z">
            <w:rPr>
              <w:noProof w:val="0"/>
            </w:rPr>
          </w:rPrChange>
        </w:rPr>
      </w:pPr>
      <w:r w:rsidRPr="00F331FC">
        <w:rPr>
          <w:noProof w:val="0"/>
          <w:lang w:val="nl-NL"/>
          <w:rPrChange w:id="1441" w:author="Michael Clifton" w:date="2018-10-11T10:12:00Z">
            <w:rPr>
              <w:noProof w:val="0"/>
            </w:rPr>
          </w:rPrChange>
        </w:rPr>
        <w:lastRenderedPageBreak/>
        <w:t>&lt;component&gt;</w:t>
      </w:r>
    </w:p>
    <w:p w14:paraId="4C0EA8BC" w14:textId="77777777" w:rsidR="006E110A" w:rsidRPr="00F331FC" w:rsidRDefault="006E110A">
      <w:pPr>
        <w:pStyle w:val="XMLFragment"/>
        <w:rPr>
          <w:noProof w:val="0"/>
          <w:lang w:val="nl-NL"/>
          <w:rPrChange w:id="1442" w:author="Michael Clifton" w:date="2018-10-11T10:12:00Z">
            <w:rPr>
              <w:noProof w:val="0"/>
            </w:rPr>
          </w:rPrChange>
        </w:rPr>
      </w:pPr>
      <w:r w:rsidRPr="00F331FC">
        <w:rPr>
          <w:noProof w:val="0"/>
          <w:lang w:val="nl-NL"/>
          <w:rPrChange w:id="1443" w:author="Michael Clifton" w:date="2018-10-11T10:12:00Z">
            <w:rPr>
              <w:noProof w:val="0"/>
            </w:rPr>
          </w:rPrChange>
        </w:rPr>
        <w:t xml:space="preserve">  &lt;section&gt;</w:t>
      </w:r>
      <w:r w:rsidRPr="00F331FC">
        <w:rPr>
          <w:noProof w:val="0"/>
          <w:lang w:val="nl-NL"/>
          <w:rPrChange w:id="1444" w:author="Michael Clifton" w:date="2018-10-11T10:12:00Z">
            <w:rPr>
              <w:noProof w:val="0"/>
            </w:rPr>
          </w:rPrChange>
        </w:rPr>
        <w:br/>
        <w:t xml:space="preserve">    &lt;templateId root='2.16.840.1.113883.10.20.1.10'/&gt;</w:t>
      </w:r>
    </w:p>
    <w:p w14:paraId="696C188C" w14:textId="77777777" w:rsidR="006E110A" w:rsidRPr="00F331FC" w:rsidRDefault="006E110A">
      <w:pPr>
        <w:pStyle w:val="XMLFragment"/>
        <w:rPr>
          <w:noProof w:val="0"/>
          <w:lang w:val="nl-NL"/>
          <w:rPrChange w:id="1445" w:author="Michael Clifton" w:date="2018-10-11T10:12:00Z">
            <w:rPr>
              <w:noProof w:val="0"/>
            </w:rPr>
          </w:rPrChange>
        </w:rPr>
      </w:pPr>
      <w:r w:rsidRPr="00F331FC">
        <w:rPr>
          <w:noProof w:val="0"/>
          <w:lang w:val="nl-NL"/>
          <w:rPrChange w:id="1446" w:author="Michael Clifton" w:date="2018-10-11T10:12:00Z">
            <w:rPr>
              <w:noProof w:val="0"/>
            </w:rPr>
          </w:rPrChange>
        </w:rPr>
        <w:t xml:space="preserve">    &lt;templateId root='1.3.6.1.4.1.19376.1.5.3.1.3.31'/&gt;</w:t>
      </w:r>
    </w:p>
    <w:p w14:paraId="72F6B468" w14:textId="77777777" w:rsidR="006E110A" w:rsidRPr="00040E48" w:rsidRDefault="006E110A">
      <w:pPr>
        <w:pStyle w:val="XMLFragment"/>
        <w:rPr>
          <w:noProof w:val="0"/>
        </w:rPr>
      </w:pPr>
      <w:r w:rsidRPr="00F331FC">
        <w:rPr>
          <w:noProof w:val="0"/>
          <w:lang w:val="nl-NL"/>
          <w:rPrChange w:id="1447" w:author="Michael Clifton" w:date="2018-10-11T10:12:00Z">
            <w:rPr>
              <w:noProof w:val="0"/>
            </w:rPr>
          </w:rPrChange>
        </w:rPr>
        <w:t xml:space="preserve">    </w:t>
      </w:r>
      <w:r w:rsidRPr="00040E48">
        <w:rPr>
          <w:noProof w:val="0"/>
        </w:rPr>
        <w:t>&lt;id root=' ' extension=' '/&gt;</w:t>
      </w:r>
    </w:p>
    <w:p w14:paraId="7D73FC27" w14:textId="4D0AEF8F" w:rsidR="006E110A" w:rsidRPr="00040E48" w:rsidRDefault="006E110A">
      <w:pPr>
        <w:pStyle w:val="XMLFragment"/>
        <w:rPr>
          <w:noProof w:val="0"/>
        </w:rPr>
      </w:pPr>
      <w:r w:rsidRPr="00040E48">
        <w:rPr>
          <w:noProof w:val="0"/>
        </w:rPr>
        <w:t xml:space="preserve">    &lt;code code='</w:t>
      </w:r>
      <w:r w:rsidR="00452448" w:rsidRPr="00040E48">
        <w:rPr>
          <w:noProof w:val="0"/>
        </w:rPr>
        <w:t>18776-5</w:t>
      </w:r>
      <w:r w:rsidRPr="00040E48">
        <w:rPr>
          <w:noProof w:val="0"/>
        </w:rPr>
        <w:t>' displayName='</w:t>
      </w:r>
      <w:r w:rsidR="00A62CA2" w:rsidRPr="00040E48">
        <w:rPr>
          <w:noProof w:val="0"/>
        </w:rPr>
        <w:t>PATIENT PLAN OF CARE</w:t>
      </w:r>
      <w:r w:rsidRPr="00040E48">
        <w:rPr>
          <w:noProof w:val="0"/>
        </w:rPr>
        <w:t>'</w:t>
      </w:r>
    </w:p>
    <w:p w14:paraId="659D6677" w14:textId="77777777" w:rsidR="006E110A" w:rsidRPr="00040E48" w:rsidRDefault="006E110A">
      <w:pPr>
        <w:pStyle w:val="XMLFragment"/>
        <w:rPr>
          <w:noProof w:val="0"/>
        </w:rPr>
      </w:pPr>
      <w:r w:rsidRPr="00040E48">
        <w:rPr>
          <w:noProof w:val="0"/>
        </w:rPr>
        <w:t xml:space="preserve">      codeSystem='2.16.840.1.113883.6.1' codeSystemName='LOINC'/&gt;</w:t>
      </w:r>
    </w:p>
    <w:p w14:paraId="6270DEA3" w14:textId="77777777" w:rsidR="006E110A" w:rsidRPr="00040E48" w:rsidRDefault="006E110A">
      <w:pPr>
        <w:pStyle w:val="XMLFragment"/>
        <w:rPr>
          <w:noProof w:val="0"/>
        </w:rPr>
      </w:pPr>
      <w:r w:rsidRPr="00040E48">
        <w:rPr>
          <w:noProof w:val="0"/>
        </w:rPr>
        <w:t xml:space="preserve">    &lt;text&gt;</w:t>
      </w:r>
    </w:p>
    <w:p w14:paraId="1F19F346"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41969906" w14:textId="77777777" w:rsidR="006E110A" w:rsidRPr="00040E48" w:rsidRDefault="006E110A">
      <w:pPr>
        <w:pStyle w:val="XMLFragment"/>
        <w:rPr>
          <w:noProof w:val="0"/>
        </w:rPr>
      </w:pPr>
      <w:r w:rsidRPr="00040E48">
        <w:rPr>
          <w:noProof w:val="0"/>
        </w:rPr>
        <w:t xml:space="preserve">    &lt;/text&gt;  </w:t>
      </w:r>
    </w:p>
    <w:p w14:paraId="497957CA" w14:textId="77777777" w:rsidR="006E110A" w:rsidRPr="00040E48" w:rsidRDefault="006E110A">
      <w:pPr>
        <w:pStyle w:val="XMLFragment"/>
        <w:rPr>
          <w:noProof w:val="0"/>
        </w:rPr>
      </w:pPr>
      <w:r w:rsidRPr="00040E48">
        <w:rPr>
          <w:noProof w:val="0"/>
        </w:rPr>
        <w:t xml:space="preserve">       </w:t>
      </w:r>
    </w:p>
    <w:p w14:paraId="4F29CDB4" w14:textId="77777777" w:rsidR="006E110A" w:rsidRPr="00040E48" w:rsidRDefault="006E110A">
      <w:pPr>
        <w:pStyle w:val="XMLFragment"/>
        <w:rPr>
          <w:noProof w:val="0"/>
        </w:rPr>
      </w:pPr>
      <w:r w:rsidRPr="00040E48">
        <w:rPr>
          <w:noProof w:val="0"/>
        </w:rPr>
        <w:t xml:space="preserve">  &lt;/section&gt;</w:t>
      </w:r>
    </w:p>
    <w:p w14:paraId="11C54CC2" w14:textId="77777777" w:rsidR="006E110A" w:rsidRPr="00040E48" w:rsidRDefault="006E110A">
      <w:pPr>
        <w:pStyle w:val="XMLFragment"/>
        <w:rPr>
          <w:noProof w:val="0"/>
        </w:rPr>
      </w:pPr>
      <w:r w:rsidRPr="00040E48">
        <w:rPr>
          <w:noProof w:val="0"/>
        </w:rPr>
        <w:t>&lt;/component&gt;</w:t>
      </w:r>
    </w:p>
    <w:p w14:paraId="591E6433" w14:textId="77777777" w:rsidR="006E110A" w:rsidRPr="00040E48" w:rsidRDefault="006E110A">
      <w:pPr>
        <w:pStyle w:val="FigureTitle"/>
        <w:rPr>
          <w:noProof w:val="0"/>
        </w:rPr>
      </w:pPr>
      <w:r w:rsidRPr="00040E48">
        <w:rPr>
          <w:noProof w:val="0"/>
        </w:rPr>
        <w:t xml:space="preserve">Figure </w:t>
      </w:r>
      <w:r w:rsidR="00AA6E2B" w:rsidRPr="00040E48">
        <w:rPr>
          <w:noProof w:val="0"/>
        </w:rPr>
        <w:t>6.3.3.6.1.1</w:t>
      </w:r>
      <w:r w:rsidR="0063221E" w:rsidRPr="00040E48">
        <w:rPr>
          <w:noProof w:val="0"/>
        </w:rPr>
        <w:t>-1:</w:t>
      </w:r>
      <w:r w:rsidR="00AA6E2B" w:rsidRPr="00040E48">
        <w:rPr>
          <w:noProof w:val="0"/>
        </w:rPr>
        <w:t xml:space="preserve"> </w:t>
      </w:r>
      <w:r w:rsidRPr="00040E48">
        <w:rPr>
          <w:noProof w:val="0"/>
        </w:rPr>
        <w:t>Sample Care Plan Section</w:t>
      </w:r>
    </w:p>
    <w:p w14:paraId="7DF6DB6E" w14:textId="77777777" w:rsidR="006E110A" w:rsidRPr="00040E48" w:rsidRDefault="006E110A" w:rsidP="00C02515">
      <w:pPr>
        <w:pStyle w:val="Heading5TOC"/>
        <w:rPr>
          <w:noProof w:val="0"/>
          <w:lang w:val="en-US"/>
        </w:rPr>
      </w:pPr>
      <w:bookmarkStart w:id="1448" w:name="_Toc270712284"/>
      <w:bookmarkStart w:id="1449" w:name="_Toc441142017"/>
      <w:bookmarkStart w:id="1450" w:name="T1_3_6_1_4_1_19376_1_5_3_1_1_13_2_5"/>
      <w:r w:rsidRPr="00040E48">
        <w:rPr>
          <w:noProof w:val="0"/>
          <w:lang w:val="en-US"/>
        </w:rPr>
        <w:t>Assessment and Plan Section 1.3.6.1.4.1.19376.1.5.3.1.1.13.2.5</w:t>
      </w:r>
      <w:bookmarkEnd w:id="1448"/>
      <w:bookmarkEnd w:id="144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7AE78FD7"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1450"/>
          <w:p w14:paraId="024D022D"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F592B86" w14:textId="77777777" w:rsidR="006E110A" w:rsidRPr="00040E48" w:rsidRDefault="006E110A">
            <w:pPr>
              <w:pStyle w:val="TableEntry"/>
              <w:rPr>
                <w:noProof w:val="0"/>
              </w:rPr>
            </w:pPr>
            <w:r w:rsidRPr="00040E48">
              <w:rPr>
                <w:noProof w:val="0"/>
              </w:rPr>
              <w:t xml:space="preserve">1.3.6.1.4.1.19376.1.5.3.1.1.13.2.5 </w:t>
            </w:r>
          </w:p>
        </w:tc>
      </w:tr>
      <w:tr w:rsidR="006E110A" w:rsidRPr="00040E48" w14:paraId="289099EB"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0862BFC"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6522635" w14:textId="77777777" w:rsidR="006E110A" w:rsidRPr="00040E48" w:rsidRDefault="006E110A">
            <w:pPr>
              <w:pStyle w:val="TableEntry"/>
              <w:rPr>
                <w:noProof w:val="0"/>
              </w:rPr>
            </w:pPr>
            <w:r w:rsidRPr="00040E48">
              <w:rPr>
                <w:noProof w:val="0"/>
              </w:rPr>
              <w:t xml:space="preserve">The assessment and plan section shall contain a narrative description of the assessment of the patient condition and expectations for care including proposals, goals, and order requests for monitoring, tracking, or improving the condition of the patient. </w:t>
            </w:r>
          </w:p>
        </w:tc>
      </w:tr>
      <w:tr w:rsidR="006E110A" w:rsidRPr="00040E48" w14:paraId="23E3345A"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E6D9DF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E520583"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BAA6B4E" w14:textId="77777777" w:rsidR="006E110A" w:rsidRPr="00040E48" w:rsidRDefault="006E110A">
            <w:pPr>
              <w:pStyle w:val="TableEntryHeader"/>
              <w:rPr>
                <w:noProof w:val="0"/>
              </w:rPr>
            </w:pPr>
            <w:r w:rsidRPr="00040E48">
              <w:rPr>
                <w:noProof w:val="0"/>
              </w:rPr>
              <w:t xml:space="preserve">Description </w:t>
            </w:r>
          </w:p>
        </w:tc>
      </w:tr>
      <w:tr w:rsidR="006E110A" w:rsidRPr="00040E48" w14:paraId="1F7D2C4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E5C3031" w14:textId="77777777" w:rsidR="006E110A" w:rsidRPr="00040E48" w:rsidRDefault="006E110A">
            <w:pPr>
              <w:pStyle w:val="TableEntry"/>
              <w:rPr>
                <w:noProof w:val="0"/>
              </w:rPr>
            </w:pPr>
            <w:r w:rsidRPr="00040E48">
              <w:rPr>
                <w:noProof w:val="0"/>
              </w:rPr>
              <w:t xml:space="preserve">51847-2 </w:t>
            </w:r>
          </w:p>
        </w:tc>
        <w:tc>
          <w:tcPr>
            <w:tcW w:w="0" w:type="auto"/>
            <w:tcBorders>
              <w:top w:val="single" w:sz="6" w:space="0" w:color="000000"/>
              <w:left w:val="single" w:sz="6" w:space="0" w:color="000000"/>
              <w:bottom w:val="single" w:sz="6" w:space="0" w:color="000000"/>
              <w:right w:val="single" w:sz="6" w:space="0" w:color="000000"/>
            </w:tcBorders>
            <w:vAlign w:val="center"/>
          </w:tcPr>
          <w:p w14:paraId="11B1BD4B"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AB79287" w14:textId="77777777" w:rsidR="006E110A" w:rsidRPr="00040E48" w:rsidRDefault="006E110A">
            <w:pPr>
              <w:pStyle w:val="TableEntry"/>
              <w:rPr>
                <w:noProof w:val="0"/>
              </w:rPr>
            </w:pPr>
            <w:r w:rsidRPr="00040E48">
              <w:rPr>
                <w:noProof w:val="0"/>
              </w:rPr>
              <w:t xml:space="preserve">ASSESSMENT AND PLAN </w:t>
            </w:r>
          </w:p>
        </w:tc>
      </w:tr>
    </w:tbl>
    <w:p w14:paraId="20191EA0" w14:textId="77777777" w:rsidR="006E110A" w:rsidRPr="00040E48" w:rsidRDefault="006E110A">
      <w:pPr>
        <w:pStyle w:val="BodyText"/>
        <w:rPr>
          <w:noProof w:val="0"/>
        </w:rPr>
      </w:pPr>
    </w:p>
    <w:p w14:paraId="7EB8B0BF" w14:textId="77777777" w:rsidR="006E110A" w:rsidRPr="00040E48" w:rsidRDefault="006E110A">
      <w:pPr>
        <w:pStyle w:val="XMLFragment"/>
        <w:rPr>
          <w:noProof w:val="0"/>
        </w:rPr>
      </w:pPr>
      <w:r w:rsidRPr="00040E48">
        <w:rPr>
          <w:noProof w:val="0"/>
        </w:rPr>
        <w:t>&lt;component&gt;</w:t>
      </w:r>
    </w:p>
    <w:p w14:paraId="0E617A50" w14:textId="77777777" w:rsidR="006E110A" w:rsidRPr="00040E48" w:rsidRDefault="006E110A">
      <w:pPr>
        <w:pStyle w:val="XMLFragment"/>
        <w:rPr>
          <w:noProof w:val="0"/>
        </w:rPr>
      </w:pPr>
      <w:r w:rsidRPr="00040E48">
        <w:rPr>
          <w:noProof w:val="0"/>
        </w:rPr>
        <w:t xml:space="preserve">  &lt;section&gt;</w:t>
      </w:r>
    </w:p>
    <w:p w14:paraId="4C9E0A55" w14:textId="77777777" w:rsidR="006E110A" w:rsidRPr="00040E48" w:rsidRDefault="006E110A">
      <w:pPr>
        <w:pStyle w:val="XMLFragment"/>
        <w:rPr>
          <w:noProof w:val="0"/>
        </w:rPr>
      </w:pPr>
      <w:r w:rsidRPr="00040E48">
        <w:rPr>
          <w:noProof w:val="0"/>
        </w:rPr>
        <w:t xml:space="preserve">    &lt;templateId root='1.3.6.1.4.1.19376.1.5.3.1.1.13.2.5'/&gt;</w:t>
      </w:r>
    </w:p>
    <w:p w14:paraId="65FF2C5A" w14:textId="77777777" w:rsidR="006E110A" w:rsidRPr="00040E48" w:rsidRDefault="006E110A">
      <w:pPr>
        <w:pStyle w:val="XMLFragment"/>
        <w:rPr>
          <w:noProof w:val="0"/>
        </w:rPr>
      </w:pPr>
      <w:r w:rsidRPr="00040E48">
        <w:rPr>
          <w:noProof w:val="0"/>
        </w:rPr>
        <w:t xml:space="preserve">    &lt;id root=' ' extension=' '/&gt;</w:t>
      </w:r>
    </w:p>
    <w:p w14:paraId="095571DC" w14:textId="77777777" w:rsidR="006E110A" w:rsidRPr="00040E48" w:rsidRDefault="006E110A">
      <w:pPr>
        <w:pStyle w:val="XMLFragment"/>
        <w:rPr>
          <w:noProof w:val="0"/>
        </w:rPr>
      </w:pPr>
      <w:r w:rsidRPr="00040E48">
        <w:rPr>
          <w:noProof w:val="0"/>
        </w:rPr>
        <w:t xml:space="preserve">    &lt;code code='51847-2' displayName='ASSESSMENT AND PLAN'</w:t>
      </w:r>
    </w:p>
    <w:p w14:paraId="2DFDAD62" w14:textId="77777777" w:rsidR="006E110A" w:rsidRPr="00040E48" w:rsidRDefault="006E110A">
      <w:pPr>
        <w:pStyle w:val="XMLFragment"/>
        <w:rPr>
          <w:noProof w:val="0"/>
        </w:rPr>
      </w:pPr>
      <w:r w:rsidRPr="00040E48">
        <w:rPr>
          <w:noProof w:val="0"/>
        </w:rPr>
        <w:t xml:space="preserve">      codeSystem='2.16.840.1.113883.6.1' codeSystemName='LOINC'/&gt;</w:t>
      </w:r>
    </w:p>
    <w:p w14:paraId="77F165BC" w14:textId="77777777" w:rsidR="006E110A" w:rsidRPr="00040E48" w:rsidRDefault="006E110A">
      <w:pPr>
        <w:pStyle w:val="XMLFragment"/>
        <w:rPr>
          <w:noProof w:val="0"/>
        </w:rPr>
      </w:pPr>
      <w:r w:rsidRPr="00040E48">
        <w:rPr>
          <w:noProof w:val="0"/>
        </w:rPr>
        <w:t xml:space="preserve">    &lt;text&gt;</w:t>
      </w:r>
    </w:p>
    <w:p w14:paraId="02D8D509"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37177EF" w14:textId="77777777" w:rsidR="006E110A" w:rsidRPr="00040E48" w:rsidRDefault="006E110A">
      <w:pPr>
        <w:pStyle w:val="XMLFragment"/>
        <w:rPr>
          <w:noProof w:val="0"/>
        </w:rPr>
      </w:pPr>
      <w:r w:rsidRPr="00040E48">
        <w:rPr>
          <w:noProof w:val="0"/>
        </w:rPr>
        <w:t xml:space="preserve">    &lt;/text&gt;  </w:t>
      </w:r>
    </w:p>
    <w:p w14:paraId="4312F879" w14:textId="77777777" w:rsidR="006E110A" w:rsidRPr="00040E48" w:rsidRDefault="006E110A">
      <w:pPr>
        <w:pStyle w:val="XMLFragment"/>
        <w:rPr>
          <w:noProof w:val="0"/>
        </w:rPr>
      </w:pPr>
      <w:r w:rsidRPr="00040E48">
        <w:rPr>
          <w:noProof w:val="0"/>
        </w:rPr>
        <w:t xml:space="preserve">       </w:t>
      </w:r>
    </w:p>
    <w:p w14:paraId="49D312F9" w14:textId="77777777" w:rsidR="006E110A" w:rsidRPr="00040E48" w:rsidRDefault="006E110A">
      <w:pPr>
        <w:pStyle w:val="XMLFragment"/>
        <w:rPr>
          <w:noProof w:val="0"/>
        </w:rPr>
      </w:pPr>
      <w:r w:rsidRPr="00040E48">
        <w:rPr>
          <w:noProof w:val="0"/>
        </w:rPr>
        <w:t xml:space="preserve">  &lt;/section&gt;</w:t>
      </w:r>
    </w:p>
    <w:p w14:paraId="418BAC34" w14:textId="77777777" w:rsidR="006E110A" w:rsidRPr="00040E48" w:rsidRDefault="006E110A">
      <w:pPr>
        <w:pStyle w:val="XMLFragment"/>
        <w:rPr>
          <w:noProof w:val="0"/>
        </w:rPr>
      </w:pPr>
      <w:r w:rsidRPr="00040E48">
        <w:rPr>
          <w:noProof w:val="0"/>
        </w:rPr>
        <w:t>&lt;/component&gt;</w:t>
      </w:r>
    </w:p>
    <w:p w14:paraId="265A2740" w14:textId="77777777" w:rsidR="006E110A" w:rsidRPr="00040E48" w:rsidRDefault="006E110A">
      <w:pPr>
        <w:pStyle w:val="FigureTitle"/>
        <w:rPr>
          <w:noProof w:val="0"/>
        </w:rPr>
      </w:pPr>
      <w:r w:rsidRPr="00040E48">
        <w:rPr>
          <w:noProof w:val="0"/>
        </w:rPr>
        <w:t xml:space="preserve">Figure </w:t>
      </w:r>
      <w:r w:rsidR="00AA6E2B" w:rsidRPr="00040E48">
        <w:rPr>
          <w:noProof w:val="0"/>
        </w:rPr>
        <w:t>6.3.3.6.2</w:t>
      </w:r>
      <w:r w:rsidR="0063221E" w:rsidRPr="00040E48">
        <w:rPr>
          <w:noProof w:val="0"/>
        </w:rPr>
        <w:t>-1:</w:t>
      </w:r>
      <w:r w:rsidR="00AA6E2B" w:rsidRPr="00040E48">
        <w:rPr>
          <w:noProof w:val="0"/>
        </w:rPr>
        <w:t xml:space="preserve"> </w:t>
      </w:r>
      <w:r w:rsidRPr="00040E48">
        <w:rPr>
          <w:noProof w:val="0"/>
        </w:rPr>
        <w:t>Sample Assessment and Plan Section</w:t>
      </w:r>
    </w:p>
    <w:p w14:paraId="6BA08C5A" w14:textId="77777777" w:rsidR="006E110A" w:rsidRPr="00040E48" w:rsidRDefault="006E110A" w:rsidP="00C02515">
      <w:pPr>
        <w:pStyle w:val="Heading5TOC"/>
        <w:rPr>
          <w:noProof w:val="0"/>
          <w:lang w:val="en-US"/>
        </w:rPr>
      </w:pPr>
      <w:bookmarkStart w:id="1451" w:name="_Toc270712285"/>
      <w:bookmarkStart w:id="1452" w:name="_Toc441142018"/>
      <w:bookmarkStart w:id="1453" w:name="T1_3_6_1_4_1_19376_1_5_3_1_3_32"/>
      <w:r w:rsidRPr="00040E48">
        <w:rPr>
          <w:noProof w:val="0"/>
          <w:lang w:val="en-US"/>
        </w:rPr>
        <w:t>Discharge Disposition Section 1.3.6.1.4.1.19376.1.5.3.1.3.32</w:t>
      </w:r>
      <w:bookmarkEnd w:id="1451"/>
      <w:bookmarkEnd w:id="145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709D7577"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1453"/>
          <w:p w14:paraId="09354B30"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C9238E4" w14:textId="77777777" w:rsidR="006E110A" w:rsidRPr="00040E48" w:rsidRDefault="006E110A">
            <w:pPr>
              <w:pStyle w:val="TableEntry"/>
              <w:rPr>
                <w:noProof w:val="0"/>
              </w:rPr>
            </w:pPr>
            <w:r w:rsidRPr="00040E48">
              <w:rPr>
                <w:noProof w:val="0"/>
              </w:rPr>
              <w:t xml:space="preserve">1.3.6.1.4.1.19376.1.5.3.1.3.32 </w:t>
            </w:r>
          </w:p>
        </w:tc>
      </w:tr>
      <w:tr w:rsidR="006E110A" w:rsidRPr="00040E48" w14:paraId="224535E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3B052FC"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E6C7804" w14:textId="77777777" w:rsidR="006E110A" w:rsidRPr="00040E48" w:rsidRDefault="00B0240B">
            <w:pPr>
              <w:pStyle w:val="TableEntry"/>
              <w:rPr>
                <w:noProof w:val="0"/>
              </w:rPr>
            </w:pPr>
            <w:r w:rsidRPr="00040E48">
              <w:rPr>
                <w:noProof w:val="0"/>
                <w:szCs w:val="18"/>
              </w:rPr>
              <w:t>The Discharge Disposition section shall contain a narrative description of the state or disposition of the patient at the time of discharge from the hospital.</w:t>
            </w:r>
          </w:p>
        </w:tc>
      </w:tr>
      <w:tr w:rsidR="006E110A" w:rsidRPr="00040E48" w14:paraId="349C64E3"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432A455"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5D7258C"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9C84F71" w14:textId="77777777" w:rsidR="006E110A" w:rsidRPr="00040E48" w:rsidRDefault="006E110A">
            <w:pPr>
              <w:pStyle w:val="TableEntryHeader"/>
              <w:rPr>
                <w:noProof w:val="0"/>
              </w:rPr>
            </w:pPr>
            <w:r w:rsidRPr="00040E48">
              <w:rPr>
                <w:noProof w:val="0"/>
              </w:rPr>
              <w:t xml:space="preserve">Description </w:t>
            </w:r>
          </w:p>
        </w:tc>
      </w:tr>
      <w:tr w:rsidR="006E110A" w:rsidRPr="00040E48" w14:paraId="6591A94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ED73333" w14:textId="77777777" w:rsidR="006E110A" w:rsidRPr="00040E48" w:rsidRDefault="00B0240B">
            <w:pPr>
              <w:pStyle w:val="TableEntry"/>
              <w:rPr>
                <w:noProof w:val="0"/>
              </w:rPr>
            </w:pPr>
            <w:r w:rsidRPr="00040E48">
              <w:rPr>
                <w:noProof w:val="0"/>
              </w:rPr>
              <w:t>8650-4</w:t>
            </w:r>
          </w:p>
        </w:tc>
        <w:tc>
          <w:tcPr>
            <w:tcW w:w="0" w:type="auto"/>
            <w:tcBorders>
              <w:top w:val="single" w:sz="6" w:space="0" w:color="000000"/>
              <w:left w:val="single" w:sz="6" w:space="0" w:color="000000"/>
              <w:bottom w:val="single" w:sz="6" w:space="0" w:color="000000"/>
              <w:right w:val="single" w:sz="6" w:space="0" w:color="000000"/>
            </w:tcBorders>
            <w:vAlign w:val="center"/>
          </w:tcPr>
          <w:p w14:paraId="50D42A75"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66D98F3" w14:textId="77777777" w:rsidR="006E110A" w:rsidRPr="00040E48" w:rsidRDefault="00B0240B">
            <w:pPr>
              <w:pStyle w:val="TableEntry"/>
              <w:rPr>
                <w:noProof w:val="0"/>
              </w:rPr>
            </w:pPr>
            <w:r w:rsidRPr="00040E48">
              <w:rPr>
                <w:noProof w:val="0"/>
              </w:rPr>
              <w:t>Hospital discharge disposition</w:t>
            </w:r>
            <w:r w:rsidR="006E110A" w:rsidRPr="00040E48">
              <w:rPr>
                <w:noProof w:val="0"/>
              </w:rPr>
              <w:t xml:space="preserve"> </w:t>
            </w:r>
          </w:p>
        </w:tc>
      </w:tr>
    </w:tbl>
    <w:p w14:paraId="2018AEBD" w14:textId="77777777" w:rsidR="006E110A" w:rsidRPr="00040E48" w:rsidRDefault="006E110A">
      <w:pPr>
        <w:pStyle w:val="BodyText"/>
        <w:rPr>
          <w:noProof w:val="0"/>
        </w:rPr>
      </w:pPr>
    </w:p>
    <w:p w14:paraId="6DF4523D" w14:textId="77777777" w:rsidR="006E110A" w:rsidRPr="00040E48" w:rsidRDefault="006E110A">
      <w:pPr>
        <w:pStyle w:val="XMLFragment"/>
        <w:rPr>
          <w:noProof w:val="0"/>
        </w:rPr>
      </w:pPr>
      <w:r w:rsidRPr="00040E48">
        <w:rPr>
          <w:noProof w:val="0"/>
        </w:rPr>
        <w:lastRenderedPageBreak/>
        <w:t>&lt;component&gt;</w:t>
      </w:r>
    </w:p>
    <w:p w14:paraId="5103D63C" w14:textId="77777777" w:rsidR="006E110A" w:rsidRPr="00040E48" w:rsidRDefault="006E110A">
      <w:pPr>
        <w:pStyle w:val="XMLFragment"/>
        <w:rPr>
          <w:noProof w:val="0"/>
        </w:rPr>
      </w:pPr>
      <w:r w:rsidRPr="00040E48">
        <w:rPr>
          <w:noProof w:val="0"/>
        </w:rPr>
        <w:t xml:space="preserve">  &lt;section&gt;</w:t>
      </w:r>
    </w:p>
    <w:p w14:paraId="1B3EA12D" w14:textId="77777777" w:rsidR="006E110A" w:rsidRPr="00040E48" w:rsidRDefault="006E110A">
      <w:pPr>
        <w:pStyle w:val="XMLFragment"/>
        <w:rPr>
          <w:noProof w:val="0"/>
        </w:rPr>
      </w:pPr>
      <w:r w:rsidRPr="00040E48">
        <w:rPr>
          <w:noProof w:val="0"/>
        </w:rPr>
        <w:t xml:space="preserve">    &lt;templateId root='1.3.6.1.4.1.19376.1.5.3.1.3.32'/&gt;</w:t>
      </w:r>
    </w:p>
    <w:p w14:paraId="4CBA0BF8" w14:textId="77777777" w:rsidR="006E110A" w:rsidRPr="00040E48" w:rsidRDefault="006E110A">
      <w:pPr>
        <w:pStyle w:val="XMLFragment"/>
        <w:rPr>
          <w:noProof w:val="0"/>
        </w:rPr>
      </w:pPr>
      <w:r w:rsidRPr="00040E48">
        <w:rPr>
          <w:noProof w:val="0"/>
        </w:rPr>
        <w:t xml:space="preserve">    &lt;id root=' ' extension=' '/&gt;</w:t>
      </w:r>
    </w:p>
    <w:p w14:paraId="186A1405" w14:textId="77777777" w:rsidR="006E110A" w:rsidRPr="00040E48" w:rsidRDefault="006E110A">
      <w:pPr>
        <w:pStyle w:val="XMLFragment"/>
        <w:rPr>
          <w:noProof w:val="0"/>
        </w:rPr>
      </w:pPr>
      <w:r w:rsidRPr="00040E48">
        <w:rPr>
          <w:noProof w:val="0"/>
        </w:rPr>
        <w:t xml:space="preserve">    &lt;code code='</w:t>
      </w:r>
      <w:r w:rsidR="00B0240B" w:rsidRPr="00040E48">
        <w:rPr>
          <w:noProof w:val="0"/>
        </w:rPr>
        <w:t>8650-4</w:t>
      </w:r>
      <w:r w:rsidRPr="00040E48">
        <w:rPr>
          <w:noProof w:val="0"/>
        </w:rPr>
        <w:t>' displayName='</w:t>
      </w:r>
      <w:r w:rsidR="00B0240B" w:rsidRPr="00040E48">
        <w:rPr>
          <w:noProof w:val="0"/>
        </w:rPr>
        <w:t>Hospital discharge disposition</w:t>
      </w:r>
      <w:r w:rsidRPr="00040E48">
        <w:rPr>
          <w:noProof w:val="0"/>
        </w:rPr>
        <w:t>'</w:t>
      </w:r>
    </w:p>
    <w:p w14:paraId="388EBF03" w14:textId="77777777" w:rsidR="006E110A" w:rsidRPr="00040E48" w:rsidRDefault="006E110A">
      <w:pPr>
        <w:pStyle w:val="XMLFragment"/>
        <w:rPr>
          <w:noProof w:val="0"/>
        </w:rPr>
      </w:pPr>
      <w:r w:rsidRPr="00040E48">
        <w:rPr>
          <w:noProof w:val="0"/>
        </w:rPr>
        <w:t xml:space="preserve">      codeSystem='2.16.840.1.113883.6.1' codeSystemName='LOINC'/&gt;</w:t>
      </w:r>
    </w:p>
    <w:p w14:paraId="57429C99" w14:textId="77777777" w:rsidR="006E110A" w:rsidRPr="00040E48" w:rsidRDefault="006E110A">
      <w:pPr>
        <w:pStyle w:val="XMLFragment"/>
        <w:rPr>
          <w:noProof w:val="0"/>
        </w:rPr>
      </w:pPr>
      <w:r w:rsidRPr="00040E48">
        <w:rPr>
          <w:noProof w:val="0"/>
        </w:rPr>
        <w:t xml:space="preserve">    &lt;text&gt;</w:t>
      </w:r>
    </w:p>
    <w:p w14:paraId="317E7080"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5AAEACF3" w14:textId="77777777" w:rsidR="006E110A" w:rsidRPr="00040E48" w:rsidRDefault="006E110A">
      <w:pPr>
        <w:pStyle w:val="XMLFragment"/>
        <w:rPr>
          <w:noProof w:val="0"/>
        </w:rPr>
      </w:pPr>
      <w:r w:rsidRPr="00040E48">
        <w:rPr>
          <w:noProof w:val="0"/>
        </w:rPr>
        <w:t xml:space="preserve">    &lt;/text&gt;  </w:t>
      </w:r>
    </w:p>
    <w:p w14:paraId="7A2DC6EE" w14:textId="77777777" w:rsidR="006E110A" w:rsidRPr="00040E48" w:rsidRDefault="006E110A">
      <w:pPr>
        <w:pStyle w:val="XMLFragment"/>
        <w:rPr>
          <w:noProof w:val="0"/>
        </w:rPr>
      </w:pPr>
      <w:r w:rsidRPr="00040E48">
        <w:rPr>
          <w:noProof w:val="0"/>
        </w:rPr>
        <w:t xml:space="preserve">       </w:t>
      </w:r>
    </w:p>
    <w:p w14:paraId="4935A4CD" w14:textId="77777777" w:rsidR="006E110A" w:rsidRPr="00040E48" w:rsidRDefault="006E110A">
      <w:pPr>
        <w:pStyle w:val="XMLFragment"/>
        <w:rPr>
          <w:noProof w:val="0"/>
        </w:rPr>
      </w:pPr>
      <w:r w:rsidRPr="00040E48">
        <w:rPr>
          <w:noProof w:val="0"/>
        </w:rPr>
        <w:t xml:space="preserve">  &lt;/section&gt;</w:t>
      </w:r>
    </w:p>
    <w:p w14:paraId="2A002E8E" w14:textId="77777777" w:rsidR="006E110A" w:rsidRPr="00040E48" w:rsidRDefault="006E110A">
      <w:pPr>
        <w:pStyle w:val="XMLFragment"/>
        <w:rPr>
          <w:noProof w:val="0"/>
        </w:rPr>
      </w:pPr>
      <w:r w:rsidRPr="00040E48">
        <w:rPr>
          <w:noProof w:val="0"/>
        </w:rPr>
        <w:t>&lt;/component&gt;</w:t>
      </w:r>
    </w:p>
    <w:p w14:paraId="6406CE82" w14:textId="77777777" w:rsidR="006E110A" w:rsidRPr="00040E48" w:rsidRDefault="006E110A">
      <w:pPr>
        <w:pStyle w:val="FigureTitle"/>
        <w:rPr>
          <w:noProof w:val="0"/>
        </w:rPr>
      </w:pPr>
      <w:r w:rsidRPr="00040E48">
        <w:rPr>
          <w:noProof w:val="0"/>
        </w:rPr>
        <w:t xml:space="preserve">Figure </w:t>
      </w:r>
      <w:r w:rsidR="00AA6E2B" w:rsidRPr="00040E48">
        <w:rPr>
          <w:noProof w:val="0"/>
        </w:rPr>
        <w:t>6.3.3.6.3</w:t>
      </w:r>
      <w:r w:rsidR="0063221E" w:rsidRPr="00040E48">
        <w:rPr>
          <w:noProof w:val="0"/>
        </w:rPr>
        <w:t>-1:</w:t>
      </w:r>
      <w:r w:rsidR="00AA6E2B" w:rsidRPr="00040E48">
        <w:rPr>
          <w:noProof w:val="0"/>
        </w:rPr>
        <w:t xml:space="preserve"> </w:t>
      </w:r>
      <w:r w:rsidRPr="00040E48">
        <w:rPr>
          <w:noProof w:val="0"/>
        </w:rPr>
        <w:t>Sample Discharge Disposition Section</w:t>
      </w:r>
    </w:p>
    <w:p w14:paraId="742D31A8" w14:textId="77777777" w:rsidR="006E110A" w:rsidRPr="00040E48" w:rsidRDefault="006E110A" w:rsidP="00C02515">
      <w:pPr>
        <w:pStyle w:val="Heading5TOC"/>
        <w:rPr>
          <w:noProof w:val="0"/>
          <w:lang w:val="en-US"/>
        </w:rPr>
      </w:pPr>
      <w:bookmarkStart w:id="1454" w:name="_Toc270712286"/>
      <w:bookmarkStart w:id="1455" w:name="_Toc441142019"/>
      <w:bookmarkStart w:id="1456" w:name="T1_3_6_1_4_1_19376_1_5_3_1_3_33"/>
      <w:r w:rsidRPr="00040E48">
        <w:rPr>
          <w:noProof w:val="0"/>
          <w:lang w:val="en-US"/>
        </w:rPr>
        <w:t>Discharge Diet Section 1.3.6.1.4.1.19376.1.5.3.1.3.33</w:t>
      </w:r>
      <w:bookmarkEnd w:id="1454"/>
      <w:bookmarkEnd w:id="145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51F8AC8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1456"/>
          <w:p w14:paraId="04D6F179"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4FA50C0" w14:textId="77777777" w:rsidR="006E110A" w:rsidRPr="00040E48" w:rsidRDefault="006E110A">
            <w:pPr>
              <w:pStyle w:val="TableEntry"/>
              <w:rPr>
                <w:noProof w:val="0"/>
              </w:rPr>
            </w:pPr>
            <w:r w:rsidRPr="00040E48">
              <w:rPr>
                <w:noProof w:val="0"/>
              </w:rPr>
              <w:t xml:space="preserve">1.3.6.1.4.1.19376.1.5.3.1.3.33 </w:t>
            </w:r>
          </w:p>
        </w:tc>
      </w:tr>
      <w:tr w:rsidR="006E110A" w:rsidRPr="00040E48" w14:paraId="7F72C93B"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BFF2AD4"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71AEFEB" w14:textId="77777777" w:rsidR="006E110A" w:rsidRPr="00040E48" w:rsidRDefault="006E110A">
            <w:pPr>
              <w:pStyle w:val="TableEntry"/>
              <w:rPr>
                <w:noProof w:val="0"/>
              </w:rPr>
            </w:pPr>
            <w:r w:rsidRPr="00040E48">
              <w:rPr>
                <w:noProof w:val="0"/>
              </w:rPr>
              <w:t xml:space="preserve">The discharge diet section shall contain a narrative description of the expectations for diet including proposals, goals, and order requests for monitoring, tracking, or improving the dietary control of the patient, specifically used in a discharge from a facility such as an emergency department, hospital, or nursing home. </w:t>
            </w:r>
          </w:p>
        </w:tc>
      </w:tr>
      <w:tr w:rsidR="006E110A" w:rsidRPr="00040E48" w14:paraId="23132FAD"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19EEBD8"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8CAB0C8"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2ECD77A" w14:textId="77777777" w:rsidR="006E110A" w:rsidRPr="00040E48" w:rsidRDefault="006E110A">
            <w:pPr>
              <w:pStyle w:val="TableEntryHeader"/>
              <w:rPr>
                <w:noProof w:val="0"/>
              </w:rPr>
            </w:pPr>
            <w:r w:rsidRPr="00040E48">
              <w:rPr>
                <w:noProof w:val="0"/>
              </w:rPr>
              <w:t xml:space="preserve">Description </w:t>
            </w:r>
          </w:p>
        </w:tc>
      </w:tr>
      <w:tr w:rsidR="006E110A" w:rsidRPr="00040E48" w14:paraId="692D4DC0"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218B6D9" w14:textId="77777777" w:rsidR="006E110A" w:rsidRPr="00040E48" w:rsidRDefault="006E110A">
            <w:pPr>
              <w:pStyle w:val="TableEntry"/>
              <w:rPr>
                <w:noProof w:val="0"/>
              </w:rPr>
            </w:pPr>
            <w:r w:rsidRPr="00040E48">
              <w:rPr>
                <w:noProof w:val="0"/>
              </w:rPr>
              <w:t xml:space="preserve">42344-2 </w:t>
            </w:r>
          </w:p>
        </w:tc>
        <w:tc>
          <w:tcPr>
            <w:tcW w:w="0" w:type="auto"/>
            <w:tcBorders>
              <w:top w:val="single" w:sz="6" w:space="0" w:color="000000"/>
              <w:left w:val="single" w:sz="6" w:space="0" w:color="000000"/>
              <w:bottom w:val="single" w:sz="6" w:space="0" w:color="000000"/>
              <w:right w:val="single" w:sz="6" w:space="0" w:color="000000"/>
            </w:tcBorders>
            <w:vAlign w:val="center"/>
          </w:tcPr>
          <w:p w14:paraId="792B62BE"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07810E8" w14:textId="77777777" w:rsidR="006E110A" w:rsidRPr="00040E48" w:rsidRDefault="006E110A">
            <w:pPr>
              <w:pStyle w:val="TableEntry"/>
              <w:rPr>
                <w:noProof w:val="0"/>
              </w:rPr>
            </w:pPr>
            <w:r w:rsidRPr="00040E48">
              <w:rPr>
                <w:noProof w:val="0"/>
              </w:rPr>
              <w:t xml:space="preserve">DISCHARGE DIET </w:t>
            </w:r>
          </w:p>
        </w:tc>
      </w:tr>
    </w:tbl>
    <w:p w14:paraId="0A0CA4CE" w14:textId="77777777" w:rsidR="006E110A" w:rsidRPr="00040E48" w:rsidRDefault="006E110A">
      <w:pPr>
        <w:pStyle w:val="BodyText"/>
        <w:rPr>
          <w:noProof w:val="0"/>
        </w:rPr>
      </w:pPr>
    </w:p>
    <w:p w14:paraId="221B3573" w14:textId="77777777" w:rsidR="006E110A" w:rsidRPr="00040E48" w:rsidRDefault="006E110A">
      <w:pPr>
        <w:pStyle w:val="XMLFragment"/>
        <w:rPr>
          <w:noProof w:val="0"/>
        </w:rPr>
      </w:pPr>
      <w:r w:rsidRPr="00040E48">
        <w:rPr>
          <w:noProof w:val="0"/>
        </w:rPr>
        <w:t>&lt;component&gt;</w:t>
      </w:r>
    </w:p>
    <w:p w14:paraId="08DE429D" w14:textId="77777777" w:rsidR="006E110A" w:rsidRPr="00040E48" w:rsidRDefault="006E110A">
      <w:pPr>
        <w:pStyle w:val="XMLFragment"/>
        <w:rPr>
          <w:noProof w:val="0"/>
        </w:rPr>
      </w:pPr>
      <w:r w:rsidRPr="00040E48">
        <w:rPr>
          <w:noProof w:val="0"/>
        </w:rPr>
        <w:t xml:space="preserve">  &lt;section&gt;</w:t>
      </w:r>
    </w:p>
    <w:p w14:paraId="51AE3F99" w14:textId="77777777" w:rsidR="006E110A" w:rsidRPr="00040E48" w:rsidRDefault="006E110A">
      <w:pPr>
        <w:pStyle w:val="XMLFragment"/>
        <w:rPr>
          <w:noProof w:val="0"/>
        </w:rPr>
      </w:pPr>
      <w:r w:rsidRPr="00040E48">
        <w:rPr>
          <w:noProof w:val="0"/>
        </w:rPr>
        <w:t xml:space="preserve">    &lt;templateId root='1.3.6.1.4.1.19376.1.5.3.1.3.33'/&gt;</w:t>
      </w:r>
    </w:p>
    <w:p w14:paraId="24CAC420" w14:textId="77777777" w:rsidR="006E110A" w:rsidRPr="00040E48" w:rsidRDefault="006E110A">
      <w:pPr>
        <w:pStyle w:val="XMLFragment"/>
        <w:rPr>
          <w:noProof w:val="0"/>
        </w:rPr>
      </w:pPr>
      <w:r w:rsidRPr="00040E48">
        <w:rPr>
          <w:noProof w:val="0"/>
        </w:rPr>
        <w:t xml:space="preserve">    &lt;id root=' ' extension=' '/&gt;</w:t>
      </w:r>
    </w:p>
    <w:p w14:paraId="11D2B68D" w14:textId="77777777" w:rsidR="006E110A" w:rsidRPr="00F331FC" w:rsidRDefault="006E110A">
      <w:pPr>
        <w:pStyle w:val="XMLFragment"/>
        <w:rPr>
          <w:noProof w:val="0"/>
          <w:lang w:val="nl-NL"/>
          <w:rPrChange w:id="1457" w:author="Michael Clifton" w:date="2018-10-11T10:12:00Z">
            <w:rPr>
              <w:noProof w:val="0"/>
            </w:rPr>
          </w:rPrChange>
        </w:rPr>
      </w:pPr>
      <w:r w:rsidRPr="00F331FC">
        <w:rPr>
          <w:noProof w:val="0"/>
          <w:lang w:val="nl-NL"/>
          <w:rPrChange w:id="1458" w:author="Michael Clifton" w:date="2018-10-11T10:12:00Z">
            <w:rPr>
              <w:noProof w:val="0"/>
            </w:rPr>
          </w:rPrChange>
        </w:rPr>
        <w:t xml:space="preserve">    &lt;code code='42344-2' displayName='DISCHARGE DIET'</w:t>
      </w:r>
    </w:p>
    <w:p w14:paraId="5BB1F82B" w14:textId="77777777" w:rsidR="006E110A" w:rsidRPr="00040E48" w:rsidRDefault="006E110A">
      <w:pPr>
        <w:pStyle w:val="XMLFragment"/>
        <w:rPr>
          <w:noProof w:val="0"/>
        </w:rPr>
      </w:pPr>
      <w:r w:rsidRPr="00F331FC">
        <w:rPr>
          <w:noProof w:val="0"/>
          <w:lang w:val="nl-NL"/>
          <w:rPrChange w:id="1459" w:author="Michael Clifton" w:date="2018-10-11T10:12:00Z">
            <w:rPr>
              <w:noProof w:val="0"/>
            </w:rPr>
          </w:rPrChange>
        </w:rPr>
        <w:t xml:space="preserve">      </w:t>
      </w:r>
      <w:r w:rsidRPr="00040E48">
        <w:rPr>
          <w:noProof w:val="0"/>
        </w:rPr>
        <w:t>codeSystem='2.16.840.1.113883.6.1' codeSystemName='LOINC'/&gt;</w:t>
      </w:r>
    </w:p>
    <w:p w14:paraId="558A6542" w14:textId="77777777" w:rsidR="006E110A" w:rsidRPr="00040E48" w:rsidRDefault="006E110A">
      <w:pPr>
        <w:pStyle w:val="XMLFragment"/>
        <w:rPr>
          <w:noProof w:val="0"/>
        </w:rPr>
      </w:pPr>
      <w:r w:rsidRPr="00040E48">
        <w:rPr>
          <w:noProof w:val="0"/>
        </w:rPr>
        <w:t xml:space="preserve">    &lt;text&gt;</w:t>
      </w:r>
    </w:p>
    <w:p w14:paraId="395B7470"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048EAFE7" w14:textId="77777777" w:rsidR="006E110A" w:rsidRPr="00040E48" w:rsidRDefault="006E110A">
      <w:pPr>
        <w:pStyle w:val="XMLFragment"/>
        <w:rPr>
          <w:noProof w:val="0"/>
        </w:rPr>
      </w:pPr>
      <w:r w:rsidRPr="00040E48">
        <w:rPr>
          <w:noProof w:val="0"/>
        </w:rPr>
        <w:t xml:space="preserve">    &lt;/text&gt;  </w:t>
      </w:r>
    </w:p>
    <w:p w14:paraId="70FEE1C5" w14:textId="77777777" w:rsidR="006E110A" w:rsidRPr="00040E48" w:rsidRDefault="006E110A">
      <w:pPr>
        <w:pStyle w:val="XMLFragment"/>
        <w:rPr>
          <w:noProof w:val="0"/>
        </w:rPr>
      </w:pPr>
      <w:r w:rsidRPr="00040E48">
        <w:rPr>
          <w:noProof w:val="0"/>
        </w:rPr>
        <w:t xml:space="preserve">       </w:t>
      </w:r>
    </w:p>
    <w:p w14:paraId="7D282CE3" w14:textId="77777777" w:rsidR="006E110A" w:rsidRPr="00040E48" w:rsidRDefault="006E110A">
      <w:pPr>
        <w:pStyle w:val="XMLFragment"/>
        <w:rPr>
          <w:noProof w:val="0"/>
        </w:rPr>
      </w:pPr>
      <w:r w:rsidRPr="00040E48">
        <w:rPr>
          <w:noProof w:val="0"/>
        </w:rPr>
        <w:t xml:space="preserve">  &lt;/section&gt;</w:t>
      </w:r>
    </w:p>
    <w:p w14:paraId="094EF714" w14:textId="77777777" w:rsidR="006E110A" w:rsidRPr="00040E48" w:rsidRDefault="006E110A">
      <w:pPr>
        <w:pStyle w:val="XMLFragment"/>
        <w:rPr>
          <w:noProof w:val="0"/>
        </w:rPr>
      </w:pPr>
      <w:r w:rsidRPr="00040E48">
        <w:rPr>
          <w:noProof w:val="0"/>
        </w:rPr>
        <w:t>&lt;/component&gt;</w:t>
      </w:r>
    </w:p>
    <w:p w14:paraId="3569826C" w14:textId="77777777" w:rsidR="006E110A" w:rsidRPr="00040E48" w:rsidRDefault="006E110A">
      <w:pPr>
        <w:pStyle w:val="FigureTitle"/>
        <w:rPr>
          <w:noProof w:val="0"/>
        </w:rPr>
      </w:pPr>
      <w:r w:rsidRPr="00040E48">
        <w:rPr>
          <w:noProof w:val="0"/>
        </w:rPr>
        <w:t xml:space="preserve">Figure </w:t>
      </w:r>
      <w:r w:rsidR="00AA6E2B" w:rsidRPr="00040E48">
        <w:rPr>
          <w:noProof w:val="0"/>
        </w:rPr>
        <w:t>6.3.3.6.4</w:t>
      </w:r>
      <w:r w:rsidR="0063221E" w:rsidRPr="00040E48">
        <w:rPr>
          <w:noProof w:val="0"/>
        </w:rPr>
        <w:t>-1:</w:t>
      </w:r>
      <w:r w:rsidR="00AA6E2B" w:rsidRPr="00040E48">
        <w:rPr>
          <w:noProof w:val="0"/>
        </w:rPr>
        <w:t xml:space="preserve"> </w:t>
      </w:r>
      <w:r w:rsidRPr="00040E48">
        <w:rPr>
          <w:noProof w:val="0"/>
        </w:rPr>
        <w:t>Sample Discharge Diet Section</w:t>
      </w:r>
    </w:p>
    <w:p w14:paraId="2BBD4001" w14:textId="77777777" w:rsidR="006E110A" w:rsidRPr="00040E48" w:rsidRDefault="006E110A" w:rsidP="00C02515">
      <w:pPr>
        <w:pStyle w:val="Heading5TOC"/>
        <w:rPr>
          <w:noProof w:val="0"/>
          <w:lang w:val="en-US"/>
        </w:rPr>
      </w:pPr>
      <w:bookmarkStart w:id="1460" w:name="_Toc270712287"/>
      <w:bookmarkStart w:id="1461" w:name="_Toc441142020"/>
      <w:bookmarkStart w:id="1462" w:name="T1_3_6_1_4_1_19376_1_5_3_1_3_34"/>
      <w:r w:rsidRPr="00040E48">
        <w:rPr>
          <w:noProof w:val="0"/>
          <w:lang w:val="en-US"/>
        </w:rPr>
        <w:t>Advance Directives Section 1.3.6.1.4.1.19376.1.5.3.1.3.34</w:t>
      </w:r>
      <w:bookmarkEnd w:id="1460"/>
      <w:bookmarkEnd w:id="146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32B68AA9"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1462"/>
          <w:p w14:paraId="164D26E1"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8D94847" w14:textId="77777777" w:rsidR="006E110A" w:rsidRPr="00040E48" w:rsidRDefault="006E110A">
            <w:pPr>
              <w:pStyle w:val="TableEntry"/>
              <w:rPr>
                <w:noProof w:val="0"/>
              </w:rPr>
            </w:pPr>
            <w:r w:rsidRPr="00040E48">
              <w:rPr>
                <w:noProof w:val="0"/>
              </w:rPr>
              <w:t xml:space="preserve">1.3.6.1.4.1.19376.1.5.3.1.3.34 </w:t>
            </w:r>
          </w:p>
        </w:tc>
      </w:tr>
      <w:tr w:rsidR="006E110A" w:rsidRPr="00040E48" w14:paraId="7E5A3EC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FF23815"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2A5E4A6F" w14:textId="6D5FB27E" w:rsidR="006E110A" w:rsidRPr="00040E48" w:rsidRDefault="00FF2B1E">
            <w:pPr>
              <w:pStyle w:val="TableEntry"/>
              <w:rPr>
                <w:noProof w:val="0"/>
              </w:rPr>
            </w:pPr>
            <w:hyperlink r:id="rId79" w:history="1">
              <w:r w:rsidR="006E110A" w:rsidRPr="00040E48">
                <w:rPr>
                  <w:rStyle w:val="Hyperlink"/>
                  <w:noProof w:val="0"/>
                </w:rPr>
                <w:t>CCD 3.2</w:t>
              </w:r>
            </w:hyperlink>
            <w:r w:rsidR="006E110A" w:rsidRPr="00040E48">
              <w:rPr>
                <w:noProof w:val="0"/>
              </w:rPr>
              <w:t xml:space="preserve"> (2.16.840.1.113883.10.20.1.1) </w:t>
            </w:r>
          </w:p>
        </w:tc>
      </w:tr>
      <w:tr w:rsidR="006E110A" w:rsidRPr="00040E48" w14:paraId="163B7D56"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726D91D"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8642DBC" w14:textId="77777777" w:rsidR="006E110A" w:rsidRPr="00040E48" w:rsidRDefault="006E110A">
            <w:pPr>
              <w:pStyle w:val="TableEntry"/>
              <w:rPr>
                <w:noProof w:val="0"/>
              </w:rPr>
            </w:pPr>
            <w:r w:rsidRPr="00040E48">
              <w:rPr>
                <w:noProof w:val="0"/>
              </w:rPr>
              <w:t xml:space="preserve">The advance directive section shall contain a narrative description of the list of documents </w:t>
            </w:r>
            <w:r w:rsidR="0081047A" w:rsidRPr="00040E48">
              <w:rPr>
                <w:noProof w:val="0"/>
              </w:rPr>
              <w:t xml:space="preserve">(e.g., Durable Power of Attorney, Code Status) </w:t>
            </w:r>
            <w:r w:rsidRPr="00040E48">
              <w:rPr>
                <w:noProof w:val="0"/>
              </w:rPr>
              <w:t xml:space="preserve">that define the patient’s expectations and requests for care along with the locations of the documents. </w:t>
            </w:r>
          </w:p>
        </w:tc>
      </w:tr>
      <w:tr w:rsidR="006E110A" w:rsidRPr="00040E48" w14:paraId="57272FFB"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343FF46"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2A4C84A"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6A4B100" w14:textId="77777777" w:rsidR="006E110A" w:rsidRPr="00040E48" w:rsidRDefault="006E110A">
            <w:pPr>
              <w:pStyle w:val="TableEntryHeader"/>
              <w:rPr>
                <w:noProof w:val="0"/>
              </w:rPr>
            </w:pPr>
            <w:r w:rsidRPr="00040E48">
              <w:rPr>
                <w:noProof w:val="0"/>
              </w:rPr>
              <w:t xml:space="preserve">Description </w:t>
            </w:r>
          </w:p>
        </w:tc>
      </w:tr>
      <w:tr w:rsidR="006E110A" w:rsidRPr="00040E48" w14:paraId="1EF2283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5688801" w14:textId="77777777" w:rsidR="006E110A" w:rsidRPr="00040E48" w:rsidRDefault="006E110A">
            <w:pPr>
              <w:pStyle w:val="TableEntry"/>
              <w:rPr>
                <w:noProof w:val="0"/>
              </w:rPr>
            </w:pPr>
            <w:r w:rsidRPr="00040E48">
              <w:rPr>
                <w:noProof w:val="0"/>
              </w:rPr>
              <w:t xml:space="preserve">42348-3 </w:t>
            </w:r>
          </w:p>
        </w:tc>
        <w:tc>
          <w:tcPr>
            <w:tcW w:w="0" w:type="auto"/>
            <w:tcBorders>
              <w:top w:val="single" w:sz="6" w:space="0" w:color="000000"/>
              <w:left w:val="single" w:sz="6" w:space="0" w:color="000000"/>
              <w:bottom w:val="single" w:sz="6" w:space="0" w:color="000000"/>
              <w:right w:val="single" w:sz="6" w:space="0" w:color="000000"/>
            </w:tcBorders>
            <w:vAlign w:val="center"/>
          </w:tcPr>
          <w:p w14:paraId="66363D57"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9DC2E89" w14:textId="77777777" w:rsidR="006E110A" w:rsidRPr="00040E48" w:rsidRDefault="006E110A">
            <w:pPr>
              <w:pStyle w:val="TableEntry"/>
              <w:rPr>
                <w:noProof w:val="0"/>
              </w:rPr>
            </w:pPr>
            <w:r w:rsidRPr="00040E48">
              <w:rPr>
                <w:noProof w:val="0"/>
              </w:rPr>
              <w:t xml:space="preserve">ADVANCE DIRECTIVES </w:t>
            </w:r>
          </w:p>
        </w:tc>
      </w:tr>
    </w:tbl>
    <w:p w14:paraId="4AFEB0A2" w14:textId="77777777" w:rsidR="006E110A" w:rsidRPr="00040E48" w:rsidRDefault="006E110A">
      <w:pPr>
        <w:pStyle w:val="BodyText"/>
        <w:rPr>
          <w:noProof w:val="0"/>
        </w:rPr>
      </w:pPr>
    </w:p>
    <w:p w14:paraId="27CB1616" w14:textId="77777777" w:rsidR="006E110A" w:rsidRPr="00040E48" w:rsidRDefault="006E110A">
      <w:pPr>
        <w:pStyle w:val="Heading6"/>
        <w:rPr>
          <w:noProof w:val="0"/>
        </w:rPr>
      </w:pPr>
      <w:r w:rsidRPr="00040E48">
        <w:rPr>
          <w:noProof w:val="0"/>
        </w:rPr>
        <w:lastRenderedPageBreak/>
        <w:t xml:space="preserve">Parent Template </w:t>
      </w:r>
    </w:p>
    <w:p w14:paraId="351B1EAA" w14:textId="04BFB2BF" w:rsidR="006E110A" w:rsidRPr="00040E48" w:rsidRDefault="006E110A">
      <w:pPr>
        <w:pStyle w:val="BodyText"/>
        <w:rPr>
          <w:noProof w:val="0"/>
        </w:rPr>
      </w:pPr>
      <w:r w:rsidRPr="00040E48">
        <w:rPr>
          <w:noProof w:val="0"/>
        </w:rPr>
        <w:t xml:space="preserve">The parent of this template is </w:t>
      </w:r>
      <w:hyperlink r:id="rId80" w:history="1">
        <w:r w:rsidRPr="00040E48">
          <w:rPr>
            <w:rStyle w:val="Hyperlink"/>
            <w:noProof w:val="0"/>
          </w:rPr>
          <w:t>CCD 3.2</w:t>
        </w:r>
      </w:hyperlink>
      <w:r w:rsidRPr="00040E48">
        <w:rPr>
          <w:noProof w:val="0"/>
        </w:rPr>
        <w:t xml:space="preserve">. This template is compatible with the ASTM/HL7 Continuity of Care Document template: 2.16.840.1.113883.10.20.1.1 </w:t>
      </w:r>
    </w:p>
    <w:p w14:paraId="6C741CF9" w14:textId="77777777" w:rsidR="006E110A" w:rsidRPr="00F331FC" w:rsidRDefault="006E110A">
      <w:pPr>
        <w:pStyle w:val="XMLFragment"/>
        <w:rPr>
          <w:noProof w:val="0"/>
          <w:lang w:val="nl-NL"/>
          <w:rPrChange w:id="1463" w:author="Michael Clifton" w:date="2018-10-11T10:12:00Z">
            <w:rPr>
              <w:noProof w:val="0"/>
            </w:rPr>
          </w:rPrChange>
        </w:rPr>
      </w:pPr>
      <w:r w:rsidRPr="00F331FC">
        <w:rPr>
          <w:noProof w:val="0"/>
          <w:lang w:val="nl-NL"/>
          <w:rPrChange w:id="1464" w:author="Michael Clifton" w:date="2018-10-11T10:12:00Z">
            <w:rPr>
              <w:noProof w:val="0"/>
            </w:rPr>
          </w:rPrChange>
        </w:rPr>
        <w:t>&lt;component&gt;</w:t>
      </w:r>
    </w:p>
    <w:p w14:paraId="3D8865A8" w14:textId="77777777" w:rsidR="006E110A" w:rsidRPr="00F331FC" w:rsidRDefault="006E110A">
      <w:pPr>
        <w:pStyle w:val="XMLFragment"/>
        <w:rPr>
          <w:noProof w:val="0"/>
          <w:lang w:val="nl-NL"/>
          <w:rPrChange w:id="1465" w:author="Michael Clifton" w:date="2018-10-11T10:12:00Z">
            <w:rPr>
              <w:noProof w:val="0"/>
            </w:rPr>
          </w:rPrChange>
        </w:rPr>
      </w:pPr>
      <w:r w:rsidRPr="00F331FC">
        <w:rPr>
          <w:noProof w:val="0"/>
          <w:lang w:val="nl-NL"/>
          <w:rPrChange w:id="1466" w:author="Michael Clifton" w:date="2018-10-11T10:12:00Z">
            <w:rPr>
              <w:noProof w:val="0"/>
            </w:rPr>
          </w:rPrChange>
        </w:rPr>
        <w:t xml:space="preserve">  &lt;section&gt;</w:t>
      </w:r>
      <w:r w:rsidRPr="00F331FC">
        <w:rPr>
          <w:noProof w:val="0"/>
          <w:lang w:val="nl-NL"/>
          <w:rPrChange w:id="1467" w:author="Michael Clifton" w:date="2018-10-11T10:12:00Z">
            <w:rPr>
              <w:noProof w:val="0"/>
            </w:rPr>
          </w:rPrChange>
        </w:rPr>
        <w:br/>
        <w:t xml:space="preserve">    &lt;templateId root='2.16.840.1.113883.10.20.1.1'/&gt;</w:t>
      </w:r>
    </w:p>
    <w:p w14:paraId="34B0B8C5" w14:textId="77777777" w:rsidR="006E110A" w:rsidRPr="00F331FC" w:rsidRDefault="006E110A">
      <w:pPr>
        <w:pStyle w:val="XMLFragment"/>
        <w:rPr>
          <w:noProof w:val="0"/>
          <w:lang w:val="nl-NL"/>
          <w:rPrChange w:id="1468" w:author="Michael Clifton" w:date="2018-10-11T10:12:00Z">
            <w:rPr>
              <w:noProof w:val="0"/>
            </w:rPr>
          </w:rPrChange>
        </w:rPr>
      </w:pPr>
      <w:r w:rsidRPr="00F331FC">
        <w:rPr>
          <w:noProof w:val="0"/>
          <w:lang w:val="nl-NL"/>
          <w:rPrChange w:id="1469" w:author="Michael Clifton" w:date="2018-10-11T10:12:00Z">
            <w:rPr>
              <w:noProof w:val="0"/>
            </w:rPr>
          </w:rPrChange>
        </w:rPr>
        <w:t xml:space="preserve">    &lt;templateId root='1.3.6.1.4.1.19376.1.5.3.1.3.34'/&gt;</w:t>
      </w:r>
    </w:p>
    <w:p w14:paraId="7AAD3621" w14:textId="77777777" w:rsidR="006E110A" w:rsidRPr="00040E48" w:rsidRDefault="006E110A">
      <w:pPr>
        <w:pStyle w:val="XMLFragment"/>
        <w:rPr>
          <w:noProof w:val="0"/>
        </w:rPr>
      </w:pPr>
      <w:r w:rsidRPr="00F331FC">
        <w:rPr>
          <w:noProof w:val="0"/>
          <w:lang w:val="nl-NL"/>
          <w:rPrChange w:id="1470" w:author="Michael Clifton" w:date="2018-10-11T10:12:00Z">
            <w:rPr>
              <w:noProof w:val="0"/>
            </w:rPr>
          </w:rPrChange>
        </w:rPr>
        <w:t xml:space="preserve">    </w:t>
      </w:r>
      <w:r w:rsidRPr="00040E48">
        <w:rPr>
          <w:noProof w:val="0"/>
        </w:rPr>
        <w:t>&lt;id root=' ' extension=' '/&gt;</w:t>
      </w:r>
    </w:p>
    <w:p w14:paraId="620284A6" w14:textId="77777777" w:rsidR="006E110A" w:rsidRPr="00040E48" w:rsidRDefault="006E110A">
      <w:pPr>
        <w:pStyle w:val="XMLFragment"/>
        <w:rPr>
          <w:noProof w:val="0"/>
        </w:rPr>
      </w:pPr>
      <w:r w:rsidRPr="00040E48">
        <w:rPr>
          <w:noProof w:val="0"/>
        </w:rPr>
        <w:t xml:space="preserve">    &lt;code code='42348-3' displayName='ADVANCE DIRECTIVES'</w:t>
      </w:r>
    </w:p>
    <w:p w14:paraId="15A7CD77" w14:textId="77777777" w:rsidR="006E110A" w:rsidRPr="00040E48" w:rsidRDefault="006E110A">
      <w:pPr>
        <w:pStyle w:val="XMLFragment"/>
        <w:rPr>
          <w:noProof w:val="0"/>
        </w:rPr>
      </w:pPr>
      <w:r w:rsidRPr="00040E48">
        <w:rPr>
          <w:noProof w:val="0"/>
        </w:rPr>
        <w:t xml:space="preserve">      codeSystem='2.16.840.1.113883.6.1' codeSystemName='LOINC'/&gt;</w:t>
      </w:r>
    </w:p>
    <w:p w14:paraId="61821D0E" w14:textId="77777777" w:rsidR="006E110A" w:rsidRPr="00040E48" w:rsidRDefault="006E110A">
      <w:pPr>
        <w:pStyle w:val="XMLFragment"/>
        <w:rPr>
          <w:noProof w:val="0"/>
        </w:rPr>
      </w:pPr>
      <w:r w:rsidRPr="00040E48">
        <w:rPr>
          <w:noProof w:val="0"/>
        </w:rPr>
        <w:t xml:space="preserve">    &lt;text&gt;</w:t>
      </w:r>
    </w:p>
    <w:p w14:paraId="57A17F3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99A7F14" w14:textId="77777777" w:rsidR="006E110A" w:rsidRPr="00040E48" w:rsidRDefault="006E110A">
      <w:pPr>
        <w:pStyle w:val="XMLFragment"/>
        <w:rPr>
          <w:noProof w:val="0"/>
        </w:rPr>
      </w:pPr>
      <w:r w:rsidRPr="00040E48">
        <w:rPr>
          <w:noProof w:val="0"/>
        </w:rPr>
        <w:t xml:space="preserve">    &lt;/text&gt;  </w:t>
      </w:r>
    </w:p>
    <w:p w14:paraId="670A0625" w14:textId="77777777" w:rsidR="006E110A" w:rsidRPr="00040E48" w:rsidRDefault="006E110A">
      <w:pPr>
        <w:pStyle w:val="XMLFragment"/>
        <w:rPr>
          <w:noProof w:val="0"/>
        </w:rPr>
      </w:pPr>
      <w:r w:rsidRPr="00040E48">
        <w:rPr>
          <w:noProof w:val="0"/>
        </w:rPr>
        <w:t xml:space="preserve">       </w:t>
      </w:r>
    </w:p>
    <w:p w14:paraId="069A9828" w14:textId="77777777" w:rsidR="006E110A" w:rsidRPr="00040E48" w:rsidRDefault="006E110A">
      <w:pPr>
        <w:pStyle w:val="XMLFragment"/>
        <w:rPr>
          <w:noProof w:val="0"/>
        </w:rPr>
      </w:pPr>
      <w:r w:rsidRPr="00040E48">
        <w:rPr>
          <w:noProof w:val="0"/>
        </w:rPr>
        <w:t xml:space="preserve">  &lt;/section&gt;</w:t>
      </w:r>
    </w:p>
    <w:p w14:paraId="73CBDA6B" w14:textId="77777777" w:rsidR="006E110A" w:rsidRPr="00040E48" w:rsidRDefault="006E110A">
      <w:pPr>
        <w:pStyle w:val="XMLFragment"/>
        <w:rPr>
          <w:noProof w:val="0"/>
        </w:rPr>
      </w:pPr>
      <w:r w:rsidRPr="00040E48">
        <w:rPr>
          <w:noProof w:val="0"/>
        </w:rPr>
        <w:t>&lt;/component&gt;</w:t>
      </w:r>
    </w:p>
    <w:p w14:paraId="6E873B4C" w14:textId="77777777" w:rsidR="006E110A" w:rsidRPr="00040E48" w:rsidRDefault="006E110A">
      <w:pPr>
        <w:pStyle w:val="FigureTitle"/>
        <w:rPr>
          <w:noProof w:val="0"/>
        </w:rPr>
      </w:pPr>
      <w:r w:rsidRPr="00040E48">
        <w:rPr>
          <w:noProof w:val="0"/>
        </w:rPr>
        <w:t xml:space="preserve">Figure </w:t>
      </w:r>
      <w:r w:rsidR="00AA6E2B" w:rsidRPr="00040E48">
        <w:rPr>
          <w:noProof w:val="0"/>
        </w:rPr>
        <w:t>6.3.3.6.5.1</w:t>
      </w:r>
      <w:r w:rsidR="0063221E" w:rsidRPr="00040E48">
        <w:rPr>
          <w:noProof w:val="0"/>
        </w:rPr>
        <w:t>-1:</w:t>
      </w:r>
      <w:r w:rsidR="00AA6E2B" w:rsidRPr="00040E48">
        <w:rPr>
          <w:noProof w:val="0"/>
        </w:rPr>
        <w:t xml:space="preserve"> </w:t>
      </w:r>
      <w:r w:rsidRPr="00040E48">
        <w:rPr>
          <w:noProof w:val="0"/>
        </w:rPr>
        <w:t>Sample Advance Directives Section</w:t>
      </w:r>
    </w:p>
    <w:p w14:paraId="54FAB956" w14:textId="77777777" w:rsidR="006E110A" w:rsidRPr="00040E48" w:rsidRDefault="006E110A" w:rsidP="00C02515">
      <w:pPr>
        <w:pStyle w:val="Heading5TOC"/>
        <w:rPr>
          <w:noProof w:val="0"/>
          <w:lang w:val="en-US"/>
        </w:rPr>
      </w:pPr>
      <w:bookmarkStart w:id="1471" w:name="_Toc270712288"/>
      <w:bookmarkStart w:id="1472" w:name="_Toc441142021"/>
      <w:bookmarkStart w:id="1473" w:name="T1_3_6_1_4_1_19376_1_5_3_1_3_35"/>
      <w:r w:rsidRPr="00040E48">
        <w:rPr>
          <w:noProof w:val="0"/>
          <w:lang w:val="en-US"/>
        </w:rPr>
        <w:t>Coded Advance Directives Section 1.3.6.1.4.1.19376.1.5.3.1.3.35</w:t>
      </w:r>
      <w:bookmarkEnd w:id="1471"/>
      <w:bookmarkEnd w:id="147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221BE9E"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1473"/>
          <w:p w14:paraId="31A4F348"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015DF3C" w14:textId="77777777" w:rsidR="006E110A" w:rsidRPr="00040E48" w:rsidRDefault="006E110A">
            <w:pPr>
              <w:pStyle w:val="TableEntry"/>
              <w:rPr>
                <w:noProof w:val="0"/>
              </w:rPr>
            </w:pPr>
            <w:r w:rsidRPr="00040E48">
              <w:rPr>
                <w:noProof w:val="0"/>
              </w:rPr>
              <w:t xml:space="preserve">1.3.6.1.4.1.19376.1.5.3.1.3.35 </w:t>
            </w:r>
          </w:p>
        </w:tc>
      </w:tr>
      <w:tr w:rsidR="006E110A" w:rsidRPr="00040E48" w14:paraId="5A81C3F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39A6141"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3491DAC0" w14:textId="77777777" w:rsidR="006E110A" w:rsidRPr="00040E48" w:rsidRDefault="00FF2B1E">
            <w:pPr>
              <w:pStyle w:val="TableEntry"/>
              <w:rPr>
                <w:noProof w:val="0"/>
              </w:rPr>
            </w:pPr>
            <w:hyperlink w:anchor="T1_3_6_1_4_1_19376_1_5_3_1_3_34" w:tooltip="1.3.6.1.4.1.19376.1.5.3.1.3.34" w:history="1">
              <w:r w:rsidR="006E110A" w:rsidRPr="00040E48">
                <w:rPr>
                  <w:rStyle w:val="Hyperlink"/>
                  <w:noProof w:val="0"/>
                </w:rPr>
                <w:t>Advance Directives</w:t>
              </w:r>
            </w:hyperlink>
            <w:r w:rsidR="006E110A" w:rsidRPr="00040E48">
              <w:rPr>
                <w:noProof w:val="0"/>
              </w:rPr>
              <w:t xml:space="preserve"> (1.3.6.1.4.1.19376.1.5.3.1.3.34) </w:t>
            </w:r>
          </w:p>
        </w:tc>
      </w:tr>
      <w:tr w:rsidR="006E110A" w:rsidRPr="00040E48" w14:paraId="01A846A6"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F473711"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A184F55" w14:textId="77777777" w:rsidR="006E110A" w:rsidRPr="00040E48" w:rsidRDefault="006E110A">
            <w:pPr>
              <w:pStyle w:val="TableEntry"/>
              <w:rPr>
                <w:noProof w:val="0"/>
              </w:rPr>
            </w:pPr>
            <w:r w:rsidRPr="00040E48">
              <w:rPr>
                <w:noProof w:val="0"/>
              </w:rPr>
              <w:t xml:space="preserve">The advance directive section shall include entries for references to consent and advance directive documents </w:t>
            </w:r>
            <w:r w:rsidR="0081047A" w:rsidRPr="00040E48">
              <w:rPr>
                <w:noProof w:val="0"/>
              </w:rPr>
              <w:t xml:space="preserve">(e.g., Durable Power of Attorney, Code Status) </w:t>
            </w:r>
            <w:r w:rsidRPr="00040E48">
              <w:rPr>
                <w:noProof w:val="0"/>
              </w:rPr>
              <w:t xml:space="preserve">when known as described in the Entry Content Modules. </w:t>
            </w:r>
          </w:p>
        </w:tc>
      </w:tr>
      <w:tr w:rsidR="006E110A" w:rsidRPr="00040E48" w14:paraId="755843F9"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FAB0ED2"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06450D3"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37D9F62" w14:textId="77777777" w:rsidR="006E110A" w:rsidRPr="00040E48" w:rsidRDefault="006E110A">
            <w:pPr>
              <w:pStyle w:val="TableEntryHeader"/>
              <w:rPr>
                <w:noProof w:val="0"/>
              </w:rPr>
            </w:pPr>
            <w:r w:rsidRPr="00040E48">
              <w:rPr>
                <w:noProof w:val="0"/>
              </w:rPr>
              <w:t xml:space="preserve">Description </w:t>
            </w:r>
          </w:p>
        </w:tc>
      </w:tr>
      <w:tr w:rsidR="006E110A" w:rsidRPr="00040E48" w14:paraId="54138725"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6348B56" w14:textId="77777777" w:rsidR="006E110A" w:rsidRPr="00040E48" w:rsidRDefault="006E110A">
            <w:pPr>
              <w:pStyle w:val="TableEntry"/>
              <w:rPr>
                <w:noProof w:val="0"/>
              </w:rPr>
            </w:pPr>
            <w:r w:rsidRPr="00040E48">
              <w:rPr>
                <w:noProof w:val="0"/>
              </w:rPr>
              <w:t xml:space="preserve">42348-3 </w:t>
            </w:r>
          </w:p>
        </w:tc>
        <w:tc>
          <w:tcPr>
            <w:tcW w:w="0" w:type="auto"/>
            <w:tcBorders>
              <w:top w:val="single" w:sz="6" w:space="0" w:color="000000"/>
              <w:left w:val="single" w:sz="6" w:space="0" w:color="000000"/>
              <w:bottom w:val="single" w:sz="6" w:space="0" w:color="000000"/>
              <w:right w:val="single" w:sz="6" w:space="0" w:color="000000"/>
            </w:tcBorders>
            <w:vAlign w:val="center"/>
          </w:tcPr>
          <w:p w14:paraId="38D24107"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5157AC3" w14:textId="77777777" w:rsidR="006E110A" w:rsidRPr="00040E48" w:rsidRDefault="006E110A">
            <w:pPr>
              <w:pStyle w:val="TableEntry"/>
              <w:rPr>
                <w:noProof w:val="0"/>
              </w:rPr>
            </w:pPr>
            <w:r w:rsidRPr="00040E48">
              <w:rPr>
                <w:noProof w:val="0"/>
              </w:rPr>
              <w:t xml:space="preserve">ADVANCE DIRECTIVES </w:t>
            </w:r>
          </w:p>
        </w:tc>
      </w:tr>
      <w:tr w:rsidR="006E110A" w:rsidRPr="00040E48" w14:paraId="3ABAD0B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C347D79"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4BE3511"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006AA2A" w14:textId="77777777" w:rsidR="006E110A" w:rsidRPr="00040E48" w:rsidRDefault="006E110A">
            <w:pPr>
              <w:pStyle w:val="TableEntryHeader"/>
              <w:rPr>
                <w:noProof w:val="0"/>
              </w:rPr>
            </w:pPr>
            <w:r w:rsidRPr="00040E48">
              <w:rPr>
                <w:noProof w:val="0"/>
              </w:rPr>
              <w:t xml:space="preserve">Description </w:t>
            </w:r>
          </w:p>
        </w:tc>
      </w:tr>
      <w:tr w:rsidR="006E110A" w:rsidRPr="00040E48" w14:paraId="4FAA7DC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BE5026D" w14:textId="77777777" w:rsidR="006E110A" w:rsidRPr="00040E48" w:rsidRDefault="006E110A">
            <w:pPr>
              <w:pStyle w:val="TableEntry"/>
              <w:rPr>
                <w:noProof w:val="0"/>
              </w:rPr>
            </w:pPr>
            <w:r w:rsidRPr="00040E48">
              <w:rPr>
                <w:noProof w:val="0"/>
              </w:rPr>
              <w:t xml:space="preserve">1.3.6.1.4.1.19376.1.5.3.1.4.13.7 </w:t>
            </w:r>
          </w:p>
        </w:tc>
        <w:tc>
          <w:tcPr>
            <w:tcW w:w="0" w:type="auto"/>
            <w:tcBorders>
              <w:top w:val="single" w:sz="6" w:space="0" w:color="000000"/>
              <w:left w:val="single" w:sz="6" w:space="0" w:color="000000"/>
              <w:bottom w:val="single" w:sz="6" w:space="0" w:color="000000"/>
              <w:right w:val="single" w:sz="6" w:space="0" w:color="000000"/>
            </w:tcBorders>
            <w:vAlign w:val="center"/>
          </w:tcPr>
          <w:p w14:paraId="0B9AC733" w14:textId="77777777" w:rsidR="006E110A" w:rsidRPr="00040E48" w:rsidRDefault="006E110A">
            <w:pPr>
              <w:pStyle w:val="TableEntry"/>
              <w:rPr>
                <w:noProof w:val="0"/>
              </w:rPr>
            </w:pPr>
            <w:r w:rsidRPr="00040E48">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4BD89A76" w14:textId="77777777" w:rsidR="006E110A" w:rsidRPr="00040E48" w:rsidRDefault="00FF2B1E">
            <w:pPr>
              <w:pStyle w:val="TableEntry"/>
              <w:rPr>
                <w:noProof w:val="0"/>
              </w:rPr>
            </w:pPr>
            <w:hyperlink w:anchor="T1_3_6_1_4_1_19376_1_5_3_1_4_13_7" w:tooltip="1.3.6.1.4.1.19376.1.5.3.1.4.13.7" w:history="1">
              <w:r w:rsidR="006E110A" w:rsidRPr="00040E48">
                <w:rPr>
                  <w:rStyle w:val="Hyperlink"/>
                  <w:noProof w:val="0"/>
                </w:rPr>
                <w:t>Advance Directive Observation</w:t>
              </w:r>
            </w:hyperlink>
            <w:r w:rsidR="006E110A" w:rsidRPr="00040E48">
              <w:rPr>
                <w:noProof w:val="0"/>
              </w:rPr>
              <w:t xml:space="preserve"> </w:t>
            </w:r>
          </w:p>
        </w:tc>
      </w:tr>
    </w:tbl>
    <w:p w14:paraId="5AA81E1F" w14:textId="77777777" w:rsidR="006E110A" w:rsidRPr="00040E48" w:rsidRDefault="006E110A">
      <w:pPr>
        <w:pStyle w:val="BodyText"/>
        <w:rPr>
          <w:noProof w:val="0"/>
        </w:rPr>
      </w:pPr>
    </w:p>
    <w:p w14:paraId="7E987B80" w14:textId="77777777" w:rsidR="006E110A" w:rsidRPr="00040E48" w:rsidRDefault="006E110A">
      <w:pPr>
        <w:pStyle w:val="Heading6"/>
        <w:rPr>
          <w:noProof w:val="0"/>
        </w:rPr>
      </w:pPr>
      <w:r w:rsidRPr="00040E48">
        <w:rPr>
          <w:noProof w:val="0"/>
        </w:rPr>
        <w:t xml:space="preserve">Parent Template </w:t>
      </w:r>
    </w:p>
    <w:p w14:paraId="3AC6E173" w14:textId="77777777" w:rsidR="006E110A" w:rsidRPr="00040E48" w:rsidRDefault="006E110A">
      <w:pPr>
        <w:pStyle w:val="BodyText"/>
        <w:rPr>
          <w:noProof w:val="0"/>
        </w:rPr>
      </w:pPr>
      <w:r w:rsidRPr="00040E48">
        <w:rPr>
          <w:noProof w:val="0"/>
        </w:rPr>
        <w:t xml:space="preserve">The parent of this template is </w:t>
      </w:r>
      <w:hyperlink w:anchor="T1_3_6_1_4_1_19376_1_5_3_1_3_34" w:tooltip="1.3.6.1.4.1.19376.1.5.3.1.3.34" w:history="1">
        <w:r w:rsidRPr="00040E48">
          <w:rPr>
            <w:rStyle w:val="Hyperlink"/>
            <w:noProof w:val="0"/>
          </w:rPr>
          <w:t>Advance Directives</w:t>
        </w:r>
      </w:hyperlink>
      <w:r w:rsidRPr="00040E48">
        <w:rPr>
          <w:noProof w:val="0"/>
        </w:rPr>
        <w:t xml:space="preserve">. </w:t>
      </w:r>
    </w:p>
    <w:p w14:paraId="7AC3CDAB" w14:textId="77777777" w:rsidR="006E110A" w:rsidRPr="00F331FC" w:rsidRDefault="006E110A">
      <w:pPr>
        <w:pStyle w:val="XMLFragment"/>
        <w:rPr>
          <w:noProof w:val="0"/>
          <w:lang w:val="nl-NL"/>
          <w:rPrChange w:id="1474" w:author="Michael Clifton" w:date="2018-10-11T10:12:00Z">
            <w:rPr>
              <w:noProof w:val="0"/>
            </w:rPr>
          </w:rPrChange>
        </w:rPr>
      </w:pPr>
      <w:r w:rsidRPr="00F331FC">
        <w:rPr>
          <w:noProof w:val="0"/>
          <w:lang w:val="nl-NL"/>
          <w:rPrChange w:id="1475" w:author="Michael Clifton" w:date="2018-10-11T10:12:00Z">
            <w:rPr>
              <w:noProof w:val="0"/>
            </w:rPr>
          </w:rPrChange>
        </w:rPr>
        <w:lastRenderedPageBreak/>
        <w:t>&lt;component&gt;</w:t>
      </w:r>
    </w:p>
    <w:p w14:paraId="44B6119B" w14:textId="77777777" w:rsidR="006E110A" w:rsidRPr="00F331FC" w:rsidRDefault="006E110A">
      <w:pPr>
        <w:pStyle w:val="XMLFragment"/>
        <w:rPr>
          <w:noProof w:val="0"/>
          <w:lang w:val="nl-NL"/>
          <w:rPrChange w:id="1476" w:author="Michael Clifton" w:date="2018-10-11T10:12:00Z">
            <w:rPr>
              <w:noProof w:val="0"/>
            </w:rPr>
          </w:rPrChange>
        </w:rPr>
      </w:pPr>
      <w:r w:rsidRPr="00F331FC">
        <w:rPr>
          <w:noProof w:val="0"/>
          <w:lang w:val="nl-NL"/>
          <w:rPrChange w:id="1477" w:author="Michael Clifton" w:date="2018-10-11T10:12:00Z">
            <w:rPr>
              <w:noProof w:val="0"/>
            </w:rPr>
          </w:rPrChange>
        </w:rPr>
        <w:t xml:space="preserve">  &lt;section&gt;</w:t>
      </w:r>
      <w:r w:rsidRPr="00F331FC">
        <w:rPr>
          <w:noProof w:val="0"/>
          <w:lang w:val="nl-NL"/>
          <w:rPrChange w:id="1478" w:author="Michael Clifton" w:date="2018-10-11T10:12:00Z">
            <w:rPr>
              <w:noProof w:val="0"/>
            </w:rPr>
          </w:rPrChange>
        </w:rPr>
        <w:br/>
        <w:t xml:space="preserve">    &lt;templateId root='1.3.6.1.4.1.19376.1.5.3.1.3.34'/&gt;</w:t>
      </w:r>
    </w:p>
    <w:p w14:paraId="17CE4426" w14:textId="77777777" w:rsidR="006E110A" w:rsidRPr="00F331FC" w:rsidRDefault="006E110A">
      <w:pPr>
        <w:pStyle w:val="XMLFragment"/>
        <w:rPr>
          <w:noProof w:val="0"/>
          <w:lang w:val="nl-NL"/>
          <w:rPrChange w:id="1479" w:author="Michael Clifton" w:date="2018-10-11T10:12:00Z">
            <w:rPr>
              <w:noProof w:val="0"/>
            </w:rPr>
          </w:rPrChange>
        </w:rPr>
      </w:pPr>
      <w:r w:rsidRPr="00F331FC">
        <w:rPr>
          <w:noProof w:val="0"/>
          <w:lang w:val="nl-NL"/>
          <w:rPrChange w:id="1480" w:author="Michael Clifton" w:date="2018-10-11T10:12:00Z">
            <w:rPr>
              <w:noProof w:val="0"/>
            </w:rPr>
          </w:rPrChange>
        </w:rPr>
        <w:t xml:space="preserve">    &lt;templateId root='1.3.6.1.4.1.19376.1.5.3.1.3.35'/&gt;</w:t>
      </w:r>
    </w:p>
    <w:p w14:paraId="5F191B4D" w14:textId="77777777" w:rsidR="006E110A" w:rsidRPr="00040E48" w:rsidRDefault="006E110A">
      <w:pPr>
        <w:pStyle w:val="XMLFragment"/>
        <w:rPr>
          <w:noProof w:val="0"/>
        </w:rPr>
      </w:pPr>
      <w:r w:rsidRPr="00F331FC">
        <w:rPr>
          <w:noProof w:val="0"/>
          <w:lang w:val="nl-NL"/>
          <w:rPrChange w:id="1481" w:author="Michael Clifton" w:date="2018-10-11T10:12:00Z">
            <w:rPr>
              <w:noProof w:val="0"/>
            </w:rPr>
          </w:rPrChange>
        </w:rPr>
        <w:t xml:space="preserve">    </w:t>
      </w:r>
      <w:r w:rsidRPr="00040E48">
        <w:rPr>
          <w:noProof w:val="0"/>
        </w:rPr>
        <w:t>&lt;id root=' ' extension=' '/&gt;</w:t>
      </w:r>
    </w:p>
    <w:p w14:paraId="61394D56" w14:textId="77777777" w:rsidR="006E110A" w:rsidRPr="00040E48" w:rsidRDefault="006E110A">
      <w:pPr>
        <w:pStyle w:val="XMLFragment"/>
        <w:rPr>
          <w:noProof w:val="0"/>
        </w:rPr>
      </w:pPr>
      <w:r w:rsidRPr="00040E48">
        <w:rPr>
          <w:noProof w:val="0"/>
        </w:rPr>
        <w:t xml:space="preserve">    &lt;code code='42348-3' displayName='ADVANCE DIRECTIVES'</w:t>
      </w:r>
    </w:p>
    <w:p w14:paraId="6E58B973" w14:textId="77777777" w:rsidR="006E110A" w:rsidRPr="00040E48" w:rsidRDefault="006E110A">
      <w:pPr>
        <w:pStyle w:val="XMLFragment"/>
        <w:rPr>
          <w:noProof w:val="0"/>
        </w:rPr>
      </w:pPr>
      <w:r w:rsidRPr="00040E48">
        <w:rPr>
          <w:noProof w:val="0"/>
        </w:rPr>
        <w:t xml:space="preserve">      codeSystem='2.16.840.1.113883.6.1' codeSystemName='LOINC'/&gt;</w:t>
      </w:r>
    </w:p>
    <w:p w14:paraId="5CCF6F7B" w14:textId="77777777" w:rsidR="006E110A" w:rsidRPr="00040E48" w:rsidRDefault="006E110A">
      <w:pPr>
        <w:pStyle w:val="XMLFragment"/>
        <w:rPr>
          <w:noProof w:val="0"/>
        </w:rPr>
      </w:pPr>
      <w:r w:rsidRPr="00040E48">
        <w:rPr>
          <w:noProof w:val="0"/>
        </w:rPr>
        <w:t xml:space="preserve">    &lt;text&gt;</w:t>
      </w:r>
    </w:p>
    <w:p w14:paraId="1CF4A185"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6FE52B01" w14:textId="77777777" w:rsidR="006E110A" w:rsidRPr="00040E48" w:rsidRDefault="006E110A">
      <w:pPr>
        <w:pStyle w:val="XMLFragment"/>
        <w:rPr>
          <w:noProof w:val="0"/>
        </w:rPr>
      </w:pPr>
      <w:r w:rsidRPr="00040E48">
        <w:rPr>
          <w:noProof w:val="0"/>
        </w:rPr>
        <w:t xml:space="preserve">    &lt;/text&gt;   </w:t>
      </w:r>
    </w:p>
    <w:p w14:paraId="45AFAE56" w14:textId="77777777" w:rsidR="006E110A" w:rsidRPr="00040E48" w:rsidRDefault="006E110A">
      <w:pPr>
        <w:pStyle w:val="XMLFragment"/>
        <w:rPr>
          <w:noProof w:val="0"/>
        </w:rPr>
      </w:pPr>
      <w:r w:rsidRPr="00040E48">
        <w:rPr>
          <w:noProof w:val="0"/>
        </w:rPr>
        <w:t xml:space="preserve">    &lt;entry&gt;</w:t>
      </w:r>
    </w:p>
    <w:p w14:paraId="7FC00583" w14:textId="77777777" w:rsidR="006E110A" w:rsidRPr="00040E48" w:rsidRDefault="006E110A">
      <w:pPr>
        <w:pStyle w:val="XMLFragment"/>
        <w:rPr>
          <w:noProof w:val="0"/>
        </w:rPr>
      </w:pPr>
      <w:r w:rsidRPr="00040E48">
        <w:rPr>
          <w:noProof w:val="0"/>
        </w:rPr>
        <w:t xml:space="preserve">         :</w:t>
      </w:r>
    </w:p>
    <w:p w14:paraId="04A05E7E" w14:textId="77777777" w:rsidR="006E110A" w:rsidRPr="00040E48" w:rsidRDefault="006E110A">
      <w:pPr>
        <w:pStyle w:val="XMLFragment"/>
        <w:rPr>
          <w:noProof w:val="0"/>
        </w:rPr>
      </w:pPr>
      <w:r w:rsidRPr="00040E48">
        <w:rPr>
          <w:noProof w:val="0"/>
        </w:rPr>
        <w:t xml:space="preserve">      &lt;!-- Required if known Advance Directive Observation element --&gt;</w:t>
      </w:r>
    </w:p>
    <w:p w14:paraId="1755AA78" w14:textId="77777777" w:rsidR="006E110A" w:rsidRPr="00F331FC" w:rsidRDefault="006E110A">
      <w:pPr>
        <w:pStyle w:val="XMLFragment"/>
        <w:rPr>
          <w:noProof w:val="0"/>
          <w:lang w:val="nl-NL"/>
          <w:rPrChange w:id="1482" w:author="Michael Clifton" w:date="2018-10-11T10:12:00Z">
            <w:rPr>
              <w:noProof w:val="0"/>
            </w:rPr>
          </w:rPrChange>
        </w:rPr>
      </w:pPr>
      <w:r w:rsidRPr="00040E48">
        <w:rPr>
          <w:noProof w:val="0"/>
        </w:rPr>
        <w:t xml:space="preserve">        </w:t>
      </w:r>
      <w:r w:rsidRPr="00F331FC">
        <w:rPr>
          <w:noProof w:val="0"/>
          <w:lang w:val="nl-NL"/>
          <w:rPrChange w:id="1483" w:author="Michael Clifton" w:date="2018-10-11T10:12:00Z">
            <w:rPr>
              <w:noProof w:val="0"/>
            </w:rPr>
          </w:rPrChange>
        </w:rPr>
        <w:t>&lt;templateId root='</w:t>
      </w:r>
      <w:r w:rsidR="007F2830">
        <w:rPr>
          <w:rStyle w:val="Hyperlink"/>
          <w:noProof w:val="0"/>
        </w:rPr>
        <w:fldChar w:fldCharType="begin"/>
      </w:r>
      <w:r w:rsidR="007F2830" w:rsidRPr="00F331FC">
        <w:rPr>
          <w:rStyle w:val="Hyperlink"/>
          <w:noProof w:val="0"/>
          <w:lang w:val="nl-NL"/>
          <w:rPrChange w:id="1484" w:author="Michael Clifton" w:date="2018-10-11T10:12:00Z">
            <w:rPr>
              <w:rStyle w:val="Hyperlink"/>
              <w:noProof w:val="0"/>
            </w:rPr>
          </w:rPrChange>
        </w:rPr>
        <w:instrText xml:space="preserve"> HYPERLINK \l "T1_3_6_1_4_1_19376_1_5_3_1_4_13_7" \o "1.3.6.1.4.1.19376.1.5.3.1.4.13.7" </w:instrText>
      </w:r>
      <w:r w:rsidR="007F2830">
        <w:rPr>
          <w:rStyle w:val="Hyperlink"/>
          <w:noProof w:val="0"/>
        </w:rPr>
        <w:fldChar w:fldCharType="separate"/>
      </w:r>
      <w:r w:rsidRPr="00F331FC">
        <w:rPr>
          <w:rStyle w:val="Hyperlink"/>
          <w:noProof w:val="0"/>
          <w:lang w:val="nl-NL"/>
          <w:rPrChange w:id="1485" w:author="Michael Clifton" w:date="2018-10-11T10:12:00Z">
            <w:rPr>
              <w:rStyle w:val="Hyperlink"/>
              <w:noProof w:val="0"/>
            </w:rPr>
          </w:rPrChange>
        </w:rPr>
        <w:t>1.3.6.1.4.1.19376.1.5.3.1.4.13.7</w:t>
      </w:r>
      <w:r w:rsidR="007F2830">
        <w:rPr>
          <w:rStyle w:val="Hyperlink"/>
          <w:noProof w:val="0"/>
        </w:rPr>
        <w:fldChar w:fldCharType="end"/>
      </w:r>
      <w:r w:rsidRPr="00F331FC">
        <w:rPr>
          <w:noProof w:val="0"/>
          <w:lang w:val="nl-NL"/>
          <w:rPrChange w:id="1486" w:author="Michael Clifton" w:date="2018-10-11T10:12:00Z">
            <w:rPr>
              <w:noProof w:val="0"/>
            </w:rPr>
          </w:rPrChange>
        </w:rPr>
        <w:t>'/&gt;</w:t>
      </w:r>
    </w:p>
    <w:p w14:paraId="4C7974E4" w14:textId="77777777" w:rsidR="006E110A" w:rsidRPr="00F331FC" w:rsidRDefault="006E110A">
      <w:pPr>
        <w:pStyle w:val="XMLFragment"/>
        <w:rPr>
          <w:noProof w:val="0"/>
          <w:lang w:val="nl-NL"/>
          <w:rPrChange w:id="1487" w:author="Michael Clifton" w:date="2018-10-11T10:12:00Z">
            <w:rPr>
              <w:noProof w:val="0"/>
            </w:rPr>
          </w:rPrChange>
        </w:rPr>
      </w:pPr>
      <w:r w:rsidRPr="00F331FC">
        <w:rPr>
          <w:noProof w:val="0"/>
          <w:lang w:val="nl-NL"/>
          <w:rPrChange w:id="1488" w:author="Michael Clifton" w:date="2018-10-11T10:12:00Z">
            <w:rPr>
              <w:noProof w:val="0"/>
            </w:rPr>
          </w:rPrChange>
        </w:rPr>
        <w:t xml:space="preserve">         :</w:t>
      </w:r>
    </w:p>
    <w:p w14:paraId="6A862A9D" w14:textId="77777777" w:rsidR="006E110A" w:rsidRPr="00F331FC" w:rsidRDefault="006E110A">
      <w:pPr>
        <w:pStyle w:val="XMLFragment"/>
        <w:rPr>
          <w:noProof w:val="0"/>
          <w:lang w:val="nl-NL"/>
          <w:rPrChange w:id="1489" w:author="Michael Clifton" w:date="2018-10-11T10:12:00Z">
            <w:rPr>
              <w:noProof w:val="0"/>
            </w:rPr>
          </w:rPrChange>
        </w:rPr>
      </w:pPr>
      <w:r w:rsidRPr="00F331FC">
        <w:rPr>
          <w:noProof w:val="0"/>
          <w:lang w:val="nl-NL"/>
          <w:rPrChange w:id="1490" w:author="Michael Clifton" w:date="2018-10-11T10:12:00Z">
            <w:rPr>
              <w:noProof w:val="0"/>
            </w:rPr>
          </w:rPrChange>
        </w:rPr>
        <w:t xml:space="preserve">    &lt;/entry&gt;</w:t>
      </w:r>
    </w:p>
    <w:p w14:paraId="381DB66E" w14:textId="77777777" w:rsidR="006E110A" w:rsidRPr="00F331FC" w:rsidRDefault="006E110A">
      <w:pPr>
        <w:pStyle w:val="XMLFragment"/>
        <w:rPr>
          <w:noProof w:val="0"/>
          <w:lang w:val="nl-NL"/>
          <w:rPrChange w:id="1491" w:author="Michael Clifton" w:date="2018-10-11T10:12:00Z">
            <w:rPr>
              <w:noProof w:val="0"/>
            </w:rPr>
          </w:rPrChange>
        </w:rPr>
      </w:pPr>
      <w:r w:rsidRPr="00F331FC">
        <w:rPr>
          <w:noProof w:val="0"/>
          <w:lang w:val="nl-NL"/>
          <w:rPrChange w:id="1492" w:author="Michael Clifton" w:date="2018-10-11T10:12:00Z">
            <w:rPr>
              <w:noProof w:val="0"/>
            </w:rPr>
          </w:rPrChange>
        </w:rPr>
        <w:t xml:space="preserve">       </w:t>
      </w:r>
    </w:p>
    <w:p w14:paraId="66EC7B4A" w14:textId="77777777" w:rsidR="006E110A" w:rsidRPr="00040E48" w:rsidRDefault="006E110A">
      <w:pPr>
        <w:pStyle w:val="XMLFragment"/>
        <w:rPr>
          <w:noProof w:val="0"/>
        </w:rPr>
      </w:pPr>
      <w:r w:rsidRPr="00F331FC">
        <w:rPr>
          <w:noProof w:val="0"/>
          <w:lang w:val="nl-NL"/>
          <w:rPrChange w:id="1493" w:author="Michael Clifton" w:date="2018-10-11T10:12:00Z">
            <w:rPr>
              <w:noProof w:val="0"/>
            </w:rPr>
          </w:rPrChange>
        </w:rPr>
        <w:t xml:space="preserve">  </w:t>
      </w:r>
      <w:r w:rsidRPr="00040E48">
        <w:rPr>
          <w:noProof w:val="0"/>
        </w:rPr>
        <w:t>&lt;/section&gt;</w:t>
      </w:r>
    </w:p>
    <w:p w14:paraId="1942C437" w14:textId="77777777" w:rsidR="006E110A" w:rsidRPr="00040E48" w:rsidRDefault="006E110A">
      <w:pPr>
        <w:pStyle w:val="XMLFragment"/>
        <w:rPr>
          <w:noProof w:val="0"/>
        </w:rPr>
      </w:pPr>
      <w:r w:rsidRPr="00040E48">
        <w:rPr>
          <w:noProof w:val="0"/>
        </w:rPr>
        <w:t>&lt;/component&gt;</w:t>
      </w:r>
    </w:p>
    <w:p w14:paraId="316E2EE6" w14:textId="77777777" w:rsidR="006E110A" w:rsidRPr="00040E48" w:rsidRDefault="006E110A">
      <w:pPr>
        <w:pStyle w:val="FigureTitle"/>
        <w:rPr>
          <w:noProof w:val="0"/>
        </w:rPr>
      </w:pPr>
      <w:r w:rsidRPr="00040E48">
        <w:rPr>
          <w:noProof w:val="0"/>
        </w:rPr>
        <w:t xml:space="preserve">Figure </w:t>
      </w:r>
      <w:r w:rsidR="00AA6E2B" w:rsidRPr="00040E48">
        <w:rPr>
          <w:noProof w:val="0"/>
        </w:rPr>
        <w:t>6.3.3.6.6.1</w:t>
      </w:r>
      <w:r w:rsidR="0063221E" w:rsidRPr="00040E48">
        <w:rPr>
          <w:noProof w:val="0"/>
        </w:rPr>
        <w:t>-1:</w:t>
      </w:r>
      <w:r w:rsidR="00AA6E2B" w:rsidRPr="00040E48">
        <w:rPr>
          <w:noProof w:val="0"/>
        </w:rPr>
        <w:t xml:space="preserve"> </w:t>
      </w:r>
      <w:r w:rsidRPr="00040E48">
        <w:rPr>
          <w:noProof w:val="0"/>
        </w:rPr>
        <w:t>Sample Coded Advance Directives Section</w:t>
      </w:r>
    </w:p>
    <w:p w14:paraId="6B09FAE1" w14:textId="77777777" w:rsidR="006E110A" w:rsidRPr="00040E48" w:rsidRDefault="006E110A" w:rsidP="00EF41A6">
      <w:pPr>
        <w:pStyle w:val="Heading5TOC"/>
        <w:rPr>
          <w:noProof w:val="0"/>
          <w:lang w:val="en-US"/>
        </w:rPr>
      </w:pPr>
      <w:bookmarkStart w:id="1494" w:name="_Toc270712289"/>
      <w:bookmarkStart w:id="1495" w:name="_Toc441142022"/>
      <w:r w:rsidRPr="00040E48">
        <w:rPr>
          <w:noProof w:val="0"/>
          <w:lang w:val="en-US"/>
        </w:rPr>
        <w:t>Transport Mode Section</w:t>
      </w:r>
      <w:bookmarkEnd w:id="1494"/>
      <w:bookmarkEnd w:id="1495"/>
    </w:p>
    <w:p w14:paraId="78EA74F5" w14:textId="77777777" w:rsidR="00C344CF" w:rsidRPr="00040E48" w:rsidRDefault="00C344CF" w:rsidP="00EF41A6">
      <w:pPr>
        <w:pStyle w:val="BodyText"/>
        <w:rPr>
          <w:noProof w:val="0"/>
        </w:rPr>
      </w:pPr>
      <w:r w:rsidRPr="00040E48">
        <w:rPr>
          <w:noProof w:val="0"/>
        </w:rPr>
        <w:t>This section intentionally left blank. Transport Section 6.3.3.6.7 removed as a duplicate of 6.3.3.7.3.</w:t>
      </w:r>
    </w:p>
    <w:p w14:paraId="5595D882" w14:textId="77777777" w:rsidR="00DE07EB" w:rsidRPr="00040E48" w:rsidRDefault="00DF7759" w:rsidP="00EF41A6">
      <w:pPr>
        <w:pStyle w:val="Heading5TOC"/>
        <w:rPr>
          <w:noProof w:val="0"/>
          <w:lang w:val="en-US"/>
        </w:rPr>
      </w:pPr>
      <w:bookmarkStart w:id="1496" w:name="_Administrative_and_Other"/>
      <w:bookmarkStart w:id="1497" w:name="_Toc441142023"/>
      <w:bookmarkStart w:id="1498" w:name="_Toc270712290"/>
      <w:bookmarkEnd w:id="1496"/>
      <w:r w:rsidRPr="00040E48">
        <w:rPr>
          <w:noProof w:val="0"/>
          <w:lang w:val="en-US"/>
        </w:rPr>
        <w:t>Reserved for (</w:t>
      </w:r>
      <w:r w:rsidR="00DE07EB" w:rsidRPr="00040E48">
        <w:rPr>
          <w:noProof w:val="0"/>
          <w:lang w:val="en-US"/>
        </w:rPr>
        <w:t>Procedure Care Plan Status Report Section</w:t>
      </w:r>
      <w:r w:rsidRPr="00040E48">
        <w:rPr>
          <w:noProof w:val="0"/>
          <w:lang w:val="en-US"/>
        </w:rPr>
        <w:t>)</w:t>
      </w:r>
      <w:bookmarkEnd w:id="1497"/>
    </w:p>
    <w:p w14:paraId="709FD6A7" w14:textId="77777777" w:rsidR="00DE07EB" w:rsidRPr="00040E48" w:rsidRDefault="00333BEC" w:rsidP="00DE07EB">
      <w:pPr>
        <w:pStyle w:val="BodyText"/>
        <w:rPr>
          <w:noProof w:val="0"/>
        </w:rPr>
      </w:pPr>
      <w:r w:rsidRPr="00040E48">
        <w:rPr>
          <w:noProof w:val="0"/>
        </w:rPr>
        <w:t>Defined in the CDA Content Modules supplement</w:t>
      </w:r>
      <w:r w:rsidR="00DF7759" w:rsidRPr="00040E48">
        <w:rPr>
          <w:noProof w:val="0"/>
        </w:rPr>
        <w:t>,</w:t>
      </w:r>
    </w:p>
    <w:p w14:paraId="3EFAC64B" w14:textId="77777777" w:rsidR="00DE07EB" w:rsidRPr="00040E48" w:rsidRDefault="00DF7759" w:rsidP="00EF41A6">
      <w:pPr>
        <w:pStyle w:val="Heading5TOC"/>
        <w:rPr>
          <w:noProof w:val="0"/>
          <w:lang w:val="en-US"/>
        </w:rPr>
      </w:pPr>
      <w:bookmarkStart w:id="1499" w:name="_Toc441142024"/>
      <w:r w:rsidRPr="00040E48">
        <w:rPr>
          <w:noProof w:val="0"/>
          <w:lang w:val="en-US"/>
        </w:rPr>
        <w:t>Reserved for (</w:t>
      </w:r>
      <w:r w:rsidR="00DE07EB" w:rsidRPr="00040E48">
        <w:rPr>
          <w:noProof w:val="0"/>
          <w:lang w:val="en-US"/>
        </w:rPr>
        <w:t>Health Maintenance Care Plan Section</w:t>
      </w:r>
      <w:r w:rsidRPr="00040E48">
        <w:rPr>
          <w:noProof w:val="0"/>
          <w:lang w:val="en-US"/>
        </w:rPr>
        <w:t>)</w:t>
      </w:r>
      <w:bookmarkEnd w:id="1499"/>
    </w:p>
    <w:p w14:paraId="35960E61" w14:textId="77777777" w:rsidR="00DE07EB" w:rsidRPr="00040E48" w:rsidRDefault="00DF7759" w:rsidP="00DE07EB">
      <w:pPr>
        <w:pStyle w:val="BodyText"/>
        <w:rPr>
          <w:noProof w:val="0"/>
        </w:rPr>
      </w:pPr>
      <w:r w:rsidRPr="00040E48">
        <w:rPr>
          <w:noProof w:val="0"/>
        </w:rPr>
        <w:t>Defined in the CDA Content Modules supplement</w:t>
      </w:r>
      <w:r w:rsidR="00DE07EB" w:rsidRPr="00040E48">
        <w:rPr>
          <w:noProof w:val="0"/>
        </w:rPr>
        <w:t>.</w:t>
      </w:r>
    </w:p>
    <w:p w14:paraId="58B25EA0" w14:textId="77777777" w:rsidR="00DE07EB" w:rsidRPr="00040E48" w:rsidRDefault="00DE07EB" w:rsidP="00EF41A6">
      <w:pPr>
        <w:pStyle w:val="Heading5TOC"/>
        <w:rPr>
          <w:noProof w:val="0"/>
          <w:lang w:val="en-US"/>
        </w:rPr>
      </w:pPr>
      <w:r w:rsidRPr="00040E48">
        <w:rPr>
          <w:noProof w:val="0"/>
          <w:lang w:val="en-US"/>
        </w:rPr>
        <w:t xml:space="preserve"> </w:t>
      </w:r>
      <w:bookmarkStart w:id="1500" w:name="_Toc441142025"/>
      <w:r w:rsidR="00DF7759" w:rsidRPr="00040E48">
        <w:rPr>
          <w:noProof w:val="0"/>
          <w:lang w:val="en-US"/>
        </w:rPr>
        <w:t>Reserved for (</w:t>
      </w:r>
      <w:r w:rsidRPr="00040E48">
        <w:rPr>
          <w:noProof w:val="0"/>
          <w:lang w:val="en-US"/>
        </w:rPr>
        <w:t>Health Maintenance Care Plan Status Report Section</w:t>
      </w:r>
      <w:r w:rsidR="00DF7759" w:rsidRPr="00040E48">
        <w:rPr>
          <w:noProof w:val="0"/>
          <w:lang w:val="en-US"/>
        </w:rPr>
        <w:t>)</w:t>
      </w:r>
      <w:bookmarkEnd w:id="1500"/>
    </w:p>
    <w:p w14:paraId="4DE51397" w14:textId="77777777" w:rsidR="00DE07EB" w:rsidRPr="00040E48" w:rsidRDefault="00DF7759" w:rsidP="00DE07EB">
      <w:pPr>
        <w:pStyle w:val="BodyText"/>
        <w:rPr>
          <w:noProof w:val="0"/>
        </w:rPr>
      </w:pPr>
      <w:r w:rsidRPr="00040E48">
        <w:rPr>
          <w:noProof w:val="0"/>
        </w:rPr>
        <w:t>Defined in the CDA Content Modules supplement</w:t>
      </w:r>
      <w:r w:rsidR="00DE07EB" w:rsidRPr="00040E48">
        <w:rPr>
          <w:noProof w:val="0"/>
        </w:rPr>
        <w:t>.</w:t>
      </w:r>
    </w:p>
    <w:p w14:paraId="682D5E2C" w14:textId="77777777" w:rsidR="00DE07EB" w:rsidRPr="00040E48" w:rsidRDefault="004E424D" w:rsidP="00EF41A6">
      <w:pPr>
        <w:pStyle w:val="Heading5TOC"/>
        <w:rPr>
          <w:noProof w:val="0"/>
          <w:lang w:val="en-US"/>
        </w:rPr>
      </w:pPr>
      <w:r w:rsidRPr="00040E48">
        <w:rPr>
          <w:noProof w:val="0"/>
          <w:lang w:val="en-US"/>
        </w:rPr>
        <w:t xml:space="preserve"> </w:t>
      </w:r>
      <w:bookmarkStart w:id="1501" w:name="_Toc441142026"/>
      <w:r w:rsidR="00DF7759" w:rsidRPr="00040E48">
        <w:rPr>
          <w:noProof w:val="0"/>
          <w:lang w:val="en-US"/>
        </w:rPr>
        <w:t>Reserved for (</w:t>
      </w:r>
      <w:r w:rsidR="00DE07EB" w:rsidRPr="00040E48">
        <w:rPr>
          <w:noProof w:val="0"/>
          <w:lang w:val="en-US"/>
        </w:rPr>
        <w:t>Provider Orders Section</w:t>
      </w:r>
      <w:r w:rsidR="00DF7759" w:rsidRPr="00040E48">
        <w:rPr>
          <w:noProof w:val="0"/>
          <w:lang w:val="en-US"/>
        </w:rPr>
        <w:t>)</w:t>
      </w:r>
      <w:bookmarkEnd w:id="1501"/>
    </w:p>
    <w:p w14:paraId="2F82A16A" w14:textId="77777777" w:rsidR="00DE07EB" w:rsidRPr="00040E48" w:rsidRDefault="00DF7759" w:rsidP="00DE07EB">
      <w:pPr>
        <w:pStyle w:val="BodyText"/>
        <w:rPr>
          <w:noProof w:val="0"/>
        </w:rPr>
      </w:pPr>
      <w:r w:rsidRPr="00040E48">
        <w:rPr>
          <w:noProof w:val="0"/>
        </w:rPr>
        <w:t>Defined in the CDA Content Modules supplement</w:t>
      </w:r>
      <w:r w:rsidR="00DE07EB" w:rsidRPr="00040E48">
        <w:rPr>
          <w:noProof w:val="0"/>
        </w:rPr>
        <w:t>.</w:t>
      </w:r>
    </w:p>
    <w:p w14:paraId="41773AC5" w14:textId="77777777" w:rsidR="00DE07EB" w:rsidRPr="00040E48" w:rsidRDefault="00DE07EB" w:rsidP="00EF41A6">
      <w:pPr>
        <w:pStyle w:val="Heading5TOC"/>
        <w:rPr>
          <w:noProof w:val="0"/>
          <w:lang w:val="en-US"/>
        </w:rPr>
      </w:pPr>
      <w:r w:rsidRPr="00040E48">
        <w:rPr>
          <w:noProof w:val="0"/>
          <w:lang w:val="en-US"/>
        </w:rPr>
        <w:t xml:space="preserve"> </w:t>
      </w:r>
      <w:bookmarkStart w:id="1502" w:name="_Toc441142027"/>
      <w:r w:rsidR="00DF7759" w:rsidRPr="00040E48">
        <w:rPr>
          <w:noProof w:val="0"/>
          <w:lang w:val="en-US"/>
        </w:rPr>
        <w:t>Reserved for (</w:t>
      </w:r>
      <w:r w:rsidRPr="00040E48">
        <w:rPr>
          <w:noProof w:val="0"/>
          <w:lang w:val="en-US"/>
        </w:rPr>
        <w:t>Birth Plan Section</w:t>
      </w:r>
      <w:r w:rsidR="00DF7759" w:rsidRPr="00040E48">
        <w:rPr>
          <w:noProof w:val="0"/>
          <w:lang w:val="en-US"/>
        </w:rPr>
        <w:t>)</w:t>
      </w:r>
      <w:bookmarkEnd w:id="1502"/>
    </w:p>
    <w:p w14:paraId="16167A8D" w14:textId="77777777" w:rsidR="00DE07EB" w:rsidRPr="00040E48" w:rsidRDefault="00DF7759" w:rsidP="00DE07EB">
      <w:pPr>
        <w:pStyle w:val="BodyText"/>
        <w:rPr>
          <w:noProof w:val="0"/>
        </w:rPr>
      </w:pPr>
      <w:r w:rsidRPr="00040E48">
        <w:rPr>
          <w:noProof w:val="0"/>
        </w:rPr>
        <w:t>Defined in the CDA Content Modules supplement</w:t>
      </w:r>
      <w:r w:rsidR="00DE07EB" w:rsidRPr="00040E48">
        <w:rPr>
          <w:noProof w:val="0"/>
        </w:rPr>
        <w:t>.</w:t>
      </w:r>
    </w:p>
    <w:p w14:paraId="776824AC" w14:textId="77777777" w:rsidR="00DE07EB" w:rsidRPr="00040E48" w:rsidRDefault="004E424D" w:rsidP="00EF41A6">
      <w:pPr>
        <w:pStyle w:val="Heading5TOC"/>
        <w:rPr>
          <w:noProof w:val="0"/>
          <w:lang w:val="en-US"/>
        </w:rPr>
      </w:pPr>
      <w:bookmarkStart w:id="1503" w:name="_Immunization_Recommendations_1.3.6."/>
      <w:bookmarkEnd w:id="1503"/>
      <w:r w:rsidRPr="00040E48">
        <w:rPr>
          <w:noProof w:val="0"/>
          <w:lang w:val="en-US"/>
        </w:rPr>
        <w:t xml:space="preserve"> </w:t>
      </w:r>
      <w:bookmarkStart w:id="1504" w:name="_Toc441142028"/>
      <w:r w:rsidR="00DE07EB" w:rsidRPr="00040E48">
        <w:rPr>
          <w:noProof w:val="0"/>
          <w:lang w:val="en-US"/>
        </w:rPr>
        <w:t>Immunization Recommendations 1.3.6.1.4.1.19376.1.5.3.1.1.18.3.1</w:t>
      </w:r>
      <w:bookmarkEnd w:id="15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5"/>
        <w:gridCol w:w="816"/>
        <w:gridCol w:w="5369"/>
      </w:tblGrid>
      <w:tr w:rsidR="00DE07EB" w:rsidRPr="00040E48" w14:paraId="79F13F90" w14:textId="77777777" w:rsidTr="002264FA">
        <w:trPr>
          <w:cantSplit/>
        </w:trPr>
        <w:tc>
          <w:tcPr>
            <w:tcW w:w="3192" w:type="dxa"/>
            <w:tcBorders>
              <w:bottom w:val="single" w:sz="4" w:space="0" w:color="auto"/>
            </w:tcBorders>
            <w:shd w:val="solid" w:color="D9D9D9" w:fill="BFBFBF"/>
          </w:tcPr>
          <w:p w14:paraId="7153D630" w14:textId="77777777" w:rsidR="00DE07EB" w:rsidRPr="00040E48" w:rsidRDefault="00DE07EB" w:rsidP="002264FA">
            <w:pPr>
              <w:pStyle w:val="TableEntryHeader"/>
              <w:rPr>
                <w:noProof w:val="0"/>
              </w:rPr>
            </w:pPr>
            <w:r w:rsidRPr="00040E48">
              <w:rPr>
                <w:noProof w:val="0"/>
              </w:rPr>
              <w:t>Template Id</w:t>
            </w:r>
          </w:p>
        </w:tc>
        <w:tc>
          <w:tcPr>
            <w:tcW w:w="6366" w:type="dxa"/>
            <w:gridSpan w:val="2"/>
          </w:tcPr>
          <w:p w14:paraId="384CEB72" w14:textId="77777777" w:rsidR="00DE07EB" w:rsidRPr="00040E48" w:rsidRDefault="00DE07EB" w:rsidP="002264FA">
            <w:pPr>
              <w:pStyle w:val="TableEntry"/>
              <w:rPr>
                <w:noProof w:val="0"/>
              </w:rPr>
            </w:pPr>
            <w:r w:rsidRPr="00040E48">
              <w:rPr>
                <w:noProof w:val="0"/>
              </w:rPr>
              <w:t>1.3.6.1.4.1.19376.1.5.3.1.1.18.3.1</w:t>
            </w:r>
          </w:p>
        </w:tc>
      </w:tr>
      <w:tr w:rsidR="00DE07EB" w:rsidRPr="00040E48" w14:paraId="4231E2DE" w14:textId="77777777" w:rsidTr="002264FA">
        <w:trPr>
          <w:cantSplit/>
        </w:trPr>
        <w:tc>
          <w:tcPr>
            <w:tcW w:w="3192" w:type="dxa"/>
            <w:shd w:val="solid" w:color="D9D9D9" w:fill="B3B3B3"/>
          </w:tcPr>
          <w:p w14:paraId="37207EA2" w14:textId="77777777" w:rsidR="00DE07EB" w:rsidRPr="00040E48" w:rsidRDefault="00DE07EB" w:rsidP="002264FA">
            <w:pPr>
              <w:pStyle w:val="TableEntryHeader"/>
              <w:rPr>
                <w:noProof w:val="0"/>
              </w:rPr>
            </w:pPr>
            <w:r w:rsidRPr="00040E48">
              <w:rPr>
                <w:noProof w:val="0"/>
              </w:rPr>
              <w:t>General Description</w:t>
            </w:r>
          </w:p>
        </w:tc>
        <w:tc>
          <w:tcPr>
            <w:tcW w:w="6366" w:type="dxa"/>
            <w:gridSpan w:val="2"/>
            <w:tcBorders>
              <w:bottom w:val="single" w:sz="4" w:space="0" w:color="auto"/>
            </w:tcBorders>
          </w:tcPr>
          <w:p w14:paraId="74A6E87C" w14:textId="77777777" w:rsidR="00DE07EB" w:rsidRPr="00040E48" w:rsidRDefault="00DE07EB" w:rsidP="002264FA">
            <w:pPr>
              <w:pStyle w:val="TableEntry"/>
              <w:rPr>
                <w:noProof w:val="0"/>
              </w:rPr>
            </w:pPr>
            <w:r w:rsidRPr="00040E48">
              <w:rPr>
                <w:noProof w:val="0"/>
              </w:rPr>
              <w:t>The Immunization Recommendation section shall be present to document the recommended vaccinations for the patient</w:t>
            </w:r>
            <w:r w:rsidR="00BA4AD1" w:rsidRPr="00040E48">
              <w:rPr>
                <w:noProof w:val="0"/>
              </w:rPr>
              <w:t xml:space="preserve">. </w:t>
            </w:r>
            <w:r w:rsidRPr="00040E48">
              <w:rPr>
                <w:noProof w:val="0"/>
              </w:rPr>
              <w:t>It shall include Immunization entries in proposal mood describing the immunization plan to be developed</w:t>
            </w:r>
            <w:r w:rsidR="00BA4AD1" w:rsidRPr="00040E48">
              <w:rPr>
                <w:noProof w:val="0"/>
              </w:rPr>
              <w:t xml:space="preserve">. </w:t>
            </w:r>
            <w:r w:rsidRPr="00040E48">
              <w:rPr>
                <w:noProof w:val="0"/>
              </w:rPr>
              <w:t>It may include a reference to a specific guideline in definition mood to indicate the guideline that should be conformed to, and may also include references to patient education information.</w:t>
            </w:r>
          </w:p>
        </w:tc>
      </w:tr>
      <w:tr w:rsidR="00DE07EB" w:rsidRPr="00040E48" w14:paraId="7AC66906" w14:textId="77777777" w:rsidTr="002264FA">
        <w:trPr>
          <w:cantSplit/>
        </w:trPr>
        <w:tc>
          <w:tcPr>
            <w:tcW w:w="3192" w:type="dxa"/>
            <w:shd w:val="solid" w:color="D9D9D9" w:fill="B3B3B3"/>
          </w:tcPr>
          <w:p w14:paraId="0ED94860" w14:textId="77777777" w:rsidR="00DE07EB" w:rsidRPr="00040E48" w:rsidRDefault="00DE07EB" w:rsidP="002264FA">
            <w:pPr>
              <w:pStyle w:val="TableEntryHeader"/>
              <w:rPr>
                <w:noProof w:val="0"/>
              </w:rPr>
            </w:pPr>
            <w:r w:rsidRPr="00040E48">
              <w:rPr>
                <w:noProof w:val="0"/>
              </w:rPr>
              <w:lastRenderedPageBreak/>
              <w:t>LOINC Code</w:t>
            </w:r>
          </w:p>
        </w:tc>
        <w:tc>
          <w:tcPr>
            <w:tcW w:w="816" w:type="dxa"/>
            <w:shd w:val="solid" w:color="D9D9D9" w:fill="B3B3B3"/>
          </w:tcPr>
          <w:p w14:paraId="40BA49AA" w14:textId="77777777" w:rsidR="00DE07EB" w:rsidRPr="00040E48" w:rsidRDefault="00DE07EB" w:rsidP="002264FA">
            <w:pPr>
              <w:pStyle w:val="TableEntryHeader"/>
              <w:rPr>
                <w:noProof w:val="0"/>
              </w:rPr>
            </w:pPr>
            <w:r w:rsidRPr="00040E48">
              <w:rPr>
                <w:noProof w:val="0"/>
              </w:rPr>
              <w:t>Opt</w:t>
            </w:r>
          </w:p>
        </w:tc>
        <w:tc>
          <w:tcPr>
            <w:tcW w:w="5550" w:type="dxa"/>
            <w:shd w:val="solid" w:color="D9D9D9" w:fill="B3B3B3"/>
          </w:tcPr>
          <w:p w14:paraId="45A8E0D7" w14:textId="77777777" w:rsidR="00DE07EB" w:rsidRPr="00040E48" w:rsidRDefault="00DE07EB" w:rsidP="002264FA">
            <w:pPr>
              <w:pStyle w:val="TableEntryHeader"/>
              <w:rPr>
                <w:noProof w:val="0"/>
              </w:rPr>
            </w:pPr>
            <w:r w:rsidRPr="00040E48">
              <w:rPr>
                <w:noProof w:val="0"/>
              </w:rPr>
              <w:t>Description</w:t>
            </w:r>
          </w:p>
        </w:tc>
      </w:tr>
      <w:tr w:rsidR="00DE07EB" w:rsidRPr="00040E48" w14:paraId="74F2003F" w14:textId="77777777" w:rsidTr="002264FA">
        <w:trPr>
          <w:cantSplit/>
        </w:trPr>
        <w:tc>
          <w:tcPr>
            <w:tcW w:w="3192" w:type="dxa"/>
            <w:tcBorders>
              <w:bottom w:val="single" w:sz="4" w:space="0" w:color="auto"/>
            </w:tcBorders>
          </w:tcPr>
          <w:p w14:paraId="28B811FA" w14:textId="77777777" w:rsidR="00DE07EB" w:rsidRPr="00040E48" w:rsidRDefault="00DE07EB" w:rsidP="002264FA">
            <w:pPr>
              <w:pStyle w:val="TableEntry"/>
              <w:rPr>
                <w:noProof w:val="0"/>
              </w:rPr>
            </w:pPr>
            <w:r w:rsidRPr="00040E48">
              <w:rPr>
                <w:noProof w:val="0"/>
              </w:rPr>
              <w:t>18776-5</w:t>
            </w:r>
          </w:p>
        </w:tc>
        <w:tc>
          <w:tcPr>
            <w:tcW w:w="816" w:type="dxa"/>
            <w:tcBorders>
              <w:bottom w:val="single" w:sz="4" w:space="0" w:color="auto"/>
            </w:tcBorders>
          </w:tcPr>
          <w:p w14:paraId="389674F8" w14:textId="77777777" w:rsidR="00DE07EB" w:rsidRPr="00040E48" w:rsidRDefault="00DE07EB" w:rsidP="002264FA">
            <w:pPr>
              <w:pStyle w:val="TableEntry"/>
              <w:jc w:val="center"/>
              <w:rPr>
                <w:noProof w:val="0"/>
              </w:rPr>
            </w:pPr>
            <w:r w:rsidRPr="00040E48">
              <w:rPr>
                <w:noProof w:val="0"/>
              </w:rPr>
              <w:t>R</w:t>
            </w:r>
          </w:p>
        </w:tc>
        <w:tc>
          <w:tcPr>
            <w:tcW w:w="5550" w:type="dxa"/>
            <w:tcBorders>
              <w:bottom w:val="single" w:sz="4" w:space="0" w:color="auto"/>
            </w:tcBorders>
          </w:tcPr>
          <w:p w14:paraId="7F121D11" w14:textId="77777777" w:rsidR="00DE07EB" w:rsidRPr="00040E48" w:rsidRDefault="00DE07EB" w:rsidP="002264FA">
            <w:pPr>
              <w:pStyle w:val="TableEntry"/>
              <w:rPr>
                <w:noProof w:val="0"/>
              </w:rPr>
            </w:pPr>
            <w:r w:rsidRPr="00040E48">
              <w:rPr>
                <w:noProof w:val="0"/>
              </w:rPr>
              <w:t>TREATMENT PLAN</w:t>
            </w:r>
          </w:p>
        </w:tc>
      </w:tr>
      <w:tr w:rsidR="00DE07EB" w:rsidRPr="00040E48" w14:paraId="19975CEE" w14:textId="77777777" w:rsidTr="002264FA">
        <w:trPr>
          <w:cantSplit/>
        </w:trPr>
        <w:tc>
          <w:tcPr>
            <w:tcW w:w="3192" w:type="dxa"/>
            <w:shd w:val="solid" w:color="D9D9D9" w:fill="B3B3B3"/>
          </w:tcPr>
          <w:p w14:paraId="03006076" w14:textId="77777777" w:rsidR="00DE07EB" w:rsidRPr="00040E48" w:rsidRDefault="00DE07EB" w:rsidP="002264FA">
            <w:pPr>
              <w:pStyle w:val="TableEntryHeader"/>
              <w:rPr>
                <w:noProof w:val="0"/>
              </w:rPr>
            </w:pPr>
            <w:r w:rsidRPr="00040E48">
              <w:rPr>
                <w:noProof w:val="0"/>
              </w:rPr>
              <w:t>Entries</w:t>
            </w:r>
          </w:p>
        </w:tc>
        <w:tc>
          <w:tcPr>
            <w:tcW w:w="816" w:type="dxa"/>
            <w:shd w:val="solid" w:color="D9D9D9" w:fill="B3B3B3"/>
          </w:tcPr>
          <w:p w14:paraId="40812DD0" w14:textId="77777777" w:rsidR="00DE07EB" w:rsidRPr="00040E48" w:rsidRDefault="00DE07EB" w:rsidP="002264FA">
            <w:pPr>
              <w:pStyle w:val="TableEntryHeader"/>
              <w:rPr>
                <w:noProof w:val="0"/>
              </w:rPr>
            </w:pPr>
            <w:r w:rsidRPr="00040E48">
              <w:rPr>
                <w:noProof w:val="0"/>
              </w:rPr>
              <w:t>Opt</w:t>
            </w:r>
          </w:p>
        </w:tc>
        <w:tc>
          <w:tcPr>
            <w:tcW w:w="5550" w:type="dxa"/>
            <w:shd w:val="solid" w:color="D9D9D9" w:fill="B3B3B3"/>
          </w:tcPr>
          <w:p w14:paraId="36C75F14" w14:textId="77777777" w:rsidR="00DE07EB" w:rsidRPr="00040E48" w:rsidRDefault="00DE07EB" w:rsidP="002264FA">
            <w:pPr>
              <w:pStyle w:val="TableEntryHeader"/>
              <w:rPr>
                <w:noProof w:val="0"/>
              </w:rPr>
            </w:pPr>
            <w:r w:rsidRPr="00040E48">
              <w:rPr>
                <w:noProof w:val="0"/>
              </w:rPr>
              <w:t>Description</w:t>
            </w:r>
          </w:p>
        </w:tc>
      </w:tr>
      <w:tr w:rsidR="00DE07EB" w:rsidRPr="00040E48" w14:paraId="4CBE9ECD" w14:textId="77777777" w:rsidTr="002264FA">
        <w:trPr>
          <w:cantSplit/>
        </w:trPr>
        <w:tc>
          <w:tcPr>
            <w:tcW w:w="3192" w:type="dxa"/>
          </w:tcPr>
          <w:p w14:paraId="5ED4E80E" w14:textId="77777777" w:rsidR="00DE07EB" w:rsidRPr="00040E48" w:rsidRDefault="00DE07EB" w:rsidP="002264FA">
            <w:pPr>
              <w:pStyle w:val="TableEntry"/>
              <w:rPr>
                <w:noProof w:val="0"/>
              </w:rPr>
            </w:pPr>
            <w:r w:rsidRPr="00040E48">
              <w:rPr>
                <w:noProof w:val="0"/>
              </w:rPr>
              <w:t>1.3.6.1.4.1.19376.1.5.3.1.4.12.2</w:t>
            </w:r>
          </w:p>
        </w:tc>
        <w:tc>
          <w:tcPr>
            <w:tcW w:w="816" w:type="dxa"/>
          </w:tcPr>
          <w:p w14:paraId="28D759DF" w14:textId="77777777" w:rsidR="00DE07EB" w:rsidRPr="00040E48" w:rsidRDefault="00DE07EB" w:rsidP="002264FA">
            <w:pPr>
              <w:pStyle w:val="TableEntry"/>
              <w:jc w:val="center"/>
              <w:rPr>
                <w:noProof w:val="0"/>
              </w:rPr>
            </w:pPr>
            <w:r w:rsidRPr="00040E48">
              <w:rPr>
                <w:noProof w:val="0"/>
              </w:rPr>
              <w:t>R</w:t>
            </w:r>
          </w:p>
        </w:tc>
        <w:tc>
          <w:tcPr>
            <w:tcW w:w="5550" w:type="dxa"/>
          </w:tcPr>
          <w:p w14:paraId="689F925B" w14:textId="77777777" w:rsidR="00DE07EB" w:rsidRPr="00040E48" w:rsidRDefault="00DE07EB" w:rsidP="002264FA">
            <w:pPr>
              <w:pStyle w:val="TableEntry"/>
              <w:rPr>
                <w:noProof w:val="0"/>
              </w:rPr>
            </w:pPr>
            <w:r w:rsidRPr="00040E48">
              <w:rPr>
                <w:noProof w:val="0"/>
              </w:rPr>
              <w:t>Immunization Recommendation Entry</w:t>
            </w:r>
            <w:r w:rsidRPr="00040E48">
              <w:rPr>
                <w:noProof w:val="0"/>
              </w:rPr>
              <w:br/>
              <w:t>At least one Immunization Plan Entry shall be present in Proposal mood to indicate what the proposed care is for the patient</w:t>
            </w:r>
            <w:r w:rsidR="00BA4AD1" w:rsidRPr="00040E48">
              <w:rPr>
                <w:noProof w:val="0"/>
              </w:rPr>
              <w:t xml:space="preserve">. </w:t>
            </w:r>
            <w:r w:rsidRPr="00040E48">
              <w:rPr>
                <w:noProof w:val="0"/>
              </w:rPr>
              <w:t>Other Immunization Plan entries may appear in intent mood to indicate the current plan.</w:t>
            </w:r>
          </w:p>
        </w:tc>
      </w:tr>
    </w:tbl>
    <w:p w14:paraId="47DEEDF9" w14:textId="77777777" w:rsidR="004E424D" w:rsidRPr="00040E48" w:rsidRDefault="004E424D" w:rsidP="00EF41A6">
      <w:pPr>
        <w:pStyle w:val="Heading5TOC"/>
        <w:rPr>
          <w:noProof w:val="0"/>
          <w:lang w:val="en-US"/>
        </w:rPr>
      </w:pPr>
      <w:r w:rsidRPr="00040E48">
        <w:rPr>
          <w:noProof w:val="0"/>
          <w:lang w:val="en-US"/>
        </w:rPr>
        <w:t xml:space="preserve"> </w:t>
      </w:r>
      <w:bookmarkStart w:id="1505" w:name="_Toc441142029"/>
      <w:r w:rsidRPr="00040E48">
        <w:rPr>
          <w:noProof w:val="0"/>
          <w:lang w:val="en-US"/>
        </w:rPr>
        <w:t>Reserved</w:t>
      </w:r>
      <w:r w:rsidR="009E29A8" w:rsidRPr="00040E48">
        <w:rPr>
          <w:noProof w:val="0"/>
          <w:lang w:val="en-US"/>
        </w:rPr>
        <w:t xml:space="preserve"> for Patient Education Section</w:t>
      </w:r>
      <w:bookmarkEnd w:id="1505"/>
    </w:p>
    <w:p w14:paraId="4E5C3895" w14:textId="77777777" w:rsidR="004E424D" w:rsidRPr="00040E48" w:rsidRDefault="004E424D" w:rsidP="00EF41A6">
      <w:pPr>
        <w:pStyle w:val="Heading5TOC"/>
        <w:rPr>
          <w:noProof w:val="0"/>
          <w:lang w:val="en-US"/>
        </w:rPr>
      </w:pPr>
      <w:r w:rsidRPr="00040E48">
        <w:rPr>
          <w:noProof w:val="0"/>
          <w:lang w:val="en-US"/>
        </w:rPr>
        <w:t xml:space="preserve"> </w:t>
      </w:r>
      <w:bookmarkStart w:id="1506" w:name="_Toc441142030"/>
      <w:r w:rsidRPr="00040E48">
        <w:rPr>
          <w:noProof w:val="0"/>
          <w:lang w:val="en-US"/>
        </w:rPr>
        <w:t>Reserved</w:t>
      </w:r>
      <w:r w:rsidR="009E29A8" w:rsidRPr="00040E48">
        <w:rPr>
          <w:noProof w:val="0"/>
          <w:lang w:val="en-US"/>
        </w:rPr>
        <w:t xml:space="preserve"> for Coded Care Plan Section</w:t>
      </w:r>
      <w:bookmarkEnd w:id="1506"/>
    </w:p>
    <w:p w14:paraId="42F37EC6" w14:textId="77777777" w:rsidR="004E424D" w:rsidRPr="00040E48" w:rsidRDefault="004E424D" w:rsidP="00EF41A6">
      <w:pPr>
        <w:pStyle w:val="Heading5TOC"/>
        <w:rPr>
          <w:noProof w:val="0"/>
          <w:lang w:val="en-US"/>
        </w:rPr>
      </w:pPr>
      <w:r w:rsidRPr="00040E48">
        <w:rPr>
          <w:noProof w:val="0"/>
          <w:lang w:val="en-US"/>
        </w:rPr>
        <w:t xml:space="preserve"> </w:t>
      </w:r>
      <w:bookmarkStart w:id="1507" w:name="_Toc441142031"/>
      <w:r w:rsidRPr="00040E48">
        <w:rPr>
          <w:noProof w:val="0"/>
          <w:lang w:val="en-US"/>
        </w:rPr>
        <w:t>Reserved</w:t>
      </w:r>
      <w:r w:rsidR="009E29A8" w:rsidRPr="00040E48">
        <w:rPr>
          <w:noProof w:val="0"/>
          <w:lang w:val="en-US"/>
        </w:rPr>
        <w:t xml:space="preserve"> for Diet and Nutrition Section</w:t>
      </w:r>
      <w:bookmarkEnd w:id="1507"/>
    </w:p>
    <w:p w14:paraId="1253592F" w14:textId="77777777" w:rsidR="004E424D" w:rsidRPr="00040E48" w:rsidRDefault="004E424D" w:rsidP="00EF41A6">
      <w:pPr>
        <w:pStyle w:val="Heading5TOC"/>
        <w:rPr>
          <w:noProof w:val="0"/>
          <w:lang w:val="en-US"/>
        </w:rPr>
      </w:pPr>
      <w:r w:rsidRPr="00040E48">
        <w:rPr>
          <w:noProof w:val="0"/>
          <w:lang w:val="en-US"/>
        </w:rPr>
        <w:t xml:space="preserve"> </w:t>
      </w:r>
      <w:bookmarkStart w:id="1508" w:name="_Toc441142032"/>
      <w:r w:rsidRPr="00040E48">
        <w:rPr>
          <w:noProof w:val="0"/>
          <w:lang w:val="en-US"/>
        </w:rPr>
        <w:t>Reserved</w:t>
      </w:r>
      <w:r w:rsidR="009E29A8" w:rsidRPr="00040E48">
        <w:rPr>
          <w:noProof w:val="0"/>
          <w:lang w:val="en-US"/>
        </w:rPr>
        <w:t xml:space="preserve"> for Intake and Output Section</w:t>
      </w:r>
      <w:bookmarkEnd w:id="1508"/>
    </w:p>
    <w:p w14:paraId="22911F17" w14:textId="77777777" w:rsidR="004E424D" w:rsidRPr="00040E48" w:rsidRDefault="004E424D" w:rsidP="00EF41A6">
      <w:pPr>
        <w:pStyle w:val="Heading5TOC"/>
        <w:rPr>
          <w:noProof w:val="0"/>
          <w:lang w:val="en-US"/>
        </w:rPr>
      </w:pPr>
      <w:r w:rsidRPr="00040E48">
        <w:rPr>
          <w:noProof w:val="0"/>
          <w:lang w:val="en-US"/>
        </w:rPr>
        <w:t xml:space="preserve"> </w:t>
      </w:r>
      <w:bookmarkStart w:id="1509" w:name="_Toc441142033"/>
      <w:r w:rsidR="009E29A8" w:rsidRPr="00040E48">
        <w:rPr>
          <w:noProof w:val="0"/>
          <w:lang w:val="en-US"/>
        </w:rPr>
        <w:t>Cancer Course of Trea</w:t>
      </w:r>
      <w:r w:rsidR="0046437B" w:rsidRPr="00040E48">
        <w:rPr>
          <w:noProof w:val="0"/>
          <w:lang w:val="en-US"/>
        </w:rPr>
        <w:t>t</w:t>
      </w:r>
      <w:r w:rsidR="009E29A8" w:rsidRPr="00040E48">
        <w:rPr>
          <w:noProof w:val="0"/>
          <w:lang w:val="en-US"/>
        </w:rPr>
        <w:t>ment</w:t>
      </w:r>
      <w:bookmarkEnd w:id="1509"/>
    </w:p>
    <w:p w14:paraId="346285FB" w14:textId="77777777" w:rsidR="009E29A8" w:rsidRPr="00040E48" w:rsidRDefault="009E29A8" w:rsidP="00EF41A6">
      <w:pPr>
        <w:pStyle w:val="BodyText"/>
        <w:rPr>
          <w:noProof w:val="0"/>
        </w:rPr>
      </w:pPr>
      <w:r w:rsidRPr="00040E48">
        <w:rPr>
          <w:noProof w:val="0"/>
        </w:rPr>
        <w:t>Removed from the CDA Content Modules Supplement 2011-09 at the request of QRPH.</w:t>
      </w:r>
    </w:p>
    <w:p w14:paraId="42BAB2BE" w14:textId="77777777" w:rsidR="004E424D" w:rsidRPr="00040E48" w:rsidRDefault="004E424D" w:rsidP="00EF41A6">
      <w:pPr>
        <w:pStyle w:val="Heading5TOC"/>
        <w:rPr>
          <w:noProof w:val="0"/>
          <w:lang w:val="en-US"/>
        </w:rPr>
      </w:pPr>
      <w:r w:rsidRPr="00040E48">
        <w:rPr>
          <w:noProof w:val="0"/>
          <w:lang w:val="en-US"/>
        </w:rPr>
        <w:t xml:space="preserve"> </w:t>
      </w:r>
      <w:bookmarkStart w:id="1510" w:name="_Toc441142034"/>
      <w:r w:rsidR="009E29A8" w:rsidRPr="00040E48">
        <w:rPr>
          <w:noProof w:val="0"/>
          <w:lang w:val="en-US"/>
        </w:rPr>
        <w:t>Cancer Treatment Plan</w:t>
      </w:r>
      <w:bookmarkEnd w:id="1510"/>
    </w:p>
    <w:p w14:paraId="0F680495" w14:textId="77777777" w:rsidR="009E29A8" w:rsidRPr="00040E48" w:rsidRDefault="009E29A8" w:rsidP="009E29A8">
      <w:pPr>
        <w:pStyle w:val="BodyText"/>
        <w:rPr>
          <w:noProof w:val="0"/>
        </w:rPr>
      </w:pPr>
      <w:r w:rsidRPr="00040E48">
        <w:rPr>
          <w:noProof w:val="0"/>
        </w:rPr>
        <w:t>Removed from the CDA Content Modules Supplement 2011-09 at the request of QRPH.</w:t>
      </w:r>
    </w:p>
    <w:p w14:paraId="24848EA3" w14:textId="77777777" w:rsidR="004E424D" w:rsidRPr="00040E48" w:rsidRDefault="004E424D" w:rsidP="00EF41A6">
      <w:pPr>
        <w:pStyle w:val="Heading5TOC"/>
        <w:rPr>
          <w:noProof w:val="0"/>
          <w:lang w:val="en-US"/>
        </w:rPr>
      </w:pPr>
      <w:r w:rsidRPr="00040E48">
        <w:rPr>
          <w:noProof w:val="0"/>
          <w:lang w:val="en-US"/>
        </w:rPr>
        <w:t xml:space="preserve"> </w:t>
      </w:r>
      <w:bookmarkStart w:id="1511" w:name="_Toc441142035"/>
      <w:r w:rsidRPr="00040E48">
        <w:rPr>
          <w:noProof w:val="0"/>
          <w:lang w:val="en-US"/>
        </w:rPr>
        <w:t>Reserved</w:t>
      </w:r>
      <w:r w:rsidR="009E29A8" w:rsidRPr="00040E48">
        <w:rPr>
          <w:noProof w:val="0"/>
          <w:lang w:val="en-US"/>
        </w:rPr>
        <w:t xml:space="preserve"> for (Procedure Care Plan Section)</w:t>
      </w:r>
      <w:bookmarkEnd w:id="1511"/>
    </w:p>
    <w:p w14:paraId="0C60DA23" w14:textId="77777777" w:rsidR="004E424D" w:rsidRPr="00040E48" w:rsidRDefault="004E424D" w:rsidP="00EF41A6">
      <w:pPr>
        <w:pStyle w:val="Heading5TOC"/>
        <w:rPr>
          <w:noProof w:val="0"/>
          <w:lang w:val="en-US"/>
        </w:rPr>
      </w:pPr>
      <w:r w:rsidRPr="00040E48">
        <w:rPr>
          <w:noProof w:val="0"/>
          <w:lang w:val="en-US"/>
        </w:rPr>
        <w:t xml:space="preserve"> </w:t>
      </w:r>
      <w:bookmarkStart w:id="1512" w:name="_Toc441142036"/>
      <w:r w:rsidRPr="00040E48">
        <w:rPr>
          <w:noProof w:val="0"/>
          <w:lang w:val="en-US"/>
        </w:rPr>
        <w:t>Reserved</w:t>
      </w:r>
      <w:r w:rsidR="009E29A8" w:rsidRPr="00040E48">
        <w:rPr>
          <w:noProof w:val="0"/>
          <w:lang w:val="en-US"/>
        </w:rPr>
        <w:t xml:space="preserve"> for (Protocols Used Section)</w:t>
      </w:r>
      <w:bookmarkEnd w:id="1512"/>
    </w:p>
    <w:p w14:paraId="7A9D18CC" w14:textId="77777777" w:rsidR="004E424D" w:rsidRPr="00040E48" w:rsidRDefault="004E424D" w:rsidP="00EF41A6">
      <w:pPr>
        <w:pStyle w:val="Heading5TOC"/>
        <w:rPr>
          <w:noProof w:val="0"/>
          <w:lang w:val="en-US"/>
        </w:rPr>
      </w:pPr>
      <w:r w:rsidRPr="00040E48">
        <w:rPr>
          <w:noProof w:val="0"/>
          <w:lang w:val="en-US"/>
        </w:rPr>
        <w:t xml:space="preserve"> </w:t>
      </w:r>
      <w:bookmarkStart w:id="1513" w:name="_Toc441142037"/>
      <w:r w:rsidRPr="00040E48">
        <w:rPr>
          <w:noProof w:val="0"/>
          <w:lang w:val="en-US"/>
        </w:rPr>
        <w:t>Reserved</w:t>
      </w:r>
      <w:r w:rsidR="009E29A8" w:rsidRPr="00040E48">
        <w:rPr>
          <w:noProof w:val="0"/>
          <w:lang w:val="en-US"/>
        </w:rPr>
        <w:t xml:space="preserve"> for (Invasive Airway Section)</w:t>
      </w:r>
      <w:bookmarkEnd w:id="1513"/>
    </w:p>
    <w:p w14:paraId="77CD5121" w14:textId="77777777" w:rsidR="004E424D" w:rsidRPr="00040E48" w:rsidRDefault="004E424D" w:rsidP="00EF41A6">
      <w:pPr>
        <w:pStyle w:val="Heading5TOC"/>
        <w:rPr>
          <w:noProof w:val="0"/>
          <w:lang w:val="en-US"/>
        </w:rPr>
      </w:pPr>
      <w:r w:rsidRPr="00040E48">
        <w:rPr>
          <w:noProof w:val="0"/>
          <w:lang w:val="en-US"/>
        </w:rPr>
        <w:t xml:space="preserve"> </w:t>
      </w:r>
      <w:bookmarkStart w:id="1514" w:name="_Toc441142038"/>
      <w:r w:rsidRPr="00040E48">
        <w:rPr>
          <w:noProof w:val="0"/>
          <w:lang w:val="en-US"/>
        </w:rPr>
        <w:t>Reserved</w:t>
      </w:r>
      <w:r w:rsidR="009E29A8" w:rsidRPr="00040E48">
        <w:rPr>
          <w:noProof w:val="0"/>
          <w:lang w:val="en-US"/>
        </w:rPr>
        <w:t xml:space="preserve"> for (Ventilator Usage Section)</w:t>
      </w:r>
      <w:bookmarkEnd w:id="1514"/>
    </w:p>
    <w:p w14:paraId="1AAE451E" w14:textId="77777777" w:rsidR="004E424D" w:rsidRPr="00040E48" w:rsidRDefault="004E424D" w:rsidP="00EF41A6">
      <w:pPr>
        <w:pStyle w:val="BodyText"/>
        <w:rPr>
          <w:noProof w:val="0"/>
        </w:rPr>
      </w:pPr>
    </w:p>
    <w:p w14:paraId="2A9E598E" w14:textId="77777777" w:rsidR="00DE07EB" w:rsidRPr="00040E48" w:rsidRDefault="00DE07EB" w:rsidP="00DE07EB">
      <w:pPr>
        <w:pStyle w:val="BodyText"/>
        <w:rPr>
          <w:noProof w:val="0"/>
        </w:rPr>
      </w:pPr>
    </w:p>
    <w:p w14:paraId="17DE6545" w14:textId="77777777" w:rsidR="006E110A" w:rsidRPr="00040E48" w:rsidRDefault="006E110A">
      <w:pPr>
        <w:pStyle w:val="Heading4"/>
        <w:rPr>
          <w:noProof w:val="0"/>
        </w:rPr>
      </w:pPr>
      <w:bookmarkStart w:id="1515" w:name="_Toc441142039"/>
      <w:r w:rsidRPr="00040E48">
        <w:rPr>
          <w:noProof w:val="0"/>
        </w:rPr>
        <w:t>Administrative and Other Information</w:t>
      </w:r>
      <w:bookmarkEnd w:id="1498"/>
      <w:bookmarkEnd w:id="1515"/>
    </w:p>
    <w:p w14:paraId="49DFC2E3" w14:textId="77777777" w:rsidR="006E110A" w:rsidRPr="00040E48" w:rsidRDefault="006E110A" w:rsidP="00C02515">
      <w:pPr>
        <w:pStyle w:val="Heading5TOC"/>
        <w:rPr>
          <w:noProof w:val="0"/>
          <w:lang w:val="en-US"/>
        </w:rPr>
      </w:pPr>
      <w:bookmarkStart w:id="1516" w:name="_Toc270712291"/>
      <w:bookmarkStart w:id="1517" w:name="_Toc441142040"/>
      <w:bookmarkStart w:id="1518" w:name="T1_3_6_1_4_1_19376_1_5_3_1_1_5_3_7"/>
      <w:r w:rsidRPr="00040E48">
        <w:rPr>
          <w:noProof w:val="0"/>
          <w:lang w:val="en-US"/>
        </w:rPr>
        <w:t>Payers Section 1.3.6.1.4.1.19376.1.5.3.1.1.5.3.7</w:t>
      </w:r>
      <w:bookmarkEnd w:id="1516"/>
      <w:bookmarkEnd w:id="151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6CD8312F"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1518"/>
          <w:p w14:paraId="2844487F"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E9DF54B" w14:textId="77777777" w:rsidR="006E110A" w:rsidRPr="00040E48" w:rsidRDefault="006E110A">
            <w:pPr>
              <w:pStyle w:val="TableEntry"/>
              <w:rPr>
                <w:noProof w:val="0"/>
              </w:rPr>
            </w:pPr>
            <w:r w:rsidRPr="00040E48">
              <w:rPr>
                <w:noProof w:val="0"/>
              </w:rPr>
              <w:t xml:space="preserve">1.3.6.1.4.1.19376.1.5.3.1.1.5.3.7 </w:t>
            </w:r>
          </w:p>
        </w:tc>
      </w:tr>
      <w:tr w:rsidR="006E110A" w:rsidRPr="00040E48" w14:paraId="7C38B7D3"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CE3CA57" w14:textId="77777777" w:rsidR="006E110A" w:rsidRPr="00040E48" w:rsidRDefault="006E110A">
            <w:pPr>
              <w:pStyle w:val="TableEntryHeader"/>
              <w:rPr>
                <w:noProof w:val="0"/>
              </w:rPr>
            </w:pPr>
            <w:r w:rsidRPr="00040E48">
              <w:rPr>
                <w:noProof w:val="0"/>
              </w:rPr>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09D64599" w14:textId="2C3505D8" w:rsidR="006E110A" w:rsidRPr="00040E48" w:rsidRDefault="00FF2B1E">
            <w:pPr>
              <w:pStyle w:val="TableEntry"/>
              <w:rPr>
                <w:noProof w:val="0"/>
              </w:rPr>
            </w:pPr>
            <w:hyperlink r:id="rId81" w:history="1">
              <w:r w:rsidR="006E110A" w:rsidRPr="00040E48">
                <w:rPr>
                  <w:rStyle w:val="Hyperlink"/>
                  <w:noProof w:val="0"/>
                </w:rPr>
                <w:t>CCD 3.1</w:t>
              </w:r>
            </w:hyperlink>
            <w:r w:rsidR="006E110A" w:rsidRPr="00040E48">
              <w:rPr>
                <w:noProof w:val="0"/>
              </w:rPr>
              <w:t xml:space="preserve"> (2.16.840.1.113883.10.20.1.9) </w:t>
            </w:r>
          </w:p>
        </w:tc>
      </w:tr>
      <w:tr w:rsidR="006E110A" w:rsidRPr="00040E48" w14:paraId="02B86D62"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6F1112A"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92C4750" w14:textId="77777777" w:rsidR="006E110A" w:rsidRPr="00040E48" w:rsidRDefault="006E110A">
            <w:pPr>
              <w:pStyle w:val="TableEntry"/>
              <w:rPr>
                <w:noProof w:val="0"/>
              </w:rPr>
            </w:pPr>
            <w:r w:rsidRPr="00040E48">
              <w:rPr>
                <w:noProof w:val="0"/>
              </w:rPr>
              <w:t xml:space="preserve">The Payers section contains data on the patient’s payers, whether a ‘third party’ insurance, self-pay, other payer or guarantor, or some combination. </w:t>
            </w:r>
          </w:p>
        </w:tc>
      </w:tr>
      <w:tr w:rsidR="006E110A" w:rsidRPr="00040E48" w14:paraId="579C07CA"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848E73E"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FDC40E5"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FB2560D" w14:textId="77777777" w:rsidR="006E110A" w:rsidRPr="00040E48" w:rsidRDefault="006E110A">
            <w:pPr>
              <w:pStyle w:val="TableEntryHeader"/>
              <w:rPr>
                <w:noProof w:val="0"/>
              </w:rPr>
            </w:pPr>
            <w:r w:rsidRPr="00040E48">
              <w:rPr>
                <w:noProof w:val="0"/>
              </w:rPr>
              <w:t xml:space="preserve">Description </w:t>
            </w:r>
          </w:p>
        </w:tc>
      </w:tr>
      <w:tr w:rsidR="006E110A" w:rsidRPr="00040E48" w14:paraId="13B9BD9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7E3ACC6" w14:textId="77777777" w:rsidR="006E110A" w:rsidRPr="00040E48" w:rsidRDefault="006E110A">
            <w:pPr>
              <w:pStyle w:val="TableEntry"/>
              <w:rPr>
                <w:noProof w:val="0"/>
              </w:rPr>
            </w:pPr>
            <w:r w:rsidRPr="00040E48">
              <w:rPr>
                <w:noProof w:val="0"/>
              </w:rPr>
              <w:t xml:space="preserve">48768-6 </w:t>
            </w:r>
          </w:p>
        </w:tc>
        <w:tc>
          <w:tcPr>
            <w:tcW w:w="0" w:type="auto"/>
            <w:tcBorders>
              <w:top w:val="single" w:sz="6" w:space="0" w:color="000000"/>
              <w:left w:val="single" w:sz="6" w:space="0" w:color="000000"/>
              <w:bottom w:val="single" w:sz="6" w:space="0" w:color="000000"/>
              <w:right w:val="single" w:sz="6" w:space="0" w:color="000000"/>
            </w:tcBorders>
            <w:vAlign w:val="center"/>
          </w:tcPr>
          <w:p w14:paraId="1467D9FC"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F2258E8" w14:textId="77777777" w:rsidR="006E110A" w:rsidRPr="00040E48" w:rsidRDefault="006E110A">
            <w:pPr>
              <w:pStyle w:val="TableEntry"/>
              <w:rPr>
                <w:noProof w:val="0"/>
              </w:rPr>
            </w:pPr>
            <w:r w:rsidRPr="00040E48">
              <w:rPr>
                <w:noProof w:val="0"/>
              </w:rPr>
              <w:t xml:space="preserve">PAYMENT SOURCES </w:t>
            </w:r>
          </w:p>
        </w:tc>
      </w:tr>
      <w:tr w:rsidR="006E110A" w:rsidRPr="00040E48" w14:paraId="4D5252F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7ABD0ED" w14:textId="77777777" w:rsidR="006E110A" w:rsidRPr="00040E48" w:rsidRDefault="006E110A">
            <w:pPr>
              <w:pStyle w:val="TableEntryHeader"/>
              <w:rPr>
                <w:noProof w:val="0"/>
              </w:rPr>
            </w:pPr>
            <w:r w:rsidRPr="00040E48">
              <w:rPr>
                <w:noProof w:val="0"/>
              </w:rPr>
              <w:lastRenderedPageBreak/>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57B0A55"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C4850D9" w14:textId="77777777" w:rsidR="006E110A" w:rsidRPr="00040E48" w:rsidRDefault="006E110A">
            <w:pPr>
              <w:pStyle w:val="TableEntryHeader"/>
              <w:rPr>
                <w:noProof w:val="0"/>
              </w:rPr>
            </w:pPr>
            <w:r w:rsidRPr="00040E48">
              <w:rPr>
                <w:noProof w:val="0"/>
              </w:rPr>
              <w:t xml:space="preserve">Description </w:t>
            </w:r>
          </w:p>
        </w:tc>
      </w:tr>
      <w:tr w:rsidR="006E110A" w:rsidRPr="00040E48" w14:paraId="223096BE"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A44FE01" w14:textId="77777777" w:rsidR="006E110A" w:rsidRPr="00040E48" w:rsidRDefault="006E110A">
            <w:pPr>
              <w:pStyle w:val="TableEntry"/>
              <w:rPr>
                <w:noProof w:val="0"/>
              </w:rPr>
            </w:pPr>
            <w:r w:rsidRPr="00040E48">
              <w:rPr>
                <w:noProof w:val="0"/>
              </w:rPr>
              <w:t xml:space="preserve">1.3.6.1.4.1.19376.1.5.3.1.4.17 </w:t>
            </w:r>
          </w:p>
        </w:tc>
        <w:tc>
          <w:tcPr>
            <w:tcW w:w="0" w:type="auto"/>
            <w:tcBorders>
              <w:top w:val="single" w:sz="6" w:space="0" w:color="000000"/>
              <w:left w:val="single" w:sz="6" w:space="0" w:color="000000"/>
              <w:bottom w:val="single" w:sz="6" w:space="0" w:color="000000"/>
              <w:right w:val="single" w:sz="6" w:space="0" w:color="000000"/>
            </w:tcBorders>
            <w:vAlign w:val="center"/>
          </w:tcPr>
          <w:p w14:paraId="73D1625F" w14:textId="77777777" w:rsidR="006E110A" w:rsidRPr="00040E48" w:rsidRDefault="006E110A">
            <w:pPr>
              <w:pStyle w:val="TableEntry"/>
              <w:rPr>
                <w:noProof w:val="0"/>
              </w:rPr>
            </w:pPr>
            <w:r w:rsidRPr="00040E48">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42B7D9F0" w14:textId="77777777" w:rsidR="006E110A" w:rsidRPr="00040E48" w:rsidRDefault="00FF2B1E">
            <w:pPr>
              <w:pStyle w:val="TableEntry"/>
              <w:rPr>
                <w:noProof w:val="0"/>
              </w:rPr>
            </w:pPr>
            <w:hyperlink w:anchor="T1_3_6_1_4_1_19376_1_5_3_1_4_17" w:tooltip="1.3.6.1.4.1.19376.1.5.3.1.4.17" w:history="1">
              <w:r w:rsidR="006E110A" w:rsidRPr="00040E48">
                <w:rPr>
                  <w:rStyle w:val="Hyperlink"/>
                  <w:noProof w:val="0"/>
                </w:rPr>
                <w:t>Coverage Entry</w:t>
              </w:r>
            </w:hyperlink>
            <w:r w:rsidR="006E110A" w:rsidRPr="00040E48">
              <w:rPr>
                <w:noProof w:val="0"/>
              </w:rPr>
              <w:t xml:space="preserve"> </w:t>
            </w:r>
          </w:p>
        </w:tc>
      </w:tr>
    </w:tbl>
    <w:p w14:paraId="3D13C699" w14:textId="77777777" w:rsidR="006E110A" w:rsidRPr="00040E48" w:rsidRDefault="006E110A">
      <w:pPr>
        <w:pStyle w:val="BodyText"/>
        <w:rPr>
          <w:noProof w:val="0"/>
        </w:rPr>
      </w:pPr>
    </w:p>
    <w:p w14:paraId="3AB6B1AD" w14:textId="77777777" w:rsidR="006E110A" w:rsidRPr="00040E48" w:rsidRDefault="006E110A">
      <w:pPr>
        <w:pStyle w:val="Heading6"/>
        <w:rPr>
          <w:noProof w:val="0"/>
        </w:rPr>
      </w:pPr>
      <w:r w:rsidRPr="00040E48">
        <w:rPr>
          <w:noProof w:val="0"/>
        </w:rPr>
        <w:t xml:space="preserve">Parent Template </w:t>
      </w:r>
    </w:p>
    <w:p w14:paraId="0DCB0860" w14:textId="43F76697" w:rsidR="006E110A" w:rsidRPr="00040E48" w:rsidRDefault="006E110A">
      <w:pPr>
        <w:pStyle w:val="BodyText"/>
        <w:rPr>
          <w:noProof w:val="0"/>
        </w:rPr>
      </w:pPr>
      <w:r w:rsidRPr="00040E48">
        <w:rPr>
          <w:noProof w:val="0"/>
        </w:rPr>
        <w:t xml:space="preserve">The parent of this template is </w:t>
      </w:r>
      <w:hyperlink r:id="rId82" w:history="1">
        <w:r w:rsidRPr="00040E48">
          <w:rPr>
            <w:rStyle w:val="Hyperlink"/>
            <w:noProof w:val="0"/>
          </w:rPr>
          <w:t>CCD 3.1</w:t>
        </w:r>
      </w:hyperlink>
      <w:r w:rsidRPr="00040E48">
        <w:rPr>
          <w:noProof w:val="0"/>
        </w:rPr>
        <w:t xml:space="preserve">. </w:t>
      </w:r>
    </w:p>
    <w:p w14:paraId="410D0C23" w14:textId="77777777" w:rsidR="006E110A" w:rsidRPr="00F331FC" w:rsidRDefault="006E110A">
      <w:pPr>
        <w:pStyle w:val="XMLFragment"/>
        <w:rPr>
          <w:noProof w:val="0"/>
          <w:lang w:val="nl-NL"/>
          <w:rPrChange w:id="1519" w:author="Michael Clifton" w:date="2018-10-11T10:12:00Z">
            <w:rPr>
              <w:noProof w:val="0"/>
            </w:rPr>
          </w:rPrChange>
        </w:rPr>
      </w:pPr>
      <w:r w:rsidRPr="00F331FC">
        <w:rPr>
          <w:noProof w:val="0"/>
          <w:lang w:val="nl-NL"/>
          <w:rPrChange w:id="1520" w:author="Michael Clifton" w:date="2018-10-11T10:12:00Z">
            <w:rPr>
              <w:noProof w:val="0"/>
            </w:rPr>
          </w:rPrChange>
        </w:rPr>
        <w:t>&lt;component&gt;</w:t>
      </w:r>
    </w:p>
    <w:p w14:paraId="2C977C93" w14:textId="77777777" w:rsidR="006E110A" w:rsidRPr="00F331FC" w:rsidRDefault="006E110A">
      <w:pPr>
        <w:pStyle w:val="XMLFragment"/>
        <w:rPr>
          <w:noProof w:val="0"/>
          <w:lang w:val="nl-NL"/>
          <w:rPrChange w:id="1521" w:author="Michael Clifton" w:date="2018-10-11T10:12:00Z">
            <w:rPr>
              <w:noProof w:val="0"/>
            </w:rPr>
          </w:rPrChange>
        </w:rPr>
      </w:pPr>
      <w:r w:rsidRPr="00F331FC">
        <w:rPr>
          <w:noProof w:val="0"/>
          <w:lang w:val="nl-NL"/>
          <w:rPrChange w:id="1522" w:author="Michael Clifton" w:date="2018-10-11T10:12:00Z">
            <w:rPr>
              <w:noProof w:val="0"/>
            </w:rPr>
          </w:rPrChange>
        </w:rPr>
        <w:t xml:space="preserve">  &lt;section&gt;</w:t>
      </w:r>
      <w:r w:rsidRPr="00F331FC">
        <w:rPr>
          <w:noProof w:val="0"/>
          <w:lang w:val="nl-NL"/>
          <w:rPrChange w:id="1523" w:author="Michael Clifton" w:date="2018-10-11T10:12:00Z">
            <w:rPr>
              <w:noProof w:val="0"/>
            </w:rPr>
          </w:rPrChange>
        </w:rPr>
        <w:br/>
        <w:t xml:space="preserve">    &lt;templateId root='2.16.840.1.113883.10.20.1.9'/&gt;</w:t>
      </w:r>
    </w:p>
    <w:p w14:paraId="4A92CF6B" w14:textId="77777777" w:rsidR="006E110A" w:rsidRPr="00F331FC" w:rsidRDefault="006E110A">
      <w:pPr>
        <w:pStyle w:val="XMLFragment"/>
        <w:rPr>
          <w:noProof w:val="0"/>
          <w:lang w:val="nl-NL"/>
          <w:rPrChange w:id="1524" w:author="Michael Clifton" w:date="2018-10-11T10:12:00Z">
            <w:rPr>
              <w:noProof w:val="0"/>
            </w:rPr>
          </w:rPrChange>
        </w:rPr>
      </w:pPr>
      <w:r w:rsidRPr="00F331FC">
        <w:rPr>
          <w:noProof w:val="0"/>
          <w:lang w:val="nl-NL"/>
          <w:rPrChange w:id="1525" w:author="Michael Clifton" w:date="2018-10-11T10:12:00Z">
            <w:rPr>
              <w:noProof w:val="0"/>
            </w:rPr>
          </w:rPrChange>
        </w:rPr>
        <w:t xml:space="preserve">    &lt;templateId root='1.3.6.1.4.1.19376.1.5.3.1.1.5.3.7'/&gt;</w:t>
      </w:r>
    </w:p>
    <w:p w14:paraId="7D2C28AA" w14:textId="77777777" w:rsidR="006E110A" w:rsidRPr="00040E48" w:rsidRDefault="006E110A">
      <w:pPr>
        <w:pStyle w:val="XMLFragment"/>
        <w:rPr>
          <w:noProof w:val="0"/>
        </w:rPr>
      </w:pPr>
      <w:r w:rsidRPr="00F331FC">
        <w:rPr>
          <w:noProof w:val="0"/>
          <w:lang w:val="nl-NL"/>
          <w:rPrChange w:id="1526" w:author="Michael Clifton" w:date="2018-10-11T10:12:00Z">
            <w:rPr>
              <w:noProof w:val="0"/>
            </w:rPr>
          </w:rPrChange>
        </w:rPr>
        <w:t xml:space="preserve">    </w:t>
      </w:r>
      <w:r w:rsidRPr="00040E48">
        <w:rPr>
          <w:noProof w:val="0"/>
        </w:rPr>
        <w:t>&lt;id root=' ' extension=' '/&gt;</w:t>
      </w:r>
    </w:p>
    <w:p w14:paraId="2220F812" w14:textId="77777777" w:rsidR="006E110A" w:rsidRPr="00040E48" w:rsidRDefault="006E110A">
      <w:pPr>
        <w:pStyle w:val="XMLFragment"/>
        <w:rPr>
          <w:noProof w:val="0"/>
        </w:rPr>
      </w:pPr>
      <w:r w:rsidRPr="00040E48">
        <w:rPr>
          <w:noProof w:val="0"/>
        </w:rPr>
        <w:t xml:space="preserve">    &lt;code code='48768-6' displayName='PAYMENT SOURCES'</w:t>
      </w:r>
    </w:p>
    <w:p w14:paraId="65D99D2F" w14:textId="77777777" w:rsidR="006E110A" w:rsidRPr="00040E48" w:rsidRDefault="006E110A">
      <w:pPr>
        <w:pStyle w:val="XMLFragment"/>
        <w:rPr>
          <w:noProof w:val="0"/>
        </w:rPr>
      </w:pPr>
      <w:r w:rsidRPr="00040E48">
        <w:rPr>
          <w:noProof w:val="0"/>
        </w:rPr>
        <w:t xml:space="preserve">      codeSystem='2.16.840.1.113883.6.1' codeSystemName='LOINC'/&gt;</w:t>
      </w:r>
    </w:p>
    <w:p w14:paraId="686FFB53" w14:textId="77777777" w:rsidR="006E110A" w:rsidRPr="00040E48" w:rsidRDefault="006E110A">
      <w:pPr>
        <w:pStyle w:val="XMLFragment"/>
        <w:rPr>
          <w:noProof w:val="0"/>
        </w:rPr>
      </w:pPr>
      <w:r w:rsidRPr="00040E48">
        <w:rPr>
          <w:noProof w:val="0"/>
        </w:rPr>
        <w:t xml:space="preserve">    &lt;text&gt;</w:t>
      </w:r>
    </w:p>
    <w:p w14:paraId="2B098488"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72E2608" w14:textId="77777777" w:rsidR="006E110A" w:rsidRPr="00040E48" w:rsidRDefault="006E110A">
      <w:pPr>
        <w:pStyle w:val="XMLFragment"/>
        <w:rPr>
          <w:noProof w:val="0"/>
        </w:rPr>
      </w:pPr>
      <w:r w:rsidRPr="00040E48">
        <w:rPr>
          <w:noProof w:val="0"/>
        </w:rPr>
        <w:t xml:space="preserve">    &lt;/text&gt;   </w:t>
      </w:r>
    </w:p>
    <w:p w14:paraId="3075C578" w14:textId="77777777" w:rsidR="006E110A" w:rsidRPr="00040E48" w:rsidRDefault="006E110A">
      <w:pPr>
        <w:pStyle w:val="XMLFragment"/>
        <w:rPr>
          <w:noProof w:val="0"/>
        </w:rPr>
      </w:pPr>
      <w:r w:rsidRPr="00040E48">
        <w:rPr>
          <w:noProof w:val="0"/>
        </w:rPr>
        <w:t xml:space="preserve">    &lt;entry&gt;</w:t>
      </w:r>
    </w:p>
    <w:p w14:paraId="312547CA" w14:textId="77777777" w:rsidR="006E110A" w:rsidRPr="00040E48" w:rsidRDefault="006E110A">
      <w:pPr>
        <w:pStyle w:val="XMLFragment"/>
        <w:rPr>
          <w:noProof w:val="0"/>
        </w:rPr>
      </w:pPr>
      <w:r w:rsidRPr="00040E48">
        <w:rPr>
          <w:noProof w:val="0"/>
        </w:rPr>
        <w:t xml:space="preserve">         :</w:t>
      </w:r>
    </w:p>
    <w:p w14:paraId="7E3FD6E3" w14:textId="77777777" w:rsidR="006E110A" w:rsidRPr="00040E48" w:rsidRDefault="006E110A">
      <w:pPr>
        <w:pStyle w:val="XMLFragment"/>
        <w:rPr>
          <w:noProof w:val="0"/>
        </w:rPr>
      </w:pPr>
      <w:r w:rsidRPr="00040E48">
        <w:rPr>
          <w:noProof w:val="0"/>
        </w:rPr>
        <w:t xml:space="preserve">      &lt;!-- Required if known Coverage Entry element --&gt;</w:t>
      </w:r>
    </w:p>
    <w:p w14:paraId="7223BFBE" w14:textId="77777777" w:rsidR="006E110A" w:rsidRPr="00F331FC" w:rsidRDefault="006E110A">
      <w:pPr>
        <w:pStyle w:val="XMLFragment"/>
        <w:rPr>
          <w:noProof w:val="0"/>
          <w:lang w:val="nl-NL"/>
          <w:rPrChange w:id="1527" w:author="Michael Clifton" w:date="2018-10-11T10:12:00Z">
            <w:rPr>
              <w:noProof w:val="0"/>
            </w:rPr>
          </w:rPrChange>
        </w:rPr>
      </w:pPr>
      <w:r w:rsidRPr="00040E48">
        <w:rPr>
          <w:noProof w:val="0"/>
        </w:rPr>
        <w:t xml:space="preserve">        </w:t>
      </w:r>
      <w:r w:rsidRPr="00F331FC">
        <w:rPr>
          <w:noProof w:val="0"/>
          <w:lang w:val="nl-NL"/>
          <w:rPrChange w:id="1528" w:author="Michael Clifton" w:date="2018-10-11T10:12:00Z">
            <w:rPr>
              <w:noProof w:val="0"/>
            </w:rPr>
          </w:rPrChange>
        </w:rPr>
        <w:t>&lt;templateId root='</w:t>
      </w:r>
      <w:r w:rsidR="007F2830">
        <w:rPr>
          <w:rStyle w:val="Hyperlink"/>
          <w:noProof w:val="0"/>
        </w:rPr>
        <w:fldChar w:fldCharType="begin"/>
      </w:r>
      <w:r w:rsidR="007F2830" w:rsidRPr="00F331FC">
        <w:rPr>
          <w:rStyle w:val="Hyperlink"/>
          <w:noProof w:val="0"/>
          <w:lang w:val="nl-NL"/>
          <w:rPrChange w:id="1529" w:author="Michael Clifton" w:date="2018-10-11T10:12:00Z">
            <w:rPr>
              <w:rStyle w:val="Hyperlink"/>
              <w:noProof w:val="0"/>
            </w:rPr>
          </w:rPrChange>
        </w:rPr>
        <w:instrText xml:space="preserve"> HYPERLINK \l "T1_3_6_1_4_1_19376_1_5_3_1_4_17" \o "1.3.6.1.4.1.19376.1.5.3.1.4.17" </w:instrText>
      </w:r>
      <w:r w:rsidR="007F2830">
        <w:rPr>
          <w:rStyle w:val="Hyperlink"/>
          <w:noProof w:val="0"/>
        </w:rPr>
        <w:fldChar w:fldCharType="separate"/>
      </w:r>
      <w:r w:rsidRPr="00F331FC">
        <w:rPr>
          <w:rStyle w:val="Hyperlink"/>
          <w:noProof w:val="0"/>
          <w:lang w:val="nl-NL"/>
          <w:rPrChange w:id="1530" w:author="Michael Clifton" w:date="2018-10-11T10:12:00Z">
            <w:rPr>
              <w:rStyle w:val="Hyperlink"/>
              <w:noProof w:val="0"/>
            </w:rPr>
          </w:rPrChange>
        </w:rPr>
        <w:t>1.3.6.1.4.1.19376.1.5.3.1.4.17</w:t>
      </w:r>
      <w:r w:rsidR="007F2830">
        <w:rPr>
          <w:rStyle w:val="Hyperlink"/>
          <w:noProof w:val="0"/>
        </w:rPr>
        <w:fldChar w:fldCharType="end"/>
      </w:r>
      <w:r w:rsidRPr="00F331FC">
        <w:rPr>
          <w:noProof w:val="0"/>
          <w:lang w:val="nl-NL"/>
          <w:rPrChange w:id="1531" w:author="Michael Clifton" w:date="2018-10-11T10:12:00Z">
            <w:rPr>
              <w:noProof w:val="0"/>
            </w:rPr>
          </w:rPrChange>
        </w:rPr>
        <w:t>'/&gt;</w:t>
      </w:r>
    </w:p>
    <w:p w14:paraId="607FD0D6" w14:textId="77777777" w:rsidR="006E110A" w:rsidRPr="00F331FC" w:rsidRDefault="006E110A">
      <w:pPr>
        <w:pStyle w:val="XMLFragment"/>
        <w:rPr>
          <w:noProof w:val="0"/>
          <w:lang w:val="nl-NL"/>
          <w:rPrChange w:id="1532" w:author="Michael Clifton" w:date="2018-10-11T10:12:00Z">
            <w:rPr>
              <w:noProof w:val="0"/>
            </w:rPr>
          </w:rPrChange>
        </w:rPr>
      </w:pPr>
      <w:r w:rsidRPr="00F331FC">
        <w:rPr>
          <w:noProof w:val="0"/>
          <w:lang w:val="nl-NL"/>
          <w:rPrChange w:id="1533" w:author="Michael Clifton" w:date="2018-10-11T10:12:00Z">
            <w:rPr>
              <w:noProof w:val="0"/>
            </w:rPr>
          </w:rPrChange>
        </w:rPr>
        <w:t xml:space="preserve">         :</w:t>
      </w:r>
    </w:p>
    <w:p w14:paraId="227B827A" w14:textId="77777777" w:rsidR="006E110A" w:rsidRPr="00F331FC" w:rsidRDefault="006E110A">
      <w:pPr>
        <w:pStyle w:val="XMLFragment"/>
        <w:rPr>
          <w:noProof w:val="0"/>
          <w:lang w:val="nl-NL"/>
          <w:rPrChange w:id="1534" w:author="Michael Clifton" w:date="2018-10-11T10:12:00Z">
            <w:rPr>
              <w:noProof w:val="0"/>
            </w:rPr>
          </w:rPrChange>
        </w:rPr>
      </w:pPr>
      <w:r w:rsidRPr="00F331FC">
        <w:rPr>
          <w:noProof w:val="0"/>
          <w:lang w:val="nl-NL"/>
          <w:rPrChange w:id="1535" w:author="Michael Clifton" w:date="2018-10-11T10:12:00Z">
            <w:rPr>
              <w:noProof w:val="0"/>
            </w:rPr>
          </w:rPrChange>
        </w:rPr>
        <w:t xml:space="preserve">    &lt;/entry&gt;</w:t>
      </w:r>
    </w:p>
    <w:p w14:paraId="774948E6" w14:textId="77777777" w:rsidR="006E110A" w:rsidRPr="00F331FC" w:rsidRDefault="006E110A">
      <w:pPr>
        <w:pStyle w:val="XMLFragment"/>
        <w:rPr>
          <w:noProof w:val="0"/>
          <w:lang w:val="nl-NL"/>
          <w:rPrChange w:id="1536" w:author="Michael Clifton" w:date="2018-10-11T10:12:00Z">
            <w:rPr>
              <w:noProof w:val="0"/>
            </w:rPr>
          </w:rPrChange>
        </w:rPr>
      </w:pPr>
      <w:r w:rsidRPr="00F331FC">
        <w:rPr>
          <w:noProof w:val="0"/>
          <w:lang w:val="nl-NL"/>
          <w:rPrChange w:id="1537" w:author="Michael Clifton" w:date="2018-10-11T10:12:00Z">
            <w:rPr>
              <w:noProof w:val="0"/>
            </w:rPr>
          </w:rPrChange>
        </w:rPr>
        <w:t xml:space="preserve">       </w:t>
      </w:r>
    </w:p>
    <w:p w14:paraId="517EA3CD" w14:textId="77777777" w:rsidR="006E110A" w:rsidRPr="00040E48" w:rsidRDefault="006E110A">
      <w:pPr>
        <w:pStyle w:val="XMLFragment"/>
        <w:rPr>
          <w:noProof w:val="0"/>
        </w:rPr>
      </w:pPr>
      <w:r w:rsidRPr="00F331FC">
        <w:rPr>
          <w:noProof w:val="0"/>
          <w:lang w:val="nl-NL"/>
          <w:rPrChange w:id="1538" w:author="Michael Clifton" w:date="2018-10-11T10:12:00Z">
            <w:rPr>
              <w:noProof w:val="0"/>
            </w:rPr>
          </w:rPrChange>
        </w:rPr>
        <w:t xml:space="preserve">  </w:t>
      </w:r>
      <w:r w:rsidRPr="00040E48">
        <w:rPr>
          <w:noProof w:val="0"/>
        </w:rPr>
        <w:t>&lt;/section&gt;</w:t>
      </w:r>
    </w:p>
    <w:p w14:paraId="025EE03E" w14:textId="77777777" w:rsidR="006E110A" w:rsidRPr="00040E48" w:rsidRDefault="006E110A">
      <w:pPr>
        <w:pStyle w:val="XMLFragment"/>
        <w:rPr>
          <w:noProof w:val="0"/>
        </w:rPr>
      </w:pPr>
      <w:r w:rsidRPr="00040E48">
        <w:rPr>
          <w:noProof w:val="0"/>
        </w:rPr>
        <w:t>&lt;/component&gt;</w:t>
      </w:r>
    </w:p>
    <w:p w14:paraId="0CCD6C2A" w14:textId="77777777" w:rsidR="006E110A" w:rsidRPr="00040E48" w:rsidRDefault="006E110A">
      <w:pPr>
        <w:pStyle w:val="FigureTitle"/>
        <w:rPr>
          <w:noProof w:val="0"/>
        </w:rPr>
      </w:pPr>
      <w:r w:rsidRPr="00040E48">
        <w:rPr>
          <w:noProof w:val="0"/>
        </w:rPr>
        <w:t xml:space="preserve">Figure </w:t>
      </w:r>
      <w:r w:rsidR="00AA6E2B" w:rsidRPr="00040E48">
        <w:rPr>
          <w:noProof w:val="0"/>
        </w:rPr>
        <w:t>6.3.3.7.1.1</w:t>
      </w:r>
      <w:r w:rsidR="0063221E" w:rsidRPr="00040E48">
        <w:rPr>
          <w:noProof w:val="0"/>
        </w:rPr>
        <w:t>-1:</w:t>
      </w:r>
      <w:r w:rsidR="00AA6E2B" w:rsidRPr="00040E48">
        <w:rPr>
          <w:noProof w:val="0"/>
        </w:rPr>
        <w:t xml:space="preserve"> </w:t>
      </w:r>
      <w:r w:rsidRPr="00040E48">
        <w:rPr>
          <w:noProof w:val="0"/>
        </w:rPr>
        <w:t>Sample Payers Section</w:t>
      </w:r>
    </w:p>
    <w:p w14:paraId="3FBB3F3B" w14:textId="77777777" w:rsidR="006E110A" w:rsidRPr="00040E48" w:rsidRDefault="006E110A" w:rsidP="00C02515">
      <w:pPr>
        <w:pStyle w:val="Heading5TOC"/>
        <w:rPr>
          <w:noProof w:val="0"/>
          <w:lang w:val="en-US"/>
        </w:rPr>
      </w:pPr>
      <w:bookmarkStart w:id="1539" w:name="_Toc270712292"/>
      <w:bookmarkStart w:id="1540" w:name="_Toc441142041"/>
      <w:bookmarkStart w:id="1541" w:name="T1_3_6_1_4_1_19376_1_5_3_1_1_13_2_3"/>
      <w:r w:rsidRPr="00040E48">
        <w:rPr>
          <w:noProof w:val="0"/>
          <w:lang w:val="en-US"/>
        </w:rPr>
        <w:t>Referral Source Section 1.3.6.1.4.1.19376.1.5.3.1.1.13.2.3</w:t>
      </w:r>
      <w:bookmarkEnd w:id="1539"/>
      <w:bookmarkEnd w:id="1540"/>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A3628B0"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1541"/>
          <w:p w14:paraId="0D759F35"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4696435" w14:textId="77777777" w:rsidR="006E110A" w:rsidRPr="00040E48" w:rsidRDefault="006E110A">
            <w:pPr>
              <w:pStyle w:val="TableEntry"/>
              <w:rPr>
                <w:noProof w:val="0"/>
              </w:rPr>
            </w:pPr>
            <w:r w:rsidRPr="00040E48">
              <w:rPr>
                <w:noProof w:val="0"/>
              </w:rPr>
              <w:t xml:space="preserve">1.3.6.1.4.1.19376.1.5.3.1.1.13.2.3 </w:t>
            </w:r>
          </w:p>
        </w:tc>
      </w:tr>
      <w:tr w:rsidR="006E110A" w:rsidRPr="00040E48" w14:paraId="26BD1AEA"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AC39CE9"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D678098" w14:textId="77777777" w:rsidR="006E110A" w:rsidRPr="00040E48" w:rsidRDefault="006E110A">
            <w:pPr>
              <w:pStyle w:val="TableEntry"/>
              <w:rPr>
                <w:noProof w:val="0"/>
              </w:rPr>
            </w:pPr>
            <w:r w:rsidRPr="00040E48">
              <w:rPr>
                <w:noProof w:val="0"/>
              </w:rPr>
              <w:t xml:space="preserve">The Referral Source section shall contain a narrative description of the referral source of the patient. Patients who are not referred by a particular agency or health care provider should be designated as "self referred". </w:t>
            </w:r>
          </w:p>
        </w:tc>
      </w:tr>
      <w:tr w:rsidR="006E110A" w:rsidRPr="00040E48" w14:paraId="4AE458B0"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FBE58BA"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45EA99F"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E9DE844" w14:textId="77777777" w:rsidR="006E110A" w:rsidRPr="00040E48" w:rsidRDefault="006E110A">
            <w:pPr>
              <w:pStyle w:val="TableEntryHeader"/>
              <w:rPr>
                <w:noProof w:val="0"/>
              </w:rPr>
            </w:pPr>
            <w:r w:rsidRPr="00040E48">
              <w:rPr>
                <w:noProof w:val="0"/>
              </w:rPr>
              <w:t xml:space="preserve">Description </w:t>
            </w:r>
          </w:p>
        </w:tc>
      </w:tr>
      <w:tr w:rsidR="006E110A" w:rsidRPr="00040E48" w14:paraId="60569B6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52B2590" w14:textId="77777777" w:rsidR="006E110A" w:rsidRPr="00040E48" w:rsidRDefault="006E110A">
            <w:pPr>
              <w:pStyle w:val="TableEntry"/>
              <w:rPr>
                <w:noProof w:val="0"/>
              </w:rPr>
            </w:pPr>
            <w:r w:rsidRPr="00040E48">
              <w:rPr>
                <w:noProof w:val="0"/>
              </w:rPr>
              <w:t xml:space="preserve">11293-8 </w:t>
            </w:r>
          </w:p>
        </w:tc>
        <w:tc>
          <w:tcPr>
            <w:tcW w:w="0" w:type="auto"/>
            <w:tcBorders>
              <w:top w:val="single" w:sz="6" w:space="0" w:color="000000"/>
              <w:left w:val="single" w:sz="6" w:space="0" w:color="000000"/>
              <w:bottom w:val="single" w:sz="6" w:space="0" w:color="000000"/>
              <w:right w:val="single" w:sz="6" w:space="0" w:color="000000"/>
            </w:tcBorders>
            <w:vAlign w:val="center"/>
          </w:tcPr>
          <w:p w14:paraId="534CE60B"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82220F1" w14:textId="77777777" w:rsidR="006E110A" w:rsidRPr="00040E48" w:rsidRDefault="006E110A">
            <w:pPr>
              <w:pStyle w:val="TableEntry"/>
              <w:rPr>
                <w:noProof w:val="0"/>
              </w:rPr>
            </w:pPr>
            <w:r w:rsidRPr="00040E48">
              <w:rPr>
                <w:noProof w:val="0"/>
              </w:rPr>
              <w:t xml:space="preserve">ED REFERRAL SOURCE </w:t>
            </w:r>
          </w:p>
        </w:tc>
      </w:tr>
    </w:tbl>
    <w:p w14:paraId="7595E203" w14:textId="77777777" w:rsidR="006E110A" w:rsidRPr="00040E48" w:rsidRDefault="006E110A">
      <w:pPr>
        <w:pStyle w:val="BodyText"/>
        <w:rPr>
          <w:noProof w:val="0"/>
        </w:rPr>
      </w:pPr>
    </w:p>
    <w:p w14:paraId="120C947D" w14:textId="77777777" w:rsidR="006E110A" w:rsidRPr="00040E48" w:rsidRDefault="006E110A">
      <w:pPr>
        <w:pStyle w:val="XMLFragment"/>
        <w:rPr>
          <w:noProof w:val="0"/>
        </w:rPr>
      </w:pPr>
      <w:r w:rsidRPr="00040E48">
        <w:rPr>
          <w:noProof w:val="0"/>
        </w:rPr>
        <w:t>&lt;component&gt;</w:t>
      </w:r>
    </w:p>
    <w:p w14:paraId="07A93B95" w14:textId="77777777" w:rsidR="006E110A" w:rsidRPr="00040E48" w:rsidRDefault="006E110A">
      <w:pPr>
        <w:pStyle w:val="XMLFragment"/>
        <w:rPr>
          <w:noProof w:val="0"/>
        </w:rPr>
      </w:pPr>
      <w:r w:rsidRPr="00040E48">
        <w:rPr>
          <w:noProof w:val="0"/>
        </w:rPr>
        <w:t xml:space="preserve">  &lt;section&gt;</w:t>
      </w:r>
    </w:p>
    <w:p w14:paraId="025F7124" w14:textId="77777777" w:rsidR="006E110A" w:rsidRPr="00040E48" w:rsidRDefault="006E110A">
      <w:pPr>
        <w:pStyle w:val="XMLFragment"/>
        <w:rPr>
          <w:noProof w:val="0"/>
        </w:rPr>
      </w:pPr>
      <w:r w:rsidRPr="00040E48">
        <w:rPr>
          <w:noProof w:val="0"/>
        </w:rPr>
        <w:t xml:space="preserve">    &lt;templateId root='1.3.6.1.4.1.19376.1.5.3.1.1.13.2.3'/&gt;</w:t>
      </w:r>
    </w:p>
    <w:p w14:paraId="2284136C" w14:textId="77777777" w:rsidR="006E110A" w:rsidRPr="00040E48" w:rsidRDefault="006E110A">
      <w:pPr>
        <w:pStyle w:val="XMLFragment"/>
        <w:rPr>
          <w:noProof w:val="0"/>
        </w:rPr>
      </w:pPr>
      <w:r w:rsidRPr="00040E48">
        <w:rPr>
          <w:noProof w:val="0"/>
        </w:rPr>
        <w:t xml:space="preserve">    &lt;id root=' ' extension=' '/&gt;</w:t>
      </w:r>
    </w:p>
    <w:p w14:paraId="3FE9E98F" w14:textId="77777777" w:rsidR="006E110A" w:rsidRPr="00040E48" w:rsidRDefault="006E110A">
      <w:pPr>
        <w:pStyle w:val="XMLFragment"/>
        <w:rPr>
          <w:noProof w:val="0"/>
        </w:rPr>
      </w:pPr>
      <w:r w:rsidRPr="00040E48">
        <w:rPr>
          <w:noProof w:val="0"/>
        </w:rPr>
        <w:t xml:space="preserve">    &lt;code code='11293-8' displayName='ED REFERRAL SOURCE'</w:t>
      </w:r>
    </w:p>
    <w:p w14:paraId="0BB1DCD5" w14:textId="77777777" w:rsidR="006E110A" w:rsidRPr="00040E48" w:rsidRDefault="006E110A">
      <w:pPr>
        <w:pStyle w:val="XMLFragment"/>
        <w:rPr>
          <w:noProof w:val="0"/>
        </w:rPr>
      </w:pPr>
      <w:r w:rsidRPr="00040E48">
        <w:rPr>
          <w:noProof w:val="0"/>
        </w:rPr>
        <w:t xml:space="preserve">      codeSystem='2.16.840.1.113883.6.1' codeSystemName='LOINC'/&gt;</w:t>
      </w:r>
    </w:p>
    <w:p w14:paraId="41718E9A" w14:textId="77777777" w:rsidR="006E110A" w:rsidRPr="00040E48" w:rsidRDefault="006E110A">
      <w:pPr>
        <w:pStyle w:val="XMLFragment"/>
        <w:rPr>
          <w:noProof w:val="0"/>
        </w:rPr>
      </w:pPr>
      <w:r w:rsidRPr="00040E48">
        <w:rPr>
          <w:noProof w:val="0"/>
        </w:rPr>
        <w:t xml:space="preserve">    &lt;text&gt;</w:t>
      </w:r>
    </w:p>
    <w:p w14:paraId="3C787EC4"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75A3F05A" w14:textId="77777777" w:rsidR="006E110A" w:rsidRPr="00040E48" w:rsidRDefault="006E110A">
      <w:pPr>
        <w:pStyle w:val="XMLFragment"/>
        <w:rPr>
          <w:noProof w:val="0"/>
        </w:rPr>
      </w:pPr>
      <w:r w:rsidRPr="00040E48">
        <w:rPr>
          <w:noProof w:val="0"/>
        </w:rPr>
        <w:t xml:space="preserve">    &lt;/text&gt;  </w:t>
      </w:r>
    </w:p>
    <w:p w14:paraId="2D48B404" w14:textId="77777777" w:rsidR="006E110A" w:rsidRPr="00040E48" w:rsidRDefault="006E110A">
      <w:pPr>
        <w:pStyle w:val="XMLFragment"/>
        <w:rPr>
          <w:noProof w:val="0"/>
        </w:rPr>
      </w:pPr>
      <w:r w:rsidRPr="00040E48">
        <w:rPr>
          <w:noProof w:val="0"/>
        </w:rPr>
        <w:t xml:space="preserve">       </w:t>
      </w:r>
    </w:p>
    <w:p w14:paraId="592ED917" w14:textId="77777777" w:rsidR="006E110A" w:rsidRPr="00040E48" w:rsidRDefault="006E110A">
      <w:pPr>
        <w:pStyle w:val="XMLFragment"/>
        <w:rPr>
          <w:noProof w:val="0"/>
        </w:rPr>
      </w:pPr>
      <w:r w:rsidRPr="00040E48">
        <w:rPr>
          <w:noProof w:val="0"/>
        </w:rPr>
        <w:t xml:space="preserve">  &lt;/section&gt;</w:t>
      </w:r>
    </w:p>
    <w:p w14:paraId="754B26D0" w14:textId="77777777" w:rsidR="006E110A" w:rsidRPr="00040E48" w:rsidRDefault="006E110A">
      <w:pPr>
        <w:pStyle w:val="XMLFragment"/>
        <w:rPr>
          <w:noProof w:val="0"/>
        </w:rPr>
      </w:pPr>
      <w:r w:rsidRPr="00040E48">
        <w:rPr>
          <w:noProof w:val="0"/>
        </w:rPr>
        <w:t>&lt;/component&gt;</w:t>
      </w:r>
    </w:p>
    <w:p w14:paraId="5F1CE323" w14:textId="77777777" w:rsidR="006E110A" w:rsidRPr="00040E48" w:rsidRDefault="006E110A">
      <w:pPr>
        <w:pStyle w:val="FigureTitle"/>
        <w:rPr>
          <w:noProof w:val="0"/>
        </w:rPr>
      </w:pPr>
      <w:r w:rsidRPr="00040E48">
        <w:rPr>
          <w:noProof w:val="0"/>
        </w:rPr>
        <w:t xml:space="preserve">Figure </w:t>
      </w:r>
      <w:r w:rsidR="00AA6E2B" w:rsidRPr="00040E48">
        <w:rPr>
          <w:noProof w:val="0"/>
        </w:rPr>
        <w:t>6.3.3.7.2</w:t>
      </w:r>
      <w:r w:rsidR="0063221E" w:rsidRPr="00040E48">
        <w:rPr>
          <w:noProof w:val="0"/>
        </w:rPr>
        <w:t>-1:</w:t>
      </w:r>
      <w:r w:rsidR="00AA6E2B" w:rsidRPr="00040E48">
        <w:rPr>
          <w:noProof w:val="0"/>
        </w:rPr>
        <w:t xml:space="preserve"> </w:t>
      </w:r>
      <w:r w:rsidRPr="00040E48">
        <w:rPr>
          <w:noProof w:val="0"/>
        </w:rPr>
        <w:t>Sample Referral Source Section</w:t>
      </w:r>
    </w:p>
    <w:p w14:paraId="72428D01" w14:textId="77777777" w:rsidR="006E110A" w:rsidRPr="00040E48" w:rsidRDefault="006E110A" w:rsidP="00C02515">
      <w:pPr>
        <w:pStyle w:val="Heading5TOC"/>
        <w:rPr>
          <w:noProof w:val="0"/>
          <w:lang w:val="en-US"/>
        </w:rPr>
      </w:pPr>
      <w:bookmarkStart w:id="1542" w:name="_Toc270712293"/>
      <w:bookmarkStart w:id="1543" w:name="_Toc441142042"/>
      <w:bookmarkStart w:id="1544" w:name="T1_3_6_1_4_1_19376_1_5_3_1_1_10_3_2"/>
      <w:r w:rsidRPr="00040E48">
        <w:rPr>
          <w:noProof w:val="0"/>
          <w:lang w:val="en-US"/>
        </w:rPr>
        <w:lastRenderedPageBreak/>
        <w:t>Transport Mode Section 1.3.6.1.4.1.19376.1.5.3.1.1.10.3.2</w:t>
      </w:r>
      <w:bookmarkEnd w:id="1542"/>
      <w:bookmarkEnd w:id="154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1B88528F"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1544"/>
          <w:p w14:paraId="7E2850A7"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BAB0915" w14:textId="77777777" w:rsidR="006E110A" w:rsidRPr="00040E48" w:rsidRDefault="006E110A">
            <w:pPr>
              <w:pStyle w:val="TableEntry"/>
              <w:rPr>
                <w:noProof w:val="0"/>
              </w:rPr>
            </w:pPr>
            <w:r w:rsidRPr="00040E48">
              <w:rPr>
                <w:noProof w:val="0"/>
              </w:rPr>
              <w:t xml:space="preserve">1.3.6.1.4.1.19376.1.5.3.1.1.10.3.2 </w:t>
            </w:r>
          </w:p>
        </w:tc>
      </w:tr>
      <w:tr w:rsidR="006E110A" w:rsidRPr="00040E48" w14:paraId="3E8DA1F4"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7D3E907"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79F8A68" w14:textId="77777777" w:rsidR="006E110A" w:rsidRPr="00040E48" w:rsidRDefault="006E110A">
            <w:pPr>
              <w:pStyle w:val="TableEntry"/>
              <w:rPr>
                <w:noProof w:val="0"/>
              </w:rPr>
            </w:pPr>
            <w:r w:rsidRPr="00040E48">
              <w:rPr>
                <w:noProof w:val="0"/>
              </w:rPr>
              <w:t xml:space="preserve">The transport mode section contains a description of the mode of transport and the time of departure or arrival of the patient to a facility. </w:t>
            </w:r>
          </w:p>
        </w:tc>
      </w:tr>
      <w:tr w:rsidR="006E110A" w:rsidRPr="00040E48" w14:paraId="3B22E127"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A8AF650"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01851C0"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00501CC" w14:textId="77777777" w:rsidR="006E110A" w:rsidRPr="00040E48" w:rsidRDefault="006E110A">
            <w:pPr>
              <w:pStyle w:val="TableEntryHeader"/>
              <w:rPr>
                <w:noProof w:val="0"/>
              </w:rPr>
            </w:pPr>
            <w:r w:rsidRPr="00040E48">
              <w:rPr>
                <w:noProof w:val="0"/>
              </w:rPr>
              <w:t xml:space="preserve">Description </w:t>
            </w:r>
          </w:p>
        </w:tc>
      </w:tr>
      <w:tr w:rsidR="006E110A" w:rsidRPr="00040E48" w14:paraId="2363DE4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4245A2D" w14:textId="77777777" w:rsidR="006E110A" w:rsidRPr="00040E48" w:rsidRDefault="006E110A">
            <w:pPr>
              <w:pStyle w:val="TableEntry"/>
              <w:rPr>
                <w:noProof w:val="0"/>
              </w:rPr>
            </w:pPr>
            <w:r w:rsidRPr="00040E48">
              <w:rPr>
                <w:noProof w:val="0"/>
              </w:rPr>
              <w:t xml:space="preserve">11459-5 </w:t>
            </w:r>
          </w:p>
        </w:tc>
        <w:tc>
          <w:tcPr>
            <w:tcW w:w="0" w:type="auto"/>
            <w:tcBorders>
              <w:top w:val="single" w:sz="6" w:space="0" w:color="000000"/>
              <w:left w:val="single" w:sz="6" w:space="0" w:color="000000"/>
              <w:bottom w:val="single" w:sz="6" w:space="0" w:color="000000"/>
              <w:right w:val="single" w:sz="6" w:space="0" w:color="000000"/>
            </w:tcBorders>
            <w:vAlign w:val="center"/>
          </w:tcPr>
          <w:p w14:paraId="41A4555A"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86B31D7" w14:textId="77777777" w:rsidR="006E110A" w:rsidRPr="00040E48" w:rsidRDefault="006E110A">
            <w:pPr>
              <w:pStyle w:val="TableEntry"/>
              <w:rPr>
                <w:noProof w:val="0"/>
              </w:rPr>
            </w:pPr>
            <w:r w:rsidRPr="00040E48">
              <w:rPr>
                <w:noProof w:val="0"/>
              </w:rPr>
              <w:t xml:space="preserve">TRANSPORT MODE </w:t>
            </w:r>
          </w:p>
        </w:tc>
      </w:tr>
      <w:tr w:rsidR="006E110A" w:rsidRPr="00040E48" w14:paraId="7F291DF2"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952DCC0"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AEB89DF"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914D481" w14:textId="77777777" w:rsidR="006E110A" w:rsidRPr="00040E48" w:rsidRDefault="006E110A">
            <w:pPr>
              <w:pStyle w:val="TableEntryHeader"/>
              <w:rPr>
                <w:noProof w:val="0"/>
              </w:rPr>
            </w:pPr>
            <w:r w:rsidRPr="00040E48">
              <w:rPr>
                <w:noProof w:val="0"/>
              </w:rPr>
              <w:t xml:space="preserve">Description </w:t>
            </w:r>
          </w:p>
        </w:tc>
      </w:tr>
      <w:tr w:rsidR="006E110A" w:rsidRPr="00040E48" w14:paraId="571A8054"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76EB8E2" w14:textId="77777777" w:rsidR="006E110A" w:rsidRPr="00040E48" w:rsidRDefault="006E110A">
            <w:pPr>
              <w:pStyle w:val="TableEntry"/>
              <w:rPr>
                <w:noProof w:val="0"/>
              </w:rPr>
            </w:pPr>
            <w:r w:rsidRPr="00040E48">
              <w:rPr>
                <w:noProof w:val="0"/>
              </w:rPr>
              <w:t xml:space="preserve">1.3.6.1.4.1.19376.1.5.3.1.1.10.4.1 </w:t>
            </w:r>
          </w:p>
        </w:tc>
        <w:tc>
          <w:tcPr>
            <w:tcW w:w="0" w:type="auto"/>
            <w:tcBorders>
              <w:top w:val="single" w:sz="6" w:space="0" w:color="000000"/>
              <w:left w:val="single" w:sz="6" w:space="0" w:color="000000"/>
              <w:bottom w:val="single" w:sz="6" w:space="0" w:color="000000"/>
              <w:right w:val="single" w:sz="6" w:space="0" w:color="000000"/>
            </w:tcBorders>
            <w:vAlign w:val="center"/>
          </w:tcPr>
          <w:p w14:paraId="1DB7AC91"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A63F0D2" w14:textId="77777777" w:rsidR="006E110A" w:rsidRPr="00040E48" w:rsidRDefault="00FF2B1E">
            <w:pPr>
              <w:pStyle w:val="TableEntry"/>
              <w:rPr>
                <w:noProof w:val="0"/>
              </w:rPr>
            </w:pPr>
            <w:hyperlink w:anchor="T1_3_6_1_4_1_19376_1_5_3_1_1_10_4_1" w:tooltip="1.3.6.1.4.1.19376.1.5.3.1.1.10.4.1" w:history="1">
              <w:r w:rsidR="006E110A" w:rsidRPr="00040E48">
                <w:rPr>
                  <w:rStyle w:val="Hyperlink"/>
                  <w:noProof w:val="0"/>
                </w:rPr>
                <w:t>Transport</w:t>
              </w:r>
            </w:hyperlink>
            <w:r w:rsidR="006E110A" w:rsidRPr="00040E48">
              <w:rPr>
                <w:noProof w:val="0"/>
              </w:rPr>
              <w:br/>
              <w:t xml:space="preserve">This entry provides coded values giving the mode and time of departure or arrival of the patient to a facility. </w:t>
            </w:r>
          </w:p>
        </w:tc>
      </w:tr>
    </w:tbl>
    <w:p w14:paraId="2EBA00C4" w14:textId="77777777" w:rsidR="006E110A" w:rsidRPr="00040E48" w:rsidRDefault="006E110A">
      <w:pPr>
        <w:pStyle w:val="BodyText"/>
        <w:rPr>
          <w:noProof w:val="0"/>
        </w:rPr>
      </w:pPr>
    </w:p>
    <w:p w14:paraId="30BC2869" w14:textId="77777777" w:rsidR="006E110A" w:rsidRPr="00040E48" w:rsidRDefault="006E110A">
      <w:pPr>
        <w:pStyle w:val="XMLFragment"/>
        <w:rPr>
          <w:noProof w:val="0"/>
        </w:rPr>
      </w:pPr>
      <w:r w:rsidRPr="00040E48">
        <w:rPr>
          <w:noProof w:val="0"/>
        </w:rPr>
        <w:t>&lt;component&gt;</w:t>
      </w:r>
    </w:p>
    <w:p w14:paraId="3D670961" w14:textId="77777777" w:rsidR="006E110A" w:rsidRPr="00040E48" w:rsidRDefault="006E110A">
      <w:pPr>
        <w:pStyle w:val="XMLFragment"/>
        <w:rPr>
          <w:noProof w:val="0"/>
        </w:rPr>
      </w:pPr>
      <w:r w:rsidRPr="00040E48">
        <w:rPr>
          <w:noProof w:val="0"/>
        </w:rPr>
        <w:t xml:space="preserve">  &lt;section&gt;</w:t>
      </w:r>
    </w:p>
    <w:p w14:paraId="34DFA1C9" w14:textId="77777777" w:rsidR="006E110A" w:rsidRPr="00040E48" w:rsidRDefault="006E110A">
      <w:pPr>
        <w:pStyle w:val="XMLFragment"/>
        <w:rPr>
          <w:noProof w:val="0"/>
        </w:rPr>
      </w:pPr>
      <w:r w:rsidRPr="00040E48">
        <w:rPr>
          <w:noProof w:val="0"/>
        </w:rPr>
        <w:t xml:space="preserve">    &lt;templateId root='1.3.6.1.4.1.19376.1.5.3.1.1.10.3.2'/&gt;</w:t>
      </w:r>
    </w:p>
    <w:p w14:paraId="024E63CE" w14:textId="77777777" w:rsidR="006E110A" w:rsidRPr="00040E48" w:rsidRDefault="006E110A">
      <w:pPr>
        <w:pStyle w:val="XMLFragment"/>
        <w:rPr>
          <w:noProof w:val="0"/>
        </w:rPr>
      </w:pPr>
      <w:r w:rsidRPr="00040E48">
        <w:rPr>
          <w:noProof w:val="0"/>
        </w:rPr>
        <w:t xml:space="preserve">    &lt;id root=' ' extension=' '/&gt;</w:t>
      </w:r>
    </w:p>
    <w:p w14:paraId="145789C4" w14:textId="77777777" w:rsidR="006E110A" w:rsidRPr="00040E48" w:rsidRDefault="006E110A">
      <w:pPr>
        <w:pStyle w:val="XMLFragment"/>
        <w:rPr>
          <w:noProof w:val="0"/>
        </w:rPr>
      </w:pPr>
      <w:r w:rsidRPr="00040E48">
        <w:rPr>
          <w:noProof w:val="0"/>
        </w:rPr>
        <w:t xml:space="preserve">    &lt;code code='11459-5' displayName='TRANSPORT MODE'</w:t>
      </w:r>
    </w:p>
    <w:p w14:paraId="7D4CD2F5" w14:textId="77777777" w:rsidR="006E110A" w:rsidRPr="00040E48" w:rsidRDefault="006E110A">
      <w:pPr>
        <w:pStyle w:val="XMLFragment"/>
        <w:rPr>
          <w:noProof w:val="0"/>
        </w:rPr>
      </w:pPr>
      <w:r w:rsidRPr="00040E48">
        <w:rPr>
          <w:noProof w:val="0"/>
        </w:rPr>
        <w:t xml:space="preserve">      codeSystem='2.16.840.1.113883.6.1' codeSystemName='LOINC'/&gt;</w:t>
      </w:r>
    </w:p>
    <w:p w14:paraId="0745FF09" w14:textId="77777777" w:rsidR="006E110A" w:rsidRPr="00040E48" w:rsidRDefault="006E110A">
      <w:pPr>
        <w:pStyle w:val="XMLFragment"/>
        <w:rPr>
          <w:noProof w:val="0"/>
        </w:rPr>
      </w:pPr>
      <w:r w:rsidRPr="00040E48">
        <w:rPr>
          <w:noProof w:val="0"/>
        </w:rPr>
        <w:t xml:space="preserve">    &lt;text&gt;</w:t>
      </w:r>
    </w:p>
    <w:p w14:paraId="2355C3D4"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2C466167" w14:textId="77777777" w:rsidR="006E110A" w:rsidRPr="00040E48" w:rsidRDefault="006E110A">
      <w:pPr>
        <w:pStyle w:val="XMLFragment"/>
        <w:rPr>
          <w:noProof w:val="0"/>
        </w:rPr>
      </w:pPr>
      <w:r w:rsidRPr="00040E48">
        <w:rPr>
          <w:noProof w:val="0"/>
        </w:rPr>
        <w:t xml:space="preserve">    &lt;/text&gt;   </w:t>
      </w:r>
    </w:p>
    <w:p w14:paraId="2313678A" w14:textId="77777777" w:rsidR="006E110A" w:rsidRPr="00040E48" w:rsidRDefault="006E110A">
      <w:pPr>
        <w:pStyle w:val="XMLFragment"/>
        <w:rPr>
          <w:noProof w:val="0"/>
        </w:rPr>
      </w:pPr>
      <w:r w:rsidRPr="00040E48">
        <w:rPr>
          <w:noProof w:val="0"/>
        </w:rPr>
        <w:t xml:space="preserve">    &lt;entry&gt;</w:t>
      </w:r>
    </w:p>
    <w:p w14:paraId="3A77D8AC" w14:textId="77777777" w:rsidR="006E110A" w:rsidRPr="00040E48" w:rsidRDefault="006E110A">
      <w:pPr>
        <w:pStyle w:val="XMLFragment"/>
        <w:rPr>
          <w:noProof w:val="0"/>
        </w:rPr>
      </w:pPr>
      <w:r w:rsidRPr="00040E48">
        <w:rPr>
          <w:noProof w:val="0"/>
        </w:rPr>
        <w:t xml:space="preserve">         :</w:t>
      </w:r>
    </w:p>
    <w:p w14:paraId="22C01986" w14:textId="77777777" w:rsidR="006E110A" w:rsidRPr="00040E48" w:rsidRDefault="006E110A">
      <w:pPr>
        <w:pStyle w:val="XMLFragment"/>
        <w:rPr>
          <w:noProof w:val="0"/>
        </w:rPr>
      </w:pPr>
      <w:r w:rsidRPr="00040E48">
        <w:rPr>
          <w:noProof w:val="0"/>
        </w:rPr>
        <w:t xml:space="preserve">      &lt;!-- Required Transport element --&gt;</w:t>
      </w:r>
    </w:p>
    <w:p w14:paraId="3E9FF7C1" w14:textId="77777777" w:rsidR="006E110A" w:rsidRPr="00393838" w:rsidRDefault="006E110A">
      <w:pPr>
        <w:pStyle w:val="XMLFragment"/>
        <w:rPr>
          <w:noProof w:val="0"/>
        </w:rPr>
      </w:pPr>
      <w:r w:rsidRPr="00040E48">
        <w:rPr>
          <w:noProof w:val="0"/>
        </w:rPr>
        <w:t xml:space="preserve">        </w:t>
      </w:r>
      <w:r w:rsidRPr="00393838">
        <w:rPr>
          <w:noProof w:val="0"/>
        </w:rPr>
        <w:t>&lt;templateId root='</w:t>
      </w:r>
      <w:r w:rsidR="006C3F35">
        <w:rPr>
          <w:rStyle w:val="Hyperlink"/>
          <w:noProof w:val="0"/>
        </w:rPr>
        <w:fldChar w:fldCharType="begin"/>
      </w:r>
      <w:r w:rsidR="006C3F35" w:rsidRPr="00393838">
        <w:rPr>
          <w:rStyle w:val="Hyperlink"/>
          <w:noProof w:val="0"/>
          <w:rPrChange w:id="1545" w:author="Michael Clifton" w:date="2018-11-14T12:17:00Z">
            <w:rPr>
              <w:rStyle w:val="Hyperlink"/>
              <w:noProof w:val="0"/>
            </w:rPr>
          </w:rPrChange>
        </w:rPr>
        <w:instrText xml:space="preserve"> HYPERLINK \l "T1_3_6_1_4_1_19376_1_5_3_1_1_10_4_1" \o "1.3.6.1.4.1.19376.1.5.3.1.1.10.4.1" </w:instrText>
      </w:r>
      <w:r w:rsidR="006C3F35">
        <w:rPr>
          <w:rStyle w:val="Hyperlink"/>
          <w:noProof w:val="0"/>
        </w:rPr>
        <w:fldChar w:fldCharType="separate"/>
      </w:r>
      <w:r w:rsidRPr="00393838">
        <w:rPr>
          <w:rStyle w:val="Hyperlink"/>
          <w:noProof w:val="0"/>
        </w:rPr>
        <w:t>1.3.6.1.4.1.19376.1.5.3.1.1.10.4.1</w:t>
      </w:r>
      <w:r w:rsidR="006C3F35">
        <w:rPr>
          <w:rStyle w:val="Hyperlink"/>
          <w:noProof w:val="0"/>
        </w:rPr>
        <w:fldChar w:fldCharType="end"/>
      </w:r>
      <w:r w:rsidRPr="00393838">
        <w:rPr>
          <w:noProof w:val="0"/>
        </w:rPr>
        <w:t>'/&gt;</w:t>
      </w:r>
    </w:p>
    <w:p w14:paraId="19F08B4C" w14:textId="77777777" w:rsidR="006E110A" w:rsidRPr="0043677D" w:rsidRDefault="006E110A">
      <w:pPr>
        <w:pStyle w:val="XMLFragment"/>
        <w:rPr>
          <w:noProof w:val="0"/>
          <w:lang w:val="nl-NL"/>
          <w:rPrChange w:id="1546" w:author="Michael Clifton" w:date="2018-11-14T12:06:00Z">
            <w:rPr>
              <w:noProof w:val="0"/>
            </w:rPr>
          </w:rPrChange>
        </w:rPr>
      </w:pPr>
      <w:r w:rsidRPr="007C685A">
        <w:rPr>
          <w:noProof w:val="0"/>
        </w:rPr>
        <w:t xml:space="preserve">         </w:t>
      </w:r>
      <w:r w:rsidRPr="0043677D">
        <w:rPr>
          <w:noProof w:val="0"/>
          <w:lang w:val="nl-NL"/>
          <w:rPrChange w:id="1547" w:author="Michael Clifton" w:date="2018-11-14T12:06:00Z">
            <w:rPr>
              <w:noProof w:val="0"/>
            </w:rPr>
          </w:rPrChange>
        </w:rPr>
        <w:t>:</w:t>
      </w:r>
    </w:p>
    <w:p w14:paraId="3C1C9077" w14:textId="77777777" w:rsidR="006E110A" w:rsidRPr="0043677D" w:rsidRDefault="006E110A">
      <w:pPr>
        <w:pStyle w:val="XMLFragment"/>
        <w:rPr>
          <w:noProof w:val="0"/>
          <w:lang w:val="nl-NL"/>
          <w:rPrChange w:id="1548" w:author="Michael Clifton" w:date="2018-11-14T12:06:00Z">
            <w:rPr>
              <w:noProof w:val="0"/>
            </w:rPr>
          </w:rPrChange>
        </w:rPr>
      </w:pPr>
      <w:r w:rsidRPr="0043677D">
        <w:rPr>
          <w:noProof w:val="0"/>
          <w:lang w:val="nl-NL"/>
          <w:rPrChange w:id="1549" w:author="Michael Clifton" w:date="2018-11-14T12:06:00Z">
            <w:rPr>
              <w:noProof w:val="0"/>
            </w:rPr>
          </w:rPrChange>
        </w:rPr>
        <w:t xml:space="preserve">    &lt;/entry&gt;</w:t>
      </w:r>
    </w:p>
    <w:p w14:paraId="2EDF055D" w14:textId="77777777" w:rsidR="006E110A" w:rsidRPr="0043677D" w:rsidRDefault="006E110A">
      <w:pPr>
        <w:pStyle w:val="XMLFragment"/>
        <w:rPr>
          <w:noProof w:val="0"/>
          <w:lang w:val="nl-NL"/>
          <w:rPrChange w:id="1550" w:author="Michael Clifton" w:date="2018-11-14T12:06:00Z">
            <w:rPr>
              <w:noProof w:val="0"/>
            </w:rPr>
          </w:rPrChange>
        </w:rPr>
      </w:pPr>
      <w:r w:rsidRPr="0043677D">
        <w:rPr>
          <w:noProof w:val="0"/>
          <w:lang w:val="nl-NL"/>
          <w:rPrChange w:id="1551" w:author="Michael Clifton" w:date="2018-11-14T12:06:00Z">
            <w:rPr>
              <w:noProof w:val="0"/>
            </w:rPr>
          </w:rPrChange>
        </w:rPr>
        <w:t xml:space="preserve">       </w:t>
      </w:r>
    </w:p>
    <w:p w14:paraId="3CDD9C59" w14:textId="77777777" w:rsidR="006E110A" w:rsidRPr="00040E48" w:rsidRDefault="006E110A">
      <w:pPr>
        <w:pStyle w:val="XMLFragment"/>
        <w:rPr>
          <w:noProof w:val="0"/>
        </w:rPr>
      </w:pPr>
      <w:r w:rsidRPr="0043677D">
        <w:rPr>
          <w:noProof w:val="0"/>
          <w:lang w:val="nl-NL"/>
          <w:rPrChange w:id="1552" w:author="Michael Clifton" w:date="2018-11-14T12:06:00Z">
            <w:rPr>
              <w:noProof w:val="0"/>
            </w:rPr>
          </w:rPrChange>
        </w:rPr>
        <w:t xml:space="preserve">  </w:t>
      </w:r>
      <w:r w:rsidRPr="00040E48">
        <w:rPr>
          <w:noProof w:val="0"/>
        </w:rPr>
        <w:t>&lt;/section&gt;</w:t>
      </w:r>
    </w:p>
    <w:p w14:paraId="1CC3DAD3" w14:textId="77777777" w:rsidR="006E110A" w:rsidRPr="00040E48" w:rsidRDefault="006E110A">
      <w:pPr>
        <w:pStyle w:val="XMLFragment"/>
        <w:rPr>
          <w:noProof w:val="0"/>
        </w:rPr>
      </w:pPr>
      <w:r w:rsidRPr="00040E48">
        <w:rPr>
          <w:noProof w:val="0"/>
        </w:rPr>
        <w:t>&lt;/component&gt;</w:t>
      </w:r>
    </w:p>
    <w:p w14:paraId="20AE97FC" w14:textId="77777777" w:rsidR="006E110A" w:rsidRPr="00040E48" w:rsidRDefault="006E110A">
      <w:pPr>
        <w:pStyle w:val="FigureTitle"/>
        <w:rPr>
          <w:noProof w:val="0"/>
        </w:rPr>
      </w:pPr>
      <w:r w:rsidRPr="00040E48">
        <w:rPr>
          <w:noProof w:val="0"/>
        </w:rPr>
        <w:t xml:space="preserve">Figure </w:t>
      </w:r>
      <w:r w:rsidR="00AA6E2B" w:rsidRPr="00040E48">
        <w:rPr>
          <w:noProof w:val="0"/>
        </w:rPr>
        <w:t>6.3.3.7.3</w:t>
      </w:r>
      <w:r w:rsidR="0063221E" w:rsidRPr="00040E48">
        <w:rPr>
          <w:noProof w:val="0"/>
        </w:rPr>
        <w:t>-1:</w:t>
      </w:r>
      <w:r w:rsidR="00AA6E2B" w:rsidRPr="00040E48">
        <w:rPr>
          <w:noProof w:val="0"/>
        </w:rPr>
        <w:t xml:space="preserve"> </w:t>
      </w:r>
      <w:r w:rsidRPr="00040E48">
        <w:rPr>
          <w:noProof w:val="0"/>
        </w:rPr>
        <w:t>Sample Transport Mode Section</w:t>
      </w:r>
    </w:p>
    <w:p w14:paraId="65097563" w14:textId="77777777" w:rsidR="006E110A" w:rsidRPr="00040E48" w:rsidRDefault="006E110A" w:rsidP="00C02515">
      <w:pPr>
        <w:pStyle w:val="Heading5TOC"/>
        <w:rPr>
          <w:noProof w:val="0"/>
          <w:lang w:val="en-US"/>
        </w:rPr>
      </w:pPr>
      <w:bookmarkStart w:id="1553" w:name="_Toc270712294"/>
      <w:bookmarkStart w:id="1554" w:name="_Toc441142043"/>
      <w:bookmarkStart w:id="1555" w:name="T1_3_6_1_4_1_19376_1_5_3_1_1_13_2_10"/>
      <w:r w:rsidRPr="00040E48">
        <w:rPr>
          <w:noProof w:val="0"/>
          <w:lang w:val="en-US"/>
        </w:rPr>
        <w:t>ED Disposition Section 1.3.6.1.4.1.19376.1.5.3.1.1.13.2.10</w:t>
      </w:r>
      <w:bookmarkEnd w:id="1553"/>
      <w:bookmarkEnd w:id="1554"/>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6E110A" w:rsidRPr="00040E48" w14:paraId="0F16656D"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bookmarkEnd w:id="1555"/>
          <w:p w14:paraId="36E944D0" w14:textId="77777777" w:rsidR="006E110A" w:rsidRPr="00040E48" w:rsidRDefault="006E110A">
            <w:pPr>
              <w:pStyle w:val="TableEntryHeader"/>
              <w:rPr>
                <w:noProof w:val="0"/>
              </w:rPr>
            </w:pPr>
            <w:r w:rsidRPr="00040E48">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E019DFB" w14:textId="77777777" w:rsidR="006E110A" w:rsidRPr="00040E48" w:rsidRDefault="006E110A">
            <w:pPr>
              <w:pStyle w:val="TableEntry"/>
              <w:rPr>
                <w:noProof w:val="0"/>
              </w:rPr>
            </w:pPr>
            <w:r w:rsidRPr="00040E48">
              <w:rPr>
                <w:noProof w:val="0"/>
              </w:rPr>
              <w:t xml:space="preserve">1.3.6.1.4.1.19376.1.5.3.1.1.13.2.10 </w:t>
            </w:r>
          </w:p>
        </w:tc>
      </w:tr>
      <w:tr w:rsidR="006E110A" w:rsidRPr="00040E48" w14:paraId="6FC133BC" w14:textId="7777777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93DC5C3" w14:textId="77777777" w:rsidR="006E110A" w:rsidRPr="00040E48" w:rsidRDefault="006E110A">
            <w:pPr>
              <w:pStyle w:val="TableEntryHeader"/>
              <w:rPr>
                <w:noProof w:val="0"/>
              </w:rPr>
            </w:pPr>
            <w:r w:rsidRPr="00040E48">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1D8A867" w14:textId="77777777" w:rsidR="006E110A" w:rsidRPr="00040E48" w:rsidRDefault="006E110A">
            <w:pPr>
              <w:pStyle w:val="TableEntry"/>
              <w:rPr>
                <w:noProof w:val="0"/>
              </w:rPr>
            </w:pPr>
            <w:r w:rsidRPr="00040E48">
              <w:rPr>
                <w:noProof w:val="0"/>
              </w:rPr>
              <w:t xml:space="preserve">The ED Disposition section contains descriptions of the various components of ED Disposition, including disposition from the ED, time of disposition, intended transportation mode, time of transport, and the non-ED practitioner the patient's care will be transferred to. </w:t>
            </w:r>
          </w:p>
        </w:tc>
      </w:tr>
      <w:tr w:rsidR="006E110A" w:rsidRPr="00040E48" w14:paraId="174522AC"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1EA959A" w14:textId="77777777" w:rsidR="006E110A" w:rsidRPr="00040E48" w:rsidRDefault="006E110A">
            <w:pPr>
              <w:pStyle w:val="TableEntryHeader"/>
              <w:rPr>
                <w:noProof w:val="0"/>
              </w:rPr>
            </w:pPr>
            <w:r w:rsidRPr="00040E48">
              <w:rPr>
                <w:noProof w:val="0"/>
              </w:rPr>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F7A31D9"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DD74A2C" w14:textId="77777777" w:rsidR="006E110A" w:rsidRPr="00040E48" w:rsidRDefault="006E110A">
            <w:pPr>
              <w:pStyle w:val="TableEntryHeader"/>
              <w:rPr>
                <w:noProof w:val="0"/>
              </w:rPr>
            </w:pPr>
            <w:r w:rsidRPr="00040E48">
              <w:rPr>
                <w:noProof w:val="0"/>
              </w:rPr>
              <w:t xml:space="preserve">Description </w:t>
            </w:r>
          </w:p>
        </w:tc>
      </w:tr>
      <w:tr w:rsidR="006E110A" w:rsidRPr="00040E48" w14:paraId="345FC0E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24FEC29" w14:textId="77777777" w:rsidR="006E110A" w:rsidRPr="00040E48" w:rsidRDefault="006E110A">
            <w:pPr>
              <w:pStyle w:val="TableEntry"/>
              <w:rPr>
                <w:noProof w:val="0"/>
              </w:rPr>
            </w:pPr>
            <w:r w:rsidRPr="00040E48">
              <w:rPr>
                <w:noProof w:val="0"/>
              </w:rPr>
              <w:t xml:space="preserve">11302-7 </w:t>
            </w:r>
          </w:p>
        </w:tc>
        <w:tc>
          <w:tcPr>
            <w:tcW w:w="0" w:type="auto"/>
            <w:tcBorders>
              <w:top w:val="single" w:sz="6" w:space="0" w:color="000000"/>
              <w:left w:val="single" w:sz="6" w:space="0" w:color="000000"/>
              <w:bottom w:val="single" w:sz="6" w:space="0" w:color="000000"/>
              <w:right w:val="single" w:sz="6" w:space="0" w:color="000000"/>
            </w:tcBorders>
            <w:vAlign w:val="center"/>
          </w:tcPr>
          <w:p w14:paraId="5F23CC44"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B6031B4" w14:textId="77777777" w:rsidR="006E110A" w:rsidRPr="00040E48" w:rsidRDefault="006E110A">
            <w:pPr>
              <w:pStyle w:val="TableEntry"/>
              <w:rPr>
                <w:noProof w:val="0"/>
              </w:rPr>
            </w:pPr>
            <w:r w:rsidRPr="00040E48">
              <w:rPr>
                <w:noProof w:val="0"/>
              </w:rPr>
              <w:t xml:space="preserve">ED DISPOSITION </w:t>
            </w:r>
          </w:p>
        </w:tc>
      </w:tr>
      <w:tr w:rsidR="006E110A" w:rsidRPr="00040E48" w14:paraId="55F8F8F3" w14:textId="77777777">
        <w:tc>
          <w:tcPr>
            <w:tcW w:w="1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87810CB" w14:textId="77777777" w:rsidR="006E110A" w:rsidRPr="00040E48" w:rsidRDefault="006E110A">
            <w:pPr>
              <w:pStyle w:val="TableEntryHeader"/>
              <w:rPr>
                <w:noProof w:val="0"/>
              </w:rPr>
            </w:pPr>
            <w:r w:rsidRPr="00040E48">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1292267" w14:textId="77777777" w:rsidR="006E110A" w:rsidRPr="00040E48" w:rsidRDefault="006E110A">
            <w:pPr>
              <w:pStyle w:val="TableEntryHeader"/>
              <w:rPr>
                <w:noProof w:val="0"/>
              </w:rPr>
            </w:pPr>
            <w:r w:rsidRPr="00040E48">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219770C" w14:textId="77777777" w:rsidR="006E110A" w:rsidRPr="00040E48" w:rsidRDefault="006E110A">
            <w:pPr>
              <w:pStyle w:val="TableEntryHeader"/>
              <w:rPr>
                <w:noProof w:val="0"/>
              </w:rPr>
            </w:pPr>
            <w:r w:rsidRPr="00040E48">
              <w:rPr>
                <w:noProof w:val="0"/>
              </w:rPr>
              <w:t xml:space="preserve">Description </w:t>
            </w:r>
          </w:p>
        </w:tc>
      </w:tr>
      <w:tr w:rsidR="006E110A" w:rsidRPr="00040E48" w14:paraId="302A5E4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B736A34" w14:textId="77777777" w:rsidR="006E110A" w:rsidRPr="00040E48" w:rsidRDefault="006E110A">
            <w:pPr>
              <w:pStyle w:val="TableEntry"/>
              <w:rPr>
                <w:noProof w:val="0"/>
              </w:rPr>
            </w:pPr>
            <w:r w:rsidRPr="00040E48">
              <w:rPr>
                <w:noProof w:val="0"/>
              </w:rPr>
              <w:t xml:space="preserve">1.3.6.1.4.1.19376.1.5.3.1.1.10.4.2 </w:t>
            </w:r>
          </w:p>
        </w:tc>
        <w:tc>
          <w:tcPr>
            <w:tcW w:w="0" w:type="auto"/>
            <w:tcBorders>
              <w:top w:val="single" w:sz="6" w:space="0" w:color="000000"/>
              <w:left w:val="single" w:sz="6" w:space="0" w:color="000000"/>
              <w:bottom w:val="single" w:sz="6" w:space="0" w:color="000000"/>
              <w:right w:val="single" w:sz="6" w:space="0" w:color="000000"/>
            </w:tcBorders>
            <w:vAlign w:val="center"/>
          </w:tcPr>
          <w:p w14:paraId="25BE2442" w14:textId="77777777" w:rsidR="006E110A" w:rsidRPr="00040E48" w:rsidRDefault="006E110A">
            <w:pPr>
              <w:pStyle w:val="TableEntry"/>
              <w:rPr>
                <w:noProof w:val="0"/>
              </w:rPr>
            </w:pPr>
            <w:r w:rsidRPr="00040E48">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A81C9E0" w14:textId="77777777" w:rsidR="006E110A" w:rsidRPr="00040E48" w:rsidRDefault="00FF2B1E">
            <w:pPr>
              <w:pStyle w:val="TableEntry"/>
              <w:rPr>
                <w:noProof w:val="0"/>
              </w:rPr>
            </w:pPr>
            <w:hyperlink w:anchor="T1_3_6_1_4_1_19376_1_5_3_1_1_10_4_2" w:tooltip="1.3.6.1.4.1.19376.1.5.3.1.1.10.4.2" w:history="1">
              <w:r w:rsidR="006E110A" w:rsidRPr="00040E48">
                <w:rPr>
                  <w:rStyle w:val="Hyperlink"/>
                  <w:noProof w:val="0"/>
                </w:rPr>
                <w:t>Encounter Disposition</w:t>
              </w:r>
            </w:hyperlink>
            <w:r w:rsidR="006E110A" w:rsidRPr="00040E48">
              <w:rPr>
                <w:noProof w:val="0"/>
              </w:rPr>
              <w:br/>
              <w:t xml:space="preserve">This required entry describes the expected or actual disposition of the patient after the emergency department encounter has been completed. </w:t>
            </w:r>
          </w:p>
        </w:tc>
      </w:tr>
    </w:tbl>
    <w:p w14:paraId="6470BE8F" w14:textId="77777777" w:rsidR="006E110A" w:rsidRPr="00040E48" w:rsidRDefault="006E110A">
      <w:pPr>
        <w:pStyle w:val="BodyText"/>
        <w:rPr>
          <w:noProof w:val="0"/>
        </w:rPr>
      </w:pPr>
    </w:p>
    <w:p w14:paraId="544B6730" w14:textId="77777777" w:rsidR="006E110A" w:rsidRPr="00040E48" w:rsidRDefault="006E110A">
      <w:pPr>
        <w:pStyle w:val="XMLFragment"/>
        <w:rPr>
          <w:noProof w:val="0"/>
        </w:rPr>
      </w:pPr>
      <w:r w:rsidRPr="00040E48">
        <w:rPr>
          <w:noProof w:val="0"/>
        </w:rPr>
        <w:lastRenderedPageBreak/>
        <w:t>&lt;component&gt;</w:t>
      </w:r>
    </w:p>
    <w:p w14:paraId="6BC28436" w14:textId="77777777" w:rsidR="006E110A" w:rsidRPr="00040E48" w:rsidRDefault="006E110A">
      <w:pPr>
        <w:pStyle w:val="XMLFragment"/>
        <w:rPr>
          <w:noProof w:val="0"/>
        </w:rPr>
      </w:pPr>
      <w:r w:rsidRPr="00040E48">
        <w:rPr>
          <w:noProof w:val="0"/>
        </w:rPr>
        <w:t xml:space="preserve">  &lt;section&gt;</w:t>
      </w:r>
    </w:p>
    <w:p w14:paraId="2056FB6A" w14:textId="77777777" w:rsidR="006E110A" w:rsidRPr="00040E48" w:rsidRDefault="006E110A">
      <w:pPr>
        <w:pStyle w:val="XMLFragment"/>
        <w:rPr>
          <w:noProof w:val="0"/>
        </w:rPr>
      </w:pPr>
      <w:r w:rsidRPr="00040E48">
        <w:rPr>
          <w:noProof w:val="0"/>
        </w:rPr>
        <w:t xml:space="preserve">    &lt;templateId root='1.3.6.1.4.1.19376.1.5.3.1.1.13.2.10'/&gt;</w:t>
      </w:r>
    </w:p>
    <w:p w14:paraId="43F7C549" w14:textId="77777777" w:rsidR="006E110A" w:rsidRPr="00040E48" w:rsidRDefault="006E110A">
      <w:pPr>
        <w:pStyle w:val="XMLFragment"/>
        <w:rPr>
          <w:noProof w:val="0"/>
        </w:rPr>
      </w:pPr>
      <w:r w:rsidRPr="00040E48">
        <w:rPr>
          <w:noProof w:val="0"/>
        </w:rPr>
        <w:t xml:space="preserve">    &lt;id root=' ' extension=' '/&gt;</w:t>
      </w:r>
    </w:p>
    <w:p w14:paraId="135848B4" w14:textId="77777777" w:rsidR="006E110A" w:rsidRPr="00040E48" w:rsidRDefault="006E110A">
      <w:pPr>
        <w:pStyle w:val="XMLFragment"/>
        <w:rPr>
          <w:noProof w:val="0"/>
        </w:rPr>
      </w:pPr>
      <w:r w:rsidRPr="00040E48">
        <w:rPr>
          <w:noProof w:val="0"/>
        </w:rPr>
        <w:t xml:space="preserve">    &lt;code code='11302-7' displayName='ED DISPOSITION'</w:t>
      </w:r>
    </w:p>
    <w:p w14:paraId="3CE9EA4C" w14:textId="77777777" w:rsidR="006E110A" w:rsidRPr="00040E48" w:rsidRDefault="006E110A">
      <w:pPr>
        <w:pStyle w:val="XMLFragment"/>
        <w:rPr>
          <w:noProof w:val="0"/>
        </w:rPr>
      </w:pPr>
      <w:r w:rsidRPr="00040E48">
        <w:rPr>
          <w:noProof w:val="0"/>
        </w:rPr>
        <w:t xml:space="preserve">      codeSystem='2.16.840.1.113883.6.1' codeSystemName='LOINC'/&gt;</w:t>
      </w:r>
    </w:p>
    <w:p w14:paraId="74CE3555" w14:textId="77777777" w:rsidR="006E110A" w:rsidRPr="00040E48" w:rsidRDefault="006E110A">
      <w:pPr>
        <w:pStyle w:val="XMLFragment"/>
        <w:rPr>
          <w:noProof w:val="0"/>
        </w:rPr>
      </w:pPr>
      <w:r w:rsidRPr="00040E48">
        <w:rPr>
          <w:noProof w:val="0"/>
        </w:rPr>
        <w:t xml:space="preserve">    &lt;text&gt;</w:t>
      </w:r>
    </w:p>
    <w:p w14:paraId="25E0E1E9" w14:textId="77777777" w:rsidR="006E110A" w:rsidRPr="00040E48" w:rsidRDefault="006E110A">
      <w:pPr>
        <w:pStyle w:val="XMLFragment"/>
        <w:rPr>
          <w:noProof w:val="0"/>
        </w:rPr>
      </w:pPr>
      <w:r w:rsidRPr="00040E48">
        <w:rPr>
          <w:noProof w:val="0"/>
        </w:rPr>
        <w:t xml:space="preserve">      </w:t>
      </w:r>
      <w:r w:rsidRPr="00040E48">
        <w:rPr>
          <w:i/>
          <w:iCs/>
          <w:noProof w:val="0"/>
        </w:rPr>
        <w:t>Text as described above</w:t>
      </w:r>
    </w:p>
    <w:p w14:paraId="3F476E01" w14:textId="77777777" w:rsidR="006E110A" w:rsidRPr="00040E48" w:rsidRDefault="006E110A">
      <w:pPr>
        <w:pStyle w:val="XMLFragment"/>
        <w:rPr>
          <w:noProof w:val="0"/>
        </w:rPr>
      </w:pPr>
      <w:r w:rsidRPr="00040E48">
        <w:rPr>
          <w:noProof w:val="0"/>
        </w:rPr>
        <w:t xml:space="preserve">    &lt;/text&gt;   </w:t>
      </w:r>
    </w:p>
    <w:p w14:paraId="3253E558" w14:textId="77777777" w:rsidR="006E110A" w:rsidRPr="00040E48" w:rsidRDefault="006E110A">
      <w:pPr>
        <w:pStyle w:val="XMLFragment"/>
        <w:rPr>
          <w:noProof w:val="0"/>
        </w:rPr>
      </w:pPr>
      <w:r w:rsidRPr="00040E48">
        <w:rPr>
          <w:noProof w:val="0"/>
        </w:rPr>
        <w:t xml:space="preserve">    &lt;entry&gt;</w:t>
      </w:r>
    </w:p>
    <w:p w14:paraId="579237A9" w14:textId="77777777" w:rsidR="006E110A" w:rsidRPr="00040E48" w:rsidRDefault="006E110A">
      <w:pPr>
        <w:pStyle w:val="XMLFragment"/>
        <w:rPr>
          <w:noProof w:val="0"/>
        </w:rPr>
      </w:pPr>
      <w:r w:rsidRPr="00040E48">
        <w:rPr>
          <w:noProof w:val="0"/>
        </w:rPr>
        <w:t xml:space="preserve">         :</w:t>
      </w:r>
    </w:p>
    <w:p w14:paraId="1F6E2E4E" w14:textId="77777777" w:rsidR="006E110A" w:rsidRPr="00040E48" w:rsidRDefault="006E110A">
      <w:pPr>
        <w:pStyle w:val="XMLFragment"/>
        <w:rPr>
          <w:noProof w:val="0"/>
        </w:rPr>
      </w:pPr>
      <w:r w:rsidRPr="00040E48">
        <w:rPr>
          <w:noProof w:val="0"/>
        </w:rPr>
        <w:t xml:space="preserve">      &lt;!-- Required Encounter Disposition element --&gt;</w:t>
      </w:r>
    </w:p>
    <w:p w14:paraId="60F32CFE" w14:textId="77777777" w:rsidR="006E110A" w:rsidRPr="00F331FC" w:rsidRDefault="006E110A">
      <w:pPr>
        <w:pStyle w:val="XMLFragment"/>
        <w:rPr>
          <w:noProof w:val="0"/>
          <w:lang w:val="nl-NL"/>
          <w:rPrChange w:id="1556" w:author="Michael Clifton" w:date="2018-10-11T10:12:00Z">
            <w:rPr>
              <w:noProof w:val="0"/>
            </w:rPr>
          </w:rPrChange>
        </w:rPr>
      </w:pPr>
      <w:r w:rsidRPr="00040E48">
        <w:rPr>
          <w:noProof w:val="0"/>
        </w:rPr>
        <w:t xml:space="preserve">        </w:t>
      </w:r>
      <w:r w:rsidRPr="00F331FC">
        <w:rPr>
          <w:noProof w:val="0"/>
          <w:lang w:val="nl-NL"/>
          <w:rPrChange w:id="1557" w:author="Michael Clifton" w:date="2018-10-11T10:12:00Z">
            <w:rPr>
              <w:noProof w:val="0"/>
            </w:rPr>
          </w:rPrChange>
        </w:rPr>
        <w:t>&lt;templateId root='</w:t>
      </w:r>
      <w:r w:rsidR="007F2830">
        <w:rPr>
          <w:rStyle w:val="Hyperlink"/>
          <w:noProof w:val="0"/>
        </w:rPr>
        <w:fldChar w:fldCharType="begin"/>
      </w:r>
      <w:r w:rsidR="007F2830" w:rsidRPr="00F331FC">
        <w:rPr>
          <w:rStyle w:val="Hyperlink"/>
          <w:noProof w:val="0"/>
          <w:lang w:val="nl-NL"/>
          <w:rPrChange w:id="1558" w:author="Michael Clifton" w:date="2018-10-11T10:12:00Z">
            <w:rPr>
              <w:rStyle w:val="Hyperlink"/>
              <w:noProof w:val="0"/>
            </w:rPr>
          </w:rPrChange>
        </w:rPr>
        <w:instrText xml:space="preserve"> HYPERLINK \l "T1_3_6_1_4_1_19376_1_5_3_1_1_10_4_2" \o "1.3.6.1.4.1.19376.1.5.3.1.1.10.4.2" </w:instrText>
      </w:r>
      <w:r w:rsidR="007F2830">
        <w:rPr>
          <w:rStyle w:val="Hyperlink"/>
          <w:noProof w:val="0"/>
        </w:rPr>
        <w:fldChar w:fldCharType="separate"/>
      </w:r>
      <w:r w:rsidRPr="00F331FC">
        <w:rPr>
          <w:rStyle w:val="Hyperlink"/>
          <w:noProof w:val="0"/>
          <w:lang w:val="nl-NL"/>
          <w:rPrChange w:id="1559" w:author="Michael Clifton" w:date="2018-10-11T10:12:00Z">
            <w:rPr>
              <w:rStyle w:val="Hyperlink"/>
              <w:noProof w:val="0"/>
            </w:rPr>
          </w:rPrChange>
        </w:rPr>
        <w:t>1.3.6.1.4.1.19376.1.5.3.1.1.10.4.2</w:t>
      </w:r>
      <w:r w:rsidR="007F2830">
        <w:rPr>
          <w:rStyle w:val="Hyperlink"/>
          <w:noProof w:val="0"/>
        </w:rPr>
        <w:fldChar w:fldCharType="end"/>
      </w:r>
      <w:r w:rsidRPr="00F331FC">
        <w:rPr>
          <w:noProof w:val="0"/>
          <w:lang w:val="nl-NL"/>
          <w:rPrChange w:id="1560" w:author="Michael Clifton" w:date="2018-10-11T10:12:00Z">
            <w:rPr>
              <w:noProof w:val="0"/>
            </w:rPr>
          </w:rPrChange>
        </w:rPr>
        <w:t>'/&gt;</w:t>
      </w:r>
    </w:p>
    <w:p w14:paraId="6C11F120" w14:textId="77777777" w:rsidR="006E110A" w:rsidRPr="00F331FC" w:rsidRDefault="006E110A">
      <w:pPr>
        <w:pStyle w:val="XMLFragment"/>
        <w:rPr>
          <w:noProof w:val="0"/>
          <w:lang w:val="nl-NL"/>
          <w:rPrChange w:id="1561" w:author="Michael Clifton" w:date="2018-10-11T10:12:00Z">
            <w:rPr>
              <w:noProof w:val="0"/>
            </w:rPr>
          </w:rPrChange>
        </w:rPr>
      </w:pPr>
      <w:r w:rsidRPr="00F331FC">
        <w:rPr>
          <w:noProof w:val="0"/>
          <w:lang w:val="nl-NL"/>
          <w:rPrChange w:id="1562" w:author="Michael Clifton" w:date="2018-10-11T10:12:00Z">
            <w:rPr>
              <w:noProof w:val="0"/>
            </w:rPr>
          </w:rPrChange>
        </w:rPr>
        <w:t xml:space="preserve">         :</w:t>
      </w:r>
    </w:p>
    <w:p w14:paraId="075C4533" w14:textId="77777777" w:rsidR="006E110A" w:rsidRPr="00F331FC" w:rsidRDefault="006E110A">
      <w:pPr>
        <w:pStyle w:val="XMLFragment"/>
        <w:rPr>
          <w:noProof w:val="0"/>
          <w:lang w:val="nl-NL"/>
          <w:rPrChange w:id="1563" w:author="Michael Clifton" w:date="2018-10-11T10:12:00Z">
            <w:rPr>
              <w:noProof w:val="0"/>
            </w:rPr>
          </w:rPrChange>
        </w:rPr>
      </w:pPr>
      <w:r w:rsidRPr="00F331FC">
        <w:rPr>
          <w:noProof w:val="0"/>
          <w:lang w:val="nl-NL"/>
          <w:rPrChange w:id="1564" w:author="Michael Clifton" w:date="2018-10-11T10:12:00Z">
            <w:rPr>
              <w:noProof w:val="0"/>
            </w:rPr>
          </w:rPrChange>
        </w:rPr>
        <w:t xml:space="preserve">    &lt;/entry&gt;</w:t>
      </w:r>
    </w:p>
    <w:p w14:paraId="79D770A4" w14:textId="77777777" w:rsidR="006E110A" w:rsidRPr="00F331FC" w:rsidRDefault="006E110A">
      <w:pPr>
        <w:pStyle w:val="XMLFragment"/>
        <w:rPr>
          <w:noProof w:val="0"/>
          <w:lang w:val="nl-NL"/>
          <w:rPrChange w:id="1565" w:author="Michael Clifton" w:date="2018-10-11T10:12:00Z">
            <w:rPr>
              <w:noProof w:val="0"/>
            </w:rPr>
          </w:rPrChange>
        </w:rPr>
      </w:pPr>
      <w:r w:rsidRPr="00F331FC">
        <w:rPr>
          <w:noProof w:val="0"/>
          <w:lang w:val="nl-NL"/>
          <w:rPrChange w:id="1566" w:author="Michael Clifton" w:date="2018-10-11T10:12:00Z">
            <w:rPr>
              <w:noProof w:val="0"/>
            </w:rPr>
          </w:rPrChange>
        </w:rPr>
        <w:t xml:space="preserve">       </w:t>
      </w:r>
    </w:p>
    <w:p w14:paraId="59094FD8" w14:textId="77777777" w:rsidR="006E110A" w:rsidRPr="00040E48" w:rsidRDefault="006E110A">
      <w:pPr>
        <w:pStyle w:val="XMLFragment"/>
        <w:rPr>
          <w:noProof w:val="0"/>
        </w:rPr>
      </w:pPr>
      <w:r w:rsidRPr="00F331FC">
        <w:rPr>
          <w:noProof w:val="0"/>
          <w:lang w:val="nl-NL"/>
          <w:rPrChange w:id="1567" w:author="Michael Clifton" w:date="2018-10-11T10:12:00Z">
            <w:rPr>
              <w:noProof w:val="0"/>
            </w:rPr>
          </w:rPrChange>
        </w:rPr>
        <w:t xml:space="preserve">  </w:t>
      </w:r>
      <w:r w:rsidRPr="00040E48">
        <w:rPr>
          <w:noProof w:val="0"/>
        </w:rPr>
        <w:t>&lt;/section&gt;</w:t>
      </w:r>
    </w:p>
    <w:p w14:paraId="5548EC81" w14:textId="77777777" w:rsidR="006E110A" w:rsidRPr="00040E48" w:rsidRDefault="006E110A">
      <w:pPr>
        <w:pStyle w:val="XMLFragment"/>
        <w:rPr>
          <w:noProof w:val="0"/>
        </w:rPr>
      </w:pPr>
      <w:r w:rsidRPr="00040E48">
        <w:rPr>
          <w:noProof w:val="0"/>
        </w:rPr>
        <w:t>&lt;/component&gt;</w:t>
      </w:r>
    </w:p>
    <w:p w14:paraId="69A6054D" w14:textId="77777777" w:rsidR="006E110A" w:rsidRPr="00040E48" w:rsidRDefault="006E110A">
      <w:pPr>
        <w:pStyle w:val="FigureTitle"/>
        <w:rPr>
          <w:noProof w:val="0"/>
        </w:rPr>
      </w:pPr>
      <w:r w:rsidRPr="00040E48">
        <w:rPr>
          <w:noProof w:val="0"/>
        </w:rPr>
        <w:t xml:space="preserve">Figure </w:t>
      </w:r>
      <w:r w:rsidR="00AA6E2B" w:rsidRPr="00040E48">
        <w:rPr>
          <w:noProof w:val="0"/>
        </w:rPr>
        <w:t>6.3.3.7.4</w:t>
      </w:r>
      <w:r w:rsidR="0063221E" w:rsidRPr="00040E48">
        <w:rPr>
          <w:noProof w:val="0"/>
        </w:rPr>
        <w:t>-1:</w:t>
      </w:r>
      <w:r w:rsidR="00AA6E2B" w:rsidRPr="00040E48">
        <w:rPr>
          <w:noProof w:val="0"/>
        </w:rPr>
        <w:t xml:space="preserve"> </w:t>
      </w:r>
      <w:r w:rsidRPr="00040E48">
        <w:rPr>
          <w:noProof w:val="0"/>
        </w:rPr>
        <w:t>Sample ED Disposition Section</w:t>
      </w:r>
    </w:p>
    <w:p w14:paraId="21263F27" w14:textId="77777777" w:rsidR="004E424D" w:rsidRPr="00040E48" w:rsidRDefault="009E29A8" w:rsidP="00EF41A6">
      <w:pPr>
        <w:pStyle w:val="Heading5TOC"/>
        <w:rPr>
          <w:noProof w:val="0"/>
          <w:lang w:val="en-US"/>
        </w:rPr>
      </w:pPr>
      <w:bookmarkStart w:id="1568" w:name="_Toc441142044"/>
      <w:bookmarkStart w:id="1569" w:name="_Toc270712295"/>
      <w:r w:rsidRPr="00040E48">
        <w:rPr>
          <w:noProof w:val="0"/>
          <w:lang w:val="en-US"/>
        </w:rPr>
        <w:t>Cancer Payers</w:t>
      </w:r>
      <w:bookmarkEnd w:id="1568"/>
    </w:p>
    <w:p w14:paraId="53518F63" w14:textId="77777777" w:rsidR="009E29A8" w:rsidRPr="00040E48" w:rsidRDefault="009E29A8" w:rsidP="009E29A8">
      <w:pPr>
        <w:pStyle w:val="BodyText"/>
        <w:rPr>
          <w:noProof w:val="0"/>
        </w:rPr>
      </w:pPr>
      <w:r w:rsidRPr="00040E48">
        <w:rPr>
          <w:noProof w:val="0"/>
        </w:rPr>
        <w:t>Removed from the CDA Content Modules Supplement 2011-09 at the request of QRPH.</w:t>
      </w:r>
    </w:p>
    <w:p w14:paraId="7AF6A918" w14:textId="77777777" w:rsidR="004E424D" w:rsidRPr="00040E48" w:rsidRDefault="004E424D" w:rsidP="00EF41A6">
      <w:pPr>
        <w:pStyle w:val="Heading5TOC"/>
        <w:keepNext w:val="0"/>
        <w:rPr>
          <w:noProof w:val="0"/>
          <w:lang w:val="en-US"/>
        </w:rPr>
      </w:pPr>
      <w:bookmarkStart w:id="1570" w:name="_Toc441142045"/>
      <w:r w:rsidRPr="00040E48">
        <w:rPr>
          <w:noProof w:val="0"/>
          <w:lang w:val="en-US"/>
        </w:rPr>
        <w:t>Reserved</w:t>
      </w:r>
      <w:r w:rsidR="002621D5" w:rsidRPr="00040E48">
        <w:rPr>
          <w:noProof w:val="0"/>
          <w:lang w:val="en-US"/>
        </w:rPr>
        <w:t xml:space="preserve"> for</w:t>
      </w:r>
      <w:r w:rsidR="009E29A8" w:rsidRPr="00040E48">
        <w:rPr>
          <w:noProof w:val="0"/>
          <w:lang w:val="en-US"/>
        </w:rPr>
        <w:t xml:space="preserve"> Sending Facility Section</w:t>
      </w:r>
      <w:bookmarkEnd w:id="1570"/>
    </w:p>
    <w:p w14:paraId="63C1FFA4" w14:textId="77777777" w:rsidR="004E424D" w:rsidRPr="00040E48" w:rsidRDefault="004E424D" w:rsidP="00EF41A6">
      <w:pPr>
        <w:pStyle w:val="Heading5TOC"/>
        <w:keepNext w:val="0"/>
        <w:rPr>
          <w:noProof w:val="0"/>
          <w:lang w:val="en-US"/>
        </w:rPr>
      </w:pPr>
      <w:bookmarkStart w:id="1571" w:name="_Toc441142046"/>
      <w:r w:rsidRPr="00040E48">
        <w:rPr>
          <w:noProof w:val="0"/>
          <w:lang w:val="en-US"/>
        </w:rPr>
        <w:t>Reserved</w:t>
      </w:r>
      <w:r w:rsidR="002621D5" w:rsidRPr="00040E48">
        <w:rPr>
          <w:noProof w:val="0"/>
          <w:lang w:val="en-US"/>
        </w:rPr>
        <w:t xml:space="preserve"> for</w:t>
      </w:r>
      <w:r w:rsidR="009E29A8" w:rsidRPr="00040E48">
        <w:rPr>
          <w:noProof w:val="0"/>
          <w:lang w:val="en-US"/>
        </w:rPr>
        <w:t xml:space="preserve"> Receiving Facility Section</w:t>
      </w:r>
      <w:bookmarkEnd w:id="1571"/>
    </w:p>
    <w:p w14:paraId="24793595" w14:textId="77777777" w:rsidR="004E424D" w:rsidRPr="00040E48" w:rsidRDefault="004E424D" w:rsidP="00EF41A6">
      <w:pPr>
        <w:pStyle w:val="Heading5TOC"/>
        <w:keepNext w:val="0"/>
        <w:rPr>
          <w:noProof w:val="0"/>
          <w:lang w:val="en-US"/>
        </w:rPr>
      </w:pPr>
      <w:bookmarkStart w:id="1572" w:name="_Toc441142047"/>
      <w:r w:rsidRPr="00040E48">
        <w:rPr>
          <w:noProof w:val="0"/>
          <w:lang w:val="en-US"/>
        </w:rPr>
        <w:t>Reserved</w:t>
      </w:r>
      <w:r w:rsidR="002621D5" w:rsidRPr="00040E48">
        <w:rPr>
          <w:noProof w:val="0"/>
          <w:lang w:val="en-US"/>
        </w:rPr>
        <w:t xml:space="preserve"> for</w:t>
      </w:r>
      <w:r w:rsidR="009E29A8" w:rsidRPr="00040E48">
        <w:rPr>
          <w:noProof w:val="0"/>
          <w:lang w:val="en-US"/>
        </w:rPr>
        <w:t xml:space="preserve"> Mass Casualty Incident Section</w:t>
      </w:r>
      <w:bookmarkEnd w:id="1572"/>
    </w:p>
    <w:p w14:paraId="59096A65" w14:textId="77777777" w:rsidR="004E424D" w:rsidRPr="00040E48" w:rsidRDefault="004E424D" w:rsidP="00EF41A6">
      <w:pPr>
        <w:pStyle w:val="Heading5TOC"/>
        <w:keepNext w:val="0"/>
        <w:rPr>
          <w:noProof w:val="0"/>
          <w:lang w:val="en-US"/>
        </w:rPr>
      </w:pPr>
      <w:bookmarkStart w:id="1573" w:name="_Toc441142048"/>
      <w:r w:rsidRPr="00040E48">
        <w:rPr>
          <w:noProof w:val="0"/>
          <w:lang w:val="en-US"/>
        </w:rPr>
        <w:t>Reserved</w:t>
      </w:r>
      <w:r w:rsidR="002621D5" w:rsidRPr="00040E48">
        <w:rPr>
          <w:noProof w:val="0"/>
          <w:lang w:val="en-US"/>
        </w:rPr>
        <w:t xml:space="preserve"> for</w:t>
      </w:r>
      <w:r w:rsidR="009E29A8" w:rsidRPr="00040E48">
        <w:rPr>
          <w:noProof w:val="0"/>
          <w:lang w:val="en-US"/>
        </w:rPr>
        <w:t xml:space="preserve"> Unit Response Level Section</w:t>
      </w:r>
      <w:bookmarkEnd w:id="1573"/>
    </w:p>
    <w:p w14:paraId="594399A7" w14:textId="77777777" w:rsidR="004E424D" w:rsidRPr="00040E48" w:rsidRDefault="002B57DD" w:rsidP="00EF41A6">
      <w:pPr>
        <w:pStyle w:val="Heading5TOC"/>
        <w:keepNext w:val="0"/>
        <w:rPr>
          <w:noProof w:val="0"/>
          <w:lang w:val="en-US"/>
        </w:rPr>
      </w:pPr>
      <w:r w:rsidRPr="00040E48">
        <w:rPr>
          <w:noProof w:val="0"/>
          <w:lang w:val="en-US"/>
        </w:rPr>
        <w:t xml:space="preserve"> </w:t>
      </w:r>
      <w:bookmarkStart w:id="1574" w:name="_Toc441142049"/>
      <w:r w:rsidR="004E424D" w:rsidRPr="00040E48">
        <w:rPr>
          <w:noProof w:val="0"/>
          <w:lang w:val="en-US"/>
        </w:rPr>
        <w:t>Reserved</w:t>
      </w:r>
      <w:r w:rsidR="002621D5" w:rsidRPr="00040E48">
        <w:rPr>
          <w:noProof w:val="0"/>
          <w:lang w:val="en-US"/>
        </w:rPr>
        <w:t xml:space="preserve"> for</w:t>
      </w:r>
      <w:r w:rsidR="009E29A8" w:rsidRPr="00040E48">
        <w:rPr>
          <w:noProof w:val="0"/>
          <w:lang w:val="en-US"/>
        </w:rPr>
        <w:t xml:space="preserve"> Extra Attendants Information Section</w:t>
      </w:r>
      <w:bookmarkEnd w:id="1574"/>
    </w:p>
    <w:p w14:paraId="116A8A44" w14:textId="77777777" w:rsidR="004E424D" w:rsidRPr="00040E48" w:rsidRDefault="002B57DD" w:rsidP="00EF41A6">
      <w:pPr>
        <w:pStyle w:val="Heading5TOC"/>
        <w:keepNext w:val="0"/>
        <w:rPr>
          <w:noProof w:val="0"/>
          <w:lang w:val="en-US"/>
        </w:rPr>
      </w:pPr>
      <w:r w:rsidRPr="00040E48">
        <w:rPr>
          <w:noProof w:val="0"/>
          <w:lang w:val="en-US"/>
        </w:rPr>
        <w:t xml:space="preserve"> </w:t>
      </w:r>
      <w:bookmarkStart w:id="1575" w:name="_Toc441142050"/>
      <w:r w:rsidR="004E424D" w:rsidRPr="00040E48">
        <w:rPr>
          <w:noProof w:val="0"/>
          <w:lang w:val="en-US"/>
        </w:rPr>
        <w:t>Reserved</w:t>
      </w:r>
      <w:r w:rsidR="002621D5" w:rsidRPr="00040E48">
        <w:rPr>
          <w:noProof w:val="0"/>
          <w:lang w:val="en-US"/>
        </w:rPr>
        <w:t xml:space="preserve"> for</w:t>
      </w:r>
      <w:r w:rsidR="009E29A8" w:rsidRPr="00040E48">
        <w:rPr>
          <w:noProof w:val="0"/>
          <w:lang w:val="en-US"/>
        </w:rPr>
        <w:t xml:space="preserve"> Provider Level Section</w:t>
      </w:r>
      <w:bookmarkEnd w:id="1575"/>
    </w:p>
    <w:p w14:paraId="3F470A13" w14:textId="77777777" w:rsidR="004E424D" w:rsidRPr="00040E48" w:rsidRDefault="004E424D" w:rsidP="00EF41A6">
      <w:pPr>
        <w:pStyle w:val="Heading4"/>
        <w:keepNext w:val="0"/>
        <w:rPr>
          <w:noProof w:val="0"/>
        </w:rPr>
      </w:pPr>
      <w:bookmarkStart w:id="1576" w:name="_Toc441142051"/>
      <w:r w:rsidRPr="00040E48">
        <w:rPr>
          <w:noProof w:val="0"/>
        </w:rPr>
        <w:t>Interventions</w:t>
      </w:r>
      <w:bookmarkEnd w:id="1576"/>
    </w:p>
    <w:p w14:paraId="235A5DA9" w14:textId="77777777" w:rsidR="004E424D" w:rsidRPr="00040E48" w:rsidRDefault="0096032C" w:rsidP="00EF41A6">
      <w:pPr>
        <w:pStyle w:val="Heading5TOC"/>
        <w:keepNext w:val="0"/>
        <w:rPr>
          <w:noProof w:val="0"/>
          <w:lang w:val="en-US"/>
        </w:rPr>
      </w:pPr>
      <w:bookmarkStart w:id="1577" w:name="_Toc441142052"/>
      <w:r w:rsidRPr="00040E48">
        <w:rPr>
          <w:noProof w:val="0"/>
          <w:lang w:val="en-US"/>
        </w:rPr>
        <w:t>Intentionally left blank</w:t>
      </w:r>
      <w:bookmarkEnd w:id="1577"/>
    </w:p>
    <w:p w14:paraId="5CC7DF4E" w14:textId="77777777" w:rsidR="004E424D" w:rsidRPr="00040E48" w:rsidRDefault="0096032C" w:rsidP="00EF41A6">
      <w:pPr>
        <w:pStyle w:val="Heading5TOC"/>
        <w:keepNext w:val="0"/>
        <w:rPr>
          <w:noProof w:val="0"/>
          <w:lang w:val="en-US"/>
        </w:rPr>
      </w:pPr>
      <w:bookmarkStart w:id="1578" w:name="_Toc441142053"/>
      <w:r w:rsidRPr="00040E48">
        <w:rPr>
          <w:noProof w:val="0"/>
          <w:lang w:val="en-US"/>
        </w:rPr>
        <w:t>Intentionally left blank</w:t>
      </w:r>
      <w:bookmarkEnd w:id="1578"/>
    </w:p>
    <w:p w14:paraId="7ACE950A" w14:textId="77777777" w:rsidR="004E424D" w:rsidRPr="00040E48" w:rsidRDefault="004E424D" w:rsidP="00EF41A6">
      <w:pPr>
        <w:pStyle w:val="Heading5TOC"/>
        <w:keepNext w:val="0"/>
        <w:rPr>
          <w:noProof w:val="0"/>
          <w:lang w:val="en-US"/>
        </w:rPr>
      </w:pPr>
      <w:bookmarkStart w:id="1579" w:name="_Toc441142054"/>
      <w:r w:rsidRPr="00040E48">
        <w:rPr>
          <w:noProof w:val="0"/>
          <w:lang w:val="en-US"/>
        </w:rPr>
        <w:t>Reserved</w:t>
      </w:r>
      <w:r w:rsidR="002621D5" w:rsidRPr="00040E48">
        <w:rPr>
          <w:noProof w:val="0"/>
          <w:lang w:val="en-US"/>
        </w:rPr>
        <w:t xml:space="preserve"> for</w:t>
      </w:r>
      <w:r w:rsidR="009E29A8" w:rsidRPr="00040E48">
        <w:rPr>
          <w:noProof w:val="0"/>
          <w:lang w:val="en-US"/>
        </w:rPr>
        <w:t xml:space="preserve"> Procedures and Interventions Section</w:t>
      </w:r>
      <w:bookmarkEnd w:id="1579"/>
    </w:p>
    <w:p w14:paraId="62389B70" w14:textId="77777777" w:rsidR="004E424D" w:rsidRPr="00040E48" w:rsidRDefault="004E424D" w:rsidP="00EF41A6">
      <w:pPr>
        <w:pStyle w:val="Heading5TOC"/>
        <w:keepNext w:val="0"/>
        <w:rPr>
          <w:noProof w:val="0"/>
          <w:lang w:val="en-US"/>
        </w:rPr>
      </w:pPr>
      <w:bookmarkStart w:id="1580" w:name="_Toc441142055"/>
      <w:r w:rsidRPr="00040E48">
        <w:rPr>
          <w:noProof w:val="0"/>
          <w:lang w:val="en-US"/>
        </w:rPr>
        <w:t>Reserved</w:t>
      </w:r>
      <w:r w:rsidR="002621D5" w:rsidRPr="00040E48">
        <w:rPr>
          <w:noProof w:val="0"/>
          <w:lang w:val="en-US"/>
        </w:rPr>
        <w:t xml:space="preserve"> for</w:t>
      </w:r>
      <w:r w:rsidR="009E29A8" w:rsidRPr="00040E48">
        <w:rPr>
          <w:noProof w:val="0"/>
          <w:lang w:val="en-US"/>
        </w:rPr>
        <w:t xml:space="preserve"> Intravenous Fluids Administered Section</w:t>
      </w:r>
      <w:bookmarkEnd w:id="1580"/>
    </w:p>
    <w:p w14:paraId="30B00CCD" w14:textId="77777777" w:rsidR="004E424D" w:rsidRPr="00040E48" w:rsidRDefault="004E424D" w:rsidP="004E424D">
      <w:pPr>
        <w:pStyle w:val="Heading4"/>
        <w:rPr>
          <w:noProof w:val="0"/>
        </w:rPr>
      </w:pPr>
      <w:bookmarkStart w:id="1581" w:name="_Toc441142056"/>
      <w:r w:rsidRPr="00040E48">
        <w:rPr>
          <w:noProof w:val="0"/>
        </w:rPr>
        <w:lastRenderedPageBreak/>
        <w:t>Impressions</w:t>
      </w:r>
      <w:bookmarkEnd w:id="1581"/>
    </w:p>
    <w:p w14:paraId="6CE7EAA3" w14:textId="77777777" w:rsidR="00CA3F6F" w:rsidRPr="00040E48" w:rsidRDefault="00CA3F6F" w:rsidP="00CA3F6F">
      <w:pPr>
        <w:pStyle w:val="Heading5TOC"/>
        <w:rPr>
          <w:noProof w:val="0"/>
          <w:lang w:val="en-US"/>
        </w:rPr>
      </w:pPr>
      <w:bookmarkStart w:id="1582" w:name="_Toc441142057"/>
      <w:r w:rsidRPr="00040E48">
        <w:rPr>
          <w:noProof w:val="0"/>
          <w:lang w:val="en-US"/>
        </w:rPr>
        <w:t>Pre-procedure Impressions Section 1.3.6.1.4.1.19376.1.5.3.1.1.9.42 (Deprecated)</w:t>
      </w:r>
      <w:bookmarkEnd w:id="1582"/>
    </w:p>
    <w:p w14:paraId="18216B13" w14:textId="77777777" w:rsidR="00CA3F6F" w:rsidRPr="00040E48" w:rsidRDefault="00CA3F6F" w:rsidP="00CA3F6F">
      <w:pPr>
        <w:pStyle w:val="Heading5TOC"/>
        <w:rPr>
          <w:noProof w:val="0"/>
          <w:lang w:val="en-US"/>
        </w:rPr>
      </w:pPr>
      <w:bookmarkStart w:id="1583" w:name="_Toc441142058"/>
      <w:r w:rsidRPr="00040E48">
        <w:rPr>
          <w:noProof w:val="0"/>
          <w:lang w:val="en-US"/>
        </w:rPr>
        <w:t>Reserved for Pre-procedure Risk Assessment Section</w:t>
      </w:r>
      <w:bookmarkEnd w:id="1583"/>
    </w:p>
    <w:p w14:paraId="5515751E" w14:textId="77777777" w:rsidR="00CA3F6F" w:rsidRPr="00040E48" w:rsidRDefault="00CA3F6F" w:rsidP="00CA3F6F">
      <w:pPr>
        <w:pStyle w:val="Heading5TOC"/>
        <w:rPr>
          <w:noProof w:val="0"/>
          <w:lang w:val="en-US"/>
        </w:rPr>
      </w:pPr>
      <w:bookmarkStart w:id="1584" w:name="_Toc441142059"/>
      <w:r w:rsidRPr="00040E48">
        <w:rPr>
          <w:noProof w:val="0"/>
          <w:lang w:val="en-US"/>
        </w:rPr>
        <w:t>Reserved for Antepartum Visit Summary Flowsheet Section</w:t>
      </w:r>
      <w:bookmarkEnd w:id="1584"/>
    </w:p>
    <w:p w14:paraId="333AE919" w14:textId="77777777" w:rsidR="00CA3F6F" w:rsidRPr="00040E48" w:rsidRDefault="00CA3F6F" w:rsidP="00CA3F6F">
      <w:pPr>
        <w:pStyle w:val="Heading5TOC"/>
        <w:rPr>
          <w:noProof w:val="0"/>
          <w:lang w:val="en-US"/>
        </w:rPr>
      </w:pPr>
      <w:bookmarkStart w:id="1585" w:name="_Toc441142060"/>
      <w:r w:rsidRPr="00040E48">
        <w:rPr>
          <w:noProof w:val="0"/>
          <w:lang w:val="en-US"/>
        </w:rPr>
        <w:t>Reserved for Progress Note Section</w:t>
      </w:r>
      <w:bookmarkEnd w:id="1585"/>
    </w:p>
    <w:p w14:paraId="760D3ED1" w14:textId="77777777" w:rsidR="00CA3F6F" w:rsidRPr="00040E48" w:rsidRDefault="00CA3F6F" w:rsidP="00CA3F6F">
      <w:pPr>
        <w:pStyle w:val="Heading5TOC"/>
        <w:rPr>
          <w:noProof w:val="0"/>
          <w:lang w:val="en-US"/>
        </w:rPr>
      </w:pPr>
      <w:bookmarkStart w:id="1586" w:name="_Toc441142061"/>
      <w:r w:rsidRPr="00040E48">
        <w:rPr>
          <w:noProof w:val="0"/>
          <w:lang w:val="en-US"/>
        </w:rPr>
        <w:t>Reserved for ED Diagnosis Section</w:t>
      </w:r>
      <w:bookmarkEnd w:id="1586"/>
    </w:p>
    <w:p w14:paraId="752FD6DA" w14:textId="77777777" w:rsidR="00CA3F6F" w:rsidRPr="00040E48" w:rsidRDefault="00CA3F6F" w:rsidP="00CA3F6F">
      <w:pPr>
        <w:pStyle w:val="Heading5TOC"/>
        <w:rPr>
          <w:noProof w:val="0"/>
          <w:lang w:val="en-US"/>
        </w:rPr>
      </w:pPr>
      <w:bookmarkStart w:id="1587" w:name="_Toc441142062"/>
      <w:r w:rsidRPr="00040E48">
        <w:rPr>
          <w:noProof w:val="0"/>
          <w:lang w:val="en-US"/>
        </w:rPr>
        <w:t>Reserved for Acuity Assessment Section</w:t>
      </w:r>
      <w:bookmarkEnd w:id="1587"/>
    </w:p>
    <w:p w14:paraId="47525E02" w14:textId="77777777" w:rsidR="00CA3F6F" w:rsidRPr="00040E48" w:rsidRDefault="00CA3F6F" w:rsidP="00EF41A6">
      <w:pPr>
        <w:pStyle w:val="Heading5TOC"/>
        <w:rPr>
          <w:noProof w:val="0"/>
          <w:lang w:val="en-US"/>
        </w:rPr>
      </w:pPr>
      <w:bookmarkStart w:id="1588" w:name="_Toc441142063"/>
      <w:r w:rsidRPr="00040E48">
        <w:rPr>
          <w:noProof w:val="0"/>
          <w:lang w:val="en-US"/>
        </w:rPr>
        <w:t>Reserved for Assessments Section</w:t>
      </w:r>
      <w:bookmarkEnd w:id="1588"/>
    </w:p>
    <w:p w14:paraId="3DED5376" w14:textId="77777777" w:rsidR="00980A40" w:rsidRPr="00040E48" w:rsidRDefault="004E424D" w:rsidP="00EF41A6">
      <w:pPr>
        <w:pStyle w:val="Heading4"/>
        <w:rPr>
          <w:noProof w:val="0"/>
        </w:rPr>
      </w:pPr>
      <w:bookmarkStart w:id="1589" w:name="_Toc441142064"/>
      <w:r w:rsidRPr="00040E48">
        <w:rPr>
          <w:noProof w:val="0"/>
        </w:rPr>
        <w:t>Section Content Modules</w:t>
      </w:r>
      <w:r w:rsidR="002621D5" w:rsidRPr="00040E48">
        <w:rPr>
          <w:noProof w:val="0"/>
        </w:rPr>
        <w:t xml:space="preserve"> (non-categorized)</w:t>
      </w:r>
      <w:bookmarkEnd w:id="1589"/>
    </w:p>
    <w:p w14:paraId="54A79C73" w14:textId="77777777" w:rsidR="00980A40" w:rsidRPr="00040E48" w:rsidRDefault="002621D5" w:rsidP="00980A40">
      <w:pPr>
        <w:pStyle w:val="BodyText"/>
        <w:rPr>
          <w:noProof w:val="0"/>
        </w:rPr>
      </w:pPr>
      <w:r w:rsidRPr="00040E48">
        <w:rPr>
          <w:b/>
          <w:noProof w:val="0"/>
        </w:rPr>
        <w:t xml:space="preserve">Please </w:t>
      </w:r>
      <w:r w:rsidR="00980A40" w:rsidRPr="00040E48">
        <w:rPr>
          <w:b/>
          <w:noProof w:val="0"/>
        </w:rPr>
        <w:t>note:</w:t>
      </w:r>
      <w:r w:rsidR="00980A40" w:rsidRPr="00040E48">
        <w:rPr>
          <w:noProof w:val="0"/>
        </w:rPr>
        <w:t xml:space="preserve"> As of 2013, section content modules are no longer being categorized into one of the nine existing categories (6.3.3.1 through 6.3.3.9). Instead, going forward, all section content modules will be placed under the 6.3.3.10 heading.</w:t>
      </w:r>
    </w:p>
    <w:p w14:paraId="3D29C5AA" w14:textId="77777777" w:rsidR="00151A0B" w:rsidRPr="00040E48" w:rsidRDefault="00151A0B" w:rsidP="004E424D">
      <w:pPr>
        <w:pStyle w:val="Heading5TOC"/>
        <w:rPr>
          <w:noProof w:val="0"/>
          <w:lang w:val="en-US"/>
        </w:rPr>
      </w:pPr>
      <w:r w:rsidRPr="00040E48">
        <w:rPr>
          <w:noProof w:val="0"/>
          <w:lang w:val="en-US"/>
        </w:rPr>
        <w:t xml:space="preserve"> </w:t>
      </w:r>
      <w:bookmarkStart w:id="1590" w:name="_Toc441142065"/>
      <w:r w:rsidRPr="00040E48">
        <w:rPr>
          <w:noProof w:val="0"/>
          <w:lang w:val="en-US"/>
        </w:rPr>
        <w:t>Reserved</w:t>
      </w:r>
      <w:r w:rsidR="00980A40" w:rsidRPr="00040E48">
        <w:rPr>
          <w:noProof w:val="0"/>
          <w:lang w:val="en-US"/>
        </w:rPr>
        <w:t xml:space="preserve"> for </w:t>
      </w:r>
      <w:r w:rsidR="00CA3F6F" w:rsidRPr="00040E48">
        <w:rPr>
          <w:noProof w:val="0"/>
          <w:lang w:val="en-US"/>
        </w:rPr>
        <w:t>VRDR Death Report Section</w:t>
      </w:r>
      <w:bookmarkEnd w:id="1590"/>
    </w:p>
    <w:p w14:paraId="0690D517" w14:textId="77777777" w:rsidR="00151A0B" w:rsidRPr="00040E48" w:rsidRDefault="00151A0B" w:rsidP="004E424D">
      <w:pPr>
        <w:pStyle w:val="Heading5TOC"/>
        <w:rPr>
          <w:noProof w:val="0"/>
          <w:lang w:val="en-US"/>
        </w:rPr>
      </w:pPr>
      <w:r w:rsidRPr="00040E48">
        <w:rPr>
          <w:noProof w:val="0"/>
          <w:lang w:val="en-US"/>
        </w:rPr>
        <w:t xml:space="preserve"> </w:t>
      </w:r>
      <w:bookmarkStart w:id="1591" w:name="_Toc441142066"/>
      <w:r w:rsidRPr="00040E48">
        <w:rPr>
          <w:noProof w:val="0"/>
          <w:lang w:val="en-US"/>
        </w:rPr>
        <w:t>Reserved</w:t>
      </w:r>
      <w:r w:rsidR="00CA3F6F" w:rsidRPr="00040E48">
        <w:rPr>
          <w:noProof w:val="0"/>
          <w:lang w:val="en-US"/>
        </w:rPr>
        <w:t xml:space="preserve"> for </w:t>
      </w:r>
      <w:r w:rsidR="002621D5" w:rsidRPr="00040E48">
        <w:rPr>
          <w:noProof w:val="0"/>
          <w:lang w:val="en-US"/>
        </w:rPr>
        <w:t>Coded Hospital Course Section</w:t>
      </w:r>
      <w:bookmarkEnd w:id="1591"/>
    </w:p>
    <w:p w14:paraId="7D4B8E05" w14:textId="77777777" w:rsidR="00151A0B" w:rsidRPr="00040E48" w:rsidRDefault="00151A0B" w:rsidP="004E424D">
      <w:pPr>
        <w:pStyle w:val="Heading5TOC"/>
        <w:rPr>
          <w:noProof w:val="0"/>
          <w:lang w:val="en-US"/>
        </w:rPr>
      </w:pPr>
      <w:r w:rsidRPr="00040E48">
        <w:rPr>
          <w:noProof w:val="0"/>
          <w:lang w:val="en-US"/>
        </w:rPr>
        <w:t xml:space="preserve"> </w:t>
      </w:r>
      <w:bookmarkStart w:id="1592" w:name="_Toc441142067"/>
      <w:r w:rsidRPr="00040E48">
        <w:rPr>
          <w:noProof w:val="0"/>
          <w:lang w:val="en-US"/>
        </w:rPr>
        <w:t>Reserved</w:t>
      </w:r>
      <w:r w:rsidR="00CA3F6F" w:rsidRPr="00040E48">
        <w:rPr>
          <w:noProof w:val="0"/>
          <w:lang w:val="en-US"/>
        </w:rPr>
        <w:t xml:space="preserve"> for</w:t>
      </w:r>
      <w:r w:rsidR="002621D5" w:rsidRPr="00040E48">
        <w:rPr>
          <w:noProof w:val="0"/>
          <w:lang w:val="en-US"/>
        </w:rPr>
        <w:t xml:space="preserve"> </w:t>
      </w:r>
      <w:r w:rsidR="002621D5" w:rsidRPr="00040E48">
        <w:rPr>
          <w:bCs/>
          <w:noProof w:val="0"/>
          <w:lang w:val="en-US"/>
        </w:rPr>
        <w:t>Resources to Support Goals Section</w:t>
      </w:r>
      <w:bookmarkEnd w:id="1592"/>
    </w:p>
    <w:p w14:paraId="56945EA2" w14:textId="77777777" w:rsidR="004E424D" w:rsidRPr="00040E48" w:rsidRDefault="00151A0B" w:rsidP="00EF41A6">
      <w:pPr>
        <w:pStyle w:val="Heading5TOC"/>
        <w:rPr>
          <w:noProof w:val="0"/>
          <w:lang w:val="en-US"/>
        </w:rPr>
      </w:pPr>
      <w:r w:rsidRPr="00040E48">
        <w:rPr>
          <w:noProof w:val="0"/>
          <w:lang w:val="en-US"/>
        </w:rPr>
        <w:t xml:space="preserve"> </w:t>
      </w:r>
      <w:bookmarkStart w:id="1593" w:name="_Toc441142068"/>
      <w:r w:rsidRPr="00040E48">
        <w:rPr>
          <w:noProof w:val="0"/>
          <w:lang w:val="en-US"/>
        </w:rPr>
        <w:t>Reserved</w:t>
      </w:r>
      <w:r w:rsidR="00CA3F6F" w:rsidRPr="00040E48">
        <w:rPr>
          <w:noProof w:val="0"/>
          <w:lang w:val="en-US"/>
        </w:rPr>
        <w:t xml:space="preserve"> for</w:t>
      </w:r>
      <w:r w:rsidR="002621D5" w:rsidRPr="00040E48">
        <w:rPr>
          <w:noProof w:val="0"/>
          <w:lang w:val="en-US"/>
        </w:rPr>
        <w:t xml:space="preserve"> </w:t>
      </w:r>
      <w:r w:rsidR="002621D5" w:rsidRPr="00040E48">
        <w:rPr>
          <w:bCs/>
          <w:noProof w:val="0"/>
          <w:lang w:val="en-US"/>
        </w:rPr>
        <w:t>Healthy Weight Care Plan Section</w:t>
      </w:r>
      <w:bookmarkEnd w:id="1593"/>
    </w:p>
    <w:p w14:paraId="14FF60C5" w14:textId="77777777" w:rsidR="002621D5" w:rsidRPr="00040E48" w:rsidRDefault="002621D5" w:rsidP="00EF41A6">
      <w:pPr>
        <w:pStyle w:val="Heading5TOC"/>
        <w:rPr>
          <w:noProof w:val="0"/>
          <w:lang w:val="en-US"/>
        </w:rPr>
      </w:pPr>
      <w:r w:rsidRPr="00040E48">
        <w:rPr>
          <w:bCs/>
          <w:noProof w:val="0"/>
          <w:lang w:val="en-US"/>
        </w:rPr>
        <w:t xml:space="preserve"> </w:t>
      </w:r>
      <w:bookmarkStart w:id="1594" w:name="_Toc441142069"/>
      <w:r w:rsidRPr="00040E48">
        <w:rPr>
          <w:bCs/>
          <w:noProof w:val="0"/>
          <w:lang w:val="en-US"/>
        </w:rPr>
        <w:t>Reserved for Occupational Data for Health Section</w:t>
      </w:r>
      <w:bookmarkEnd w:id="1594"/>
    </w:p>
    <w:p w14:paraId="243018F8" w14:textId="77777777" w:rsidR="006E110A" w:rsidRPr="00040E48" w:rsidRDefault="006E110A">
      <w:pPr>
        <w:pStyle w:val="Heading3"/>
        <w:rPr>
          <w:noProof w:val="0"/>
        </w:rPr>
      </w:pPr>
      <w:bookmarkStart w:id="1595" w:name="_Toc441142070"/>
      <w:r w:rsidRPr="00040E48">
        <w:rPr>
          <w:noProof w:val="0"/>
        </w:rPr>
        <w:t>CDA Entry Content Modules</w:t>
      </w:r>
      <w:bookmarkEnd w:id="1569"/>
      <w:bookmarkEnd w:id="1595"/>
      <w:r w:rsidRPr="00040E48">
        <w:rPr>
          <w:noProof w:val="0"/>
        </w:rPr>
        <w:t xml:space="preserve"> </w:t>
      </w:r>
    </w:p>
    <w:p w14:paraId="643AACCC" w14:textId="77777777" w:rsidR="006E110A" w:rsidRPr="00040E48" w:rsidRDefault="006E110A">
      <w:pPr>
        <w:pStyle w:val="Heading4"/>
        <w:rPr>
          <w:noProof w:val="0"/>
        </w:rPr>
      </w:pPr>
      <w:bookmarkStart w:id="1596" w:name="_Toc270712296"/>
      <w:bookmarkStart w:id="1597" w:name="_Toc441142071"/>
      <w:r w:rsidRPr="00040E48">
        <w:rPr>
          <w:noProof w:val="0"/>
        </w:rPr>
        <w:t>Authors and Informants</w:t>
      </w:r>
      <w:bookmarkEnd w:id="1596"/>
      <w:bookmarkEnd w:id="1597"/>
      <w:r w:rsidRPr="00040E48">
        <w:rPr>
          <w:noProof w:val="0"/>
        </w:rPr>
        <w:t xml:space="preserve"> </w:t>
      </w:r>
    </w:p>
    <w:p w14:paraId="3A03EB9F" w14:textId="77777777" w:rsidR="006E110A" w:rsidRPr="00040E48" w:rsidRDefault="006E110A">
      <w:pPr>
        <w:pStyle w:val="BodyText"/>
        <w:rPr>
          <w:noProof w:val="0"/>
        </w:rPr>
      </w:pPr>
      <w:r w:rsidRPr="00040E48">
        <w:rPr>
          <w:noProof w:val="0"/>
        </w:rPr>
        <w:t xml:space="preserve">Each clinical statement that can be made in a CDA Document or HL7 Version 3 message shall be attributable to one or more authors. These are found in &lt;author&gt; elements, either directly within the clinical statement, or in one of its ancestors in the XML document or message. </w:t>
      </w:r>
    </w:p>
    <w:p w14:paraId="4373009D" w14:textId="77777777" w:rsidR="006E110A" w:rsidRPr="00040E48" w:rsidRDefault="006E110A">
      <w:pPr>
        <w:pStyle w:val="BodyText"/>
        <w:rPr>
          <w:noProof w:val="0"/>
        </w:rPr>
      </w:pPr>
      <w:r w:rsidRPr="00040E48">
        <w:rPr>
          <w:noProof w:val="0"/>
        </w:rPr>
        <w:t xml:space="preserve">Each clinical statement may also contain information from zero or more informants. These are found in &lt;informant&gt; elements, again, either directly within the clinical statement, or in one of its ancestors in the XML document or message. </w:t>
      </w:r>
    </w:p>
    <w:p w14:paraId="2DEB5650" w14:textId="77777777" w:rsidR="006E110A" w:rsidRPr="00040E48" w:rsidRDefault="006E110A">
      <w:pPr>
        <w:pStyle w:val="Heading5"/>
        <w:rPr>
          <w:noProof w:val="0"/>
        </w:rPr>
      </w:pPr>
      <w:bookmarkStart w:id="1598" w:name="_Toc441142072"/>
      <w:r w:rsidRPr="00040E48">
        <w:rPr>
          <w:noProof w:val="0"/>
        </w:rPr>
        <w:lastRenderedPageBreak/>
        <w:t>&lt;author&gt;</w:t>
      </w:r>
      <w:bookmarkEnd w:id="1598"/>
      <w:r w:rsidRPr="00040E48">
        <w:rPr>
          <w:noProof w:val="0"/>
        </w:rPr>
        <w:t xml:space="preserve"> </w:t>
      </w:r>
    </w:p>
    <w:p w14:paraId="385AF548" w14:textId="77777777" w:rsidR="006E110A" w:rsidRPr="00040E48" w:rsidRDefault="006E110A">
      <w:pPr>
        <w:pStyle w:val="BodyText"/>
        <w:rPr>
          <w:noProof w:val="0"/>
        </w:rPr>
      </w:pPr>
      <w:r w:rsidRPr="00040E48">
        <w:rPr>
          <w:noProof w:val="0"/>
        </w:rPr>
        <w:t xml:space="preserve">Authors shall be described in an &lt;author&gt; element that is either directly on the clinical statement, or which can be reached by one of its ancestors. </w:t>
      </w:r>
    </w:p>
    <w:p w14:paraId="1480AA2B" w14:textId="77777777" w:rsidR="006E110A" w:rsidRPr="00040E48" w:rsidRDefault="006E110A">
      <w:pPr>
        <w:pStyle w:val="Heading5"/>
        <w:rPr>
          <w:noProof w:val="0"/>
        </w:rPr>
      </w:pPr>
      <w:bookmarkStart w:id="1599" w:name="_Toc441142073"/>
      <w:r w:rsidRPr="00040E48">
        <w:rPr>
          <w:noProof w:val="0"/>
        </w:rPr>
        <w:t>&lt;time value=' '/&gt;</w:t>
      </w:r>
      <w:bookmarkEnd w:id="1599"/>
    </w:p>
    <w:p w14:paraId="270CF363" w14:textId="77777777" w:rsidR="006E110A" w:rsidRPr="00040E48" w:rsidRDefault="006E110A">
      <w:pPr>
        <w:pStyle w:val="BodyText"/>
        <w:rPr>
          <w:noProof w:val="0"/>
        </w:rPr>
      </w:pPr>
      <w:r w:rsidRPr="00040E48">
        <w:rPr>
          <w:noProof w:val="0"/>
        </w:rPr>
        <w:t xml:space="preserve">The time of authorship shall be recorded in the &lt;time&gt; element. </w:t>
      </w:r>
    </w:p>
    <w:p w14:paraId="36E1E68C" w14:textId="77777777" w:rsidR="006E110A" w:rsidRPr="00040E48" w:rsidRDefault="006E110A">
      <w:pPr>
        <w:pStyle w:val="Heading5"/>
        <w:rPr>
          <w:noProof w:val="0"/>
        </w:rPr>
      </w:pPr>
      <w:bookmarkStart w:id="1600" w:name="_Toc441142074"/>
      <w:r w:rsidRPr="00040E48">
        <w:rPr>
          <w:noProof w:val="0"/>
        </w:rPr>
        <w:t>&lt;assignedAuthor&gt; -OR- &lt;assignedEntity1&gt;</w:t>
      </w:r>
      <w:r w:rsidRPr="00040E48">
        <w:rPr>
          <w:noProof w:val="0"/>
        </w:rPr>
        <w:br/>
        <w:t>&lt;id root=' ' extension=' '&gt;</w:t>
      </w:r>
      <w:r w:rsidRPr="00040E48">
        <w:rPr>
          <w:noProof w:val="0"/>
        </w:rPr>
        <w:br/>
        <w:t>&lt;addr&gt;&lt;/addr&gt;</w:t>
      </w:r>
      <w:r w:rsidRPr="00040E48">
        <w:rPr>
          <w:noProof w:val="0"/>
        </w:rPr>
        <w:br/>
        <w:t>&lt;telecom value=' ' use=' '&gt;</w:t>
      </w:r>
      <w:bookmarkEnd w:id="1600"/>
      <w:r w:rsidRPr="00040E48">
        <w:rPr>
          <w:noProof w:val="0"/>
        </w:rPr>
        <w:t xml:space="preserve"> </w:t>
      </w:r>
    </w:p>
    <w:p w14:paraId="13564A93" w14:textId="77777777" w:rsidR="006E110A" w:rsidRPr="00040E48" w:rsidRDefault="006E110A">
      <w:pPr>
        <w:pStyle w:val="BodyText"/>
        <w:rPr>
          <w:noProof w:val="0"/>
        </w:rPr>
      </w:pPr>
      <w:r w:rsidRPr="00040E48">
        <w:rPr>
          <w:noProof w:val="0"/>
        </w:rPr>
        <w:t xml:space="preserve">In a CDA document details about the author are provided in the &lt;assignedAuthor&gt; element. In Version 3 messages, they are provided in the &lt;assignedEntity1&gt; element. The semantics are identical even though the element names differ. The identifier of the author, and their address and telephone number shall be present inside the &lt;id&gt;, &lt;addr&gt; and &lt;telecom&gt; elements. </w:t>
      </w:r>
    </w:p>
    <w:p w14:paraId="7077A857" w14:textId="77777777" w:rsidR="006E110A" w:rsidRPr="00040E48" w:rsidRDefault="006E110A">
      <w:pPr>
        <w:pStyle w:val="Heading5"/>
        <w:rPr>
          <w:noProof w:val="0"/>
        </w:rPr>
      </w:pPr>
      <w:bookmarkStart w:id="1601" w:name="_Toc441142075"/>
      <w:r w:rsidRPr="00040E48">
        <w:rPr>
          <w:noProof w:val="0"/>
        </w:rPr>
        <w:t xml:space="preserve">&lt;assignedPerson&gt;&lt;name&gt;&lt;/name&gt;&lt;/assignedPerson&gt; </w:t>
      </w:r>
      <w:r w:rsidRPr="00040E48">
        <w:rPr>
          <w:noProof w:val="0"/>
        </w:rPr>
        <w:br/>
        <w:t>&lt;representedOrganization&gt;&lt;name&gt;&lt;/name&gt;&lt;/representedOrganization&gt;</w:t>
      </w:r>
      <w:bookmarkEnd w:id="1601"/>
    </w:p>
    <w:p w14:paraId="398201A0" w14:textId="77777777" w:rsidR="006E110A" w:rsidRPr="00040E48" w:rsidRDefault="006E110A">
      <w:pPr>
        <w:pStyle w:val="BodyText"/>
        <w:rPr>
          <w:noProof w:val="0"/>
        </w:rPr>
      </w:pPr>
      <w:r w:rsidRPr="00040E48">
        <w:rPr>
          <w:noProof w:val="0"/>
        </w:rPr>
        <w:t xml:space="preserve">The author's and/or the organization's name shall be present when the &lt;author&gt; element is present. </w:t>
      </w:r>
    </w:p>
    <w:p w14:paraId="4B851FE1" w14:textId="77777777" w:rsidR="006E110A" w:rsidRPr="00040E48" w:rsidRDefault="006E110A">
      <w:pPr>
        <w:pStyle w:val="Heading4"/>
        <w:rPr>
          <w:noProof w:val="0"/>
        </w:rPr>
      </w:pPr>
      <w:bookmarkStart w:id="1602" w:name="_Toc270712297"/>
      <w:bookmarkStart w:id="1603" w:name="_Toc441142076"/>
      <w:r w:rsidRPr="00040E48">
        <w:rPr>
          <w:noProof w:val="0"/>
        </w:rPr>
        <w:t>Linking Narrative and Coded Entries</w:t>
      </w:r>
      <w:bookmarkEnd w:id="1602"/>
      <w:bookmarkEnd w:id="1603"/>
      <w:r w:rsidRPr="00040E48">
        <w:rPr>
          <w:noProof w:val="0"/>
        </w:rPr>
        <w:t xml:space="preserve"> </w:t>
      </w:r>
    </w:p>
    <w:p w14:paraId="4D24E2E3" w14:textId="77777777" w:rsidR="006E110A" w:rsidRPr="00040E48" w:rsidRDefault="006E110A">
      <w:pPr>
        <w:pStyle w:val="BodyText"/>
        <w:rPr>
          <w:noProof w:val="0"/>
        </w:rPr>
      </w:pPr>
      <w:r w:rsidRPr="00040E48">
        <w:rPr>
          <w:noProof w:val="0"/>
        </w:rPr>
        <w:t xml:space="preserve">This section defines a linking mechanism that allows entries or portions thereof to be connected to the text of the clinical document. </w:t>
      </w:r>
    </w:p>
    <w:p w14:paraId="1B210ABD" w14:textId="77777777" w:rsidR="006E110A" w:rsidRPr="00040E48" w:rsidRDefault="006E110A">
      <w:pPr>
        <w:pStyle w:val="Heading5"/>
        <w:rPr>
          <w:noProof w:val="0"/>
        </w:rPr>
      </w:pPr>
      <w:bookmarkStart w:id="1604" w:name="_Toc441142077"/>
      <w:r w:rsidRPr="00040E48">
        <w:rPr>
          <w:noProof w:val="0"/>
        </w:rPr>
        <w:t>Standards</w:t>
      </w:r>
      <w:bookmarkEnd w:id="1604"/>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817"/>
        <w:gridCol w:w="4776"/>
      </w:tblGrid>
      <w:tr w:rsidR="006E110A" w:rsidRPr="00040E48" w14:paraId="1B6E1702" w14:textId="77777777">
        <w:trPr>
          <w:tblCellSpacing w:w="0" w:type="dxa"/>
        </w:trPr>
        <w:tc>
          <w:tcPr>
            <w:tcW w:w="0" w:type="auto"/>
            <w:shd w:val="clear" w:color="auto" w:fill="E6E6E6"/>
            <w:vAlign w:val="center"/>
          </w:tcPr>
          <w:p w14:paraId="5DA5BA31" w14:textId="77777777" w:rsidR="006E110A" w:rsidRPr="00040E48" w:rsidRDefault="006E110A">
            <w:r w:rsidRPr="00040E48">
              <w:t>RIM</w:t>
            </w:r>
          </w:p>
        </w:tc>
        <w:tc>
          <w:tcPr>
            <w:tcW w:w="0" w:type="auto"/>
            <w:vAlign w:val="center"/>
          </w:tcPr>
          <w:p w14:paraId="39E4D938" w14:textId="77777777" w:rsidR="006E110A" w:rsidRPr="00040E48" w:rsidRDefault="006E110A">
            <w:r w:rsidRPr="00040E48">
              <w:t xml:space="preserve">HL7 Version 3 Reference Information Model </w:t>
            </w:r>
          </w:p>
        </w:tc>
      </w:tr>
      <w:tr w:rsidR="006E110A" w:rsidRPr="00040E48" w14:paraId="0A414DDD" w14:textId="77777777">
        <w:trPr>
          <w:tblCellSpacing w:w="0" w:type="dxa"/>
        </w:trPr>
        <w:tc>
          <w:tcPr>
            <w:tcW w:w="0" w:type="auto"/>
            <w:shd w:val="clear" w:color="auto" w:fill="E6E6E6"/>
            <w:vAlign w:val="center"/>
          </w:tcPr>
          <w:p w14:paraId="69755D26" w14:textId="77777777" w:rsidR="006E110A" w:rsidRPr="00040E48" w:rsidRDefault="006E110A">
            <w:r w:rsidRPr="00040E48">
              <w:t>CDAR2</w:t>
            </w:r>
          </w:p>
        </w:tc>
        <w:tc>
          <w:tcPr>
            <w:tcW w:w="0" w:type="auto"/>
            <w:vAlign w:val="center"/>
          </w:tcPr>
          <w:p w14:paraId="56836833" w14:textId="77777777" w:rsidR="006E110A" w:rsidRPr="00040E48" w:rsidRDefault="006E110A">
            <w:r w:rsidRPr="00040E48">
              <w:t xml:space="preserve">HL7 Clinical Document Architecture Release 2.0 </w:t>
            </w:r>
          </w:p>
        </w:tc>
      </w:tr>
    </w:tbl>
    <w:p w14:paraId="0654C8E4" w14:textId="77777777" w:rsidR="006E110A" w:rsidRPr="00040E48" w:rsidRDefault="006E110A">
      <w:pPr>
        <w:pStyle w:val="Heading5"/>
        <w:rPr>
          <w:noProof w:val="0"/>
        </w:rPr>
      </w:pPr>
      <w:bookmarkStart w:id="1605" w:name="_Toc441142078"/>
      <w:r w:rsidRPr="00040E48">
        <w:rPr>
          <w:noProof w:val="0"/>
        </w:rPr>
        <w:t>Constraints for CDA</w:t>
      </w:r>
      <w:bookmarkEnd w:id="1605"/>
      <w:r w:rsidRPr="00040E48">
        <w:rPr>
          <w:noProof w:val="0"/>
        </w:rPr>
        <w:t xml:space="preserve"> </w:t>
      </w:r>
    </w:p>
    <w:p w14:paraId="7DAB8FBE" w14:textId="77777777" w:rsidR="006E110A" w:rsidRPr="00040E48" w:rsidRDefault="006E110A">
      <w:pPr>
        <w:pStyle w:val="BodyText"/>
        <w:rPr>
          <w:noProof w:val="0"/>
        </w:rPr>
      </w:pPr>
      <w:r w:rsidRPr="00040E48">
        <w:rPr>
          <w:noProof w:val="0"/>
        </w:rPr>
        <w:t xml:space="preserve">Elements within the narrative &lt;text&gt; will use the ID attribute to provide a destination for links. Elements within an &lt;entry&gt; will be linked to the text via a URI reference using this attribute as the fragment identifier. This links the coded entry to the specific narrative text it is related to within the CDA instance, and can be traversed in either direction. This serves three purposes: </w:t>
      </w:r>
    </w:p>
    <w:p w14:paraId="39B65FB7" w14:textId="77777777" w:rsidR="006E110A" w:rsidRPr="00040E48" w:rsidRDefault="006E110A" w:rsidP="00AC3D45">
      <w:pPr>
        <w:pStyle w:val="ListNumber2"/>
      </w:pPr>
      <w:r w:rsidRPr="00040E48">
        <w:t xml:space="preserve">It supports diagnostics during software development and testing. </w:t>
      </w:r>
    </w:p>
    <w:p w14:paraId="2482B457" w14:textId="77777777" w:rsidR="006E110A" w:rsidRPr="00040E48" w:rsidRDefault="006E110A" w:rsidP="00AC3D45">
      <w:pPr>
        <w:pStyle w:val="ListNumber2"/>
      </w:pPr>
      <w:r w:rsidRPr="00040E48">
        <w:t xml:space="preserve">It provides a mechanism to enrich the markup that can be supported in the viewing application. </w:t>
      </w:r>
    </w:p>
    <w:p w14:paraId="454D44AC" w14:textId="77777777" w:rsidR="006E110A" w:rsidRPr="00040E48" w:rsidRDefault="006E110A" w:rsidP="00AC3D45">
      <w:pPr>
        <w:pStyle w:val="ListNumber2"/>
      </w:pPr>
      <w:r w:rsidRPr="00040E48">
        <w:lastRenderedPageBreak/>
        <w:t xml:space="preserve">It eliminates the need to duplicate content in two places, which prevents a common source of error, and eliminates steps needed to validate that content that should be identical in fact is. </w:t>
      </w:r>
    </w:p>
    <w:p w14:paraId="405056DF" w14:textId="77777777" w:rsidR="006E110A" w:rsidRPr="00040E48" w:rsidRDefault="006E110A">
      <w:pPr>
        <w:pStyle w:val="BodyText"/>
        <w:rPr>
          <w:noProof w:val="0"/>
        </w:rPr>
      </w:pPr>
      <w:r w:rsidRPr="00040E48">
        <w:rPr>
          <w:noProof w:val="0"/>
        </w:rPr>
        <w:t xml:space="preserve">Each narrative content element within CDA may have an ID attribute. This attribute is of type xs:ID. This means that each ID in the document must be unique within that document. Within an XML document, an attribute of type xs:ID must start with a letter, and may be followed one or more letters, digits, hyphens or underscores . Three different examples showing the use of the ID attribute, and references to it appear below: </w:t>
      </w:r>
    </w:p>
    <w:p w14:paraId="6521816D" w14:textId="77777777" w:rsidR="002621D5" w:rsidRPr="00040E48" w:rsidRDefault="002621D5">
      <w:pPr>
        <w:pStyle w:val="BodyText"/>
        <w:rPr>
          <w:noProof w:val="0"/>
        </w:rPr>
      </w:pPr>
    </w:p>
    <w:p w14:paraId="516F1953" w14:textId="77777777" w:rsidR="001C7BCC" w:rsidRPr="00040E48" w:rsidRDefault="001C7BCC" w:rsidP="001C7BCC">
      <w:pPr>
        <w:pStyle w:val="TableTitle"/>
        <w:rPr>
          <w:noProof w:val="0"/>
        </w:rPr>
      </w:pPr>
      <w:r w:rsidRPr="00040E48">
        <w:rPr>
          <w:noProof w:val="0"/>
        </w:rPr>
        <w:t xml:space="preserve">Table </w:t>
      </w:r>
      <w:r w:rsidR="00174CCE" w:rsidRPr="00040E48">
        <w:rPr>
          <w:noProof w:val="0"/>
        </w:rPr>
        <w:t>6.3.4.2.2-1</w:t>
      </w:r>
      <w:r w:rsidR="0030170B" w:rsidRPr="00040E48">
        <w:rPr>
          <w:noProof w:val="0"/>
        </w:rPr>
        <w:t>:</w:t>
      </w:r>
      <w:r w:rsidRPr="00040E48">
        <w:rPr>
          <w:noProof w:val="0"/>
        </w:rPr>
        <w:t xml:space="preserve"> Example Uses of ID</w:t>
      </w:r>
    </w:p>
    <w:tbl>
      <w:tblPr>
        <w:tblW w:w="76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5"/>
        <w:gridCol w:w="4520"/>
      </w:tblGrid>
      <w:tr w:rsidR="006E110A" w:rsidRPr="00040E48" w14:paraId="66A5DCA9" w14:textId="77777777" w:rsidTr="00E82AA5">
        <w:trPr>
          <w:jc w:val="center"/>
        </w:trPr>
        <w:tc>
          <w:tcPr>
            <w:tcW w:w="0" w:type="auto"/>
            <w:shd w:val="clear" w:color="auto" w:fill="D9D9D9"/>
          </w:tcPr>
          <w:p w14:paraId="2E2B601E" w14:textId="77777777" w:rsidR="006E110A" w:rsidRPr="00040E48" w:rsidRDefault="006E110A">
            <w:pPr>
              <w:pStyle w:val="TableEntryHeader"/>
              <w:rPr>
                <w:noProof w:val="0"/>
              </w:rPr>
            </w:pPr>
            <w:r w:rsidRPr="00040E48">
              <w:rPr>
                <w:noProof w:val="0"/>
              </w:rPr>
              <w:t>Use of ID</w:t>
            </w:r>
          </w:p>
        </w:tc>
        <w:tc>
          <w:tcPr>
            <w:tcW w:w="4520" w:type="dxa"/>
            <w:shd w:val="clear" w:color="auto" w:fill="D9D9D9"/>
          </w:tcPr>
          <w:p w14:paraId="51132601" w14:textId="77777777" w:rsidR="006E110A" w:rsidRPr="00040E48" w:rsidRDefault="006E110A">
            <w:pPr>
              <w:pStyle w:val="TableEntryHeader"/>
              <w:rPr>
                <w:noProof w:val="0"/>
              </w:rPr>
            </w:pPr>
            <w:r w:rsidRPr="00040E48">
              <w:rPr>
                <w:noProof w:val="0"/>
              </w:rPr>
              <w:t xml:space="preserve">References to ID </w:t>
            </w:r>
          </w:p>
        </w:tc>
      </w:tr>
      <w:tr w:rsidR="006E110A" w:rsidRPr="00040E48" w14:paraId="620ECB19" w14:textId="77777777" w:rsidTr="00E82AA5">
        <w:trPr>
          <w:jc w:val="center"/>
        </w:trPr>
        <w:tc>
          <w:tcPr>
            <w:tcW w:w="0" w:type="auto"/>
            <w:shd w:val="clear" w:color="auto" w:fill="auto"/>
          </w:tcPr>
          <w:p w14:paraId="040F399B" w14:textId="77777777" w:rsidR="002621D5" w:rsidRPr="00040E48" w:rsidRDefault="002621D5">
            <w:pPr>
              <w:pStyle w:val="TableEntry"/>
              <w:rPr>
                <w:noProof w:val="0"/>
              </w:rPr>
            </w:pPr>
          </w:p>
          <w:p w14:paraId="5721AC99" w14:textId="77777777" w:rsidR="006E110A" w:rsidRPr="00040E48" w:rsidRDefault="006E110A">
            <w:pPr>
              <w:pStyle w:val="TableEntry"/>
              <w:rPr>
                <w:noProof w:val="0"/>
              </w:rPr>
            </w:pPr>
            <w:r w:rsidRPr="00040E48">
              <w:rPr>
                <w:noProof w:val="0"/>
              </w:rPr>
              <w:t xml:space="preserve">&lt;tr ID='foo'&gt; </w:t>
            </w:r>
          </w:p>
          <w:p w14:paraId="41E759C0" w14:textId="77777777" w:rsidR="006E110A" w:rsidRPr="00040E48" w:rsidRDefault="006E110A">
            <w:pPr>
              <w:pStyle w:val="TableEntry"/>
              <w:rPr>
                <w:noProof w:val="0"/>
              </w:rPr>
            </w:pPr>
            <w:r w:rsidRPr="00040E48">
              <w:rPr>
                <w:noProof w:val="0"/>
              </w:rPr>
              <w:t xml:space="preserve">&lt;td ID='bar'&gt;Table Cell 1&lt;/td&gt; </w:t>
            </w:r>
          </w:p>
          <w:p w14:paraId="636AF15E" w14:textId="77777777" w:rsidR="006E110A" w:rsidRPr="00040E48" w:rsidRDefault="006E110A">
            <w:pPr>
              <w:pStyle w:val="TableEntry"/>
              <w:rPr>
                <w:noProof w:val="0"/>
              </w:rPr>
            </w:pPr>
            <w:r w:rsidRPr="00040E48">
              <w:rPr>
                <w:noProof w:val="0"/>
              </w:rPr>
              <w:t xml:space="preserve">&lt;td&gt;Table Cell 2&lt;/td&gt; </w:t>
            </w:r>
          </w:p>
          <w:p w14:paraId="18BA7C17" w14:textId="77777777" w:rsidR="006E110A" w:rsidRPr="00040E48" w:rsidRDefault="006E110A">
            <w:pPr>
              <w:pStyle w:val="TableEntry"/>
              <w:rPr>
                <w:noProof w:val="0"/>
              </w:rPr>
            </w:pPr>
            <w:r w:rsidRPr="00040E48">
              <w:rPr>
                <w:noProof w:val="0"/>
              </w:rPr>
              <w:t xml:space="preserve">&lt;/tr&gt; </w:t>
            </w:r>
          </w:p>
        </w:tc>
        <w:tc>
          <w:tcPr>
            <w:tcW w:w="4520" w:type="dxa"/>
            <w:shd w:val="clear" w:color="auto" w:fill="auto"/>
          </w:tcPr>
          <w:p w14:paraId="45374922" w14:textId="77777777" w:rsidR="006E110A" w:rsidRPr="00040E48" w:rsidRDefault="006E110A">
            <w:pPr>
              <w:pStyle w:val="TableEntry"/>
              <w:rPr>
                <w:noProof w:val="0"/>
              </w:rPr>
            </w:pPr>
            <w:r w:rsidRPr="00040E48">
              <w:rPr>
                <w:noProof w:val="0"/>
              </w:rPr>
              <w:t xml:space="preserve">&lt;code&gt; </w:t>
            </w:r>
          </w:p>
          <w:p w14:paraId="74FD81D4" w14:textId="77777777" w:rsidR="006E110A" w:rsidRPr="00040E48" w:rsidRDefault="006E110A">
            <w:pPr>
              <w:pStyle w:val="TableEntry"/>
              <w:rPr>
                <w:noProof w:val="0"/>
              </w:rPr>
            </w:pPr>
            <w:r w:rsidRPr="00040E48">
              <w:rPr>
                <w:noProof w:val="0"/>
              </w:rPr>
              <w:t>&lt;originalText&gt;</w:t>
            </w:r>
            <w:r w:rsidRPr="00040E48">
              <w:rPr>
                <w:rFonts w:ascii="MS Mincho" w:eastAsia="MS Mincho" w:hAnsi="MS Mincho" w:cs="MS Mincho"/>
                <w:noProof w:val="0"/>
              </w:rPr>
              <w:t>​</w:t>
            </w:r>
            <w:r w:rsidRPr="00040E48">
              <w:rPr>
                <w:noProof w:val="0"/>
              </w:rPr>
              <w:t>&lt;reference value='#foo'&gt;</w:t>
            </w:r>
            <w:r w:rsidRPr="00040E48">
              <w:rPr>
                <w:rFonts w:ascii="MS Mincho" w:eastAsia="MS Mincho" w:hAnsi="MS Mincho" w:cs="MS Mincho"/>
                <w:noProof w:val="0"/>
              </w:rPr>
              <w:t>​</w:t>
            </w:r>
            <w:r w:rsidRPr="00040E48">
              <w:rPr>
                <w:noProof w:val="0"/>
              </w:rPr>
              <w:t xml:space="preserve">&lt;/originalText&gt; </w:t>
            </w:r>
          </w:p>
          <w:p w14:paraId="3C6A921C" w14:textId="77777777" w:rsidR="006E110A" w:rsidRPr="00040E48" w:rsidRDefault="006E110A">
            <w:pPr>
              <w:pStyle w:val="TableEntry"/>
              <w:rPr>
                <w:noProof w:val="0"/>
              </w:rPr>
            </w:pPr>
            <w:r w:rsidRPr="00040E48">
              <w:rPr>
                <w:noProof w:val="0"/>
              </w:rPr>
              <w:t xml:space="preserve">&lt;/code&gt; </w:t>
            </w:r>
            <w:r w:rsidRPr="00040E48">
              <w:rPr>
                <w:noProof w:val="0"/>
              </w:rPr>
              <w:br/>
              <w:t xml:space="preserve">&lt;code&gt; </w:t>
            </w:r>
          </w:p>
          <w:p w14:paraId="5F740BD2" w14:textId="77777777" w:rsidR="006E110A" w:rsidRPr="00040E48" w:rsidRDefault="006E110A">
            <w:pPr>
              <w:pStyle w:val="TableEntry"/>
              <w:rPr>
                <w:noProof w:val="0"/>
              </w:rPr>
            </w:pPr>
            <w:r w:rsidRPr="00040E48">
              <w:rPr>
                <w:noProof w:val="0"/>
              </w:rPr>
              <w:t>&lt;originalText&gt;</w:t>
            </w:r>
            <w:r w:rsidRPr="00040E48">
              <w:rPr>
                <w:rFonts w:ascii="MS Mincho" w:eastAsia="MS Mincho" w:hAnsi="MS Mincho" w:cs="MS Mincho"/>
                <w:noProof w:val="0"/>
              </w:rPr>
              <w:t>​</w:t>
            </w:r>
            <w:r w:rsidRPr="00040E48">
              <w:rPr>
                <w:noProof w:val="0"/>
              </w:rPr>
              <w:t>&lt;reference value='#bar'&gt;</w:t>
            </w:r>
            <w:r w:rsidRPr="00040E48">
              <w:rPr>
                <w:rFonts w:ascii="MS Mincho" w:eastAsia="MS Mincho" w:hAnsi="MS Mincho" w:cs="MS Mincho"/>
                <w:noProof w:val="0"/>
              </w:rPr>
              <w:t>​</w:t>
            </w:r>
            <w:r w:rsidRPr="00040E48">
              <w:rPr>
                <w:noProof w:val="0"/>
              </w:rPr>
              <w:t xml:space="preserve">&lt;/originalText&gt; </w:t>
            </w:r>
          </w:p>
          <w:p w14:paraId="01F6545B" w14:textId="77777777" w:rsidR="006E110A" w:rsidRPr="00040E48" w:rsidRDefault="006E110A">
            <w:pPr>
              <w:pStyle w:val="TableEntry"/>
              <w:rPr>
                <w:noProof w:val="0"/>
              </w:rPr>
            </w:pPr>
            <w:r w:rsidRPr="00040E48">
              <w:rPr>
                <w:noProof w:val="0"/>
              </w:rPr>
              <w:t xml:space="preserve">&lt;/code&gt; </w:t>
            </w:r>
          </w:p>
        </w:tc>
      </w:tr>
      <w:tr w:rsidR="006E110A" w:rsidRPr="00040E48" w14:paraId="29620673" w14:textId="77777777" w:rsidTr="00E82AA5">
        <w:trPr>
          <w:jc w:val="center"/>
        </w:trPr>
        <w:tc>
          <w:tcPr>
            <w:tcW w:w="0" w:type="auto"/>
            <w:shd w:val="clear" w:color="auto" w:fill="auto"/>
          </w:tcPr>
          <w:p w14:paraId="6C926615" w14:textId="77777777" w:rsidR="006E110A" w:rsidRPr="00040E48" w:rsidRDefault="006E110A">
            <w:pPr>
              <w:pStyle w:val="TableEntry"/>
              <w:rPr>
                <w:noProof w:val="0"/>
              </w:rPr>
            </w:pPr>
            <w:r w:rsidRPr="00040E48">
              <w:rPr>
                <w:noProof w:val="0"/>
              </w:rPr>
              <w:t xml:space="preserve">&lt;list&gt; </w:t>
            </w:r>
          </w:p>
          <w:p w14:paraId="476328F7" w14:textId="77777777" w:rsidR="006E110A" w:rsidRPr="00040E48" w:rsidRDefault="006E110A">
            <w:pPr>
              <w:pStyle w:val="TableEntry"/>
              <w:rPr>
                <w:noProof w:val="0"/>
              </w:rPr>
            </w:pPr>
            <w:r w:rsidRPr="00040E48">
              <w:rPr>
                <w:noProof w:val="0"/>
              </w:rPr>
              <w:t xml:space="preserve">&lt;item ID='baz'&gt;List item 1&lt;/item&gt; </w:t>
            </w:r>
          </w:p>
          <w:p w14:paraId="422776F4" w14:textId="77777777" w:rsidR="006E110A" w:rsidRPr="00040E48" w:rsidRDefault="006E110A">
            <w:pPr>
              <w:pStyle w:val="TableEntry"/>
              <w:rPr>
                <w:noProof w:val="0"/>
              </w:rPr>
            </w:pPr>
            <w:r w:rsidRPr="00040E48">
              <w:rPr>
                <w:noProof w:val="0"/>
              </w:rPr>
              <w:t xml:space="preserve">&lt;/list&gt; </w:t>
            </w:r>
          </w:p>
        </w:tc>
        <w:tc>
          <w:tcPr>
            <w:tcW w:w="4520" w:type="dxa"/>
            <w:shd w:val="clear" w:color="auto" w:fill="auto"/>
          </w:tcPr>
          <w:p w14:paraId="7F0B45B4" w14:textId="77777777" w:rsidR="006E110A" w:rsidRPr="00040E48" w:rsidRDefault="006E110A">
            <w:pPr>
              <w:pStyle w:val="TableEntry"/>
              <w:rPr>
                <w:noProof w:val="0"/>
              </w:rPr>
            </w:pPr>
            <w:r w:rsidRPr="00040E48">
              <w:rPr>
                <w:noProof w:val="0"/>
              </w:rPr>
              <w:t xml:space="preserve">&lt;code&gt; </w:t>
            </w:r>
          </w:p>
          <w:p w14:paraId="6E7E0D23" w14:textId="77777777" w:rsidR="006E110A" w:rsidRPr="00040E48" w:rsidRDefault="006E110A">
            <w:pPr>
              <w:pStyle w:val="TableEntry"/>
              <w:rPr>
                <w:noProof w:val="0"/>
              </w:rPr>
            </w:pPr>
            <w:r w:rsidRPr="00040E48">
              <w:rPr>
                <w:noProof w:val="0"/>
              </w:rPr>
              <w:t>&lt;originalText&gt;</w:t>
            </w:r>
            <w:r w:rsidRPr="00040E48">
              <w:rPr>
                <w:rFonts w:ascii="MS Mincho" w:eastAsia="MS Mincho" w:hAnsi="MS Mincho" w:cs="MS Mincho"/>
                <w:noProof w:val="0"/>
              </w:rPr>
              <w:t>​</w:t>
            </w:r>
            <w:r w:rsidRPr="00040E48">
              <w:rPr>
                <w:noProof w:val="0"/>
              </w:rPr>
              <w:t>&lt;reference value='#baz'&gt;</w:t>
            </w:r>
            <w:r w:rsidRPr="00040E48">
              <w:rPr>
                <w:rFonts w:ascii="MS Mincho" w:eastAsia="MS Mincho" w:hAnsi="MS Mincho" w:cs="MS Mincho"/>
                <w:noProof w:val="0"/>
              </w:rPr>
              <w:t>​</w:t>
            </w:r>
            <w:r w:rsidRPr="00040E48">
              <w:rPr>
                <w:noProof w:val="0"/>
              </w:rPr>
              <w:t xml:space="preserve">&lt;/originalText&gt; </w:t>
            </w:r>
          </w:p>
          <w:p w14:paraId="74CAF691" w14:textId="77777777" w:rsidR="006E110A" w:rsidRPr="00040E48" w:rsidRDefault="006E110A">
            <w:pPr>
              <w:pStyle w:val="TableEntry"/>
              <w:rPr>
                <w:noProof w:val="0"/>
              </w:rPr>
            </w:pPr>
            <w:r w:rsidRPr="00040E48">
              <w:rPr>
                <w:noProof w:val="0"/>
              </w:rPr>
              <w:t xml:space="preserve">&lt;/code&gt; </w:t>
            </w:r>
          </w:p>
        </w:tc>
      </w:tr>
      <w:tr w:rsidR="006E110A" w:rsidRPr="00040E48" w14:paraId="08995717" w14:textId="77777777" w:rsidTr="00E82AA5">
        <w:trPr>
          <w:trHeight w:val="1628"/>
          <w:jc w:val="center"/>
        </w:trPr>
        <w:tc>
          <w:tcPr>
            <w:tcW w:w="0" w:type="auto"/>
            <w:shd w:val="clear" w:color="auto" w:fill="auto"/>
          </w:tcPr>
          <w:p w14:paraId="309E214D" w14:textId="77777777" w:rsidR="002621D5" w:rsidRPr="00040E48" w:rsidRDefault="002621D5">
            <w:pPr>
              <w:pStyle w:val="TableEntry"/>
              <w:rPr>
                <w:noProof w:val="0"/>
              </w:rPr>
            </w:pPr>
          </w:p>
          <w:p w14:paraId="3D70514D" w14:textId="77777777" w:rsidR="006E110A" w:rsidRPr="00040E48" w:rsidRDefault="006E110A">
            <w:pPr>
              <w:pStyle w:val="TableEntry"/>
              <w:rPr>
                <w:noProof w:val="0"/>
              </w:rPr>
            </w:pPr>
            <w:r w:rsidRPr="00040E48">
              <w:rPr>
                <w:noProof w:val="0"/>
              </w:rPr>
              <w:t xml:space="preserve">&lt;paragraph ID='p-1'&gt;A paragraph </w:t>
            </w:r>
          </w:p>
          <w:p w14:paraId="18EBD802" w14:textId="77777777" w:rsidR="006E110A" w:rsidRPr="00040E48" w:rsidRDefault="006E110A">
            <w:pPr>
              <w:pStyle w:val="TableEntry"/>
              <w:rPr>
                <w:noProof w:val="0"/>
              </w:rPr>
            </w:pPr>
            <w:r w:rsidRPr="00040E48">
              <w:rPr>
                <w:noProof w:val="0"/>
              </w:rPr>
              <w:t xml:space="preserve">&lt;content ID='c-1'&gt;with content&lt;/content&gt; </w:t>
            </w:r>
          </w:p>
          <w:p w14:paraId="2ACA80D2" w14:textId="77777777" w:rsidR="006E110A" w:rsidRPr="00040E48" w:rsidRDefault="006E110A">
            <w:pPr>
              <w:pStyle w:val="TableEntry"/>
              <w:rPr>
                <w:noProof w:val="0"/>
              </w:rPr>
            </w:pPr>
            <w:r w:rsidRPr="00040E48">
              <w:rPr>
                <w:noProof w:val="0"/>
              </w:rPr>
              <w:t xml:space="preserve">&lt;/paragraph&gt; </w:t>
            </w:r>
          </w:p>
        </w:tc>
        <w:tc>
          <w:tcPr>
            <w:tcW w:w="4520" w:type="dxa"/>
            <w:shd w:val="clear" w:color="auto" w:fill="auto"/>
          </w:tcPr>
          <w:p w14:paraId="35BCC5B1" w14:textId="77777777" w:rsidR="006E110A" w:rsidRPr="00040E48" w:rsidRDefault="006E110A">
            <w:pPr>
              <w:pStyle w:val="TableEntry"/>
              <w:rPr>
                <w:noProof w:val="0"/>
              </w:rPr>
            </w:pPr>
            <w:r w:rsidRPr="00040E48">
              <w:rPr>
                <w:noProof w:val="0"/>
              </w:rPr>
              <w:t xml:space="preserve">&lt;code&gt; </w:t>
            </w:r>
          </w:p>
          <w:p w14:paraId="25F8E321" w14:textId="77777777" w:rsidR="006E110A" w:rsidRPr="00040E48" w:rsidRDefault="006E110A">
            <w:pPr>
              <w:pStyle w:val="TableEntry"/>
              <w:rPr>
                <w:noProof w:val="0"/>
              </w:rPr>
            </w:pPr>
            <w:r w:rsidRPr="00040E48">
              <w:rPr>
                <w:noProof w:val="0"/>
              </w:rPr>
              <w:t>&lt;originalText&gt;</w:t>
            </w:r>
            <w:r w:rsidRPr="00040E48">
              <w:rPr>
                <w:rFonts w:ascii="MS Mincho" w:eastAsia="MS Mincho" w:hAnsi="MS Mincho" w:cs="MS Mincho"/>
                <w:noProof w:val="0"/>
              </w:rPr>
              <w:t>​</w:t>
            </w:r>
            <w:r w:rsidRPr="00040E48">
              <w:rPr>
                <w:noProof w:val="0"/>
              </w:rPr>
              <w:t>&lt;reference value='#p-1'&gt;</w:t>
            </w:r>
            <w:r w:rsidRPr="00040E48">
              <w:rPr>
                <w:rFonts w:ascii="MS Mincho" w:eastAsia="MS Mincho" w:hAnsi="MS Mincho" w:cs="MS Mincho"/>
                <w:noProof w:val="0"/>
              </w:rPr>
              <w:t>​</w:t>
            </w:r>
            <w:r w:rsidRPr="00040E48">
              <w:rPr>
                <w:noProof w:val="0"/>
              </w:rPr>
              <w:t xml:space="preserve">&lt;/originalText&gt; </w:t>
            </w:r>
          </w:p>
          <w:p w14:paraId="582E3BEF" w14:textId="77777777" w:rsidR="006E110A" w:rsidRPr="00040E48" w:rsidRDefault="006E110A">
            <w:pPr>
              <w:pStyle w:val="TableEntry"/>
              <w:rPr>
                <w:noProof w:val="0"/>
              </w:rPr>
            </w:pPr>
            <w:r w:rsidRPr="00040E48">
              <w:rPr>
                <w:noProof w:val="0"/>
              </w:rPr>
              <w:t>&lt;/code&gt;</w:t>
            </w:r>
            <w:r w:rsidRPr="00040E48">
              <w:rPr>
                <w:noProof w:val="0"/>
              </w:rPr>
              <w:br/>
              <w:t xml:space="preserve">&lt;code&gt; </w:t>
            </w:r>
          </w:p>
          <w:p w14:paraId="00BE1C97" w14:textId="77777777" w:rsidR="006E110A" w:rsidRPr="00040E48" w:rsidRDefault="006E110A">
            <w:pPr>
              <w:pStyle w:val="TableEntry"/>
              <w:rPr>
                <w:noProof w:val="0"/>
              </w:rPr>
            </w:pPr>
            <w:r w:rsidRPr="00040E48">
              <w:rPr>
                <w:noProof w:val="0"/>
              </w:rPr>
              <w:t>&lt;originalText&gt;</w:t>
            </w:r>
            <w:r w:rsidRPr="00040E48">
              <w:rPr>
                <w:rFonts w:ascii="MS Mincho" w:eastAsia="MS Mincho" w:hAnsi="MS Mincho" w:cs="MS Mincho"/>
                <w:noProof w:val="0"/>
              </w:rPr>
              <w:t>​</w:t>
            </w:r>
            <w:r w:rsidRPr="00040E48">
              <w:rPr>
                <w:noProof w:val="0"/>
              </w:rPr>
              <w:t>&lt;reference value='#c-1'&gt;</w:t>
            </w:r>
            <w:r w:rsidRPr="00040E48">
              <w:rPr>
                <w:rFonts w:ascii="MS Mincho" w:eastAsia="MS Mincho" w:hAnsi="MS Mincho" w:cs="MS Mincho"/>
                <w:noProof w:val="0"/>
              </w:rPr>
              <w:t>​</w:t>
            </w:r>
            <w:r w:rsidRPr="00040E48">
              <w:rPr>
                <w:noProof w:val="0"/>
              </w:rPr>
              <w:t xml:space="preserve">&lt;/originalText&gt; </w:t>
            </w:r>
          </w:p>
          <w:p w14:paraId="185B7B64" w14:textId="77777777" w:rsidR="006E110A" w:rsidRPr="00040E48" w:rsidRDefault="006E110A">
            <w:pPr>
              <w:pStyle w:val="TableEntry"/>
              <w:rPr>
                <w:noProof w:val="0"/>
              </w:rPr>
            </w:pPr>
            <w:r w:rsidRPr="00040E48">
              <w:rPr>
                <w:noProof w:val="0"/>
              </w:rPr>
              <w:t xml:space="preserve">&lt;/code&gt; </w:t>
            </w:r>
          </w:p>
        </w:tc>
      </w:tr>
    </w:tbl>
    <w:p w14:paraId="7DAECF54" w14:textId="77777777" w:rsidR="006E110A" w:rsidRPr="00040E48" w:rsidRDefault="006E110A" w:rsidP="00EF41A6">
      <w:pPr>
        <w:pStyle w:val="BodyText"/>
        <w:rPr>
          <w:noProof w:val="0"/>
          <w:sz w:val="23"/>
        </w:rPr>
      </w:pPr>
    </w:p>
    <w:p w14:paraId="3654B407" w14:textId="77777777" w:rsidR="006E110A" w:rsidRPr="00040E48" w:rsidRDefault="006E110A">
      <w:pPr>
        <w:pStyle w:val="BodyText"/>
        <w:rPr>
          <w:noProof w:val="0"/>
        </w:rPr>
      </w:pPr>
      <w:r w:rsidRPr="00040E48">
        <w:rPr>
          <w:noProof w:val="0"/>
        </w:rPr>
        <w:t xml:space="preserve">This allows the text to be located with a special type of URI reference, which simply contains a fragment identifier. This URI is local to the document and so just begins with a hash mark (#), and is followed by the value of the ID being referenced. Given one of these URIs stored in a variable named theURI, the necessary text value can be found via the following XPath expression: </w:t>
      </w:r>
    </w:p>
    <w:p w14:paraId="6A8B3EFE" w14:textId="77777777" w:rsidR="006E110A" w:rsidRPr="00040E48" w:rsidRDefault="006E110A">
      <w:pPr>
        <w:pStyle w:val="XMLFragment"/>
        <w:rPr>
          <w:noProof w:val="0"/>
        </w:rPr>
      </w:pPr>
      <w:r w:rsidRPr="00040E48">
        <w:rPr>
          <w:noProof w:val="0"/>
        </w:rPr>
        <w:t>string(//*[@ID=substring-after('#',$theURI)])</w:t>
      </w:r>
    </w:p>
    <w:p w14:paraId="7AFC76ED" w14:textId="77777777" w:rsidR="006E110A" w:rsidRPr="00040E48" w:rsidRDefault="006E110A">
      <w:pPr>
        <w:pStyle w:val="BodyText"/>
        <w:rPr>
          <w:noProof w:val="0"/>
        </w:rPr>
      </w:pPr>
      <w:r w:rsidRPr="00040E48">
        <w:rPr>
          <w:noProof w:val="0"/>
        </w:rPr>
        <w:t xml:space="preserve">The table below shows the result of this expression using the examples above: </w:t>
      </w:r>
    </w:p>
    <w:p w14:paraId="426B6E70" w14:textId="77777777" w:rsidR="002621D5" w:rsidRPr="00040E48" w:rsidRDefault="002621D5">
      <w:pPr>
        <w:pStyle w:val="BodyText"/>
        <w:rPr>
          <w:noProof w:val="0"/>
        </w:rPr>
      </w:pPr>
    </w:p>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5026"/>
      </w:tblGrid>
      <w:tr w:rsidR="006E110A" w:rsidRPr="00040E48" w14:paraId="2D1A79D8" w14:textId="77777777" w:rsidTr="00E82AA5">
        <w:trPr>
          <w:tblHeader/>
          <w:jc w:val="center"/>
        </w:trPr>
        <w:tc>
          <w:tcPr>
            <w:tcW w:w="0" w:type="auto"/>
            <w:shd w:val="clear" w:color="auto" w:fill="D9D9D9"/>
          </w:tcPr>
          <w:p w14:paraId="2E78A0C5" w14:textId="77777777" w:rsidR="006E110A" w:rsidRPr="00040E48" w:rsidRDefault="006E110A">
            <w:pPr>
              <w:pStyle w:val="TableEntryHeader"/>
              <w:rPr>
                <w:noProof w:val="0"/>
              </w:rPr>
            </w:pPr>
            <w:r w:rsidRPr="00040E48">
              <w:rPr>
                <w:noProof w:val="0"/>
              </w:rPr>
              <w:t>$theURI</w:t>
            </w:r>
          </w:p>
        </w:tc>
        <w:tc>
          <w:tcPr>
            <w:tcW w:w="0" w:type="auto"/>
            <w:shd w:val="clear" w:color="auto" w:fill="D9D9D9"/>
          </w:tcPr>
          <w:p w14:paraId="64BC767D" w14:textId="77777777" w:rsidR="006E110A" w:rsidRPr="00040E48" w:rsidRDefault="006E110A">
            <w:pPr>
              <w:pStyle w:val="TableEntryHeader"/>
              <w:rPr>
                <w:noProof w:val="0"/>
              </w:rPr>
            </w:pPr>
            <w:r w:rsidRPr="00040E48">
              <w:rPr>
                <w:noProof w:val="0"/>
              </w:rPr>
              <w:t xml:space="preserve">Returned Value </w:t>
            </w:r>
          </w:p>
        </w:tc>
      </w:tr>
      <w:tr w:rsidR="006E110A" w:rsidRPr="00040E48" w14:paraId="01B70DC6" w14:textId="77777777" w:rsidTr="00E82AA5">
        <w:trPr>
          <w:jc w:val="center"/>
        </w:trPr>
        <w:tc>
          <w:tcPr>
            <w:tcW w:w="0" w:type="auto"/>
            <w:shd w:val="clear" w:color="auto" w:fill="auto"/>
          </w:tcPr>
          <w:p w14:paraId="6BC1248A" w14:textId="77777777" w:rsidR="006E110A" w:rsidRPr="00040E48" w:rsidRDefault="006E110A">
            <w:pPr>
              <w:pStyle w:val="TableEntry"/>
              <w:rPr>
                <w:noProof w:val="0"/>
              </w:rPr>
            </w:pPr>
            <w:r w:rsidRPr="00040E48">
              <w:rPr>
                <w:noProof w:val="0"/>
              </w:rPr>
              <w:t>"#bar"</w:t>
            </w:r>
          </w:p>
        </w:tc>
        <w:tc>
          <w:tcPr>
            <w:tcW w:w="0" w:type="auto"/>
            <w:shd w:val="clear" w:color="auto" w:fill="auto"/>
          </w:tcPr>
          <w:p w14:paraId="6BA3B080" w14:textId="77777777" w:rsidR="006E110A" w:rsidRPr="00040E48" w:rsidRDefault="006E110A">
            <w:pPr>
              <w:pStyle w:val="TableEntry"/>
              <w:rPr>
                <w:noProof w:val="0"/>
              </w:rPr>
            </w:pPr>
            <w:r w:rsidRPr="00040E48">
              <w:rPr>
                <w:noProof w:val="0"/>
              </w:rPr>
              <w:t xml:space="preserve">"Table Cell 1" </w:t>
            </w:r>
          </w:p>
        </w:tc>
      </w:tr>
      <w:tr w:rsidR="006E110A" w:rsidRPr="00040E48" w14:paraId="3201282F" w14:textId="77777777" w:rsidTr="00E82AA5">
        <w:trPr>
          <w:jc w:val="center"/>
        </w:trPr>
        <w:tc>
          <w:tcPr>
            <w:tcW w:w="0" w:type="auto"/>
            <w:shd w:val="clear" w:color="auto" w:fill="auto"/>
          </w:tcPr>
          <w:p w14:paraId="66980E5D" w14:textId="77777777" w:rsidR="006E110A" w:rsidRPr="00040E48" w:rsidRDefault="006E110A">
            <w:pPr>
              <w:pStyle w:val="TableEntry"/>
              <w:rPr>
                <w:noProof w:val="0"/>
              </w:rPr>
            </w:pPr>
            <w:r w:rsidRPr="00040E48">
              <w:rPr>
                <w:noProof w:val="0"/>
              </w:rPr>
              <w:t>"#foo"</w:t>
            </w:r>
          </w:p>
        </w:tc>
        <w:tc>
          <w:tcPr>
            <w:tcW w:w="0" w:type="auto"/>
            <w:shd w:val="clear" w:color="auto" w:fill="auto"/>
          </w:tcPr>
          <w:p w14:paraId="726BF0C8" w14:textId="77777777" w:rsidR="006E110A" w:rsidRPr="00040E48" w:rsidRDefault="006E110A">
            <w:pPr>
              <w:pStyle w:val="TableEntry"/>
              <w:rPr>
                <w:noProof w:val="0"/>
              </w:rPr>
            </w:pPr>
            <w:r w:rsidRPr="00040E48">
              <w:rPr>
                <w:noProof w:val="0"/>
              </w:rPr>
              <w:t xml:space="preserve">"Table Cell 1Table Cell 2" (note the spacing issue between 1 and T) </w:t>
            </w:r>
          </w:p>
        </w:tc>
      </w:tr>
      <w:tr w:rsidR="006E110A" w:rsidRPr="00040E48" w14:paraId="7450EA00" w14:textId="77777777" w:rsidTr="00E82AA5">
        <w:trPr>
          <w:jc w:val="center"/>
        </w:trPr>
        <w:tc>
          <w:tcPr>
            <w:tcW w:w="0" w:type="auto"/>
            <w:shd w:val="clear" w:color="auto" w:fill="auto"/>
          </w:tcPr>
          <w:p w14:paraId="716F72E8" w14:textId="77777777" w:rsidR="006E110A" w:rsidRPr="00040E48" w:rsidRDefault="006E110A">
            <w:pPr>
              <w:pStyle w:val="TableEntry"/>
              <w:rPr>
                <w:noProof w:val="0"/>
              </w:rPr>
            </w:pPr>
            <w:r w:rsidRPr="00040E48">
              <w:rPr>
                <w:noProof w:val="0"/>
              </w:rPr>
              <w:t>"#p-1"</w:t>
            </w:r>
          </w:p>
        </w:tc>
        <w:tc>
          <w:tcPr>
            <w:tcW w:w="0" w:type="auto"/>
            <w:shd w:val="clear" w:color="auto" w:fill="auto"/>
          </w:tcPr>
          <w:p w14:paraId="5B981455" w14:textId="77777777" w:rsidR="006E110A" w:rsidRPr="00040E48" w:rsidRDefault="006E110A">
            <w:pPr>
              <w:pStyle w:val="TableEntry"/>
              <w:rPr>
                <w:noProof w:val="0"/>
              </w:rPr>
            </w:pPr>
            <w:r w:rsidRPr="00040E48">
              <w:rPr>
                <w:noProof w:val="0"/>
              </w:rPr>
              <w:t xml:space="preserve">"A paragraph with content" </w:t>
            </w:r>
          </w:p>
        </w:tc>
      </w:tr>
      <w:tr w:rsidR="006E110A" w:rsidRPr="00040E48" w14:paraId="4D1EEA4D" w14:textId="77777777" w:rsidTr="00E82AA5">
        <w:trPr>
          <w:jc w:val="center"/>
        </w:trPr>
        <w:tc>
          <w:tcPr>
            <w:tcW w:w="0" w:type="auto"/>
            <w:shd w:val="clear" w:color="auto" w:fill="auto"/>
          </w:tcPr>
          <w:p w14:paraId="5F2DFC22" w14:textId="77777777" w:rsidR="006E110A" w:rsidRPr="00040E48" w:rsidRDefault="006E110A">
            <w:pPr>
              <w:pStyle w:val="TableEntry"/>
              <w:rPr>
                <w:noProof w:val="0"/>
              </w:rPr>
            </w:pPr>
            <w:r w:rsidRPr="00040E48">
              <w:rPr>
                <w:noProof w:val="0"/>
              </w:rPr>
              <w:lastRenderedPageBreak/>
              <w:t>"#c-1"</w:t>
            </w:r>
          </w:p>
        </w:tc>
        <w:tc>
          <w:tcPr>
            <w:tcW w:w="0" w:type="auto"/>
            <w:shd w:val="clear" w:color="auto" w:fill="auto"/>
          </w:tcPr>
          <w:p w14:paraId="022E8131" w14:textId="77777777" w:rsidR="006E110A" w:rsidRPr="00040E48" w:rsidRDefault="006E110A">
            <w:pPr>
              <w:pStyle w:val="TableEntry"/>
              <w:rPr>
                <w:noProof w:val="0"/>
              </w:rPr>
            </w:pPr>
            <w:r w:rsidRPr="00040E48">
              <w:rPr>
                <w:noProof w:val="0"/>
              </w:rPr>
              <w:t xml:space="preserve">"with content" </w:t>
            </w:r>
          </w:p>
        </w:tc>
      </w:tr>
    </w:tbl>
    <w:p w14:paraId="360F59FA" w14:textId="77777777" w:rsidR="002621D5" w:rsidRPr="00040E48" w:rsidRDefault="002621D5">
      <w:pPr>
        <w:pStyle w:val="BodyText"/>
        <w:rPr>
          <w:noProof w:val="0"/>
        </w:rPr>
      </w:pPr>
    </w:p>
    <w:p w14:paraId="05FB99AD" w14:textId="77777777" w:rsidR="006E110A" w:rsidRPr="00040E48" w:rsidRDefault="006E110A">
      <w:pPr>
        <w:pStyle w:val="BodyText"/>
        <w:rPr>
          <w:noProof w:val="0"/>
        </w:rPr>
      </w:pPr>
      <w:r w:rsidRPr="00040E48">
        <w:rPr>
          <w:noProof w:val="0"/>
        </w:rPr>
        <w:t xml:space="preserve">If your XSLT processor is schema aware, even more efficient mechanisms exist to locate the element than the above expression. </w:t>
      </w:r>
    </w:p>
    <w:p w14:paraId="20432AC3" w14:textId="77777777" w:rsidR="006E110A" w:rsidRPr="00040E48" w:rsidRDefault="006E110A">
      <w:pPr>
        <w:pStyle w:val="BodyText"/>
        <w:rPr>
          <w:noProof w:val="0"/>
        </w:rPr>
      </w:pPr>
      <w:r w:rsidRPr="00040E48">
        <w:rPr>
          <w:noProof w:val="0"/>
        </w:rPr>
        <w:t xml:space="preserve">Having identified the critical text in the narrative, any elements using the HL7 CD datatype (e.g., &lt;code&gt;) can then contain a &lt;reference&gt; to the &lt;originalText&gt; found in the narrative. That is why, although CDA allows &lt;value&gt; to be of any type in &lt;entry&gt; elements, this profile restricts them to always be of xsi:type='CD'. </w:t>
      </w:r>
    </w:p>
    <w:p w14:paraId="4BCC350F" w14:textId="77777777" w:rsidR="006E110A" w:rsidRPr="00040E48" w:rsidRDefault="006E110A">
      <w:pPr>
        <w:pStyle w:val="BodyText"/>
        <w:rPr>
          <w:noProof w:val="0"/>
        </w:rPr>
      </w:pPr>
      <w:r w:rsidRPr="00040E48">
        <w:rPr>
          <w:noProof w:val="0"/>
        </w:rPr>
        <w:t xml:space="preserve">Now, given an item with an ID stored in a variable named theID all &lt;reference&gt; elements referring to it can be found via the following XPath expression: </w:t>
      </w:r>
    </w:p>
    <w:p w14:paraId="741C5F75" w14:textId="77777777" w:rsidR="006E110A" w:rsidRPr="00040E48" w:rsidRDefault="006E110A">
      <w:pPr>
        <w:pStyle w:val="XMLFragment"/>
        <w:rPr>
          <w:noProof w:val="0"/>
        </w:rPr>
      </w:pPr>
      <w:r w:rsidRPr="00040E48">
        <w:rPr>
          <w:noProof w:val="0"/>
        </w:rPr>
        <w:t>//cda:reference[@URI=concat('#',$theID)]</w:t>
      </w:r>
    </w:p>
    <w:p w14:paraId="7F86F1A1" w14:textId="77777777" w:rsidR="006E110A" w:rsidRPr="00040E48" w:rsidRDefault="006E110A">
      <w:pPr>
        <w:pStyle w:val="Heading5"/>
        <w:rPr>
          <w:noProof w:val="0"/>
        </w:rPr>
      </w:pPr>
      <w:bookmarkStart w:id="1606" w:name="_Toc441142079"/>
      <w:r w:rsidRPr="00040E48">
        <w:rPr>
          <w:noProof w:val="0"/>
        </w:rPr>
        <w:t>Constraints for HL7 Version 3 Messages</w:t>
      </w:r>
      <w:bookmarkEnd w:id="1606"/>
      <w:r w:rsidRPr="00040E48">
        <w:rPr>
          <w:noProof w:val="0"/>
        </w:rPr>
        <w:t xml:space="preserve"> </w:t>
      </w:r>
    </w:p>
    <w:p w14:paraId="76F09D81" w14:textId="77777777" w:rsidR="006E110A" w:rsidRPr="00040E48" w:rsidRDefault="006E110A">
      <w:pPr>
        <w:pStyle w:val="BodyText"/>
        <w:rPr>
          <w:noProof w:val="0"/>
        </w:rPr>
      </w:pPr>
      <w:r w:rsidRPr="00040E48">
        <w:rPr>
          <w:noProof w:val="0"/>
        </w:rPr>
        <w:t xml:space="preserve">Unlike CDA entries, structured statements in HL7 Version 3 Messages do not have a related narrative text section. Therefore full text representations should be included in the &lt;text&gt; element care statement acts. </w:t>
      </w:r>
    </w:p>
    <w:p w14:paraId="07D74CFC" w14:textId="77777777" w:rsidR="006E110A" w:rsidRPr="00040E48" w:rsidRDefault="006E110A">
      <w:pPr>
        <w:pStyle w:val="Heading4"/>
        <w:rPr>
          <w:noProof w:val="0"/>
        </w:rPr>
      </w:pPr>
      <w:bookmarkStart w:id="1607" w:name="_Toc270712298"/>
      <w:bookmarkStart w:id="1608" w:name="_Toc441142080"/>
      <w:bookmarkStart w:id="1609" w:name="T1_3_6_1_4_1_19376_1_5_3_1_4_1"/>
      <w:r w:rsidRPr="00040E48">
        <w:rPr>
          <w:noProof w:val="0"/>
        </w:rPr>
        <w:t>Severity 1.3.6.1.4.1.19376.1.5.3.1.4.1</w:t>
      </w:r>
      <w:bookmarkEnd w:id="1607"/>
      <w:bookmarkEnd w:id="1608"/>
      <w:r w:rsidRPr="00040E48">
        <w:rPr>
          <w:noProof w:val="0"/>
        </w:rPr>
        <w:t xml:space="preserve"> </w:t>
      </w:r>
    </w:p>
    <w:bookmarkEnd w:id="1609"/>
    <w:p w14:paraId="69B12168" w14:textId="77777777" w:rsidR="006E110A" w:rsidRPr="00040E48" w:rsidRDefault="006E110A">
      <w:pPr>
        <w:pStyle w:val="BodyText"/>
        <w:rPr>
          <w:noProof w:val="0"/>
        </w:rPr>
      </w:pPr>
      <w:r w:rsidRPr="00040E48">
        <w:rPr>
          <w:noProof w:val="0"/>
        </w:rPr>
        <w:t xml:space="preserve">Any condition or allergy may be the subject of a severity observation. This structure is included in the target act using the &lt;entryRelationship&gt; element defined in the CDA Schema. </w:t>
      </w:r>
    </w:p>
    <w:p w14:paraId="4B5B8605" w14:textId="77777777" w:rsidR="006E110A" w:rsidRPr="00040E48" w:rsidRDefault="006E110A">
      <w:pPr>
        <w:pStyle w:val="BodyText"/>
        <w:rPr>
          <w:noProof w:val="0"/>
        </w:rPr>
      </w:pPr>
      <w:r w:rsidRPr="00040E48">
        <w:rPr>
          <w:noProof w:val="0"/>
        </w:rPr>
        <w:t xml:space="preserve">The example below shows the recording the condition or allergy severity, and is used as the context for the following sections. </w:t>
      </w:r>
    </w:p>
    <w:p w14:paraId="11315598" w14:textId="77777777" w:rsidR="006E110A" w:rsidRPr="00040E48" w:rsidRDefault="006E110A">
      <w:pPr>
        <w:pStyle w:val="Heading5"/>
        <w:rPr>
          <w:noProof w:val="0"/>
        </w:rPr>
      </w:pPr>
      <w:bookmarkStart w:id="1610" w:name="_Toc441142081"/>
      <w:r w:rsidRPr="00040E48">
        <w:rPr>
          <w:noProof w:val="0"/>
        </w:rPr>
        <w:t>Standards</w:t>
      </w:r>
      <w:bookmarkEnd w:id="1610"/>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364"/>
        <w:gridCol w:w="4123"/>
      </w:tblGrid>
      <w:tr w:rsidR="006E110A" w:rsidRPr="00040E48" w14:paraId="0109279A" w14:textId="77777777" w:rsidTr="009A6903">
        <w:trPr>
          <w:tblCellSpacing w:w="0" w:type="dxa"/>
        </w:trPr>
        <w:tc>
          <w:tcPr>
            <w:tcW w:w="0" w:type="auto"/>
            <w:shd w:val="clear" w:color="auto" w:fill="E6E6E6"/>
            <w:vAlign w:val="center"/>
          </w:tcPr>
          <w:p w14:paraId="2CAD71A6" w14:textId="77777777" w:rsidR="006E110A" w:rsidRPr="00040E48" w:rsidRDefault="006E110A">
            <w:r w:rsidRPr="00040E48">
              <w:t>PatCareStruct</w:t>
            </w:r>
          </w:p>
        </w:tc>
        <w:tc>
          <w:tcPr>
            <w:tcW w:w="0" w:type="auto"/>
            <w:vAlign w:val="center"/>
          </w:tcPr>
          <w:p w14:paraId="14EDC772" w14:textId="77777777" w:rsidR="006E110A" w:rsidRPr="00040E48" w:rsidRDefault="006E110A">
            <w:r w:rsidRPr="00040E48">
              <w:t xml:space="preserve">HL7 Care Provision Domain (DSTU) </w:t>
            </w:r>
          </w:p>
        </w:tc>
      </w:tr>
      <w:tr w:rsidR="006E110A" w:rsidRPr="00040E48" w14:paraId="6B372FD8" w14:textId="77777777" w:rsidTr="009A6903">
        <w:trPr>
          <w:tblCellSpacing w:w="0" w:type="dxa"/>
        </w:trPr>
        <w:tc>
          <w:tcPr>
            <w:tcW w:w="0" w:type="auto"/>
            <w:shd w:val="clear" w:color="auto" w:fill="E6E6E6"/>
            <w:vAlign w:val="center"/>
          </w:tcPr>
          <w:p w14:paraId="5740E17C" w14:textId="77777777" w:rsidR="006E110A" w:rsidRPr="00040E48" w:rsidRDefault="006E110A">
            <w:r w:rsidRPr="00040E48">
              <w:t>CCD</w:t>
            </w:r>
          </w:p>
        </w:tc>
        <w:tc>
          <w:tcPr>
            <w:tcW w:w="0" w:type="auto"/>
            <w:vAlign w:val="center"/>
          </w:tcPr>
          <w:p w14:paraId="6F174822" w14:textId="77777777" w:rsidR="006E110A" w:rsidRPr="00040E48" w:rsidRDefault="006E110A">
            <w:r w:rsidRPr="00040E48">
              <w:t xml:space="preserve">ASTM/HL7 Continuity of Care Document </w:t>
            </w:r>
          </w:p>
        </w:tc>
      </w:tr>
    </w:tbl>
    <w:p w14:paraId="3F335619" w14:textId="77777777" w:rsidR="006E110A" w:rsidRPr="00040E48" w:rsidRDefault="006E110A">
      <w:pPr>
        <w:pStyle w:val="Heading5"/>
        <w:rPr>
          <w:noProof w:val="0"/>
        </w:rPr>
      </w:pPr>
      <w:bookmarkStart w:id="1611" w:name="_Toc441142082"/>
      <w:r w:rsidRPr="00040E48">
        <w:rPr>
          <w:noProof w:val="0"/>
        </w:rPr>
        <w:t>Specification</w:t>
      </w:r>
      <w:bookmarkEnd w:id="1611"/>
      <w:r w:rsidRPr="00040E48">
        <w:rPr>
          <w:noProof w:val="0"/>
        </w:rPr>
        <w:t xml:space="preserve"> </w:t>
      </w:r>
    </w:p>
    <w:p w14:paraId="2F7AD4D3" w14:textId="77777777" w:rsidR="006E110A" w:rsidRPr="00040E48" w:rsidRDefault="006E110A">
      <w:r w:rsidRPr="00040E48">
        <w:br/>
      </w:r>
    </w:p>
    <w:p w14:paraId="16437108" w14:textId="77777777" w:rsidR="006E110A" w:rsidRPr="00040E48" w:rsidRDefault="006E110A">
      <w:pPr>
        <w:pStyle w:val="XMLFragment"/>
        <w:rPr>
          <w:noProof w:val="0"/>
        </w:rPr>
      </w:pPr>
      <w:r w:rsidRPr="00040E48">
        <w:rPr>
          <w:noProof w:val="0"/>
        </w:rPr>
        <w:lastRenderedPageBreak/>
        <w:t xml:space="preserve">  &lt;observation classCode='COND' moodCode='EVN'&gt;</w:t>
      </w:r>
      <w:r w:rsidRPr="00040E48">
        <w:rPr>
          <w:noProof w:val="0"/>
        </w:rPr>
        <w:br/>
      </w:r>
      <w:r w:rsidRPr="00040E48">
        <w:rPr>
          <w:noProof w:val="0"/>
        </w:rPr>
        <w:br/>
      </w:r>
    </w:p>
    <w:p w14:paraId="3453F33C" w14:textId="77777777" w:rsidR="006E110A" w:rsidRPr="00040E48" w:rsidRDefault="006E110A">
      <w:pPr>
        <w:pStyle w:val="XMLFragment"/>
        <w:rPr>
          <w:noProof w:val="0"/>
        </w:rPr>
      </w:pPr>
      <w:r w:rsidRPr="00040E48">
        <w:rPr>
          <w:noProof w:val="0"/>
        </w:rPr>
        <w:t xml:space="preserve">    &lt;entryRelationship typeCode='SUBJ' inversionInd='true'&gt;</w:t>
      </w:r>
    </w:p>
    <w:p w14:paraId="13A70889" w14:textId="77777777" w:rsidR="006E110A" w:rsidRPr="00040E48" w:rsidRDefault="006E110A">
      <w:pPr>
        <w:pStyle w:val="XMLFragment"/>
        <w:rPr>
          <w:noProof w:val="0"/>
        </w:rPr>
      </w:pPr>
      <w:r w:rsidRPr="00040E48">
        <w:rPr>
          <w:noProof w:val="0"/>
        </w:rPr>
        <w:t xml:space="preserve">      &lt;observation classCode='OBS' moodCode='EVN'&gt;</w:t>
      </w:r>
    </w:p>
    <w:p w14:paraId="09FF2B0B" w14:textId="77777777" w:rsidR="006E110A" w:rsidRPr="00F331FC" w:rsidRDefault="006E110A">
      <w:pPr>
        <w:pStyle w:val="XMLFragment"/>
        <w:rPr>
          <w:noProof w:val="0"/>
          <w:lang w:val="nl-NL"/>
          <w:rPrChange w:id="1612" w:author="Michael Clifton" w:date="2018-10-11T10:12:00Z">
            <w:rPr>
              <w:noProof w:val="0"/>
            </w:rPr>
          </w:rPrChange>
        </w:rPr>
      </w:pPr>
      <w:r w:rsidRPr="00040E48">
        <w:rPr>
          <w:noProof w:val="0"/>
        </w:rPr>
        <w:t xml:space="preserve">        </w:t>
      </w:r>
      <w:r w:rsidRPr="00F331FC">
        <w:rPr>
          <w:noProof w:val="0"/>
          <w:lang w:val="nl-NL"/>
          <w:rPrChange w:id="1613" w:author="Michael Clifton" w:date="2018-10-11T10:12:00Z">
            <w:rPr>
              <w:noProof w:val="0"/>
            </w:rPr>
          </w:rPrChange>
        </w:rPr>
        <w:t>&lt;templateId root='2.16.840.1.113883.10.20.1.55'/&gt;</w:t>
      </w:r>
    </w:p>
    <w:p w14:paraId="1D22EC1C" w14:textId="77777777" w:rsidR="006E110A" w:rsidRPr="00F331FC" w:rsidRDefault="006E110A">
      <w:pPr>
        <w:pStyle w:val="XMLFragment"/>
        <w:rPr>
          <w:noProof w:val="0"/>
          <w:lang w:val="nl-NL"/>
          <w:rPrChange w:id="1614" w:author="Michael Clifton" w:date="2018-10-11T10:12:00Z">
            <w:rPr>
              <w:noProof w:val="0"/>
            </w:rPr>
          </w:rPrChange>
        </w:rPr>
      </w:pPr>
      <w:r w:rsidRPr="00F331FC">
        <w:rPr>
          <w:noProof w:val="0"/>
          <w:lang w:val="nl-NL"/>
          <w:rPrChange w:id="1615" w:author="Michael Clifton" w:date="2018-10-11T10:12:00Z">
            <w:rPr>
              <w:noProof w:val="0"/>
            </w:rPr>
          </w:rPrChange>
        </w:rPr>
        <w:t xml:space="preserve">        &lt;templateId root='1.3.6.1.4.1.19376.1.5.3.1.4.1'/&gt;</w:t>
      </w:r>
    </w:p>
    <w:p w14:paraId="5FC8C0F7" w14:textId="77777777" w:rsidR="006E110A" w:rsidRPr="00040E48" w:rsidRDefault="006E110A">
      <w:pPr>
        <w:pStyle w:val="XMLFragment"/>
        <w:rPr>
          <w:noProof w:val="0"/>
        </w:rPr>
      </w:pPr>
      <w:r w:rsidRPr="00F331FC">
        <w:rPr>
          <w:noProof w:val="0"/>
          <w:lang w:val="nl-NL"/>
          <w:rPrChange w:id="1616" w:author="Michael Clifton" w:date="2018-10-11T10:12:00Z">
            <w:rPr>
              <w:noProof w:val="0"/>
            </w:rPr>
          </w:rPrChange>
        </w:rPr>
        <w:t xml:space="preserve">        </w:t>
      </w:r>
      <w:r w:rsidRPr="00040E48">
        <w:rPr>
          <w:noProof w:val="0"/>
        </w:rPr>
        <w:t xml:space="preserve">&lt;code code='SEV' displayName='Severity' </w:t>
      </w:r>
    </w:p>
    <w:p w14:paraId="339FB8EB" w14:textId="77777777" w:rsidR="006E110A" w:rsidRPr="00040E48" w:rsidRDefault="006E110A">
      <w:pPr>
        <w:pStyle w:val="XMLFragment"/>
        <w:rPr>
          <w:noProof w:val="0"/>
        </w:rPr>
      </w:pPr>
      <w:r w:rsidRPr="00040E48">
        <w:rPr>
          <w:noProof w:val="0"/>
        </w:rPr>
        <w:t xml:space="preserve">          codeSystem='2.16.840.1.113883.5.4' codeSystemName='ActCode' /&gt;</w:t>
      </w:r>
    </w:p>
    <w:p w14:paraId="1185EC83" w14:textId="77777777" w:rsidR="006E110A" w:rsidRPr="00040E48" w:rsidRDefault="006E110A">
      <w:pPr>
        <w:pStyle w:val="XMLFragment"/>
        <w:rPr>
          <w:noProof w:val="0"/>
        </w:rPr>
      </w:pPr>
      <w:r w:rsidRPr="00040E48">
        <w:rPr>
          <w:noProof w:val="0"/>
        </w:rPr>
        <w:t xml:space="preserve">        &lt;text&gt;&lt;reference value='#severity-2'/&gt;&lt;/text&gt;</w:t>
      </w:r>
    </w:p>
    <w:p w14:paraId="59CF0899" w14:textId="77777777" w:rsidR="006E110A" w:rsidRPr="00040E48" w:rsidRDefault="006E110A">
      <w:pPr>
        <w:pStyle w:val="XMLFragment"/>
        <w:rPr>
          <w:noProof w:val="0"/>
        </w:rPr>
      </w:pPr>
      <w:r w:rsidRPr="00040E48">
        <w:rPr>
          <w:noProof w:val="0"/>
        </w:rPr>
        <w:t xml:space="preserve">        &lt;statusCode code='completed'/&gt;</w:t>
      </w:r>
    </w:p>
    <w:p w14:paraId="7689B975" w14:textId="77777777" w:rsidR="006E110A" w:rsidRPr="00040E48" w:rsidRDefault="006E110A">
      <w:pPr>
        <w:pStyle w:val="XMLFragment"/>
        <w:rPr>
          <w:noProof w:val="0"/>
        </w:rPr>
      </w:pPr>
      <w:r w:rsidRPr="00040E48">
        <w:rPr>
          <w:noProof w:val="0"/>
        </w:rPr>
        <w:t xml:space="preserve">        &lt;value xsi:type='CD' code='H|M|L' </w:t>
      </w:r>
    </w:p>
    <w:p w14:paraId="1C9CC294" w14:textId="77777777" w:rsidR="006E110A" w:rsidRPr="00040E48" w:rsidRDefault="006E110A">
      <w:pPr>
        <w:pStyle w:val="XMLFragment"/>
        <w:rPr>
          <w:noProof w:val="0"/>
        </w:rPr>
      </w:pPr>
      <w:r w:rsidRPr="00040E48">
        <w:rPr>
          <w:noProof w:val="0"/>
        </w:rPr>
        <w:t xml:space="preserve">          codeSystem='2.16.840.1.113883.5.1063' </w:t>
      </w:r>
    </w:p>
    <w:p w14:paraId="44E17205" w14:textId="77777777" w:rsidR="006E110A" w:rsidRPr="00040E48" w:rsidRDefault="006E110A">
      <w:pPr>
        <w:pStyle w:val="XMLFragment"/>
        <w:rPr>
          <w:noProof w:val="0"/>
        </w:rPr>
      </w:pPr>
      <w:r w:rsidRPr="00040E48">
        <w:rPr>
          <w:noProof w:val="0"/>
        </w:rPr>
        <w:t xml:space="preserve">          codeSystemName='ObservationValue' /&gt;</w:t>
      </w:r>
    </w:p>
    <w:p w14:paraId="17E003E2" w14:textId="77777777" w:rsidR="006E110A" w:rsidRPr="00040E48" w:rsidRDefault="006E110A">
      <w:pPr>
        <w:pStyle w:val="XMLFragment"/>
        <w:rPr>
          <w:noProof w:val="0"/>
        </w:rPr>
      </w:pPr>
      <w:r w:rsidRPr="00040E48">
        <w:rPr>
          <w:noProof w:val="0"/>
        </w:rPr>
        <w:t xml:space="preserve">      &lt;/observation&gt;</w:t>
      </w:r>
    </w:p>
    <w:p w14:paraId="0801B552" w14:textId="77777777" w:rsidR="006E110A" w:rsidRPr="00040E48" w:rsidRDefault="006E110A">
      <w:pPr>
        <w:pStyle w:val="XMLFragment"/>
        <w:rPr>
          <w:noProof w:val="0"/>
        </w:rPr>
      </w:pPr>
      <w:r w:rsidRPr="00040E48">
        <w:rPr>
          <w:noProof w:val="0"/>
        </w:rPr>
        <w:t xml:space="preserve">    &lt;/entryRelationship&gt;</w:t>
      </w:r>
      <w:r w:rsidRPr="00040E48">
        <w:rPr>
          <w:noProof w:val="0"/>
        </w:rPr>
        <w:br/>
      </w:r>
      <w:r w:rsidRPr="00040E48">
        <w:rPr>
          <w:noProof w:val="0"/>
        </w:rPr>
        <w:br/>
      </w:r>
    </w:p>
    <w:p w14:paraId="4495B174" w14:textId="77777777" w:rsidR="006E110A" w:rsidRPr="00040E48" w:rsidRDefault="006E110A">
      <w:pPr>
        <w:pStyle w:val="XMLFragment"/>
        <w:rPr>
          <w:noProof w:val="0"/>
        </w:rPr>
      </w:pPr>
      <w:r w:rsidRPr="00040E48">
        <w:rPr>
          <w:noProof w:val="0"/>
        </w:rPr>
        <w:t xml:space="preserve">  &lt;/observation&gt;</w:t>
      </w:r>
    </w:p>
    <w:p w14:paraId="3DC57E7D" w14:textId="77777777" w:rsidR="006E110A" w:rsidRPr="00040E48" w:rsidRDefault="006E110A">
      <w:pPr>
        <w:pStyle w:val="BodyText"/>
        <w:rPr>
          <w:noProof w:val="0"/>
        </w:rPr>
      </w:pPr>
    </w:p>
    <w:p w14:paraId="5C9268F6" w14:textId="77777777" w:rsidR="006E110A" w:rsidRPr="00040E48" w:rsidRDefault="006E110A">
      <w:pPr>
        <w:pStyle w:val="BodyText"/>
        <w:rPr>
          <w:noProof w:val="0"/>
        </w:rPr>
      </w:pPr>
      <w:r w:rsidRPr="00040E48">
        <w:rPr>
          <w:noProof w:val="0"/>
        </w:rPr>
        <w:t xml:space="preserve">This specification models a severity observation as a separate observation from the condition. While this model is different from work presently underway by various organizations (i.e., SNOMED, HL7, TermInfo), it is not wholly incompatible with that work. In that work, qualifiers may be used to identify severity in the coded condition observation, and a separate severity observation is no longer necessary. The use of qualifiers is not precluded by this specification. However, to support semantic interoperability between EMR systems using different vocabularies, this specification does require that severity information also be provided in a separate observation. This ensures that all EMR systems have equal access to the information, regardless of the vocabularies they support. </w:t>
      </w:r>
    </w:p>
    <w:p w14:paraId="77D18041" w14:textId="77777777" w:rsidR="006E110A" w:rsidRPr="00040E48" w:rsidRDefault="006E110A">
      <w:pPr>
        <w:pStyle w:val="Heading6"/>
        <w:rPr>
          <w:noProof w:val="0"/>
        </w:rPr>
      </w:pPr>
      <w:r w:rsidRPr="00040E48">
        <w:rPr>
          <w:noProof w:val="0"/>
        </w:rPr>
        <w:t>&lt;entryRelationship typeCode='SUBJ' inversionInd='true'&gt;</w:t>
      </w:r>
    </w:p>
    <w:p w14:paraId="3B32241E" w14:textId="77777777" w:rsidR="006E110A" w:rsidRPr="00040E48" w:rsidRDefault="006E110A">
      <w:pPr>
        <w:pStyle w:val="BodyText"/>
        <w:rPr>
          <w:noProof w:val="0"/>
        </w:rPr>
      </w:pPr>
      <w:r w:rsidRPr="00040E48">
        <w:rPr>
          <w:noProof w:val="0"/>
        </w:rPr>
        <w:t xml:space="preserve">The related statement is made about the severity of the condition (or allergy). For CDA, this observation is recorded inside an &lt;entryRelationship&gt; element occurring in the condition, allergy or medication entry. The containing &lt;entry&gt; is the subject (typeCode='SUBJ') of this new observation, which is the inverse of the normal containment structure, thus inversionInd='true'. For HL7 Version 3 Messages this relationship is represented with a &lt;sourceOf&gt; element, however the semantics, typeCode, and inversionInd is unchanged. </w:t>
      </w:r>
    </w:p>
    <w:p w14:paraId="0DA058F6" w14:textId="77777777" w:rsidR="006E110A" w:rsidRPr="00040E48" w:rsidRDefault="006E110A">
      <w:pPr>
        <w:pStyle w:val="Heading6"/>
        <w:rPr>
          <w:noProof w:val="0"/>
        </w:rPr>
      </w:pPr>
      <w:r w:rsidRPr="00040E48">
        <w:rPr>
          <w:noProof w:val="0"/>
        </w:rPr>
        <w:t>&lt;observation moodCode='EVN' classCode='OBS'&gt;</w:t>
      </w:r>
    </w:p>
    <w:p w14:paraId="5B818279" w14:textId="77777777" w:rsidR="006E110A" w:rsidRPr="00040E48" w:rsidRDefault="006E110A">
      <w:pPr>
        <w:pStyle w:val="BodyText"/>
        <w:rPr>
          <w:noProof w:val="0"/>
        </w:rPr>
      </w:pPr>
      <w:r w:rsidRPr="00040E48">
        <w:rPr>
          <w:noProof w:val="0"/>
        </w:rPr>
        <w:t xml:space="preserve">The related statement is another event (moodCode='EVN') observing (&lt;observation classCode='OBS'&gt;) the severity of the (surrounding) related entry (e.g., a condition or allergy). </w:t>
      </w:r>
    </w:p>
    <w:p w14:paraId="12774323" w14:textId="77777777" w:rsidR="006E110A" w:rsidRPr="00F331FC" w:rsidRDefault="006E110A">
      <w:pPr>
        <w:pStyle w:val="Heading6"/>
        <w:rPr>
          <w:noProof w:val="0"/>
          <w:lang w:val="nl-NL"/>
          <w:rPrChange w:id="1617" w:author="Michael Clifton" w:date="2018-10-11T10:12:00Z">
            <w:rPr>
              <w:noProof w:val="0"/>
            </w:rPr>
          </w:rPrChange>
        </w:rPr>
      </w:pPr>
      <w:r w:rsidRPr="00F331FC">
        <w:rPr>
          <w:noProof w:val="0"/>
          <w:lang w:val="nl-NL"/>
          <w:rPrChange w:id="1618" w:author="Michael Clifton" w:date="2018-10-11T10:12:00Z">
            <w:rPr>
              <w:noProof w:val="0"/>
            </w:rPr>
          </w:rPrChange>
        </w:rPr>
        <w:t>&lt;templateId root='2.16.840.1.113883.10.20.1.55'/&gt;</w:t>
      </w:r>
      <w:r w:rsidRPr="00F331FC">
        <w:rPr>
          <w:noProof w:val="0"/>
          <w:lang w:val="nl-NL"/>
          <w:rPrChange w:id="1619" w:author="Michael Clifton" w:date="2018-10-11T10:12:00Z">
            <w:rPr>
              <w:noProof w:val="0"/>
            </w:rPr>
          </w:rPrChange>
        </w:rPr>
        <w:br/>
        <w:t>&lt;templateId root='1.3.6.1.4.1.19376.1.5.3.1.4.1'/&gt;</w:t>
      </w:r>
    </w:p>
    <w:p w14:paraId="04574DC4" w14:textId="77777777" w:rsidR="006E110A" w:rsidRPr="00040E48" w:rsidRDefault="006E110A">
      <w:pPr>
        <w:pStyle w:val="BodyText"/>
        <w:rPr>
          <w:noProof w:val="0"/>
        </w:rPr>
      </w:pPr>
      <w:r w:rsidRPr="00040E48">
        <w:rPr>
          <w:noProof w:val="0"/>
        </w:rPr>
        <w:t xml:space="preserve">The &lt;templateId&gt; elements identifies this &lt;observation&gt; as a severity observation, allowing for validation of the content. As a side effect, readers of the CDA can quickly locate and identify severity observations. The templateId elements shown above must be present. </w:t>
      </w:r>
    </w:p>
    <w:p w14:paraId="244F0696" w14:textId="77777777" w:rsidR="006E110A" w:rsidRPr="00040E48" w:rsidRDefault="006E110A">
      <w:pPr>
        <w:pStyle w:val="Heading6"/>
        <w:rPr>
          <w:noProof w:val="0"/>
        </w:rPr>
      </w:pPr>
      <w:r w:rsidRPr="00040E48">
        <w:rPr>
          <w:noProof w:val="0"/>
        </w:rPr>
        <w:lastRenderedPageBreak/>
        <w:t>&lt;code code='SEV' codeSystem='2.16.840.1.113883.5.4' displayName='Severity' codeSystemName='ActCode' /&gt;</w:t>
      </w:r>
    </w:p>
    <w:p w14:paraId="06BC6CAE" w14:textId="77777777" w:rsidR="006E110A" w:rsidRPr="00040E48" w:rsidRDefault="006E110A">
      <w:pPr>
        <w:pStyle w:val="BodyText"/>
        <w:rPr>
          <w:noProof w:val="0"/>
        </w:rPr>
      </w:pPr>
      <w:r w:rsidRPr="00040E48">
        <w:rPr>
          <w:noProof w:val="0"/>
        </w:rPr>
        <w:t xml:space="preserve">This observation is of severity, as indicated by the &lt;code&gt; element listed above. This element is required. The code and codeSystem attributes shall be recorded exactly as shown above. </w:t>
      </w:r>
    </w:p>
    <w:p w14:paraId="05A20DEE" w14:textId="77777777" w:rsidR="006E110A" w:rsidRPr="00040E48" w:rsidRDefault="006E110A">
      <w:pPr>
        <w:pStyle w:val="Heading6"/>
        <w:rPr>
          <w:noProof w:val="0"/>
        </w:rPr>
      </w:pPr>
      <w:r w:rsidRPr="00040E48">
        <w:rPr>
          <w:noProof w:val="0"/>
        </w:rPr>
        <w:t>&lt;text&gt;&lt;reference value='#severity-2'/&gt;&lt;/text&gt;</w:t>
      </w:r>
    </w:p>
    <w:p w14:paraId="34FD1836" w14:textId="77777777" w:rsidR="006E110A" w:rsidRPr="00040E48" w:rsidRDefault="006E110A">
      <w:pPr>
        <w:pStyle w:val="BodyText"/>
        <w:rPr>
          <w:noProof w:val="0"/>
        </w:rPr>
      </w:pPr>
      <w:r w:rsidRPr="00040E48">
        <w:rPr>
          <w:noProof w:val="0"/>
        </w:rPr>
        <w:t xml:space="preserve">The &lt;observation&gt; element shall contain a &lt;text&gt; element. For CDA, the &lt;text&gt; elements shall contain a &lt;reference&gt; element pointing to the narrative where the severity is recorded, rather than duplicate text to avoid ambiguity. For HL7 Version 3 Messages, the &lt;text&gt; element should contain the full narrative text. </w:t>
      </w:r>
    </w:p>
    <w:p w14:paraId="6C96A4A9" w14:textId="77777777" w:rsidR="006E110A" w:rsidRPr="00040E48" w:rsidRDefault="006E110A">
      <w:pPr>
        <w:pStyle w:val="Heading6"/>
        <w:rPr>
          <w:noProof w:val="0"/>
        </w:rPr>
      </w:pPr>
      <w:r w:rsidRPr="00040E48">
        <w:rPr>
          <w:noProof w:val="0"/>
        </w:rPr>
        <w:t>&lt;statusCode code='completed'/&gt;</w:t>
      </w:r>
    </w:p>
    <w:p w14:paraId="6A37C773" w14:textId="77777777" w:rsidR="006E110A" w:rsidRPr="00040E48" w:rsidRDefault="006E110A">
      <w:pPr>
        <w:pStyle w:val="BodyText"/>
        <w:rPr>
          <w:noProof w:val="0"/>
        </w:rPr>
      </w:pPr>
      <w:r w:rsidRPr="00040E48">
        <w:rPr>
          <w:noProof w:val="0"/>
        </w:rPr>
        <w:t xml:space="preserve">The code attribute of &lt;statusCode&gt; for all severity observations shall be completed. While the &lt;statusCode&gt; element is required in all acts to record the status of the act, the only sensible value of this element in this context is completed. </w:t>
      </w:r>
    </w:p>
    <w:p w14:paraId="78EB81E2" w14:textId="77777777" w:rsidR="006E110A" w:rsidRPr="00040E48" w:rsidRDefault="006E110A">
      <w:pPr>
        <w:pStyle w:val="Heading6"/>
        <w:rPr>
          <w:noProof w:val="0"/>
        </w:rPr>
      </w:pPr>
      <w:r w:rsidRPr="00040E48">
        <w:rPr>
          <w:noProof w:val="0"/>
        </w:rPr>
        <w:t>&lt;value xsi:type='CD' code='H|M|L' codeSystem='2.16.840.1.113883.5.1063' codeSystemName='SeverityObservation'&gt;</w:t>
      </w:r>
    </w:p>
    <w:p w14:paraId="7DE2A5A5" w14:textId="77777777" w:rsidR="006E110A" w:rsidRPr="00040E48" w:rsidRDefault="006E110A">
      <w:pPr>
        <w:pStyle w:val="BodyText"/>
        <w:rPr>
          <w:noProof w:val="0"/>
        </w:rPr>
      </w:pPr>
      <w:r w:rsidRPr="00040E48">
        <w:rPr>
          <w:noProof w:val="0"/>
        </w:rPr>
        <w:t xml:space="preserve">The &lt;value&gt; element contains the level of severity. It is always represented using the CD datatype (xsi:type='CD'), even though the value may be a coded or uncoded string. If coded, it should use the HL7 SeverityObservation vocabulary (codeSystem='2.16.840.1.113883.5.1063') containing three values (H, M, and L), representing high, moderate and low severity depending upon whether the severity is life threatening, presents noticeable adverse consequences, or is unlikely substantially </w:t>
      </w:r>
      <w:r w:rsidR="005C4B4B" w:rsidRPr="00040E48">
        <w:rPr>
          <w:noProof w:val="0"/>
        </w:rPr>
        <w:t>affect</w:t>
      </w:r>
      <w:r w:rsidRPr="00040E48">
        <w:rPr>
          <w:noProof w:val="0"/>
        </w:rPr>
        <w:t xml:space="preserve"> the situation of the subject. </w:t>
      </w:r>
    </w:p>
    <w:p w14:paraId="7AF9B688" w14:textId="77777777" w:rsidR="006E110A" w:rsidRPr="00040E48" w:rsidRDefault="006E110A">
      <w:pPr>
        <w:pStyle w:val="Heading4"/>
        <w:rPr>
          <w:noProof w:val="0"/>
        </w:rPr>
      </w:pPr>
      <w:bookmarkStart w:id="1620" w:name="_Toc270712299"/>
      <w:bookmarkStart w:id="1621" w:name="_Toc441142083"/>
      <w:bookmarkStart w:id="1622" w:name="T1_3_6_1_4_1_19376_1_5_3_1_4_1_1"/>
      <w:r w:rsidRPr="00040E48">
        <w:rPr>
          <w:noProof w:val="0"/>
        </w:rPr>
        <w:t>Problem Status Observation 1.3.6.1.4.1.19376.1.5.3.1.4.1.1</w:t>
      </w:r>
      <w:bookmarkEnd w:id="1620"/>
      <w:bookmarkEnd w:id="1621"/>
      <w:r w:rsidRPr="00040E48">
        <w:rPr>
          <w:noProof w:val="0"/>
        </w:rPr>
        <w:t xml:space="preserve"> </w:t>
      </w:r>
    </w:p>
    <w:bookmarkEnd w:id="1622"/>
    <w:p w14:paraId="58DC6888" w14:textId="77777777" w:rsidR="006E110A" w:rsidRPr="00040E48" w:rsidRDefault="006E110A">
      <w:pPr>
        <w:pStyle w:val="BodyText"/>
        <w:rPr>
          <w:noProof w:val="0"/>
        </w:rPr>
      </w:pPr>
      <w:r w:rsidRPr="00040E48">
        <w:rPr>
          <w:noProof w:val="0"/>
        </w:rPr>
        <w:t xml:space="preserve">Any problem or allergy observation may reference a problem status observation. This structure is included in the target observation using the &lt;entryRelationship&gt; element defined in the CDA Schema. The clinical status observation records information about the current status of the problem or allergy, for example, whether it is active, in remission, resolved, et cetera. The example below shows the recording of clinical status of a condition or allergy, and is used as the context for the following sections. </w:t>
      </w:r>
    </w:p>
    <w:p w14:paraId="1AA2FD41" w14:textId="77777777" w:rsidR="006E110A" w:rsidRPr="00040E48" w:rsidRDefault="006E110A">
      <w:pPr>
        <w:pStyle w:val="Heading5"/>
        <w:rPr>
          <w:noProof w:val="0"/>
        </w:rPr>
      </w:pPr>
      <w:bookmarkStart w:id="1623" w:name="_Toc441142084"/>
      <w:r w:rsidRPr="00040E48">
        <w:rPr>
          <w:noProof w:val="0"/>
        </w:rPr>
        <w:t>Standards</w:t>
      </w:r>
      <w:bookmarkEnd w:id="1623"/>
      <w:r w:rsidRPr="00040E48">
        <w:rPr>
          <w:noProof w:val="0"/>
        </w:rPr>
        <w:t xml:space="preserve"> </w:t>
      </w:r>
    </w:p>
    <w:tbl>
      <w:tblPr>
        <w:tblW w:w="0" w:type="auto"/>
        <w:tblCellSpacing w:w="0" w:type="dxa"/>
        <w:shd w:val="clear" w:color="auto" w:fill="E6E6E6"/>
        <w:tblCellMar>
          <w:top w:w="15" w:type="dxa"/>
          <w:left w:w="15" w:type="dxa"/>
          <w:bottom w:w="15" w:type="dxa"/>
          <w:right w:w="15" w:type="dxa"/>
        </w:tblCellMar>
        <w:tblLook w:val="0000" w:firstRow="0" w:lastRow="0" w:firstColumn="0" w:lastColumn="0" w:noHBand="0" w:noVBand="0"/>
      </w:tblPr>
      <w:tblGrid>
        <w:gridCol w:w="524"/>
        <w:gridCol w:w="4123"/>
      </w:tblGrid>
      <w:tr w:rsidR="006E110A" w:rsidRPr="00040E48" w14:paraId="4EF973AF" w14:textId="77777777" w:rsidTr="00AA3742">
        <w:trPr>
          <w:tblCellSpacing w:w="0" w:type="dxa"/>
        </w:trPr>
        <w:tc>
          <w:tcPr>
            <w:tcW w:w="0" w:type="auto"/>
            <w:shd w:val="clear" w:color="auto" w:fill="D9D9D9"/>
            <w:vAlign w:val="center"/>
          </w:tcPr>
          <w:p w14:paraId="79DA63E7" w14:textId="77777777" w:rsidR="006E110A" w:rsidRPr="00040E48" w:rsidRDefault="006E110A">
            <w:r w:rsidRPr="00040E48">
              <w:t>CCD</w:t>
            </w:r>
          </w:p>
        </w:tc>
        <w:tc>
          <w:tcPr>
            <w:tcW w:w="0" w:type="auto"/>
            <w:shd w:val="clear" w:color="auto" w:fill="FFFFFF"/>
            <w:vAlign w:val="center"/>
          </w:tcPr>
          <w:p w14:paraId="4A378516" w14:textId="77777777" w:rsidR="006E110A" w:rsidRPr="00040E48" w:rsidRDefault="006E110A">
            <w:r w:rsidRPr="00040E48">
              <w:t xml:space="preserve">ASTM/HL7 Continuity of Care Document </w:t>
            </w:r>
          </w:p>
        </w:tc>
      </w:tr>
    </w:tbl>
    <w:p w14:paraId="52D7E07B" w14:textId="77777777" w:rsidR="006E110A" w:rsidRPr="00040E48" w:rsidRDefault="006E110A">
      <w:pPr>
        <w:pStyle w:val="Heading5"/>
        <w:rPr>
          <w:noProof w:val="0"/>
        </w:rPr>
      </w:pPr>
      <w:bookmarkStart w:id="1624" w:name="_Toc441142085"/>
      <w:r w:rsidRPr="00040E48">
        <w:rPr>
          <w:noProof w:val="0"/>
        </w:rPr>
        <w:lastRenderedPageBreak/>
        <w:t>Specification</w:t>
      </w:r>
      <w:bookmarkEnd w:id="1624"/>
      <w:r w:rsidRPr="00040E48">
        <w:rPr>
          <w:noProof w:val="0"/>
        </w:rPr>
        <w:t xml:space="preserve"> </w:t>
      </w:r>
    </w:p>
    <w:p w14:paraId="3ECBBBB4" w14:textId="77777777" w:rsidR="006E110A" w:rsidRPr="00040E48" w:rsidRDefault="006E110A">
      <w:pPr>
        <w:pStyle w:val="XMLFragment"/>
        <w:rPr>
          <w:noProof w:val="0"/>
        </w:rPr>
      </w:pPr>
      <w:r w:rsidRPr="00040E48">
        <w:rPr>
          <w:noProof w:val="0"/>
        </w:rPr>
        <w:t xml:space="preserve"> &lt;entry&gt;</w:t>
      </w:r>
    </w:p>
    <w:p w14:paraId="28ECCD3F" w14:textId="77777777" w:rsidR="006E110A" w:rsidRPr="00040E48" w:rsidRDefault="006E110A">
      <w:pPr>
        <w:pStyle w:val="XMLFragment"/>
        <w:rPr>
          <w:b/>
          <w:bCs/>
          <w:noProof w:val="0"/>
        </w:rPr>
      </w:pPr>
      <w:r w:rsidRPr="00040E48">
        <w:rPr>
          <w:noProof w:val="0"/>
        </w:rPr>
        <w:t xml:space="preserve">   &lt;observation classCode='OBS' moodCode='EVN'&gt;</w:t>
      </w:r>
      <w:r w:rsidRPr="00040E48">
        <w:rPr>
          <w:noProof w:val="0"/>
        </w:rPr>
        <w:br/>
      </w:r>
    </w:p>
    <w:p w14:paraId="1F8AB019" w14:textId="77777777" w:rsidR="006E110A" w:rsidRPr="00040E48" w:rsidRDefault="006E110A">
      <w:pPr>
        <w:pStyle w:val="XMLFragment"/>
        <w:rPr>
          <w:b/>
          <w:bCs/>
          <w:noProof w:val="0"/>
        </w:rPr>
      </w:pPr>
      <w:r w:rsidRPr="00040E48">
        <w:rPr>
          <w:b/>
          <w:bCs/>
          <w:noProof w:val="0"/>
        </w:rPr>
        <w:t xml:space="preserve">     &lt;entryRelationship typeCode='REFR' inversionInd='false'&gt;</w:t>
      </w:r>
    </w:p>
    <w:p w14:paraId="26926A21" w14:textId="77777777" w:rsidR="006E110A" w:rsidRPr="00040E48" w:rsidRDefault="006E110A">
      <w:pPr>
        <w:pStyle w:val="XMLFragment"/>
        <w:rPr>
          <w:b/>
          <w:bCs/>
          <w:noProof w:val="0"/>
        </w:rPr>
      </w:pPr>
      <w:r w:rsidRPr="00040E48">
        <w:rPr>
          <w:b/>
          <w:bCs/>
          <w:noProof w:val="0"/>
        </w:rPr>
        <w:t xml:space="preserve">       &lt;observation classCode='OBS' moodCode='EVN'&gt;</w:t>
      </w:r>
    </w:p>
    <w:p w14:paraId="59FE2C8F" w14:textId="77777777" w:rsidR="006E110A" w:rsidRPr="00F331FC" w:rsidRDefault="006E110A">
      <w:pPr>
        <w:pStyle w:val="XMLFragment"/>
        <w:rPr>
          <w:b/>
          <w:bCs/>
          <w:noProof w:val="0"/>
          <w:lang w:val="nl-NL"/>
          <w:rPrChange w:id="1625" w:author="Michael Clifton" w:date="2018-10-11T10:12:00Z">
            <w:rPr>
              <w:b/>
              <w:bCs/>
              <w:noProof w:val="0"/>
            </w:rPr>
          </w:rPrChange>
        </w:rPr>
      </w:pPr>
      <w:r w:rsidRPr="00040E48">
        <w:rPr>
          <w:b/>
          <w:bCs/>
          <w:noProof w:val="0"/>
        </w:rPr>
        <w:t xml:space="preserve">         </w:t>
      </w:r>
      <w:r w:rsidRPr="00F331FC">
        <w:rPr>
          <w:b/>
          <w:bCs/>
          <w:noProof w:val="0"/>
          <w:lang w:val="nl-NL"/>
          <w:rPrChange w:id="1626" w:author="Michael Clifton" w:date="2018-10-11T10:12:00Z">
            <w:rPr>
              <w:b/>
              <w:bCs/>
              <w:noProof w:val="0"/>
            </w:rPr>
          </w:rPrChange>
        </w:rPr>
        <w:t>&lt;templateId root='2.16.840.1.113883.10.20.1.57'/&gt;</w:t>
      </w:r>
    </w:p>
    <w:p w14:paraId="0700491D" w14:textId="77777777" w:rsidR="006E110A" w:rsidRPr="00F331FC" w:rsidRDefault="006E110A">
      <w:pPr>
        <w:pStyle w:val="XMLFragment"/>
        <w:rPr>
          <w:b/>
          <w:bCs/>
          <w:noProof w:val="0"/>
          <w:lang w:val="nl-NL"/>
          <w:rPrChange w:id="1627" w:author="Michael Clifton" w:date="2018-10-11T10:12:00Z">
            <w:rPr>
              <w:b/>
              <w:bCs/>
              <w:noProof w:val="0"/>
            </w:rPr>
          </w:rPrChange>
        </w:rPr>
      </w:pPr>
      <w:r w:rsidRPr="00F331FC">
        <w:rPr>
          <w:b/>
          <w:bCs/>
          <w:noProof w:val="0"/>
          <w:lang w:val="nl-NL"/>
          <w:rPrChange w:id="1628" w:author="Michael Clifton" w:date="2018-10-11T10:12:00Z">
            <w:rPr>
              <w:b/>
              <w:bCs/>
              <w:noProof w:val="0"/>
            </w:rPr>
          </w:rPrChange>
        </w:rPr>
        <w:t xml:space="preserve">         &lt;templateId root='2.16.840.1.113883.10.20.1.50'/&gt;</w:t>
      </w:r>
    </w:p>
    <w:p w14:paraId="310184E0" w14:textId="77777777" w:rsidR="006E110A" w:rsidRPr="00F331FC" w:rsidRDefault="006E110A">
      <w:pPr>
        <w:pStyle w:val="XMLFragment"/>
        <w:rPr>
          <w:b/>
          <w:bCs/>
          <w:noProof w:val="0"/>
          <w:lang w:val="nl-NL"/>
          <w:rPrChange w:id="1629" w:author="Michael Clifton" w:date="2018-10-11T10:12:00Z">
            <w:rPr>
              <w:b/>
              <w:bCs/>
              <w:noProof w:val="0"/>
            </w:rPr>
          </w:rPrChange>
        </w:rPr>
      </w:pPr>
      <w:r w:rsidRPr="00F331FC">
        <w:rPr>
          <w:b/>
          <w:bCs/>
          <w:noProof w:val="0"/>
          <w:lang w:val="nl-NL"/>
          <w:rPrChange w:id="1630" w:author="Michael Clifton" w:date="2018-10-11T10:12:00Z">
            <w:rPr>
              <w:b/>
              <w:bCs/>
              <w:noProof w:val="0"/>
            </w:rPr>
          </w:rPrChange>
        </w:rPr>
        <w:t xml:space="preserve">         &lt;templateId root='1.3.6.1.4.1.19376.1.5.3.1.4.1.1'/&gt;</w:t>
      </w:r>
    </w:p>
    <w:p w14:paraId="225346B7" w14:textId="77777777" w:rsidR="006E110A" w:rsidRPr="00F331FC" w:rsidRDefault="006E110A">
      <w:pPr>
        <w:pStyle w:val="XMLFragment"/>
        <w:rPr>
          <w:b/>
          <w:bCs/>
          <w:noProof w:val="0"/>
          <w:lang w:val="nl-NL"/>
          <w:rPrChange w:id="1631" w:author="Michael Clifton" w:date="2018-10-11T10:12:00Z">
            <w:rPr>
              <w:b/>
              <w:bCs/>
              <w:noProof w:val="0"/>
            </w:rPr>
          </w:rPrChange>
        </w:rPr>
      </w:pPr>
      <w:r w:rsidRPr="00F331FC">
        <w:rPr>
          <w:b/>
          <w:bCs/>
          <w:noProof w:val="0"/>
          <w:lang w:val="nl-NL"/>
          <w:rPrChange w:id="1632" w:author="Michael Clifton" w:date="2018-10-11T10:12:00Z">
            <w:rPr>
              <w:b/>
              <w:bCs/>
              <w:noProof w:val="0"/>
            </w:rPr>
          </w:rPrChange>
        </w:rPr>
        <w:t xml:space="preserve">         &lt;code code='33999-4' displayName='Status' </w:t>
      </w:r>
    </w:p>
    <w:p w14:paraId="6FCC9CF0" w14:textId="77777777" w:rsidR="006E110A" w:rsidRPr="00040E48" w:rsidRDefault="006E110A">
      <w:pPr>
        <w:pStyle w:val="XMLFragment"/>
        <w:rPr>
          <w:b/>
          <w:bCs/>
          <w:noProof w:val="0"/>
        </w:rPr>
      </w:pPr>
      <w:r w:rsidRPr="00F331FC">
        <w:rPr>
          <w:b/>
          <w:bCs/>
          <w:noProof w:val="0"/>
          <w:lang w:val="nl-NL"/>
          <w:rPrChange w:id="1633" w:author="Michael Clifton" w:date="2018-10-11T10:12:00Z">
            <w:rPr>
              <w:b/>
              <w:bCs/>
              <w:noProof w:val="0"/>
            </w:rPr>
          </w:rPrChange>
        </w:rPr>
        <w:t xml:space="preserve">           </w:t>
      </w:r>
      <w:r w:rsidRPr="00040E48">
        <w:rPr>
          <w:b/>
          <w:bCs/>
          <w:noProof w:val="0"/>
        </w:rPr>
        <w:t>codeSystem='2.16.840.1.113883.6.1' codeSystemName='LOINC' /&gt;</w:t>
      </w:r>
    </w:p>
    <w:p w14:paraId="17ADA7D0" w14:textId="77777777" w:rsidR="006E110A" w:rsidRPr="00040E48" w:rsidRDefault="006E110A">
      <w:pPr>
        <w:pStyle w:val="XMLFragment"/>
        <w:rPr>
          <w:b/>
          <w:bCs/>
          <w:noProof w:val="0"/>
        </w:rPr>
      </w:pPr>
      <w:r w:rsidRPr="00040E48">
        <w:rPr>
          <w:b/>
          <w:bCs/>
          <w:noProof w:val="0"/>
        </w:rPr>
        <w:t xml:space="preserve">         &lt;text&gt;&lt;reference value='#cstatus-2'/&gt;&lt;/text&gt;</w:t>
      </w:r>
    </w:p>
    <w:p w14:paraId="7C0B9D84" w14:textId="77777777" w:rsidR="006E110A" w:rsidRPr="00040E48" w:rsidRDefault="006E110A">
      <w:pPr>
        <w:pStyle w:val="XMLFragment"/>
        <w:rPr>
          <w:b/>
          <w:bCs/>
          <w:noProof w:val="0"/>
        </w:rPr>
      </w:pPr>
      <w:r w:rsidRPr="00040E48">
        <w:rPr>
          <w:b/>
          <w:bCs/>
          <w:noProof w:val="0"/>
        </w:rPr>
        <w:t xml:space="preserve">         &lt;statusCode code='completed'/&gt;</w:t>
      </w:r>
    </w:p>
    <w:p w14:paraId="64A6D1AE" w14:textId="77777777" w:rsidR="006E110A" w:rsidRPr="00040E48" w:rsidRDefault="006E110A">
      <w:pPr>
        <w:pStyle w:val="XMLFragment"/>
        <w:rPr>
          <w:b/>
          <w:bCs/>
          <w:noProof w:val="0"/>
        </w:rPr>
      </w:pPr>
      <w:r w:rsidRPr="00040E48">
        <w:rPr>
          <w:b/>
          <w:bCs/>
          <w:noProof w:val="0"/>
        </w:rPr>
        <w:t xml:space="preserve">         &lt;value xsi:type='CE' code=' ' codeSystem='2.16.840.1.113883.6.96' codeSystemName='SNOMED CT'/&gt;</w:t>
      </w:r>
    </w:p>
    <w:p w14:paraId="6EC6DC72" w14:textId="77777777" w:rsidR="006E110A" w:rsidRPr="00040E48" w:rsidRDefault="006E110A">
      <w:pPr>
        <w:pStyle w:val="XMLFragment"/>
        <w:rPr>
          <w:b/>
          <w:bCs/>
          <w:noProof w:val="0"/>
        </w:rPr>
      </w:pPr>
      <w:r w:rsidRPr="00040E48">
        <w:rPr>
          <w:b/>
          <w:bCs/>
          <w:noProof w:val="0"/>
        </w:rPr>
        <w:t xml:space="preserve">       &lt;/observation&gt;</w:t>
      </w:r>
    </w:p>
    <w:p w14:paraId="5E03F241" w14:textId="77777777" w:rsidR="006E110A" w:rsidRPr="00040E48" w:rsidRDefault="006E110A">
      <w:pPr>
        <w:pStyle w:val="XMLFragment"/>
        <w:rPr>
          <w:noProof w:val="0"/>
        </w:rPr>
      </w:pPr>
      <w:r w:rsidRPr="00040E48">
        <w:rPr>
          <w:b/>
          <w:bCs/>
          <w:noProof w:val="0"/>
        </w:rPr>
        <w:t xml:space="preserve">     &lt;/entryRelationship&gt;</w:t>
      </w:r>
      <w:r w:rsidRPr="00040E48">
        <w:rPr>
          <w:noProof w:val="0"/>
        </w:rPr>
        <w:br/>
      </w:r>
    </w:p>
    <w:p w14:paraId="587196BB" w14:textId="77777777" w:rsidR="006E110A" w:rsidRPr="00040E48" w:rsidRDefault="006E110A">
      <w:pPr>
        <w:pStyle w:val="XMLFragment"/>
        <w:rPr>
          <w:noProof w:val="0"/>
        </w:rPr>
      </w:pPr>
      <w:r w:rsidRPr="00040E48">
        <w:rPr>
          <w:noProof w:val="0"/>
        </w:rPr>
        <w:t xml:space="preserve">   &lt;/observation&gt;</w:t>
      </w:r>
    </w:p>
    <w:p w14:paraId="18B06C16" w14:textId="77777777" w:rsidR="006E110A" w:rsidRPr="00040E48" w:rsidRDefault="006E110A">
      <w:pPr>
        <w:pStyle w:val="XMLFragment"/>
        <w:rPr>
          <w:noProof w:val="0"/>
        </w:rPr>
      </w:pPr>
      <w:r w:rsidRPr="00040E48">
        <w:rPr>
          <w:noProof w:val="0"/>
        </w:rPr>
        <w:t xml:space="preserve"> &lt;/entry&gt;</w:t>
      </w:r>
    </w:p>
    <w:p w14:paraId="432F4DE7" w14:textId="77777777" w:rsidR="006E110A" w:rsidRPr="00040E48" w:rsidRDefault="006E110A">
      <w:pPr>
        <w:pStyle w:val="BodyText"/>
        <w:rPr>
          <w:noProof w:val="0"/>
        </w:rPr>
      </w:pPr>
      <w:r w:rsidRPr="00040E48">
        <w:rPr>
          <w:noProof w:val="0"/>
        </w:rPr>
        <w:t xml:space="preserve">This CCD models a problem status observation as a separate observation from the problem, allergy or medication observation. While this model is different from work presently underway by various organizations (i.e., SNOMED, HL7, TermInfo), it is not wholly incompatible with that work. In that work, qualifiers may be used to identify problem status in the coded condition observation, and a separate clinical status observation is no longer necessary. The use of qualifiers in the problem observation is not precluded by this specification or by CCD. However, to support semantic interoperability between EMR systems using different vocabularies, this specification does require that problem status information also be provided in a separate observation. This ensures that all EMR systems have equal access to the information, regardless of the vocabularies they support. </w:t>
      </w:r>
    </w:p>
    <w:p w14:paraId="08CC5C75" w14:textId="77777777" w:rsidR="006E110A" w:rsidRPr="00040E48" w:rsidRDefault="006E110A">
      <w:pPr>
        <w:pStyle w:val="Heading5"/>
        <w:rPr>
          <w:noProof w:val="0"/>
        </w:rPr>
      </w:pPr>
      <w:bookmarkStart w:id="1634" w:name="_Toc441142086"/>
      <w:r w:rsidRPr="00040E48">
        <w:rPr>
          <w:noProof w:val="0"/>
        </w:rPr>
        <w:t>&lt;entryRelationship typeCode='REFR' inversionInd='false'&gt;</w:t>
      </w:r>
      <w:bookmarkEnd w:id="1634"/>
    </w:p>
    <w:p w14:paraId="23039733" w14:textId="77777777" w:rsidR="006E110A" w:rsidRPr="00040E48" w:rsidRDefault="006E110A">
      <w:pPr>
        <w:pStyle w:val="BodyText"/>
        <w:rPr>
          <w:noProof w:val="0"/>
        </w:rPr>
      </w:pPr>
      <w:r w:rsidRPr="00040E48">
        <w:rPr>
          <w:noProof w:val="0"/>
        </w:rPr>
        <w:t xml:space="preserve">The related statement is made about the clinical status of the problem or allergy. For CDA, this observation is recorded inside an &lt;entryRelationship&gt; element occurring in the problem or allergy. For HL7 Version 3 Messages, the &lt;entryRelationship&gt; tag name is &lt;sourceOf&gt;, though the typeCode and inversionInd attributes and other semantics remain the same. The containing observation refers to (typeCode='REFR') this new observation. </w:t>
      </w:r>
    </w:p>
    <w:p w14:paraId="5BCC36D3" w14:textId="77777777" w:rsidR="006E110A" w:rsidRPr="00040E48" w:rsidRDefault="006E110A">
      <w:pPr>
        <w:pStyle w:val="Heading5"/>
        <w:rPr>
          <w:noProof w:val="0"/>
        </w:rPr>
      </w:pPr>
      <w:bookmarkStart w:id="1635" w:name="_Toc441142087"/>
      <w:r w:rsidRPr="00040E48">
        <w:rPr>
          <w:noProof w:val="0"/>
        </w:rPr>
        <w:t>&lt;observation moodCode='EVN' classCode='OBS'&gt;</w:t>
      </w:r>
      <w:bookmarkEnd w:id="1635"/>
    </w:p>
    <w:p w14:paraId="44601871" w14:textId="77777777" w:rsidR="006E110A" w:rsidRPr="00040E48" w:rsidRDefault="006E110A">
      <w:pPr>
        <w:pStyle w:val="BodyText"/>
        <w:rPr>
          <w:noProof w:val="0"/>
        </w:rPr>
      </w:pPr>
      <w:r w:rsidRPr="00040E48">
        <w:rPr>
          <w:noProof w:val="0"/>
        </w:rPr>
        <w:t xml:space="preserve">The related statement is another event (moodCode='EVN') observing (&lt;observation classCode='OBS'&gt;) the clinical status of the (surrounding) related observation (e.g., a problem or allergy). </w:t>
      </w:r>
    </w:p>
    <w:p w14:paraId="35966E15" w14:textId="77777777" w:rsidR="006E110A" w:rsidRPr="00F331FC" w:rsidRDefault="006E110A">
      <w:pPr>
        <w:pStyle w:val="Heading5"/>
        <w:rPr>
          <w:noProof w:val="0"/>
          <w:lang w:val="nl-NL"/>
          <w:rPrChange w:id="1636" w:author="Michael Clifton" w:date="2018-10-11T10:12:00Z">
            <w:rPr>
              <w:noProof w:val="0"/>
            </w:rPr>
          </w:rPrChange>
        </w:rPr>
      </w:pPr>
      <w:bookmarkStart w:id="1637" w:name="_Toc441142088"/>
      <w:r w:rsidRPr="00F331FC">
        <w:rPr>
          <w:noProof w:val="0"/>
          <w:lang w:val="nl-NL"/>
          <w:rPrChange w:id="1638" w:author="Michael Clifton" w:date="2018-10-11T10:12:00Z">
            <w:rPr>
              <w:noProof w:val="0"/>
            </w:rPr>
          </w:rPrChange>
        </w:rPr>
        <w:t>&lt;templateId root='2.16.840.1.113883.10.20.1.57'/&gt;</w:t>
      </w:r>
      <w:r w:rsidRPr="00F331FC">
        <w:rPr>
          <w:noProof w:val="0"/>
          <w:lang w:val="nl-NL"/>
          <w:rPrChange w:id="1639" w:author="Michael Clifton" w:date="2018-10-11T10:12:00Z">
            <w:rPr>
              <w:noProof w:val="0"/>
            </w:rPr>
          </w:rPrChange>
        </w:rPr>
        <w:br/>
        <w:t>&lt;templateId root='2.16.840.1.113883.10.20.1.50'/&gt;</w:t>
      </w:r>
      <w:r w:rsidRPr="00F331FC">
        <w:rPr>
          <w:noProof w:val="0"/>
          <w:lang w:val="nl-NL"/>
          <w:rPrChange w:id="1640" w:author="Michael Clifton" w:date="2018-10-11T10:12:00Z">
            <w:rPr>
              <w:noProof w:val="0"/>
            </w:rPr>
          </w:rPrChange>
        </w:rPr>
        <w:br/>
        <w:t>&lt;templateId root='1.3.6.1.4.1.19376.1.5.3.1.4.1.1'/&gt;</w:t>
      </w:r>
      <w:bookmarkEnd w:id="1637"/>
    </w:p>
    <w:p w14:paraId="6709FCF5" w14:textId="77777777" w:rsidR="006E110A" w:rsidRPr="00040E48" w:rsidRDefault="006E110A">
      <w:pPr>
        <w:pStyle w:val="BodyText"/>
        <w:rPr>
          <w:noProof w:val="0"/>
        </w:rPr>
      </w:pPr>
      <w:r w:rsidRPr="00040E48">
        <w:rPr>
          <w:noProof w:val="0"/>
        </w:rPr>
        <w:t xml:space="preserve">These &lt;templateId&gt; elements identify this &lt;observation&gt; as a problem status observation, allowing for validation of the content. </w:t>
      </w:r>
    </w:p>
    <w:p w14:paraId="053A4156" w14:textId="77777777" w:rsidR="006E110A" w:rsidRPr="00040E48" w:rsidRDefault="006E110A">
      <w:pPr>
        <w:pStyle w:val="Heading5"/>
        <w:rPr>
          <w:noProof w:val="0"/>
        </w:rPr>
      </w:pPr>
      <w:bookmarkStart w:id="1641" w:name="_Toc441142089"/>
      <w:r w:rsidRPr="00040E48">
        <w:rPr>
          <w:noProof w:val="0"/>
        </w:rPr>
        <w:lastRenderedPageBreak/>
        <w:t>&lt;code code='33999-4' codeSystem='2.16.840.1.113883.6.1' displayName='Status' codeSystemName='LOINC' /&gt;</w:t>
      </w:r>
      <w:bookmarkEnd w:id="1641"/>
    </w:p>
    <w:p w14:paraId="26E93D29" w14:textId="77777777" w:rsidR="006E110A" w:rsidRPr="00040E48" w:rsidRDefault="006E110A">
      <w:pPr>
        <w:pStyle w:val="BodyText"/>
        <w:rPr>
          <w:noProof w:val="0"/>
        </w:rPr>
      </w:pPr>
      <w:r w:rsidRPr="00040E48">
        <w:rPr>
          <w:noProof w:val="0"/>
        </w:rPr>
        <w:t xml:space="preserve">This observation is of clinical status, as indicated by the &lt;code&gt; element. This element must be present. The code and codeSystem shall be recorded exactly as shown above. </w:t>
      </w:r>
    </w:p>
    <w:p w14:paraId="5CDC1B38" w14:textId="77777777" w:rsidR="006E110A" w:rsidRPr="00040E48" w:rsidRDefault="006E110A">
      <w:pPr>
        <w:pStyle w:val="Heading5"/>
        <w:rPr>
          <w:noProof w:val="0"/>
        </w:rPr>
      </w:pPr>
      <w:bookmarkStart w:id="1642" w:name="_Toc441142090"/>
      <w:r w:rsidRPr="00040E48">
        <w:rPr>
          <w:noProof w:val="0"/>
        </w:rPr>
        <w:t>&lt;text&gt;&lt;reference value='#cstatus-2'/&gt;&lt;/text&gt;</w:t>
      </w:r>
      <w:bookmarkEnd w:id="1642"/>
    </w:p>
    <w:p w14:paraId="030D1E92" w14:textId="58550A9A" w:rsidR="006E110A" w:rsidRPr="00040E48" w:rsidRDefault="006E110A">
      <w:pPr>
        <w:pStyle w:val="BodyText"/>
        <w:rPr>
          <w:noProof w:val="0"/>
        </w:rPr>
      </w:pPr>
      <w:r w:rsidRPr="00040E48">
        <w:rPr>
          <w:noProof w:val="0"/>
        </w:rPr>
        <w:t xml:space="preserve">The &lt;observation&gt; element shall contain a &lt;text&gt; element that points to the narrative text describing the clinical status. For CDA, the &lt;text&gt; elements shall contain a &lt;reference&gt; element pointing to the narrative section (see </w:t>
      </w:r>
      <w:hyperlink r:id="rId83" w:history="1">
        <w:r w:rsidRPr="00040E48">
          <w:rPr>
            <w:rStyle w:val="Hyperlink"/>
            <w:noProof w:val="0"/>
          </w:rPr>
          <w:t>Linking Narrative and Coded Entries</w:t>
        </w:r>
      </w:hyperlink>
      <w:r w:rsidRPr="00040E48">
        <w:rPr>
          <w:noProof w:val="0"/>
        </w:rPr>
        <w:t xml:space="preserve">), rather than duplicate text to avoid ambiguity. For HL7 Version 3 Messages, the &lt;text&gt; element SHALL contain the full narrative text. </w:t>
      </w:r>
    </w:p>
    <w:p w14:paraId="295A77BF" w14:textId="77777777" w:rsidR="006E110A" w:rsidRPr="00040E48" w:rsidRDefault="006E110A">
      <w:pPr>
        <w:pStyle w:val="Heading5"/>
        <w:rPr>
          <w:noProof w:val="0"/>
        </w:rPr>
      </w:pPr>
      <w:bookmarkStart w:id="1643" w:name="_Toc441142091"/>
      <w:r w:rsidRPr="00040E48">
        <w:rPr>
          <w:noProof w:val="0"/>
        </w:rPr>
        <w:t>&lt;statusCode code='completed'/&gt;</w:t>
      </w:r>
      <w:bookmarkEnd w:id="1643"/>
    </w:p>
    <w:p w14:paraId="0EB0906A" w14:textId="77777777" w:rsidR="006E110A" w:rsidRPr="00040E48" w:rsidRDefault="006E110A">
      <w:pPr>
        <w:pStyle w:val="BodyText"/>
        <w:rPr>
          <w:noProof w:val="0"/>
        </w:rPr>
      </w:pPr>
      <w:r w:rsidRPr="00040E48">
        <w:rPr>
          <w:noProof w:val="0"/>
        </w:rPr>
        <w:t xml:space="preserve">The code attribute of &lt;statusCode&gt; for all clinical status observations shall be completed. While the &lt;statusCode&gt; element is required in all acts to record the status of the act, the only sensible value of this element in this context is completed. </w:t>
      </w:r>
    </w:p>
    <w:p w14:paraId="26A0FB91" w14:textId="77777777" w:rsidR="006E110A" w:rsidRPr="00040E48" w:rsidRDefault="006E110A">
      <w:pPr>
        <w:pStyle w:val="Heading5"/>
        <w:rPr>
          <w:noProof w:val="0"/>
        </w:rPr>
      </w:pPr>
      <w:bookmarkStart w:id="1644" w:name="_Toc441142092"/>
      <w:r w:rsidRPr="00040E48">
        <w:rPr>
          <w:noProof w:val="0"/>
        </w:rPr>
        <w:t>&lt;value xsi:type='CE' code=' ' displayName=' ' codeSystem='2.16.840.1.113883.6.96' codeSystemName='SNOMED CT'&gt;</w:t>
      </w:r>
      <w:bookmarkEnd w:id="1644"/>
    </w:p>
    <w:p w14:paraId="08DFA0FA" w14:textId="77777777" w:rsidR="006E110A" w:rsidRPr="00040E48" w:rsidRDefault="006E110A">
      <w:pPr>
        <w:pStyle w:val="BodyText"/>
        <w:rPr>
          <w:noProof w:val="0"/>
        </w:rPr>
      </w:pPr>
      <w:r w:rsidRPr="00040E48">
        <w:rPr>
          <w:noProof w:val="0"/>
        </w:rPr>
        <w:t xml:space="preserve">The &lt;value&gt; element contains the clinical status. It is always represented using the CE datatype (xsi:type='CE'). It shall contain a code from the following set of values from SNOMED CT. </w:t>
      </w:r>
    </w:p>
    <w:p w14:paraId="062F4C3F" w14:textId="77777777" w:rsidR="00352BE6" w:rsidRPr="00040E48" w:rsidRDefault="00352BE6">
      <w:pPr>
        <w:pStyle w:val="BodyText"/>
        <w:rPr>
          <w:noProof w:val="0"/>
        </w:rPr>
      </w:pPr>
    </w:p>
    <w:tbl>
      <w:tblPr>
        <w:tblW w:w="3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1461"/>
      </w:tblGrid>
      <w:tr w:rsidR="006E110A" w:rsidRPr="00040E48" w14:paraId="0989345C" w14:textId="77777777" w:rsidTr="00EF41A6">
        <w:trPr>
          <w:jc w:val="center"/>
        </w:trPr>
        <w:tc>
          <w:tcPr>
            <w:tcW w:w="2244" w:type="dxa"/>
            <w:shd w:val="clear" w:color="auto" w:fill="D9D9D9"/>
          </w:tcPr>
          <w:p w14:paraId="5F8CD3EB" w14:textId="77777777" w:rsidR="006E110A" w:rsidRPr="00040E48" w:rsidRDefault="006E110A">
            <w:pPr>
              <w:pStyle w:val="TableEntryHeader"/>
              <w:rPr>
                <w:noProof w:val="0"/>
              </w:rPr>
            </w:pPr>
            <w:r w:rsidRPr="00040E48">
              <w:rPr>
                <w:noProof w:val="0"/>
              </w:rPr>
              <w:t>Code</w:t>
            </w:r>
          </w:p>
        </w:tc>
        <w:tc>
          <w:tcPr>
            <w:tcW w:w="0" w:type="auto"/>
            <w:shd w:val="clear" w:color="auto" w:fill="D9D9D9"/>
          </w:tcPr>
          <w:p w14:paraId="38AABFB4" w14:textId="77777777" w:rsidR="006E110A" w:rsidRPr="00040E48" w:rsidRDefault="006E110A">
            <w:pPr>
              <w:pStyle w:val="TableEntryHeader"/>
              <w:rPr>
                <w:noProof w:val="0"/>
              </w:rPr>
            </w:pPr>
            <w:r w:rsidRPr="00040E48">
              <w:rPr>
                <w:noProof w:val="0"/>
              </w:rPr>
              <w:t xml:space="preserve">Description </w:t>
            </w:r>
          </w:p>
        </w:tc>
      </w:tr>
      <w:tr w:rsidR="006E110A" w:rsidRPr="00040E48" w14:paraId="5C668DAF" w14:textId="77777777" w:rsidTr="00EF41A6">
        <w:trPr>
          <w:jc w:val="center"/>
        </w:trPr>
        <w:tc>
          <w:tcPr>
            <w:tcW w:w="2244" w:type="dxa"/>
            <w:shd w:val="clear" w:color="auto" w:fill="auto"/>
          </w:tcPr>
          <w:p w14:paraId="6FAA6A56" w14:textId="77777777" w:rsidR="006E110A" w:rsidRPr="00040E48" w:rsidRDefault="006E110A">
            <w:pPr>
              <w:pStyle w:val="TableEntry"/>
              <w:rPr>
                <w:noProof w:val="0"/>
              </w:rPr>
            </w:pPr>
            <w:r w:rsidRPr="00040E48">
              <w:rPr>
                <w:noProof w:val="0"/>
              </w:rPr>
              <w:t>55561003</w:t>
            </w:r>
          </w:p>
        </w:tc>
        <w:tc>
          <w:tcPr>
            <w:tcW w:w="0" w:type="auto"/>
            <w:shd w:val="clear" w:color="auto" w:fill="auto"/>
          </w:tcPr>
          <w:p w14:paraId="77BE58EE" w14:textId="77777777" w:rsidR="006E110A" w:rsidRPr="00040E48" w:rsidRDefault="006E110A">
            <w:pPr>
              <w:pStyle w:val="TableEntry"/>
              <w:rPr>
                <w:noProof w:val="0"/>
              </w:rPr>
            </w:pPr>
            <w:r w:rsidRPr="00040E48">
              <w:rPr>
                <w:noProof w:val="0"/>
              </w:rPr>
              <w:t xml:space="preserve">Active </w:t>
            </w:r>
          </w:p>
        </w:tc>
      </w:tr>
      <w:tr w:rsidR="006E110A" w:rsidRPr="00040E48" w14:paraId="302FEA0A" w14:textId="77777777" w:rsidTr="00EF41A6">
        <w:trPr>
          <w:jc w:val="center"/>
        </w:trPr>
        <w:tc>
          <w:tcPr>
            <w:tcW w:w="2244" w:type="dxa"/>
            <w:shd w:val="clear" w:color="auto" w:fill="auto"/>
          </w:tcPr>
          <w:p w14:paraId="655649B7" w14:textId="77777777" w:rsidR="006E110A" w:rsidRPr="00040E48" w:rsidRDefault="006E110A">
            <w:pPr>
              <w:pStyle w:val="TableEntry"/>
              <w:rPr>
                <w:noProof w:val="0"/>
              </w:rPr>
            </w:pPr>
            <w:r w:rsidRPr="00040E48">
              <w:rPr>
                <w:noProof w:val="0"/>
              </w:rPr>
              <w:t>73425007</w:t>
            </w:r>
          </w:p>
        </w:tc>
        <w:tc>
          <w:tcPr>
            <w:tcW w:w="0" w:type="auto"/>
            <w:shd w:val="clear" w:color="auto" w:fill="auto"/>
          </w:tcPr>
          <w:p w14:paraId="3A56D4D6" w14:textId="77777777" w:rsidR="006E110A" w:rsidRPr="00040E48" w:rsidRDefault="006E110A">
            <w:pPr>
              <w:pStyle w:val="TableEntry"/>
              <w:rPr>
                <w:noProof w:val="0"/>
              </w:rPr>
            </w:pPr>
            <w:r w:rsidRPr="00040E48">
              <w:rPr>
                <w:noProof w:val="0"/>
              </w:rPr>
              <w:t xml:space="preserve">Inactive </w:t>
            </w:r>
          </w:p>
        </w:tc>
      </w:tr>
      <w:tr w:rsidR="006E110A" w:rsidRPr="00040E48" w14:paraId="3A092282" w14:textId="77777777" w:rsidTr="00EF41A6">
        <w:trPr>
          <w:jc w:val="center"/>
        </w:trPr>
        <w:tc>
          <w:tcPr>
            <w:tcW w:w="2244" w:type="dxa"/>
            <w:shd w:val="clear" w:color="auto" w:fill="auto"/>
          </w:tcPr>
          <w:p w14:paraId="3932425F" w14:textId="77777777" w:rsidR="006E110A" w:rsidRPr="00040E48" w:rsidRDefault="006E110A">
            <w:pPr>
              <w:pStyle w:val="TableEntry"/>
              <w:rPr>
                <w:noProof w:val="0"/>
              </w:rPr>
            </w:pPr>
            <w:r w:rsidRPr="00040E48">
              <w:rPr>
                <w:noProof w:val="0"/>
              </w:rPr>
              <w:t>90734009</w:t>
            </w:r>
          </w:p>
        </w:tc>
        <w:tc>
          <w:tcPr>
            <w:tcW w:w="0" w:type="auto"/>
            <w:shd w:val="clear" w:color="auto" w:fill="auto"/>
          </w:tcPr>
          <w:p w14:paraId="58290DF4" w14:textId="77777777" w:rsidR="006E110A" w:rsidRPr="00040E48" w:rsidRDefault="006E110A">
            <w:pPr>
              <w:pStyle w:val="TableEntry"/>
              <w:rPr>
                <w:noProof w:val="0"/>
              </w:rPr>
            </w:pPr>
            <w:r w:rsidRPr="00040E48">
              <w:rPr>
                <w:noProof w:val="0"/>
              </w:rPr>
              <w:t xml:space="preserve">Chronic </w:t>
            </w:r>
          </w:p>
        </w:tc>
      </w:tr>
      <w:tr w:rsidR="006E110A" w:rsidRPr="00040E48" w14:paraId="7393F25D" w14:textId="77777777" w:rsidTr="00EF41A6">
        <w:trPr>
          <w:jc w:val="center"/>
        </w:trPr>
        <w:tc>
          <w:tcPr>
            <w:tcW w:w="2244" w:type="dxa"/>
            <w:shd w:val="clear" w:color="auto" w:fill="auto"/>
          </w:tcPr>
          <w:p w14:paraId="0B7D990A" w14:textId="77777777" w:rsidR="006E110A" w:rsidRPr="00040E48" w:rsidRDefault="006E110A">
            <w:pPr>
              <w:pStyle w:val="TableEntry"/>
              <w:rPr>
                <w:noProof w:val="0"/>
              </w:rPr>
            </w:pPr>
            <w:r w:rsidRPr="00040E48">
              <w:rPr>
                <w:noProof w:val="0"/>
              </w:rPr>
              <w:t>7087005</w:t>
            </w:r>
          </w:p>
        </w:tc>
        <w:tc>
          <w:tcPr>
            <w:tcW w:w="0" w:type="auto"/>
            <w:shd w:val="clear" w:color="auto" w:fill="auto"/>
          </w:tcPr>
          <w:p w14:paraId="6C64D6DE" w14:textId="77777777" w:rsidR="006E110A" w:rsidRPr="00040E48" w:rsidRDefault="006E110A">
            <w:pPr>
              <w:pStyle w:val="TableEntry"/>
              <w:rPr>
                <w:noProof w:val="0"/>
              </w:rPr>
            </w:pPr>
            <w:r w:rsidRPr="00040E48">
              <w:rPr>
                <w:noProof w:val="0"/>
              </w:rPr>
              <w:t xml:space="preserve">Intermittent </w:t>
            </w:r>
          </w:p>
        </w:tc>
      </w:tr>
      <w:tr w:rsidR="006E110A" w:rsidRPr="00040E48" w14:paraId="64ADF702" w14:textId="77777777" w:rsidTr="00EF41A6">
        <w:trPr>
          <w:jc w:val="center"/>
        </w:trPr>
        <w:tc>
          <w:tcPr>
            <w:tcW w:w="2244" w:type="dxa"/>
            <w:shd w:val="clear" w:color="auto" w:fill="auto"/>
          </w:tcPr>
          <w:p w14:paraId="0DC5D366" w14:textId="77777777" w:rsidR="006E110A" w:rsidRPr="00040E48" w:rsidRDefault="006E110A">
            <w:pPr>
              <w:pStyle w:val="TableEntry"/>
              <w:rPr>
                <w:noProof w:val="0"/>
              </w:rPr>
            </w:pPr>
            <w:r w:rsidRPr="00040E48">
              <w:rPr>
                <w:noProof w:val="0"/>
              </w:rPr>
              <w:t>255227004</w:t>
            </w:r>
          </w:p>
        </w:tc>
        <w:tc>
          <w:tcPr>
            <w:tcW w:w="0" w:type="auto"/>
            <w:shd w:val="clear" w:color="auto" w:fill="auto"/>
          </w:tcPr>
          <w:p w14:paraId="794B9C09" w14:textId="77777777" w:rsidR="006E110A" w:rsidRPr="00040E48" w:rsidRDefault="006E110A">
            <w:pPr>
              <w:pStyle w:val="TableEntry"/>
              <w:rPr>
                <w:noProof w:val="0"/>
              </w:rPr>
            </w:pPr>
            <w:r w:rsidRPr="00040E48">
              <w:rPr>
                <w:noProof w:val="0"/>
              </w:rPr>
              <w:t xml:space="preserve">Recurrent </w:t>
            </w:r>
          </w:p>
        </w:tc>
      </w:tr>
      <w:tr w:rsidR="006E110A" w:rsidRPr="00040E48" w14:paraId="50993B9C" w14:textId="77777777" w:rsidTr="00EF41A6">
        <w:trPr>
          <w:jc w:val="center"/>
        </w:trPr>
        <w:tc>
          <w:tcPr>
            <w:tcW w:w="2244" w:type="dxa"/>
            <w:shd w:val="clear" w:color="auto" w:fill="auto"/>
          </w:tcPr>
          <w:p w14:paraId="00E9FDBE" w14:textId="77777777" w:rsidR="006E110A" w:rsidRPr="00040E48" w:rsidRDefault="006E110A">
            <w:pPr>
              <w:pStyle w:val="TableEntry"/>
              <w:rPr>
                <w:noProof w:val="0"/>
              </w:rPr>
            </w:pPr>
            <w:r w:rsidRPr="00040E48">
              <w:rPr>
                <w:noProof w:val="0"/>
              </w:rPr>
              <w:t>415684004</w:t>
            </w:r>
          </w:p>
        </w:tc>
        <w:tc>
          <w:tcPr>
            <w:tcW w:w="0" w:type="auto"/>
            <w:shd w:val="clear" w:color="auto" w:fill="auto"/>
          </w:tcPr>
          <w:p w14:paraId="2BB818B9" w14:textId="77777777" w:rsidR="006E110A" w:rsidRPr="00040E48" w:rsidRDefault="006E110A">
            <w:pPr>
              <w:pStyle w:val="TableEntry"/>
              <w:rPr>
                <w:noProof w:val="0"/>
              </w:rPr>
            </w:pPr>
            <w:r w:rsidRPr="00040E48">
              <w:rPr>
                <w:noProof w:val="0"/>
              </w:rPr>
              <w:t xml:space="preserve">Rule out </w:t>
            </w:r>
          </w:p>
        </w:tc>
      </w:tr>
      <w:tr w:rsidR="006E110A" w:rsidRPr="00040E48" w14:paraId="0E7F9759" w14:textId="77777777" w:rsidTr="00EF41A6">
        <w:trPr>
          <w:jc w:val="center"/>
        </w:trPr>
        <w:tc>
          <w:tcPr>
            <w:tcW w:w="2244" w:type="dxa"/>
            <w:shd w:val="clear" w:color="auto" w:fill="auto"/>
          </w:tcPr>
          <w:p w14:paraId="2190C32D" w14:textId="77777777" w:rsidR="006E110A" w:rsidRPr="00040E48" w:rsidRDefault="006E110A">
            <w:pPr>
              <w:pStyle w:val="TableEntry"/>
              <w:rPr>
                <w:noProof w:val="0"/>
              </w:rPr>
            </w:pPr>
            <w:r w:rsidRPr="00040E48">
              <w:rPr>
                <w:noProof w:val="0"/>
              </w:rPr>
              <w:t>410516002</w:t>
            </w:r>
          </w:p>
        </w:tc>
        <w:tc>
          <w:tcPr>
            <w:tcW w:w="0" w:type="auto"/>
            <w:shd w:val="clear" w:color="auto" w:fill="auto"/>
          </w:tcPr>
          <w:p w14:paraId="499C5BEE" w14:textId="77777777" w:rsidR="006E110A" w:rsidRPr="00040E48" w:rsidRDefault="006E110A">
            <w:pPr>
              <w:pStyle w:val="TableEntry"/>
              <w:rPr>
                <w:noProof w:val="0"/>
              </w:rPr>
            </w:pPr>
            <w:r w:rsidRPr="00040E48">
              <w:rPr>
                <w:noProof w:val="0"/>
              </w:rPr>
              <w:t xml:space="preserve">Ruled out </w:t>
            </w:r>
          </w:p>
        </w:tc>
      </w:tr>
      <w:tr w:rsidR="006E110A" w:rsidRPr="00040E48" w14:paraId="004F2F0F" w14:textId="77777777" w:rsidTr="00EF41A6">
        <w:trPr>
          <w:jc w:val="center"/>
        </w:trPr>
        <w:tc>
          <w:tcPr>
            <w:tcW w:w="2244" w:type="dxa"/>
            <w:shd w:val="clear" w:color="auto" w:fill="auto"/>
          </w:tcPr>
          <w:p w14:paraId="4FDDFBA9" w14:textId="77777777" w:rsidR="006E110A" w:rsidRPr="00040E48" w:rsidRDefault="006E110A">
            <w:pPr>
              <w:pStyle w:val="TableEntry"/>
              <w:rPr>
                <w:noProof w:val="0"/>
              </w:rPr>
            </w:pPr>
            <w:r w:rsidRPr="00040E48">
              <w:rPr>
                <w:noProof w:val="0"/>
              </w:rPr>
              <w:t>413322009</w:t>
            </w:r>
          </w:p>
        </w:tc>
        <w:tc>
          <w:tcPr>
            <w:tcW w:w="0" w:type="auto"/>
            <w:shd w:val="clear" w:color="auto" w:fill="auto"/>
          </w:tcPr>
          <w:p w14:paraId="120C636E" w14:textId="77777777" w:rsidR="006E110A" w:rsidRPr="00040E48" w:rsidRDefault="006E110A">
            <w:pPr>
              <w:pStyle w:val="TableEntry"/>
              <w:rPr>
                <w:noProof w:val="0"/>
              </w:rPr>
            </w:pPr>
            <w:r w:rsidRPr="00040E48">
              <w:rPr>
                <w:noProof w:val="0"/>
              </w:rPr>
              <w:t xml:space="preserve">Resolved </w:t>
            </w:r>
          </w:p>
        </w:tc>
      </w:tr>
    </w:tbl>
    <w:p w14:paraId="78CCF97C" w14:textId="77777777" w:rsidR="00352BE6" w:rsidRPr="00040E48" w:rsidRDefault="00352BE6" w:rsidP="00EF41A6">
      <w:pPr>
        <w:pStyle w:val="BodyText"/>
        <w:rPr>
          <w:noProof w:val="0"/>
        </w:rPr>
      </w:pPr>
      <w:bookmarkStart w:id="1645" w:name="_Toc270712300"/>
      <w:bookmarkStart w:id="1646" w:name="T1_3_6_1_4_1_19376_1_5_3_1_4_1_2"/>
    </w:p>
    <w:p w14:paraId="6A8BFC3D" w14:textId="77777777" w:rsidR="006E110A" w:rsidRPr="00040E48" w:rsidRDefault="006E110A">
      <w:pPr>
        <w:pStyle w:val="Heading4"/>
        <w:rPr>
          <w:noProof w:val="0"/>
        </w:rPr>
      </w:pPr>
      <w:bookmarkStart w:id="1647" w:name="_Toc441142093"/>
      <w:r w:rsidRPr="00040E48">
        <w:rPr>
          <w:noProof w:val="0"/>
        </w:rPr>
        <w:t>Health Status 1.3.6.1.4.1.19376.1.5.3.1.4.1.2</w:t>
      </w:r>
      <w:bookmarkEnd w:id="1645"/>
      <w:bookmarkEnd w:id="1647"/>
      <w:r w:rsidRPr="00040E48">
        <w:rPr>
          <w:noProof w:val="0"/>
        </w:rPr>
        <w:t xml:space="preserve"> </w:t>
      </w:r>
    </w:p>
    <w:bookmarkEnd w:id="1646"/>
    <w:p w14:paraId="1758917F" w14:textId="77777777" w:rsidR="006E110A" w:rsidRPr="00040E48" w:rsidRDefault="006E110A">
      <w:pPr>
        <w:pStyle w:val="BodyText"/>
        <w:rPr>
          <w:noProof w:val="0"/>
        </w:rPr>
      </w:pPr>
      <w:r w:rsidRPr="00040E48">
        <w:rPr>
          <w:noProof w:val="0"/>
        </w:rPr>
        <w:t xml:space="preserve">A problem observation may reference a health status observation. This structure is included in the target observation using the &lt;entryRelationship&gt; element defined in the CDA Schema. The health status observation records information about the current health status of the patient. The example below shows the recording the health status, and is used as the context for the following sections. </w:t>
      </w:r>
    </w:p>
    <w:p w14:paraId="3BD266BD" w14:textId="77777777" w:rsidR="006E110A" w:rsidRPr="00040E48" w:rsidRDefault="006E110A">
      <w:pPr>
        <w:pStyle w:val="Heading5"/>
        <w:rPr>
          <w:noProof w:val="0"/>
        </w:rPr>
      </w:pPr>
      <w:bookmarkStart w:id="1648" w:name="_Toc441142094"/>
      <w:r w:rsidRPr="00040E48">
        <w:rPr>
          <w:noProof w:val="0"/>
        </w:rPr>
        <w:lastRenderedPageBreak/>
        <w:t>Specification</w:t>
      </w:r>
      <w:bookmarkEnd w:id="1648"/>
      <w:r w:rsidRPr="00040E48">
        <w:rPr>
          <w:noProof w:val="0"/>
        </w:rPr>
        <w:t xml:space="preserve"> </w:t>
      </w:r>
    </w:p>
    <w:p w14:paraId="11BC43F1" w14:textId="77777777" w:rsidR="006E110A" w:rsidRPr="00040E48" w:rsidRDefault="006E110A">
      <w:pPr>
        <w:pStyle w:val="XMLFragment"/>
        <w:rPr>
          <w:noProof w:val="0"/>
        </w:rPr>
      </w:pPr>
      <w:r w:rsidRPr="00040E48">
        <w:rPr>
          <w:noProof w:val="0"/>
        </w:rPr>
        <w:t>&lt;entry&gt;</w:t>
      </w:r>
    </w:p>
    <w:p w14:paraId="7E8741E0" w14:textId="77777777" w:rsidR="006E110A" w:rsidRPr="00040E48" w:rsidRDefault="006E110A">
      <w:pPr>
        <w:pStyle w:val="XMLFragment"/>
        <w:rPr>
          <w:b/>
          <w:bCs/>
          <w:noProof w:val="0"/>
        </w:rPr>
      </w:pPr>
      <w:r w:rsidRPr="00040E48">
        <w:rPr>
          <w:noProof w:val="0"/>
        </w:rPr>
        <w:t xml:space="preserve"> &lt;observation classCode='OBS' moodCode='EVN'&gt;</w:t>
      </w:r>
      <w:r w:rsidRPr="00040E48">
        <w:rPr>
          <w:noProof w:val="0"/>
        </w:rPr>
        <w:br/>
      </w:r>
    </w:p>
    <w:p w14:paraId="25F71999" w14:textId="77777777" w:rsidR="006E110A" w:rsidRPr="00040E48" w:rsidRDefault="006E110A">
      <w:pPr>
        <w:pStyle w:val="XMLFragment"/>
        <w:rPr>
          <w:b/>
          <w:bCs/>
          <w:noProof w:val="0"/>
        </w:rPr>
      </w:pPr>
      <w:r w:rsidRPr="00040E48">
        <w:rPr>
          <w:b/>
          <w:bCs/>
          <w:noProof w:val="0"/>
        </w:rPr>
        <w:t xml:space="preserve">   &lt;entryRelationship typeCode='REFR' inversionInd='false'&gt;</w:t>
      </w:r>
    </w:p>
    <w:p w14:paraId="139DD9BA" w14:textId="77777777" w:rsidR="006E110A" w:rsidRPr="00040E48" w:rsidRDefault="006E110A">
      <w:pPr>
        <w:pStyle w:val="XMLFragment"/>
        <w:rPr>
          <w:b/>
          <w:bCs/>
          <w:noProof w:val="0"/>
        </w:rPr>
      </w:pPr>
      <w:r w:rsidRPr="00040E48">
        <w:rPr>
          <w:b/>
          <w:bCs/>
          <w:noProof w:val="0"/>
        </w:rPr>
        <w:t xml:space="preserve">     &lt;observation classCode='OBS' moodCode='EVN'&gt;</w:t>
      </w:r>
    </w:p>
    <w:p w14:paraId="29B67190" w14:textId="77777777" w:rsidR="006E110A" w:rsidRPr="00F331FC" w:rsidRDefault="006E110A">
      <w:pPr>
        <w:pStyle w:val="XMLFragment"/>
        <w:rPr>
          <w:b/>
          <w:bCs/>
          <w:noProof w:val="0"/>
          <w:lang w:val="nl-NL"/>
          <w:rPrChange w:id="1649" w:author="Michael Clifton" w:date="2018-10-11T10:12:00Z">
            <w:rPr>
              <w:b/>
              <w:bCs/>
              <w:noProof w:val="0"/>
            </w:rPr>
          </w:rPrChange>
        </w:rPr>
      </w:pPr>
      <w:r w:rsidRPr="00040E48">
        <w:rPr>
          <w:b/>
          <w:bCs/>
          <w:noProof w:val="0"/>
        </w:rPr>
        <w:t xml:space="preserve">       </w:t>
      </w:r>
      <w:r w:rsidRPr="00F331FC">
        <w:rPr>
          <w:b/>
          <w:bCs/>
          <w:noProof w:val="0"/>
          <w:lang w:val="nl-NL"/>
          <w:rPrChange w:id="1650" w:author="Michael Clifton" w:date="2018-10-11T10:12:00Z">
            <w:rPr>
              <w:b/>
              <w:bCs/>
              <w:noProof w:val="0"/>
            </w:rPr>
          </w:rPrChange>
        </w:rPr>
        <w:t>&lt;templateId root='2.16.840.1.113883.10.20.1.51'/&gt;</w:t>
      </w:r>
    </w:p>
    <w:p w14:paraId="572F759B" w14:textId="77777777" w:rsidR="006E110A" w:rsidRPr="00F331FC" w:rsidRDefault="006E110A">
      <w:pPr>
        <w:pStyle w:val="XMLFragment"/>
        <w:rPr>
          <w:b/>
          <w:bCs/>
          <w:noProof w:val="0"/>
          <w:lang w:val="nl-NL"/>
          <w:rPrChange w:id="1651" w:author="Michael Clifton" w:date="2018-10-11T10:12:00Z">
            <w:rPr>
              <w:b/>
              <w:bCs/>
              <w:noProof w:val="0"/>
            </w:rPr>
          </w:rPrChange>
        </w:rPr>
      </w:pPr>
      <w:r w:rsidRPr="00F331FC">
        <w:rPr>
          <w:b/>
          <w:bCs/>
          <w:noProof w:val="0"/>
          <w:lang w:val="nl-NL"/>
          <w:rPrChange w:id="1652" w:author="Michael Clifton" w:date="2018-10-11T10:12:00Z">
            <w:rPr>
              <w:b/>
              <w:bCs/>
              <w:noProof w:val="0"/>
            </w:rPr>
          </w:rPrChange>
        </w:rPr>
        <w:t xml:space="preserve">       &lt;templateId root='1.3.6.1.4.1.19376.1.5.3.1.4.1.2'/&gt;</w:t>
      </w:r>
    </w:p>
    <w:p w14:paraId="52BFA269" w14:textId="77777777" w:rsidR="006E110A" w:rsidRPr="00040E48" w:rsidRDefault="006E110A">
      <w:pPr>
        <w:pStyle w:val="XMLFragment"/>
        <w:rPr>
          <w:b/>
          <w:bCs/>
          <w:noProof w:val="0"/>
        </w:rPr>
      </w:pPr>
      <w:r w:rsidRPr="00F331FC">
        <w:rPr>
          <w:b/>
          <w:bCs/>
          <w:noProof w:val="0"/>
          <w:lang w:val="nl-NL"/>
          <w:rPrChange w:id="1653" w:author="Michael Clifton" w:date="2018-10-11T10:12:00Z">
            <w:rPr>
              <w:b/>
              <w:bCs/>
              <w:noProof w:val="0"/>
            </w:rPr>
          </w:rPrChange>
        </w:rPr>
        <w:t xml:space="preserve">       </w:t>
      </w:r>
      <w:r w:rsidRPr="00040E48">
        <w:rPr>
          <w:b/>
          <w:bCs/>
          <w:noProof w:val="0"/>
        </w:rPr>
        <w:t xml:space="preserve">&lt;code code='11323-3' displayName='Health Status' </w:t>
      </w:r>
    </w:p>
    <w:p w14:paraId="1CC66D97" w14:textId="77777777" w:rsidR="006E110A" w:rsidRPr="00040E48" w:rsidRDefault="006E110A">
      <w:pPr>
        <w:pStyle w:val="XMLFragment"/>
        <w:rPr>
          <w:b/>
          <w:bCs/>
          <w:noProof w:val="0"/>
        </w:rPr>
      </w:pPr>
      <w:r w:rsidRPr="00040E48">
        <w:rPr>
          <w:b/>
          <w:bCs/>
          <w:noProof w:val="0"/>
        </w:rPr>
        <w:t xml:space="preserve">         codeSystem='2.16.840.1.113883.6.1' codeSystemName='LOINC' /&gt;</w:t>
      </w:r>
    </w:p>
    <w:p w14:paraId="0366EC5C" w14:textId="77777777" w:rsidR="006E110A" w:rsidRPr="00040E48" w:rsidRDefault="006E110A">
      <w:pPr>
        <w:pStyle w:val="XMLFragment"/>
        <w:rPr>
          <w:b/>
          <w:bCs/>
          <w:noProof w:val="0"/>
        </w:rPr>
      </w:pPr>
      <w:r w:rsidRPr="00040E48">
        <w:rPr>
          <w:b/>
          <w:bCs/>
          <w:noProof w:val="0"/>
        </w:rPr>
        <w:t xml:space="preserve">       &lt;text&gt;&lt;reference value='#hstatus-2'/&gt;&lt;/text&gt;</w:t>
      </w:r>
    </w:p>
    <w:p w14:paraId="1E86493C" w14:textId="77777777" w:rsidR="006E110A" w:rsidRPr="00040E48" w:rsidRDefault="006E110A">
      <w:pPr>
        <w:pStyle w:val="XMLFragment"/>
        <w:rPr>
          <w:b/>
          <w:bCs/>
          <w:noProof w:val="0"/>
        </w:rPr>
      </w:pPr>
      <w:r w:rsidRPr="00040E48">
        <w:rPr>
          <w:b/>
          <w:bCs/>
          <w:noProof w:val="0"/>
        </w:rPr>
        <w:t xml:space="preserve">       &lt;statusCode code='completed'/&gt;</w:t>
      </w:r>
    </w:p>
    <w:p w14:paraId="20B44509" w14:textId="77777777" w:rsidR="006E110A" w:rsidRPr="00040E48" w:rsidRDefault="006E110A">
      <w:pPr>
        <w:pStyle w:val="XMLFragment"/>
        <w:rPr>
          <w:b/>
          <w:bCs/>
          <w:noProof w:val="0"/>
        </w:rPr>
      </w:pPr>
      <w:r w:rsidRPr="00040E48">
        <w:rPr>
          <w:b/>
          <w:bCs/>
          <w:noProof w:val="0"/>
        </w:rPr>
        <w:t xml:space="preserve">       &lt;/value&gt;</w:t>
      </w:r>
    </w:p>
    <w:p w14:paraId="3EC933A0" w14:textId="77777777" w:rsidR="006E110A" w:rsidRPr="00040E48" w:rsidRDefault="006E110A">
      <w:pPr>
        <w:pStyle w:val="XMLFragment"/>
        <w:rPr>
          <w:b/>
          <w:bCs/>
          <w:noProof w:val="0"/>
        </w:rPr>
      </w:pPr>
      <w:r w:rsidRPr="00040E48">
        <w:rPr>
          <w:b/>
          <w:bCs/>
          <w:noProof w:val="0"/>
        </w:rPr>
        <w:t xml:space="preserve">       &lt;value xsi:type='CE' code=' ' codeSystem='2.16.840.1.113883.6.96' codeSystemName='SNOMED CT'/&gt;</w:t>
      </w:r>
    </w:p>
    <w:p w14:paraId="47CE544C" w14:textId="77777777" w:rsidR="006E110A" w:rsidRPr="00040E48" w:rsidRDefault="006E110A">
      <w:pPr>
        <w:pStyle w:val="XMLFragment"/>
        <w:rPr>
          <w:b/>
          <w:bCs/>
          <w:noProof w:val="0"/>
        </w:rPr>
      </w:pPr>
      <w:r w:rsidRPr="00040E48">
        <w:rPr>
          <w:b/>
          <w:bCs/>
          <w:noProof w:val="0"/>
        </w:rPr>
        <w:t xml:space="preserve">     &lt;/observation&gt;</w:t>
      </w:r>
    </w:p>
    <w:p w14:paraId="5184B2E9" w14:textId="77777777" w:rsidR="006E110A" w:rsidRPr="00040E48" w:rsidRDefault="006E110A">
      <w:pPr>
        <w:pStyle w:val="XMLFragment"/>
        <w:rPr>
          <w:noProof w:val="0"/>
        </w:rPr>
      </w:pPr>
      <w:r w:rsidRPr="00040E48">
        <w:rPr>
          <w:b/>
          <w:bCs/>
          <w:noProof w:val="0"/>
        </w:rPr>
        <w:t xml:space="preserve">   &lt;/entryRelationship&gt;</w:t>
      </w:r>
      <w:r w:rsidRPr="00040E48">
        <w:rPr>
          <w:noProof w:val="0"/>
        </w:rPr>
        <w:br/>
      </w:r>
    </w:p>
    <w:p w14:paraId="6AD08389" w14:textId="77777777" w:rsidR="006E110A" w:rsidRPr="00040E48" w:rsidRDefault="006E110A">
      <w:pPr>
        <w:pStyle w:val="XMLFragment"/>
        <w:rPr>
          <w:noProof w:val="0"/>
        </w:rPr>
      </w:pPr>
      <w:r w:rsidRPr="00040E48">
        <w:rPr>
          <w:noProof w:val="0"/>
        </w:rPr>
        <w:t xml:space="preserve"> &lt;/observation&gt;</w:t>
      </w:r>
    </w:p>
    <w:p w14:paraId="5C531860" w14:textId="77777777" w:rsidR="006E110A" w:rsidRPr="00040E48" w:rsidRDefault="006E110A">
      <w:pPr>
        <w:pStyle w:val="XMLFragment"/>
        <w:rPr>
          <w:noProof w:val="0"/>
        </w:rPr>
      </w:pPr>
      <w:r w:rsidRPr="00040E48">
        <w:rPr>
          <w:noProof w:val="0"/>
        </w:rPr>
        <w:t>&lt;/entry&gt;</w:t>
      </w:r>
    </w:p>
    <w:p w14:paraId="7ADB1395" w14:textId="77777777" w:rsidR="006E110A" w:rsidRPr="00040E48" w:rsidRDefault="006E110A">
      <w:pPr>
        <w:pStyle w:val="BodyText"/>
        <w:rPr>
          <w:noProof w:val="0"/>
        </w:rPr>
      </w:pPr>
      <w:r w:rsidRPr="00040E48">
        <w:rPr>
          <w:noProof w:val="0"/>
        </w:rPr>
        <w:t xml:space="preserve">This specification models a health status observation as a separate observation about the patient. </w:t>
      </w:r>
    </w:p>
    <w:p w14:paraId="418B2CDF" w14:textId="77777777" w:rsidR="006E110A" w:rsidRPr="00040E48" w:rsidRDefault="006E110A">
      <w:pPr>
        <w:pStyle w:val="Heading5"/>
        <w:rPr>
          <w:noProof w:val="0"/>
        </w:rPr>
      </w:pPr>
      <w:bookmarkStart w:id="1654" w:name="_Toc441142095"/>
      <w:r w:rsidRPr="00040E48">
        <w:rPr>
          <w:noProof w:val="0"/>
        </w:rPr>
        <w:t>&lt;entryRelationship typeCode='REFR'&gt;</w:t>
      </w:r>
      <w:bookmarkEnd w:id="1654"/>
      <w:r w:rsidRPr="00040E48">
        <w:rPr>
          <w:noProof w:val="0"/>
        </w:rPr>
        <w:t xml:space="preserve"> </w:t>
      </w:r>
    </w:p>
    <w:p w14:paraId="134536AA" w14:textId="77777777" w:rsidR="006E110A" w:rsidRPr="00040E48" w:rsidRDefault="006E110A">
      <w:pPr>
        <w:pStyle w:val="BodyText"/>
        <w:rPr>
          <w:noProof w:val="0"/>
        </w:rPr>
      </w:pPr>
      <w:r w:rsidRPr="00040E48">
        <w:rPr>
          <w:noProof w:val="0"/>
        </w:rPr>
        <w:t xml:space="preserve">The related statement is made about the health status of the patient. For CDA, this observation is recorded inside an &lt;entryRelationship&gt; element occurring in the observation. The contained observation is referenced (typeCode='REFR') by the observation entry. For HL7 Version 3 Messages, the entryRelationship tagName is sourceOf, though the typeCode and inversionInd attributes and other semantics remain the same. </w:t>
      </w:r>
    </w:p>
    <w:p w14:paraId="614ECE74" w14:textId="77777777" w:rsidR="006E110A" w:rsidRPr="00040E48" w:rsidRDefault="006E110A">
      <w:pPr>
        <w:pStyle w:val="Heading5"/>
        <w:rPr>
          <w:noProof w:val="0"/>
        </w:rPr>
      </w:pPr>
      <w:bookmarkStart w:id="1655" w:name="_Toc441142096"/>
      <w:r w:rsidRPr="00040E48">
        <w:rPr>
          <w:noProof w:val="0"/>
        </w:rPr>
        <w:t>&lt;observation moodCode='EVN' classCode='OBS'&gt;</w:t>
      </w:r>
      <w:bookmarkEnd w:id="1655"/>
      <w:r w:rsidRPr="00040E48">
        <w:rPr>
          <w:noProof w:val="0"/>
        </w:rPr>
        <w:t xml:space="preserve"> </w:t>
      </w:r>
    </w:p>
    <w:p w14:paraId="275328E9" w14:textId="77777777" w:rsidR="006E110A" w:rsidRPr="00040E48" w:rsidRDefault="006E110A">
      <w:pPr>
        <w:pStyle w:val="BodyText"/>
        <w:rPr>
          <w:noProof w:val="0"/>
        </w:rPr>
      </w:pPr>
      <w:r w:rsidRPr="00040E48">
        <w:rPr>
          <w:noProof w:val="0"/>
        </w:rPr>
        <w:t xml:space="preserve">The related statement is another event (moodCode='EVN') observing (&lt;observation classCode='OBS'&gt;) the health status of the patient. </w:t>
      </w:r>
    </w:p>
    <w:p w14:paraId="3C553448" w14:textId="77777777" w:rsidR="006E110A" w:rsidRPr="00F331FC" w:rsidRDefault="006E110A">
      <w:pPr>
        <w:pStyle w:val="Heading5"/>
        <w:rPr>
          <w:noProof w:val="0"/>
          <w:lang w:val="nl-NL"/>
          <w:rPrChange w:id="1656" w:author="Michael Clifton" w:date="2018-10-11T10:12:00Z">
            <w:rPr>
              <w:noProof w:val="0"/>
            </w:rPr>
          </w:rPrChange>
        </w:rPr>
      </w:pPr>
      <w:bookmarkStart w:id="1657" w:name="_Toc441142097"/>
      <w:r w:rsidRPr="00F331FC">
        <w:rPr>
          <w:noProof w:val="0"/>
          <w:lang w:val="nl-NL"/>
          <w:rPrChange w:id="1658" w:author="Michael Clifton" w:date="2018-10-11T10:12:00Z">
            <w:rPr>
              <w:noProof w:val="0"/>
            </w:rPr>
          </w:rPrChange>
        </w:rPr>
        <w:t>&lt;templateId root='2.16.840.1.113883.10.20.1.51'/&gt;</w:t>
      </w:r>
      <w:r w:rsidRPr="00F331FC">
        <w:rPr>
          <w:noProof w:val="0"/>
          <w:lang w:val="nl-NL"/>
          <w:rPrChange w:id="1659" w:author="Michael Clifton" w:date="2018-10-11T10:12:00Z">
            <w:rPr>
              <w:noProof w:val="0"/>
            </w:rPr>
          </w:rPrChange>
        </w:rPr>
        <w:br/>
        <w:t>&lt;templateId root='1.3.6.1.4.1.19376.1.5.3.1.4.1.2'/&gt;</w:t>
      </w:r>
      <w:bookmarkEnd w:id="1657"/>
      <w:r w:rsidRPr="00F331FC">
        <w:rPr>
          <w:noProof w:val="0"/>
          <w:lang w:val="nl-NL"/>
          <w:rPrChange w:id="1660" w:author="Michael Clifton" w:date="2018-10-11T10:12:00Z">
            <w:rPr>
              <w:noProof w:val="0"/>
            </w:rPr>
          </w:rPrChange>
        </w:rPr>
        <w:t xml:space="preserve"> </w:t>
      </w:r>
    </w:p>
    <w:p w14:paraId="2BC38C7E" w14:textId="77777777" w:rsidR="006E110A" w:rsidRPr="00040E48" w:rsidRDefault="006E110A">
      <w:pPr>
        <w:pStyle w:val="BodyText"/>
        <w:rPr>
          <w:noProof w:val="0"/>
        </w:rPr>
      </w:pPr>
      <w:r w:rsidRPr="00040E48">
        <w:rPr>
          <w:noProof w:val="0"/>
        </w:rPr>
        <w:t xml:space="preserve">The &lt;templateId&gt; element identifies this &lt;observation&gt; as a health status observation, allowing for validation of the content. </w:t>
      </w:r>
    </w:p>
    <w:p w14:paraId="07F18B8E" w14:textId="77777777" w:rsidR="006E110A" w:rsidRPr="00040E48" w:rsidRDefault="006E110A">
      <w:pPr>
        <w:pStyle w:val="Heading5"/>
        <w:rPr>
          <w:noProof w:val="0"/>
        </w:rPr>
      </w:pPr>
      <w:bookmarkStart w:id="1661" w:name="_Toc441142098"/>
      <w:r w:rsidRPr="00040E48">
        <w:rPr>
          <w:noProof w:val="0"/>
        </w:rPr>
        <w:t>&lt;code code='11323-3'</w:t>
      </w:r>
      <w:r w:rsidRPr="00040E48">
        <w:rPr>
          <w:noProof w:val="0"/>
        </w:rPr>
        <w:br/>
        <w:t>displayName='Health Status'</w:t>
      </w:r>
      <w:r w:rsidRPr="00040E48">
        <w:rPr>
          <w:noProof w:val="0"/>
        </w:rPr>
        <w:br/>
        <w:t>codeSystem='2.16.840.1.113883.6.1'</w:t>
      </w:r>
      <w:r w:rsidRPr="00040E48">
        <w:rPr>
          <w:noProof w:val="0"/>
        </w:rPr>
        <w:br/>
        <w:t>codeSystemName='LOINC' /&gt;</w:t>
      </w:r>
      <w:bookmarkEnd w:id="1661"/>
      <w:r w:rsidRPr="00040E48">
        <w:rPr>
          <w:noProof w:val="0"/>
        </w:rPr>
        <w:t xml:space="preserve"> </w:t>
      </w:r>
    </w:p>
    <w:p w14:paraId="58836887" w14:textId="77777777" w:rsidR="006E110A" w:rsidRPr="00040E48" w:rsidRDefault="006E110A">
      <w:pPr>
        <w:pStyle w:val="BodyText"/>
        <w:rPr>
          <w:noProof w:val="0"/>
        </w:rPr>
      </w:pPr>
      <w:r w:rsidRPr="00040E48">
        <w:rPr>
          <w:noProof w:val="0"/>
        </w:rPr>
        <w:t xml:space="preserve">This observation is of health status, as indicated by the &lt;code&gt; element. This element must be present. The </w:t>
      </w:r>
      <w:r w:rsidRPr="00040E48">
        <w:rPr>
          <w:rStyle w:val="HTMLCode"/>
          <w:noProof w:val="0"/>
        </w:rPr>
        <w:t>code</w:t>
      </w:r>
      <w:r w:rsidRPr="00040E48">
        <w:rPr>
          <w:noProof w:val="0"/>
        </w:rPr>
        <w:t xml:space="preserve"> and </w:t>
      </w:r>
      <w:r w:rsidRPr="00040E48">
        <w:rPr>
          <w:rStyle w:val="HTMLCode"/>
          <w:noProof w:val="0"/>
        </w:rPr>
        <w:t>codeSystem</w:t>
      </w:r>
      <w:r w:rsidRPr="00040E48">
        <w:rPr>
          <w:noProof w:val="0"/>
        </w:rPr>
        <w:t xml:space="preserve"> attributes shall be recorded exactly as shown above. </w:t>
      </w:r>
    </w:p>
    <w:p w14:paraId="444DE7BF" w14:textId="77777777" w:rsidR="006E110A" w:rsidRPr="00040E48" w:rsidRDefault="006E110A">
      <w:pPr>
        <w:pStyle w:val="Heading5"/>
        <w:rPr>
          <w:noProof w:val="0"/>
        </w:rPr>
      </w:pPr>
      <w:bookmarkStart w:id="1662" w:name="_Toc441142099"/>
      <w:r w:rsidRPr="00040E48">
        <w:rPr>
          <w:noProof w:val="0"/>
        </w:rPr>
        <w:lastRenderedPageBreak/>
        <w:t>&lt;text&gt;&lt;reference value='#hstatus-2'/&gt;&lt;/text&gt;</w:t>
      </w:r>
      <w:bookmarkEnd w:id="1662"/>
    </w:p>
    <w:p w14:paraId="7BC06905" w14:textId="689DA062" w:rsidR="006E110A" w:rsidRPr="00040E48" w:rsidRDefault="006E110A">
      <w:pPr>
        <w:pStyle w:val="BodyText"/>
        <w:rPr>
          <w:noProof w:val="0"/>
        </w:rPr>
      </w:pPr>
      <w:r w:rsidRPr="00040E48">
        <w:rPr>
          <w:noProof w:val="0"/>
        </w:rPr>
        <w:t xml:space="preserve">The &lt;observation&gt; element shall contain a &lt;text&gt; element that contains the narrative text describing the clinical status. For CDA, the &lt;text&gt; elements shall contain a &lt;reference&gt; element pointing to the narrative section (see </w:t>
      </w:r>
      <w:hyperlink r:id="rId84" w:history="1">
        <w:r w:rsidRPr="00040E48">
          <w:rPr>
            <w:rStyle w:val="Hyperlink"/>
            <w:noProof w:val="0"/>
          </w:rPr>
          <w:t>Linking Narrative and Coded Entries</w:t>
        </w:r>
      </w:hyperlink>
      <w:r w:rsidRPr="00040E48">
        <w:rPr>
          <w:noProof w:val="0"/>
        </w:rPr>
        <w:t xml:space="preserve">, rather than duplicate text to avoid ambiguity. For HL7 Version 3 Messages, the &lt;text&gt; element shall contain the full narrative text. </w:t>
      </w:r>
    </w:p>
    <w:p w14:paraId="1F89CE78" w14:textId="77777777" w:rsidR="006E110A" w:rsidRPr="00040E48" w:rsidRDefault="006E110A">
      <w:pPr>
        <w:pStyle w:val="Heading5"/>
        <w:rPr>
          <w:noProof w:val="0"/>
        </w:rPr>
      </w:pPr>
      <w:bookmarkStart w:id="1663" w:name="_Toc441142100"/>
      <w:r w:rsidRPr="00040E48">
        <w:rPr>
          <w:noProof w:val="0"/>
        </w:rPr>
        <w:t>&lt;statusCode code='completed'/&gt;</w:t>
      </w:r>
      <w:bookmarkEnd w:id="1663"/>
    </w:p>
    <w:p w14:paraId="04C28992" w14:textId="77777777" w:rsidR="006E110A" w:rsidRPr="00040E48" w:rsidRDefault="006E110A">
      <w:pPr>
        <w:pStyle w:val="BodyText"/>
        <w:rPr>
          <w:noProof w:val="0"/>
        </w:rPr>
      </w:pPr>
      <w:r w:rsidRPr="00040E48">
        <w:rPr>
          <w:noProof w:val="0"/>
        </w:rPr>
        <w:t xml:space="preserve">The code attribute of &lt;statusCode&gt; for all health status observations shall be completed. While the &lt;statusCode&gt; element is required in all acts to record the status of the act, the only sensible value of this element in this context is completed. </w:t>
      </w:r>
    </w:p>
    <w:p w14:paraId="36244D74" w14:textId="77777777" w:rsidR="006E110A" w:rsidRPr="00040E48" w:rsidRDefault="006E110A">
      <w:pPr>
        <w:pStyle w:val="Heading5"/>
        <w:rPr>
          <w:noProof w:val="0"/>
        </w:rPr>
      </w:pPr>
      <w:bookmarkStart w:id="1664" w:name="_Toc441142101"/>
      <w:r w:rsidRPr="00040E48">
        <w:rPr>
          <w:noProof w:val="0"/>
        </w:rPr>
        <w:t>&lt;value xsi:type='CE' code=' ' displayName=' ' codeSystem='2.16.840.1.113883.6.96' codeSystemName='SNOMED CT'&gt;</w:t>
      </w:r>
      <w:bookmarkEnd w:id="1664"/>
      <w:r w:rsidRPr="00040E48">
        <w:rPr>
          <w:noProof w:val="0"/>
        </w:rPr>
        <w:t xml:space="preserve"> </w:t>
      </w:r>
    </w:p>
    <w:p w14:paraId="29BC2373" w14:textId="77777777" w:rsidR="006E110A" w:rsidRPr="00040E48" w:rsidRDefault="006E110A">
      <w:pPr>
        <w:pStyle w:val="BodyText"/>
        <w:rPr>
          <w:noProof w:val="0"/>
        </w:rPr>
      </w:pPr>
      <w:r w:rsidRPr="00040E48">
        <w:rPr>
          <w:noProof w:val="0"/>
        </w:rPr>
        <w:t>The &lt;value&gt; element contains the clinical status. It is always represented using the CE datatype (</w:t>
      </w:r>
      <w:r w:rsidRPr="00040E48">
        <w:rPr>
          <w:rStyle w:val="HTMLCode"/>
          <w:noProof w:val="0"/>
        </w:rPr>
        <w:t>xsi:type='CE'</w:t>
      </w:r>
      <w:r w:rsidRPr="00040E48">
        <w:rPr>
          <w:noProof w:val="0"/>
        </w:rPr>
        <w:t xml:space="preserve">). </w:t>
      </w:r>
    </w:p>
    <w:p w14:paraId="31A8B11E" w14:textId="77777777" w:rsidR="00352BE6" w:rsidRPr="00040E48" w:rsidRDefault="00352BE6">
      <w:pPr>
        <w:pStyle w:val="BodyText"/>
        <w:rPr>
          <w:noProof w:val="0"/>
        </w:rPr>
      </w:pPr>
    </w:p>
    <w:tbl>
      <w:tblPr>
        <w:tblW w:w="3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1461"/>
      </w:tblGrid>
      <w:tr w:rsidR="006E110A" w:rsidRPr="00040E48" w14:paraId="0227B046" w14:textId="77777777" w:rsidTr="00E82AA5">
        <w:trPr>
          <w:jc w:val="center"/>
        </w:trPr>
        <w:tc>
          <w:tcPr>
            <w:tcW w:w="2023" w:type="dxa"/>
            <w:shd w:val="clear" w:color="auto" w:fill="D9D9D9"/>
          </w:tcPr>
          <w:p w14:paraId="2F9FAA89" w14:textId="77777777" w:rsidR="006E110A" w:rsidRPr="00040E48" w:rsidRDefault="006E110A">
            <w:pPr>
              <w:pStyle w:val="TableEntryHeader"/>
              <w:rPr>
                <w:noProof w:val="0"/>
              </w:rPr>
            </w:pPr>
            <w:r w:rsidRPr="00040E48">
              <w:rPr>
                <w:noProof w:val="0"/>
              </w:rPr>
              <w:t>Code</w:t>
            </w:r>
          </w:p>
        </w:tc>
        <w:tc>
          <w:tcPr>
            <w:tcW w:w="0" w:type="auto"/>
            <w:shd w:val="clear" w:color="auto" w:fill="D9D9D9"/>
          </w:tcPr>
          <w:p w14:paraId="1B5E0D0F" w14:textId="77777777" w:rsidR="006E110A" w:rsidRPr="00040E48" w:rsidRDefault="006E110A">
            <w:pPr>
              <w:pStyle w:val="TableEntryHeader"/>
              <w:rPr>
                <w:noProof w:val="0"/>
              </w:rPr>
            </w:pPr>
            <w:r w:rsidRPr="00040E48">
              <w:rPr>
                <w:noProof w:val="0"/>
              </w:rPr>
              <w:t xml:space="preserve">Description </w:t>
            </w:r>
          </w:p>
        </w:tc>
      </w:tr>
      <w:tr w:rsidR="006E110A" w:rsidRPr="00040E48" w14:paraId="6EE601FD" w14:textId="77777777" w:rsidTr="00E82AA5">
        <w:trPr>
          <w:jc w:val="center"/>
        </w:trPr>
        <w:tc>
          <w:tcPr>
            <w:tcW w:w="2023" w:type="dxa"/>
            <w:shd w:val="clear" w:color="auto" w:fill="auto"/>
          </w:tcPr>
          <w:p w14:paraId="47A22D45" w14:textId="77777777" w:rsidR="006E110A" w:rsidRPr="00040E48" w:rsidRDefault="006E110A">
            <w:pPr>
              <w:pStyle w:val="TableEntry"/>
              <w:rPr>
                <w:noProof w:val="0"/>
              </w:rPr>
            </w:pPr>
            <w:r w:rsidRPr="00040E48">
              <w:rPr>
                <w:noProof w:val="0"/>
              </w:rPr>
              <w:t>81323004</w:t>
            </w:r>
          </w:p>
        </w:tc>
        <w:tc>
          <w:tcPr>
            <w:tcW w:w="0" w:type="auto"/>
            <w:shd w:val="clear" w:color="auto" w:fill="auto"/>
          </w:tcPr>
          <w:p w14:paraId="33AF809E" w14:textId="77777777" w:rsidR="006E110A" w:rsidRPr="00040E48" w:rsidRDefault="006E110A">
            <w:pPr>
              <w:pStyle w:val="TableEntry"/>
              <w:rPr>
                <w:noProof w:val="0"/>
              </w:rPr>
            </w:pPr>
            <w:r w:rsidRPr="00040E48">
              <w:rPr>
                <w:noProof w:val="0"/>
              </w:rPr>
              <w:t xml:space="preserve">Alive and well </w:t>
            </w:r>
          </w:p>
        </w:tc>
      </w:tr>
      <w:tr w:rsidR="006E110A" w:rsidRPr="00040E48" w14:paraId="22BC199A" w14:textId="77777777" w:rsidTr="00E82AA5">
        <w:trPr>
          <w:jc w:val="center"/>
        </w:trPr>
        <w:tc>
          <w:tcPr>
            <w:tcW w:w="2023" w:type="dxa"/>
            <w:shd w:val="clear" w:color="auto" w:fill="auto"/>
          </w:tcPr>
          <w:p w14:paraId="08E749E3" w14:textId="77777777" w:rsidR="006E110A" w:rsidRPr="00040E48" w:rsidRDefault="006E110A">
            <w:pPr>
              <w:pStyle w:val="TableEntry"/>
              <w:rPr>
                <w:noProof w:val="0"/>
              </w:rPr>
            </w:pPr>
            <w:r w:rsidRPr="00040E48">
              <w:rPr>
                <w:noProof w:val="0"/>
              </w:rPr>
              <w:t>313386006</w:t>
            </w:r>
          </w:p>
        </w:tc>
        <w:tc>
          <w:tcPr>
            <w:tcW w:w="0" w:type="auto"/>
            <w:shd w:val="clear" w:color="auto" w:fill="auto"/>
          </w:tcPr>
          <w:p w14:paraId="2C0A506C" w14:textId="77777777" w:rsidR="006E110A" w:rsidRPr="00040E48" w:rsidRDefault="006E110A">
            <w:pPr>
              <w:pStyle w:val="TableEntry"/>
              <w:rPr>
                <w:noProof w:val="0"/>
              </w:rPr>
            </w:pPr>
            <w:r w:rsidRPr="00040E48">
              <w:rPr>
                <w:noProof w:val="0"/>
              </w:rPr>
              <w:t xml:space="preserve">In remission </w:t>
            </w:r>
          </w:p>
        </w:tc>
      </w:tr>
      <w:tr w:rsidR="006E110A" w:rsidRPr="00040E48" w14:paraId="1D2FC265" w14:textId="77777777" w:rsidTr="00E82AA5">
        <w:trPr>
          <w:jc w:val="center"/>
        </w:trPr>
        <w:tc>
          <w:tcPr>
            <w:tcW w:w="2023" w:type="dxa"/>
            <w:shd w:val="clear" w:color="auto" w:fill="auto"/>
          </w:tcPr>
          <w:p w14:paraId="252EDEAC" w14:textId="77777777" w:rsidR="006E110A" w:rsidRPr="00040E48" w:rsidRDefault="006E110A">
            <w:pPr>
              <w:pStyle w:val="TableEntry"/>
              <w:rPr>
                <w:noProof w:val="0"/>
              </w:rPr>
            </w:pPr>
            <w:r w:rsidRPr="00040E48">
              <w:rPr>
                <w:noProof w:val="0"/>
              </w:rPr>
              <w:t>162467007</w:t>
            </w:r>
          </w:p>
        </w:tc>
        <w:tc>
          <w:tcPr>
            <w:tcW w:w="0" w:type="auto"/>
            <w:shd w:val="clear" w:color="auto" w:fill="auto"/>
          </w:tcPr>
          <w:p w14:paraId="12212908" w14:textId="77777777" w:rsidR="006E110A" w:rsidRPr="00040E48" w:rsidRDefault="006E110A">
            <w:pPr>
              <w:pStyle w:val="TableEntry"/>
              <w:rPr>
                <w:noProof w:val="0"/>
              </w:rPr>
            </w:pPr>
            <w:r w:rsidRPr="00040E48">
              <w:rPr>
                <w:noProof w:val="0"/>
              </w:rPr>
              <w:t xml:space="preserve">Symptom free </w:t>
            </w:r>
          </w:p>
        </w:tc>
      </w:tr>
      <w:tr w:rsidR="006E110A" w:rsidRPr="00040E48" w14:paraId="6D012C2E" w14:textId="77777777" w:rsidTr="00E82AA5">
        <w:trPr>
          <w:jc w:val="center"/>
        </w:trPr>
        <w:tc>
          <w:tcPr>
            <w:tcW w:w="2023" w:type="dxa"/>
            <w:shd w:val="clear" w:color="auto" w:fill="auto"/>
          </w:tcPr>
          <w:p w14:paraId="4C414FCB" w14:textId="77777777" w:rsidR="006E110A" w:rsidRPr="00040E48" w:rsidRDefault="006E110A">
            <w:pPr>
              <w:pStyle w:val="TableEntry"/>
              <w:rPr>
                <w:noProof w:val="0"/>
              </w:rPr>
            </w:pPr>
            <w:r w:rsidRPr="00040E48">
              <w:rPr>
                <w:noProof w:val="0"/>
              </w:rPr>
              <w:t>161901003</w:t>
            </w:r>
          </w:p>
        </w:tc>
        <w:tc>
          <w:tcPr>
            <w:tcW w:w="0" w:type="auto"/>
            <w:shd w:val="clear" w:color="auto" w:fill="auto"/>
          </w:tcPr>
          <w:p w14:paraId="009EF3F2" w14:textId="77777777" w:rsidR="006E110A" w:rsidRPr="00040E48" w:rsidRDefault="006E110A">
            <w:pPr>
              <w:pStyle w:val="TableEntry"/>
              <w:rPr>
                <w:noProof w:val="0"/>
              </w:rPr>
            </w:pPr>
            <w:r w:rsidRPr="00040E48">
              <w:rPr>
                <w:noProof w:val="0"/>
              </w:rPr>
              <w:t xml:space="preserve">Chronically ill </w:t>
            </w:r>
          </w:p>
        </w:tc>
      </w:tr>
      <w:tr w:rsidR="006E110A" w:rsidRPr="00040E48" w14:paraId="6CAAFE3C" w14:textId="77777777" w:rsidTr="00E82AA5">
        <w:trPr>
          <w:jc w:val="center"/>
        </w:trPr>
        <w:tc>
          <w:tcPr>
            <w:tcW w:w="2023" w:type="dxa"/>
            <w:shd w:val="clear" w:color="auto" w:fill="auto"/>
          </w:tcPr>
          <w:p w14:paraId="6108D36D" w14:textId="77777777" w:rsidR="006E110A" w:rsidRPr="00040E48" w:rsidRDefault="006E110A">
            <w:pPr>
              <w:pStyle w:val="TableEntry"/>
              <w:rPr>
                <w:noProof w:val="0"/>
              </w:rPr>
            </w:pPr>
            <w:r w:rsidRPr="00040E48">
              <w:rPr>
                <w:noProof w:val="0"/>
              </w:rPr>
              <w:t>271593001</w:t>
            </w:r>
          </w:p>
        </w:tc>
        <w:tc>
          <w:tcPr>
            <w:tcW w:w="0" w:type="auto"/>
            <w:shd w:val="clear" w:color="auto" w:fill="auto"/>
          </w:tcPr>
          <w:p w14:paraId="2AA3E593" w14:textId="77777777" w:rsidR="006E110A" w:rsidRPr="00040E48" w:rsidRDefault="006E110A">
            <w:pPr>
              <w:pStyle w:val="TableEntry"/>
              <w:rPr>
                <w:noProof w:val="0"/>
              </w:rPr>
            </w:pPr>
            <w:r w:rsidRPr="00040E48">
              <w:rPr>
                <w:noProof w:val="0"/>
              </w:rPr>
              <w:t xml:space="preserve">Severely ill </w:t>
            </w:r>
          </w:p>
        </w:tc>
      </w:tr>
      <w:tr w:rsidR="006E110A" w:rsidRPr="00040E48" w14:paraId="1C4A409F" w14:textId="77777777" w:rsidTr="00E82AA5">
        <w:trPr>
          <w:jc w:val="center"/>
        </w:trPr>
        <w:tc>
          <w:tcPr>
            <w:tcW w:w="2023" w:type="dxa"/>
            <w:shd w:val="clear" w:color="auto" w:fill="auto"/>
          </w:tcPr>
          <w:p w14:paraId="76E828B9" w14:textId="77777777" w:rsidR="006E110A" w:rsidRPr="00040E48" w:rsidRDefault="006E110A">
            <w:pPr>
              <w:pStyle w:val="TableEntry"/>
              <w:rPr>
                <w:noProof w:val="0"/>
              </w:rPr>
            </w:pPr>
            <w:r w:rsidRPr="00040E48">
              <w:rPr>
                <w:noProof w:val="0"/>
              </w:rPr>
              <w:t>21134002</w:t>
            </w:r>
          </w:p>
        </w:tc>
        <w:tc>
          <w:tcPr>
            <w:tcW w:w="0" w:type="auto"/>
            <w:shd w:val="clear" w:color="auto" w:fill="auto"/>
          </w:tcPr>
          <w:p w14:paraId="436F34D2" w14:textId="77777777" w:rsidR="006E110A" w:rsidRPr="00040E48" w:rsidRDefault="006E110A">
            <w:pPr>
              <w:pStyle w:val="TableEntry"/>
              <w:rPr>
                <w:noProof w:val="0"/>
              </w:rPr>
            </w:pPr>
            <w:r w:rsidRPr="00040E48">
              <w:rPr>
                <w:noProof w:val="0"/>
              </w:rPr>
              <w:t xml:space="preserve">Disabled </w:t>
            </w:r>
          </w:p>
        </w:tc>
      </w:tr>
      <w:tr w:rsidR="006E110A" w:rsidRPr="00040E48" w14:paraId="54D8EEA2" w14:textId="77777777" w:rsidTr="00E82AA5">
        <w:trPr>
          <w:jc w:val="center"/>
        </w:trPr>
        <w:tc>
          <w:tcPr>
            <w:tcW w:w="2023" w:type="dxa"/>
            <w:shd w:val="clear" w:color="auto" w:fill="auto"/>
          </w:tcPr>
          <w:p w14:paraId="679DCF8D" w14:textId="77777777" w:rsidR="006E110A" w:rsidRPr="00040E48" w:rsidRDefault="006E110A">
            <w:pPr>
              <w:pStyle w:val="TableEntry"/>
              <w:rPr>
                <w:noProof w:val="0"/>
              </w:rPr>
            </w:pPr>
            <w:r w:rsidRPr="00040E48">
              <w:rPr>
                <w:noProof w:val="0"/>
              </w:rPr>
              <w:t>161045001</w:t>
            </w:r>
          </w:p>
        </w:tc>
        <w:tc>
          <w:tcPr>
            <w:tcW w:w="0" w:type="auto"/>
            <w:shd w:val="clear" w:color="auto" w:fill="auto"/>
          </w:tcPr>
          <w:p w14:paraId="2C30527A" w14:textId="77777777" w:rsidR="006E110A" w:rsidRPr="00040E48" w:rsidRDefault="006E110A">
            <w:pPr>
              <w:pStyle w:val="TableEntry"/>
              <w:rPr>
                <w:noProof w:val="0"/>
              </w:rPr>
            </w:pPr>
            <w:r w:rsidRPr="00040E48">
              <w:rPr>
                <w:noProof w:val="0"/>
              </w:rPr>
              <w:t xml:space="preserve">Severely disabled </w:t>
            </w:r>
          </w:p>
        </w:tc>
      </w:tr>
      <w:tr w:rsidR="006E110A" w:rsidRPr="00040E48" w14:paraId="758B3717" w14:textId="77777777" w:rsidTr="00E82AA5">
        <w:trPr>
          <w:jc w:val="center"/>
        </w:trPr>
        <w:tc>
          <w:tcPr>
            <w:tcW w:w="2023" w:type="dxa"/>
            <w:shd w:val="clear" w:color="auto" w:fill="auto"/>
          </w:tcPr>
          <w:p w14:paraId="21478E4D" w14:textId="77777777" w:rsidR="006E110A" w:rsidRPr="00040E48" w:rsidRDefault="006E110A">
            <w:pPr>
              <w:pStyle w:val="TableEntry"/>
              <w:rPr>
                <w:noProof w:val="0"/>
              </w:rPr>
            </w:pPr>
            <w:r w:rsidRPr="00040E48">
              <w:rPr>
                <w:noProof w:val="0"/>
              </w:rPr>
              <w:t>419099009</w:t>
            </w:r>
          </w:p>
        </w:tc>
        <w:tc>
          <w:tcPr>
            <w:tcW w:w="0" w:type="auto"/>
            <w:shd w:val="clear" w:color="auto" w:fill="auto"/>
          </w:tcPr>
          <w:p w14:paraId="512AE475" w14:textId="77777777" w:rsidR="006E110A" w:rsidRPr="00040E48" w:rsidRDefault="006E110A">
            <w:pPr>
              <w:pStyle w:val="TableEntry"/>
              <w:rPr>
                <w:noProof w:val="0"/>
              </w:rPr>
            </w:pPr>
            <w:r w:rsidRPr="00040E48">
              <w:rPr>
                <w:noProof w:val="0"/>
              </w:rPr>
              <w:t xml:space="preserve">Deceased </w:t>
            </w:r>
          </w:p>
        </w:tc>
      </w:tr>
    </w:tbl>
    <w:p w14:paraId="78CD5E58" w14:textId="77777777" w:rsidR="00352BE6" w:rsidRPr="00040E48" w:rsidRDefault="00352BE6" w:rsidP="00EF41A6">
      <w:pPr>
        <w:pStyle w:val="BodyText"/>
        <w:rPr>
          <w:noProof w:val="0"/>
        </w:rPr>
      </w:pPr>
      <w:bookmarkStart w:id="1665" w:name="_Toc270712301"/>
      <w:bookmarkStart w:id="1666" w:name="T1_3_6_1_4_1_19376_1_5_3_1_4_2"/>
    </w:p>
    <w:p w14:paraId="79A952DF" w14:textId="77777777" w:rsidR="006E110A" w:rsidRPr="00040E48" w:rsidRDefault="006E110A">
      <w:pPr>
        <w:pStyle w:val="Heading4"/>
        <w:rPr>
          <w:noProof w:val="0"/>
        </w:rPr>
      </w:pPr>
      <w:bookmarkStart w:id="1667" w:name="_Toc441142102"/>
      <w:r w:rsidRPr="00040E48">
        <w:rPr>
          <w:noProof w:val="0"/>
        </w:rPr>
        <w:t>Comments 1.3.6.1.4.1.19376.1.5.3.1.4.2</w:t>
      </w:r>
      <w:bookmarkEnd w:id="1665"/>
      <w:bookmarkEnd w:id="1667"/>
      <w:r w:rsidRPr="00040E48">
        <w:rPr>
          <w:noProof w:val="0"/>
        </w:rPr>
        <w:t xml:space="preserve"> </w:t>
      </w:r>
    </w:p>
    <w:bookmarkEnd w:id="1666"/>
    <w:p w14:paraId="6FDD2D6B" w14:textId="77777777" w:rsidR="006E110A" w:rsidRPr="00040E48" w:rsidRDefault="006E110A">
      <w:pPr>
        <w:pStyle w:val="BodyText"/>
        <w:rPr>
          <w:noProof w:val="0"/>
        </w:rPr>
      </w:pPr>
      <w:r w:rsidRPr="00040E48">
        <w:rPr>
          <w:noProof w:val="0"/>
        </w:rPr>
        <w:t xml:space="preserve">This entry allows for a comment to be supplied with each entry. For CDA this structure is usually included in the target act using the &lt;entryRelationship&gt; element defined in the CDA Schema, but can also be used in the &lt;component&gt; element when the comment appears within an &lt;organizer&gt;. The example below shows recording a comment for an &lt;entry&gt;, and is used as context for the following sections. For HL7 Version 3 Messages, this relationship is represented with the element &lt;sourceOf&gt;, although the remainder of the typecodes and semantics are unchanged. </w:t>
      </w:r>
    </w:p>
    <w:p w14:paraId="13245E2E" w14:textId="77777777" w:rsidR="006E110A" w:rsidRPr="00040E48" w:rsidRDefault="006E110A">
      <w:pPr>
        <w:pStyle w:val="BodyText"/>
        <w:rPr>
          <w:noProof w:val="0"/>
        </w:rPr>
      </w:pPr>
      <w:r w:rsidRPr="00040E48">
        <w:rPr>
          <w:noProof w:val="0"/>
        </w:rPr>
        <w:t xml:space="preserve">Any condition or allergy may be the subject of a comment. </w:t>
      </w:r>
    </w:p>
    <w:p w14:paraId="753DCB5F" w14:textId="77777777" w:rsidR="006E110A" w:rsidRPr="00040E48" w:rsidRDefault="006E110A">
      <w:pPr>
        <w:pStyle w:val="Heading5"/>
        <w:rPr>
          <w:noProof w:val="0"/>
        </w:rPr>
      </w:pPr>
      <w:bookmarkStart w:id="1668" w:name="_Toc441142103"/>
      <w:r w:rsidRPr="00040E48">
        <w:rPr>
          <w:noProof w:val="0"/>
        </w:rPr>
        <w:lastRenderedPageBreak/>
        <w:t>Standards</w:t>
      </w:r>
      <w:bookmarkEnd w:id="1668"/>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97"/>
        <w:gridCol w:w="3419"/>
      </w:tblGrid>
      <w:tr w:rsidR="006E110A" w:rsidRPr="00040E48" w14:paraId="230455F8" w14:textId="77777777">
        <w:trPr>
          <w:tblCellSpacing w:w="0" w:type="dxa"/>
        </w:trPr>
        <w:tc>
          <w:tcPr>
            <w:tcW w:w="0" w:type="auto"/>
            <w:shd w:val="clear" w:color="auto" w:fill="E6E6E6"/>
            <w:vAlign w:val="center"/>
          </w:tcPr>
          <w:p w14:paraId="5EAFF259" w14:textId="77777777" w:rsidR="006E110A" w:rsidRPr="00040E48" w:rsidRDefault="006E110A">
            <w:pPr>
              <w:pStyle w:val="TableEntryHeader"/>
              <w:rPr>
                <w:noProof w:val="0"/>
              </w:rPr>
            </w:pPr>
            <w:r w:rsidRPr="00040E48">
              <w:rPr>
                <w:noProof w:val="0"/>
              </w:rPr>
              <w:t>CareStruct</w:t>
            </w:r>
          </w:p>
        </w:tc>
        <w:tc>
          <w:tcPr>
            <w:tcW w:w="0" w:type="auto"/>
            <w:vAlign w:val="center"/>
          </w:tcPr>
          <w:p w14:paraId="1EF11D78" w14:textId="77777777" w:rsidR="006E110A" w:rsidRPr="00040E48" w:rsidRDefault="00FF2B1E">
            <w:pPr>
              <w:pStyle w:val="TableEntry"/>
              <w:rPr>
                <w:noProof w:val="0"/>
              </w:rPr>
            </w:pPr>
            <w:hyperlink r:id="rId85" w:tooltip="http://www.hl7.org/v3ballot/html/domains/uvpc/uvpc_CareStructures.htm" w:history="1">
              <w:r w:rsidR="006E110A" w:rsidRPr="00040E48">
                <w:rPr>
                  <w:rStyle w:val="Hyperlink"/>
                  <w:noProof w:val="0"/>
                </w:rPr>
                <w:t>HL7 Care Provision Care Structures (DSTU)</w:t>
              </w:r>
            </w:hyperlink>
            <w:r w:rsidR="006E110A" w:rsidRPr="00040E48">
              <w:rPr>
                <w:noProof w:val="0"/>
              </w:rPr>
              <w:t xml:space="preserve"> </w:t>
            </w:r>
          </w:p>
        </w:tc>
      </w:tr>
      <w:tr w:rsidR="006E110A" w:rsidRPr="00040E48" w14:paraId="03D764DC" w14:textId="77777777">
        <w:trPr>
          <w:tblCellSpacing w:w="0" w:type="dxa"/>
        </w:trPr>
        <w:tc>
          <w:tcPr>
            <w:tcW w:w="0" w:type="auto"/>
            <w:shd w:val="clear" w:color="auto" w:fill="E6E6E6"/>
            <w:vAlign w:val="center"/>
          </w:tcPr>
          <w:p w14:paraId="7862C89B" w14:textId="77777777" w:rsidR="006E110A" w:rsidRPr="00040E48" w:rsidRDefault="006E110A">
            <w:pPr>
              <w:pStyle w:val="TableEntryHeader"/>
              <w:rPr>
                <w:noProof w:val="0"/>
              </w:rPr>
            </w:pPr>
            <w:r w:rsidRPr="00040E48">
              <w:rPr>
                <w:noProof w:val="0"/>
              </w:rPr>
              <w:t>CCD</w:t>
            </w:r>
          </w:p>
        </w:tc>
        <w:tc>
          <w:tcPr>
            <w:tcW w:w="0" w:type="auto"/>
            <w:vAlign w:val="center"/>
          </w:tcPr>
          <w:p w14:paraId="00B6E763" w14:textId="77777777" w:rsidR="006E110A" w:rsidRPr="00040E48" w:rsidRDefault="00FF2B1E">
            <w:pPr>
              <w:pStyle w:val="TableEntry"/>
              <w:rPr>
                <w:noProof w:val="0"/>
              </w:rPr>
            </w:pPr>
            <w:hyperlink r:id="rId86"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bl>
    <w:p w14:paraId="7944FF9F" w14:textId="77777777" w:rsidR="006E110A" w:rsidRPr="00040E48" w:rsidRDefault="006E110A">
      <w:pPr>
        <w:pStyle w:val="Heading5"/>
        <w:rPr>
          <w:noProof w:val="0"/>
        </w:rPr>
      </w:pPr>
      <w:bookmarkStart w:id="1669" w:name="_Toc441142104"/>
      <w:r w:rsidRPr="00040E48">
        <w:rPr>
          <w:noProof w:val="0"/>
        </w:rPr>
        <w:t>Specification</w:t>
      </w:r>
      <w:bookmarkEnd w:id="1669"/>
      <w:r w:rsidRPr="00040E48">
        <w:rPr>
          <w:noProof w:val="0"/>
        </w:rPr>
        <w:t xml:space="preserve"> </w:t>
      </w:r>
    </w:p>
    <w:p w14:paraId="670F68D5" w14:textId="77777777" w:rsidR="006E110A" w:rsidRPr="00040E48" w:rsidRDefault="006E110A">
      <w:pPr>
        <w:pStyle w:val="XMLFragment"/>
        <w:rPr>
          <w:noProof w:val="0"/>
        </w:rPr>
      </w:pPr>
      <w:r w:rsidRPr="00040E48">
        <w:rPr>
          <w:noProof w:val="0"/>
        </w:rPr>
        <w:t>&lt;entry&gt;</w:t>
      </w:r>
    </w:p>
    <w:p w14:paraId="5535ADE3" w14:textId="77777777" w:rsidR="006E110A" w:rsidRPr="00040E48" w:rsidRDefault="006E110A">
      <w:pPr>
        <w:pStyle w:val="XMLFragment"/>
        <w:rPr>
          <w:noProof w:val="0"/>
        </w:rPr>
      </w:pPr>
      <w:r w:rsidRPr="00040E48">
        <w:rPr>
          <w:noProof w:val="0"/>
        </w:rPr>
        <w:t xml:space="preserve">  &lt;observation classCode='OBS' moodCode='EVN'&gt;</w:t>
      </w:r>
    </w:p>
    <w:p w14:paraId="075CB6A2" w14:textId="77777777" w:rsidR="006E110A" w:rsidRPr="00040E48" w:rsidRDefault="006E110A">
      <w:pPr>
        <w:pStyle w:val="XMLFragment"/>
        <w:rPr>
          <w:noProof w:val="0"/>
        </w:rPr>
      </w:pPr>
      <w:r w:rsidRPr="00040E48">
        <w:rPr>
          <w:noProof w:val="0"/>
        </w:rPr>
        <w:t xml:space="preserve">          ∶</w:t>
      </w:r>
    </w:p>
    <w:p w14:paraId="0AD71E2D" w14:textId="77777777" w:rsidR="006E110A" w:rsidRPr="00040E48" w:rsidRDefault="006E110A">
      <w:pPr>
        <w:pStyle w:val="XMLFragment"/>
        <w:rPr>
          <w:noProof w:val="0"/>
        </w:rPr>
      </w:pPr>
      <w:r w:rsidRPr="00040E48">
        <w:rPr>
          <w:noProof w:val="0"/>
        </w:rPr>
        <w:t xml:space="preserve">    &lt;entryRelationship typeCode='SUBJ' inversionInd='true'&gt;</w:t>
      </w:r>
    </w:p>
    <w:p w14:paraId="79AD5619" w14:textId="77777777" w:rsidR="006E110A" w:rsidRPr="00040E48" w:rsidRDefault="006E110A">
      <w:pPr>
        <w:pStyle w:val="XMLFragment"/>
        <w:rPr>
          <w:noProof w:val="0"/>
        </w:rPr>
      </w:pPr>
      <w:r w:rsidRPr="00040E48">
        <w:rPr>
          <w:noProof w:val="0"/>
        </w:rPr>
        <w:t xml:space="preserve">      &lt;act classCode='ACT' moodCode='EVN'&gt;</w:t>
      </w:r>
    </w:p>
    <w:p w14:paraId="09CCEE4D" w14:textId="77777777" w:rsidR="006E110A" w:rsidRPr="00F331FC" w:rsidRDefault="006E110A">
      <w:pPr>
        <w:pStyle w:val="XMLFragment"/>
        <w:rPr>
          <w:noProof w:val="0"/>
          <w:lang w:val="nl-NL"/>
          <w:rPrChange w:id="1670" w:author="Michael Clifton" w:date="2018-10-11T10:12:00Z">
            <w:rPr>
              <w:noProof w:val="0"/>
            </w:rPr>
          </w:rPrChange>
        </w:rPr>
      </w:pPr>
      <w:r w:rsidRPr="00040E48">
        <w:rPr>
          <w:noProof w:val="0"/>
        </w:rPr>
        <w:t xml:space="preserve">        </w:t>
      </w:r>
      <w:r w:rsidRPr="00F331FC">
        <w:rPr>
          <w:noProof w:val="0"/>
          <w:lang w:val="nl-NL"/>
          <w:rPrChange w:id="1671" w:author="Michael Clifton" w:date="2018-10-11T10:12:00Z">
            <w:rPr>
              <w:noProof w:val="0"/>
            </w:rPr>
          </w:rPrChange>
        </w:rPr>
        <w:t>&lt;templateId root='2.16.840.1.113883.10.20.1.40'/&gt;</w:t>
      </w:r>
    </w:p>
    <w:p w14:paraId="15DEC522" w14:textId="77777777" w:rsidR="006E110A" w:rsidRPr="00F331FC" w:rsidRDefault="006E110A">
      <w:pPr>
        <w:pStyle w:val="XMLFragment"/>
        <w:rPr>
          <w:noProof w:val="0"/>
          <w:lang w:val="nl-NL"/>
          <w:rPrChange w:id="1672" w:author="Michael Clifton" w:date="2018-10-11T10:12:00Z">
            <w:rPr>
              <w:noProof w:val="0"/>
            </w:rPr>
          </w:rPrChange>
        </w:rPr>
      </w:pPr>
      <w:r w:rsidRPr="00F331FC">
        <w:rPr>
          <w:noProof w:val="0"/>
          <w:lang w:val="nl-NL"/>
          <w:rPrChange w:id="1673" w:author="Michael Clifton" w:date="2018-10-11T10:12:00Z">
            <w:rPr>
              <w:noProof w:val="0"/>
            </w:rPr>
          </w:rPrChange>
        </w:rPr>
        <w:t xml:space="preserve">        &lt;templateId root='1.3.6.1.4.1.19376.1.5.3.1.4.2'/&gt;</w:t>
      </w:r>
    </w:p>
    <w:p w14:paraId="1E3D75EE" w14:textId="77777777" w:rsidR="006E110A" w:rsidRPr="00040E48" w:rsidRDefault="006E110A">
      <w:pPr>
        <w:pStyle w:val="XMLFragment"/>
        <w:rPr>
          <w:noProof w:val="0"/>
        </w:rPr>
      </w:pPr>
      <w:r w:rsidRPr="00F331FC">
        <w:rPr>
          <w:noProof w:val="0"/>
          <w:lang w:val="nl-NL"/>
          <w:rPrChange w:id="1674" w:author="Michael Clifton" w:date="2018-10-11T10:12:00Z">
            <w:rPr>
              <w:noProof w:val="0"/>
            </w:rPr>
          </w:rPrChange>
        </w:rPr>
        <w:t xml:space="preserve">        </w:t>
      </w:r>
      <w:r w:rsidRPr="00040E48">
        <w:rPr>
          <w:noProof w:val="0"/>
        </w:rPr>
        <w:t>&lt;code code='48767-8' displayName='Annotation Comment'</w:t>
      </w:r>
    </w:p>
    <w:p w14:paraId="36E1F75D" w14:textId="77777777" w:rsidR="006E110A" w:rsidRPr="00040E48" w:rsidRDefault="006E110A">
      <w:pPr>
        <w:pStyle w:val="XMLFragment"/>
        <w:rPr>
          <w:noProof w:val="0"/>
        </w:rPr>
      </w:pPr>
      <w:r w:rsidRPr="00040E48">
        <w:rPr>
          <w:noProof w:val="0"/>
        </w:rPr>
        <w:t xml:space="preserve">          codeSystem='2.16.840.1.113883.6.1'</w:t>
      </w:r>
    </w:p>
    <w:p w14:paraId="15DB84B4" w14:textId="77777777" w:rsidR="006E110A" w:rsidRPr="00040E48" w:rsidRDefault="006E110A">
      <w:pPr>
        <w:pStyle w:val="XMLFragment"/>
        <w:rPr>
          <w:noProof w:val="0"/>
        </w:rPr>
      </w:pPr>
      <w:r w:rsidRPr="00040E48">
        <w:rPr>
          <w:noProof w:val="0"/>
        </w:rPr>
        <w:t xml:space="preserve">          codeSystemName='LOINC' /&gt;</w:t>
      </w:r>
    </w:p>
    <w:p w14:paraId="217E9FAB" w14:textId="77777777" w:rsidR="006E110A" w:rsidRPr="00040E48" w:rsidRDefault="006E110A">
      <w:pPr>
        <w:pStyle w:val="XMLFragment"/>
        <w:rPr>
          <w:noProof w:val="0"/>
        </w:rPr>
      </w:pPr>
      <w:r w:rsidRPr="00040E48">
        <w:rPr>
          <w:noProof w:val="0"/>
        </w:rPr>
        <w:t xml:space="preserve">        &lt;text&gt;&lt;reference value='#comment-2'/&gt;&lt;/text&gt;</w:t>
      </w:r>
    </w:p>
    <w:p w14:paraId="11C03865" w14:textId="77777777" w:rsidR="006E110A" w:rsidRPr="00040E48" w:rsidRDefault="006E110A">
      <w:pPr>
        <w:pStyle w:val="XMLFragment"/>
        <w:rPr>
          <w:noProof w:val="0"/>
        </w:rPr>
      </w:pPr>
      <w:r w:rsidRPr="00040E48">
        <w:rPr>
          <w:noProof w:val="0"/>
        </w:rPr>
        <w:t xml:space="preserve">        &lt;statusCode code='completed' /&gt;</w:t>
      </w:r>
    </w:p>
    <w:p w14:paraId="164022EE" w14:textId="77777777" w:rsidR="006E110A" w:rsidRPr="00040E48" w:rsidRDefault="006E110A">
      <w:pPr>
        <w:pStyle w:val="XMLFragment"/>
        <w:rPr>
          <w:noProof w:val="0"/>
        </w:rPr>
      </w:pPr>
      <w:r w:rsidRPr="00040E48">
        <w:rPr>
          <w:noProof w:val="0"/>
        </w:rPr>
        <w:t xml:space="preserve">        &lt;author&gt;</w:t>
      </w:r>
    </w:p>
    <w:p w14:paraId="3588CCB1" w14:textId="77777777" w:rsidR="006E110A" w:rsidRPr="00040E48" w:rsidRDefault="006E110A">
      <w:pPr>
        <w:pStyle w:val="XMLFragment"/>
        <w:rPr>
          <w:noProof w:val="0"/>
        </w:rPr>
      </w:pPr>
      <w:r w:rsidRPr="00040E48">
        <w:rPr>
          <w:noProof w:val="0"/>
        </w:rPr>
        <w:t xml:space="preserve">          &lt;time value=''/&gt;</w:t>
      </w:r>
    </w:p>
    <w:p w14:paraId="5C218009" w14:textId="77777777" w:rsidR="006E110A" w:rsidRPr="00040E48" w:rsidRDefault="006E110A">
      <w:pPr>
        <w:pStyle w:val="XMLFragment"/>
        <w:rPr>
          <w:noProof w:val="0"/>
        </w:rPr>
      </w:pPr>
      <w:r w:rsidRPr="00040E48">
        <w:rPr>
          <w:noProof w:val="0"/>
        </w:rPr>
        <w:t xml:space="preserve">          &lt;assignedAuthor&gt;</w:t>
      </w:r>
    </w:p>
    <w:p w14:paraId="0C39BC07" w14:textId="77777777" w:rsidR="006E110A" w:rsidRPr="00040E48" w:rsidRDefault="006E110A">
      <w:pPr>
        <w:pStyle w:val="XMLFragment"/>
        <w:rPr>
          <w:noProof w:val="0"/>
        </w:rPr>
      </w:pPr>
      <w:r w:rsidRPr="00040E48">
        <w:rPr>
          <w:noProof w:val="0"/>
        </w:rPr>
        <w:t xml:space="preserve">            &lt;id root='' extension=''&gt;</w:t>
      </w:r>
    </w:p>
    <w:p w14:paraId="1DEF1B75" w14:textId="77777777" w:rsidR="006E110A" w:rsidRPr="00040E48" w:rsidRDefault="006E110A">
      <w:pPr>
        <w:pStyle w:val="XMLFragment"/>
        <w:rPr>
          <w:noProof w:val="0"/>
        </w:rPr>
      </w:pPr>
      <w:r w:rsidRPr="00040E48">
        <w:rPr>
          <w:noProof w:val="0"/>
        </w:rPr>
        <w:t xml:space="preserve">            &lt;addr&gt;&lt;/addr&gt;</w:t>
      </w:r>
    </w:p>
    <w:p w14:paraId="78FD12D8" w14:textId="77777777" w:rsidR="006E110A" w:rsidRPr="00040E48" w:rsidRDefault="006E110A">
      <w:pPr>
        <w:pStyle w:val="XMLFragment"/>
        <w:rPr>
          <w:noProof w:val="0"/>
        </w:rPr>
      </w:pPr>
      <w:r w:rsidRPr="00040E48">
        <w:rPr>
          <w:noProof w:val="0"/>
        </w:rPr>
        <w:t xml:space="preserve">            &lt;telecom value='' use=''&gt;</w:t>
      </w:r>
    </w:p>
    <w:p w14:paraId="1FC8E347" w14:textId="77777777" w:rsidR="006E110A" w:rsidRPr="00040E48" w:rsidRDefault="006E110A">
      <w:pPr>
        <w:pStyle w:val="XMLFragment"/>
        <w:rPr>
          <w:noProof w:val="0"/>
        </w:rPr>
      </w:pPr>
      <w:r w:rsidRPr="00040E48">
        <w:rPr>
          <w:noProof w:val="0"/>
        </w:rPr>
        <w:t xml:space="preserve">            &lt;assignedPerson&gt;&lt;name&gt;&lt;/name&gt;&lt;/assignedPerson&gt;</w:t>
      </w:r>
    </w:p>
    <w:p w14:paraId="78C3E98A" w14:textId="77777777" w:rsidR="006E110A" w:rsidRPr="00040E48" w:rsidRDefault="006E110A">
      <w:pPr>
        <w:pStyle w:val="XMLFragment"/>
        <w:rPr>
          <w:noProof w:val="0"/>
        </w:rPr>
      </w:pPr>
      <w:r w:rsidRPr="00040E48">
        <w:rPr>
          <w:noProof w:val="0"/>
        </w:rPr>
        <w:t xml:space="preserve">            &lt;representedOrganization&gt;&lt;name&gt;&lt;/name&gt;&lt;/representedOrganization&gt;</w:t>
      </w:r>
    </w:p>
    <w:p w14:paraId="0EE34FAB" w14:textId="77777777" w:rsidR="006E110A" w:rsidRPr="00040E48" w:rsidRDefault="006E110A">
      <w:pPr>
        <w:pStyle w:val="XMLFragment"/>
        <w:rPr>
          <w:noProof w:val="0"/>
        </w:rPr>
      </w:pPr>
      <w:r w:rsidRPr="00040E48">
        <w:rPr>
          <w:noProof w:val="0"/>
        </w:rPr>
        <w:t xml:space="preserve">          &lt;/assignedAuthor&gt;</w:t>
      </w:r>
    </w:p>
    <w:p w14:paraId="41740267" w14:textId="77777777" w:rsidR="006E110A" w:rsidRPr="00040E48" w:rsidRDefault="006E110A">
      <w:pPr>
        <w:pStyle w:val="XMLFragment"/>
        <w:rPr>
          <w:noProof w:val="0"/>
        </w:rPr>
      </w:pPr>
      <w:r w:rsidRPr="00040E48">
        <w:rPr>
          <w:noProof w:val="0"/>
        </w:rPr>
        <w:t xml:space="preserve">        &lt;/author&gt;</w:t>
      </w:r>
    </w:p>
    <w:p w14:paraId="1A8CF480" w14:textId="77777777" w:rsidR="006E110A" w:rsidRPr="00040E48" w:rsidRDefault="006E110A">
      <w:pPr>
        <w:pStyle w:val="XMLFragment"/>
        <w:rPr>
          <w:noProof w:val="0"/>
        </w:rPr>
      </w:pPr>
      <w:r w:rsidRPr="00040E48">
        <w:rPr>
          <w:noProof w:val="0"/>
        </w:rPr>
        <w:t xml:space="preserve">      &lt;/act&gt;</w:t>
      </w:r>
    </w:p>
    <w:p w14:paraId="2C8C8621" w14:textId="77777777" w:rsidR="006E110A" w:rsidRPr="00040E48" w:rsidRDefault="006E110A">
      <w:pPr>
        <w:pStyle w:val="XMLFragment"/>
        <w:rPr>
          <w:noProof w:val="0"/>
        </w:rPr>
      </w:pPr>
      <w:r w:rsidRPr="00040E48">
        <w:rPr>
          <w:noProof w:val="0"/>
        </w:rPr>
        <w:t xml:space="preserve">    &lt;/entryRelationship&gt;</w:t>
      </w:r>
    </w:p>
    <w:p w14:paraId="2602593C" w14:textId="77777777" w:rsidR="006E110A" w:rsidRPr="00040E48" w:rsidRDefault="006E110A">
      <w:pPr>
        <w:pStyle w:val="XMLFragment"/>
        <w:rPr>
          <w:noProof w:val="0"/>
        </w:rPr>
      </w:pPr>
      <w:r w:rsidRPr="00040E48">
        <w:rPr>
          <w:noProof w:val="0"/>
        </w:rPr>
        <w:t xml:space="preserve">          ∶</w:t>
      </w:r>
    </w:p>
    <w:p w14:paraId="432623F2" w14:textId="77777777" w:rsidR="006E110A" w:rsidRPr="00040E48" w:rsidRDefault="006E110A">
      <w:pPr>
        <w:pStyle w:val="XMLFragment"/>
        <w:rPr>
          <w:noProof w:val="0"/>
        </w:rPr>
      </w:pPr>
      <w:r w:rsidRPr="00040E48">
        <w:rPr>
          <w:noProof w:val="0"/>
        </w:rPr>
        <w:t xml:space="preserve">  &lt;/observation&gt;</w:t>
      </w:r>
    </w:p>
    <w:p w14:paraId="293DC9E4" w14:textId="77777777" w:rsidR="006E110A" w:rsidRPr="00040E48" w:rsidRDefault="006E110A">
      <w:pPr>
        <w:pStyle w:val="XMLFragment"/>
        <w:rPr>
          <w:noProof w:val="0"/>
        </w:rPr>
      </w:pPr>
      <w:r w:rsidRPr="00040E48">
        <w:rPr>
          <w:noProof w:val="0"/>
        </w:rPr>
        <w:t>&lt;/entry&gt;</w:t>
      </w:r>
    </w:p>
    <w:p w14:paraId="4276F48A" w14:textId="77777777" w:rsidR="006E110A" w:rsidRPr="00040E48" w:rsidRDefault="006E110A">
      <w:pPr>
        <w:pStyle w:val="XMLFragment"/>
        <w:rPr>
          <w:noProof w:val="0"/>
        </w:rPr>
      </w:pPr>
      <w:r w:rsidRPr="00040E48">
        <w:rPr>
          <w:noProof w:val="0"/>
        </w:rPr>
        <w:t>&lt;entry&gt;</w:t>
      </w:r>
    </w:p>
    <w:p w14:paraId="68901B43" w14:textId="77777777" w:rsidR="006E110A" w:rsidRPr="00040E48" w:rsidRDefault="006E110A">
      <w:pPr>
        <w:pStyle w:val="XMLFragment"/>
        <w:rPr>
          <w:noProof w:val="0"/>
        </w:rPr>
      </w:pPr>
      <w:r w:rsidRPr="00040E48">
        <w:rPr>
          <w:noProof w:val="0"/>
        </w:rPr>
        <w:t xml:space="preserve">  &lt;organizer&gt;</w:t>
      </w:r>
    </w:p>
    <w:p w14:paraId="7B72BDF7" w14:textId="77777777" w:rsidR="006E110A" w:rsidRPr="00040E48" w:rsidRDefault="006E110A">
      <w:pPr>
        <w:pStyle w:val="XMLFragment"/>
        <w:rPr>
          <w:noProof w:val="0"/>
        </w:rPr>
      </w:pPr>
      <w:r w:rsidRPr="00040E48">
        <w:rPr>
          <w:noProof w:val="0"/>
        </w:rPr>
        <w:t xml:space="preserve">    &lt;component typeCode='COMP'&gt;</w:t>
      </w:r>
    </w:p>
    <w:p w14:paraId="7BEEAAC2" w14:textId="77777777" w:rsidR="006E110A" w:rsidRPr="00040E48" w:rsidRDefault="006E110A">
      <w:pPr>
        <w:pStyle w:val="XMLFragment"/>
        <w:rPr>
          <w:noProof w:val="0"/>
        </w:rPr>
      </w:pPr>
      <w:r w:rsidRPr="00040E48">
        <w:rPr>
          <w:noProof w:val="0"/>
        </w:rPr>
        <w:t xml:space="preserve">      &lt;act classCode='ACT' moodCode='EVN'&gt;</w:t>
      </w:r>
    </w:p>
    <w:p w14:paraId="0E19C266" w14:textId="77777777" w:rsidR="006E110A" w:rsidRPr="00F331FC" w:rsidRDefault="006E110A">
      <w:pPr>
        <w:pStyle w:val="XMLFragment"/>
        <w:rPr>
          <w:noProof w:val="0"/>
          <w:lang w:val="nl-NL"/>
          <w:rPrChange w:id="1675" w:author="Michael Clifton" w:date="2018-10-11T10:12:00Z">
            <w:rPr>
              <w:noProof w:val="0"/>
            </w:rPr>
          </w:rPrChange>
        </w:rPr>
      </w:pPr>
      <w:r w:rsidRPr="00040E48">
        <w:rPr>
          <w:noProof w:val="0"/>
        </w:rPr>
        <w:t xml:space="preserve">        </w:t>
      </w:r>
      <w:r w:rsidRPr="00F331FC">
        <w:rPr>
          <w:noProof w:val="0"/>
          <w:lang w:val="nl-NL"/>
          <w:rPrChange w:id="1676" w:author="Michael Clifton" w:date="2018-10-11T10:12:00Z">
            <w:rPr>
              <w:noProof w:val="0"/>
            </w:rPr>
          </w:rPrChange>
        </w:rPr>
        <w:t>&lt;templateId root='2.16.840.1.113883.10.20.1.40'/&gt;</w:t>
      </w:r>
    </w:p>
    <w:p w14:paraId="0D438884" w14:textId="77777777" w:rsidR="006E110A" w:rsidRPr="00F331FC" w:rsidRDefault="006E110A">
      <w:pPr>
        <w:pStyle w:val="XMLFragment"/>
        <w:rPr>
          <w:noProof w:val="0"/>
          <w:lang w:val="nl-NL"/>
          <w:rPrChange w:id="1677" w:author="Michael Clifton" w:date="2018-10-11T10:12:00Z">
            <w:rPr>
              <w:noProof w:val="0"/>
            </w:rPr>
          </w:rPrChange>
        </w:rPr>
      </w:pPr>
      <w:r w:rsidRPr="00F331FC">
        <w:rPr>
          <w:noProof w:val="0"/>
          <w:lang w:val="nl-NL"/>
          <w:rPrChange w:id="1678" w:author="Michael Clifton" w:date="2018-10-11T10:12:00Z">
            <w:rPr>
              <w:noProof w:val="0"/>
            </w:rPr>
          </w:rPrChange>
        </w:rPr>
        <w:t xml:space="preserve">        &lt;templateId root='1.3.6.1.4.1.19376.1.5.3.1.4.2'/&gt;</w:t>
      </w:r>
    </w:p>
    <w:p w14:paraId="72D8F209" w14:textId="77777777" w:rsidR="006E110A" w:rsidRPr="00040E48" w:rsidRDefault="006E110A">
      <w:pPr>
        <w:pStyle w:val="XMLFragment"/>
        <w:rPr>
          <w:noProof w:val="0"/>
        </w:rPr>
      </w:pPr>
      <w:r w:rsidRPr="00F331FC">
        <w:rPr>
          <w:noProof w:val="0"/>
          <w:lang w:val="nl-NL"/>
          <w:rPrChange w:id="1679" w:author="Michael Clifton" w:date="2018-10-11T10:12:00Z">
            <w:rPr>
              <w:noProof w:val="0"/>
            </w:rPr>
          </w:rPrChange>
        </w:rPr>
        <w:t xml:space="preserve">        </w:t>
      </w:r>
      <w:r w:rsidRPr="00040E48">
        <w:rPr>
          <w:noProof w:val="0"/>
        </w:rPr>
        <w:t>&lt;code code='48767-8' displayName='Annotation Comment'</w:t>
      </w:r>
    </w:p>
    <w:p w14:paraId="07CA4B6B" w14:textId="77777777" w:rsidR="006E110A" w:rsidRPr="00040E48" w:rsidRDefault="006E110A">
      <w:pPr>
        <w:pStyle w:val="XMLFragment"/>
        <w:rPr>
          <w:noProof w:val="0"/>
        </w:rPr>
      </w:pPr>
      <w:r w:rsidRPr="00040E48">
        <w:rPr>
          <w:noProof w:val="0"/>
        </w:rPr>
        <w:t xml:space="preserve">          codeSystem='2.16.840.1.113883.6.1'</w:t>
      </w:r>
    </w:p>
    <w:p w14:paraId="76BBFCFE" w14:textId="77777777" w:rsidR="006E110A" w:rsidRPr="00040E48" w:rsidRDefault="006E110A">
      <w:pPr>
        <w:pStyle w:val="XMLFragment"/>
        <w:rPr>
          <w:noProof w:val="0"/>
        </w:rPr>
      </w:pPr>
      <w:r w:rsidRPr="00040E48">
        <w:rPr>
          <w:noProof w:val="0"/>
        </w:rPr>
        <w:t xml:space="preserve">          codeSystemName='LOINC' /&gt;</w:t>
      </w:r>
    </w:p>
    <w:p w14:paraId="24E59429" w14:textId="77777777" w:rsidR="006E110A" w:rsidRPr="00040E48" w:rsidRDefault="006E110A">
      <w:pPr>
        <w:pStyle w:val="XMLFragment"/>
        <w:rPr>
          <w:noProof w:val="0"/>
        </w:rPr>
      </w:pPr>
      <w:r w:rsidRPr="00040E48">
        <w:rPr>
          <w:noProof w:val="0"/>
        </w:rPr>
        <w:t xml:space="preserve">            :</w:t>
      </w:r>
    </w:p>
    <w:p w14:paraId="1671B45A" w14:textId="77777777" w:rsidR="006E110A" w:rsidRPr="00040E48" w:rsidRDefault="006E110A">
      <w:pPr>
        <w:pStyle w:val="XMLFragment"/>
        <w:rPr>
          <w:noProof w:val="0"/>
        </w:rPr>
      </w:pPr>
      <w:r w:rsidRPr="00040E48">
        <w:rPr>
          <w:noProof w:val="0"/>
        </w:rPr>
        <w:t xml:space="preserve">      &lt;/act&gt;</w:t>
      </w:r>
    </w:p>
    <w:p w14:paraId="232090CD" w14:textId="77777777" w:rsidR="006E110A" w:rsidRPr="00040E48" w:rsidRDefault="006E110A">
      <w:pPr>
        <w:pStyle w:val="XMLFragment"/>
        <w:rPr>
          <w:noProof w:val="0"/>
        </w:rPr>
      </w:pPr>
      <w:r w:rsidRPr="00040E48">
        <w:rPr>
          <w:noProof w:val="0"/>
        </w:rPr>
        <w:t xml:space="preserve">    &lt;/component&gt;</w:t>
      </w:r>
    </w:p>
    <w:p w14:paraId="335FD37A" w14:textId="77777777" w:rsidR="006E110A" w:rsidRPr="00040E48" w:rsidRDefault="006E110A">
      <w:pPr>
        <w:pStyle w:val="XMLFragment"/>
        <w:rPr>
          <w:noProof w:val="0"/>
        </w:rPr>
      </w:pPr>
      <w:r w:rsidRPr="00040E48">
        <w:rPr>
          <w:noProof w:val="0"/>
        </w:rPr>
        <w:t xml:space="preserve">  &lt;/organizer&gt;</w:t>
      </w:r>
    </w:p>
    <w:p w14:paraId="7E40C256" w14:textId="77777777" w:rsidR="006E110A" w:rsidRPr="00040E48" w:rsidRDefault="006E110A">
      <w:pPr>
        <w:pStyle w:val="XMLFragment"/>
        <w:rPr>
          <w:noProof w:val="0"/>
        </w:rPr>
      </w:pPr>
      <w:r w:rsidRPr="00040E48">
        <w:rPr>
          <w:noProof w:val="0"/>
        </w:rPr>
        <w:t>&lt;/entry&gt;</w:t>
      </w:r>
    </w:p>
    <w:p w14:paraId="156C6757" w14:textId="77777777" w:rsidR="006E110A" w:rsidRPr="00040E48" w:rsidRDefault="006E110A">
      <w:pPr>
        <w:pStyle w:val="BodyText"/>
        <w:rPr>
          <w:noProof w:val="0"/>
        </w:rPr>
      </w:pPr>
    </w:p>
    <w:p w14:paraId="7AC51F16" w14:textId="77777777" w:rsidR="006E110A" w:rsidRPr="00040E48" w:rsidRDefault="006E110A">
      <w:pPr>
        <w:pStyle w:val="Heading5"/>
        <w:rPr>
          <w:noProof w:val="0"/>
        </w:rPr>
      </w:pPr>
      <w:bookmarkStart w:id="1680" w:name="_Toc441142105"/>
      <w:r w:rsidRPr="00040E48">
        <w:rPr>
          <w:noProof w:val="0"/>
        </w:rPr>
        <w:t>&lt;entryRelationship typeCode='SUBJ' inversionInd='true'&gt; or &lt;component typeCode='COMP'/&gt;</w:t>
      </w:r>
      <w:bookmarkEnd w:id="1680"/>
    </w:p>
    <w:p w14:paraId="77468ED1" w14:textId="77777777" w:rsidR="006E110A" w:rsidRPr="00040E48" w:rsidRDefault="006E110A">
      <w:pPr>
        <w:pStyle w:val="BodyText"/>
        <w:rPr>
          <w:noProof w:val="0"/>
        </w:rPr>
      </w:pPr>
      <w:r w:rsidRPr="00040E48">
        <w:rPr>
          <w:noProof w:val="0"/>
        </w:rPr>
        <w:t xml:space="preserve">A related statement is made about an act, or a cluster or battery of results. In CDA the former shall be recorded inside an &lt;entryRelationship&gt; element occurring at the end of the entry. The containing act is the subject (typeCode='SUBJ') of this new observation, which is the inverse of the normal containment structure, thus inversionInd='true'. </w:t>
      </w:r>
    </w:p>
    <w:p w14:paraId="68E1E3A1" w14:textId="77777777" w:rsidR="006E110A" w:rsidRPr="00040E48" w:rsidRDefault="006E110A">
      <w:pPr>
        <w:pStyle w:val="BodyText"/>
        <w:rPr>
          <w:noProof w:val="0"/>
        </w:rPr>
      </w:pPr>
      <w:r w:rsidRPr="00040E48">
        <w:rPr>
          <w:noProof w:val="0"/>
        </w:rPr>
        <w:lastRenderedPageBreak/>
        <w:t xml:space="preserve">For HL7 Version 3 Messages, the relationship element is &lt;sourceOf&gt;, however the typeCode and inversionInd remain the same. </w:t>
      </w:r>
    </w:p>
    <w:p w14:paraId="3CE6937F" w14:textId="77777777" w:rsidR="006E110A" w:rsidRPr="00040E48" w:rsidRDefault="006E110A">
      <w:pPr>
        <w:pStyle w:val="BodyText"/>
        <w:rPr>
          <w:noProof w:val="0"/>
        </w:rPr>
      </w:pPr>
      <w:r w:rsidRPr="00040E48">
        <w:rPr>
          <w:noProof w:val="0"/>
        </w:rPr>
        <w:t>In the latter case, the comment shall be recorded inside a &lt;</w:t>
      </w:r>
      <w:r w:rsidR="005C4B4B" w:rsidRPr="00040E48">
        <w:rPr>
          <w:noProof w:val="0"/>
        </w:rPr>
        <w:t>component</w:t>
      </w:r>
      <w:r w:rsidRPr="00040E48">
        <w:rPr>
          <w:noProof w:val="0"/>
        </w:rPr>
        <w:t xml:space="preserve">&gt; element contained within the &lt;organizer&gt; element. </w:t>
      </w:r>
    </w:p>
    <w:p w14:paraId="74B53A36" w14:textId="77777777" w:rsidR="006E110A" w:rsidRPr="00040E48" w:rsidRDefault="006E110A">
      <w:pPr>
        <w:pStyle w:val="Heading5"/>
        <w:rPr>
          <w:noProof w:val="0"/>
        </w:rPr>
      </w:pPr>
      <w:bookmarkStart w:id="1681" w:name="_Toc441142106"/>
      <w:r w:rsidRPr="00040E48">
        <w:rPr>
          <w:noProof w:val="0"/>
        </w:rPr>
        <w:t>&lt;act classCode='ACT' moodCode='EVN'&gt;</w:t>
      </w:r>
      <w:bookmarkEnd w:id="1681"/>
    </w:p>
    <w:p w14:paraId="678729F8" w14:textId="77777777" w:rsidR="006E110A" w:rsidRPr="00040E48" w:rsidRDefault="006E110A">
      <w:pPr>
        <w:pStyle w:val="BodyText"/>
        <w:rPr>
          <w:noProof w:val="0"/>
        </w:rPr>
      </w:pPr>
      <w:r w:rsidRPr="00040E48">
        <w:rPr>
          <w:noProof w:val="0"/>
        </w:rPr>
        <w:t xml:space="preserve">The related statement is an event (moodCode='EVN') describing the act (classCode='ACT') of making an arbitrary comment or providing instruction on the related entry. </w:t>
      </w:r>
    </w:p>
    <w:p w14:paraId="4761EEC7" w14:textId="77777777" w:rsidR="006E110A" w:rsidRPr="00F331FC" w:rsidRDefault="006E110A">
      <w:pPr>
        <w:pStyle w:val="Heading5"/>
        <w:rPr>
          <w:noProof w:val="0"/>
          <w:lang w:val="nl-NL"/>
          <w:rPrChange w:id="1682" w:author="Michael Clifton" w:date="2018-10-11T10:12:00Z">
            <w:rPr>
              <w:noProof w:val="0"/>
            </w:rPr>
          </w:rPrChange>
        </w:rPr>
      </w:pPr>
      <w:bookmarkStart w:id="1683" w:name="_Toc441142107"/>
      <w:r w:rsidRPr="00F331FC">
        <w:rPr>
          <w:noProof w:val="0"/>
          <w:lang w:val="nl-NL"/>
          <w:rPrChange w:id="1684" w:author="Michael Clifton" w:date="2018-10-11T10:12:00Z">
            <w:rPr>
              <w:noProof w:val="0"/>
            </w:rPr>
          </w:rPrChange>
        </w:rPr>
        <w:t>&lt;templateId root='2.16.840.1.113883.10.20.1.40'/&gt;</w:t>
      </w:r>
      <w:r w:rsidRPr="00F331FC">
        <w:rPr>
          <w:noProof w:val="0"/>
          <w:lang w:val="nl-NL"/>
          <w:rPrChange w:id="1685" w:author="Michael Clifton" w:date="2018-10-11T10:12:00Z">
            <w:rPr>
              <w:noProof w:val="0"/>
            </w:rPr>
          </w:rPrChange>
        </w:rPr>
        <w:br/>
        <w:t>&lt;templateId root='1.3.6.1.4.1.19376.1.5.3.1.4.2'/&gt;</w:t>
      </w:r>
      <w:bookmarkEnd w:id="1683"/>
      <w:r w:rsidRPr="00F331FC">
        <w:rPr>
          <w:noProof w:val="0"/>
          <w:lang w:val="nl-NL"/>
          <w:rPrChange w:id="1686" w:author="Michael Clifton" w:date="2018-10-11T10:12:00Z">
            <w:rPr>
              <w:noProof w:val="0"/>
            </w:rPr>
          </w:rPrChange>
        </w:rPr>
        <w:t xml:space="preserve"> </w:t>
      </w:r>
    </w:p>
    <w:p w14:paraId="13122069" w14:textId="77777777" w:rsidR="006E110A" w:rsidRPr="00040E48" w:rsidRDefault="006E110A">
      <w:pPr>
        <w:pStyle w:val="BodyText"/>
        <w:rPr>
          <w:noProof w:val="0"/>
        </w:rPr>
      </w:pPr>
      <w:r w:rsidRPr="00040E48">
        <w:rPr>
          <w:noProof w:val="0"/>
        </w:rPr>
        <w:t xml:space="preserve">These &lt;templateId&gt; elements identify this &lt;act&gt; as a comment, allowing for validation of the content. </w:t>
      </w:r>
    </w:p>
    <w:p w14:paraId="39722700" w14:textId="77777777" w:rsidR="006E110A" w:rsidRPr="00040E48" w:rsidRDefault="006E110A">
      <w:pPr>
        <w:pStyle w:val="Heading5"/>
        <w:rPr>
          <w:noProof w:val="0"/>
        </w:rPr>
      </w:pPr>
      <w:bookmarkStart w:id="1687" w:name="_Toc441142108"/>
      <w:r w:rsidRPr="00040E48">
        <w:rPr>
          <w:noProof w:val="0"/>
        </w:rPr>
        <w:t>&lt;code code='48767-8' displayName='Annotation Comment' codeSystem='2.16.840.1.113883.6.1' codeSystemName='LOINC' /&gt;</w:t>
      </w:r>
      <w:bookmarkEnd w:id="1687"/>
    </w:p>
    <w:p w14:paraId="6B4EF015" w14:textId="77777777" w:rsidR="006E110A" w:rsidRPr="00040E48" w:rsidRDefault="006E110A">
      <w:pPr>
        <w:pStyle w:val="BodyText"/>
        <w:rPr>
          <w:noProof w:val="0"/>
        </w:rPr>
      </w:pPr>
      <w:r w:rsidRPr="00040E48">
        <w:rPr>
          <w:noProof w:val="0"/>
        </w:rPr>
        <w:t xml:space="preserve">The &lt;code&gt; element indicates that this is a comment and shall be recorded as shown above. The codeSystem and code attributes shall use the values specified above. </w:t>
      </w:r>
    </w:p>
    <w:p w14:paraId="4E5D419A" w14:textId="77777777" w:rsidR="006E110A" w:rsidRPr="00040E48" w:rsidRDefault="006E110A">
      <w:pPr>
        <w:pStyle w:val="Heading5"/>
        <w:rPr>
          <w:noProof w:val="0"/>
        </w:rPr>
      </w:pPr>
      <w:bookmarkStart w:id="1688" w:name="_Toc441142109"/>
      <w:r w:rsidRPr="00040E48">
        <w:rPr>
          <w:noProof w:val="0"/>
        </w:rPr>
        <w:t>&lt;text&gt;&lt;reference value='#comment-2'/&gt;&lt;/text&gt;</w:t>
      </w:r>
      <w:bookmarkEnd w:id="1688"/>
    </w:p>
    <w:p w14:paraId="6AAA810B" w14:textId="77777777" w:rsidR="006E110A" w:rsidRPr="00040E48" w:rsidRDefault="006E110A">
      <w:pPr>
        <w:pStyle w:val="BodyText"/>
        <w:rPr>
          <w:noProof w:val="0"/>
        </w:rPr>
      </w:pPr>
      <w:r w:rsidRPr="00040E48">
        <w:rPr>
          <w:noProof w:val="0"/>
        </w:rPr>
        <w:t xml:space="preserve">The &lt;text&gt; element provides a way to represent the &lt;reference&gt; to the text of the comment in the narrative portion of the document. For CDA, this SHALL be represented as a &lt;reference&gt; element that points to the narrative text section of the CDA. The comment itself is not the act being coded, so it appears in the &lt;text&gt; of the &lt;observation&gt;, not as part of the &lt;code&gt;. For HL7 Version 3 Messages, the &lt;text&gt; element SHALL contain the full narrative text. </w:t>
      </w:r>
    </w:p>
    <w:p w14:paraId="2A256381" w14:textId="77777777" w:rsidR="006E110A" w:rsidRPr="00040E48" w:rsidRDefault="006E110A">
      <w:pPr>
        <w:pStyle w:val="Heading5"/>
        <w:rPr>
          <w:noProof w:val="0"/>
        </w:rPr>
      </w:pPr>
      <w:bookmarkStart w:id="1689" w:name="_Toc441142110"/>
      <w:r w:rsidRPr="00040E48">
        <w:rPr>
          <w:noProof w:val="0"/>
        </w:rPr>
        <w:t>&lt;statusCode code='completed' /&gt;</w:t>
      </w:r>
      <w:bookmarkEnd w:id="1689"/>
    </w:p>
    <w:p w14:paraId="776723E7" w14:textId="77777777" w:rsidR="006E110A" w:rsidRPr="00040E48" w:rsidRDefault="006E110A">
      <w:pPr>
        <w:pStyle w:val="BodyText"/>
        <w:rPr>
          <w:noProof w:val="0"/>
        </w:rPr>
      </w:pPr>
      <w:r w:rsidRPr="00040E48">
        <w:rPr>
          <w:noProof w:val="0"/>
        </w:rPr>
        <w:t xml:space="preserve">The code attribute of &lt;statusCode&gt; for all comments must be completed. </w:t>
      </w:r>
    </w:p>
    <w:p w14:paraId="4AD93F2A" w14:textId="77777777" w:rsidR="006E110A" w:rsidRPr="00040E48" w:rsidRDefault="006E110A">
      <w:pPr>
        <w:pStyle w:val="Heading5"/>
        <w:rPr>
          <w:noProof w:val="0"/>
        </w:rPr>
      </w:pPr>
      <w:bookmarkStart w:id="1690" w:name="_Toc441142111"/>
      <w:r w:rsidRPr="00040E48">
        <w:rPr>
          <w:noProof w:val="0"/>
        </w:rPr>
        <w:t>&lt;author&gt;</w:t>
      </w:r>
      <w:bookmarkEnd w:id="1690"/>
    </w:p>
    <w:p w14:paraId="0B591DFB" w14:textId="77777777" w:rsidR="006E110A" w:rsidRPr="00040E48" w:rsidRDefault="006E110A">
      <w:pPr>
        <w:pStyle w:val="BodyText"/>
        <w:rPr>
          <w:noProof w:val="0"/>
        </w:rPr>
      </w:pPr>
      <w:r w:rsidRPr="00040E48">
        <w:rPr>
          <w:noProof w:val="0"/>
        </w:rPr>
        <w:t xml:space="preserve">The comment may have an author. </w:t>
      </w:r>
    </w:p>
    <w:p w14:paraId="74DFD2FD" w14:textId="77777777" w:rsidR="006E110A" w:rsidRPr="00040E48" w:rsidRDefault="006E110A">
      <w:pPr>
        <w:pStyle w:val="Heading5"/>
        <w:rPr>
          <w:noProof w:val="0"/>
        </w:rPr>
      </w:pPr>
      <w:bookmarkStart w:id="1691" w:name="_Toc441142112"/>
      <w:r w:rsidRPr="00040E48">
        <w:rPr>
          <w:noProof w:val="0"/>
        </w:rPr>
        <w:t>&lt;time value=' '/&gt;</w:t>
      </w:r>
      <w:bookmarkEnd w:id="1691"/>
    </w:p>
    <w:p w14:paraId="49AE2593" w14:textId="77777777" w:rsidR="006E110A" w:rsidRPr="00040E48" w:rsidRDefault="006E110A">
      <w:pPr>
        <w:pStyle w:val="BodyText"/>
        <w:rPr>
          <w:noProof w:val="0"/>
        </w:rPr>
      </w:pPr>
      <w:r w:rsidRPr="00040E48">
        <w:rPr>
          <w:noProof w:val="0"/>
        </w:rPr>
        <w:t xml:space="preserve">The time of the comment creation shall be recorded in the &lt;time&gt; element when the &lt;author&gt; element is present. </w:t>
      </w:r>
    </w:p>
    <w:p w14:paraId="38E4675F" w14:textId="77777777" w:rsidR="006E110A" w:rsidRPr="00040E48" w:rsidRDefault="006E110A">
      <w:pPr>
        <w:pStyle w:val="Heading5"/>
        <w:rPr>
          <w:noProof w:val="0"/>
        </w:rPr>
      </w:pPr>
      <w:bookmarkStart w:id="1692" w:name="_Toc441142113"/>
      <w:r w:rsidRPr="00040E48">
        <w:rPr>
          <w:noProof w:val="0"/>
        </w:rPr>
        <w:t>&lt;assignedAuthor&gt;</w:t>
      </w:r>
      <w:r w:rsidRPr="00040E48">
        <w:rPr>
          <w:noProof w:val="0"/>
        </w:rPr>
        <w:br/>
        <w:t> &lt;id root=' ' extension=' '&gt;</w:t>
      </w:r>
      <w:r w:rsidRPr="00040E48">
        <w:rPr>
          <w:noProof w:val="0"/>
        </w:rPr>
        <w:br/>
      </w:r>
      <w:r w:rsidRPr="00040E48">
        <w:rPr>
          <w:noProof w:val="0"/>
        </w:rPr>
        <w:lastRenderedPageBreak/>
        <w:t> &lt;addr&gt;&lt;/addr&gt;</w:t>
      </w:r>
      <w:r w:rsidRPr="00040E48">
        <w:rPr>
          <w:noProof w:val="0"/>
        </w:rPr>
        <w:br/>
        <w:t> &lt;telecom value=' ' use=' '&gt;</w:t>
      </w:r>
      <w:bookmarkEnd w:id="1692"/>
    </w:p>
    <w:p w14:paraId="2D5E81BA" w14:textId="77777777" w:rsidR="006E110A" w:rsidRPr="00040E48" w:rsidRDefault="006E110A">
      <w:pPr>
        <w:pStyle w:val="BodyText"/>
        <w:rPr>
          <w:noProof w:val="0"/>
        </w:rPr>
      </w:pPr>
      <w:r w:rsidRPr="00040E48">
        <w:rPr>
          <w:noProof w:val="0"/>
        </w:rPr>
        <w:t xml:space="preserve">The identifier of the author, and their address and telephone number must be present inside the &lt;id&gt;, &lt;addr&gt; and &lt;telecom&gt; elements when the &lt;author&gt; element is present. </w:t>
      </w:r>
    </w:p>
    <w:p w14:paraId="1DA38AB9" w14:textId="77777777" w:rsidR="006E110A" w:rsidRPr="00040E48" w:rsidRDefault="006E110A">
      <w:pPr>
        <w:pStyle w:val="Heading5"/>
        <w:rPr>
          <w:noProof w:val="0"/>
        </w:rPr>
      </w:pPr>
      <w:bookmarkStart w:id="1693" w:name="_Toc441142114"/>
      <w:r w:rsidRPr="00040E48">
        <w:rPr>
          <w:noProof w:val="0"/>
        </w:rPr>
        <w:t>&lt;assignedPerson&gt;&lt;name&gt;&lt;/name&gt;&lt;/assignedPerson&gt;</w:t>
      </w:r>
      <w:r w:rsidRPr="00040E48">
        <w:rPr>
          <w:noProof w:val="0"/>
        </w:rPr>
        <w:br/>
        <w:t>&lt;representedOrganization&gt;&lt;name&gt;&lt;/name&gt;&lt;/representedOrganization&gt;</w:t>
      </w:r>
      <w:bookmarkEnd w:id="1693"/>
    </w:p>
    <w:p w14:paraId="260D9FFE" w14:textId="77777777" w:rsidR="006E110A" w:rsidRPr="00040E48" w:rsidRDefault="006E110A">
      <w:pPr>
        <w:pStyle w:val="BodyText"/>
        <w:rPr>
          <w:noProof w:val="0"/>
        </w:rPr>
      </w:pPr>
      <w:r w:rsidRPr="00040E48">
        <w:rPr>
          <w:noProof w:val="0"/>
        </w:rPr>
        <w:t xml:space="preserve">The author's and/or the organization's name must be present when the &lt;author&gt; element is present. </w:t>
      </w:r>
    </w:p>
    <w:p w14:paraId="73BFA35E" w14:textId="77777777" w:rsidR="006E110A" w:rsidRPr="00040E48" w:rsidRDefault="006E110A">
      <w:pPr>
        <w:pStyle w:val="Heading4"/>
        <w:rPr>
          <w:noProof w:val="0"/>
        </w:rPr>
      </w:pPr>
      <w:bookmarkStart w:id="1694" w:name="_Toc270712302"/>
      <w:bookmarkStart w:id="1695" w:name="_Toc441142115"/>
      <w:bookmarkStart w:id="1696" w:name="T1_3_6_1_4_1_19376_1_5_3_1_4_3"/>
      <w:r w:rsidRPr="00040E48">
        <w:rPr>
          <w:noProof w:val="0"/>
        </w:rPr>
        <w:t>Patient Medication Instructions 1.3.6.1.4.1.19376.1.5.3.1.4.3</w:t>
      </w:r>
      <w:bookmarkEnd w:id="1694"/>
      <w:bookmarkEnd w:id="1695"/>
      <w:r w:rsidRPr="00040E48">
        <w:rPr>
          <w:noProof w:val="0"/>
        </w:rPr>
        <w:t xml:space="preserve"> </w:t>
      </w:r>
    </w:p>
    <w:bookmarkEnd w:id="1696"/>
    <w:p w14:paraId="19EB5406" w14:textId="77777777" w:rsidR="006E110A" w:rsidRPr="00040E48" w:rsidRDefault="006E110A">
      <w:pPr>
        <w:pStyle w:val="BodyText"/>
        <w:rPr>
          <w:noProof w:val="0"/>
        </w:rPr>
      </w:pPr>
      <w:r w:rsidRPr="00040E48">
        <w:rPr>
          <w:noProof w:val="0"/>
        </w:rPr>
        <w:t xml:space="preserve">Any medication may be the subject of further instructions to the patient, for example to indicate that it should be taken with food, et cetera. </w:t>
      </w:r>
    </w:p>
    <w:p w14:paraId="74031BDB" w14:textId="77777777" w:rsidR="006E110A" w:rsidRPr="00040E48" w:rsidRDefault="006E110A">
      <w:pPr>
        <w:pStyle w:val="BodyText"/>
        <w:rPr>
          <w:noProof w:val="0"/>
        </w:rPr>
      </w:pPr>
      <w:r w:rsidRPr="00040E48">
        <w:rPr>
          <w:noProof w:val="0"/>
        </w:rPr>
        <w:t xml:space="preserve">This structure is included in the target substance administration or supply act using the &lt;entryRelationship&gt; element defined in the CDA Schema. The example below shows the recording of patient medication instruction for an &lt;entry&gt;, and is used as context for the following section. </w:t>
      </w:r>
    </w:p>
    <w:p w14:paraId="36508ACF" w14:textId="77777777" w:rsidR="006E110A" w:rsidRPr="00040E48" w:rsidRDefault="006E110A">
      <w:pPr>
        <w:pStyle w:val="Heading5"/>
        <w:rPr>
          <w:noProof w:val="0"/>
        </w:rPr>
      </w:pPr>
      <w:bookmarkStart w:id="1697" w:name="_Toc441142116"/>
      <w:r w:rsidRPr="00040E48">
        <w:rPr>
          <w:noProof w:val="0"/>
        </w:rPr>
        <w:t>Standards</w:t>
      </w:r>
      <w:bookmarkEnd w:id="1697"/>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31"/>
        <w:gridCol w:w="2705"/>
      </w:tblGrid>
      <w:tr w:rsidR="006E110A" w:rsidRPr="00040E48" w14:paraId="1E46BFC8" w14:textId="77777777">
        <w:trPr>
          <w:tblCellSpacing w:w="0" w:type="dxa"/>
        </w:trPr>
        <w:tc>
          <w:tcPr>
            <w:tcW w:w="0" w:type="auto"/>
            <w:shd w:val="clear" w:color="auto" w:fill="E6E6E6"/>
            <w:vAlign w:val="center"/>
          </w:tcPr>
          <w:p w14:paraId="4AE9F08E" w14:textId="77777777" w:rsidR="006E110A" w:rsidRPr="00040E48" w:rsidRDefault="006E110A">
            <w:pPr>
              <w:pStyle w:val="TableEntryHeader"/>
              <w:rPr>
                <w:noProof w:val="0"/>
              </w:rPr>
            </w:pPr>
            <w:r w:rsidRPr="00040E48">
              <w:rPr>
                <w:noProof w:val="0"/>
              </w:rPr>
              <w:t>Pharmacy</w:t>
            </w:r>
          </w:p>
        </w:tc>
        <w:tc>
          <w:tcPr>
            <w:tcW w:w="0" w:type="auto"/>
            <w:vAlign w:val="center"/>
          </w:tcPr>
          <w:p w14:paraId="0BBE4AC3" w14:textId="77777777" w:rsidR="006E110A" w:rsidRPr="00040E48" w:rsidRDefault="006E110A">
            <w:r w:rsidRPr="00040E48">
              <w:rPr>
                <w:rStyle w:val="TableEntryChar1"/>
                <w:noProof w:val="0"/>
              </w:rPr>
              <w:t>HL7 Pharmacy Domain (Normative</w:t>
            </w:r>
            <w:r w:rsidRPr="00040E48">
              <w:t xml:space="preserve">) </w:t>
            </w:r>
          </w:p>
        </w:tc>
      </w:tr>
    </w:tbl>
    <w:p w14:paraId="1B382430" w14:textId="77777777" w:rsidR="006E110A" w:rsidRPr="00040E48" w:rsidRDefault="006E110A">
      <w:pPr>
        <w:pStyle w:val="Heading5"/>
        <w:rPr>
          <w:noProof w:val="0"/>
        </w:rPr>
      </w:pPr>
      <w:bookmarkStart w:id="1698" w:name="_Toc441142117"/>
      <w:r w:rsidRPr="00040E48">
        <w:rPr>
          <w:noProof w:val="0"/>
        </w:rPr>
        <w:t>Specification</w:t>
      </w:r>
      <w:bookmarkEnd w:id="1698"/>
      <w:r w:rsidRPr="00040E48">
        <w:rPr>
          <w:noProof w:val="0"/>
        </w:rPr>
        <w:t xml:space="preserve"> </w:t>
      </w:r>
    </w:p>
    <w:p w14:paraId="53D118AF" w14:textId="77777777" w:rsidR="006E110A" w:rsidRPr="00040E48" w:rsidRDefault="006E110A">
      <w:r w:rsidRPr="00040E48">
        <w:br/>
      </w:r>
    </w:p>
    <w:p w14:paraId="17ACC3D9" w14:textId="77777777" w:rsidR="006E110A" w:rsidRPr="00040E48" w:rsidRDefault="006E110A">
      <w:pPr>
        <w:pStyle w:val="XMLFragment"/>
        <w:rPr>
          <w:noProof w:val="0"/>
        </w:rPr>
      </w:pPr>
      <w:r w:rsidRPr="00040E48">
        <w:rPr>
          <w:noProof w:val="0"/>
        </w:rPr>
        <w:t>&lt;entry&gt;</w:t>
      </w:r>
    </w:p>
    <w:p w14:paraId="59E2203E" w14:textId="77777777" w:rsidR="006E110A" w:rsidRPr="00040E48" w:rsidRDefault="006E110A">
      <w:pPr>
        <w:pStyle w:val="XMLFragment"/>
        <w:rPr>
          <w:noProof w:val="0"/>
        </w:rPr>
      </w:pPr>
      <w:r w:rsidRPr="00040E48">
        <w:rPr>
          <w:noProof w:val="0"/>
        </w:rPr>
        <w:t xml:space="preserve"> &lt;substanceAdministration classCode='SBADM' moodCode='EVN'&gt;</w:t>
      </w:r>
    </w:p>
    <w:p w14:paraId="52FBBE25" w14:textId="77777777" w:rsidR="006E110A" w:rsidRPr="00040E48" w:rsidRDefault="006E110A">
      <w:pPr>
        <w:pStyle w:val="XMLFragment"/>
        <w:rPr>
          <w:noProof w:val="0"/>
        </w:rPr>
      </w:pPr>
      <w:r w:rsidRPr="00040E48">
        <w:rPr>
          <w:noProof w:val="0"/>
        </w:rPr>
        <w:t xml:space="preserve">         ∶</w:t>
      </w:r>
    </w:p>
    <w:p w14:paraId="1EBA6032" w14:textId="77777777" w:rsidR="006E110A" w:rsidRPr="00040E48" w:rsidRDefault="006E110A">
      <w:pPr>
        <w:pStyle w:val="XMLFragment"/>
        <w:rPr>
          <w:noProof w:val="0"/>
        </w:rPr>
      </w:pPr>
      <w:r w:rsidRPr="00040E48">
        <w:rPr>
          <w:noProof w:val="0"/>
        </w:rPr>
        <w:t xml:space="preserve">   &lt;entryRelationship typeCode='SUBJ' inversionInd='true'&gt;</w:t>
      </w:r>
    </w:p>
    <w:p w14:paraId="6F090DF7" w14:textId="77777777" w:rsidR="006E110A" w:rsidRPr="00040E48" w:rsidRDefault="006E110A">
      <w:pPr>
        <w:pStyle w:val="XMLFragment"/>
        <w:rPr>
          <w:noProof w:val="0"/>
        </w:rPr>
      </w:pPr>
      <w:r w:rsidRPr="00040E48">
        <w:rPr>
          <w:noProof w:val="0"/>
        </w:rPr>
        <w:t xml:space="preserve">     &lt;act classCode='ACT' moodCode='INT'&gt;</w:t>
      </w:r>
    </w:p>
    <w:p w14:paraId="4969B896" w14:textId="77777777" w:rsidR="006E110A" w:rsidRPr="00F331FC" w:rsidRDefault="006E110A">
      <w:pPr>
        <w:pStyle w:val="XMLFragment"/>
        <w:rPr>
          <w:noProof w:val="0"/>
          <w:lang w:val="nl-NL"/>
          <w:rPrChange w:id="1699" w:author="Michael Clifton" w:date="2018-10-11T10:12:00Z">
            <w:rPr>
              <w:noProof w:val="0"/>
            </w:rPr>
          </w:rPrChange>
        </w:rPr>
      </w:pPr>
      <w:r w:rsidRPr="00040E48">
        <w:rPr>
          <w:noProof w:val="0"/>
        </w:rPr>
        <w:t xml:space="preserve">       </w:t>
      </w:r>
      <w:r w:rsidRPr="00F331FC">
        <w:rPr>
          <w:noProof w:val="0"/>
          <w:lang w:val="nl-NL"/>
          <w:rPrChange w:id="1700" w:author="Michael Clifton" w:date="2018-10-11T10:12:00Z">
            <w:rPr>
              <w:noProof w:val="0"/>
            </w:rPr>
          </w:rPrChange>
        </w:rPr>
        <w:t>&lt;templateId root='2.16.840.1.113883.10.20.1.49'/&gt;</w:t>
      </w:r>
    </w:p>
    <w:p w14:paraId="77DB3612" w14:textId="77777777" w:rsidR="006E110A" w:rsidRPr="00F331FC" w:rsidRDefault="006E110A">
      <w:pPr>
        <w:pStyle w:val="XMLFragment"/>
        <w:rPr>
          <w:noProof w:val="0"/>
          <w:lang w:val="nl-NL"/>
          <w:rPrChange w:id="1701" w:author="Michael Clifton" w:date="2018-10-11T10:12:00Z">
            <w:rPr>
              <w:noProof w:val="0"/>
            </w:rPr>
          </w:rPrChange>
        </w:rPr>
      </w:pPr>
      <w:r w:rsidRPr="00F331FC">
        <w:rPr>
          <w:noProof w:val="0"/>
          <w:lang w:val="nl-NL"/>
          <w:rPrChange w:id="1702" w:author="Michael Clifton" w:date="2018-10-11T10:12:00Z">
            <w:rPr>
              <w:noProof w:val="0"/>
            </w:rPr>
          </w:rPrChange>
        </w:rPr>
        <w:t xml:space="preserve">       &lt;templateId root='1.3.6.1.4.1.19376.1.5.3.1.4.3'/&gt;</w:t>
      </w:r>
    </w:p>
    <w:p w14:paraId="2FB639BD" w14:textId="77777777" w:rsidR="006E110A" w:rsidRPr="00F331FC" w:rsidRDefault="006E110A">
      <w:pPr>
        <w:pStyle w:val="XMLFragment"/>
        <w:rPr>
          <w:noProof w:val="0"/>
          <w:lang w:val="nl-NL"/>
          <w:rPrChange w:id="1703" w:author="Michael Clifton" w:date="2018-10-11T10:12:00Z">
            <w:rPr>
              <w:noProof w:val="0"/>
            </w:rPr>
          </w:rPrChange>
        </w:rPr>
      </w:pPr>
      <w:r w:rsidRPr="00F331FC">
        <w:rPr>
          <w:noProof w:val="0"/>
          <w:lang w:val="nl-NL"/>
          <w:rPrChange w:id="1704" w:author="Michael Clifton" w:date="2018-10-11T10:12:00Z">
            <w:rPr>
              <w:noProof w:val="0"/>
            </w:rPr>
          </w:rPrChange>
        </w:rPr>
        <w:t xml:space="preserve">       &lt;code code='PINSTRUCT' codeSystem='1.3.6.1.4.1.19376.1.5.3.2'</w:t>
      </w:r>
    </w:p>
    <w:p w14:paraId="7CD1E265" w14:textId="77777777" w:rsidR="006E110A" w:rsidRPr="00040E48" w:rsidRDefault="006E110A">
      <w:pPr>
        <w:pStyle w:val="XMLFragment"/>
        <w:rPr>
          <w:noProof w:val="0"/>
        </w:rPr>
      </w:pPr>
      <w:r w:rsidRPr="00F331FC">
        <w:rPr>
          <w:noProof w:val="0"/>
          <w:lang w:val="nl-NL"/>
          <w:rPrChange w:id="1705" w:author="Michael Clifton" w:date="2018-10-11T10:12:00Z">
            <w:rPr>
              <w:noProof w:val="0"/>
            </w:rPr>
          </w:rPrChange>
        </w:rPr>
        <w:t xml:space="preserve">         </w:t>
      </w:r>
      <w:r w:rsidRPr="00040E48">
        <w:rPr>
          <w:noProof w:val="0"/>
        </w:rPr>
        <w:t>codeSystemName='IHEActCode' /&gt;</w:t>
      </w:r>
    </w:p>
    <w:p w14:paraId="1AE73B9F" w14:textId="77777777" w:rsidR="006E110A" w:rsidRPr="00040E48" w:rsidRDefault="006E110A">
      <w:pPr>
        <w:pStyle w:val="XMLFragment"/>
        <w:rPr>
          <w:noProof w:val="0"/>
        </w:rPr>
      </w:pPr>
      <w:r w:rsidRPr="00040E48">
        <w:rPr>
          <w:noProof w:val="0"/>
        </w:rPr>
        <w:t xml:space="preserve">       &lt;text&gt;&lt;reference value='#comment-2'/&gt;&lt;/text&gt;</w:t>
      </w:r>
    </w:p>
    <w:p w14:paraId="33E71136" w14:textId="77777777" w:rsidR="006E110A" w:rsidRPr="00040E48" w:rsidRDefault="006E110A">
      <w:pPr>
        <w:pStyle w:val="XMLFragment"/>
        <w:rPr>
          <w:noProof w:val="0"/>
        </w:rPr>
      </w:pPr>
      <w:r w:rsidRPr="00040E48">
        <w:rPr>
          <w:noProof w:val="0"/>
        </w:rPr>
        <w:t xml:space="preserve">       &lt;statusCode code='completed' /&gt;</w:t>
      </w:r>
    </w:p>
    <w:p w14:paraId="428C2546" w14:textId="77777777" w:rsidR="006E110A" w:rsidRPr="00040E48" w:rsidRDefault="006E110A">
      <w:pPr>
        <w:pStyle w:val="XMLFragment"/>
        <w:rPr>
          <w:noProof w:val="0"/>
        </w:rPr>
      </w:pPr>
      <w:r w:rsidRPr="00040E48">
        <w:rPr>
          <w:noProof w:val="0"/>
        </w:rPr>
        <w:t xml:space="preserve">     &lt;/act&gt;</w:t>
      </w:r>
    </w:p>
    <w:p w14:paraId="157ED469" w14:textId="77777777" w:rsidR="006E110A" w:rsidRPr="00040E48" w:rsidRDefault="006E110A">
      <w:pPr>
        <w:pStyle w:val="XMLFragment"/>
        <w:rPr>
          <w:noProof w:val="0"/>
        </w:rPr>
      </w:pPr>
      <w:r w:rsidRPr="00040E48">
        <w:rPr>
          <w:noProof w:val="0"/>
        </w:rPr>
        <w:t xml:space="preserve">   &lt;/entryRelationship&gt;</w:t>
      </w:r>
    </w:p>
    <w:p w14:paraId="3DA77BCA" w14:textId="77777777" w:rsidR="006E110A" w:rsidRPr="00040E48" w:rsidRDefault="006E110A">
      <w:pPr>
        <w:pStyle w:val="XMLFragment"/>
        <w:rPr>
          <w:noProof w:val="0"/>
        </w:rPr>
      </w:pPr>
      <w:r w:rsidRPr="00040E48">
        <w:rPr>
          <w:noProof w:val="0"/>
        </w:rPr>
        <w:t xml:space="preserve">         ∶</w:t>
      </w:r>
    </w:p>
    <w:p w14:paraId="5D44BE56" w14:textId="77777777" w:rsidR="006E110A" w:rsidRPr="00040E48" w:rsidRDefault="006E110A">
      <w:pPr>
        <w:pStyle w:val="XMLFragment"/>
        <w:rPr>
          <w:noProof w:val="0"/>
        </w:rPr>
      </w:pPr>
      <w:r w:rsidRPr="00040E48">
        <w:rPr>
          <w:noProof w:val="0"/>
        </w:rPr>
        <w:t xml:space="preserve"> &lt;/substanceAdministration&gt;</w:t>
      </w:r>
    </w:p>
    <w:p w14:paraId="3146CDCC" w14:textId="77777777" w:rsidR="006E110A" w:rsidRPr="00040E48" w:rsidRDefault="006E110A">
      <w:pPr>
        <w:pStyle w:val="XMLFragment"/>
        <w:rPr>
          <w:noProof w:val="0"/>
        </w:rPr>
      </w:pPr>
      <w:r w:rsidRPr="00040E48">
        <w:rPr>
          <w:noProof w:val="0"/>
        </w:rPr>
        <w:t>&lt;/entry&gt;</w:t>
      </w:r>
    </w:p>
    <w:p w14:paraId="0451DBD0" w14:textId="77777777" w:rsidR="006E110A" w:rsidRPr="00040E48" w:rsidRDefault="006E110A">
      <w:pPr>
        <w:pStyle w:val="Heading5"/>
        <w:rPr>
          <w:noProof w:val="0"/>
        </w:rPr>
      </w:pPr>
      <w:bookmarkStart w:id="1706" w:name="_Toc441142118"/>
      <w:r w:rsidRPr="00040E48">
        <w:rPr>
          <w:noProof w:val="0"/>
        </w:rPr>
        <w:t>&lt;entryRelationship typeCode='SUBJ' inversionInd='true'&gt;</w:t>
      </w:r>
      <w:bookmarkEnd w:id="1706"/>
    </w:p>
    <w:p w14:paraId="536A5FBA" w14:textId="77777777" w:rsidR="006E110A" w:rsidRPr="00040E48" w:rsidRDefault="006E110A">
      <w:pPr>
        <w:pStyle w:val="BodyText"/>
        <w:rPr>
          <w:noProof w:val="0"/>
        </w:rPr>
      </w:pPr>
      <w:r w:rsidRPr="00040E48">
        <w:rPr>
          <w:noProof w:val="0"/>
        </w:rPr>
        <w:t xml:space="preserve">Again, a related statement is made about the medication or immunization. This observation is recorded inside an &lt;entryRelationship&gt; element occurring at the end of the substance administration or supply entry. The containing &lt;entry&gt; is the subject (typeCode='SUBJ') of this </w:t>
      </w:r>
      <w:r w:rsidRPr="00040E48">
        <w:rPr>
          <w:noProof w:val="0"/>
        </w:rPr>
        <w:lastRenderedPageBreak/>
        <w:t xml:space="preserve">new observation, which is the inverse of the normal containment structure, thus inversionInd='true'. </w:t>
      </w:r>
    </w:p>
    <w:p w14:paraId="32E74002" w14:textId="77777777" w:rsidR="006E110A" w:rsidRPr="00040E48" w:rsidRDefault="006E110A">
      <w:pPr>
        <w:pStyle w:val="Heading5"/>
        <w:rPr>
          <w:noProof w:val="0"/>
        </w:rPr>
      </w:pPr>
      <w:bookmarkStart w:id="1707" w:name="_Toc441142119"/>
      <w:r w:rsidRPr="00040E48">
        <w:rPr>
          <w:noProof w:val="0"/>
        </w:rPr>
        <w:t>&lt;act classCode='ACT' moodCode='INT'&gt;</w:t>
      </w:r>
      <w:bookmarkEnd w:id="1707"/>
    </w:p>
    <w:p w14:paraId="6C8F539B" w14:textId="77777777" w:rsidR="006E110A" w:rsidRPr="00040E48" w:rsidRDefault="006E110A">
      <w:pPr>
        <w:pStyle w:val="BodyText"/>
        <w:rPr>
          <w:noProof w:val="0"/>
        </w:rPr>
      </w:pPr>
      <w:r w:rsidRPr="00040E48">
        <w:rPr>
          <w:noProof w:val="0"/>
        </w:rPr>
        <w:t xml:space="preserve">The related statement is the intent (moodCode='INT') on how the related entry is to be performed. . </w:t>
      </w:r>
    </w:p>
    <w:p w14:paraId="51875B11" w14:textId="77777777" w:rsidR="006E110A" w:rsidRPr="00F331FC" w:rsidRDefault="006E110A">
      <w:pPr>
        <w:pStyle w:val="Heading5"/>
        <w:rPr>
          <w:noProof w:val="0"/>
          <w:lang w:val="nl-NL"/>
          <w:rPrChange w:id="1708" w:author="Michael Clifton" w:date="2018-10-11T10:12:00Z">
            <w:rPr>
              <w:noProof w:val="0"/>
            </w:rPr>
          </w:rPrChange>
        </w:rPr>
      </w:pPr>
      <w:bookmarkStart w:id="1709" w:name="_Toc441142120"/>
      <w:r w:rsidRPr="00F331FC">
        <w:rPr>
          <w:noProof w:val="0"/>
          <w:lang w:val="nl-NL"/>
          <w:rPrChange w:id="1710" w:author="Michael Clifton" w:date="2018-10-11T10:12:00Z">
            <w:rPr>
              <w:noProof w:val="0"/>
            </w:rPr>
          </w:rPrChange>
        </w:rPr>
        <w:t>&lt;templateId root='2.16.840.1.113883.10.20.1.49'/&gt;</w:t>
      </w:r>
      <w:r w:rsidRPr="00F331FC">
        <w:rPr>
          <w:noProof w:val="0"/>
          <w:lang w:val="nl-NL"/>
          <w:rPrChange w:id="1711" w:author="Michael Clifton" w:date="2018-10-11T10:12:00Z">
            <w:rPr>
              <w:noProof w:val="0"/>
            </w:rPr>
          </w:rPrChange>
        </w:rPr>
        <w:br/>
        <w:t>&lt;templateId root='1.3.6.1.4.1.19376.1.5.3.1.4.3'/&gt;</w:t>
      </w:r>
      <w:bookmarkEnd w:id="1709"/>
    </w:p>
    <w:p w14:paraId="50BD7B75" w14:textId="77777777" w:rsidR="006E110A" w:rsidRPr="00040E48" w:rsidRDefault="006E110A">
      <w:pPr>
        <w:pStyle w:val="BodyText"/>
        <w:rPr>
          <w:noProof w:val="0"/>
        </w:rPr>
      </w:pPr>
      <w:r w:rsidRPr="00040E48">
        <w:rPr>
          <w:noProof w:val="0"/>
        </w:rPr>
        <w:t xml:space="preserve">These &lt;templateId&gt; elements identify this &lt;act&gt; as a medication instruction, allowing for validation of the content. As a side effect, readers of the CDA can quickly locate and identify medication instructions. </w:t>
      </w:r>
    </w:p>
    <w:p w14:paraId="10362102" w14:textId="77777777" w:rsidR="006E110A" w:rsidRPr="00040E48" w:rsidRDefault="006E110A">
      <w:pPr>
        <w:pStyle w:val="Heading5"/>
        <w:rPr>
          <w:noProof w:val="0"/>
        </w:rPr>
      </w:pPr>
      <w:bookmarkStart w:id="1712" w:name="_Toc441142121"/>
      <w:r w:rsidRPr="00040E48">
        <w:rPr>
          <w:noProof w:val="0"/>
        </w:rPr>
        <w:t>&lt;code code='PINSTRUCT' codeSystem='1.3.6.1.4.1.19376.1.5.3.2' codeSystemName='IHEActCode' /&gt;</w:t>
      </w:r>
      <w:bookmarkEnd w:id="1712"/>
    </w:p>
    <w:p w14:paraId="079CF39E" w14:textId="77777777" w:rsidR="006E110A" w:rsidRPr="00040E48" w:rsidRDefault="006E110A">
      <w:pPr>
        <w:pStyle w:val="BodyText"/>
        <w:rPr>
          <w:noProof w:val="0"/>
        </w:rPr>
      </w:pPr>
      <w:r w:rsidRPr="00040E48">
        <w:rPr>
          <w:noProof w:val="0"/>
        </w:rPr>
        <w:t xml:space="preserve">The &lt;code&gt; element indicates that this is a patient medication instruction. This element shall be recorded exactly as specified above. </w:t>
      </w:r>
    </w:p>
    <w:p w14:paraId="2B3A961E" w14:textId="77777777" w:rsidR="006E110A" w:rsidRPr="00040E48" w:rsidRDefault="006E110A">
      <w:pPr>
        <w:pStyle w:val="Note"/>
      </w:pPr>
      <w:r w:rsidRPr="00040E48">
        <w:rPr>
          <w:b/>
          <w:bCs/>
        </w:rPr>
        <w:t>Note:</w:t>
      </w:r>
      <w:r w:rsidRPr="00040E48">
        <w:t xml:space="preserve"> </w:t>
      </w:r>
      <w:r w:rsidRPr="00040E48">
        <w:tab/>
        <w:t xml:space="preserve">These values will be sent to HL7 for harmonization with the HL7 Act Vocabulary. </w:t>
      </w:r>
    </w:p>
    <w:p w14:paraId="019DCCB4" w14:textId="77777777" w:rsidR="006E110A" w:rsidRPr="00040E48" w:rsidRDefault="006E110A">
      <w:pPr>
        <w:pStyle w:val="Heading5"/>
        <w:rPr>
          <w:noProof w:val="0"/>
        </w:rPr>
      </w:pPr>
      <w:bookmarkStart w:id="1713" w:name="_Toc441142122"/>
      <w:r w:rsidRPr="00040E48">
        <w:rPr>
          <w:noProof w:val="0"/>
        </w:rPr>
        <w:t>&lt;text&gt;&lt;reference value='#comment-2'/&gt;&lt;/text&gt;</w:t>
      </w:r>
      <w:bookmarkEnd w:id="1713"/>
    </w:p>
    <w:p w14:paraId="1DC2B3AA" w14:textId="77777777" w:rsidR="006E110A" w:rsidRPr="00040E48" w:rsidRDefault="006E110A">
      <w:pPr>
        <w:pStyle w:val="BodyText"/>
        <w:rPr>
          <w:noProof w:val="0"/>
        </w:rPr>
      </w:pPr>
      <w:r w:rsidRPr="00040E48">
        <w:rPr>
          <w:noProof w:val="0"/>
        </w:rPr>
        <w:t xml:space="preserve">The &lt;text&gt; element indicates the text of the comment. For CDA, this SHALL be represented as a &lt;reference&gt; element that points at the narrative portion of the document. The comment itself is not the act being coded, so it appears in the &lt;text&gt; of the &lt;observation&gt;, not as part of the &lt;code&gt;. For HL7 Version 3 Messages, the full text SHALL be represented here. </w:t>
      </w:r>
    </w:p>
    <w:p w14:paraId="517342EC" w14:textId="77777777" w:rsidR="006E110A" w:rsidRPr="00040E48" w:rsidRDefault="006E110A">
      <w:pPr>
        <w:pStyle w:val="Heading5"/>
        <w:rPr>
          <w:noProof w:val="0"/>
        </w:rPr>
      </w:pPr>
      <w:bookmarkStart w:id="1714" w:name="_Toc441142123"/>
      <w:r w:rsidRPr="00040E48">
        <w:rPr>
          <w:noProof w:val="0"/>
        </w:rPr>
        <w:t>&lt;statusCode code='completed' /&gt;</w:t>
      </w:r>
      <w:bookmarkEnd w:id="1714"/>
    </w:p>
    <w:p w14:paraId="4DDB259F" w14:textId="77777777" w:rsidR="006E110A" w:rsidRPr="00040E48" w:rsidRDefault="006E110A">
      <w:pPr>
        <w:pStyle w:val="BodyText"/>
        <w:rPr>
          <w:noProof w:val="0"/>
        </w:rPr>
      </w:pPr>
      <w:r w:rsidRPr="00040E48">
        <w:rPr>
          <w:noProof w:val="0"/>
        </w:rPr>
        <w:t xml:space="preserve">The code attribute of &lt;statusCode&gt; for all comments must be completed. </w:t>
      </w:r>
    </w:p>
    <w:p w14:paraId="6B3F2AA9" w14:textId="77777777" w:rsidR="006E110A" w:rsidRPr="00040E48" w:rsidRDefault="006E110A">
      <w:pPr>
        <w:pStyle w:val="Heading4"/>
        <w:rPr>
          <w:noProof w:val="0"/>
        </w:rPr>
      </w:pPr>
      <w:bookmarkStart w:id="1715" w:name="_Toc270712303"/>
      <w:bookmarkStart w:id="1716" w:name="_Toc441142124"/>
      <w:bookmarkStart w:id="1717" w:name="T1_3_6_1_4_1_19376_1_5_3_1_4_3_1"/>
      <w:r w:rsidRPr="00040E48">
        <w:rPr>
          <w:noProof w:val="0"/>
        </w:rPr>
        <w:t>Medication Fulfillment Instructions 1.3.6.1.4.1.19376.1.5.3.1.4.3.1</w:t>
      </w:r>
      <w:bookmarkEnd w:id="1715"/>
      <w:bookmarkEnd w:id="1716"/>
      <w:r w:rsidRPr="00040E48">
        <w:rPr>
          <w:noProof w:val="0"/>
        </w:rPr>
        <w:t xml:space="preserve"> </w:t>
      </w:r>
    </w:p>
    <w:bookmarkEnd w:id="1717"/>
    <w:p w14:paraId="715496CB" w14:textId="77777777" w:rsidR="006E110A" w:rsidRPr="00040E48" w:rsidRDefault="006E110A">
      <w:pPr>
        <w:pStyle w:val="BodyText"/>
        <w:rPr>
          <w:noProof w:val="0"/>
        </w:rPr>
      </w:pPr>
      <w:r w:rsidRPr="00040E48">
        <w:rPr>
          <w:noProof w:val="0"/>
        </w:rPr>
        <w:t xml:space="preserve">Any medication may be the subject of further instructions to the pharmacist, for example to indicate that it should be labeled in Spanish, et cetera. </w:t>
      </w:r>
    </w:p>
    <w:p w14:paraId="5529DE42" w14:textId="77777777" w:rsidR="006E110A" w:rsidRPr="00040E48" w:rsidRDefault="006E110A">
      <w:pPr>
        <w:pStyle w:val="BodyText"/>
        <w:rPr>
          <w:noProof w:val="0"/>
        </w:rPr>
      </w:pPr>
      <w:r w:rsidRPr="00040E48">
        <w:rPr>
          <w:noProof w:val="0"/>
        </w:rPr>
        <w:t xml:space="preserve">This structure is included in the target substance administration or supply act using the &lt;entryRelationship&gt; element defined in the CDA Schema. The figure below is an example of recording an instruction for an &lt;entry&gt;, and is used as context for the following sections. </w:t>
      </w:r>
    </w:p>
    <w:p w14:paraId="42407533" w14:textId="77777777" w:rsidR="006E110A" w:rsidRPr="00040E48" w:rsidRDefault="006E110A">
      <w:pPr>
        <w:pStyle w:val="Heading5"/>
        <w:rPr>
          <w:noProof w:val="0"/>
        </w:rPr>
      </w:pPr>
      <w:bookmarkStart w:id="1718" w:name="_Toc441142125"/>
      <w:r w:rsidRPr="00040E48">
        <w:rPr>
          <w:noProof w:val="0"/>
        </w:rPr>
        <w:t>Standards</w:t>
      </w:r>
      <w:bookmarkEnd w:id="1718"/>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31"/>
        <w:gridCol w:w="2705"/>
      </w:tblGrid>
      <w:tr w:rsidR="006E110A" w:rsidRPr="00040E48" w14:paraId="7DD625B8" w14:textId="77777777">
        <w:trPr>
          <w:tblCellSpacing w:w="0" w:type="dxa"/>
        </w:trPr>
        <w:tc>
          <w:tcPr>
            <w:tcW w:w="0" w:type="auto"/>
            <w:shd w:val="clear" w:color="auto" w:fill="E6E6E6"/>
            <w:vAlign w:val="center"/>
          </w:tcPr>
          <w:p w14:paraId="3DDCFC98" w14:textId="77777777" w:rsidR="006E110A" w:rsidRPr="00040E48" w:rsidRDefault="006E110A">
            <w:pPr>
              <w:pStyle w:val="TableEntryHeader"/>
              <w:rPr>
                <w:noProof w:val="0"/>
              </w:rPr>
            </w:pPr>
            <w:r w:rsidRPr="00040E48">
              <w:rPr>
                <w:noProof w:val="0"/>
              </w:rPr>
              <w:t>Pharmacy</w:t>
            </w:r>
          </w:p>
        </w:tc>
        <w:tc>
          <w:tcPr>
            <w:tcW w:w="0" w:type="auto"/>
            <w:vAlign w:val="center"/>
          </w:tcPr>
          <w:p w14:paraId="61D32F9B" w14:textId="77777777" w:rsidR="006E110A" w:rsidRPr="00040E48" w:rsidRDefault="006E110A">
            <w:r w:rsidRPr="00040E48">
              <w:rPr>
                <w:rStyle w:val="TableEntryChar1"/>
                <w:noProof w:val="0"/>
              </w:rPr>
              <w:t>HL7 Pharmacy Domain (Normative</w:t>
            </w:r>
            <w:r w:rsidRPr="00040E48">
              <w:t xml:space="preserve">) </w:t>
            </w:r>
          </w:p>
        </w:tc>
      </w:tr>
    </w:tbl>
    <w:p w14:paraId="1B7210F0" w14:textId="77777777" w:rsidR="006E110A" w:rsidRPr="00040E48" w:rsidRDefault="006E110A">
      <w:pPr>
        <w:pStyle w:val="Heading5"/>
        <w:rPr>
          <w:noProof w:val="0"/>
        </w:rPr>
      </w:pPr>
      <w:bookmarkStart w:id="1719" w:name="_Toc441142126"/>
      <w:r w:rsidRPr="00040E48">
        <w:rPr>
          <w:noProof w:val="0"/>
        </w:rPr>
        <w:lastRenderedPageBreak/>
        <w:t>Specification</w:t>
      </w:r>
      <w:bookmarkEnd w:id="1719"/>
      <w:r w:rsidRPr="00040E48">
        <w:rPr>
          <w:noProof w:val="0"/>
        </w:rPr>
        <w:t xml:space="preserve"> </w:t>
      </w:r>
    </w:p>
    <w:p w14:paraId="02007BDE" w14:textId="77777777" w:rsidR="006E110A" w:rsidRPr="00040E48" w:rsidRDefault="006E110A">
      <w:r w:rsidRPr="00040E48">
        <w:br/>
      </w:r>
    </w:p>
    <w:p w14:paraId="679C9B5C" w14:textId="77777777" w:rsidR="006E110A" w:rsidRPr="00040E48" w:rsidRDefault="006E110A">
      <w:pPr>
        <w:pStyle w:val="XMLFragment"/>
        <w:rPr>
          <w:noProof w:val="0"/>
        </w:rPr>
      </w:pPr>
      <w:r w:rsidRPr="00040E48">
        <w:rPr>
          <w:noProof w:val="0"/>
        </w:rPr>
        <w:t>&lt;entry&gt;</w:t>
      </w:r>
    </w:p>
    <w:p w14:paraId="7E00FC9A" w14:textId="77777777" w:rsidR="006E110A" w:rsidRPr="00040E48" w:rsidRDefault="006E110A">
      <w:pPr>
        <w:pStyle w:val="XMLFragment"/>
        <w:rPr>
          <w:noProof w:val="0"/>
        </w:rPr>
      </w:pPr>
      <w:r w:rsidRPr="00040E48">
        <w:rPr>
          <w:noProof w:val="0"/>
        </w:rPr>
        <w:t xml:space="preserve"> &lt;supply classCode='SPLY' moodCode='EVN'&gt;</w:t>
      </w:r>
    </w:p>
    <w:p w14:paraId="06E78B2C" w14:textId="77777777" w:rsidR="006E110A" w:rsidRPr="00040E48" w:rsidRDefault="006E110A">
      <w:pPr>
        <w:pStyle w:val="XMLFragment"/>
        <w:rPr>
          <w:noProof w:val="0"/>
        </w:rPr>
      </w:pPr>
      <w:r w:rsidRPr="00040E48">
        <w:rPr>
          <w:noProof w:val="0"/>
        </w:rPr>
        <w:t xml:space="preserve">         ∶</w:t>
      </w:r>
    </w:p>
    <w:p w14:paraId="7BD2C7C2" w14:textId="77777777" w:rsidR="006E110A" w:rsidRPr="00040E48" w:rsidRDefault="006E110A">
      <w:pPr>
        <w:pStyle w:val="XMLFragment"/>
        <w:rPr>
          <w:noProof w:val="0"/>
        </w:rPr>
      </w:pPr>
      <w:r w:rsidRPr="00040E48">
        <w:rPr>
          <w:noProof w:val="0"/>
        </w:rPr>
        <w:t xml:space="preserve">   &lt;entryRelationship typeCode='SUBJ' inversionInd='true'&gt;</w:t>
      </w:r>
    </w:p>
    <w:p w14:paraId="60466731" w14:textId="77777777" w:rsidR="006E110A" w:rsidRPr="00040E48" w:rsidRDefault="006E110A">
      <w:pPr>
        <w:pStyle w:val="XMLFragment"/>
        <w:rPr>
          <w:noProof w:val="0"/>
        </w:rPr>
      </w:pPr>
      <w:r w:rsidRPr="00040E48">
        <w:rPr>
          <w:noProof w:val="0"/>
        </w:rPr>
        <w:t xml:space="preserve">     &lt;act classCode='ACT' moodCode='INT'&gt;</w:t>
      </w:r>
    </w:p>
    <w:p w14:paraId="07F1BD9D" w14:textId="77777777" w:rsidR="006E110A" w:rsidRPr="00F331FC" w:rsidRDefault="006E110A">
      <w:pPr>
        <w:pStyle w:val="XMLFragment"/>
        <w:rPr>
          <w:noProof w:val="0"/>
          <w:lang w:val="nl-NL"/>
          <w:rPrChange w:id="1720" w:author="Michael Clifton" w:date="2018-10-11T10:12:00Z">
            <w:rPr>
              <w:noProof w:val="0"/>
            </w:rPr>
          </w:rPrChange>
        </w:rPr>
      </w:pPr>
      <w:r w:rsidRPr="00040E48">
        <w:rPr>
          <w:noProof w:val="0"/>
        </w:rPr>
        <w:t xml:space="preserve">       </w:t>
      </w:r>
      <w:r w:rsidRPr="00F331FC">
        <w:rPr>
          <w:noProof w:val="0"/>
          <w:lang w:val="nl-NL"/>
          <w:rPrChange w:id="1721" w:author="Michael Clifton" w:date="2018-10-11T10:12:00Z">
            <w:rPr>
              <w:noProof w:val="0"/>
            </w:rPr>
          </w:rPrChange>
        </w:rPr>
        <w:t>&lt;templateId root='2.16.840.1.113883.10.20.1.43'/&gt;</w:t>
      </w:r>
    </w:p>
    <w:p w14:paraId="6003D858" w14:textId="77777777" w:rsidR="006E110A" w:rsidRPr="00F331FC" w:rsidRDefault="006E110A">
      <w:pPr>
        <w:pStyle w:val="XMLFragment"/>
        <w:rPr>
          <w:noProof w:val="0"/>
          <w:lang w:val="nl-NL"/>
          <w:rPrChange w:id="1722" w:author="Michael Clifton" w:date="2018-10-11T10:12:00Z">
            <w:rPr>
              <w:noProof w:val="0"/>
            </w:rPr>
          </w:rPrChange>
        </w:rPr>
      </w:pPr>
      <w:r w:rsidRPr="00F331FC">
        <w:rPr>
          <w:noProof w:val="0"/>
          <w:lang w:val="nl-NL"/>
          <w:rPrChange w:id="1723" w:author="Michael Clifton" w:date="2018-10-11T10:12:00Z">
            <w:rPr>
              <w:noProof w:val="0"/>
            </w:rPr>
          </w:rPrChange>
        </w:rPr>
        <w:t xml:space="preserve">       &lt;templateId root='1.3.6.1.4.1.19376.1.5.3.1.4.3.1'/&gt;</w:t>
      </w:r>
    </w:p>
    <w:p w14:paraId="0E8F9D89" w14:textId="77777777" w:rsidR="006E110A" w:rsidRPr="00040E48" w:rsidRDefault="006E110A">
      <w:pPr>
        <w:pStyle w:val="XMLFragment"/>
        <w:rPr>
          <w:noProof w:val="0"/>
        </w:rPr>
      </w:pPr>
      <w:r w:rsidRPr="00F331FC">
        <w:rPr>
          <w:noProof w:val="0"/>
          <w:lang w:val="nl-NL"/>
          <w:rPrChange w:id="1724" w:author="Michael Clifton" w:date="2018-10-11T10:12:00Z">
            <w:rPr>
              <w:noProof w:val="0"/>
            </w:rPr>
          </w:rPrChange>
        </w:rPr>
        <w:t xml:space="preserve">       </w:t>
      </w:r>
      <w:r w:rsidRPr="00040E48">
        <w:rPr>
          <w:noProof w:val="0"/>
        </w:rPr>
        <w:t>&lt;code code='FINSTRUCT' codeSystem='1.3.6.1.4.1.19376.1.5.3.2'</w:t>
      </w:r>
    </w:p>
    <w:p w14:paraId="369B4405" w14:textId="77777777" w:rsidR="006E110A" w:rsidRPr="00040E48" w:rsidRDefault="006E110A">
      <w:pPr>
        <w:pStyle w:val="XMLFragment"/>
        <w:rPr>
          <w:noProof w:val="0"/>
        </w:rPr>
      </w:pPr>
      <w:r w:rsidRPr="00040E48">
        <w:rPr>
          <w:noProof w:val="0"/>
        </w:rPr>
        <w:t xml:space="preserve">         codeSystemName='IHEActCode' /&gt;</w:t>
      </w:r>
    </w:p>
    <w:p w14:paraId="7D8D56F1" w14:textId="77777777" w:rsidR="006E110A" w:rsidRPr="00040E48" w:rsidRDefault="006E110A">
      <w:pPr>
        <w:pStyle w:val="XMLFragment"/>
        <w:rPr>
          <w:noProof w:val="0"/>
        </w:rPr>
      </w:pPr>
      <w:r w:rsidRPr="00040E48">
        <w:rPr>
          <w:noProof w:val="0"/>
        </w:rPr>
        <w:t xml:space="preserve">       &lt;text&gt;&lt;reference value='#comment-2'/&gt;&lt;/text&gt;</w:t>
      </w:r>
    </w:p>
    <w:p w14:paraId="324D67AB" w14:textId="77777777" w:rsidR="006E110A" w:rsidRPr="00040E48" w:rsidRDefault="006E110A">
      <w:pPr>
        <w:pStyle w:val="XMLFragment"/>
        <w:rPr>
          <w:noProof w:val="0"/>
        </w:rPr>
      </w:pPr>
      <w:r w:rsidRPr="00040E48">
        <w:rPr>
          <w:noProof w:val="0"/>
        </w:rPr>
        <w:t xml:space="preserve">       &lt;statusCode code='completed' /&gt;</w:t>
      </w:r>
    </w:p>
    <w:p w14:paraId="5E8ED85F" w14:textId="77777777" w:rsidR="006E110A" w:rsidRPr="00040E48" w:rsidRDefault="006E110A">
      <w:pPr>
        <w:pStyle w:val="XMLFragment"/>
        <w:rPr>
          <w:noProof w:val="0"/>
        </w:rPr>
      </w:pPr>
      <w:r w:rsidRPr="00040E48">
        <w:rPr>
          <w:noProof w:val="0"/>
        </w:rPr>
        <w:t xml:space="preserve">     &lt;/act&gt;</w:t>
      </w:r>
    </w:p>
    <w:p w14:paraId="290F98C4" w14:textId="77777777" w:rsidR="006E110A" w:rsidRPr="00040E48" w:rsidRDefault="006E110A">
      <w:pPr>
        <w:pStyle w:val="XMLFragment"/>
        <w:rPr>
          <w:noProof w:val="0"/>
        </w:rPr>
      </w:pPr>
      <w:r w:rsidRPr="00040E48">
        <w:rPr>
          <w:noProof w:val="0"/>
        </w:rPr>
        <w:t xml:space="preserve">   &lt;/entryRelationship&gt;</w:t>
      </w:r>
    </w:p>
    <w:p w14:paraId="56647264" w14:textId="77777777" w:rsidR="006E110A" w:rsidRPr="00040E48" w:rsidRDefault="006E110A">
      <w:pPr>
        <w:pStyle w:val="XMLFragment"/>
        <w:rPr>
          <w:noProof w:val="0"/>
        </w:rPr>
      </w:pPr>
      <w:r w:rsidRPr="00040E48">
        <w:rPr>
          <w:noProof w:val="0"/>
        </w:rPr>
        <w:t xml:space="preserve">         ∶</w:t>
      </w:r>
    </w:p>
    <w:p w14:paraId="66854257" w14:textId="77777777" w:rsidR="006E110A" w:rsidRPr="00040E48" w:rsidRDefault="006E110A">
      <w:pPr>
        <w:pStyle w:val="XMLFragment"/>
        <w:rPr>
          <w:noProof w:val="0"/>
        </w:rPr>
      </w:pPr>
      <w:r w:rsidRPr="00040E48">
        <w:rPr>
          <w:noProof w:val="0"/>
        </w:rPr>
        <w:t xml:space="preserve"> &lt;/supply&gt;</w:t>
      </w:r>
    </w:p>
    <w:p w14:paraId="214EDF8B" w14:textId="77777777" w:rsidR="006E110A" w:rsidRPr="00040E48" w:rsidRDefault="006E110A">
      <w:pPr>
        <w:pStyle w:val="XMLFragment"/>
        <w:rPr>
          <w:noProof w:val="0"/>
        </w:rPr>
      </w:pPr>
      <w:r w:rsidRPr="00040E48">
        <w:rPr>
          <w:noProof w:val="0"/>
        </w:rPr>
        <w:t>&lt;/entry&gt;</w:t>
      </w:r>
    </w:p>
    <w:p w14:paraId="69E2AC76" w14:textId="77777777" w:rsidR="006E110A" w:rsidRPr="00040E48" w:rsidRDefault="006E110A">
      <w:pPr>
        <w:pStyle w:val="BodyText"/>
        <w:rPr>
          <w:noProof w:val="0"/>
        </w:rPr>
      </w:pPr>
    </w:p>
    <w:p w14:paraId="37FF2A52" w14:textId="77777777" w:rsidR="006E110A" w:rsidRPr="00040E48" w:rsidRDefault="006E110A">
      <w:pPr>
        <w:pStyle w:val="Heading5"/>
        <w:rPr>
          <w:noProof w:val="0"/>
        </w:rPr>
      </w:pPr>
      <w:bookmarkStart w:id="1725" w:name="_Toc441142127"/>
      <w:r w:rsidRPr="00040E48">
        <w:rPr>
          <w:noProof w:val="0"/>
        </w:rPr>
        <w:t>&lt;entryRelationship typeCode='SUBJ' inversionInd='true'&gt;</w:t>
      </w:r>
      <w:bookmarkEnd w:id="1725"/>
    </w:p>
    <w:p w14:paraId="53076481" w14:textId="77777777" w:rsidR="006E110A" w:rsidRPr="00040E48" w:rsidRDefault="006E110A">
      <w:pPr>
        <w:pStyle w:val="BodyText"/>
        <w:rPr>
          <w:noProof w:val="0"/>
        </w:rPr>
      </w:pPr>
      <w:r w:rsidRPr="00040E48">
        <w:rPr>
          <w:noProof w:val="0"/>
        </w:rPr>
        <w:t xml:space="preserve">Again, a related statement is made about the medication or immunization. In CDA, this observation is recorded inside an &lt;entryRelationship&gt; element occurring at the end of the substance administration or supply entry. The containing &lt;act&gt; is the subject (typeCode='SUBJ') of this new observation, which is the inverse of the normal containment structure, thus inversionInd='true'. For HL7 Version 3 Messages, this relationship is represented with the &lt;sourceOf&gt; element however the semantics, typeCode, and inversionInd remain the same. </w:t>
      </w:r>
    </w:p>
    <w:p w14:paraId="5DA78519" w14:textId="77777777" w:rsidR="006E110A" w:rsidRPr="00040E48" w:rsidRDefault="006E110A">
      <w:pPr>
        <w:pStyle w:val="Heading5"/>
        <w:rPr>
          <w:noProof w:val="0"/>
        </w:rPr>
      </w:pPr>
      <w:bookmarkStart w:id="1726" w:name="_Toc441142128"/>
      <w:r w:rsidRPr="00040E48">
        <w:rPr>
          <w:noProof w:val="0"/>
        </w:rPr>
        <w:t>&lt;act classCode='ACT' moodCode='INT'&gt;</w:t>
      </w:r>
      <w:bookmarkEnd w:id="1726"/>
    </w:p>
    <w:p w14:paraId="7EAA00EC" w14:textId="77777777" w:rsidR="006E110A" w:rsidRPr="00040E48" w:rsidRDefault="006E110A">
      <w:pPr>
        <w:pStyle w:val="BodyText"/>
        <w:rPr>
          <w:noProof w:val="0"/>
        </w:rPr>
      </w:pPr>
      <w:r w:rsidRPr="00040E48">
        <w:rPr>
          <w:noProof w:val="0"/>
        </w:rPr>
        <w:t xml:space="preserve">The related statement is the intent (moodCode='INT') on how the related entry is to be performed. </w:t>
      </w:r>
    </w:p>
    <w:p w14:paraId="5AF24CB4" w14:textId="77777777" w:rsidR="006E110A" w:rsidRPr="00F331FC" w:rsidRDefault="006E110A">
      <w:pPr>
        <w:pStyle w:val="Heading5"/>
        <w:rPr>
          <w:noProof w:val="0"/>
          <w:lang w:val="nl-NL"/>
          <w:rPrChange w:id="1727" w:author="Michael Clifton" w:date="2018-10-11T10:12:00Z">
            <w:rPr>
              <w:noProof w:val="0"/>
            </w:rPr>
          </w:rPrChange>
        </w:rPr>
      </w:pPr>
      <w:bookmarkStart w:id="1728" w:name="_Toc441142129"/>
      <w:r w:rsidRPr="00F331FC">
        <w:rPr>
          <w:noProof w:val="0"/>
          <w:lang w:val="nl-NL"/>
          <w:rPrChange w:id="1729" w:author="Michael Clifton" w:date="2018-10-11T10:12:00Z">
            <w:rPr>
              <w:noProof w:val="0"/>
            </w:rPr>
          </w:rPrChange>
        </w:rPr>
        <w:t>&lt;templateId root='2.16.840.1.113883.10.20.1.43'/&gt;</w:t>
      </w:r>
      <w:r w:rsidRPr="00F331FC">
        <w:rPr>
          <w:noProof w:val="0"/>
          <w:lang w:val="nl-NL"/>
          <w:rPrChange w:id="1730" w:author="Michael Clifton" w:date="2018-10-11T10:12:00Z">
            <w:rPr>
              <w:noProof w:val="0"/>
            </w:rPr>
          </w:rPrChange>
        </w:rPr>
        <w:br/>
        <w:t>&lt;templateId root='1.3.6.1.4.1.19376.1.5.3.1.4.3.1'/&gt;</w:t>
      </w:r>
      <w:bookmarkEnd w:id="1728"/>
    </w:p>
    <w:p w14:paraId="1C756FAF" w14:textId="77777777" w:rsidR="006E110A" w:rsidRPr="00040E48" w:rsidRDefault="006E110A">
      <w:pPr>
        <w:pStyle w:val="BodyText"/>
        <w:rPr>
          <w:noProof w:val="0"/>
        </w:rPr>
      </w:pPr>
      <w:r w:rsidRPr="00040E48">
        <w:rPr>
          <w:noProof w:val="0"/>
        </w:rPr>
        <w:t xml:space="preserve">These &lt;templateId&gt; elements identify this &lt;act&gt; as a medication fulfillment instruction, allowing for validation of the content. </w:t>
      </w:r>
    </w:p>
    <w:p w14:paraId="604A3B54" w14:textId="77777777" w:rsidR="006E110A" w:rsidRPr="00040E48" w:rsidRDefault="006E110A">
      <w:pPr>
        <w:pStyle w:val="Heading5"/>
        <w:rPr>
          <w:noProof w:val="0"/>
        </w:rPr>
      </w:pPr>
      <w:bookmarkStart w:id="1731" w:name="_Toc441142130"/>
      <w:r w:rsidRPr="00040E48">
        <w:rPr>
          <w:noProof w:val="0"/>
        </w:rPr>
        <w:t>&lt;code code='FINSTRUCT' codeSystem='1.3.6.1.4.1.19376.1.5.3.2' codeSystemName='IHEActCode' /&gt;</w:t>
      </w:r>
      <w:bookmarkEnd w:id="1731"/>
    </w:p>
    <w:p w14:paraId="1AD2EC8B" w14:textId="77777777" w:rsidR="006E110A" w:rsidRPr="00040E48" w:rsidRDefault="006E110A">
      <w:pPr>
        <w:pStyle w:val="BodyText"/>
        <w:rPr>
          <w:noProof w:val="0"/>
        </w:rPr>
      </w:pPr>
      <w:r w:rsidRPr="00040E48">
        <w:rPr>
          <w:noProof w:val="0"/>
        </w:rPr>
        <w:t xml:space="preserve">The &lt;code&gt; element indicates that this is a medication fulfillment instruction. This element shall be recorded exactly as specified above. </w:t>
      </w:r>
    </w:p>
    <w:p w14:paraId="28C960F9" w14:textId="77777777" w:rsidR="006E110A" w:rsidRPr="00040E48" w:rsidRDefault="006E110A">
      <w:pPr>
        <w:pStyle w:val="Note"/>
      </w:pPr>
      <w:r w:rsidRPr="00040E48">
        <w:rPr>
          <w:b/>
          <w:bCs/>
        </w:rPr>
        <w:t>Note:</w:t>
      </w:r>
      <w:r w:rsidRPr="00040E48">
        <w:t xml:space="preserve"> </w:t>
      </w:r>
      <w:r w:rsidRPr="00040E48">
        <w:tab/>
        <w:t xml:space="preserve">These values will be sent to HL7 for harmonization with the HL7 Act Vocabulary. </w:t>
      </w:r>
    </w:p>
    <w:p w14:paraId="5099E714" w14:textId="77777777" w:rsidR="006E110A" w:rsidRPr="00040E48" w:rsidRDefault="006E110A">
      <w:pPr>
        <w:pStyle w:val="Heading5"/>
        <w:rPr>
          <w:noProof w:val="0"/>
        </w:rPr>
      </w:pPr>
      <w:bookmarkStart w:id="1732" w:name="_Toc441142131"/>
      <w:r w:rsidRPr="00040E48">
        <w:rPr>
          <w:noProof w:val="0"/>
        </w:rPr>
        <w:lastRenderedPageBreak/>
        <w:t>&lt;text&gt;&lt;reference value='#comment-2'/&gt;&lt;/text&gt;</w:t>
      </w:r>
      <w:bookmarkEnd w:id="1732"/>
    </w:p>
    <w:p w14:paraId="3B42D411" w14:textId="77777777" w:rsidR="006E110A" w:rsidRPr="00040E48" w:rsidRDefault="006E110A">
      <w:pPr>
        <w:pStyle w:val="BodyText"/>
        <w:rPr>
          <w:noProof w:val="0"/>
        </w:rPr>
      </w:pPr>
      <w:r w:rsidRPr="00040E48">
        <w:rPr>
          <w:noProof w:val="0"/>
        </w:rPr>
        <w:t>The &lt;text&gt; element contains a free text representation of the instruction. For CDA this SHALL contain a provides a &lt;reference&gt;element to the</w:t>
      </w:r>
      <w:r w:rsidR="0046437B" w:rsidRPr="00040E48">
        <w:rPr>
          <w:noProof w:val="0"/>
        </w:rPr>
        <w:t xml:space="preserve"> </w:t>
      </w:r>
      <w:r w:rsidRPr="00040E48">
        <w:rPr>
          <w:noProof w:val="0"/>
        </w:rPr>
        <w:t xml:space="preserve">link text of the comment in the narrative portion of the document. The comment itself is not the act being coded, so it appears in the &lt;text&gt; of the &lt;observation&gt;, not as part of the &lt;code&gt;. For HL7 Version 3 Messages, the full text SHALL be represented here. </w:t>
      </w:r>
    </w:p>
    <w:p w14:paraId="0DCE55F0" w14:textId="77777777" w:rsidR="006E110A" w:rsidRPr="00040E48" w:rsidRDefault="006E110A">
      <w:pPr>
        <w:pStyle w:val="Heading5"/>
        <w:rPr>
          <w:noProof w:val="0"/>
        </w:rPr>
      </w:pPr>
      <w:bookmarkStart w:id="1733" w:name="_Toc441142132"/>
      <w:r w:rsidRPr="00040E48">
        <w:rPr>
          <w:noProof w:val="0"/>
        </w:rPr>
        <w:t>&lt;statusCode code='completed' /&gt;</w:t>
      </w:r>
      <w:bookmarkEnd w:id="1733"/>
    </w:p>
    <w:p w14:paraId="3FC38FC9" w14:textId="77777777" w:rsidR="006E110A" w:rsidRPr="00040E48" w:rsidRDefault="006E110A">
      <w:pPr>
        <w:pStyle w:val="BodyText"/>
        <w:rPr>
          <w:noProof w:val="0"/>
        </w:rPr>
      </w:pPr>
      <w:r w:rsidRPr="00040E48">
        <w:rPr>
          <w:noProof w:val="0"/>
        </w:rPr>
        <w:t xml:space="preserve">The code attribute of &lt;statusCode&gt; for all comments must be completed. </w:t>
      </w:r>
    </w:p>
    <w:p w14:paraId="4C6FE351" w14:textId="77777777" w:rsidR="006E110A" w:rsidRPr="00040E48" w:rsidRDefault="006E110A">
      <w:pPr>
        <w:pStyle w:val="Heading4"/>
        <w:rPr>
          <w:noProof w:val="0"/>
        </w:rPr>
      </w:pPr>
      <w:bookmarkStart w:id="1734" w:name="_Toc270712304"/>
      <w:bookmarkStart w:id="1735" w:name="_Toc441142133"/>
      <w:bookmarkStart w:id="1736" w:name="T1_3_6_1_4_1_19376_1_5_3_1_4_4"/>
      <w:r w:rsidRPr="00040E48">
        <w:rPr>
          <w:noProof w:val="0"/>
        </w:rPr>
        <w:t>External References 1.3.6.1.4.1.19376.1.5.3.1.4.4</w:t>
      </w:r>
      <w:bookmarkEnd w:id="1734"/>
      <w:bookmarkEnd w:id="1735"/>
      <w:r w:rsidRPr="00040E48">
        <w:rPr>
          <w:noProof w:val="0"/>
        </w:rPr>
        <w:t xml:space="preserve"> </w:t>
      </w:r>
    </w:p>
    <w:bookmarkEnd w:id="1736"/>
    <w:p w14:paraId="7B707755" w14:textId="77777777" w:rsidR="006E110A" w:rsidRPr="00040E48" w:rsidRDefault="006E110A">
      <w:pPr>
        <w:pStyle w:val="BodyText"/>
        <w:rPr>
          <w:noProof w:val="0"/>
        </w:rPr>
      </w:pPr>
      <w:r w:rsidRPr="00040E48">
        <w:rPr>
          <w:noProof w:val="0"/>
        </w:rPr>
        <w:t xml:space="preserve">CDA Documents may reference information contained in other documents. While CDA Release 2.0 supports references in content via the &lt;linkHtml&gt; element, this is insufficient for many EMR systems as the link is assumed to be accessible via a URL, which is often not the case. In order to link an external reference, one needs the document identifier, and access to the clinical system wherein the document resides. For a variety of reasons, it is desirable to refer to the document by its identity, rather than by linking through a URL. </w:t>
      </w:r>
    </w:p>
    <w:p w14:paraId="249F0113" w14:textId="77777777" w:rsidR="006E110A" w:rsidRPr="00040E48" w:rsidRDefault="006E110A" w:rsidP="00AC3D45">
      <w:pPr>
        <w:pStyle w:val="ListNumber2"/>
      </w:pPr>
      <w:r w:rsidRPr="00040E48">
        <w:t xml:space="preserve">The identity of a document does not change, but the URLs used to access it may vary depending upon location, implementation, or other factors. </w:t>
      </w:r>
    </w:p>
    <w:p w14:paraId="02F8FFDC" w14:textId="77777777" w:rsidR="006E110A" w:rsidRPr="00040E48" w:rsidRDefault="006E110A" w:rsidP="00AC3D45">
      <w:pPr>
        <w:pStyle w:val="ListNumber2"/>
      </w:pPr>
      <w:r w:rsidRPr="00040E48">
        <w:t xml:space="preserve">Referencing clinical documents by identity does not impose any implementation specific constraints on the mechanism used to resolve these references, allowing the content to be implementation neutral. For example, in the context of an XDS Affinity domain the clinical system used to access documents would be an XDS Registry and one or more XDS Repositories where documents are stored. In other contexts, access might be through a </w:t>
      </w:r>
      <w:r w:rsidR="00C37EF8" w:rsidRPr="00040E48">
        <w:t>Clinical</w:t>
      </w:r>
      <w:r w:rsidRPr="00040E48">
        <w:t xml:space="preserve"> Data Repository (CDR), or Document Content Management System (DCMS). Each of these may have different mechanisms to resolve a document identifier to the document resource. </w:t>
      </w:r>
    </w:p>
    <w:p w14:paraId="257C591D" w14:textId="77777777" w:rsidR="006E110A" w:rsidRPr="00040E48" w:rsidRDefault="006E110A" w:rsidP="00AC3D45">
      <w:pPr>
        <w:pStyle w:val="ListNumber2"/>
      </w:pPr>
      <w:r w:rsidRPr="00040E48">
        <w:t xml:space="preserve">The identity of a document is known before the document is published (e.g., in an XDS Repository, </w:t>
      </w:r>
      <w:r w:rsidR="00C37EF8" w:rsidRPr="00040E48">
        <w:t>Clinical</w:t>
      </w:r>
      <w:r w:rsidRPr="00040E48">
        <w:t xml:space="preserve"> Data Repository, or Document Content Management System), but its URL is often not known. Using the document identity allows references to existing documents to be created before those documents have been published to a URL. This is important to document creators, as it does not impose workflow restrictions on how links are created during the authoring process. </w:t>
      </w:r>
    </w:p>
    <w:p w14:paraId="2E737E3D" w14:textId="77777777" w:rsidR="006E110A" w:rsidRPr="00040E48" w:rsidRDefault="006E110A">
      <w:pPr>
        <w:pStyle w:val="BodyText"/>
        <w:rPr>
          <w:noProof w:val="0"/>
        </w:rPr>
      </w:pPr>
      <w:r w:rsidRPr="00040E48">
        <w:rPr>
          <w:noProof w:val="0"/>
        </w:rPr>
        <w:t xml:space="preserve">Fortunately, CDA Release 2.0 also provides a mechanism to refer to external documents in an entry, as shown below. </w:t>
      </w:r>
    </w:p>
    <w:p w14:paraId="1FBEA654" w14:textId="77777777" w:rsidR="006E110A" w:rsidRPr="00040E48" w:rsidRDefault="006E110A">
      <w:pPr>
        <w:pStyle w:val="Heading5"/>
        <w:rPr>
          <w:noProof w:val="0"/>
        </w:rPr>
      </w:pPr>
      <w:bookmarkStart w:id="1737" w:name="_Toc441142134"/>
      <w:r w:rsidRPr="00040E48">
        <w:rPr>
          <w:noProof w:val="0"/>
        </w:rPr>
        <w:lastRenderedPageBreak/>
        <w:t>Specification</w:t>
      </w:r>
      <w:bookmarkEnd w:id="1737"/>
      <w:r w:rsidRPr="00040E48">
        <w:rPr>
          <w:noProof w:val="0"/>
        </w:rPr>
        <w:t xml:space="preserve"> </w:t>
      </w:r>
    </w:p>
    <w:p w14:paraId="6FFFB8E2" w14:textId="77777777" w:rsidR="006E110A" w:rsidRPr="00040E48" w:rsidRDefault="006E110A">
      <w:pPr>
        <w:pStyle w:val="XMLFragment"/>
        <w:rPr>
          <w:noProof w:val="0"/>
        </w:rPr>
      </w:pPr>
      <w:r w:rsidRPr="00040E48">
        <w:rPr>
          <w:noProof w:val="0"/>
        </w:rPr>
        <w:t>&lt;entry&gt;</w:t>
      </w:r>
    </w:p>
    <w:p w14:paraId="4064A42C" w14:textId="77777777" w:rsidR="006E110A" w:rsidRPr="00040E48" w:rsidRDefault="006E110A">
      <w:pPr>
        <w:pStyle w:val="XMLFragment"/>
        <w:rPr>
          <w:noProof w:val="0"/>
        </w:rPr>
      </w:pPr>
      <w:r w:rsidRPr="00040E48">
        <w:rPr>
          <w:noProof w:val="0"/>
        </w:rPr>
        <w:t xml:space="preserve">  &lt;act classCode='ACT' moodCode='EVN'&gt; </w:t>
      </w:r>
    </w:p>
    <w:p w14:paraId="6FFAFF61" w14:textId="77777777" w:rsidR="006E110A" w:rsidRPr="00F331FC" w:rsidRDefault="006E110A">
      <w:pPr>
        <w:pStyle w:val="XMLFragment"/>
        <w:rPr>
          <w:noProof w:val="0"/>
          <w:lang w:val="nl-NL"/>
          <w:rPrChange w:id="1738" w:author="Michael Clifton" w:date="2018-10-11T10:12:00Z">
            <w:rPr>
              <w:noProof w:val="0"/>
            </w:rPr>
          </w:rPrChange>
        </w:rPr>
      </w:pPr>
      <w:r w:rsidRPr="00040E48">
        <w:rPr>
          <w:noProof w:val="0"/>
        </w:rPr>
        <w:t xml:space="preserve">    </w:t>
      </w:r>
      <w:r w:rsidRPr="00F331FC">
        <w:rPr>
          <w:noProof w:val="0"/>
          <w:lang w:val="nl-NL"/>
          <w:rPrChange w:id="1739" w:author="Michael Clifton" w:date="2018-10-11T10:12:00Z">
            <w:rPr>
              <w:noProof w:val="0"/>
            </w:rPr>
          </w:rPrChange>
        </w:rPr>
        <w:t>&lt;templateId root='1.3.6.1.4.1.19376.1.5.3.1.4.4'/&gt;</w:t>
      </w:r>
    </w:p>
    <w:p w14:paraId="0B240C73" w14:textId="77777777" w:rsidR="006E110A" w:rsidRPr="00F331FC" w:rsidRDefault="006E110A">
      <w:pPr>
        <w:pStyle w:val="XMLFragment"/>
        <w:rPr>
          <w:noProof w:val="0"/>
          <w:lang w:val="nl-NL"/>
          <w:rPrChange w:id="1740" w:author="Michael Clifton" w:date="2018-10-11T10:12:00Z">
            <w:rPr>
              <w:noProof w:val="0"/>
            </w:rPr>
          </w:rPrChange>
        </w:rPr>
      </w:pPr>
      <w:r w:rsidRPr="00F331FC">
        <w:rPr>
          <w:noProof w:val="0"/>
          <w:lang w:val="nl-NL"/>
          <w:rPrChange w:id="1741" w:author="Michael Clifton" w:date="2018-10-11T10:12:00Z">
            <w:rPr>
              <w:noProof w:val="0"/>
            </w:rPr>
          </w:rPrChange>
        </w:rPr>
        <w:t xml:space="preserve">    &lt;id root='' extension=''/&gt;</w:t>
      </w:r>
    </w:p>
    <w:p w14:paraId="00FE53F3" w14:textId="77777777" w:rsidR="006E110A" w:rsidRPr="00040E48" w:rsidRDefault="006E110A">
      <w:pPr>
        <w:pStyle w:val="XMLFragment"/>
        <w:rPr>
          <w:noProof w:val="0"/>
        </w:rPr>
      </w:pPr>
      <w:r w:rsidRPr="00F331FC">
        <w:rPr>
          <w:noProof w:val="0"/>
          <w:lang w:val="nl-NL"/>
          <w:rPrChange w:id="1742" w:author="Michael Clifton" w:date="2018-10-11T10:12:00Z">
            <w:rPr>
              <w:noProof w:val="0"/>
            </w:rPr>
          </w:rPrChange>
        </w:rPr>
        <w:t xml:space="preserve">    </w:t>
      </w:r>
      <w:r w:rsidRPr="00040E48">
        <w:rPr>
          <w:noProof w:val="0"/>
        </w:rPr>
        <w:t>&lt;code nullFlavor='NA' /&gt;</w:t>
      </w:r>
    </w:p>
    <w:p w14:paraId="37E73F49" w14:textId="77777777" w:rsidR="006E110A" w:rsidRPr="00040E48" w:rsidRDefault="006E110A">
      <w:pPr>
        <w:pStyle w:val="XMLFragment"/>
        <w:rPr>
          <w:noProof w:val="0"/>
        </w:rPr>
      </w:pPr>
      <w:r w:rsidRPr="00040E48">
        <w:rPr>
          <w:noProof w:val="0"/>
        </w:rPr>
        <w:t xml:space="preserve">    &lt;text&gt;&lt;reference value='#study-1'/&gt;&lt;/text&gt;</w:t>
      </w:r>
    </w:p>
    <w:p w14:paraId="3D739B3A" w14:textId="77777777" w:rsidR="006E110A" w:rsidRPr="00040E48" w:rsidRDefault="006E110A">
      <w:pPr>
        <w:pStyle w:val="XMLFragment"/>
        <w:rPr>
          <w:noProof w:val="0"/>
        </w:rPr>
      </w:pPr>
      <w:r w:rsidRPr="00040E48">
        <w:rPr>
          <w:noProof w:val="0"/>
        </w:rPr>
        <w:t xml:space="preserve">    &lt;!-- For CDA --&gt;</w:t>
      </w:r>
    </w:p>
    <w:p w14:paraId="1716DEDC" w14:textId="77777777" w:rsidR="006E110A" w:rsidRPr="00393838" w:rsidRDefault="006E110A">
      <w:pPr>
        <w:pStyle w:val="XMLFragment"/>
        <w:rPr>
          <w:noProof w:val="0"/>
        </w:rPr>
      </w:pPr>
      <w:r w:rsidRPr="00040E48">
        <w:rPr>
          <w:noProof w:val="0"/>
        </w:rPr>
        <w:t xml:space="preserve">    </w:t>
      </w:r>
      <w:r w:rsidRPr="00393838">
        <w:rPr>
          <w:noProof w:val="0"/>
        </w:rPr>
        <w:t>&lt;reference typeCode='REFR|SPRT'&gt;</w:t>
      </w:r>
    </w:p>
    <w:p w14:paraId="637048C7" w14:textId="77777777" w:rsidR="006E110A" w:rsidRPr="00F331FC" w:rsidRDefault="006E110A">
      <w:pPr>
        <w:pStyle w:val="XMLFragment"/>
        <w:rPr>
          <w:noProof w:val="0"/>
          <w:lang w:val="nl-NL"/>
          <w:rPrChange w:id="1743" w:author="Michael Clifton" w:date="2018-10-11T10:12:00Z">
            <w:rPr>
              <w:noProof w:val="0"/>
            </w:rPr>
          </w:rPrChange>
        </w:rPr>
      </w:pPr>
      <w:r w:rsidRPr="007C685A">
        <w:rPr>
          <w:noProof w:val="0"/>
        </w:rPr>
        <w:t xml:space="preserve">      </w:t>
      </w:r>
      <w:r w:rsidRPr="00F331FC">
        <w:rPr>
          <w:noProof w:val="0"/>
          <w:lang w:val="nl-NL"/>
          <w:rPrChange w:id="1744" w:author="Michael Clifton" w:date="2018-10-11T10:12:00Z">
            <w:rPr>
              <w:noProof w:val="0"/>
            </w:rPr>
          </w:rPrChange>
        </w:rPr>
        <w:t>&lt;externalDocument classCode='DOC' moodCode='EVN'&gt;</w:t>
      </w:r>
    </w:p>
    <w:p w14:paraId="65A4F699" w14:textId="77777777" w:rsidR="006E110A" w:rsidRPr="00040E48" w:rsidRDefault="006E110A">
      <w:pPr>
        <w:pStyle w:val="XMLFragment"/>
        <w:rPr>
          <w:noProof w:val="0"/>
        </w:rPr>
      </w:pPr>
      <w:r w:rsidRPr="00F331FC">
        <w:rPr>
          <w:noProof w:val="0"/>
          <w:lang w:val="nl-NL"/>
          <w:rPrChange w:id="1745" w:author="Michael Clifton" w:date="2018-10-11T10:12:00Z">
            <w:rPr>
              <w:noProof w:val="0"/>
            </w:rPr>
          </w:rPrChange>
        </w:rPr>
        <w:t xml:space="preserve">        </w:t>
      </w:r>
      <w:r w:rsidRPr="00040E48">
        <w:rPr>
          <w:noProof w:val="0"/>
        </w:rPr>
        <w:t>&lt;id extension='' root=''/&gt;</w:t>
      </w:r>
    </w:p>
    <w:p w14:paraId="0495328A" w14:textId="77777777" w:rsidR="006E110A" w:rsidRPr="00040E48" w:rsidRDefault="006E110A">
      <w:pPr>
        <w:pStyle w:val="XMLFragment"/>
        <w:rPr>
          <w:noProof w:val="0"/>
        </w:rPr>
      </w:pPr>
      <w:r w:rsidRPr="00040E48">
        <w:rPr>
          <w:noProof w:val="0"/>
        </w:rPr>
        <w:t xml:space="preserve">        &lt;text&gt;&lt;reference value='http://foo..'/&gt;&lt;/text&gt;</w:t>
      </w:r>
    </w:p>
    <w:p w14:paraId="6AC07B46" w14:textId="77777777" w:rsidR="006E110A" w:rsidRPr="00040E48" w:rsidRDefault="006E110A">
      <w:pPr>
        <w:pStyle w:val="XMLFragment"/>
        <w:rPr>
          <w:noProof w:val="0"/>
        </w:rPr>
      </w:pPr>
      <w:r w:rsidRPr="00040E48">
        <w:rPr>
          <w:noProof w:val="0"/>
        </w:rPr>
        <w:t xml:space="preserve">      &lt;/externalDocument&gt;</w:t>
      </w:r>
    </w:p>
    <w:p w14:paraId="75460D89" w14:textId="77777777" w:rsidR="006E110A" w:rsidRPr="00040E48" w:rsidRDefault="006E110A">
      <w:pPr>
        <w:pStyle w:val="XMLFragment"/>
        <w:rPr>
          <w:noProof w:val="0"/>
        </w:rPr>
      </w:pPr>
      <w:r w:rsidRPr="00040E48">
        <w:rPr>
          <w:noProof w:val="0"/>
        </w:rPr>
        <w:t xml:space="preserve">    &lt;/reference&gt;</w:t>
      </w:r>
    </w:p>
    <w:p w14:paraId="1B822A32" w14:textId="77777777" w:rsidR="006E110A" w:rsidRPr="00040E48" w:rsidRDefault="006E110A">
      <w:pPr>
        <w:pStyle w:val="XMLFragment"/>
        <w:rPr>
          <w:noProof w:val="0"/>
        </w:rPr>
      </w:pPr>
      <w:r w:rsidRPr="00040E48">
        <w:rPr>
          <w:noProof w:val="0"/>
        </w:rPr>
        <w:t xml:space="preserve">    &lt;!-- For HL7 Version 3 Messages</w:t>
      </w:r>
    </w:p>
    <w:p w14:paraId="6B998984" w14:textId="77777777" w:rsidR="006E110A" w:rsidRPr="00040E48" w:rsidRDefault="006E110A">
      <w:pPr>
        <w:pStyle w:val="XMLFragment"/>
        <w:rPr>
          <w:noProof w:val="0"/>
        </w:rPr>
      </w:pPr>
      <w:r w:rsidRPr="00040E48">
        <w:rPr>
          <w:noProof w:val="0"/>
        </w:rPr>
        <w:t xml:space="preserve">    &lt;sourceOf typeCode='REFR|SPRT'&gt;</w:t>
      </w:r>
    </w:p>
    <w:p w14:paraId="7C3D867C" w14:textId="77777777" w:rsidR="006E110A" w:rsidRPr="00040E48" w:rsidRDefault="006E110A">
      <w:pPr>
        <w:pStyle w:val="XMLFragment"/>
        <w:rPr>
          <w:noProof w:val="0"/>
        </w:rPr>
      </w:pPr>
      <w:r w:rsidRPr="00040E48">
        <w:rPr>
          <w:noProof w:val="0"/>
        </w:rPr>
        <w:t xml:space="preserve">       &lt;act classCode='DOC' moodCode='EVN'&gt;</w:t>
      </w:r>
    </w:p>
    <w:p w14:paraId="5F5D34DD" w14:textId="77777777" w:rsidR="006E110A" w:rsidRPr="00040E48" w:rsidRDefault="006E110A">
      <w:pPr>
        <w:pStyle w:val="XMLFragment"/>
        <w:rPr>
          <w:noProof w:val="0"/>
        </w:rPr>
      </w:pPr>
      <w:r w:rsidRPr="00040E48">
        <w:rPr>
          <w:noProof w:val="0"/>
        </w:rPr>
        <w:t xml:space="preserve">          &lt;id extension='' root=''/&gt;</w:t>
      </w:r>
    </w:p>
    <w:p w14:paraId="15C1D8D5" w14:textId="77777777" w:rsidR="006E110A" w:rsidRPr="00040E48" w:rsidRDefault="006E110A">
      <w:pPr>
        <w:pStyle w:val="XMLFragment"/>
        <w:rPr>
          <w:noProof w:val="0"/>
        </w:rPr>
      </w:pPr>
      <w:r w:rsidRPr="00040E48">
        <w:rPr>
          <w:noProof w:val="0"/>
        </w:rPr>
        <w:t xml:space="preserve">          &lt;text&gt;&lt;reference value='http://foo…'&lt;/text&gt;</w:t>
      </w:r>
    </w:p>
    <w:p w14:paraId="48A80EFD" w14:textId="77777777" w:rsidR="006E110A" w:rsidRPr="00040E48" w:rsidRDefault="006E110A">
      <w:pPr>
        <w:pStyle w:val="XMLFragment"/>
        <w:rPr>
          <w:noProof w:val="0"/>
        </w:rPr>
      </w:pPr>
      <w:r w:rsidRPr="00040E48">
        <w:rPr>
          <w:noProof w:val="0"/>
        </w:rPr>
        <w:t xml:space="preserve">       &lt;/act&gt;</w:t>
      </w:r>
    </w:p>
    <w:p w14:paraId="7253CECF" w14:textId="77777777" w:rsidR="006E110A" w:rsidRPr="00040E48" w:rsidRDefault="006E110A">
      <w:pPr>
        <w:pStyle w:val="XMLFragment"/>
        <w:rPr>
          <w:noProof w:val="0"/>
        </w:rPr>
      </w:pPr>
      <w:r w:rsidRPr="00040E48">
        <w:rPr>
          <w:noProof w:val="0"/>
        </w:rPr>
        <w:t xml:space="preserve">    &lt;/sourceOf&gt;</w:t>
      </w:r>
    </w:p>
    <w:p w14:paraId="1431BF4E" w14:textId="77777777" w:rsidR="006E110A" w:rsidRPr="00040E48" w:rsidRDefault="006E110A">
      <w:pPr>
        <w:pStyle w:val="XMLFragment"/>
        <w:rPr>
          <w:noProof w:val="0"/>
        </w:rPr>
      </w:pPr>
      <w:r w:rsidRPr="00040E48">
        <w:rPr>
          <w:noProof w:val="0"/>
        </w:rPr>
        <w:t xml:space="preserve">     --&gt;</w:t>
      </w:r>
    </w:p>
    <w:p w14:paraId="5384E096" w14:textId="77777777" w:rsidR="006E110A" w:rsidRPr="00040E48" w:rsidRDefault="006E110A">
      <w:pPr>
        <w:pStyle w:val="XMLFragment"/>
        <w:rPr>
          <w:noProof w:val="0"/>
        </w:rPr>
      </w:pPr>
      <w:r w:rsidRPr="00040E48">
        <w:rPr>
          <w:noProof w:val="0"/>
        </w:rPr>
        <w:t xml:space="preserve">  &lt;/act&gt;</w:t>
      </w:r>
    </w:p>
    <w:p w14:paraId="2BA8BEBF" w14:textId="77777777" w:rsidR="006E110A" w:rsidRPr="00040E48" w:rsidRDefault="006E110A">
      <w:pPr>
        <w:pStyle w:val="XMLFragment"/>
        <w:rPr>
          <w:noProof w:val="0"/>
        </w:rPr>
      </w:pPr>
      <w:r w:rsidRPr="00040E48">
        <w:rPr>
          <w:noProof w:val="0"/>
        </w:rPr>
        <w:t>&lt;/entry&gt;</w:t>
      </w:r>
    </w:p>
    <w:p w14:paraId="03AA8094" w14:textId="77777777" w:rsidR="006E110A" w:rsidRPr="00040E48" w:rsidRDefault="006E110A">
      <w:pPr>
        <w:pStyle w:val="Heading5"/>
        <w:rPr>
          <w:noProof w:val="0"/>
        </w:rPr>
      </w:pPr>
      <w:bookmarkStart w:id="1746" w:name="_Toc441142135"/>
      <w:r w:rsidRPr="00040E48">
        <w:rPr>
          <w:noProof w:val="0"/>
        </w:rPr>
        <w:t>&lt;act classCode='ACT' moodCode='EVN'&gt;</w:t>
      </w:r>
      <w:bookmarkEnd w:id="1746"/>
    </w:p>
    <w:p w14:paraId="3F13636A" w14:textId="77777777" w:rsidR="006E110A" w:rsidRPr="00040E48" w:rsidRDefault="006E110A">
      <w:pPr>
        <w:pStyle w:val="BodyText"/>
        <w:rPr>
          <w:noProof w:val="0"/>
        </w:rPr>
      </w:pPr>
      <w:r w:rsidRPr="00040E48">
        <w:rPr>
          <w:noProof w:val="0"/>
        </w:rPr>
        <w:t xml:space="preserve">The external reference is an act that refers to documentation of an &lt;act&gt; (classCode='ACT'), that previously occurred (moodCode='EVN'). </w:t>
      </w:r>
    </w:p>
    <w:p w14:paraId="65D9B571" w14:textId="77777777" w:rsidR="006E110A" w:rsidRPr="00040E48" w:rsidRDefault="006E110A">
      <w:pPr>
        <w:pStyle w:val="Heading5"/>
        <w:rPr>
          <w:noProof w:val="0"/>
        </w:rPr>
      </w:pPr>
      <w:bookmarkStart w:id="1747" w:name="_Toc441142136"/>
      <w:r w:rsidRPr="00040E48">
        <w:rPr>
          <w:noProof w:val="0"/>
        </w:rPr>
        <w:t>&lt;templateId root='1.3.6.1.4.1.19376.1.5.3.1.4.4'/&gt;</w:t>
      </w:r>
      <w:bookmarkEnd w:id="1747"/>
    </w:p>
    <w:p w14:paraId="6C12AB61" w14:textId="77777777" w:rsidR="006E110A" w:rsidRPr="00040E48" w:rsidRDefault="006E110A">
      <w:pPr>
        <w:pStyle w:val="BodyText"/>
        <w:rPr>
          <w:noProof w:val="0"/>
        </w:rPr>
      </w:pPr>
      <w:r w:rsidRPr="00040E48">
        <w:rPr>
          <w:noProof w:val="0"/>
        </w:rPr>
        <w:t xml:space="preserve">The &lt;templateId&gt; element identifies this &lt;act&gt; as a reference act, allowing for validation of the content. As a side effect, readers of the CDA can quickly locate and identify reference acts. The templateId must have root='1.3.6.1.4.1.19376.1.5.3.1.4.1.4.4'. </w:t>
      </w:r>
    </w:p>
    <w:p w14:paraId="2345A7B2" w14:textId="77777777" w:rsidR="006E110A" w:rsidRPr="00040E48" w:rsidRDefault="006E110A">
      <w:pPr>
        <w:pStyle w:val="Heading5"/>
        <w:rPr>
          <w:noProof w:val="0"/>
        </w:rPr>
      </w:pPr>
      <w:bookmarkStart w:id="1748" w:name="_Toc441142137"/>
      <w:r w:rsidRPr="00040E48">
        <w:rPr>
          <w:noProof w:val="0"/>
        </w:rPr>
        <w:t>&lt;id root=' ' extension=' '/&gt;</w:t>
      </w:r>
      <w:bookmarkEnd w:id="1748"/>
    </w:p>
    <w:p w14:paraId="423F0A17" w14:textId="77777777" w:rsidR="006E110A" w:rsidRPr="00040E48" w:rsidRDefault="006E110A">
      <w:pPr>
        <w:pStyle w:val="BodyText"/>
        <w:rPr>
          <w:noProof w:val="0"/>
        </w:rPr>
      </w:pPr>
      <w:r w:rsidRPr="00040E48">
        <w:rPr>
          <w:noProof w:val="0"/>
        </w:rPr>
        <w:t xml:space="preserve">The reference is an act of itself, and must be uniquely identified. If there is no explicit identifier for this act in the source EMR system, a GUID may be used for the root attribute, and the extension may be omitted. </w:t>
      </w:r>
    </w:p>
    <w:p w14:paraId="0772F790" w14:textId="77777777" w:rsidR="006E110A" w:rsidRPr="00040E48" w:rsidRDefault="006E110A">
      <w:pPr>
        <w:pStyle w:val="Heading5"/>
        <w:rPr>
          <w:noProof w:val="0"/>
        </w:rPr>
      </w:pPr>
      <w:bookmarkStart w:id="1749" w:name="_Toc441142138"/>
      <w:r w:rsidRPr="00040E48">
        <w:rPr>
          <w:noProof w:val="0"/>
        </w:rPr>
        <w:t>&lt;code nullFlavor='NA'/&gt;</w:t>
      </w:r>
      <w:bookmarkEnd w:id="1749"/>
    </w:p>
    <w:p w14:paraId="609015AB" w14:textId="77777777" w:rsidR="006E110A" w:rsidRPr="00040E48" w:rsidRDefault="006E110A">
      <w:pPr>
        <w:pStyle w:val="BodyText"/>
        <w:rPr>
          <w:noProof w:val="0"/>
        </w:rPr>
      </w:pPr>
      <w:r w:rsidRPr="00040E48">
        <w:rPr>
          <w:noProof w:val="0"/>
        </w:rPr>
        <w:t xml:space="preserve">The reference act has no code associated with it. </w:t>
      </w:r>
    </w:p>
    <w:p w14:paraId="129C3078" w14:textId="77777777" w:rsidR="006E110A" w:rsidRPr="00040E48" w:rsidRDefault="006E110A">
      <w:pPr>
        <w:pStyle w:val="Heading5"/>
        <w:rPr>
          <w:noProof w:val="0"/>
        </w:rPr>
      </w:pPr>
      <w:bookmarkStart w:id="1750" w:name="_Toc441142139"/>
      <w:r w:rsidRPr="00040E48">
        <w:rPr>
          <w:noProof w:val="0"/>
        </w:rPr>
        <w:t>&lt;text&gt;&lt;reference value='#study-1'/&gt;&lt;/text&gt;</w:t>
      </w:r>
      <w:bookmarkEnd w:id="1750"/>
    </w:p>
    <w:p w14:paraId="0CFC1BED" w14:textId="77777777" w:rsidR="006E110A" w:rsidRPr="00040E48" w:rsidRDefault="006E110A">
      <w:pPr>
        <w:pStyle w:val="BodyText"/>
        <w:rPr>
          <w:noProof w:val="0"/>
        </w:rPr>
      </w:pPr>
      <w:r w:rsidRPr="00040E48">
        <w:rPr>
          <w:noProof w:val="0"/>
        </w:rPr>
        <w:t xml:space="preserve">In order to connect this external reference to the narrative text which it refers, the value of the &lt;reference&gt; element in the &lt;text&gt; element is a URI to an element in the CDA narrative of this document. </w:t>
      </w:r>
    </w:p>
    <w:p w14:paraId="3EC80CA5" w14:textId="77777777" w:rsidR="006E110A" w:rsidRPr="00040E48" w:rsidRDefault="006E110A">
      <w:pPr>
        <w:pStyle w:val="Heading5"/>
        <w:rPr>
          <w:noProof w:val="0"/>
        </w:rPr>
      </w:pPr>
      <w:bookmarkStart w:id="1751" w:name="_Toc441142140"/>
      <w:r w:rsidRPr="00040E48">
        <w:rPr>
          <w:noProof w:val="0"/>
        </w:rPr>
        <w:lastRenderedPageBreak/>
        <w:t>&lt;reference typeCode='SPRT|REFR'&gt;</w:t>
      </w:r>
      <w:r w:rsidRPr="00040E48">
        <w:rPr>
          <w:noProof w:val="0"/>
        </w:rPr>
        <w:br/>
        <w:t>&lt;externalDocument classCode='DOC' moodCode='EVN'&gt;</w:t>
      </w:r>
      <w:bookmarkEnd w:id="1751"/>
    </w:p>
    <w:p w14:paraId="1B99DC9A" w14:textId="77777777" w:rsidR="006E110A" w:rsidRPr="00040E48" w:rsidRDefault="006E110A">
      <w:pPr>
        <w:pStyle w:val="BodyText"/>
        <w:rPr>
          <w:noProof w:val="0"/>
        </w:rPr>
      </w:pPr>
      <w:r w:rsidRPr="00040E48">
        <w:rPr>
          <w:noProof w:val="0"/>
        </w:rPr>
        <w:t xml:space="preserve">External references are listed as either supporting documentation (typeCode='SPRT') or simply reference material (typeCode='REFR') for the reader. If this distinction is not supported by the source EMR system, the value of typeCode should be REFR. For CDA, the reference is indicated by a &lt;reference&gt; element containing an &lt;externalDocument&gt; element which documents (classCode='DOC') the event (moodCode='EVN'). For HL7 Version 3 Messages, the reference is represented with the element &lt;sourceOf&gt; and the external document is </w:t>
      </w:r>
      <w:r w:rsidR="005C4B4B" w:rsidRPr="00040E48">
        <w:rPr>
          <w:noProof w:val="0"/>
        </w:rPr>
        <w:t>represented</w:t>
      </w:r>
      <w:r w:rsidRPr="00040E48">
        <w:rPr>
          <w:noProof w:val="0"/>
        </w:rPr>
        <w:t xml:space="preserve"> with a &lt;act&gt; element, however semantics, and attributes remain otherwise without change. </w:t>
      </w:r>
    </w:p>
    <w:p w14:paraId="78B0BE6F" w14:textId="77777777" w:rsidR="006E110A" w:rsidRPr="00040E48" w:rsidRDefault="006E110A">
      <w:pPr>
        <w:pStyle w:val="Heading5"/>
        <w:rPr>
          <w:noProof w:val="0"/>
        </w:rPr>
      </w:pPr>
      <w:bookmarkStart w:id="1752" w:name="_Toc441142141"/>
      <w:r w:rsidRPr="00040E48">
        <w:rPr>
          <w:noProof w:val="0"/>
        </w:rPr>
        <w:t>&lt;id extension=' ' root=' '/&gt;</w:t>
      </w:r>
      <w:bookmarkEnd w:id="1752"/>
    </w:p>
    <w:p w14:paraId="2F8694E6" w14:textId="77777777" w:rsidR="006E110A" w:rsidRPr="00040E48" w:rsidRDefault="006E110A">
      <w:pPr>
        <w:pStyle w:val="BodyText"/>
        <w:rPr>
          <w:noProof w:val="0"/>
        </w:rPr>
      </w:pPr>
      <w:r w:rsidRPr="00040E48">
        <w:rPr>
          <w:noProof w:val="0"/>
        </w:rPr>
        <w:t xml:space="preserve">The identifier of the document is supplied in the &lt;id&gt; element. </w:t>
      </w:r>
    </w:p>
    <w:p w14:paraId="590AF6AC" w14:textId="77777777" w:rsidR="006E110A" w:rsidRPr="00040E48" w:rsidRDefault="006E110A">
      <w:pPr>
        <w:pStyle w:val="Heading5"/>
        <w:rPr>
          <w:noProof w:val="0"/>
        </w:rPr>
      </w:pPr>
      <w:bookmarkStart w:id="1753" w:name="_Toc441142142"/>
      <w:r w:rsidRPr="00040E48">
        <w:rPr>
          <w:noProof w:val="0"/>
        </w:rPr>
        <w:t>&lt;text&gt;&lt;reference value=' '/&gt;&lt;/text&gt;</w:t>
      </w:r>
      <w:bookmarkEnd w:id="1753"/>
    </w:p>
    <w:p w14:paraId="14A60A64" w14:textId="77777777" w:rsidR="006E110A" w:rsidRPr="00040E48" w:rsidRDefault="006E110A">
      <w:pPr>
        <w:pStyle w:val="BodyText"/>
        <w:rPr>
          <w:noProof w:val="0"/>
        </w:rPr>
      </w:pPr>
      <w:r w:rsidRPr="00040E48">
        <w:rPr>
          <w:noProof w:val="0"/>
        </w:rPr>
        <w:t xml:space="preserve">A link to the original document may be provided here. This shall be a URL where the referenced document can be located. For CDA, the link should also be present in the narrative inside the CDA Narrative in a &lt;linkHTML&gt; element. </w:t>
      </w:r>
    </w:p>
    <w:p w14:paraId="40E95301" w14:textId="77777777" w:rsidR="006E110A" w:rsidRPr="00040E48" w:rsidRDefault="006E110A">
      <w:pPr>
        <w:pStyle w:val="Heading4"/>
        <w:rPr>
          <w:noProof w:val="0"/>
        </w:rPr>
      </w:pPr>
      <w:bookmarkStart w:id="1754" w:name="_Toc270712305"/>
      <w:bookmarkStart w:id="1755" w:name="_Toc441142143"/>
      <w:bookmarkStart w:id="1756" w:name="T1_3_6_1_4_1_19376_1_5_3_1_4_4_1"/>
      <w:r w:rsidRPr="00040E48">
        <w:rPr>
          <w:noProof w:val="0"/>
        </w:rPr>
        <w:t>Internal References 1.3.6.1.4.1.19376.1.5.3.1.4.4.1</w:t>
      </w:r>
      <w:bookmarkEnd w:id="1754"/>
      <w:bookmarkEnd w:id="1755"/>
      <w:r w:rsidRPr="00040E48">
        <w:rPr>
          <w:noProof w:val="0"/>
        </w:rPr>
        <w:t xml:space="preserve"> </w:t>
      </w:r>
    </w:p>
    <w:bookmarkEnd w:id="1756"/>
    <w:p w14:paraId="52221B70" w14:textId="77777777" w:rsidR="006E110A" w:rsidRPr="00040E48" w:rsidRDefault="006E110A">
      <w:pPr>
        <w:pStyle w:val="BodyText"/>
        <w:rPr>
          <w:noProof w:val="0"/>
        </w:rPr>
      </w:pPr>
      <w:r w:rsidRPr="00040E48">
        <w:rPr>
          <w:noProof w:val="0"/>
        </w:rPr>
        <w:t xml:space="preserve">CDA and HL7 Version 3 Entries may reference (point to) information contained in other entries within the same document or message as shown below. </w:t>
      </w:r>
    </w:p>
    <w:p w14:paraId="01837BDF" w14:textId="77777777" w:rsidR="006E110A" w:rsidRPr="00040E48" w:rsidRDefault="00AA6E2B">
      <w:pPr>
        <w:pStyle w:val="Heading5"/>
        <w:rPr>
          <w:noProof w:val="0"/>
        </w:rPr>
      </w:pPr>
      <w:r w:rsidRPr="00040E48">
        <w:rPr>
          <w:noProof w:val="0"/>
        </w:rPr>
        <w:t xml:space="preserve"> </w:t>
      </w:r>
      <w:bookmarkStart w:id="1757" w:name="_Toc441142144"/>
      <w:r w:rsidR="006E110A" w:rsidRPr="00040E48">
        <w:rPr>
          <w:noProof w:val="0"/>
        </w:rPr>
        <w:t>Specification</w:t>
      </w:r>
      <w:bookmarkEnd w:id="1757"/>
      <w:r w:rsidR="006E110A" w:rsidRPr="00040E48">
        <w:rPr>
          <w:noProof w:val="0"/>
        </w:rPr>
        <w:t xml:space="preserve"> </w:t>
      </w:r>
    </w:p>
    <w:p w14:paraId="2C33C7DF" w14:textId="77777777" w:rsidR="006E110A" w:rsidRPr="00040E48" w:rsidRDefault="006E110A">
      <w:pPr>
        <w:pStyle w:val="XMLFragment"/>
        <w:rPr>
          <w:noProof w:val="0"/>
        </w:rPr>
      </w:pPr>
      <w:r w:rsidRPr="00040E48">
        <w:rPr>
          <w:noProof w:val="0"/>
        </w:rPr>
        <w:t xml:space="preserve">  &lt;entryRelationship typeCode='' inversionInd='true|false'&gt;</w:t>
      </w:r>
    </w:p>
    <w:p w14:paraId="59876FC8" w14:textId="77777777" w:rsidR="006E110A" w:rsidRPr="00040E48" w:rsidRDefault="006E110A">
      <w:pPr>
        <w:pStyle w:val="XMLFragment"/>
        <w:rPr>
          <w:noProof w:val="0"/>
        </w:rPr>
      </w:pPr>
      <w:r w:rsidRPr="00040E48">
        <w:rPr>
          <w:noProof w:val="0"/>
        </w:rPr>
        <w:t xml:space="preserve">      &lt;act classCode='' moodCode=''&gt;</w:t>
      </w:r>
    </w:p>
    <w:p w14:paraId="3BD832B8" w14:textId="77777777" w:rsidR="006E110A" w:rsidRPr="00F331FC" w:rsidRDefault="006E110A">
      <w:pPr>
        <w:pStyle w:val="XMLFragment"/>
        <w:rPr>
          <w:noProof w:val="0"/>
          <w:lang w:val="nl-NL"/>
          <w:rPrChange w:id="1758" w:author="Michael Clifton" w:date="2018-10-11T10:12:00Z">
            <w:rPr>
              <w:noProof w:val="0"/>
            </w:rPr>
          </w:rPrChange>
        </w:rPr>
      </w:pPr>
      <w:r w:rsidRPr="00040E48">
        <w:rPr>
          <w:noProof w:val="0"/>
        </w:rPr>
        <w:t xml:space="preserve">        </w:t>
      </w:r>
      <w:r w:rsidRPr="00F331FC">
        <w:rPr>
          <w:noProof w:val="0"/>
          <w:lang w:val="nl-NL"/>
          <w:rPrChange w:id="1759" w:author="Michael Clifton" w:date="2018-10-11T10:12:00Z">
            <w:rPr>
              <w:noProof w:val="0"/>
            </w:rPr>
          </w:rPrChange>
        </w:rPr>
        <w:t>&lt;templateId root='1.3.6.1.4.1.19376.1.5.3.1.4.4.1'/&gt;</w:t>
      </w:r>
    </w:p>
    <w:p w14:paraId="701EA3F1" w14:textId="77777777" w:rsidR="006E110A" w:rsidRPr="00F331FC" w:rsidRDefault="006E110A">
      <w:pPr>
        <w:pStyle w:val="XMLFragment"/>
        <w:rPr>
          <w:noProof w:val="0"/>
          <w:lang w:val="nl-NL"/>
          <w:rPrChange w:id="1760" w:author="Michael Clifton" w:date="2018-10-11T10:12:00Z">
            <w:rPr>
              <w:noProof w:val="0"/>
            </w:rPr>
          </w:rPrChange>
        </w:rPr>
      </w:pPr>
      <w:r w:rsidRPr="00F331FC">
        <w:rPr>
          <w:noProof w:val="0"/>
          <w:lang w:val="nl-NL"/>
          <w:rPrChange w:id="1761" w:author="Michael Clifton" w:date="2018-10-11T10:12:00Z">
            <w:rPr>
              <w:noProof w:val="0"/>
            </w:rPr>
          </w:rPrChange>
        </w:rPr>
        <w:t xml:space="preserve">        &lt;id root='' extension=''/&gt;</w:t>
      </w:r>
    </w:p>
    <w:p w14:paraId="6284525B" w14:textId="77777777" w:rsidR="006E110A" w:rsidRPr="00040E48" w:rsidRDefault="006E110A">
      <w:pPr>
        <w:pStyle w:val="XMLFragment"/>
        <w:rPr>
          <w:noProof w:val="0"/>
        </w:rPr>
      </w:pPr>
      <w:r w:rsidRPr="00F331FC">
        <w:rPr>
          <w:noProof w:val="0"/>
          <w:lang w:val="nl-NL"/>
          <w:rPrChange w:id="1762" w:author="Michael Clifton" w:date="2018-10-11T10:12:00Z">
            <w:rPr>
              <w:noProof w:val="0"/>
            </w:rPr>
          </w:rPrChange>
        </w:rPr>
        <w:t xml:space="preserve">        </w:t>
      </w:r>
      <w:r w:rsidRPr="00040E48">
        <w:rPr>
          <w:noProof w:val="0"/>
        </w:rPr>
        <w:t>&lt;code code='' displayName='' codeSystem='' codeSystemName=''/&gt;</w:t>
      </w:r>
    </w:p>
    <w:p w14:paraId="09584601" w14:textId="77777777" w:rsidR="006E110A" w:rsidRPr="00040E48" w:rsidRDefault="006E110A">
      <w:pPr>
        <w:pStyle w:val="XMLFragment"/>
        <w:rPr>
          <w:noProof w:val="0"/>
        </w:rPr>
      </w:pPr>
      <w:r w:rsidRPr="00040E48">
        <w:rPr>
          <w:noProof w:val="0"/>
        </w:rPr>
        <w:t xml:space="preserve">      &lt;/act&gt;</w:t>
      </w:r>
    </w:p>
    <w:p w14:paraId="1A8238C8" w14:textId="77777777" w:rsidR="006E110A" w:rsidRPr="00040E48" w:rsidRDefault="006E110A">
      <w:pPr>
        <w:pStyle w:val="XMLFragment"/>
        <w:rPr>
          <w:noProof w:val="0"/>
        </w:rPr>
      </w:pPr>
      <w:r w:rsidRPr="00040E48">
        <w:rPr>
          <w:noProof w:val="0"/>
        </w:rPr>
        <w:t xml:space="preserve">  &lt;/entryRelationship&gt;</w:t>
      </w:r>
    </w:p>
    <w:p w14:paraId="10C90EC6" w14:textId="77777777" w:rsidR="006E110A" w:rsidRPr="00040E48" w:rsidRDefault="00AA6E2B">
      <w:pPr>
        <w:pStyle w:val="Heading5"/>
        <w:rPr>
          <w:noProof w:val="0"/>
        </w:rPr>
      </w:pPr>
      <w:r w:rsidRPr="00040E48">
        <w:rPr>
          <w:noProof w:val="0"/>
        </w:rPr>
        <w:t xml:space="preserve"> </w:t>
      </w:r>
      <w:bookmarkStart w:id="1763" w:name="_Toc441142145"/>
      <w:r w:rsidR="006E110A" w:rsidRPr="00040E48">
        <w:rPr>
          <w:noProof w:val="0"/>
        </w:rPr>
        <w:t>&lt;entryRelationship typeCode=' ' inversionInd='true|false'&gt;</w:t>
      </w:r>
      <w:bookmarkEnd w:id="1763"/>
    </w:p>
    <w:p w14:paraId="0C488BAA" w14:textId="77777777" w:rsidR="006E110A" w:rsidRPr="00040E48" w:rsidRDefault="006E110A">
      <w:pPr>
        <w:pStyle w:val="BodyText"/>
        <w:rPr>
          <w:noProof w:val="0"/>
        </w:rPr>
      </w:pPr>
      <w:r w:rsidRPr="00040E48">
        <w:rPr>
          <w:noProof w:val="0"/>
        </w:rPr>
        <w:t xml:space="preserve">For CDA the act being referenced appears inside a related entryRelationship. The type (typeCode) and direction (inversionInd) attributes will be specified in the entry content module that contains the reference. For HL7 Version 3 Messages, the relationship is indicated with a &lt;sourceOf&gt; element, however typeCodes and semantics remain unchanged. </w:t>
      </w:r>
    </w:p>
    <w:p w14:paraId="5622A20B" w14:textId="77777777" w:rsidR="006E110A" w:rsidRPr="00040E48" w:rsidRDefault="00AA6E2B">
      <w:pPr>
        <w:pStyle w:val="Heading5"/>
        <w:rPr>
          <w:noProof w:val="0"/>
        </w:rPr>
      </w:pPr>
      <w:r w:rsidRPr="00040E48">
        <w:rPr>
          <w:noProof w:val="0"/>
        </w:rPr>
        <w:t xml:space="preserve"> </w:t>
      </w:r>
      <w:bookmarkStart w:id="1764" w:name="_Toc441142146"/>
      <w:r w:rsidR="006E110A" w:rsidRPr="00040E48">
        <w:rPr>
          <w:noProof w:val="0"/>
        </w:rPr>
        <w:t>&lt;act classCode=' ' moodCode=' '&gt;</w:t>
      </w:r>
      <w:bookmarkEnd w:id="1764"/>
    </w:p>
    <w:p w14:paraId="09AF5D10" w14:textId="77777777" w:rsidR="006E110A" w:rsidRPr="00040E48" w:rsidRDefault="006E110A">
      <w:pPr>
        <w:pStyle w:val="BodyText"/>
        <w:rPr>
          <w:noProof w:val="0"/>
        </w:rPr>
      </w:pPr>
      <w:r w:rsidRPr="00040E48">
        <w:rPr>
          <w:noProof w:val="0"/>
        </w:rPr>
        <w:t xml:space="preserve">The act being referred to can be any CDA Clinical Statement element type (act, procedure, observation, substanceAdministration, supply, et cetera). For compatibility with the Clinical Statement model the internal reference shall always use the &lt;act&gt; class, regardless of the XML element type of the act it refers to. </w:t>
      </w:r>
    </w:p>
    <w:p w14:paraId="2791D2DB" w14:textId="77777777" w:rsidR="006E110A" w:rsidRPr="00040E48" w:rsidRDefault="00AA6E2B">
      <w:pPr>
        <w:pStyle w:val="Heading5"/>
        <w:rPr>
          <w:noProof w:val="0"/>
        </w:rPr>
      </w:pPr>
      <w:r w:rsidRPr="00040E48">
        <w:rPr>
          <w:noProof w:val="0"/>
        </w:rPr>
        <w:lastRenderedPageBreak/>
        <w:t xml:space="preserve"> </w:t>
      </w:r>
      <w:bookmarkStart w:id="1765" w:name="_Toc441142147"/>
      <w:r w:rsidR="006E110A" w:rsidRPr="00040E48">
        <w:rPr>
          <w:noProof w:val="0"/>
        </w:rPr>
        <w:t>&lt;templateId root='1.3.6.1.4.1.19376.1.5.3.1.4.4.1'/&gt;</w:t>
      </w:r>
      <w:bookmarkEnd w:id="1765"/>
    </w:p>
    <w:p w14:paraId="2052DD33" w14:textId="77777777" w:rsidR="006E110A" w:rsidRPr="00040E48" w:rsidRDefault="006E110A">
      <w:pPr>
        <w:pStyle w:val="BodyText"/>
        <w:rPr>
          <w:noProof w:val="0"/>
        </w:rPr>
      </w:pPr>
      <w:r w:rsidRPr="00040E48">
        <w:rPr>
          <w:noProof w:val="0"/>
        </w:rPr>
        <w:t xml:space="preserve">The &lt;templateId&gt; element identifies this as an internal reference that conforms to all rules specified in this section. </w:t>
      </w:r>
    </w:p>
    <w:p w14:paraId="25FCA580" w14:textId="77777777" w:rsidR="006E110A" w:rsidRPr="00040E48" w:rsidRDefault="00AA6E2B">
      <w:pPr>
        <w:pStyle w:val="Heading5"/>
        <w:rPr>
          <w:noProof w:val="0"/>
        </w:rPr>
      </w:pPr>
      <w:r w:rsidRPr="00040E48">
        <w:rPr>
          <w:noProof w:val="0"/>
        </w:rPr>
        <w:t xml:space="preserve"> </w:t>
      </w:r>
      <w:bookmarkStart w:id="1766" w:name="_Toc441142148"/>
      <w:r w:rsidR="006E110A" w:rsidRPr="00040E48">
        <w:rPr>
          <w:noProof w:val="0"/>
        </w:rPr>
        <w:t>&lt;id root=' ' extension=' '/&gt;</w:t>
      </w:r>
      <w:bookmarkEnd w:id="1766"/>
    </w:p>
    <w:p w14:paraId="6865ED46" w14:textId="77777777" w:rsidR="006E110A" w:rsidRPr="00040E48" w:rsidRDefault="006E110A">
      <w:pPr>
        <w:pStyle w:val="BodyText"/>
        <w:rPr>
          <w:noProof w:val="0"/>
        </w:rPr>
      </w:pPr>
      <w:r w:rsidRPr="00040E48">
        <w:rPr>
          <w:noProof w:val="0"/>
        </w:rPr>
        <w:t xml:space="preserve">This element shall be present. The root and extension attributes shall identify an element defined elsewhere in the same document. </w:t>
      </w:r>
    </w:p>
    <w:p w14:paraId="294C851A" w14:textId="77777777" w:rsidR="006E110A" w:rsidRPr="00040E48" w:rsidRDefault="00AA6E2B">
      <w:pPr>
        <w:pStyle w:val="Heading5"/>
        <w:rPr>
          <w:noProof w:val="0"/>
        </w:rPr>
      </w:pPr>
      <w:r w:rsidRPr="00040E48">
        <w:rPr>
          <w:noProof w:val="0"/>
        </w:rPr>
        <w:t xml:space="preserve"> </w:t>
      </w:r>
      <w:bookmarkStart w:id="1767" w:name="_Toc441142149"/>
      <w:r w:rsidR="006E110A" w:rsidRPr="00040E48">
        <w:rPr>
          <w:noProof w:val="0"/>
        </w:rPr>
        <w:t>&lt;code code=' ' displayName=' ' codeSystem=' ' codeSystemName=' '/&gt;</w:t>
      </w:r>
      <w:bookmarkEnd w:id="1767"/>
    </w:p>
    <w:p w14:paraId="779AF4C8" w14:textId="77777777" w:rsidR="006E110A" w:rsidRPr="00040E48" w:rsidRDefault="006E110A">
      <w:pPr>
        <w:pStyle w:val="BodyText"/>
        <w:rPr>
          <w:noProof w:val="0"/>
        </w:rPr>
      </w:pPr>
      <w:r w:rsidRPr="00040E48">
        <w:rPr>
          <w:noProof w:val="0"/>
        </w:rPr>
        <w:t xml:space="preserve">This element shall be present. It shall be valued when the internal reference is to element that has a &lt;code&gt; element, and shall have the same attributes as the &lt;code&gt; element in the act it references. If the element it references does not have a &lt;code&gt; element, then the nullFlavor attribute should be set to "NA". </w:t>
      </w:r>
    </w:p>
    <w:p w14:paraId="0EADA1A8" w14:textId="77777777" w:rsidR="006E110A" w:rsidRPr="00040E48" w:rsidRDefault="006E110A">
      <w:pPr>
        <w:pStyle w:val="Heading4"/>
        <w:rPr>
          <w:noProof w:val="0"/>
        </w:rPr>
      </w:pPr>
      <w:bookmarkStart w:id="1768" w:name="_Toc270712306"/>
      <w:bookmarkStart w:id="1769" w:name="_Toc441142150"/>
      <w:bookmarkStart w:id="1770" w:name="T1_3_6_1_4_1_19376_1_5_3_1_4_5_1"/>
      <w:r w:rsidRPr="00040E48">
        <w:rPr>
          <w:noProof w:val="0"/>
        </w:rPr>
        <w:t>Concern Entry 1.3.6.1.4.1.19376.1.5.3.1.4.5.1</w:t>
      </w:r>
      <w:bookmarkEnd w:id="1768"/>
      <w:bookmarkEnd w:id="1769"/>
      <w:r w:rsidRPr="00040E48">
        <w:rPr>
          <w:noProof w:val="0"/>
        </w:rPr>
        <w:t xml:space="preserve"> </w:t>
      </w:r>
    </w:p>
    <w:bookmarkEnd w:id="1770"/>
    <w:p w14:paraId="361F6D65" w14:textId="77777777" w:rsidR="006E110A" w:rsidRPr="00040E48" w:rsidRDefault="006E110A">
      <w:pPr>
        <w:pStyle w:val="BodyText"/>
        <w:rPr>
          <w:noProof w:val="0"/>
        </w:rPr>
      </w:pPr>
      <w:r w:rsidRPr="00040E48">
        <w:rPr>
          <w:noProof w:val="0"/>
        </w:rPr>
        <w:t xml:space="preserve">This event (moodCode='EVN') represents an act (&lt;act classCode='ACT') of being concerned about a problem, allergy or other issue. The &lt;effectiveTime&gt; element describes the period of concern. The subject of concern is one or more observations about related problems (see </w:t>
      </w:r>
      <w:hyperlink w:anchor="T1_3_6_1_4_1_19376_1_5_3_1_4_5_2" w:tooltip="1.3.6.1.4.1.19376.1.5.3.1.4.5.2" w:history="1">
        <w:r w:rsidRPr="00040E48">
          <w:rPr>
            <w:rStyle w:val="Hyperlink"/>
            <w:noProof w:val="0"/>
          </w:rPr>
          <w:t>1.3.6.1.4.1.19376.1.5.3.1.4.5.2</w:t>
        </w:r>
      </w:hyperlink>
      <w:r w:rsidRPr="00040E48">
        <w:rPr>
          <w:noProof w:val="0"/>
        </w:rPr>
        <w:t xml:space="preserve">) or allergies and intolerances (see </w:t>
      </w:r>
      <w:hyperlink w:anchor="T1_3_6_1_4_1_19376_1_5_3_1_4_5_3" w:tooltip="1.3.6.1.4.1.19376.1.5.3.1.4.5.3" w:history="1">
        <w:r w:rsidRPr="00040E48">
          <w:rPr>
            <w:rStyle w:val="Hyperlink"/>
            <w:noProof w:val="0"/>
          </w:rPr>
          <w:t>1.3.6.1.4.1.19376.1.5.3.1.4.5.3</w:t>
        </w:r>
      </w:hyperlink>
      <w:r w:rsidRPr="00040E48">
        <w:rPr>
          <w:noProof w:val="0"/>
        </w:rPr>
        <w:t xml:space="preserve">). Additional references can be provided having additional information related to the concern. The concern entry allows related acts to be grouped. This allows representing the history of a problem as a series of observation over time, for example. </w:t>
      </w:r>
    </w:p>
    <w:p w14:paraId="6EB47A7B" w14:textId="77777777" w:rsidR="006E110A" w:rsidRPr="00040E48" w:rsidRDefault="00AA6E2B">
      <w:pPr>
        <w:pStyle w:val="Heading5"/>
        <w:rPr>
          <w:noProof w:val="0"/>
        </w:rPr>
      </w:pPr>
      <w:r w:rsidRPr="00040E48">
        <w:rPr>
          <w:noProof w:val="0"/>
        </w:rPr>
        <w:t xml:space="preserve"> </w:t>
      </w:r>
      <w:bookmarkStart w:id="1771" w:name="_Toc441142151"/>
      <w:r w:rsidR="006E110A" w:rsidRPr="00040E48">
        <w:rPr>
          <w:noProof w:val="0"/>
        </w:rPr>
        <w:t>Standards</w:t>
      </w:r>
      <w:bookmarkEnd w:id="1771"/>
      <w:r w:rsidR="006E110A"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97"/>
        <w:gridCol w:w="3419"/>
      </w:tblGrid>
      <w:tr w:rsidR="006E110A" w:rsidRPr="00040E48" w14:paraId="0D042DEF" w14:textId="77777777">
        <w:trPr>
          <w:tblCellSpacing w:w="0" w:type="dxa"/>
        </w:trPr>
        <w:tc>
          <w:tcPr>
            <w:tcW w:w="0" w:type="auto"/>
            <w:shd w:val="clear" w:color="auto" w:fill="E6E6E6"/>
            <w:vAlign w:val="center"/>
          </w:tcPr>
          <w:p w14:paraId="1CCBA2C4"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CCD</w:t>
            </w:r>
          </w:p>
        </w:tc>
        <w:tc>
          <w:tcPr>
            <w:tcW w:w="0" w:type="auto"/>
            <w:vAlign w:val="center"/>
          </w:tcPr>
          <w:p w14:paraId="4B300A33" w14:textId="77777777" w:rsidR="006E110A" w:rsidRPr="00040E48" w:rsidRDefault="00FF2B1E">
            <w:pPr>
              <w:pStyle w:val="TableEntry"/>
              <w:rPr>
                <w:rFonts w:ascii="Arial Unicode MS" w:eastAsia="Arial Unicode MS" w:hAnsi="Arial Unicode MS" w:cs="Arial Unicode MS"/>
                <w:noProof w:val="0"/>
                <w:szCs w:val="24"/>
              </w:rPr>
            </w:pPr>
            <w:hyperlink r:id="rId87"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r w:rsidR="006E110A" w:rsidRPr="00040E48" w14:paraId="3AFA024A" w14:textId="77777777">
        <w:trPr>
          <w:tblCellSpacing w:w="0" w:type="dxa"/>
        </w:trPr>
        <w:tc>
          <w:tcPr>
            <w:tcW w:w="0" w:type="auto"/>
            <w:shd w:val="clear" w:color="auto" w:fill="E6E6E6"/>
            <w:vAlign w:val="center"/>
          </w:tcPr>
          <w:p w14:paraId="7462D069"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CareStruct</w:t>
            </w:r>
          </w:p>
        </w:tc>
        <w:tc>
          <w:tcPr>
            <w:tcW w:w="0" w:type="auto"/>
            <w:vAlign w:val="center"/>
          </w:tcPr>
          <w:p w14:paraId="0DE23AE4" w14:textId="77777777" w:rsidR="006E110A" w:rsidRPr="00040E48" w:rsidRDefault="00FF2B1E">
            <w:pPr>
              <w:pStyle w:val="TableEntry"/>
              <w:rPr>
                <w:rFonts w:ascii="Arial Unicode MS" w:eastAsia="Arial Unicode MS" w:hAnsi="Arial Unicode MS" w:cs="Arial Unicode MS"/>
                <w:noProof w:val="0"/>
                <w:szCs w:val="24"/>
              </w:rPr>
            </w:pPr>
            <w:hyperlink r:id="rId88" w:tooltip="http://www.hl7.org/v3ballot/html/domains/uvpc/uvpc_CareStructures.htm" w:history="1">
              <w:r w:rsidR="006E110A" w:rsidRPr="00040E48">
                <w:rPr>
                  <w:rStyle w:val="Hyperlink"/>
                  <w:noProof w:val="0"/>
                </w:rPr>
                <w:t>HL7 Care Provision Care Structures (DSTU)</w:t>
              </w:r>
            </w:hyperlink>
            <w:r w:rsidR="006E110A" w:rsidRPr="00040E48">
              <w:rPr>
                <w:noProof w:val="0"/>
              </w:rPr>
              <w:t xml:space="preserve"> </w:t>
            </w:r>
          </w:p>
        </w:tc>
      </w:tr>
      <w:tr w:rsidR="006E110A" w:rsidRPr="00040E48" w14:paraId="10A10DCA" w14:textId="77777777">
        <w:trPr>
          <w:tblCellSpacing w:w="0" w:type="dxa"/>
        </w:trPr>
        <w:tc>
          <w:tcPr>
            <w:tcW w:w="0" w:type="auto"/>
            <w:shd w:val="clear" w:color="auto" w:fill="E6E6E6"/>
            <w:vAlign w:val="center"/>
          </w:tcPr>
          <w:p w14:paraId="243692F9"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ClinStat</w:t>
            </w:r>
          </w:p>
        </w:tc>
        <w:tc>
          <w:tcPr>
            <w:tcW w:w="0" w:type="auto"/>
            <w:vAlign w:val="center"/>
          </w:tcPr>
          <w:p w14:paraId="5CB115E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ClinStat HL7 Clinical Statement (DRAFT) </w:t>
            </w:r>
          </w:p>
        </w:tc>
      </w:tr>
    </w:tbl>
    <w:p w14:paraId="0D9AC8F1" w14:textId="77777777" w:rsidR="006E110A" w:rsidRPr="00040E48" w:rsidRDefault="00AA6E2B">
      <w:pPr>
        <w:pStyle w:val="Heading5"/>
        <w:rPr>
          <w:noProof w:val="0"/>
        </w:rPr>
      </w:pPr>
      <w:r w:rsidRPr="00040E48">
        <w:rPr>
          <w:noProof w:val="0"/>
        </w:rPr>
        <w:lastRenderedPageBreak/>
        <w:t xml:space="preserve"> </w:t>
      </w:r>
      <w:bookmarkStart w:id="1772" w:name="_Toc441142152"/>
      <w:r w:rsidR="006E110A" w:rsidRPr="00040E48">
        <w:rPr>
          <w:noProof w:val="0"/>
        </w:rPr>
        <w:t>Specification</w:t>
      </w:r>
      <w:bookmarkEnd w:id="1772"/>
      <w:r w:rsidR="006E110A" w:rsidRPr="00040E48">
        <w:rPr>
          <w:noProof w:val="0"/>
        </w:rPr>
        <w:t xml:space="preserve"> </w:t>
      </w:r>
    </w:p>
    <w:p w14:paraId="061B6EC4" w14:textId="77777777" w:rsidR="006E110A" w:rsidRPr="00040E48" w:rsidRDefault="006E110A">
      <w:pPr>
        <w:pStyle w:val="XMLFragment"/>
        <w:rPr>
          <w:noProof w:val="0"/>
        </w:rPr>
      </w:pPr>
      <w:r w:rsidRPr="00040E48">
        <w:rPr>
          <w:noProof w:val="0"/>
        </w:rPr>
        <w:t>&lt;act classCode='ACT' moodCode='EVN'&gt;</w:t>
      </w:r>
    </w:p>
    <w:p w14:paraId="657504EE" w14:textId="77777777" w:rsidR="006E110A" w:rsidRPr="00F331FC" w:rsidRDefault="006E110A">
      <w:pPr>
        <w:pStyle w:val="XMLFragment"/>
        <w:rPr>
          <w:noProof w:val="0"/>
          <w:lang w:val="nl-NL"/>
          <w:rPrChange w:id="1773" w:author="Michael Clifton" w:date="2018-10-11T10:12:00Z">
            <w:rPr>
              <w:noProof w:val="0"/>
            </w:rPr>
          </w:rPrChange>
        </w:rPr>
      </w:pPr>
      <w:r w:rsidRPr="00040E48">
        <w:rPr>
          <w:noProof w:val="0"/>
        </w:rPr>
        <w:t xml:space="preserve">  </w:t>
      </w:r>
      <w:r w:rsidRPr="00F331FC">
        <w:rPr>
          <w:noProof w:val="0"/>
          <w:lang w:val="nl-NL"/>
          <w:rPrChange w:id="1774" w:author="Michael Clifton" w:date="2018-10-11T10:12:00Z">
            <w:rPr>
              <w:noProof w:val="0"/>
            </w:rPr>
          </w:rPrChange>
        </w:rPr>
        <w:t>&lt;templateId root='2.16.840.1.113883.10.20.1.27'/&gt;</w:t>
      </w:r>
    </w:p>
    <w:p w14:paraId="554B1359" w14:textId="77777777" w:rsidR="006E110A" w:rsidRPr="00F331FC" w:rsidRDefault="006E110A">
      <w:pPr>
        <w:pStyle w:val="XMLFragment"/>
        <w:rPr>
          <w:noProof w:val="0"/>
          <w:lang w:val="nl-NL"/>
          <w:rPrChange w:id="1775" w:author="Michael Clifton" w:date="2018-10-11T10:12:00Z">
            <w:rPr>
              <w:noProof w:val="0"/>
            </w:rPr>
          </w:rPrChange>
        </w:rPr>
      </w:pPr>
      <w:r w:rsidRPr="00F331FC">
        <w:rPr>
          <w:noProof w:val="0"/>
          <w:lang w:val="nl-NL"/>
          <w:rPrChange w:id="1776" w:author="Michael Clifton" w:date="2018-10-11T10:12:00Z">
            <w:rPr>
              <w:noProof w:val="0"/>
            </w:rPr>
          </w:rPrChange>
        </w:rPr>
        <w:t xml:space="preserve">  &lt;templateId root='1.3.6.1.4.1.19376.1.5.3.1.4.5.1'/&gt;</w:t>
      </w:r>
    </w:p>
    <w:p w14:paraId="3C3224F5" w14:textId="77777777" w:rsidR="006E110A" w:rsidRPr="00040E48" w:rsidRDefault="006E110A">
      <w:pPr>
        <w:pStyle w:val="XMLFragment"/>
        <w:rPr>
          <w:noProof w:val="0"/>
        </w:rPr>
      </w:pPr>
      <w:r w:rsidRPr="00F331FC">
        <w:rPr>
          <w:noProof w:val="0"/>
          <w:lang w:val="nl-NL"/>
          <w:rPrChange w:id="1777" w:author="Michael Clifton" w:date="2018-10-11T10:12:00Z">
            <w:rPr>
              <w:noProof w:val="0"/>
            </w:rPr>
          </w:rPrChange>
        </w:rPr>
        <w:t xml:space="preserve">  </w:t>
      </w:r>
      <w:r w:rsidRPr="00040E48">
        <w:rPr>
          <w:noProof w:val="0"/>
        </w:rPr>
        <w:t>&lt;id root='' extension=''/&gt;</w:t>
      </w:r>
    </w:p>
    <w:p w14:paraId="6AC0ACDC" w14:textId="77777777" w:rsidR="006E110A" w:rsidRPr="00040E48" w:rsidRDefault="006E110A">
      <w:pPr>
        <w:pStyle w:val="XMLFragment"/>
        <w:rPr>
          <w:noProof w:val="0"/>
        </w:rPr>
      </w:pPr>
      <w:r w:rsidRPr="00040E48">
        <w:rPr>
          <w:noProof w:val="0"/>
        </w:rPr>
        <w:t xml:space="preserve">  &lt;code nullFlavor='NA'/&gt;</w:t>
      </w:r>
    </w:p>
    <w:p w14:paraId="7CB4564D" w14:textId="77777777" w:rsidR="006E110A" w:rsidRPr="00040E48" w:rsidRDefault="006E110A">
      <w:pPr>
        <w:pStyle w:val="XMLFragment"/>
        <w:rPr>
          <w:noProof w:val="0"/>
        </w:rPr>
      </w:pPr>
      <w:r w:rsidRPr="00040E48">
        <w:rPr>
          <w:noProof w:val="0"/>
        </w:rPr>
        <w:t xml:space="preserve">  &lt;statusCode code='active|suspended|aborted|completed'/&gt;</w:t>
      </w:r>
    </w:p>
    <w:p w14:paraId="2D5FB4C5" w14:textId="77777777" w:rsidR="006E110A" w:rsidRPr="00040E48" w:rsidRDefault="006E110A">
      <w:pPr>
        <w:pStyle w:val="XMLFragment"/>
        <w:rPr>
          <w:noProof w:val="0"/>
        </w:rPr>
      </w:pPr>
      <w:r w:rsidRPr="00040E48">
        <w:rPr>
          <w:noProof w:val="0"/>
        </w:rPr>
        <w:t xml:space="preserve">  &lt;effectiveTime&gt;</w:t>
      </w:r>
    </w:p>
    <w:p w14:paraId="4BA6B984" w14:textId="77777777" w:rsidR="006E110A" w:rsidRPr="00040E48" w:rsidRDefault="006E110A">
      <w:pPr>
        <w:pStyle w:val="XMLFragment"/>
        <w:rPr>
          <w:noProof w:val="0"/>
        </w:rPr>
      </w:pPr>
      <w:r w:rsidRPr="00040E48">
        <w:rPr>
          <w:noProof w:val="0"/>
        </w:rPr>
        <w:t xml:space="preserve">    &lt;low value=''/&gt;</w:t>
      </w:r>
    </w:p>
    <w:p w14:paraId="5627CF86" w14:textId="77777777" w:rsidR="006E110A" w:rsidRPr="00040E48" w:rsidRDefault="006E110A">
      <w:pPr>
        <w:pStyle w:val="XMLFragment"/>
        <w:rPr>
          <w:noProof w:val="0"/>
        </w:rPr>
      </w:pPr>
      <w:r w:rsidRPr="00040E48">
        <w:rPr>
          <w:noProof w:val="0"/>
        </w:rPr>
        <w:t xml:space="preserve">    &lt;high value=''/&gt;</w:t>
      </w:r>
    </w:p>
    <w:p w14:paraId="505127F6" w14:textId="77777777" w:rsidR="006E110A" w:rsidRPr="00040E48" w:rsidRDefault="006E110A">
      <w:pPr>
        <w:pStyle w:val="XMLFragment"/>
        <w:rPr>
          <w:noProof w:val="0"/>
        </w:rPr>
      </w:pPr>
      <w:r w:rsidRPr="00040E48">
        <w:rPr>
          <w:noProof w:val="0"/>
        </w:rPr>
        <w:t xml:space="preserve">  &lt;/effectiveTime&gt;</w:t>
      </w:r>
    </w:p>
    <w:p w14:paraId="5476F1DE" w14:textId="77777777" w:rsidR="006E110A" w:rsidRPr="00040E48" w:rsidRDefault="006E110A">
      <w:pPr>
        <w:pStyle w:val="XMLFragment"/>
        <w:rPr>
          <w:noProof w:val="0"/>
        </w:rPr>
      </w:pPr>
      <w:r w:rsidRPr="00040E48">
        <w:rPr>
          <w:noProof w:val="0"/>
        </w:rPr>
        <w:t xml:space="preserve">  &lt;!-- one or more entry relationships identifying problems of concern --&gt;</w:t>
      </w:r>
    </w:p>
    <w:p w14:paraId="7229A1E5" w14:textId="77777777" w:rsidR="006E110A" w:rsidRPr="00040E48" w:rsidRDefault="006E110A">
      <w:pPr>
        <w:pStyle w:val="XMLFragment"/>
        <w:rPr>
          <w:noProof w:val="0"/>
        </w:rPr>
      </w:pPr>
      <w:r w:rsidRPr="00040E48">
        <w:rPr>
          <w:noProof w:val="0"/>
        </w:rPr>
        <w:t xml:space="preserve">  &lt;entryRelationship typeCode='SUBJ' inversionInd='false'&gt;</w:t>
      </w:r>
    </w:p>
    <w:p w14:paraId="4234BCA3" w14:textId="77777777" w:rsidR="006E110A" w:rsidRPr="00040E48" w:rsidRDefault="006E110A">
      <w:pPr>
        <w:pStyle w:val="XMLFragment"/>
        <w:rPr>
          <w:noProof w:val="0"/>
        </w:rPr>
      </w:pPr>
      <w:r w:rsidRPr="00040E48">
        <w:rPr>
          <w:noProof w:val="0"/>
        </w:rPr>
        <w:t xml:space="preserve">     :</w:t>
      </w:r>
    </w:p>
    <w:p w14:paraId="7C358929" w14:textId="77777777" w:rsidR="006E110A" w:rsidRPr="00040E48" w:rsidRDefault="006E110A">
      <w:pPr>
        <w:pStyle w:val="XMLFragment"/>
        <w:rPr>
          <w:noProof w:val="0"/>
        </w:rPr>
      </w:pPr>
      <w:r w:rsidRPr="00040E48">
        <w:rPr>
          <w:noProof w:val="0"/>
        </w:rPr>
        <w:t xml:space="preserve">  &lt;/entryRelationship&gt;</w:t>
      </w:r>
    </w:p>
    <w:p w14:paraId="2CDBE2D5" w14:textId="77777777" w:rsidR="006E110A" w:rsidRPr="00040E48" w:rsidRDefault="006E110A">
      <w:pPr>
        <w:pStyle w:val="XMLFragment"/>
        <w:rPr>
          <w:noProof w:val="0"/>
        </w:rPr>
      </w:pPr>
      <w:r w:rsidRPr="00040E48">
        <w:rPr>
          <w:noProof w:val="0"/>
        </w:rPr>
        <w:t xml:space="preserve">  &lt;!-- For HL7 Version 3 Messages </w:t>
      </w:r>
    </w:p>
    <w:p w14:paraId="0A99BF74" w14:textId="77777777" w:rsidR="006E110A" w:rsidRPr="00040E48" w:rsidRDefault="006E110A">
      <w:pPr>
        <w:pStyle w:val="XMLFragment"/>
        <w:rPr>
          <w:noProof w:val="0"/>
        </w:rPr>
      </w:pPr>
      <w:r w:rsidRPr="00040E48">
        <w:rPr>
          <w:noProof w:val="0"/>
        </w:rPr>
        <w:t xml:space="preserve">  &lt;sourceOf typeCode='SUBJ' inversionInd='false'&gt;</w:t>
      </w:r>
    </w:p>
    <w:p w14:paraId="47526FDA" w14:textId="77777777" w:rsidR="006E110A" w:rsidRPr="00040E48" w:rsidRDefault="006E110A">
      <w:pPr>
        <w:pStyle w:val="XMLFragment"/>
        <w:rPr>
          <w:noProof w:val="0"/>
        </w:rPr>
      </w:pPr>
      <w:r w:rsidRPr="00040E48">
        <w:rPr>
          <w:noProof w:val="0"/>
        </w:rPr>
        <w:t xml:space="preserve">     :</w:t>
      </w:r>
    </w:p>
    <w:p w14:paraId="4099C634" w14:textId="77777777" w:rsidR="006E110A" w:rsidRPr="00040E48" w:rsidRDefault="006E110A">
      <w:pPr>
        <w:pStyle w:val="XMLFragment"/>
        <w:rPr>
          <w:noProof w:val="0"/>
        </w:rPr>
      </w:pPr>
      <w:r w:rsidRPr="00040E48">
        <w:rPr>
          <w:noProof w:val="0"/>
        </w:rPr>
        <w:t xml:space="preserve">  &lt;/sourceOf&gt;</w:t>
      </w:r>
    </w:p>
    <w:p w14:paraId="665581B8" w14:textId="77777777" w:rsidR="006E110A" w:rsidRPr="00040E48" w:rsidRDefault="006E110A">
      <w:pPr>
        <w:pStyle w:val="XMLFragment"/>
        <w:rPr>
          <w:noProof w:val="0"/>
        </w:rPr>
      </w:pPr>
      <w:r w:rsidRPr="00040E48">
        <w:rPr>
          <w:noProof w:val="0"/>
        </w:rPr>
        <w:t xml:space="preserve">  --&gt;</w:t>
      </w:r>
    </w:p>
    <w:p w14:paraId="795E5EF6" w14:textId="77777777" w:rsidR="006E110A" w:rsidRPr="00040E48" w:rsidRDefault="006E110A">
      <w:pPr>
        <w:pStyle w:val="XMLFragment"/>
        <w:rPr>
          <w:noProof w:val="0"/>
        </w:rPr>
      </w:pPr>
      <w:r w:rsidRPr="00040E48">
        <w:rPr>
          <w:noProof w:val="0"/>
        </w:rPr>
        <w:t xml:space="preserve">  &lt;!-- optional entry relationship providing more information about the concern --&gt;</w:t>
      </w:r>
    </w:p>
    <w:p w14:paraId="346DEB85" w14:textId="77777777" w:rsidR="006E110A" w:rsidRPr="00040E48" w:rsidRDefault="006E110A">
      <w:pPr>
        <w:pStyle w:val="XMLFragment"/>
        <w:rPr>
          <w:noProof w:val="0"/>
        </w:rPr>
      </w:pPr>
      <w:r w:rsidRPr="00040E48">
        <w:rPr>
          <w:noProof w:val="0"/>
        </w:rPr>
        <w:t xml:space="preserve">  &lt;entryRelationship typeCode='REFR'&gt;</w:t>
      </w:r>
    </w:p>
    <w:p w14:paraId="77F1135F" w14:textId="77777777" w:rsidR="006E110A" w:rsidRPr="00040E48" w:rsidRDefault="006E110A">
      <w:pPr>
        <w:pStyle w:val="XMLFragment"/>
        <w:rPr>
          <w:noProof w:val="0"/>
        </w:rPr>
      </w:pPr>
      <w:r w:rsidRPr="00040E48">
        <w:rPr>
          <w:noProof w:val="0"/>
        </w:rPr>
        <w:t xml:space="preserve">     :</w:t>
      </w:r>
    </w:p>
    <w:p w14:paraId="76811D58" w14:textId="77777777" w:rsidR="006E110A" w:rsidRPr="00040E48" w:rsidRDefault="006E110A">
      <w:pPr>
        <w:pStyle w:val="XMLFragment"/>
        <w:rPr>
          <w:noProof w:val="0"/>
        </w:rPr>
      </w:pPr>
      <w:r w:rsidRPr="00040E48">
        <w:rPr>
          <w:noProof w:val="0"/>
        </w:rPr>
        <w:t xml:space="preserve">  &lt;/entryRelationship&gt;</w:t>
      </w:r>
    </w:p>
    <w:p w14:paraId="524FA04B" w14:textId="77777777" w:rsidR="006E110A" w:rsidRPr="00040E48" w:rsidRDefault="006E110A">
      <w:pPr>
        <w:pStyle w:val="XMLFragment"/>
        <w:rPr>
          <w:noProof w:val="0"/>
        </w:rPr>
      </w:pPr>
      <w:r w:rsidRPr="00040E48">
        <w:rPr>
          <w:noProof w:val="0"/>
        </w:rPr>
        <w:t xml:space="preserve">  &lt;!-- For HL7 Version 3 Messages </w:t>
      </w:r>
    </w:p>
    <w:p w14:paraId="53C549AB" w14:textId="77777777" w:rsidR="006E110A" w:rsidRPr="00040E48" w:rsidRDefault="006E110A">
      <w:pPr>
        <w:pStyle w:val="XMLFragment"/>
        <w:rPr>
          <w:noProof w:val="0"/>
        </w:rPr>
      </w:pPr>
      <w:r w:rsidRPr="00040E48">
        <w:rPr>
          <w:noProof w:val="0"/>
        </w:rPr>
        <w:t xml:space="preserve">  &lt;sourceOf typeCode='REFR' inversionInd='false'&gt;</w:t>
      </w:r>
    </w:p>
    <w:p w14:paraId="52A7F897" w14:textId="77777777" w:rsidR="006E110A" w:rsidRPr="00040E48" w:rsidRDefault="006E110A">
      <w:pPr>
        <w:pStyle w:val="XMLFragment"/>
        <w:rPr>
          <w:noProof w:val="0"/>
        </w:rPr>
      </w:pPr>
      <w:r w:rsidRPr="00040E48">
        <w:rPr>
          <w:noProof w:val="0"/>
        </w:rPr>
        <w:t xml:space="preserve">     :</w:t>
      </w:r>
    </w:p>
    <w:p w14:paraId="10F8A009" w14:textId="77777777" w:rsidR="006E110A" w:rsidRPr="00040E48" w:rsidRDefault="006E110A">
      <w:pPr>
        <w:pStyle w:val="XMLFragment"/>
        <w:rPr>
          <w:noProof w:val="0"/>
        </w:rPr>
      </w:pPr>
      <w:r w:rsidRPr="00040E48">
        <w:rPr>
          <w:noProof w:val="0"/>
        </w:rPr>
        <w:t xml:space="preserve">  &lt;/sourceOf&gt;</w:t>
      </w:r>
    </w:p>
    <w:p w14:paraId="2D203151" w14:textId="77777777" w:rsidR="006E110A" w:rsidRPr="00040E48" w:rsidRDefault="006E110A">
      <w:pPr>
        <w:pStyle w:val="XMLFragment"/>
        <w:rPr>
          <w:noProof w:val="0"/>
        </w:rPr>
      </w:pPr>
      <w:r w:rsidRPr="00040E48">
        <w:rPr>
          <w:noProof w:val="0"/>
        </w:rPr>
        <w:t xml:space="preserve">  --&gt;</w:t>
      </w:r>
    </w:p>
    <w:p w14:paraId="4710C52B" w14:textId="77777777" w:rsidR="006E110A" w:rsidRPr="00040E48" w:rsidRDefault="006E110A">
      <w:pPr>
        <w:pStyle w:val="XMLFragment"/>
        <w:rPr>
          <w:noProof w:val="0"/>
        </w:rPr>
      </w:pPr>
    </w:p>
    <w:p w14:paraId="6968ED2B" w14:textId="77777777" w:rsidR="006E110A" w:rsidRPr="00040E48" w:rsidRDefault="006E110A">
      <w:pPr>
        <w:pStyle w:val="XMLFragment"/>
        <w:rPr>
          <w:noProof w:val="0"/>
        </w:rPr>
      </w:pPr>
      <w:r w:rsidRPr="00040E48">
        <w:rPr>
          <w:noProof w:val="0"/>
        </w:rPr>
        <w:t>&lt;/act&gt;</w:t>
      </w:r>
    </w:p>
    <w:p w14:paraId="795F6FB2" w14:textId="77777777" w:rsidR="006E110A" w:rsidRPr="00040E48" w:rsidRDefault="00AA6E2B">
      <w:pPr>
        <w:pStyle w:val="Heading5"/>
        <w:rPr>
          <w:noProof w:val="0"/>
        </w:rPr>
      </w:pPr>
      <w:r w:rsidRPr="00040E48">
        <w:rPr>
          <w:noProof w:val="0"/>
        </w:rPr>
        <w:t xml:space="preserve"> </w:t>
      </w:r>
      <w:bookmarkStart w:id="1778" w:name="_Toc441142153"/>
      <w:r w:rsidR="006E110A" w:rsidRPr="00040E48">
        <w:rPr>
          <w:noProof w:val="0"/>
        </w:rPr>
        <w:t>&lt;act classCode='ACT' moodCode='EVN'&gt;</w:t>
      </w:r>
      <w:bookmarkEnd w:id="1778"/>
    </w:p>
    <w:p w14:paraId="5D4D0124" w14:textId="77777777" w:rsidR="006E110A" w:rsidRPr="00040E48" w:rsidRDefault="006E110A">
      <w:pPr>
        <w:pStyle w:val="BodyText"/>
        <w:rPr>
          <w:noProof w:val="0"/>
        </w:rPr>
      </w:pPr>
      <w:r w:rsidRPr="00040E48">
        <w:rPr>
          <w:noProof w:val="0"/>
        </w:rPr>
        <w:t xml:space="preserve">All concerns reflect the act of recording (&lt;act classCode='ACT'&gt;) the event (moodCode='EVN') of being concerned about a problem, allergy or other issue about the patient condition. </w:t>
      </w:r>
    </w:p>
    <w:p w14:paraId="6E31971F" w14:textId="77777777" w:rsidR="006E110A" w:rsidRPr="00F331FC" w:rsidRDefault="00AA6E2B">
      <w:pPr>
        <w:pStyle w:val="Heading5"/>
        <w:rPr>
          <w:noProof w:val="0"/>
          <w:lang w:val="nl-NL"/>
          <w:rPrChange w:id="1779" w:author="Michael Clifton" w:date="2018-10-11T10:12:00Z">
            <w:rPr>
              <w:noProof w:val="0"/>
            </w:rPr>
          </w:rPrChange>
        </w:rPr>
      </w:pPr>
      <w:r w:rsidRPr="00040E48">
        <w:rPr>
          <w:noProof w:val="0"/>
        </w:rPr>
        <w:t xml:space="preserve"> </w:t>
      </w:r>
      <w:bookmarkStart w:id="1780" w:name="_Toc441142154"/>
      <w:r w:rsidR="006E110A" w:rsidRPr="00F331FC">
        <w:rPr>
          <w:noProof w:val="0"/>
          <w:lang w:val="nl-NL"/>
          <w:rPrChange w:id="1781" w:author="Michael Clifton" w:date="2018-10-11T10:12:00Z">
            <w:rPr>
              <w:noProof w:val="0"/>
            </w:rPr>
          </w:rPrChange>
        </w:rPr>
        <w:t>&lt;templateId root='2.16.840.1.113883.10.20.1.27'/&gt;</w:t>
      </w:r>
      <w:r w:rsidR="006E110A" w:rsidRPr="00F331FC">
        <w:rPr>
          <w:noProof w:val="0"/>
          <w:lang w:val="nl-NL"/>
          <w:rPrChange w:id="1782" w:author="Michael Clifton" w:date="2018-10-11T10:12:00Z">
            <w:rPr>
              <w:noProof w:val="0"/>
            </w:rPr>
          </w:rPrChange>
        </w:rPr>
        <w:br/>
        <w:t>&lt;templateId root='1.3.6.1.4.1.19376.1.5.3.1.4.5.1'/&gt;</w:t>
      </w:r>
      <w:bookmarkEnd w:id="1780"/>
    </w:p>
    <w:p w14:paraId="7F7F6051" w14:textId="77777777" w:rsidR="006E110A" w:rsidRPr="00040E48" w:rsidRDefault="006E110A">
      <w:pPr>
        <w:pStyle w:val="BodyText"/>
        <w:rPr>
          <w:noProof w:val="0"/>
        </w:rPr>
      </w:pPr>
      <w:r w:rsidRPr="00040E48">
        <w:rPr>
          <w:noProof w:val="0"/>
        </w:rPr>
        <w:t xml:space="preserve">These template identifiers indicates this entry conforms to the concern content module. This content module inherits constraints from the HL7 CCD Template for problem acts, and so also includes that template identifier. </w:t>
      </w:r>
    </w:p>
    <w:p w14:paraId="549EFE88" w14:textId="77777777" w:rsidR="006E110A" w:rsidRPr="00040E48" w:rsidRDefault="00AA6E2B">
      <w:pPr>
        <w:pStyle w:val="Heading5"/>
        <w:rPr>
          <w:noProof w:val="0"/>
        </w:rPr>
      </w:pPr>
      <w:r w:rsidRPr="00040E48">
        <w:rPr>
          <w:noProof w:val="0"/>
        </w:rPr>
        <w:t xml:space="preserve"> </w:t>
      </w:r>
      <w:bookmarkStart w:id="1783" w:name="_Toc441142155"/>
      <w:r w:rsidR="006E110A" w:rsidRPr="00040E48">
        <w:rPr>
          <w:noProof w:val="0"/>
        </w:rPr>
        <w:t>&lt;id root=' ' extension=' '/&gt;</w:t>
      </w:r>
      <w:bookmarkEnd w:id="1783"/>
    </w:p>
    <w:p w14:paraId="72979207" w14:textId="77777777" w:rsidR="006E110A" w:rsidRPr="00040E48" w:rsidRDefault="006E110A">
      <w:pPr>
        <w:pStyle w:val="BodyText"/>
        <w:rPr>
          <w:noProof w:val="0"/>
        </w:rPr>
      </w:pPr>
      <w:r w:rsidRPr="00040E48">
        <w:rPr>
          <w:noProof w:val="0"/>
        </w:rPr>
        <w:t xml:space="preserve">This required element identifies the concern. </w:t>
      </w:r>
    </w:p>
    <w:p w14:paraId="3BCA0297" w14:textId="77777777" w:rsidR="006E110A" w:rsidRPr="00040E48" w:rsidRDefault="00AA6E2B">
      <w:pPr>
        <w:pStyle w:val="Heading5"/>
        <w:rPr>
          <w:noProof w:val="0"/>
        </w:rPr>
      </w:pPr>
      <w:r w:rsidRPr="00040E48">
        <w:rPr>
          <w:noProof w:val="0"/>
        </w:rPr>
        <w:t xml:space="preserve"> </w:t>
      </w:r>
      <w:bookmarkStart w:id="1784" w:name="_Toc441142156"/>
      <w:r w:rsidR="006E110A" w:rsidRPr="00040E48">
        <w:rPr>
          <w:noProof w:val="0"/>
        </w:rPr>
        <w:t>&lt;code nullFlavor='NA'/&gt;</w:t>
      </w:r>
      <w:bookmarkEnd w:id="1784"/>
    </w:p>
    <w:p w14:paraId="4FD231FF" w14:textId="77777777" w:rsidR="006E110A" w:rsidRPr="00040E48" w:rsidRDefault="006E110A">
      <w:pPr>
        <w:pStyle w:val="BodyText"/>
        <w:rPr>
          <w:noProof w:val="0"/>
        </w:rPr>
      </w:pPr>
      <w:r w:rsidRPr="00040E48">
        <w:rPr>
          <w:noProof w:val="0"/>
        </w:rPr>
        <w:t xml:space="preserve">The code is not applicable to a concern act, and so shall be recorded as shown above. </w:t>
      </w:r>
    </w:p>
    <w:p w14:paraId="4DD4E6FE" w14:textId="77777777" w:rsidR="006E110A" w:rsidRPr="00040E48" w:rsidRDefault="00AA6E2B">
      <w:pPr>
        <w:pStyle w:val="Heading5"/>
        <w:rPr>
          <w:noProof w:val="0"/>
        </w:rPr>
      </w:pPr>
      <w:r w:rsidRPr="00040E48">
        <w:rPr>
          <w:noProof w:val="0"/>
        </w:rPr>
        <w:t xml:space="preserve"> </w:t>
      </w:r>
      <w:bookmarkStart w:id="1785" w:name="_Toc441142157"/>
      <w:r w:rsidR="006E110A" w:rsidRPr="00040E48">
        <w:rPr>
          <w:noProof w:val="0"/>
        </w:rPr>
        <w:t>&lt;statusCode code='active|suspended|aborted|completed'/&gt;</w:t>
      </w:r>
      <w:bookmarkEnd w:id="1785"/>
    </w:p>
    <w:p w14:paraId="7BAE7290" w14:textId="77777777" w:rsidR="006E110A" w:rsidRPr="00040E48" w:rsidRDefault="006E110A">
      <w:pPr>
        <w:pStyle w:val="BodyText"/>
        <w:rPr>
          <w:noProof w:val="0"/>
        </w:rPr>
      </w:pPr>
      <w:r w:rsidRPr="00040E48">
        <w:rPr>
          <w:noProof w:val="0"/>
        </w:rPr>
        <w:t xml:space="preserve">The statusCode associated with any concern must be one of the following values: </w:t>
      </w:r>
    </w:p>
    <w:p w14:paraId="6E6E0BC6" w14:textId="77777777" w:rsidR="00CC7E15" w:rsidRPr="00040E48" w:rsidRDefault="00CC7E15">
      <w:pPr>
        <w:pStyle w:val="BodyText"/>
        <w:rPr>
          <w:noProof w:val="0"/>
        </w:rPr>
      </w:pPr>
    </w:p>
    <w:tbl>
      <w:tblPr>
        <w:tblW w:w="5040" w:type="pct"/>
        <w:tblInd w:w="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8315"/>
      </w:tblGrid>
      <w:tr w:rsidR="006E110A" w:rsidRPr="00040E48" w14:paraId="2BBCA7F1" w14:textId="77777777" w:rsidTr="00AC104E">
        <w:tc>
          <w:tcPr>
            <w:tcW w:w="0" w:type="auto"/>
            <w:shd w:val="clear" w:color="auto" w:fill="D9D9D9"/>
          </w:tcPr>
          <w:p w14:paraId="0EC6A8BD"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lastRenderedPageBreak/>
              <w:t>Value</w:t>
            </w:r>
          </w:p>
        </w:tc>
        <w:tc>
          <w:tcPr>
            <w:tcW w:w="0" w:type="auto"/>
            <w:shd w:val="clear" w:color="auto" w:fill="D9D9D9"/>
          </w:tcPr>
          <w:p w14:paraId="76440D3C"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 xml:space="preserve">Description </w:t>
            </w:r>
          </w:p>
        </w:tc>
      </w:tr>
      <w:tr w:rsidR="006E110A" w:rsidRPr="00040E48" w14:paraId="3A76A9C7" w14:textId="77777777" w:rsidTr="00AC104E">
        <w:tc>
          <w:tcPr>
            <w:tcW w:w="0" w:type="auto"/>
            <w:shd w:val="clear" w:color="auto" w:fill="auto"/>
          </w:tcPr>
          <w:p w14:paraId="7F8386D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active</w:t>
            </w:r>
          </w:p>
        </w:tc>
        <w:tc>
          <w:tcPr>
            <w:tcW w:w="0" w:type="auto"/>
            <w:shd w:val="clear" w:color="auto" w:fill="auto"/>
          </w:tcPr>
          <w:p w14:paraId="73D7D79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 concern that is still being tracked. </w:t>
            </w:r>
          </w:p>
        </w:tc>
      </w:tr>
      <w:tr w:rsidR="006E110A" w:rsidRPr="00040E48" w14:paraId="3B519876" w14:textId="77777777" w:rsidTr="00AC104E">
        <w:tc>
          <w:tcPr>
            <w:tcW w:w="0" w:type="auto"/>
            <w:shd w:val="clear" w:color="auto" w:fill="auto"/>
          </w:tcPr>
          <w:p w14:paraId="755BFCC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suspended</w:t>
            </w:r>
          </w:p>
        </w:tc>
        <w:tc>
          <w:tcPr>
            <w:tcW w:w="0" w:type="auto"/>
            <w:shd w:val="clear" w:color="auto" w:fill="auto"/>
          </w:tcPr>
          <w:p w14:paraId="64FC3A3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 concern that is active, but which may be set aside. For example, this value might be used to suspend concern about a patient problem after some period of remission, but before assumption that the concern has been resolved. </w:t>
            </w:r>
          </w:p>
        </w:tc>
      </w:tr>
      <w:tr w:rsidR="006E110A" w:rsidRPr="00040E48" w14:paraId="013A5357" w14:textId="77777777" w:rsidTr="00AC104E">
        <w:tc>
          <w:tcPr>
            <w:tcW w:w="0" w:type="auto"/>
            <w:shd w:val="clear" w:color="auto" w:fill="auto"/>
          </w:tcPr>
          <w:p w14:paraId="4452A9D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aborted</w:t>
            </w:r>
          </w:p>
        </w:tc>
        <w:tc>
          <w:tcPr>
            <w:tcW w:w="0" w:type="auto"/>
            <w:shd w:val="clear" w:color="auto" w:fill="auto"/>
          </w:tcPr>
          <w:p w14:paraId="324AF8D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 concern that is no longer actively being tracked, but for reasons other than because the problem was resolved. This value might be used to mark a concern as being aborted after a patient leaves care against medical advice. </w:t>
            </w:r>
          </w:p>
        </w:tc>
      </w:tr>
      <w:tr w:rsidR="006E110A" w:rsidRPr="00040E48" w14:paraId="11AD9D93" w14:textId="77777777" w:rsidTr="00AC104E">
        <w:tc>
          <w:tcPr>
            <w:tcW w:w="0" w:type="auto"/>
            <w:shd w:val="clear" w:color="auto" w:fill="auto"/>
          </w:tcPr>
          <w:p w14:paraId="359BD94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completed</w:t>
            </w:r>
          </w:p>
        </w:tc>
        <w:tc>
          <w:tcPr>
            <w:tcW w:w="0" w:type="auto"/>
            <w:shd w:val="clear" w:color="auto" w:fill="auto"/>
          </w:tcPr>
          <w:p w14:paraId="36EBDDE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problem, allergy or medical state has been resolved and the concern no longer needs to be tracked except for historical purposes. </w:t>
            </w:r>
          </w:p>
        </w:tc>
      </w:tr>
    </w:tbl>
    <w:p w14:paraId="4C82C706" w14:textId="77777777" w:rsidR="00733F7D" w:rsidRPr="00040E48" w:rsidRDefault="00733F7D">
      <w:pPr>
        <w:pStyle w:val="Note"/>
        <w:rPr>
          <w:b/>
          <w:bCs/>
        </w:rPr>
      </w:pPr>
    </w:p>
    <w:p w14:paraId="501A1AFA" w14:textId="77777777" w:rsidR="006E110A" w:rsidRPr="00040E48" w:rsidRDefault="006E110A">
      <w:pPr>
        <w:pStyle w:val="Note"/>
        <w:rPr>
          <w:rFonts w:eastAsia="Arial Unicode MS"/>
        </w:rPr>
      </w:pPr>
      <w:r w:rsidRPr="00040E48">
        <w:rPr>
          <w:b/>
          <w:bCs/>
        </w:rPr>
        <w:t>Note:</w:t>
      </w:r>
      <w:r w:rsidRPr="00040E48">
        <w:t xml:space="preserve"> </w:t>
      </w:r>
      <w:r w:rsidRPr="00040E48">
        <w:rPr>
          <w:rFonts w:ascii="Arial Unicode MS" w:eastAsia="Arial Unicode MS" w:hAnsi="Arial Unicode MS" w:cs="Arial Unicode MS"/>
          <w:szCs w:val="24"/>
        </w:rPr>
        <w:tab/>
      </w:r>
      <w:r w:rsidRPr="00040E48">
        <w:t xml:space="preserve">A concern in the "active" state represents one for which some ongoing clinical activity is expected, and that no activity is expected in other states. Specific uses of the suspended and aborted states are left to the implementation. </w:t>
      </w:r>
    </w:p>
    <w:p w14:paraId="1489D4F2" w14:textId="77777777" w:rsidR="006E110A" w:rsidRPr="00040E48" w:rsidRDefault="00AA6E2B">
      <w:pPr>
        <w:pStyle w:val="Heading5"/>
        <w:rPr>
          <w:noProof w:val="0"/>
        </w:rPr>
      </w:pPr>
      <w:r w:rsidRPr="00040E48">
        <w:rPr>
          <w:noProof w:val="0"/>
        </w:rPr>
        <w:t xml:space="preserve"> </w:t>
      </w:r>
      <w:bookmarkStart w:id="1786" w:name="_Toc441142158"/>
      <w:r w:rsidR="006E110A" w:rsidRPr="00040E48">
        <w:rPr>
          <w:noProof w:val="0"/>
        </w:rPr>
        <w:t>&lt;effectiveTime&gt;&lt;low value=' '/&gt;&lt;high value=' '/&gt;&lt;/effectiveTime&gt;</w:t>
      </w:r>
      <w:bookmarkEnd w:id="1786"/>
    </w:p>
    <w:p w14:paraId="06BAFF84" w14:textId="77777777" w:rsidR="006E110A" w:rsidRPr="00040E48" w:rsidRDefault="006E110A">
      <w:pPr>
        <w:pStyle w:val="BodyText"/>
        <w:rPr>
          <w:noProof w:val="0"/>
        </w:rPr>
      </w:pPr>
      <w:r w:rsidRPr="00040E48">
        <w:rPr>
          <w:noProof w:val="0"/>
        </w:rPr>
        <w:t xml:space="preserve">The &lt;effectiveTime&gt; element records the starting and ending times during which the concern was active. The &lt;low&gt; element shall be present. The &lt;high&gt; element shall be present for concerns in the completed or aborted state, and shall not be present otherwise. </w:t>
      </w:r>
    </w:p>
    <w:p w14:paraId="4EE915E3" w14:textId="77777777" w:rsidR="006E110A" w:rsidRPr="00040E48" w:rsidRDefault="00AA6E2B">
      <w:pPr>
        <w:pStyle w:val="Heading5"/>
        <w:rPr>
          <w:noProof w:val="0"/>
        </w:rPr>
      </w:pPr>
      <w:r w:rsidRPr="00040E48">
        <w:rPr>
          <w:noProof w:val="0"/>
        </w:rPr>
        <w:t xml:space="preserve"> </w:t>
      </w:r>
      <w:bookmarkStart w:id="1787" w:name="_Toc441142159"/>
      <w:r w:rsidR="006E110A" w:rsidRPr="00040E48">
        <w:rPr>
          <w:noProof w:val="0"/>
        </w:rPr>
        <w:t>&lt;!-- 1..* entry relationships identifying problems of concern --&gt;</w:t>
      </w:r>
      <w:r w:rsidR="006E110A" w:rsidRPr="00040E48">
        <w:rPr>
          <w:noProof w:val="0"/>
        </w:rPr>
        <w:br/>
        <w:t>&lt;entryRelationship type='SUBJ' inversionInd='false'&gt;</w:t>
      </w:r>
      <w:bookmarkEnd w:id="1787"/>
    </w:p>
    <w:p w14:paraId="5EF98260" w14:textId="77777777" w:rsidR="006E110A" w:rsidRPr="00040E48" w:rsidRDefault="006E110A">
      <w:pPr>
        <w:pStyle w:val="BodyText"/>
        <w:rPr>
          <w:noProof w:val="0"/>
        </w:rPr>
      </w:pPr>
      <w:r w:rsidRPr="00040E48">
        <w:rPr>
          <w:noProof w:val="0"/>
        </w:rPr>
        <w:t xml:space="preserve">Each concern is about one or more related problems or allergies. This entry shall contain one or more problem or allergy entries that conform to the specification in section </w:t>
      </w:r>
      <w:hyperlink w:anchor="T1_3_6_1_4_1_19376_1_5_3_1_4_5" w:tooltip="1.3.6.1.4.1.19376.1.5.3.1.4.5" w:history="1">
        <w:r w:rsidRPr="00040E48">
          <w:rPr>
            <w:rStyle w:val="Hyperlink"/>
            <w:noProof w:val="0"/>
          </w:rPr>
          <w:t>Problem Entry</w:t>
        </w:r>
      </w:hyperlink>
      <w:r w:rsidRPr="00040E48">
        <w:rPr>
          <w:noProof w:val="0"/>
        </w:rPr>
        <w:t xml:space="preserve"> or </w:t>
      </w:r>
      <w:hyperlink w:anchor="T1_3_6_1_4_1_19376_1_5_3_1_4_6" w:tooltip="1.3.6.1.4.1.19376.1.5.3.1.4.6" w:history="1">
        <w:r w:rsidRPr="00040E48">
          <w:rPr>
            <w:rStyle w:val="Hyperlink"/>
            <w:noProof w:val="0"/>
          </w:rPr>
          <w:t>Allergies and Intolerances</w:t>
        </w:r>
      </w:hyperlink>
      <w:r w:rsidRPr="00040E48">
        <w:rPr>
          <w:noProof w:val="0"/>
        </w:rPr>
        <w:t xml:space="preserve">. This is how a series of related observations can be grouped as a single concern. </w:t>
      </w:r>
    </w:p>
    <w:p w14:paraId="250B7FB5" w14:textId="77777777" w:rsidR="006E110A" w:rsidRPr="00040E48" w:rsidRDefault="006E110A">
      <w:pPr>
        <w:pStyle w:val="BodyText"/>
        <w:rPr>
          <w:noProof w:val="0"/>
        </w:rPr>
      </w:pPr>
      <w:r w:rsidRPr="00040E48">
        <w:rPr>
          <w:noProof w:val="0"/>
        </w:rPr>
        <w:t xml:space="preserve">For CDA this SHALL be represented with the &lt;entryRelationship&gt; element. For HL7 Version 3 Messages, this SHALL be represented as a &lt;sourceOf&gt; element. The typeCode SHALL be ‘SUBJ’ for both HL7 Version 3 and CDA. HL7 Version 3 additionally requires that inversionInd SHALL be ‘false’. </w:t>
      </w:r>
    </w:p>
    <w:p w14:paraId="452F0CA2" w14:textId="77777777" w:rsidR="006E110A" w:rsidRPr="00040E48" w:rsidRDefault="006E110A">
      <w:pPr>
        <w:pStyle w:val="BodyText"/>
        <w:rPr>
          <w:noProof w:val="0"/>
        </w:rPr>
      </w:pPr>
    </w:p>
    <w:p w14:paraId="39048070" w14:textId="77777777" w:rsidR="006E110A" w:rsidRPr="00040E48" w:rsidRDefault="006E110A">
      <w:pPr>
        <w:pStyle w:val="Note"/>
        <w:rPr>
          <w:rFonts w:eastAsia="Arial Unicode MS"/>
        </w:rPr>
      </w:pPr>
      <w:r w:rsidRPr="00040E48">
        <w:rPr>
          <w:b/>
          <w:bCs/>
        </w:rPr>
        <w:t>Note:</w:t>
      </w:r>
      <w:r w:rsidRPr="00040E48">
        <w:t xml:space="preserve"> </w:t>
      </w:r>
      <w:r w:rsidRPr="00040E48">
        <w:rPr>
          <w:rFonts w:ascii="Arial Unicode MS" w:eastAsia="Arial Unicode MS" w:hAnsi="Arial Unicode MS" w:cs="Arial Unicode MS"/>
          <w:szCs w:val="24"/>
        </w:rPr>
        <w:tab/>
      </w:r>
      <w:r w:rsidRPr="00040E48">
        <w:t xml:space="preserve">The Allergy and Intolerances entry is a refinement of the Problem entry. </w:t>
      </w:r>
    </w:p>
    <w:p w14:paraId="7CC01D81" w14:textId="77777777" w:rsidR="006E110A" w:rsidRPr="00040E48" w:rsidRDefault="006E110A">
      <w:pPr>
        <w:pStyle w:val="Heading5"/>
        <w:rPr>
          <w:noProof w:val="0"/>
        </w:rPr>
      </w:pPr>
      <w:bookmarkStart w:id="1788" w:name="_Toc441142160"/>
      <w:r w:rsidRPr="00040E48">
        <w:rPr>
          <w:noProof w:val="0"/>
        </w:rPr>
        <w:t>&lt;!-- 0..n optional entry relationship providing more information about the concern --&gt;</w:t>
      </w:r>
      <w:r w:rsidRPr="00040E48">
        <w:rPr>
          <w:noProof w:val="0"/>
        </w:rPr>
        <w:br/>
        <w:t>&lt;entryRelationship type='REFR' inversionInd='false'&gt;</w:t>
      </w:r>
      <w:bookmarkEnd w:id="1788"/>
    </w:p>
    <w:p w14:paraId="7138CF61" w14:textId="77777777" w:rsidR="006E110A" w:rsidRPr="00040E48" w:rsidRDefault="006E110A">
      <w:pPr>
        <w:pStyle w:val="BodyText"/>
        <w:rPr>
          <w:noProof w:val="0"/>
        </w:rPr>
      </w:pPr>
      <w:r w:rsidRPr="00040E48">
        <w:rPr>
          <w:noProof w:val="0"/>
        </w:rPr>
        <w:t xml:space="preserve">Each concern may have 0 or more related references. These may be used to represent related statements such related visits. This may be any valid CDA clinical statement, and SHOULD be an IHE entry template. For CDA this SHALL be represented with the &lt;entryRelationship&gt; element. For HL7 Version 3 Messages, this SHALL be represented as a &lt;subjectOf&gt; element. The typeCode SHALL be ‘SUBJ’ and inversionInd SHALL be ‘false’ </w:t>
      </w:r>
    </w:p>
    <w:p w14:paraId="2B789D46" w14:textId="77777777" w:rsidR="006E110A" w:rsidRPr="00040E48" w:rsidRDefault="006E110A">
      <w:pPr>
        <w:pStyle w:val="Heading4"/>
        <w:rPr>
          <w:noProof w:val="0"/>
        </w:rPr>
      </w:pPr>
      <w:bookmarkStart w:id="1789" w:name="_Toc270712307"/>
      <w:bookmarkStart w:id="1790" w:name="_Toc441142161"/>
      <w:bookmarkStart w:id="1791" w:name="T1_3_6_1_4_1_19376_1_5_3_1_4_5_2"/>
      <w:r w:rsidRPr="00040E48">
        <w:rPr>
          <w:noProof w:val="0"/>
        </w:rPr>
        <w:lastRenderedPageBreak/>
        <w:t>Problem Concern Entry 1.3.6.1.4.1.19376.1.5.3.1.4.5.2</w:t>
      </w:r>
      <w:bookmarkEnd w:id="1789"/>
      <w:bookmarkEnd w:id="1790"/>
      <w:r w:rsidRPr="00040E48">
        <w:rPr>
          <w:noProof w:val="0"/>
        </w:rPr>
        <w:t xml:space="preserve"> </w:t>
      </w:r>
    </w:p>
    <w:bookmarkEnd w:id="1791"/>
    <w:p w14:paraId="4D364299" w14:textId="77777777" w:rsidR="006E110A" w:rsidRPr="00040E48" w:rsidRDefault="006E110A">
      <w:pPr>
        <w:pStyle w:val="BodyText"/>
        <w:rPr>
          <w:noProof w:val="0"/>
        </w:rPr>
      </w:pPr>
      <w:r w:rsidRPr="00040E48">
        <w:rPr>
          <w:noProof w:val="0"/>
        </w:rPr>
        <w:t xml:space="preserve">This entry is a specialization of the Concern Entry, wherein the subject of the concern is focused on a problem. Elements shown in the example below in gray are explained in the </w:t>
      </w:r>
      <w:hyperlink w:anchor="T1_3_6_1_4_1_19376_1_5_3_1_4_5_1" w:tooltip="1.3.6.1.4.1.19376.1.5.3.1.4.5.1" w:history="1">
        <w:r w:rsidRPr="00040E48">
          <w:rPr>
            <w:rStyle w:val="Hyperlink"/>
            <w:noProof w:val="0"/>
          </w:rPr>
          <w:t>Concern Entry</w:t>
        </w:r>
      </w:hyperlink>
      <w:r w:rsidRPr="00040E48">
        <w:rPr>
          <w:noProof w:val="0"/>
        </w:rPr>
        <w:t xml:space="preserve">. </w:t>
      </w:r>
    </w:p>
    <w:p w14:paraId="35A5BBF4" w14:textId="77777777" w:rsidR="006E110A" w:rsidRPr="00040E48" w:rsidRDefault="00AA6E2B">
      <w:pPr>
        <w:pStyle w:val="Heading5"/>
        <w:rPr>
          <w:noProof w:val="0"/>
        </w:rPr>
      </w:pPr>
      <w:r w:rsidRPr="00040E48">
        <w:rPr>
          <w:noProof w:val="0"/>
        </w:rPr>
        <w:t xml:space="preserve"> </w:t>
      </w:r>
      <w:bookmarkStart w:id="1792" w:name="_Toc441142162"/>
      <w:r w:rsidR="006E110A" w:rsidRPr="00040E48">
        <w:rPr>
          <w:noProof w:val="0"/>
        </w:rPr>
        <w:t>Standards</w:t>
      </w:r>
      <w:bookmarkEnd w:id="1792"/>
      <w:r w:rsidR="006E110A"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97"/>
        <w:gridCol w:w="3419"/>
      </w:tblGrid>
      <w:tr w:rsidR="006E110A" w:rsidRPr="00040E48" w14:paraId="6CC783E8" w14:textId="77777777">
        <w:trPr>
          <w:tblCellSpacing w:w="0" w:type="dxa"/>
        </w:trPr>
        <w:tc>
          <w:tcPr>
            <w:tcW w:w="0" w:type="auto"/>
            <w:shd w:val="clear" w:color="auto" w:fill="E6E6E6"/>
            <w:vAlign w:val="center"/>
          </w:tcPr>
          <w:p w14:paraId="32284759"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CCD</w:t>
            </w:r>
          </w:p>
        </w:tc>
        <w:tc>
          <w:tcPr>
            <w:tcW w:w="0" w:type="auto"/>
            <w:vAlign w:val="center"/>
          </w:tcPr>
          <w:p w14:paraId="4E45F4A7" w14:textId="77777777" w:rsidR="006E110A" w:rsidRPr="00040E48" w:rsidRDefault="00FF2B1E">
            <w:pPr>
              <w:pStyle w:val="TableEntry"/>
              <w:rPr>
                <w:rFonts w:ascii="Arial Unicode MS" w:eastAsia="Arial Unicode MS" w:hAnsi="Arial Unicode MS" w:cs="Arial Unicode MS"/>
                <w:noProof w:val="0"/>
                <w:szCs w:val="24"/>
              </w:rPr>
            </w:pPr>
            <w:hyperlink r:id="rId89"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r w:rsidR="006E110A" w:rsidRPr="00040E48" w14:paraId="0A61A043" w14:textId="77777777">
        <w:trPr>
          <w:tblCellSpacing w:w="0" w:type="dxa"/>
        </w:trPr>
        <w:tc>
          <w:tcPr>
            <w:tcW w:w="0" w:type="auto"/>
            <w:shd w:val="clear" w:color="auto" w:fill="E6E6E6"/>
            <w:vAlign w:val="center"/>
          </w:tcPr>
          <w:p w14:paraId="3D1C41EF"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CareStruct</w:t>
            </w:r>
          </w:p>
        </w:tc>
        <w:tc>
          <w:tcPr>
            <w:tcW w:w="0" w:type="auto"/>
            <w:vAlign w:val="center"/>
          </w:tcPr>
          <w:p w14:paraId="001A41F9" w14:textId="77777777" w:rsidR="006E110A" w:rsidRPr="00040E48" w:rsidRDefault="00FF2B1E">
            <w:pPr>
              <w:pStyle w:val="TableEntry"/>
              <w:rPr>
                <w:rFonts w:ascii="Arial Unicode MS" w:eastAsia="Arial Unicode MS" w:hAnsi="Arial Unicode MS" w:cs="Arial Unicode MS"/>
                <w:noProof w:val="0"/>
                <w:szCs w:val="24"/>
              </w:rPr>
            </w:pPr>
            <w:hyperlink r:id="rId90" w:tooltip="http://www.hl7.org/v3ballot/html/domains/uvpc/uvpc_CareStructures.htm" w:history="1">
              <w:r w:rsidR="006E110A" w:rsidRPr="00040E48">
                <w:rPr>
                  <w:rStyle w:val="Hyperlink"/>
                  <w:noProof w:val="0"/>
                </w:rPr>
                <w:t>HL7 Care Provision Care Structures (DSTU)</w:t>
              </w:r>
            </w:hyperlink>
            <w:r w:rsidR="006E110A" w:rsidRPr="00040E48">
              <w:rPr>
                <w:noProof w:val="0"/>
              </w:rPr>
              <w:t xml:space="preserve"> </w:t>
            </w:r>
          </w:p>
        </w:tc>
      </w:tr>
      <w:tr w:rsidR="006E110A" w:rsidRPr="00040E48" w14:paraId="0D45D19B" w14:textId="77777777">
        <w:trPr>
          <w:tblCellSpacing w:w="0" w:type="dxa"/>
        </w:trPr>
        <w:tc>
          <w:tcPr>
            <w:tcW w:w="0" w:type="auto"/>
            <w:shd w:val="clear" w:color="auto" w:fill="E6E6E6"/>
            <w:vAlign w:val="center"/>
          </w:tcPr>
          <w:p w14:paraId="5E4DE3A9"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ClinStat</w:t>
            </w:r>
          </w:p>
        </w:tc>
        <w:tc>
          <w:tcPr>
            <w:tcW w:w="0" w:type="auto"/>
            <w:vAlign w:val="center"/>
          </w:tcPr>
          <w:p w14:paraId="6D23B0E2" w14:textId="77777777" w:rsidR="006E110A" w:rsidRPr="00040E48" w:rsidRDefault="00FF2B1E">
            <w:pPr>
              <w:pStyle w:val="TableEntry"/>
              <w:rPr>
                <w:rFonts w:ascii="Arial Unicode MS" w:eastAsia="Arial Unicode MS" w:hAnsi="Arial Unicode MS" w:cs="Arial Unicode MS"/>
                <w:noProof w:val="0"/>
                <w:szCs w:val="24"/>
              </w:rPr>
            </w:pPr>
            <w:hyperlink r:id="rId91" w:tooltip="http://www.hl7.org/v3ballot/html/domains/uvcs/uvcs.htm" w:history="1">
              <w:r w:rsidR="006E110A" w:rsidRPr="00040E48">
                <w:rPr>
                  <w:rStyle w:val="Hyperlink"/>
                  <w:noProof w:val="0"/>
                </w:rPr>
                <w:t>HL7 Clinical Statement Pattern (Draft)</w:t>
              </w:r>
            </w:hyperlink>
            <w:r w:rsidR="006E110A" w:rsidRPr="00040E48">
              <w:rPr>
                <w:noProof w:val="0"/>
              </w:rPr>
              <w:t xml:space="preserve"> </w:t>
            </w:r>
          </w:p>
        </w:tc>
      </w:tr>
    </w:tbl>
    <w:p w14:paraId="4A86D264" w14:textId="77777777" w:rsidR="006E110A" w:rsidRPr="00040E48" w:rsidRDefault="00AA6E2B">
      <w:pPr>
        <w:pStyle w:val="Heading5"/>
        <w:rPr>
          <w:noProof w:val="0"/>
        </w:rPr>
      </w:pPr>
      <w:r w:rsidRPr="00040E48">
        <w:rPr>
          <w:noProof w:val="0"/>
        </w:rPr>
        <w:t xml:space="preserve"> </w:t>
      </w:r>
      <w:bookmarkStart w:id="1793" w:name="_Toc441142163"/>
      <w:r w:rsidR="006E110A" w:rsidRPr="00040E48">
        <w:rPr>
          <w:noProof w:val="0"/>
        </w:rPr>
        <w:t>Parent Template</w:t>
      </w:r>
      <w:bookmarkEnd w:id="1793"/>
      <w:r w:rsidR="006E110A" w:rsidRPr="00040E48">
        <w:rPr>
          <w:noProof w:val="0"/>
        </w:rPr>
        <w:t xml:space="preserve"> </w:t>
      </w:r>
    </w:p>
    <w:p w14:paraId="3142312D" w14:textId="77777777" w:rsidR="006E110A" w:rsidRPr="00040E48" w:rsidRDefault="006E110A">
      <w:pPr>
        <w:pStyle w:val="BodyText"/>
        <w:rPr>
          <w:noProof w:val="0"/>
        </w:rPr>
      </w:pPr>
      <w:r w:rsidRPr="00040E48">
        <w:rPr>
          <w:noProof w:val="0"/>
        </w:rPr>
        <w:t xml:space="preserve">The parent of this template is </w:t>
      </w:r>
      <w:hyperlink w:anchor="T1_3_6_1_4_1_19376_1_5_3_1_4_5_1" w:tooltip="1.3.6.1.4.1.19376.1.5.3.1.4.5.1" w:history="1">
        <w:r w:rsidRPr="00040E48">
          <w:rPr>
            <w:rStyle w:val="Hyperlink"/>
            <w:noProof w:val="0"/>
          </w:rPr>
          <w:t>Concern Entry</w:t>
        </w:r>
      </w:hyperlink>
      <w:r w:rsidRPr="00040E48">
        <w:rPr>
          <w:noProof w:val="0"/>
        </w:rPr>
        <w:t xml:space="preserve">. This template is compatible with the ASTM/HL7 Continuity of Care Document template: 2.16.840.1.113883.10.20.1.27 </w:t>
      </w:r>
    </w:p>
    <w:p w14:paraId="536565EF" w14:textId="77777777" w:rsidR="006E110A" w:rsidRPr="00040E48" w:rsidRDefault="00AA6E2B">
      <w:pPr>
        <w:pStyle w:val="Heading5"/>
        <w:rPr>
          <w:noProof w:val="0"/>
        </w:rPr>
      </w:pPr>
      <w:r w:rsidRPr="00040E48">
        <w:rPr>
          <w:noProof w:val="0"/>
        </w:rPr>
        <w:t xml:space="preserve"> </w:t>
      </w:r>
      <w:bookmarkStart w:id="1794" w:name="_Toc441142164"/>
      <w:r w:rsidR="006E110A" w:rsidRPr="00040E48">
        <w:rPr>
          <w:noProof w:val="0"/>
        </w:rPr>
        <w:t>Specification</w:t>
      </w:r>
      <w:bookmarkEnd w:id="1794"/>
      <w:r w:rsidR="006E110A" w:rsidRPr="00040E48">
        <w:rPr>
          <w:noProof w:val="0"/>
        </w:rPr>
        <w:t xml:space="preserve"> </w:t>
      </w:r>
    </w:p>
    <w:p w14:paraId="740472D0" w14:textId="77777777" w:rsidR="006E110A" w:rsidRPr="00040E48" w:rsidRDefault="006E110A">
      <w:r w:rsidRPr="00040E48">
        <w:br/>
      </w:r>
    </w:p>
    <w:p w14:paraId="69B59277" w14:textId="77777777" w:rsidR="006E110A" w:rsidRPr="00040E48" w:rsidRDefault="006E110A">
      <w:pPr>
        <w:pStyle w:val="XMLFragment"/>
        <w:rPr>
          <w:noProof w:val="0"/>
        </w:rPr>
      </w:pPr>
      <w:r w:rsidRPr="00040E48">
        <w:rPr>
          <w:noProof w:val="0"/>
          <w:color w:val="808080"/>
        </w:rPr>
        <w:t>&lt;act classCode='ACT' moodCode='EVN'&gt;</w:t>
      </w:r>
    </w:p>
    <w:p w14:paraId="75C0D7A3" w14:textId="77777777" w:rsidR="006E110A" w:rsidRPr="00F331FC" w:rsidRDefault="006E110A">
      <w:pPr>
        <w:pStyle w:val="XMLFragment"/>
        <w:rPr>
          <w:noProof w:val="0"/>
          <w:lang w:val="nl-NL"/>
          <w:rPrChange w:id="1795" w:author="Michael Clifton" w:date="2018-10-11T10:12:00Z">
            <w:rPr>
              <w:noProof w:val="0"/>
            </w:rPr>
          </w:rPrChange>
        </w:rPr>
      </w:pPr>
      <w:r w:rsidRPr="00040E48">
        <w:rPr>
          <w:noProof w:val="0"/>
        </w:rPr>
        <w:t xml:space="preserve"> </w:t>
      </w:r>
      <w:r w:rsidRPr="00F331FC">
        <w:rPr>
          <w:noProof w:val="0"/>
          <w:lang w:val="nl-NL"/>
          <w:rPrChange w:id="1796" w:author="Michael Clifton" w:date="2018-10-11T10:12:00Z">
            <w:rPr>
              <w:noProof w:val="0"/>
            </w:rPr>
          </w:rPrChange>
        </w:rPr>
        <w:t>&lt;templateId root='2.16.840.1.113883.10.20.1.27'/&gt;</w:t>
      </w:r>
    </w:p>
    <w:p w14:paraId="021D8473" w14:textId="77777777" w:rsidR="006E110A" w:rsidRPr="00F331FC" w:rsidRDefault="006E110A">
      <w:pPr>
        <w:pStyle w:val="XMLFragment"/>
        <w:rPr>
          <w:noProof w:val="0"/>
          <w:lang w:val="nl-NL"/>
          <w:rPrChange w:id="1797" w:author="Michael Clifton" w:date="2018-10-11T10:12:00Z">
            <w:rPr>
              <w:noProof w:val="0"/>
            </w:rPr>
          </w:rPrChange>
        </w:rPr>
      </w:pPr>
      <w:r w:rsidRPr="00F331FC">
        <w:rPr>
          <w:noProof w:val="0"/>
          <w:lang w:val="nl-NL"/>
          <w:rPrChange w:id="1798" w:author="Michael Clifton" w:date="2018-10-11T10:12:00Z">
            <w:rPr>
              <w:noProof w:val="0"/>
            </w:rPr>
          </w:rPrChange>
        </w:rPr>
        <w:t xml:space="preserve"> &lt;templateId root='1.3.6.1.4.1.19376.1.5.3.1.4.5.1'/&gt;</w:t>
      </w:r>
    </w:p>
    <w:p w14:paraId="416EE98C" w14:textId="77777777" w:rsidR="006E110A" w:rsidRPr="00F331FC" w:rsidRDefault="006E110A">
      <w:pPr>
        <w:pStyle w:val="XMLFragment"/>
        <w:rPr>
          <w:noProof w:val="0"/>
          <w:lang w:val="nl-NL"/>
          <w:rPrChange w:id="1799" w:author="Michael Clifton" w:date="2018-10-11T10:12:00Z">
            <w:rPr>
              <w:noProof w:val="0"/>
            </w:rPr>
          </w:rPrChange>
        </w:rPr>
      </w:pPr>
      <w:r w:rsidRPr="00F331FC">
        <w:rPr>
          <w:noProof w:val="0"/>
          <w:lang w:val="nl-NL"/>
          <w:rPrChange w:id="1800" w:author="Michael Clifton" w:date="2018-10-11T10:12:00Z">
            <w:rPr>
              <w:noProof w:val="0"/>
            </w:rPr>
          </w:rPrChange>
        </w:rPr>
        <w:t xml:space="preserve"> &lt;templateId root='1.3.6.1.4.1.19376.1.5.3.1.4.5.2'/&gt;</w:t>
      </w:r>
    </w:p>
    <w:p w14:paraId="57027B6C" w14:textId="77777777" w:rsidR="006E110A" w:rsidRPr="00F331FC" w:rsidRDefault="006E110A">
      <w:pPr>
        <w:pStyle w:val="XMLFragment"/>
        <w:rPr>
          <w:noProof w:val="0"/>
          <w:color w:val="808080"/>
          <w:lang w:val="nl-NL"/>
          <w:rPrChange w:id="1801" w:author="Michael Clifton" w:date="2018-10-11T10:12:00Z">
            <w:rPr>
              <w:noProof w:val="0"/>
              <w:color w:val="808080"/>
            </w:rPr>
          </w:rPrChange>
        </w:rPr>
      </w:pPr>
      <w:r w:rsidRPr="00F331FC">
        <w:rPr>
          <w:noProof w:val="0"/>
          <w:lang w:val="nl-NL"/>
          <w:rPrChange w:id="1802" w:author="Michael Clifton" w:date="2018-10-11T10:12:00Z">
            <w:rPr>
              <w:noProof w:val="0"/>
            </w:rPr>
          </w:rPrChange>
        </w:rPr>
        <w:t xml:space="preserve"> </w:t>
      </w:r>
      <w:r w:rsidRPr="00F331FC">
        <w:rPr>
          <w:noProof w:val="0"/>
          <w:color w:val="808080"/>
          <w:lang w:val="nl-NL"/>
          <w:rPrChange w:id="1803" w:author="Michael Clifton" w:date="2018-10-11T10:12:00Z">
            <w:rPr>
              <w:noProof w:val="0"/>
              <w:color w:val="808080"/>
            </w:rPr>
          </w:rPrChange>
        </w:rPr>
        <w:t>&lt;id root=' ' extension=' '/&gt;</w:t>
      </w:r>
    </w:p>
    <w:p w14:paraId="1545CDBB" w14:textId="77777777" w:rsidR="006E110A" w:rsidRPr="00040E48" w:rsidRDefault="006E110A">
      <w:pPr>
        <w:pStyle w:val="XMLFragment"/>
        <w:rPr>
          <w:noProof w:val="0"/>
          <w:color w:val="808080"/>
        </w:rPr>
      </w:pPr>
      <w:r w:rsidRPr="00F331FC">
        <w:rPr>
          <w:noProof w:val="0"/>
          <w:color w:val="808080"/>
          <w:lang w:val="nl-NL"/>
          <w:rPrChange w:id="1804" w:author="Michael Clifton" w:date="2018-10-11T10:12:00Z">
            <w:rPr>
              <w:noProof w:val="0"/>
              <w:color w:val="808080"/>
            </w:rPr>
          </w:rPrChange>
        </w:rPr>
        <w:t xml:space="preserve"> </w:t>
      </w:r>
      <w:r w:rsidRPr="00040E48">
        <w:rPr>
          <w:noProof w:val="0"/>
          <w:color w:val="808080"/>
        </w:rPr>
        <w:t>&lt;code nullFlavor='NA'/&gt;</w:t>
      </w:r>
    </w:p>
    <w:p w14:paraId="31F23D33" w14:textId="77777777" w:rsidR="006E110A" w:rsidRPr="00040E48" w:rsidRDefault="006E110A">
      <w:pPr>
        <w:pStyle w:val="XMLFragment"/>
        <w:rPr>
          <w:noProof w:val="0"/>
          <w:color w:val="808080"/>
        </w:rPr>
      </w:pPr>
      <w:r w:rsidRPr="00040E48">
        <w:rPr>
          <w:noProof w:val="0"/>
          <w:color w:val="808080"/>
        </w:rPr>
        <w:t xml:space="preserve"> &lt;statusCode code='active|suspended|aborted|completed'/&gt;</w:t>
      </w:r>
    </w:p>
    <w:p w14:paraId="3522A532" w14:textId="77777777" w:rsidR="006E110A" w:rsidRPr="00040E48" w:rsidRDefault="006E110A">
      <w:pPr>
        <w:pStyle w:val="XMLFragment"/>
        <w:rPr>
          <w:noProof w:val="0"/>
          <w:color w:val="808080"/>
        </w:rPr>
      </w:pPr>
      <w:r w:rsidRPr="00040E48">
        <w:rPr>
          <w:noProof w:val="0"/>
          <w:color w:val="808080"/>
        </w:rPr>
        <w:t xml:space="preserve"> &lt;effectiveTime&gt;</w:t>
      </w:r>
    </w:p>
    <w:p w14:paraId="0D283693" w14:textId="77777777" w:rsidR="006E110A" w:rsidRPr="00040E48" w:rsidRDefault="006E110A">
      <w:pPr>
        <w:pStyle w:val="XMLFragment"/>
        <w:rPr>
          <w:noProof w:val="0"/>
          <w:color w:val="808080"/>
        </w:rPr>
      </w:pPr>
      <w:r w:rsidRPr="00040E48">
        <w:rPr>
          <w:noProof w:val="0"/>
          <w:color w:val="808080"/>
        </w:rPr>
        <w:t xml:space="preserve">   &lt;low value=' '/&gt;</w:t>
      </w:r>
    </w:p>
    <w:p w14:paraId="5AC25CD9" w14:textId="77777777" w:rsidR="006E110A" w:rsidRPr="00040E48" w:rsidRDefault="006E110A">
      <w:pPr>
        <w:pStyle w:val="XMLFragment"/>
        <w:rPr>
          <w:noProof w:val="0"/>
          <w:color w:val="808080"/>
        </w:rPr>
      </w:pPr>
      <w:r w:rsidRPr="00040E48">
        <w:rPr>
          <w:noProof w:val="0"/>
          <w:color w:val="808080"/>
        </w:rPr>
        <w:t xml:space="preserve">   &lt;high value=' '/&gt;</w:t>
      </w:r>
    </w:p>
    <w:p w14:paraId="6D70DA8E" w14:textId="77777777" w:rsidR="006E110A" w:rsidRPr="00040E48" w:rsidRDefault="006E110A">
      <w:pPr>
        <w:pStyle w:val="XMLFragment"/>
        <w:rPr>
          <w:noProof w:val="0"/>
        </w:rPr>
      </w:pPr>
      <w:r w:rsidRPr="00040E48">
        <w:rPr>
          <w:noProof w:val="0"/>
          <w:color w:val="808080"/>
        </w:rPr>
        <w:t xml:space="preserve"> &lt;/effectiveTime&gt;</w:t>
      </w:r>
    </w:p>
    <w:p w14:paraId="1D7D5EBE" w14:textId="77777777" w:rsidR="006E110A" w:rsidRPr="00040E48" w:rsidRDefault="006E110A">
      <w:pPr>
        <w:pStyle w:val="XMLFragment"/>
        <w:rPr>
          <w:noProof w:val="0"/>
        </w:rPr>
      </w:pPr>
      <w:r w:rsidRPr="00040E48">
        <w:rPr>
          <w:noProof w:val="0"/>
        </w:rPr>
        <w:t xml:space="preserve"> &lt;!-- 1..* entry relationships identifying problems of concern --&gt;</w:t>
      </w:r>
    </w:p>
    <w:p w14:paraId="6DA85AE4" w14:textId="77777777" w:rsidR="006E110A" w:rsidRPr="00040E48" w:rsidRDefault="006E110A">
      <w:pPr>
        <w:pStyle w:val="XMLFragment"/>
        <w:rPr>
          <w:noProof w:val="0"/>
        </w:rPr>
      </w:pPr>
      <w:r w:rsidRPr="00040E48">
        <w:rPr>
          <w:noProof w:val="0"/>
        </w:rPr>
        <w:t xml:space="preserve"> &lt;entryRelationship type='SUBJ'&gt;</w:t>
      </w:r>
    </w:p>
    <w:p w14:paraId="6EB3BBAF" w14:textId="77777777" w:rsidR="006E110A" w:rsidRPr="00040E48" w:rsidRDefault="006E110A">
      <w:pPr>
        <w:pStyle w:val="XMLFragment"/>
        <w:rPr>
          <w:noProof w:val="0"/>
        </w:rPr>
      </w:pPr>
      <w:r w:rsidRPr="00040E48">
        <w:rPr>
          <w:noProof w:val="0"/>
        </w:rPr>
        <w:t xml:space="preserve">   &lt;observation classCode='OBS' moodCode='EVN'/&gt;</w:t>
      </w:r>
    </w:p>
    <w:p w14:paraId="00342748" w14:textId="77777777" w:rsidR="006E110A" w:rsidRPr="00040E48" w:rsidRDefault="006E110A">
      <w:pPr>
        <w:pStyle w:val="XMLFragment"/>
        <w:rPr>
          <w:noProof w:val="0"/>
        </w:rPr>
      </w:pPr>
      <w:r w:rsidRPr="00040E48">
        <w:rPr>
          <w:noProof w:val="0"/>
        </w:rPr>
        <w:t xml:space="preserve">      &lt;templateID root='1.3.6.1.4.1.19376.1.5.3.1.4.5'&gt;</w:t>
      </w:r>
    </w:p>
    <w:p w14:paraId="6BD3AEA0" w14:textId="77777777" w:rsidR="006E110A" w:rsidRPr="00040E48" w:rsidRDefault="006E110A">
      <w:pPr>
        <w:pStyle w:val="XMLFragment"/>
        <w:rPr>
          <w:noProof w:val="0"/>
        </w:rPr>
      </w:pPr>
      <w:r w:rsidRPr="00040E48">
        <w:rPr>
          <w:noProof w:val="0"/>
        </w:rPr>
        <w:t xml:space="preserve">        :</w:t>
      </w:r>
    </w:p>
    <w:p w14:paraId="32DF162E" w14:textId="77777777" w:rsidR="006E110A" w:rsidRPr="00040E48" w:rsidRDefault="006E110A">
      <w:pPr>
        <w:pStyle w:val="XMLFragment"/>
        <w:rPr>
          <w:noProof w:val="0"/>
        </w:rPr>
      </w:pPr>
      <w:r w:rsidRPr="00040E48">
        <w:rPr>
          <w:noProof w:val="0"/>
        </w:rPr>
        <w:t xml:space="preserve">   &lt;/observation&gt;</w:t>
      </w:r>
    </w:p>
    <w:p w14:paraId="3362B3B6" w14:textId="77777777" w:rsidR="006E110A" w:rsidRPr="00040E48" w:rsidRDefault="006E110A">
      <w:pPr>
        <w:pStyle w:val="XMLFragment"/>
        <w:rPr>
          <w:noProof w:val="0"/>
        </w:rPr>
      </w:pPr>
      <w:r w:rsidRPr="00040E48">
        <w:rPr>
          <w:noProof w:val="0"/>
        </w:rPr>
        <w:t xml:space="preserve"> &lt;/entryRelationship&gt;</w:t>
      </w:r>
    </w:p>
    <w:p w14:paraId="6C950E27" w14:textId="77777777" w:rsidR="006E110A" w:rsidRPr="00040E48" w:rsidRDefault="006E110A">
      <w:pPr>
        <w:pStyle w:val="XMLFragment"/>
        <w:rPr>
          <w:noProof w:val="0"/>
          <w:color w:val="808080"/>
        </w:rPr>
      </w:pPr>
      <w:r w:rsidRPr="00040E48">
        <w:rPr>
          <w:noProof w:val="0"/>
        </w:rPr>
        <w:t xml:space="preserve"> </w:t>
      </w:r>
      <w:r w:rsidRPr="00040E48">
        <w:rPr>
          <w:noProof w:val="0"/>
          <w:color w:val="808080"/>
        </w:rPr>
        <w:t>&lt;!-- optional entry relationship providing more information about the concern --&gt;</w:t>
      </w:r>
    </w:p>
    <w:p w14:paraId="2D4CE17C" w14:textId="77777777" w:rsidR="006E110A" w:rsidRPr="00040E48" w:rsidRDefault="006E110A">
      <w:pPr>
        <w:pStyle w:val="XMLFragment"/>
        <w:rPr>
          <w:noProof w:val="0"/>
          <w:color w:val="808080"/>
        </w:rPr>
      </w:pPr>
      <w:r w:rsidRPr="00040E48">
        <w:rPr>
          <w:noProof w:val="0"/>
          <w:color w:val="808080"/>
        </w:rPr>
        <w:t xml:space="preserve"> &lt;entryRelationship type='REFR'&gt;</w:t>
      </w:r>
    </w:p>
    <w:p w14:paraId="79731A80" w14:textId="77777777" w:rsidR="006E110A" w:rsidRPr="00040E48" w:rsidRDefault="006E110A">
      <w:pPr>
        <w:pStyle w:val="XMLFragment"/>
        <w:rPr>
          <w:noProof w:val="0"/>
          <w:color w:val="808080"/>
        </w:rPr>
      </w:pPr>
      <w:r w:rsidRPr="00040E48">
        <w:rPr>
          <w:noProof w:val="0"/>
          <w:color w:val="808080"/>
        </w:rPr>
        <w:t xml:space="preserve"> &lt;/entryRelationship&gt;</w:t>
      </w:r>
    </w:p>
    <w:p w14:paraId="4FCC9324" w14:textId="77777777" w:rsidR="006E110A" w:rsidRPr="00040E48" w:rsidRDefault="006E110A">
      <w:pPr>
        <w:pStyle w:val="XMLFragment"/>
        <w:rPr>
          <w:noProof w:val="0"/>
        </w:rPr>
      </w:pPr>
      <w:r w:rsidRPr="00040E48">
        <w:rPr>
          <w:noProof w:val="0"/>
          <w:color w:val="808080"/>
        </w:rPr>
        <w:t>&lt;/act&gt;</w:t>
      </w:r>
    </w:p>
    <w:p w14:paraId="7635A29E" w14:textId="77777777" w:rsidR="006E110A" w:rsidRPr="00F331FC" w:rsidRDefault="00AA6E2B">
      <w:pPr>
        <w:pStyle w:val="Heading5"/>
        <w:rPr>
          <w:noProof w:val="0"/>
          <w:lang w:val="nl-NL"/>
          <w:rPrChange w:id="1805" w:author="Michael Clifton" w:date="2018-10-11T10:12:00Z">
            <w:rPr>
              <w:noProof w:val="0"/>
            </w:rPr>
          </w:rPrChange>
        </w:rPr>
      </w:pPr>
      <w:r w:rsidRPr="00040E48">
        <w:rPr>
          <w:noProof w:val="0"/>
        </w:rPr>
        <w:t xml:space="preserve"> </w:t>
      </w:r>
      <w:bookmarkStart w:id="1806" w:name="_Toc441142165"/>
      <w:r w:rsidR="006E110A" w:rsidRPr="00F331FC">
        <w:rPr>
          <w:noProof w:val="0"/>
          <w:lang w:val="nl-NL"/>
          <w:rPrChange w:id="1807" w:author="Michael Clifton" w:date="2018-10-11T10:12:00Z">
            <w:rPr>
              <w:noProof w:val="0"/>
            </w:rPr>
          </w:rPrChange>
        </w:rPr>
        <w:t>&lt;templateId root='1.3.6.1.4.1.19376.1.5.3.1.4.5.1'/&gt;</w:t>
      </w:r>
      <w:r w:rsidR="006E110A" w:rsidRPr="00F331FC">
        <w:rPr>
          <w:noProof w:val="0"/>
          <w:lang w:val="nl-NL"/>
          <w:rPrChange w:id="1808" w:author="Michael Clifton" w:date="2018-10-11T10:12:00Z">
            <w:rPr>
              <w:noProof w:val="0"/>
            </w:rPr>
          </w:rPrChange>
        </w:rPr>
        <w:br/>
        <w:t>&lt;templateId root='1.3.6.1.4.1.19376.1.5.3.1.4.5.2'/&gt;</w:t>
      </w:r>
      <w:bookmarkEnd w:id="1806"/>
    </w:p>
    <w:p w14:paraId="02AC7FBD" w14:textId="77777777" w:rsidR="006E110A" w:rsidRPr="00040E48" w:rsidRDefault="006E110A">
      <w:pPr>
        <w:pStyle w:val="BodyText"/>
        <w:rPr>
          <w:noProof w:val="0"/>
        </w:rPr>
      </w:pPr>
      <w:r w:rsidRPr="00040E48">
        <w:rPr>
          <w:noProof w:val="0"/>
        </w:rPr>
        <w:t xml:space="preserve">This entry has a template identifier of 1.3.6.1.4.1.19376.1.5.3.1.4.5.2, and is a subtype of the </w:t>
      </w:r>
      <w:hyperlink w:anchor="T1_3_6_1_4_1_19376_1_5_3_1_4_5_1" w:tooltip="1.3.6.1.4.1.19376.1.5.3.1.4.5.1" w:history="1">
        <w:r w:rsidRPr="00040E48">
          <w:rPr>
            <w:rStyle w:val="Hyperlink"/>
            <w:noProof w:val="0"/>
          </w:rPr>
          <w:t>Concern Entry</w:t>
        </w:r>
      </w:hyperlink>
      <w:r w:rsidRPr="00040E48">
        <w:rPr>
          <w:noProof w:val="0"/>
        </w:rPr>
        <w:t xml:space="preserve">, and so must also conform to that specification, with the template identifier of 1.3.6.1.4.1.19376.1.5.3.1.4.5.1. These elements are required and shall be recorded exactly as shown above. </w:t>
      </w:r>
    </w:p>
    <w:p w14:paraId="2EAD1E59" w14:textId="77777777" w:rsidR="00955344" w:rsidRPr="00040E48" w:rsidRDefault="00AA6E2B" w:rsidP="002C1812">
      <w:pPr>
        <w:pStyle w:val="Heading5"/>
        <w:numPr>
          <w:ilvl w:val="4"/>
          <w:numId w:val="3"/>
        </w:numPr>
        <w:rPr>
          <w:noProof w:val="0"/>
        </w:rPr>
      </w:pPr>
      <w:r w:rsidRPr="00040E48">
        <w:rPr>
          <w:noProof w:val="0"/>
        </w:rPr>
        <w:lastRenderedPageBreak/>
        <w:t xml:space="preserve"> </w:t>
      </w:r>
      <w:bookmarkStart w:id="1809" w:name="_Toc441142166"/>
      <w:r w:rsidR="006E110A" w:rsidRPr="00040E48">
        <w:rPr>
          <w:noProof w:val="0"/>
        </w:rPr>
        <w:t>&lt;!-- 1..* entry relationships identifying problems of concern --&gt;</w:t>
      </w:r>
      <w:bookmarkEnd w:id="1809"/>
    </w:p>
    <w:p w14:paraId="42720803" w14:textId="77777777" w:rsidR="006E110A" w:rsidRPr="00040E48" w:rsidRDefault="00955344" w:rsidP="00955344">
      <w:pPr>
        <w:pStyle w:val="Heading5"/>
        <w:numPr>
          <w:ilvl w:val="0"/>
          <w:numId w:val="0"/>
        </w:numPr>
        <w:ind w:left="1008"/>
        <w:rPr>
          <w:noProof w:val="0"/>
        </w:rPr>
      </w:pPr>
      <w:bookmarkStart w:id="1810" w:name="_Toc441142167"/>
      <w:r w:rsidRPr="00040E48">
        <w:rPr>
          <w:noProof w:val="0"/>
        </w:rPr>
        <w:t>&lt;entryRelationship type='SUBJ' inversionInd=’false’&gt;</w:t>
      </w:r>
      <w:r w:rsidR="006E110A" w:rsidRPr="00040E48">
        <w:rPr>
          <w:noProof w:val="0"/>
        </w:rPr>
        <w:br/>
        <w:t> &lt;observation classCode='OBS' moodCode='EVN'&gt;</w:t>
      </w:r>
      <w:r w:rsidR="006E110A" w:rsidRPr="00040E48">
        <w:rPr>
          <w:noProof w:val="0"/>
        </w:rPr>
        <w:br/>
        <w:t>  &lt;templateID root=' 1.3.6.1.4.1.19376.1.5.3.1.4.5'/&gt;</w:t>
      </w:r>
      <w:r w:rsidR="006E110A" w:rsidRPr="00040E48">
        <w:rPr>
          <w:noProof w:val="0"/>
        </w:rPr>
        <w:br/>
        <w:t>   …</w:t>
      </w:r>
      <w:r w:rsidR="006E110A" w:rsidRPr="00040E48">
        <w:rPr>
          <w:noProof w:val="0"/>
        </w:rPr>
        <w:br/>
        <w:t> &lt;/observation&gt;</w:t>
      </w:r>
      <w:r w:rsidR="006E110A" w:rsidRPr="00040E48">
        <w:rPr>
          <w:noProof w:val="0"/>
        </w:rPr>
        <w:br/>
        <w:t>&lt;</w:t>
      </w:r>
      <w:r w:rsidRPr="00040E48">
        <w:rPr>
          <w:noProof w:val="0"/>
        </w:rPr>
        <w:t>/</w:t>
      </w:r>
      <w:r w:rsidR="006E110A" w:rsidRPr="00040E48">
        <w:rPr>
          <w:noProof w:val="0"/>
        </w:rPr>
        <w:t>entryRelationship&gt;</w:t>
      </w:r>
      <w:bookmarkEnd w:id="1810"/>
    </w:p>
    <w:p w14:paraId="2BAA371A" w14:textId="77777777" w:rsidR="006E110A" w:rsidRPr="00040E48" w:rsidRDefault="006E110A">
      <w:pPr>
        <w:pStyle w:val="BodyText"/>
        <w:rPr>
          <w:noProof w:val="0"/>
        </w:rPr>
      </w:pPr>
      <w:r w:rsidRPr="00040E48">
        <w:rPr>
          <w:noProof w:val="0"/>
        </w:rPr>
        <w:t xml:space="preserve">This entry shall contain one or more problem entries that conform to the </w:t>
      </w:r>
      <w:hyperlink w:anchor="T1_3_6_1_4_1_19376_1_5_3_1_4_5" w:tooltip="1.3.6.1.4.1.19376.1.5.3.1.4.5" w:history="1">
        <w:r w:rsidRPr="00040E48">
          <w:rPr>
            <w:rStyle w:val="Hyperlink"/>
            <w:noProof w:val="0"/>
          </w:rPr>
          <w:t>Problem Entry</w:t>
        </w:r>
      </w:hyperlink>
      <w:r w:rsidRPr="00040E48">
        <w:rPr>
          <w:noProof w:val="0"/>
        </w:rPr>
        <w:t xml:space="preserve"> template 1.3.6.1.4.1.19376.1.5.3.1.4.5. For CDA this SHALL be represented with the &lt;entryRelationship&gt; element. For HL7 Version 3 Messages, this SHALL be represented as a &lt;subjectOf&gt; element. The typeCode SHALL be ‘SUBJ’ and inversionInd SHALL be ‘false’ </w:t>
      </w:r>
    </w:p>
    <w:p w14:paraId="3C10BC62" w14:textId="77777777" w:rsidR="006E110A" w:rsidRPr="00040E48" w:rsidRDefault="006E110A">
      <w:pPr>
        <w:pStyle w:val="Heading4"/>
        <w:rPr>
          <w:noProof w:val="0"/>
        </w:rPr>
      </w:pPr>
      <w:bookmarkStart w:id="1811" w:name="_Toc270712308"/>
      <w:bookmarkStart w:id="1812" w:name="_Toc441142168"/>
      <w:bookmarkStart w:id="1813" w:name="T1_3_6_1_4_1_19376_1_5_3_1_4_5_3"/>
      <w:r w:rsidRPr="00040E48">
        <w:rPr>
          <w:noProof w:val="0"/>
        </w:rPr>
        <w:t>Allergy and Intolerance Concern 1.3.6.1.4.1.19376.1.5.3.1.4.5.3</w:t>
      </w:r>
      <w:bookmarkEnd w:id="1811"/>
      <w:bookmarkEnd w:id="1812"/>
      <w:r w:rsidRPr="00040E48">
        <w:rPr>
          <w:noProof w:val="0"/>
        </w:rPr>
        <w:t xml:space="preserve"> </w:t>
      </w:r>
    </w:p>
    <w:bookmarkEnd w:id="1813"/>
    <w:p w14:paraId="6917D091" w14:textId="77777777" w:rsidR="006E110A" w:rsidRPr="00040E48" w:rsidRDefault="006E110A">
      <w:pPr>
        <w:pStyle w:val="BodyText"/>
        <w:rPr>
          <w:noProof w:val="0"/>
        </w:rPr>
      </w:pPr>
      <w:r w:rsidRPr="00040E48">
        <w:rPr>
          <w:noProof w:val="0"/>
        </w:rPr>
        <w:t xml:space="preserve">This entry is a specialization of the </w:t>
      </w:r>
      <w:hyperlink w:anchor="T1_3_6_1_4_1_19376_1_5_3_1_4_5_1" w:tooltip="1.3.6.1.4.1.19376.1.5.3.1.4.5.1" w:history="1">
        <w:r w:rsidRPr="00040E48">
          <w:rPr>
            <w:rStyle w:val="Hyperlink"/>
            <w:noProof w:val="0"/>
          </w:rPr>
          <w:t>Concern Entry</w:t>
        </w:r>
      </w:hyperlink>
      <w:r w:rsidRPr="00040E48">
        <w:rPr>
          <w:noProof w:val="0"/>
        </w:rPr>
        <w:t xml:space="preserve">, wherein the subject of the concern is focused on an allergy or intolerance. Elements shown in the example below in gray are explained in that entry. </w:t>
      </w:r>
    </w:p>
    <w:p w14:paraId="51A94A21" w14:textId="77777777" w:rsidR="006E110A" w:rsidRPr="00040E48" w:rsidRDefault="00AA6E2B">
      <w:pPr>
        <w:pStyle w:val="Heading5"/>
        <w:rPr>
          <w:noProof w:val="0"/>
        </w:rPr>
      </w:pPr>
      <w:r w:rsidRPr="00040E48">
        <w:rPr>
          <w:noProof w:val="0"/>
        </w:rPr>
        <w:t xml:space="preserve"> </w:t>
      </w:r>
      <w:bookmarkStart w:id="1814" w:name="_Toc441142169"/>
      <w:r w:rsidR="006E110A" w:rsidRPr="00040E48">
        <w:rPr>
          <w:noProof w:val="0"/>
        </w:rPr>
        <w:t>Standards</w:t>
      </w:r>
      <w:bookmarkEnd w:id="1814"/>
      <w:r w:rsidR="006E110A"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97"/>
        <w:gridCol w:w="3419"/>
      </w:tblGrid>
      <w:tr w:rsidR="006E110A" w:rsidRPr="00040E48" w14:paraId="537357F7" w14:textId="77777777">
        <w:trPr>
          <w:tblCellSpacing w:w="0" w:type="dxa"/>
        </w:trPr>
        <w:tc>
          <w:tcPr>
            <w:tcW w:w="0" w:type="auto"/>
            <w:shd w:val="clear" w:color="auto" w:fill="E6E6E6"/>
            <w:vAlign w:val="center"/>
          </w:tcPr>
          <w:p w14:paraId="668DACB4"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CCD</w:t>
            </w:r>
          </w:p>
        </w:tc>
        <w:tc>
          <w:tcPr>
            <w:tcW w:w="0" w:type="auto"/>
            <w:vAlign w:val="center"/>
          </w:tcPr>
          <w:p w14:paraId="642751A0" w14:textId="77777777" w:rsidR="006E110A" w:rsidRPr="00040E48" w:rsidRDefault="00FF2B1E">
            <w:pPr>
              <w:pStyle w:val="TableEntry"/>
              <w:rPr>
                <w:rFonts w:ascii="Arial Unicode MS" w:eastAsia="Arial Unicode MS" w:hAnsi="Arial Unicode MS" w:cs="Arial Unicode MS"/>
                <w:noProof w:val="0"/>
                <w:szCs w:val="24"/>
              </w:rPr>
            </w:pPr>
            <w:hyperlink r:id="rId92"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r w:rsidR="006E110A" w:rsidRPr="00040E48" w14:paraId="1647A6AD" w14:textId="77777777">
        <w:trPr>
          <w:tblCellSpacing w:w="0" w:type="dxa"/>
        </w:trPr>
        <w:tc>
          <w:tcPr>
            <w:tcW w:w="0" w:type="auto"/>
            <w:shd w:val="clear" w:color="auto" w:fill="E6E6E6"/>
            <w:vAlign w:val="center"/>
          </w:tcPr>
          <w:p w14:paraId="0B028DB4"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CareStruct</w:t>
            </w:r>
          </w:p>
        </w:tc>
        <w:tc>
          <w:tcPr>
            <w:tcW w:w="0" w:type="auto"/>
            <w:vAlign w:val="center"/>
          </w:tcPr>
          <w:p w14:paraId="7C02E63D" w14:textId="77777777" w:rsidR="006E110A" w:rsidRPr="00040E48" w:rsidRDefault="00FF2B1E">
            <w:pPr>
              <w:pStyle w:val="TableEntry"/>
              <w:rPr>
                <w:rFonts w:ascii="Arial Unicode MS" w:eastAsia="Arial Unicode MS" w:hAnsi="Arial Unicode MS" w:cs="Arial Unicode MS"/>
                <w:noProof w:val="0"/>
                <w:szCs w:val="24"/>
              </w:rPr>
            </w:pPr>
            <w:hyperlink r:id="rId93" w:tooltip="http://www.hl7.org/v3ballot/html/domains/uvpc/uvpc_CareStructures.htm" w:history="1">
              <w:r w:rsidR="006E110A" w:rsidRPr="00040E48">
                <w:rPr>
                  <w:rStyle w:val="Hyperlink"/>
                  <w:noProof w:val="0"/>
                </w:rPr>
                <w:t>HL7 Care Provision Care Structures (DSTU)</w:t>
              </w:r>
            </w:hyperlink>
            <w:r w:rsidR="006E110A" w:rsidRPr="00040E48">
              <w:rPr>
                <w:noProof w:val="0"/>
              </w:rPr>
              <w:t xml:space="preserve"> </w:t>
            </w:r>
          </w:p>
        </w:tc>
      </w:tr>
      <w:tr w:rsidR="006E110A" w:rsidRPr="00040E48" w14:paraId="1358E9AE" w14:textId="77777777">
        <w:trPr>
          <w:tblCellSpacing w:w="0" w:type="dxa"/>
        </w:trPr>
        <w:tc>
          <w:tcPr>
            <w:tcW w:w="0" w:type="auto"/>
            <w:shd w:val="clear" w:color="auto" w:fill="E6E6E6"/>
            <w:vAlign w:val="center"/>
          </w:tcPr>
          <w:p w14:paraId="55D1FFB5"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ClinStat</w:t>
            </w:r>
          </w:p>
        </w:tc>
        <w:tc>
          <w:tcPr>
            <w:tcW w:w="0" w:type="auto"/>
            <w:vAlign w:val="center"/>
          </w:tcPr>
          <w:p w14:paraId="744B99D1" w14:textId="77777777" w:rsidR="006E110A" w:rsidRPr="00040E48" w:rsidRDefault="00FF2B1E">
            <w:pPr>
              <w:pStyle w:val="TableEntry"/>
              <w:rPr>
                <w:rFonts w:ascii="Arial Unicode MS" w:eastAsia="Arial Unicode MS" w:hAnsi="Arial Unicode MS" w:cs="Arial Unicode MS"/>
                <w:noProof w:val="0"/>
                <w:szCs w:val="24"/>
              </w:rPr>
            </w:pPr>
            <w:hyperlink r:id="rId94" w:tooltip="http://www.hl7.org/v3ballot/html/domains/uvcs/uvcs.htm" w:history="1">
              <w:r w:rsidR="006E110A" w:rsidRPr="00040E48">
                <w:rPr>
                  <w:rStyle w:val="Hyperlink"/>
                  <w:noProof w:val="0"/>
                </w:rPr>
                <w:t>HL7 Clinical Statement Pattern (Draft)</w:t>
              </w:r>
            </w:hyperlink>
            <w:r w:rsidR="006E110A" w:rsidRPr="00040E48">
              <w:rPr>
                <w:noProof w:val="0"/>
              </w:rPr>
              <w:t xml:space="preserve"> </w:t>
            </w:r>
          </w:p>
        </w:tc>
      </w:tr>
    </w:tbl>
    <w:p w14:paraId="55096A56" w14:textId="77777777" w:rsidR="006E110A" w:rsidRPr="00040E48" w:rsidRDefault="00AA6E2B">
      <w:pPr>
        <w:pStyle w:val="Heading5"/>
        <w:rPr>
          <w:noProof w:val="0"/>
        </w:rPr>
      </w:pPr>
      <w:r w:rsidRPr="00040E48">
        <w:rPr>
          <w:noProof w:val="0"/>
        </w:rPr>
        <w:t xml:space="preserve"> </w:t>
      </w:r>
      <w:bookmarkStart w:id="1815" w:name="_Toc441142170"/>
      <w:r w:rsidR="006E110A" w:rsidRPr="00040E48">
        <w:rPr>
          <w:noProof w:val="0"/>
        </w:rPr>
        <w:t>Parent Template</w:t>
      </w:r>
      <w:bookmarkEnd w:id="1815"/>
      <w:r w:rsidR="006E110A" w:rsidRPr="00040E48">
        <w:rPr>
          <w:noProof w:val="0"/>
        </w:rPr>
        <w:t xml:space="preserve"> </w:t>
      </w:r>
    </w:p>
    <w:p w14:paraId="654152EF" w14:textId="77777777" w:rsidR="006E110A" w:rsidRPr="00040E48" w:rsidRDefault="006E110A">
      <w:pPr>
        <w:pStyle w:val="BodyText"/>
        <w:rPr>
          <w:noProof w:val="0"/>
        </w:rPr>
      </w:pPr>
      <w:r w:rsidRPr="00040E48">
        <w:rPr>
          <w:noProof w:val="0"/>
        </w:rPr>
        <w:t xml:space="preserve">The parent of this template is </w:t>
      </w:r>
      <w:hyperlink w:anchor="T1_3_6_1_4_1_19376_1_5_3_1_4_5_1" w:tooltip="1.3.6.1.4.1.19376.1.5.3.1.4.5.1" w:history="1">
        <w:r w:rsidRPr="00040E48">
          <w:rPr>
            <w:rStyle w:val="Hyperlink"/>
            <w:noProof w:val="0"/>
          </w:rPr>
          <w:t>Concern Entry</w:t>
        </w:r>
      </w:hyperlink>
      <w:r w:rsidRPr="00040E48">
        <w:rPr>
          <w:noProof w:val="0"/>
        </w:rPr>
        <w:t xml:space="preserve">. This template is compatible with the ASTM/HL7 Continuity of Care Document template: 2.16.840.1.113883.10.20.1.27 </w:t>
      </w:r>
    </w:p>
    <w:p w14:paraId="16179808" w14:textId="77777777" w:rsidR="006E110A" w:rsidRPr="00040E48" w:rsidRDefault="00AA6E2B">
      <w:pPr>
        <w:pStyle w:val="Heading5"/>
        <w:rPr>
          <w:noProof w:val="0"/>
        </w:rPr>
      </w:pPr>
      <w:r w:rsidRPr="00040E48">
        <w:rPr>
          <w:noProof w:val="0"/>
        </w:rPr>
        <w:lastRenderedPageBreak/>
        <w:t xml:space="preserve"> </w:t>
      </w:r>
      <w:bookmarkStart w:id="1816" w:name="_Toc441142171"/>
      <w:r w:rsidR="006E110A" w:rsidRPr="00040E48">
        <w:rPr>
          <w:noProof w:val="0"/>
        </w:rPr>
        <w:t>Specification</w:t>
      </w:r>
      <w:bookmarkEnd w:id="1816"/>
      <w:r w:rsidR="006E110A" w:rsidRPr="00040E48">
        <w:rPr>
          <w:noProof w:val="0"/>
        </w:rPr>
        <w:t xml:space="preserve"> </w:t>
      </w:r>
    </w:p>
    <w:p w14:paraId="22303264" w14:textId="77777777" w:rsidR="006E110A" w:rsidRPr="00040E48" w:rsidRDefault="006E110A">
      <w:pPr>
        <w:pStyle w:val="XMLFragment"/>
        <w:rPr>
          <w:noProof w:val="0"/>
        </w:rPr>
      </w:pPr>
      <w:r w:rsidRPr="00040E48">
        <w:rPr>
          <w:noProof w:val="0"/>
          <w:color w:val="808080"/>
        </w:rPr>
        <w:t>&lt;act classCode='ACT' moodCode='EVN'&gt;</w:t>
      </w:r>
    </w:p>
    <w:p w14:paraId="2E09E4BF" w14:textId="77777777" w:rsidR="006E110A" w:rsidRPr="00F331FC" w:rsidRDefault="006E110A">
      <w:pPr>
        <w:pStyle w:val="XMLFragment"/>
        <w:rPr>
          <w:noProof w:val="0"/>
          <w:color w:val="000000"/>
          <w:lang w:val="nl-NL"/>
          <w:rPrChange w:id="1817" w:author="Michael Clifton" w:date="2018-10-11T10:12:00Z">
            <w:rPr>
              <w:noProof w:val="0"/>
              <w:color w:val="000000"/>
            </w:rPr>
          </w:rPrChange>
        </w:rPr>
      </w:pPr>
      <w:r w:rsidRPr="00040E48">
        <w:rPr>
          <w:noProof w:val="0"/>
        </w:rPr>
        <w:t xml:space="preserve"> </w:t>
      </w:r>
      <w:r w:rsidRPr="00F331FC">
        <w:rPr>
          <w:noProof w:val="0"/>
          <w:color w:val="000000"/>
          <w:lang w:val="nl-NL"/>
          <w:rPrChange w:id="1818" w:author="Michael Clifton" w:date="2018-10-11T10:12:00Z">
            <w:rPr>
              <w:noProof w:val="0"/>
              <w:color w:val="000000"/>
            </w:rPr>
          </w:rPrChange>
        </w:rPr>
        <w:t>&lt;templateId root='2.16.840.1.113883.10.20.1.27'/&gt;</w:t>
      </w:r>
    </w:p>
    <w:p w14:paraId="4C9932A0" w14:textId="77777777" w:rsidR="006E110A" w:rsidRPr="00F331FC" w:rsidRDefault="006E110A">
      <w:pPr>
        <w:pStyle w:val="XMLFragment"/>
        <w:rPr>
          <w:noProof w:val="0"/>
          <w:color w:val="000000"/>
          <w:lang w:val="nl-NL"/>
          <w:rPrChange w:id="1819" w:author="Michael Clifton" w:date="2018-10-11T10:12:00Z">
            <w:rPr>
              <w:noProof w:val="0"/>
              <w:color w:val="000000"/>
            </w:rPr>
          </w:rPrChange>
        </w:rPr>
      </w:pPr>
      <w:r w:rsidRPr="00F331FC">
        <w:rPr>
          <w:noProof w:val="0"/>
          <w:color w:val="000000"/>
          <w:lang w:val="nl-NL"/>
          <w:rPrChange w:id="1820" w:author="Michael Clifton" w:date="2018-10-11T10:12:00Z">
            <w:rPr>
              <w:noProof w:val="0"/>
              <w:color w:val="000000"/>
            </w:rPr>
          </w:rPrChange>
        </w:rPr>
        <w:t xml:space="preserve"> &lt;templateId root='1.3.6.1.4.1.19376.1.5.3.1.4.5.1'/&gt;</w:t>
      </w:r>
    </w:p>
    <w:p w14:paraId="2C3809A8" w14:textId="77777777" w:rsidR="006E110A" w:rsidRPr="00F331FC" w:rsidRDefault="006E110A">
      <w:pPr>
        <w:pStyle w:val="XMLFragment"/>
        <w:rPr>
          <w:noProof w:val="0"/>
          <w:lang w:val="nl-NL"/>
          <w:rPrChange w:id="1821" w:author="Michael Clifton" w:date="2018-10-11T10:12:00Z">
            <w:rPr>
              <w:noProof w:val="0"/>
            </w:rPr>
          </w:rPrChange>
        </w:rPr>
      </w:pPr>
      <w:r w:rsidRPr="00F331FC">
        <w:rPr>
          <w:noProof w:val="0"/>
          <w:color w:val="000000"/>
          <w:lang w:val="nl-NL"/>
          <w:rPrChange w:id="1822" w:author="Michael Clifton" w:date="2018-10-11T10:12:00Z">
            <w:rPr>
              <w:noProof w:val="0"/>
              <w:color w:val="000000"/>
            </w:rPr>
          </w:rPrChange>
        </w:rPr>
        <w:t xml:space="preserve"> &lt;templateId root='1.3.6.1.4.1.19376.1.5.3.1.4.5.3'/&gt;</w:t>
      </w:r>
    </w:p>
    <w:p w14:paraId="7CD72A39" w14:textId="77777777" w:rsidR="006E110A" w:rsidRPr="00F331FC" w:rsidRDefault="006E110A">
      <w:pPr>
        <w:pStyle w:val="XMLFragment"/>
        <w:rPr>
          <w:noProof w:val="0"/>
          <w:lang w:val="nl-NL"/>
          <w:rPrChange w:id="1823" w:author="Michael Clifton" w:date="2018-10-11T10:12:00Z">
            <w:rPr>
              <w:noProof w:val="0"/>
            </w:rPr>
          </w:rPrChange>
        </w:rPr>
      </w:pPr>
      <w:r w:rsidRPr="00F331FC">
        <w:rPr>
          <w:noProof w:val="0"/>
          <w:lang w:val="nl-NL"/>
          <w:rPrChange w:id="1824" w:author="Michael Clifton" w:date="2018-10-11T10:12:00Z">
            <w:rPr>
              <w:noProof w:val="0"/>
            </w:rPr>
          </w:rPrChange>
        </w:rPr>
        <w:t xml:space="preserve"> &lt;id root=' ' extension=' '/&gt;</w:t>
      </w:r>
    </w:p>
    <w:p w14:paraId="657BD5C0" w14:textId="77777777" w:rsidR="006E110A" w:rsidRPr="00040E48" w:rsidRDefault="006E110A">
      <w:pPr>
        <w:pStyle w:val="XMLFragment"/>
        <w:rPr>
          <w:noProof w:val="0"/>
        </w:rPr>
      </w:pPr>
      <w:r w:rsidRPr="00F331FC">
        <w:rPr>
          <w:noProof w:val="0"/>
          <w:lang w:val="nl-NL"/>
          <w:rPrChange w:id="1825" w:author="Michael Clifton" w:date="2018-10-11T10:12:00Z">
            <w:rPr>
              <w:noProof w:val="0"/>
            </w:rPr>
          </w:rPrChange>
        </w:rPr>
        <w:t xml:space="preserve"> </w:t>
      </w:r>
      <w:r w:rsidRPr="00040E48">
        <w:rPr>
          <w:noProof w:val="0"/>
        </w:rPr>
        <w:t>&lt;code nullFlavor='NA'/&gt;</w:t>
      </w:r>
    </w:p>
    <w:p w14:paraId="5AC40921" w14:textId="77777777" w:rsidR="006E110A" w:rsidRPr="00040E48" w:rsidRDefault="006E110A">
      <w:pPr>
        <w:pStyle w:val="XMLFragment"/>
        <w:rPr>
          <w:noProof w:val="0"/>
        </w:rPr>
      </w:pPr>
      <w:r w:rsidRPr="00040E48">
        <w:rPr>
          <w:noProof w:val="0"/>
        </w:rPr>
        <w:t xml:space="preserve"> &lt;statusCode code='active|suspended|aborted|completed'/&gt;</w:t>
      </w:r>
    </w:p>
    <w:p w14:paraId="2D9F23C9" w14:textId="77777777" w:rsidR="006E110A" w:rsidRPr="00040E48" w:rsidRDefault="006E110A">
      <w:pPr>
        <w:pStyle w:val="XMLFragment"/>
        <w:rPr>
          <w:noProof w:val="0"/>
        </w:rPr>
      </w:pPr>
      <w:r w:rsidRPr="00040E48">
        <w:rPr>
          <w:noProof w:val="0"/>
        </w:rPr>
        <w:t xml:space="preserve"> &lt;effectiveTime&gt;</w:t>
      </w:r>
    </w:p>
    <w:p w14:paraId="4D2CA5F8" w14:textId="77777777" w:rsidR="006E110A" w:rsidRPr="00040E48" w:rsidRDefault="006E110A">
      <w:pPr>
        <w:pStyle w:val="XMLFragment"/>
        <w:rPr>
          <w:noProof w:val="0"/>
        </w:rPr>
      </w:pPr>
      <w:r w:rsidRPr="00040E48">
        <w:rPr>
          <w:noProof w:val="0"/>
        </w:rPr>
        <w:t xml:space="preserve">   &lt;low value=' '/&gt;</w:t>
      </w:r>
    </w:p>
    <w:p w14:paraId="44E7EDAA" w14:textId="77777777" w:rsidR="006E110A" w:rsidRPr="00040E48" w:rsidRDefault="006E110A">
      <w:pPr>
        <w:pStyle w:val="XMLFragment"/>
        <w:rPr>
          <w:noProof w:val="0"/>
        </w:rPr>
      </w:pPr>
      <w:r w:rsidRPr="00040E48">
        <w:rPr>
          <w:noProof w:val="0"/>
        </w:rPr>
        <w:t xml:space="preserve">   &lt;high value=' '/&gt;</w:t>
      </w:r>
    </w:p>
    <w:p w14:paraId="1095730B" w14:textId="77777777" w:rsidR="006E110A" w:rsidRPr="00040E48" w:rsidRDefault="006E110A">
      <w:pPr>
        <w:pStyle w:val="XMLFragment"/>
        <w:rPr>
          <w:noProof w:val="0"/>
        </w:rPr>
      </w:pPr>
      <w:r w:rsidRPr="00040E48">
        <w:rPr>
          <w:noProof w:val="0"/>
        </w:rPr>
        <w:t xml:space="preserve"> &lt;/effectiveTime&gt;</w:t>
      </w:r>
    </w:p>
    <w:p w14:paraId="506B3022" w14:textId="77777777" w:rsidR="006E110A" w:rsidRPr="00040E48" w:rsidRDefault="006E110A">
      <w:pPr>
        <w:pStyle w:val="XMLFragment"/>
        <w:rPr>
          <w:noProof w:val="0"/>
          <w:color w:val="000000"/>
        </w:rPr>
      </w:pPr>
      <w:r w:rsidRPr="00040E48">
        <w:rPr>
          <w:noProof w:val="0"/>
        </w:rPr>
        <w:t xml:space="preserve"> </w:t>
      </w:r>
      <w:r w:rsidRPr="00040E48">
        <w:rPr>
          <w:noProof w:val="0"/>
          <w:color w:val="000000"/>
        </w:rPr>
        <w:t>&lt;!-- 1..* entry relationships identifying allergies of concern --&gt;</w:t>
      </w:r>
    </w:p>
    <w:p w14:paraId="3B22589A" w14:textId="77777777" w:rsidR="006E110A" w:rsidRPr="00040E48" w:rsidRDefault="006E110A">
      <w:pPr>
        <w:pStyle w:val="XMLFragment"/>
        <w:rPr>
          <w:noProof w:val="0"/>
          <w:color w:val="000000"/>
        </w:rPr>
      </w:pPr>
      <w:r w:rsidRPr="00040E48">
        <w:rPr>
          <w:noProof w:val="0"/>
          <w:color w:val="000000"/>
        </w:rPr>
        <w:t xml:space="preserve"> &lt;entryRelationship typeCode='SUBJ'&gt;</w:t>
      </w:r>
    </w:p>
    <w:p w14:paraId="2FADD407" w14:textId="77777777" w:rsidR="006E110A" w:rsidRPr="00040E48" w:rsidRDefault="006E110A">
      <w:pPr>
        <w:pStyle w:val="XMLFragment"/>
        <w:rPr>
          <w:noProof w:val="0"/>
          <w:color w:val="000000"/>
        </w:rPr>
      </w:pPr>
      <w:r w:rsidRPr="00040E48">
        <w:rPr>
          <w:noProof w:val="0"/>
          <w:color w:val="000000"/>
        </w:rPr>
        <w:t xml:space="preserve">   &lt;observation classCode='OBS' moodCode='EVN'/&gt;</w:t>
      </w:r>
    </w:p>
    <w:p w14:paraId="3AABE058" w14:textId="77777777" w:rsidR="006E110A" w:rsidRPr="00040E48" w:rsidRDefault="006E110A">
      <w:pPr>
        <w:pStyle w:val="XMLFragment"/>
        <w:rPr>
          <w:noProof w:val="0"/>
          <w:color w:val="000000"/>
        </w:rPr>
      </w:pPr>
      <w:r w:rsidRPr="00040E48">
        <w:rPr>
          <w:noProof w:val="0"/>
          <w:color w:val="000000"/>
        </w:rPr>
        <w:t xml:space="preserve">      &lt;templateId root='1.3.6.1.4.1.19376.1.5.3.1.4.6'/&gt;</w:t>
      </w:r>
    </w:p>
    <w:p w14:paraId="6ECA549A" w14:textId="77777777" w:rsidR="006E110A" w:rsidRPr="00040E48" w:rsidRDefault="006E110A">
      <w:pPr>
        <w:pStyle w:val="XMLFragment"/>
        <w:rPr>
          <w:noProof w:val="0"/>
          <w:color w:val="000000"/>
        </w:rPr>
      </w:pPr>
      <w:r w:rsidRPr="00040E48">
        <w:rPr>
          <w:noProof w:val="0"/>
          <w:color w:val="000000"/>
        </w:rPr>
        <w:t xml:space="preserve">        :</w:t>
      </w:r>
    </w:p>
    <w:p w14:paraId="631C8078" w14:textId="77777777" w:rsidR="006E110A" w:rsidRPr="00040E48" w:rsidRDefault="006E110A">
      <w:pPr>
        <w:pStyle w:val="XMLFragment"/>
        <w:rPr>
          <w:noProof w:val="0"/>
          <w:color w:val="000000"/>
        </w:rPr>
      </w:pPr>
      <w:r w:rsidRPr="00040E48">
        <w:rPr>
          <w:noProof w:val="0"/>
          <w:color w:val="000000"/>
        </w:rPr>
        <w:t xml:space="preserve">   &lt;/observation&gt; </w:t>
      </w:r>
    </w:p>
    <w:p w14:paraId="5779646B" w14:textId="77777777" w:rsidR="006E110A" w:rsidRPr="00040E48" w:rsidRDefault="006E110A">
      <w:pPr>
        <w:pStyle w:val="XMLFragment"/>
        <w:rPr>
          <w:noProof w:val="0"/>
        </w:rPr>
      </w:pPr>
      <w:r w:rsidRPr="00040E48">
        <w:rPr>
          <w:noProof w:val="0"/>
          <w:color w:val="000000"/>
        </w:rPr>
        <w:t xml:space="preserve"> &lt;/entryRelationship&gt;</w:t>
      </w:r>
    </w:p>
    <w:p w14:paraId="670E3B21" w14:textId="77777777" w:rsidR="006E110A" w:rsidRPr="00040E48" w:rsidRDefault="006E110A">
      <w:pPr>
        <w:pStyle w:val="XMLFragment"/>
        <w:rPr>
          <w:noProof w:val="0"/>
        </w:rPr>
      </w:pPr>
      <w:r w:rsidRPr="00040E48">
        <w:rPr>
          <w:noProof w:val="0"/>
        </w:rPr>
        <w:t xml:space="preserve"> &lt;!-- optional entry relationship providing more information about the concern --&gt;</w:t>
      </w:r>
    </w:p>
    <w:p w14:paraId="27FF4E29" w14:textId="77777777" w:rsidR="006E110A" w:rsidRPr="00040E48" w:rsidRDefault="006E110A">
      <w:pPr>
        <w:pStyle w:val="XMLFragment"/>
        <w:rPr>
          <w:noProof w:val="0"/>
        </w:rPr>
      </w:pPr>
      <w:r w:rsidRPr="00040E48">
        <w:rPr>
          <w:noProof w:val="0"/>
        </w:rPr>
        <w:t xml:space="preserve"> &lt;entryRelationship type='REFR'&gt;</w:t>
      </w:r>
    </w:p>
    <w:p w14:paraId="08664753" w14:textId="77777777" w:rsidR="006E110A" w:rsidRPr="00040E48" w:rsidRDefault="006E110A">
      <w:pPr>
        <w:pStyle w:val="XMLFragment"/>
        <w:rPr>
          <w:noProof w:val="0"/>
        </w:rPr>
      </w:pPr>
      <w:r w:rsidRPr="00040E48">
        <w:rPr>
          <w:noProof w:val="0"/>
        </w:rPr>
        <w:t xml:space="preserve"> &lt;/entryRelationship&gt;</w:t>
      </w:r>
    </w:p>
    <w:p w14:paraId="56CAF91E" w14:textId="77777777" w:rsidR="006E110A" w:rsidRPr="00040E48" w:rsidRDefault="006E110A">
      <w:pPr>
        <w:pStyle w:val="XMLFragment"/>
        <w:rPr>
          <w:noProof w:val="0"/>
        </w:rPr>
      </w:pPr>
      <w:r w:rsidRPr="00040E48">
        <w:rPr>
          <w:noProof w:val="0"/>
        </w:rPr>
        <w:t>&lt;/act&gt;</w:t>
      </w:r>
    </w:p>
    <w:p w14:paraId="43C3D60E" w14:textId="77777777" w:rsidR="006E110A" w:rsidRPr="00040E48" w:rsidRDefault="006E110A">
      <w:pPr>
        <w:pStyle w:val="BodyText"/>
        <w:rPr>
          <w:noProof w:val="0"/>
        </w:rPr>
      </w:pPr>
    </w:p>
    <w:p w14:paraId="4AF7AEFA" w14:textId="77777777" w:rsidR="006E110A" w:rsidRPr="00F331FC" w:rsidRDefault="00AA6E2B">
      <w:pPr>
        <w:pStyle w:val="Heading5"/>
        <w:rPr>
          <w:noProof w:val="0"/>
          <w:lang w:val="nl-NL"/>
          <w:rPrChange w:id="1826" w:author="Michael Clifton" w:date="2018-10-11T10:12:00Z">
            <w:rPr>
              <w:noProof w:val="0"/>
            </w:rPr>
          </w:rPrChange>
        </w:rPr>
      </w:pPr>
      <w:r w:rsidRPr="00040E48">
        <w:rPr>
          <w:noProof w:val="0"/>
        </w:rPr>
        <w:t xml:space="preserve"> </w:t>
      </w:r>
      <w:bookmarkStart w:id="1827" w:name="_Toc441142172"/>
      <w:r w:rsidR="006E110A" w:rsidRPr="00F331FC">
        <w:rPr>
          <w:noProof w:val="0"/>
          <w:lang w:val="nl-NL"/>
          <w:rPrChange w:id="1828" w:author="Michael Clifton" w:date="2018-10-11T10:12:00Z">
            <w:rPr>
              <w:noProof w:val="0"/>
            </w:rPr>
          </w:rPrChange>
        </w:rPr>
        <w:t>&lt;templateId root='2.16.840.1.113883.10.20.1.27'/&gt;</w:t>
      </w:r>
      <w:r w:rsidR="006E110A" w:rsidRPr="00F331FC">
        <w:rPr>
          <w:noProof w:val="0"/>
          <w:lang w:val="nl-NL"/>
          <w:rPrChange w:id="1829" w:author="Michael Clifton" w:date="2018-10-11T10:12:00Z">
            <w:rPr>
              <w:noProof w:val="0"/>
            </w:rPr>
          </w:rPrChange>
        </w:rPr>
        <w:br/>
        <w:t>&lt;templateId root='1.3.6.1.4.1.19376.1.5.3.1.4.5.1'/&gt;</w:t>
      </w:r>
      <w:r w:rsidR="006E110A" w:rsidRPr="00F331FC">
        <w:rPr>
          <w:noProof w:val="0"/>
          <w:lang w:val="nl-NL"/>
          <w:rPrChange w:id="1830" w:author="Michael Clifton" w:date="2018-10-11T10:12:00Z">
            <w:rPr>
              <w:noProof w:val="0"/>
            </w:rPr>
          </w:rPrChange>
        </w:rPr>
        <w:br/>
        <w:t>&lt;templateId root='1.3.6.1.4.1.19376.1.5.3.1.4.5.3'/&gt;</w:t>
      </w:r>
      <w:bookmarkEnd w:id="1827"/>
    </w:p>
    <w:p w14:paraId="1B008922" w14:textId="77777777" w:rsidR="006E110A" w:rsidRPr="00040E48" w:rsidRDefault="006E110A">
      <w:pPr>
        <w:pStyle w:val="BodyText"/>
        <w:rPr>
          <w:noProof w:val="0"/>
        </w:rPr>
      </w:pPr>
      <w:r w:rsidRPr="00040E48">
        <w:rPr>
          <w:noProof w:val="0"/>
        </w:rPr>
        <w:t xml:space="preserve">This entry has a template identifier of 1.3.6.1.4.1.19376.1.5.3.1.4.5.3, and is a subtype of the Concern entry, and so must also conform to the rules of the </w:t>
      </w:r>
      <w:hyperlink w:anchor="T1_3_6_1_4_1_19376_1_5_3_1_4_5_1" w:tooltip="1.3.6.1.4.1.19376.1.5.3.1.4.5.1" w:history="1">
        <w:r w:rsidRPr="00040E48">
          <w:rPr>
            <w:rStyle w:val="Hyperlink"/>
            <w:noProof w:val="0"/>
          </w:rPr>
          <w:t>Concern Entry</w:t>
        </w:r>
      </w:hyperlink>
      <w:r w:rsidRPr="00040E48">
        <w:rPr>
          <w:noProof w:val="0"/>
        </w:rPr>
        <w:t xml:space="preserve">. These elements are required and shall be recorded exactly as shown above. </w:t>
      </w:r>
    </w:p>
    <w:p w14:paraId="7E99AECC" w14:textId="77777777" w:rsidR="006E110A" w:rsidRPr="00040E48" w:rsidRDefault="00AA6E2B">
      <w:pPr>
        <w:pStyle w:val="Heading5"/>
        <w:rPr>
          <w:noProof w:val="0"/>
        </w:rPr>
      </w:pPr>
      <w:r w:rsidRPr="00040E48">
        <w:rPr>
          <w:noProof w:val="0"/>
        </w:rPr>
        <w:t xml:space="preserve"> </w:t>
      </w:r>
      <w:bookmarkStart w:id="1831" w:name="_Toc441142173"/>
      <w:r w:rsidR="006E110A" w:rsidRPr="00040E48">
        <w:rPr>
          <w:noProof w:val="0"/>
        </w:rPr>
        <w:t>&lt;!-- 1..* entry relationships identifying allergies of concern --&gt;</w:t>
      </w:r>
      <w:r w:rsidR="006E110A" w:rsidRPr="00040E48">
        <w:rPr>
          <w:noProof w:val="0"/>
        </w:rPr>
        <w:br/>
        <w:t> &lt;observation classCode='OBS' moodCode='EVN'/&gt;</w:t>
      </w:r>
      <w:r w:rsidR="006E110A" w:rsidRPr="00040E48">
        <w:rPr>
          <w:noProof w:val="0"/>
        </w:rPr>
        <w:br/>
        <w:t>  &lt;templateId root='1.3.6.1.4.1.19376.1.5.3.1.4.6'/&gt;</w:t>
      </w:r>
      <w:r w:rsidR="006E110A" w:rsidRPr="00040E48">
        <w:rPr>
          <w:noProof w:val="0"/>
        </w:rPr>
        <w:br/>
        <w:t>   :</w:t>
      </w:r>
      <w:r w:rsidR="006E110A" w:rsidRPr="00040E48">
        <w:rPr>
          <w:noProof w:val="0"/>
        </w:rPr>
        <w:br/>
        <w:t>&lt;/observation&gt;</w:t>
      </w:r>
      <w:r w:rsidR="006E110A" w:rsidRPr="00040E48">
        <w:rPr>
          <w:noProof w:val="0"/>
        </w:rPr>
        <w:br/>
        <w:t>&lt;entryRelationship typeCode='SUBJ'&gt;</w:t>
      </w:r>
      <w:bookmarkEnd w:id="1831"/>
    </w:p>
    <w:p w14:paraId="68D3B2F4" w14:textId="77777777" w:rsidR="006E110A" w:rsidRPr="00040E48" w:rsidRDefault="006E110A">
      <w:pPr>
        <w:pStyle w:val="BodyText"/>
        <w:rPr>
          <w:noProof w:val="0"/>
        </w:rPr>
      </w:pPr>
      <w:r w:rsidRPr="00040E48">
        <w:rPr>
          <w:noProof w:val="0"/>
        </w:rPr>
        <w:t xml:space="preserve">This entry shall contain one or more allergy or intolerance entries that conform to the </w:t>
      </w:r>
      <w:hyperlink w:anchor="T1_3_6_1_4_1_19376_1_5_3_1_4_6" w:tooltip="1.3.6.1.4.1.19376.1.5.3.1.4.6" w:history="1">
        <w:r w:rsidRPr="00040E48">
          <w:rPr>
            <w:rStyle w:val="Hyperlink"/>
            <w:noProof w:val="0"/>
          </w:rPr>
          <w:t>Allergy and Intolerance Entry</w:t>
        </w:r>
      </w:hyperlink>
      <w:r w:rsidRPr="00040E48">
        <w:rPr>
          <w:noProof w:val="0"/>
        </w:rPr>
        <w:t xml:space="preserve">. For CDA this SHALL be represented with the &lt;entryRelationship&gt; element. For HL7 Version 3 Messages, this SHALL be represented as a &lt;sourceOf&gt; element. The typeCode SHALL be ‘SUBJ’ and inversionInd SHALL be ‘false’ </w:t>
      </w:r>
    </w:p>
    <w:p w14:paraId="1C853BBF" w14:textId="77777777" w:rsidR="006E110A" w:rsidRPr="00040E48" w:rsidRDefault="006E110A">
      <w:pPr>
        <w:pStyle w:val="Heading4"/>
        <w:rPr>
          <w:noProof w:val="0"/>
        </w:rPr>
      </w:pPr>
      <w:bookmarkStart w:id="1832" w:name="_Toc270712309"/>
      <w:bookmarkStart w:id="1833" w:name="_Toc441142174"/>
      <w:bookmarkStart w:id="1834" w:name="T1_3_6_1_4_1_19376_1_5_3_1_4_5"/>
      <w:r w:rsidRPr="00040E48">
        <w:rPr>
          <w:noProof w:val="0"/>
        </w:rPr>
        <w:t>Problem Entry 1.3.6.1.4.1.19376.1.5.3.1.4.5</w:t>
      </w:r>
      <w:bookmarkEnd w:id="1832"/>
      <w:bookmarkEnd w:id="1833"/>
      <w:r w:rsidRPr="00040E48">
        <w:rPr>
          <w:noProof w:val="0"/>
        </w:rPr>
        <w:t xml:space="preserve"> </w:t>
      </w:r>
    </w:p>
    <w:bookmarkEnd w:id="1834"/>
    <w:p w14:paraId="3E51C097" w14:textId="77777777" w:rsidR="006E110A" w:rsidRPr="00040E48" w:rsidRDefault="006E110A">
      <w:pPr>
        <w:pStyle w:val="BodyText"/>
        <w:rPr>
          <w:noProof w:val="0"/>
        </w:rPr>
      </w:pPr>
      <w:r w:rsidRPr="00040E48">
        <w:rPr>
          <w:noProof w:val="0"/>
        </w:rPr>
        <w:t xml:space="preserve">This section makes use of the linking, severity, clinical status and comment content specifications defined elsewhere in the technical framework. In HL7 RIM parlance, observations about a problem, complaint, symptom, finding, diagnosis, or functional limitation of a patient is the event (moodCode='EVN') of observing (&lt;observation classCode='OBS'&gt;) that problem. The &lt;value&gt; of the observation comes from a controlled vocabulary representing such things. The </w:t>
      </w:r>
      <w:r w:rsidRPr="00040E48">
        <w:rPr>
          <w:noProof w:val="0"/>
        </w:rPr>
        <w:lastRenderedPageBreak/>
        <w:t xml:space="preserve">&lt;code&gt; contained within the &lt;observation&gt; describes the method of determination from yet another controlled vocabulary. An example appears below in the figure below. </w:t>
      </w:r>
    </w:p>
    <w:p w14:paraId="61562F27" w14:textId="77777777" w:rsidR="006E110A" w:rsidRPr="00040E48" w:rsidRDefault="00AA6E2B">
      <w:pPr>
        <w:pStyle w:val="Heading5"/>
        <w:rPr>
          <w:noProof w:val="0"/>
        </w:rPr>
      </w:pPr>
      <w:r w:rsidRPr="00040E48">
        <w:rPr>
          <w:noProof w:val="0"/>
        </w:rPr>
        <w:t xml:space="preserve"> </w:t>
      </w:r>
      <w:bookmarkStart w:id="1835" w:name="_Toc441142175"/>
      <w:r w:rsidR="006E110A" w:rsidRPr="00040E48">
        <w:rPr>
          <w:noProof w:val="0"/>
        </w:rPr>
        <w:t>Standards</w:t>
      </w:r>
      <w:bookmarkEnd w:id="1835"/>
      <w:r w:rsidR="006E110A"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97"/>
        <w:gridCol w:w="3419"/>
      </w:tblGrid>
      <w:tr w:rsidR="006E110A" w:rsidRPr="00040E48" w14:paraId="578531D9" w14:textId="77777777">
        <w:trPr>
          <w:tblCellSpacing w:w="0" w:type="dxa"/>
        </w:trPr>
        <w:tc>
          <w:tcPr>
            <w:tcW w:w="0" w:type="auto"/>
            <w:shd w:val="clear" w:color="auto" w:fill="E6E6E6"/>
            <w:vAlign w:val="center"/>
          </w:tcPr>
          <w:p w14:paraId="425BE441"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CCD</w:t>
            </w:r>
          </w:p>
        </w:tc>
        <w:tc>
          <w:tcPr>
            <w:tcW w:w="0" w:type="auto"/>
            <w:vAlign w:val="center"/>
          </w:tcPr>
          <w:p w14:paraId="5A505978" w14:textId="77777777" w:rsidR="006E110A" w:rsidRPr="00040E48" w:rsidRDefault="00FF2B1E">
            <w:pPr>
              <w:pStyle w:val="TableEntry"/>
              <w:rPr>
                <w:rFonts w:ascii="Arial Unicode MS" w:eastAsia="Arial Unicode MS" w:hAnsi="Arial Unicode MS" w:cs="Arial Unicode MS"/>
                <w:noProof w:val="0"/>
                <w:szCs w:val="24"/>
              </w:rPr>
            </w:pPr>
            <w:hyperlink r:id="rId95"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r w:rsidR="006E110A" w:rsidRPr="00040E48" w14:paraId="08EDCBD8" w14:textId="77777777">
        <w:trPr>
          <w:tblCellSpacing w:w="0" w:type="dxa"/>
        </w:trPr>
        <w:tc>
          <w:tcPr>
            <w:tcW w:w="0" w:type="auto"/>
            <w:shd w:val="clear" w:color="auto" w:fill="E6E6E6"/>
            <w:vAlign w:val="center"/>
          </w:tcPr>
          <w:p w14:paraId="2BD64932"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CareStruct</w:t>
            </w:r>
          </w:p>
        </w:tc>
        <w:tc>
          <w:tcPr>
            <w:tcW w:w="0" w:type="auto"/>
            <w:vAlign w:val="center"/>
          </w:tcPr>
          <w:p w14:paraId="56C2C433" w14:textId="77777777" w:rsidR="006E110A" w:rsidRPr="00040E48" w:rsidRDefault="00FF2B1E">
            <w:pPr>
              <w:pStyle w:val="TableEntry"/>
              <w:rPr>
                <w:rFonts w:ascii="Arial Unicode MS" w:eastAsia="Arial Unicode MS" w:hAnsi="Arial Unicode MS" w:cs="Arial Unicode MS"/>
                <w:noProof w:val="0"/>
                <w:szCs w:val="24"/>
              </w:rPr>
            </w:pPr>
            <w:hyperlink r:id="rId96" w:tooltip="http://www.hl7.org/v3ballot/html/domains/uvpc/uvpc_CareStructures.htm" w:history="1">
              <w:r w:rsidR="006E110A" w:rsidRPr="00040E48">
                <w:rPr>
                  <w:rStyle w:val="Hyperlink"/>
                  <w:noProof w:val="0"/>
                </w:rPr>
                <w:t>HL7 Care Provision Care Structures (DSTU)</w:t>
              </w:r>
            </w:hyperlink>
            <w:r w:rsidR="006E110A" w:rsidRPr="00040E48">
              <w:rPr>
                <w:noProof w:val="0"/>
              </w:rPr>
              <w:t xml:space="preserve"> </w:t>
            </w:r>
          </w:p>
        </w:tc>
      </w:tr>
      <w:tr w:rsidR="006E110A" w:rsidRPr="00040E48" w14:paraId="02FFAC61" w14:textId="77777777">
        <w:trPr>
          <w:tblCellSpacing w:w="0" w:type="dxa"/>
        </w:trPr>
        <w:tc>
          <w:tcPr>
            <w:tcW w:w="0" w:type="auto"/>
            <w:shd w:val="clear" w:color="auto" w:fill="E6E6E6"/>
            <w:vAlign w:val="center"/>
          </w:tcPr>
          <w:p w14:paraId="25B1E5DA"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ClinStat</w:t>
            </w:r>
          </w:p>
        </w:tc>
        <w:tc>
          <w:tcPr>
            <w:tcW w:w="0" w:type="auto"/>
            <w:vAlign w:val="center"/>
          </w:tcPr>
          <w:p w14:paraId="34CBA181" w14:textId="77777777" w:rsidR="006E110A" w:rsidRPr="00040E48" w:rsidRDefault="00FF2B1E">
            <w:pPr>
              <w:pStyle w:val="TableEntry"/>
              <w:rPr>
                <w:rFonts w:ascii="Arial Unicode MS" w:eastAsia="Arial Unicode MS" w:hAnsi="Arial Unicode MS" w:cs="Arial Unicode MS"/>
                <w:noProof w:val="0"/>
                <w:szCs w:val="24"/>
              </w:rPr>
            </w:pPr>
            <w:hyperlink r:id="rId97" w:tooltip="http://www.hl7.org/v3ballot/html/domains/uvcs/uvcs.htm" w:history="1">
              <w:r w:rsidR="006E110A" w:rsidRPr="00040E48">
                <w:rPr>
                  <w:rStyle w:val="Hyperlink"/>
                  <w:noProof w:val="0"/>
                </w:rPr>
                <w:t>HL7 Clinical Statement Pattern (Draft)</w:t>
              </w:r>
            </w:hyperlink>
            <w:r w:rsidR="006E110A" w:rsidRPr="00040E48">
              <w:rPr>
                <w:noProof w:val="0"/>
              </w:rPr>
              <w:t xml:space="preserve"> </w:t>
            </w:r>
          </w:p>
        </w:tc>
      </w:tr>
    </w:tbl>
    <w:p w14:paraId="2584C8E7" w14:textId="77777777" w:rsidR="006E110A" w:rsidRPr="00040E48" w:rsidRDefault="00AA6E2B">
      <w:pPr>
        <w:pStyle w:val="Heading5"/>
        <w:rPr>
          <w:noProof w:val="0"/>
        </w:rPr>
      </w:pPr>
      <w:r w:rsidRPr="00040E48">
        <w:rPr>
          <w:noProof w:val="0"/>
        </w:rPr>
        <w:t xml:space="preserve"> </w:t>
      </w:r>
      <w:bookmarkStart w:id="1836" w:name="_Toc441142176"/>
      <w:r w:rsidR="006E110A" w:rsidRPr="00040E48">
        <w:rPr>
          <w:noProof w:val="0"/>
        </w:rPr>
        <w:t>Parent Template</w:t>
      </w:r>
      <w:bookmarkEnd w:id="1836"/>
      <w:r w:rsidR="006E110A" w:rsidRPr="00040E48">
        <w:rPr>
          <w:noProof w:val="0"/>
        </w:rPr>
        <w:t xml:space="preserve"> </w:t>
      </w:r>
    </w:p>
    <w:p w14:paraId="721BFA38" w14:textId="77777777" w:rsidR="006E110A" w:rsidRPr="00040E48" w:rsidRDefault="006E110A">
      <w:pPr>
        <w:pStyle w:val="BodyText"/>
        <w:rPr>
          <w:noProof w:val="0"/>
        </w:rPr>
      </w:pPr>
      <w:r w:rsidRPr="00040E48">
        <w:rPr>
          <w:noProof w:val="0"/>
        </w:rPr>
        <w:t xml:space="preserve">This template is compatible with the ASTM/HL7 Continuity of Care Document template: 2.16.840.1.113883.10.20.1.28 </w:t>
      </w:r>
    </w:p>
    <w:p w14:paraId="365B1EF2" w14:textId="77777777" w:rsidR="006E110A" w:rsidRPr="00040E48" w:rsidRDefault="00AA6E2B">
      <w:pPr>
        <w:pStyle w:val="Heading5"/>
        <w:rPr>
          <w:noProof w:val="0"/>
        </w:rPr>
      </w:pPr>
      <w:r w:rsidRPr="00040E48">
        <w:rPr>
          <w:noProof w:val="0"/>
        </w:rPr>
        <w:t xml:space="preserve"> </w:t>
      </w:r>
      <w:bookmarkStart w:id="1837" w:name="_Toc441142177"/>
      <w:r w:rsidR="006E110A" w:rsidRPr="00040E48">
        <w:rPr>
          <w:noProof w:val="0"/>
        </w:rPr>
        <w:t>Specification</w:t>
      </w:r>
      <w:bookmarkEnd w:id="1837"/>
      <w:r w:rsidR="006E110A" w:rsidRPr="00040E48">
        <w:rPr>
          <w:noProof w:val="0"/>
        </w:rPr>
        <w:t xml:space="preserve"> </w:t>
      </w:r>
    </w:p>
    <w:p w14:paraId="60BEF344" w14:textId="77777777" w:rsidR="006E110A" w:rsidRPr="00040E48" w:rsidRDefault="006E110A" w:rsidP="00EF41A6">
      <w:pPr>
        <w:pStyle w:val="BodyText"/>
        <w:rPr>
          <w:noProof w:val="0"/>
        </w:rPr>
      </w:pPr>
    </w:p>
    <w:p w14:paraId="1887713D" w14:textId="77777777" w:rsidR="006E110A" w:rsidRPr="00040E48" w:rsidRDefault="006E110A">
      <w:pPr>
        <w:pStyle w:val="XMLFragment"/>
        <w:rPr>
          <w:noProof w:val="0"/>
        </w:rPr>
      </w:pPr>
      <w:r w:rsidRPr="00040E48">
        <w:rPr>
          <w:noProof w:val="0"/>
        </w:rPr>
        <w:t xml:space="preserve">&lt;observation classCode='OBS' moodCode='EVN' negationInd=' </w:t>
      </w:r>
      <w:r w:rsidRPr="00040E48">
        <w:rPr>
          <w:i/>
          <w:iCs/>
          <w:noProof w:val="0"/>
        </w:rPr>
        <w:t>false|true</w:t>
      </w:r>
      <w:r w:rsidRPr="00040E48">
        <w:rPr>
          <w:noProof w:val="0"/>
        </w:rPr>
        <w:t xml:space="preserve"> '&gt;</w:t>
      </w:r>
    </w:p>
    <w:p w14:paraId="1F0FFC77" w14:textId="77777777" w:rsidR="006E110A" w:rsidRPr="00F331FC" w:rsidRDefault="006E110A">
      <w:pPr>
        <w:pStyle w:val="XMLFragment"/>
        <w:rPr>
          <w:noProof w:val="0"/>
          <w:lang w:val="nl-NL"/>
          <w:rPrChange w:id="1838" w:author="Michael Clifton" w:date="2018-10-11T10:12:00Z">
            <w:rPr>
              <w:noProof w:val="0"/>
            </w:rPr>
          </w:rPrChange>
        </w:rPr>
      </w:pPr>
      <w:r w:rsidRPr="00040E48">
        <w:rPr>
          <w:noProof w:val="0"/>
        </w:rPr>
        <w:t xml:space="preserve"> </w:t>
      </w:r>
      <w:r w:rsidRPr="00F331FC">
        <w:rPr>
          <w:noProof w:val="0"/>
          <w:lang w:val="nl-NL"/>
          <w:rPrChange w:id="1839" w:author="Michael Clifton" w:date="2018-10-11T10:12:00Z">
            <w:rPr>
              <w:noProof w:val="0"/>
            </w:rPr>
          </w:rPrChange>
        </w:rPr>
        <w:t>&lt;templateId root='2.16.840.1.113883.10.20.1.28'/&gt;</w:t>
      </w:r>
    </w:p>
    <w:p w14:paraId="435529C3" w14:textId="77777777" w:rsidR="006E110A" w:rsidRPr="00F331FC" w:rsidRDefault="006E110A">
      <w:pPr>
        <w:pStyle w:val="XMLFragment"/>
        <w:rPr>
          <w:noProof w:val="0"/>
          <w:lang w:val="nl-NL"/>
          <w:rPrChange w:id="1840" w:author="Michael Clifton" w:date="2018-10-11T10:12:00Z">
            <w:rPr>
              <w:noProof w:val="0"/>
            </w:rPr>
          </w:rPrChange>
        </w:rPr>
      </w:pPr>
      <w:r w:rsidRPr="00F331FC">
        <w:rPr>
          <w:noProof w:val="0"/>
          <w:lang w:val="nl-NL"/>
          <w:rPrChange w:id="1841" w:author="Michael Clifton" w:date="2018-10-11T10:12:00Z">
            <w:rPr>
              <w:noProof w:val="0"/>
            </w:rPr>
          </w:rPrChange>
        </w:rPr>
        <w:t xml:space="preserve"> &lt;templateId root='1.3.6.1.4.1.19376.1.5.3.1.4.5'/&gt;</w:t>
      </w:r>
    </w:p>
    <w:p w14:paraId="352FF116" w14:textId="77777777" w:rsidR="006E110A" w:rsidRPr="00F331FC" w:rsidRDefault="006E110A">
      <w:pPr>
        <w:pStyle w:val="XMLFragment"/>
        <w:rPr>
          <w:noProof w:val="0"/>
          <w:lang w:val="nl-NL"/>
          <w:rPrChange w:id="1842" w:author="Michael Clifton" w:date="2018-10-11T10:12:00Z">
            <w:rPr>
              <w:noProof w:val="0"/>
            </w:rPr>
          </w:rPrChange>
        </w:rPr>
      </w:pPr>
      <w:r w:rsidRPr="00F331FC">
        <w:rPr>
          <w:noProof w:val="0"/>
          <w:lang w:val="nl-NL"/>
          <w:rPrChange w:id="1843" w:author="Michael Clifton" w:date="2018-10-11T10:12:00Z">
            <w:rPr>
              <w:noProof w:val="0"/>
            </w:rPr>
          </w:rPrChange>
        </w:rPr>
        <w:t xml:space="preserve"> &lt;id root=' ' extension=' '/&gt;</w:t>
      </w:r>
    </w:p>
    <w:p w14:paraId="0B40AB44" w14:textId="77777777" w:rsidR="006E110A" w:rsidRPr="00F331FC" w:rsidRDefault="006E110A">
      <w:pPr>
        <w:pStyle w:val="XMLFragment"/>
        <w:rPr>
          <w:noProof w:val="0"/>
          <w:lang w:val="nl-NL"/>
          <w:rPrChange w:id="1844" w:author="Michael Clifton" w:date="2018-10-11T10:12:00Z">
            <w:rPr>
              <w:noProof w:val="0"/>
            </w:rPr>
          </w:rPrChange>
        </w:rPr>
      </w:pPr>
      <w:r w:rsidRPr="00F331FC">
        <w:rPr>
          <w:noProof w:val="0"/>
          <w:lang w:val="nl-NL"/>
          <w:rPrChange w:id="1845" w:author="Michael Clifton" w:date="2018-10-11T10:12:00Z">
            <w:rPr>
              <w:noProof w:val="0"/>
            </w:rPr>
          </w:rPrChange>
        </w:rPr>
        <w:t xml:space="preserve"> &lt;code code=' ' displayName=' '</w:t>
      </w:r>
    </w:p>
    <w:p w14:paraId="4AF7141D" w14:textId="77777777" w:rsidR="006E110A" w:rsidRPr="00F331FC" w:rsidRDefault="006E110A">
      <w:pPr>
        <w:pStyle w:val="XMLFragment"/>
        <w:rPr>
          <w:noProof w:val="0"/>
          <w:lang w:val="nl-NL"/>
          <w:rPrChange w:id="1846" w:author="Michael Clifton" w:date="2018-10-11T10:12:00Z">
            <w:rPr>
              <w:noProof w:val="0"/>
            </w:rPr>
          </w:rPrChange>
        </w:rPr>
      </w:pPr>
      <w:r w:rsidRPr="00F331FC">
        <w:rPr>
          <w:noProof w:val="0"/>
          <w:lang w:val="nl-NL"/>
          <w:rPrChange w:id="1847" w:author="Michael Clifton" w:date="2018-10-11T10:12:00Z">
            <w:rPr>
              <w:noProof w:val="0"/>
            </w:rPr>
          </w:rPrChange>
        </w:rPr>
        <w:t xml:space="preserve">   codeSystem='2.16.840.1.113883.6.96' codeSystemName='SNOMED CT'/&gt;</w:t>
      </w:r>
    </w:p>
    <w:p w14:paraId="03CB7029" w14:textId="77777777" w:rsidR="006E110A" w:rsidRPr="00040E48" w:rsidRDefault="006E110A">
      <w:pPr>
        <w:pStyle w:val="XMLFragment"/>
        <w:rPr>
          <w:noProof w:val="0"/>
        </w:rPr>
      </w:pPr>
      <w:r w:rsidRPr="00F331FC">
        <w:rPr>
          <w:noProof w:val="0"/>
          <w:lang w:val="nl-NL"/>
          <w:rPrChange w:id="1848" w:author="Michael Clifton" w:date="2018-10-11T10:12:00Z">
            <w:rPr>
              <w:noProof w:val="0"/>
            </w:rPr>
          </w:rPrChange>
        </w:rPr>
        <w:t xml:space="preserve"> </w:t>
      </w:r>
      <w:r w:rsidRPr="00040E48">
        <w:rPr>
          <w:noProof w:val="0"/>
        </w:rPr>
        <w:t>&lt;text&gt;&lt;reference value=' '/&gt;&lt;/text&gt;</w:t>
      </w:r>
    </w:p>
    <w:p w14:paraId="2E9A7D48" w14:textId="77777777" w:rsidR="006E110A" w:rsidRPr="00040E48" w:rsidRDefault="006E110A">
      <w:pPr>
        <w:pStyle w:val="XMLFragment"/>
        <w:rPr>
          <w:noProof w:val="0"/>
        </w:rPr>
      </w:pPr>
      <w:r w:rsidRPr="00040E48">
        <w:rPr>
          <w:noProof w:val="0"/>
        </w:rPr>
        <w:t xml:space="preserve"> &lt;statusCode code='completed'/&gt;</w:t>
      </w:r>
    </w:p>
    <w:p w14:paraId="77C50952" w14:textId="77777777" w:rsidR="006E110A" w:rsidRPr="00040E48" w:rsidRDefault="006E110A">
      <w:pPr>
        <w:pStyle w:val="XMLFragment"/>
        <w:rPr>
          <w:noProof w:val="0"/>
        </w:rPr>
      </w:pPr>
      <w:r w:rsidRPr="00040E48">
        <w:rPr>
          <w:noProof w:val="0"/>
        </w:rPr>
        <w:t xml:space="preserve"> &lt;effectiveTime&gt;&lt;low value=' '/&gt;&lt;high value=' '/&gt;&lt;/effectiveTime&gt;</w:t>
      </w:r>
    </w:p>
    <w:p w14:paraId="5D038AA5" w14:textId="77777777" w:rsidR="006E110A" w:rsidRPr="00040E48" w:rsidRDefault="006E110A">
      <w:pPr>
        <w:pStyle w:val="XMLFragment"/>
        <w:rPr>
          <w:noProof w:val="0"/>
        </w:rPr>
      </w:pPr>
      <w:r w:rsidRPr="00040E48">
        <w:rPr>
          <w:noProof w:val="0"/>
        </w:rPr>
        <w:t xml:space="preserve"> &lt;value xsi:type='CD' code=' ' </w:t>
      </w:r>
    </w:p>
    <w:p w14:paraId="6BEABF85" w14:textId="77777777" w:rsidR="006E110A" w:rsidRPr="00040E48" w:rsidRDefault="006E110A">
      <w:pPr>
        <w:pStyle w:val="XMLFragment"/>
        <w:rPr>
          <w:noProof w:val="0"/>
        </w:rPr>
      </w:pPr>
      <w:r w:rsidRPr="00040E48">
        <w:rPr>
          <w:noProof w:val="0"/>
        </w:rPr>
        <w:t xml:space="preserve">   codeSystem=' ' displayName=' ' codeSystemName=' '&gt;</w:t>
      </w:r>
    </w:p>
    <w:p w14:paraId="27C23A84" w14:textId="77777777" w:rsidR="006E110A" w:rsidRPr="00040E48" w:rsidRDefault="006E110A">
      <w:pPr>
        <w:pStyle w:val="XMLFragment"/>
        <w:rPr>
          <w:noProof w:val="0"/>
        </w:rPr>
      </w:pPr>
      <w:r w:rsidRPr="00040E48">
        <w:rPr>
          <w:noProof w:val="0"/>
        </w:rPr>
        <w:t xml:space="preserve">   &lt;originalText&gt;&lt;reference value=' '/&gt;&lt;/originalText&gt;</w:t>
      </w:r>
    </w:p>
    <w:p w14:paraId="614BB4B1" w14:textId="77777777" w:rsidR="006E110A" w:rsidRPr="00040E48" w:rsidRDefault="006E110A">
      <w:pPr>
        <w:pStyle w:val="XMLFragment"/>
        <w:rPr>
          <w:noProof w:val="0"/>
        </w:rPr>
      </w:pPr>
      <w:r w:rsidRPr="00040E48">
        <w:rPr>
          <w:noProof w:val="0"/>
        </w:rPr>
        <w:t xml:space="preserve"> &lt;/value&gt;</w:t>
      </w:r>
    </w:p>
    <w:p w14:paraId="305FC2DE" w14:textId="77777777" w:rsidR="006E110A" w:rsidRPr="00040E48" w:rsidRDefault="006E110A">
      <w:pPr>
        <w:pStyle w:val="XMLFragment"/>
        <w:rPr>
          <w:noProof w:val="0"/>
        </w:rPr>
      </w:pPr>
      <w:r w:rsidRPr="00040E48">
        <w:rPr>
          <w:noProof w:val="0"/>
        </w:rPr>
        <w:t xml:space="preserve"> &lt;</w:t>
      </w:r>
    </w:p>
    <w:p w14:paraId="64C38CF2" w14:textId="77777777" w:rsidR="006E110A" w:rsidRPr="00040E48" w:rsidRDefault="006E110A">
      <w:pPr>
        <w:pStyle w:val="XMLFragment"/>
        <w:rPr>
          <w:noProof w:val="0"/>
        </w:rPr>
      </w:pPr>
      <w:r w:rsidRPr="00040E48">
        <w:rPr>
          <w:noProof w:val="0"/>
        </w:rPr>
        <w:t xml:space="preserve"> &lt;!-- zero or one &lt;entryRelationship typeCode='REFR' inversionInd='false'&gt; elements</w:t>
      </w:r>
    </w:p>
    <w:p w14:paraId="3D031900" w14:textId="77777777" w:rsidR="006E110A" w:rsidRPr="00040E48" w:rsidRDefault="006E110A">
      <w:pPr>
        <w:pStyle w:val="XMLFragment"/>
        <w:rPr>
          <w:noProof w:val="0"/>
        </w:rPr>
      </w:pPr>
      <w:r w:rsidRPr="00040E48">
        <w:rPr>
          <w:noProof w:val="0"/>
        </w:rPr>
        <w:t xml:space="preserve">      identifying the health status of concern --&gt;</w:t>
      </w:r>
    </w:p>
    <w:p w14:paraId="3AE2DCDB" w14:textId="77777777" w:rsidR="006E110A" w:rsidRPr="00040E48" w:rsidRDefault="006E110A">
      <w:pPr>
        <w:pStyle w:val="XMLFragment"/>
        <w:rPr>
          <w:noProof w:val="0"/>
        </w:rPr>
      </w:pPr>
      <w:r w:rsidRPr="00040E48">
        <w:rPr>
          <w:noProof w:val="0"/>
        </w:rPr>
        <w:t xml:space="preserve"> &lt;!-- zero or one &lt;entryRelationship typeCode='REFR' inversionInd='false'&gt; elements</w:t>
      </w:r>
    </w:p>
    <w:p w14:paraId="2C3F9ED1" w14:textId="77777777" w:rsidR="006E110A" w:rsidRPr="00040E48" w:rsidRDefault="006E110A">
      <w:pPr>
        <w:pStyle w:val="XMLFragment"/>
        <w:rPr>
          <w:noProof w:val="0"/>
        </w:rPr>
      </w:pPr>
      <w:r w:rsidRPr="00040E48">
        <w:rPr>
          <w:noProof w:val="0"/>
        </w:rPr>
        <w:t xml:space="preserve">      containing clinical status --&gt;</w:t>
      </w:r>
    </w:p>
    <w:p w14:paraId="1FBC88ED" w14:textId="77777777" w:rsidR="006E110A" w:rsidRPr="00040E48" w:rsidRDefault="006E110A">
      <w:pPr>
        <w:pStyle w:val="XMLFragment"/>
        <w:rPr>
          <w:noProof w:val="0"/>
        </w:rPr>
      </w:pPr>
      <w:r w:rsidRPr="00040E48">
        <w:rPr>
          <w:noProof w:val="0"/>
        </w:rPr>
        <w:t xml:space="preserve"> &lt;!-- zero to many &lt;entryRelationship typeCode='REFR' inversionInd='true'&gt; elements</w:t>
      </w:r>
    </w:p>
    <w:p w14:paraId="1EDDAD23" w14:textId="77777777" w:rsidR="006E110A" w:rsidRPr="00040E48" w:rsidRDefault="006E110A">
      <w:pPr>
        <w:pStyle w:val="XMLFragment"/>
        <w:rPr>
          <w:noProof w:val="0"/>
        </w:rPr>
      </w:pPr>
      <w:r w:rsidRPr="00040E48">
        <w:rPr>
          <w:noProof w:val="0"/>
        </w:rPr>
        <w:t xml:space="preserve">      containing comments --&gt;</w:t>
      </w:r>
    </w:p>
    <w:p w14:paraId="3947E4AB" w14:textId="77777777" w:rsidR="006E110A" w:rsidRPr="00040E48" w:rsidRDefault="006E110A">
      <w:pPr>
        <w:pStyle w:val="XMLFragment"/>
        <w:rPr>
          <w:noProof w:val="0"/>
        </w:rPr>
      </w:pPr>
      <w:r w:rsidRPr="00040E48">
        <w:rPr>
          <w:noProof w:val="0"/>
        </w:rPr>
        <w:t>&lt;/observation&gt;</w:t>
      </w:r>
    </w:p>
    <w:p w14:paraId="161C3C81" w14:textId="77777777" w:rsidR="006E110A" w:rsidRPr="00040E48" w:rsidRDefault="00AA6E2B">
      <w:pPr>
        <w:pStyle w:val="Heading5"/>
        <w:rPr>
          <w:noProof w:val="0"/>
        </w:rPr>
      </w:pPr>
      <w:r w:rsidRPr="00040E48">
        <w:rPr>
          <w:noProof w:val="0"/>
        </w:rPr>
        <w:t xml:space="preserve"> </w:t>
      </w:r>
      <w:bookmarkStart w:id="1849" w:name="_Toc441142178"/>
      <w:r w:rsidR="006E110A" w:rsidRPr="00040E48">
        <w:rPr>
          <w:noProof w:val="0"/>
        </w:rPr>
        <w:t>&lt;observation classCode='OBS' moodCode='EVN' negationInd='false|true'&gt;</w:t>
      </w:r>
      <w:bookmarkEnd w:id="1849"/>
    </w:p>
    <w:p w14:paraId="5449E62C" w14:textId="77777777" w:rsidR="006E110A" w:rsidRPr="00040E48" w:rsidRDefault="006E110A">
      <w:pPr>
        <w:pStyle w:val="BodyText"/>
        <w:rPr>
          <w:noProof w:val="0"/>
        </w:rPr>
      </w:pPr>
      <w:r w:rsidRPr="00040E48">
        <w:rPr>
          <w:noProof w:val="0"/>
        </w:rPr>
        <w:t xml:space="preserve">The basic pattern for reporting a problem uses the CDA &lt;observation&gt; element, setting the classCode='OBS' to represent that this is an observation of a problem, and the moodCode='EVN', to represent that this is an observation that has in fact taken place. The negationInd attribute, if true, specifies that the problem indicated was observed to not have occurred (which is subtly but importantly different from having not been observed). The value of negationInd should not normally be set to true. Instead, to record that there is "no prior history of chicken pox", one would use a coded value indicated exactly that. However, it is not always possible to record problems in this manner, especially if using a controlled vocabulary that does not supply pre-coordinated negations , or which do not allow the negation to be recorded with post-coordinated coded terminology. </w:t>
      </w:r>
    </w:p>
    <w:p w14:paraId="32100080" w14:textId="77777777" w:rsidR="006E110A" w:rsidRPr="00F331FC" w:rsidRDefault="00AA6E2B">
      <w:pPr>
        <w:pStyle w:val="Heading5"/>
        <w:rPr>
          <w:noProof w:val="0"/>
          <w:lang w:val="nl-NL"/>
          <w:rPrChange w:id="1850" w:author="Michael Clifton" w:date="2018-10-11T10:12:00Z">
            <w:rPr>
              <w:noProof w:val="0"/>
            </w:rPr>
          </w:rPrChange>
        </w:rPr>
      </w:pPr>
      <w:r w:rsidRPr="00040E48">
        <w:rPr>
          <w:noProof w:val="0"/>
        </w:rPr>
        <w:lastRenderedPageBreak/>
        <w:t xml:space="preserve"> </w:t>
      </w:r>
      <w:bookmarkStart w:id="1851" w:name="_Toc441142179"/>
      <w:r w:rsidR="006E110A" w:rsidRPr="00F331FC">
        <w:rPr>
          <w:noProof w:val="0"/>
          <w:lang w:val="nl-NL"/>
          <w:rPrChange w:id="1852" w:author="Michael Clifton" w:date="2018-10-11T10:12:00Z">
            <w:rPr>
              <w:noProof w:val="0"/>
            </w:rPr>
          </w:rPrChange>
        </w:rPr>
        <w:t>&lt;templateId root='2.16.840.1.113883.10.20.1.28'/&gt;</w:t>
      </w:r>
      <w:r w:rsidR="006E110A" w:rsidRPr="00F331FC">
        <w:rPr>
          <w:noProof w:val="0"/>
          <w:lang w:val="nl-NL"/>
          <w:rPrChange w:id="1853" w:author="Michael Clifton" w:date="2018-10-11T10:12:00Z">
            <w:rPr>
              <w:noProof w:val="0"/>
            </w:rPr>
          </w:rPrChange>
        </w:rPr>
        <w:br/>
        <w:t>&lt;templateId root='1.3.6.1.4.1.19376.1.5.3.1.4.5'/&gt;</w:t>
      </w:r>
      <w:bookmarkEnd w:id="1851"/>
    </w:p>
    <w:p w14:paraId="2AEFF229" w14:textId="77777777" w:rsidR="006E110A" w:rsidRPr="00040E48" w:rsidRDefault="006E110A">
      <w:pPr>
        <w:pStyle w:val="BodyText"/>
        <w:rPr>
          <w:noProof w:val="0"/>
        </w:rPr>
      </w:pPr>
      <w:r w:rsidRPr="00040E48">
        <w:rPr>
          <w:noProof w:val="0"/>
        </w:rPr>
        <w:t xml:space="preserve">These &lt;templateId&gt; elements identify this &lt;observation&gt; as a problem, under both IHE and CCD specifications. This SHALL be included as shown above. </w:t>
      </w:r>
    </w:p>
    <w:p w14:paraId="5229E98F" w14:textId="77777777" w:rsidR="006E110A" w:rsidRPr="00040E48" w:rsidRDefault="00AA6E2B">
      <w:pPr>
        <w:pStyle w:val="Heading5"/>
        <w:rPr>
          <w:noProof w:val="0"/>
        </w:rPr>
      </w:pPr>
      <w:r w:rsidRPr="00040E48">
        <w:rPr>
          <w:noProof w:val="0"/>
        </w:rPr>
        <w:t xml:space="preserve"> </w:t>
      </w:r>
      <w:bookmarkStart w:id="1854" w:name="_Toc441142180"/>
      <w:r w:rsidR="006E110A" w:rsidRPr="00040E48">
        <w:rPr>
          <w:noProof w:val="0"/>
        </w:rPr>
        <w:t>&lt;id root=' ' extension=' '/&gt;</w:t>
      </w:r>
      <w:bookmarkEnd w:id="1854"/>
    </w:p>
    <w:p w14:paraId="2CF1E48C" w14:textId="77777777" w:rsidR="006E110A" w:rsidRPr="00040E48" w:rsidRDefault="006E110A">
      <w:pPr>
        <w:pStyle w:val="BodyText"/>
        <w:rPr>
          <w:noProof w:val="0"/>
        </w:rPr>
      </w:pPr>
      <w:r w:rsidRPr="00040E48">
        <w:rPr>
          <w:noProof w:val="0"/>
        </w:rPr>
        <w:t xml:space="preserve">The specific observation being recorded must have an identifier (&lt;id&gt;) that shall be provided for tracking purposes. If the source EMR does not or cannot supply an intrinsic identifier, then a GUID shall be provided as the root, with no extension (e.g., &lt;id root='CE1215CD-69EC-4C7B-805F-569233C5E159'/&gt;). At least one identifier must be present, more than one may appear. </w:t>
      </w:r>
    </w:p>
    <w:p w14:paraId="56D9A148" w14:textId="77777777" w:rsidR="006E110A" w:rsidRPr="00040E48" w:rsidRDefault="00AA6E2B">
      <w:pPr>
        <w:pStyle w:val="Heading5"/>
        <w:rPr>
          <w:noProof w:val="0"/>
        </w:rPr>
      </w:pPr>
      <w:r w:rsidRPr="00040E48">
        <w:rPr>
          <w:noProof w:val="0"/>
        </w:rPr>
        <w:t xml:space="preserve"> </w:t>
      </w:r>
      <w:bookmarkStart w:id="1855" w:name="_Toc441142181"/>
      <w:r w:rsidR="006E110A" w:rsidRPr="00040E48">
        <w:rPr>
          <w:noProof w:val="0"/>
        </w:rPr>
        <w:t>&lt;code code=' ' displayName=' ' codeSystem='2.16.840.1.113883.6.96' codeSystemName='SNOMED CT'&gt;</w:t>
      </w:r>
      <w:bookmarkEnd w:id="1855"/>
    </w:p>
    <w:p w14:paraId="760D1980" w14:textId="77777777" w:rsidR="006E110A" w:rsidRPr="00040E48" w:rsidRDefault="006E110A" w:rsidP="005A7173">
      <w:pPr>
        <w:pStyle w:val="BodyText"/>
        <w:rPr>
          <w:noProof w:val="0"/>
        </w:rPr>
      </w:pPr>
      <w:r w:rsidRPr="00040E48">
        <w:rPr>
          <w:noProof w:val="0"/>
        </w:rPr>
        <w:t xml:space="preserve">The &lt;code&gt; describes the process of establishing a problem. The code element should be used, as the process of determining the value is important to clinicians (e.g., a diagnosis is a more advanced statement than a symptom). </w:t>
      </w:r>
      <w:r w:rsidR="00D35434" w:rsidRPr="00040E48">
        <w:rPr>
          <w:noProof w:val="0"/>
        </w:rPr>
        <w:t xml:space="preserve">When a physical exam observation is being recorded the code used should be “Finding.” </w:t>
      </w:r>
      <w:r w:rsidR="00AA6E2B" w:rsidRPr="00040E48">
        <w:rPr>
          <w:noProof w:val="0"/>
        </w:rPr>
        <w:t xml:space="preserve"> </w:t>
      </w:r>
      <w:r w:rsidR="00D35434" w:rsidRPr="00040E48">
        <w:rPr>
          <w:noProof w:val="0"/>
        </w:rPr>
        <w:t xml:space="preserve">When a review of  systems observation is being recorded the code used should be “Symptom.” </w:t>
      </w:r>
      <w:r w:rsidR="00AA6E2B" w:rsidRPr="00040E48">
        <w:rPr>
          <w:noProof w:val="0"/>
        </w:rPr>
        <w:t xml:space="preserve"> </w:t>
      </w:r>
      <w:r w:rsidRPr="00040E48">
        <w:rPr>
          <w:noProof w:val="0"/>
        </w:rPr>
        <w:t xml:space="preserve">The recommended vocabulary for describing problems is shown in the table below. Subclasses of this content module may specify other vocabularies. When the list below is used, the codeSystem is '2.16.840.1.113883.6.96' and codeSystemName is SNOMED CT. </w:t>
      </w:r>
    </w:p>
    <w:p w14:paraId="6F98353D" w14:textId="77777777" w:rsidR="00352BE6" w:rsidRPr="00040E48" w:rsidRDefault="00352BE6">
      <w:pPr>
        <w:pStyle w:val="BodyText"/>
        <w:rPr>
          <w:noProof w:val="0"/>
        </w:rPr>
      </w:pPr>
    </w:p>
    <w:tbl>
      <w:tblPr>
        <w:tblW w:w="4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2"/>
        <w:gridCol w:w="2125"/>
      </w:tblGrid>
      <w:tr w:rsidR="006E110A" w:rsidRPr="00040E48" w14:paraId="166E6AA3" w14:textId="77777777" w:rsidTr="00E82AA5">
        <w:trPr>
          <w:jc w:val="center"/>
        </w:trPr>
        <w:tc>
          <w:tcPr>
            <w:tcW w:w="1892" w:type="dxa"/>
            <w:shd w:val="clear" w:color="auto" w:fill="D9D9D9"/>
          </w:tcPr>
          <w:p w14:paraId="3D3F5B2C"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Code</w:t>
            </w:r>
          </w:p>
        </w:tc>
        <w:tc>
          <w:tcPr>
            <w:tcW w:w="2125" w:type="dxa"/>
            <w:shd w:val="clear" w:color="auto" w:fill="D9D9D9"/>
          </w:tcPr>
          <w:p w14:paraId="4299841F"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 xml:space="preserve">Description </w:t>
            </w:r>
          </w:p>
        </w:tc>
      </w:tr>
      <w:tr w:rsidR="006E110A" w:rsidRPr="00040E48" w14:paraId="32006432" w14:textId="77777777" w:rsidTr="00E82AA5">
        <w:trPr>
          <w:jc w:val="center"/>
        </w:trPr>
        <w:tc>
          <w:tcPr>
            <w:tcW w:w="1892" w:type="dxa"/>
            <w:shd w:val="clear" w:color="auto" w:fill="auto"/>
          </w:tcPr>
          <w:p w14:paraId="24FDACB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64572001</w:t>
            </w:r>
          </w:p>
        </w:tc>
        <w:tc>
          <w:tcPr>
            <w:tcW w:w="2125" w:type="dxa"/>
            <w:shd w:val="clear" w:color="auto" w:fill="auto"/>
          </w:tcPr>
          <w:p w14:paraId="32D860A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Condition </w:t>
            </w:r>
          </w:p>
        </w:tc>
      </w:tr>
      <w:tr w:rsidR="006E110A" w:rsidRPr="00040E48" w14:paraId="4A7A9455" w14:textId="77777777" w:rsidTr="00E82AA5">
        <w:trPr>
          <w:jc w:val="center"/>
        </w:trPr>
        <w:tc>
          <w:tcPr>
            <w:tcW w:w="1892" w:type="dxa"/>
            <w:shd w:val="clear" w:color="auto" w:fill="auto"/>
          </w:tcPr>
          <w:p w14:paraId="5410AC3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418799008</w:t>
            </w:r>
          </w:p>
        </w:tc>
        <w:tc>
          <w:tcPr>
            <w:tcW w:w="2125" w:type="dxa"/>
            <w:shd w:val="clear" w:color="auto" w:fill="auto"/>
          </w:tcPr>
          <w:p w14:paraId="1EAC13A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Symptom </w:t>
            </w:r>
          </w:p>
        </w:tc>
      </w:tr>
      <w:tr w:rsidR="006E110A" w:rsidRPr="00040E48" w14:paraId="71FCB6A6" w14:textId="77777777" w:rsidTr="00E82AA5">
        <w:trPr>
          <w:jc w:val="center"/>
        </w:trPr>
        <w:tc>
          <w:tcPr>
            <w:tcW w:w="1892" w:type="dxa"/>
            <w:shd w:val="clear" w:color="auto" w:fill="auto"/>
          </w:tcPr>
          <w:p w14:paraId="5B99503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404684003</w:t>
            </w:r>
          </w:p>
        </w:tc>
        <w:tc>
          <w:tcPr>
            <w:tcW w:w="2125" w:type="dxa"/>
            <w:shd w:val="clear" w:color="auto" w:fill="auto"/>
          </w:tcPr>
          <w:p w14:paraId="23A7A8A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Finding </w:t>
            </w:r>
          </w:p>
        </w:tc>
      </w:tr>
      <w:tr w:rsidR="006E110A" w:rsidRPr="00040E48" w14:paraId="12177A73" w14:textId="77777777" w:rsidTr="00E82AA5">
        <w:trPr>
          <w:jc w:val="center"/>
        </w:trPr>
        <w:tc>
          <w:tcPr>
            <w:tcW w:w="1892" w:type="dxa"/>
            <w:shd w:val="clear" w:color="auto" w:fill="auto"/>
          </w:tcPr>
          <w:p w14:paraId="06F7E4C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409586006</w:t>
            </w:r>
          </w:p>
        </w:tc>
        <w:tc>
          <w:tcPr>
            <w:tcW w:w="2125" w:type="dxa"/>
            <w:shd w:val="clear" w:color="auto" w:fill="auto"/>
          </w:tcPr>
          <w:p w14:paraId="6F119F4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Complaint </w:t>
            </w:r>
          </w:p>
        </w:tc>
      </w:tr>
      <w:tr w:rsidR="006E110A" w:rsidRPr="00040E48" w14:paraId="49BF3A3A" w14:textId="77777777" w:rsidTr="00E82AA5">
        <w:trPr>
          <w:jc w:val="center"/>
        </w:trPr>
        <w:tc>
          <w:tcPr>
            <w:tcW w:w="1892" w:type="dxa"/>
            <w:shd w:val="clear" w:color="auto" w:fill="auto"/>
          </w:tcPr>
          <w:p w14:paraId="29C14EBE"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248536006</w:t>
            </w:r>
          </w:p>
        </w:tc>
        <w:tc>
          <w:tcPr>
            <w:tcW w:w="2125" w:type="dxa"/>
            <w:shd w:val="clear" w:color="auto" w:fill="auto"/>
          </w:tcPr>
          <w:p w14:paraId="77F6950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Functional limitation </w:t>
            </w:r>
          </w:p>
        </w:tc>
      </w:tr>
      <w:tr w:rsidR="006E110A" w:rsidRPr="00040E48" w14:paraId="228C8F3C" w14:textId="77777777" w:rsidTr="00E82AA5">
        <w:trPr>
          <w:jc w:val="center"/>
        </w:trPr>
        <w:tc>
          <w:tcPr>
            <w:tcW w:w="1892" w:type="dxa"/>
            <w:shd w:val="clear" w:color="auto" w:fill="auto"/>
          </w:tcPr>
          <w:p w14:paraId="4829AE7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55607006</w:t>
            </w:r>
          </w:p>
        </w:tc>
        <w:tc>
          <w:tcPr>
            <w:tcW w:w="2125" w:type="dxa"/>
            <w:shd w:val="clear" w:color="auto" w:fill="auto"/>
          </w:tcPr>
          <w:p w14:paraId="02160A0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Problem </w:t>
            </w:r>
          </w:p>
        </w:tc>
      </w:tr>
      <w:tr w:rsidR="006E110A" w:rsidRPr="00040E48" w14:paraId="3B66F51E" w14:textId="77777777" w:rsidTr="00E82AA5">
        <w:trPr>
          <w:jc w:val="center"/>
        </w:trPr>
        <w:tc>
          <w:tcPr>
            <w:tcW w:w="1892" w:type="dxa"/>
            <w:shd w:val="clear" w:color="auto" w:fill="auto"/>
          </w:tcPr>
          <w:p w14:paraId="055FA39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282291009</w:t>
            </w:r>
          </w:p>
        </w:tc>
        <w:tc>
          <w:tcPr>
            <w:tcW w:w="2125" w:type="dxa"/>
            <w:shd w:val="clear" w:color="auto" w:fill="auto"/>
          </w:tcPr>
          <w:p w14:paraId="41141B4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Diagnosis </w:t>
            </w:r>
          </w:p>
        </w:tc>
      </w:tr>
    </w:tbl>
    <w:p w14:paraId="77D64B93" w14:textId="77777777" w:rsidR="00733F7D" w:rsidRPr="00040E48" w:rsidRDefault="00733F7D" w:rsidP="00EF41A6">
      <w:pPr>
        <w:pStyle w:val="BodyText"/>
        <w:rPr>
          <w:noProof w:val="0"/>
        </w:rPr>
      </w:pPr>
    </w:p>
    <w:p w14:paraId="731E31C6" w14:textId="77777777" w:rsidR="006E110A" w:rsidRPr="00040E48" w:rsidRDefault="00AA6E2B">
      <w:pPr>
        <w:pStyle w:val="Heading5"/>
        <w:rPr>
          <w:noProof w:val="0"/>
        </w:rPr>
      </w:pPr>
      <w:r w:rsidRPr="00040E48">
        <w:rPr>
          <w:noProof w:val="0"/>
        </w:rPr>
        <w:t xml:space="preserve"> </w:t>
      </w:r>
      <w:bookmarkStart w:id="1856" w:name="_Toc441142182"/>
      <w:r w:rsidR="006E110A" w:rsidRPr="00040E48">
        <w:rPr>
          <w:noProof w:val="0"/>
        </w:rPr>
        <w:t>&lt;text&gt;&lt;reference value=' '/&gt;&lt;/text&gt;</w:t>
      </w:r>
      <w:bookmarkEnd w:id="1856"/>
    </w:p>
    <w:p w14:paraId="68685E01" w14:textId="77777777" w:rsidR="006E110A" w:rsidRPr="00040E48" w:rsidRDefault="006E110A">
      <w:pPr>
        <w:pStyle w:val="BodyText"/>
        <w:rPr>
          <w:noProof w:val="0"/>
        </w:rPr>
      </w:pPr>
      <w:r w:rsidRPr="00040E48">
        <w:rPr>
          <w:noProof w:val="0"/>
        </w:rPr>
        <w:t xml:space="preserve">The &lt;text&gt; element is required and points to the text describing the problem being recorded; including any dates, comments, et cetera. The &lt;reference&gt; contains a URI in value attribute. This URI points to the free text description of the problem in the document that is being described. </w:t>
      </w:r>
    </w:p>
    <w:p w14:paraId="06EB4DEB" w14:textId="77777777" w:rsidR="006E110A" w:rsidRPr="00040E48" w:rsidRDefault="00AA6E2B">
      <w:pPr>
        <w:pStyle w:val="Heading5"/>
        <w:rPr>
          <w:noProof w:val="0"/>
        </w:rPr>
      </w:pPr>
      <w:r w:rsidRPr="00040E48">
        <w:rPr>
          <w:noProof w:val="0"/>
        </w:rPr>
        <w:lastRenderedPageBreak/>
        <w:t xml:space="preserve"> </w:t>
      </w:r>
      <w:bookmarkStart w:id="1857" w:name="_Toc441142183"/>
      <w:r w:rsidR="006E110A" w:rsidRPr="00040E48">
        <w:rPr>
          <w:noProof w:val="0"/>
        </w:rPr>
        <w:t>&lt;statusCode code='completed'/&gt;</w:t>
      </w:r>
      <w:bookmarkEnd w:id="1857"/>
    </w:p>
    <w:p w14:paraId="0C18E606" w14:textId="77777777" w:rsidR="006E110A" w:rsidRPr="00040E48" w:rsidRDefault="006E110A">
      <w:pPr>
        <w:pStyle w:val="BodyText"/>
        <w:rPr>
          <w:noProof w:val="0"/>
        </w:rPr>
      </w:pPr>
      <w:r w:rsidRPr="00040E48">
        <w:rPr>
          <w:noProof w:val="0"/>
        </w:rPr>
        <w:t xml:space="preserve">A clinical document normally records only those condition observation events that have been completed, not observations that are in any other state. Therefore, the &lt;statusCode&gt; shall always have code='completed'. </w:t>
      </w:r>
    </w:p>
    <w:p w14:paraId="323D29C1" w14:textId="77777777" w:rsidR="006E110A" w:rsidRPr="00040E48" w:rsidRDefault="006E110A">
      <w:pPr>
        <w:pStyle w:val="Heading5"/>
        <w:rPr>
          <w:noProof w:val="0"/>
        </w:rPr>
      </w:pPr>
      <w:bookmarkStart w:id="1858" w:name="_Toc441142184"/>
      <w:r w:rsidRPr="00040E48">
        <w:rPr>
          <w:noProof w:val="0"/>
        </w:rPr>
        <w:t>&lt;effectiveTime&gt;&lt;low value=' '/&gt;&lt;high value=' '/&gt;&lt;/effectiveTime&gt;</w:t>
      </w:r>
      <w:bookmarkEnd w:id="1858"/>
    </w:p>
    <w:p w14:paraId="6F77A614" w14:textId="77777777" w:rsidR="006E110A" w:rsidRPr="00040E48" w:rsidRDefault="006E110A">
      <w:pPr>
        <w:pStyle w:val="BodyText"/>
        <w:rPr>
          <w:noProof w:val="0"/>
        </w:rPr>
      </w:pPr>
      <w:r w:rsidRPr="00040E48">
        <w:rPr>
          <w:noProof w:val="0"/>
        </w:rPr>
        <w:t>The &lt;effectiveTime&gt; of this &lt;observation&gt; is the time interval over which the &lt;observation&gt; is known to be true. The &lt;low&gt; and &lt;high&gt; values should be no more precise than known, but as precise as possible. While CDA allows for multiple mechanisms to record this time interval (</w:t>
      </w:r>
      <w:r w:rsidR="00C37EF8" w:rsidRPr="00040E48">
        <w:rPr>
          <w:noProof w:val="0"/>
        </w:rPr>
        <w:t>e.g.,</w:t>
      </w:r>
      <w:r w:rsidRPr="00040E48">
        <w:rPr>
          <w:noProof w:val="0"/>
        </w:rPr>
        <w:t xml:space="preserve"> by low and high values, low and width, high and width, or center point and width), we are constraining Medical summaries to use only the low/high form. The &lt;low&gt; value is the earliest point for which the condition is known to have existed. The &lt;high&gt; value, when present, indicates the time at which the observation was no longer known to be true. Thus, the implication is made that if the &lt;high&gt; value is specified, that the observation was no longer seen after this time, and it thus represents the date of resolution of the problem. Similarly, the &lt;low&gt; value may seem to represent onset of the problem. Neither of these statements is necessarily precise, as the &lt;low&gt; and &lt;high&gt; values may represent only an approximation of the true onset and resolution (respectively) times. For example, it may be the case that onset occurred prior to the &lt;low&gt; value, but no observation may have been possible before that time to discern whether the condition existed prior to that time. The &lt;low&gt; value should normally be present. There are exceptions, such as for the case where the patient may be able to report that they had chicken pox, but are unsure when. In this case, the &lt;effectiveTime&gt; element shall have a &lt;low&gt; element with a nullFlavor attribute set to 'UNK'. The &lt;high&gt; value need not be present when the observation is about a state of the patient that is unlikely to change (e.g., the diagnosis of an incurable disease). </w:t>
      </w:r>
    </w:p>
    <w:p w14:paraId="5C2B4CB8" w14:textId="77777777" w:rsidR="006E110A" w:rsidRPr="00040E48" w:rsidRDefault="006E110A">
      <w:pPr>
        <w:pStyle w:val="Heading5"/>
        <w:rPr>
          <w:noProof w:val="0"/>
        </w:rPr>
      </w:pPr>
      <w:bookmarkStart w:id="1859" w:name="_Toc441142185"/>
      <w:r w:rsidRPr="00040E48">
        <w:rPr>
          <w:noProof w:val="0"/>
        </w:rPr>
        <w:t>&lt;value xsi:type='CD' code=' ' codeSystem=' ' codeSystemName=' ' displayName=' '&gt;</w:t>
      </w:r>
      <w:bookmarkEnd w:id="1859"/>
    </w:p>
    <w:p w14:paraId="042B07A3" w14:textId="77777777" w:rsidR="0063221E" w:rsidRPr="00040E48" w:rsidRDefault="006E110A">
      <w:pPr>
        <w:pStyle w:val="BodyText"/>
        <w:rPr>
          <w:noProof w:val="0"/>
        </w:rPr>
      </w:pPr>
      <w:r w:rsidRPr="00040E48">
        <w:rPr>
          <w:noProof w:val="0"/>
        </w:rPr>
        <w:t>The &lt;value&gt; is the condition that was found. This element is required. While the value may be a coded or an un-coded string, the type is always a coded value (xsi:type='CD'). If coded, the code and codeSystem attributes shall be present. The codeSystem should reference a controlled vocabulary describing problems, complaints, symptoms, findings, diagnoses, or functional limitations, e.g., ICD-9, SNOMED-CT or MEDCIN, or others. The table below is an incomplete listing of acceptable values for the codeSystem attribute, along with the codeSystemName.</w:t>
      </w:r>
    </w:p>
    <w:p w14:paraId="01D0B510" w14:textId="77777777" w:rsidR="006E110A" w:rsidRPr="00040E48" w:rsidRDefault="006E110A">
      <w:pPr>
        <w:pStyle w:val="BodyText"/>
        <w:rPr>
          <w:noProof w:val="0"/>
        </w:rPr>
      </w:pPr>
      <w:r w:rsidRPr="00040E48">
        <w:rPr>
          <w:noProof w:val="0"/>
        </w:rPr>
        <w:t xml:space="preserve"> </w:t>
      </w:r>
    </w:p>
    <w:tbl>
      <w:tblPr>
        <w:tblW w:w="9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2084"/>
        <w:gridCol w:w="5103"/>
      </w:tblGrid>
      <w:tr w:rsidR="006E110A" w:rsidRPr="00040E48" w14:paraId="376052A0" w14:textId="77777777" w:rsidTr="00AC104E">
        <w:tc>
          <w:tcPr>
            <w:tcW w:w="2160" w:type="dxa"/>
            <w:shd w:val="clear" w:color="auto" w:fill="D9D9D9"/>
          </w:tcPr>
          <w:p w14:paraId="3EBEC6CF"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CodeSystem</w:t>
            </w:r>
          </w:p>
        </w:tc>
        <w:tc>
          <w:tcPr>
            <w:tcW w:w="0" w:type="auto"/>
            <w:shd w:val="clear" w:color="auto" w:fill="D9D9D9"/>
          </w:tcPr>
          <w:p w14:paraId="37DDBC2F"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codeSystemName</w:t>
            </w:r>
          </w:p>
        </w:tc>
        <w:tc>
          <w:tcPr>
            <w:tcW w:w="0" w:type="auto"/>
            <w:shd w:val="clear" w:color="auto" w:fill="D9D9D9"/>
          </w:tcPr>
          <w:p w14:paraId="50891E68"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 xml:space="preserve">Description </w:t>
            </w:r>
          </w:p>
        </w:tc>
      </w:tr>
      <w:tr w:rsidR="006E110A" w:rsidRPr="00040E48" w14:paraId="7AAB87BE" w14:textId="77777777" w:rsidTr="00AC104E">
        <w:tc>
          <w:tcPr>
            <w:tcW w:w="2160" w:type="dxa"/>
            <w:shd w:val="clear" w:color="auto" w:fill="auto"/>
          </w:tcPr>
          <w:p w14:paraId="054E8B9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2.16.840.1.113883.6.96</w:t>
            </w:r>
          </w:p>
        </w:tc>
        <w:tc>
          <w:tcPr>
            <w:tcW w:w="0" w:type="auto"/>
            <w:shd w:val="clear" w:color="auto" w:fill="auto"/>
          </w:tcPr>
          <w:p w14:paraId="314E9E1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SNOMED-CT</w:t>
            </w:r>
          </w:p>
        </w:tc>
        <w:tc>
          <w:tcPr>
            <w:tcW w:w="0" w:type="auto"/>
            <w:shd w:val="clear" w:color="auto" w:fill="auto"/>
          </w:tcPr>
          <w:p w14:paraId="3013979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SNOMED Controlled Terminology </w:t>
            </w:r>
          </w:p>
        </w:tc>
      </w:tr>
      <w:tr w:rsidR="006E110A" w:rsidRPr="00040E48" w14:paraId="1D2EB14A" w14:textId="77777777" w:rsidTr="00AC104E">
        <w:tc>
          <w:tcPr>
            <w:tcW w:w="2160" w:type="dxa"/>
            <w:shd w:val="clear" w:color="auto" w:fill="auto"/>
          </w:tcPr>
          <w:p w14:paraId="218388F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2.16.840.1.113883.6.103</w:t>
            </w:r>
          </w:p>
        </w:tc>
        <w:tc>
          <w:tcPr>
            <w:tcW w:w="0" w:type="auto"/>
            <w:shd w:val="clear" w:color="auto" w:fill="auto"/>
          </w:tcPr>
          <w:p w14:paraId="4E298EBE"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ICD-9CM (diagnoses)</w:t>
            </w:r>
          </w:p>
        </w:tc>
        <w:tc>
          <w:tcPr>
            <w:tcW w:w="0" w:type="auto"/>
            <w:shd w:val="clear" w:color="auto" w:fill="auto"/>
          </w:tcPr>
          <w:p w14:paraId="2B55FF4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International Classification of Diseases, Clinical Modifiers, Version 9 </w:t>
            </w:r>
          </w:p>
        </w:tc>
      </w:tr>
      <w:tr w:rsidR="006E110A" w:rsidRPr="00040E48" w14:paraId="058CFAC8" w14:textId="77777777" w:rsidTr="00AC104E">
        <w:tc>
          <w:tcPr>
            <w:tcW w:w="2160" w:type="dxa"/>
            <w:shd w:val="clear" w:color="auto" w:fill="auto"/>
          </w:tcPr>
          <w:p w14:paraId="235438B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2.16.840.1.113883.6.26</w:t>
            </w:r>
          </w:p>
        </w:tc>
        <w:tc>
          <w:tcPr>
            <w:tcW w:w="0" w:type="auto"/>
            <w:shd w:val="clear" w:color="auto" w:fill="auto"/>
          </w:tcPr>
          <w:p w14:paraId="71101C8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MEDCIN</w:t>
            </w:r>
          </w:p>
        </w:tc>
        <w:tc>
          <w:tcPr>
            <w:tcW w:w="0" w:type="auto"/>
            <w:shd w:val="clear" w:color="auto" w:fill="auto"/>
          </w:tcPr>
          <w:p w14:paraId="1223E17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 classification system from MEDICOMP Systems. </w:t>
            </w:r>
          </w:p>
        </w:tc>
      </w:tr>
    </w:tbl>
    <w:p w14:paraId="0C7D83C1" w14:textId="77777777" w:rsidR="0063221E" w:rsidRPr="00040E48" w:rsidRDefault="0063221E">
      <w:pPr>
        <w:pStyle w:val="BodyText"/>
        <w:rPr>
          <w:noProof w:val="0"/>
        </w:rPr>
      </w:pPr>
    </w:p>
    <w:p w14:paraId="46344653" w14:textId="77777777" w:rsidR="006E110A" w:rsidRPr="00040E48" w:rsidRDefault="006E110A">
      <w:pPr>
        <w:pStyle w:val="BodyText"/>
        <w:rPr>
          <w:noProof w:val="0"/>
        </w:rPr>
      </w:pPr>
      <w:r w:rsidRPr="00040E48">
        <w:rPr>
          <w:noProof w:val="0"/>
        </w:rPr>
        <w:lastRenderedPageBreak/>
        <w:t xml:space="preserve">It is recommended that the codeSystemName associated with the codeSystem, and the displayName for the code also be provided for diagnostic and human readability purposes, but this is not required by this profile. </w:t>
      </w:r>
    </w:p>
    <w:p w14:paraId="5E7AB55E" w14:textId="77777777" w:rsidR="006E110A" w:rsidRPr="00040E48" w:rsidRDefault="006E110A">
      <w:pPr>
        <w:pStyle w:val="BodyText"/>
        <w:rPr>
          <w:noProof w:val="0"/>
        </w:rPr>
      </w:pPr>
      <w:r w:rsidRPr="00040E48">
        <w:rPr>
          <w:noProof w:val="0"/>
        </w:rPr>
        <w:t xml:space="preserve">If uncoded, all attributes other than xsi:type='CD' must be absent. </w:t>
      </w:r>
    </w:p>
    <w:p w14:paraId="248CC179" w14:textId="77777777" w:rsidR="006E110A" w:rsidRPr="00040E48" w:rsidRDefault="006E110A">
      <w:pPr>
        <w:pStyle w:val="BodyText"/>
        <w:rPr>
          <w:noProof w:val="0"/>
        </w:rPr>
      </w:pPr>
      <w:r w:rsidRPr="00040E48">
        <w:rPr>
          <w:noProof w:val="0"/>
        </w:rPr>
        <w:t xml:space="preserve">In cases where information about a problem or allergy is unknown or where there are no problems or allergies, an entry shall use codes from the table below to record this fact: </w:t>
      </w:r>
    </w:p>
    <w:p w14:paraId="46E70F21" w14:textId="77777777" w:rsidR="0063221E" w:rsidRPr="00040E48" w:rsidRDefault="0063221E">
      <w:pPr>
        <w:pStyle w:val="BodyText"/>
        <w:rPr>
          <w:noProof w:val="0"/>
        </w:rPr>
      </w:pPr>
    </w:p>
    <w:tbl>
      <w:tblPr>
        <w:tblW w:w="948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440"/>
        <w:gridCol w:w="2250"/>
        <w:gridCol w:w="4350"/>
      </w:tblGrid>
      <w:tr w:rsidR="006E110A" w:rsidRPr="00040E48" w14:paraId="62A402EE" w14:textId="77777777" w:rsidTr="00AC104E">
        <w:tc>
          <w:tcPr>
            <w:tcW w:w="1449" w:type="dxa"/>
            <w:shd w:val="clear" w:color="auto" w:fill="D9D9D9"/>
          </w:tcPr>
          <w:p w14:paraId="293C4C77"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Entry Type</w:t>
            </w:r>
          </w:p>
        </w:tc>
        <w:tc>
          <w:tcPr>
            <w:tcW w:w="1440" w:type="dxa"/>
            <w:shd w:val="clear" w:color="auto" w:fill="D9D9D9"/>
          </w:tcPr>
          <w:p w14:paraId="094E4527"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 xml:space="preserve">Code </w:t>
            </w:r>
          </w:p>
        </w:tc>
        <w:tc>
          <w:tcPr>
            <w:tcW w:w="2250" w:type="dxa"/>
            <w:shd w:val="clear" w:color="auto" w:fill="D9D9D9"/>
          </w:tcPr>
          <w:p w14:paraId="1ABFAD6E"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 xml:space="preserve">Display Name </w:t>
            </w:r>
          </w:p>
        </w:tc>
        <w:tc>
          <w:tcPr>
            <w:tcW w:w="4350" w:type="dxa"/>
            <w:shd w:val="clear" w:color="auto" w:fill="D9D9D9"/>
          </w:tcPr>
          <w:p w14:paraId="466D1AA5"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 xml:space="preserve">Description </w:t>
            </w:r>
          </w:p>
        </w:tc>
      </w:tr>
      <w:tr w:rsidR="006E110A" w:rsidRPr="00040E48" w14:paraId="1A3640B8" w14:textId="77777777" w:rsidTr="00AC104E">
        <w:tc>
          <w:tcPr>
            <w:tcW w:w="1449" w:type="dxa"/>
            <w:shd w:val="clear" w:color="auto" w:fill="auto"/>
          </w:tcPr>
          <w:p w14:paraId="4911603E"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Problem</w:t>
            </w:r>
          </w:p>
        </w:tc>
        <w:tc>
          <w:tcPr>
            <w:tcW w:w="1440" w:type="dxa"/>
            <w:shd w:val="clear" w:color="auto" w:fill="auto"/>
          </w:tcPr>
          <w:p w14:paraId="3AA6070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396782006</w:t>
            </w:r>
          </w:p>
        </w:tc>
        <w:tc>
          <w:tcPr>
            <w:tcW w:w="2250" w:type="dxa"/>
            <w:shd w:val="clear" w:color="auto" w:fill="auto"/>
          </w:tcPr>
          <w:p w14:paraId="0E69B0CE"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Past Medical History Unknown</w:t>
            </w:r>
          </w:p>
        </w:tc>
        <w:tc>
          <w:tcPr>
            <w:tcW w:w="4350" w:type="dxa"/>
            <w:shd w:val="clear" w:color="auto" w:fill="auto"/>
          </w:tcPr>
          <w:p w14:paraId="07B086F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To indicate unknown medical history </w:t>
            </w:r>
          </w:p>
        </w:tc>
      </w:tr>
      <w:tr w:rsidR="006E110A" w:rsidRPr="00040E48" w14:paraId="18874BA3" w14:textId="77777777" w:rsidTr="00AC104E">
        <w:tc>
          <w:tcPr>
            <w:tcW w:w="1449" w:type="dxa"/>
            <w:shd w:val="clear" w:color="auto" w:fill="auto"/>
          </w:tcPr>
          <w:p w14:paraId="2E5D92E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Problem</w:t>
            </w:r>
          </w:p>
        </w:tc>
        <w:tc>
          <w:tcPr>
            <w:tcW w:w="1440" w:type="dxa"/>
            <w:shd w:val="clear" w:color="auto" w:fill="auto"/>
          </w:tcPr>
          <w:p w14:paraId="56D9B3B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407559004</w:t>
            </w:r>
          </w:p>
        </w:tc>
        <w:tc>
          <w:tcPr>
            <w:tcW w:w="2250" w:type="dxa"/>
            <w:shd w:val="clear" w:color="auto" w:fill="auto"/>
          </w:tcPr>
          <w:p w14:paraId="78D10AE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Family History Unknown</w:t>
            </w:r>
          </w:p>
        </w:tc>
        <w:tc>
          <w:tcPr>
            <w:tcW w:w="4350" w:type="dxa"/>
            <w:shd w:val="clear" w:color="auto" w:fill="auto"/>
          </w:tcPr>
          <w:p w14:paraId="069B8D4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To indicate that the patient's family history is not known. </w:t>
            </w:r>
          </w:p>
        </w:tc>
      </w:tr>
      <w:tr w:rsidR="006E110A" w:rsidRPr="00040E48" w14:paraId="26CDCA96" w14:textId="77777777" w:rsidTr="00AC104E">
        <w:tc>
          <w:tcPr>
            <w:tcW w:w="1449" w:type="dxa"/>
            <w:shd w:val="clear" w:color="auto" w:fill="auto"/>
          </w:tcPr>
          <w:p w14:paraId="196D6F3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Problem</w:t>
            </w:r>
          </w:p>
        </w:tc>
        <w:tc>
          <w:tcPr>
            <w:tcW w:w="1440" w:type="dxa"/>
            <w:shd w:val="clear" w:color="auto" w:fill="auto"/>
          </w:tcPr>
          <w:p w14:paraId="164FE03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160243008</w:t>
            </w:r>
          </w:p>
        </w:tc>
        <w:tc>
          <w:tcPr>
            <w:tcW w:w="2250" w:type="dxa"/>
            <w:shd w:val="clear" w:color="auto" w:fill="auto"/>
          </w:tcPr>
          <w:p w14:paraId="1158FB3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No Significant Medical History </w:t>
            </w:r>
          </w:p>
        </w:tc>
        <w:tc>
          <w:tcPr>
            <w:tcW w:w="4350" w:type="dxa"/>
            <w:shd w:val="clear" w:color="auto" w:fill="auto"/>
          </w:tcPr>
          <w:p w14:paraId="1DAA3C0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To indicate no relevant medical history </w:t>
            </w:r>
          </w:p>
        </w:tc>
      </w:tr>
      <w:tr w:rsidR="006E110A" w:rsidRPr="00040E48" w14:paraId="526C7C83" w14:textId="77777777" w:rsidTr="00AC104E">
        <w:tc>
          <w:tcPr>
            <w:tcW w:w="1449" w:type="dxa"/>
            <w:shd w:val="clear" w:color="auto" w:fill="auto"/>
          </w:tcPr>
          <w:p w14:paraId="3FE1A18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Problem</w:t>
            </w:r>
          </w:p>
        </w:tc>
        <w:tc>
          <w:tcPr>
            <w:tcW w:w="1440" w:type="dxa"/>
            <w:shd w:val="clear" w:color="auto" w:fill="auto"/>
          </w:tcPr>
          <w:p w14:paraId="4DFD908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160245001</w:t>
            </w:r>
          </w:p>
        </w:tc>
        <w:tc>
          <w:tcPr>
            <w:tcW w:w="2250" w:type="dxa"/>
            <w:shd w:val="clear" w:color="auto" w:fill="auto"/>
          </w:tcPr>
          <w:p w14:paraId="139D790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No current problems or disability</w:t>
            </w:r>
          </w:p>
        </w:tc>
        <w:tc>
          <w:tcPr>
            <w:tcW w:w="4350" w:type="dxa"/>
            <w:shd w:val="clear" w:color="auto" w:fill="auto"/>
          </w:tcPr>
          <w:p w14:paraId="1B381AE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To indicate that the patient has no current problems (as distinct from </w:t>
            </w:r>
            <w:r w:rsidRPr="00040E48">
              <w:rPr>
                <w:b/>
                <w:bCs/>
                <w:noProof w:val="0"/>
              </w:rPr>
              <w:t>no history</w:t>
            </w:r>
            <w:r w:rsidRPr="00040E48">
              <w:rPr>
                <w:noProof w:val="0"/>
              </w:rPr>
              <w:t xml:space="preserve">). </w:t>
            </w:r>
          </w:p>
        </w:tc>
      </w:tr>
      <w:tr w:rsidR="006E110A" w:rsidRPr="00040E48" w14:paraId="754DC804" w14:textId="77777777" w:rsidTr="00AC104E">
        <w:tc>
          <w:tcPr>
            <w:tcW w:w="1449" w:type="dxa"/>
            <w:shd w:val="clear" w:color="auto" w:fill="auto"/>
          </w:tcPr>
          <w:p w14:paraId="26F185B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Allergy</w:t>
            </w:r>
          </w:p>
        </w:tc>
        <w:tc>
          <w:tcPr>
            <w:tcW w:w="1440" w:type="dxa"/>
            <w:shd w:val="clear" w:color="auto" w:fill="auto"/>
          </w:tcPr>
          <w:p w14:paraId="1AA33B9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409137002</w:t>
            </w:r>
          </w:p>
        </w:tc>
        <w:tc>
          <w:tcPr>
            <w:tcW w:w="2250" w:type="dxa"/>
            <w:shd w:val="clear" w:color="auto" w:fill="auto"/>
          </w:tcPr>
          <w:p w14:paraId="033294C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No Known Drug Allergies</w:t>
            </w:r>
          </w:p>
        </w:tc>
        <w:tc>
          <w:tcPr>
            <w:tcW w:w="4350" w:type="dxa"/>
            <w:shd w:val="clear" w:color="auto" w:fill="auto"/>
          </w:tcPr>
          <w:p w14:paraId="46819C1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To indicate that there are no known </w:t>
            </w:r>
            <w:r w:rsidRPr="00040E48">
              <w:rPr>
                <w:b/>
                <w:bCs/>
                <w:noProof w:val="0"/>
              </w:rPr>
              <w:t>Drug</w:t>
            </w:r>
            <w:r w:rsidRPr="00040E48">
              <w:rPr>
                <w:noProof w:val="0"/>
              </w:rPr>
              <w:t xml:space="preserve"> allergies for this patient. </w:t>
            </w:r>
          </w:p>
        </w:tc>
      </w:tr>
      <w:tr w:rsidR="006E110A" w:rsidRPr="00040E48" w14:paraId="3D6C4D24" w14:textId="77777777" w:rsidTr="00AC104E">
        <w:tc>
          <w:tcPr>
            <w:tcW w:w="1449" w:type="dxa"/>
            <w:shd w:val="clear" w:color="auto" w:fill="auto"/>
          </w:tcPr>
          <w:p w14:paraId="43FF31F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Allergy</w:t>
            </w:r>
          </w:p>
        </w:tc>
        <w:tc>
          <w:tcPr>
            <w:tcW w:w="1440" w:type="dxa"/>
            <w:shd w:val="clear" w:color="auto" w:fill="auto"/>
          </w:tcPr>
          <w:p w14:paraId="302DD6E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160244002</w:t>
            </w:r>
          </w:p>
        </w:tc>
        <w:tc>
          <w:tcPr>
            <w:tcW w:w="2250" w:type="dxa"/>
            <w:shd w:val="clear" w:color="auto" w:fill="auto"/>
          </w:tcPr>
          <w:p w14:paraId="69996E5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No Known Allergies</w:t>
            </w:r>
          </w:p>
        </w:tc>
        <w:tc>
          <w:tcPr>
            <w:tcW w:w="4350" w:type="dxa"/>
            <w:shd w:val="clear" w:color="auto" w:fill="auto"/>
          </w:tcPr>
          <w:p w14:paraId="3E2C1D4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To indicate that there are no known allergies for this patient. </w:t>
            </w:r>
          </w:p>
        </w:tc>
      </w:tr>
      <w:tr w:rsidR="006E110A" w:rsidRPr="00040E48" w14:paraId="2FC9D3B9" w14:textId="77777777" w:rsidTr="00AC104E">
        <w:tc>
          <w:tcPr>
            <w:tcW w:w="1449" w:type="dxa"/>
            <w:shd w:val="clear" w:color="auto" w:fill="auto"/>
          </w:tcPr>
          <w:p w14:paraId="7ED82CD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Allergy</w:t>
            </w:r>
          </w:p>
        </w:tc>
        <w:tc>
          <w:tcPr>
            <w:tcW w:w="1440" w:type="dxa"/>
            <w:shd w:val="clear" w:color="auto" w:fill="auto"/>
          </w:tcPr>
          <w:p w14:paraId="463C972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64970000</w:t>
            </w:r>
          </w:p>
        </w:tc>
        <w:tc>
          <w:tcPr>
            <w:tcW w:w="2250" w:type="dxa"/>
            <w:shd w:val="clear" w:color="auto" w:fill="auto"/>
          </w:tcPr>
          <w:p w14:paraId="1D80BBB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Substance Type Unknown</w:t>
            </w:r>
          </w:p>
        </w:tc>
        <w:tc>
          <w:tcPr>
            <w:tcW w:w="4350" w:type="dxa"/>
            <w:shd w:val="clear" w:color="auto" w:fill="auto"/>
          </w:tcPr>
          <w:p w14:paraId="6EAE4CE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To indicate the state where there is a known allergy or </w:t>
            </w:r>
            <w:r w:rsidR="005C4B4B" w:rsidRPr="00040E48">
              <w:rPr>
                <w:noProof w:val="0"/>
              </w:rPr>
              <w:t>intolerance</w:t>
            </w:r>
            <w:r w:rsidRPr="00040E48">
              <w:rPr>
                <w:noProof w:val="0"/>
              </w:rPr>
              <w:t xml:space="preserve"> to an unknown substance </w:t>
            </w:r>
          </w:p>
        </w:tc>
      </w:tr>
    </w:tbl>
    <w:p w14:paraId="6CCC3FE3" w14:textId="77777777" w:rsidR="00733F7D" w:rsidRPr="00040E48" w:rsidRDefault="00733F7D" w:rsidP="00EF41A6">
      <w:pPr>
        <w:pStyle w:val="BodyText"/>
        <w:rPr>
          <w:noProof w:val="0"/>
        </w:rPr>
      </w:pPr>
    </w:p>
    <w:p w14:paraId="72BBE5F1" w14:textId="77777777" w:rsidR="006E110A" w:rsidRPr="00040E48" w:rsidRDefault="006E110A">
      <w:pPr>
        <w:pStyle w:val="Heading5"/>
        <w:rPr>
          <w:noProof w:val="0"/>
        </w:rPr>
      </w:pPr>
      <w:bookmarkStart w:id="1860" w:name="_Toc441142186"/>
      <w:r w:rsidRPr="00040E48">
        <w:rPr>
          <w:noProof w:val="0"/>
        </w:rPr>
        <w:t>&lt;originalText&gt;&lt;reference value=' '/&gt;&lt;/originalText&gt;</w:t>
      </w:r>
      <w:bookmarkEnd w:id="1860"/>
    </w:p>
    <w:p w14:paraId="2D713FC5" w14:textId="77777777" w:rsidR="006E110A" w:rsidRPr="00040E48" w:rsidRDefault="006E110A">
      <w:pPr>
        <w:pStyle w:val="BodyText"/>
        <w:rPr>
          <w:noProof w:val="0"/>
        </w:rPr>
      </w:pPr>
      <w:r w:rsidRPr="00040E48">
        <w:rPr>
          <w:noProof w:val="0"/>
        </w:rPr>
        <w:t xml:space="preserve">The &lt;value&gt; contains a &lt;reference&gt; to the &lt;originalText&gt; in order to link the coded value to the problem narrative text (minus any dates, comments, et cetera). The &lt;reference&gt; contains a URI in value attribute. This URI points to the free text description of the problem in the document that is being described. </w:t>
      </w:r>
    </w:p>
    <w:p w14:paraId="6CA82DB9" w14:textId="77777777" w:rsidR="006E110A" w:rsidRPr="00040E48" w:rsidRDefault="006E110A">
      <w:pPr>
        <w:pStyle w:val="Heading5"/>
        <w:rPr>
          <w:noProof w:val="0"/>
        </w:rPr>
      </w:pPr>
      <w:bookmarkStart w:id="1861" w:name="_Toc441142187"/>
      <w:r w:rsidRPr="00040E48">
        <w:rPr>
          <w:noProof w:val="0"/>
        </w:rPr>
        <w:t>&lt;!-- zero or one &lt;entryRelationship typeCode='SUBJ' inversionInd='true'&gt; elements containing severity --&gt;</w:t>
      </w:r>
      <w:bookmarkEnd w:id="1861"/>
    </w:p>
    <w:p w14:paraId="0AEF0527" w14:textId="77777777" w:rsidR="006E110A" w:rsidRPr="00040E48" w:rsidRDefault="006E110A">
      <w:pPr>
        <w:pStyle w:val="BodyText"/>
        <w:rPr>
          <w:noProof w:val="0"/>
        </w:rPr>
      </w:pPr>
      <w:r w:rsidRPr="00040E48">
        <w:rPr>
          <w:noProof w:val="0"/>
        </w:rPr>
        <w:t xml:space="preserve">An optional &lt;entryRelationship&gt; element may be present indicating the severity of the problem. When present, this &lt;entryRelationship&gt; element shall contain a severity observation conforming to the </w:t>
      </w:r>
      <w:hyperlink w:anchor="T1_3_6_1_4_1_19376_1_5_3_1_4_1" w:tooltip="1.3.6.1.4.1.19376.1.5.3.1.4.1" w:history="1">
        <w:r w:rsidRPr="00040E48">
          <w:rPr>
            <w:rStyle w:val="Hyperlink"/>
            <w:noProof w:val="0"/>
          </w:rPr>
          <w:t>Severity</w:t>
        </w:r>
      </w:hyperlink>
      <w:r w:rsidRPr="00040E48">
        <w:rPr>
          <w:noProof w:val="0"/>
        </w:rPr>
        <w:t xml:space="preserve"> entry template (1.3.6.1.4.1.19376.1.5.3.1.4.1). </w:t>
      </w:r>
    </w:p>
    <w:p w14:paraId="0EA54EDC" w14:textId="77777777" w:rsidR="006E110A" w:rsidRPr="00040E48" w:rsidRDefault="006E110A">
      <w:pPr>
        <w:pStyle w:val="BodyText"/>
        <w:rPr>
          <w:noProof w:val="0"/>
        </w:rPr>
      </w:pPr>
      <w:r w:rsidRPr="00040E48">
        <w:rPr>
          <w:noProof w:val="0"/>
        </w:rPr>
        <w:t xml:space="preserve">For CDA this SHALL be represented with the &lt;entryRelationship&gt; element. For HL7 Version 3 Messages, this SHALL be represented as a &lt;subjectOf&gt; element. The typeCode SHALL be ‘SUBJ’ and inversionInd SHALL be ‘true’. </w:t>
      </w:r>
    </w:p>
    <w:p w14:paraId="76CF0F68" w14:textId="77777777" w:rsidR="006E110A" w:rsidRPr="00040E48" w:rsidRDefault="006E110A">
      <w:pPr>
        <w:pStyle w:val="Heading5"/>
        <w:rPr>
          <w:noProof w:val="0"/>
        </w:rPr>
      </w:pPr>
      <w:bookmarkStart w:id="1862" w:name="_Toc441142188"/>
      <w:r w:rsidRPr="00040E48">
        <w:rPr>
          <w:noProof w:val="0"/>
        </w:rPr>
        <w:lastRenderedPageBreak/>
        <w:t>&lt;!-- zero or one &lt;entryRelationship typeCode='REFR' inversionInd='false'&gt; elements containing clinical status --&gt;</w:t>
      </w:r>
      <w:bookmarkEnd w:id="1862"/>
    </w:p>
    <w:p w14:paraId="008EFF8C" w14:textId="77777777" w:rsidR="006E110A" w:rsidRPr="00040E48" w:rsidRDefault="006E110A">
      <w:pPr>
        <w:pStyle w:val="BodyText"/>
        <w:rPr>
          <w:noProof w:val="0"/>
        </w:rPr>
      </w:pPr>
      <w:r w:rsidRPr="00040E48">
        <w:rPr>
          <w:noProof w:val="0"/>
        </w:rPr>
        <w:t xml:space="preserve">An optional &lt;entryRelationship&gt; may be present indicating the clinical status of the problem, e.g., resolved, in remission, active. When present, this &lt;entryRelationship&gt; element shall contain a clinical status observation conforming to the Problem Status Observation template (1.3.6.1.4.1.19376.1.5.3.1.4.1.1). </w:t>
      </w:r>
    </w:p>
    <w:p w14:paraId="08EE4D98" w14:textId="77777777" w:rsidR="006E110A" w:rsidRPr="00040E48" w:rsidRDefault="006E110A">
      <w:pPr>
        <w:pStyle w:val="BodyText"/>
        <w:rPr>
          <w:noProof w:val="0"/>
        </w:rPr>
      </w:pPr>
      <w:r w:rsidRPr="00040E48">
        <w:rPr>
          <w:noProof w:val="0"/>
        </w:rPr>
        <w:t xml:space="preserve">For CDA this SHALL be represented with the &lt;entryRelationship&gt; element. For HL7 Version 3 Messages, this SHALL be represented as a &lt;sourceOf&gt; element. The typeCode SHALL be ‘REFR’ and inversionInd SHALL be ‘false’. </w:t>
      </w:r>
    </w:p>
    <w:p w14:paraId="39236862" w14:textId="77777777" w:rsidR="006E110A" w:rsidRPr="00040E48" w:rsidRDefault="006E110A">
      <w:pPr>
        <w:pStyle w:val="Heading5"/>
        <w:rPr>
          <w:noProof w:val="0"/>
        </w:rPr>
      </w:pPr>
      <w:bookmarkStart w:id="1863" w:name="_Toc441142189"/>
      <w:r w:rsidRPr="00040E48">
        <w:rPr>
          <w:noProof w:val="0"/>
        </w:rPr>
        <w:t>&lt;!-- zero or one &lt;entryRelationship typeCode='REFR' inversionInd='false'&gt; elements identifying the health status of concern --&gt;</w:t>
      </w:r>
      <w:bookmarkEnd w:id="1863"/>
    </w:p>
    <w:p w14:paraId="1E68445E" w14:textId="77777777" w:rsidR="006E110A" w:rsidRPr="00040E48" w:rsidRDefault="006E110A">
      <w:pPr>
        <w:pStyle w:val="BodyText"/>
        <w:rPr>
          <w:noProof w:val="0"/>
        </w:rPr>
      </w:pPr>
      <w:r w:rsidRPr="00040E48">
        <w:rPr>
          <w:noProof w:val="0"/>
        </w:rPr>
        <w:t xml:space="preserve">An optional &lt;entryRelationship&gt; may be present referencing the health status of the patient, e.g., resolved, in remission, active. When present, this &lt;entryRelationship&gt; element shall contain a clinical status observation conforming to the </w:t>
      </w:r>
      <w:hyperlink w:anchor="T1_3_6_1_4_1_19376_1_5_3_1_4_1_2" w:tooltip="1.3.6.1.4.1.19376.1.5.3.1.4.1.2" w:history="1">
        <w:r w:rsidRPr="00040E48">
          <w:rPr>
            <w:rStyle w:val="Hyperlink"/>
            <w:noProof w:val="0"/>
          </w:rPr>
          <w:t>Health Status Observation</w:t>
        </w:r>
      </w:hyperlink>
      <w:r w:rsidRPr="00040E48">
        <w:rPr>
          <w:noProof w:val="0"/>
        </w:rPr>
        <w:t xml:space="preserve"> template (1.3.6.1.4.1.19376.1.5.3.1.4.1.1). The typeCode SHALL be ‘REFR’ and inversionInd SHALL be ‘false’. </w:t>
      </w:r>
    </w:p>
    <w:p w14:paraId="21139454" w14:textId="77777777" w:rsidR="006E110A" w:rsidRPr="00040E48" w:rsidRDefault="006E110A">
      <w:pPr>
        <w:pStyle w:val="BodyText"/>
        <w:rPr>
          <w:noProof w:val="0"/>
        </w:rPr>
      </w:pPr>
      <w:r w:rsidRPr="00040E48">
        <w:rPr>
          <w:noProof w:val="0"/>
        </w:rPr>
        <w:t xml:space="preserve">For CDA this SHALL be represented with the &lt;entryRelationship&gt; element. For HL7 Version 3 Messages, this SHALL be represented as a &lt;sourceOf&gt; element. </w:t>
      </w:r>
    </w:p>
    <w:p w14:paraId="072E2D9D" w14:textId="77777777" w:rsidR="006E110A" w:rsidRPr="00040E48" w:rsidRDefault="006E110A">
      <w:pPr>
        <w:pStyle w:val="Heading5"/>
        <w:rPr>
          <w:noProof w:val="0"/>
        </w:rPr>
      </w:pPr>
      <w:bookmarkStart w:id="1864" w:name="_Toc441142190"/>
      <w:r w:rsidRPr="00040E48">
        <w:rPr>
          <w:noProof w:val="0"/>
        </w:rPr>
        <w:t>&lt;!-- zero to many &lt;entryRelationship typeCode='SUBJ' inversionInd='true'&gt; element containing comments --&gt;</w:t>
      </w:r>
      <w:bookmarkEnd w:id="1864"/>
    </w:p>
    <w:p w14:paraId="1198A45F" w14:textId="77777777" w:rsidR="006E110A" w:rsidRPr="00040E48" w:rsidRDefault="006E110A">
      <w:pPr>
        <w:pStyle w:val="BodyText"/>
        <w:rPr>
          <w:noProof w:val="0"/>
        </w:rPr>
      </w:pPr>
      <w:r w:rsidRPr="00040E48">
        <w:rPr>
          <w:noProof w:val="0"/>
        </w:rPr>
        <w:t xml:space="preserve">One or more optional &lt;entryRelationship&gt; elements may be present providing </w:t>
      </w:r>
      <w:r w:rsidR="0046437B" w:rsidRPr="00040E48">
        <w:rPr>
          <w:noProof w:val="0"/>
        </w:rPr>
        <w:t>a</w:t>
      </w:r>
      <w:r w:rsidRPr="00040E48">
        <w:rPr>
          <w:noProof w:val="0"/>
        </w:rPr>
        <w:t xml:space="preserve">dditional comments (annotations) for the condition. When present, this &lt;entryRelationship&gt; element shall contain a comment observation conforming to the </w:t>
      </w:r>
      <w:hyperlink w:anchor="T1_3_6_1_4_1_19376_1_5_3_1_4_2" w:tooltip="1.3.6.1.4.1.19376.1.5.3.1.4.2" w:history="1">
        <w:r w:rsidRPr="00040E48">
          <w:rPr>
            <w:rStyle w:val="Hyperlink"/>
            <w:noProof w:val="0"/>
          </w:rPr>
          <w:t>Comment</w:t>
        </w:r>
      </w:hyperlink>
      <w:r w:rsidRPr="00040E48">
        <w:rPr>
          <w:noProof w:val="0"/>
        </w:rPr>
        <w:t xml:space="preserve"> entry template (1.3.6.1.4.1.19376.1.5.3.1.4.2). The typeCode SHALL be ‘SUBJ’ and inversionInd SHALL be ‘true’. </w:t>
      </w:r>
    </w:p>
    <w:p w14:paraId="27E69D2A" w14:textId="77777777" w:rsidR="006E110A" w:rsidRPr="00040E48" w:rsidRDefault="006E110A">
      <w:pPr>
        <w:pStyle w:val="BodyText"/>
        <w:rPr>
          <w:noProof w:val="0"/>
        </w:rPr>
      </w:pPr>
      <w:r w:rsidRPr="00040E48">
        <w:rPr>
          <w:noProof w:val="0"/>
        </w:rPr>
        <w:t xml:space="preserve">For CDA this SHALL be represented with the &lt;entryRelationship&gt; element. For HL7 Version 3 Messages, this SHALL be represented as a &lt;sourceOf&gt; element. </w:t>
      </w:r>
    </w:p>
    <w:p w14:paraId="55282721" w14:textId="77777777" w:rsidR="006E110A" w:rsidRPr="00040E48" w:rsidRDefault="006E110A">
      <w:pPr>
        <w:pStyle w:val="Heading4"/>
        <w:rPr>
          <w:noProof w:val="0"/>
        </w:rPr>
      </w:pPr>
      <w:bookmarkStart w:id="1865" w:name="_Toc270712310"/>
      <w:bookmarkStart w:id="1866" w:name="_Toc441142191"/>
      <w:bookmarkStart w:id="1867" w:name="T1_3_6_1_4_1_19376_1_5_3_1_4_6"/>
      <w:r w:rsidRPr="00040E48">
        <w:rPr>
          <w:noProof w:val="0"/>
        </w:rPr>
        <w:t>Allergies and Intolerances 1.3.6.1.4.1.19376.1.5.3.1.4.6</w:t>
      </w:r>
      <w:bookmarkEnd w:id="1865"/>
      <w:bookmarkEnd w:id="1866"/>
      <w:r w:rsidRPr="00040E48">
        <w:rPr>
          <w:noProof w:val="0"/>
        </w:rPr>
        <w:t xml:space="preserve"> </w:t>
      </w:r>
    </w:p>
    <w:bookmarkEnd w:id="1867"/>
    <w:p w14:paraId="0071F2C9" w14:textId="77777777" w:rsidR="006E110A" w:rsidRPr="00040E48" w:rsidRDefault="006E110A">
      <w:pPr>
        <w:pStyle w:val="BodyText"/>
        <w:rPr>
          <w:noProof w:val="0"/>
        </w:rPr>
      </w:pPr>
      <w:r w:rsidRPr="00040E48">
        <w:rPr>
          <w:noProof w:val="0"/>
        </w:rPr>
        <w:t xml:space="preserve">Allergies and intolerances are special kinds of problems, and so are also recorded in the CDA &lt;observation&gt; element, with classCode='OBS'. They follow the same pattern as the problem entry, with exceptions noted below. </w:t>
      </w:r>
    </w:p>
    <w:p w14:paraId="2E7BBBAC" w14:textId="77777777" w:rsidR="006E110A" w:rsidRPr="00040E48" w:rsidRDefault="000B06BE">
      <w:pPr>
        <w:pStyle w:val="Heading5"/>
        <w:rPr>
          <w:noProof w:val="0"/>
        </w:rPr>
      </w:pPr>
      <w:r w:rsidRPr="00040E48">
        <w:rPr>
          <w:noProof w:val="0"/>
        </w:rPr>
        <w:t xml:space="preserve"> </w:t>
      </w:r>
      <w:bookmarkStart w:id="1868" w:name="_Toc441142192"/>
      <w:r w:rsidR="006E110A" w:rsidRPr="00040E48">
        <w:rPr>
          <w:noProof w:val="0"/>
        </w:rPr>
        <w:t>Standards</w:t>
      </w:r>
      <w:bookmarkEnd w:id="1868"/>
      <w:r w:rsidR="006E110A"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97"/>
        <w:gridCol w:w="3419"/>
      </w:tblGrid>
      <w:tr w:rsidR="006E110A" w:rsidRPr="00040E48" w14:paraId="17F9EBF7" w14:textId="77777777" w:rsidTr="009A6903">
        <w:trPr>
          <w:tblCellSpacing w:w="0" w:type="dxa"/>
        </w:trPr>
        <w:tc>
          <w:tcPr>
            <w:tcW w:w="0" w:type="auto"/>
            <w:shd w:val="clear" w:color="auto" w:fill="E6E6E6"/>
            <w:vAlign w:val="center"/>
          </w:tcPr>
          <w:p w14:paraId="5BDB873B"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CCD</w:t>
            </w:r>
          </w:p>
        </w:tc>
        <w:tc>
          <w:tcPr>
            <w:tcW w:w="0" w:type="auto"/>
            <w:vAlign w:val="center"/>
          </w:tcPr>
          <w:p w14:paraId="0FDFCE4C" w14:textId="77777777" w:rsidR="006E110A" w:rsidRPr="00040E48" w:rsidRDefault="00FF2B1E">
            <w:pPr>
              <w:pStyle w:val="TableEntry"/>
              <w:rPr>
                <w:rFonts w:ascii="Arial Unicode MS" w:eastAsia="Arial Unicode MS" w:hAnsi="Arial Unicode MS" w:cs="Arial Unicode MS"/>
                <w:noProof w:val="0"/>
                <w:szCs w:val="24"/>
              </w:rPr>
            </w:pPr>
            <w:hyperlink r:id="rId98"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r w:rsidR="006E110A" w:rsidRPr="00040E48" w14:paraId="4EF159FD" w14:textId="77777777" w:rsidTr="009A6903">
        <w:trPr>
          <w:tblCellSpacing w:w="0" w:type="dxa"/>
        </w:trPr>
        <w:tc>
          <w:tcPr>
            <w:tcW w:w="0" w:type="auto"/>
            <w:shd w:val="clear" w:color="auto" w:fill="E6E6E6"/>
            <w:vAlign w:val="center"/>
          </w:tcPr>
          <w:p w14:paraId="69DE189A"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CareStruct</w:t>
            </w:r>
          </w:p>
        </w:tc>
        <w:tc>
          <w:tcPr>
            <w:tcW w:w="0" w:type="auto"/>
            <w:vAlign w:val="center"/>
          </w:tcPr>
          <w:p w14:paraId="0862BCCB" w14:textId="77777777" w:rsidR="006E110A" w:rsidRPr="00040E48" w:rsidRDefault="00FF2B1E">
            <w:pPr>
              <w:pStyle w:val="TableEntry"/>
              <w:rPr>
                <w:rFonts w:ascii="Arial Unicode MS" w:eastAsia="Arial Unicode MS" w:hAnsi="Arial Unicode MS" w:cs="Arial Unicode MS"/>
                <w:noProof w:val="0"/>
                <w:szCs w:val="24"/>
              </w:rPr>
            </w:pPr>
            <w:hyperlink r:id="rId99" w:tooltip="http://www.hl7.org/v3ballot/html/domains/uvpc/uvpc_CareStructures.htm" w:history="1">
              <w:r w:rsidR="006E110A" w:rsidRPr="00040E48">
                <w:rPr>
                  <w:rStyle w:val="Hyperlink"/>
                  <w:noProof w:val="0"/>
                </w:rPr>
                <w:t>HL7 Care Provision Care Structures (DSTU)</w:t>
              </w:r>
            </w:hyperlink>
            <w:r w:rsidR="006E110A" w:rsidRPr="00040E48">
              <w:rPr>
                <w:noProof w:val="0"/>
              </w:rPr>
              <w:t xml:space="preserve"> </w:t>
            </w:r>
          </w:p>
        </w:tc>
      </w:tr>
      <w:tr w:rsidR="006E110A" w:rsidRPr="00040E48" w14:paraId="1213CD15" w14:textId="77777777" w:rsidTr="009A6903">
        <w:trPr>
          <w:tblCellSpacing w:w="0" w:type="dxa"/>
        </w:trPr>
        <w:tc>
          <w:tcPr>
            <w:tcW w:w="0" w:type="auto"/>
            <w:shd w:val="clear" w:color="auto" w:fill="E6E6E6"/>
            <w:vAlign w:val="center"/>
          </w:tcPr>
          <w:p w14:paraId="1C161920"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lastRenderedPageBreak/>
              <w:t>ClinStat</w:t>
            </w:r>
          </w:p>
        </w:tc>
        <w:tc>
          <w:tcPr>
            <w:tcW w:w="0" w:type="auto"/>
            <w:vAlign w:val="center"/>
          </w:tcPr>
          <w:p w14:paraId="16CEAEC7" w14:textId="77777777" w:rsidR="006E110A" w:rsidRPr="00040E48" w:rsidRDefault="00FF2B1E">
            <w:pPr>
              <w:pStyle w:val="TableEntry"/>
              <w:rPr>
                <w:rFonts w:ascii="Arial Unicode MS" w:eastAsia="Arial Unicode MS" w:hAnsi="Arial Unicode MS" w:cs="Arial Unicode MS"/>
                <w:noProof w:val="0"/>
                <w:szCs w:val="24"/>
              </w:rPr>
            </w:pPr>
            <w:hyperlink r:id="rId100" w:tooltip="http://www.hl7.org/v3ballot/html/domains/uvcs/uvcs.htm" w:history="1">
              <w:r w:rsidR="006E110A" w:rsidRPr="00040E48">
                <w:rPr>
                  <w:rStyle w:val="Hyperlink"/>
                  <w:noProof w:val="0"/>
                </w:rPr>
                <w:t>HL7 Clinical Statement Pattern (Draft)</w:t>
              </w:r>
            </w:hyperlink>
            <w:r w:rsidR="006E110A" w:rsidRPr="00040E48">
              <w:rPr>
                <w:noProof w:val="0"/>
              </w:rPr>
              <w:t xml:space="preserve"> </w:t>
            </w:r>
          </w:p>
        </w:tc>
      </w:tr>
    </w:tbl>
    <w:p w14:paraId="1CAF485E" w14:textId="77777777" w:rsidR="006E110A" w:rsidRPr="00040E48" w:rsidRDefault="000B06BE">
      <w:pPr>
        <w:pStyle w:val="Heading5"/>
        <w:rPr>
          <w:noProof w:val="0"/>
        </w:rPr>
      </w:pPr>
      <w:r w:rsidRPr="00040E48">
        <w:rPr>
          <w:noProof w:val="0"/>
        </w:rPr>
        <w:t xml:space="preserve"> </w:t>
      </w:r>
      <w:bookmarkStart w:id="1869" w:name="_Toc441142193"/>
      <w:r w:rsidR="006E110A" w:rsidRPr="00040E48">
        <w:rPr>
          <w:noProof w:val="0"/>
        </w:rPr>
        <w:t>Specification</w:t>
      </w:r>
      <w:bookmarkEnd w:id="1869"/>
      <w:r w:rsidR="006E110A" w:rsidRPr="00040E48">
        <w:rPr>
          <w:noProof w:val="0"/>
        </w:rPr>
        <w:t xml:space="preserve"> </w:t>
      </w:r>
    </w:p>
    <w:p w14:paraId="0B77F84C" w14:textId="77777777" w:rsidR="006E110A" w:rsidRPr="00040E48" w:rsidRDefault="006E110A">
      <w:r w:rsidRPr="00040E48">
        <w:br/>
      </w:r>
    </w:p>
    <w:p w14:paraId="147D2D4A" w14:textId="77777777" w:rsidR="006E110A" w:rsidRPr="00040E48" w:rsidRDefault="006E110A">
      <w:pPr>
        <w:pStyle w:val="XMLFragment"/>
        <w:rPr>
          <w:noProof w:val="0"/>
        </w:rPr>
      </w:pPr>
      <w:r w:rsidRPr="00040E48">
        <w:rPr>
          <w:noProof w:val="0"/>
          <w:color w:val="808080"/>
        </w:rPr>
        <w:t>&lt;observation classCode='OBS' moodCode='EVN' negationInd='false'&gt;</w:t>
      </w:r>
    </w:p>
    <w:p w14:paraId="213F33C5" w14:textId="77777777" w:rsidR="006E110A" w:rsidRPr="00F331FC" w:rsidRDefault="006E110A">
      <w:pPr>
        <w:pStyle w:val="XMLFragment"/>
        <w:rPr>
          <w:noProof w:val="0"/>
          <w:color w:val="000000"/>
          <w:lang w:val="nl-NL"/>
          <w:rPrChange w:id="1870" w:author="Michael Clifton" w:date="2018-10-11T10:12:00Z">
            <w:rPr>
              <w:noProof w:val="0"/>
              <w:color w:val="000000"/>
            </w:rPr>
          </w:rPrChange>
        </w:rPr>
      </w:pPr>
      <w:r w:rsidRPr="00040E48">
        <w:rPr>
          <w:noProof w:val="0"/>
        </w:rPr>
        <w:t xml:space="preserve"> </w:t>
      </w:r>
      <w:r w:rsidRPr="00F331FC">
        <w:rPr>
          <w:noProof w:val="0"/>
          <w:color w:val="000000"/>
          <w:lang w:val="nl-NL"/>
          <w:rPrChange w:id="1871" w:author="Michael Clifton" w:date="2018-10-11T10:12:00Z">
            <w:rPr>
              <w:noProof w:val="0"/>
              <w:color w:val="000000"/>
            </w:rPr>
          </w:rPrChange>
        </w:rPr>
        <w:t>&lt;templateId root='2.16.840.1.113883.10.20.1.18'/&gt;</w:t>
      </w:r>
    </w:p>
    <w:p w14:paraId="10B1D5C6" w14:textId="77777777" w:rsidR="006E110A" w:rsidRPr="00F331FC" w:rsidRDefault="006E110A">
      <w:pPr>
        <w:pStyle w:val="XMLFragment"/>
        <w:rPr>
          <w:noProof w:val="0"/>
          <w:lang w:val="nl-NL"/>
          <w:rPrChange w:id="1872" w:author="Michael Clifton" w:date="2018-10-11T10:12:00Z">
            <w:rPr>
              <w:noProof w:val="0"/>
            </w:rPr>
          </w:rPrChange>
        </w:rPr>
      </w:pPr>
      <w:r w:rsidRPr="00F331FC">
        <w:rPr>
          <w:noProof w:val="0"/>
          <w:color w:val="000000"/>
          <w:lang w:val="nl-NL"/>
          <w:rPrChange w:id="1873" w:author="Michael Clifton" w:date="2018-10-11T10:12:00Z">
            <w:rPr>
              <w:noProof w:val="0"/>
              <w:color w:val="000000"/>
            </w:rPr>
          </w:rPrChange>
        </w:rPr>
        <w:t xml:space="preserve"> &lt;templateId root='1.3.6.1.4.1.19376.1.5.3.1.4.6'/&gt;</w:t>
      </w:r>
    </w:p>
    <w:p w14:paraId="1162D22B" w14:textId="77777777" w:rsidR="006E110A" w:rsidRPr="00F331FC" w:rsidRDefault="006E110A">
      <w:pPr>
        <w:pStyle w:val="XMLFragment"/>
        <w:rPr>
          <w:noProof w:val="0"/>
          <w:lang w:val="nl-NL"/>
          <w:rPrChange w:id="1874" w:author="Michael Clifton" w:date="2018-10-11T10:12:00Z">
            <w:rPr>
              <w:noProof w:val="0"/>
            </w:rPr>
          </w:rPrChange>
        </w:rPr>
      </w:pPr>
      <w:r w:rsidRPr="00F331FC">
        <w:rPr>
          <w:noProof w:val="0"/>
          <w:lang w:val="nl-NL"/>
          <w:rPrChange w:id="1875" w:author="Michael Clifton" w:date="2018-10-11T10:12:00Z">
            <w:rPr>
              <w:noProof w:val="0"/>
            </w:rPr>
          </w:rPrChange>
        </w:rPr>
        <w:t xml:space="preserve"> &lt;templateId root='1.3.6.1.4.1.19376.1.5.3.1.4.5'/&gt;</w:t>
      </w:r>
    </w:p>
    <w:p w14:paraId="172568CE" w14:textId="77777777" w:rsidR="006E110A" w:rsidRPr="00F331FC" w:rsidRDefault="006E110A">
      <w:pPr>
        <w:pStyle w:val="XMLFragment"/>
        <w:rPr>
          <w:noProof w:val="0"/>
          <w:lang w:val="nl-NL"/>
          <w:rPrChange w:id="1876" w:author="Michael Clifton" w:date="2018-10-11T10:12:00Z">
            <w:rPr>
              <w:noProof w:val="0"/>
            </w:rPr>
          </w:rPrChange>
        </w:rPr>
      </w:pPr>
      <w:r w:rsidRPr="00F331FC">
        <w:rPr>
          <w:noProof w:val="0"/>
          <w:lang w:val="nl-NL"/>
          <w:rPrChange w:id="1877" w:author="Michael Clifton" w:date="2018-10-11T10:12:00Z">
            <w:rPr>
              <w:noProof w:val="0"/>
            </w:rPr>
          </w:rPrChange>
        </w:rPr>
        <w:t xml:space="preserve"> &lt;id root=' ' extension=' '/&gt;</w:t>
      </w:r>
    </w:p>
    <w:p w14:paraId="11326E9F" w14:textId="77777777" w:rsidR="006E110A" w:rsidRPr="00F331FC" w:rsidRDefault="006E110A">
      <w:pPr>
        <w:pStyle w:val="XMLFragment"/>
        <w:rPr>
          <w:noProof w:val="0"/>
          <w:color w:val="000000"/>
          <w:lang w:val="nl-NL"/>
          <w:rPrChange w:id="1878" w:author="Michael Clifton" w:date="2018-10-11T10:12:00Z">
            <w:rPr>
              <w:noProof w:val="0"/>
              <w:color w:val="000000"/>
            </w:rPr>
          </w:rPrChange>
        </w:rPr>
      </w:pPr>
      <w:r w:rsidRPr="00F331FC">
        <w:rPr>
          <w:noProof w:val="0"/>
          <w:lang w:val="nl-NL"/>
          <w:rPrChange w:id="1879" w:author="Michael Clifton" w:date="2018-10-11T10:12:00Z">
            <w:rPr>
              <w:noProof w:val="0"/>
            </w:rPr>
          </w:rPrChange>
        </w:rPr>
        <w:t xml:space="preserve"> </w:t>
      </w:r>
      <w:r w:rsidRPr="00F331FC">
        <w:rPr>
          <w:noProof w:val="0"/>
          <w:color w:val="000000"/>
          <w:lang w:val="nl-NL"/>
          <w:rPrChange w:id="1880" w:author="Michael Clifton" w:date="2018-10-11T10:12:00Z">
            <w:rPr>
              <w:noProof w:val="0"/>
              <w:color w:val="000000"/>
            </w:rPr>
          </w:rPrChange>
        </w:rPr>
        <w:t xml:space="preserve">&lt;code </w:t>
      </w:r>
    </w:p>
    <w:p w14:paraId="56CA7DB0" w14:textId="77777777" w:rsidR="006E110A" w:rsidRPr="00F331FC" w:rsidRDefault="006E110A">
      <w:pPr>
        <w:pStyle w:val="XMLFragment"/>
        <w:rPr>
          <w:noProof w:val="0"/>
          <w:color w:val="000000"/>
          <w:lang w:val="nl-NL"/>
          <w:rPrChange w:id="1881" w:author="Michael Clifton" w:date="2018-10-11T10:12:00Z">
            <w:rPr>
              <w:noProof w:val="0"/>
              <w:color w:val="000000"/>
            </w:rPr>
          </w:rPrChange>
        </w:rPr>
      </w:pPr>
      <w:r w:rsidRPr="00F331FC">
        <w:rPr>
          <w:noProof w:val="0"/>
          <w:color w:val="000000"/>
          <w:lang w:val="nl-NL"/>
          <w:rPrChange w:id="1882" w:author="Michael Clifton" w:date="2018-10-11T10:12:00Z">
            <w:rPr>
              <w:noProof w:val="0"/>
              <w:color w:val="000000"/>
            </w:rPr>
          </w:rPrChange>
        </w:rPr>
        <w:t xml:space="preserve">   code='ALG|OINT|DALG|EALG|FALG|DINT|EINT|FINT|DNAINT|ENAINT|FNAINT' </w:t>
      </w:r>
    </w:p>
    <w:p w14:paraId="31449E0F" w14:textId="77777777" w:rsidR="006E110A" w:rsidRPr="00040E48" w:rsidRDefault="006E110A">
      <w:pPr>
        <w:pStyle w:val="XMLFragment"/>
        <w:rPr>
          <w:noProof w:val="0"/>
          <w:color w:val="000000"/>
        </w:rPr>
      </w:pPr>
      <w:r w:rsidRPr="00F331FC">
        <w:rPr>
          <w:noProof w:val="0"/>
          <w:color w:val="000000"/>
          <w:lang w:val="nl-NL"/>
          <w:rPrChange w:id="1883" w:author="Michael Clifton" w:date="2018-10-11T10:12:00Z">
            <w:rPr>
              <w:noProof w:val="0"/>
              <w:color w:val="000000"/>
            </w:rPr>
          </w:rPrChange>
        </w:rPr>
        <w:t xml:space="preserve">   </w:t>
      </w:r>
      <w:r w:rsidRPr="00040E48">
        <w:rPr>
          <w:noProof w:val="0"/>
          <w:color w:val="000000"/>
        </w:rPr>
        <w:t xml:space="preserve">codeSystem='2.16.840.1.113883.5.4' </w:t>
      </w:r>
    </w:p>
    <w:p w14:paraId="3070661D" w14:textId="77777777" w:rsidR="006E110A" w:rsidRPr="00040E48" w:rsidRDefault="006E110A">
      <w:pPr>
        <w:pStyle w:val="XMLFragment"/>
        <w:rPr>
          <w:noProof w:val="0"/>
        </w:rPr>
      </w:pPr>
      <w:r w:rsidRPr="00040E48">
        <w:rPr>
          <w:noProof w:val="0"/>
          <w:color w:val="000000"/>
        </w:rPr>
        <w:t xml:space="preserve">   codeSystemName='ObservationIntoleranceType'/&gt;</w:t>
      </w:r>
    </w:p>
    <w:p w14:paraId="630A3702" w14:textId="77777777" w:rsidR="006E110A" w:rsidRPr="00040E48" w:rsidRDefault="006E110A">
      <w:pPr>
        <w:pStyle w:val="XMLFragment"/>
        <w:rPr>
          <w:noProof w:val="0"/>
        </w:rPr>
      </w:pPr>
      <w:r w:rsidRPr="00040E48">
        <w:rPr>
          <w:noProof w:val="0"/>
        </w:rPr>
        <w:t xml:space="preserve"> &lt;text&gt;&lt;reference value=' '/&gt;&lt;/text&gt;</w:t>
      </w:r>
    </w:p>
    <w:p w14:paraId="19ED24B7" w14:textId="77777777" w:rsidR="006E110A" w:rsidRPr="00040E48" w:rsidRDefault="006E110A">
      <w:pPr>
        <w:pStyle w:val="XMLFragment"/>
        <w:rPr>
          <w:noProof w:val="0"/>
        </w:rPr>
      </w:pPr>
      <w:r w:rsidRPr="00040E48">
        <w:rPr>
          <w:noProof w:val="0"/>
        </w:rPr>
        <w:t xml:space="preserve"> &lt;statusCode code='completed'/&gt;</w:t>
      </w:r>
    </w:p>
    <w:p w14:paraId="39A643EB" w14:textId="77777777" w:rsidR="006E110A" w:rsidRPr="00040E48" w:rsidRDefault="006E110A">
      <w:pPr>
        <w:pStyle w:val="XMLFragment"/>
        <w:rPr>
          <w:noProof w:val="0"/>
        </w:rPr>
      </w:pPr>
      <w:r w:rsidRPr="00040E48">
        <w:rPr>
          <w:noProof w:val="0"/>
        </w:rPr>
        <w:t xml:space="preserve"> &lt;effectiveTime&gt;</w:t>
      </w:r>
    </w:p>
    <w:p w14:paraId="3A885421" w14:textId="77777777" w:rsidR="006E110A" w:rsidRPr="00040E48" w:rsidRDefault="006E110A">
      <w:pPr>
        <w:pStyle w:val="XMLFragment"/>
        <w:rPr>
          <w:noProof w:val="0"/>
        </w:rPr>
      </w:pPr>
      <w:r w:rsidRPr="00040E48">
        <w:rPr>
          <w:noProof w:val="0"/>
        </w:rPr>
        <w:t xml:space="preserve">   &lt;low value=' '/&gt;</w:t>
      </w:r>
    </w:p>
    <w:p w14:paraId="1B1053F3" w14:textId="77777777" w:rsidR="006E110A" w:rsidRPr="00040E48" w:rsidRDefault="006E110A">
      <w:pPr>
        <w:pStyle w:val="XMLFragment"/>
        <w:rPr>
          <w:noProof w:val="0"/>
        </w:rPr>
      </w:pPr>
      <w:r w:rsidRPr="00040E48">
        <w:rPr>
          <w:noProof w:val="0"/>
        </w:rPr>
        <w:t xml:space="preserve">   &lt;high value=' '/&gt;</w:t>
      </w:r>
    </w:p>
    <w:p w14:paraId="5C716293" w14:textId="77777777" w:rsidR="006E110A" w:rsidRPr="00040E48" w:rsidRDefault="006E110A">
      <w:pPr>
        <w:pStyle w:val="XMLFragment"/>
        <w:rPr>
          <w:noProof w:val="0"/>
        </w:rPr>
      </w:pPr>
      <w:r w:rsidRPr="00040E48">
        <w:rPr>
          <w:noProof w:val="0"/>
        </w:rPr>
        <w:t xml:space="preserve"> &lt;/effectiveTime&gt;</w:t>
      </w:r>
    </w:p>
    <w:p w14:paraId="04DF7E51" w14:textId="77777777" w:rsidR="006E110A" w:rsidRPr="00040E48" w:rsidRDefault="006E110A">
      <w:pPr>
        <w:pStyle w:val="XMLFragment"/>
        <w:rPr>
          <w:noProof w:val="0"/>
          <w:color w:val="000000"/>
        </w:rPr>
      </w:pPr>
      <w:r w:rsidRPr="00040E48">
        <w:rPr>
          <w:noProof w:val="0"/>
        </w:rPr>
        <w:t xml:space="preserve"> </w:t>
      </w:r>
      <w:r w:rsidRPr="00040E48">
        <w:rPr>
          <w:noProof w:val="0"/>
          <w:color w:val="000000"/>
        </w:rPr>
        <w:t>&lt;value xsi:type='CD' code=' ' codeSystem=' ' displayName=' ' codeSystemName=' '/&gt;</w:t>
      </w:r>
    </w:p>
    <w:p w14:paraId="0CFDA5E5" w14:textId="77777777" w:rsidR="006E110A" w:rsidRPr="00040E48" w:rsidRDefault="006E110A">
      <w:pPr>
        <w:pStyle w:val="XMLFragment"/>
        <w:rPr>
          <w:noProof w:val="0"/>
          <w:color w:val="000000"/>
        </w:rPr>
      </w:pPr>
      <w:r w:rsidRPr="00040E48">
        <w:rPr>
          <w:noProof w:val="0"/>
          <w:color w:val="000000"/>
        </w:rPr>
        <w:t xml:space="preserve"> &lt;participant typeCode='CSM'&gt;</w:t>
      </w:r>
    </w:p>
    <w:p w14:paraId="79D20C11" w14:textId="77777777" w:rsidR="006E110A" w:rsidRPr="00040E48" w:rsidRDefault="006E110A">
      <w:pPr>
        <w:pStyle w:val="XMLFragment"/>
        <w:rPr>
          <w:noProof w:val="0"/>
          <w:color w:val="000000"/>
        </w:rPr>
      </w:pPr>
      <w:r w:rsidRPr="00040E48">
        <w:rPr>
          <w:noProof w:val="0"/>
          <w:color w:val="000000"/>
        </w:rPr>
        <w:t xml:space="preserve">   &lt;participantRole classCode='MANU'&gt;</w:t>
      </w:r>
    </w:p>
    <w:p w14:paraId="0A25EC21" w14:textId="77777777" w:rsidR="006E110A" w:rsidRPr="00040E48" w:rsidRDefault="006E110A">
      <w:pPr>
        <w:pStyle w:val="XMLFragment"/>
        <w:rPr>
          <w:noProof w:val="0"/>
          <w:color w:val="000000"/>
        </w:rPr>
      </w:pPr>
      <w:r w:rsidRPr="00040E48">
        <w:rPr>
          <w:noProof w:val="0"/>
          <w:color w:val="000000"/>
        </w:rPr>
        <w:t xml:space="preserve">     &lt;playingEntity classCode='MMAT'&gt;</w:t>
      </w:r>
    </w:p>
    <w:p w14:paraId="6BE05C84" w14:textId="77777777" w:rsidR="006E110A" w:rsidRPr="00040E48" w:rsidRDefault="006E110A">
      <w:pPr>
        <w:pStyle w:val="XMLFragment"/>
        <w:rPr>
          <w:noProof w:val="0"/>
          <w:color w:val="000000"/>
        </w:rPr>
      </w:pPr>
      <w:r w:rsidRPr="00040E48">
        <w:rPr>
          <w:noProof w:val="0"/>
          <w:color w:val="000000"/>
        </w:rPr>
        <w:t xml:space="preserve">       &lt;code  code=' ' codeSystem=' '&gt;</w:t>
      </w:r>
    </w:p>
    <w:p w14:paraId="194A2C71" w14:textId="77777777" w:rsidR="006E110A" w:rsidRPr="00040E48" w:rsidRDefault="006E110A">
      <w:pPr>
        <w:pStyle w:val="XMLFragment"/>
        <w:rPr>
          <w:noProof w:val="0"/>
          <w:color w:val="000000"/>
        </w:rPr>
      </w:pPr>
      <w:r w:rsidRPr="00040E48">
        <w:rPr>
          <w:noProof w:val="0"/>
          <w:color w:val="000000"/>
        </w:rPr>
        <w:t xml:space="preserve">         &lt;originalText&gt;&lt;reference value='#substance'/&gt;&lt;/orginalText&gt;</w:t>
      </w:r>
    </w:p>
    <w:p w14:paraId="4D97A186" w14:textId="77777777" w:rsidR="006E110A" w:rsidRPr="00040E48" w:rsidRDefault="006E110A">
      <w:pPr>
        <w:pStyle w:val="XMLFragment"/>
        <w:rPr>
          <w:noProof w:val="0"/>
          <w:color w:val="000000"/>
        </w:rPr>
      </w:pPr>
      <w:r w:rsidRPr="00040E48">
        <w:rPr>
          <w:noProof w:val="0"/>
          <w:color w:val="000000"/>
        </w:rPr>
        <w:t xml:space="preserve">       &lt;/code&gt;</w:t>
      </w:r>
    </w:p>
    <w:p w14:paraId="4D1C6D8B" w14:textId="77777777" w:rsidR="006E110A" w:rsidRPr="00040E48" w:rsidRDefault="006E110A">
      <w:pPr>
        <w:pStyle w:val="XMLFragment"/>
        <w:rPr>
          <w:noProof w:val="0"/>
          <w:color w:val="000000"/>
        </w:rPr>
      </w:pPr>
      <w:r w:rsidRPr="00040E48">
        <w:rPr>
          <w:noProof w:val="0"/>
          <w:color w:val="000000"/>
        </w:rPr>
        <w:t xml:space="preserve">       &lt;name&gt;&lt;/name&gt;</w:t>
      </w:r>
    </w:p>
    <w:p w14:paraId="56A33B7F" w14:textId="77777777" w:rsidR="006E110A" w:rsidRPr="00040E48" w:rsidRDefault="006E110A">
      <w:pPr>
        <w:pStyle w:val="XMLFragment"/>
        <w:rPr>
          <w:noProof w:val="0"/>
          <w:color w:val="000000"/>
        </w:rPr>
      </w:pPr>
      <w:r w:rsidRPr="00040E48">
        <w:rPr>
          <w:noProof w:val="0"/>
          <w:color w:val="000000"/>
        </w:rPr>
        <w:t xml:space="preserve">     &lt;/playingEntity&gt;</w:t>
      </w:r>
    </w:p>
    <w:p w14:paraId="4F2E5459" w14:textId="77777777" w:rsidR="006E110A" w:rsidRPr="00040E48" w:rsidRDefault="006E110A">
      <w:pPr>
        <w:pStyle w:val="XMLFragment"/>
        <w:rPr>
          <w:noProof w:val="0"/>
          <w:color w:val="000000"/>
        </w:rPr>
      </w:pPr>
      <w:r w:rsidRPr="00040E48">
        <w:rPr>
          <w:noProof w:val="0"/>
          <w:color w:val="000000"/>
        </w:rPr>
        <w:t xml:space="preserve">   &lt;/participantRole&gt;</w:t>
      </w:r>
    </w:p>
    <w:p w14:paraId="3F66B2AC" w14:textId="77777777" w:rsidR="006E110A" w:rsidRPr="00040E48" w:rsidRDefault="006E110A">
      <w:pPr>
        <w:pStyle w:val="XMLFragment"/>
        <w:rPr>
          <w:noProof w:val="0"/>
          <w:color w:val="000000"/>
        </w:rPr>
      </w:pPr>
      <w:r w:rsidRPr="00040E48">
        <w:rPr>
          <w:noProof w:val="0"/>
          <w:color w:val="000000"/>
        </w:rPr>
        <w:t xml:space="preserve"> &lt;/participant&gt;</w:t>
      </w:r>
    </w:p>
    <w:p w14:paraId="61E1503E" w14:textId="77777777" w:rsidR="006E110A" w:rsidRPr="00040E48" w:rsidRDefault="006E110A">
      <w:pPr>
        <w:pStyle w:val="XMLFragment"/>
        <w:rPr>
          <w:noProof w:val="0"/>
          <w:color w:val="000000"/>
        </w:rPr>
      </w:pPr>
      <w:r w:rsidRPr="00040E48">
        <w:rPr>
          <w:noProof w:val="0"/>
          <w:color w:val="000000"/>
        </w:rPr>
        <w:t xml:space="preserve"> &lt;!-- zero to many &lt;entryRelationship&gt; elements containing reactions --&gt;</w:t>
      </w:r>
    </w:p>
    <w:p w14:paraId="1BD0399C" w14:textId="77777777" w:rsidR="006E110A" w:rsidRPr="00040E48" w:rsidRDefault="006E110A">
      <w:pPr>
        <w:pStyle w:val="XMLFragment"/>
        <w:rPr>
          <w:noProof w:val="0"/>
          <w:color w:val="000000"/>
        </w:rPr>
      </w:pPr>
      <w:r w:rsidRPr="00040E48">
        <w:rPr>
          <w:noProof w:val="0"/>
          <w:color w:val="000000"/>
        </w:rPr>
        <w:t xml:space="preserve"> &lt;!-- zero or one &lt;entryRelationship&gt; elements containing severity --&gt;</w:t>
      </w:r>
    </w:p>
    <w:p w14:paraId="1E3EDC68" w14:textId="77777777" w:rsidR="006E110A" w:rsidRPr="00040E48" w:rsidRDefault="006E110A">
      <w:pPr>
        <w:pStyle w:val="XMLFragment"/>
        <w:rPr>
          <w:noProof w:val="0"/>
          <w:color w:val="000000"/>
        </w:rPr>
      </w:pPr>
      <w:r w:rsidRPr="00040E48">
        <w:rPr>
          <w:noProof w:val="0"/>
          <w:color w:val="000000"/>
        </w:rPr>
        <w:t xml:space="preserve"> &lt;!-- zero or one &lt;entryRelationship&gt; elements containing clinical status --&gt;</w:t>
      </w:r>
    </w:p>
    <w:p w14:paraId="6C9A473D" w14:textId="77777777" w:rsidR="006E110A" w:rsidRPr="00040E48" w:rsidRDefault="006E110A">
      <w:pPr>
        <w:pStyle w:val="XMLFragment"/>
        <w:rPr>
          <w:noProof w:val="0"/>
        </w:rPr>
      </w:pPr>
      <w:r w:rsidRPr="00040E48">
        <w:rPr>
          <w:noProof w:val="0"/>
          <w:color w:val="000000"/>
        </w:rPr>
        <w:t xml:space="preserve"> &lt;!-- zero to many &lt;entryRelationship&gt; elements containing comments --&gt;</w:t>
      </w:r>
    </w:p>
    <w:p w14:paraId="75ABD79B" w14:textId="77777777" w:rsidR="006E110A" w:rsidRPr="00040E48" w:rsidRDefault="006E110A">
      <w:pPr>
        <w:pStyle w:val="XMLFragment"/>
        <w:rPr>
          <w:noProof w:val="0"/>
        </w:rPr>
      </w:pPr>
      <w:r w:rsidRPr="00040E48">
        <w:rPr>
          <w:noProof w:val="0"/>
        </w:rPr>
        <w:t>&lt;/observation&gt;</w:t>
      </w:r>
    </w:p>
    <w:p w14:paraId="5C7B5D9A" w14:textId="77777777" w:rsidR="006E110A" w:rsidRPr="00F331FC" w:rsidRDefault="000B06BE">
      <w:pPr>
        <w:pStyle w:val="Heading5"/>
        <w:rPr>
          <w:noProof w:val="0"/>
          <w:lang w:val="nl-NL"/>
          <w:rPrChange w:id="1884" w:author="Michael Clifton" w:date="2018-10-11T10:12:00Z">
            <w:rPr>
              <w:noProof w:val="0"/>
            </w:rPr>
          </w:rPrChange>
        </w:rPr>
      </w:pPr>
      <w:r w:rsidRPr="00F331FC">
        <w:rPr>
          <w:noProof w:val="0"/>
          <w:lang w:val="nl-NL"/>
          <w:rPrChange w:id="1885" w:author="Michael Clifton" w:date="2018-10-11T10:12:00Z">
            <w:rPr>
              <w:noProof w:val="0"/>
            </w:rPr>
          </w:rPrChange>
        </w:rPr>
        <w:t xml:space="preserve"> </w:t>
      </w:r>
      <w:bookmarkStart w:id="1886" w:name="_Toc441142194"/>
      <w:r w:rsidR="006E110A" w:rsidRPr="00F331FC">
        <w:rPr>
          <w:noProof w:val="0"/>
          <w:lang w:val="nl-NL"/>
          <w:rPrChange w:id="1887" w:author="Michael Clifton" w:date="2018-10-11T10:12:00Z">
            <w:rPr>
              <w:noProof w:val="0"/>
            </w:rPr>
          </w:rPrChange>
        </w:rPr>
        <w:t>&lt;templateId root='1.3.6.1.4.1.19376.1.5.3.1.4.5'/&gt;</w:t>
      </w:r>
      <w:r w:rsidR="006E110A" w:rsidRPr="00F331FC">
        <w:rPr>
          <w:noProof w:val="0"/>
          <w:lang w:val="nl-NL"/>
          <w:rPrChange w:id="1888" w:author="Michael Clifton" w:date="2018-10-11T10:12:00Z">
            <w:rPr>
              <w:noProof w:val="0"/>
            </w:rPr>
          </w:rPrChange>
        </w:rPr>
        <w:br/>
        <w:t>&lt;templateId root='1.3.6.1.4.1.19376.1.5.3.1.4.6'/&gt;</w:t>
      </w:r>
      <w:bookmarkEnd w:id="1886"/>
    </w:p>
    <w:p w14:paraId="03C2C660" w14:textId="77777777" w:rsidR="006E110A" w:rsidRPr="00040E48" w:rsidRDefault="006E110A">
      <w:pPr>
        <w:pStyle w:val="BodyText"/>
        <w:rPr>
          <w:noProof w:val="0"/>
        </w:rPr>
      </w:pPr>
      <w:r w:rsidRPr="00040E48">
        <w:rPr>
          <w:noProof w:val="0"/>
        </w:rPr>
        <w:t xml:space="preserve">This entry has a template identifier of 1.3.6.1.4.1.19376.1.5.3.1.4.6, and is a subtype of the </w:t>
      </w:r>
      <w:hyperlink w:anchor="T1_3_6_1_4_1_19376_1_5_3_1_4_5" w:tooltip="1.3.6.1.4.1.19376.1.5.3.1.4.5" w:history="1">
        <w:r w:rsidRPr="00040E48">
          <w:rPr>
            <w:rStyle w:val="Hyperlink"/>
            <w:noProof w:val="0"/>
          </w:rPr>
          <w:t>Problem Entry</w:t>
        </w:r>
      </w:hyperlink>
      <w:r w:rsidRPr="00040E48">
        <w:rPr>
          <w:noProof w:val="0"/>
        </w:rPr>
        <w:t xml:space="preserve">, and so must also conform to the rules of the problem entry, which has the template identifier of 1.3.6.1.4.1.19376.1.5.3.1.4.5.5. These elements are required and shall be recorded exactly as shown above. </w:t>
      </w:r>
    </w:p>
    <w:p w14:paraId="6240F3CA" w14:textId="77777777" w:rsidR="006E110A" w:rsidRPr="00040E48" w:rsidRDefault="000B06BE">
      <w:pPr>
        <w:pStyle w:val="Heading5"/>
        <w:rPr>
          <w:noProof w:val="0"/>
        </w:rPr>
      </w:pPr>
      <w:r w:rsidRPr="00040E48">
        <w:rPr>
          <w:noProof w:val="0"/>
        </w:rPr>
        <w:t xml:space="preserve"> </w:t>
      </w:r>
      <w:bookmarkStart w:id="1889" w:name="_Toc441142195"/>
      <w:r w:rsidR="006E110A" w:rsidRPr="00040E48">
        <w:rPr>
          <w:noProof w:val="0"/>
        </w:rPr>
        <w:t>&lt;code code='ALG|OINT|DINT|EINT|FINT|DALG|EALG|FALG|DNAINT|ENAINT|FNAINT' displayName=' ' codeSystem='2.16.840.1.113883.5.4' codeSystemName='ObservationIntoleranceType'/&gt;</w:t>
      </w:r>
      <w:bookmarkEnd w:id="1889"/>
    </w:p>
    <w:p w14:paraId="70D57EF2" w14:textId="77777777" w:rsidR="006E110A" w:rsidRPr="00040E48" w:rsidRDefault="006E110A">
      <w:pPr>
        <w:pStyle w:val="BodyText"/>
        <w:rPr>
          <w:noProof w:val="0"/>
        </w:rPr>
      </w:pPr>
      <w:r w:rsidRPr="00040E48">
        <w:rPr>
          <w:noProof w:val="0"/>
        </w:rPr>
        <w:t xml:space="preserve">The &lt;code&gt; element represents the kind of allergy observation made, to a drug, food or environmental agent, and whether it is an allergy, non-allergy intolerance, or unknown class of intolerance (not known to be allergy or intolerance). The &lt;code&gt; element of an allergy entry shall be provided, and a code and codeSystem attribute shall be present. The example above uses </w:t>
      </w:r>
      <w:r w:rsidRPr="00040E48">
        <w:rPr>
          <w:noProof w:val="0"/>
        </w:rPr>
        <w:lastRenderedPageBreak/>
        <w:t xml:space="preserve">the HL7 ObservationIntoleranceType vocabulary domain, which does provide suitable observation codes. Other vocabularies may be used, such as SNOMED-CT or MEDCIN. The displayName and codeSystemName attributes should be present. </w:t>
      </w:r>
    </w:p>
    <w:p w14:paraId="4973FFB3" w14:textId="77777777" w:rsidR="006E110A" w:rsidRPr="00040E48" w:rsidRDefault="000B06BE">
      <w:pPr>
        <w:pStyle w:val="Heading5"/>
        <w:rPr>
          <w:noProof w:val="0"/>
        </w:rPr>
      </w:pPr>
      <w:r w:rsidRPr="00040E48">
        <w:rPr>
          <w:noProof w:val="0"/>
        </w:rPr>
        <w:t xml:space="preserve"> </w:t>
      </w:r>
      <w:bookmarkStart w:id="1890" w:name="_Toc441142196"/>
      <w:r w:rsidR="006E110A" w:rsidRPr="00040E48">
        <w:rPr>
          <w:noProof w:val="0"/>
        </w:rPr>
        <w:t>&lt;value xsi:type='CD' code=' ' codeSystem=' ' codeSystemName=' ' displayName=' '&gt;</w:t>
      </w:r>
      <w:bookmarkEnd w:id="1890"/>
    </w:p>
    <w:p w14:paraId="0225648D" w14:textId="77777777" w:rsidR="006E110A" w:rsidRPr="00040E48" w:rsidRDefault="006E110A">
      <w:pPr>
        <w:pStyle w:val="BodyText"/>
        <w:rPr>
          <w:noProof w:val="0"/>
        </w:rPr>
      </w:pPr>
      <w:r w:rsidRPr="00040E48">
        <w:rPr>
          <w:noProof w:val="0"/>
        </w:rPr>
        <w:t xml:space="preserve">The &lt;value&gt; is a description of the allergy or adverse reaction. While the value may be a coded or an uncoded string, the type is always a coded value (xsi:type='CD'). If coded, the code and codeSystem attributes must be present. The codingSystem should reference a controlled vocabulary describing allergies and adverse reactions, see </w:t>
      </w:r>
      <w:r w:rsidR="00174CCE" w:rsidRPr="00040E48">
        <w:rPr>
          <w:noProof w:val="0"/>
        </w:rPr>
        <w:t>Table</w:t>
      </w:r>
      <w:r w:rsidRPr="00040E48">
        <w:rPr>
          <w:noProof w:val="0"/>
        </w:rPr>
        <w:t xml:space="preserve"> 5.4 12 above. If uncoded, all attributes other than xsi:type='CD' must be absent. The allergy or intolerance may not be known, in which case that fact shall be recorded appropriately. This might occur in the case where a patient experiences an allergic reaction to an unknown substance. </w:t>
      </w:r>
    </w:p>
    <w:p w14:paraId="6F8F25A0" w14:textId="77777777" w:rsidR="006E110A" w:rsidRPr="00040E48" w:rsidRDefault="000B06BE">
      <w:pPr>
        <w:pStyle w:val="Heading5"/>
        <w:rPr>
          <w:noProof w:val="0"/>
        </w:rPr>
      </w:pPr>
      <w:r w:rsidRPr="00040E48">
        <w:rPr>
          <w:noProof w:val="0"/>
        </w:rPr>
        <w:t xml:space="preserve"> </w:t>
      </w:r>
      <w:bookmarkStart w:id="1891" w:name="_Toc441142197"/>
      <w:r w:rsidR="006E110A" w:rsidRPr="00040E48">
        <w:rPr>
          <w:noProof w:val="0"/>
        </w:rPr>
        <w:t>&lt;participant typeCode='CSM'&gt;</w:t>
      </w:r>
      <w:r w:rsidR="006E110A" w:rsidRPr="00040E48">
        <w:rPr>
          <w:noProof w:val="0"/>
        </w:rPr>
        <w:br/>
        <w:t> &lt;participantRole classCode='MANU'&gt;</w:t>
      </w:r>
      <w:r w:rsidR="006E110A" w:rsidRPr="00040E48">
        <w:rPr>
          <w:noProof w:val="0"/>
        </w:rPr>
        <w:br/>
        <w:t>  &lt;playingEntity classCode='MMAT'&gt;</w:t>
      </w:r>
      <w:bookmarkEnd w:id="1891"/>
    </w:p>
    <w:p w14:paraId="61A35201" w14:textId="77777777" w:rsidR="006E110A" w:rsidRPr="00040E48" w:rsidRDefault="006E110A">
      <w:pPr>
        <w:pStyle w:val="BodyText"/>
        <w:rPr>
          <w:noProof w:val="0"/>
        </w:rPr>
      </w:pPr>
      <w:r w:rsidRPr="00040E48">
        <w:rPr>
          <w:noProof w:val="0"/>
        </w:rPr>
        <w:t xml:space="preserve">The substance that causes the allergy or intolerance may be specified in the &lt;participant&gt; element. </w:t>
      </w:r>
    </w:p>
    <w:p w14:paraId="518DC9E7" w14:textId="77777777" w:rsidR="006E110A" w:rsidRPr="00040E48" w:rsidRDefault="000B06BE">
      <w:pPr>
        <w:pStyle w:val="Heading5"/>
        <w:rPr>
          <w:noProof w:val="0"/>
        </w:rPr>
      </w:pPr>
      <w:r w:rsidRPr="00040E48">
        <w:rPr>
          <w:noProof w:val="0"/>
        </w:rPr>
        <w:t xml:space="preserve"> </w:t>
      </w:r>
      <w:bookmarkStart w:id="1892" w:name="_Toc441142198"/>
      <w:r w:rsidR="006E110A" w:rsidRPr="00040E48">
        <w:rPr>
          <w:noProof w:val="0"/>
        </w:rPr>
        <w:t>&lt;code code=' ' codeSystem=' '&gt;</w:t>
      </w:r>
      <w:r w:rsidR="006E110A" w:rsidRPr="00040E48">
        <w:rPr>
          <w:noProof w:val="0"/>
        </w:rPr>
        <w:br/>
        <w:t> &lt;originalText&gt;&lt;reference value=' '/&gt;&lt;/originalText&gt;</w:t>
      </w:r>
      <w:r w:rsidR="006E110A" w:rsidRPr="00040E48">
        <w:rPr>
          <w:noProof w:val="0"/>
        </w:rPr>
        <w:br/>
        <w:t>  &lt;/code&gt;</w:t>
      </w:r>
      <w:bookmarkEnd w:id="1892"/>
    </w:p>
    <w:p w14:paraId="47877F14" w14:textId="77777777" w:rsidR="006E110A" w:rsidRPr="00040E48" w:rsidRDefault="006E110A">
      <w:pPr>
        <w:pStyle w:val="BodyText"/>
        <w:rPr>
          <w:noProof w:val="0"/>
        </w:rPr>
      </w:pPr>
      <w:r w:rsidRPr="00040E48">
        <w:rPr>
          <w:noProof w:val="0"/>
        </w:rPr>
        <w:t xml:space="preserve">The &lt;code&gt; element shall be present. It may contain a code and codeSystem attribute to indicate the code for the substance causing the allergy or intolerance. It shall contain a &lt;reference&gt; to the &lt;originalText&gt; in the narrative where the substance is named. </w:t>
      </w:r>
    </w:p>
    <w:p w14:paraId="34230C24" w14:textId="77777777" w:rsidR="006E110A" w:rsidRPr="00040E48" w:rsidRDefault="000B06BE">
      <w:pPr>
        <w:pStyle w:val="Heading5"/>
        <w:rPr>
          <w:noProof w:val="0"/>
        </w:rPr>
      </w:pPr>
      <w:r w:rsidRPr="00040E48">
        <w:rPr>
          <w:noProof w:val="0"/>
        </w:rPr>
        <w:t xml:space="preserve"> </w:t>
      </w:r>
      <w:bookmarkStart w:id="1893" w:name="_Toc441142199"/>
      <w:r w:rsidR="006E110A" w:rsidRPr="00040E48">
        <w:rPr>
          <w:noProof w:val="0"/>
        </w:rPr>
        <w:t>&lt;!-- zero to many &lt;entryRelationship&gt; elements containing reactions --&gt;</w:t>
      </w:r>
      <w:bookmarkEnd w:id="1893"/>
    </w:p>
    <w:p w14:paraId="3F958DCE" w14:textId="77777777" w:rsidR="006E110A" w:rsidRPr="00040E48" w:rsidRDefault="006E110A">
      <w:pPr>
        <w:pStyle w:val="BodyText"/>
        <w:rPr>
          <w:noProof w:val="0"/>
        </w:rPr>
      </w:pPr>
      <w:r w:rsidRPr="00040E48">
        <w:rPr>
          <w:noProof w:val="0"/>
        </w:rPr>
        <w:t xml:space="preserve">An allergy entry can record the reactions that are manifestations of the allergy or intolerance as shown below. </w:t>
      </w:r>
    </w:p>
    <w:p w14:paraId="676DF1AC" w14:textId="77777777" w:rsidR="006E110A" w:rsidRPr="00040E48" w:rsidRDefault="006E110A">
      <w:pPr>
        <w:pStyle w:val="XMLFragment"/>
        <w:rPr>
          <w:noProof w:val="0"/>
        </w:rPr>
      </w:pPr>
      <w:r w:rsidRPr="00040E48">
        <w:rPr>
          <w:noProof w:val="0"/>
        </w:rPr>
        <w:t>&lt;entryRelationship typeCode='MFST'&gt;</w:t>
      </w:r>
    </w:p>
    <w:p w14:paraId="7FDD4B84" w14:textId="77777777" w:rsidR="006E110A" w:rsidRPr="00040E48" w:rsidRDefault="006E110A">
      <w:pPr>
        <w:pStyle w:val="XMLFragment"/>
        <w:rPr>
          <w:noProof w:val="0"/>
        </w:rPr>
      </w:pPr>
      <w:r w:rsidRPr="00040E48">
        <w:rPr>
          <w:noProof w:val="0"/>
        </w:rPr>
        <w:t xml:space="preserve">  &lt;templateId root='1.3.6.1.4.1.19376.1.5.3.1.4.6.1'/&gt;</w:t>
      </w:r>
    </w:p>
    <w:p w14:paraId="67A706B4" w14:textId="77777777" w:rsidR="006E110A" w:rsidRPr="00040E48" w:rsidRDefault="006E110A">
      <w:pPr>
        <w:pStyle w:val="XMLFragment"/>
        <w:rPr>
          <w:noProof w:val="0"/>
        </w:rPr>
      </w:pPr>
      <w:r w:rsidRPr="00040E48">
        <w:rPr>
          <w:noProof w:val="0"/>
        </w:rPr>
        <w:t xml:space="preserve">  &lt;!-- a problem entry  --&gt;</w:t>
      </w:r>
    </w:p>
    <w:p w14:paraId="0DB91C0F" w14:textId="77777777" w:rsidR="006E110A" w:rsidRPr="00040E48" w:rsidRDefault="006E110A">
      <w:pPr>
        <w:pStyle w:val="XMLFragment"/>
        <w:rPr>
          <w:noProof w:val="0"/>
        </w:rPr>
      </w:pPr>
      <w:r w:rsidRPr="00040E48">
        <w:rPr>
          <w:noProof w:val="0"/>
        </w:rPr>
        <w:t xml:space="preserve">  &lt;observation classCode='OBS' moodCode='EVN'&gt;</w:t>
      </w:r>
    </w:p>
    <w:p w14:paraId="117617CF" w14:textId="77777777" w:rsidR="006E110A" w:rsidRPr="00F331FC" w:rsidRDefault="006E110A">
      <w:pPr>
        <w:pStyle w:val="XMLFragment"/>
        <w:rPr>
          <w:noProof w:val="0"/>
          <w:lang w:val="nl-NL"/>
          <w:rPrChange w:id="1894" w:author="Michael Clifton" w:date="2018-10-11T10:12:00Z">
            <w:rPr>
              <w:noProof w:val="0"/>
            </w:rPr>
          </w:rPrChange>
        </w:rPr>
      </w:pPr>
      <w:r w:rsidRPr="00040E48">
        <w:rPr>
          <w:noProof w:val="0"/>
        </w:rPr>
        <w:t xml:space="preserve">    </w:t>
      </w:r>
      <w:r w:rsidRPr="00F331FC">
        <w:rPr>
          <w:noProof w:val="0"/>
          <w:lang w:val="nl-NL"/>
          <w:rPrChange w:id="1895" w:author="Michael Clifton" w:date="2018-10-11T10:12:00Z">
            <w:rPr>
              <w:noProof w:val="0"/>
            </w:rPr>
          </w:rPrChange>
        </w:rPr>
        <w:t>&lt;templateId root='2.16.840.1.113883.10.20.1.54'/&gt;</w:t>
      </w:r>
    </w:p>
    <w:p w14:paraId="7A7C280D" w14:textId="77777777" w:rsidR="006E110A" w:rsidRPr="00F331FC" w:rsidRDefault="006E110A">
      <w:pPr>
        <w:pStyle w:val="XMLFragment"/>
        <w:rPr>
          <w:noProof w:val="0"/>
          <w:lang w:val="nl-NL"/>
          <w:rPrChange w:id="1896" w:author="Michael Clifton" w:date="2018-10-11T10:12:00Z">
            <w:rPr>
              <w:noProof w:val="0"/>
            </w:rPr>
          </w:rPrChange>
        </w:rPr>
      </w:pPr>
      <w:r w:rsidRPr="00F331FC">
        <w:rPr>
          <w:noProof w:val="0"/>
          <w:lang w:val="nl-NL"/>
          <w:rPrChange w:id="1897" w:author="Michael Clifton" w:date="2018-10-11T10:12:00Z">
            <w:rPr>
              <w:noProof w:val="0"/>
            </w:rPr>
          </w:rPrChange>
        </w:rPr>
        <w:t xml:space="preserve">    &lt;templateId root='1.3.6.1.4.1.19376.1.5.3.1.4.5'/&gt;</w:t>
      </w:r>
    </w:p>
    <w:p w14:paraId="08198259" w14:textId="77777777" w:rsidR="006E110A" w:rsidRPr="00040E48" w:rsidRDefault="006E110A">
      <w:pPr>
        <w:pStyle w:val="XMLFragment"/>
        <w:rPr>
          <w:noProof w:val="0"/>
        </w:rPr>
      </w:pPr>
      <w:r w:rsidRPr="00F331FC">
        <w:rPr>
          <w:noProof w:val="0"/>
          <w:lang w:val="nl-NL"/>
          <w:rPrChange w:id="1898" w:author="Michael Clifton" w:date="2018-10-11T10:12:00Z">
            <w:rPr>
              <w:noProof w:val="0"/>
            </w:rPr>
          </w:rPrChange>
        </w:rPr>
        <w:t xml:space="preserve">      </w:t>
      </w:r>
      <w:r w:rsidRPr="00040E48">
        <w:rPr>
          <w:noProof w:val="0"/>
        </w:rPr>
        <w:t>∶</w:t>
      </w:r>
    </w:p>
    <w:p w14:paraId="55AA3B1D" w14:textId="77777777" w:rsidR="006E110A" w:rsidRPr="00040E48" w:rsidRDefault="006E110A">
      <w:pPr>
        <w:pStyle w:val="XMLFragment"/>
        <w:rPr>
          <w:noProof w:val="0"/>
        </w:rPr>
      </w:pPr>
      <w:r w:rsidRPr="00040E48">
        <w:rPr>
          <w:noProof w:val="0"/>
        </w:rPr>
        <w:t xml:space="preserve">  &lt;/observation&gt;</w:t>
      </w:r>
    </w:p>
    <w:p w14:paraId="7EAABCDF" w14:textId="77777777" w:rsidR="006E110A" w:rsidRPr="00040E48" w:rsidRDefault="006E110A">
      <w:pPr>
        <w:pStyle w:val="XMLFragment"/>
        <w:rPr>
          <w:noProof w:val="0"/>
        </w:rPr>
      </w:pPr>
      <w:r w:rsidRPr="00040E48">
        <w:rPr>
          <w:noProof w:val="0"/>
        </w:rPr>
        <w:t>&lt;/entryRelationship&gt;</w:t>
      </w:r>
    </w:p>
    <w:p w14:paraId="771CA215" w14:textId="77777777" w:rsidR="006E110A" w:rsidRPr="00040E48" w:rsidRDefault="000B06BE">
      <w:pPr>
        <w:pStyle w:val="Heading5"/>
        <w:rPr>
          <w:noProof w:val="0"/>
        </w:rPr>
      </w:pPr>
      <w:r w:rsidRPr="00040E48">
        <w:rPr>
          <w:noProof w:val="0"/>
        </w:rPr>
        <w:t xml:space="preserve"> </w:t>
      </w:r>
      <w:bookmarkStart w:id="1899" w:name="_Toc441142200"/>
      <w:r w:rsidR="006E110A" w:rsidRPr="00040E48">
        <w:rPr>
          <w:noProof w:val="0"/>
        </w:rPr>
        <w:t>&lt;entryRelationship typeCode='MFST'&gt;</w:t>
      </w:r>
      <w:bookmarkEnd w:id="1899"/>
    </w:p>
    <w:p w14:paraId="2082EF33" w14:textId="77777777" w:rsidR="006E110A" w:rsidRPr="00040E48" w:rsidRDefault="006E110A">
      <w:pPr>
        <w:pStyle w:val="BodyText"/>
        <w:rPr>
          <w:noProof w:val="0"/>
        </w:rPr>
      </w:pPr>
      <w:r w:rsidRPr="00040E48">
        <w:rPr>
          <w:noProof w:val="0"/>
        </w:rPr>
        <w:t xml:space="preserve">This is a related entry (&lt;entryRelationship&gt;) that indicates the manifestations (typeCode='MFST') the reported allergy or intolerance. These are events that may occur, or have occurred in the past as a reaction to the allergy or intolerance. </w:t>
      </w:r>
    </w:p>
    <w:p w14:paraId="5A1F3CD6" w14:textId="77777777" w:rsidR="006E110A" w:rsidRPr="00040E48" w:rsidRDefault="006E110A">
      <w:pPr>
        <w:pStyle w:val="Heading5"/>
        <w:rPr>
          <w:noProof w:val="0"/>
        </w:rPr>
      </w:pPr>
      <w:bookmarkStart w:id="1900" w:name="_Toc441142201"/>
      <w:r w:rsidRPr="00040E48">
        <w:rPr>
          <w:noProof w:val="0"/>
        </w:rPr>
        <w:lastRenderedPageBreak/>
        <w:t>&lt;observation classCode='OBS' moodCode='EVN'&gt;</w:t>
      </w:r>
      <w:r w:rsidRPr="00040E48">
        <w:rPr>
          <w:noProof w:val="0"/>
        </w:rPr>
        <w:br/>
        <w:t> &lt;templateId root='2.16.840.1.113883.10.20.1.54'/&gt;</w:t>
      </w:r>
      <w:r w:rsidRPr="00040E48">
        <w:rPr>
          <w:noProof w:val="0"/>
        </w:rPr>
        <w:br/>
        <w:t> &lt;templateId root='1.3.6.1.4.1.19376.1.5.3.1.4.5'/&gt;</w:t>
      </w:r>
      <w:r w:rsidRPr="00040E48">
        <w:rPr>
          <w:noProof w:val="0"/>
        </w:rPr>
        <w:br/>
        <w:t>  ∶</w:t>
      </w:r>
      <w:r w:rsidRPr="00040E48">
        <w:rPr>
          <w:noProof w:val="0"/>
        </w:rPr>
        <w:br/>
        <w:t> &lt;/observation&gt;</w:t>
      </w:r>
      <w:bookmarkEnd w:id="1900"/>
    </w:p>
    <w:p w14:paraId="7B6DB841" w14:textId="77777777" w:rsidR="006E110A" w:rsidRPr="00040E48" w:rsidRDefault="006E110A">
      <w:pPr>
        <w:pStyle w:val="BodyText"/>
        <w:rPr>
          <w:noProof w:val="0"/>
        </w:rPr>
      </w:pPr>
      <w:r w:rsidRPr="00040E48">
        <w:rPr>
          <w:noProof w:val="0"/>
        </w:rPr>
        <w:t xml:space="preserve">The entry contained with this entry relationship is some sort of problem that is a manifestation of the allergy. It is recorded using the </w:t>
      </w:r>
      <w:hyperlink w:anchor="T1_3_6_1_4_1_19376_1_5_3_1_4_5" w:tooltip="1.3.6.1.4.1.19376.1.5.3.1.4.5" w:history="1">
        <w:r w:rsidRPr="00040E48">
          <w:rPr>
            <w:rStyle w:val="Hyperlink"/>
            <w:noProof w:val="0"/>
          </w:rPr>
          <w:t>Problem Entry</w:t>
        </w:r>
      </w:hyperlink>
      <w:r w:rsidRPr="00040E48">
        <w:rPr>
          <w:noProof w:val="0"/>
        </w:rPr>
        <w:t xml:space="preserve"> structure, with the additional template identifier (2.16.840.1.113883.10.20.1.54) indicating that this problem is a reaction. </w:t>
      </w:r>
    </w:p>
    <w:p w14:paraId="3B427FA3" w14:textId="77777777" w:rsidR="006E110A" w:rsidRPr="00040E48" w:rsidRDefault="006E110A">
      <w:pPr>
        <w:pStyle w:val="Heading5"/>
        <w:rPr>
          <w:noProof w:val="0"/>
        </w:rPr>
      </w:pPr>
      <w:bookmarkStart w:id="1901" w:name="_Toc441142202"/>
      <w:r w:rsidRPr="00040E48">
        <w:rPr>
          <w:noProof w:val="0"/>
        </w:rPr>
        <w:t>&lt;!-- zero or one &lt;entryRelationship typeCode='SUBJ' inversionInd='true'&gt; elements containing severity --&gt;</w:t>
      </w:r>
      <w:bookmarkEnd w:id="1901"/>
    </w:p>
    <w:p w14:paraId="01276AF5" w14:textId="77777777" w:rsidR="006E110A" w:rsidRPr="00040E48" w:rsidRDefault="006E110A">
      <w:pPr>
        <w:pStyle w:val="BodyText"/>
        <w:rPr>
          <w:noProof w:val="0"/>
        </w:rPr>
      </w:pPr>
      <w:r w:rsidRPr="00040E48">
        <w:rPr>
          <w:noProof w:val="0"/>
        </w:rPr>
        <w:t xml:space="preserve">An optional &lt;entryRelationship&gt; element may be present indicating the severity of the problem. When present, this &lt;entryRelationship&gt; element shall contain a severity observation conforming to the </w:t>
      </w:r>
      <w:hyperlink w:anchor="T1_3_6_1_4_1_19376_1_5_3_1_4_1" w:tooltip="1.3.6.1.4.1.19376.1.5.3.1.4.1" w:history="1">
        <w:r w:rsidRPr="00040E48">
          <w:rPr>
            <w:rStyle w:val="Hyperlink"/>
            <w:noProof w:val="0"/>
          </w:rPr>
          <w:t>Severity</w:t>
        </w:r>
      </w:hyperlink>
      <w:r w:rsidRPr="00040E48">
        <w:rPr>
          <w:noProof w:val="0"/>
        </w:rPr>
        <w:t xml:space="preserve"> entry template (1.3.6.1.4.1.19376.1.5.3.1.4.1). For CDA this SHALL be represented with the &lt;entryRelationship&gt; element. For HL7 Version 3 Messages, this SHALL be represented as a &lt;sourceOf&gt; element. The typeCode SHALL be ‘SUBJ’ and inversionInd SHALL be ‘true’. </w:t>
      </w:r>
    </w:p>
    <w:p w14:paraId="603EEB34" w14:textId="77777777" w:rsidR="006E110A" w:rsidRPr="00040E48" w:rsidRDefault="006E110A">
      <w:pPr>
        <w:pStyle w:val="Heading5"/>
        <w:rPr>
          <w:noProof w:val="0"/>
        </w:rPr>
      </w:pPr>
      <w:bookmarkStart w:id="1902" w:name="_Toc441142203"/>
      <w:r w:rsidRPr="00040E48">
        <w:rPr>
          <w:noProof w:val="0"/>
        </w:rPr>
        <w:t>&lt;!-- zero or one &lt;entryRelationship typeCode='REFR' inversionInd='false'&gt; elements containing clinical status --&gt;</w:t>
      </w:r>
      <w:bookmarkEnd w:id="1902"/>
    </w:p>
    <w:p w14:paraId="68D21E8E" w14:textId="77777777" w:rsidR="006E110A" w:rsidRPr="00040E48" w:rsidRDefault="006E110A">
      <w:pPr>
        <w:pStyle w:val="BodyText"/>
        <w:rPr>
          <w:noProof w:val="0"/>
        </w:rPr>
      </w:pPr>
      <w:r w:rsidRPr="00040E48">
        <w:rPr>
          <w:noProof w:val="0"/>
        </w:rPr>
        <w:t xml:space="preserve">An optional &lt;entryRelationship&gt; may be present indicating the clinical status of the allergy, e.g., resolved, in remission, active. When present, this &lt;entryRelationship&gt; element shall contain a clinical status observation conforming to the </w:t>
      </w:r>
      <w:hyperlink w:anchor="T1_3_6_1_4_1_19376_1_5_3_1_4_1_1" w:tooltip="1.3.6.1.4.1.19376.1.5.3.1.4.1.1" w:history="1">
        <w:r w:rsidRPr="00040E48">
          <w:rPr>
            <w:rStyle w:val="Hyperlink"/>
            <w:noProof w:val="0"/>
          </w:rPr>
          <w:t>Problem Status Observation</w:t>
        </w:r>
      </w:hyperlink>
      <w:r w:rsidRPr="00040E48">
        <w:rPr>
          <w:noProof w:val="0"/>
        </w:rPr>
        <w:t xml:space="preserve"> template (1.3.6.1.4.1.19376.1.5.3.1.4.1.1). The typeCode SHALL be ‘REFR’ and inversionInd SHALL be ‘false’. For CDA this SHALL be represented with the &lt;entryRelationship&gt; element. For HL7 Version 3 Messages, this SHALL be represented as a &lt;sourceOf&gt; element. </w:t>
      </w:r>
    </w:p>
    <w:p w14:paraId="5FEB0BC5" w14:textId="77777777" w:rsidR="006E110A" w:rsidRPr="00040E48" w:rsidRDefault="006E110A">
      <w:pPr>
        <w:pStyle w:val="Heading5"/>
        <w:rPr>
          <w:noProof w:val="0"/>
        </w:rPr>
      </w:pPr>
      <w:bookmarkStart w:id="1903" w:name="_Toc441142204"/>
      <w:r w:rsidRPr="00040E48">
        <w:rPr>
          <w:noProof w:val="0"/>
        </w:rPr>
        <w:t>&lt;!-- zero to many &lt;entryRelationship typeCode='SUBJ' inversionInd='true'&gt; element containing comments --&gt;</w:t>
      </w:r>
      <w:bookmarkEnd w:id="1903"/>
    </w:p>
    <w:p w14:paraId="572F6AC4" w14:textId="77777777" w:rsidR="006E110A" w:rsidRPr="00040E48" w:rsidRDefault="006E110A">
      <w:pPr>
        <w:pStyle w:val="BodyText"/>
        <w:rPr>
          <w:noProof w:val="0"/>
        </w:rPr>
      </w:pPr>
      <w:r w:rsidRPr="00040E48">
        <w:rPr>
          <w:noProof w:val="0"/>
        </w:rPr>
        <w:t xml:space="preserve">One or more optional &lt;entryRelationship&gt; elements may be present providing additional comments (annotations) for the allergy. When present, this &lt;entryRelationship&gt; element shall contain an entry conforming to the </w:t>
      </w:r>
      <w:hyperlink w:anchor="T1_3_6_1_4_1_19376_1_5_3_1_4_2" w:tooltip="1.3.6.1.4.1.19376.1.5.3.1.4.2" w:history="1">
        <w:r w:rsidRPr="00040E48">
          <w:rPr>
            <w:rStyle w:val="Hyperlink"/>
            <w:noProof w:val="0"/>
          </w:rPr>
          <w:t>Comment</w:t>
        </w:r>
      </w:hyperlink>
      <w:r w:rsidRPr="00040E48">
        <w:rPr>
          <w:noProof w:val="0"/>
        </w:rPr>
        <w:t xml:space="preserve"> entry template (1.3.6.1.4.1.19376.1.5.3.1.4.2). The typeCode SHALL be ‘SUBJ’ and inversionInd SHALL be ‘true’. </w:t>
      </w:r>
    </w:p>
    <w:p w14:paraId="511FD81D" w14:textId="77777777" w:rsidR="006E110A" w:rsidRPr="00040E48" w:rsidRDefault="006E110A">
      <w:pPr>
        <w:pStyle w:val="BodyText"/>
        <w:rPr>
          <w:noProof w:val="0"/>
        </w:rPr>
      </w:pPr>
      <w:r w:rsidRPr="00040E48">
        <w:rPr>
          <w:noProof w:val="0"/>
        </w:rPr>
        <w:t xml:space="preserve">For CDA this SHALL be represented with the &lt;entryRelationship&gt; element. For HL7 Version 3 Messages, this SHALL be represented as a &lt;sourceOf&gt; element. </w:t>
      </w:r>
    </w:p>
    <w:p w14:paraId="4DB2B47D" w14:textId="77777777" w:rsidR="006E110A" w:rsidRPr="00040E48" w:rsidRDefault="006E110A">
      <w:pPr>
        <w:pStyle w:val="Heading4"/>
        <w:rPr>
          <w:noProof w:val="0"/>
        </w:rPr>
      </w:pPr>
      <w:bookmarkStart w:id="1904" w:name="_Toc270712311"/>
      <w:bookmarkStart w:id="1905" w:name="_Toc441142205"/>
      <w:bookmarkStart w:id="1906" w:name="T1_3_6_1_4_1_19376_1_5_3_1_4_7"/>
      <w:r w:rsidRPr="00040E48">
        <w:rPr>
          <w:noProof w:val="0"/>
        </w:rPr>
        <w:t>Medications 1.3.6.1.4.1.19376.1.5.3.1.4.7</w:t>
      </w:r>
      <w:bookmarkEnd w:id="1904"/>
      <w:bookmarkEnd w:id="1905"/>
      <w:r w:rsidRPr="00040E48">
        <w:rPr>
          <w:noProof w:val="0"/>
        </w:rPr>
        <w:t xml:space="preserve"> </w:t>
      </w:r>
    </w:p>
    <w:bookmarkEnd w:id="1906"/>
    <w:p w14:paraId="5BC30516" w14:textId="77777777" w:rsidR="006E110A" w:rsidRPr="00040E48" w:rsidRDefault="006E110A">
      <w:pPr>
        <w:pStyle w:val="BodyText"/>
        <w:rPr>
          <w:noProof w:val="0"/>
        </w:rPr>
      </w:pPr>
      <w:r w:rsidRPr="00040E48">
        <w:rPr>
          <w:noProof w:val="0"/>
        </w:rPr>
        <w:t xml:space="preserve">This content module describes the general structure for a medication. All medication administration acts will be derived from this content module. </w:t>
      </w:r>
    </w:p>
    <w:p w14:paraId="63A7097D" w14:textId="77777777" w:rsidR="006E110A" w:rsidRPr="00040E48" w:rsidRDefault="000B06BE">
      <w:pPr>
        <w:pStyle w:val="Heading5"/>
        <w:rPr>
          <w:noProof w:val="0"/>
        </w:rPr>
      </w:pPr>
      <w:r w:rsidRPr="00040E48">
        <w:rPr>
          <w:noProof w:val="0"/>
        </w:rPr>
        <w:lastRenderedPageBreak/>
        <w:t xml:space="preserve"> </w:t>
      </w:r>
      <w:bookmarkStart w:id="1907" w:name="_Toc441142206"/>
      <w:r w:rsidR="006E110A" w:rsidRPr="00040E48">
        <w:rPr>
          <w:noProof w:val="0"/>
        </w:rPr>
        <w:t>Standards</w:t>
      </w:r>
      <w:bookmarkEnd w:id="1907"/>
      <w:r w:rsidR="006E110A"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31"/>
        <w:gridCol w:w="3244"/>
      </w:tblGrid>
      <w:tr w:rsidR="006E110A" w:rsidRPr="00040E48" w14:paraId="5C0F783F" w14:textId="77777777" w:rsidTr="009A6903">
        <w:trPr>
          <w:tblCellSpacing w:w="0" w:type="dxa"/>
        </w:trPr>
        <w:tc>
          <w:tcPr>
            <w:tcW w:w="0" w:type="auto"/>
            <w:shd w:val="clear" w:color="auto" w:fill="E6E6E6"/>
            <w:vAlign w:val="center"/>
          </w:tcPr>
          <w:p w14:paraId="1A23DADA"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Pharmacy</w:t>
            </w:r>
          </w:p>
        </w:tc>
        <w:tc>
          <w:tcPr>
            <w:tcW w:w="0" w:type="auto"/>
            <w:vAlign w:val="center"/>
          </w:tcPr>
          <w:p w14:paraId="6C8F99E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HL7 Pharmacy Domain (Normative) </w:t>
            </w:r>
          </w:p>
        </w:tc>
      </w:tr>
      <w:tr w:rsidR="006E110A" w:rsidRPr="00040E48" w14:paraId="2DCC8366" w14:textId="77777777" w:rsidTr="009A6903">
        <w:trPr>
          <w:tblCellSpacing w:w="0" w:type="dxa"/>
        </w:trPr>
        <w:tc>
          <w:tcPr>
            <w:tcW w:w="0" w:type="auto"/>
            <w:shd w:val="clear" w:color="auto" w:fill="E6E6E6"/>
            <w:vAlign w:val="center"/>
          </w:tcPr>
          <w:p w14:paraId="5885008C"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CCD</w:t>
            </w:r>
          </w:p>
        </w:tc>
        <w:tc>
          <w:tcPr>
            <w:tcW w:w="0" w:type="auto"/>
            <w:vAlign w:val="center"/>
          </w:tcPr>
          <w:p w14:paraId="0172D7C6" w14:textId="77777777" w:rsidR="006E110A" w:rsidRPr="00040E48" w:rsidRDefault="00FF2B1E">
            <w:pPr>
              <w:pStyle w:val="TableEntry"/>
              <w:rPr>
                <w:rFonts w:ascii="Arial Unicode MS" w:eastAsia="Arial Unicode MS" w:hAnsi="Arial Unicode MS" w:cs="Arial Unicode MS"/>
                <w:noProof w:val="0"/>
                <w:szCs w:val="24"/>
              </w:rPr>
            </w:pPr>
            <w:hyperlink r:id="rId101"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bl>
    <w:p w14:paraId="19D9A9F0" w14:textId="77777777" w:rsidR="006E110A" w:rsidRPr="00040E48" w:rsidRDefault="000B06BE">
      <w:pPr>
        <w:pStyle w:val="Heading5"/>
        <w:rPr>
          <w:noProof w:val="0"/>
        </w:rPr>
      </w:pPr>
      <w:r w:rsidRPr="00040E48">
        <w:rPr>
          <w:noProof w:val="0"/>
        </w:rPr>
        <w:t xml:space="preserve"> </w:t>
      </w:r>
      <w:bookmarkStart w:id="1908" w:name="_Toc441142207"/>
      <w:r w:rsidR="006E110A" w:rsidRPr="00040E48">
        <w:rPr>
          <w:noProof w:val="0"/>
        </w:rPr>
        <w:t>Specification</w:t>
      </w:r>
      <w:bookmarkEnd w:id="1908"/>
      <w:r w:rsidR="006E110A" w:rsidRPr="00040E48">
        <w:rPr>
          <w:noProof w:val="0"/>
        </w:rPr>
        <w:t xml:space="preserve"> </w:t>
      </w:r>
    </w:p>
    <w:p w14:paraId="4E591EE9" w14:textId="77777777" w:rsidR="006E110A" w:rsidRPr="00040E48" w:rsidRDefault="006E110A">
      <w:pPr>
        <w:pStyle w:val="XMLFragment"/>
        <w:rPr>
          <w:noProof w:val="0"/>
        </w:rPr>
      </w:pPr>
      <w:r w:rsidRPr="00040E48">
        <w:rPr>
          <w:noProof w:val="0"/>
        </w:rPr>
        <w:t>&lt;substanceAdministration classCode='SBADM' moodCode='INT|EVN'&gt;</w:t>
      </w:r>
    </w:p>
    <w:p w14:paraId="4C03B41D" w14:textId="77777777" w:rsidR="006E110A" w:rsidRPr="00F331FC" w:rsidRDefault="006E110A">
      <w:pPr>
        <w:pStyle w:val="XMLFragment"/>
        <w:rPr>
          <w:noProof w:val="0"/>
          <w:lang w:val="nl-NL"/>
          <w:rPrChange w:id="1909" w:author="Michael Clifton" w:date="2018-10-11T10:12:00Z">
            <w:rPr>
              <w:noProof w:val="0"/>
            </w:rPr>
          </w:rPrChange>
        </w:rPr>
      </w:pPr>
      <w:r w:rsidRPr="00040E48">
        <w:rPr>
          <w:noProof w:val="0"/>
        </w:rPr>
        <w:t xml:space="preserve">  </w:t>
      </w:r>
      <w:r w:rsidRPr="00F331FC">
        <w:rPr>
          <w:noProof w:val="0"/>
          <w:lang w:val="nl-NL"/>
          <w:rPrChange w:id="1910" w:author="Michael Clifton" w:date="2018-10-11T10:12:00Z">
            <w:rPr>
              <w:noProof w:val="0"/>
            </w:rPr>
          </w:rPrChange>
        </w:rPr>
        <w:t>&lt;templateId root='2.16.840.1.113883.10.20.1.24'/&gt;</w:t>
      </w:r>
    </w:p>
    <w:p w14:paraId="45218810" w14:textId="77777777" w:rsidR="006E110A" w:rsidRPr="00F331FC" w:rsidRDefault="006E110A">
      <w:pPr>
        <w:pStyle w:val="XMLFragment"/>
        <w:rPr>
          <w:noProof w:val="0"/>
          <w:lang w:val="nl-NL"/>
          <w:rPrChange w:id="1911" w:author="Michael Clifton" w:date="2018-10-11T10:12:00Z">
            <w:rPr>
              <w:noProof w:val="0"/>
            </w:rPr>
          </w:rPrChange>
        </w:rPr>
      </w:pPr>
      <w:r w:rsidRPr="00F331FC">
        <w:rPr>
          <w:noProof w:val="0"/>
          <w:lang w:val="nl-NL"/>
          <w:rPrChange w:id="1912" w:author="Michael Clifton" w:date="2018-10-11T10:12:00Z">
            <w:rPr>
              <w:noProof w:val="0"/>
            </w:rPr>
          </w:rPrChange>
        </w:rPr>
        <w:t xml:space="preserve">  &lt;templateId root='1.3.6.1.4.1.19376.1.5.3.1.4.7'/&gt;</w:t>
      </w:r>
    </w:p>
    <w:p w14:paraId="326DAB40" w14:textId="77777777" w:rsidR="006E110A" w:rsidRPr="00F331FC" w:rsidRDefault="006E110A">
      <w:pPr>
        <w:pStyle w:val="XMLFragment"/>
        <w:rPr>
          <w:noProof w:val="0"/>
          <w:lang w:val="nl-NL"/>
          <w:rPrChange w:id="1913" w:author="Michael Clifton" w:date="2018-10-11T10:12:00Z">
            <w:rPr>
              <w:noProof w:val="0"/>
            </w:rPr>
          </w:rPrChange>
        </w:rPr>
      </w:pPr>
      <w:r w:rsidRPr="00F331FC">
        <w:rPr>
          <w:noProof w:val="0"/>
          <w:lang w:val="nl-NL"/>
          <w:rPrChange w:id="1914" w:author="Michael Clifton" w:date="2018-10-11T10:12:00Z">
            <w:rPr>
              <w:noProof w:val="0"/>
            </w:rPr>
          </w:rPrChange>
        </w:rPr>
        <w:t xml:space="preserve">  &lt;templateId root=''/&gt;</w:t>
      </w:r>
    </w:p>
    <w:p w14:paraId="344F7D22" w14:textId="77777777" w:rsidR="006E110A" w:rsidRPr="00F331FC" w:rsidRDefault="006E110A">
      <w:pPr>
        <w:pStyle w:val="XMLFragment"/>
        <w:rPr>
          <w:noProof w:val="0"/>
          <w:lang w:val="nl-NL"/>
          <w:rPrChange w:id="1915" w:author="Michael Clifton" w:date="2018-10-11T10:12:00Z">
            <w:rPr>
              <w:noProof w:val="0"/>
            </w:rPr>
          </w:rPrChange>
        </w:rPr>
      </w:pPr>
      <w:r w:rsidRPr="00F331FC">
        <w:rPr>
          <w:noProof w:val="0"/>
          <w:lang w:val="nl-NL"/>
          <w:rPrChange w:id="1916" w:author="Michael Clifton" w:date="2018-10-11T10:12:00Z">
            <w:rPr>
              <w:noProof w:val="0"/>
            </w:rPr>
          </w:rPrChange>
        </w:rPr>
        <w:t xml:space="preserve">  &lt;id root='' extension=''/&gt;</w:t>
      </w:r>
    </w:p>
    <w:p w14:paraId="688054BF" w14:textId="77777777" w:rsidR="006E110A" w:rsidRPr="00F331FC" w:rsidRDefault="006E110A">
      <w:pPr>
        <w:pStyle w:val="XMLFragment"/>
        <w:rPr>
          <w:noProof w:val="0"/>
          <w:lang w:val="nl-NL"/>
          <w:rPrChange w:id="1917" w:author="Michael Clifton" w:date="2018-10-11T10:12:00Z">
            <w:rPr>
              <w:noProof w:val="0"/>
            </w:rPr>
          </w:rPrChange>
        </w:rPr>
      </w:pPr>
      <w:r w:rsidRPr="00F331FC">
        <w:rPr>
          <w:noProof w:val="0"/>
          <w:lang w:val="nl-NL"/>
          <w:rPrChange w:id="1918" w:author="Michael Clifton" w:date="2018-10-11T10:12:00Z">
            <w:rPr>
              <w:noProof w:val="0"/>
            </w:rPr>
          </w:rPrChange>
        </w:rPr>
        <w:t xml:space="preserve">  &lt;code code='' codeSystem='' displayName='' codeSystemName=''/&gt;</w:t>
      </w:r>
    </w:p>
    <w:p w14:paraId="1E400399" w14:textId="77777777" w:rsidR="006E110A" w:rsidRPr="00040E48" w:rsidRDefault="006E110A">
      <w:pPr>
        <w:pStyle w:val="XMLFragment"/>
        <w:rPr>
          <w:noProof w:val="0"/>
        </w:rPr>
      </w:pPr>
      <w:r w:rsidRPr="00F331FC">
        <w:rPr>
          <w:noProof w:val="0"/>
          <w:lang w:val="nl-NL"/>
          <w:rPrChange w:id="1919" w:author="Michael Clifton" w:date="2018-10-11T10:12:00Z">
            <w:rPr>
              <w:noProof w:val="0"/>
            </w:rPr>
          </w:rPrChange>
        </w:rPr>
        <w:t xml:space="preserve">  </w:t>
      </w:r>
      <w:r w:rsidRPr="00040E48">
        <w:rPr>
          <w:noProof w:val="0"/>
        </w:rPr>
        <w:t>&lt;text&gt;&lt;reference value='#med-1'/&gt;&lt;/text&gt;</w:t>
      </w:r>
    </w:p>
    <w:p w14:paraId="18D6C0C1" w14:textId="77777777" w:rsidR="006E110A" w:rsidRPr="00040E48" w:rsidRDefault="006E110A">
      <w:pPr>
        <w:pStyle w:val="XMLFragment"/>
        <w:rPr>
          <w:noProof w:val="0"/>
        </w:rPr>
      </w:pPr>
      <w:r w:rsidRPr="00040E48">
        <w:rPr>
          <w:noProof w:val="0"/>
        </w:rPr>
        <w:t xml:space="preserve">  &lt;statusCode code='completed'/&gt;</w:t>
      </w:r>
    </w:p>
    <w:p w14:paraId="01AD5A20" w14:textId="77777777" w:rsidR="006E110A" w:rsidRPr="00040E48" w:rsidRDefault="006E110A">
      <w:pPr>
        <w:pStyle w:val="XMLFragment"/>
        <w:rPr>
          <w:noProof w:val="0"/>
        </w:rPr>
      </w:pPr>
      <w:r w:rsidRPr="00040E48">
        <w:rPr>
          <w:noProof w:val="0"/>
        </w:rPr>
        <w:t xml:space="preserve">  &lt;effectiveTime xsi:type='IVL_TS'&gt;</w:t>
      </w:r>
    </w:p>
    <w:p w14:paraId="72671EF7" w14:textId="77777777" w:rsidR="006E110A" w:rsidRPr="00040E48" w:rsidRDefault="006E110A">
      <w:pPr>
        <w:pStyle w:val="XMLFragment"/>
        <w:rPr>
          <w:noProof w:val="0"/>
        </w:rPr>
      </w:pPr>
      <w:r w:rsidRPr="00040E48">
        <w:rPr>
          <w:noProof w:val="0"/>
        </w:rPr>
        <w:t xml:space="preserve">      &lt;low value=''/&gt;</w:t>
      </w:r>
    </w:p>
    <w:p w14:paraId="791BE36A" w14:textId="77777777" w:rsidR="006E110A" w:rsidRPr="00040E48" w:rsidRDefault="006E110A">
      <w:pPr>
        <w:pStyle w:val="XMLFragment"/>
        <w:rPr>
          <w:noProof w:val="0"/>
        </w:rPr>
      </w:pPr>
      <w:r w:rsidRPr="00040E48">
        <w:rPr>
          <w:noProof w:val="0"/>
        </w:rPr>
        <w:t xml:space="preserve">      &lt;high value=''/&gt;</w:t>
      </w:r>
    </w:p>
    <w:p w14:paraId="3DF049D3" w14:textId="77777777" w:rsidR="006E110A" w:rsidRPr="00040E48" w:rsidRDefault="006E110A">
      <w:pPr>
        <w:pStyle w:val="XMLFragment"/>
        <w:rPr>
          <w:noProof w:val="0"/>
        </w:rPr>
      </w:pPr>
      <w:r w:rsidRPr="00040E48">
        <w:rPr>
          <w:noProof w:val="0"/>
        </w:rPr>
        <w:t xml:space="preserve">  &lt;/effectiveTime&gt;</w:t>
      </w:r>
    </w:p>
    <w:p w14:paraId="464D0848" w14:textId="77777777" w:rsidR="006E110A" w:rsidRPr="00040E48" w:rsidRDefault="006E110A">
      <w:pPr>
        <w:pStyle w:val="XMLFragment"/>
        <w:rPr>
          <w:noProof w:val="0"/>
        </w:rPr>
      </w:pPr>
      <w:r w:rsidRPr="00040E48">
        <w:rPr>
          <w:noProof w:val="0"/>
        </w:rPr>
        <w:t xml:space="preserve">  &lt;effectiveTime operator='A' xsi:type='TS|PIVL_TS|EIVL_TS|PIVL_PPD_TS|SXPR_TS'&gt;</w:t>
      </w:r>
    </w:p>
    <w:p w14:paraId="144389D3" w14:textId="77777777" w:rsidR="006E110A" w:rsidRPr="00040E48" w:rsidRDefault="006E110A">
      <w:pPr>
        <w:pStyle w:val="XMLFragment"/>
        <w:rPr>
          <w:noProof w:val="0"/>
        </w:rPr>
      </w:pPr>
      <w:r w:rsidRPr="00040E48">
        <w:rPr>
          <w:noProof w:val="0"/>
        </w:rPr>
        <w:t xml:space="preserve">    :</w:t>
      </w:r>
    </w:p>
    <w:p w14:paraId="7E0B2B0E" w14:textId="77777777" w:rsidR="006E110A" w:rsidRPr="00040E48" w:rsidRDefault="006E110A">
      <w:pPr>
        <w:pStyle w:val="XMLFragment"/>
        <w:rPr>
          <w:noProof w:val="0"/>
        </w:rPr>
      </w:pPr>
      <w:r w:rsidRPr="00040E48">
        <w:rPr>
          <w:noProof w:val="0"/>
        </w:rPr>
        <w:t xml:space="preserve">  &lt;/effectiveTime&gt;</w:t>
      </w:r>
    </w:p>
    <w:p w14:paraId="0D7FBC43" w14:textId="77777777" w:rsidR="006E110A" w:rsidRPr="00040E48" w:rsidRDefault="006E110A">
      <w:pPr>
        <w:pStyle w:val="XMLFragment"/>
        <w:rPr>
          <w:noProof w:val="0"/>
        </w:rPr>
      </w:pPr>
      <w:r w:rsidRPr="00040E48">
        <w:rPr>
          <w:noProof w:val="0"/>
        </w:rPr>
        <w:t xml:space="preserve">  &lt;routeCode code='' codeSystem='' displayName='' codeSystemName=''/&gt;</w:t>
      </w:r>
    </w:p>
    <w:p w14:paraId="786619B2" w14:textId="77777777" w:rsidR="006E110A" w:rsidRPr="00040E48" w:rsidRDefault="006E110A">
      <w:pPr>
        <w:pStyle w:val="XMLFragment"/>
        <w:rPr>
          <w:noProof w:val="0"/>
        </w:rPr>
      </w:pPr>
      <w:r w:rsidRPr="00040E48">
        <w:rPr>
          <w:noProof w:val="0"/>
        </w:rPr>
        <w:t xml:space="preserve">  &lt;doseQuantity value='' unit=''/&gt;</w:t>
      </w:r>
    </w:p>
    <w:p w14:paraId="7FF4CD2D" w14:textId="77777777" w:rsidR="006E110A" w:rsidRPr="00040E48" w:rsidRDefault="006E110A">
      <w:pPr>
        <w:pStyle w:val="XMLFragment"/>
        <w:rPr>
          <w:noProof w:val="0"/>
        </w:rPr>
      </w:pPr>
      <w:r w:rsidRPr="00040E48">
        <w:rPr>
          <w:noProof w:val="0"/>
        </w:rPr>
        <w:t xml:space="preserve">  &lt;approachSiteCode code='' codeSystem='' displayName='' codeSystemName=''/&gt;</w:t>
      </w:r>
    </w:p>
    <w:p w14:paraId="6D703FF1" w14:textId="77777777" w:rsidR="006E110A" w:rsidRPr="00040E48" w:rsidRDefault="006E110A">
      <w:pPr>
        <w:pStyle w:val="XMLFragment"/>
        <w:rPr>
          <w:noProof w:val="0"/>
        </w:rPr>
      </w:pPr>
      <w:r w:rsidRPr="00040E48">
        <w:rPr>
          <w:noProof w:val="0"/>
        </w:rPr>
        <w:t xml:space="preserve">  &lt;rateQuantity value='' unit=''/&gt;</w:t>
      </w:r>
    </w:p>
    <w:p w14:paraId="0651DF7D" w14:textId="77777777" w:rsidR="006E110A" w:rsidRPr="00040E48" w:rsidRDefault="006E110A">
      <w:pPr>
        <w:pStyle w:val="XMLFragment"/>
        <w:rPr>
          <w:noProof w:val="0"/>
        </w:rPr>
      </w:pPr>
      <w:r w:rsidRPr="00040E48">
        <w:rPr>
          <w:noProof w:val="0"/>
        </w:rPr>
        <w:t xml:space="preserve">  &lt;consumable&gt;</w:t>
      </w:r>
    </w:p>
    <w:p w14:paraId="0DF77749" w14:textId="77777777" w:rsidR="006E110A" w:rsidRPr="00040E48" w:rsidRDefault="006E110A">
      <w:pPr>
        <w:pStyle w:val="XMLFragment"/>
        <w:rPr>
          <w:noProof w:val="0"/>
        </w:rPr>
      </w:pPr>
      <w:r w:rsidRPr="00040E48">
        <w:rPr>
          <w:noProof w:val="0"/>
        </w:rPr>
        <w:t xml:space="preserve">    :</w:t>
      </w:r>
    </w:p>
    <w:p w14:paraId="69A7D9D3" w14:textId="77777777" w:rsidR="006E110A" w:rsidRPr="00040E48" w:rsidRDefault="006E110A">
      <w:pPr>
        <w:pStyle w:val="XMLFragment"/>
        <w:rPr>
          <w:noProof w:val="0"/>
        </w:rPr>
      </w:pPr>
      <w:r w:rsidRPr="00040E48">
        <w:rPr>
          <w:noProof w:val="0"/>
        </w:rPr>
        <w:t xml:space="preserve">    .</w:t>
      </w:r>
    </w:p>
    <w:p w14:paraId="675C573B" w14:textId="77777777" w:rsidR="006E110A" w:rsidRPr="00040E48" w:rsidRDefault="006E110A">
      <w:pPr>
        <w:pStyle w:val="XMLFragment"/>
        <w:rPr>
          <w:noProof w:val="0"/>
        </w:rPr>
      </w:pPr>
      <w:r w:rsidRPr="00040E48">
        <w:rPr>
          <w:noProof w:val="0"/>
        </w:rPr>
        <w:t xml:space="preserve">  &lt;/consumable&gt;</w:t>
      </w:r>
    </w:p>
    <w:p w14:paraId="5C8B5BA2" w14:textId="77777777" w:rsidR="006E110A" w:rsidRPr="00040E48" w:rsidRDefault="006E110A">
      <w:pPr>
        <w:pStyle w:val="XMLFragment"/>
        <w:rPr>
          <w:noProof w:val="0"/>
        </w:rPr>
      </w:pPr>
      <w:r w:rsidRPr="00040E48">
        <w:rPr>
          <w:noProof w:val="0"/>
        </w:rPr>
        <w:t xml:space="preserve">  &lt;!-- 0..* entries describing the components --&gt;</w:t>
      </w:r>
    </w:p>
    <w:p w14:paraId="69473096" w14:textId="77777777" w:rsidR="006E110A" w:rsidRPr="00040E48" w:rsidRDefault="006E110A">
      <w:pPr>
        <w:pStyle w:val="XMLFragment"/>
        <w:rPr>
          <w:noProof w:val="0"/>
        </w:rPr>
      </w:pPr>
      <w:r w:rsidRPr="00040E48">
        <w:rPr>
          <w:noProof w:val="0"/>
        </w:rPr>
        <w:t xml:space="preserve">  &lt;entryRelationship typeCode='COMP' &gt;</w:t>
      </w:r>
    </w:p>
    <w:p w14:paraId="6B1FE96B" w14:textId="77777777" w:rsidR="006E110A" w:rsidRPr="00040E48" w:rsidRDefault="006E110A">
      <w:pPr>
        <w:pStyle w:val="XMLFragment"/>
        <w:rPr>
          <w:noProof w:val="0"/>
        </w:rPr>
      </w:pPr>
      <w:r w:rsidRPr="00040E48">
        <w:rPr>
          <w:noProof w:val="0"/>
        </w:rPr>
        <w:t xml:space="preserve">      &lt;sequenceNumber value=''/&gt;</w:t>
      </w:r>
    </w:p>
    <w:p w14:paraId="424AA289" w14:textId="77777777" w:rsidR="006E110A" w:rsidRPr="00040E48" w:rsidRDefault="006E110A">
      <w:pPr>
        <w:pStyle w:val="XMLFragment"/>
        <w:rPr>
          <w:noProof w:val="0"/>
        </w:rPr>
      </w:pPr>
      <w:r w:rsidRPr="00040E48">
        <w:rPr>
          <w:noProof w:val="0"/>
        </w:rPr>
        <w:t xml:space="preserve">  &lt;/entryRelationship&gt;</w:t>
      </w:r>
    </w:p>
    <w:p w14:paraId="444A3491" w14:textId="77777777" w:rsidR="006E110A" w:rsidRPr="00040E48" w:rsidRDefault="006E110A">
      <w:pPr>
        <w:pStyle w:val="XMLFragment"/>
        <w:rPr>
          <w:noProof w:val="0"/>
        </w:rPr>
      </w:pPr>
      <w:r w:rsidRPr="00040E48">
        <w:rPr>
          <w:noProof w:val="0"/>
        </w:rPr>
        <w:t xml:space="preserve">  &lt;!-- An optional entry relationship that indicates the reason for use --&gt;</w:t>
      </w:r>
    </w:p>
    <w:p w14:paraId="6DCF6D7F" w14:textId="77777777" w:rsidR="006E110A" w:rsidRPr="00040E48" w:rsidRDefault="006E110A">
      <w:pPr>
        <w:pStyle w:val="XMLFragment"/>
        <w:rPr>
          <w:noProof w:val="0"/>
        </w:rPr>
      </w:pPr>
      <w:r w:rsidRPr="00040E48">
        <w:rPr>
          <w:noProof w:val="0"/>
        </w:rPr>
        <w:t xml:space="preserve">  &lt;entryRelationship typeCode='RSON'&gt;</w:t>
      </w:r>
    </w:p>
    <w:p w14:paraId="49A8A4A3" w14:textId="77777777" w:rsidR="006E110A" w:rsidRPr="00040E48" w:rsidRDefault="006E110A">
      <w:pPr>
        <w:pStyle w:val="XMLFragment"/>
        <w:rPr>
          <w:noProof w:val="0"/>
        </w:rPr>
      </w:pPr>
      <w:r w:rsidRPr="00040E48">
        <w:rPr>
          <w:noProof w:val="0"/>
        </w:rPr>
        <w:t xml:space="preserve">    &lt;act classCode='ACT' moodCode='EVN'&gt;</w:t>
      </w:r>
    </w:p>
    <w:p w14:paraId="65C0D2A9" w14:textId="77777777" w:rsidR="006E110A" w:rsidRPr="00F331FC" w:rsidRDefault="006E110A">
      <w:pPr>
        <w:pStyle w:val="XMLFragment"/>
        <w:rPr>
          <w:noProof w:val="0"/>
          <w:lang w:val="nl-NL"/>
          <w:rPrChange w:id="1920" w:author="Michael Clifton" w:date="2018-10-11T10:12:00Z">
            <w:rPr>
              <w:noProof w:val="0"/>
            </w:rPr>
          </w:rPrChange>
        </w:rPr>
      </w:pPr>
      <w:r w:rsidRPr="00040E48">
        <w:rPr>
          <w:noProof w:val="0"/>
        </w:rPr>
        <w:t xml:space="preserve">      </w:t>
      </w:r>
      <w:r w:rsidRPr="00F331FC">
        <w:rPr>
          <w:noProof w:val="0"/>
          <w:lang w:val="nl-NL"/>
          <w:rPrChange w:id="1921" w:author="Michael Clifton" w:date="2018-10-11T10:12:00Z">
            <w:rPr>
              <w:noProof w:val="0"/>
            </w:rPr>
          </w:rPrChange>
        </w:rPr>
        <w:t>&lt;templateId root='1.3.6.1.4.1.19376.1.5.3.1.4.4.1'/&gt;</w:t>
      </w:r>
    </w:p>
    <w:p w14:paraId="315E883E" w14:textId="77777777" w:rsidR="006E110A" w:rsidRPr="00F331FC" w:rsidRDefault="006E110A">
      <w:pPr>
        <w:pStyle w:val="XMLFragment"/>
        <w:rPr>
          <w:noProof w:val="0"/>
          <w:lang w:val="nl-NL"/>
          <w:rPrChange w:id="1922" w:author="Michael Clifton" w:date="2018-10-11T10:12:00Z">
            <w:rPr>
              <w:noProof w:val="0"/>
            </w:rPr>
          </w:rPrChange>
        </w:rPr>
      </w:pPr>
      <w:r w:rsidRPr="00F331FC">
        <w:rPr>
          <w:noProof w:val="0"/>
          <w:lang w:val="nl-NL"/>
          <w:rPrChange w:id="1923" w:author="Michael Clifton" w:date="2018-10-11T10:12:00Z">
            <w:rPr>
              <w:noProof w:val="0"/>
            </w:rPr>
          </w:rPrChange>
        </w:rPr>
        <w:t xml:space="preserve">      &lt;id root='' extension=''/&gt;</w:t>
      </w:r>
    </w:p>
    <w:p w14:paraId="129D8D1D" w14:textId="77777777" w:rsidR="006E110A" w:rsidRPr="00040E48" w:rsidRDefault="006E110A">
      <w:pPr>
        <w:pStyle w:val="XMLFragment"/>
        <w:rPr>
          <w:noProof w:val="0"/>
        </w:rPr>
      </w:pPr>
      <w:r w:rsidRPr="00F331FC">
        <w:rPr>
          <w:noProof w:val="0"/>
          <w:lang w:val="nl-NL"/>
          <w:rPrChange w:id="1924" w:author="Michael Clifton" w:date="2018-10-11T10:12:00Z">
            <w:rPr>
              <w:noProof w:val="0"/>
            </w:rPr>
          </w:rPrChange>
        </w:rPr>
        <w:t xml:space="preserve">    </w:t>
      </w:r>
      <w:r w:rsidRPr="00040E48">
        <w:rPr>
          <w:noProof w:val="0"/>
        </w:rPr>
        <w:t>&lt;/act&gt;</w:t>
      </w:r>
    </w:p>
    <w:p w14:paraId="413B5C2A" w14:textId="77777777" w:rsidR="006E110A" w:rsidRPr="00040E48" w:rsidRDefault="006E110A">
      <w:pPr>
        <w:pStyle w:val="XMLFragment"/>
        <w:rPr>
          <w:noProof w:val="0"/>
        </w:rPr>
      </w:pPr>
      <w:r w:rsidRPr="00040E48">
        <w:rPr>
          <w:noProof w:val="0"/>
        </w:rPr>
        <w:t xml:space="preserve">  &lt;/entryRelationship&gt;</w:t>
      </w:r>
    </w:p>
    <w:p w14:paraId="1D4B8DCD" w14:textId="77777777" w:rsidR="006E110A" w:rsidRPr="00040E48" w:rsidRDefault="006E110A">
      <w:pPr>
        <w:pStyle w:val="XMLFragment"/>
        <w:rPr>
          <w:noProof w:val="0"/>
        </w:rPr>
      </w:pPr>
      <w:r w:rsidRPr="00040E48">
        <w:rPr>
          <w:noProof w:val="0"/>
        </w:rPr>
        <w:t xml:space="preserve">  &lt;!-- An optional entry relationship that provides prescription activity --&gt;</w:t>
      </w:r>
    </w:p>
    <w:p w14:paraId="768BC371" w14:textId="77777777" w:rsidR="006E110A" w:rsidRPr="00040E48" w:rsidRDefault="006E110A">
      <w:pPr>
        <w:pStyle w:val="XMLFragment"/>
        <w:rPr>
          <w:noProof w:val="0"/>
        </w:rPr>
      </w:pPr>
      <w:r w:rsidRPr="00040E48">
        <w:rPr>
          <w:noProof w:val="0"/>
        </w:rPr>
        <w:t xml:space="preserve">  &lt;entryRelationship typeCode='REFR'&gt;</w:t>
      </w:r>
    </w:p>
    <w:p w14:paraId="6AD5BB50" w14:textId="77777777" w:rsidR="006E110A" w:rsidRPr="00040E48" w:rsidRDefault="006E110A">
      <w:pPr>
        <w:pStyle w:val="XMLFragment"/>
        <w:rPr>
          <w:noProof w:val="0"/>
        </w:rPr>
      </w:pPr>
      <w:r w:rsidRPr="00040E48">
        <w:rPr>
          <w:noProof w:val="0"/>
        </w:rPr>
        <w:t xml:space="preserve">    &lt;templateId root='1.3.6.1.4.1.19376.1.5.3.1.4.7.3'/&gt;</w:t>
      </w:r>
    </w:p>
    <w:p w14:paraId="247FD03E" w14:textId="77777777" w:rsidR="006E110A" w:rsidRPr="00040E48" w:rsidRDefault="006E110A">
      <w:pPr>
        <w:pStyle w:val="XMLFragment"/>
        <w:rPr>
          <w:noProof w:val="0"/>
        </w:rPr>
      </w:pPr>
      <w:r w:rsidRPr="00040E48">
        <w:rPr>
          <w:noProof w:val="0"/>
        </w:rPr>
        <w:t xml:space="preserve">      :</w:t>
      </w:r>
    </w:p>
    <w:p w14:paraId="5664AED1" w14:textId="77777777" w:rsidR="006E110A" w:rsidRPr="00040E48" w:rsidRDefault="006E110A">
      <w:pPr>
        <w:pStyle w:val="XMLFragment"/>
        <w:rPr>
          <w:noProof w:val="0"/>
        </w:rPr>
      </w:pPr>
      <w:r w:rsidRPr="00040E48">
        <w:rPr>
          <w:noProof w:val="0"/>
        </w:rPr>
        <w:t xml:space="preserve">      .</w:t>
      </w:r>
    </w:p>
    <w:p w14:paraId="6F936F06" w14:textId="77777777" w:rsidR="006E110A" w:rsidRPr="00040E48" w:rsidRDefault="006E110A">
      <w:pPr>
        <w:pStyle w:val="XMLFragment"/>
        <w:rPr>
          <w:noProof w:val="0"/>
        </w:rPr>
      </w:pPr>
      <w:r w:rsidRPr="00040E48">
        <w:rPr>
          <w:noProof w:val="0"/>
        </w:rPr>
        <w:t xml:space="preserve">  &lt;/entryRelationship&gt;</w:t>
      </w:r>
    </w:p>
    <w:p w14:paraId="061736FD" w14:textId="77777777" w:rsidR="006E110A" w:rsidRPr="00040E48" w:rsidRDefault="006E110A">
      <w:pPr>
        <w:pStyle w:val="XMLFragment"/>
        <w:rPr>
          <w:noProof w:val="0"/>
        </w:rPr>
      </w:pPr>
      <w:r w:rsidRPr="00040E48">
        <w:rPr>
          <w:noProof w:val="0"/>
        </w:rPr>
        <w:t xml:space="preserve">  &lt;precondition&gt;</w:t>
      </w:r>
    </w:p>
    <w:p w14:paraId="43A53A7D" w14:textId="77777777" w:rsidR="006E110A" w:rsidRPr="00040E48" w:rsidRDefault="006E110A">
      <w:pPr>
        <w:pStyle w:val="XMLFragment"/>
        <w:rPr>
          <w:noProof w:val="0"/>
        </w:rPr>
      </w:pPr>
      <w:r w:rsidRPr="00040E48">
        <w:rPr>
          <w:noProof w:val="0"/>
        </w:rPr>
        <w:t xml:space="preserve">    &lt;criterion&gt;</w:t>
      </w:r>
    </w:p>
    <w:p w14:paraId="34C19831" w14:textId="77777777" w:rsidR="006E110A" w:rsidRPr="00040E48" w:rsidRDefault="006E110A">
      <w:pPr>
        <w:pStyle w:val="XMLFragment"/>
        <w:rPr>
          <w:noProof w:val="0"/>
        </w:rPr>
      </w:pPr>
      <w:r w:rsidRPr="00040E48">
        <w:rPr>
          <w:noProof w:val="0"/>
        </w:rPr>
        <w:t xml:space="preserve">      &lt;text&gt;&lt;reference value=''&gt;&lt;/text&gt;</w:t>
      </w:r>
    </w:p>
    <w:p w14:paraId="01F84DEC" w14:textId="77777777" w:rsidR="006E110A" w:rsidRPr="00040E48" w:rsidRDefault="006E110A">
      <w:pPr>
        <w:pStyle w:val="XMLFragment"/>
        <w:rPr>
          <w:noProof w:val="0"/>
        </w:rPr>
      </w:pPr>
      <w:r w:rsidRPr="00040E48">
        <w:rPr>
          <w:noProof w:val="0"/>
        </w:rPr>
        <w:t xml:space="preserve">    &lt;/criterion&gt;</w:t>
      </w:r>
    </w:p>
    <w:p w14:paraId="2DD1FA1A" w14:textId="77777777" w:rsidR="006E110A" w:rsidRPr="00040E48" w:rsidRDefault="006E110A">
      <w:pPr>
        <w:pStyle w:val="XMLFragment"/>
        <w:rPr>
          <w:noProof w:val="0"/>
        </w:rPr>
      </w:pPr>
      <w:r w:rsidRPr="00040E48">
        <w:rPr>
          <w:noProof w:val="0"/>
        </w:rPr>
        <w:t xml:space="preserve">  &lt;/precondition&gt;</w:t>
      </w:r>
    </w:p>
    <w:p w14:paraId="6B748718" w14:textId="77777777" w:rsidR="006E110A" w:rsidRPr="00040E48" w:rsidRDefault="006E110A">
      <w:pPr>
        <w:pStyle w:val="XMLFragment"/>
        <w:rPr>
          <w:noProof w:val="0"/>
        </w:rPr>
      </w:pPr>
      <w:r w:rsidRPr="00040E48">
        <w:rPr>
          <w:noProof w:val="0"/>
        </w:rPr>
        <w:t>&lt;/substanceAdministation&gt;</w:t>
      </w:r>
    </w:p>
    <w:p w14:paraId="706F97C8" w14:textId="77777777" w:rsidR="006E110A" w:rsidRPr="00040E48" w:rsidRDefault="006E110A">
      <w:pPr>
        <w:pStyle w:val="BodyText"/>
        <w:rPr>
          <w:noProof w:val="0"/>
        </w:rPr>
      </w:pPr>
      <w:r w:rsidRPr="00040E48">
        <w:rPr>
          <w:noProof w:val="0"/>
        </w:rPr>
        <w:br/>
        <w:t xml:space="preserve">This section makes use of the linking, severity and instruction entries. </w:t>
      </w:r>
    </w:p>
    <w:p w14:paraId="041EBB70" w14:textId="77777777" w:rsidR="006E110A" w:rsidRPr="00040E48" w:rsidRDefault="006E110A">
      <w:pPr>
        <w:pStyle w:val="BodyText"/>
        <w:rPr>
          <w:noProof w:val="0"/>
        </w:rPr>
      </w:pPr>
      <w:r w:rsidRPr="00040E48">
        <w:rPr>
          <w:noProof w:val="0"/>
        </w:rPr>
        <w:t xml:space="preserve">Medications are perhaps the most difficult data elements to model due to variations in the ways that medications are prescribed. </w:t>
      </w:r>
    </w:p>
    <w:p w14:paraId="2A095AD5" w14:textId="77777777" w:rsidR="006E110A" w:rsidRPr="00040E48" w:rsidRDefault="006E110A">
      <w:pPr>
        <w:pStyle w:val="BodyText"/>
        <w:rPr>
          <w:noProof w:val="0"/>
        </w:rPr>
      </w:pPr>
      <w:r w:rsidRPr="00040E48">
        <w:rPr>
          <w:noProof w:val="0"/>
        </w:rPr>
        <w:lastRenderedPageBreak/>
        <w:t xml:space="preserve">This profile identifies the following relevant fields of a medication as being important to be able to generate in a medical summary. The table below identifies and describes these fields, and indicates the constraints on whether or not they are required to be sent. The fields are listed in the order that they appear in the CDA XML content. </w:t>
      </w:r>
    </w:p>
    <w:p w14:paraId="43EE581F" w14:textId="77777777" w:rsidR="006E110A" w:rsidRPr="00040E48" w:rsidRDefault="006E110A">
      <w:pPr>
        <w:pStyle w:val="Heading6"/>
        <w:rPr>
          <w:noProof w:val="0"/>
        </w:rPr>
      </w:pPr>
      <w:r w:rsidRPr="00040E48">
        <w:rPr>
          <w:noProof w:val="0"/>
        </w:rPr>
        <w:t xml:space="preserve">Medication Fields </w:t>
      </w:r>
    </w:p>
    <w:p w14:paraId="29B786B0" w14:textId="77777777" w:rsidR="00733F7D" w:rsidRPr="00040E48" w:rsidRDefault="00733F7D" w:rsidP="00EF41A6">
      <w:pPr>
        <w:pStyle w:val="BodyText"/>
        <w:rPr>
          <w:noProof w:val="0"/>
        </w:rPr>
      </w:pPr>
    </w:p>
    <w:p w14:paraId="00B6D739" w14:textId="5E1A34E3" w:rsidR="00955BB9" w:rsidRPr="00040E48" w:rsidRDefault="00955BB9" w:rsidP="00955BB9">
      <w:pPr>
        <w:pStyle w:val="TableTitle"/>
        <w:rPr>
          <w:noProof w:val="0"/>
        </w:rPr>
      </w:pPr>
      <w:r w:rsidRPr="00040E48">
        <w:rPr>
          <w:noProof w:val="0"/>
        </w:rPr>
        <w:t>Table 6.3.4.16.2.1</w:t>
      </w:r>
      <w:r w:rsidR="0063221E" w:rsidRPr="00040E48">
        <w:rPr>
          <w:noProof w:val="0"/>
        </w:rPr>
        <w:t>-1:</w:t>
      </w:r>
      <w:r w:rsidR="00077ACC">
        <w:rPr>
          <w:noProof w:val="0"/>
        </w:rPr>
        <w:t xml:space="preserve"> </w:t>
      </w:r>
    </w:p>
    <w:tbl>
      <w:tblPr>
        <w:tblW w:w="8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706"/>
        <w:gridCol w:w="1620"/>
        <w:gridCol w:w="5166"/>
      </w:tblGrid>
      <w:tr w:rsidR="006E110A" w:rsidRPr="00040E48" w14:paraId="04A74BCF" w14:textId="77777777" w:rsidTr="00E82AA5">
        <w:trPr>
          <w:tblHeader/>
          <w:jc w:val="center"/>
        </w:trPr>
        <w:tc>
          <w:tcPr>
            <w:tcW w:w="1401" w:type="dxa"/>
            <w:shd w:val="clear" w:color="auto" w:fill="D9D9D9"/>
          </w:tcPr>
          <w:p w14:paraId="016B4B8D" w14:textId="77777777" w:rsidR="006E110A" w:rsidRPr="00040E48" w:rsidRDefault="006E110A">
            <w:pPr>
              <w:pStyle w:val="TableEntryHeader"/>
              <w:rPr>
                <w:rFonts w:eastAsia="Arial Unicode MS"/>
                <w:noProof w:val="0"/>
                <w:szCs w:val="24"/>
              </w:rPr>
            </w:pPr>
            <w:r w:rsidRPr="00040E48">
              <w:rPr>
                <w:noProof w:val="0"/>
              </w:rPr>
              <w:t>Field</w:t>
            </w:r>
          </w:p>
        </w:tc>
        <w:tc>
          <w:tcPr>
            <w:tcW w:w="706" w:type="dxa"/>
            <w:shd w:val="clear" w:color="auto" w:fill="D9D9D9"/>
          </w:tcPr>
          <w:p w14:paraId="0C3E094A" w14:textId="77777777" w:rsidR="006E110A" w:rsidRPr="00040E48" w:rsidRDefault="006E110A">
            <w:pPr>
              <w:pStyle w:val="TableEntryHeader"/>
              <w:rPr>
                <w:rFonts w:eastAsia="Arial Unicode MS"/>
                <w:noProof w:val="0"/>
                <w:szCs w:val="24"/>
              </w:rPr>
            </w:pPr>
            <w:r w:rsidRPr="00040E48">
              <w:rPr>
                <w:noProof w:val="0"/>
              </w:rPr>
              <w:t>Opt</w:t>
            </w:r>
          </w:p>
        </w:tc>
        <w:tc>
          <w:tcPr>
            <w:tcW w:w="1620" w:type="dxa"/>
            <w:shd w:val="clear" w:color="auto" w:fill="D9D9D9"/>
          </w:tcPr>
          <w:p w14:paraId="42F7092D" w14:textId="77777777" w:rsidR="006E110A" w:rsidRPr="00040E48" w:rsidRDefault="006E110A">
            <w:pPr>
              <w:pStyle w:val="TableEntryHeader"/>
              <w:rPr>
                <w:rFonts w:eastAsia="Arial Unicode MS"/>
                <w:noProof w:val="0"/>
                <w:szCs w:val="24"/>
              </w:rPr>
            </w:pPr>
            <w:r w:rsidRPr="00040E48">
              <w:rPr>
                <w:noProof w:val="0"/>
              </w:rPr>
              <w:t>CDA Tag</w:t>
            </w:r>
          </w:p>
        </w:tc>
        <w:tc>
          <w:tcPr>
            <w:tcW w:w="5166" w:type="dxa"/>
            <w:shd w:val="clear" w:color="auto" w:fill="D9D9D9"/>
          </w:tcPr>
          <w:p w14:paraId="1A27D1C6" w14:textId="77777777" w:rsidR="006E110A" w:rsidRPr="00040E48" w:rsidRDefault="006E110A">
            <w:pPr>
              <w:pStyle w:val="TableEntryHeader"/>
              <w:rPr>
                <w:rFonts w:eastAsia="Arial Unicode MS"/>
                <w:noProof w:val="0"/>
                <w:szCs w:val="24"/>
              </w:rPr>
            </w:pPr>
            <w:r w:rsidRPr="00040E48">
              <w:rPr>
                <w:noProof w:val="0"/>
              </w:rPr>
              <w:t xml:space="preserve">Description </w:t>
            </w:r>
          </w:p>
        </w:tc>
      </w:tr>
      <w:tr w:rsidR="006E110A" w:rsidRPr="00040E48" w14:paraId="1BD7FA09" w14:textId="77777777" w:rsidTr="00E82AA5">
        <w:trPr>
          <w:jc w:val="center"/>
        </w:trPr>
        <w:tc>
          <w:tcPr>
            <w:tcW w:w="1401" w:type="dxa"/>
            <w:shd w:val="clear" w:color="auto" w:fill="auto"/>
          </w:tcPr>
          <w:p w14:paraId="2114047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Start and Stop Date</w:t>
            </w:r>
          </w:p>
        </w:tc>
        <w:tc>
          <w:tcPr>
            <w:tcW w:w="706" w:type="dxa"/>
            <w:shd w:val="clear" w:color="auto" w:fill="auto"/>
          </w:tcPr>
          <w:p w14:paraId="17FD036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R2</w:t>
            </w:r>
          </w:p>
        </w:tc>
        <w:tc>
          <w:tcPr>
            <w:tcW w:w="1620" w:type="dxa"/>
            <w:shd w:val="clear" w:color="auto" w:fill="auto"/>
          </w:tcPr>
          <w:p w14:paraId="6078780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&lt;effectiveTime&gt;</w:t>
            </w:r>
          </w:p>
        </w:tc>
        <w:tc>
          <w:tcPr>
            <w:tcW w:w="5166" w:type="dxa"/>
            <w:shd w:val="clear" w:color="auto" w:fill="auto"/>
          </w:tcPr>
          <w:p w14:paraId="08A0CCA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date (and time if available) when the medication regimen began and is expected to finish. The first component of the &lt;effectiveTime&gt; encodes the lower and upper bounds over which the &lt;substanceAdministration&gt; occurs, and the start time is determined from the lower bound. If the medication has been known to be stopped, the high value must be present, but expressed as a flavor of null (e.g., Unknown). </w:t>
            </w:r>
          </w:p>
        </w:tc>
      </w:tr>
      <w:tr w:rsidR="006E110A" w:rsidRPr="00040E48" w14:paraId="0EED9172" w14:textId="77777777" w:rsidTr="00E82AA5">
        <w:trPr>
          <w:jc w:val="center"/>
        </w:trPr>
        <w:tc>
          <w:tcPr>
            <w:tcW w:w="1401" w:type="dxa"/>
            <w:shd w:val="clear" w:color="auto" w:fill="auto"/>
          </w:tcPr>
          <w:p w14:paraId="479FFD2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Frequency</w:t>
            </w:r>
          </w:p>
        </w:tc>
        <w:tc>
          <w:tcPr>
            <w:tcW w:w="706" w:type="dxa"/>
            <w:shd w:val="clear" w:color="auto" w:fill="auto"/>
          </w:tcPr>
          <w:p w14:paraId="5FC0228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R2</w:t>
            </w:r>
          </w:p>
        </w:tc>
        <w:tc>
          <w:tcPr>
            <w:tcW w:w="1620" w:type="dxa"/>
            <w:shd w:val="clear" w:color="auto" w:fill="auto"/>
          </w:tcPr>
          <w:p w14:paraId="68FA637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&lt;effectiveTime&gt;</w:t>
            </w:r>
          </w:p>
        </w:tc>
        <w:tc>
          <w:tcPr>
            <w:tcW w:w="5166" w:type="dxa"/>
            <w:shd w:val="clear" w:color="auto" w:fill="auto"/>
          </w:tcPr>
          <w:p w14:paraId="68C5FFA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frequency indicates how often the medication is to be administered. It is often expressed as the number of times per day, but which may also include information such as 1 hour before/after meals, or in the morning, or </w:t>
            </w:r>
            <w:r w:rsidR="005C4B4B" w:rsidRPr="00040E48">
              <w:rPr>
                <w:noProof w:val="0"/>
              </w:rPr>
              <w:t>evening. The</w:t>
            </w:r>
            <w:r w:rsidRPr="00040E48">
              <w:rPr>
                <w:noProof w:val="0"/>
              </w:rPr>
              <w:t xml:space="preserve"> second &lt;effectiveTime&gt; element encodes the frequency. In cases where split or tapered doses are used, these may be found in subordinate &lt;substanceAdministration&gt; elements. </w:t>
            </w:r>
          </w:p>
        </w:tc>
      </w:tr>
      <w:tr w:rsidR="006E110A" w:rsidRPr="00040E48" w14:paraId="1A7AC8F5" w14:textId="77777777" w:rsidTr="00E82AA5">
        <w:trPr>
          <w:jc w:val="center"/>
        </w:trPr>
        <w:tc>
          <w:tcPr>
            <w:tcW w:w="1401" w:type="dxa"/>
            <w:shd w:val="clear" w:color="auto" w:fill="auto"/>
          </w:tcPr>
          <w:p w14:paraId="4AF18BD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Route</w:t>
            </w:r>
          </w:p>
        </w:tc>
        <w:tc>
          <w:tcPr>
            <w:tcW w:w="706" w:type="dxa"/>
            <w:shd w:val="clear" w:color="auto" w:fill="auto"/>
          </w:tcPr>
          <w:p w14:paraId="2F8EB79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R2</w:t>
            </w:r>
          </w:p>
        </w:tc>
        <w:tc>
          <w:tcPr>
            <w:tcW w:w="1620" w:type="dxa"/>
            <w:shd w:val="clear" w:color="auto" w:fill="auto"/>
          </w:tcPr>
          <w:p w14:paraId="1126A2D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&lt;routeCode&gt;</w:t>
            </w:r>
          </w:p>
        </w:tc>
        <w:tc>
          <w:tcPr>
            <w:tcW w:w="5166" w:type="dxa"/>
            <w:shd w:val="clear" w:color="auto" w:fill="auto"/>
          </w:tcPr>
          <w:p w14:paraId="1242747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route is a coded value, and indicates how the medication is received by the patient (by mouth, intravenously, topically, et cetera). </w:t>
            </w:r>
          </w:p>
        </w:tc>
      </w:tr>
      <w:tr w:rsidR="006E110A" w:rsidRPr="00040E48" w14:paraId="4AF0FFF3" w14:textId="77777777" w:rsidTr="00E82AA5">
        <w:trPr>
          <w:jc w:val="center"/>
        </w:trPr>
        <w:tc>
          <w:tcPr>
            <w:tcW w:w="1401" w:type="dxa"/>
            <w:shd w:val="clear" w:color="auto" w:fill="auto"/>
          </w:tcPr>
          <w:p w14:paraId="737C1CA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Dose</w:t>
            </w:r>
          </w:p>
        </w:tc>
        <w:tc>
          <w:tcPr>
            <w:tcW w:w="706" w:type="dxa"/>
            <w:shd w:val="clear" w:color="auto" w:fill="auto"/>
          </w:tcPr>
          <w:p w14:paraId="7B64B8C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R2</w:t>
            </w:r>
          </w:p>
        </w:tc>
        <w:tc>
          <w:tcPr>
            <w:tcW w:w="1620" w:type="dxa"/>
            <w:shd w:val="clear" w:color="auto" w:fill="auto"/>
          </w:tcPr>
          <w:p w14:paraId="62111FB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&lt;doseQuantity&gt;</w:t>
            </w:r>
          </w:p>
        </w:tc>
        <w:tc>
          <w:tcPr>
            <w:tcW w:w="5166" w:type="dxa"/>
            <w:shd w:val="clear" w:color="auto" w:fill="auto"/>
          </w:tcPr>
          <w:p w14:paraId="45FB0B6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amount of the medication given. This should be in some known and measurable unit, such as grams, milligrams, et cetera. It may be measured in "administration" units (such as tablets or each), for medications where the strength is relevant. In this case, only the unit count is specified , no units are specified. It may be a range. </w:t>
            </w:r>
          </w:p>
        </w:tc>
      </w:tr>
      <w:tr w:rsidR="006E110A" w:rsidRPr="00040E48" w14:paraId="652E1D64" w14:textId="77777777" w:rsidTr="00E82AA5">
        <w:trPr>
          <w:jc w:val="center"/>
        </w:trPr>
        <w:tc>
          <w:tcPr>
            <w:tcW w:w="1401" w:type="dxa"/>
            <w:shd w:val="clear" w:color="auto" w:fill="auto"/>
          </w:tcPr>
          <w:p w14:paraId="1A97FA7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Site</w:t>
            </w:r>
          </w:p>
        </w:tc>
        <w:tc>
          <w:tcPr>
            <w:tcW w:w="706" w:type="dxa"/>
            <w:shd w:val="clear" w:color="auto" w:fill="auto"/>
          </w:tcPr>
          <w:p w14:paraId="536FDA3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O</w:t>
            </w:r>
          </w:p>
        </w:tc>
        <w:tc>
          <w:tcPr>
            <w:tcW w:w="1620" w:type="dxa"/>
            <w:shd w:val="clear" w:color="auto" w:fill="auto"/>
          </w:tcPr>
          <w:p w14:paraId="0512E13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&lt;approachSiteCode&gt;</w:t>
            </w:r>
          </w:p>
        </w:tc>
        <w:tc>
          <w:tcPr>
            <w:tcW w:w="5166" w:type="dxa"/>
            <w:shd w:val="clear" w:color="auto" w:fill="auto"/>
          </w:tcPr>
          <w:p w14:paraId="4057038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site where the medication is administered, usually used with IV or topical drugs. </w:t>
            </w:r>
          </w:p>
        </w:tc>
      </w:tr>
      <w:tr w:rsidR="006E110A" w:rsidRPr="00040E48" w14:paraId="71D2110D" w14:textId="77777777" w:rsidTr="00E82AA5">
        <w:trPr>
          <w:jc w:val="center"/>
        </w:trPr>
        <w:tc>
          <w:tcPr>
            <w:tcW w:w="1401" w:type="dxa"/>
            <w:shd w:val="clear" w:color="auto" w:fill="auto"/>
          </w:tcPr>
          <w:p w14:paraId="352A61A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Rate</w:t>
            </w:r>
          </w:p>
        </w:tc>
        <w:tc>
          <w:tcPr>
            <w:tcW w:w="706" w:type="dxa"/>
            <w:shd w:val="clear" w:color="auto" w:fill="auto"/>
          </w:tcPr>
          <w:p w14:paraId="35F0A20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R2</w:t>
            </w:r>
          </w:p>
        </w:tc>
        <w:tc>
          <w:tcPr>
            <w:tcW w:w="1620" w:type="dxa"/>
            <w:shd w:val="clear" w:color="auto" w:fill="auto"/>
          </w:tcPr>
          <w:p w14:paraId="6B84AB0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&lt;rateQuantity&gt;</w:t>
            </w:r>
          </w:p>
        </w:tc>
        <w:tc>
          <w:tcPr>
            <w:tcW w:w="5166" w:type="dxa"/>
            <w:shd w:val="clear" w:color="auto" w:fill="auto"/>
          </w:tcPr>
          <w:p w14:paraId="5BA2062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rate is a measurement of how fast the dose is given to the patient over time (e.g., .5 liter / 1 hr), and is often used with IV drugs. </w:t>
            </w:r>
          </w:p>
        </w:tc>
      </w:tr>
      <w:tr w:rsidR="006E110A" w:rsidRPr="00040E48" w14:paraId="3E24F358" w14:textId="77777777" w:rsidTr="00E82AA5">
        <w:trPr>
          <w:jc w:val="center"/>
        </w:trPr>
        <w:tc>
          <w:tcPr>
            <w:tcW w:w="1401" w:type="dxa"/>
            <w:shd w:val="clear" w:color="auto" w:fill="auto"/>
          </w:tcPr>
          <w:p w14:paraId="22E5239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Product</w:t>
            </w:r>
          </w:p>
        </w:tc>
        <w:tc>
          <w:tcPr>
            <w:tcW w:w="706" w:type="dxa"/>
            <w:shd w:val="clear" w:color="auto" w:fill="auto"/>
          </w:tcPr>
          <w:p w14:paraId="4B93726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w:t>
            </w:r>
            <w:r w:rsidRPr="00040E48">
              <w:rPr>
                <w:noProof w:val="0"/>
                <w:vertAlign w:val="superscript"/>
              </w:rPr>
              <w:t>1</w:t>
            </w:r>
          </w:p>
        </w:tc>
        <w:tc>
          <w:tcPr>
            <w:tcW w:w="1620" w:type="dxa"/>
            <w:shd w:val="clear" w:color="auto" w:fill="auto"/>
          </w:tcPr>
          <w:p w14:paraId="7299DB9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&lt;consumable&gt;</w:t>
            </w:r>
            <w:r w:rsidRPr="00040E48">
              <w:rPr>
                <w:noProof w:val="0"/>
              </w:rPr>
              <w:br/>
              <w:t> &lt;name&gt;</w:t>
            </w:r>
            <w:r w:rsidRPr="00040E48">
              <w:rPr>
                <w:noProof w:val="0"/>
              </w:rPr>
              <w:br/>
              <w:t>&lt;/consumable&gt;</w:t>
            </w:r>
          </w:p>
        </w:tc>
        <w:tc>
          <w:tcPr>
            <w:tcW w:w="5166" w:type="dxa"/>
            <w:shd w:val="clear" w:color="auto" w:fill="auto"/>
          </w:tcPr>
          <w:p w14:paraId="138A5D2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name of the substance or product. This should be sufficient for a provider to identify the kind of medication. It may be a trade name or a generic name. This information is required in all medication entries. If the name of the medication is unknown, the type, purpose or other description may be supplied. The name should not include packaging, strength or dosing information. Note: Due to restrictions of the CDA schema, there is no way to explicitly link the name to the narrative text. </w:t>
            </w:r>
          </w:p>
        </w:tc>
      </w:tr>
      <w:tr w:rsidR="006E110A" w:rsidRPr="00040E48" w14:paraId="7E5B0999" w14:textId="77777777" w:rsidTr="00E82AA5">
        <w:trPr>
          <w:jc w:val="center"/>
        </w:trPr>
        <w:tc>
          <w:tcPr>
            <w:tcW w:w="1401" w:type="dxa"/>
            <w:shd w:val="clear" w:color="auto" w:fill="auto"/>
          </w:tcPr>
          <w:p w14:paraId="2A983DB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Strength</w:t>
            </w:r>
          </w:p>
        </w:tc>
        <w:tc>
          <w:tcPr>
            <w:tcW w:w="706" w:type="dxa"/>
            <w:shd w:val="clear" w:color="auto" w:fill="auto"/>
          </w:tcPr>
          <w:p w14:paraId="2D83E7D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R2</w:t>
            </w:r>
          </w:p>
        </w:tc>
        <w:tc>
          <w:tcPr>
            <w:tcW w:w="1620" w:type="dxa"/>
            <w:shd w:val="clear" w:color="auto" w:fill="auto"/>
          </w:tcPr>
          <w:p w14:paraId="3862584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&lt;consumable&gt;</w:t>
            </w:r>
            <w:r w:rsidRPr="00040E48">
              <w:rPr>
                <w:noProof w:val="0"/>
              </w:rPr>
              <w:br/>
              <w:t> &lt;code&gt;</w:t>
            </w:r>
            <w:r w:rsidRPr="00040E48">
              <w:rPr>
                <w:noProof w:val="0"/>
              </w:rPr>
              <w:br/>
              <w:t>  &lt;originalText/&gt;</w:t>
            </w:r>
            <w:r w:rsidRPr="00040E48">
              <w:rPr>
                <w:noProof w:val="0"/>
              </w:rPr>
              <w:br/>
              <w:t> &lt;/code&gt;</w:t>
            </w:r>
            <w:r w:rsidRPr="00040E48">
              <w:rPr>
                <w:noProof w:val="0"/>
              </w:rPr>
              <w:br/>
              <w:t>&lt;/consumable&gt;</w:t>
            </w:r>
          </w:p>
        </w:tc>
        <w:tc>
          <w:tcPr>
            <w:tcW w:w="5166" w:type="dxa"/>
            <w:shd w:val="clear" w:color="auto" w:fill="auto"/>
          </w:tcPr>
          <w:p w14:paraId="2FE1A3F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The name and strength of the medication. This information is only relevant for some medications, as the dose of the medication is often sufficient to indicate how much medication the patient receives. For example, the medication Percocet comes in a variety of strengths, which indicate specific amounts of two different </w:t>
            </w:r>
            <w:r w:rsidRPr="00040E48">
              <w:rPr>
                <w:noProof w:val="0"/>
              </w:rPr>
              <w:lastRenderedPageBreak/>
              <w:t xml:space="preserve">medications being received in single tablet. Another example is eye-drops, where the medication is in a solution of a particular strength, and the dose quantity is some number of drops. The originalText referenced by the &lt;code&gt; element in the consumable should refer to the name and strength of the medication in the narrative </w:t>
            </w:r>
            <w:r w:rsidR="005C4B4B" w:rsidRPr="00040E48">
              <w:rPr>
                <w:noProof w:val="0"/>
              </w:rPr>
              <w:t>text. Note</w:t>
            </w:r>
            <w:r w:rsidRPr="00040E48">
              <w:rPr>
                <w:noProof w:val="0"/>
              </w:rPr>
              <w:t xml:space="preserve">: Due to restrictions of the CDA schema, there is no way to separately record the strength. </w:t>
            </w:r>
          </w:p>
        </w:tc>
      </w:tr>
      <w:tr w:rsidR="006E110A" w:rsidRPr="00040E48" w14:paraId="60FF1476" w14:textId="77777777" w:rsidTr="00E82AA5">
        <w:trPr>
          <w:jc w:val="center"/>
        </w:trPr>
        <w:tc>
          <w:tcPr>
            <w:tcW w:w="1401" w:type="dxa"/>
            <w:shd w:val="clear" w:color="auto" w:fill="auto"/>
          </w:tcPr>
          <w:p w14:paraId="058C238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lastRenderedPageBreak/>
              <w:t>Code</w:t>
            </w:r>
          </w:p>
        </w:tc>
        <w:tc>
          <w:tcPr>
            <w:tcW w:w="706" w:type="dxa"/>
            <w:shd w:val="clear" w:color="auto" w:fill="auto"/>
          </w:tcPr>
          <w:p w14:paraId="6C3AB52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R2</w:t>
            </w:r>
          </w:p>
        </w:tc>
        <w:tc>
          <w:tcPr>
            <w:tcW w:w="1620" w:type="dxa"/>
            <w:shd w:val="clear" w:color="auto" w:fill="auto"/>
          </w:tcPr>
          <w:p w14:paraId="23444FDE"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&lt;consumable&gt;</w:t>
            </w:r>
            <w:r w:rsidRPr="00040E48">
              <w:rPr>
                <w:noProof w:val="0"/>
              </w:rPr>
              <w:br/>
              <w:t> &lt;code/&gt;</w:t>
            </w:r>
            <w:r w:rsidRPr="00040E48">
              <w:rPr>
                <w:noProof w:val="0"/>
              </w:rPr>
              <w:br/>
              <w:t>&lt;/consumable&gt;</w:t>
            </w:r>
          </w:p>
        </w:tc>
        <w:tc>
          <w:tcPr>
            <w:tcW w:w="5166" w:type="dxa"/>
            <w:shd w:val="clear" w:color="auto" w:fill="auto"/>
          </w:tcPr>
          <w:p w14:paraId="0EB8C23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 code describing the product from a controlled vocabulary, such as RxNorm, First DataBank, et cetera. </w:t>
            </w:r>
          </w:p>
        </w:tc>
      </w:tr>
      <w:tr w:rsidR="006E110A" w:rsidRPr="00040E48" w14:paraId="237CEDF2" w14:textId="77777777" w:rsidTr="00E82AA5">
        <w:trPr>
          <w:jc w:val="center"/>
        </w:trPr>
        <w:tc>
          <w:tcPr>
            <w:tcW w:w="1401" w:type="dxa"/>
            <w:shd w:val="clear" w:color="auto" w:fill="auto"/>
          </w:tcPr>
          <w:p w14:paraId="34C0EF5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Instructions</w:t>
            </w:r>
          </w:p>
        </w:tc>
        <w:tc>
          <w:tcPr>
            <w:tcW w:w="706" w:type="dxa"/>
            <w:shd w:val="clear" w:color="auto" w:fill="auto"/>
          </w:tcPr>
          <w:p w14:paraId="68AA11A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R2</w:t>
            </w:r>
          </w:p>
        </w:tc>
        <w:tc>
          <w:tcPr>
            <w:tcW w:w="1620" w:type="dxa"/>
            <w:shd w:val="clear" w:color="auto" w:fill="auto"/>
          </w:tcPr>
          <w:p w14:paraId="5F75017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&lt;entryRelationship&gt;</w:t>
            </w:r>
          </w:p>
        </w:tc>
        <w:tc>
          <w:tcPr>
            <w:tcW w:w="5166" w:type="dxa"/>
            <w:shd w:val="clear" w:color="auto" w:fill="auto"/>
          </w:tcPr>
          <w:p w14:paraId="26C660D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 place to put free text comments to support additional relevant information, or to deal with specialized dosing instructions. For example, "take with food", or tapered dosing. </w:t>
            </w:r>
          </w:p>
        </w:tc>
      </w:tr>
      <w:tr w:rsidR="006E110A" w:rsidRPr="00040E48" w14:paraId="40FFC4C5" w14:textId="77777777" w:rsidTr="00E82AA5">
        <w:trPr>
          <w:jc w:val="center"/>
        </w:trPr>
        <w:tc>
          <w:tcPr>
            <w:tcW w:w="1401" w:type="dxa"/>
            <w:shd w:val="clear" w:color="auto" w:fill="auto"/>
          </w:tcPr>
          <w:p w14:paraId="0AC1235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Indication</w:t>
            </w:r>
          </w:p>
        </w:tc>
        <w:tc>
          <w:tcPr>
            <w:tcW w:w="706" w:type="dxa"/>
            <w:shd w:val="clear" w:color="auto" w:fill="auto"/>
          </w:tcPr>
          <w:p w14:paraId="2E75DD4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O</w:t>
            </w:r>
          </w:p>
        </w:tc>
        <w:tc>
          <w:tcPr>
            <w:tcW w:w="1620" w:type="dxa"/>
            <w:shd w:val="clear" w:color="auto" w:fill="auto"/>
          </w:tcPr>
          <w:p w14:paraId="7AB6E5B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&lt;entryRelationship&gt;</w:t>
            </w:r>
          </w:p>
        </w:tc>
        <w:tc>
          <w:tcPr>
            <w:tcW w:w="5166" w:type="dxa"/>
            <w:shd w:val="clear" w:color="auto" w:fill="auto"/>
          </w:tcPr>
          <w:p w14:paraId="5597F0D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 link to supporting clinical information about the reason for providing the medication (e.g., a link to the relevant diagnosis). </w:t>
            </w:r>
          </w:p>
        </w:tc>
      </w:tr>
    </w:tbl>
    <w:p w14:paraId="2F2C90C9" w14:textId="77777777" w:rsidR="006E110A" w:rsidRPr="00040E48" w:rsidRDefault="006E110A" w:rsidP="00955BB9">
      <w:pPr>
        <w:pStyle w:val="Note"/>
        <w:ind w:left="0"/>
        <w:rPr>
          <w:rFonts w:ascii="Arial Unicode MS" w:eastAsia="Arial Unicode MS" w:hAnsi="Arial Unicode MS" w:cs="Arial Unicode MS"/>
          <w:szCs w:val="24"/>
        </w:rPr>
      </w:pPr>
    </w:p>
    <w:p w14:paraId="5BBB32FA" w14:textId="77777777" w:rsidR="006E110A" w:rsidRPr="00040E48" w:rsidRDefault="000B06BE">
      <w:pPr>
        <w:pStyle w:val="Heading5"/>
        <w:rPr>
          <w:noProof w:val="0"/>
        </w:rPr>
      </w:pPr>
      <w:r w:rsidRPr="00040E48">
        <w:rPr>
          <w:noProof w:val="0"/>
        </w:rPr>
        <w:t xml:space="preserve"> </w:t>
      </w:r>
      <w:bookmarkStart w:id="1925" w:name="_Toc441142208"/>
      <w:r w:rsidR="006E110A" w:rsidRPr="00040E48">
        <w:rPr>
          <w:noProof w:val="0"/>
        </w:rPr>
        <w:t>&lt;substanceAdministration classCode='SBADM' moodCode='INT|EVN'&gt;</w:t>
      </w:r>
      <w:bookmarkEnd w:id="1925"/>
    </w:p>
    <w:p w14:paraId="379F975C" w14:textId="77777777" w:rsidR="006E110A" w:rsidRPr="00040E48" w:rsidRDefault="006E110A">
      <w:pPr>
        <w:pStyle w:val="BodyText"/>
        <w:rPr>
          <w:noProof w:val="0"/>
        </w:rPr>
      </w:pPr>
      <w:r w:rsidRPr="00040E48">
        <w:rPr>
          <w:noProof w:val="0"/>
        </w:rPr>
        <w:t xml:space="preserve">The general model is to record each prescribed medication in a &lt;substanceAdministration&gt; intent (moodCode='INT'). Medications that have been reported by the patient or administered (instead of prescribed ), are recorded in the same element, except that this is now an event (moodCode='EVN'). The &lt;substanceAdministration&gt; element may contain subordinate &lt;substanceAdministration&gt; elements in a related component entry to deal with special cases (see the section below on Special Cases). These cases include split, tapered, or conditional dosing, or combination medications. The use of subordinate &lt;substanceAdministration&gt; elements to deal with these cases is optional. The comment field should always be used in these cases to provide the same information as free text in the top level &lt;substanceAdministration&gt; element. There are a variety of special cases for dosing that need to be accounted for. These are described below. Most of these special cases involve changing the dosage or frequency over time, or based on some measurement. When the dosage changes, then additional entries are required for each differing dosage. The last case deals with combination medications. </w:t>
      </w:r>
    </w:p>
    <w:p w14:paraId="007E658A" w14:textId="77777777" w:rsidR="006E110A" w:rsidRPr="00040E48" w:rsidRDefault="006E110A">
      <w:pPr>
        <w:pStyle w:val="Heading6"/>
        <w:rPr>
          <w:noProof w:val="0"/>
        </w:rPr>
      </w:pPr>
      <w:r w:rsidRPr="00040E48">
        <w:rPr>
          <w:noProof w:val="0"/>
        </w:rPr>
        <w:t>Normal Dosing 1.3.6.1.4.1.19376.1.5.3.1.4.7.1</w:t>
      </w:r>
    </w:p>
    <w:p w14:paraId="0C0A0CB1" w14:textId="77777777" w:rsidR="006E110A" w:rsidRPr="00040E48" w:rsidRDefault="006E110A">
      <w:pPr>
        <w:pStyle w:val="BodyText"/>
        <w:rPr>
          <w:noProof w:val="0"/>
        </w:rPr>
      </w:pPr>
      <w:r w:rsidRPr="00040E48">
        <w:rPr>
          <w:noProof w:val="0"/>
        </w:rPr>
        <w:t xml:space="preserve">This template identifier is used to identify medication administration events that do not require any special processing. The parent template is </w:t>
      </w:r>
      <w:hyperlink w:anchor="T1_3_6_1_4_1_19376_1_5_3_1_4_7" w:tooltip="1.3.6.1.4.1.19376.1.5.3.1.4.7" w:history="1">
        <w:r w:rsidRPr="00040E48">
          <w:rPr>
            <w:rStyle w:val="Hyperlink"/>
            <w:noProof w:val="0"/>
          </w:rPr>
          <w:t>1.3.6.1.4.1.19376.1.5.3.1.4.7</w:t>
        </w:r>
      </w:hyperlink>
      <w:r w:rsidRPr="00040E48">
        <w:rPr>
          <w:noProof w:val="0"/>
        </w:rPr>
        <w:t xml:space="preserve">. Medications that use this template identifier shall not use subordinate &lt;substanceAdministation&gt; acts. </w:t>
      </w:r>
    </w:p>
    <w:p w14:paraId="7895A68F" w14:textId="77777777" w:rsidR="006E110A" w:rsidRPr="00040E48" w:rsidRDefault="006E110A">
      <w:pPr>
        <w:pStyle w:val="Heading6"/>
        <w:rPr>
          <w:noProof w:val="0"/>
        </w:rPr>
      </w:pPr>
      <w:r w:rsidRPr="00040E48">
        <w:rPr>
          <w:noProof w:val="0"/>
        </w:rPr>
        <w:t>Tapered Doses 1.3.6.1.4.1.19376.1.5.3.1.4.8</w:t>
      </w:r>
    </w:p>
    <w:p w14:paraId="2023B380" w14:textId="77777777" w:rsidR="006E110A" w:rsidRPr="00040E48" w:rsidRDefault="006E110A">
      <w:pPr>
        <w:pStyle w:val="BodyText"/>
        <w:rPr>
          <w:noProof w:val="0"/>
        </w:rPr>
      </w:pPr>
      <w:r w:rsidRPr="00040E48">
        <w:rPr>
          <w:noProof w:val="0"/>
        </w:rPr>
        <w:t xml:space="preserve">This template identifier is used to identify medication administration events that require special processing to handle tapered dosing. The parent template is 1.3.6.1.4.1.19376.1.5.3.1.4.7. A tapered dose is often used for certain medications where abrupt termination of the medication can have negative consequences. Tapered dosages may be done by adjusting the dose frequency, the dose amount, or both. </w:t>
      </w:r>
    </w:p>
    <w:p w14:paraId="14A9F4D1" w14:textId="77777777" w:rsidR="006E110A" w:rsidRPr="00040E48" w:rsidRDefault="006E110A">
      <w:pPr>
        <w:pStyle w:val="BodyText"/>
        <w:rPr>
          <w:noProof w:val="0"/>
        </w:rPr>
      </w:pPr>
      <w:r w:rsidRPr="00040E48">
        <w:rPr>
          <w:noProof w:val="0"/>
        </w:rPr>
        <w:lastRenderedPageBreak/>
        <w:t>When merely the dose frequency is adjusted, (e.g., Prednisone 5mg b.i.d. for three days, then 5mg. daily for three days, and then 5mg every other day), then only one medication entry is needed, multiple frequency specifications recorded in &lt;effectiveTime&gt; elements. When the dose varies (e</w:t>
      </w:r>
      <w:r w:rsidR="005C4B4B" w:rsidRPr="00040E48">
        <w:rPr>
          <w:noProof w:val="0"/>
        </w:rPr>
        <w:t>.</w:t>
      </w:r>
      <w:r w:rsidRPr="00040E48">
        <w:rPr>
          <w:noProof w:val="0"/>
        </w:rPr>
        <w:t>g.</w:t>
      </w:r>
      <w:r w:rsidR="005C4B4B" w:rsidRPr="00040E48">
        <w:rPr>
          <w:noProof w:val="0"/>
        </w:rPr>
        <w:t>,</w:t>
      </w:r>
      <w:r w:rsidRPr="00040E48">
        <w:rPr>
          <w:noProof w:val="0"/>
        </w:rPr>
        <w:t xml:space="preserve"> Prednisone 15mg daily for three days, then 10 mg daily for three days, the 5 mg daily for three days), subordinate medication entries should be created for each distinct dosage. </w:t>
      </w:r>
    </w:p>
    <w:p w14:paraId="5721BC0F" w14:textId="77777777" w:rsidR="006E110A" w:rsidRPr="00040E48" w:rsidRDefault="006E110A">
      <w:pPr>
        <w:pStyle w:val="Heading6"/>
        <w:rPr>
          <w:noProof w:val="0"/>
        </w:rPr>
      </w:pPr>
      <w:r w:rsidRPr="00040E48">
        <w:rPr>
          <w:noProof w:val="0"/>
        </w:rPr>
        <w:t>Split Dosing 1.3.6.1.4.1.19376.1.5.3.1.4.9</w:t>
      </w:r>
    </w:p>
    <w:p w14:paraId="443865E3" w14:textId="77777777" w:rsidR="006E110A" w:rsidRPr="00040E48" w:rsidRDefault="006E110A">
      <w:pPr>
        <w:pStyle w:val="BodyText"/>
        <w:rPr>
          <w:noProof w:val="0"/>
        </w:rPr>
      </w:pPr>
      <w:r w:rsidRPr="00040E48">
        <w:rPr>
          <w:noProof w:val="0"/>
        </w:rPr>
        <w:t xml:space="preserve">This template identifier is used to identify medication administration events that require special processing to handle split dosing. The parent template is 1.3.6.1.4.1.19376.1.5.3.1.4.7. A split dose is often used when different dosages are given at different times (e.g., at different times of day, or on different days). This may be to account for different metabolism rates at different times of day, or to simply address drug packaging deficiencies (e.g., and order for Coumadin 2mg on even days, 2.5mg on odd days is used because Coumadin does not come in a 2.25mg dose form). </w:t>
      </w:r>
    </w:p>
    <w:p w14:paraId="42A99885" w14:textId="77777777" w:rsidR="006E110A" w:rsidRPr="00040E48" w:rsidRDefault="006E110A">
      <w:pPr>
        <w:pStyle w:val="BodyText"/>
        <w:rPr>
          <w:noProof w:val="0"/>
        </w:rPr>
      </w:pPr>
      <w:r w:rsidRPr="00040E48">
        <w:rPr>
          <w:noProof w:val="0"/>
        </w:rPr>
        <w:t xml:space="preserve">In this case a subordinate &lt;substanceAdministration&gt; entry is required for each separate dosage. </w:t>
      </w:r>
    </w:p>
    <w:p w14:paraId="7F4D0519" w14:textId="77777777" w:rsidR="006E110A" w:rsidRPr="00040E48" w:rsidRDefault="006E110A">
      <w:pPr>
        <w:pStyle w:val="Heading6"/>
        <w:rPr>
          <w:noProof w:val="0"/>
        </w:rPr>
      </w:pPr>
      <w:r w:rsidRPr="00040E48">
        <w:rPr>
          <w:noProof w:val="0"/>
        </w:rPr>
        <w:t>Conditional Dosing 1.3.6.1.4.1.19376.1.5.3.1.4.10</w:t>
      </w:r>
    </w:p>
    <w:p w14:paraId="48C987AB" w14:textId="77777777" w:rsidR="006E110A" w:rsidRPr="00040E48" w:rsidRDefault="006E110A">
      <w:pPr>
        <w:pStyle w:val="BodyText"/>
        <w:rPr>
          <w:noProof w:val="0"/>
        </w:rPr>
      </w:pPr>
      <w:r w:rsidRPr="00040E48">
        <w:rPr>
          <w:noProof w:val="0"/>
        </w:rPr>
        <w:t xml:space="preserve">This template identifier is used to identify medication administration events that require special processing to handle conditional dosing. The parent template is 1.3.6.1.4.1.19376.1.5.3.1.4.7. A conditional dose is often used when the dose amount differs based on some measurement (e.g., an insulin sliding scale dose based on blood sugar level). In this case a subordinate &lt;substanceAdministration&gt; entry is required for each different dose, and the condition should be recorded. </w:t>
      </w:r>
    </w:p>
    <w:p w14:paraId="76668110" w14:textId="77777777" w:rsidR="006E110A" w:rsidRPr="00040E48" w:rsidRDefault="006E110A">
      <w:pPr>
        <w:pStyle w:val="Heading6"/>
        <w:rPr>
          <w:noProof w:val="0"/>
        </w:rPr>
      </w:pPr>
      <w:r w:rsidRPr="00040E48">
        <w:rPr>
          <w:noProof w:val="0"/>
        </w:rPr>
        <w:t>Combination Medications 1.3.6.1.4.1.19376.1.5.3.1.4.11</w:t>
      </w:r>
    </w:p>
    <w:p w14:paraId="557229C3" w14:textId="77777777" w:rsidR="006E110A" w:rsidRPr="00040E48" w:rsidRDefault="006E110A">
      <w:pPr>
        <w:pStyle w:val="BodyText"/>
        <w:rPr>
          <w:noProof w:val="0"/>
        </w:rPr>
      </w:pPr>
      <w:r w:rsidRPr="00040E48">
        <w:rPr>
          <w:noProof w:val="0"/>
        </w:rPr>
        <w:t xml:space="preserve">This template identifier is used to identify medication administration events that require special processing to handle combination medications. The parent template is 1.3.6.1.4.1.19376.1.5.3.1.4.7. A combination medication is made up of two or more other medications. These may be prepackaged, such as Percocet, which is a combination of Acetaminophen and oxycodone in predefined ratios, or prepared by a pharmacist, such as a GI cocktail. </w:t>
      </w:r>
    </w:p>
    <w:p w14:paraId="17B90DDC" w14:textId="77777777" w:rsidR="006E110A" w:rsidRPr="00040E48" w:rsidRDefault="006E110A">
      <w:pPr>
        <w:pStyle w:val="BodyText"/>
        <w:rPr>
          <w:noProof w:val="0"/>
        </w:rPr>
      </w:pPr>
      <w:r w:rsidRPr="00040E48">
        <w:rPr>
          <w:noProof w:val="0"/>
        </w:rPr>
        <w:t xml:space="preserve">In the case of the prepackaged combination, it is sufficient to supply the name of the combination drug product, and its strength designation in a single &lt;substanceAdministation&gt; entry. The dosing information should then be recorded as simply a count of administration units. </w:t>
      </w:r>
    </w:p>
    <w:p w14:paraId="3155799B" w14:textId="77777777" w:rsidR="006E110A" w:rsidRPr="00040E48" w:rsidRDefault="006E110A">
      <w:pPr>
        <w:pStyle w:val="BodyText"/>
        <w:rPr>
          <w:noProof w:val="0"/>
        </w:rPr>
      </w:pPr>
      <w:r w:rsidRPr="00040E48">
        <w:rPr>
          <w:noProof w:val="0"/>
        </w:rPr>
        <w:t xml:space="preserve">In the latter case of a prepared mixture, the description of the mixture should be provided as the product name (e.g., "GI Cocktail") , in the &lt;substanceAdministration&gt; entry. That entry may, but is not required, to have subordinate &lt;substanceAdministration&gt; entries included beneath it to record the components of the mixture. </w:t>
      </w:r>
    </w:p>
    <w:p w14:paraId="3726EA21" w14:textId="77777777" w:rsidR="00243A25" w:rsidRPr="00040E48" w:rsidRDefault="00243A25" w:rsidP="00243A25">
      <w:pPr>
        <w:pStyle w:val="Heading6"/>
        <w:rPr>
          <w:noProof w:val="0"/>
        </w:rPr>
      </w:pPr>
      <w:r w:rsidRPr="00040E48">
        <w:rPr>
          <w:noProof w:val="0"/>
        </w:rPr>
        <w:lastRenderedPageBreak/>
        <w:t>Delayed Start Dosing 1.3.6.1.4.1.19376.1.5.3.1.4.21</w:t>
      </w:r>
    </w:p>
    <w:p w14:paraId="6AF0BE04" w14:textId="77777777" w:rsidR="00243A25" w:rsidRPr="00040E48" w:rsidRDefault="00243A25" w:rsidP="00243A25">
      <w:pPr>
        <w:pStyle w:val="BodyText"/>
        <w:rPr>
          <w:noProof w:val="0"/>
        </w:rPr>
      </w:pPr>
      <w:r w:rsidRPr="00040E48">
        <w:rPr>
          <w:noProof w:val="0"/>
        </w:rPr>
        <w:t>This template identifier is used to identify medication administration events that have a delayed start that is not computable, such as take 3 days before travel, or 1 day before a procedure. Medications that use this template identifier shall not use subordinate &lt;substanceAdministation&gt; acts.</w:t>
      </w:r>
    </w:p>
    <w:p w14:paraId="30B68AFA" w14:textId="77777777" w:rsidR="006E110A" w:rsidRPr="00F331FC" w:rsidRDefault="000B06BE">
      <w:pPr>
        <w:pStyle w:val="Heading5"/>
        <w:rPr>
          <w:noProof w:val="0"/>
          <w:lang w:val="nl-NL"/>
          <w:rPrChange w:id="1926" w:author="Michael Clifton" w:date="2018-10-11T10:12:00Z">
            <w:rPr>
              <w:noProof w:val="0"/>
            </w:rPr>
          </w:rPrChange>
        </w:rPr>
      </w:pPr>
      <w:r w:rsidRPr="00040E48">
        <w:rPr>
          <w:noProof w:val="0"/>
        </w:rPr>
        <w:t xml:space="preserve"> </w:t>
      </w:r>
      <w:bookmarkStart w:id="1927" w:name="_Toc441142209"/>
      <w:r w:rsidR="006E110A" w:rsidRPr="00F331FC">
        <w:rPr>
          <w:noProof w:val="0"/>
          <w:lang w:val="nl-NL"/>
          <w:rPrChange w:id="1928" w:author="Michael Clifton" w:date="2018-10-11T10:12:00Z">
            <w:rPr>
              <w:noProof w:val="0"/>
            </w:rPr>
          </w:rPrChange>
        </w:rPr>
        <w:t>&lt;templateId root='2.16.840.1.113883.10.20.1.24'/&gt;</w:t>
      </w:r>
      <w:r w:rsidR="006E110A" w:rsidRPr="00F331FC">
        <w:rPr>
          <w:noProof w:val="0"/>
          <w:lang w:val="nl-NL"/>
          <w:rPrChange w:id="1929" w:author="Michael Clifton" w:date="2018-10-11T10:12:00Z">
            <w:rPr>
              <w:noProof w:val="0"/>
            </w:rPr>
          </w:rPrChange>
        </w:rPr>
        <w:br/>
        <w:t>&lt;templateId root='1.3.6.1.4.1.19376.1.5.3.1.4.7' /&gt;</w:t>
      </w:r>
      <w:bookmarkEnd w:id="1927"/>
    </w:p>
    <w:p w14:paraId="65FE6578" w14:textId="77777777" w:rsidR="006E110A" w:rsidRPr="00040E48" w:rsidRDefault="006E110A">
      <w:pPr>
        <w:pStyle w:val="BodyText"/>
        <w:rPr>
          <w:noProof w:val="0"/>
        </w:rPr>
      </w:pPr>
      <w:r w:rsidRPr="00040E48">
        <w:rPr>
          <w:noProof w:val="0"/>
        </w:rPr>
        <w:t xml:space="preserve">All medications entries use the &lt;templateId&gt; elements specified above to indicate that they are medication acts. This element is required. In addition, a medication entry shall further identify itself using one of the template identifiers detailed in the next section. </w:t>
      </w:r>
    </w:p>
    <w:p w14:paraId="6B87A5D3" w14:textId="77777777" w:rsidR="006E110A" w:rsidRPr="00040E48" w:rsidRDefault="000B06BE">
      <w:pPr>
        <w:pStyle w:val="Heading5"/>
        <w:rPr>
          <w:noProof w:val="0"/>
        </w:rPr>
      </w:pPr>
      <w:r w:rsidRPr="00040E48">
        <w:rPr>
          <w:noProof w:val="0"/>
        </w:rPr>
        <w:t xml:space="preserve"> </w:t>
      </w:r>
      <w:bookmarkStart w:id="1930" w:name="_Toc441142210"/>
      <w:r w:rsidR="006E110A" w:rsidRPr="00040E48">
        <w:rPr>
          <w:noProof w:val="0"/>
        </w:rPr>
        <w:t>&lt;templateId root=' ' /&gt;</w:t>
      </w:r>
      <w:bookmarkEnd w:id="1930"/>
    </w:p>
    <w:p w14:paraId="4DF18BCF" w14:textId="77777777" w:rsidR="00733F7D" w:rsidRPr="00040E48" w:rsidRDefault="006E110A">
      <w:pPr>
        <w:pStyle w:val="BodyText"/>
        <w:rPr>
          <w:noProof w:val="0"/>
        </w:rPr>
      </w:pPr>
      <w:r w:rsidRPr="00040E48">
        <w:rPr>
          <w:noProof w:val="0"/>
        </w:rPr>
        <w:t xml:space="preserve">The &lt;templateId&gt; element identifies this &lt;entry&gt; as a particular type of medication event, allowing for validation of the content. As a side effect, readers of the CDA can quickly locate and identify medication events. The templateId must use one of the values in the table below for the root attribute. </w:t>
      </w:r>
    </w:p>
    <w:p w14:paraId="468D5D4A" w14:textId="77777777" w:rsidR="0063221E" w:rsidRPr="00040E48" w:rsidRDefault="0063221E">
      <w:pPr>
        <w:pStyle w:val="BodyText"/>
        <w:rPr>
          <w:noProof w:val="0"/>
        </w:rPr>
      </w:pPr>
    </w:p>
    <w:p w14:paraId="3840B899" w14:textId="77777777" w:rsidR="00955BB9" w:rsidRPr="00040E48" w:rsidRDefault="00955BB9" w:rsidP="00955BB9">
      <w:pPr>
        <w:pStyle w:val="TableTitle"/>
        <w:rPr>
          <w:noProof w:val="0"/>
        </w:rPr>
      </w:pPr>
      <w:r w:rsidRPr="00040E48">
        <w:rPr>
          <w:noProof w:val="0"/>
        </w:rPr>
        <w:t>Table 6.3.4.16.5</w:t>
      </w:r>
      <w:r w:rsidR="0063221E" w:rsidRPr="00040E48">
        <w:rPr>
          <w:noProof w:val="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8"/>
        <w:gridCol w:w="6382"/>
      </w:tblGrid>
      <w:tr w:rsidR="00733F7D" w:rsidRPr="00040E48" w14:paraId="0E8BB12D" w14:textId="77777777" w:rsidTr="00AC104E">
        <w:tc>
          <w:tcPr>
            <w:tcW w:w="2988" w:type="dxa"/>
            <w:shd w:val="clear" w:color="auto" w:fill="D9D9D9"/>
            <w:vAlign w:val="center"/>
          </w:tcPr>
          <w:p w14:paraId="25F6A1D2" w14:textId="77777777" w:rsidR="00733F7D" w:rsidRPr="00040E48" w:rsidRDefault="00733F7D" w:rsidP="00AC104E">
            <w:pPr>
              <w:pStyle w:val="TableEntryHeader"/>
              <w:rPr>
                <w:noProof w:val="0"/>
              </w:rPr>
            </w:pPr>
            <w:r w:rsidRPr="00040E48">
              <w:rPr>
                <w:noProof w:val="0"/>
              </w:rPr>
              <w:t>Root</w:t>
            </w:r>
          </w:p>
        </w:tc>
        <w:tc>
          <w:tcPr>
            <w:tcW w:w="6588" w:type="dxa"/>
            <w:shd w:val="clear" w:color="auto" w:fill="D9D9D9"/>
            <w:vAlign w:val="center"/>
          </w:tcPr>
          <w:p w14:paraId="01AABFC6" w14:textId="77777777" w:rsidR="00733F7D" w:rsidRPr="00040E48" w:rsidRDefault="00733F7D" w:rsidP="00AC104E">
            <w:pPr>
              <w:pStyle w:val="TableEntryHeader"/>
              <w:rPr>
                <w:noProof w:val="0"/>
              </w:rPr>
            </w:pPr>
            <w:r w:rsidRPr="00040E48">
              <w:rPr>
                <w:noProof w:val="0"/>
              </w:rPr>
              <w:t xml:space="preserve">Description </w:t>
            </w:r>
          </w:p>
        </w:tc>
      </w:tr>
      <w:tr w:rsidR="00733F7D" w:rsidRPr="00040E48" w14:paraId="7763B14A" w14:textId="77777777" w:rsidTr="00AC104E">
        <w:tc>
          <w:tcPr>
            <w:tcW w:w="2988" w:type="dxa"/>
            <w:shd w:val="clear" w:color="auto" w:fill="auto"/>
            <w:vAlign w:val="center"/>
          </w:tcPr>
          <w:p w14:paraId="2018BF34" w14:textId="77777777" w:rsidR="00733F7D" w:rsidRPr="00040E48" w:rsidRDefault="00733F7D" w:rsidP="00AC104E">
            <w:pPr>
              <w:pStyle w:val="TableEntry"/>
              <w:rPr>
                <w:noProof w:val="0"/>
              </w:rPr>
            </w:pPr>
            <w:r w:rsidRPr="00040E48">
              <w:rPr>
                <w:noProof w:val="0"/>
              </w:rPr>
              <w:t>1.3.6.1.4.1.19376.1.5.3.1.4.7.1</w:t>
            </w:r>
          </w:p>
        </w:tc>
        <w:tc>
          <w:tcPr>
            <w:tcW w:w="6588" w:type="dxa"/>
            <w:shd w:val="clear" w:color="auto" w:fill="auto"/>
            <w:vAlign w:val="center"/>
          </w:tcPr>
          <w:p w14:paraId="706BECAE" w14:textId="77777777" w:rsidR="00733F7D" w:rsidRPr="00040E48" w:rsidRDefault="00733F7D" w:rsidP="00AC104E">
            <w:pPr>
              <w:pStyle w:val="TableEntry"/>
              <w:rPr>
                <w:noProof w:val="0"/>
              </w:rPr>
            </w:pPr>
            <w:r w:rsidRPr="00040E48">
              <w:rPr>
                <w:noProof w:val="0"/>
              </w:rPr>
              <w:t xml:space="preserve">A "normal" &lt;substanceAdministration&gt; act that may not contain any subordinate &lt;substanceAdministration&gt; acts. </w:t>
            </w:r>
          </w:p>
        </w:tc>
      </w:tr>
      <w:tr w:rsidR="00733F7D" w:rsidRPr="00040E48" w14:paraId="51FC70EB" w14:textId="77777777" w:rsidTr="00AC104E">
        <w:tc>
          <w:tcPr>
            <w:tcW w:w="2988" w:type="dxa"/>
            <w:shd w:val="clear" w:color="auto" w:fill="auto"/>
            <w:vAlign w:val="center"/>
          </w:tcPr>
          <w:p w14:paraId="46955B3E" w14:textId="77777777" w:rsidR="00733F7D" w:rsidRPr="00040E48" w:rsidRDefault="00733F7D" w:rsidP="00AC104E">
            <w:pPr>
              <w:pStyle w:val="TableEntry"/>
              <w:rPr>
                <w:noProof w:val="0"/>
              </w:rPr>
            </w:pPr>
            <w:r w:rsidRPr="00040E48">
              <w:rPr>
                <w:noProof w:val="0"/>
              </w:rPr>
              <w:t>1.3.6.1.4.1.19376.1.5.3.1.4.8</w:t>
            </w:r>
          </w:p>
        </w:tc>
        <w:tc>
          <w:tcPr>
            <w:tcW w:w="6588" w:type="dxa"/>
            <w:shd w:val="clear" w:color="auto" w:fill="auto"/>
            <w:vAlign w:val="center"/>
          </w:tcPr>
          <w:p w14:paraId="6ADA40FF" w14:textId="77777777" w:rsidR="00733F7D" w:rsidRPr="00040E48" w:rsidRDefault="00733F7D" w:rsidP="00AC104E">
            <w:pPr>
              <w:pStyle w:val="TableEntry"/>
              <w:rPr>
                <w:noProof w:val="0"/>
              </w:rPr>
            </w:pPr>
            <w:r w:rsidRPr="00040E48">
              <w:rPr>
                <w:noProof w:val="0"/>
              </w:rPr>
              <w:t xml:space="preserve">A &lt;substanceAdministration&gt; act that records tapered dose information in subordinate &lt;substanceAdministration&gt; act. </w:t>
            </w:r>
          </w:p>
        </w:tc>
      </w:tr>
      <w:tr w:rsidR="00733F7D" w:rsidRPr="00040E48" w14:paraId="2F9BC5C8" w14:textId="77777777" w:rsidTr="00AC104E">
        <w:tc>
          <w:tcPr>
            <w:tcW w:w="2988" w:type="dxa"/>
            <w:shd w:val="clear" w:color="auto" w:fill="auto"/>
            <w:vAlign w:val="center"/>
          </w:tcPr>
          <w:p w14:paraId="5C84D1FE" w14:textId="77777777" w:rsidR="00733F7D" w:rsidRPr="00040E48" w:rsidRDefault="00733F7D" w:rsidP="00AC104E">
            <w:pPr>
              <w:pStyle w:val="TableEntry"/>
              <w:rPr>
                <w:noProof w:val="0"/>
              </w:rPr>
            </w:pPr>
            <w:r w:rsidRPr="00040E48">
              <w:rPr>
                <w:noProof w:val="0"/>
              </w:rPr>
              <w:t>1.3.6.1.4.1.19376.1.5.3.1.4.9</w:t>
            </w:r>
          </w:p>
        </w:tc>
        <w:tc>
          <w:tcPr>
            <w:tcW w:w="6588" w:type="dxa"/>
            <w:shd w:val="clear" w:color="auto" w:fill="auto"/>
            <w:vAlign w:val="center"/>
          </w:tcPr>
          <w:p w14:paraId="6E78E951" w14:textId="77777777" w:rsidR="00733F7D" w:rsidRPr="00040E48" w:rsidRDefault="00733F7D" w:rsidP="00AC104E">
            <w:pPr>
              <w:pStyle w:val="TableEntry"/>
              <w:rPr>
                <w:noProof w:val="0"/>
              </w:rPr>
            </w:pPr>
            <w:r w:rsidRPr="00040E48">
              <w:rPr>
                <w:noProof w:val="0"/>
              </w:rPr>
              <w:t xml:space="preserve">A &lt;substanceAdministration&gt; act that records split dose information in subordinate &lt;substanceAdministration&gt; acts. </w:t>
            </w:r>
          </w:p>
        </w:tc>
      </w:tr>
      <w:tr w:rsidR="00733F7D" w:rsidRPr="00040E48" w14:paraId="529B70EE" w14:textId="77777777" w:rsidTr="00AC104E">
        <w:tc>
          <w:tcPr>
            <w:tcW w:w="2988" w:type="dxa"/>
            <w:shd w:val="clear" w:color="auto" w:fill="auto"/>
            <w:vAlign w:val="center"/>
          </w:tcPr>
          <w:p w14:paraId="05FF5F27" w14:textId="77777777" w:rsidR="00733F7D" w:rsidRPr="00040E48" w:rsidRDefault="00733F7D" w:rsidP="00AC104E">
            <w:pPr>
              <w:pStyle w:val="TableEntry"/>
              <w:rPr>
                <w:noProof w:val="0"/>
              </w:rPr>
            </w:pPr>
            <w:r w:rsidRPr="00040E48">
              <w:rPr>
                <w:noProof w:val="0"/>
              </w:rPr>
              <w:t>1.3.6.1.4.1.19376.1.5.3.1.4.10</w:t>
            </w:r>
          </w:p>
        </w:tc>
        <w:tc>
          <w:tcPr>
            <w:tcW w:w="6588" w:type="dxa"/>
            <w:shd w:val="clear" w:color="auto" w:fill="auto"/>
            <w:vAlign w:val="center"/>
          </w:tcPr>
          <w:p w14:paraId="30F21850" w14:textId="77777777" w:rsidR="00733F7D" w:rsidRPr="00040E48" w:rsidRDefault="00733F7D" w:rsidP="00AC104E">
            <w:pPr>
              <w:pStyle w:val="TableEntry"/>
              <w:rPr>
                <w:noProof w:val="0"/>
              </w:rPr>
            </w:pPr>
            <w:r w:rsidRPr="00040E48">
              <w:rPr>
                <w:noProof w:val="0"/>
              </w:rPr>
              <w:t xml:space="preserve">A &lt;substanceAdministration&gt; act that records conditional dose information in subordinate &lt;substanceAdministration&gt; acts. </w:t>
            </w:r>
          </w:p>
        </w:tc>
      </w:tr>
      <w:tr w:rsidR="00733F7D" w:rsidRPr="00040E48" w14:paraId="70032D01" w14:textId="77777777" w:rsidTr="00AC104E">
        <w:tc>
          <w:tcPr>
            <w:tcW w:w="2988" w:type="dxa"/>
            <w:shd w:val="clear" w:color="auto" w:fill="auto"/>
            <w:vAlign w:val="center"/>
          </w:tcPr>
          <w:p w14:paraId="30483952" w14:textId="77777777" w:rsidR="00733F7D" w:rsidRPr="00040E48" w:rsidRDefault="00733F7D" w:rsidP="00AC104E">
            <w:pPr>
              <w:pStyle w:val="TableEntry"/>
              <w:rPr>
                <w:noProof w:val="0"/>
              </w:rPr>
            </w:pPr>
            <w:r w:rsidRPr="00040E48">
              <w:rPr>
                <w:noProof w:val="0"/>
              </w:rPr>
              <w:t>1.3.6.1.4.1.19376.1.5.3.1.4.11</w:t>
            </w:r>
          </w:p>
        </w:tc>
        <w:tc>
          <w:tcPr>
            <w:tcW w:w="6588" w:type="dxa"/>
            <w:shd w:val="clear" w:color="auto" w:fill="auto"/>
            <w:vAlign w:val="center"/>
          </w:tcPr>
          <w:p w14:paraId="5DCBD6FA" w14:textId="77777777" w:rsidR="00733F7D" w:rsidRPr="00040E48" w:rsidRDefault="00733F7D" w:rsidP="00AC104E">
            <w:pPr>
              <w:pStyle w:val="TableEntry"/>
              <w:rPr>
                <w:noProof w:val="0"/>
              </w:rPr>
            </w:pPr>
            <w:r w:rsidRPr="00040E48">
              <w:rPr>
                <w:noProof w:val="0"/>
              </w:rPr>
              <w:t xml:space="preserve">A &lt;substanceAdministration&gt; act that records combination medication component information in subordinate &lt;substanceAdministration&gt; acts. </w:t>
            </w:r>
          </w:p>
        </w:tc>
      </w:tr>
    </w:tbl>
    <w:p w14:paraId="44E266B0" w14:textId="77777777" w:rsidR="00733F7D" w:rsidRPr="00040E48" w:rsidRDefault="00733F7D" w:rsidP="00EF41A6">
      <w:pPr>
        <w:pStyle w:val="BodyText"/>
        <w:rPr>
          <w:noProof w:val="0"/>
        </w:rPr>
      </w:pPr>
    </w:p>
    <w:p w14:paraId="3C8A5A5C" w14:textId="77777777" w:rsidR="006E110A" w:rsidRPr="00040E48" w:rsidRDefault="006E110A">
      <w:pPr>
        <w:pStyle w:val="Heading5"/>
        <w:rPr>
          <w:noProof w:val="0"/>
        </w:rPr>
      </w:pPr>
      <w:bookmarkStart w:id="1931" w:name="_Toc441142211"/>
      <w:r w:rsidRPr="00040E48">
        <w:rPr>
          <w:noProof w:val="0"/>
        </w:rPr>
        <w:t>&lt;id root=' ' extension=' '/&gt;</w:t>
      </w:r>
      <w:bookmarkEnd w:id="1931"/>
    </w:p>
    <w:p w14:paraId="22B94EE5" w14:textId="77777777" w:rsidR="006E110A" w:rsidRPr="00040E48" w:rsidRDefault="006E110A">
      <w:pPr>
        <w:pStyle w:val="BodyText"/>
        <w:rPr>
          <w:noProof w:val="0"/>
        </w:rPr>
      </w:pPr>
      <w:r w:rsidRPr="00040E48">
        <w:rPr>
          <w:noProof w:val="0"/>
        </w:rPr>
        <w:t xml:space="preserve">A top level &lt;substanceAdministration&gt; element must be uniquely identified. If there is no explicit identifier for this observation in the source EMR system, a GUID may be used for the root attribute, and the extension may be omitted. At least one identifier must be present, more than one may appear. Subordinate &lt;substanceAdministration&gt; elements may, but need not be uniquely identified. </w:t>
      </w:r>
    </w:p>
    <w:p w14:paraId="3A146801" w14:textId="77777777" w:rsidR="006E110A" w:rsidRPr="00040E48" w:rsidRDefault="000B06BE">
      <w:pPr>
        <w:pStyle w:val="Heading5"/>
        <w:rPr>
          <w:noProof w:val="0"/>
        </w:rPr>
      </w:pPr>
      <w:r w:rsidRPr="00040E48">
        <w:rPr>
          <w:noProof w:val="0"/>
        </w:rPr>
        <w:lastRenderedPageBreak/>
        <w:t xml:space="preserve"> </w:t>
      </w:r>
      <w:bookmarkStart w:id="1932" w:name="_Toc441142212"/>
      <w:r w:rsidR="006E110A" w:rsidRPr="00040E48">
        <w:rPr>
          <w:noProof w:val="0"/>
        </w:rPr>
        <w:t>&lt;code code=' ' displayName=' ' codeSystem=' ' codeSystemName=' '&gt;</w:t>
      </w:r>
      <w:bookmarkEnd w:id="1932"/>
    </w:p>
    <w:p w14:paraId="3BE6CCC6" w14:textId="77777777" w:rsidR="006E110A" w:rsidRPr="00040E48" w:rsidRDefault="006E110A">
      <w:pPr>
        <w:pStyle w:val="BodyText"/>
        <w:rPr>
          <w:noProof w:val="0"/>
        </w:rPr>
      </w:pPr>
      <w:r w:rsidRPr="00040E48">
        <w:rPr>
          <w:noProof w:val="0"/>
        </w:rPr>
        <w:t>The &lt;code&gt; element is used to supply a code that describes the &lt;</w:t>
      </w:r>
      <w:r w:rsidR="0046437B" w:rsidRPr="00040E48">
        <w:rPr>
          <w:noProof w:val="0"/>
        </w:rPr>
        <w:t>substanceAdministration</w:t>
      </w:r>
      <w:r w:rsidRPr="00040E48">
        <w:rPr>
          <w:noProof w:val="0"/>
        </w:rPr>
        <w:t xml:space="preserve">&gt; act, not the medication being administered or prescribed. This may be a procedure code, such as those found in CPT-4 (and often used for billing), or may describe the method of medication administration, such as by intravenous injection. The type of medication is coded in the consumable, do not supply the code for the medication in this element. This element is optional. </w:t>
      </w:r>
    </w:p>
    <w:p w14:paraId="204A9CAD" w14:textId="77777777" w:rsidR="006E110A" w:rsidRPr="00040E48" w:rsidRDefault="006E110A">
      <w:pPr>
        <w:pStyle w:val="BodyText"/>
        <w:rPr>
          <w:noProof w:val="0"/>
        </w:rPr>
      </w:pPr>
      <w:r w:rsidRPr="00040E48">
        <w:rPr>
          <w:noProof w:val="0"/>
        </w:rPr>
        <w:t xml:space="preserve">One of the following values from SNOMED CT shall be used in the &lt;code&gt; element to record that a patient is either not on medications, or that medications are not known. </w:t>
      </w:r>
    </w:p>
    <w:p w14:paraId="69695D08" w14:textId="77777777" w:rsidR="00955BB9" w:rsidRPr="00040E48" w:rsidRDefault="00955BB9">
      <w:pPr>
        <w:pStyle w:val="BodyText"/>
        <w:rPr>
          <w:noProof w:val="0"/>
        </w:rPr>
      </w:pPr>
    </w:p>
    <w:p w14:paraId="0A22E0FD" w14:textId="77777777" w:rsidR="006E110A" w:rsidRPr="00040E48" w:rsidRDefault="00955BB9" w:rsidP="00955BB9">
      <w:pPr>
        <w:pStyle w:val="TableTitle"/>
        <w:rPr>
          <w:noProof w:val="0"/>
        </w:rPr>
      </w:pPr>
      <w:r w:rsidRPr="00040E48">
        <w:rPr>
          <w:noProof w:val="0"/>
        </w:rPr>
        <w:t>Table 6.3.4.16.7</w:t>
      </w:r>
      <w:r w:rsidR="0063221E" w:rsidRPr="00040E48">
        <w:rPr>
          <w:noProof w:val="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6"/>
        <w:gridCol w:w="1683"/>
        <w:gridCol w:w="2798"/>
        <w:gridCol w:w="3083"/>
      </w:tblGrid>
      <w:tr w:rsidR="00733F7D" w:rsidRPr="00040E48" w14:paraId="7597B8AF" w14:textId="77777777" w:rsidTr="00AC104E">
        <w:tc>
          <w:tcPr>
            <w:tcW w:w="1818" w:type="dxa"/>
            <w:shd w:val="clear" w:color="auto" w:fill="D9D9D9"/>
            <w:vAlign w:val="center"/>
          </w:tcPr>
          <w:p w14:paraId="771DFEA8" w14:textId="77777777" w:rsidR="00733F7D" w:rsidRPr="00040E48" w:rsidRDefault="00733F7D" w:rsidP="00AC104E">
            <w:pPr>
              <w:pStyle w:val="TableEntryHeader"/>
              <w:rPr>
                <w:noProof w:val="0"/>
              </w:rPr>
            </w:pPr>
            <w:r w:rsidRPr="00040E48">
              <w:rPr>
                <w:noProof w:val="0"/>
              </w:rPr>
              <w:t>Entry Type</w:t>
            </w:r>
          </w:p>
        </w:tc>
        <w:tc>
          <w:tcPr>
            <w:tcW w:w="1710" w:type="dxa"/>
            <w:shd w:val="clear" w:color="auto" w:fill="D9D9D9"/>
            <w:vAlign w:val="center"/>
          </w:tcPr>
          <w:p w14:paraId="54BF6E70" w14:textId="77777777" w:rsidR="00733F7D" w:rsidRPr="00040E48" w:rsidRDefault="00733F7D" w:rsidP="00AC104E">
            <w:pPr>
              <w:pStyle w:val="TableEntryHeader"/>
              <w:rPr>
                <w:noProof w:val="0"/>
              </w:rPr>
            </w:pPr>
            <w:r w:rsidRPr="00040E48">
              <w:rPr>
                <w:noProof w:val="0"/>
              </w:rPr>
              <w:t xml:space="preserve">Code </w:t>
            </w:r>
          </w:p>
        </w:tc>
        <w:tc>
          <w:tcPr>
            <w:tcW w:w="2880" w:type="dxa"/>
            <w:shd w:val="clear" w:color="auto" w:fill="D9D9D9"/>
            <w:vAlign w:val="center"/>
          </w:tcPr>
          <w:p w14:paraId="4EFC9ED2" w14:textId="77777777" w:rsidR="00733F7D" w:rsidRPr="00040E48" w:rsidRDefault="00733F7D" w:rsidP="00AC104E">
            <w:pPr>
              <w:pStyle w:val="TableEntryHeader"/>
              <w:rPr>
                <w:noProof w:val="0"/>
              </w:rPr>
            </w:pPr>
            <w:r w:rsidRPr="00040E48">
              <w:rPr>
                <w:noProof w:val="0"/>
              </w:rPr>
              <w:t xml:space="preserve">Display Name </w:t>
            </w:r>
          </w:p>
        </w:tc>
        <w:tc>
          <w:tcPr>
            <w:tcW w:w="3168" w:type="dxa"/>
            <w:shd w:val="clear" w:color="auto" w:fill="D9D9D9"/>
            <w:vAlign w:val="center"/>
          </w:tcPr>
          <w:p w14:paraId="4C65B9DA" w14:textId="77777777" w:rsidR="00733F7D" w:rsidRPr="00040E48" w:rsidRDefault="00733F7D" w:rsidP="00AC104E">
            <w:pPr>
              <w:pStyle w:val="TableEntryHeader"/>
              <w:rPr>
                <w:noProof w:val="0"/>
              </w:rPr>
            </w:pPr>
            <w:r w:rsidRPr="00040E48">
              <w:rPr>
                <w:noProof w:val="0"/>
              </w:rPr>
              <w:t xml:space="preserve">Description </w:t>
            </w:r>
          </w:p>
        </w:tc>
      </w:tr>
      <w:tr w:rsidR="00733F7D" w:rsidRPr="00040E48" w14:paraId="4B5F1705" w14:textId="77777777" w:rsidTr="00AC104E">
        <w:tc>
          <w:tcPr>
            <w:tcW w:w="1818" w:type="dxa"/>
            <w:shd w:val="clear" w:color="auto" w:fill="auto"/>
            <w:vAlign w:val="center"/>
          </w:tcPr>
          <w:p w14:paraId="5894FF45" w14:textId="77777777" w:rsidR="00733F7D" w:rsidRPr="00040E48" w:rsidRDefault="00733F7D" w:rsidP="00AC104E">
            <w:pPr>
              <w:pStyle w:val="TableEntry"/>
              <w:rPr>
                <w:noProof w:val="0"/>
              </w:rPr>
            </w:pPr>
            <w:r w:rsidRPr="00040E48">
              <w:rPr>
                <w:noProof w:val="0"/>
              </w:rPr>
              <w:t>Medication</w:t>
            </w:r>
          </w:p>
        </w:tc>
        <w:tc>
          <w:tcPr>
            <w:tcW w:w="1710" w:type="dxa"/>
            <w:shd w:val="clear" w:color="auto" w:fill="auto"/>
            <w:vAlign w:val="center"/>
          </w:tcPr>
          <w:p w14:paraId="6711D0E8" w14:textId="77777777" w:rsidR="00733F7D" w:rsidRPr="00040E48" w:rsidRDefault="00733F7D" w:rsidP="00AC104E">
            <w:pPr>
              <w:pStyle w:val="TableEntry"/>
              <w:rPr>
                <w:noProof w:val="0"/>
              </w:rPr>
            </w:pPr>
            <w:r w:rsidRPr="00040E48">
              <w:rPr>
                <w:noProof w:val="0"/>
              </w:rPr>
              <w:t>182904002</w:t>
            </w:r>
          </w:p>
        </w:tc>
        <w:tc>
          <w:tcPr>
            <w:tcW w:w="2880" w:type="dxa"/>
            <w:shd w:val="clear" w:color="auto" w:fill="auto"/>
            <w:vAlign w:val="center"/>
          </w:tcPr>
          <w:p w14:paraId="31884221" w14:textId="77777777" w:rsidR="00733F7D" w:rsidRPr="00040E48" w:rsidRDefault="00733F7D" w:rsidP="00AC104E">
            <w:pPr>
              <w:pStyle w:val="TableEntry"/>
              <w:rPr>
                <w:noProof w:val="0"/>
              </w:rPr>
            </w:pPr>
            <w:r w:rsidRPr="00040E48">
              <w:rPr>
                <w:noProof w:val="0"/>
              </w:rPr>
              <w:t>Drug Treatment Unknown</w:t>
            </w:r>
          </w:p>
        </w:tc>
        <w:tc>
          <w:tcPr>
            <w:tcW w:w="3168" w:type="dxa"/>
            <w:shd w:val="clear" w:color="auto" w:fill="auto"/>
            <w:vAlign w:val="center"/>
          </w:tcPr>
          <w:p w14:paraId="535DAA67" w14:textId="77777777" w:rsidR="00733F7D" w:rsidRPr="00040E48" w:rsidRDefault="00733F7D" w:rsidP="00AC104E">
            <w:pPr>
              <w:pStyle w:val="TableEntry"/>
              <w:rPr>
                <w:noProof w:val="0"/>
              </w:rPr>
            </w:pPr>
            <w:r w:rsidRPr="00040E48">
              <w:rPr>
                <w:noProof w:val="0"/>
              </w:rPr>
              <w:t xml:space="preserve">To indicate lack of knowledge about drug therapy </w:t>
            </w:r>
          </w:p>
        </w:tc>
      </w:tr>
      <w:tr w:rsidR="00733F7D" w:rsidRPr="00040E48" w14:paraId="4030EFCE" w14:textId="77777777" w:rsidTr="00AC104E">
        <w:tc>
          <w:tcPr>
            <w:tcW w:w="1818" w:type="dxa"/>
            <w:shd w:val="clear" w:color="auto" w:fill="auto"/>
            <w:vAlign w:val="center"/>
          </w:tcPr>
          <w:p w14:paraId="1A030059" w14:textId="77777777" w:rsidR="00733F7D" w:rsidRPr="00040E48" w:rsidRDefault="00733F7D" w:rsidP="00AC104E">
            <w:pPr>
              <w:pStyle w:val="TableEntry"/>
              <w:rPr>
                <w:noProof w:val="0"/>
              </w:rPr>
            </w:pPr>
            <w:r w:rsidRPr="00040E48">
              <w:rPr>
                <w:noProof w:val="0"/>
              </w:rPr>
              <w:t>Medication</w:t>
            </w:r>
          </w:p>
        </w:tc>
        <w:tc>
          <w:tcPr>
            <w:tcW w:w="1710" w:type="dxa"/>
            <w:shd w:val="clear" w:color="auto" w:fill="auto"/>
            <w:vAlign w:val="center"/>
          </w:tcPr>
          <w:p w14:paraId="00310E88" w14:textId="77777777" w:rsidR="00733F7D" w:rsidRPr="00040E48" w:rsidRDefault="00733F7D" w:rsidP="00AC104E">
            <w:pPr>
              <w:pStyle w:val="TableEntry"/>
              <w:rPr>
                <w:noProof w:val="0"/>
              </w:rPr>
            </w:pPr>
            <w:r w:rsidRPr="00040E48">
              <w:rPr>
                <w:noProof w:val="0"/>
              </w:rPr>
              <w:t>182849000</w:t>
            </w:r>
          </w:p>
        </w:tc>
        <w:tc>
          <w:tcPr>
            <w:tcW w:w="2880" w:type="dxa"/>
            <w:shd w:val="clear" w:color="auto" w:fill="auto"/>
            <w:vAlign w:val="center"/>
          </w:tcPr>
          <w:p w14:paraId="750733B8" w14:textId="77777777" w:rsidR="00733F7D" w:rsidRPr="00040E48" w:rsidRDefault="00733F7D" w:rsidP="00AC104E">
            <w:pPr>
              <w:pStyle w:val="TableEntry"/>
              <w:rPr>
                <w:noProof w:val="0"/>
              </w:rPr>
            </w:pPr>
            <w:r w:rsidRPr="00040E48">
              <w:rPr>
                <w:noProof w:val="0"/>
              </w:rPr>
              <w:t>No Drug Therapy Prescribed</w:t>
            </w:r>
          </w:p>
        </w:tc>
        <w:tc>
          <w:tcPr>
            <w:tcW w:w="3168" w:type="dxa"/>
            <w:shd w:val="clear" w:color="auto" w:fill="auto"/>
            <w:vAlign w:val="center"/>
          </w:tcPr>
          <w:p w14:paraId="30582284" w14:textId="77777777" w:rsidR="00733F7D" w:rsidRPr="00040E48" w:rsidRDefault="00733F7D" w:rsidP="00AC104E">
            <w:pPr>
              <w:pStyle w:val="TableEntry"/>
              <w:rPr>
                <w:noProof w:val="0"/>
              </w:rPr>
            </w:pPr>
            <w:r w:rsidRPr="00040E48">
              <w:rPr>
                <w:noProof w:val="0"/>
              </w:rPr>
              <w:t xml:space="preserve">To indicate the absence of any prescribed medications </w:t>
            </w:r>
          </w:p>
        </w:tc>
      </w:tr>
      <w:tr w:rsidR="00733F7D" w:rsidRPr="00040E48" w14:paraId="32AE52E9" w14:textId="77777777" w:rsidTr="00AC104E">
        <w:tc>
          <w:tcPr>
            <w:tcW w:w="1818" w:type="dxa"/>
            <w:shd w:val="clear" w:color="auto" w:fill="auto"/>
            <w:vAlign w:val="center"/>
          </w:tcPr>
          <w:p w14:paraId="306C811D" w14:textId="77777777" w:rsidR="00733F7D" w:rsidRPr="00040E48" w:rsidRDefault="00733F7D" w:rsidP="00AC104E">
            <w:pPr>
              <w:pStyle w:val="TableEntry"/>
              <w:rPr>
                <w:noProof w:val="0"/>
              </w:rPr>
            </w:pPr>
            <w:r w:rsidRPr="00040E48">
              <w:rPr>
                <w:noProof w:val="0"/>
              </w:rPr>
              <w:t>Medication</w:t>
            </w:r>
          </w:p>
        </w:tc>
        <w:tc>
          <w:tcPr>
            <w:tcW w:w="1710" w:type="dxa"/>
            <w:shd w:val="clear" w:color="auto" w:fill="auto"/>
            <w:vAlign w:val="center"/>
          </w:tcPr>
          <w:p w14:paraId="4DA1EFC1" w14:textId="77777777" w:rsidR="00733F7D" w:rsidRPr="00040E48" w:rsidRDefault="00733F7D" w:rsidP="00AC104E">
            <w:pPr>
              <w:pStyle w:val="TableEntry"/>
              <w:rPr>
                <w:noProof w:val="0"/>
              </w:rPr>
            </w:pPr>
            <w:r w:rsidRPr="00040E48">
              <w:rPr>
                <w:noProof w:val="0"/>
              </w:rPr>
              <w:t>408350003</w:t>
            </w:r>
          </w:p>
        </w:tc>
        <w:tc>
          <w:tcPr>
            <w:tcW w:w="2880" w:type="dxa"/>
            <w:shd w:val="clear" w:color="auto" w:fill="auto"/>
            <w:vAlign w:val="center"/>
          </w:tcPr>
          <w:p w14:paraId="58779E1F" w14:textId="77777777" w:rsidR="00733F7D" w:rsidRPr="00040E48" w:rsidRDefault="00733F7D" w:rsidP="00AC104E">
            <w:pPr>
              <w:pStyle w:val="TableEntry"/>
              <w:rPr>
                <w:noProof w:val="0"/>
              </w:rPr>
            </w:pPr>
            <w:r w:rsidRPr="00040E48">
              <w:rPr>
                <w:noProof w:val="0"/>
              </w:rPr>
              <w:t>Patient Not On Self-Medications</w:t>
            </w:r>
          </w:p>
        </w:tc>
        <w:tc>
          <w:tcPr>
            <w:tcW w:w="3168" w:type="dxa"/>
            <w:shd w:val="clear" w:color="auto" w:fill="auto"/>
            <w:vAlign w:val="center"/>
          </w:tcPr>
          <w:p w14:paraId="7FF9F163" w14:textId="77777777" w:rsidR="00733F7D" w:rsidRPr="00040E48" w:rsidRDefault="00733F7D" w:rsidP="00AC104E">
            <w:pPr>
              <w:pStyle w:val="TableEntry"/>
              <w:rPr>
                <w:noProof w:val="0"/>
              </w:rPr>
            </w:pPr>
            <w:r w:rsidRPr="00040E48">
              <w:rPr>
                <w:noProof w:val="0"/>
              </w:rPr>
              <w:t xml:space="preserve">To indicate no treatment </w:t>
            </w:r>
          </w:p>
        </w:tc>
      </w:tr>
    </w:tbl>
    <w:p w14:paraId="64AF7681" w14:textId="77777777" w:rsidR="00733F7D" w:rsidRPr="00040E48" w:rsidRDefault="00733F7D" w:rsidP="00EF41A6">
      <w:pPr>
        <w:pStyle w:val="BodyText"/>
        <w:rPr>
          <w:noProof w:val="0"/>
        </w:rPr>
      </w:pPr>
    </w:p>
    <w:p w14:paraId="3A62261B" w14:textId="77777777" w:rsidR="006E110A" w:rsidRPr="00040E48" w:rsidRDefault="006E110A">
      <w:pPr>
        <w:pStyle w:val="Heading5"/>
        <w:rPr>
          <w:noProof w:val="0"/>
        </w:rPr>
      </w:pPr>
      <w:bookmarkStart w:id="1933" w:name="_Toc441142213"/>
      <w:r w:rsidRPr="00040E48">
        <w:rPr>
          <w:noProof w:val="0"/>
        </w:rPr>
        <w:t>&lt;text&gt;&lt;reference value=' '/&gt;&lt;/text&gt;</w:t>
      </w:r>
      <w:bookmarkEnd w:id="1933"/>
    </w:p>
    <w:p w14:paraId="625C9B38" w14:textId="77777777" w:rsidR="006E110A" w:rsidRPr="00040E48" w:rsidRDefault="006E110A">
      <w:pPr>
        <w:pStyle w:val="BodyText"/>
        <w:rPr>
          <w:noProof w:val="0"/>
        </w:rPr>
      </w:pPr>
      <w:r w:rsidRPr="00040E48">
        <w:rPr>
          <w:noProof w:val="0"/>
        </w:rPr>
        <w:t xml:space="preserve">The URI given in the value attribute of the &lt;reference&gt; element points to an element in the narrative content that contains the complete text describing the medication. In a CDA document, the URI given in the value attribute of the &lt;reference&gt; element points to an element in the narrative content that contains the complete text describing the medication. In an HL7 message, the content of the text element shall contain the complete text describing the medication. </w:t>
      </w:r>
    </w:p>
    <w:p w14:paraId="15BBA324" w14:textId="77777777" w:rsidR="006E110A" w:rsidRPr="00040E48" w:rsidRDefault="000B06BE">
      <w:pPr>
        <w:pStyle w:val="Heading5"/>
        <w:rPr>
          <w:noProof w:val="0"/>
        </w:rPr>
      </w:pPr>
      <w:r w:rsidRPr="00040E48">
        <w:rPr>
          <w:noProof w:val="0"/>
        </w:rPr>
        <w:t xml:space="preserve"> </w:t>
      </w:r>
      <w:bookmarkStart w:id="1934" w:name="_Toc441142214"/>
      <w:r w:rsidR="006E110A" w:rsidRPr="00040E48">
        <w:rPr>
          <w:noProof w:val="0"/>
        </w:rPr>
        <w:t>&lt;statusCode code='completed'/&gt;</w:t>
      </w:r>
      <w:bookmarkEnd w:id="1934"/>
    </w:p>
    <w:p w14:paraId="5A6E4FDA" w14:textId="77777777" w:rsidR="006E110A" w:rsidRPr="00040E48" w:rsidRDefault="006E110A">
      <w:pPr>
        <w:pStyle w:val="BodyText"/>
        <w:rPr>
          <w:noProof w:val="0"/>
        </w:rPr>
      </w:pPr>
      <w:r w:rsidRPr="00040E48">
        <w:rPr>
          <w:noProof w:val="0"/>
        </w:rPr>
        <w:t xml:space="preserve">The status of all &lt;substanceAdministration&gt; elements must be "completed". The act has either occurred, or the request or order has been placed. </w:t>
      </w:r>
    </w:p>
    <w:p w14:paraId="54FA4BBD" w14:textId="77777777" w:rsidR="006E110A" w:rsidRPr="00040E48" w:rsidRDefault="006E110A">
      <w:pPr>
        <w:pStyle w:val="Heading5"/>
        <w:rPr>
          <w:noProof w:val="0"/>
        </w:rPr>
      </w:pPr>
      <w:bookmarkStart w:id="1935" w:name="_Toc441142215"/>
      <w:r w:rsidRPr="00040E48">
        <w:rPr>
          <w:noProof w:val="0"/>
        </w:rPr>
        <w:t>&lt;effectiveTime xsi:type='IVL_TS'&gt;</w:t>
      </w:r>
      <w:bookmarkEnd w:id="1935"/>
    </w:p>
    <w:p w14:paraId="213880EE" w14:textId="77777777" w:rsidR="006E110A" w:rsidRPr="00040E48" w:rsidRDefault="006E110A">
      <w:pPr>
        <w:pStyle w:val="BodyText"/>
        <w:rPr>
          <w:noProof w:val="0"/>
        </w:rPr>
      </w:pPr>
      <w:r w:rsidRPr="00040E48">
        <w:rPr>
          <w:noProof w:val="0"/>
        </w:rPr>
        <w:t xml:space="preserve">The first &lt;effectiveTime&gt; element encodes the start and stop time of the medication regimen. This </w:t>
      </w:r>
      <w:r w:rsidR="0046437B" w:rsidRPr="00040E48">
        <w:rPr>
          <w:noProof w:val="0"/>
        </w:rPr>
        <w:t xml:space="preserve">is </w:t>
      </w:r>
      <w:r w:rsidRPr="00040E48">
        <w:rPr>
          <w:noProof w:val="0"/>
        </w:rPr>
        <w:t xml:space="preserve">an interval of time (xsi:type='IVL_TS'), and must be specified as shown. This is an additional constraint placed upon CDA Release 2.0 by this profile, and simplifies the exchange of start/stop and frequency information between EMR systems. </w:t>
      </w:r>
    </w:p>
    <w:p w14:paraId="0FB6FA30" w14:textId="77777777" w:rsidR="006E110A" w:rsidRPr="00040E48" w:rsidRDefault="006E110A">
      <w:pPr>
        <w:pStyle w:val="Heading5"/>
        <w:rPr>
          <w:noProof w:val="0"/>
        </w:rPr>
      </w:pPr>
      <w:bookmarkStart w:id="1936" w:name="_Toc441142216"/>
      <w:r w:rsidRPr="00040E48">
        <w:rPr>
          <w:noProof w:val="0"/>
        </w:rPr>
        <w:t>&lt;low value=' '/&gt;&lt;high value=' '/&gt;</w:t>
      </w:r>
      <w:r w:rsidR="008E4421" w:rsidRPr="00040E48">
        <w:rPr>
          <w:noProof w:val="0"/>
        </w:rPr>
        <w:t xml:space="preserve"> or &lt;width value=’  ‘/&gt; unit=’ ‘/&gt;</w:t>
      </w:r>
      <w:bookmarkEnd w:id="1936"/>
    </w:p>
    <w:p w14:paraId="79A8C11A" w14:textId="77777777" w:rsidR="008E4421" w:rsidRPr="00040E48" w:rsidRDefault="008E4421" w:rsidP="00AC3D45">
      <w:pPr>
        <w:pStyle w:val="BodyText"/>
        <w:rPr>
          <w:noProof w:val="0"/>
          <w:lang w:eastAsia="de-AT"/>
        </w:rPr>
      </w:pPr>
      <w:r w:rsidRPr="00040E48">
        <w:rPr>
          <w:noProof w:val="0"/>
          <w:lang w:eastAsia="de-AT"/>
        </w:rPr>
        <w:t>When using templateId subtypes described in section 6.3.4.16.3 other than the template for Delayed Start Dosing:</w:t>
      </w:r>
    </w:p>
    <w:p w14:paraId="5A04EF17" w14:textId="77777777" w:rsidR="008E4421" w:rsidRPr="00040E48" w:rsidRDefault="006E110A" w:rsidP="00AC3D45">
      <w:pPr>
        <w:pStyle w:val="BodyText"/>
        <w:ind w:left="360"/>
        <w:rPr>
          <w:noProof w:val="0"/>
          <w:highlight w:val="yellow"/>
          <w:lang w:eastAsia="de-AT"/>
        </w:rPr>
      </w:pPr>
      <w:r w:rsidRPr="00040E48">
        <w:rPr>
          <w:noProof w:val="0"/>
        </w:rPr>
        <w:lastRenderedPageBreak/>
        <w:t xml:space="preserve">The &lt;low&gt; and &lt;high&gt; values of the first &lt;effectiveTime&gt; element represent the start and stop times for the medication. The &lt;low&gt; value represents the start time, and the &lt;high&gt; value represents the stop time. If either the &lt;low&gt; or the &lt;high&gt; value is unknown, this shall be recorded by setting the nullFlavor attribute to UNK. The &lt;high&gt; value records the end of the medication regime according to the information provided in the prescription or order. For example, if the prescription is for enough medication to last 30 days, then the high value should contain a date that is 30 days later then the &lt;low&gt; value. The rationale is that a provider, seeing an un-refilled prescription would normally assume that the medication is no longer being taken, even if the intent of the treatment plan is to continue the medication indefinitely. </w:t>
      </w:r>
    </w:p>
    <w:p w14:paraId="0A552DE2" w14:textId="77777777" w:rsidR="008E4421" w:rsidRPr="00040E48" w:rsidRDefault="008E4421" w:rsidP="00AC3D45">
      <w:pPr>
        <w:pStyle w:val="BodyText"/>
        <w:rPr>
          <w:noProof w:val="0"/>
          <w:lang w:eastAsia="de-AT"/>
        </w:rPr>
      </w:pPr>
      <w:r w:rsidRPr="00040E48">
        <w:rPr>
          <w:noProof w:val="0"/>
          <w:lang w:eastAsia="de-AT"/>
        </w:rPr>
        <w:t>When using the Delayed Start Dosing templateId subtype (1.3.6.1.4.1.19376.1.5.3.1.4.21) described in section 6.3.4.16.3.6:</w:t>
      </w:r>
    </w:p>
    <w:p w14:paraId="00CDF97E" w14:textId="77777777" w:rsidR="008E4421" w:rsidRPr="00040E48" w:rsidRDefault="008E4421" w:rsidP="00AC3D45">
      <w:pPr>
        <w:pStyle w:val="BodyText"/>
        <w:ind w:left="360"/>
        <w:rPr>
          <w:noProof w:val="0"/>
        </w:rPr>
      </w:pPr>
      <w:r w:rsidRPr="00040E48">
        <w:rPr>
          <w:noProof w:val="0"/>
          <w:lang w:eastAsia="de-AT"/>
        </w:rPr>
        <w:t>In the special case that just the duration of the medication is known whereas at the same time the start time is unknown a &lt;width&gt; element shall be given instead of &lt;low&gt; and &lt;high&gt; elements. The &lt;width&gt; element represents the duration of the medication regime. Legal values for the unit attribute of &lt;width&gt; are s, min, h, d, wk and mo representing seconds, minutes, hours, days, weeks, and months respectively.</w:t>
      </w:r>
    </w:p>
    <w:p w14:paraId="78E907B3" w14:textId="77777777" w:rsidR="006E110A" w:rsidRPr="00040E48" w:rsidRDefault="006E110A">
      <w:pPr>
        <w:pStyle w:val="Heading5"/>
        <w:rPr>
          <w:noProof w:val="0"/>
        </w:rPr>
      </w:pPr>
      <w:bookmarkStart w:id="1937" w:name="_Toc441142217"/>
      <w:r w:rsidRPr="00040E48">
        <w:rPr>
          <w:noProof w:val="0"/>
        </w:rPr>
        <w:t>&lt;effectiveTime operator='A' xsi:type='TS|PIVL_TS|EIVL_TS|PIVL_PPD_TS|SXPR_TS' /&gt;</w:t>
      </w:r>
      <w:bookmarkEnd w:id="1937"/>
    </w:p>
    <w:p w14:paraId="1ED94F53" w14:textId="77777777" w:rsidR="006E110A" w:rsidRPr="00040E48" w:rsidRDefault="006E110A">
      <w:pPr>
        <w:pStyle w:val="BodyText"/>
        <w:rPr>
          <w:noProof w:val="0"/>
        </w:rPr>
      </w:pPr>
      <w:r w:rsidRPr="00040E48">
        <w:rPr>
          <w:noProof w:val="0"/>
        </w:rPr>
        <w:t xml:space="preserve">The second &lt;effectiveTime&gt; element records the frequency of administration. This &lt;effectiveTime&gt; element must be intersected with the previous time specification (operator='A'), producing the bounded set containing only those time specifications that fall within the start and stop time of the medication regimen. Several common frequency expressions appear in the table below, along with their XML representations. </w:t>
      </w:r>
    </w:p>
    <w:p w14:paraId="11C4D462" w14:textId="77777777" w:rsidR="006E110A" w:rsidRPr="00040E48" w:rsidRDefault="000B06BE">
      <w:pPr>
        <w:pStyle w:val="Heading6"/>
        <w:rPr>
          <w:noProof w:val="0"/>
        </w:rPr>
      </w:pPr>
      <w:r w:rsidRPr="00040E48">
        <w:rPr>
          <w:noProof w:val="0"/>
        </w:rPr>
        <w:t xml:space="preserve"> </w:t>
      </w:r>
      <w:r w:rsidR="006E110A" w:rsidRPr="00040E48">
        <w:rPr>
          <w:noProof w:val="0"/>
        </w:rPr>
        <w:t xml:space="preserve">Specifying Medication Frequency </w:t>
      </w:r>
    </w:p>
    <w:p w14:paraId="4714740A" w14:textId="77777777" w:rsidR="00733F7D" w:rsidRPr="00040E48" w:rsidRDefault="00733F7D" w:rsidP="00EF41A6">
      <w:pPr>
        <w:pStyle w:val="BodyText"/>
        <w:rPr>
          <w:noProof w:val="0"/>
        </w:rPr>
      </w:pPr>
    </w:p>
    <w:p w14:paraId="76B48590" w14:textId="77777777" w:rsidR="00955BB9" w:rsidRPr="00040E48" w:rsidRDefault="00955BB9" w:rsidP="00955BB9">
      <w:pPr>
        <w:pStyle w:val="TableTitle"/>
        <w:rPr>
          <w:noProof w:val="0"/>
        </w:rPr>
      </w:pPr>
      <w:r w:rsidRPr="00040E48">
        <w:rPr>
          <w:noProof w:val="0"/>
        </w:rPr>
        <w:t>Table 6.3.4.16.12.1</w:t>
      </w:r>
      <w:r w:rsidR="0063221E" w:rsidRPr="00040E48">
        <w:rPr>
          <w:noProof w:val="0"/>
        </w:rPr>
        <w:t>-1:</w:t>
      </w:r>
    </w:p>
    <w:tbl>
      <w:tblPr>
        <w:tblW w:w="949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2792"/>
        <w:gridCol w:w="5906"/>
      </w:tblGrid>
      <w:tr w:rsidR="006E110A" w:rsidRPr="00040E48" w14:paraId="14321D1E" w14:textId="77777777" w:rsidTr="000D307B">
        <w:trPr>
          <w:cantSplit/>
          <w:tblHeader/>
        </w:trPr>
        <w:tc>
          <w:tcPr>
            <w:tcW w:w="0" w:type="auto"/>
            <w:shd w:val="clear" w:color="auto" w:fill="D9D9D9"/>
          </w:tcPr>
          <w:p w14:paraId="0674CEAA"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Freq</w:t>
            </w:r>
          </w:p>
        </w:tc>
        <w:tc>
          <w:tcPr>
            <w:tcW w:w="0" w:type="auto"/>
            <w:shd w:val="clear" w:color="auto" w:fill="D9D9D9"/>
          </w:tcPr>
          <w:p w14:paraId="4A291238"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Description</w:t>
            </w:r>
          </w:p>
        </w:tc>
        <w:tc>
          <w:tcPr>
            <w:tcW w:w="0" w:type="auto"/>
            <w:shd w:val="clear" w:color="auto" w:fill="D9D9D9"/>
          </w:tcPr>
          <w:p w14:paraId="24ACCC9B"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 xml:space="preserve">XML Representation </w:t>
            </w:r>
          </w:p>
        </w:tc>
      </w:tr>
      <w:tr w:rsidR="006E110A" w:rsidRPr="00040E48" w14:paraId="62D73825" w14:textId="77777777" w:rsidTr="00AC104E">
        <w:tc>
          <w:tcPr>
            <w:tcW w:w="0" w:type="auto"/>
            <w:shd w:val="clear" w:color="auto" w:fill="auto"/>
          </w:tcPr>
          <w:p w14:paraId="6193D45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b.i.d.</w:t>
            </w:r>
          </w:p>
        </w:tc>
        <w:tc>
          <w:tcPr>
            <w:tcW w:w="0" w:type="auto"/>
            <w:shd w:val="clear" w:color="auto" w:fill="auto"/>
          </w:tcPr>
          <w:p w14:paraId="7F45587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Twice a day</w:t>
            </w:r>
          </w:p>
        </w:tc>
        <w:tc>
          <w:tcPr>
            <w:tcW w:w="0" w:type="auto"/>
            <w:shd w:val="clear" w:color="auto" w:fill="auto"/>
          </w:tcPr>
          <w:p w14:paraId="226048D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&lt;effectiveTime xsi:type='PIVL_TS' institutionSpecified='true' operator='A'&gt; &lt;period value='12' unit='h' /&gt;&lt;/effectiveTime&gt; </w:t>
            </w:r>
          </w:p>
        </w:tc>
      </w:tr>
      <w:tr w:rsidR="006E110A" w:rsidRPr="00040E48" w14:paraId="3289AA5C" w14:textId="77777777" w:rsidTr="00AC104E">
        <w:tc>
          <w:tcPr>
            <w:tcW w:w="0" w:type="auto"/>
            <w:shd w:val="clear" w:color="auto" w:fill="auto"/>
          </w:tcPr>
          <w:p w14:paraId="7591CDB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q12h</w:t>
            </w:r>
          </w:p>
        </w:tc>
        <w:tc>
          <w:tcPr>
            <w:tcW w:w="0" w:type="auto"/>
            <w:shd w:val="clear" w:color="auto" w:fill="auto"/>
          </w:tcPr>
          <w:p w14:paraId="758CC88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Every 12 hours</w:t>
            </w:r>
          </w:p>
        </w:tc>
        <w:tc>
          <w:tcPr>
            <w:tcW w:w="0" w:type="auto"/>
            <w:shd w:val="clear" w:color="auto" w:fill="auto"/>
          </w:tcPr>
          <w:p w14:paraId="34F4E88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&lt;effectiveTime xsi:type='PIVL_TS' institutionSpecified='false' operator='A'&gt; &lt;period value='12' unit='h' /&gt;&lt;/effectiveTime&gt; </w:t>
            </w:r>
          </w:p>
        </w:tc>
      </w:tr>
      <w:tr w:rsidR="006E110A" w:rsidRPr="00040E48" w14:paraId="29BDF4C0" w14:textId="77777777" w:rsidTr="00AC104E">
        <w:tc>
          <w:tcPr>
            <w:tcW w:w="0" w:type="auto"/>
            <w:shd w:val="clear" w:color="auto" w:fill="auto"/>
          </w:tcPr>
          <w:p w14:paraId="6659560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Once</w:t>
            </w:r>
          </w:p>
        </w:tc>
        <w:tc>
          <w:tcPr>
            <w:tcW w:w="0" w:type="auto"/>
            <w:shd w:val="clear" w:color="auto" w:fill="auto"/>
          </w:tcPr>
          <w:p w14:paraId="0C47074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Once, on 2005-09-01 at 1:18am.</w:t>
            </w:r>
          </w:p>
        </w:tc>
        <w:tc>
          <w:tcPr>
            <w:tcW w:w="0" w:type="auto"/>
            <w:shd w:val="clear" w:color="auto" w:fill="auto"/>
          </w:tcPr>
          <w:p w14:paraId="1BEE8DA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&lt;effectiveTime xsi:type='TS' value='200509010118'/&gt; </w:t>
            </w:r>
          </w:p>
        </w:tc>
      </w:tr>
      <w:tr w:rsidR="006E110A" w:rsidRPr="00040E48" w14:paraId="2C99E962" w14:textId="77777777" w:rsidTr="00AC104E">
        <w:tc>
          <w:tcPr>
            <w:tcW w:w="0" w:type="auto"/>
            <w:shd w:val="clear" w:color="auto" w:fill="auto"/>
          </w:tcPr>
          <w:p w14:paraId="7763277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t.i.d.</w:t>
            </w:r>
          </w:p>
        </w:tc>
        <w:tc>
          <w:tcPr>
            <w:tcW w:w="0" w:type="auto"/>
            <w:shd w:val="clear" w:color="auto" w:fill="auto"/>
          </w:tcPr>
          <w:p w14:paraId="31EEDA0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Three times a day, at times determined by the person administering the medication .</w:t>
            </w:r>
          </w:p>
        </w:tc>
        <w:tc>
          <w:tcPr>
            <w:tcW w:w="0" w:type="auto"/>
            <w:shd w:val="clear" w:color="auto" w:fill="auto"/>
          </w:tcPr>
          <w:p w14:paraId="332EFC8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&lt;effectiveTime xsi:type='PIVL_TS' institutionSpecified='true' operator='A'&gt; &lt;period value='8' unit='h' /&gt;&lt;/effectiveTime&gt; </w:t>
            </w:r>
          </w:p>
        </w:tc>
      </w:tr>
      <w:tr w:rsidR="006E110A" w:rsidRPr="00040E48" w14:paraId="15E0468A" w14:textId="77777777" w:rsidTr="00AC104E">
        <w:tc>
          <w:tcPr>
            <w:tcW w:w="0" w:type="auto"/>
            <w:shd w:val="clear" w:color="auto" w:fill="auto"/>
          </w:tcPr>
          <w:p w14:paraId="279B2C7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q8h</w:t>
            </w:r>
          </w:p>
        </w:tc>
        <w:tc>
          <w:tcPr>
            <w:tcW w:w="0" w:type="auto"/>
            <w:shd w:val="clear" w:color="auto" w:fill="auto"/>
          </w:tcPr>
          <w:p w14:paraId="0706BA1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Every 8 hours</w:t>
            </w:r>
          </w:p>
        </w:tc>
        <w:tc>
          <w:tcPr>
            <w:tcW w:w="0" w:type="auto"/>
            <w:shd w:val="clear" w:color="auto" w:fill="auto"/>
          </w:tcPr>
          <w:p w14:paraId="281DAF7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&lt;effectiveTime xsi:type='PIVL_TS' institutionSpecified='false' operator='A'&gt; &lt;period value='8' unit='h' /&gt;&lt;/effectiveTime&gt; </w:t>
            </w:r>
          </w:p>
        </w:tc>
      </w:tr>
      <w:tr w:rsidR="006E110A" w:rsidRPr="00040E48" w14:paraId="2EE84BAD" w14:textId="77777777" w:rsidTr="00AC104E">
        <w:tc>
          <w:tcPr>
            <w:tcW w:w="0" w:type="auto"/>
            <w:shd w:val="clear" w:color="auto" w:fill="auto"/>
          </w:tcPr>
          <w:p w14:paraId="57FED05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qam</w:t>
            </w:r>
          </w:p>
        </w:tc>
        <w:tc>
          <w:tcPr>
            <w:tcW w:w="0" w:type="auto"/>
            <w:shd w:val="clear" w:color="auto" w:fill="auto"/>
          </w:tcPr>
          <w:p w14:paraId="658C240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In the morning</w:t>
            </w:r>
          </w:p>
        </w:tc>
        <w:tc>
          <w:tcPr>
            <w:tcW w:w="0" w:type="auto"/>
            <w:shd w:val="clear" w:color="auto" w:fill="auto"/>
          </w:tcPr>
          <w:p w14:paraId="4C4FDD4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&lt;effectiveTime xsi:type='EIVL' operator='A'&gt; &lt;event code='ACM'/&gt;&lt;/effectiveTime&gt; </w:t>
            </w:r>
          </w:p>
        </w:tc>
      </w:tr>
      <w:tr w:rsidR="006E110A" w:rsidRPr="00040E48" w14:paraId="6C851A6F" w14:textId="77777777" w:rsidTr="00AC104E">
        <w:tc>
          <w:tcPr>
            <w:tcW w:w="0" w:type="auto"/>
            <w:shd w:val="clear" w:color="auto" w:fill="auto"/>
          </w:tcPr>
          <w:p w14:paraId="20ABFAC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lastRenderedPageBreak/>
              <w:t> </w:t>
            </w:r>
          </w:p>
        </w:tc>
        <w:tc>
          <w:tcPr>
            <w:tcW w:w="0" w:type="auto"/>
            <w:shd w:val="clear" w:color="auto" w:fill="auto"/>
          </w:tcPr>
          <w:p w14:paraId="00BF557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Every day at 8 in the morning for 10 minutes</w:t>
            </w:r>
          </w:p>
        </w:tc>
        <w:tc>
          <w:tcPr>
            <w:tcW w:w="0" w:type="auto"/>
            <w:shd w:val="clear" w:color="auto" w:fill="auto"/>
          </w:tcPr>
          <w:p w14:paraId="473F900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&lt;effectiveTime xsi:type='PIVL_TS' operator='A'&gt; &lt;phase&gt; &lt;low value="198701010800" inclusive="true"/&gt; &lt;width value="10" unit="min"/&gt; &lt;/phase&gt; &lt;period value='1' unit='d'/&gt;&lt;/effectiveTime&gt; </w:t>
            </w:r>
          </w:p>
        </w:tc>
      </w:tr>
      <w:tr w:rsidR="006E110A" w:rsidRPr="00040E48" w14:paraId="2C0618E0" w14:textId="77777777" w:rsidTr="00AC104E">
        <w:tc>
          <w:tcPr>
            <w:tcW w:w="0" w:type="auto"/>
            <w:shd w:val="clear" w:color="auto" w:fill="auto"/>
          </w:tcPr>
          <w:p w14:paraId="4953FAF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q4-6h</w:t>
            </w:r>
          </w:p>
        </w:tc>
        <w:tc>
          <w:tcPr>
            <w:tcW w:w="0" w:type="auto"/>
            <w:shd w:val="clear" w:color="auto" w:fill="auto"/>
          </w:tcPr>
          <w:p w14:paraId="35D01CF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Every 4 to 6 hours.</w:t>
            </w:r>
          </w:p>
        </w:tc>
        <w:tc>
          <w:tcPr>
            <w:tcW w:w="0" w:type="auto"/>
            <w:shd w:val="clear" w:color="auto" w:fill="auto"/>
          </w:tcPr>
          <w:p w14:paraId="0BF408E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&lt;effectiveTime xsi:type='PIVL_PPD_TS' institutionSpecified='false' operator='A'&gt; &lt;period value='5' unit='h' /&gt; &lt;standardDeviation value='1' unit='h'&gt;&lt;/effectiveTime&gt; </w:t>
            </w:r>
          </w:p>
        </w:tc>
      </w:tr>
    </w:tbl>
    <w:p w14:paraId="00F5217F" w14:textId="77777777" w:rsidR="00733F7D" w:rsidRPr="00040E48" w:rsidRDefault="00733F7D">
      <w:pPr>
        <w:pStyle w:val="BodyText"/>
        <w:rPr>
          <w:noProof w:val="0"/>
        </w:rPr>
      </w:pPr>
    </w:p>
    <w:p w14:paraId="5712A9A0" w14:textId="77777777" w:rsidR="006E110A" w:rsidRPr="00040E48" w:rsidRDefault="006E110A">
      <w:pPr>
        <w:pStyle w:val="BodyText"/>
        <w:rPr>
          <w:noProof w:val="0"/>
        </w:rPr>
      </w:pPr>
      <w:r w:rsidRPr="00040E48">
        <w:rPr>
          <w:noProof w:val="0"/>
        </w:rPr>
        <w:t xml:space="preserve">The last frequency specification is about as bad as it gets, but can still be represented accurately within the HL7 V3 datatypes. The mean (average) of the low and high values is specified for the period. The mean of 4 and 6 is 5. The standard deviation is recorded as one half the difference between the high and low values, with an unspecified distribution. The type attribute of the &lt;effectiveTime&gt; element describes the kind of frequency specification it contains. More detail is given for each type in the table below. </w:t>
      </w:r>
    </w:p>
    <w:p w14:paraId="02024A94" w14:textId="77777777" w:rsidR="006E110A" w:rsidRPr="00040E48" w:rsidRDefault="000B06BE" w:rsidP="00733F7D">
      <w:pPr>
        <w:pStyle w:val="Heading6"/>
        <w:rPr>
          <w:noProof w:val="0"/>
        </w:rPr>
      </w:pPr>
      <w:r w:rsidRPr="00040E48">
        <w:rPr>
          <w:noProof w:val="0"/>
        </w:rPr>
        <w:t xml:space="preserve"> </w:t>
      </w:r>
      <w:r w:rsidR="006E110A" w:rsidRPr="00040E48">
        <w:rPr>
          <w:noProof w:val="0"/>
        </w:rPr>
        <w:t>Data types used in Frequency Specifications</w:t>
      </w:r>
    </w:p>
    <w:p w14:paraId="2CF3BA7A" w14:textId="77777777" w:rsidR="000B06BE" w:rsidRPr="00040E48" w:rsidRDefault="000B06BE" w:rsidP="00EF41A6">
      <w:pPr>
        <w:pStyle w:val="BodyText"/>
        <w:rPr>
          <w:noProof w:val="0"/>
        </w:rPr>
      </w:pPr>
    </w:p>
    <w:p w14:paraId="1D45A255" w14:textId="77777777" w:rsidR="00733F7D" w:rsidRPr="00040E48" w:rsidRDefault="00733F7D" w:rsidP="00EF41A6">
      <w:pPr>
        <w:pStyle w:val="BodyText"/>
        <w:rPr>
          <w:noProof w:val="0"/>
        </w:rPr>
      </w:pPr>
    </w:p>
    <w:p w14:paraId="1371505A" w14:textId="77777777" w:rsidR="00955BB9" w:rsidRPr="00040E48" w:rsidRDefault="00955BB9" w:rsidP="00955BB9">
      <w:pPr>
        <w:pStyle w:val="TableTitle"/>
        <w:rPr>
          <w:noProof w:val="0"/>
        </w:rPr>
      </w:pPr>
      <w:r w:rsidRPr="00040E48">
        <w:rPr>
          <w:noProof w:val="0"/>
        </w:rPr>
        <w:t>Table 6.3.4.16.12.2</w:t>
      </w:r>
      <w:r w:rsidR="0063221E" w:rsidRPr="00040E48">
        <w:rPr>
          <w:noProof w:val="0"/>
        </w:rPr>
        <w:t>-1:</w:t>
      </w:r>
    </w:p>
    <w:tbl>
      <w:tblPr>
        <w:tblW w:w="94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8012"/>
      </w:tblGrid>
      <w:tr w:rsidR="006E110A" w:rsidRPr="00040E48" w14:paraId="4E54D7AC" w14:textId="77777777" w:rsidTr="00AC104E">
        <w:tc>
          <w:tcPr>
            <w:tcW w:w="0" w:type="auto"/>
            <w:shd w:val="clear" w:color="auto" w:fill="D9D9D9"/>
          </w:tcPr>
          <w:p w14:paraId="7D244C62" w14:textId="77777777" w:rsidR="006E110A" w:rsidRPr="00040E48" w:rsidRDefault="006E110A" w:rsidP="00733F7D">
            <w:pPr>
              <w:pStyle w:val="TableEntryHeader"/>
              <w:rPr>
                <w:rFonts w:eastAsia="Arial Unicode MS"/>
                <w:noProof w:val="0"/>
              </w:rPr>
            </w:pPr>
            <w:r w:rsidRPr="00040E48">
              <w:rPr>
                <w:noProof w:val="0"/>
              </w:rPr>
              <w:t>xsi:type</w:t>
            </w:r>
          </w:p>
        </w:tc>
        <w:tc>
          <w:tcPr>
            <w:tcW w:w="0" w:type="auto"/>
            <w:shd w:val="clear" w:color="auto" w:fill="D9D9D9"/>
          </w:tcPr>
          <w:p w14:paraId="74933493" w14:textId="77777777" w:rsidR="006E110A" w:rsidRPr="00040E48" w:rsidRDefault="006E110A" w:rsidP="00733F7D">
            <w:pPr>
              <w:pStyle w:val="TableEntryHeader"/>
              <w:rPr>
                <w:rFonts w:eastAsia="Arial Unicode MS"/>
                <w:noProof w:val="0"/>
              </w:rPr>
            </w:pPr>
            <w:r w:rsidRPr="00040E48">
              <w:rPr>
                <w:noProof w:val="0"/>
              </w:rPr>
              <w:t xml:space="preserve">Description </w:t>
            </w:r>
          </w:p>
        </w:tc>
      </w:tr>
      <w:tr w:rsidR="006E110A" w:rsidRPr="00040E48" w14:paraId="2BA30195" w14:textId="77777777" w:rsidTr="00AC104E">
        <w:tc>
          <w:tcPr>
            <w:tcW w:w="0" w:type="auto"/>
            <w:shd w:val="clear" w:color="auto" w:fill="auto"/>
          </w:tcPr>
          <w:p w14:paraId="27E2CD7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TS</w:t>
            </w:r>
          </w:p>
        </w:tc>
        <w:tc>
          <w:tcPr>
            <w:tcW w:w="0" w:type="auto"/>
            <w:shd w:val="clear" w:color="auto" w:fill="auto"/>
          </w:tcPr>
          <w:p w14:paraId="42F0D18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An xsi:type of TS represents a single point in time, and is the simplest of all to represent. The value attribute of the &lt;effectiveTime&gt; element specifies the point in time in HL7 date-time format (CCYYMMDDHHMMSS) </w:t>
            </w:r>
          </w:p>
        </w:tc>
      </w:tr>
      <w:tr w:rsidR="006E110A" w:rsidRPr="00040E48" w14:paraId="21E99435" w14:textId="77777777" w:rsidTr="00AC104E">
        <w:tc>
          <w:tcPr>
            <w:tcW w:w="0" w:type="auto"/>
            <w:shd w:val="clear" w:color="auto" w:fill="auto"/>
          </w:tcPr>
          <w:p w14:paraId="27808D4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PIVL_TS</w:t>
            </w:r>
          </w:p>
        </w:tc>
        <w:tc>
          <w:tcPr>
            <w:tcW w:w="0" w:type="auto"/>
            <w:shd w:val="clear" w:color="auto" w:fill="auto"/>
          </w:tcPr>
          <w:p w14:paraId="09B939C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An xsi:type of PIVL_TS is the most commonly used, representing a periodic interval of time. The &lt;low&gt; element of &lt;phase&gt; may be present. If so it specifies the starting point, and only the lower order components of this value are relevant with respect to the &lt;period&gt;. The &lt;width&gt; element represents the duration of the dose administration (e.g., for IV administration). The &lt;period&gt; indicates how often the dose is given. Legal values for the unit attribute of &lt;period&gt; are s, min, h, d, wk and mo representing seconds, minutes, hours, days, weeks, and months respectively. </w:t>
            </w:r>
          </w:p>
        </w:tc>
      </w:tr>
      <w:tr w:rsidR="006E110A" w:rsidRPr="00040E48" w14:paraId="065CD6B4" w14:textId="77777777" w:rsidTr="00AC104E">
        <w:tc>
          <w:tcPr>
            <w:tcW w:w="0" w:type="auto"/>
            <w:shd w:val="clear" w:color="auto" w:fill="auto"/>
          </w:tcPr>
          <w:p w14:paraId="18E768B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EIVL_TS</w:t>
            </w:r>
          </w:p>
        </w:tc>
        <w:tc>
          <w:tcPr>
            <w:tcW w:w="0" w:type="auto"/>
            <w:shd w:val="clear" w:color="auto" w:fill="auto"/>
          </w:tcPr>
          <w:p w14:paraId="00A99F9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An xsi:type of EIVL_TS represents an event based time interval, where the event is not a precise time, but is often used for timing purposes (</w:t>
            </w:r>
            <w:r w:rsidR="00C37EF8" w:rsidRPr="00040E48">
              <w:rPr>
                <w:noProof w:val="0"/>
              </w:rPr>
              <w:t>e.g.,</w:t>
            </w:r>
            <w:r w:rsidRPr="00040E48">
              <w:rPr>
                <w:noProof w:val="0"/>
              </w:rPr>
              <w:t xml:space="preserve"> with meals, between meals, before breakfast, before sleep). Refer to the HL7 TimingEvent vocabulary for the codes to use for the &lt;event&gt; element. This interval may specify an &lt;offset&gt; which provides information about the time offset from the specified event (e.g., &lt;offset&gt;&lt;low value='-1' unit='h'/&gt;&lt;width value='10' unit='min'/&gt;&lt;/offset&gt; means 1 hour before the event. In that same example, the &lt;width&gt; element indicates the duration for the dose to be given. </w:t>
            </w:r>
          </w:p>
        </w:tc>
      </w:tr>
      <w:tr w:rsidR="006E110A" w:rsidRPr="00040E48" w14:paraId="08544C46" w14:textId="77777777" w:rsidTr="00AC104E">
        <w:tc>
          <w:tcPr>
            <w:tcW w:w="0" w:type="auto"/>
            <w:shd w:val="clear" w:color="auto" w:fill="auto"/>
          </w:tcPr>
          <w:p w14:paraId="32A55F4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PIVL_PPD_TS</w:t>
            </w:r>
          </w:p>
        </w:tc>
        <w:tc>
          <w:tcPr>
            <w:tcW w:w="0" w:type="auto"/>
            <w:shd w:val="clear" w:color="auto" w:fill="auto"/>
          </w:tcPr>
          <w:p w14:paraId="0D4417DE" w14:textId="77777777" w:rsidR="006E110A" w:rsidRPr="00040E48" w:rsidRDefault="006E110A" w:rsidP="0046437B">
            <w:pPr>
              <w:pStyle w:val="TableEntry"/>
              <w:rPr>
                <w:rFonts w:ascii="Arial Unicode MS" w:eastAsia="Arial Unicode MS" w:hAnsi="Arial Unicode MS" w:cs="Arial Unicode MS"/>
                <w:noProof w:val="0"/>
                <w:szCs w:val="24"/>
              </w:rPr>
            </w:pPr>
            <w:r w:rsidRPr="00040E48">
              <w:rPr>
                <w:noProof w:val="0"/>
              </w:rPr>
              <w:t xml:space="preserve">An xsi:type of PIVL_PPD_TS represents a probabilistic time interval and is used to represent dosing frequencies like q4-6h. This profile requires that the distributionType of this interval be left unspecified. The &lt;period&gt; element specifies the average of the time interval, and the value of the &lt;standardDeviation&gt; shall be computed as half the width of the interval. The unit attributes of the &lt;period&gt; and &lt;standardDeviation&gt; elements shall be the same. </w:t>
            </w:r>
          </w:p>
        </w:tc>
      </w:tr>
      <w:tr w:rsidR="006E110A" w:rsidRPr="00040E48" w14:paraId="765D30AB" w14:textId="77777777" w:rsidTr="00AC104E">
        <w:tc>
          <w:tcPr>
            <w:tcW w:w="0" w:type="auto"/>
            <w:shd w:val="clear" w:color="auto" w:fill="auto"/>
          </w:tcPr>
          <w:p w14:paraId="24FEC02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SXPR_TS</w:t>
            </w:r>
          </w:p>
        </w:tc>
        <w:tc>
          <w:tcPr>
            <w:tcW w:w="0" w:type="auto"/>
            <w:shd w:val="clear" w:color="auto" w:fill="auto"/>
          </w:tcPr>
          <w:p w14:paraId="5C1D980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An xsi:type of SXPR_TS represents a parenthetical set of time expressions. This type is used when the frequency varies over time (e.g., for some cases of tapered dosing, or to handle split dosing). The &lt;comp&gt; elements of this &lt;effectiveTime&gt; element are themselves time expressions (using any of the types listed above). Each &lt;comp&gt; element may specify an operator (</w:t>
            </w:r>
            <w:r w:rsidR="00C37EF8" w:rsidRPr="00040E48">
              <w:rPr>
                <w:noProof w:val="0"/>
              </w:rPr>
              <w:t>e.g.,</w:t>
            </w:r>
            <w:r w:rsidRPr="00040E48">
              <w:rPr>
                <w:noProof w:val="0"/>
              </w:rPr>
              <w:t xml:space="preserve"> to intersect or form the union of two sets). </w:t>
            </w:r>
          </w:p>
        </w:tc>
      </w:tr>
    </w:tbl>
    <w:p w14:paraId="70211198" w14:textId="77777777" w:rsidR="00733F7D" w:rsidRPr="00040E48" w:rsidRDefault="00733F7D" w:rsidP="00EF41A6">
      <w:pPr>
        <w:pStyle w:val="BodyText"/>
        <w:rPr>
          <w:noProof w:val="0"/>
        </w:rPr>
      </w:pPr>
    </w:p>
    <w:p w14:paraId="3FACEFA0" w14:textId="77777777" w:rsidR="006E110A" w:rsidRPr="00040E48" w:rsidRDefault="006E110A">
      <w:pPr>
        <w:pStyle w:val="Heading5"/>
        <w:rPr>
          <w:noProof w:val="0"/>
        </w:rPr>
      </w:pPr>
      <w:bookmarkStart w:id="1938" w:name="_Toc441142218"/>
      <w:r w:rsidRPr="00040E48">
        <w:rPr>
          <w:noProof w:val="0"/>
        </w:rPr>
        <w:lastRenderedPageBreak/>
        <w:t>&lt;routeCode code=' ' displayName=' ' cod</w:t>
      </w:r>
      <w:r w:rsidR="00395E2A" w:rsidRPr="00040E48">
        <w:rPr>
          <w:noProof w:val="0"/>
        </w:rPr>
        <w:t>eSystem='</w:t>
      </w:r>
      <w:r w:rsidRPr="00040E48">
        <w:rPr>
          <w:noProof w:val="0"/>
        </w:rPr>
        <w:t>' codeS</w:t>
      </w:r>
      <w:r w:rsidR="00395E2A" w:rsidRPr="00040E48">
        <w:rPr>
          <w:noProof w:val="0"/>
        </w:rPr>
        <w:t>ystemName='</w:t>
      </w:r>
      <w:r w:rsidRPr="00040E48">
        <w:rPr>
          <w:noProof w:val="0"/>
        </w:rPr>
        <w:t>'&gt;</w:t>
      </w:r>
      <w:bookmarkEnd w:id="1938"/>
    </w:p>
    <w:p w14:paraId="6871AD41" w14:textId="77777777" w:rsidR="006E110A" w:rsidRPr="00040E48" w:rsidRDefault="006E110A">
      <w:pPr>
        <w:pStyle w:val="BodyText"/>
        <w:rPr>
          <w:noProof w:val="0"/>
        </w:rPr>
      </w:pPr>
      <w:r w:rsidRPr="00040E48">
        <w:rPr>
          <w:noProof w:val="0"/>
        </w:rPr>
        <w:t xml:space="preserve">The &lt;routeCode&gt; element specifies the route of administration. A code must be specified if the route is known, and the displayName attribute should be specified. </w:t>
      </w:r>
      <w:r w:rsidR="00395E2A" w:rsidRPr="00040E48">
        <w:rPr>
          <w:noProof w:val="0"/>
        </w:rPr>
        <w:t xml:space="preserve">The HL7 RouteOfAdministration vocabulary (2.16.840.1.113883.5.112) SHOULD be used. </w:t>
      </w:r>
      <w:r w:rsidRPr="00040E48">
        <w:rPr>
          <w:noProof w:val="0"/>
        </w:rPr>
        <w:t>If the route is unknown</w:t>
      </w:r>
      <w:r w:rsidR="00C344CF" w:rsidRPr="00040E48">
        <w:rPr>
          <w:noProof w:val="0"/>
        </w:rPr>
        <w:t xml:space="preserve"> the reason it is unknown may be described using the nullFlavor attribute.</w:t>
      </w:r>
      <w:r w:rsidRPr="00040E48">
        <w:rPr>
          <w:noProof w:val="0"/>
        </w:rPr>
        <w:t xml:space="preserve"> </w:t>
      </w:r>
    </w:p>
    <w:p w14:paraId="6C109889" w14:textId="77777777" w:rsidR="006E110A" w:rsidRPr="00040E48" w:rsidRDefault="006E110A">
      <w:pPr>
        <w:pStyle w:val="Heading5"/>
        <w:rPr>
          <w:noProof w:val="0"/>
        </w:rPr>
      </w:pPr>
      <w:bookmarkStart w:id="1939" w:name="_Toc441142219"/>
      <w:r w:rsidRPr="00040E48">
        <w:rPr>
          <w:noProof w:val="0"/>
        </w:rPr>
        <w:t>&lt;approachSiteCode code=' ' codeSystem=' '&gt;</w:t>
      </w:r>
      <w:r w:rsidRPr="00040E48">
        <w:rPr>
          <w:noProof w:val="0"/>
        </w:rPr>
        <w:br/>
        <w:t> originalText&gt;&lt;reference value=' '/&gt;&lt;/originalText&gt;</w:t>
      </w:r>
      <w:r w:rsidRPr="00040E48">
        <w:rPr>
          <w:noProof w:val="0"/>
        </w:rPr>
        <w:br/>
        <w:t>&lt;/approachSiteCode&gt;</w:t>
      </w:r>
      <w:bookmarkEnd w:id="1939"/>
    </w:p>
    <w:p w14:paraId="53B8BE9F" w14:textId="77777777" w:rsidR="006E110A" w:rsidRPr="00040E48" w:rsidRDefault="006E110A">
      <w:pPr>
        <w:pStyle w:val="BodyText"/>
        <w:rPr>
          <w:noProof w:val="0"/>
        </w:rPr>
      </w:pPr>
      <w:r w:rsidRPr="00040E48">
        <w:rPr>
          <w:noProof w:val="0"/>
        </w:rPr>
        <w:t>The &lt;approachSiteCode&gt; element describes the site of medication administr</w:t>
      </w:r>
      <w:r w:rsidR="005C4B4B" w:rsidRPr="00040E48">
        <w:rPr>
          <w:noProof w:val="0"/>
        </w:rPr>
        <w:t>at</w:t>
      </w:r>
      <w:r w:rsidRPr="00040E48">
        <w:rPr>
          <w:noProof w:val="0"/>
        </w:rPr>
        <w:t xml:space="preserve">ion. It may be coded to a controlled vocabulary that lists such sites (e.g., SNOMED-CT). In CDA documents, this element contains a URI in the value attribute of the &lt;reference&gt; that points to the text in the narrative identifying the site. In a message, the &lt;originalText&gt; element shall contain the text identifying the site. </w:t>
      </w:r>
    </w:p>
    <w:p w14:paraId="7175C787" w14:textId="77777777" w:rsidR="006E110A" w:rsidRPr="00040E48" w:rsidRDefault="006E110A">
      <w:pPr>
        <w:pStyle w:val="Heading5"/>
        <w:rPr>
          <w:noProof w:val="0"/>
        </w:rPr>
      </w:pPr>
      <w:bookmarkStart w:id="1940" w:name="_Toc441142220"/>
      <w:r w:rsidRPr="00040E48">
        <w:rPr>
          <w:noProof w:val="0"/>
        </w:rPr>
        <w:t>&lt;doseQuantity&gt; &lt;low value=' ' unit=' '/&gt;&lt;high value=' ' unit=' '/&gt; &lt;/doseQuantity&gt;</w:t>
      </w:r>
      <w:bookmarkEnd w:id="1940"/>
    </w:p>
    <w:p w14:paraId="4E748A37" w14:textId="77777777" w:rsidR="006E110A" w:rsidRPr="00040E48" w:rsidRDefault="006E110A">
      <w:pPr>
        <w:pStyle w:val="BodyText"/>
        <w:rPr>
          <w:noProof w:val="0"/>
        </w:rPr>
      </w:pPr>
      <w:r w:rsidRPr="00040E48">
        <w:rPr>
          <w:noProof w:val="0"/>
        </w:rPr>
        <w:t xml:space="preserve">The dose is specified if the &lt;doseQuantity&gt; element. If a dose range is given (e.g., 1-2 tablets, or 325-750mg), then the &lt;low&gt; and &lt;high&gt; bounds are specified in their respective elements, otherwise both &lt;low&gt; and &lt;high&gt; have the same value. If the dose is in countable units (tablets, caplets, "eaches"), then the unit attribute is not sent. Otherwise the units are sent. The unit attribute should be derived from the HL7 UnitsOfMeasureCaseSensitive vocabulary . </w:t>
      </w:r>
    </w:p>
    <w:p w14:paraId="67E749B4" w14:textId="77777777" w:rsidR="006E110A" w:rsidRPr="00040E48" w:rsidRDefault="006E110A">
      <w:pPr>
        <w:pStyle w:val="Heading5"/>
        <w:rPr>
          <w:noProof w:val="0"/>
        </w:rPr>
      </w:pPr>
      <w:bookmarkStart w:id="1941" w:name="_Toc441142221"/>
      <w:r w:rsidRPr="00040E48">
        <w:rPr>
          <w:noProof w:val="0"/>
        </w:rPr>
        <w:t>&lt;low|high value=' '&gt; &lt;translation&gt; &lt;originalText&gt;&lt;reference value=' '/&gt;&lt;/originalText&gt; &lt;/translation&gt;&lt;/low|high &gt;</w:t>
      </w:r>
      <w:bookmarkEnd w:id="1941"/>
    </w:p>
    <w:p w14:paraId="2F03638C" w14:textId="77777777" w:rsidR="006E110A" w:rsidRPr="00040E48" w:rsidRDefault="006E110A">
      <w:pPr>
        <w:pStyle w:val="BodyText"/>
        <w:rPr>
          <w:noProof w:val="0"/>
        </w:rPr>
      </w:pPr>
      <w:r w:rsidRPr="00040E48">
        <w:rPr>
          <w:noProof w:val="0"/>
        </w:rPr>
        <w:t xml:space="preserve">Any &lt;low&gt; and &lt;high&gt; elements used for &lt;doseQuantity&gt; or &lt;rateQuantity&gt; should contain a &lt;translation&gt; element that provides a &lt;reference&gt; to the &lt;originalText&gt; found in the narrative body of the document. In a CDA document, any &lt;low&gt; and &lt;high&gt; elements used for &lt;doseQuantity&gt; or &lt;rateQuantity&gt; should contain a &lt;translation&gt; element that provides a &lt;reference&gt; to the &lt;originalText&gt; found in the narrative body of the document. In a message, the &lt;originalText&gt; may contain the original text used to describe dose quantity. </w:t>
      </w:r>
    </w:p>
    <w:p w14:paraId="300EAD94" w14:textId="77777777" w:rsidR="006E110A" w:rsidRPr="00040E48" w:rsidRDefault="006E110A">
      <w:pPr>
        <w:pStyle w:val="Heading5"/>
        <w:rPr>
          <w:noProof w:val="0"/>
        </w:rPr>
      </w:pPr>
      <w:bookmarkStart w:id="1942" w:name="_Toc441142222"/>
      <w:r w:rsidRPr="00040E48">
        <w:rPr>
          <w:noProof w:val="0"/>
        </w:rPr>
        <w:t>&lt;rateQuantity&gt;&lt;low value=' ' unit=' '/&gt;&lt;high value=' ' unit=' '/&gt;&lt;/rateQuantity&gt;</w:t>
      </w:r>
      <w:bookmarkEnd w:id="1942"/>
    </w:p>
    <w:p w14:paraId="3E25D7B0" w14:textId="77777777" w:rsidR="006E110A" w:rsidRPr="00040E48" w:rsidRDefault="006E110A">
      <w:pPr>
        <w:pStyle w:val="BodyText"/>
        <w:rPr>
          <w:noProof w:val="0"/>
        </w:rPr>
      </w:pPr>
      <w:r w:rsidRPr="00040E48">
        <w:rPr>
          <w:noProof w:val="0"/>
        </w:rPr>
        <w:t xml:space="preserve">The rate is specified in the &lt;rateQuantity&gt; element. The rate is given in units that have measure over time. In this case, the units should be specified as a string made up of a unit of measure (see doseQuantity above), followed by a slash (/), followed by a time unit (s, min, h or d). </w:t>
      </w:r>
    </w:p>
    <w:p w14:paraId="4CD05B5F" w14:textId="77777777" w:rsidR="006E110A" w:rsidRPr="00040E48" w:rsidRDefault="006E110A">
      <w:pPr>
        <w:pStyle w:val="BodyText"/>
        <w:rPr>
          <w:noProof w:val="0"/>
        </w:rPr>
      </w:pPr>
      <w:r w:rsidRPr="00040E48">
        <w:rPr>
          <w:noProof w:val="0"/>
        </w:rPr>
        <w:t xml:space="preserve">Again, if a range is given, then the &lt;low&gt; and &lt;high&gt; elements contain the lower and upper bound of the range, otherwise, they contain the same value. </w:t>
      </w:r>
    </w:p>
    <w:p w14:paraId="704E1C95" w14:textId="77777777" w:rsidR="006E110A" w:rsidRPr="00040E48" w:rsidRDefault="006E110A">
      <w:pPr>
        <w:pStyle w:val="Heading5"/>
        <w:rPr>
          <w:noProof w:val="0"/>
        </w:rPr>
      </w:pPr>
      <w:bookmarkStart w:id="1943" w:name="_Toc441142223"/>
      <w:r w:rsidRPr="00040E48">
        <w:rPr>
          <w:noProof w:val="0"/>
        </w:rPr>
        <w:lastRenderedPageBreak/>
        <w:t>&lt;consumable&gt;</w:t>
      </w:r>
      <w:bookmarkEnd w:id="1943"/>
    </w:p>
    <w:p w14:paraId="7FAB6E7F" w14:textId="77777777" w:rsidR="006E110A" w:rsidRPr="00040E48" w:rsidRDefault="006E110A">
      <w:pPr>
        <w:pStyle w:val="BodyText"/>
        <w:rPr>
          <w:noProof w:val="0"/>
        </w:rPr>
      </w:pPr>
      <w:r w:rsidRPr="00040E48">
        <w:rPr>
          <w:noProof w:val="0"/>
        </w:rPr>
        <w:t xml:space="preserve">The &lt;consumable&gt; element shall be present, and shall contain a &lt;manufacturedProduct&gt; entry conforming to the </w:t>
      </w:r>
      <w:hyperlink w:anchor="T1_3_6_1_4_1_19376_1_5_3_1_4_7_2" w:tooltip="1.3.6.1.4.1.19376.1.5.3.1.4.7.2" w:history="1">
        <w:r w:rsidRPr="00040E48">
          <w:rPr>
            <w:rStyle w:val="Hyperlink"/>
            <w:noProof w:val="0"/>
          </w:rPr>
          <w:t>Product Entry</w:t>
        </w:r>
      </w:hyperlink>
      <w:r w:rsidRPr="00040E48">
        <w:rPr>
          <w:noProof w:val="0"/>
        </w:rPr>
        <w:t xml:space="preserve"> template </w:t>
      </w:r>
    </w:p>
    <w:p w14:paraId="6EBAED67" w14:textId="77777777" w:rsidR="006E110A" w:rsidRPr="00040E48" w:rsidRDefault="006E110A">
      <w:pPr>
        <w:pStyle w:val="Heading5"/>
        <w:rPr>
          <w:noProof w:val="0"/>
        </w:rPr>
      </w:pPr>
      <w:bookmarkStart w:id="1944" w:name="_Toc441142224"/>
      <w:r w:rsidRPr="00040E48">
        <w:rPr>
          <w:noProof w:val="0"/>
        </w:rPr>
        <w:t>&lt;entryRelationship typeCode='REFR'&gt;</w:t>
      </w:r>
      <w:r w:rsidRPr="00040E48">
        <w:rPr>
          <w:noProof w:val="0"/>
        </w:rPr>
        <w:br/>
        <w:t>&amp;nsbp;&lt;templateId root='1.3.6.1.4.1.19376.1.5.3.1.4.7.3'/&gt;</w:t>
      </w:r>
      <w:bookmarkEnd w:id="1944"/>
    </w:p>
    <w:p w14:paraId="14327E95" w14:textId="77777777" w:rsidR="006E110A" w:rsidRPr="00040E48" w:rsidRDefault="006E110A">
      <w:pPr>
        <w:pStyle w:val="BodyText"/>
        <w:rPr>
          <w:noProof w:val="0"/>
        </w:rPr>
      </w:pPr>
      <w:r w:rsidRPr="00040E48">
        <w:rPr>
          <w:noProof w:val="0"/>
        </w:rPr>
        <w:t xml:space="preserve">The top level &lt;substanceAdministration&gt; element may contain a reference (typeCode='REFR') to related prescription activity as described in the </w:t>
      </w:r>
      <w:hyperlink w:anchor="T1_3_6_1_4_1_19376_1_5_3_1_4_7_3" w:tooltip="1.3.6.1.4.1.19376.1.5.3.1.4.7.3" w:history="1">
        <w:r w:rsidRPr="00040E48">
          <w:rPr>
            <w:rStyle w:val="Hyperlink"/>
            <w:noProof w:val="0"/>
          </w:rPr>
          <w:t>Supply Entry</w:t>
        </w:r>
      </w:hyperlink>
      <w:r w:rsidRPr="00040E48">
        <w:rPr>
          <w:noProof w:val="0"/>
        </w:rPr>
        <w:t xml:space="preserve">. </w:t>
      </w:r>
    </w:p>
    <w:p w14:paraId="702EDED6" w14:textId="77777777" w:rsidR="006E110A" w:rsidRPr="00040E48" w:rsidRDefault="006E110A">
      <w:pPr>
        <w:pStyle w:val="Heading5"/>
        <w:rPr>
          <w:noProof w:val="0"/>
        </w:rPr>
      </w:pPr>
      <w:bookmarkStart w:id="1945" w:name="_Toc441142225"/>
      <w:r w:rsidRPr="00040E48">
        <w:rPr>
          <w:noProof w:val="0"/>
        </w:rPr>
        <w:t>&lt;entryRelationship typeCode='COMP'&gt;</w:t>
      </w:r>
      <w:r w:rsidRPr="00040E48">
        <w:rPr>
          <w:noProof w:val="0"/>
        </w:rPr>
        <w:br/>
        <w:t> &lt;sequenceNumber value=' '&gt;</w:t>
      </w:r>
      <w:bookmarkEnd w:id="1945"/>
    </w:p>
    <w:p w14:paraId="5127A73C" w14:textId="77777777" w:rsidR="006E110A" w:rsidRPr="00040E48" w:rsidRDefault="006E110A">
      <w:pPr>
        <w:pStyle w:val="BodyText"/>
        <w:rPr>
          <w:noProof w:val="0"/>
        </w:rPr>
      </w:pPr>
      <w:r w:rsidRPr="00040E48">
        <w:rPr>
          <w:noProof w:val="0"/>
        </w:rPr>
        <w:t xml:space="preserve">A top level &lt;substanceAdministration&gt; element may contain one or more related components, either to handle split, tapered or conditional dosing, or to support combination medications. </w:t>
      </w:r>
    </w:p>
    <w:p w14:paraId="79478D6C" w14:textId="77777777" w:rsidR="006E110A" w:rsidRPr="00040E48" w:rsidRDefault="006E110A">
      <w:pPr>
        <w:pStyle w:val="BodyText"/>
        <w:rPr>
          <w:noProof w:val="0"/>
        </w:rPr>
      </w:pPr>
      <w:r w:rsidRPr="00040E48">
        <w:rPr>
          <w:noProof w:val="0"/>
        </w:rPr>
        <w:t xml:space="preserve">In the first three cases, the subordinate components shall specify only the changed &lt;frequency&gt; and/or &lt;doseAmount&gt; elements. For conditional dosing, each subordinate component shall have a &lt;precondition&gt; element that specifies the &lt;observation&gt; that must be obtained before administration of the dose. The value of the &lt;sequenceNumber&gt; shall be an ordinal number, starting at 1 for the first component, and increasing by 1 for each subsequent component. Components shall be sent in &lt;sequenceNumber&gt; order. </w:t>
      </w:r>
    </w:p>
    <w:p w14:paraId="49096643" w14:textId="77777777" w:rsidR="006E110A" w:rsidRPr="00040E48" w:rsidRDefault="006E110A">
      <w:pPr>
        <w:pStyle w:val="Heading5"/>
        <w:rPr>
          <w:noProof w:val="0"/>
        </w:rPr>
      </w:pPr>
      <w:bookmarkStart w:id="1946" w:name="_Toc441142226"/>
      <w:r w:rsidRPr="00040E48">
        <w:rPr>
          <w:noProof w:val="0"/>
        </w:rPr>
        <w:t>&lt;entryRelationship typeCode='SUBJ' inversionInd='true'/&gt;</w:t>
      </w:r>
      <w:bookmarkEnd w:id="1946"/>
    </w:p>
    <w:p w14:paraId="08A50643" w14:textId="77777777" w:rsidR="006E110A" w:rsidRPr="00040E48" w:rsidRDefault="006E110A">
      <w:pPr>
        <w:pStyle w:val="BodyText"/>
        <w:rPr>
          <w:noProof w:val="0"/>
        </w:rPr>
      </w:pPr>
      <w:r w:rsidRPr="00040E48">
        <w:rPr>
          <w:noProof w:val="0"/>
        </w:rPr>
        <w:t xml:space="preserve">At most one instruction may be provided for each &lt;substanceAdministration&gt; entry. If provided, it shall conform to the requirements listed for </w:t>
      </w:r>
      <w:hyperlink w:anchor="T1_3_6_1_4_1_19376_1_5_3_1_4_3" w:tooltip="1.3.6.1.4.1.19376.1.5.3.1.4.3" w:history="1">
        <w:r w:rsidRPr="00040E48">
          <w:rPr>
            <w:rStyle w:val="Hyperlink"/>
            <w:noProof w:val="0"/>
          </w:rPr>
          <w:t>Patient Medication Instructions</w:t>
        </w:r>
      </w:hyperlink>
      <w:r w:rsidRPr="00040E48">
        <w:rPr>
          <w:noProof w:val="0"/>
        </w:rPr>
        <w:t xml:space="preserve">. The instructions shall contain any special case dosing instructions (e.g., split, tapered, or conditional dosing), and may contain other information (take with food, et cetera). </w:t>
      </w:r>
    </w:p>
    <w:p w14:paraId="3DEDFDB9" w14:textId="77777777" w:rsidR="006E110A" w:rsidRPr="00040E48" w:rsidRDefault="006E110A">
      <w:pPr>
        <w:pStyle w:val="Heading5"/>
        <w:rPr>
          <w:noProof w:val="0"/>
        </w:rPr>
      </w:pPr>
      <w:bookmarkStart w:id="1947" w:name="_Toc441142227"/>
      <w:r w:rsidRPr="00040E48">
        <w:rPr>
          <w:noProof w:val="0"/>
        </w:rPr>
        <w:t>&lt;entryRelationship typeCode='RSON'&gt;</w:t>
      </w:r>
      <w:r w:rsidRPr="00040E48">
        <w:rPr>
          <w:noProof w:val="0"/>
        </w:rPr>
        <w:br/>
        <w:t> &lt;act classCode='ACT' moodCode='EVN'&gt;</w:t>
      </w:r>
      <w:r w:rsidRPr="00040E48">
        <w:rPr>
          <w:noProof w:val="0"/>
        </w:rPr>
        <w:br/>
        <w:t>  &lt;templateId root='1.3.6.1.4.1.19376.1.5.3.1.4.4.1'/&gt;</w:t>
      </w:r>
      <w:r w:rsidRPr="00040E48">
        <w:rPr>
          <w:noProof w:val="0"/>
        </w:rPr>
        <w:br/>
        <w:t>  &lt;id root=' ' extension=' '/&gt;</w:t>
      </w:r>
      <w:r w:rsidRPr="00040E48">
        <w:rPr>
          <w:noProof w:val="0"/>
        </w:rPr>
        <w:br/>
        <w:t> &lt;/act&gt;</w:t>
      </w:r>
      <w:r w:rsidRPr="00040E48">
        <w:rPr>
          <w:noProof w:val="0"/>
        </w:rPr>
        <w:br/>
        <w:t>&lt;/entryRelationship&gt;</w:t>
      </w:r>
      <w:bookmarkEnd w:id="1947"/>
    </w:p>
    <w:p w14:paraId="6E2B83B0" w14:textId="77777777" w:rsidR="006E110A" w:rsidRPr="00040E48" w:rsidRDefault="006E110A">
      <w:pPr>
        <w:pStyle w:val="BodyText"/>
        <w:rPr>
          <w:noProof w:val="0"/>
        </w:rPr>
      </w:pPr>
      <w:r w:rsidRPr="00040E48">
        <w:rPr>
          <w:noProof w:val="0"/>
        </w:rPr>
        <w:t xml:space="preserve">A &lt;substanceAdministration&gt; event may indicate one or more reasons for the use of the medication. These reasons identify the concern that was the reason for use via the </w:t>
      </w:r>
      <w:hyperlink w:anchor="T1_3_6_1_4_1_19376_1_5_3_1_4_4_1" w:tooltip="1.3.6.1.4.1.19376.1.5.3.1.4.4.1" w:history="1">
        <w:r w:rsidRPr="00040E48">
          <w:rPr>
            <w:rStyle w:val="Hyperlink"/>
            <w:noProof w:val="0"/>
          </w:rPr>
          <w:t>Internal Reference</w:t>
        </w:r>
      </w:hyperlink>
      <w:r w:rsidRPr="00040E48">
        <w:rPr>
          <w:noProof w:val="0"/>
        </w:rPr>
        <w:t xml:space="preserve"> entry content module. </w:t>
      </w:r>
    </w:p>
    <w:p w14:paraId="1667DCD8" w14:textId="77777777" w:rsidR="006E110A" w:rsidRPr="00040E48" w:rsidRDefault="006E110A">
      <w:pPr>
        <w:pStyle w:val="BodyText"/>
        <w:rPr>
          <w:noProof w:val="0"/>
        </w:rPr>
      </w:pPr>
      <w:r w:rsidRPr="00040E48">
        <w:rPr>
          <w:noProof w:val="0"/>
        </w:rPr>
        <w:t xml:space="preserve">The extension and root of each observation present must match the identifier of a concern entry contained elsewhere within the CDA document. </w:t>
      </w:r>
    </w:p>
    <w:p w14:paraId="298FFF25" w14:textId="77777777" w:rsidR="006E110A" w:rsidRPr="00040E48" w:rsidRDefault="006E110A">
      <w:pPr>
        <w:pStyle w:val="BodyText"/>
        <w:rPr>
          <w:noProof w:val="0"/>
        </w:rPr>
      </w:pPr>
      <w:r w:rsidRPr="00040E48">
        <w:rPr>
          <w:noProof w:val="0"/>
        </w:rPr>
        <w:t xml:space="preserve">A consumer of the Medical Summary is encouraged, but not required to maintain these links on import. </w:t>
      </w:r>
    </w:p>
    <w:p w14:paraId="143BFC85" w14:textId="77777777" w:rsidR="006E110A" w:rsidRPr="00040E48" w:rsidRDefault="006E110A">
      <w:pPr>
        <w:pStyle w:val="Heading5"/>
        <w:rPr>
          <w:noProof w:val="0"/>
        </w:rPr>
      </w:pPr>
      <w:bookmarkStart w:id="1948" w:name="_Toc441142228"/>
      <w:r w:rsidRPr="00040E48">
        <w:rPr>
          <w:noProof w:val="0"/>
        </w:rPr>
        <w:lastRenderedPageBreak/>
        <w:t>&lt;precondition&gt;&lt;criterion&gt;</w:t>
      </w:r>
      <w:r w:rsidRPr="00040E48">
        <w:rPr>
          <w:noProof w:val="0"/>
        </w:rPr>
        <w:br/>
        <w:t> &lt;text&gt;&lt;reference value=' '&gt;&lt;/text&gt;</w:t>
      </w:r>
      <w:r w:rsidRPr="00040E48">
        <w:rPr>
          <w:noProof w:val="0"/>
        </w:rPr>
        <w:br/>
        <w:t>&lt;/criterion&gt;&lt;/precondition&gt;</w:t>
      </w:r>
      <w:bookmarkEnd w:id="1948"/>
    </w:p>
    <w:p w14:paraId="5C533821" w14:textId="77777777" w:rsidR="006E110A" w:rsidRPr="00040E48" w:rsidRDefault="006E110A">
      <w:pPr>
        <w:pStyle w:val="BodyText"/>
        <w:rPr>
          <w:noProof w:val="0"/>
        </w:rPr>
      </w:pPr>
      <w:r w:rsidRPr="00040E48">
        <w:rPr>
          <w:noProof w:val="0"/>
        </w:rPr>
        <w:t xml:space="preserve">In a CDA document, the preconditions for use of the medication are recorded in the &lt;precondition&gt; element. The value attribute of the &lt;reference&gt; element is a URL that points to the CDA narrative describing those preconditions. </w:t>
      </w:r>
    </w:p>
    <w:p w14:paraId="7F9D4491" w14:textId="77777777" w:rsidR="006E110A" w:rsidRPr="00040E48" w:rsidRDefault="006E110A">
      <w:pPr>
        <w:pStyle w:val="Heading5"/>
        <w:rPr>
          <w:noProof w:val="0"/>
        </w:rPr>
      </w:pPr>
      <w:bookmarkStart w:id="1949" w:name="_Toc441142229"/>
      <w:r w:rsidRPr="00040E48">
        <w:rPr>
          <w:noProof w:val="0"/>
        </w:rPr>
        <w:t>&lt;condition typeCode='PRCN'&gt;</w:t>
      </w:r>
      <w:r w:rsidRPr="00040E48">
        <w:rPr>
          <w:noProof w:val="0"/>
        </w:rPr>
        <w:br/>
        <w:t> &lt;criterion&gt;</w:t>
      </w:r>
      <w:r w:rsidRPr="00040E48">
        <w:rPr>
          <w:noProof w:val="0"/>
        </w:rPr>
        <w:br/>
        <w:t>  &lt;text&gt;&lt;/text&gt;</w:t>
      </w:r>
      <w:r w:rsidRPr="00040E48">
        <w:rPr>
          <w:noProof w:val="0"/>
        </w:rPr>
        <w:br/>
        <w:t>  &lt;value nullFlavor='UNK'/&gt;</w:t>
      </w:r>
      <w:r w:rsidRPr="00040E48">
        <w:rPr>
          <w:noProof w:val="0"/>
        </w:rPr>
        <w:br/>
        <w:t>  &lt;interpretationCode nullFlavor='UNK'/&gt;</w:t>
      </w:r>
      <w:r w:rsidRPr="00040E48">
        <w:rPr>
          <w:noProof w:val="0"/>
        </w:rPr>
        <w:br/>
        <w:t> &lt;/criterion&gt;</w:t>
      </w:r>
      <w:r w:rsidRPr="00040E48">
        <w:rPr>
          <w:noProof w:val="0"/>
        </w:rPr>
        <w:br/>
        <w:t>&lt;/condition&gt;</w:t>
      </w:r>
      <w:bookmarkEnd w:id="1949"/>
    </w:p>
    <w:p w14:paraId="4F5C752C" w14:textId="77777777" w:rsidR="006E110A" w:rsidRPr="00040E48" w:rsidRDefault="006E110A">
      <w:pPr>
        <w:pStyle w:val="BodyText"/>
        <w:rPr>
          <w:noProof w:val="0"/>
        </w:rPr>
      </w:pPr>
      <w:r w:rsidRPr="00040E48">
        <w:rPr>
          <w:noProof w:val="0"/>
        </w:rPr>
        <w:t xml:space="preserve">In a message, the preconditions for use of the medication are recorded in the &lt;condition&gt; element. The typeCode shall be PRCN. The &lt;text&gt; element of the criterion shall contain a text description of the precondition. The &lt;value&gt; element is required, and may be recorded in a structured data type if known, and if not, may be recorded using a nullFlavor as shown above. The same is true for &lt;interpretationCode&gt;. </w:t>
      </w:r>
    </w:p>
    <w:p w14:paraId="2907F4A0" w14:textId="77777777" w:rsidR="006E110A" w:rsidRPr="00040E48" w:rsidRDefault="006E110A">
      <w:pPr>
        <w:pStyle w:val="Heading4"/>
        <w:rPr>
          <w:noProof w:val="0"/>
        </w:rPr>
      </w:pPr>
      <w:bookmarkStart w:id="1950" w:name="_Toc270712312"/>
      <w:bookmarkStart w:id="1951" w:name="_Toc441142230"/>
      <w:bookmarkStart w:id="1952" w:name="T1_3_6_1_4_1_19376_1_5_3_1_4_12"/>
      <w:r w:rsidRPr="00040E48">
        <w:rPr>
          <w:noProof w:val="0"/>
        </w:rPr>
        <w:t>Immunizations 1.3.6.1.4.1.19376.1.5.3.1.4.12</w:t>
      </w:r>
      <w:bookmarkEnd w:id="1950"/>
      <w:bookmarkEnd w:id="1951"/>
      <w:r w:rsidRPr="00040E48">
        <w:rPr>
          <w:noProof w:val="0"/>
        </w:rPr>
        <w:t xml:space="preserve"> </w:t>
      </w:r>
    </w:p>
    <w:bookmarkEnd w:id="1952"/>
    <w:p w14:paraId="31405739" w14:textId="77777777" w:rsidR="006E110A" w:rsidRPr="00040E48" w:rsidRDefault="006E110A">
      <w:pPr>
        <w:pStyle w:val="BodyText"/>
        <w:rPr>
          <w:noProof w:val="0"/>
        </w:rPr>
      </w:pPr>
      <w:r w:rsidRPr="00040E48">
        <w:rPr>
          <w:noProof w:val="0"/>
        </w:rPr>
        <w:t xml:space="preserve">An immunizations entry is used to record the patient's immunization history. </w:t>
      </w:r>
    </w:p>
    <w:p w14:paraId="0C5EE8EC" w14:textId="77777777" w:rsidR="006E110A" w:rsidRPr="00040E48" w:rsidRDefault="000B06BE">
      <w:pPr>
        <w:pStyle w:val="Heading5"/>
        <w:rPr>
          <w:noProof w:val="0"/>
        </w:rPr>
      </w:pPr>
      <w:r w:rsidRPr="00040E48">
        <w:rPr>
          <w:noProof w:val="0"/>
        </w:rPr>
        <w:lastRenderedPageBreak/>
        <w:t xml:space="preserve"> </w:t>
      </w:r>
      <w:bookmarkStart w:id="1953" w:name="_Toc441142231"/>
      <w:r w:rsidR="006E110A" w:rsidRPr="00040E48">
        <w:rPr>
          <w:noProof w:val="0"/>
        </w:rPr>
        <w:t>Specification</w:t>
      </w:r>
      <w:bookmarkEnd w:id="1953"/>
      <w:r w:rsidR="006E110A" w:rsidRPr="00040E48">
        <w:rPr>
          <w:noProof w:val="0"/>
        </w:rPr>
        <w:t xml:space="preserve"> </w:t>
      </w:r>
    </w:p>
    <w:p w14:paraId="301A5697" w14:textId="77777777" w:rsidR="006E110A" w:rsidRPr="00040E48" w:rsidRDefault="006E110A">
      <w:pPr>
        <w:pStyle w:val="XMLFragment"/>
        <w:rPr>
          <w:noProof w:val="0"/>
        </w:rPr>
      </w:pPr>
      <w:r w:rsidRPr="00040E48">
        <w:rPr>
          <w:noProof w:val="0"/>
        </w:rPr>
        <w:t>&lt;substanceAdministration typeCode='SBADM' moodCode='EVN' negationInd='true{{!}}false'&gt;</w:t>
      </w:r>
    </w:p>
    <w:p w14:paraId="7D78A2D0" w14:textId="77777777" w:rsidR="006E110A" w:rsidRPr="00F331FC" w:rsidRDefault="006E110A">
      <w:pPr>
        <w:pStyle w:val="XMLFragment"/>
        <w:rPr>
          <w:noProof w:val="0"/>
          <w:lang w:val="nl-NL"/>
          <w:rPrChange w:id="1954" w:author="Michael Clifton" w:date="2018-10-11T10:12:00Z">
            <w:rPr>
              <w:noProof w:val="0"/>
            </w:rPr>
          </w:rPrChange>
        </w:rPr>
      </w:pPr>
      <w:r w:rsidRPr="00040E48">
        <w:rPr>
          <w:noProof w:val="0"/>
        </w:rPr>
        <w:t xml:space="preserve">  </w:t>
      </w:r>
      <w:r w:rsidRPr="00F331FC">
        <w:rPr>
          <w:noProof w:val="0"/>
          <w:lang w:val="nl-NL"/>
          <w:rPrChange w:id="1955" w:author="Michael Clifton" w:date="2018-10-11T10:12:00Z">
            <w:rPr>
              <w:noProof w:val="0"/>
            </w:rPr>
          </w:rPrChange>
        </w:rPr>
        <w:t>&lt;templateId root='2.16.840.1.113883.10.20.1.24'/&gt;</w:t>
      </w:r>
    </w:p>
    <w:p w14:paraId="180AFC1A" w14:textId="77777777" w:rsidR="006E110A" w:rsidRPr="00F331FC" w:rsidRDefault="006E110A">
      <w:pPr>
        <w:pStyle w:val="XMLFragment"/>
        <w:rPr>
          <w:noProof w:val="0"/>
          <w:lang w:val="nl-NL"/>
          <w:rPrChange w:id="1956" w:author="Michael Clifton" w:date="2018-10-11T10:12:00Z">
            <w:rPr>
              <w:noProof w:val="0"/>
            </w:rPr>
          </w:rPrChange>
        </w:rPr>
      </w:pPr>
      <w:r w:rsidRPr="00F331FC">
        <w:rPr>
          <w:noProof w:val="0"/>
          <w:lang w:val="nl-NL"/>
          <w:rPrChange w:id="1957" w:author="Michael Clifton" w:date="2018-10-11T10:12:00Z">
            <w:rPr>
              <w:noProof w:val="0"/>
            </w:rPr>
          </w:rPrChange>
        </w:rPr>
        <w:t xml:space="preserve">  &lt;templateId root='1.3.6.1.4.1.19376.1.5.3.1.4.12'/&gt;</w:t>
      </w:r>
    </w:p>
    <w:p w14:paraId="787632B4" w14:textId="77777777" w:rsidR="006E110A" w:rsidRPr="00F331FC" w:rsidRDefault="006E110A">
      <w:pPr>
        <w:pStyle w:val="XMLFragment"/>
        <w:rPr>
          <w:noProof w:val="0"/>
          <w:lang w:val="nl-NL"/>
          <w:rPrChange w:id="1958" w:author="Michael Clifton" w:date="2018-10-11T10:12:00Z">
            <w:rPr>
              <w:noProof w:val="0"/>
            </w:rPr>
          </w:rPrChange>
        </w:rPr>
      </w:pPr>
    </w:p>
    <w:p w14:paraId="69842B9C" w14:textId="77777777" w:rsidR="006E110A" w:rsidRPr="00040E48" w:rsidRDefault="006E110A">
      <w:pPr>
        <w:pStyle w:val="XMLFragment"/>
        <w:rPr>
          <w:noProof w:val="0"/>
        </w:rPr>
      </w:pPr>
      <w:r w:rsidRPr="00F331FC">
        <w:rPr>
          <w:noProof w:val="0"/>
          <w:lang w:val="nl-NL"/>
          <w:rPrChange w:id="1959" w:author="Michael Clifton" w:date="2018-10-11T10:12:00Z">
            <w:rPr>
              <w:noProof w:val="0"/>
            </w:rPr>
          </w:rPrChange>
        </w:rPr>
        <w:t xml:space="preserve">  </w:t>
      </w:r>
      <w:r w:rsidRPr="00040E48">
        <w:rPr>
          <w:noProof w:val="0"/>
        </w:rPr>
        <w:t>&lt;id root='' extension=''/&gt;</w:t>
      </w:r>
    </w:p>
    <w:p w14:paraId="0E89E235" w14:textId="77777777" w:rsidR="006E110A" w:rsidRPr="00040E48" w:rsidRDefault="006E110A">
      <w:pPr>
        <w:pStyle w:val="XMLFragment"/>
        <w:rPr>
          <w:noProof w:val="0"/>
        </w:rPr>
      </w:pPr>
      <w:r w:rsidRPr="00040E48">
        <w:rPr>
          <w:noProof w:val="0"/>
        </w:rPr>
        <w:t xml:space="preserve">  &lt;code code='IMMUNIZ' codeSystem='2.16.840.1.113883.5.4' codeSystemName='ActCode'/&gt;</w:t>
      </w:r>
    </w:p>
    <w:p w14:paraId="5AB7B942" w14:textId="77777777" w:rsidR="006E110A" w:rsidRPr="00040E48" w:rsidRDefault="006E110A">
      <w:pPr>
        <w:pStyle w:val="XMLFragment"/>
        <w:rPr>
          <w:noProof w:val="0"/>
        </w:rPr>
      </w:pPr>
      <w:r w:rsidRPr="00040E48">
        <w:rPr>
          <w:noProof w:val="0"/>
        </w:rPr>
        <w:t xml:space="preserve">  &lt;text&gt;&lt;reference value='#xxx'/&gt;&lt;/text&gt;</w:t>
      </w:r>
    </w:p>
    <w:p w14:paraId="554B070C" w14:textId="77777777" w:rsidR="006E110A" w:rsidRPr="00040E48" w:rsidRDefault="006E110A">
      <w:pPr>
        <w:pStyle w:val="XMLFragment"/>
        <w:rPr>
          <w:noProof w:val="0"/>
        </w:rPr>
      </w:pPr>
      <w:r w:rsidRPr="00040E48">
        <w:rPr>
          <w:noProof w:val="0"/>
        </w:rPr>
        <w:t xml:space="preserve">  &lt;statusCode code='completed'/&gt;</w:t>
      </w:r>
    </w:p>
    <w:p w14:paraId="3A5A2AAE" w14:textId="77777777" w:rsidR="006E110A" w:rsidRPr="00040E48" w:rsidRDefault="006E110A">
      <w:pPr>
        <w:pStyle w:val="XMLFragment"/>
        <w:rPr>
          <w:noProof w:val="0"/>
        </w:rPr>
      </w:pPr>
      <w:r w:rsidRPr="00040E48">
        <w:rPr>
          <w:noProof w:val="0"/>
        </w:rPr>
        <w:t xml:space="preserve">  &lt;effectiveTime value=''/&gt;</w:t>
      </w:r>
    </w:p>
    <w:p w14:paraId="30242E74" w14:textId="77777777" w:rsidR="006E110A" w:rsidRPr="00040E48" w:rsidRDefault="006E110A">
      <w:pPr>
        <w:pStyle w:val="XMLFragment"/>
        <w:rPr>
          <w:noProof w:val="0"/>
        </w:rPr>
      </w:pPr>
      <w:r w:rsidRPr="00040E48">
        <w:rPr>
          <w:noProof w:val="0"/>
        </w:rPr>
        <w:t xml:space="preserve">  &lt;!-- The reasonCode would normally provide a reason why the immunization was</w:t>
      </w:r>
    </w:p>
    <w:p w14:paraId="7716D86D" w14:textId="77777777" w:rsidR="006E110A" w:rsidRPr="00040E48" w:rsidRDefault="006E110A">
      <w:pPr>
        <w:pStyle w:val="XMLFragment"/>
        <w:rPr>
          <w:noProof w:val="0"/>
        </w:rPr>
      </w:pPr>
      <w:r w:rsidRPr="00040E48">
        <w:rPr>
          <w:noProof w:val="0"/>
        </w:rPr>
        <w:t xml:space="preserve">    not performed</w:t>
      </w:r>
      <w:r w:rsidR="00BA4AD1" w:rsidRPr="00040E48">
        <w:rPr>
          <w:noProof w:val="0"/>
        </w:rPr>
        <w:t xml:space="preserve">. </w:t>
      </w:r>
      <w:r w:rsidRPr="00040E48">
        <w:rPr>
          <w:noProof w:val="0"/>
        </w:rPr>
        <w:t>It isn't supported by CDA R2, and so comments will have to suffice.</w:t>
      </w:r>
    </w:p>
    <w:p w14:paraId="4279C7F5" w14:textId="77777777" w:rsidR="006E110A" w:rsidRPr="00040E48" w:rsidRDefault="006E110A">
      <w:pPr>
        <w:pStyle w:val="XMLFragment"/>
        <w:rPr>
          <w:noProof w:val="0"/>
        </w:rPr>
      </w:pPr>
      <w:r w:rsidRPr="00040E48">
        <w:rPr>
          <w:noProof w:val="0"/>
        </w:rPr>
        <w:t xml:space="preserve">    &lt;reasonCode code='' codeSystem='' codeSystemName='ActNoImmunizationReasonIndicator'/&gt;</w:t>
      </w:r>
    </w:p>
    <w:p w14:paraId="54F8CD4E" w14:textId="77777777" w:rsidR="006E110A" w:rsidRPr="00040E48" w:rsidRDefault="006E110A">
      <w:pPr>
        <w:pStyle w:val="XMLFragment"/>
        <w:rPr>
          <w:noProof w:val="0"/>
        </w:rPr>
      </w:pPr>
      <w:r w:rsidRPr="00040E48">
        <w:rPr>
          <w:noProof w:val="0"/>
        </w:rPr>
        <w:t xml:space="preserve">  --&gt;</w:t>
      </w:r>
    </w:p>
    <w:p w14:paraId="67E9183A" w14:textId="77777777" w:rsidR="006E110A" w:rsidRPr="00040E48" w:rsidRDefault="006E110A">
      <w:pPr>
        <w:pStyle w:val="XMLFragment"/>
        <w:rPr>
          <w:noProof w:val="0"/>
        </w:rPr>
      </w:pPr>
      <w:r w:rsidRPr="00040E48">
        <w:rPr>
          <w:noProof w:val="0"/>
        </w:rPr>
        <w:t xml:space="preserve">  &lt;routeCode code='' codeSystem='' codeSystemName='RouteOfAdministration'/&gt;</w:t>
      </w:r>
    </w:p>
    <w:p w14:paraId="745362AD" w14:textId="77777777" w:rsidR="006E110A" w:rsidRPr="00040E48" w:rsidRDefault="006E110A">
      <w:pPr>
        <w:pStyle w:val="XMLFragment"/>
        <w:rPr>
          <w:noProof w:val="0"/>
        </w:rPr>
      </w:pPr>
      <w:r w:rsidRPr="00040E48">
        <w:rPr>
          <w:noProof w:val="0"/>
        </w:rPr>
        <w:t xml:space="preserve">  &lt;approachSiteCode code='' codeSystem='' codeSystemName='HumanSubstanceAdministrationSite'/&gt;</w:t>
      </w:r>
    </w:p>
    <w:p w14:paraId="3DFD7F7C" w14:textId="77777777" w:rsidR="006E110A" w:rsidRPr="00040E48" w:rsidRDefault="006E110A">
      <w:pPr>
        <w:pStyle w:val="XMLFragment"/>
        <w:rPr>
          <w:noProof w:val="0"/>
        </w:rPr>
      </w:pPr>
      <w:r w:rsidRPr="00040E48">
        <w:rPr>
          <w:noProof w:val="0"/>
        </w:rPr>
        <w:t xml:space="preserve">  &lt;doseQuantity value='' units=''/&gt;</w:t>
      </w:r>
    </w:p>
    <w:p w14:paraId="41107C9B" w14:textId="77777777" w:rsidR="006E110A" w:rsidRPr="00040E48" w:rsidRDefault="006E110A">
      <w:pPr>
        <w:pStyle w:val="XMLFragment"/>
        <w:rPr>
          <w:noProof w:val="0"/>
        </w:rPr>
      </w:pPr>
      <w:r w:rsidRPr="00040E48">
        <w:rPr>
          <w:noProof w:val="0"/>
        </w:rPr>
        <w:t xml:space="preserve">  &lt;consumable typeCode='CSM'&gt;</w:t>
      </w:r>
    </w:p>
    <w:p w14:paraId="308927DE" w14:textId="77777777" w:rsidR="006E110A" w:rsidRPr="00040E48" w:rsidRDefault="006E110A">
      <w:pPr>
        <w:pStyle w:val="XMLFragment"/>
        <w:rPr>
          <w:noProof w:val="0"/>
        </w:rPr>
      </w:pPr>
      <w:r w:rsidRPr="00040E48">
        <w:rPr>
          <w:noProof w:val="0"/>
        </w:rPr>
        <w:t xml:space="preserve">    &lt;manufacturedProduct classCode='MANU'&gt;</w:t>
      </w:r>
    </w:p>
    <w:p w14:paraId="18CB3629" w14:textId="77777777" w:rsidR="006E110A" w:rsidRPr="00040E48" w:rsidRDefault="006E110A">
      <w:pPr>
        <w:pStyle w:val="XMLFragment"/>
        <w:rPr>
          <w:noProof w:val="0"/>
        </w:rPr>
      </w:pPr>
      <w:r w:rsidRPr="00040E48">
        <w:rPr>
          <w:noProof w:val="0"/>
        </w:rPr>
        <w:t xml:space="preserve">      &lt;manufacturedLabeledDrug classCode='MMAT' determinerCode='KIND'&gt;</w:t>
      </w:r>
    </w:p>
    <w:p w14:paraId="46E97373" w14:textId="77777777" w:rsidR="006E110A" w:rsidRPr="00040E48" w:rsidRDefault="006E110A">
      <w:pPr>
        <w:pStyle w:val="XMLFragment"/>
        <w:rPr>
          <w:noProof w:val="0"/>
        </w:rPr>
      </w:pPr>
      <w:r w:rsidRPr="00040E48">
        <w:rPr>
          <w:noProof w:val="0"/>
        </w:rPr>
        <w:t xml:space="preserve">        &lt;code code='' codeSystem='' codeSystemName=''&gt;</w:t>
      </w:r>
    </w:p>
    <w:p w14:paraId="04FED13B" w14:textId="77777777" w:rsidR="006E110A" w:rsidRPr="00040E48" w:rsidRDefault="006E110A">
      <w:pPr>
        <w:pStyle w:val="XMLFragment"/>
        <w:rPr>
          <w:noProof w:val="0"/>
        </w:rPr>
      </w:pPr>
      <w:r w:rsidRPr="00040E48">
        <w:rPr>
          <w:noProof w:val="0"/>
        </w:rPr>
        <w:t xml:space="preserve">          &lt;originalText&gt;&lt;reference value='#yyy'/&gt;&lt;/originalText&gt;</w:t>
      </w:r>
    </w:p>
    <w:p w14:paraId="3EAD7EBA" w14:textId="77777777" w:rsidR="006E110A" w:rsidRPr="00040E48" w:rsidRDefault="006E110A">
      <w:pPr>
        <w:pStyle w:val="XMLFragment"/>
        <w:rPr>
          <w:noProof w:val="0"/>
        </w:rPr>
      </w:pPr>
      <w:r w:rsidRPr="00040E48">
        <w:rPr>
          <w:noProof w:val="0"/>
        </w:rPr>
        <w:t xml:space="preserve">        &lt;/code&gt;</w:t>
      </w:r>
    </w:p>
    <w:p w14:paraId="20E38B8D" w14:textId="77777777" w:rsidR="006E110A" w:rsidRPr="00040E48" w:rsidRDefault="006E110A">
      <w:pPr>
        <w:pStyle w:val="XMLFragment"/>
        <w:rPr>
          <w:noProof w:val="0"/>
        </w:rPr>
      </w:pPr>
      <w:r w:rsidRPr="00040E48">
        <w:rPr>
          <w:noProof w:val="0"/>
        </w:rPr>
        <w:t xml:space="preserve">      &lt;/manufacturedLabeledDrug&gt;</w:t>
      </w:r>
    </w:p>
    <w:p w14:paraId="546D5BDD" w14:textId="77777777" w:rsidR="006E110A" w:rsidRPr="00040E48" w:rsidRDefault="006E110A">
      <w:pPr>
        <w:pStyle w:val="XMLFragment"/>
        <w:rPr>
          <w:noProof w:val="0"/>
        </w:rPr>
      </w:pPr>
      <w:r w:rsidRPr="00040E48">
        <w:rPr>
          <w:noProof w:val="0"/>
        </w:rPr>
        <w:t xml:space="preserve">    &lt;/manufacturedProduct&gt;</w:t>
      </w:r>
    </w:p>
    <w:p w14:paraId="026A1D9B" w14:textId="77777777" w:rsidR="006E110A" w:rsidRPr="00040E48" w:rsidRDefault="006E110A">
      <w:pPr>
        <w:pStyle w:val="XMLFragment"/>
        <w:rPr>
          <w:noProof w:val="0"/>
        </w:rPr>
      </w:pPr>
      <w:r w:rsidRPr="00040E48">
        <w:rPr>
          <w:noProof w:val="0"/>
        </w:rPr>
        <w:t xml:space="preserve">  &lt;/consumable&gt;</w:t>
      </w:r>
    </w:p>
    <w:p w14:paraId="3BFE8180" w14:textId="77777777" w:rsidR="006E110A" w:rsidRPr="00040E48" w:rsidRDefault="006E110A">
      <w:pPr>
        <w:pStyle w:val="XMLFragment"/>
        <w:rPr>
          <w:noProof w:val="0"/>
        </w:rPr>
      </w:pPr>
      <w:r w:rsidRPr="00040E48">
        <w:rPr>
          <w:noProof w:val="0"/>
        </w:rPr>
        <w:t xml:space="preserve">  &lt;!-- An optional entry relationship that provides prescription activity --&gt;</w:t>
      </w:r>
    </w:p>
    <w:p w14:paraId="2DBADC34" w14:textId="77777777" w:rsidR="006E110A" w:rsidRPr="00040E48" w:rsidRDefault="006E110A">
      <w:pPr>
        <w:pStyle w:val="XMLFragment"/>
        <w:rPr>
          <w:noProof w:val="0"/>
        </w:rPr>
      </w:pPr>
      <w:r w:rsidRPr="00040E48">
        <w:rPr>
          <w:noProof w:val="0"/>
        </w:rPr>
        <w:t xml:space="preserve">  &lt;entryRelationship typeCode='REFR'&gt;</w:t>
      </w:r>
    </w:p>
    <w:p w14:paraId="749E730E" w14:textId="77777777" w:rsidR="006E110A" w:rsidRPr="00040E48" w:rsidRDefault="006E110A">
      <w:pPr>
        <w:pStyle w:val="XMLFragment"/>
        <w:rPr>
          <w:noProof w:val="0"/>
        </w:rPr>
      </w:pPr>
      <w:r w:rsidRPr="00040E48">
        <w:rPr>
          <w:noProof w:val="0"/>
        </w:rPr>
        <w:t xml:space="preserve">    &lt;templateId root='1.3.6.1.4.1.19376.1.5.3.1.4.7.3'/&gt;</w:t>
      </w:r>
    </w:p>
    <w:p w14:paraId="7DB0DAD1" w14:textId="77777777" w:rsidR="006E110A" w:rsidRPr="00040E48" w:rsidRDefault="006E110A">
      <w:pPr>
        <w:pStyle w:val="XMLFragment"/>
        <w:rPr>
          <w:noProof w:val="0"/>
        </w:rPr>
      </w:pPr>
      <w:r w:rsidRPr="00040E48">
        <w:rPr>
          <w:noProof w:val="0"/>
        </w:rPr>
        <w:t xml:space="preserve">      :</w:t>
      </w:r>
    </w:p>
    <w:p w14:paraId="04C77226" w14:textId="77777777" w:rsidR="006E110A" w:rsidRPr="00040E48" w:rsidRDefault="006E110A">
      <w:pPr>
        <w:pStyle w:val="XMLFragment"/>
        <w:rPr>
          <w:noProof w:val="0"/>
        </w:rPr>
      </w:pPr>
      <w:r w:rsidRPr="00040E48">
        <w:rPr>
          <w:noProof w:val="0"/>
        </w:rPr>
        <w:t xml:space="preserve">      .</w:t>
      </w:r>
    </w:p>
    <w:p w14:paraId="7272D6C5" w14:textId="77777777" w:rsidR="006E110A" w:rsidRPr="00040E48" w:rsidRDefault="006E110A">
      <w:pPr>
        <w:pStyle w:val="XMLFragment"/>
        <w:rPr>
          <w:noProof w:val="0"/>
        </w:rPr>
      </w:pPr>
      <w:r w:rsidRPr="00040E48">
        <w:rPr>
          <w:noProof w:val="0"/>
        </w:rPr>
        <w:t xml:space="preserve">  &lt;/entryRelationship&gt;</w:t>
      </w:r>
    </w:p>
    <w:p w14:paraId="3AA641E5" w14:textId="77777777" w:rsidR="006E110A" w:rsidRPr="00040E48" w:rsidRDefault="006E110A">
      <w:pPr>
        <w:pStyle w:val="XMLFragment"/>
        <w:rPr>
          <w:noProof w:val="0"/>
        </w:rPr>
      </w:pPr>
      <w:r w:rsidRPr="00040E48">
        <w:rPr>
          <w:noProof w:val="0"/>
        </w:rPr>
        <w:t xml:space="preserve">  &lt;!-- An optional entry relationship that identifies the immunization series number --&gt;</w:t>
      </w:r>
    </w:p>
    <w:p w14:paraId="173AD1A0" w14:textId="77777777" w:rsidR="006E110A" w:rsidRPr="00040E48" w:rsidRDefault="006E110A">
      <w:pPr>
        <w:pStyle w:val="XMLFragment"/>
        <w:rPr>
          <w:noProof w:val="0"/>
        </w:rPr>
      </w:pPr>
      <w:r w:rsidRPr="00040E48">
        <w:rPr>
          <w:noProof w:val="0"/>
        </w:rPr>
        <w:t xml:space="preserve">  &lt;entryRelationship typeCode='SUBJ'&gt;</w:t>
      </w:r>
    </w:p>
    <w:p w14:paraId="46889C06" w14:textId="77777777" w:rsidR="006E110A" w:rsidRPr="00040E48" w:rsidRDefault="006E110A">
      <w:pPr>
        <w:pStyle w:val="XMLFragment"/>
        <w:rPr>
          <w:noProof w:val="0"/>
        </w:rPr>
      </w:pPr>
      <w:r w:rsidRPr="00040E48">
        <w:rPr>
          <w:noProof w:val="0"/>
        </w:rPr>
        <w:t xml:space="preserve">    &lt;observation classCode='OBS' moodCode='EVN'&gt;</w:t>
      </w:r>
    </w:p>
    <w:p w14:paraId="01D6752A" w14:textId="77777777" w:rsidR="006E110A" w:rsidRPr="00040E48" w:rsidRDefault="006E110A">
      <w:pPr>
        <w:pStyle w:val="XMLFragment"/>
        <w:rPr>
          <w:noProof w:val="0"/>
        </w:rPr>
      </w:pPr>
      <w:r w:rsidRPr="00040E48">
        <w:rPr>
          <w:noProof w:val="0"/>
        </w:rPr>
        <w:t xml:space="preserve">      &lt;templateId root='2.16.840.1.113883.10.20.1.46'/&gt;</w:t>
      </w:r>
    </w:p>
    <w:p w14:paraId="1B597DB7" w14:textId="77777777" w:rsidR="006E110A" w:rsidRPr="00040E48" w:rsidRDefault="006E110A">
      <w:pPr>
        <w:pStyle w:val="XMLFragment"/>
        <w:rPr>
          <w:noProof w:val="0"/>
        </w:rPr>
      </w:pPr>
      <w:r w:rsidRPr="00040E48">
        <w:rPr>
          <w:noProof w:val="0"/>
        </w:rPr>
        <w:t xml:space="preserve">      &lt;code code='30973-2' displayName='Dose Number' </w:t>
      </w:r>
    </w:p>
    <w:p w14:paraId="53388476" w14:textId="77777777" w:rsidR="006E110A" w:rsidRPr="00040E48" w:rsidRDefault="006E110A">
      <w:pPr>
        <w:pStyle w:val="XMLFragment"/>
        <w:rPr>
          <w:noProof w:val="0"/>
        </w:rPr>
      </w:pPr>
      <w:r w:rsidRPr="00040E48">
        <w:rPr>
          <w:noProof w:val="0"/>
        </w:rPr>
        <w:t xml:space="preserve">        codeSystem='2.16.840.1.113883.6.1' codeSystemName='LOINC'/&gt;</w:t>
      </w:r>
    </w:p>
    <w:p w14:paraId="3A3E8F70" w14:textId="77777777" w:rsidR="006E110A" w:rsidRPr="00040E48" w:rsidRDefault="006E110A">
      <w:pPr>
        <w:pStyle w:val="XMLFragment"/>
        <w:rPr>
          <w:noProof w:val="0"/>
        </w:rPr>
      </w:pPr>
      <w:r w:rsidRPr="00040E48">
        <w:rPr>
          <w:noProof w:val="0"/>
        </w:rPr>
        <w:t xml:space="preserve">      &lt;statusCode code='completed'/&gt;</w:t>
      </w:r>
    </w:p>
    <w:p w14:paraId="0D119D19" w14:textId="77777777" w:rsidR="006E110A" w:rsidRPr="00040E48" w:rsidRDefault="006E110A">
      <w:pPr>
        <w:pStyle w:val="XMLFragment"/>
        <w:rPr>
          <w:noProof w:val="0"/>
        </w:rPr>
      </w:pPr>
      <w:r w:rsidRPr="00040E48">
        <w:rPr>
          <w:noProof w:val="0"/>
        </w:rPr>
        <w:t xml:space="preserve">      &lt;value xsi:type='INT' value=''/&gt;</w:t>
      </w:r>
    </w:p>
    <w:p w14:paraId="77C480A6" w14:textId="77777777" w:rsidR="006E110A" w:rsidRPr="00040E48" w:rsidRDefault="006E110A">
      <w:pPr>
        <w:pStyle w:val="XMLFragment"/>
        <w:rPr>
          <w:noProof w:val="0"/>
        </w:rPr>
      </w:pPr>
      <w:r w:rsidRPr="00040E48">
        <w:rPr>
          <w:noProof w:val="0"/>
        </w:rPr>
        <w:t xml:space="preserve">    &lt;/observation&gt;</w:t>
      </w:r>
    </w:p>
    <w:p w14:paraId="488865D4" w14:textId="77777777" w:rsidR="006E110A" w:rsidRPr="00040E48" w:rsidRDefault="006E110A">
      <w:pPr>
        <w:pStyle w:val="XMLFragment"/>
        <w:rPr>
          <w:noProof w:val="0"/>
        </w:rPr>
      </w:pPr>
      <w:r w:rsidRPr="00040E48">
        <w:rPr>
          <w:noProof w:val="0"/>
        </w:rPr>
        <w:t xml:space="preserve">  &lt;/entryRelationship&gt;</w:t>
      </w:r>
    </w:p>
    <w:p w14:paraId="33B743DE" w14:textId="77777777" w:rsidR="006E110A" w:rsidRPr="00040E48" w:rsidRDefault="006E110A">
      <w:pPr>
        <w:pStyle w:val="XMLFragment"/>
        <w:rPr>
          <w:noProof w:val="0"/>
        </w:rPr>
      </w:pPr>
    </w:p>
    <w:p w14:paraId="18B36AED" w14:textId="77777777" w:rsidR="006E110A" w:rsidRPr="00040E48" w:rsidRDefault="006E110A">
      <w:pPr>
        <w:pStyle w:val="XMLFragment"/>
        <w:rPr>
          <w:noProof w:val="0"/>
        </w:rPr>
      </w:pPr>
      <w:r w:rsidRPr="00040E48">
        <w:rPr>
          <w:noProof w:val="0"/>
        </w:rPr>
        <w:t xml:space="preserve">  &lt;entryRelationship inversionInd='false' typeCode='CAUS'&gt;</w:t>
      </w:r>
    </w:p>
    <w:p w14:paraId="3619C051" w14:textId="77777777" w:rsidR="006E110A" w:rsidRPr="00040E48" w:rsidRDefault="006E110A">
      <w:pPr>
        <w:pStyle w:val="XMLFragment"/>
        <w:rPr>
          <w:noProof w:val="0"/>
        </w:rPr>
      </w:pPr>
      <w:r w:rsidRPr="00040E48">
        <w:rPr>
          <w:noProof w:val="0"/>
        </w:rPr>
        <w:t xml:space="preserve">    &lt;observation classCode='OBS' moodCode='EVN'&gt;</w:t>
      </w:r>
    </w:p>
    <w:p w14:paraId="14F3C270" w14:textId="77777777" w:rsidR="006E110A" w:rsidRPr="00F331FC" w:rsidRDefault="006E110A">
      <w:pPr>
        <w:pStyle w:val="XMLFragment"/>
        <w:rPr>
          <w:noProof w:val="0"/>
          <w:lang w:val="nl-NL"/>
          <w:rPrChange w:id="1960" w:author="Michael Clifton" w:date="2018-10-11T10:12:00Z">
            <w:rPr>
              <w:noProof w:val="0"/>
            </w:rPr>
          </w:rPrChange>
        </w:rPr>
      </w:pPr>
      <w:r w:rsidRPr="00040E48">
        <w:rPr>
          <w:noProof w:val="0"/>
        </w:rPr>
        <w:t xml:space="preserve">      </w:t>
      </w:r>
      <w:r w:rsidRPr="00F331FC">
        <w:rPr>
          <w:noProof w:val="0"/>
          <w:lang w:val="nl-NL"/>
          <w:rPrChange w:id="1961" w:author="Michael Clifton" w:date="2018-10-11T10:12:00Z">
            <w:rPr>
              <w:noProof w:val="0"/>
            </w:rPr>
          </w:rPrChange>
        </w:rPr>
        <w:t>&lt;templateId root='2.16.840.1.113883.10.20.1.28'/&gt;</w:t>
      </w:r>
    </w:p>
    <w:p w14:paraId="66770273" w14:textId="77777777" w:rsidR="006E110A" w:rsidRPr="00F331FC" w:rsidRDefault="006E110A">
      <w:pPr>
        <w:pStyle w:val="XMLFragment"/>
        <w:rPr>
          <w:noProof w:val="0"/>
          <w:lang w:val="nl-NL"/>
          <w:rPrChange w:id="1962" w:author="Michael Clifton" w:date="2018-10-11T10:12:00Z">
            <w:rPr>
              <w:noProof w:val="0"/>
            </w:rPr>
          </w:rPrChange>
        </w:rPr>
      </w:pPr>
      <w:r w:rsidRPr="00F331FC">
        <w:rPr>
          <w:noProof w:val="0"/>
          <w:lang w:val="nl-NL"/>
          <w:rPrChange w:id="1963" w:author="Michael Clifton" w:date="2018-10-11T10:12:00Z">
            <w:rPr>
              <w:noProof w:val="0"/>
            </w:rPr>
          </w:rPrChange>
        </w:rPr>
        <w:t xml:space="preserve">      &lt;templateId root='1.3.6.1.4.1.19376.1.5.3.1.4.5'/&gt;</w:t>
      </w:r>
    </w:p>
    <w:p w14:paraId="7EA5E5B7" w14:textId="77777777" w:rsidR="006E110A" w:rsidRPr="00F331FC" w:rsidRDefault="006E110A">
      <w:pPr>
        <w:pStyle w:val="XMLFragment"/>
        <w:rPr>
          <w:noProof w:val="0"/>
          <w:lang w:val="nl-NL"/>
          <w:rPrChange w:id="1964" w:author="Michael Clifton" w:date="2018-10-11T10:12:00Z">
            <w:rPr>
              <w:noProof w:val="0"/>
            </w:rPr>
          </w:rPrChange>
        </w:rPr>
      </w:pPr>
      <w:r w:rsidRPr="00F331FC">
        <w:rPr>
          <w:noProof w:val="0"/>
          <w:lang w:val="nl-NL"/>
          <w:rPrChange w:id="1965" w:author="Michael Clifton" w:date="2018-10-11T10:12:00Z">
            <w:rPr>
              <w:noProof w:val="0"/>
            </w:rPr>
          </w:rPrChange>
        </w:rPr>
        <w:t xml:space="preserve">      &lt;templateId root='2.16.840.1.113883.10.20.1.54'/&gt;</w:t>
      </w:r>
    </w:p>
    <w:p w14:paraId="3D6AABEB" w14:textId="77777777" w:rsidR="006E110A" w:rsidRPr="00F331FC" w:rsidRDefault="006E110A">
      <w:pPr>
        <w:pStyle w:val="XMLFragment"/>
        <w:rPr>
          <w:noProof w:val="0"/>
          <w:lang w:val="nl-NL"/>
          <w:rPrChange w:id="1966" w:author="Michael Clifton" w:date="2018-10-11T10:12:00Z">
            <w:rPr>
              <w:noProof w:val="0"/>
            </w:rPr>
          </w:rPrChange>
        </w:rPr>
      </w:pPr>
      <w:r w:rsidRPr="00F331FC">
        <w:rPr>
          <w:noProof w:val="0"/>
          <w:lang w:val="nl-NL"/>
          <w:rPrChange w:id="1967" w:author="Michael Clifton" w:date="2018-10-11T10:12:00Z">
            <w:rPr>
              <w:noProof w:val="0"/>
            </w:rPr>
          </w:rPrChange>
        </w:rPr>
        <w:t xml:space="preserve">      &lt;id root='' extension=''/&gt;</w:t>
      </w:r>
    </w:p>
    <w:p w14:paraId="40523BC0" w14:textId="77777777" w:rsidR="006E110A" w:rsidRPr="00040E48" w:rsidRDefault="006E110A">
      <w:pPr>
        <w:pStyle w:val="XMLFragment"/>
        <w:rPr>
          <w:noProof w:val="0"/>
        </w:rPr>
      </w:pPr>
      <w:r w:rsidRPr="00F331FC">
        <w:rPr>
          <w:noProof w:val="0"/>
          <w:lang w:val="nl-NL"/>
          <w:rPrChange w:id="1968" w:author="Michael Clifton" w:date="2018-10-11T10:12:00Z">
            <w:rPr>
              <w:noProof w:val="0"/>
            </w:rPr>
          </w:rPrChange>
        </w:rPr>
        <w:t xml:space="preserve">    </w:t>
      </w:r>
      <w:r w:rsidRPr="00040E48">
        <w:rPr>
          <w:noProof w:val="0"/>
        </w:rPr>
        <w:t xml:space="preserve">&lt;/observation&gt; </w:t>
      </w:r>
    </w:p>
    <w:p w14:paraId="2DCB0560" w14:textId="77777777" w:rsidR="006E110A" w:rsidRPr="00040E48" w:rsidRDefault="006E110A">
      <w:pPr>
        <w:pStyle w:val="XMLFragment"/>
        <w:rPr>
          <w:noProof w:val="0"/>
        </w:rPr>
      </w:pPr>
      <w:r w:rsidRPr="00040E48">
        <w:rPr>
          <w:noProof w:val="0"/>
        </w:rPr>
        <w:t xml:space="preserve">  &lt;/entryRelationship&gt;</w:t>
      </w:r>
    </w:p>
    <w:p w14:paraId="6099F86F" w14:textId="77777777" w:rsidR="006E110A" w:rsidRPr="00040E48" w:rsidRDefault="006E110A">
      <w:pPr>
        <w:pStyle w:val="XMLFragment"/>
        <w:rPr>
          <w:noProof w:val="0"/>
        </w:rPr>
      </w:pPr>
      <w:r w:rsidRPr="00040E48">
        <w:rPr>
          <w:noProof w:val="0"/>
        </w:rPr>
        <w:t xml:space="preserve">  &lt;!-- Optional &lt;entryRelationship&gt; element containing comments --&gt;</w:t>
      </w:r>
    </w:p>
    <w:p w14:paraId="0DDC9BE2" w14:textId="77777777" w:rsidR="006E110A" w:rsidRPr="00040E48" w:rsidRDefault="006E110A">
      <w:pPr>
        <w:pStyle w:val="XMLFragment"/>
        <w:rPr>
          <w:noProof w:val="0"/>
        </w:rPr>
      </w:pPr>
      <w:r w:rsidRPr="00040E48">
        <w:rPr>
          <w:noProof w:val="0"/>
        </w:rPr>
        <w:t>&lt;/substanceAdministration&gt;</w:t>
      </w:r>
    </w:p>
    <w:p w14:paraId="6354F39B" w14:textId="77777777" w:rsidR="006E110A" w:rsidRPr="00040E48" w:rsidRDefault="007C0EE4" w:rsidP="007C0EE4">
      <w:pPr>
        <w:pStyle w:val="FigureTitle"/>
        <w:rPr>
          <w:noProof w:val="0"/>
        </w:rPr>
      </w:pPr>
      <w:r w:rsidRPr="00040E48">
        <w:rPr>
          <w:noProof w:val="0"/>
        </w:rPr>
        <w:t>Figure 6.3.4.17.1</w:t>
      </w:r>
      <w:r w:rsidR="0063221E" w:rsidRPr="00040E48">
        <w:rPr>
          <w:noProof w:val="0"/>
        </w:rPr>
        <w:t>-1:</w:t>
      </w:r>
    </w:p>
    <w:p w14:paraId="4D127E97" w14:textId="77777777" w:rsidR="006E110A" w:rsidRPr="00040E48" w:rsidRDefault="000B06BE">
      <w:pPr>
        <w:pStyle w:val="Heading5"/>
        <w:rPr>
          <w:noProof w:val="0"/>
        </w:rPr>
      </w:pPr>
      <w:r w:rsidRPr="00040E48">
        <w:rPr>
          <w:noProof w:val="0"/>
        </w:rPr>
        <w:t xml:space="preserve"> </w:t>
      </w:r>
      <w:bookmarkStart w:id="1969" w:name="_Toc441142232"/>
      <w:r w:rsidR="006E110A" w:rsidRPr="00040E48">
        <w:rPr>
          <w:noProof w:val="0"/>
        </w:rPr>
        <w:t>&lt;substanceAdministration typeCode='SBADM' moodCode='EVN' negationInd='true|false'&gt;</w:t>
      </w:r>
      <w:bookmarkEnd w:id="1969"/>
    </w:p>
    <w:p w14:paraId="598F354E" w14:textId="77777777" w:rsidR="006E110A" w:rsidRPr="00040E48" w:rsidRDefault="006E110A">
      <w:pPr>
        <w:pStyle w:val="BodyText"/>
        <w:rPr>
          <w:noProof w:val="0"/>
        </w:rPr>
      </w:pPr>
      <w:r w:rsidRPr="00040E48">
        <w:rPr>
          <w:noProof w:val="0"/>
        </w:rPr>
        <w:t xml:space="preserve">An immunization is a substance administration event. An immunization entry may be a record of why a specific immunization was not performed. In this case, negationInd shall be set to "true", otherwise, it shall be false. </w:t>
      </w:r>
    </w:p>
    <w:p w14:paraId="65FCD1FE" w14:textId="77777777" w:rsidR="006E110A" w:rsidRPr="00F331FC" w:rsidRDefault="000B06BE">
      <w:pPr>
        <w:pStyle w:val="Heading5"/>
        <w:rPr>
          <w:noProof w:val="0"/>
          <w:lang w:val="nl-NL"/>
          <w:rPrChange w:id="1970" w:author="Michael Clifton" w:date="2018-10-11T10:12:00Z">
            <w:rPr>
              <w:noProof w:val="0"/>
            </w:rPr>
          </w:rPrChange>
        </w:rPr>
      </w:pPr>
      <w:r w:rsidRPr="00040E48">
        <w:rPr>
          <w:noProof w:val="0"/>
        </w:rPr>
        <w:lastRenderedPageBreak/>
        <w:t xml:space="preserve"> </w:t>
      </w:r>
      <w:bookmarkStart w:id="1971" w:name="_Toc441142233"/>
      <w:r w:rsidR="006E110A" w:rsidRPr="00F331FC">
        <w:rPr>
          <w:noProof w:val="0"/>
          <w:lang w:val="nl-NL"/>
          <w:rPrChange w:id="1972" w:author="Michael Clifton" w:date="2018-10-11T10:12:00Z">
            <w:rPr>
              <w:noProof w:val="0"/>
            </w:rPr>
          </w:rPrChange>
        </w:rPr>
        <w:t>&lt;templateId root='2.16.840.1.113883.10.20.1.24'/&gt;</w:t>
      </w:r>
      <w:r w:rsidR="006E110A" w:rsidRPr="00F331FC">
        <w:rPr>
          <w:noProof w:val="0"/>
          <w:lang w:val="nl-NL"/>
          <w:rPrChange w:id="1973" w:author="Michael Clifton" w:date="2018-10-11T10:12:00Z">
            <w:rPr>
              <w:noProof w:val="0"/>
            </w:rPr>
          </w:rPrChange>
        </w:rPr>
        <w:br/>
        <w:t>&lt;templateId root='1.3.6.1.4.1.19376.1.5.3.1.4.12'/&gt;</w:t>
      </w:r>
      <w:bookmarkEnd w:id="1971"/>
    </w:p>
    <w:p w14:paraId="2F10E341" w14:textId="77777777" w:rsidR="006E110A" w:rsidRPr="00040E48" w:rsidRDefault="006E110A">
      <w:pPr>
        <w:pStyle w:val="BodyText"/>
        <w:rPr>
          <w:noProof w:val="0"/>
        </w:rPr>
      </w:pPr>
      <w:r w:rsidRPr="00040E48">
        <w:rPr>
          <w:noProof w:val="0"/>
        </w:rPr>
        <w:t xml:space="preserve">The &lt;templateId&gt; elements identifies this &lt;substanceAdministration&gt; as an immunization. Both elements shall be present as shown above. </w:t>
      </w:r>
    </w:p>
    <w:p w14:paraId="35EAF042" w14:textId="77777777" w:rsidR="006E110A" w:rsidRPr="00040E48" w:rsidRDefault="000B06BE">
      <w:pPr>
        <w:pStyle w:val="Heading5"/>
        <w:rPr>
          <w:noProof w:val="0"/>
        </w:rPr>
      </w:pPr>
      <w:r w:rsidRPr="00040E48">
        <w:rPr>
          <w:noProof w:val="0"/>
        </w:rPr>
        <w:t xml:space="preserve"> </w:t>
      </w:r>
      <w:bookmarkStart w:id="1974" w:name="_Toc441142234"/>
      <w:r w:rsidR="006E110A" w:rsidRPr="00040E48">
        <w:rPr>
          <w:noProof w:val="0"/>
        </w:rPr>
        <w:t>&lt;id root=' ' extension=' '/&gt;</w:t>
      </w:r>
      <w:bookmarkEnd w:id="1974"/>
    </w:p>
    <w:p w14:paraId="110FDDEF" w14:textId="77777777" w:rsidR="006E110A" w:rsidRPr="00040E48" w:rsidRDefault="006E110A">
      <w:pPr>
        <w:pStyle w:val="BodyText"/>
        <w:rPr>
          <w:noProof w:val="0"/>
        </w:rPr>
      </w:pPr>
      <w:r w:rsidRPr="00040E48">
        <w:rPr>
          <w:noProof w:val="0"/>
        </w:rPr>
        <w:t xml:space="preserve">This shall be the identifier for the immunization event. </w:t>
      </w:r>
    </w:p>
    <w:p w14:paraId="28C1D804" w14:textId="77777777" w:rsidR="006E110A" w:rsidRPr="00040E48" w:rsidRDefault="000B06BE">
      <w:pPr>
        <w:pStyle w:val="Heading5"/>
        <w:rPr>
          <w:noProof w:val="0"/>
        </w:rPr>
      </w:pPr>
      <w:r w:rsidRPr="00040E48">
        <w:rPr>
          <w:noProof w:val="0"/>
        </w:rPr>
        <w:t xml:space="preserve"> </w:t>
      </w:r>
      <w:bookmarkStart w:id="1975" w:name="_Toc441142235"/>
      <w:r w:rsidR="006E110A" w:rsidRPr="00040E48">
        <w:rPr>
          <w:noProof w:val="0"/>
        </w:rPr>
        <w:t>&lt;code code='IMMUNIZ' codeSystem='2.16.840.1.113883.5.4' codeSystemName='ActCode'/&gt;</w:t>
      </w:r>
      <w:bookmarkEnd w:id="1975"/>
    </w:p>
    <w:p w14:paraId="2F88E227" w14:textId="77777777" w:rsidR="006E110A" w:rsidRPr="00040E48" w:rsidRDefault="006E110A">
      <w:pPr>
        <w:pStyle w:val="BodyText"/>
        <w:rPr>
          <w:noProof w:val="0"/>
        </w:rPr>
      </w:pPr>
      <w:r w:rsidRPr="00040E48">
        <w:rPr>
          <w:noProof w:val="0"/>
        </w:rPr>
        <w:t xml:space="preserve">This required element records that the act was an immunization. The substance administration act must have a &lt;code&gt; element with code and codeSystem attributes present. If no coding system is used by the source, then simply record the code exactly as shown above. Another coding system that may be used for codes for immunizations are the CPT-4 codes for immunization procedures. This &lt;code&gt; element shall not be used to record the type of vaccine used from a vocabulary of drug names. </w:t>
      </w:r>
    </w:p>
    <w:p w14:paraId="3158BDB2" w14:textId="77777777" w:rsidR="00733F7D" w:rsidRPr="00040E48" w:rsidRDefault="00733F7D">
      <w:pPr>
        <w:pStyle w:val="BodyText"/>
        <w:rPr>
          <w:noProof w:val="0"/>
        </w:rPr>
      </w:pPr>
    </w:p>
    <w:p w14:paraId="3472331A" w14:textId="77777777" w:rsidR="007C0EE4" w:rsidRPr="00040E48" w:rsidRDefault="007C0EE4" w:rsidP="007C0EE4">
      <w:pPr>
        <w:pStyle w:val="TableTitle"/>
        <w:rPr>
          <w:noProof w:val="0"/>
        </w:rPr>
      </w:pPr>
      <w:r w:rsidRPr="00040E48">
        <w:rPr>
          <w:noProof w:val="0"/>
        </w:rPr>
        <w:t>Table 6.3.4.17.5</w:t>
      </w:r>
      <w:r w:rsidR="0063221E" w:rsidRPr="00040E48">
        <w:rPr>
          <w:noProof w:val="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2410"/>
        <w:gridCol w:w="4513"/>
      </w:tblGrid>
      <w:tr w:rsidR="00733F7D" w:rsidRPr="00040E48" w14:paraId="69725FB9" w14:textId="77777777" w:rsidTr="00AC104E">
        <w:tc>
          <w:tcPr>
            <w:tcW w:w="2448" w:type="dxa"/>
            <w:shd w:val="clear" w:color="auto" w:fill="D9D9D9"/>
            <w:vAlign w:val="center"/>
          </w:tcPr>
          <w:p w14:paraId="1C1F3354" w14:textId="77777777" w:rsidR="00733F7D" w:rsidRPr="00040E48" w:rsidRDefault="00733F7D" w:rsidP="00AC104E">
            <w:pPr>
              <w:pStyle w:val="TableEntryHeader"/>
              <w:rPr>
                <w:noProof w:val="0"/>
              </w:rPr>
            </w:pPr>
            <w:r w:rsidRPr="00040E48">
              <w:rPr>
                <w:noProof w:val="0"/>
              </w:rPr>
              <w:t>codeSystem</w:t>
            </w:r>
          </w:p>
        </w:tc>
        <w:tc>
          <w:tcPr>
            <w:tcW w:w="2430" w:type="dxa"/>
            <w:shd w:val="clear" w:color="auto" w:fill="D9D9D9"/>
            <w:vAlign w:val="center"/>
          </w:tcPr>
          <w:p w14:paraId="7400F0E8" w14:textId="77777777" w:rsidR="00733F7D" w:rsidRPr="00040E48" w:rsidRDefault="00733F7D" w:rsidP="00AC104E">
            <w:pPr>
              <w:pStyle w:val="TableEntryHeader"/>
              <w:rPr>
                <w:noProof w:val="0"/>
              </w:rPr>
            </w:pPr>
            <w:r w:rsidRPr="00040E48">
              <w:rPr>
                <w:noProof w:val="0"/>
              </w:rPr>
              <w:t>codeSystemName</w:t>
            </w:r>
          </w:p>
        </w:tc>
        <w:tc>
          <w:tcPr>
            <w:tcW w:w="4698" w:type="dxa"/>
            <w:shd w:val="clear" w:color="auto" w:fill="D9D9D9"/>
            <w:vAlign w:val="center"/>
          </w:tcPr>
          <w:p w14:paraId="6326FADA" w14:textId="77777777" w:rsidR="00733F7D" w:rsidRPr="00040E48" w:rsidRDefault="00733F7D" w:rsidP="00AC104E">
            <w:pPr>
              <w:pStyle w:val="TableEntryHeader"/>
              <w:rPr>
                <w:noProof w:val="0"/>
              </w:rPr>
            </w:pPr>
            <w:r w:rsidRPr="00040E48">
              <w:rPr>
                <w:noProof w:val="0"/>
              </w:rPr>
              <w:t xml:space="preserve">Description </w:t>
            </w:r>
          </w:p>
        </w:tc>
      </w:tr>
      <w:tr w:rsidR="00733F7D" w:rsidRPr="00040E48" w14:paraId="763392D9" w14:textId="77777777" w:rsidTr="00AC104E">
        <w:tc>
          <w:tcPr>
            <w:tcW w:w="2448" w:type="dxa"/>
            <w:shd w:val="clear" w:color="auto" w:fill="auto"/>
            <w:vAlign w:val="center"/>
          </w:tcPr>
          <w:p w14:paraId="63CF36F0" w14:textId="77777777" w:rsidR="00733F7D" w:rsidRPr="00040E48" w:rsidRDefault="00733F7D" w:rsidP="00AC104E">
            <w:pPr>
              <w:pStyle w:val="TableEntry"/>
              <w:rPr>
                <w:noProof w:val="0"/>
              </w:rPr>
            </w:pPr>
            <w:r w:rsidRPr="00040E48">
              <w:rPr>
                <w:noProof w:val="0"/>
              </w:rPr>
              <w:t>2.16.840.1.113883.5.4</w:t>
            </w:r>
          </w:p>
        </w:tc>
        <w:tc>
          <w:tcPr>
            <w:tcW w:w="2430" w:type="dxa"/>
            <w:shd w:val="clear" w:color="auto" w:fill="auto"/>
            <w:vAlign w:val="center"/>
          </w:tcPr>
          <w:p w14:paraId="1F7B8342" w14:textId="77777777" w:rsidR="00733F7D" w:rsidRPr="00040E48" w:rsidRDefault="00733F7D" w:rsidP="00AC104E">
            <w:pPr>
              <w:pStyle w:val="TableEntry"/>
              <w:rPr>
                <w:noProof w:val="0"/>
              </w:rPr>
            </w:pPr>
            <w:r w:rsidRPr="00040E48">
              <w:rPr>
                <w:noProof w:val="0"/>
              </w:rPr>
              <w:t>IMMUNIZ</w:t>
            </w:r>
          </w:p>
        </w:tc>
        <w:tc>
          <w:tcPr>
            <w:tcW w:w="4698" w:type="dxa"/>
            <w:shd w:val="clear" w:color="auto" w:fill="auto"/>
            <w:vAlign w:val="center"/>
          </w:tcPr>
          <w:p w14:paraId="60674E4C" w14:textId="77777777" w:rsidR="00733F7D" w:rsidRPr="00040E48" w:rsidRDefault="00733F7D" w:rsidP="00AC104E">
            <w:pPr>
              <w:pStyle w:val="TableEntry"/>
              <w:rPr>
                <w:noProof w:val="0"/>
              </w:rPr>
            </w:pPr>
            <w:r w:rsidRPr="00040E48">
              <w:rPr>
                <w:noProof w:val="0"/>
              </w:rPr>
              <w:t xml:space="preserve">The IMMUNIZ term from the HL7 ActCode vocabulary. </w:t>
            </w:r>
          </w:p>
        </w:tc>
      </w:tr>
      <w:tr w:rsidR="00733F7D" w:rsidRPr="00040E48" w14:paraId="78290D69" w14:textId="77777777" w:rsidTr="00AC104E">
        <w:tc>
          <w:tcPr>
            <w:tcW w:w="2448" w:type="dxa"/>
            <w:shd w:val="clear" w:color="auto" w:fill="auto"/>
            <w:vAlign w:val="center"/>
          </w:tcPr>
          <w:p w14:paraId="3395757C" w14:textId="77777777" w:rsidR="00733F7D" w:rsidRPr="00040E48" w:rsidRDefault="00733F7D" w:rsidP="00AC104E">
            <w:pPr>
              <w:pStyle w:val="TableEntry"/>
              <w:rPr>
                <w:noProof w:val="0"/>
              </w:rPr>
            </w:pPr>
            <w:r w:rsidRPr="00040E48">
              <w:rPr>
                <w:noProof w:val="0"/>
              </w:rPr>
              <w:t>2.16.840.1.113883.6.12</w:t>
            </w:r>
          </w:p>
        </w:tc>
        <w:tc>
          <w:tcPr>
            <w:tcW w:w="2430" w:type="dxa"/>
            <w:shd w:val="clear" w:color="auto" w:fill="auto"/>
            <w:vAlign w:val="center"/>
          </w:tcPr>
          <w:p w14:paraId="07C8EA32" w14:textId="77777777" w:rsidR="00733F7D" w:rsidRPr="00040E48" w:rsidRDefault="00733F7D" w:rsidP="00AC104E">
            <w:pPr>
              <w:pStyle w:val="TableEntry"/>
              <w:rPr>
                <w:noProof w:val="0"/>
              </w:rPr>
            </w:pPr>
            <w:r w:rsidRPr="00040E48">
              <w:rPr>
                <w:noProof w:val="0"/>
              </w:rPr>
              <w:t>C4</w:t>
            </w:r>
          </w:p>
        </w:tc>
        <w:tc>
          <w:tcPr>
            <w:tcW w:w="4698" w:type="dxa"/>
            <w:shd w:val="clear" w:color="auto" w:fill="auto"/>
            <w:vAlign w:val="center"/>
          </w:tcPr>
          <w:p w14:paraId="41CD32F7" w14:textId="77777777" w:rsidR="00733F7D" w:rsidRPr="00040E48" w:rsidRDefault="00733F7D" w:rsidP="00AC104E">
            <w:pPr>
              <w:pStyle w:val="TableEntry"/>
              <w:rPr>
                <w:noProof w:val="0"/>
              </w:rPr>
            </w:pPr>
            <w:r w:rsidRPr="00040E48">
              <w:rPr>
                <w:noProof w:val="0"/>
              </w:rPr>
              <w:t xml:space="preserve">Current Procedure Terminology 4 (CPT-4) codes. </w:t>
            </w:r>
          </w:p>
        </w:tc>
      </w:tr>
    </w:tbl>
    <w:p w14:paraId="59F4739F" w14:textId="77777777" w:rsidR="00733F7D" w:rsidRPr="00040E48" w:rsidRDefault="00733F7D" w:rsidP="00EF41A6">
      <w:pPr>
        <w:pStyle w:val="BodyText"/>
        <w:rPr>
          <w:noProof w:val="0"/>
        </w:rPr>
      </w:pPr>
    </w:p>
    <w:p w14:paraId="12048BFB" w14:textId="77777777" w:rsidR="006E110A" w:rsidRPr="00040E48" w:rsidRDefault="006E110A">
      <w:pPr>
        <w:pStyle w:val="Heading5"/>
        <w:rPr>
          <w:noProof w:val="0"/>
        </w:rPr>
      </w:pPr>
      <w:bookmarkStart w:id="1976" w:name="_Toc441142236"/>
      <w:r w:rsidRPr="00040E48">
        <w:rPr>
          <w:noProof w:val="0"/>
        </w:rPr>
        <w:t>&lt;text&gt;&lt;reference value='#xxx'/&gt;&lt;/text&gt;</w:t>
      </w:r>
      <w:bookmarkEnd w:id="1976"/>
    </w:p>
    <w:p w14:paraId="537AE144" w14:textId="77777777" w:rsidR="006E110A" w:rsidRPr="00040E48" w:rsidRDefault="006E110A">
      <w:pPr>
        <w:pStyle w:val="BodyText"/>
        <w:rPr>
          <w:noProof w:val="0"/>
        </w:rPr>
      </w:pPr>
      <w:r w:rsidRPr="00040E48">
        <w:rPr>
          <w:noProof w:val="0"/>
        </w:rPr>
        <w:t xml:space="preserve">In a CDA document, the URI given in the value attribute of the &lt;reference&gt; element points to an element in the narrative content that contains the complete text describing the immunization activity. In an HL7 message, the content of the text element shall contain the complete text describing the immunization activity. </w:t>
      </w:r>
    </w:p>
    <w:p w14:paraId="2C20D9AD" w14:textId="77777777" w:rsidR="006E110A" w:rsidRPr="00040E48" w:rsidRDefault="000B06BE">
      <w:pPr>
        <w:pStyle w:val="Heading5"/>
        <w:rPr>
          <w:noProof w:val="0"/>
        </w:rPr>
      </w:pPr>
      <w:r w:rsidRPr="00040E48">
        <w:rPr>
          <w:noProof w:val="0"/>
        </w:rPr>
        <w:t xml:space="preserve"> </w:t>
      </w:r>
      <w:bookmarkStart w:id="1977" w:name="_Toc441142237"/>
      <w:r w:rsidR="006E110A" w:rsidRPr="00040E48">
        <w:rPr>
          <w:noProof w:val="0"/>
        </w:rPr>
        <w:t>&lt;statusCode code='completed'/&gt;</w:t>
      </w:r>
      <w:bookmarkEnd w:id="1977"/>
    </w:p>
    <w:p w14:paraId="034B91E0" w14:textId="77777777" w:rsidR="006E110A" w:rsidRPr="00040E48" w:rsidRDefault="006E110A">
      <w:pPr>
        <w:pStyle w:val="BodyText"/>
        <w:rPr>
          <w:noProof w:val="0"/>
        </w:rPr>
      </w:pPr>
      <w:r w:rsidRPr="00040E48">
        <w:rPr>
          <w:noProof w:val="0"/>
        </w:rPr>
        <w:t xml:space="preserve">The statusCode shall be set to "completed" for all immunizations. </w:t>
      </w:r>
    </w:p>
    <w:p w14:paraId="0527F18E" w14:textId="77777777" w:rsidR="006E110A" w:rsidRPr="00040E48" w:rsidRDefault="000B06BE">
      <w:pPr>
        <w:pStyle w:val="Heading5"/>
        <w:rPr>
          <w:noProof w:val="0"/>
        </w:rPr>
      </w:pPr>
      <w:r w:rsidRPr="00040E48">
        <w:rPr>
          <w:noProof w:val="0"/>
        </w:rPr>
        <w:t xml:space="preserve"> </w:t>
      </w:r>
      <w:bookmarkStart w:id="1978" w:name="_Toc441142238"/>
      <w:r w:rsidR="006E110A" w:rsidRPr="00040E48">
        <w:rPr>
          <w:noProof w:val="0"/>
        </w:rPr>
        <w:t>&lt;effectiveTime value=' '/&gt;</w:t>
      </w:r>
      <w:bookmarkEnd w:id="1978"/>
    </w:p>
    <w:p w14:paraId="686A8A62" w14:textId="77777777" w:rsidR="006E110A" w:rsidRPr="00040E48" w:rsidRDefault="006E110A">
      <w:pPr>
        <w:pStyle w:val="BodyText"/>
        <w:rPr>
          <w:noProof w:val="0"/>
        </w:rPr>
      </w:pPr>
      <w:r w:rsidRPr="00040E48">
        <w:rPr>
          <w:noProof w:val="0"/>
        </w:rPr>
        <w:t xml:space="preserve">The effectiveTime element shall be present and should contain a time value that indicates the date of the substance administration. If the date is </w:t>
      </w:r>
      <w:r w:rsidR="005C4B4B" w:rsidRPr="00040E48">
        <w:rPr>
          <w:noProof w:val="0"/>
        </w:rPr>
        <w:t>unknown</w:t>
      </w:r>
      <w:r w:rsidRPr="00040E48">
        <w:rPr>
          <w:noProof w:val="0"/>
        </w:rPr>
        <w:t xml:space="preserve">, this shall be recorded using the nullFlavor attribute, with the reason that the information is unknown being specified. Otherwise, the date shall be recorded, and should have precision of at least the day. </w:t>
      </w:r>
    </w:p>
    <w:p w14:paraId="5A4BD278" w14:textId="77777777" w:rsidR="006E110A" w:rsidRPr="00040E48" w:rsidRDefault="000B06BE">
      <w:pPr>
        <w:pStyle w:val="Heading5"/>
        <w:rPr>
          <w:noProof w:val="0"/>
        </w:rPr>
      </w:pPr>
      <w:r w:rsidRPr="00040E48">
        <w:rPr>
          <w:noProof w:val="0"/>
        </w:rPr>
        <w:lastRenderedPageBreak/>
        <w:t xml:space="preserve"> </w:t>
      </w:r>
      <w:bookmarkStart w:id="1979" w:name="_Toc441142239"/>
      <w:r w:rsidR="006E110A" w:rsidRPr="00040E48">
        <w:rPr>
          <w:noProof w:val="0"/>
        </w:rPr>
        <w:t>&lt;routeCode code=' ' codeSystem=' ' codeSystemName='RouteOfAdministration'/&gt;</w:t>
      </w:r>
      <w:bookmarkEnd w:id="1979"/>
    </w:p>
    <w:p w14:paraId="29D62055" w14:textId="712599E1" w:rsidR="006E110A" w:rsidRPr="00040E48" w:rsidRDefault="006E110A">
      <w:pPr>
        <w:pStyle w:val="BodyText"/>
        <w:rPr>
          <w:noProof w:val="0"/>
        </w:rPr>
      </w:pPr>
      <w:r w:rsidRPr="00040E48">
        <w:rPr>
          <w:noProof w:val="0"/>
        </w:rPr>
        <w:t xml:space="preserve">See </w:t>
      </w:r>
      <w:hyperlink r:id="rId102" w:history="1">
        <w:r w:rsidRPr="00040E48">
          <w:rPr>
            <w:rStyle w:val="Hyperlink"/>
            <w:noProof w:val="0"/>
          </w:rPr>
          <w:t>routeCode</w:t>
        </w:r>
      </w:hyperlink>
      <w:r w:rsidRPr="00040E48">
        <w:rPr>
          <w:noProof w:val="0"/>
        </w:rPr>
        <w:t xml:space="preserve"> under Medications. </w:t>
      </w:r>
    </w:p>
    <w:p w14:paraId="16A33572" w14:textId="77777777" w:rsidR="006E110A" w:rsidRPr="00040E48" w:rsidRDefault="006E110A">
      <w:pPr>
        <w:pStyle w:val="Heading5"/>
        <w:rPr>
          <w:noProof w:val="0"/>
        </w:rPr>
      </w:pPr>
      <w:bookmarkStart w:id="1980" w:name="_Toc441142240"/>
      <w:r w:rsidRPr="00040E48">
        <w:rPr>
          <w:noProof w:val="0"/>
        </w:rPr>
        <w:t>&lt;approachSiteCode code=' ' codeSystem=' ' codeSystemName='HumanSubstanceAdministrationSite'/&gt;</w:t>
      </w:r>
      <w:bookmarkEnd w:id="1980"/>
    </w:p>
    <w:p w14:paraId="0E4624B8" w14:textId="27581EA0" w:rsidR="006E110A" w:rsidRPr="00040E48" w:rsidRDefault="006E110A">
      <w:pPr>
        <w:pStyle w:val="BodyText"/>
        <w:rPr>
          <w:noProof w:val="0"/>
        </w:rPr>
      </w:pPr>
      <w:r w:rsidRPr="00040E48">
        <w:rPr>
          <w:noProof w:val="0"/>
        </w:rPr>
        <w:t xml:space="preserve">See </w:t>
      </w:r>
      <w:hyperlink r:id="rId103" w:history="1">
        <w:r w:rsidRPr="00040E48">
          <w:rPr>
            <w:rStyle w:val="Hyperlink"/>
            <w:noProof w:val="0"/>
          </w:rPr>
          <w:t>approachSiteCode</w:t>
        </w:r>
      </w:hyperlink>
      <w:r w:rsidRPr="00040E48">
        <w:rPr>
          <w:noProof w:val="0"/>
        </w:rPr>
        <w:t xml:space="preserve"> under Medications. </w:t>
      </w:r>
    </w:p>
    <w:p w14:paraId="33FB5334" w14:textId="77777777" w:rsidR="006E110A" w:rsidRPr="00040E48" w:rsidRDefault="006E110A">
      <w:pPr>
        <w:pStyle w:val="Heading5"/>
        <w:rPr>
          <w:noProof w:val="0"/>
        </w:rPr>
      </w:pPr>
      <w:bookmarkStart w:id="1981" w:name="_Toc441142241"/>
      <w:r w:rsidRPr="00040E48">
        <w:rPr>
          <w:noProof w:val="0"/>
        </w:rPr>
        <w:t>&lt;doseQuantity value=' ' units=' '/&gt;</w:t>
      </w:r>
      <w:bookmarkEnd w:id="1981"/>
    </w:p>
    <w:p w14:paraId="4BB3B9BF" w14:textId="401DCE3A" w:rsidR="006E110A" w:rsidRPr="00040E48" w:rsidRDefault="006E110A">
      <w:pPr>
        <w:pStyle w:val="BodyText"/>
        <w:rPr>
          <w:noProof w:val="0"/>
        </w:rPr>
      </w:pPr>
      <w:r w:rsidRPr="00040E48">
        <w:rPr>
          <w:noProof w:val="0"/>
        </w:rPr>
        <w:t xml:space="preserve">See </w:t>
      </w:r>
      <w:hyperlink r:id="rId104" w:history="1">
        <w:r w:rsidRPr="00040E48">
          <w:rPr>
            <w:rStyle w:val="Hyperlink"/>
            <w:noProof w:val="0"/>
          </w:rPr>
          <w:t>doseQuantity</w:t>
        </w:r>
      </w:hyperlink>
      <w:r w:rsidRPr="00040E48">
        <w:rPr>
          <w:noProof w:val="0"/>
        </w:rPr>
        <w:t xml:space="preserve"> under Medications. </w:t>
      </w:r>
    </w:p>
    <w:p w14:paraId="48E9B5A5" w14:textId="77777777" w:rsidR="006E110A" w:rsidRPr="00040E48" w:rsidRDefault="006E110A">
      <w:pPr>
        <w:pStyle w:val="Heading5"/>
        <w:rPr>
          <w:noProof w:val="0"/>
        </w:rPr>
      </w:pPr>
      <w:bookmarkStart w:id="1982" w:name="_Toc441142242"/>
      <w:r w:rsidRPr="00040E48">
        <w:rPr>
          <w:noProof w:val="0"/>
        </w:rPr>
        <w:t>&lt;consumable typeCode='CSM'&gt;</w:t>
      </w:r>
      <w:bookmarkEnd w:id="1982"/>
    </w:p>
    <w:p w14:paraId="48EA4BF0" w14:textId="77777777" w:rsidR="006E110A" w:rsidRPr="00040E48" w:rsidRDefault="006E110A">
      <w:pPr>
        <w:pStyle w:val="BodyText"/>
        <w:rPr>
          <w:noProof w:val="0"/>
        </w:rPr>
      </w:pPr>
      <w:r w:rsidRPr="00040E48">
        <w:rPr>
          <w:noProof w:val="0"/>
        </w:rPr>
        <w:t xml:space="preserve"> </w:t>
      </w:r>
      <w:r w:rsidR="00462148" w:rsidRPr="00040E48">
        <w:rPr>
          <w:noProof w:val="0"/>
        </w:rPr>
        <w:t>The &lt;consumable&gt; element shall be present, and shall contain a &lt;manufacturedProduct&gt; entry conforming to the Product Entry template found in PCC TF-2:6.14.19.</w:t>
      </w:r>
    </w:p>
    <w:p w14:paraId="5F701D96" w14:textId="77777777" w:rsidR="006E110A" w:rsidRPr="00040E48" w:rsidRDefault="006E110A">
      <w:pPr>
        <w:pStyle w:val="Heading5"/>
        <w:rPr>
          <w:noProof w:val="0"/>
        </w:rPr>
      </w:pPr>
      <w:bookmarkStart w:id="1983" w:name="_Toc441142243"/>
      <w:r w:rsidRPr="00040E48">
        <w:rPr>
          <w:noProof w:val="0"/>
        </w:rPr>
        <w:t>&lt;entryRelationship typeCode='REFR'&gt;</w:t>
      </w:r>
      <w:r w:rsidRPr="00040E48">
        <w:rPr>
          <w:noProof w:val="0"/>
        </w:rPr>
        <w:br/>
        <w:t> &lt;templateId root='1.3.6.1.4.1.19376.1.5.3.1.4.7.3'/&gt;</w:t>
      </w:r>
      <w:bookmarkEnd w:id="1983"/>
    </w:p>
    <w:p w14:paraId="6B2BF6CE" w14:textId="77777777" w:rsidR="006E110A" w:rsidRPr="00040E48" w:rsidRDefault="006E110A">
      <w:pPr>
        <w:pStyle w:val="BodyText"/>
        <w:rPr>
          <w:noProof w:val="0"/>
        </w:rPr>
      </w:pPr>
      <w:r w:rsidRPr="00040E48">
        <w:rPr>
          <w:noProof w:val="0"/>
        </w:rPr>
        <w:t xml:space="preserve">The top level &lt;substanceAdministration&gt; element may contain a reference (typeCode='REFR') to related </w:t>
      </w:r>
      <w:hyperlink w:anchor="T1_3_6_1_4_1_19376_1_5_3_1_4_7_3" w:tooltip="1.3.6.1.4.1.19376.1.5.3.1.4.7.3" w:history="1">
        <w:r w:rsidRPr="00040E48">
          <w:rPr>
            <w:rStyle w:val="Hyperlink"/>
            <w:noProof w:val="0"/>
          </w:rPr>
          <w:t>Supply entry</w:t>
        </w:r>
      </w:hyperlink>
      <w:r w:rsidRPr="00040E48">
        <w:rPr>
          <w:noProof w:val="0"/>
        </w:rPr>
        <w:t xml:space="preserve"> </w:t>
      </w:r>
    </w:p>
    <w:p w14:paraId="10A82B95" w14:textId="77777777" w:rsidR="006E110A" w:rsidRPr="00040E48" w:rsidRDefault="006E110A">
      <w:pPr>
        <w:pStyle w:val="Heading5"/>
        <w:rPr>
          <w:noProof w:val="0"/>
        </w:rPr>
      </w:pPr>
      <w:bookmarkStart w:id="1984" w:name="_Toc441142244"/>
      <w:r w:rsidRPr="00040E48">
        <w:rPr>
          <w:noProof w:val="0"/>
        </w:rPr>
        <w:t>&lt;entryRelationship typeCode='SUBJ'&gt;</w:t>
      </w:r>
      <w:r w:rsidRPr="00040E48">
        <w:rPr>
          <w:noProof w:val="0"/>
        </w:rPr>
        <w:br/>
        <w:t> &lt;observation classCode='OBS' moodCode='EVN'&gt;</w:t>
      </w:r>
      <w:r w:rsidRPr="00040E48">
        <w:rPr>
          <w:noProof w:val="0"/>
        </w:rPr>
        <w:br/>
        <w:t>  &lt;templateId root='2.16.840.1.113883.10.20.1.46'/&gt;</w:t>
      </w:r>
      <w:bookmarkEnd w:id="1984"/>
    </w:p>
    <w:p w14:paraId="1E9CB897" w14:textId="77777777" w:rsidR="006E110A" w:rsidRPr="00040E48" w:rsidRDefault="006E110A">
      <w:pPr>
        <w:pStyle w:val="BodyText"/>
        <w:rPr>
          <w:noProof w:val="0"/>
        </w:rPr>
      </w:pPr>
      <w:r w:rsidRPr="00040E48">
        <w:rPr>
          <w:noProof w:val="0"/>
        </w:rPr>
        <w:t xml:space="preserve">This optional entry relationship may be present to indicate that position of this immunization in a series of immunizations. </w:t>
      </w:r>
    </w:p>
    <w:p w14:paraId="7D623AF0" w14:textId="77777777" w:rsidR="006E110A" w:rsidRPr="00040E48" w:rsidRDefault="006E110A">
      <w:pPr>
        <w:pStyle w:val="Heading5"/>
        <w:rPr>
          <w:noProof w:val="0"/>
        </w:rPr>
      </w:pPr>
      <w:bookmarkStart w:id="1985" w:name="_Toc441142245"/>
      <w:r w:rsidRPr="00040E48">
        <w:rPr>
          <w:noProof w:val="0"/>
        </w:rPr>
        <w:t>&lt;code code='30973-2' displayName='Dose Number' codeSystem='2.16.840.1.113883.6.1' codeSystemName='LOINC'/&gt;</w:t>
      </w:r>
      <w:bookmarkEnd w:id="1985"/>
    </w:p>
    <w:p w14:paraId="3C7C1155" w14:textId="77777777" w:rsidR="006E110A" w:rsidRPr="00040E48" w:rsidRDefault="006E110A">
      <w:pPr>
        <w:pStyle w:val="BodyText"/>
        <w:rPr>
          <w:noProof w:val="0"/>
        </w:rPr>
      </w:pPr>
      <w:r w:rsidRPr="00040E48">
        <w:rPr>
          <w:noProof w:val="0"/>
        </w:rPr>
        <w:t xml:space="preserve">The &lt;code&gt; element shall be present and must be recorded with the code and codeSystem attributes shown above. This element indicates that the observation describes the dose number for the immunization. </w:t>
      </w:r>
    </w:p>
    <w:p w14:paraId="7EB1C55D" w14:textId="77777777" w:rsidR="006E110A" w:rsidRPr="00040E48" w:rsidRDefault="006E110A">
      <w:pPr>
        <w:pStyle w:val="Heading5"/>
        <w:rPr>
          <w:noProof w:val="0"/>
        </w:rPr>
      </w:pPr>
      <w:bookmarkStart w:id="1986" w:name="_Toc441142246"/>
      <w:r w:rsidRPr="00040E48">
        <w:rPr>
          <w:noProof w:val="0"/>
        </w:rPr>
        <w:t>&lt;statusCode code='completed'/&gt;</w:t>
      </w:r>
      <w:bookmarkEnd w:id="1986"/>
    </w:p>
    <w:p w14:paraId="04ED78AD" w14:textId="77777777" w:rsidR="006E110A" w:rsidRPr="00040E48" w:rsidRDefault="006E110A">
      <w:pPr>
        <w:pStyle w:val="BodyText"/>
        <w:rPr>
          <w:noProof w:val="0"/>
        </w:rPr>
      </w:pPr>
      <w:r w:rsidRPr="00040E48">
        <w:rPr>
          <w:noProof w:val="0"/>
        </w:rPr>
        <w:t xml:space="preserve">The &lt;statusCode&gt; element shall be present, and must be recorded exactly as shown above. This element indicates that the observation has been completed. </w:t>
      </w:r>
    </w:p>
    <w:p w14:paraId="253B29F0" w14:textId="77777777" w:rsidR="006E110A" w:rsidRPr="00040E48" w:rsidRDefault="006E110A">
      <w:pPr>
        <w:pStyle w:val="Heading5"/>
        <w:rPr>
          <w:noProof w:val="0"/>
        </w:rPr>
      </w:pPr>
      <w:bookmarkStart w:id="1987" w:name="_Toc441142247"/>
      <w:r w:rsidRPr="00040E48">
        <w:rPr>
          <w:noProof w:val="0"/>
        </w:rPr>
        <w:t>&lt;value xsi:type='INT' value=' '/&gt;</w:t>
      </w:r>
      <w:bookmarkEnd w:id="1987"/>
    </w:p>
    <w:p w14:paraId="69C4B2A7" w14:textId="77777777" w:rsidR="006E110A" w:rsidRPr="00040E48" w:rsidRDefault="006E110A">
      <w:pPr>
        <w:pStyle w:val="BodyText"/>
        <w:rPr>
          <w:noProof w:val="0"/>
        </w:rPr>
      </w:pPr>
      <w:r w:rsidRPr="00040E48">
        <w:rPr>
          <w:noProof w:val="0"/>
        </w:rPr>
        <w:t xml:space="preserve">The &lt;value&gt; element shall be present, and shall indicate the immunization series number in the value attribute. </w:t>
      </w:r>
    </w:p>
    <w:p w14:paraId="3A06A209" w14:textId="77777777" w:rsidR="006E110A" w:rsidRPr="00040E48" w:rsidRDefault="006E110A">
      <w:pPr>
        <w:pStyle w:val="Heading5"/>
        <w:rPr>
          <w:noProof w:val="0"/>
        </w:rPr>
      </w:pPr>
      <w:bookmarkStart w:id="1988" w:name="_Toc441142248"/>
      <w:r w:rsidRPr="00040E48">
        <w:rPr>
          <w:noProof w:val="0"/>
        </w:rPr>
        <w:lastRenderedPageBreak/>
        <w:t>&lt;entryRelationship inversionInd='false' typeCode='CAUS'&gt;</w:t>
      </w:r>
      <w:bookmarkEnd w:id="1988"/>
    </w:p>
    <w:p w14:paraId="2B83064B" w14:textId="77777777" w:rsidR="006E110A" w:rsidRPr="00040E48" w:rsidRDefault="006E110A">
      <w:pPr>
        <w:pStyle w:val="BodyText"/>
        <w:rPr>
          <w:noProof w:val="0"/>
        </w:rPr>
      </w:pPr>
      <w:r w:rsidRPr="00040E48">
        <w:rPr>
          <w:noProof w:val="0"/>
        </w:rPr>
        <w:t xml:space="preserve">This repeatable element should be used to identify adverse reactions caused by the immunization. </w:t>
      </w:r>
    </w:p>
    <w:p w14:paraId="5C95289C" w14:textId="77777777" w:rsidR="006E110A" w:rsidRPr="00040E48" w:rsidRDefault="006E110A">
      <w:pPr>
        <w:pStyle w:val="Heading5"/>
        <w:rPr>
          <w:noProof w:val="0"/>
        </w:rPr>
      </w:pPr>
      <w:bookmarkStart w:id="1989" w:name="_Toc441142249"/>
      <w:r w:rsidRPr="00040E48">
        <w:rPr>
          <w:noProof w:val="0"/>
        </w:rPr>
        <w:t>&lt;observation classCode='OBS' moodCode='EVN'&gt;</w:t>
      </w:r>
      <w:bookmarkEnd w:id="1989"/>
    </w:p>
    <w:p w14:paraId="6143DFCE" w14:textId="77777777" w:rsidR="006E110A" w:rsidRPr="00040E48" w:rsidRDefault="006E110A">
      <w:pPr>
        <w:pStyle w:val="BodyText"/>
        <w:rPr>
          <w:noProof w:val="0"/>
        </w:rPr>
      </w:pPr>
      <w:r w:rsidRPr="00040E48">
        <w:rPr>
          <w:noProof w:val="0"/>
        </w:rPr>
        <w:t xml:space="preserve">This element is required, and provides a pointer to the adverse reaction caused by the immunization. </w:t>
      </w:r>
    </w:p>
    <w:p w14:paraId="03EDDAB3" w14:textId="77777777" w:rsidR="006E110A" w:rsidRPr="00F331FC" w:rsidRDefault="006E110A">
      <w:pPr>
        <w:pStyle w:val="Heading5"/>
        <w:rPr>
          <w:noProof w:val="0"/>
          <w:lang w:val="nl-NL"/>
          <w:rPrChange w:id="1990" w:author="Michael Clifton" w:date="2018-10-11T10:12:00Z">
            <w:rPr>
              <w:noProof w:val="0"/>
            </w:rPr>
          </w:rPrChange>
        </w:rPr>
      </w:pPr>
      <w:bookmarkStart w:id="1991" w:name="_Toc441142250"/>
      <w:r w:rsidRPr="00F331FC">
        <w:rPr>
          <w:noProof w:val="0"/>
          <w:lang w:val="nl-NL"/>
          <w:rPrChange w:id="1992" w:author="Michael Clifton" w:date="2018-10-11T10:12:00Z">
            <w:rPr>
              <w:noProof w:val="0"/>
            </w:rPr>
          </w:rPrChange>
        </w:rPr>
        <w:t>&lt;templateId root='2.16.840.1.113883.10.20.1.28'/&gt;</w:t>
      </w:r>
      <w:r w:rsidRPr="00F331FC">
        <w:rPr>
          <w:noProof w:val="0"/>
          <w:lang w:val="nl-NL"/>
          <w:rPrChange w:id="1993" w:author="Michael Clifton" w:date="2018-10-11T10:12:00Z">
            <w:rPr>
              <w:noProof w:val="0"/>
            </w:rPr>
          </w:rPrChange>
        </w:rPr>
        <w:br/>
        <w:t>&lt;templateId root='1.3.6.1.4.1.19376.1.5.3.1.4.5'/&gt;</w:t>
      </w:r>
      <w:r w:rsidRPr="00F331FC">
        <w:rPr>
          <w:noProof w:val="0"/>
          <w:lang w:val="nl-NL"/>
          <w:rPrChange w:id="1994" w:author="Michael Clifton" w:date="2018-10-11T10:12:00Z">
            <w:rPr>
              <w:noProof w:val="0"/>
            </w:rPr>
          </w:rPrChange>
        </w:rPr>
        <w:br/>
        <w:t>&lt;templateId root='2.16.840.1.113883.10.20.1.54'/&gt;</w:t>
      </w:r>
      <w:bookmarkEnd w:id="1991"/>
    </w:p>
    <w:p w14:paraId="56EBB7FA" w14:textId="77777777" w:rsidR="006E110A" w:rsidRPr="00040E48" w:rsidRDefault="006E110A">
      <w:pPr>
        <w:pStyle w:val="BodyText"/>
        <w:rPr>
          <w:noProof w:val="0"/>
        </w:rPr>
      </w:pPr>
      <w:r w:rsidRPr="00040E48">
        <w:rPr>
          <w:noProof w:val="0"/>
        </w:rPr>
        <w:t xml:space="preserve">It shall contain a conforming </w:t>
      </w:r>
      <w:hyperlink w:anchor="T1_3_6_1_4_1_19376_1_5_3_1_4_5" w:tooltip="1.3.6.1.4.1.19376.1.5.3.1.4.5" w:history="1">
        <w:r w:rsidRPr="00040E48">
          <w:rPr>
            <w:rStyle w:val="Hyperlink"/>
            <w:noProof w:val="0"/>
          </w:rPr>
          <w:t>Problem Entry</w:t>
        </w:r>
      </w:hyperlink>
      <w:r w:rsidRPr="00040E48">
        <w:rPr>
          <w:noProof w:val="0"/>
        </w:rPr>
        <w:t xml:space="preserve"> that also conform to the CCD Reaction template. </w:t>
      </w:r>
    </w:p>
    <w:p w14:paraId="2BFDDF71" w14:textId="77777777" w:rsidR="006E110A" w:rsidRPr="00040E48" w:rsidRDefault="006E110A">
      <w:pPr>
        <w:pStyle w:val="Heading5"/>
        <w:rPr>
          <w:noProof w:val="0"/>
        </w:rPr>
      </w:pPr>
      <w:bookmarkStart w:id="1995" w:name="_Toc441142251"/>
      <w:r w:rsidRPr="00040E48">
        <w:rPr>
          <w:noProof w:val="0"/>
        </w:rPr>
        <w:t>&lt;id root=' ' extension=' '/&gt;</w:t>
      </w:r>
      <w:bookmarkEnd w:id="1995"/>
    </w:p>
    <w:p w14:paraId="4571C1ED" w14:textId="77777777" w:rsidR="006E110A" w:rsidRPr="00040E48" w:rsidRDefault="006E110A">
      <w:pPr>
        <w:pStyle w:val="BodyText"/>
        <w:rPr>
          <w:noProof w:val="0"/>
        </w:rPr>
      </w:pPr>
      <w:r w:rsidRPr="00040E48">
        <w:rPr>
          <w:noProof w:val="0"/>
        </w:rPr>
        <w:t xml:space="preserve">This element is required, and gives the identifier of the adverse reaction. The adverse reaction pointed to by this element shall be described in more detail using the Allergies entry, elsewhere in the document where this element was found. </w:t>
      </w:r>
    </w:p>
    <w:p w14:paraId="38296CB3" w14:textId="77777777" w:rsidR="00462148" w:rsidRPr="00040E48" w:rsidRDefault="00462148" w:rsidP="00462148">
      <w:pPr>
        <w:pStyle w:val="Heading5"/>
        <w:rPr>
          <w:noProof w:val="0"/>
        </w:rPr>
      </w:pPr>
      <w:bookmarkStart w:id="1996" w:name="_Toc441142252"/>
      <w:bookmarkStart w:id="1997" w:name="_Toc270712313"/>
      <w:bookmarkStart w:id="1998" w:name="T1_3_6_1_4_1_19376_1_5_3_1_4_7_3"/>
      <w:r w:rsidRPr="00040E48">
        <w:rPr>
          <w:noProof w:val="0"/>
        </w:rPr>
        <w:t>&lt;entryRelationship inversionInd='false' typeCode='COMP'&gt;</w:t>
      </w:r>
      <w:bookmarkEnd w:id="1996"/>
    </w:p>
    <w:p w14:paraId="283BF36F" w14:textId="77777777" w:rsidR="00462148" w:rsidRPr="00040E48" w:rsidRDefault="00462148" w:rsidP="00462148">
      <w:r w:rsidRPr="00040E48">
        <w:t>This repeatable element shall be used if needed to record the antigen doses applicable to an immunization</w:t>
      </w:r>
      <w:r w:rsidR="00BA4AD1" w:rsidRPr="00040E48">
        <w:t xml:space="preserve">. </w:t>
      </w:r>
      <w:r w:rsidRPr="00040E48">
        <w:t>It shall contain an Antigen Dose entry (templateId 1.3.6.1.4.1.19376.1.5.3.1.4.12.1).</w:t>
      </w:r>
    </w:p>
    <w:p w14:paraId="1EF6AC16" w14:textId="77777777" w:rsidR="006E110A" w:rsidRPr="00040E48" w:rsidRDefault="006E110A" w:rsidP="00462148">
      <w:pPr>
        <w:pStyle w:val="Heading4"/>
        <w:rPr>
          <w:noProof w:val="0"/>
        </w:rPr>
      </w:pPr>
      <w:bookmarkStart w:id="1999" w:name="_Toc441142253"/>
      <w:r w:rsidRPr="00040E48">
        <w:rPr>
          <w:noProof w:val="0"/>
        </w:rPr>
        <w:t>Supply Entry 1.3.6.1.4.1.19376.1.5.3.1.4.7.3</w:t>
      </w:r>
      <w:bookmarkEnd w:id="1997"/>
      <w:bookmarkEnd w:id="1999"/>
      <w:r w:rsidRPr="00040E48">
        <w:rPr>
          <w:noProof w:val="0"/>
        </w:rPr>
        <w:t xml:space="preserve"> </w:t>
      </w:r>
    </w:p>
    <w:bookmarkEnd w:id="1998"/>
    <w:p w14:paraId="78349BC2" w14:textId="77777777" w:rsidR="006E110A" w:rsidRPr="00040E48" w:rsidRDefault="006E110A">
      <w:pPr>
        <w:pStyle w:val="BodyText"/>
        <w:rPr>
          <w:noProof w:val="0"/>
        </w:rPr>
      </w:pPr>
      <w:r w:rsidRPr="00040E48">
        <w:rPr>
          <w:noProof w:val="0"/>
        </w:rPr>
        <w:t xml:space="preserve">The supply entry describes a prescription activity. </w:t>
      </w:r>
    </w:p>
    <w:p w14:paraId="15486487" w14:textId="77777777" w:rsidR="006E110A" w:rsidRPr="00040E48" w:rsidRDefault="000B06BE">
      <w:pPr>
        <w:pStyle w:val="Heading5"/>
        <w:rPr>
          <w:noProof w:val="0"/>
        </w:rPr>
      </w:pPr>
      <w:r w:rsidRPr="00040E48">
        <w:rPr>
          <w:noProof w:val="0"/>
        </w:rPr>
        <w:lastRenderedPageBreak/>
        <w:t xml:space="preserve"> </w:t>
      </w:r>
      <w:bookmarkStart w:id="2000" w:name="_Toc441142254"/>
      <w:r w:rsidR="006E110A" w:rsidRPr="00040E48">
        <w:rPr>
          <w:noProof w:val="0"/>
        </w:rPr>
        <w:t>Specification</w:t>
      </w:r>
      <w:bookmarkEnd w:id="2000"/>
      <w:r w:rsidR="006E110A" w:rsidRPr="00040E48">
        <w:rPr>
          <w:noProof w:val="0"/>
        </w:rPr>
        <w:t xml:space="preserve"> </w:t>
      </w:r>
    </w:p>
    <w:p w14:paraId="15455D0C" w14:textId="77777777" w:rsidR="006E110A" w:rsidRPr="00040E48" w:rsidRDefault="006E110A">
      <w:pPr>
        <w:pStyle w:val="XMLFragment"/>
        <w:rPr>
          <w:noProof w:val="0"/>
        </w:rPr>
      </w:pPr>
      <w:r w:rsidRPr="00040E48">
        <w:rPr>
          <w:noProof w:val="0"/>
        </w:rPr>
        <w:t>&lt;substanceAdministration classCode='SBADM' moodCode='INT|EVN'&gt;</w:t>
      </w:r>
    </w:p>
    <w:p w14:paraId="210F4C36" w14:textId="77777777" w:rsidR="006E110A" w:rsidRPr="00040E48" w:rsidRDefault="006E110A">
      <w:pPr>
        <w:pStyle w:val="XMLFragment"/>
        <w:rPr>
          <w:noProof w:val="0"/>
        </w:rPr>
      </w:pPr>
      <w:r w:rsidRPr="00040E48">
        <w:rPr>
          <w:noProof w:val="0"/>
        </w:rPr>
        <w:t xml:space="preserve">    :</w:t>
      </w:r>
    </w:p>
    <w:p w14:paraId="62EB6598" w14:textId="77777777" w:rsidR="006E110A" w:rsidRPr="00040E48" w:rsidRDefault="006E110A">
      <w:pPr>
        <w:pStyle w:val="XMLFragment"/>
        <w:rPr>
          <w:noProof w:val="0"/>
        </w:rPr>
      </w:pPr>
      <w:r w:rsidRPr="00040E48">
        <w:rPr>
          <w:noProof w:val="0"/>
        </w:rPr>
        <w:t xml:space="preserve">    .</w:t>
      </w:r>
    </w:p>
    <w:p w14:paraId="7BA557F9" w14:textId="77777777" w:rsidR="006E110A" w:rsidRPr="00040E48" w:rsidRDefault="006E110A">
      <w:pPr>
        <w:pStyle w:val="XMLFragment"/>
        <w:rPr>
          <w:noProof w:val="0"/>
        </w:rPr>
      </w:pPr>
      <w:r w:rsidRPr="00040E48">
        <w:rPr>
          <w:noProof w:val="0"/>
        </w:rPr>
        <w:t xml:space="preserve">  &lt;entryRelationship typeCode='REFR' inversionInd='false'&gt;</w:t>
      </w:r>
    </w:p>
    <w:p w14:paraId="112CF0E8" w14:textId="77777777" w:rsidR="006E110A" w:rsidRPr="00040E48" w:rsidRDefault="006E110A">
      <w:pPr>
        <w:pStyle w:val="XMLFragment"/>
        <w:rPr>
          <w:noProof w:val="0"/>
        </w:rPr>
      </w:pPr>
      <w:r w:rsidRPr="00040E48">
        <w:rPr>
          <w:noProof w:val="0"/>
        </w:rPr>
        <w:t xml:space="preserve">    &lt;sequenceNumber value=''/&gt;</w:t>
      </w:r>
    </w:p>
    <w:p w14:paraId="0422BB18" w14:textId="77777777" w:rsidR="006E110A" w:rsidRPr="00040E48" w:rsidRDefault="006E110A">
      <w:pPr>
        <w:pStyle w:val="XMLFragment"/>
        <w:rPr>
          <w:noProof w:val="0"/>
        </w:rPr>
      </w:pPr>
      <w:r w:rsidRPr="00040E48">
        <w:rPr>
          <w:noProof w:val="0"/>
        </w:rPr>
        <w:t xml:space="preserve">    &lt;supply classCode='SPLY' moodCode='INT|EVN'&gt;</w:t>
      </w:r>
    </w:p>
    <w:p w14:paraId="43702DC8" w14:textId="77777777" w:rsidR="006E110A" w:rsidRPr="00F331FC" w:rsidRDefault="006E110A">
      <w:pPr>
        <w:pStyle w:val="XMLFragment"/>
        <w:rPr>
          <w:noProof w:val="0"/>
          <w:lang w:val="nl-NL"/>
          <w:rPrChange w:id="2001" w:author="Michael Clifton" w:date="2018-10-11T10:12:00Z">
            <w:rPr>
              <w:noProof w:val="0"/>
            </w:rPr>
          </w:rPrChange>
        </w:rPr>
      </w:pPr>
      <w:r w:rsidRPr="00040E48">
        <w:rPr>
          <w:noProof w:val="0"/>
        </w:rPr>
        <w:t xml:space="preserve">      </w:t>
      </w:r>
      <w:r w:rsidRPr="00F331FC">
        <w:rPr>
          <w:noProof w:val="0"/>
          <w:lang w:val="nl-NL"/>
          <w:rPrChange w:id="2002" w:author="Michael Clifton" w:date="2018-10-11T10:12:00Z">
            <w:rPr>
              <w:noProof w:val="0"/>
            </w:rPr>
          </w:rPrChange>
        </w:rPr>
        <w:t>&lt;templateId root='2.16.840.1.113883.10.20.1.34'/&gt;</w:t>
      </w:r>
    </w:p>
    <w:p w14:paraId="419935FC" w14:textId="77777777" w:rsidR="006E110A" w:rsidRPr="00F331FC" w:rsidRDefault="006E110A">
      <w:pPr>
        <w:pStyle w:val="XMLFragment"/>
        <w:rPr>
          <w:noProof w:val="0"/>
          <w:lang w:val="nl-NL"/>
          <w:rPrChange w:id="2003" w:author="Michael Clifton" w:date="2018-10-11T10:12:00Z">
            <w:rPr>
              <w:noProof w:val="0"/>
            </w:rPr>
          </w:rPrChange>
        </w:rPr>
      </w:pPr>
      <w:r w:rsidRPr="00F331FC">
        <w:rPr>
          <w:noProof w:val="0"/>
          <w:lang w:val="nl-NL"/>
          <w:rPrChange w:id="2004" w:author="Michael Clifton" w:date="2018-10-11T10:12:00Z">
            <w:rPr>
              <w:noProof w:val="0"/>
            </w:rPr>
          </w:rPrChange>
        </w:rPr>
        <w:t xml:space="preserve">      &lt;templateId root='1.3.6.1.4.1.19376.1.5.3.1.4.7.3'/&gt;</w:t>
      </w:r>
    </w:p>
    <w:p w14:paraId="2DB8E6B4" w14:textId="77777777" w:rsidR="006E110A" w:rsidRPr="00040E48" w:rsidRDefault="006E110A">
      <w:pPr>
        <w:pStyle w:val="XMLFragment"/>
        <w:rPr>
          <w:noProof w:val="0"/>
        </w:rPr>
      </w:pPr>
      <w:r w:rsidRPr="00F331FC">
        <w:rPr>
          <w:noProof w:val="0"/>
          <w:lang w:val="nl-NL"/>
          <w:rPrChange w:id="2005" w:author="Michael Clifton" w:date="2018-10-11T10:12:00Z">
            <w:rPr>
              <w:noProof w:val="0"/>
            </w:rPr>
          </w:rPrChange>
        </w:rPr>
        <w:t xml:space="preserve">      </w:t>
      </w:r>
      <w:r w:rsidRPr="00040E48">
        <w:rPr>
          <w:noProof w:val="0"/>
        </w:rPr>
        <w:t>&lt;id root='' extension=''/&gt;</w:t>
      </w:r>
    </w:p>
    <w:p w14:paraId="29775F49" w14:textId="77777777" w:rsidR="006E110A" w:rsidRPr="00040E48" w:rsidRDefault="006E110A">
      <w:pPr>
        <w:pStyle w:val="XMLFragment"/>
        <w:rPr>
          <w:noProof w:val="0"/>
        </w:rPr>
      </w:pPr>
      <w:r w:rsidRPr="00040E48">
        <w:rPr>
          <w:noProof w:val="0"/>
        </w:rPr>
        <w:t xml:space="preserve">      &lt;repeatNumber value=''/&gt;</w:t>
      </w:r>
    </w:p>
    <w:p w14:paraId="638F2977" w14:textId="77777777" w:rsidR="006E110A" w:rsidRPr="00040E48" w:rsidRDefault="006E110A">
      <w:pPr>
        <w:pStyle w:val="XMLFragment"/>
        <w:rPr>
          <w:noProof w:val="0"/>
        </w:rPr>
      </w:pPr>
      <w:r w:rsidRPr="00040E48">
        <w:rPr>
          <w:noProof w:val="0"/>
        </w:rPr>
        <w:t xml:space="preserve">      &lt;quantity value='' unit=''/&gt;</w:t>
      </w:r>
    </w:p>
    <w:p w14:paraId="0636B20B" w14:textId="77777777" w:rsidR="006E110A" w:rsidRPr="00040E48" w:rsidRDefault="006E110A">
      <w:pPr>
        <w:pStyle w:val="XMLFragment"/>
        <w:rPr>
          <w:noProof w:val="0"/>
        </w:rPr>
      </w:pPr>
      <w:r w:rsidRPr="00040E48">
        <w:rPr>
          <w:noProof w:val="0"/>
        </w:rPr>
        <w:t xml:space="preserve">      &lt;author&gt;</w:t>
      </w:r>
    </w:p>
    <w:p w14:paraId="7B59147A" w14:textId="77777777" w:rsidR="006E110A" w:rsidRPr="00040E48" w:rsidRDefault="006E110A">
      <w:pPr>
        <w:pStyle w:val="XMLFragment"/>
        <w:rPr>
          <w:noProof w:val="0"/>
        </w:rPr>
      </w:pPr>
      <w:r w:rsidRPr="00040E48">
        <w:rPr>
          <w:noProof w:val="0"/>
        </w:rPr>
        <w:t xml:space="preserve">        &lt;time value=''/&gt;</w:t>
      </w:r>
    </w:p>
    <w:p w14:paraId="23738D46" w14:textId="77777777" w:rsidR="006E110A" w:rsidRPr="00040E48" w:rsidRDefault="006E110A">
      <w:pPr>
        <w:pStyle w:val="XMLFragment"/>
        <w:rPr>
          <w:noProof w:val="0"/>
        </w:rPr>
      </w:pPr>
      <w:r w:rsidRPr="00040E48">
        <w:rPr>
          <w:noProof w:val="0"/>
        </w:rPr>
        <w:t xml:space="preserve">        &lt;assignedAuthor&gt;</w:t>
      </w:r>
    </w:p>
    <w:p w14:paraId="22FF8123" w14:textId="77777777" w:rsidR="006E110A" w:rsidRPr="00040E48" w:rsidRDefault="006E110A">
      <w:pPr>
        <w:pStyle w:val="XMLFragment"/>
        <w:rPr>
          <w:noProof w:val="0"/>
        </w:rPr>
      </w:pPr>
      <w:r w:rsidRPr="00040E48">
        <w:rPr>
          <w:noProof w:val="0"/>
        </w:rPr>
        <w:t xml:space="preserve">          &lt;id root='' extension=''/&gt;</w:t>
      </w:r>
    </w:p>
    <w:p w14:paraId="3F09D2DD" w14:textId="77777777" w:rsidR="006E110A" w:rsidRPr="00040E48" w:rsidRDefault="006E110A">
      <w:pPr>
        <w:pStyle w:val="XMLFragment"/>
        <w:rPr>
          <w:noProof w:val="0"/>
        </w:rPr>
      </w:pPr>
      <w:r w:rsidRPr="00040E48">
        <w:rPr>
          <w:noProof w:val="0"/>
        </w:rPr>
        <w:t xml:space="preserve">          &lt;addr&gt;&lt;/addr&gt;</w:t>
      </w:r>
    </w:p>
    <w:p w14:paraId="76EB3622" w14:textId="77777777" w:rsidR="006E110A" w:rsidRPr="00040E48" w:rsidRDefault="006E110A">
      <w:pPr>
        <w:pStyle w:val="XMLFragment"/>
        <w:rPr>
          <w:noProof w:val="0"/>
        </w:rPr>
      </w:pPr>
      <w:r w:rsidRPr="00040E48">
        <w:rPr>
          <w:noProof w:val="0"/>
        </w:rPr>
        <w:t xml:space="preserve">          &lt;telecom use='' value=''/&gt;</w:t>
      </w:r>
    </w:p>
    <w:p w14:paraId="3888ABFD" w14:textId="77777777" w:rsidR="006E110A" w:rsidRPr="00040E48" w:rsidRDefault="006E110A">
      <w:pPr>
        <w:pStyle w:val="XMLFragment"/>
        <w:rPr>
          <w:noProof w:val="0"/>
        </w:rPr>
      </w:pPr>
      <w:r w:rsidRPr="00040E48">
        <w:rPr>
          <w:noProof w:val="0"/>
        </w:rPr>
        <w:t xml:space="preserve">          &lt;assignedPerson&gt;&lt;name&gt;&lt;/name&gt;&lt;/assignedPerson&gt;</w:t>
      </w:r>
    </w:p>
    <w:p w14:paraId="6E3AE9A4" w14:textId="77777777" w:rsidR="006E110A" w:rsidRPr="00040E48" w:rsidRDefault="006E110A">
      <w:pPr>
        <w:pStyle w:val="XMLFragment"/>
        <w:rPr>
          <w:noProof w:val="0"/>
        </w:rPr>
      </w:pPr>
      <w:r w:rsidRPr="00040E48">
        <w:rPr>
          <w:noProof w:val="0"/>
        </w:rPr>
        <w:t xml:space="preserve">          &lt;representedOrganization&gt;&lt;name&gt;&lt;/name&gt;&lt;/representedOrganization&gt;</w:t>
      </w:r>
    </w:p>
    <w:p w14:paraId="65222586" w14:textId="77777777" w:rsidR="006E110A" w:rsidRPr="00040E48" w:rsidRDefault="006E110A">
      <w:pPr>
        <w:pStyle w:val="XMLFragment"/>
        <w:rPr>
          <w:noProof w:val="0"/>
        </w:rPr>
      </w:pPr>
      <w:r w:rsidRPr="00040E48">
        <w:rPr>
          <w:noProof w:val="0"/>
        </w:rPr>
        <w:t xml:space="preserve">        &lt;/assignedAuthor&gt;</w:t>
      </w:r>
    </w:p>
    <w:p w14:paraId="6A0663B6" w14:textId="77777777" w:rsidR="006E110A" w:rsidRPr="00040E48" w:rsidRDefault="006E110A">
      <w:pPr>
        <w:pStyle w:val="XMLFragment"/>
        <w:rPr>
          <w:noProof w:val="0"/>
        </w:rPr>
      </w:pPr>
      <w:r w:rsidRPr="00040E48">
        <w:rPr>
          <w:noProof w:val="0"/>
        </w:rPr>
        <w:t xml:space="preserve">      &lt;/author&gt;</w:t>
      </w:r>
    </w:p>
    <w:p w14:paraId="122C3BC0" w14:textId="77777777" w:rsidR="006E110A" w:rsidRPr="00040E48" w:rsidRDefault="006E110A">
      <w:pPr>
        <w:pStyle w:val="XMLFragment"/>
        <w:rPr>
          <w:noProof w:val="0"/>
        </w:rPr>
      </w:pPr>
      <w:r w:rsidRPr="00040E48">
        <w:rPr>
          <w:noProof w:val="0"/>
        </w:rPr>
        <w:t xml:space="preserve">      &lt;performer typeCode='PRF'&gt;</w:t>
      </w:r>
    </w:p>
    <w:p w14:paraId="45FCE72D" w14:textId="77777777" w:rsidR="006E110A" w:rsidRPr="00040E48" w:rsidRDefault="006E110A">
      <w:pPr>
        <w:pStyle w:val="XMLFragment"/>
        <w:rPr>
          <w:noProof w:val="0"/>
        </w:rPr>
      </w:pPr>
      <w:r w:rsidRPr="00040E48">
        <w:rPr>
          <w:noProof w:val="0"/>
        </w:rPr>
        <w:t xml:space="preserve">        &lt;time value=''/&gt;</w:t>
      </w:r>
    </w:p>
    <w:p w14:paraId="123D8C8E" w14:textId="77777777" w:rsidR="006E110A" w:rsidRPr="00040E48" w:rsidRDefault="006E110A">
      <w:pPr>
        <w:pStyle w:val="XMLFragment"/>
        <w:rPr>
          <w:noProof w:val="0"/>
        </w:rPr>
      </w:pPr>
      <w:r w:rsidRPr="00040E48">
        <w:rPr>
          <w:noProof w:val="0"/>
        </w:rPr>
        <w:t xml:space="preserve">        &lt;assignedEntity&gt;</w:t>
      </w:r>
    </w:p>
    <w:p w14:paraId="5E45E9F1" w14:textId="77777777" w:rsidR="006E110A" w:rsidRPr="00040E48" w:rsidRDefault="006E110A">
      <w:pPr>
        <w:pStyle w:val="XMLFragment"/>
        <w:rPr>
          <w:noProof w:val="0"/>
        </w:rPr>
      </w:pPr>
      <w:r w:rsidRPr="00040E48">
        <w:rPr>
          <w:noProof w:val="0"/>
        </w:rPr>
        <w:t xml:space="preserve">          &lt;id root='' extension=''/&gt;</w:t>
      </w:r>
    </w:p>
    <w:p w14:paraId="3B2CB1E5" w14:textId="77777777" w:rsidR="006E110A" w:rsidRPr="00040E48" w:rsidRDefault="006E110A">
      <w:pPr>
        <w:pStyle w:val="XMLFragment"/>
        <w:rPr>
          <w:noProof w:val="0"/>
        </w:rPr>
      </w:pPr>
      <w:r w:rsidRPr="00040E48">
        <w:rPr>
          <w:noProof w:val="0"/>
        </w:rPr>
        <w:t xml:space="preserve">          &lt;addr&gt;&lt;/addr&gt;</w:t>
      </w:r>
    </w:p>
    <w:p w14:paraId="3CB174E2" w14:textId="77777777" w:rsidR="006E110A" w:rsidRPr="00040E48" w:rsidRDefault="006E110A">
      <w:pPr>
        <w:pStyle w:val="XMLFragment"/>
        <w:rPr>
          <w:noProof w:val="0"/>
        </w:rPr>
      </w:pPr>
      <w:r w:rsidRPr="00040E48">
        <w:rPr>
          <w:noProof w:val="0"/>
        </w:rPr>
        <w:t xml:space="preserve">          &lt;telecom use='' value=''/&gt;</w:t>
      </w:r>
    </w:p>
    <w:p w14:paraId="7EDDE202" w14:textId="77777777" w:rsidR="006E110A" w:rsidRPr="00040E48" w:rsidRDefault="006E110A">
      <w:pPr>
        <w:pStyle w:val="XMLFragment"/>
        <w:rPr>
          <w:noProof w:val="0"/>
        </w:rPr>
      </w:pPr>
      <w:r w:rsidRPr="00040E48">
        <w:rPr>
          <w:noProof w:val="0"/>
        </w:rPr>
        <w:t xml:space="preserve">          &lt;assignedPerson&gt;&lt;name&gt;&lt;/name&gt;&lt;/assignedPerson&gt;</w:t>
      </w:r>
    </w:p>
    <w:p w14:paraId="213453C0" w14:textId="77777777" w:rsidR="006E110A" w:rsidRPr="00040E48" w:rsidRDefault="006E110A">
      <w:pPr>
        <w:pStyle w:val="XMLFragment"/>
        <w:rPr>
          <w:noProof w:val="0"/>
        </w:rPr>
      </w:pPr>
      <w:r w:rsidRPr="00040E48">
        <w:rPr>
          <w:noProof w:val="0"/>
        </w:rPr>
        <w:t xml:space="preserve">          &lt;representedOrganization&gt;&lt;name&gt;&lt;/name&gt;&lt;/representedOrganization&gt;</w:t>
      </w:r>
    </w:p>
    <w:p w14:paraId="6F7DAB50" w14:textId="77777777" w:rsidR="006E110A" w:rsidRPr="00040E48" w:rsidRDefault="006E110A">
      <w:pPr>
        <w:pStyle w:val="XMLFragment"/>
        <w:rPr>
          <w:noProof w:val="0"/>
        </w:rPr>
      </w:pPr>
      <w:r w:rsidRPr="00040E48">
        <w:rPr>
          <w:noProof w:val="0"/>
        </w:rPr>
        <w:t xml:space="preserve">        &lt;/assignedEntity&gt;</w:t>
      </w:r>
    </w:p>
    <w:p w14:paraId="43220F9A" w14:textId="77777777" w:rsidR="006E110A" w:rsidRPr="00040E48" w:rsidRDefault="006E110A">
      <w:pPr>
        <w:pStyle w:val="XMLFragment"/>
        <w:rPr>
          <w:noProof w:val="0"/>
        </w:rPr>
      </w:pPr>
      <w:r w:rsidRPr="00040E48">
        <w:rPr>
          <w:noProof w:val="0"/>
        </w:rPr>
        <w:t xml:space="preserve">      &lt;/performer&gt;</w:t>
      </w:r>
    </w:p>
    <w:p w14:paraId="0CBD6462" w14:textId="77777777" w:rsidR="006E110A" w:rsidRPr="00040E48" w:rsidRDefault="006E110A">
      <w:pPr>
        <w:pStyle w:val="XMLFragment"/>
        <w:rPr>
          <w:noProof w:val="0"/>
        </w:rPr>
      </w:pPr>
      <w:r w:rsidRPr="00040E48">
        <w:rPr>
          <w:noProof w:val="0"/>
        </w:rPr>
        <w:t xml:space="preserve">      &lt;!-- Optional Fulfillment </w:t>
      </w:r>
      <w:r w:rsidR="005C4B4B" w:rsidRPr="00040E48">
        <w:rPr>
          <w:noProof w:val="0"/>
        </w:rPr>
        <w:t>instructions</w:t>
      </w:r>
      <w:r w:rsidRPr="00040E48">
        <w:rPr>
          <w:noProof w:val="0"/>
        </w:rPr>
        <w:t xml:space="preserve"> --&gt;</w:t>
      </w:r>
    </w:p>
    <w:p w14:paraId="58C0CA7C" w14:textId="77777777" w:rsidR="006E110A" w:rsidRPr="00040E48" w:rsidRDefault="006E110A">
      <w:pPr>
        <w:pStyle w:val="XMLFragment"/>
        <w:rPr>
          <w:noProof w:val="0"/>
        </w:rPr>
      </w:pPr>
      <w:r w:rsidRPr="00040E48">
        <w:rPr>
          <w:noProof w:val="0"/>
        </w:rPr>
        <w:t xml:space="preserve">      &lt;entryRelationship typeCode='SUBJ'&gt;</w:t>
      </w:r>
    </w:p>
    <w:p w14:paraId="7724CA70" w14:textId="77777777" w:rsidR="006E110A" w:rsidRPr="00040E48" w:rsidRDefault="006E110A">
      <w:pPr>
        <w:pStyle w:val="XMLFragment"/>
        <w:rPr>
          <w:noProof w:val="0"/>
        </w:rPr>
      </w:pPr>
      <w:r w:rsidRPr="00040E48">
        <w:rPr>
          <w:noProof w:val="0"/>
        </w:rPr>
        <w:t xml:space="preserve">      &lt;/entryRelationship&gt;</w:t>
      </w:r>
    </w:p>
    <w:p w14:paraId="59773142" w14:textId="77777777" w:rsidR="006E110A" w:rsidRPr="00040E48" w:rsidRDefault="006E110A">
      <w:pPr>
        <w:pStyle w:val="XMLFragment"/>
        <w:rPr>
          <w:noProof w:val="0"/>
        </w:rPr>
      </w:pPr>
      <w:r w:rsidRPr="00040E48">
        <w:rPr>
          <w:noProof w:val="0"/>
        </w:rPr>
        <w:t xml:space="preserve">    &lt;/supply&gt;</w:t>
      </w:r>
    </w:p>
    <w:p w14:paraId="4CA99382" w14:textId="77777777" w:rsidR="006E110A" w:rsidRPr="00040E48" w:rsidRDefault="006E110A">
      <w:pPr>
        <w:pStyle w:val="XMLFragment"/>
        <w:rPr>
          <w:noProof w:val="0"/>
        </w:rPr>
      </w:pPr>
      <w:r w:rsidRPr="00040E48">
        <w:rPr>
          <w:noProof w:val="0"/>
        </w:rPr>
        <w:t xml:space="preserve">  &lt;/entryRelationship&gt;</w:t>
      </w:r>
    </w:p>
    <w:p w14:paraId="208CB699" w14:textId="77777777" w:rsidR="006E110A" w:rsidRPr="00040E48" w:rsidRDefault="006E110A">
      <w:pPr>
        <w:pStyle w:val="XMLFragment"/>
        <w:rPr>
          <w:noProof w:val="0"/>
        </w:rPr>
      </w:pPr>
      <w:r w:rsidRPr="00040E48">
        <w:rPr>
          <w:noProof w:val="0"/>
        </w:rPr>
        <w:t>&lt;/substanceAdministration&gt;</w:t>
      </w:r>
    </w:p>
    <w:p w14:paraId="5145D34A" w14:textId="55F852CC" w:rsidR="007C0EE4" w:rsidRPr="00040E48" w:rsidRDefault="007C0EE4" w:rsidP="007C0EE4">
      <w:pPr>
        <w:pStyle w:val="FigureTitle"/>
        <w:rPr>
          <w:noProof w:val="0"/>
        </w:rPr>
      </w:pPr>
      <w:r w:rsidRPr="00040E48">
        <w:rPr>
          <w:noProof w:val="0"/>
        </w:rPr>
        <w:t>Figure 6.3.4.18.1</w:t>
      </w:r>
      <w:r w:rsidR="0063221E" w:rsidRPr="00040E48">
        <w:rPr>
          <w:noProof w:val="0"/>
        </w:rPr>
        <w:t>-1:</w:t>
      </w:r>
      <w:r w:rsidR="00D15DB2">
        <w:rPr>
          <w:noProof w:val="0"/>
        </w:rPr>
        <w:t xml:space="preserve"> </w:t>
      </w:r>
    </w:p>
    <w:p w14:paraId="7EC79133" w14:textId="77777777" w:rsidR="006E110A" w:rsidRPr="00040E48" w:rsidRDefault="000B06BE">
      <w:pPr>
        <w:pStyle w:val="Heading5"/>
        <w:rPr>
          <w:noProof w:val="0"/>
        </w:rPr>
      </w:pPr>
      <w:r w:rsidRPr="00040E48">
        <w:rPr>
          <w:noProof w:val="0"/>
        </w:rPr>
        <w:t xml:space="preserve"> </w:t>
      </w:r>
      <w:bookmarkStart w:id="2006" w:name="_Toc441142255"/>
      <w:r w:rsidR="006E110A" w:rsidRPr="00040E48">
        <w:rPr>
          <w:noProof w:val="0"/>
        </w:rPr>
        <w:t>&lt;entryRelationship typeCode='REFR' inversionInd='false'&gt;</w:t>
      </w:r>
      <w:bookmarkEnd w:id="2006"/>
    </w:p>
    <w:p w14:paraId="491A5121" w14:textId="77777777" w:rsidR="006E110A" w:rsidRPr="00040E48" w:rsidRDefault="006E110A">
      <w:pPr>
        <w:pStyle w:val="BodyText"/>
        <w:rPr>
          <w:noProof w:val="0"/>
        </w:rPr>
      </w:pPr>
      <w:r w:rsidRPr="00040E48">
        <w:rPr>
          <w:noProof w:val="0"/>
        </w:rPr>
        <w:t xml:space="preserve">A &lt;substanceAdministration&gt; act may reference (typeCode='REFR') a prescription activity in an &lt;entryRelationship&gt; element in a CDA document. In a message, the relationship is recorded using a &lt;sourceOf&gt; element instead of the &lt;entryRelationship&gt; element. The typeCode and inversionInd attributes, and the semantics remain identical. </w:t>
      </w:r>
    </w:p>
    <w:p w14:paraId="11A745B8" w14:textId="77777777" w:rsidR="006E110A" w:rsidRPr="00040E48" w:rsidRDefault="000B06BE">
      <w:pPr>
        <w:pStyle w:val="Heading5"/>
        <w:rPr>
          <w:noProof w:val="0"/>
        </w:rPr>
      </w:pPr>
      <w:r w:rsidRPr="00040E48">
        <w:rPr>
          <w:noProof w:val="0"/>
        </w:rPr>
        <w:t xml:space="preserve"> </w:t>
      </w:r>
      <w:bookmarkStart w:id="2007" w:name="_Toc441142256"/>
      <w:r w:rsidR="006E110A" w:rsidRPr="00040E48">
        <w:rPr>
          <w:noProof w:val="0"/>
        </w:rPr>
        <w:t>&lt;sequenceNumber value=' '/&gt;</w:t>
      </w:r>
      <w:bookmarkEnd w:id="2007"/>
    </w:p>
    <w:p w14:paraId="592A5871" w14:textId="77777777" w:rsidR="006E110A" w:rsidRPr="00040E48" w:rsidRDefault="006E110A">
      <w:pPr>
        <w:pStyle w:val="BodyText"/>
        <w:rPr>
          <w:noProof w:val="0"/>
        </w:rPr>
      </w:pPr>
      <w:r w:rsidRPr="00040E48">
        <w:rPr>
          <w:noProof w:val="0"/>
        </w:rPr>
        <w:t xml:space="preserve">The prescription activity may have a &lt;sequenceNumber&gt; element to indicate the fill number. A value of 1, 2 or N indicates that it is the first, second, or Nth fill respectively of a specific prescription. This element should be present when the embedded &lt;supply&gt; element has a moodCode attribute of EVN. </w:t>
      </w:r>
    </w:p>
    <w:p w14:paraId="488FD485" w14:textId="77777777" w:rsidR="006E110A" w:rsidRPr="00040E48" w:rsidRDefault="000B06BE">
      <w:pPr>
        <w:pStyle w:val="Heading5"/>
        <w:rPr>
          <w:noProof w:val="0"/>
        </w:rPr>
      </w:pPr>
      <w:r w:rsidRPr="00040E48">
        <w:rPr>
          <w:noProof w:val="0"/>
        </w:rPr>
        <w:lastRenderedPageBreak/>
        <w:t xml:space="preserve"> </w:t>
      </w:r>
      <w:bookmarkStart w:id="2008" w:name="_Toc441142257"/>
      <w:r w:rsidR="006E110A" w:rsidRPr="00040E48">
        <w:rPr>
          <w:noProof w:val="0"/>
        </w:rPr>
        <w:t>&lt;supply classCode='SPLY' moodCode='INT|EVN'&gt;</w:t>
      </w:r>
      <w:bookmarkEnd w:id="2008"/>
    </w:p>
    <w:p w14:paraId="50D8DA9E" w14:textId="77777777" w:rsidR="006E110A" w:rsidRPr="00040E48" w:rsidRDefault="006E110A">
      <w:pPr>
        <w:pStyle w:val="BodyText"/>
        <w:rPr>
          <w:noProof w:val="0"/>
        </w:rPr>
      </w:pPr>
      <w:r w:rsidRPr="00040E48">
        <w:rPr>
          <w:noProof w:val="0"/>
        </w:rPr>
        <w:t xml:space="preserve">The &lt;supply&gt; element shall be present. The moodCode attribute shall be INT to reflect that a medication has been prescribed, or EVN to indicate that the prescription has been filled. </w:t>
      </w:r>
    </w:p>
    <w:p w14:paraId="2A47B33F" w14:textId="77777777" w:rsidR="006E110A" w:rsidRPr="00F331FC" w:rsidRDefault="000B06BE">
      <w:pPr>
        <w:pStyle w:val="Heading5"/>
        <w:rPr>
          <w:noProof w:val="0"/>
          <w:lang w:val="nl-NL"/>
          <w:rPrChange w:id="2009" w:author="Michael Clifton" w:date="2018-10-11T10:12:00Z">
            <w:rPr>
              <w:noProof w:val="0"/>
            </w:rPr>
          </w:rPrChange>
        </w:rPr>
      </w:pPr>
      <w:r w:rsidRPr="00040E48">
        <w:rPr>
          <w:noProof w:val="0"/>
        </w:rPr>
        <w:t xml:space="preserve"> </w:t>
      </w:r>
      <w:bookmarkStart w:id="2010" w:name="_Toc441142258"/>
      <w:r w:rsidR="006E110A" w:rsidRPr="00F331FC">
        <w:rPr>
          <w:noProof w:val="0"/>
          <w:lang w:val="nl-NL"/>
          <w:rPrChange w:id="2011" w:author="Michael Clifton" w:date="2018-10-11T10:12:00Z">
            <w:rPr>
              <w:noProof w:val="0"/>
            </w:rPr>
          </w:rPrChange>
        </w:rPr>
        <w:t>&lt;templateId root='2.16.840.1.113883.10.20.1.34'/&gt;</w:t>
      </w:r>
      <w:r w:rsidR="006E110A" w:rsidRPr="00F331FC">
        <w:rPr>
          <w:noProof w:val="0"/>
          <w:lang w:val="nl-NL"/>
          <w:rPrChange w:id="2012" w:author="Michael Clifton" w:date="2018-10-11T10:12:00Z">
            <w:rPr>
              <w:noProof w:val="0"/>
            </w:rPr>
          </w:rPrChange>
        </w:rPr>
        <w:br/>
        <w:t>&lt;templateId root='1.3.6.1.4.1.19376.1.5.3.1.4.7.3'/&gt;</w:t>
      </w:r>
      <w:bookmarkEnd w:id="2010"/>
    </w:p>
    <w:p w14:paraId="1BB4352E" w14:textId="77777777" w:rsidR="006E110A" w:rsidRPr="00040E48" w:rsidRDefault="006E110A">
      <w:pPr>
        <w:pStyle w:val="BodyText"/>
        <w:rPr>
          <w:noProof w:val="0"/>
        </w:rPr>
      </w:pPr>
      <w:r w:rsidRPr="00040E48">
        <w:rPr>
          <w:noProof w:val="0"/>
        </w:rPr>
        <w:t xml:space="preserve">The &lt;templateId&gt; elements shown above shall be present, and identify this supply act as a Supply Entry. </w:t>
      </w:r>
    </w:p>
    <w:p w14:paraId="6B68EF83" w14:textId="77777777" w:rsidR="006E110A" w:rsidRPr="00040E48" w:rsidRDefault="000B06BE">
      <w:pPr>
        <w:pStyle w:val="Heading5"/>
        <w:rPr>
          <w:noProof w:val="0"/>
        </w:rPr>
      </w:pPr>
      <w:r w:rsidRPr="00040E48">
        <w:rPr>
          <w:noProof w:val="0"/>
        </w:rPr>
        <w:t xml:space="preserve"> </w:t>
      </w:r>
      <w:bookmarkStart w:id="2013" w:name="_Toc441142259"/>
      <w:r w:rsidR="006E110A" w:rsidRPr="00040E48">
        <w:rPr>
          <w:noProof w:val="0"/>
        </w:rPr>
        <w:t>&lt;id root=' ' extension=' '/&gt;</w:t>
      </w:r>
      <w:bookmarkEnd w:id="2013"/>
    </w:p>
    <w:p w14:paraId="33B97192" w14:textId="77777777" w:rsidR="006E110A" w:rsidRPr="00040E48" w:rsidRDefault="006E110A">
      <w:pPr>
        <w:pStyle w:val="BodyText"/>
        <w:rPr>
          <w:noProof w:val="0"/>
        </w:rPr>
      </w:pPr>
      <w:r w:rsidRPr="00040E48">
        <w:rPr>
          <w:noProof w:val="0"/>
        </w:rPr>
        <w:t xml:space="preserve">Each supply act shall have an identifier to uniquely identify the supply entry. </w:t>
      </w:r>
    </w:p>
    <w:p w14:paraId="6C46C6FA" w14:textId="77777777" w:rsidR="006E110A" w:rsidRPr="00040E48" w:rsidRDefault="000B06BE">
      <w:pPr>
        <w:pStyle w:val="Heading5"/>
        <w:rPr>
          <w:noProof w:val="0"/>
        </w:rPr>
      </w:pPr>
      <w:r w:rsidRPr="00040E48">
        <w:rPr>
          <w:noProof w:val="0"/>
        </w:rPr>
        <w:t xml:space="preserve"> </w:t>
      </w:r>
      <w:bookmarkStart w:id="2014" w:name="_Toc441142260"/>
      <w:r w:rsidR="006E110A" w:rsidRPr="00040E48">
        <w:rPr>
          <w:noProof w:val="0"/>
        </w:rPr>
        <w:t>&lt;repeatNumber value=' '/&gt;</w:t>
      </w:r>
      <w:bookmarkEnd w:id="2014"/>
    </w:p>
    <w:p w14:paraId="724C55F6" w14:textId="77777777" w:rsidR="006E110A" w:rsidRPr="00040E48" w:rsidRDefault="006E110A">
      <w:pPr>
        <w:pStyle w:val="BodyText"/>
        <w:rPr>
          <w:noProof w:val="0"/>
        </w:rPr>
      </w:pPr>
      <w:r w:rsidRPr="00040E48">
        <w:rPr>
          <w:noProof w:val="0"/>
        </w:rPr>
        <w:t xml:space="preserve">Each supply entry should have a &lt;repeatNumber&gt; element that indicates the number of times the prescription can be filled. </w:t>
      </w:r>
    </w:p>
    <w:p w14:paraId="758AA2FE" w14:textId="77777777" w:rsidR="006E110A" w:rsidRPr="00040E48" w:rsidRDefault="000B06BE">
      <w:pPr>
        <w:pStyle w:val="Heading5"/>
        <w:rPr>
          <w:noProof w:val="0"/>
        </w:rPr>
      </w:pPr>
      <w:r w:rsidRPr="00040E48">
        <w:rPr>
          <w:noProof w:val="0"/>
        </w:rPr>
        <w:t xml:space="preserve"> </w:t>
      </w:r>
      <w:bookmarkStart w:id="2015" w:name="_Toc441142261"/>
      <w:r w:rsidR="006E110A" w:rsidRPr="00040E48">
        <w:rPr>
          <w:noProof w:val="0"/>
        </w:rPr>
        <w:t>&lt;quantity value=' ' unit=' '/&gt;</w:t>
      </w:r>
      <w:bookmarkEnd w:id="2015"/>
    </w:p>
    <w:p w14:paraId="629BE860" w14:textId="77777777" w:rsidR="006E110A" w:rsidRPr="00040E48" w:rsidRDefault="006E110A">
      <w:pPr>
        <w:pStyle w:val="BodyText"/>
        <w:rPr>
          <w:noProof w:val="0"/>
        </w:rPr>
      </w:pPr>
      <w:r w:rsidRPr="00040E48">
        <w:rPr>
          <w:noProof w:val="0"/>
        </w:rPr>
        <w:t xml:space="preserve">The supply entry should indicate the quantity supplied. The value attribute shall be present and indicates the quantity of medication supplied. If the medication is supplied in dosing units (tablets or capsules), then the unit attribute need not be present (and should be set to 1 if present). Otherwise, the unit element shall be present to indicate the quantity (e.g., volume or mass) of medication supplied. </w:t>
      </w:r>
    </w:p>
    <w:p w14:paraId="122E9FB1" w14:textId="77777777" w:rsidR="006E110A" w:rsidRPr="00040E48" w:rsidRDefault="000B06BE">
      <w:pPr>
        <w:pStyle w:val="Heading5"/>
        <w:rPr>
          <w:noProof w:val="0"/>
        </w:rPr>
      </w:pPr>
      <w:r w:rsidRPr="00040E48">
        <w:rPr>
          <w:noProof w:val="0"/>
        </w:rPr>
        <w:t xml:space="preserve"> </w:t>
      </w:r>
      <w:bookmarkStart w:id="2016" w:name="_Toc441142262"/>
      <w:r w:rsidR="006E110A" w:rsidRPr="00040E48">
        <w:rPr>
          <w:noProof w:val="0"/>
        </w:rPr>
        <w:t>&lt;author&gt;</w:t>
      </w:r>
      <w:bookmarkEnd w:id="2016"/>
    </w:p>
    <w:p w14:paraId="21B10399" w14:textId="77777777" w:rsidR="006E110A" w:rsidRPr="00040E48" w:rsidRDefault="006E110A">
      <w:pPr>
        <w:pStyle w:val="BodyText"/>
        <w:rPr>
          <w:noProof w:val="0"/>
        </w:rPr>
      </w:pPr>
      <w:r w:rsidRPr="00040E48">
        <w:rPr>
          <w:noProof w:val="0"/>
        </w:rPr>
        <w:t xml:space="preserve">A supply entry that describes an intent (&lt;supply classCode='SPLY' moodCode='INT'&gt;) may include an &lt;author&gt; element to identify the prescribing provider. </w:t>
      </w:r>
    </w:p>
    <w:p w14:paraId="1EE3C433" w14:textId="77777777" w:rsidR="006E110A" w:rsidRPr="00040E48" w:rsidRDefault="006E110A">
      <w:pPr>
        <w:pStyle w:val="Heading5"/>
        <w:rPr>
          <w:noProof w:val="0"/>
        </w:rPr>
      </w:pPr>
      <w:bookmarkStart w:id="2017" w:name="_Toc441142263"/>
      <w:r w:rsidRPr="00040E48">
        <w:rPr>
          <w:noProof w:val="0"/>
        </w:rPr>
        <w:t>&lt;time value=' '/&gt;</w:t>
      </w:r>
      <w:bookmarkEnd w:id="2017"/>
    </w:p>
    <w:p w14:paraId="22EA942C" w14:textId="77777777" w:rsidR="006E110A" w:rsidRPr="00040E48" w:rsidRDefault="006E110A">
      <w:pPr>
        <w:pStyle w:val="BodyText"/>
        <w:rPr>
          <w:noProof w:val="0"/>
        </w:rPr>
      </w:pPr>
      <w:r w:rsidRPr="00040E48">
        <w:rPr>
          <w:noProof w:val="0"/>
        </w:rPr>
        <w:t xml:space="preserve">The &lt;time&gt; element must be present to indicate when the author created the prescription. If this information is unknown, it shall be recorded by setting the nullFlavor attribute to UNK. </w:t>
      </w:r>
    </w:p>
    <w:p w14:paraId="1C4325F1" w14:textId="77777777" w:rsidR="006E110A" w:rsidRPr="00040E48" w:rsidRDefault="006E110A">
      <w:pPr>
        <w:pStyle w:val="Heading5"/>
        <w:rPr>
          <w:noProof w:val="0"/>
        </w:rPr>
      </w:pPr>
      <w:bookmarkStart w:id="2018" w:name="_Toc441142264"/>
      <w:r w:rsidRPr="00040E48">
        <w:rPr>
          <w:noProof w:val="0"/>
        </w:rPr>
        <w:t>&lt;assignedAuthor&gt;</w:t>
      </w:r>
      <w:bookmarkEnd w:id="2018"/>
    </w:p>
    <w:p w14:paraId="57134CBD" w14:textId="77777777" w:rsidR="006E110A" w:rsidRPr="00040E48" w:rsidRDefault="006E110A">
      <w:pPr>
        <w:pStyle w:val="BodyText"/>
        <w:rPr>
          <w:noProof w:val="0"/>
        </w:rPr>
      </w:pPr>
      <w:r w:rsidRPr="00040E48">
        <w:rPr>
          <w:noProof w:val="0"/>
        </w:rPr>
        <w:t xml:space="preserve">The &lt;assignedAuthor&gt; element shall be present, and identifies the author. </w:t>
      </w:r>
    </w:p>
    <w:p w14:paraId="1A73E5B9" w14:textId="77777777" w:rsidR="006E110A" w:rsidRPr="00040E48" w:rsidRDefault="006E110A">
      <w:pPr>
        <w:pStyle w:val="Heading5"/>
        <w:rPr>
          <w:noProof w:val="0"/>
        </w:rPr>
      </w:pPr>
      <w:bookmarkStart w:id="2019" w:name="_Toc441142265"/>
      <w:r w:rsidRPr="00040E48">
        <w:rPr>
          <w:noProof w:val="0"/>
        </w:rPr>
        <w:t>&lt;id root=' ' extension=' '/&gt;</w:t>
      </w:r>
      <w:bookmarkEnd w:id="2019"/>
    </w:p>
    <w:p w14:paraId="6B40B5BC" w14:textId="77777777" w:rsidR="006E110A" w:rsidRPr="00040E48" w:rsidRDefault="006E110A">
      <w:pPr>
        <w:pStyle w:val="BodyText"/>
        <w:rPr>
          <w:noProof w:val="0"/>
        </w:rPr>
      </w:pPr>
      <w:r w:rsidRPr="00040E48">
        <w:rPr>
          <w:noProof w:val="0"/>
        </w:rPr>
        <w:t xml:space="preserve">One or more &lt;id&gt; elements should be present. These identifiers identify the author of the act. When the author is the prescribing physician they may include local identifiers or regional identifiers necessary for prescribing. </w:t>
      </w:r>
    </w:p>
    <w:p w14:paraId="2C88CABC" w14:textId="77777777" w:rsidR="006E110A" w:rsidRPr="00040E48" w:rsidRDefault="006E110A">
      <w:pPr>
        <w:pStyle w:val="Heading5"/>
        <w:rPr>
          <w:noProof w:val="0"/>
        </w:rPr>
      </w:pPr>
      <w:bookmarkStart w:id="2020" w:name="_Toc441142266"/>
      <w:r w:rsidRPr="00040E48">
        <w:rPr>
          <w:noProof w:val="0"/>
        </w:rPr>
        <w:lastRenderedPageBreak/>
        <w:t>&lt;assignedPerson&gt;&lt;name/&gt;&lt;/assignedPerson&gt;</w:t>
      </w:r>
      <w:r w:rsidRPr="00040E48">
        <w:rPr>
          <w:noProof w:val="0"/>
        </w:rPr>
        <w:br/>
        <w:t>&lt;representedOrganization&gt;&lt;name/&gt;&lt;/ representedOrganization&gt;</w:t>
      </w:r>
      <w:bookmarkEnd w:id="2020"/>
    </w:p>
    <w:p w14:paraId="16D65542" w14:textId="77777777" w:rsidR="006E110A" w:rsidRPr="00040E48" w:rsidRDefault="006E110A">
      <w:pPr>
        <w:pStyle w:val="BodyText"/>
        <w:rPr>
          <w:noProof w:val="0"/>
        </w:rPr>
      </w:pPr>
      <w:r w:rsidRPr="00040E48">
        <w:rPr>
          <w:noProof w:val="0"/>
        </w:rPr>
        <w:t>An &lt;assignedPerson&gt; and/or &lt;</w:t>
      </w:r>
      <w:r w:rsidR="005C4B4B" w:rsidRPr="00040E48">
        <w:rPr>
          <w:noProof w:val="0"/>
        </w:rPr>
        <w:t>representedOrganization</w:t>
      </w:r>
      <w:r w:rsidRPr="00040E48">
        <w:rPr>
          <w:noProof w:val="0"/>
        </w:rPr>
        <w:t xml:space="preserve">&gt; element shall be present. This element shall contain a &lt;name&gt; element to identify the prescriber or their organization. </w:t>
      </w:r>
    </w:p>
    <w:p w14:paraId="379178FA" w14:textId="77777777" w:rsidR="006E110A" w:rsidRPr="00040E48" w:rsidRDefault="006E110A">
      <w:pPr>
        <w:pStyle w:val="Heading5"/>
        <w:rPr>
          <w:noProof w:val="0"/>
        </w:rPr>
      </w:pPr>
      <w:bookmarkStart w:id="2021" w:name="_Toc441142267"/>
      <w:r w:rsidRPr="00040E48">
        <w:rPr>
          <w:noProof w:val="0"/>
        </w:rPr>
        <w:t>&lt;performer typeCode='PRF'&gt;</w:t>
      </w:r>
      <w:bookmarkEnd w:id="2021"/>
    </w:p>
    <w:p w14:paraId="62DAEAE8" w14:textId="77777777" w:rsidR="006E110A" w:rsidRPr="00040E48" w:rsidRDefault="006E110A">
      <w:pPr>
        <w:pStyle w:val="BodyText"/>
        <w:rPr>
          <w:noProof w:val="0"/>
        </w:rPr>
      </w:pPr>
      <w:r w:rsidRPr="00040E48">
        <w:rPr>
          <w:noProof w:val="0"/>
        </w:rPr>
        <w:t xml:space="preserve">The &lt;performer&gt; element may be present to indicate who is intended (moodCode='INT'), or actually filled (moodCode='EVN') the prescription. </w:t>
      </w:r>
    </w:p>
    <w:p w14:paraId="0372A931" w14:textId="77777777" w:rsidR="006E110A" w:rsidRPr="00040E48" w:rsidRDefault="006E110A">
      <w:pPr>
        <w:pStyle w:val="Heading5"/>
        <w:rPr>
          <w:noProof w:val="0"/>
        </w:rPr>
      </w:pPr>
      <w:bookmarkStart w:id="2022" w:name="_Toc441142268"/>
      <w:r w:rsidRPr="00040E48">
        <w:rPr>
          <w:noProof w:val="0"/>
        </w:rPr>
        <w:t>&lt;time value=' '/&gt;</w:t>
      </w:r>
      <w:bookmarkEnd w:id="2022"/>
    </w:p>
    <w:p w14:paraId="60D16749" w14:textId="77777777" w:rsidR="006E110A" w:rsidRPr="00040E48" w:rsidRDefault="006E110A">
      <w:pPr>
        <w:pStyle w:val="BodyText"/>
        <w:rPr>
          <w:noProof w:val="0"/>
        </w:rPr>
      </w:pPr>
      <w:r w:rsidRPr="00040E48">
        <w:rPr>
          <w:noProof w:val="0"/>
        </w:rPr>
        <w:t xml:space="preserve">The &lt;time&gt; element shall be present to indicate when the prescription was filled (moodCode='EVN'). If this information is unknown, it shall be recorded by setting the nullFlavor attribute to UNK. </w:t>
      </w:r>
    </w:p>
    <w:p w14:paraId="5C7434FC" w14:textId="77777777" w:rsidR="006E110A" w:rsidRPr="00040E48" w:rsidRDefault="006E110A">
      <w:pPr>
        <w:pStyle w:val="BodyText"/>
        <w:rPr>
          <w:noProof w:val="0"/>
        </w:rPr>
      </w:pPr>
      <w:r w:rsidRPr="00040E48">
        <w:rPr>
          <w:noProof w:val="0"/>
        </w:rPr>
        <w:t xml:space="preserve">The &lt;time&gt; element should be present to indicate when the prescription is intended to be filled (moodCode='INT'). </w:t>
      </w:r>
    </w:p>
    <w:p w14:paraId="71217CBD" w14:textId="77777777" w:rsidR="006E110A" w:rsidRPr="00040E48" w:rsidRDefault="006E110A">
      <w:pPr>
        <w:pStyle w:val="Heading5"/>
        <w:rPr>
          <w:noProof w:val="0"/>
        </w:rPr>
      </w:pPr>
      <w:bookmarkStart w:id="2023" w:name="_Toc441142269"/>
      <w:r w:rsidRPr="00040E48">
        <w:rPr>
          <w:noProof w:val="0"/>
        </w:rPr>
        <w:t>&lt;assignedEntity&gt;</w:t>
      </w:r>
      <w:bookmarkEnd w:id="2023"/>
    </w:p>
    <w:p w14:paraId="2CBB4CA8" w14:textId="77777777" w:rsidR="006E110A" w:rsidRPr="00040E48" w:rsidRDefault="006E110A">
      <w:pPr>
        <w:pStyle w:val="BodyText"/>
        <w:rPr>
          <w:noProof w:val="0"/>
        </w:rPr>
      </w:pPr>
      <w:r w:rsidRPr="00040E48">
        <w:rPr>
          <w:noProof w:val="0"/>
        </w:rPr>
        <w:t xml:space="preserve">The &lt; assignedEntity&gt; element shall be present, and identifies the filler of the prescription. </w:t>
      </w:r>
    </w:p>
    <w:p w14:paraId="28789563" w14:textId="77777777" w:rsidR="006E110A" w:rsidRPr="00040E48" w:rsidRDefault="006E110A">
      <w:pPr>
        <w:pStyle w:val="Heading5"/>
        <w:rPr>
          <w:noProof w:val="0"/>
        </w:rPr>
      </w:pPr>
      <w:bookmarkStart w:id="2024" w:name="_Toc441142270"/>
      <w:r w:rsidRPr="00040E48">
        <w:rPr>
          <w:noProof w:val="0"/>
        </w:rPr>
        <w:t>&lt;id root=' ' extension=' '/&gt;</w:t>
      </w:r>
      <w:bookmarkEnd w:id="2024"/>
    </w:p>
    <w:p w14:paraId="3507ADF7" w14:textId="77777777" w:rsidR="006E110A" w:rsidRPr="00040E48" w:rsidRDefault="006E110A">
      <w:pPr>
        <w:pStyle w:val="BodyText"/>
        <w:rPr>
          <w:noProof w:val="0"/>
        </w:rPr>
      </w:pPr>
      <w:r w:rsidRPr="00040E48">
        <w:rPr>
          <w:noProof w:val="0"/>
        </w:rPr>
        <w:t xml:space="preserve">One or more &lt;id&gt; elements should be present. These identify the performer. </w:t>
      </w:r>
    </w:p>
    <w:p w14:paraId="02A99CA6" w14:textId="77777777" w:rsidR="006E110A" w:rsidRPr="00040E48" w:rsidRDefault="006E110A">
      <w:pPr>
        <w:pStyle w:val="Heading5"/>
        <w:rPr>
          <w:noProof w:val="0"/>
        </w:rPr>
      </w:pPr>
      <w:bookmarkStart w:id="2025" w:name="_Toc441142271"/>
      <w:r w:rsidRPr="00040E48">
        <w:rPr>
          <w:noProof w:val="0"/>
        </w:rPr>
        <w:t>&lt;assignedPerson&gt;&lt;name/&gt;&lt;/assignedPerson&gt;</w:t>
      </w:r>
      <w:r w:rsidRPr="00040E48">
        <w:rPr>
          <w:noProof w:val="0"/>
        </w:rPr>
        <w:br/>
        <w:t>&lt;representedOrganization&gt;&lt;name/&gt;&lt;/ representedOrganization&gt;</w:t>
      </w:r>
      <w:bookmarkEnd w:id="2025"/>
    </w:p>
    <w:p w14:paraId="3FEB3D75" w14:textId="77777777" w:rsidR="006E110A" w:rsidRPr="00040E48" w:rsidRDefault="006E110A">
      <w:pPr>
        <w:pStyle w:val="BodyText"/>
        <w:rPr>
          <w:noProof w:val="0"/>
        </w:rPr>
      </w:pPr>
      <w:r w:rsidRPr="00040E48">
        <w:rPr>
          <w:noProof w:val="0"/>
        </w:rPr>
        <w:t>An &lt;assignedPerson&gt; and/or &lt;</w:t>
      </w:r>
      <w:r w:rsidR="005C4B4B" w:rsidRPr="00040E48">
        <w:rPr>
          <w:noProof w:val="0"/>
        </w:rPr>
        <w:t>representedOrganization</w:t>
      </w:r>
      <w:r w:rsidRPr="00040E48">
        <w:rPr>
          <w:noProof w:val="0"/>
        </w:rPr>
        <w:t xml:space="preserve">&gt; element shall be present. This element shall contain a &lt;name&gt; element to identify the filler or their organization. </w:t>
      </w:r>
    </w:p>
    <w:p w14:paraId="3EA19157" w14:textId="77777777" w:rsidR="006E110A" w:rsidRPr="00040E48" w:rsidRDefault="006E110A">
      <w:pPr>
        <w:pStyle w:val="Heading5"/>
        <w:rPr>
          <w:noProof w:val="0"/>
        </w:rPr>
      </w:pPr>
      <w:bookmarkStart w:id="2026" w:name="_Toc441142272"/>
      <w:r w:rsidRPr="00040E48">
        <w:rPr>
          <w:noProof w:val="0"/>
        </w:rPr>
        <w:t xml:space="preserve">&lt;!-- Optional Fulfillment </w:t>
      </w:r>
      <w:r w:rsidR="005C4B4B" w:rsidRPr="00040E48">
        <w:rPr>
          <w:noProof w:val="0"/>
        </w:rPr>
        <w:t>instructions</w:t>
      </w:r>
      <w:r w:rsidRPr="00040E48">
        <w:rPr>
          <w:noProof w:val="0"/>
        </w:rPr>
        <w:t xml:space="preserve"> --&gt;</w:t>
      </w:r>
      <w:r w:rsidRPr="00040E48">
        <w:rPr>
          <w:noProof w:val="0"/>
        </w:rPr>
        <w:br/>
        <w:t> &lt;entryRelationship typeCode='SUBJ'&gt;</w:t>
      </w:r>
      <w:r w:rsidRPr="00040E48">
        <w:rPr>
          <w:noProof w:val="0"/>
        </w:rPr>
        <w:br/>
        <w:t>&lt;/entryRelationship&gt;</w:t>
      </w:r>
      <w:bookmarkEnd w:id="2026"/>
    </w:p>
    <w:p w14:paraId="57518D4C" w14:textId="77777777" w:rsidR="006E110A" w:rsidRPr="00040E48" w:rsidRDefault="006E110A">
      <w:pPr>
        <w:pStyle w:val="BodyText"/>
        <w:rPr>
          <w:noProof w:val="0"/>
        </w:rPr>
      </w:pPr>
      <w:r w:rsidRPr="00040E48">
        <w:rPr>
          <w:noProof w:val="0"/>
        </w:rPr>
        <w:t xml:space="preserve">An entry relationship may be present to provide the fulfillment instructions. When present, this entry relationship shall contain a </w:t>
      </w:r>
      <w:hyperlink w:anchor="T1_3_6_1_4_1_19376_1_5_3_1_4_3_1" w:tooltip="1.3.6.1.4.1.19376.1.5.3.1.4.3.1" w:history="1">
        <w:r w:rsidRPr="00040E48">
          <w:rPr>
            <w:rStyle w:val="Hyperlink"/>
            <w:noProof w:val="0"/>
          </w:rPr>
          <w:t>Medication Fulfillment Instructions</w:t>
        </w:r>
      </w:hyperlink>
      <w:r w:rsidRPr="00040E48">
        <w:rPr>
          <w:noProof w:val="0"/>
        </w:rPr>
        <w:t xml:space="preserve"> entry. </w:t>
      </w:r>
    </w:p>
    <w:p w14:paraId="6EA67C84" w14:textId="77777777" w:rsidR="006E110A" w:rsidRPr="00040E48" w:rsidRDefault="006E110A">
      <w:pPr>
        <w:pStyle w:val="Heading4"/>
        <w:rPr>
          <w:noProof w:val="0"/>
        </w:rPr>
      </w:pPr>
      <w:bookmarkStart w:id="2027" w:name="_Toc270712314"/>
      <w:bookmarkStart w:id="2028" w:name="_Toc441142273"/>
      <w:bookmarkStart w:id="2029" w:name="T1_3_6_1_4_1_19376_1_5_3_1_4_7_2"/>
      <w:r w:rsidRPr="00040E48">
        <w:rPr>
          <w:noProof w:val="0"/>
        </w:rPr>
        <w:t>Product Entry 1.3.6.1.4.1.19376.1.5.3.1.4.7.2</w:t>
      </w:r>
      <w:bookmarkEnd w:id="2027"/>
      <w:bookmarkEnd w:id="2028"/>
      <w:r w:rsidRPr="00040E48">
        <w:rPr>
          <w:noProof w:val="0"/>
        </w:rPr>
        <w:t xml:space="preserve"> </w:t>
      </w:r>
    </w:p>
    <w:bookmarkEnd w:id="2029"/>
    <w:p w14:paraId="0403C0FA" w14:textId="77777777" w:rsidR="006E110A" w:rsidRPr="00040E48" w:rsidRDefault="006E110A">
      <w:pPr>
        <w:pStyle w:val="BodyText"/>
        <w:rPr>
          <w:noProof w:val="0"/>
        </w:rPr>
      </w:pPr>
      <w:r w:rsidRPr="00040E48">
        <w:rPr>
          <w:noProof w:val="0"/>
        </w:rPr>
        <w:t xml:space="preserve">The product entry describes a medication or immunization used in a &lt;substanceAdministration&gt; or &lt;supply&gt; act. It adopts the constraints of the ASTM/HL7 Continuity of Care Document. </w:t>
      </w:r>
    </w:p>
    <w:p w14:paraId="1F0EF563" w14:textId="77777777" w:rsidR="006E110A" w:rsidRPr="00040E48" w:rsidRDefault="000B06BE">
      <w:pPr>
        <w:pStyle w:val="Heading5"/>
        <w:rPr>
          <w:noProof w:val="0"/>
        </w:rPr>
      </w:pPr>
      <w:r w:rsidRPr="00040E48">
        <w:rPr>
          <w:noProof w:val="0"/>
        </w:rPr>
        <w:lastRenderedPageBreak/>
        <w:t xml:space="preserve"> </w:t>
      </w:r>
      <w:bookmarkStart w:id="2030" w:name="_Toc441142274"/>
      <w:r w:rsidR="006E110A" w:rsidRPr="00040E48">
        <w:rPr>
          <w:noProof w:val="0"/>
        </w:rPr>
        <w:t>Specification</w:t>
      </w:r>
      <w:bookmarkEnd w:id="2030"/>
      <w:r w:rsidR="006E110A" w:rsidRPr="00040E48">
        <w:rPr>
          <w:noProof w:val="0"/>
        </w:rPr>
        <w:t xml:space="preserve"> </w:t>
      </w:r>
    </w:p>
    <w:p w14:paraId="1BE8A425" w14:textId="77777777" w:rsidR="006E110A" w:rsidRPr="00040E48" w:rsidRDefault="006E110A">
      <w:pPr>
        <w:pStyle w:val="XMLFragment"/>
        <w:rPr>
          <w:noProof w:val="0"/>
        </w:rPr>
      </w:pPr>
      <w:r w:rsidRPr="00040E48">
        <w:rPr>
          <w:noProof w:val="0"/>
        </w:rPr>
        <w:t>&lt;!-- Within a CDA Document --&gt;</w:t>
      </w:r>
    </w:p>
    <w:p w14:paraId="46EDD65D" w14:textId="77777777" w:rsidR="006E110A" w:rsidRPr="00040E48" w:rsidRDefault="006E110A">
      <w:pPr>
        <w:pStyle w:val="XMLFragment"/>
        <w:rPr>
          <w:noProof w:val="0"/>
        </w:rPr>
      </w:pPr>
      <w:r w:rsidRPr="00040E48">
        <w:rPr>
          <w:noProof w:val="0"/>
        </w:rPr>
        <w:t>&lt;manufacturedProduct&gt;</w:t>
      </w:r>
    </w:p>
    <w:p w14:paraId="2D458D18" w14:textId="77777777" w:rsidR="006E110A" w:rsidRPr="00040E48" w:rsidRDefault="006E110A">
      <w:pPr>
        <w:pStyle w:val="XMLFragment"/>
        <w:rPr>
          <w:noProof w:val="0"/>
        </w:rPr>
      </w:pPr>
      <w:r w:rsidRPr="00040E48">
        <w:rPr>
          <w:noProof w:val="0"/>
        </w:rPr>
        <w:t xml:space="preserve">  &lt;templateId root='1.3.6.1.4.1.19376.1.5.3.1.4.7.2'/&gt;</w:t>
      </w:r>
    </w:p>
    <w:p w14:paraId="6042AD5B" w14:textId="77777777" w:rsidR="006E110A" w:rsidRPr="00040E48" w:rsidRDefault="006E110A">
      <w:pPr>
        <w:pStyle w:val="XMLFragment"/>
        <w:rPr>
          <w:noProof w:val="0"/>
        </w:rPr>
      </w:pPr>
      <w:r w:rsidRPr="00040E48">
        <w:rPr>
          <w:noProof w:val="0"/>
        </w:rPr>
        <w:t xml:space="preserve">  &lt;templateId root='2.16.840.1.113883.10.20.1.53'/&gt;</w:t>
      </w:r>
    </w:p>
    <w:p w14:paraId="79015B84" w14:textId="77777777" w:rsidR="006E110A" w:rsidRPr="00040E48" w:rsidRDefault="006E110A">
      <w:pPr>
        <w:pStyle w:val="XMLFragment"/>
        <w:rPr>
          <w:noProof w:val="0"/>
        </w:rPr>
      </w:pPr>
      <w:r w:rsidRPr="00040E48">
        <w:rPr>
          <w:noProof w:val="0"/>
        </w:rPr>
        <w:t xml:space="preserve">  &lt;manufacturedMaterial&gt;</w:t>
      </w:r>
    </w:p>
    <w:p w14:paraId="4420C087" w14:textId="77777777" w:rsidR="006E110A" w:rsidRPr="00040E48" w:rsidRDefault="006E110A">
      <w:pPr>
        <w:pStyle w:val="XMLFragment"/>
        <w:rPr>
          <w:noProof w:val="0"/>
        </w:rPr>
      </w:pPr>
      <w:r w:rsidRPr="00040E48">
        <w:rPr>
          <w:noProof w:val="0"/>
        </w:rPr>
        <w:t xml:space="preserve">    &lt;code code='' displayName='' codeSystem='' codeSystemName=''&gt;</w:t>
      </w:r>
    </w:p>
    <w:p w14:paraId="3786D256" w14:textId="77777777" w:rsidR="006E110A" w:rsidRPr="00040E48" w:rsidRDefault="006E110A">
      <w:pPr>
        <w:pStyle w:val="XMLFragment"/>
        <w:rPr>
          <w:noProof w:val="0"/>
        </w:rPr>
      </w:pPr>
      <w:r w:rsidRPr="00040E48">
        <w:rPr>
          <w:noProof w:val="0"/>
        </w:rPr>
        <w:t xml:space="preserve">      &lt;originalText&gt;&lt;reference value=''/&gt;&lt;/originalText&gt;</w:t>
      </w:r>
    </w:p>
    <w:p w14:paraId="4A3FF82C" w14:textId="77777777" w:rsidR="006E110A" w:rsidRPr="00040E48" w:rsidRDefault="006E110A">
      <w:pPr>
        <w:pStyle w:val="XMLFragment"/>
        <w:rPr>
          <w:noProof w:val="0"/>
        </w:rPr>
      </w:pPr>
      <w:r w:rsidRPr="00040E48">
        <w:rPr>
          <w:noProof w:val="0"/>
        </w:rPr>
        <w:t xml:space="preserve">    &lt;/code&gt;</w:t>
      </w:r>
    </w:p>
    <w:p w14:paraId="13207C0A" w14:textId="77777777" w:rsidR="006E110A" w:rsidRPr="00040E48" w:rsidRDefault="006E110A">
      <w:pPr>
        <w:pStyle w:val="XMLFragment"/>
        <w:rPr>
          <w:noProof w:val="0"/>
        </w:rPr>
      </w:pPr>
      <w:r w:rsidRPr="00040E48">
        <w:rPr>
          <w:noProof w:val="0"/>
        </w:rPr>
        <w:t xml:space="preserve">    &lt;name&gt;&lt;/name&gt;</w:t>
      </w:r>
    </w:p>
    <w:p w14:paraId="60434D1E" w14:textId="77777777" w:rsidR="006E110A" w:rsidRPr="00040E48" w:rsidRDefault="006E110A">
      <w:pPr>
        <w:pStyle w:val="XMLFragment"/>
        <w:rPr>
          <w:noProof w:val="0"/>
        </w:rPr>
      </w:pPr>
      <w:r w:rsidRPr="00040E48">
        <w:rPr>
          <w:noProof w:val="0"/>
        </w:rPr>
        <w:t xml:space="preserve">  &lt;/manufacturedMaterial&gt;</w:t>
      </w:r>
    </w:p>
    <w:p w14:paraId="10F26EAA" w14:textId="77777777" w:rsidR="006E110A" w:rsidRPr="00040E48" w:rsidRDefault="006E110A">
      <w:pPr>
        <w:pStyle w:val="XMLFragment"/>
        <w:rPr>
          <w:noProof w:val="0"/>
        </w:rPr>
      </w:pPr>
      <w:r w:rsidRPr="00040E48">
        <w:rPr>
          <w:noProof w:val="0"/>
        </w:rPr>
        <w:t>&lt;/manufacturedProduct&gt;</w:t>
      </w:r>
    </w:p>
    <w:p w14:paraId="3F8C1F6A" w14:textId="77777777" w:rsidR="006E110A" w:rsidRPr="00040E48" w:rsidRDefault="006E110A">
      <w:pPr>
        <w:pStyle w:val="XMLFragment"/>
        <w:rPr>
          <w:noProof w:val="0"/>
        </w:rPr>
      </w:pPr>
      <w:r w:rsidRPr="00040E48">
        <w:rPr>
          <w:noProof w:val="0"/>
        </w:rPr>
        <w:t>&lt;!-- Within a message --&gt;</w:t>
      </w:r>
    </w:p>
    <w:p w14:paraId="7D9DED10" w14:textId="77777777" w:rsidR="006E110A" w:rsidRPr="00040E48" w:rsidRDefault="006E110A">
      <w:pPr>
        <w:pStyle w:val="XMLFragment"/>
        <w:rPr>
          <w:noProof w:val="0"/>
        </w:rPr>
      </w:pPr>
      <w:r w:rsidRPr="00040E48">
        <w:rPr>
          <w:noProof w:val="0"/>
        </w:rPr>
        <w:t>&lt;administerableMaterial&gt;</w:t>
      </w:r>
    </w:p>
    <w:p w14:paraId="2E9C6A90" w14:textId="77777777" w:rsidR="006E110A" w:rsidRPr="00040E48" w:rsidRDefault="006E110A">
      <w:pPr>
        <w:pStyle w:val="XMLFragment"/>
        <w:rPr>
          <w:noProof w:val="0"/>
        </w:rPr>
      </w:pPr>
      <w:r w:rsidRPr="00040E48">
        <w:rPr>
          <w:noProof w:val="0"/>
        </w:rPr>
        <w:t xml:space="preserve">  &lt;templateId root='1.3.6.1.4.1.19376.1.5.3.1.4.7.2'/&gt;</w:t>
      </w:r>
    </w:p>
    <w:p w14:paraId="41B0D195" w14:textId="77777777" w:rsidR="006E110A" w:rsidRPr="00040E48" w:rsidRDefault="006E110A">
      <w:pPr>
        <w:pStyle w:val="XMLFragment"/>
        <w:rPr>
          <w:noProof w:val="0"/>
        </w:rPr>
      </w:pPr>
      <w:r w:rsidRPr="00040E48">
        <w:rPr>
          <w:noProof w:val="0"/>
        </w:rPr>
        <w:t xml:space="preserve">  &lt;templateId root='2.16.840.1.113883.10.20.1.53'/&gt;</w:t>
      </w:r>
    </w:p>
    <w:p w14:paraId="37650E9B" w14:textId="77777777" w:rsidR="006E110A" w:rsidRPr="00040E48" w:rsidRDefault="006E110A">
      <w:pPr>
        <w:pStyle w:val="XMLFragment"/>
        <w:rPr>
          <w:noProof w:val="0"/>
        </w:rPr>
      </w:pPr>
      <w:r w:rsidRPr="00040E48">
        <w:rPr>
          <w:noProof w:val="0"/>
        </w:rPr>
        <w:t xml:space="preserve">  </w:t>
      </w:r>
      <w:r w:rsidRPr="00040E48">
        <w:rPr>
          <w:noProof w:val="0"/>
        </w:rPr>
        <w:tab/>
        <w:t>&lt;administerableMaterial&gt;</w:t>
      </w:r>
    </w:p>
    <w:p w14:paraId="3AEE231B" w14:textId="77777777" w:rsidR="006E110A" w:rsidRPr="00040E48" w:rsidRDefault="006E110A">
      <w:pPr>
        <w:pStyle w:val="XMLFragment"/>
        <w:rPr>
          <w:noProof w:val="0"/>
        </w:rPr>
      </w:pPr>
      <w:r w:rsidRPr="00040E48">
        <w:rPr>
          <w:noProof w:val="0"/>
        </w:rPr>
        <w:t xml:space="preserve">    </w:t>
      </w:r>
      <w:r w:rsidRPr="00040E48">
        <w:rPr>
          <w:noProof w:val="0"/>
        </w:rPr>
        <w:tab/>
        <w:t>&lt;code&gt;&lt;/code&gt;</w:t>
      </w:r>
    </w:p>
    <w:p w14:paraId="5CC591A2" w14:textId="77777777" w:rsidR="006E110A" w:rsidRPr="00040E48" w:rsidRDefault="006E110A">
      <w:pPr>
        <w:pStyle w:val="XMLFragment"/>
        <w:rPr>
          <w:noProof w:val="0"/>
        </w:rPr>
      </w:pPr>
      <w:r w:rsidRPr="00040E48">
        <w:rPr>
          <w:noProof w:val="0"/>
        </w:rPr>
        <w:tab/>
      </w:r>
      <w:r w:rsidRPr="00040E48">
        <w:rPr>
          <w:noProof w:val="0"/>
        </w:rPr>
        <w:tab/>
        <w:t>&lt;desc&gt;&lt;/desc&gt;</w:t>
      </w:r>
    </w:p>
    <w:p w14:paraId="2270D0FD" w14:textId="77777777" w:rsidR="006E110A" w:rsidRPr="00040E48" w:rsidRDefault="006E110A">
      <w:pPr>
        <w:pStyle w:val="XMLFragment"/>
        <w:rPr>
          <w:noProof w:val="0"/>
        </w:rPr>
      </w:pPr>
      <w:r w:rsidRPr="00040E48">
        <w:rPr>
          <w:noProof w:val="0"/>
        </w:rPr>
        <w:tab/>
        <w:t>&lt;/administerableMaterial&gt;</w:t>
      </w:r>
    </w:p>
    <w:p w14:paraId="5D0E4B48" w14:textId="77777777" w:rsidR="006E110A" w:rsidRPr="00040E48" w:rsidRDefault="006E110A">
      <w:pPr>
        <w:pStyle w:val="XMLFragment"/>
        <w:rPr>
          <w:noProof w:val="0"/>
        </w:rPr>
      </w:pPr>
      <w:r w:rsidRPr="00040E48">
        <w:rPr>
          <w:noProof w:val="0"/>
        </w:rPr>
        <w:t>&lt;/administerableMaterial&gt;</w:t>
      </w:r>
    </w:p>
    <w:p w14:paraId="086AED0A" w14:textId="77777777" w:rsidR="006E110A" w:rsidRPr="00040E48" w:rsidRDefault="006E110A">
      <w:pPr>
        <w:pStyle w:val="XMLFragment"/>
        <w:rPr>
          <w:noProof w:val="0"/>
        </w:rPr>
      </w:pPr>
    </w:p>
    <w:p w14:paraId="091450FC" w14:textId="77777777" w:rsidR="007C0EE4" w:rsidRPr="00040E48" w:rsidRDefault="007C0EE4" w:rsidP="007C0EE4">
      <w:pPr>
        <w:pStyle w:val="FigureTitle"/>
        <w:rPr>
          <w:noProof w:val="0"/>
        </w:rPr>
      </w:pPr>
      <w:r w:rsidRPr="00040E48">
        <w:rPr>
          <w:noProof w:val="0"/>
        </w:rPr>
        <w:t>Figure 6.3.4.19.1</w:t>
      </w:r>
      <w:r w:rsidR="0063221E" w:rsidRPr="00040E48">
        <w:rPr>
          <w:noProof w:val="0"/>
        </w:rPr>
        <w:t>-1:</w:t>
      </w:r>
    </w:p>
    <w:p w14:paraId="6B73776F" w14:textId="77777777" w:rsidR="006E110A" w:rsidRPr="00040E48" w:rsidRDefault="000B06BE">
      <w:pPr>
        <w:pStyle w:val="Heading5"/>
        <w:rPr>
          <w:noProof w:val="0"/>
        </w:rPr>
      </w:pPr>
      <w:r w:rsidRPr="00040E48">
        <w:rPr>
          <w:noProof w:val="0"/>
        </w:rPr>
        <w:t xml:space="preserve"> </w:t>
      </w:r>
      <w:bookmarkStart w:id="2031" w:name="_Toc441142275"/>
      <w:r w:rsidR="006E110A" w:rsidRPr="00040E48">
        <w:rPr>
          <w:noProof w:val="0"/>
        </w:rPr>
        <w:t>&lt;manufacturedProduct&gt; -OR- &lt;administerableMaterial&gt;</w:t>
      </w:r>
      <w:r w:rsidR="006E110A" w:rsidRPr="00040E48">
        <w:rPr>
          <w:noProof w:val="0"/>
        </w:rPr>
        <w:br/>
        <w:t> &lt;templateId root='1.3.6.1.4.1.19376.1.5.3.1.4.7.2'/&gt;</w:t>
      </w:r>
      <w:r w:rsidR="006E110A" w:rsidRPr="00040E48">
        <w:rPr>
          <w:noProof w:val="0"/>
        </w:rPr>
        <w:br/>
        <w:t> &lt;templateId root='2.16.840.1.113883.10.20.1.53'/&gt;</w:t>
      </w:r>
      <w:r w:rsidR="006E110A" w:rsidRPr="00040E48">
        <w:rPr>
          <w:noProof w:val="0"/>
        </w:rPr>
        <w:br/>
        <w:t> &lt;manufacturedMaterial&gt; -OR- &lt;administerableMaterial&gt;</w:t>
      </w:r>
      <w:bookmarkEnd w:id="2031"/>
    </w:p>
    <w:p w14:paraId="47B9DDC0" w14:textId="77777777" w:rsidR="006E110A" w:rsidRPr="00040E48" w:rsidRDefault="006E110A">
      <w:pPr>
        <w:pStyle w:val="BodyText"/>
        <w:rPr>
          <w:noProof w:val="0"/>
        </w:rPr>
      </w:pPr>
      <w:r w:rsidRPr="00040E48">
        <w:rPr>
          <w:noProof w:val="0"/>
        </w:rPr>
        <w:t>In a CDA document, the name and strength of the medication are specified in the elements under the &lt;manufacturedMaterial&gt; element. In a message, the</w:t>
      </w:r>
      <w:r w:rsidR="007B5D51" w:rsidRPr="00040E48">
        <w:rPr>
          <w:noProof w:val="0"/>
        </w:rPr>
        <w:t>y</w:t>
      </w:r>
      <w:r w:rsidRPr="00040E48">
        <w:rPr>
          <w:noProof w:val="0"/>
        </w:rPr>
        <w:t xml:space="preserve"> are contained within the &lt;administeredMaterial&gt; element, inside another &lt;administerableMaterial&gt; element</w:t>
      </w:r>
      <w:r w:rsidRPr="00040E48">
        <w:rPr>
          <w:noProof w:val="0"/>
          <w:vertAlign w:val="superscript"/>
        </w:rPr>
        <w:t>1</w:t>
      </w:r>
      <w:r w:rsidRPr="00040E48">
        <w:rPr>
          <w:noProof w:val="0"/>
        </w:rPr>
        <w:t xml:space="preserve">. The templateId elements are required and identify this as a product entry. </w:t>
      </w:r>
    </w:p>
    <w:p w14:paraId="407CF57A" w14:textId="77777777" w:rsidR="006E110A" w:rsidRPr="00040E48" w:rsidRDefault="006E110A">
      <w:pPr>
        <w:pStyle w:val="Note"/>
        <w:rPr>
          <w:rFonts w:ascii="Arial Unicode MS" w:eastAsia="Arial Unicode MS" w:hAnsi="Arial Unicode MS" w:cs="Arial Unicode MS"/>
          <w:szCs w:val="24"/>
        </w:rPr>
      </w:pPr>
      <w:r w:rsidRPr="00040E48">
        <w:rPr>
          <w:b/>
          <w:bCs/>
          <w:vertAlign w:val="superscript"/>
        </w:rPr>
        <w:t>1</w:t>
      </w:r>
      <w:r w:rsidRPr="00040E48">
        <w:t xml:space="preserve"> </w:t>
      </w:r>
      <w:r w:rsidRPr="00040E48">
        <w:rPr>
          <w:rFonts w:ascii="Arial Unicode MS" w:eastAsia="Arial Unicode MS" w:hAnsi="Arial Unicode MS" w:cs="Arial Unicode MS"/>
          <w:szCs w:val="24"/>
        </w:rPr>
        <w:tab/>
      </w:r>
      <w:r w:rsidRPr="00040E48">
        <w:t xml:space="preserve">This duplication of element names is an artifact of the standard. </w:t>
      </w:r>
    </w:p>
    <w:p w14:paraId="14E22449" w14:textId="77777777" w:rsidR="006E110A" w:rsidRPr="00040E48" w:rsidRDefault="000B06BE">
      <w:pPr>
        <w:pStyle w:val="Heading5"/>
        <w:rPr>
          <w:noProof w:val="0"/>
        </w:rPr>
      </w:pPr>
      <w:r w:rsidRPr="00040E48">
        <w:rPr>
          <w:noProof w:val="0"/>
        </w:rPr>
        <w:t xml:space="preserve"> </w:t>
      </w:r>
      <w:bookmarkStart w:id="2032" w:name="_Toc441142276"/>
      <w:r w:rsidR="006E110A" w:rsidRPr="00040E48">
        <w:rPr>
          <w:noProof w:val="0"/>
        </w:rPr>
        <w:t>&lt;code code=' ' displayName=' ' codeSystem=' ' codeSystemName=' '&gt;</w:t>
      </w:r>
      <w:r w:rsidR="006E110A" w:rsidRPr="00040E48">
        <w:rPr>
          <w:noProof w:val="0"/>
        </w:rPr>
        <w:br/>
        <w:t> &lt;originalText&gt;&lt;reference value=' '/&gt;&lt;/originalText&gt;</w:t>
      </w:r>
      <w:r w:rsidR="006E110A" w:rsidRPr="00040E48">
        <w:rPr>
          <w:noProof w:val="0"/>
        </w:rPr>
        <w:br/>
        <w:t>&lt;/code&gt;</w:t>
      </w:r>
      <w:bookmarkEnd w:id="2032"/>
    </w:p>
    <w:p w14:paraId="4296CBA0" w14:textId="77777777" w:rsidR="006E110A" w:rsidRPr="00040E48" w:rsidRDefault="006E110A">
      <w:pPr>
        <w:pStyle w:val="BodyText"/>
        <w:rPr>
          <w:noProof w:val="0"/>
        </w:rPr>
      </w:pPr>
      <w:r w:rsidRPr="00040E48">
        <w:rPr>
          <w:noProof w:val="0"/>
        </w:rPr>
        <w:t xml:space="preserve">The &lt;code&gt; element of the &lt;manufacturedMaterial&gt; describes the medication. This may be coded using a controlled vocabulary, such as RxNorm, First Databank, or other vocabulary system for medications, and should be the code that represents the generic medication name and strength (e.g., acetaminophen and oxycodone -5/325), or just the generic medication name alone if strength is not relevant (Acetaminophen). </w:t>
      </w:r>
    </w:p>
    <w:p w14:paraId="2E0EA16D" w14:textId="77777777" w:rsidR="006E110A" w:rsidRPr="00040E48" w:rsidRDefault="006E110A">
      <w:pPr>
        <w:pStyle w:val="BodyText"/>
        <w:rPr>
          <w:noProof w:val="0"/>
        </w:rPr>
      </w:pPr>
      <w:r w:rsidRPr="00040E48">
        <w:rPr>
          <w:noProof w:val="0"/>
        </w:rPr>
        <w:t xml:space="preserve">In a CDA document, the &lt;originalText&gt; shall contain a &lt;reference&gt; </w:t>
      </w:r>
      <w:r w:rsidR="0046437B" w:rsidRPr="00040E48">
        <w:rPr>
          <w:noProof w:val="0"/>
        </w:rPr>
        <w:t>who’s</w:t>
      </w:r>
      <w:r w:rsidRPr="00040E48">
        <w:rPr>
          <w:noProof w:val="0"/>
        </w:rPr>
        <w:t xml:space="preserve"> URI value points to the generic name and strength of the medication, or just the generic name alone if strength is not relevant. Inside a message, the &lt;originalText&gt; may contain the actual text that describes the medication in similar fashion. </w:t>
      </w:r>
    </w:p>
    <w:p w14:paraId="0253A672" w14:textId="77777777" w:rsidR="006E110A" w:rsidRPr="00040E48" w:rsidRDefault="006E110A">
      <w:pPr>
        <w:pStyle w:val="BodyText"/>
        <w:rPr>
          <w:noProof w:val="0"/>
        </w:rPr>
      </w:pPr>
    </w:p>
    <w:p w14:paraId="5E2520B4" w14:textId="77777777" w:rsidR="006E110A" w:rsidRPr="00040E48" w:rsidRDefault="006E110A">
      <w:pPr>
        <w:pStyle w:val="Note"/>
        <w:rPr>
          <w:rFonts w:eastAsia="Arial Unicode MS"/>
        </w:rPr>
      </w:pPr>
      <w:r w:rsidRPr="00040E48">
        <w:rPr>
          <w:b/>
          <w:bCs/>
        </w:rPr>
        <w:lastRenderedPageBreak/>
        <w:t>Note:</w:t>
      </w:r>
      <w:r w:rsidRPr="00040E48">
        <w:t xml:space="preserve"> </w:t>
      </w:r>
      <w:r w:rsidRPr="00040E48">
        <w:rPr>
          <w:rFonts w:ascii="Arial Unicode MS" w:eastAsia="Arial Unicode MS" w:hAnsi="Arial Unicode MS" w:cs="Arial Unicode MS"/>
          <w:szCs w:val="24"/>
        </w:rPr>
        <w:tab/>
      </w:r>
      <w:r w:rsidRPr="00040E48">
        <w:t xml:space="preserve">When the text is supplied from the narrative, the implication is that if you supply the components of a combination medication in an entry, you must also display these in the narrative text, otherwise you would not be able to break the combination medication down into its component parts. This is entirely consistent with the CDA Release 2.0 requirements that the narrative supply the necessary and relevant human readable information content. </w:t>
      </w:r>
    </w:p>
    <w:p w14:paraId="5164898F" w14:textId="77777777" w:rsidR="006E110A" w:rsidRPr="00040E48" w:rsidRDefault="006E110A">
      <w:pPr>
        <w:pStyle w:val="BodyText"/>
        <w:rPr>
          <w:noProof w:val="0"/>
        </w:rPr>
      </w:pPr>
      <w:r w:rsidRPr="00040E48">
        <w:rPr>
          <w:noProof w:val="0"/>
        </w:rPr>
        <w:t xml:space="preserve">The &lt;code&gt; element is also used to support coding of the medication. If coded, it must provide a code and codeSystem attribute using a controlled vocabulary for medications. The displayName for the code and codeSystemName should be provided as well for diagnostic and human readability purposes, but are not required. The table below provides the codeSystem and codeSystemName for several controlled terminologies that may be used to encode medications and/or immunizations. </w:t>
      </w:r>
    </w:p>
    <w:p w14:paraId="18FE2092" w14:textId="77777777" w:rsidR="007C0EE4" w:rsidRPr="00040E48" w:rsidRDefault="007C0EE4" w:rsidP="007C0EE4">
      <w:pPr>
        <w:pStyle w:val="TableTitle"/>
        <w:rPr>
          <w:noProof w:val="0"/>
        </w:rPr>
      </w:pPr>
      <w:r w:rsidRPr="00040E48">
        <w:rPr>
          <w:noProof w:val="0"/>
        </w:rPr>
        <w:t>Table 6.3.4.19.3</w:t>
      </w:r>
      <w:r w:rsidR="0063221E" w:rsidRPr="00040E48">
        <w:rPr>
          <w:noProof w:val="0"/>
        </w:rPr>
        <w:t>-1:</w:t>
      </w:r>
    </w:p>
    <w:tbl>
      <w:tblPr>
        <w:tblW w:w="6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2084"/>
        <w:gridCol w:w="2682"/>
      </w:tblGrid>
      <w:tr w:rsidR="006E110A" w:rsidRPr="00040E48" w14:paraId="03001F08" w14:textId="77777777" w:rsidTr="00E82AA5">
        <w:trPr>
          <w:jc w:val="center"/>
        </w:trPr>
        <w:tc>
          <w:tcPr>
            <w:tcW w:w="2165" w:type="dxa"/>
            <w:shd w:val="clear" w:color="auto" w:fill="D9D9D9"/>
          </w:tcPr>
          <w:p w14:paraId="683450E9"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codeSystem</w:t>
            </w:r>
          </w:p>
        </w:tc>
        <w:tc>
          <w:tcPr>
            <w:tcW w:w="0" w:type="auto"/>
            <w:shd w:val="clear" w:color="auto" w:fill="D9D9D9"/>
          </w:tcPr>
          <w:p w14:paraId="3A10EC9C"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codeSystemName</w:t>
            </w:r>
          </w:p>
        </w:tc>
        <w:tc>
          <w:tcPr>
            <w:tcW w:w="0" w:type="auto"/>
            <w:shd w:val="clear" w:color="auto" w:fill="D9D9D9"/>
          </w:tcPr>
          <w:p w14:paraId="36520114"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 xml:space="preserve">Description </w:t>
            </w:r>
          </w:p>
        </w:tc>
      </w:tr>
      <w:tr w:rsidR="006E110A" w:rsidRPr="00040E48" w14:paraId="0C14B264" w14:textId="77777777" w:rsidTr="00E82AA5">
        <w:trPr>
          <w:jc w:val="center"/>
        </w:trPr>
        <w:tc>
          <w:tcPr>
            <w:tcW w:w="2165" w:type="dxa"/>
            <w:shd w:val="clear" w:color="auto" w:fill="auto"/>
          </w:tcPr>
          <w:p w14:paraId="36B3235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2.16.840.1.113883.6.88</w:t>
            </w:r>
          </w:p>
        </w:tc>
        <w:tc>
          <w:tcPr>
            <w:tcW w:w="0" w:type="auto"/>
            <w:shd w:val="clear" w:color="auto" w:fill="auto"/>
          </w:tcPr>
          <w:p w14:paraId="115E90C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RxNorm</w:t>
            </w:r>
          </w:p>
        </w:tc>
        <w:tc>
          <w:tcPr>
            <w:tcW w:w="0" w:type="auto"/>
            <w:shd w:val="clear" w:color="auto" w:fill="auto"/>
          </w:tcPr>
          <w:p w14:paraId="73E3FAA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RxNorm </w:t>
            </w:r>
          </w:p>
        </w:tc>
      </w:tr>
      <w:tr w:rsidR="006E110A" w:rsidRPr="00040E48" w14:paraId="1CACF65C" w14:textId="77777777" w:rsidTr="00E82AA5">
        <w:trPr>
          <w:jc w:val="center"/>
        </w:trPr>
        <w:tc>
          <w:tcPr>
            <w:tcW w:w="2165" w:type="dxa"/>
            <w:shd w:val="clear" w:color="auto" w:fill="auto"/>
          </w:tcPr>
          <w:p w14:paraId="110C5D6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2.16.840.1.113883.6.69</w:t>
            </w:r>
          </w:p>
        </w:tc>
        <w:tc>
          <w:tcPr>
            <w:tcW w:w="0" w:type="auto"/>
            <w:shd w:val="clear" w:color="auto" w:fill="auto"/>
          </w:tcPr>
          <w:p w14:paraId="2267FF4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NDC</w:t>
            </w:r>
          </w:p>
        </w:tc>
        <w:tc>
          <w:tcPr>
            <w:tcW w:w="0" w:type="auto"/>
            <w:shd w:val="clear" w:color="auto" w:fill="auto"/>
          </w:tcPr>
          <w:p w14:paraId="0ABA005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National Drug Codes </w:t>
            </w:r>
          </w:p>
        </w:tc>
      </w:tr>
      <w:tr w:rsidR="006E110A" w:rsidRPr="00040E48" w14:paraId="079A899E" w14:textId="77777777" w:rsidTr="00E82AA5">
        <w:trPr>
          <w:jc w:val="center"/>
        </w:trPr>
        <w:tc>
          <w:tcPr>
            <w:tcW w:w="2165" w:type="dxa"/>
            <w:shd w:val="clear" w:color="auto" w:fill="auto"/>
          </w:tcPr>
          <w:p w14:paraId="3273E39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2.16.840.1.113883.6.63</w:t>
            </w:r>
          </w:p>
        </w:tc>
        <w:tc>
          <w:tcPr>
            <w:tcW w:w="0" w:type="auto"/>
            <w:shd w:val="clear" w:color="auto" w:fill="auto"/>
          </w:tcPr>
          <w:p w14:paraId="22EEEC3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FDDC</w:t>
            </w:r>
          </w:p>
        </w:tc>
        <w:tc>
          <w:tcPr>
            <w:tcW w:w="0" w:type="auto"/>
            <w:shd w:val="clear" w:color="auto" w:fill="auto"/>
          </w:tcPr>
          <w:p w14:paraId="42E934C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First DataBank Drug Codes </w:t>
            </w:r>
          </w:p>
        </w:tc>
      </w:tr>
      <w:tr w:rsidR="006E110A" w:rsidRPr="00040E48" w14:paraId="0A18775B" w14:textId="77777777" w:rsidTr="00E82AA5">
        <w:trPr>
          <w:jc w:val="center"/>
        </w:trPr>
        <w:tc>
          <w:tcPr>
            <w:tcW w:w="2165" w:type="dxa"/>
            <w:shd w:val="clear" w:color="auto" w:fill="auto"/>
          </w:tcPr>
          <w:p w14:paraId="4E9E254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2.16.840.1.113883.6.96</w:t>
            </w:r>
          </w:p>
        </w:tc>
        <w:tc>
          <w:tcPr>
            <w:tcW w:w="0" w:type="auto"/>
            <w:shd w:val="clear" w:color="auto" w:fill="auto"/>
          </w:tcPr>
          <w:p w14:paraId="2408D51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SNOMED-CT</w:t>
            </w:r>
          </w:p>
        </w:tc>
        <w:tc>
          <w:tcPr>
            <w:tcW w:w="0" w:type="auto"/>
            <w:shd w:val="clear" w:color="auto" w:fill="auto"/>
          </w:tcPr>
          <w:p w14:paraId="01E35AA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SNOMED Controlled Terminology </w:t>
            </w:r>
          </w:p>
        </w:tc>
      </w:tr>
      <w:tr w:rsidR="006E110A" w:rsidRPr="00040E48" w14:paraId="42C31CA4" w14:textId="77777777" w:rsidTr="00E82AA5">
        <w:trPr>
          <w:jc w:val="center"/>
        </w:trPr>
        <w:tc>
          <w:tcPr>
            <w:tcW w:w="2165" w:type="dxa"/>
            <w:shd w:val="clear" w:color="auto" w:fill="auto"/>
          </w:tcPr>
          <w:p w14:paraId="67A79F9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2.16.840.1.113883.6.59</w:t>
            </w:r>
          </w:p>
        </w:tc>
        <w:tc>
          <w:tcPr>
            <w:tcW w:w="0" w:type="auto"/>
            <w:shd w:val="clear" w:color="auto" w:fill="auto"/>
          </w:tcPr>
          <w:p w14:paraId="24A3852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CVX</w:t>
            </w:r>
          </w:p>
        </w:tc>
        <w:tc>
          <w:tcPr>
            <w:tcW w:w="0" w:type="auto"/>
            <w:shd w:val="clear" w:color="auto" w:fill="auto"/>
          </w:tcPr>
          <w:p w14:paraId="3036D62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CDC Vaccine Codes </w:t>
            </w:r>
          </w:p>
        </w:tc>
      </w:tr>
    </w:tbl>
    <w:p w14:paraId="522EA46E" w14:textId="77777777" w:rsidR="000B5963" w:rsidRPr="00040E48" w:rsidRDefault="000B5963">
      <w:pPr>
        <w:pStyle w:val="BodyText"/>
        <w:rPr>
          <w:noProof w:val="0"/>
        </w:rPr>
      </w:pPr>
    </w:p>
    <w:p w14:paraId="6266FC88" w14:textId="77777777" w:rsidR="006E110A" w:rsidRPr="00040E48" w:rsidRDefault="006E110A">
      <w:pPr>
        <w:pStyle w:val="BodyText"/>
        <w:rPr>
          <w:noProof w:val="0"/>
        </w:rPr>
      </w:pPr>
      <w:r w:rsidRPr="00040E48">
        <w:rPr>
          <w:noProof w:val="0"/>
        </w:rPr>
        <w:t xml:space="preserve">The code used for an immunization may use code systems other than what might be used for other medications, such as the CDC maintained CVX codes. Code systems that describe vaccination </w:t>
      </w:r>
      <w:r w:rsidRPr="00040E48">
        <w:rPr>
          <w:i/>
          <w:iCs/>
          <w:noProof w:val="0"/>
        </w:rPr>
        <w:t>procedures</w:t>
      </w:r>
      <w:r w:rsidRPr="00040E48">
        <w:rPr>
          <w:noProof w:val="0"/>
        </w:rPr>
        <w:t xml:space="preserve"> (such as CPT-4) shall not be used to describe the vaccine entry. </w:t>
      </w:r>
    </w:p>
    <w:p w14:paraId="23F2CED1" w14:textId="77777777" w:rsidR="006E110A" w:rsidRPr="00040E48" w:rsidRDefault="000B06BE">
      <w:pPr>
        <w:pStyle w:val="Heading5"/>
        <w:rPr>
          <w:noProof w:val="0"/>
        </w:rPr>
      </w:pPr>
      <w:r w:rsidRPr="00040E48">
        <w:rPr>
          <w:noProof w:val="0"/>
        </w:rPr>
        <w:t xml:space="preserve"> </w:t>
      </w:r>
      <w:bookmarkStart w:id="2033" w:name="_Toc441142277"/>
      <w:r w:rsidR="006E110A" w:rsidRPr="00040E48">
        <w:rPr>
          <w:noProof w:val="0"/>
        </w:rPr>
        <w:t>&lt;name&gt; -OR- &lt;desc&gt;</w:t>
      </w:r>
      <w:bookmarkEnd w:id="2033"/>
    </w:p>
    <w:p w14:paraId="34F4E07F" w14:textId="77777777" w:rsidR="006E110A" w:rsidRPr="00040E48" w:rsidRDefault="006E110A">
      <w:pPr>
        <w:pStyle w:val="BodyText"/>
        <w:rPr>
          <w:noProof w:val="0"/>
        </w:rPr>
      </w:pPr>
      <w:r w:rsidRPr="00040E48">
        <w:rPr>
          <w:noProof w:val="0"/>
        </w:rPr>
        <w:t xml:space="preserve">In a CDA document, the &lt;name&gt; element should contain the brand name of the medication (or active ingredient in the case of subordinate &lt;substanceAdministration&gt; elements used to record components of a medication). Within a message, this information shall be provided in the &lt;desc&gt; element. </w:t>
      </w:r>
    </w:p>
    <w:p w14:paraId="3155474C" w14:textId="77777777" w:rsidR="006E110A" w:rsidRPr="00040E48" w:rsidRDefault="006E110A">
      <w:pPr>
        <w:pStyle w:val="Heading4"/>
        <w:rPr>
          <w:noProof w:val="0"/>
        </w:rPr>
      </w:pPr>
      <w:bookmarkStart w:id="2034" w:name="_Toc270712315"/>
      <w:bookmarkStart w:id="2035" w:name="_Toc441142278"/>
      <w:bookmarkStart w:id="2036" w:name="T1_3_6_1_4_1_19376_1_5_3_1_4_13"/>
      <w:r w:rsidRPr="00040E48">
        <w:rPr>
          <w:noProof w:val="0"/>
        </w:rPr>
        <w:t>Simple Observations 1.3.6.1.4.1.19376.1.5.3.1.4.13</w:t>
      </w:r>
      <w:bookmarkEnd w:id="2034"/>
      <w:bookmarkEnd w:id="2035"/>
      <w:r w:rsidRPr="00040E48">
        <w:rPr>
          <w:noProof w:val="0"/>
        </w:rPr>
        <w:t xml:space="preserve"> </w:t>
      </w:r>
    </w:p>
    <w:bookmarkEnd w:id="2036"/>
    <w:p w14:paraId="2F9CFC50" w14:textId="77777777" w:rsidR="006E110A" w:rsidRPr="00040E48" w:rsidRDefault="006E110A">
      <w:pPr>
        <w:pStyle w:val="BodyText"/>
        <w:rPr>
          <w:noProof w:val="0"/>
        </w:rPr>
      </w:pPr>
      <w:r w:rsidRPr="00040E48">
        <w:rPr>
          <w:noProof w:val="0"/>
        </w:rPr>
        <w:t xml:space="preserve">The simple observation entry is meant to be an abstract representation of many of the observations used in this specification. It can be made concrete by the specification of a few additional constraints, namely the vocabulary used for codes, and the value representation. A simple observation may also inherit constraints from other specifications (e.g., ASTM/HL7 Continuity of Care Document). </w:t>
      </w:r>
    </w:p>
    <w:p w14:paraId="34884A67" w14:textId="77777777" w:rsidR="006E110A" w:rsidRPr="00040E48" w:rsidRDefault="000B06BE">
      <w:pPr>
        <w:pStyle w:val="Heading5"/>
        <w:rPr>
          <w:noProof w:val="0"/>
        </w:rPr>
      </w:pPr>
      <w:r w:rsidRPr="00040E48">
        <w:rPr>
          <w:noProof w:val="0"/>
        </w:rPr>
        <w:lastRenderedPageBreak/>
        <w:t xml:space="preserve"> </w:t>
      </w:r>
      <w:bookmarkStart w:id="2037" w:name="_Toc441142279"/>
      <w:r w:rsidR="006E110A" w:rsidRPr="00040E48">
        <w:rPr>
          <w:noProof w:val="0"/>
        </w:rPr>
        <w:t>Specification</w:t>
      </w:r>
      <w:bookmarkEnd w:id="2037"/>
      <w:r w:rsidR="006E110A" w:rsidRPr="00040E48">
        <w:rPr>
          <w:noProof w:val="0"/>
        </w:rPr>
        <w:t xml:space="preserve"> </w:t>
      </w:r>
    </w:p>
    <w:p w14:paraId="6B9B13E1" w14:textId="77777777" w:rsidR="006E110A" w:rsidRPr="00040E48" w:rsidRDefault="006E110A">
      <w:pPr>
        <w:pStyle w:val="XMLFragment"/>
        <w:rPr>
          <w:noProof w:val="0"/>
        </w:rPr>
      </w:pPr>
      <w:r w:rsidRPr="00040E48">
        <w:rPr>
          <w:noProof w:val="0"/>
        </w:rPr>
        <w:t>&lt;observation classCode='OBS' moodCode='EVN'&gt;</w:t>
      </w:r>
    </w:p>
    <w:p w14:paraId="37567D00" w14:textId="77777777" w:rsidR="006E110A" w:rsidRPr="00F331FC" w:rsidRDefault="006E110A">
      <w:pPr>
        <w:pStyle w:val="XMLFragment"/>
        <w:rPr>
          <w:noProof w:val="0"/>
          <w:lang w:val="nl-NL"/>
          <w:rPrChange w:id="2038" w:author="Michael Clifton" w:date="2018-10-11T10:12:00Z">
            <w:rPr>
              <w:noProof w:val="0"/>
            </w:rPr>
          </w:rPrChange>
        </w:rPr>
      </w:pPr>
      <w:r w:rsidRPr="00040E48">
        <w:rPr>
          <w:noProof w:val="0"/>
        </w:rPr>
        <w:t xml:space="preserve">  </w:t>
      </w:r>
      <w:r w:rsidRPr="00F331FC">
        <w:rPr>
          <w:noProof w:val="0"/>
          <w:lang w:val="nl-NL"/>
          <w:rPrChange w:id="2039" w:author="Michael Clifton" w:date="2018-10-11T10:12:00Z">
            <w:rPr>
              <w:noProof w:val="0"/>
            </w:rPr>
          </w:rPrChange>
        </w:rPr>
        <w:t>&lt;templateId root='1.3.6.1.4.1.19376.1.5.3.1.4.13'/&gt;</w:t>
      </w:r>
    </w:p>
    <w:p w14:paraId="0C062FF6" w14:textId="77777777" w:rsidR="006E110A" w:rsidRPr="00F331FC" w:rsidRDefault="006E110A">
      <w:pPr>
        <w:pStyle w:val="XMLFragment"/>
        <w:rPr>
          <w:noProof w:val="0"/>
          <w:lang w:val="nl-NL"/>
          <w:rPrChange w:id="2040" w:author="Michael Clifton" w:date="2018-10-11T10:12:00Z">
            <w:rPr>
              <w:noProof w:val="0"/>
            </w:rPr>
          </w:rPrChange>
        </w:rPr>
      </w:pPr>
      <w:r w:rsidRPr="00F331FC">
        <w:rPr>
          <w:noProof w:val="0"/>
          <w:lang w:val="nl-NL"/>
          <w:rPrChange w:id="2041" w:author="Michael Clifton" w:date="2018-10-11T10:12:00Z">
            <w:rPr>
              <w:noProof w:val="0"/>
            </w:rPr>
          </w:rPrChange>
        </w:rPr>
        <w:t xml:space="preserve">  &lt;id root='' extension=''/&gt;</w:t>
      </w:r>
    </w:p>
    <w:p w14:paraId="646AA45E" w14:textId="77777777" w:rsidR="006E110A" w:rsidRPr="00040E48" w:rsidRDefault="006E110A">
      <w:pPr>
        <w:pStyle w:val="XMLFragment"/>
        <w:rPr>
          <w:noProof w:val="0"/>
        </w:rPr>
      </w:pPr>
      <w:r w:rsidRPr="00F331FC">
        <w:rPr>
          <w:noProof w:val="0"/>
          <w:lang w:val="nl-NL"/>
          <w:rPrChange w:id="2042" w:author="Michael Clifton" w:date="2018-10-11T10:12:00Z">
            <w:rPr>
              <w:noProof w:val="0"/>
            </w:rPr>
          </w:rPrChange>
        </w:rPr>
        <w:t xml:space="preserve">  </w:t>
      </w:r>
      <w:r w:rsidRPr="00040E48">
        <w:rPr>
          <w:noProof w:val="0"/>
        </w:rPr>
        <w:t>&lt;code code='' displayName='' codeSystem='' codeSystemName=''/&gt;</w:t>
      </w:r>
    </w:p>
    <w:p w14:paraId="6A30863C" w14:textId="77777777" w:rsidR="006E110A" w:rsidRPr="00040E48" w:rsidRDefault="006E110A">
      <w:pPr>
        <w:pStyle w:val="XMLFragment"/>
        <w:rPr>
          <w:noProof w:val="0"/>
        </w:rPr>
      </w:pPr>
      <w:r w:rsidRPr="00040E48">
        <w:rPr>
          <w:noProof w:val="0"/>
        </w:rPr>
        <w:t xml:space="preserve">  &lt;!-- for CDA --&gt;</w:t>
      </w:r>
    </w:p>
    <w:p w14:paraId="629A8EB3" w14:textId="77777777" w:rsidR="006E110A" w:rsidRPr="00040E48" w:rsidRDefault="006E110A">
      <w:pPr>
        <w:pStyle w:val="XMLFragment"/>
        <w:rPr>
          <w:noProof w:val="0"/>
        </w:rPr>
      </w:pPr>
      <w:r w:rsidRPr="00040E48">
        <w:rPr>
          <w:noProof w:val="0"/>
        </w:rPr>
        <w:t xml:space="preserve">  &lt;text&gt;&lt;reference value='#xxx'/&gt;&lt;/text&gt;</w:t>
      </w:r>
    </w:p>
    <w:p w14:paraId="5E61603D" w14:textId="77777777" w:rsidR="006E110A" w:rsidRPr="00040E48" w:rsidRDefault="006E110A">
      <w:pPr>
        <w:pStyle w:val="XMLFragment"/>
        <w:rPr>
          <w:noProof w:val="0"/>
        </w:rPr>
      </w:pPr>
      <w:r w:rsidRPr="00040E48">
        <w:rPr>
          <w:noProof w:val="0"/>
        </w:rPr>
        <w:t xml:space="preserve">  &lt;!-- For HL7 Version 3 Messages</w:t>
      </w:r>
    </w:p>
    <w:p w14:paraId="58B5DDA0" w14:textId="77777777" w:rsidR="006E110A" w:rsidRPr="00040E48" w:rsidRDefault="006E110A">
      <w:pPr>
        <w:pStyle w:val="XMLFragment"/>
        <w:rPr>
          <w:noProof w:val="0"/>
        </w:rPr>
      </w:pPr>
      <w:r w:rsidRPr="00040E48">
        <w:rPr>
          <w:noProof w:val="0"/>
        </w:rPr>
        <w:t xml:space="preserve">  &lt;text&gt;text&lt;/text&gt; </w:t>
      </w:r>
    </w:p>
    <w:p w14:paraId="54041851" w14:textId="77777777" w:rsidR="006E110A" w:rsidRPr="00040E48" w:rsidRDefault="006E110A">
      <w:pPr>
        <w:pStyle w:val="XMLFragment"/>
        <w:rPr>
          <w:noProof w:val="0"/>
        </w:rPr>
      </w:pPr>
      <w:r w:rsidRPr="00040E48">
        <w:rPr>
          <w:noProof w:val="0"/>
        </w:rPr>
        <w:t xml:space="preserve">  --&gt;</w:t>
      </w:r>
    </w:p>
    <w:p w14:paraId="3C25C96C" w14:textId="77777777" w:rsidR="006E110A" w:rsidRPr="00040E48" w:rsidRDefault="006E110A">
      <w:pPr>
        <w:pStyle w:val="XMLFragment"/>
        <w:rPr>
          <w:noProof w:val="0"/>
        </w:rPr>
      </w:pPr>
      <w:r w:rsidRPr="00040E48">
        <w:rPr>
          <w:noProof w:val="0"/>
        </w:rPr>
        <w:t xml:space="preserve">  &lt;statusCode code='completed'/&gt;</w:t>
      </w:r>
    </w:p>
    <w:p w14:paraId="10AD0097" w14:textId="77777777" w:rsidR="006E110A" w:rsidRPr="00040E48" w:rsidRDefault="006E110A">
      <w:pPr>
        <w:pStyle w:val="XMLFragment"/>
        <w:rPr>
          <w:noProof w:val="0"/>
        </w:rPr>
      </w:pPr>
      <w:r w:rsidRPr="00040E48">
        <w:rPr>
          <w:noProof w:val="0"/>
        </w:rPr>
        <w:t xml:space="preserve">  &lt;effectiveTime value=''/&gt;</w:t>
      </w:r>
    </w:p>
    <w:p w14:paraId="57FC57DA" w14:textId="77777777" w:rsidR="006E110A" w:rsidRPr="00040E48" w:rsidRDefault="006E110A">
      <w:pPr>
        <w:pStyle w:val="XMLFragment"/>
        <w:rPr>
          <w:noProof w:val="0"/>
        </w:rPr>
      </w:pPr>
      <w:r w:rsidRPr="00040E48">
        <w:rPr>
          <w:noProof w:val="0"/>
        </w:rPr>
        <w:t xml:space="preserve">  &lt;repeatNumber value=''/&gt;</w:t>
      </w:r>
    </w:p>
    <w:p w14:paraId="06C32C7A" w14:textId="77777777" w:rsidR="006E110A" w:rsidRPr="00040E48" w:rsidRDefault="006E110A">
      <w:pPr>
        <w:pStyle w:val="XMLFragment"/>
        <w:rPr>
          <w:noProof w:val="0"/>
        </w:rPr>
      </w:pPr>
      <w:r w:rsidRPr="00040E48">
        <w:rPr>
          <w:noProof w:val="0"/>
        </w:rPr>
        <w:t xml:space="preserve">  &lt;value xsi:type='' …/&gt;</w:t>
      </w:r>
    </w:p>
    <w:p w14:paraId="088DF57A" w14:textId="77777777" w:rsidR="006E110A" w:rsidRPr="00F331FC" w:rsidRDefault="006E110A">
      <w:pPr>
        <w:pStyle w:val="XMLFragment"/>
        <w:rPr>
          <w:noProof w:val="0"/>
          <w:lang w:val="nl-NL"/>
          <w:rPrChange w:id="2043" w:author="Michael Clifton" w:date="2018-10-11T10:12:00Z">
            <w:rPr>
              <w:noProof w:val="0"/>
            </w:rPr>
          </w:rPrChange>
        </w:rPr>
      </w:pPr>
      <w:r w:rsidRPr="00040E48">
        <w:rPr>
          <w:noProof w:val="0"/>
        </w:rPr>
        <w:t xml:space="preserve">  </w:t>
      </w:r>
      <w:r w:rsidRPr="00F331FC">
        <w:rPr>
          <w:noProof w:val="0"/>
          <w:lang w:val="nl-NL"/>
          <w:rPrChange w:id="2044" w:author="Michael Clifton" w:date="2018-10-11T10:12:00Z">
            <w:rPr>
              <w:noProof w:val="0"/>
            </w:rPr>
          </w:rPrChange>
        </w:rPr>
        <w:t>&lt;interpretationCode code='' codeSystem='' codeSystemName=''/&gt;</w:t>
      </w:r>
    </w:p>
    <w:p w14:paraId="490F02CA" w14:textId="77777777" w:rsidR="006E110A" w:rsidRPr="00F331FC" w:rsidRDefault="006E110A">
      <w:pPr>
        <w:pStyle w:val="XMLFragment"/>
        <w:rPr>
          <w:noProof w:val="0"/>
          <w:lang w:val="nl-NL"/>
          <w:rPrChange w:id="2045" w:author="Michael Clifton" w:date="2018-10-11T10:12:00Z">
            <w:rPr>
              <w:noProof w:val="0"/>
            </w:rPr>
          </w:rPrChange>
        </w:rPr>
      </w:pPr>
      <w:r w:rsidRPr="00F331FC">
        <w:rPr>
          <w:noProof w:val="0"/>
          <w:lang w:val="nl-NL"/>
          <w:rPrChange w:id="2046" w:author="Michael Clifton" w:date="2018-10-11T10:12:00Z">
            <w:rPr>
              <w:noProof w:val="0"/>
            </w:rPr>
          </w:rPrChange>
        </w:rPr>
        <w:t xml:space="preserve">  &lt;methodCode code='' codeSystem='' codeSystemName=''/&gt;</w:t>
      </w:r>
    </w:p>
    <w:p w14:paraId="5FEAE56F" w14:textId="77777777" w:rsidR="006E110A" w:rsidRPr="00040E48" w:rsidRDefault="006E110A">
      <w:pPr>
        <w:pStyle w:val="XMLFragment"/>
        <w:rPr>
          <w:noProof w:val="0"/>
        </w:rPr>
      </w:pPr>
      <w:r w:rsidRPr="00F331FC">
        <w:rPr>
          <w:noProof w:val="0"/>
          <w:lang w:val="nl-NL"/>
          <w:rPrChange w:id="2047" w:author="Michael Clifton" w:date="2018-10-11T10:12:00Z">
            <w:rPr>
              <w:noProof w:val="0"/>
            </w:rPr>
          </w:rPrChange>
        </w:rPr>
        <w:t xml:space="preserve">  </w:t>
      </w:r>
      <w:r w:rsidRPr="00040E48">
        <w:rPr>
          <w:noProof w:val="0"/>
        </w:rPr>
        <w:t>&lt;targetSiteCode code='' codeSystem='' codeSystemName=''/&gt;</w:t>
      </w:r>
    </w:p>
    <w:p w14:paraId="5170BC4C" w14:textId="77777777" w:rsidR="006E110A" w:rsidRPr="00040E48" w:rsidRDefault="006E110A">
      <w:pPr>
        <w:pStyle w:val="XMLFragment"/>
        <w:rPr>
          <w:noProof w:val="0"/>
        </w:rPr>
      </w:pPr>
      <w:r w:rsidRPr="00040E48">
        <w:rPr>
          <w:noProof w:val="0"/>
        </w:rPr>
        <w:tab/>
        <w:t>&lt;author typeCode='AUT'&gt;</w:t>
      </w:r>
    </w:p>
    <w:p w14:paraId="6CF49BCE" w14:textId="77777777" w:rsidR="006E110A" w:rsidRPr="00040E48" w:rsidRDefault="006E110A">
      <w:pPr>
        <w:pStyle w:val="XMLFragment"/>
        <w:rPr>
          <w:noProof w:val="0"/>
        </w:rPr>
      </w:pPr>
      <w:r w:rsidRPr="00040E48">
        <w:rPr>
          <w:noProof w:val="0"/>
        </w:rPr>
        <w:t xml:space="preserve">    &lt;assignedAuthor typeCode='ASSIGNED'&gt;&lt;id ... /&gt;&lt;/assignedAuthor&gt; &lt;!-- for CDA --&gt;</w:t>
      </w:r>
    </w:p>
    <w:p w14:paraId="7F0A12C3" w14:textId="77777777" w:rsidR="006E110A" w:rsidRPr="00040E48" w:rsidRDefault="006E110A">
      <w:pPr>
        <w:pStyle w:val="XMLFragment"/>
        <w:rPr>
          <w:noProof w:val="0"/>
        </w:rPr>
      </w:pPr>
      <w:r w:rsidRPr="00040E48">
        <w:rPr>
          <w:noProof w:val="0"/>
        </w:rPr>
        <w:t xml:space="preserve">    &lt;!-- For HL7 Version 3 Messages </w:t>
      </w:r>
    </w:p>
    <w:p w14:paraId="407EB674" w14:textId="77777777" w:rsidR="006E110A" w:rsidRPr="00040E48" w:rsidRDefault="006E110A">
      <w:pPr>
        <w:pStyle w:val="XMLFragment"/>
        <w:rPr>
          <w:noProof w:val="0"/>
        </w:rPr>
      </w:pPr>
      <w:r w:rsidRPr="00040E48">
        <w:rPr>
          <w:noProof w:val="0"/>
        </w:rPr>
        <w:t xml:space="preserve">    &lt;assignedEntity typeCode='ASSIGNED'&gt;</w:t>
      </w:r>
    </w:p>
    <w:p w14:paraId="582A6478" w14:textId="77777777" w:rsidR="006E110A" w:rsidRPr="00F331FC" w:rsidRDefault="006E110A">
      <w:pPr>
        <w:pStyle w:val="XMLFragment"/>
        <w:rPr>
          <w:noProof w:val="0"/>
          <w:lang w:val="nl-NL"/>
          <w:rPrChange w:id="2048" w:author="Michael Clifton" w:date="2018-10-11T10:12:00Z">
            <w:rPr>
              <w:noProof w:val="0"/>
            </w:rPr>
          </w:rPrChange>
        </w:rPr>
      </w:pPr>
      <w:r w:rsidRPr="00040E48">
        <w:rPr>
          <w:noProof w:val="0"/>
        </w:rPr>
        <w:t xml:space="preserve">       </w:t>
      </w:r>
      <w:r w:rsidRPr="00F331FC">
        <w:rPr>
          <w:noProof w:val="0"/>
          <w:lang w:val="nl-NL"/>
          <w:rPrChange w:id="2049" w:author="Michael Clifton" w:date="2018-10-11T10:12:00Z">
            <w:rPr>
              <w:noProof w:val="0"/>
            </w:rPr>
          </w:rPrChange>
        </w:rPr>
        <w:t>&lt;Person classCode='PSN'&gt;</w:t>
      </w:r>
    </w:p>
    <w:p w14:paraId="6D5D31BF" w14:textId="77777777" w:rsidR="006E110A" w:rsidRPr="00F331FC" w:rsidRDefault="006E110A">
      <w:pPr>
        <w:pStyle w:val="XMLFragment"/>
        <w:rPr>
          <w:noProof w:val="0"/>
          <w:lang w:val="nl-NL"/>
          <w:rPrChange w:id="2050" w:author="Michael Clifton" w:date="2018-10-11T10:12:00Z">
            <w:rPr>
              <w:noProof w:val="0"/>
            </w:rPr>
          </w:rPrChange>
        </w:rPr>
      </w:pPr>
      <w:r w:rsidRPr="00F331FC">
        <w:rPr>
          <w:noProof w:val="0"/>
          <w:lang w:val="nl-NL"/>
          <w:rPrChange w:id="2051" w:author="Michael Clifton" w:date="2018-10-11T10:12:00Z">
            <w:rPr>
              <w:noProof w:val="0"/>
            </w:rPr>
          </w:rPrChange>
        </w:rPr>
        <w:t xml:space="preserve">          &lt;determinerCode root=''&gt;</w:t>
      </w:r>
    </w:p>
    <w:p w14:paraId="2B4A6AA4" w14:textId="77777777" w:rsidR="006E110A" w:rsidRPr="00040E48" w:rsidRDefault="006E110A">
      <w:pPr>
        <w:pStyle w:val="XMLFragment"/>
        <w:rPr>
          <w:noProof w:val="0"/>
        </w:rPr>
      </w:pPr>
      <w:r w:rsidRPr="00F331FC">
        <w:rPr>
          <w:noProof w:val="0"/>
          <w:lang w:val="nl-NL"/>
          <w:rPrChange w:id="2052" w:author="Michael Clifton" w:date="2018-10-11T10:12:00Z">
            <w:rPr>
              <w:noProof w:val="0"/>
            </w:rPr>
          </w:rPrChange>
        </w:rPr>
        <w:t xml:space="preserve">          </w:t>
      </w:r>
      <w:r w:rsidRPr="00040E48">
        <w:rPr>
          <w:noProof w:val="0"/>
        </w:rPr>
        <w:t>&lt;name&gt;…&lt;/name&gt;</w:t>
      </w:r>
    </w:p>
    <w:p w14:paraId="60E9F1F7" w14:textId="77777777" w:rsidR="006E110A" w:rsidRPr="00040E48" w:rsidRDefault="006E110A">
      <w:pPr>
        <w:pStyle w:val="XMLFragment"/>
        <w:rPr>
          <w:noProof w:val="0"/>
        </w:rPr>
      </w:pPr>
      <w:r w:rsidRPr="00040E48">
        <w:rPr>
          <w:noProof w:val="0"/>
        </w:rPr>
        <w:t xml:space="preserve">       &lt;/Person&gt;</w:t>
      </w:r>
    </w:p>
    <w:p w14:paraId="09F46926" w14:textId="77777777" w:rsidR="006E110A" w:rsidRPr="00040E48" w:rsidRDefault="006E110A">
      <w:pPr>
        <w:pStyle w:val="XMLFragment"/>
        <w:rPr>
          <w:noProof w:val="0"/>
        </w:rPr>
      </w:pPr>
      <w:r w:rsidRPr="00040E48">
        <w:rPr>
          <w:noProof w:val="0"/>
        </w:rPr>
        <w:t xml:space="preserve">    &lt;assignedEntity&gt;</w:t>
      </w:r>
    </w:p>
    <w:p w14:paraId="0072972C" w14:textId="77777777" w:rsidR="006E110A" w:rsidRPr="00040E48" w:rsidRDefault="006E110A">
      <w:pPr>
        <w:pStyle w:val="XMLFragment"/>
        <w:rPr>
          <w:noProof w:val="0"/>
        </w:rPr>
      </w:pPr>
      <w:r w:rsidRPr="00040E48">
        <w:rPr>
          <w:noProof w:val="0"/>
        </w:rPr>
        <w:t xml:space="preserve">     --&gt;</w:t>
      </w:r>
    </w:p>
    <w:p w14:paraId="471E2795" w14:textId="77777777" w:rsidR="006E110A" w:rsidRPr="00040E48" w:rsidRDefault="006E110A">
      <w:pPr>
        <w:pStyle w:val="XMLFragment"/>
        <w:rPr>
          <w:noProof w:val="0"/>
        </w:rPr>
      </w:pPr>
      <w:r w:rsidRPr="00040E48">
        <w:rPr>
          <w:noProof w:val="0"/>
        </w:rPr>
        <w:t xml:space="preserve">  &lt;/author&gt;</w:t>
      </w:r>
    </w:p>
    <w:p w14:paraId="6AE16C99" w14:textId="77777777" w:rsidR="006E110A" w:rsidRPr="00040E48" w:rsidRDefault="006E110A">
      <w:pPr>
        <w:pStyle w:val="XMLFragment"/>
        <w:rPr>
          <w:noProof w:val="0"/>
        </w:rPr>
      </w:pPr>
      <w:r w:rsidRPr="00040E48">
        <w:rPr>
          <w:noProof w:val="0"/>
        </w:rPr>
        <w:t>&lt;/observation&gt;</w:t>
      </w:r>
    </w:p>
    <w:p w14:paraId="65101D58" w14:textId="77777777" w:rsidR="006E110A" w:rsidRPr="00040E48" w:rsidRDefault="006E110A">
      <w:pPr>
        <w:pStyle w:val="XMLFragment"/>
        <w:rPr>
          <w:noProof w:val="0"/>
        </w:rPr>
      </w:pPr>
    </w:p>
    <w:p w14:paraId="3642AB3C" w14:textId="77777777" w:rsidR="006E110A" w:rsidRPr="00040E48" w:rsidRDefault="006E110A">
      <w:pPr>
        <w:pStyle w:val="BodyText"/>
        <w:rPr>
          <w:noProof w:val="0"/>
        </w:rPr>
      </w:pPr>
    </w:p>
    <w:p w14:paraId="36AFF6B6" w14:textId="77777777" w:rsidR="006E110A" w:rsidRPr="00040E48" w:rsidRDefault="000B06BE">
      <w:pPr>
        <w:pStyle w:val="Heading5"/>
        <w:rPr>
          <w:noProof w:val="0"/>
        </w:rPr>
      </w:pPr>
      <w:r w:rsidRPr="00040E48">
        <w:rPr>
          <w:noProof w:val="0"/>
        </w:rPr>
        <w:t xml:space="preserve"> </w:t>
      </w:r>
      <w:bookmarkStart w:id="2053" w:name="_Toc441142280"/>
      <w:r w:rsidR="006E110A" w:rsidRPr="00040E48">
        <w:rPr>
          <w:noProof w:val="0"/>
        </w:rPr>
        <w:t>&lt;observation classCode='OBS' moodCode='EVN'&gt;</w:t>
      </w:r>
      <w:bookmarkEnd w:id="2053"/>
    </w:p>
    <w:p w14:paraId="17987CC3" w14:textId="77777777" w:rsidR="006E110A" w:rsidRPr="00040E48" w:rsidRDefault="006E110A">
      <w:pPr>
        <w:pStyle w:val="BodyText"/>
        <w:rPr>
          <w:noProof w:val="0"/>
        </w:rPr>
      </w:pPr>
      <w:r w:rsidRPr="00040E48">
        <w:rPr>
          <w:noProof w:val="0"/>
        </w:rPr>
        <w:t xml:space="preserve">These acts are simply observations that have occurred, and so are </w:t>
      </w:r>
      <w:r w:rsidR="005C4B4B" w:rsidRPr="00040E48">
        <w:rPr>
          <w:noProof w:val="0"/>
        </w:rPr>
        <w:t>recorded</w:t>
      </w:r>
      <w:r w:rsidRPr="00040E48">
        <w:rPr>
          <w:noProof w:val="0"/>
        </w:rPr>
        <w:t xml:space="preserve"> using the &lt;observation&gt; element as shown above. </w:t>
      </w:r>
    </w:p>
    <w:p w14:paraId="4FF6F3BF" w14:textId="77777777" w:rsidR="006E110A" w:rsidRPr="00040E48" w:rsidRDefault="000B06BE">
      <w:pPr>
        <w:pStyle w:val="Heading5"/>
        <w:rPr>
          <w:noProof w:val="0"/>
        </w:rPr>
      </w:pPr>
      <w:r w:rsidRPr="00040E48">
        <w:rPr>
          <w:noProof w:val="0"/>
        </w:rPr>
        <w:t xml:space="preserve"> </w:t>
      </w:r>
      <w:bookmarkStart w:id="2054" w:name="_Toc441142281"/>
      <w:r w:rsidR="006E110A" w:rsidRPr="00040E48">
        <w:rPr>
          <w:noProof w:val="0"/>
        </w:rPr>
        <w:t>&lt;templateId root='1.3.6.1.4.1.19376.1.5.3.1.4.13'/&gt;</w:t>
      </w:r>
      <w:bookmarkEnd w:id="2054"/>
    </w:p>
    <w:p w14:paraId="4FF1B4FC" w14:textId="77777777" w:rsidR="006E110A" w:rsidRPr="00040E48" w:rsidRDefault="006E110A">
      <w:pPr>
        <w:pStyle w:val="BodyText"/>
        <w:rPr>
          <w:noProof w:val="0"/>
        </w:rPr>
      </w:pPr>
      <w:r w:rsidRPr="00040E48">
        <w:rPr>
          <w:noProof w:val="0"/>
        </w:rPr>
        <w:t xml:space="preserve">The &lt;templateId&gt; element identifies this &lt;observation&gt; as a simple observation, allowing for validation of the content. The templateId must appear as shown above. </w:t>
      </w:r>
    </w:p>
    <w:p w14:paraId="06B91625" w14:textId="77777777" w:rsidR="006E110A" w:rsidRPr="00040E48" w:rsidRDefault="000B06BE">
      <w:pPr>
        <w:pStyle w:val="Heading5"/>
        <w:rPr>
          <w:noProof w:val="0"/>
        </w:rPr>
      </w:pPr>
      <w:r w:rsidRPr="00040E48">
        <w:rPr>
          <w:noProof w:val="0"/>
        </w:rPr>
        <w:t xml:space="preserve"> </w:t>
      </w:r>
      <w:bookmarkStart w:id="2055" w:name="_Toc441142282"/>
      <w:r w:rsidR="006E110A" w:rsidRPr="00040E48">
        <w:rPr>
          <w:noProof w:val="0"/>
        </w:rPr>
        <w:t>&lt;id root=' ' extension=' '/&gt;</w:t>
      </w:r>
      <w:bookmarkEnd w:id="2055"/>
    </w:p>
    <w:p w14:paraId="059340D1" w14:textId="77777777" w:rsidR="006E110A" w:rsidRPr="00040E48" w:rsidRDefault="006E110A">
      <w:pPr>
        <w:pStyle w:val="BodyText"/>
        <w:rPr>
          <w:noProof w:val="0"/>
        </w:rPr>
      </w:pPr>
      <w:r w:rsidRPr="00040E48">
        <w:rPr>
          <w:noProof w:val="0"/>
        </w:rPr>
        <w:t xml:space="preserve">Each observation shall have an identifier. </w:t>
      </w:r>
    </w:p>
    <w:p w14:paraId="7D2A4E51" w14:textId="77777777" w:rsidR="006E110A" w:rsidRPr="00040E48" w:rsidRDefault="000B06BE">
      <w:pPr>
        <w:pStyle w:val="Heading5"/>
        <w:rPr>
          <w:noProof w:val="0"/>
        </w:rPr>
      </w:pPr>
      <w:r w:rsidRPr="00040E48">
        <w:rPr>
          <w:noProof w:val="0"/>
        </w:rPr>
        <w:t xml:space="preserve"> </w:t>
      </w:r>
      <w:bookmarkStart w:id="2056" w:name="_Toc441142283"/>
      <w:r w:rsidR="006E110A" w:rsidRPr="00040E48">
        <w:rPr>
          <w:noProof w:val="0"/>
        </w:rPr>
        <w:t>&lt;code code=' ' displayName=' ' codeSystem=' ' codeSystemName=' '/&gt;</w:t>
      </w:r>
      <w:bookmarkEnd w:id="2056"/>
    </w:p>
    <w:p w14:paraId="5B0B62B3" w14:textId="77777777" w:rsidR="006E110A" w:rsidRPr="00040E48" w:rsidRDefault="006E110A">
      <w:pPr>
        <w:pStyle w:val="BodyText"/>
        <w:rPr>
          <w:noProof w:val="0"/>
        </w:rPr>
      </w:pPr>
      <w:r w:rsidRPr="00040E48">
        <w:rPr>
          <w:noProof w:val="0"/>
        </w:rPr>
        <w:t xml:space="preserve">Observations shall have a code describing what was measured. The code system used is determined by the vocabulary constraints on the types of measurements that might be recorded in a section. Content modules that are derived from the Simple Observation content module may restrict the code system and code values used for the observation. </w:t>
      </w:r>
    </w:p>
    <w:p w14:paraId="5ED64ECF" w14:textId="77777777" w:rsidR="006E110A" w:rsidRPr="00040E48" w:rsidRDefault="000B06BE">
      <w:pPr>
        <w:pStyle w:val="Heading5"/>
        <w:rPr>
          <w:noProof w:val="0"/>
        </w:rPr>
      </w:pPr>
      <w:r w:rsidRPr="00040E48">
        <w:rPr>
          <w:noProof w:val="0"/>
        </w:rPr>
        <w:lastRenderedPageBreak/>
        <w:t xml:space="preserve"> </w:t>
      </w:r>
      <w:bookmarkStart w:id="2057" w:name="_Toc441142284"/>
      <w:r w:rsidR="006E110A" w:rsidRPr="00040E48">
        <w:rPr>
          <w:noProof w:val="0"/>
        </w:rPr>
        <w:t>&lt;text&gt;&lt;reference value='#xxx'/&gt;&lt;/text&gt; -OR- &lt;text&gt;text&lt;/text&gt;</w:t>
      </w:r>
      <w:bookmarkEnd w:id="2057"/>
    </w:p>
    <w:p w14:paraId="5E9A369C" w14:textId="77777777" w:rsidR="006E110A" w:rsidRPr="00040E48" w:rsidRDefault="006E110A">
      <w:pPr>
        <w:pStyle w:val="BodyText"/>
        <w:rPr>
          <w:noProof w:val="0"/>
        </w:rPr>
      </w:pPr>
      <w:r w:rsidRPr="00040E48">
        <w:rPr>
          <w:noProof w:val="0"/>
        </w:rPr>
        <w:t xml:space="preserve">Each observation measurement entry may contain a &lt;text&gt; element providing the free text that provides the same information as the observation within the narrative portion of the document with a &lt;text&gt; element. For CDA based uses of Simple Observations, this element SHALL be present, and SHALL contain a &lt;reference&gt; element that points to the related string in the narrative portion of the document. For HL7 Version 3 based uses, the &lt;text&gt; element MAY be included. </w:t>
      </w:r>
    </w:p>
    <w:p w14:paraId="5D2DEF96" w14:textId="77777777" w:rsidR="006E110A" w:rsidRPr="00040E48" w:rsidRDefault="000B06BE">
      <w:pPr>
        <w:pStyle w:val="Heading5"/>
        <w:rPr>
          <w:noProof w:val="0"/>
        </w:rPr>
      </w:pPr>
      <w:r w:rsidRPr="00040E48">
        <w:rPr>
          <w:noProof w:val="0"/>
        </w:rPr>
        <w:t xml:space="preserve"> </w:t>
      </w:r>
      <w:bookmarkStart w:id="2058" w:name="_Toc441142285"/>
      <w:r w:rsidR="006E110A" w:rsidRPr="00040E48">
        <w:rPr>
          <w:noProof w:val="0"/>
        </w:rPr>
        <w:t>&lt;statusCode code='completed'/&gt;</w:t>
      </w:r>
      <w:bookmarkEnd w:id="2058"/>
    </w:p>
    <w:p w14:paraId="464D436E" w14:textId="77777777" w:rsidR="006E110A" w:rsidRPr="00040E48" w:rsidRDefault="006E110A">
      <w:pPr>
        <w:pStyle w:val="BodyText"/>
        <w:rPr>
          <w:noProof w:val="0"/>
        </w:rPr>
      </w:pPr>
      <w:r w:rsidRPr="00040E48">
        <w:rPr>
          <w:noProof w:val="0"/>
        </w:rPr>
        <w:t xml:space="preserve">The status code of all observations shall be completed. </w:t>
      </w:r>
    </w:p>
    <w:p w14:paraId="1D20A90E" w14:textId="77777777" w:rsidR="006E110A" w:rsidRPr="00040E48" w:rsidRDefault="000B06BE">
      <w:pPr>
        <w:pStyle w:val="Heading5"/>
        <w:rPr>
          <w:noProof w:val="0"/>
        </w:rPr>
      </w:pPr>
      <w:r w:rsidRPr="00040E48">
        <w:rPr>
          <w:noProof w:val="0"/>
        </w:rPr>
        <w:t xml:space="preserve"> </w:t>
      </w:r>
      <w:bookmarkStart w:id="2059" w:name="_Toc441142286"/>
      <w:r w:rsidR="006E110A" w:rsidRPr="00040E48">
        <w:rPr>
          <w:noProof w:val="0"/>
        </w:rPr>
        <w:t>&lt;effectiveTime value=' '/&gt;</w:t>
      </w:r>
      <w:bookmarkEnd w:id="2059"/>
    </w:p>
    <w:p w14:paraId="09024C9D" w14:textId="77777777" w:rsidR="006E110A" w:rsidRPr="00040E48" w:rsidRDefault="006E110A">
      <w:pPr>
        <w:pStyle w:val="BodyText"/>
        <w:rPr>
          <w:noProof w:val="0"/>
        </w:rPr>
      </w:pPr>
      <w:r w:rsidRPr="00040E48">
        <w:rPr>
          <w:noProof w:val="0"/>
        </w:rPr>
        <w:t xml:space="preserve">The &lt;effectiveTime&gt; element shall be present in standalone observations </w:t>
      </w:r>
      <w:r w:rsidR="002B415F" w:rsidRPr="00040E48">
        <w:rPr>
          <w:noProof w:val="0"/>
          <w:u w:val="single"/>
        </w:rPr>
        <w:t>(those observations not appearing in an organizer that contains an effective time of its own)</w:t>
      </w:r>
      <w:r w:rsidRPr="00040E48">
        <w:rPr>
          <w:noProof w:val="0"/>
        </w:rPr>
        <w:t xml:space="preserve">, and shall record the </w:t>
      </w:r>
      <w:r w:rsidR="002B415F" w:rsidRPr="00040E48">
        <w:rPr>
          <w:noProof w:val="0"/>
        </w:rPr>
        <w:t>clinically effective</w:t>
      </w:r>
      <w:r w:rsidRPr="00040E48">
        <w:rPr>
          <w:noProof w:val="0"/>
        </w:rPr>
        <w:t xml:space="preserve"> time </w:t>
      </w:r>
      <w:r w:rsidR="002B415F" w:rsidRPr="00040E48">
        <w:rPr>
          <w:noProof w:val="0"/>
        </w:rPr>
        <w:t>of</w:t>
      </w:r>
      <w:r w:rsidRPr="00040E48">
        <w:rPr>
          <w:noProof w:val="0"/>
        </w:rPr>
        <w:t xml:space="preserve"> the </w:t>
      </w:r>
      <w:r w:rsidR="002B415F" w:rsidRPr="00040E48">
        <w:rPr>
          <w:noProof w:val="0"/>
        </w:rPr>
        <w:t>observation</w:t>
      </w:r>
      <w:r w:rsidRPr="00040E48">
        <w:rPr>
          <w:noProof w:val="0"/>
        </w:rPr>
        <w:t xml:space="preserve">. This element should be precise to the day. If the date and time is unknown, this element should record that using the nullFlavor attribute. </w:t>
      </w:r>
      <w:r w:rsidR="002B415F" w:rsidRPr="00040E48">
        <w:rPr>
          <w:noProof w:val="0"/>
          <w:u w:val="single"/>
        </w:rPr>
        <w:t>It shall be recorded using the appropriate data type, which means that it may denote a single point in time or an interval containing a &lt;low&gt; and &lt;high&gt; element.</w:t>
      </w:r>
    </w:p>
    <w:p w14:paraId="3841E44C" w14:textId="77777777" w:rsidR="006E110A" w:rsidRPr="00040E48" w:rsidRDefault="000B06BE">
      <w:pPr>
        <w:pStyle w:val="Heading5"/>
        <w:rPr>
          <w:noProof w:val="0"/>
        </w:rPr>
      </w:pPr>
      <w:r w:rsidRPr="00040E48">
        <w:rPr>
          <w:noProof w:val="0"/>
        </w:rPr>
        <w:t xml:space="preserve"> </w:t>
      </w:r>
      <w:bookmarkStart w:id="2060" w:name="_Toc441142287"/>
      <w:r w:rsidR="006E110A" w:rsidRPr="00040E48">
        <w:rPr>
          <w:noProof w:val="0"/>
        </w:rPr>
        <w:t>&lt;value xsi:type=' ' …/&gt;</w:t>
      </w:r>
      <w:bookmarkEnd w:id="2060"/>
    </w:p>
    <w:p w14:paraId="52E01977" w14:textId="77777777" w:rsidR="006E110A" w:rsidRPr="00040E48" w:rsidRDefault="006E110A">
      <w:pPr>
        <w:pStyle w:val="BodyText"/>
        <w:rPr>
          <w:noProof w:val="0"/>
        </w:rPr>
      </w:pPr>
      <w:r w:rsidRPr="00040E48">
        <w:rPr>
          <w:noProof w:val="0"/>
        </w:rPr>
        <w:t xml:space="preserve">The value of the observation shall be recording using a data type appropriate to the observation. Content modules derived from the Simple Observation content module may restrict the allowable data types used for the observation. </w:t>
      </w:r>
    </w:p>
    <w:p w14:paraId="7A3DCC9C" w14:textId="77777777" w:rsidR="006E110A" w:rsidRPr="00F331FC" w:rsidRDefault="006E110A">
      <w:pPr>
        <w:pStyle w:val="Heading5"/>
        <w:rPr>
          <w:noProof w:val="0"/>
          <w:lang w:val="nl-NL"/>
          <w:rPrChange w:id="2061" w:author="Michael Clifton" w:date="2018-10-11T10:12:00Z">
            <w:rPr>
              <w:noProof w:val="0"/>
            </w:rPr>
          </w:rPrChange>
        </w:rPr>
      </w:pPr>
      <w:bookmarkStart w:id="2062" w:name="_Toc441142288"/>
      <w:r w:rsidRPr="00F331FC">
        <w:rPr>
          <w:noProof w:val="0"/>
          <w:lang w:val="nl-NL"/>
          <w:rPrChange w:id="2063" w:author="Michael Clifton" w:date="2018-10-11T10:12:00Z">
            <w:rPr>
              <w:noProof w:val="0"/>
            </w:rPr>
          </w:rPrChange>
        </w:rPr>
        <w:t>&lt;interpretationCode code=' ' codeSystem=' ' codeSystemName=' '/&gt;</w:t>
      </w:r>
      <w:bookmarkEnd w:id="2062"/>
    </w:p>
    <w:p w14:paraId="2FDF6978" w14:textId="77777777" w:rsidR="006E110A" w:rsidRPr="00040E48" w:rsidRDefault="006E110A">
      <w:pPr>
        <w:pStyle w:val="BodyText"/>
        <w:rPr>
          <w:noProof w:val="0"/>
        </w:rPr>
      </w:pPr>
      <w:r w:rsidRPr="00040E48">
        <w:rPr>
          <w:noProof w:val="0"/>
        </w:rPr>
        <w:t xml:space="preserve">If there is an interpretation that can be performed using an observation result (e.g., high, borderline, normal, low), these may be recorded within the interpretationCode element. </w:t>
      </w:r>
    </w:p>
    <w:p w14:paraId="28DDF08B" w14:textId="77777777" w:rsidR="006E110A" w:rsidRPr="00F331FC" w:rsidRDefault="006E110A">
      <w:pPr>
        <w:pStyle w:val="Heading5"/>
        <w:rPr>
          <w:noProof w:val="0"/>
          <w:lang w:val="nl-NL"/>
          <w:rPrChange w:id="2064" w:author="Michael Clifton" w:date="2018-10-11T10:12:00Z">
            <w:rPr>
              <w:noProof w:val="0"/>
            </w:rPr>
          </w:rPrChange>
        </w:rPr>
      </w:pPr>
      <w:bookmarkStart w:id="2065" w:name="_Toc441142289"/>
      <w:r w:rsidRPr="00F331FC">
        <w:rPr>
          <w:noProof w:val="0"/>
          <w:lang w:val="nl-NL"/>
          <w:rPrChange w:id="2066" w:author="Michael Clifton" w:date="2018-10-11T10:12:00Z">
            <w:rPr>
              <w:noProof w:val="0"/>
            </w:rPr>
          </w:rPrChange>
        </w:rPr>
        <w:t>&lt;methodCode code=' ' codeSystem=' ' codeSystemName=' '/&gt;</w:t>
      </w:r>
      <w:bookmarkEnd w:id="2065"/>
    </w:p>
    <w:p w14:paraId="6561D711" w14:textId="77777777" w:rsidR="006E110A" w:rsidRPr="00040E48" w:rsidRDefault="006E110A">
      <w:pPr>
        <w:pStyle w:val="BodyText"/>
        <w:rPr>
          <w:noProof w:val="0"/>
        </w:rPr>
      </w:pPr>
      <w:r w:rsidRPr="00040E48">
        <w:rPr>
          <w:noProof w:val="0"/>
        </w:rPr>
        <w:t xml:space="preserve">The methodCode element may be used to record the specific method used to make an observation when this information is not already pre-coordinated with the observation code . </w:t>
      </w:r>
    </w:p>
    <w:p w14:paraId="75848775" w14:textId="77777777" w:rsidR="006E110A" w:rsidRPr="00040E48" w:rsidRDefault="006E110A">
      <w:pPr>
        <w:pStyle w:val="Heading5"/>
        <w:rPr>
          <w:noProof w:val="0"/>
        </w:rPr>
      </w:pPr>
      <w:bookmarkStart w:id="2067" w:name="_Toc441142290"/>
      <w:r w:rsidRPr="00040E48">
        <w:rPr>
          <w:noProof w:val="0"/>
        </w:rPr>
        <w:t>&lt;targetSiteCode code=' ' codeSystem=' ' codeSystemName=' '/&gt;</w:t>
      </w:r>
      <w:bookmarkEnd w:id="2067"/>
    </w:p>
    <w:p w14:paraId="784D7D00" w14:textId="77777777" w:rsidR="006E110A" w:rsidRPr="00040E48" w:rsidRDefault="006E110A">
      <w:pPr>
        <w:pStyle w:val="BodyText"/>
        <w:rPr>
          <w:noProof w:val="0"/>
        </w:rPr>
      </w:pPr>
      <w:r w:rsidRPr="00040E48">
        <w:rPr>
          <w:noProof w:val="0"/>
        </w:rPr>
        <w:t xml:space="preserve">The targetSiteCode may be used to record the target site where an observation is made when this information is not already pre-coordinated with the observation code. </w:t>
      </w:r>
    </w:p>
    <w:p w14:paraId="4FC15F9C" w14:textId="77777777" w:rsidR="006E110A" w:rsidRPr="00040E48" w:rsidRDefault="006E110A">
      <w:pPr>
        <w:pStyle w:val="Heading5"/>
        <w:rPr>
          <w:noProof w:val="0"/>
        </w:rPr>
      </w:pPr>
      <w:bookmarkStart w:id="2068" w:name="_Toc441142291"/>
      <w:r w:rsidRPr="00040E48">
        <w:rPr>
          <w:noProof w:val="0"/>
        </w:rPr>
        <w:t>&lt;author&gt;&lt;assignedAuthor classCode='ASSIGNED'&gt;...&lt;assignedAuthor&gt;&lt;/author&gt;</w:t>
      </w:r>
      <w:bookmarkEnd w:id="2068"/>
    </w:p>
    <w:p w14:paraId="487DD231" w14:textId="77777777" w:rsidR="006E110A" w:rsidRPr="00040E48" w:rsidRDefault="006E110A">
      <w:pPr>
        <w:pStyle w:val="BodyText"/>
        <w:rPr>
          <w:noProof w:val="0"/>
        </w:rPr>
      </w:pPr>
      <w:r w:rsidRPr="00040E48">
        <w:rPr>
          <w:noProof w:val="0"/>
        </w:rPr>
        <w:t xml:space="preserve">In CDA uses, SimpleObservations are assumed to be authored by the same author as the document through context conduction. However specific authorship of observation may be </w:t>
      </w:r>
      <w:r w:rsidRPr="00040E48">
        <w:rPr>
          <w:noProof w:val="0"/>
        </w:rPr>
        <w:lastRenderedPageBreak/>
        <w:t xml:space="preserve">represented by listing the author in the header and referencing the author in a &lt;author&gt; relationship. If authors are explicitly listed in documents, an &lt;id&gt; element SHOULD reference the ID of the author in the header through an assignedAuthor Role. If the author of the observation is not an author of the document the &lt;person&gt; object including a name and ID SHALL be included. </w:t>
      </w:r>
    </w:p>
    <w:p w14:paraId="1DF57892" w14:textId="77777777" w:rsidR="006E110A" w:rsidRPr="00040E48" w:rsidRDefault="006E110A">
      <w:pPr>
        <w:pStyle w:val="BodyText"/>
        <w:rPr>
          <w:noProof w:val="0"/>
        </w:rPr>
      </w:pPr>
      <w:r w:rsidRPr="00040E48">
        <w:rPr>
          <w:noProof w:val="0"/>
        </w:rPr>
        <w:t xml:space="preserve">For HL7 Version 3 purposes, the &lt;author&gt; element SHOULD be present unless it can be determined by conduction from organizers or higher level structures. When used for HL7 Version 3 the role element name is &lt;assignedEntity&gt; and the author is represented a &lt;assignedPerson&gt; element. </w:t>
      </w:r>
    </w:p>
    <w:p w14:paraId="6D1F398D" w14:textId="77777777" w:rsidR="006E110A" w:rsidRPr="00040E48" w:rsidRDefault="006E110A">
      <w:pPr>
        <w:pStyle w:val="Heading4"/>
        <w:rPr>
          <w:noProof w:val="0"/>
        </w:rPr>
      </w:pPr>
      <w:bookmarkStart w:id="2069" w:name="_Toc270712316"/>
      <w:bookmarkStart w:id="2070" w:name="_Toc441142292"/>
      <w:bookmarkStart w:id="2071" w:name="T1_3_6_1_4_1_19376_1_5_3_1_4_13_1"/>
      <w:r w:rsidRPr="00040E48">
        <w:rPr>
          <w:noProof w:val="0"/>
        </w:rPr>
        <w:t>Vital Signs Organizer 1.3.6.1.4.1.19376.1.5.3.1.4.13.1</w:t>
      </w:r>
      <w:bookmarkEnd w:id="2069"/>
      <w:bookmarkEnd w:id="2070"/>
      <w:r w:rsidRPr="00040E48">
        <w:rPr>
          <w:noProof w:val="0"/>
        </w:rPr>
        <w:t xml:space="preserve"> </w:t>
      </w:r>
    </w:p>
    <w:bookmarkEnd w:id="2071"/>
    <w:p w14:paraId="61EFBF1F" w14:textId="77777777" w:rsidR="006E110A" w:rsidRPr="00040E48" w:rsidRDefault="006E110A">
      <w:pPr>
        <w:pStyle w:val="BodyText"/>
        <w:rPr>
          <w:noProof w:val="0"/>
        </w:rPr>
      </w:pPr>
      <w:r w:rsidRPr="00040E48">
        <w:rPr>
          <w:noProof w:val="0"/>
        </w:rPr>
        <w:t xml:space="preserve">A vital signs organizer collects vital signs observations. </w:t>
      </w:r>
    </w:p>
    <w:p w14:paraId="4583ED7D" w14:textId="77777777" w:rsidR="006E110A" w:rsidRPr="00040E48" w:rsidRDefault="000B06BE">
      <w:pPr>
        <w:pStyle w:val="Heading5"/>
        <w:rPr>
          <w:noProof w:val="0"/>
        </w:rPr>
      </w:pPr>
      <w:r w:rsidRPr="00040E48">
        <w:rPr>
          <w:noProof w:val="0"/>
        </w:rPr>
        <w:t xml:space="preserve"> </w:t>
      </w:r>
      <w:bookmarkStart w:id="2072" w:name="_Toc441142293"/>
      <w:r w:rsidR="006E110A" w:rsidRPr="00040E48">
        <w:rPr>
          <w:noProof w:val="0"/>
        </w:rPr>
        <w:t>Specification</w:t>
      </w:r>
      <w:bookmarkEnd w:id="2072"/>
      <w:r w:rsidR="006E110A" w:rsidRPr="00040E48">
        <w:rPr>
          <w:noProof w:val="0"/>
        </w:rPr>
        <w:t xml:space="preserve"> </w:t>
      </w:r>
    </w:p>
    <w:p w14:paraId="713ABD75" w14:textId="77777777" w:rsidR="006E110A" w:rsidRPr="00040E48" w:rsidRDefault="006E110A">
      <w:pPr>
        <w:pStyle w:val="XMLFragment"/>
        <w:rPr>
          <w:noProof w:val="0"/>
        </w:rPr>
      </w:pPr>
      <w:r w:rsidRPr="00040E48">
        <w:rPr>
          <w:noProof w:val="0"/>
        </w:rPr>
        <w:t>&lt;organizer classCode='CLUSTER' moodCode='EVN'&gt;</w:t>
      </w:r>
    </w:p>
    <w:p w14:paraId="758324AA" w14:textId="77777777" w:rsidR="006E110A" w:rsidRPr="00040E48" w:rsidRDefault="006E110A">
      <w:pPr>
        <w:pStyle w:val="XMLFragment"/>
        <w:rPr>
          <w:noProof w:val="0"/>
        </w:rPr>
      </w:pPr>
      <w:r w:rsidRPr="00040E48">
        <w:rPr>
          <w:noProof w:val="0"/>
        </w:rPr>
        <w:t xml:space="preserve">  &lt;templateId root='2.16.840.1.113883.10.20.1.32'/&gt;</w:t>
      </w:r>
    </w:p>
    <w:p w14:paraId="43229501" w14:textId="77777777" w:rsidR="006E110A" w:rsidRPr="00040E48" w:rsidRDefault="006E110A">
      <w:pPr>
        <w:pStyle w:val="XMLFragment"/>
        <w:rPr>
          <w:noProof w:val="0"/>
        </w:rPr>
      </w:pPr>
      <w:r w:rsidRPr="00040E48">
        <w:rPr>
          <w:noProof w:val="0"/>
        </w:rPr>
        <w:t xml:space="preserve">  &lt;templateId root='2.16.840.1.113883.10.20.1.35'/&gt;</w:t>
      </w:r>
    </w:p>
    <w:p w14:paraId="20BB1BF6" w14:textId="77777777" w:rsidR="006E110A" w:rsidRPr="00040E48" w:rsidRDefault="006E110A">
      <w:pPr>
        <w:pStyle w:val="XMLFragment"/>
        <w:rPr>
          <w:noProof w:val="0"/>
        </w:rPr>
      </w:pPr>
      <w:r w:rsidRPr="00040E48">
        <w:rPr>
          <w:noProof w:val="0"/>
        </w:rPr>
        <w:t xml:space="preserve">  &lt;templateId root='1.3.6.1.4.1.19376.1.5.3.1.4.13.1'/&gt;</w:t>
      </w:r>
    </w:p>
    <w:p w14:paraId="452C629E" w14:textId="77777777" w:rsidR="006E110A" w:rsidRPr="00040E48" w:rsidRDefault="006E110A">
      <w:pPr>
        <w:pStyle w:val="XMLFragment"/>
        <w:rPr>
          <w:noProof w:val="0"/>
        </w:rPr>
      </w:pPr>
      <w:r w:rsidRPr="00040E48">
        <w:rPr>
          <w:noProof w:val="0"/>
        </w:rPr>
        <w:t xml:space="preserve">  &lt;id root='' extension=''/&gt;</w:t>
      </w:r>
    </w:p>
    <w:p w14:paraId="52D00E5B" w14:textId="77777777" w:rsidR="006E110A" w:rsidRPr="00040E48" w:rsidRDefault="006E110A">
      <w:pPr>
        <w:pStyle w:val="XMLFragment"/>
        <w:rPr>
          <w:noProof w:val="0"/>
        </w:rPr>
      </w:pPr>
      <w:r w:rsidRPr="00040E48">
        <w:rPr>
          <w:noProof w:val="0"/>
        </w:rPr>
        <w:t xml:space="preserve">  &lt;code code='46680005' displayName='Vital signs' </w:t>
      </w:r>
    </w:p>
    <w:p w14:paraId="12C3936D" w14:textId="77777777" w:rsidR="006E110A" w:rsidRPr="00040E48" w:rsidRDefault="006E110A">
      <w:pPr>
        <w:pStyle w:val="XMLFragment"/>
        <w:rPr>
          <w:noProof w:val="0"/>
        </w:rPr>
      </w:pPr>
      <w:r w:rsidRPr="00040E48">
        <w:rPr>
          <w:noProof w:val="0"/>
        </w:rPr>
        <w:t xml:space="preserve">    codeSystem='2.16.840.1.113883.6.96' codeSystemName='SNOMED CT'/&gt;</w:t>
      </w:r>
    </w:p>
    <w:p w14:paraId="73FB7252" w14:textId="77777777" w:rsidR="006E110A" w:rsidRPr="00040E48" w:rsidRDefault="006E110A">
      <w:pPr>
        <w:pStyle w:val="XMLFragment"/>
        <w:rPr>
          <w:noProof w:val="0"/>
        </w:rPr>
      </w:pPr>
      <w:r w:rsidRPr="00040E48">
        <w:rPr>
          <w:noProof w:val="0"/>
        </w:rPr>
        <w:t xml:space="preserve">  &lt;statusCode code='completed'/&gt;</w:t>
      </w:r>
    </w:p>
    <w:p w14:paraId="105D96B3" w14:textId="77777777" w:rsidR="006E110A" w:rsidRPr="00040E48" w:rsidRDefault="006E110A">
      <w:pPr>
        <w:pStyle w:val="XMLFragment"/>
        <w:rPr>
          <w:noProof w:val="0"/>
        </w:rPr>
      </w:pPr>
      <w:r w:rsidRPr="00040E48">
        <w:rPr>
          <w:noProof w:val="0"/>
        </w:rPr>
        <w:t xml:space="preserve">  &lt;effectiveTime value=''/&gt;</w:t>
      </w:r>
    </w:p>
    <w:p w14:paraId="716AFB82" w14:textId="77777777" w:rsidR="006E110A" w:rsidRPr="00040E48" w:rsidRDefault="006E110A">
      <w:pPr>
        <w:pStyle w:val="XMLFragment"/>
        <w:rPr>
          <w:noProof w:val="0"/>
        </w:rPr>
      </w:pPr>
      <w:r w:rsidRPr="00040E48">
        <w:rPr>
          <w:noProof w:val="0"/>
        </w:rPr>
        <w:t xml:space="preserve">  &lt;!-- For HL7 Version 3 Messages</w:t>
      </w:r>
    </w:p>
    <w:p w14:paraId="303FAA0E" w14:textId="77777777" w:rsidR="006E110A" w:rsidRPr="00040E48" w:rsidRDefault="006E110A">
      <w:pPr>
        <w:pStyle w:val="XMLFragment"/>
        <w:rPr>
          <w:noProof w:val="0"/>
        </w:rPr>
      </w:pPr>
      <w:r w:rsidRPr="00040E48">
        <w:rPr>
          <w:noProof w:val="0"/>
        </w:rPr>
        <w:t xml:space="preserve">  &lt;author classCode='AUT'&gt;</w:t>
      </w:r>
    </w:p>
    <w:p w14:paraId="156BB06F" w14:textId="77777777" w:rsidR="006E110A" w:rsidRPr="00040E48" w:rsidRDefault="006E110A">
      <w:pPr>
        <w:pStyle w:val="XMLFragment"/>
        <w:rPr>
          <w:noProof w:val="0"/>
        </w:rPr>
      </w:pPr>
      <w:r w:rsidRPr="00040E48">
        <w:rPr>
          <w:noProof w:val="0"/>
        </w:rPr>
        <w:t xml:space="preserve">     &lt;assignedEntity1 typeCode='ASSIGNED'&gt;</w:t>
      </w:r>
    </w:p>
    <w:p w14:paraId="5F5C4187" w14:textId="77777777" w:rsidR="006E110A" w:rsidRPr="00040E48" w:rsidRDefault="006E110A">
      <w:pPr>
        <w:pStyle w:val="XMLFragment"/>
        <w:rPr>
          <w:noProof w:val="0"/>
        </w:rPr>
      </w:pPr>
      <w:r w:rsidRPr="00040E48">
        <w:rPr>
          <w:noProof w:val="0"/>
        </w:rPr>
        <w:t xml:space="preserve">        :</w:t>
      </w:r>
    </w:p>
    <w:p w14:paraId="714AC283" w14:textId="77777777" w:rsidR="006E110A" w:rsidRPr="00040E48" w:rsidRDefault="006E110A">
      <w:pPr>
        <w:pStyle w:val="XMLFragment"/>
        <w:rPr>
          <w:noProof w:val="0"/>
        </w:rPr>
      </w:pPr>
      <w:r w:rsidRPr="00040E48">
        <w:rPr>
          <w:noProof w:val="0"/>
        </w:rPr>
        <w:t xml:space="preserve">     &lt;assignedEntity1&gt;</w:t>
      </w:r>
    </w:p>
    <w:p w14:paraId="5C152010" w14:textId="77777777" w:rsidR="006E110A" w:rsidRPr="00040E48" w:rsidRDefault="006E110A">
      <w:pPr>
        <w:pStyle w:val="XMLFragment"/>
        <w:rPr>
          <w:noProof w:val="0"/>
        </w:rPr>
      </w:pPr>
      <w:r w:rsidRPr="00040E48">
        <w:rPr>
          <w:noProof w:val="0"/>
        </w:rPr>
        <w:t xml:space="preserve">  &lt;/author&gt;</w:t>
      </w:r>
    </w:p>
    <w:p w14:paraId="317BE50C" w14:textId="77777777" w:rsidR="006E110A" w:rsidRPr="00040E48" w:rsidRDefault="006E110A">
      <w:pPr>
        <w:pStyle w:val="XMLFragment"/>
        <w:rPr>
          <w:noProof w:val="0"/>
        </w:rPr>
      </w:pPr>
      <w:r w:rsidRPr="00040E48">
        <w:rPr>
          <w:noProof w:val="0"/>
        </w:rPr>
        <w:t xml:space="preserve">  --&gt;</w:t>
      </w:r>
    </w:p>
    <w:p w14:paraId="790ED206" w14:textId="77777777" w:rsidR="006E110A" w:rsidRPr="00040E48" w:rsidRDefault="006E110A">
      <w:pPr>
        <w:pStyle w:val="XMLFragment"/>
        <w:rPr>
          <w:noProof w:val="0"/>
        </w:rPr>
      </w:pPr>
      <w:r w:rsidRPr="00040E48">
        <w:rPr>
          <w:noProof w:val="0"/>
        </w:rPr>
        <w:t xml:space="preserve">  &lt;!-- one or more vital signs observations --&gt;</w:t>
      </w:r>
    </w:p>
    <w:p w14:paraId="489C3A1F" w14:textId="77777777" w:rsidR="006E110A" w:rsidRPr="00040E48" w:rsidRDefault="006E110A">
      <w:pPr>
        <w:pStyle w:val="XMLFragment"/>
        <w:rPr>
          <w:noProof w:val="0"/>
        </w:rPr>
      </w:pPr>
      <w:r w:rsidRPr="00040E48">
        <w:rPr>
          <w:noProof w:val="0"/>
        </w:rPr>
        <w:t xml:space="preserve">  &lt;component typeCode='COMP'&gt;</w:t>
      </w:r>
    </w:p>
    <w:p w14:paraId="2C6EA08A" w14:textId="77777777" w:rsidR="006E110A" w:rsidRPr="00040E48" w:rsidRDefault="006E110A">
      <w:pPr>
        <w:pStyle w:val="XMLFragment"/>
        <w:rPr>
          <w:noProof w:val="0"/>
        </w:rPr>
      </w:pPr>
      <w:r w:rsidRPr="00040E48">
        <w:rPr>
          <w:noProof w:val="0"/>
        </w:rPr>
        <w:t xml:space="preserve">    &lt;observation classCode='OBS' moodCode='EVN'&gt;</w:t>
      </w:r>
    </w:p>
    <w:p w14:paraId="2B11897A" w14:textId="77777777" w:rsidR="006E110A" w:rsidRPr="00040E48" w:rsidRDefault="006E110A">
      <w:pPr>
        <w:pStyle w:val="XMLFragment"/>
        <w:rPr>
          <w:noProof w:val="0"/>
        </w:rPr>
      </w:pPr>
      <w:r w:rsidRPr="00040E48">
        <w:rPr>
          <w:noProof w:val="0"/>
        </w:rPr>
        <w:t xml:space="preserve">      &lt;templateId root='1.3.6.1.4.1.19376.1.5.3.1.4.13.2'/&gt;</w:t>
      </w:r>
    </w:p>
    <w:p w14:paraId="5AD3E1C3" w14:textId="77777777" w:rsidR="006E110A" w:rsidRPr="00040E48" w:rsidRDefault="006E110A">
      <w:pPr>
        <w:pStyle w:val="XMLFragment"/>
        <w:rPr>
          <w:noProof w:val="0"/>
        </w:rPr>
      </w:pPr>
      <w:r w:rsidRPr="00040E48">
        <w:rPr>
          <w:noProof w:val="0"/>
        </w:rPr>
        <w:t xml:space="preserve">        :</w:t>
      </w:r>
    </w:p>
    <w:p w14:paraId="0D88EAE2" w14:textId="77777777" w:rsidR="006E110A" w:rsidRPr="00040E48" w:rsidRDefault="006E110A">
      <w:pPr>
        <w:pStyle w:val="XMLFragment"/>
        <w:rPr>
          <w:noProof w:val="0"/>
        </w:rPr>
      </w:pPr>
      <w:r w:rsidRPr="00040E48">
        <w:rPr>
          <w:noProof w:val="0"/>
        </w:rPr>
        <w:t xml:space="preserve">    &lt;/observation&gt;</w:t>
      </w:r>
    </w:p>
    <w:p w14:paraId="58A788F0" w14:textId="77777777" w:rsidR="006E110A" w:rsidRPr="00040E48" w:rsidRDefault="006E110A">
      <w:pPr>
        <w:pStyle w:val="XMLFragment"/>
        <w:rPr>
          <w:noProof w:val="0"/>
        </w:rPr>
      </w:pPr>
      <w:r w:rsidRPr="00040E48">
        <w:rPr>
          <w:noProof w:val="0"/>
        </w:rPr>
        <w:t xml:space="preserve">  &lt;/component&gt;</w:t>
      </w:r>
    </w:p>
    <w:p w14:paraId="2E3D38CE" w14:textId="77777777" w:rsidR="006E110A" w:rsidRPr="00040E48" w:rsidRDefault="006E110A">
      <w:pPr>
        <w:pStyle w:val="XMLFragment"/>
        <w:rPr>
          <w:noProof w:val="0"/>
        </w:rPr>
      </w:pPr>
      <w:r w:rsidRPr="00040E48">
        <w:rPr>
          <w:noProof w:val="0"/>
        </w:rPr>
        <w:t>&lt;/organizer&gt;</w:t>
      </w:r>
    </w:p>
    <w:p w14:paraId="7DB8F399" w14:textId="77777777" w:rsidR="006E110A" w:rsidRPr="00040E48" w:rsidRDefault="000B06BE">
      <w:pPr>
        <w:pStyle w:val="Heading5"/>
        <w:rPr>
          <w:noProof w:val="0"/>
        </w:rPr>
      </w:pPr>
      <w:r w:rsidRPr="00040E48">
        <w:rPr>
          <w:noProof w:val="0"/>
        </w:rPr>
        <w:t xml:space="preserve"> </w:t>
      </w:r>
      <w:bookmarkStart w:id="2073" w:name="_Toc441142294"/>
      <w:r w:rsidR="006E110A" w:rsidRPr="00040E48">
        <w:rPr>
          <w:noProof w:val="0"/>
        </w:rPr>
        <w:t>&lt;organizer classCode='CLUSTER' moodCode='EVN'&gt;</w:t>
      </w:r>
      <w:bookmarkEnd w:id="2073"/>
    </w:p>
    <w:p w14:paraId="3B6640B3" w14:textId="77777777" w:rsidR="006E110A" w:rsidRPr="00040E48" w:rsidRDefault="006E110A">
      <w:pPr>
        <w:pStyle w:val="BodyText"/>
        <w:rPr>
          <w:noProof w:val="0"/>
        </w:rPr>
      </w:pPr>
      <w:r w:rsidRPr="00040E48">
        <w:rPr>
          <w:noProof w:val="0"/>
        </w:rPr>
        <w:t xml:space="preserve">The vital signs organizer is a cluster of vital signs observations. </w:t>
      </w:r>
    </w:p>
    <w:p w14:paraId="5CCCE047" w14:textId="77777777" w:rsidR="006E110A" w:rsidRPr="00F331FC" w:rsidRDefault="000B06BE">
      <w:pPr>
        <w:pStyle w:val="Heading5"/>
        <w:rPr>
          <w:noProof w:val="0"/>
          <w:lang w:val="nl-NL"/>
          <w:rPrChange w:id="2074" w:author="Michael Clifton" w:date="2018-10-11T10:12:00Z">
            <w:rPr>
              <w:noProof w:val="0"/>
            </w:rPr>
          </w:rPrChange>
        </w:rPr>
      </w:pPr>
      <w:r w:rsidRPr="00040E48">
        <w:rPr>
          <w:noProof w:val="0"/>
        </w:rPr>
        <w:t xml:space="preserve"> </w:t>
      </w:r>
      <w:bookmarkStart w:id="2075" w:name="_Toc441142295"/>
      <w:r w:rsidR="006E110A" w:rsidRPr="00F331FC">
        <w:rPr>
          <w:noProof w:val="0"/>
          <w:lang w:val="nl-NL"/>
          <w:rPrChange w:id="2076" w:author="Michael Clifton" w:date="2018-10-11T10:12:00Z">
            <w:rPr>
              <w:noProof w:val="0"/>
            </w:rPr>
          </w:rPrChange>
        </w:rPr>
        <w:t>&lt;templateId root='2.16.840.1.113883.10.20.1.32'/&gt;</w:t>
      </w:r>
      <w:r w:rsidR="006E110A" w:rsidRPr="00F331FC">
        <w:rPr>
          <w:noProof w:val="0"/>
          <w:lang w:val="nl-NL"/>
          <w:rPrChange w:id="2077" w:author="Michael Clifton" w:date="2018-10-11T10:12:00Z">
            <w:rPr>
              <w:noProof w:val="0"/>
            </w:rPr>
          </w:rPrChange>
        </w:rPr>
        <w:br/>
        <w:t> &lt;templateId root='2.16.840.1.113883.10.20.1.35'/&gt;</w:t>
      </w:r>
      <w:r w:rsidR="006E110A" w:rsidRPr="00F331FC">
        <w:rPr>
          <w:noProof w:val="0"/>
          <w:lang w:val="nl-NL"/>
          <w:rPrChange w:id="2078" w:author="Michael Clifton" w:date="2018-10-11T10:12:00Z">
            <w:rPr>
              <w:noProof w:val="0"/>
            </w:rPr>
          </w:rPrChange>
        </w:rPr>
        <w:br/>
        <w:t>  &lt;templateId root='1.3.6.1.4.1.19376.1.5.3.1.4.13.1'/&gt;</w:t>
      </w:r>
      <w:bookmarkEnd w:id="2075"/>
    </w:p>
    <w:p w14:paraId="3AC4E80C" w14:textId="77777777" w:rsidR="006E110A" w:rsidRPr="00040E48" w:rsidRDefault="006E110A">
      <w:pPr>
        <w:pStyle w:val="BodyText"/>
        <w:rPr>
          <w:noProof w:val="0"/>
        </w:rPr>
      </w:pPr>
      <w:r w:rsidRPr="00040E48">
        <w:rPr>
          <w:noProof w:val="0"/>
        </w:rPr>
        <w:t xml:space="preserve">The vital signs organizer shall have the &lt;templateId&gt; elements shown above to indicate that it inherits constraints from the ASTM/HL7 CCD Specification for Vital signs, and the constraints of this specification. </w:t>
      </w:r>
    </w:p>
    <w:p w14:paraId="2F06EF8C" w14:textId="77777777" w:rsidR="006E110A" w:rsidRPr="00040E48" w:rsidRDefault="000B06BE">
      <w:pPr>
        <w:pStyle w:val="Heading5"/>
        <w:rPr>
          <w:noProof w:val="0"/>
        </w:rPr>
      </w:pPr>
      <w:r w:rsidRPr="00040E48">
        <w:rPr>
          <w:noProof w:val="0"/>
        </w:rPr>
        <w:lastRenderedPageBreak/>
        <w:t xml:space="preserve"> </w:t>
      </w:r>
      <w:bookmarkStart w:id="2079" w:name="_Toc441142296"/>
      <w:r w:rsidR="006E110A" w:rsidRPr="00040E48">
        <w:rPr>
          <w:noProof w:val="0"/>
        </w:rPr>
        <w:t>&lt;id root=' ' extension=' '/&gt;</w:t>
      </w:r>
      <w:bookmarkEnd w:id="2079"/>
    </w:p>
    <w:p w14:paraId="3820A9DF" w14:textId="77777777" w:rsidR="006E110A" w:rsidRPr="00040E48" w:rsidRDefault="006E110A">
      <w:pPr>
        <w:pStyle w:val="BodyText"/>
        <w:rPr>
          <w:noProof w:val="0"/>
        </w:rPr>
      </w:pPr>
      <w:r w:rsidRPr="00040E48">
        <w:rPr>
          <w:noProof w:val="0"/>
        </w:rPr>
        <w:t xml:space="preserve">The organizer shall have an &lt;id&gt; element. </w:t>
      </w:r>
    </w:p>
    <w:p w14:paraId="5821ABF3" w14:textId="77777777" w:rsidR="006E110A" w:rsidRPr="00040E48" w:rsidRDefault="000B06BE">
      <w:pPr>
        <w:pStyle w:val="Heading5"/>
        <w:rPr>
          <w:noProof w:val="0"/>
        </w:rPr>
      </w:pPr>
      <w:r w:rsidRPr="00040E48">
        <w:rPr>
          <w:noProof w:val="0"/>
        </w:rPr>
        <w:t xml:space="preserve"> </w:t>
      </w:r>
      <w:bookmarkStart w:id="2080" w:name="_Toc441142297"/>
      <w:r w:rsidR="006E110A" w:rsidRPr="00040E48">
        <w:rPr>
          <w:noProof w:val="0"/>
        </w:rPr>
        <w:t xml:space="preserve">&lt;code code='46680005' displayName='Vital signs' </w:t>
      </w:r>
      <w:r w:rsidR="006E110A" w:rsidRPr="00040E48">
        <w:rPr>
          <w:noProof w:val="0"/>
        </w:rPr>
        <w:br/>
        <w:t>   codeSystem='2.16.840.1.113883.6.96'</w:t>
      </w:r>
      <w:r w:rsidR="006E110A" w:rsidRPr="00040E48">
        <w:rPr>
          <w:noProof w:val="0"/>
        </w:rPr>
        <w:br/>
        <w:t>   codeSystemName='SNOMED CT'/&gt;</w:t>
      </w:r>
      <w:bookmarkEnd w:id="2080"/>
    </w:p>
    <w:p w14:paraId="1ECE5E40" w14:textId="77777777" w:rsidR="006E110A" w:rsidRPr="00040E48" w:rsidRDefault="006E110A">
      <w:pPr>
        <w:pStyle w:val="BodyText"/>
        <w:rPr>
          <w:noProof w:val="0"/>
        </w:rPr>
      </w:pPr>
      <w:r w:rsidRPr="00040E48">
        <w:rPr>
          <w:noProof w:val="0"/>
        </w:rPr>
        <w:t xml:space="preserve">The &lt;code&gt; element shall be recorded as shown above to indicate that this organizer captures information about patient vital signs. </w:t>
      </w:r>
    </w:p>
    <w:p w14:paraId="6E026FF9" w14:textId="77777777" w:rsidR="006E110A" w:rsidRPr="00040E48" w:rsidRDefault="000B06BE">
      <w:pPr>
        <w:pStyle w:val="Heading5"/>
        <w:rPr>
          <w:noProof w:val="0"/>
        </w:rPr>
      </w:pPr>
      <w:r w:rsidRPr="00040E48">
        <w:rPr>
          <w:noProof w:val="0"/>
        </w:rPr>
        <w:t xml:space="preserve"> </w:t>
      </w:r>
      <w:bookmarkStart w:id="2081" w:name="_Toc441142298"/>
      <w:r w:rsidR="006E110A" w:rsidRPr="00040E48">
        <w:rPr>
          <w:noProof w:val="0"/>
        </w:rPr>
        <w:t>&lt;statusCode code='completed'/&gt;</w:t>
      </w:r>
      <w:bookmarkEnd w:id="2081"/>
    </w:p>
    <w:p w14:paraId="6E8EA288" w14:textId="77777777" w:rsidR="006E110A" w:rsidRPr="00040E48" w:rsidRDefault="006E110A">
      <w:pPr>
        <w:pStyle w:val="BodyText"/>
        <w:rPr>
          <w:noProof w:val="0"/>
        </w:rPr>
      </w:pPr>
      <w:r w:rsidRPr="00040E48">
        <w:rPr>
          <w:noProof w:val="0"/>
        </w:rPr>
        <w:t xml:space="preserve">The observations have all been completed. </w:t>
      </w:r>
    </w:p>
    <w:p w14:paraId="70FE3E01" w14:textId="77777777" w:rsidR="006E110A" w:rsidRPr="00040E48" w:rsidRDefault="000B06BE">
      <w:pPr>
        <w:pStyle w:val="Heading5"/>
        <w:rPr>
          <w:noProof w:val="0"/>
        </w:rPr>
      </w:pPr>
      <w:r w:rsidRPr="00040E48">
        <w:rPr>
          <w:noProof w:val="0"/>
        </w:rPr>
        <w:t xml:space="preserve"> </w:t>
      </w:r>
      <w:bookmarkStart w:id="2082" w:name="_Toc441142299"/>
      <w:r w:rsidR="006E110A" w:rsidRPr="00040E48">
        <w:rPr>
          <w:noProof w:val="0"/>
        </w:rPr>
        <w:t>&lt;effectiveTime value=' '/&gt;</w:t>
      </w:r>
      <w:bookmarkEnd w:id="2082"/>
    </w:p>
    <w:p w14:paraId="649D9D47" w14:textId="77777777" w:rsidR="006E110A" w:rsidRPr="00040E48" w:rsidRDefault="006E110A">
      <w:pPr>
        <w:pStyle w:val="BodyText"/>
        <w:rPr>
          <w:noProof w:val="0"/>
        </w:rPr>
      </w:pPr>
      <w:r w:rsidRPr="00040E48">
        <w:rPr>
          <w:noProof w:val="0"/>
        </w:rPr>
        <w:t xml:space="preserve">The effective time element shall be present to indicate when the measurement was taken. </w:t>
      </w:r>
    </w:p>
    <w:p w14:paraId="0DA7A2CF" w14:textId="77777777" w:rsidR="006E110A" w:rsidRPr="00040E48" w:rsidRDefault="000B06BE">
      <w:pPr>
        <w:pStyle w:val="Heading5"/>
        <w:rPr>
          <w:noProof w:val="0"/>
        </w:rPr>
      </w:pPr>
      <w:r w:rsidRPr="00040E48">
        <w:rPr>
          <w:noProof w:val="0"/>
        </w:rPr>
        <w:t xml:space="preserve"> </w:t>
      </w:r>
      <w:bookmarkStart w:id="2083" w:name="_Toc441142300"/>
      <w:r w:rsidR="006E110A" w:rsidRPr="00040E48">
        <w:rPr>
          <w:noProof w:val="0"/>
        </w:rPr>
        <w:t>&lt;author typeCode='AUT'&gt;&lt;assignedEntity1 typeCode='ASSIGNED'&gt;...&lt;/assignedEntity1&gt;&lt;/author&gt;</w:t>
      </w:r>
      <w:bookmarkEnd w:id="2083"/>
    </w:p>
    <w:p w14:paraId="731D95E5" w14:textId="77777777" w:rsidR="006E110A" w:rsidRPr="00040E48" w:rsidRDefault="006E110A">
      <w:pPr>
        <w:pStyle w:val="BodyText"/>
        <w:rPr>
          <w:noProof w:val="0"/>
        </w:rPr>
      </w:pPr>
      <w:r w:rsidRPr="00040E48">
        <w:rPr>
          <w:noProof w:val="0"/>
        </w:rPr>
        <w:t xml:space="preserve">For use with HL7 Version 3, Vital Sign organizers SHALL contain an &lt;author&gt; element to represent the person or device. </w:t>
      </w:r>
    </w:p>
    <w:p w14:paraId="510C62F5" w14:textId="77777777" w:rsidR="006E110A" w:rsidRPr="00040E48" w:rsidRDefault="000B06BE">
      <w:pPr>
        <w:pStyle w:val="Heading5"/>
        <w:rPr>
          <w:noProof w:val="0"/>
        </w:rPr>
      </w:pPr>
      <w:r w:rsidRPr="00040E48">
        <w:rPr>
          <w:noProof w:val="0"/>
        </w:rPr>
        <w:t xml:space="preserve"> </w:t>
      </w:r>
      <w:bookmarkStart w:id="2084" w:name="_Toc441142301"/>
      <w:r w:rsidR="006E110A" w:rsidRPr="00040E48">
        <w:rPr>
          <w:noProof w:val="0"/>
        </w:rPr>
        <w:t>&lt;!-- one or more vital signs observations --&gt;</w:t>
      </w:r>
      <w:r w:rsidR="006E110A" w:rsidRPr="00040E48">
        <w:rPr>
          <w:noProof w:val="0"/>
        </w:rPr>
        <w:br/>
        <w:t>  &lt;component typeCode='COMP'&gt;</w:t>
      </w:r>
      <w:bookmarkEnd w:id="2084"/>
    </w:p>
    <w:p w14:paraId="633D3914" w14:textId="77777777" w:rsidR="006E110A" w:rsidRPr="00040E48" w:rsidRDefault="006E110A">
      <w:pPr>
        <w:pStyle w:val="BodyText"/>
        <w:rPr>
          <w:noProof w:val="0"/>
        </w:rPr>
      </w:pPr>
      <w:r w:rsidRPr="00040E48">
        <w:rPr>
          <w:noProof w:val="0"/>
        </w:rPr>
        <w:t xml:space="preserve">The organizer shall have one or more &lt;component&gt; elements that are &lt;observation&gt; elements using the </w:t>
      </w:r>
      <w:hyperlink w:anchor="T1_3_6_1_4_1_19376_1_5_3_1_4_13_2" w:tooltip="1.3.6.1.4.1.19376.1.5.3.1.4.13.2" w:history="1">
        <w:r w:rsidRPr="00040E48">
          <w:rPr>
            <w:rStyle w:val="Hyperlink"/>
            <w:noProof w:val="0"/>
          </w:rPr>
          <w:t>Vital Signs Observation</w:t>
        </w:r>
      </w:hyperlink>
      <w:r w:rsidRPr="00040E48">
        <w:rPr>
          <w:noProof w:val="0"/>
        </w:rPr>
        <w:t xml:space="preserve"> template. </w:t>
      </w:r>
    </w:p>
    <w:p w14:paraId="3EC39992" w14:textId="77777777" w:rsidR="006E110A" w:rsidRPr="00040E48" w:rsidRDefault="006E110A">
      <w:pPr>
        <w:pStyle w:val="Heading4"/>
        <w:rPr>
          <w:noProof w:val="0"/>
        </w:rPr>
      </w:pPr>
      <w:bookmarkStart w:id="2085" w:name="_Toc270712317"/>
      <w:bookmarkStart w:id="2086" w:name="_Toc441142302"/>
      <w:bookmarkStart w:id="2087" w:name="T1_3_6_1_4_1_19376_1_5_3_1_4_13_2"/>
      <w:r w:rsidRPr="00040E48">
        <w:rPr>
          <w:noProof w:val="0"/>
        </w:rPr>
        <w:t>Vital Signs Observation 1.3.6.1.4.1.19376.1.5.3.1.4.13.2</w:t>
      </w:r>
      <w:bookmarkEnd w:id="2085"/>
      <w:bookmarkEnd w:id="2086"/>
      <w:r w:rsidRPr="00040E48">
        <w:rPr>
          <w:noProof w:val="0"/>
        </w:rPr>
        <w:t xml:space="preserve"> </w:t>
      </w:r>
    </w:p>
    <w:bookmarkEnd w:id="2087"/>
    <w:p w14:paraId="70E73FB1" w14:textId="77777777" w:rsidR="006E110A" w:rsidRPr="00040E48" w:rsidRDefault="006E110A">
      <w:pPr>
        <w:pStyle w:val="BodyText"/>
        <w:rPr>
          <w:noProof w:val="0"/>
        </w:rPr>
      </w:pPr>
      <w:r w:rsidRPr="00040E48">
        <w:rPr>
          <w:noProof w:val="0"/>
        </w:rPr>
        <w:t xml:space="preserve">A vital signs observation is a simple observation that uses a specific vocabulary, and inherits constraints from CCD. </w:t>
      </w:r>
    </w:p>
    <w:p w14:paraId="72835857" w14:textId="77777777" w:rsidR="006E110A" w:rsidRPr="00040E48" w:rsidRDefault="000B06BE">
      <w:pPr>
        <w:pStyle w:val="Heading5"/>
        <w:rPr>
          <w:noProof w:val="0"/>
        </w:rPr>
      </w:pPr>
      <w:r w:rsidRPr="00040E48">
        <w:rPr>
          <w:noProof w:val="0"/>
        </w:rPr>
        <w:t xml:space="preserve"> </w:t>
      </w:r>
      <w:bookmarkStart w:id="2088" w:name="_Toc441142303"/>
      <w:r w:rsidR="006E110A" w:rsidRPr="00040E48">
        <w:rPr>
          <w:noProof w:val="0"/>
        </w:rPr>
        <w:t>Specification</w:t>
      </w:r>
      <w:bookmarkEnd w:id="2088"/>
      <w:r w:rsidR="006E110A" w:rsidRPr="00040E48">
        <w:rPr>
          <w:noProof w:val="0"/>
        </w:rPr>
        <w:t xml:space="preserve"> </w:t>
      </w:r>
    </w:p>
    <w:p w14:paraId="33E1094D" w14:textId="77777777" w:rsidR="006E110A" w:rsidRPr="00040E48" w:rsidRDefault="006E110A">
      <w:r w:rsidRPr="00040E48">
        <w:br/>
      </w:r>
    </w:p>
    <w:p w14:paraId="5B2EA703" w14:textId="77777777" w:rsidR="006E110A" w:rsidRPr="00040E48" w:rsidRDefault="006E110A">
      <w:pPr>
        <w:pStyle w:val="XMLFragment"/>
        <w:rPr>
          <w:noProof w:val="0"/>
        </w:rPr>
      </w:pPr>
      <w:r w:rsidRPr="00040E48">
        <w:rPr>
          <w:noProof w:val="0"/>
          <w:color w:val="808080"/>
        </w:rPr>
        <w:lastRenderedPageBreak/>
        <w:t>&lt;observation classCode='OBS' moodCode='EVN'&gt;</w:t>
      </w:r>
    </w:p>
    <w:p w14:paraId="27CA0857" w14:textId="77777777" w:rsidR="006E110A" w:rsidRPr="00F331FC" w:rsidRDefault="006E110A">
      <w:pPr>
        <w:pStyle w:val="XMLFragment"/>
        <w:rPr>
          <w:noProof w:val="0"/>
          <w:lang w:val="nl-NL"/>
          <w:rPrChange w:id="2089" w:author="Michael Clifton" w:date="2018-10-11T10:12:00Z">
            <w:rPr>
              <w:noProof w:val="0"/>
            </w:rPr>
          </w:rPrChange>
        </w:rPr>
      </w:pPr>
      <w:r w:rsidRPr="00040E48">
        <w:rPr>
          <w:noProof w:val="0"/>
        </w:rPr>
        <w:t xml:space="preserve"> </w:t>
      </w:r>
      <w:r w:rsidRPr="00F331FC">
        <w:rPr>
          <w:noProof w:val="0"/>
          <w:lang w:val="nl-NL"/>
          <w:rPrChange w:id="2090" w:author="Michael Clifton" w:date="2018-10-11T10:12:00Z">
            <w:rPr>
              <w:noProof w:val="0"/>
            </w:rPr>
          </w:rPrChange>
        </w:rPr>
        <w:t>&lt;templateId root='1.3.6.1.4.1.19376.1.5.3.1.4.13'/&gt;</w:t>
      </w:r>
    </w:p>
    <w:p w14:paraId="0CAEBAD0" w14:textId="77777777" w:rsidR="006E110A" w:rsidRPr="00F331FC" w:rsidRDefault="006E110A">
      <w:pPr>
        <w:pStyle w:val="XMLFragment"/>
        <w:rPr>
          <w:noProof w:val="0"/>
          <w:color w:val="000000"/>
          <w:lang w:val="nl-NL"/>
          <w:rPrChange w:id="2091" w:author="Michael Clifton" w:date="2018-10-11T10:12:00Z">
            <w:rPr>
              <w:noProof w:val="0"/>
              <w:color w:val="000000"/>
            </w:rPr>
          </w:rPrChange>
        </w:rPr>
      </w:pPr>
      <w:r w:rsidRPr="00F331FC">
        <w:rPr>
          <w:noProof w:val="0"/>
          <w:lang w:val="nl-NL"/>
          <w:rPrChange w:id="2092" w:author="Michael Clifton" w:date="2018-10-11T10:12:00Z">
            <w:rPr>
              <w:noProof w:val="0"/>
            </w:rPr>
          </w:rPrChange>
        </w:rPr>
        <w:t xml:space="preserve"> </w:t>
      </w:r>
      <w:r w:rsidRPr="00F331FC">
        <w:rPr>
          <w:noProof w:val="0"/>
          <w:color w:val="000000"/>
          <w:lang w:val="nl-NL"/>
          <w:rPrChange w:id="2093" w:author="Michael Clifton" w:date="2018-10-11T10:12:00Z">
            <w:rPr>
              <w:noProof w:val="0"/>
              <w:color w:val="000000"/>
            </w:rPr>
          </w:rPrChange>
        </w:rPr>
        <w:t>&lt;templateId root='2.16.840.1.113883.10.20.1.31'/&gt;</w:t>
      </w:r>
    </w:p>
    <w:p w14:paraId="264182CC" w14:textId="77777777" w:rsidR="006E110A" w:rsidRPr="00F331FC" w:rsidRDefault="006E110A">
      <w:pPr>
        <w:pStyle w:val="XMLFragment"/>
        <w:rPr>
          <w:noProof w:val="0"/>
          <w:lang w:val="nl-NL"/>
          <w:rPrChange w:id="2094" w:author="Michael Clifton" w:date="2018-10-11T10:12:00Z">
            <w:rPr>
              <w:noProof w:val="0"/>
            </w:rPr>
          </w:rPrChange>
        </w:rPr>
      </w:pPr>
      <w:r w:rsidRPr="00F331FC">
        <w:rPr>
          <w:noProof w:val="0"/>
          <w:color w:val="000000"/>
          <w:lang w:val="nl-NL"/>
          <w:rPrChange w:id="2095" w:author="Michael Clifton" w:date="2018-10-11T10:12:00Z">
            <w:rPr>
              <w:noProof w:val="0"/>
              <w:color w:val="000000"/>
            </w:rPr>
          </w:rPrChange>
        </w:rPr>
        <w:t xml:space="preserve"> &lt;templateId root='1.3.6.1.4.1.19376.1.5.3.1.4.13.2'/&gt;</w:t>
      </w:r>
    </w:p>
    <w:p w14:paraId="3A439FA8" w14:textId="77777777" w:rsidR="006E110A" w:rsidRPr="00F331FC" w:rsidRDefault="006E110A">
      <w:pPr>
        <w:pStyle w:val="XMLFragment"/>
        <w:rPr>
          <w:noProof w:val="0"/>
          <w:lang w:val="nl-NL"/>
          <w:rPrChange w:id="2096" w:author="Michael Clifton" w:date="2018-10-11T10:12:00Z">
            <w:rPr>
              <w:noProof w:val="0"/>
            </w:rPr>
          </w:rPrChange>
        </w:rPr>
      </w:pPr>
      <w:r w:rsidRPr="00F331FC">
        <w:rPr>
          <w:noProof w:val="0"/>
          <w:lang w:val="nl-NL"/>
          <w:rPrChange w:id="2097" w:author="Michael Clifton" w:date="2018-10-11T10:12:00Z">
            <w:rPr>
              <w:noProof w:val="0"/>
            </w:rPr>
          </w:rPrChange>
        </w:rPr>
        <w:t xml:space="preserve"> &lt;id root=' ' extension=' '/&gt;</w:t>
      </w:r>
    </w:p>
    <w:p w14:paraId="4F50B7D0" w14:textId="77777777" w:rsidR="006E110A" w:rsidRPr="00F331FC" w:rsidRDefault="006E110A">
      <w:pPr>
        <w:pStyle w:val="XMLFragment"/>
        <w:rPr>
          <w:noProof w:val="0"/>
          <w:lang w:val="nl-NL"/>
          <w:rPrChange w:id="2098" w:author="Michael Clifton" w:date="2018-10-11T10:12:00Z">
            <w:rPr>
              <w:noProof w:val="0"/>
            </w:rPr>
          </w:rPrChange>
        </w:rPr>
      </w:pPr>
      <w:r w:rsidRPr="00F331FC">
        <w:rPr>
          <w:noProof w:val="0"/>
          <w:lang w:val="nl-NL"/>
          <w:rPrChange w:id="2099" w:author="Michael Clifton" w:date="2018-10-11T10:12:00Z">
            <w:rPr>
              <w:noProof w:val="0"/>
            </w:rPr>
          </w:rPrChange>
        </w:rPr>
        <w:t xml:space="preserve"> </w:t>
      </w:r>
      <w:r w:rsidRPr="00F331FC">
        <w:rPr>
          <w:noProof w:val="0"/>
          <w:color w:val="000000"/>
          <w:lang w:val="nl-NL"/>
          <w:rPrChange w:id="2100" w:author="Michael Clifton" w:date="2018-10-11T10:12:00Z">
            <w:rPr>
              <w:noProof w:val="0"/>
              <w:color w:val="000000"/>
            </w:rPr>
          </w:rPrChange>
        </w:rPr>
        <w:t>&lt;code code=' ' codeSystem='2.16.840.1.113883.6.1' codeSystemName='LOINC'/&gt;</w:t>
      </w:r>
    </w:p>
    <w:p w14:paraId="66A880D9" w14:textId="77777777" w:rsidR="006E110A" w:rsidRPr="00040E48" w:rsidRDefault="006E110A">
      <w:pPr>
        <w:pStyle w:val="XMLFragment"/>
        <w:rPr>
          <w:noProof w:val="0"/>
        </w:rPr>
      </w:pPr>
      <w:r w:rsidRPr="00F331FC">
        <w:rPr>
          <w:noProof w:val="0"/>
          <w:lang w:val="nl-NL"/>
          <w:rPrChange w:id="2101" w:author="Michael Clifton" w:date="2018-10-11T10:12:00Z">
            <w:rPr>
              <w:noProof w:val="0"/>
            </w:rPr>
          </w:rPrChange>
        </w:rPr>
        <w:t xml:space="preserve"> </w:t>
      </w:r>
      <w:r w:rsidRPr="00040E48">
        <w:rPr>
          <w:noProof w:val="0"/>
        </w:rPr>
        <w:t>&lt;text&gt;&lt;reference value='#xxx'/&gt;&lt;/text&gt;</w:t>
      </w:r>
    </w:p>
    <w:p w14:paraId="69640050" w14:textId="77777777" w:rsidR="006E110A" w:rsidRPr="00040E48" w:rsidRDefault="006E110A">
      <w:pPr>
        <w:pStyle w:val="XMLFragment"/>
        <w:rPr>
          <w:noProof w:val="0"/>
        </w:rPr>
      </w:pPr>
      <w:r w:rsidRPr="00040E48">
        <w:rPr>
          <w:noProof w:val="0"/>
        </w:rPr>
        <w:t xml:space="preserve"> &lt;statusCode code='completed'/&gt;</w:t>
      </w:r>
    </w:p>
    <w:p w14:paraId="3C6CE417" w14:textId="77777777" w:rsidR="006E110A" w:rsidRPr="00040E48" w:rsidRDefault="006E110A">
      <w:pPr>
        <w:pStyle w:val="XMLFragment"/>
        <w:rPr>
          <w:noProof w:val="0"/>
        </w:rPr>
      </w:pPr>
      <w:r w:rsidRPr="00040E48">
        <w:rPr>
          <w:noProof w:val="0"/>
        </w:rPr>
        <w:t xml:space="preserve"> &lt;effectiveTime value=' '/&gt;</w:t>
      </w:r>
    </w:p>
    <w:p w14:paraId="387716D4" w14:textId="77777777" w:rsidR="006E110A" w:rsidRPr="00040E48" w:rsidRDefault="006E110A">
      <w:pPr>
        <w:pStyle w:val="XMLFragment"/>
        <w:rPr>
          <w:noProof w:val="0"/>
        </w:rPr>
      </w:pPr>
      <w:r w:rsidRPr="00040E48">
        <w:rPr>
          <w:noProof w:val="0"/>
        </w:rPr>
        <w:t xml:space="preserve"> &lt;repeatNumber value=' '/&gt;</w:t>
      </w:r>
    </w:p>
    <w:p w14:paraId="4BB3A000" w14:textId="77777777" w:rsidR="006E110A" w:rsidRPr="00040E48" w:rsidRDefault="006E110A">
      <w:pPr>
        <w:pStyle w:val="XMLFragment"/>
        <w:rPr>
          <w:noProof w:val="0"/>
          <w:color w:val="000000"/>
        </w:rPr>
      </w:pPr>
      <w:r w:rsidRPr="00040E48">
        <w:rPr>
          <w:noProof w:val="0"/>
        </w:rPr>
        <w:t xml:space="preserve"> </w:t>
      </w:r>
      <w:r w:rsidRPr="00040E48">
        <w:rPr>
          <w:noProof w:val="0"/>
          <w:color w:val="000000"/>
        </w:rPr>
        <w:t>&lt;value xsi:type='PQ' value=' ' unit=' '/&gt;</w:t>
      </w:r>
    </w:p>
    <w:p w14:paraId="450E09CC" w14:textId="77777777" w:rsidR="006E110A" w:rsidRPr="00F331FC" w:rsidRDefault="006E110A">
      <w:pPr>
        <w:pStyle w:val="XMLFragment"/>
        <w:rPr>
          <w:noProof w:val="0"/>
          <w:color w:val="000000"/>
          <w:lang w:val="nl-NL"/>
          <w:rPrChange w:id="2102" w:author="Michael Clifton" w:date="2018-10-11T10:12:00Z">
            <w:rPr>
              <w:noProof w:val="0"/>
              <w:color w:val="000000"/>
            </w:rPr>
          </w:rPrChange>
        </w:rPr>
      </w:pPr>
      <w:r w:rsidRPr="00040E48">
        <w:rPr>
          <w:noProof w:val="0"/>
          <w:color w:val="000000"/>
        </w:rPr>
        <w:t xml:space="preserve"> </w:t>
      </w:r>
      <w:r w:rsidRPr="00F331FC">
        <w:rPr>
          <w:noProof w:val="0"/>
          <w:color w:val="000000"/>
          <w:lang w:val="nl-NL"/>
          <w:rPrChange w:id="2103" w:author="Michael Clifton" w:date="2018-10-11T10:12:00Z">
            <w:rPr>
              <w:noProof w:val="0"/>
              <w:color w:val="000000"/>
            </w:rPr>
          </w:rPrChange>
        </w:rPr>
        <w:t>&lt;interpretationCode code=' ' codeSystem=' ' codeSystemName=' '/&gt;</w:t>
      </w:r>
    </w:p>
    <w:p w14:paraId="469AC33B" w14:textId="77777777" w:rsidR="006E110A" w:rsidRPr="00F331FC" w:rsidRDefault="006E110A">
      <w:pPr>
        <w:pStyle w:val="XMLFragment"/>
        <w:rPr>
          <w:noProof w:val="0"/>
          <w:color w:val="000000"/>
          <w:lang w:val="nl-NL"/>
          <w:rPrChange w:id="2104" w:author="Michael Clifton" w:date="2018-10-11T10:12:00Z">
            <w:rPr>
              <w:noProof w:val="0"/>
              <w:color w:val="000000"/>
            </w:rPr>
          </w:rPrChange>
        </w:rPr>
      </w:pPr>
      <w:r w:rsidRPr="00F331FC">
        <w:rPr>
          <w:noProof w:val="0"/>
          <w:color w:val="000000"/>
          <w:lang w:val="nl-NL"/>
          <w:rPrChange w:id="2105" w:author="Michael Clifton" w:date="2018-10-11T10:12:00Z">
            <w:rPr>
              <w:noProof w:val="0"/>
              <w:color w:val="000000"/>
            </w:rPr>
          </w:rPrChange>
        </w:rPr>
        <w:t xml:space="preserve"> &lt;methodCode code=' ' codeSystem=' ' codeSystemName=' '/&gt;</w:t>
      </w:r>
    </w:p>
    <w:p w14:paraId="3A408C65" w14:textId="77777777" w:rsidR="006E110A" w:rsidRPr="00040E48" w:rsidRDefault="006E110A">
      <w:pPr>
        <w:pStyle w:val="XMLFragment"/>
        <w:rPr>
          <w:noProof w:val="0"/>
        </w:rPr>
      </w:pPr>
      <w:r w:rsidRPr="00F331FC">
        <w:rPr>
          <w:noProof w:val="0"/>
          <w:color w:val="000000"/>
          <w:lang w:val="nl-NL"/>
          <w:rPrChange w:id="2106" w:author="Michael Clifton" w:date="2018-10-11T10:12:00Z">
            <w:rPr>
              <w:noProof w:val="0"/>
              <w:color w:val="000000"/>
            </w:rPr>
          </w:rPrChange>
        </w:rPr>
        <w:t xml:space="preserve"> </w:t>
      </w:r>
      <w:r w:rsidRPr="00040E48">
        <w:rPr>
          <w:noProof w:val="0"/>
          <w:color w:val="000000"/>
        </w:rPr>
        <w:t>&lt;targetSiteCode code=' ' codeSystem=' ' codeSystemName=' '/&gt;</w:t>
      </w:r>
    </w:p>
    <w:p w14:paraId="5956CFFD" w14:textId="77777777" w:rsidR="006E110A" w:rsidRPr="00040E48" w:rsidRDefault="006E110A">
      <w:pPr>
        <w:pStyle w:val="XMLFragment"/>
        <w:rPr>
          <w:noProof w:val="0"/>
        </w:rPr>
      </w:pPr>
      <w:r w:rsidRPr="00040E48">
        <w:rPr>
          <w:noProof w:val="0"/>
        </w:rPr>
        <w:t>&lt;/observation&gt;</w:t>
      </w:r>
    </w:p>
    <w:p w14:paraId="7275F9D2" w14:textId="77777777" w:rsidR="006E110A" w:rsidRPr="00040E48" w:rsidRDefault="006E110A">
      <w:pPr>
        <w:pStyle w:val="BodyText"/>
        <w:rPr>
          <w:noProof w:val="0"/>
        </w:rPr>
      </w:pPr>
    </w:p>
    <w:p w14:paraId="32FDD01F" w14:textId="77777777" w:rsidR="006E110A" w:rsidRPr="00F331FC" w:rsidRDefault="000B06BE">
      <w:pPr>
        <w:pStyle w:val="Heading5"/>
        <w:rPr>
          <w:noProof w:val="0"/>
          <w:lang w:val="nl-NL"/>
          <w:rPrChange w:id="2107" w:author="Michael Clifton" w:date="2018-10-11T10:12:00Z">
            <w:rPr>
              <w:noProof w:val="0"/>
            </w:rPr>
          </w:rPrChange>
        </w:rPr>
      </w:pPr>
      <w:r w:rsidRPr="00F331FC">
        <w:rPr>
          <w:noProof w:val="0"/>
          <w:lang w:val="nl-NL"/>
          <w:rPrChange w:id="2108" w:author="Michael Clifton" w:date="2018-10-11T10:12:00Z">
            <w:rPr>
              <w:noProof w:val="0"/>
            </w:rPr>
          </w:rPrChange>
        </w:rPr>
        <w:t xml:space="preserve"> </w:t>
      </w:r>
      <w:bookmarkStart w:id="2109" w:name="_Toc441142304"/>
      <w:r w:rsidR="006E110A" w:rsidRPr="00F331FC">
        <w:rPr>
          <w:noProof w:val="0"/>
          <w:lang w:val="nl-NL"/>
          <w:rPrChange w:id="2110" w:author="Michael Clifton" w:date="2018-10-11T10:12:00Z">
            <w:rPr>
              <w:noProof w:val="0"/>
            </w:rPr>
          </w:rPrChange>
        </w:rPr>
        <w:t>&lt;templateId root='1.3.6.1.4.1.19376.1.5.3.1.4.13'/&gt;</w:t>
      </w:r>
      <w:r w:rsidR="006E110A" w:rsidRPr="00F331FC">
        <w:rPr>
          <w:noProof w:val="0"/>
          <w:lang w:val="nl-NL"/>
          <w:rPrChange w:id="2111" w:author="Michael Clifton" w:date="2018-10-11T10:12:00Z">
            <w:rPr>
              <w:noProof w:val="0"/>
            </w:rPr>
          </w:rPrChange>
        </w:rPr>
        <w:br/>
        <w:t>  &lt;templateId root='2.16.840.1.113883.10.20.1.31'/&gt;</w:t>
      </w:r>
      <w:r w:rsidR="006E110A" w:rsidRPr="00F331FC">
        <w:rPr>
          <w:noProof w:val="0"/>
          <w:lang w:val="nl-NL"/>
          <w:rPrChange w:id="2112" w:author="Michael Clifton" w:date="2018-10-11T10:12:00Z">
            <w:rPr>
              <w:noProof w:val="0"/>
            </w:rPr>
          </w:rPrChange>
        </w:rPr>
        <w:br/>
        <w:t>  &lt;templateId root='1.3.6.1.4.1.19376.1.5.3.1.4.13.2'/&gt;</w:t>
      </w:r>
      <w:bookmarkEnd w:id="2109"/>
    </w:p>
    <w:p w14:paraId="4E25FF37" w14:textId="77777777" w:rsidR="006E110A" w:rsidRPr="00040E48" w:rsidRDefault="006E110A">
      <w:pPr>
        <w:pStyle w:val="BodyText"/>
        <w:rPr>
          <w:noProof w:val="0"/>
        </w:rPr>
      </w:pPr>
      <w:r w:rsidRPr="00040E48">
        <w:rPr>
          <w:noProof w:val="0"/>
        </w:rPr>
        <w:t xml:space="preserve">A vital signs observation shall have the &lt;templateId&gt; elements shown above to indicate that it inherits constraints from the ASTM/HL7 CCD Specification for Vital signs, and the constraints of this specification. </w:t>
      </w:r>
    </w:p>
    <w:p w14:paraId="22BCC589" w14:textId="77777777" w:rsidR="006E110A" w:rsidRPr="00F331FC" w:rsidRDefault="000B06BE">
      <w:pPr>
        <w:pStyle w:val="Heading5"/>
        <w:rPr>
          <w:noProof w:val="0"/>
          <w:lang w:val="nl-NL"/>
          <w:rPrChange w:id="2113" w:author="Michael Clifton" w:date="2018-10-11T10:12:00Z">
            <w:rPr>
              <w:noProof w:val="0"/>
            </w:rPr>
          </w:rPrChange>
        </w:rPr>
      </w:pPr>
      <w:r w:rsidRPr="00040E48">
        <w:rPr>
          <w:noProof w:val="0"/>
        </w:rPr>
        <w:t xml:space="preserve"> </w:t>
      </w:r>
      <w:bookmarkStart w:id="2114" w:name="_Toc441142305"/>
      <w:r w:rsidR="006E110A" w:rsidRPr="00F331FC">
        <w:rPr>
          <w:noProof w:val="0"/>
          <w:lang w:val="nl-NL"/>
          <w:rPrChange w:id="2115" w:author="Michael Clifton" w:date="2018-10-11T10:12:00Z">
            <w:rPr>
              <w:noProof w:val="0"/>
            </w:rPr>
          </w:rPrChange>
        </w:rPr>
        <w:t>&lt;code code=' ' codeSystem='2.16.840.1.113883.6.1' codeSystemName='LOINC'/&gt;</w:t>
      </w:r>
      <w:bookmarkEnd w:id="2114"/>
    </w:p>
    <w:p w14:paraId="3EF2E978" w14:textId="77777777" w:rsidR="006E110A" w:rsidRPr="00040E48" w:rsidRDefault="006E110A">
      <w:pPr>
        <w:pStyle w:val="BodyText"/>
        <w:rPr>
          <w:noProof w:val="0"/>
        </w:rPr>
      </w:pPr>
      <w:r w:rsidRPr="00040E48">
        <w:rPr>
          <w:noProof w:val="0"/>
        </w:rPr>
        <w:t xml:space="preserve">A vital signs observation entry shall use one of the following LOINC codes, with the specified data types and units. </w:t>
      </w:r>
    </w:p>
    <w:p w14:paraId="07F36C20" w14:textId="77777777" w:rsidR="000B5963" w:rsidRPr="00040E48" w:rsidRDefault="000B5963">
      <w:pPr>
        <w:pStyle w:val="BodyText"/>
        <w:rPr>
          <w:noProof w:val="0"/>
        </w:rPr>
      </w:pPr>
    </w:p>
    <w:tbl>
      <w:tblPr>
        <w:tblW w:w="8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4782"/>
        <w:gridCol w:w="1516"/>
        <w:gridCol w:w="898"/>
      </w:tblGrid>
      <w:tr w:rsidR="006E110A" w:rsidRPr="00040E48" w14:paraId="69D3E6A2" w14:textId="77777777" w:rsidTr="00AC104E">
        <w:trPr>
          <w:jc w:val="center"/>
          <w:hidden/>
        </w:trPr>
        <w:tc>
          <w:tcPr>
            <w:tcW w:w="929" w:type="dxa"/>
            <w:shd w:val="clear" w:color="auto" w:fill="auto"/>
          </w:tcPr>
          <w:p w14:paraId="2087BEB3" w14:textId="77777777" w:rsidR="006E110A" w:rsidRPr="00040E48" w:rsidRDefault="006E110A" w:rsidP="00AC104E">
            <w:pPr>
              <w:jc w:val="center"/>
              <w:rPr>
                <w:rFonts w:ascii="Arial Unicode MS" w:eastAsia="Arial Unicode MS" w:hAnsi="Arial Unicode MS" w:cs="Arial Unicode MS"/>
                <w:b/>
                <w:bCs/>
                <w:vanish/>
                <w:szCs w:val="24"/>
              </w:rPr>
            </w:pPr>
            <w:r w:rsidRPr="00040E48">
              <w:rPr>
                <w:b/>
                <w:bCs/>
                <w:vanish/>
              </w:rPr>
              <w:t>LOINC</w:t>
            </w:r>
          </w:p>
        </w:tc>
        <w:tc>
          <w:tcPr>
            <w:tcW w:w="4782" w:type="dxa"/>
            <w:shd w:val="clear" w:color="auto" w:fill="auto"/>
          </w:tcPr>
          <w:p w14:paraId="12AB9FEA" w14:textId="77777777" w:rsidR="006E110A" w:rsidRPr="00040E48" w:rsidRDefault="006E110A" w:rsidP="00AC104E">
            <w:pPr>
              <w:jc w:val="center"/>
              <w:rPr>
                <w:rFonts w:ascii="Arial Unicode MS" w:eastAsia="Arial Unicode MS" w:hAnsi="Arial Unicode MS" w:cs="Arial Unicode MS"/>
                <w:b/>
                <w:bCs/>
                <w:vanish/>
                <w:szCs w:val="24"/>
              </w:rPr>
            </w:pPr>
            <w:r w:rsidRPr="00040E48">
              <w:rPr>
                <w:b/>
                <w:bCs/>
                <w:vanish/>
              </w:rPr>
              <w:t>Description</w:t>
            </w:r>
          </w:p>
        </w:tc>
        <w:tc>
          <w:tcPr>
            <w:tcW w:w="1516" w:type="dxa"/>
            <w:shd w:val="clear" w:color="auto" w:fill="auto"/>
          </w:tcPr>
          <w:p w14:paraId="5D22810A" w14:textId="77777777" w:rsidR="006E110A" w:rsidRPr="00040E48" w:rsidRDefault="006E110A" w:rsidP="00AC104E">
            <w:pPr>
              <w:jc w:val="center"/>
              <w:rPr>
                <w:rFonts w:ascii="Arial Unicode MS" w:eastAsia="Arial Unicode MS" w:hAnsi="Arial Unicode MS" w:cs="Arial Unicode MS"/>
                <w:b/>
                <w:bCs/>
                <w:vanish/>
                <w:szCs w:val="24"/>
              </w:rPr>
            </w:pPr>
            <w:r w:rsidRPr="00040E48">
              <w:rPr>
                <w:b/>
                <w:bCs/>
                <w:vanish/>
              </w:rPr>
              <w:t>Units</w:t>
            </w:r>
          </w:p>
        </w:tc>
        <w:tc>
          <w:tcPr>
            <w:tcW w:w="898" w:type="dxa"/>
            <w:shd w:val="clear" w:color="auto" w:fill="auto"/>
          </w:tcPr>
          <w:p w14:paraId="0FBD3CD8" w14:textId="77777777" w:rsidR="006E110A" w:rsidRPr="00040E48" w:rsidRDefault="006E110A" w:rsidP="00AC104E">
            <w:pPr>
              <w:jc w:val="center"/>
              <w:rPr>
                <w:rFonts w:ascii="Arial Unicode MS" w:eastAsia="Arial Unicode MS" w:hAnsi="Arial Unicode MS" w:cs="Arial Unicode MS"/>
                <w:b/>
                <w:bCs/>
                <w:vanish/>
                <w:szCs w:val="24"/>
              </w:rPr>
            </w:pPr>
            <w:r w:rsidRPr="00040E48">
              <w:rPr>
                <w:b/>
                <w:bCs/>
                <w:vanish/>
              </w:rPr>
              <w:t xml:space="preserve">Type </w:t>
            </w:r>
          </w:p>
        </w:tc>
      </w:tr>
      <w:tr w:rsidR="006E110A" w:rsidRPr="00040E48" w14:paraId="0A09B358" w14:textId="77777777" w:rsidTr="00AC104E">
        <w:trPr>
          <w:jc w:val="center"/>
        </w:trPr>
        <w:tc>
          <w:tcPr>
            <w:tcW w:w="929" w:type="dxa"/>
            <w:shd w:val="clear" w:color="auto" w:fill="auto"/>
          </w:tcPr>
          <w:p w14:paraId="0143CF97"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9279-1</w:t>
            </w:r>
          </w:p>
        </w:tc>
        <w:tc>
          <w:tcPr>
            <w:tcW w:w="4782" w:type="dxa"/>
            <w:shd w:val="clear" w:color="auto" w:fill="auto"/>
          </w:tcPr>
          <w:p w14:paraId="217F753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RESPIRATION RATE</w:t>
            </w:r>
          </w:p>
        </w:tc>
        <w:tc>
          <w:tcPr>
            <w:tcW w:w="1516" w:type="dxa"/>
            <w:vMerge w:val="restart"/>
            <w:shd w:val="clear" w:color="auto" w:fill="auto"/>
          </w:tcPr>
          <w:p w14:paraId="31BFF8D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/min</w:t>
            </w:r>
          </w:p>
        </w:tc>
        <w:tc>
          <w:tcPr>
            <w:tcW w:w="898" w:type="dxa"/>
            <w:vMerge w:val="restart"/>
            <w:shd w:val="clear" w:color="auto" w:fill="auto"/>
          </w:tcPr>
          <w:p w14:paraId="2CBA819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PQ </w:t>
            </w:r>
          </w:p>
        </w:tc>
      </w:tr>
      <w:tr w:rsidR="006E110A" w:rsidRPr="00040E48" w14:paraId="361D0574" w14:textId="77777777" w:rsidTr="00AC104E">
        <w:trPr>
          <w:jc w:val="center"/>
        </w:trPr>
        <w:tc>
          <w:tcPr>
            <w:tcW w:w="929" w:type="dxa"/>
            <w:shd w:val="clear" w:color="auto" w:fill="auto"/>
          </w:tcPr>
          <w:p w14:paraId="3131E50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8867-4</w:t>
            </w:r>
          </w:p>
        </w:tc>
        <w:tc>
          <w:tcPr>
            <w:tcW w:w="4782" w:type="dxa"/>
            <w:shd w:val="clear" w:color="auto" w:fill="auto"/>
          </w:tcPr>
          <w:p w14:paraId="622B827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HEART BEAT </w:t>
            </w:r>
          </w:p>
        </w:tc>
        <w:tc>
          <w:tcPr>
            <w:tcW w:w="1516" w:type="dxa"/>
            <w:vMerge/>
            <w:shd w:val="clear" w:color="auto" w:fill="auto"/>
          </w:tcPr>
          <w:p w14:paraId="3A38CD4F" w14:textId="77777777" w:rsidR="006E110A" w:rsidRPr="00040E48" w:rsidRDefault="006E110A">
            <w:pPr>
              <w:pStyle w:val="TableEntry"/>
              <w:rPr>
                <w:rFonts w:ascii="Arial Unicode MS" w:eastAsia="Arial Unicode MS" w:hAnsi="Arial Unicode MS" w:cs="Arial Unicode MS"/>
                <w:noProof w:val="0"/>
                <w:szCs w:val="24"/>
              </w:rPr>
            </w:pPr>
          </w:p>
        </w:tc>
        <w:tc>
          <w:tcPr>
            <w:tcW w:w="898" w:type="dxa"/>
            <w:vMerge/>
            <w:shd w:val="clear" w:color="auto" w:fill="auto"/>
          </w:tcPr>
          <w:p w14:paraId="3029292A" w14:textId="77777777" w:rsidR="006E110A" w:rsidRPr="00040E48" w:rsidRDefault="006E110A">
            <w:pPr>
              <w:pStyle w:val="TableEntry"/>
              <w:rPr>
                <w:rFonts w:ascii="Arial Unicode MS" w:eastAsia="Arial Unicode MS" w:hAnsi="Arial Unicode MS" w:cs="Arial Unicode MS"/>
                <w:noProof w:val="0"/>
                <w:szCs w:val="24"/>
              </w:rPr>
            </w:pPr>
          </w:p>
        </w:tc>
      </w:tr>
      <w:tr w:rsidR="006E110A" w:rsidRPr="00040E48" w14:paraId="76E275F2" w14:textId="77777777" w:rsidTr="00AC104E">
        <w:trPr>
          <w:jc w:val="center"/>
        </w:trPr>
        <w:tc>
          <w:tcPr>
            <w:tcW w:w="929" w:type="dxa"/>
            <w:shd w:val="clear" w:color="auto" w:fill="auto"/>
          </w:tcPr>
          <w:p w14:paraId="1266FAC6"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2710-2</w:t>
            </w:r>
          </w:p>
        </w:tc>
        <w:tc>
          <w:tcPr>
            <w:tcW w:w="4782" w:type="dxa"/>
            <w:shd w:val="clear" w:color="auto" w:fill="auto"/>
          </w:tcPr>
          <w:p w14:paraId="13AF4A4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OXYGEN SATURATION</w:t>
            </w:r>
          </w:p>
        </w:tc>
        <w:tc>
          <w:tcPr>
            <w:tcW w:w="1516" w:type="dxa"/>
            <w:shd w:val="clear" w:color="auto" w:fill="auto"/>
          </w:tcPr>
          <w:p w14:paraId="46C1898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w:t>
            </w:r>
          </w:p>
        </w:tc>
        <w:tc>
          <w:tcPr>
            <w:tcW w:w="898" w:type="dxa"/>
            <w:vMerge/>
            <w:shd w:val="clear" w:color="auto" w:fill="auto"/>
          </w:tcPr>
          <w:p w14:paraId="09C5733C" w14:textId="77777777" w:rsidR="006E110A" w:rsidRPr="00040E48" w:rsidRDefault="006E110A">
            <w:pPr>
              <w:pStyle w:val="TableEntry"/>
              <w:rPr>
                <w:rFonts w:ascii="Arial Unicode MS" w:eastAsia="Arial Unicode MS" w:hAnsi="Arial Unicode MS" w:cs="Arial Unicode MS"/>
                <w:noProof w:val="0"/>
                <w:szCs w:val="24"/>
              </w:rPr>
            </w:pPr>
          </w:p>
        </w:tc>
      </w:tr>
      <w:tr w:rsidR="006E110A" w:rsidRPr="00040E48" w14:paraId="01D6EBEB" w14:textId="77777777" w:rsidTr="00AC104E">
        <w:trPr>
          <w:jc w:val="center"/>
        </w:trPr>
        <w:tc>
          <w:tcPr>
            <w:tcW w:w="929" w:type="dxa"/>
            <w:shd w:val="clear" w:color="auto" w:fill="auto"/>
          </w:tcPr>
          <w:p w14:paraId="68D3CB1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8480-6</w:t>
            </w:r>
          </w:p>
        </w:tc>
        <w:tc>
          <w:tcPr>
            <w:tcW w:w="4782" w:type="dxa"/>
            <w:shd w:val="clear" w:color="auto" w:fill="auto"/>
          </w:tcPr>
          <w:p w14:paraId="2023D74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INTRAVASCULAR SYSTOLIC</w:t>
            </w:r>
          </w:p>
        </w:tc>
        <w:tc>
          <w:tcPr>
            <w:tcW w:w="1516" w:type="dxa"/>
            <w:vMerge w:val="restart"/>
            <w:shd w:val="clear" w:color="auto" w:fill="auto"/>
          </w:tcPr>
          <w:p w14:paraId="1A076E8E"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mm[Hg] </w:t>
            </w:r>
          </w:p>
        </w:tc>
        <w:tc>
          <w:tcPr>
            <w:tcW w:w="898" w:type="dxa"/>
            <w:vMerge/>
            <w:shd w:val="clear" w:color="auto" w:fill="auto"/>
          </w:tcPr>
          <w:p w14:paraId="2A28FF4D" w14:textId="77777777" w:rsidR="006E110A" w:rsidRPr="00040E48" w:rsidRDefault="006E110A">
            <w:pPr>
              <w:pStyle w:val="TableEntry"/>
              <w:rPr>
                <w:rFonts w:ascii="Arial Unicode MS" w:eastAsia="Arial Unicode MS" w:hAnsi="Arial Unicode MS" w:cs="Arial Unicode MS"/>
                <w:noProof w:val="0"/>
                <w:szCs w:val="24"/>
              </w:rPr>
            </w:pPr>
          </w:p>
        </w:tc>
      </w:tr>
      <w:tr w:rsidR="006E110A" w:rsidRPr="00040E48" w14:paraId="22D72C97" w14:textId="77777777" w:rsidTr="00AC104E">
        <w:trPr>
          <w:jc w:val="center"/>
        </w:trPr>
        <w:tc>
          <w:tcPr>
            <w:tcW w:w="929" w:type="dxa"/>
            <w:shd w:val="clear" w:color="auto" w:fill="auto"/>
          </w:tcPr>
          <w:p w14:paraId="2D2539AA"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8462-4</w:t>
            </w:r>
          </w:p>
        </w:tc>
        <w:tc>
          <w:tcPr>
            <w:tcW w:w="4782" w:type="dxa"/>
            <w:shd w:val="clear" w:color="auto" w:fill="auto"/>
          </w:tcPr>
          <w:p w14:paraId="0821F77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INTRAVASCULAR DIASTOLIC </w:t>
            </w:r>
          </w:p>
        </w:tc>
        <w:tc>
          <w:tcPr>
            <w:tcW w:w="1516" w:type="dxa"/>
            <w:vMerge/>
            <w:shd w:val="clear" w:color="auto" w:fill="auto"/>
          </w:tcPr>
          <w:p w14:paraId="1A1E7BE0" w14:textId="77777777" w:rsidR="006E110A" w:rsidRPr="00040E48" w:rsidRDefault="006E110A">
            <w:pPr>
              <w:pStyle w:val="TableEntry"/>
              <w:rPr>
                <w:rFonts w:ascii="Arial Unicode MS" w:eastAsia="Arial Unicode MS" w:hAnsi="Arial Unicode MS" w:cs="Arial Unicode MS"/>
                <w:noProof w:val="0"/>
                <w:szCs w:val="24"/>
              </w:rPr>
            </w:pPr>
          </w:p>
        </w:tc>
        <w:tc>
          <w:tcPr>
            <w:tcW w:w="898" w:type="dxa"/>
            <w:vMerge/>
            <w:shd w:val="clear" w:color="auto" w:fill="auto"/>
          </w:tcPr>
          <w:p w14:paraId="1E830157" w14:textId="77777777" w:rsidR="006E110A" w:rsidRPr="00040E48" w:rsidRDefault="006E110A">
            <w:pPr>
              <w:pStyle w:val="TableEntry"/>
              <w:rPr>
                <w:rFonts w:ascii="Arial Unicode MS" w:eastAsia="Arial Unicode MS" w:hAnsi="Arial Unicode MS" w:cs="Arial Unicode MS"/>
                <w:noProof w:val="0"/>
                <w:szCs w:val="24"/>
              </w:rPr>
            </w:pPr>
          </w:p>
        </w:tc>
      </w:tr>
      <w:tr w:rsidR="006E110A" w:rsidRPr="00040E48" w14:paraId="7F971455" w14:textId="77777777" w:rsidTr="00AC104E">
        <w:trPr>
          <w:jc w:val="center"/>
        </w:trPr>
        <w:tc>
          <w:tcPr>
            <w:tcW w:w="929" w:type="dxa"/>
            <w:shd w:val="clear" w:color="auto" w:fill="auto"/>
          </w:tcPr>
          <w:p w14:paraId="33D6695C"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8310-5</w:t>
            </w:r>
          </w:p>
        </w:tc>
        <w:tc>
          <w:tcPr>
            <w:tcW w:w="4782" w:type="dxa"/>
            <w:shd w:val="clear" w:color="auto" w:fill="auto"/>
          </w:tcPr>
          <w:p w14:paraId="4394B35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BODY TEMPERATURE</w:t>
            </w:r>
          </w:p>
        </w:tc>
        <w:tc>
          <w:tcPr>
            <w:tcW w:w="1516" w:type="dxa"/>
            <w:shd w:val="clear" w:color="auto" w:fill="auto"/>
          </w:tcPr>
          <w:p w14:paraId="3AB1881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Cel or [degF] </w:t>
            </w:r>
          </w:p>
        </w:tc>
        <w:tc>
          <w:tcPr>
            <w:tcW w:w="898" w:type="dxa"/>
            <w:vMerge/>
            <w:shd w:val="clear" w:color="auto" w:fill="auto"/>
          </w:tcPr>
          <w:p w14:paraId="47BED8FC" w14:textId="77777777" w:rsidR="006E110A" w:rsidRPr="00040E48" w:rsidRDefault="006E110A">
            <w:pPr>
              <w:pStyle w:val="TableEntry"/>
              <w:rPr>
                <w:rFonts w:ascii="Arial Unicode MS" w:eastAsia="Arial Unicode MS" w:hAnsi="Arial Unicode MS" w:cs="Arial Unicode MS"/>
                <w:noProof w:val="0"/>
                <w:szCs w:val="24"/>
              </w:rPr>
            </w:pPr>
          </w:p>
        </w:tc>
      </w:tr>
      <w:tr w:rsidR="006E110A" w:rsidRPr="00040E48" w14:paraId="26A1CD0B" w14:textId="77777777" w:rsidTr="00AC104E">
        <w:trPr>
          <w:jc w:val="center"/>
        </w:trPr>
        <w:tc>
          <w:tcPr>
            <w:tcW w:w="929" w:type="dxa"/>
            <w:shd w:val="clear" w:color="auto" w:fill="auto"/>
          </w:tcPr>
          <w:p w14:paraId="61F40A7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8302-2</w:t>
            </w:r>
          </w:p>
        </w:tc>
        <w:tc>
          <w:tcPr>
            <w:tcW w:w="4782" w:type="dxa"/>
            <w:shd w:val="clear" w:color="auto" w:fill="auto"/>
          </w:tcPr>
          <w:p w14:paraId="6A41A42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BODY HEIGHT (MEASURED)</w:t>
            </w:r>
          </w:p>
        </w:tc>
        <w:tc>
          <w:tcPr>
            <w:tcW w:w="1516" w:type="dxa"/>
            <w:vMerge w:val="restart"/>
            <w:shd w:val="clear" w:color="auto" w:fill="auto"/>
          </w:tcPr>
          <w:p w14:paraId="73429BB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m, cm,[in_us] or [in_uk] </w:t>
            </w:r>
          </w:p>
        </w:tc>
        <w:tc>
          <w:tcPr>
            <w:tcW w:w="898" w:type="dxa"/>
            <w:vMerge/>
            <w:shd w:val="clear" w:color="auto" w:fill="auto"/>
          </w:tcPr>
          <w:p w14:paraId="5D5BD25B" w14:textId="77777777" w:rsidR="006E110A" w:rsidRPr="00040E48" w:rsidRDefault="006E110A">
            <w:pPr>
              <w:pStyle w:val="TableEntry"/>
              <w:rPr>
                <w:rFonts w:ascii="Arial Unicode MS" w:eastAsia="Arial Unicode MS" w:hAnsi="Arial Unicode MS" w:cs="Arial Unicode MS"/>
                <w:noProof w:val="0"/>
                <w:szCs w:val="24"/>
              </w:rPr>
            </w:pPr>
          </w:p>
        </w:tc>
      </w:tr>
      <w:tr w:rsidR="006E110A" w:rsidRPr="00040E48" w14:paraId="36476E43" w14:textId="77777777" w:rsidTr="00AC104E">
        <w:trPr>
          <w:jc w:val="center"/>
        </w:trPr>
        <w:tc>
          <w:tcPr>
            <w:tcW w:w="929" w:type="dxa"/>
            <w:shd w:val="clear" w:color="auto" w:fill="auto"/>
          </w:tcPr>
          <w:p w14:paraId="2843ECA0"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8306-3</w:t>
            </w:r>
          </w:p>
        </w:tc>
        <w:tc>
          <w:tcPr>
            <w:tcW w:w="4782" w:type="dxa"/>
            <w:shd w:val="clear" w:color="auto" w:fill="auto"/>
          </w:tcPr>
          <w:p w14:paraId="50D9707E"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BODY HEIGHT^LYING </w:t>
            </w:r>
          </w:p>
        </w:tc>
        <w:tc>
          <w:tcPr>
            <w:tcW w:w="1516" w:type="dxa"/>
            <w:vMerge/>
            <w:shd w:val="clear" w:color="auto" w:fill="auto"/>
          </w:tcPr>
          <w:p w14:paraId="40BD7EB8" w14:textId="77777777" w:rsidR="006E110A" w:rsidRPr="00040E48" w:rsidRDefault="006E110A">
            <w:pPr>
              <w:pStyle w:val="TableEntry"/>
              <w:rPr>
                <w:rFonts w:ascii="Arial Unicode MS" w:eastAsia="Arial Unicode MS" w:hAnsi="Arial Unicode MS" w:cs="Arial Unicode MS"/>
                <w:noProof w:val="0"/>
                <w:szCs w:val="24"/>
              </w:rPr>
            </w:pPr>
          </w:p>
        </w:tc>
        <w:tc>
          <w:tcPr>
            <w:tcW w:w="898" w:type="dxa"/>
            <w:vMerge/>
            <w:shd w:val="clear" w:color="auto" w:fill="auto"/>
          </w:tcPr>
          <w:p w14:paraId="40B336BB" w14:textId="77777777" w:rsidR="006E110A" w:rsidRPr="00040E48" w:rsidRDefault="006E110A">
            <w:pPr>
              <w:pStyle w:val="TableEntry"/>
              <w:rPr>
                <w:rFonts w:ascii="Arial Unicode MS" w:eastAsia="Arial Unicode MS" w:hAnsi="Arial Unicode MS" w:cs="Arial Unicode MS"/>
                <w:noProof w:val="0"/>
                <w:szCs w:val="24"/>
              </w:rPr>
            </w:pPr>
          </w:p>
        </w:tc>
      </w:tr>
      <w:tr w:rsidR="006E110A" w:rsidRPr="00040E48" w14:paraId="32598775" w14:textId="77777777" w:rsidTr="00AC104E">
        <w:trPr>
          <w:jc w:val="center"/>
        </w:trPr>
        <w:tc>
          <w:tcPr>
            <w:tcW w:w="929" w:type="dxa"/>
            <w:shd w:val="clear" w:color="auto" w:fill="auto"/>
          </w:tcPr>
          <w:p w14:paraId="6D5DE15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8287-5</w:t>
            </w:r>
          </w:p>
        </w:tc>
        <w:tc>
          <w:tcPr>
            <w:tcW w:w="4782" w:type="dxa"/>
            <w:shd w:val="clear" w:color="auto" w:fill="auto"/>
          </w:tcPr>
          <w:p w14:paraId="459BDBF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CIRCUMFRENCE.OCCIPITAL-FRONTAL (TAPE MEASURE) </w:t>
            </w:r>
          </w:p>
        </w:tc>
        <w:tc>
          <w:tcPr>
            <w:tcW w:w="1516" w:type="dxa"/>
            <w:vMerge/>
            <w:shd w:val="clear" w:color="auto" w:fill="auto"/>
          </w:tcPr>
          <w:p w14:paraId="075286A6" w14:textId="77777777" w:rsidR="006E110A" w:rsidRPr="00040E48" w:rsidRDefault="006E110A">
            <w:pPr>
              <w:pStyle w:val="TableEntry"/>
              <w:rPr>
                <w:rFonts w:ascii="Arial Unicode MS" w:eastAsia="Arial Unicode MS" w:hAnsi="Arial Unicode MS" w:cs="Arial Unicode MS"/>
                <w:noProof w:val="0"/>
                <w:szCs w:val="24"/>
              </w:rPr>
            </w:pPr>
          </w:p>
        </w:tc>
        <w:tc>
          <w:tcPr>
            <w:tcW w:w="898" w:type="dxa"/>
            <w:vMerge/>
            <w:shd w:val="clear" w:color="auto" w:fill="auto"/>
          </w:tcPr>
          <w:p w14:paraId="040441B6" w14:textId="77777777" w:rsidR="006E110A" w:rsidRPr="00040E48" w:rsidRDefault="006E110A">
            <w:pPr>
              <w:pStyle w:val="TableEntry"/>
              <w:rPr>
                <w:rFonts w:ascii="Arial Unicode MS" w:eastAsia="Arial Unicode MS" w:hAnsi="Arial Unicode MS" w:cs="Arial Unicode MS"/>
                <w:noProof w:val="0"/>
                <w:szCs w:val="24"/>
              </w:rPr>
            </w:pPr>
          </w:p>
        </w:tc>
      </w:tr>
      <w:tr w:rsidR="006E110A" w:rsidRPr="00040E48" w14:paraId="178334B3" w14:textId="77777777" w:rsidTr="00AC104E">
        <w:trPr>
          <w:jc w:val="center"/>
        </w:trPr>
        <w:tc>
          <w:tcPr>
            <w:tcW w:w="929" w:type="dxa"/>
            <w:shd w:val="clear" w:color="auto" w:fill="auto"/>
          </w:tcPr>
          <w:p w14:paraId="2FAE710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3141-9</w:t>
            </w:r>
          </w:p>
        </w:tc>
        <w:tc>
          <w:tcPr>
            <w:tcW w:w="4782" w:type="dxa"/>
            <w:shd w:val="clear" w:color="auto" w:fill="auto"/>
          </w:tcPr>
          <w:p w14:paraId="5232744E"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BODY WEIGHT (MEASURED)</w:t>
            </w:r>
          </w:p>
        </w:tc>
        <w:tc>
          <w:tcPr>
            <w:tcW w:w="1516" w:type="dxa"/>
            <w:shd w:val="clear" w:color="auto" w:fill="auto"/>
          </w:tcPr>
          <w:p w14:paraId="74A4A39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kg, g, [lb_av] or [oz_av] </w:t>
            </w:r>
          </w:p>
        </w:tc>
        <w:tc>
          <w:tcPr>
            <w:tcW w:w="898" w:type="dxa"/>
            <w:vMerge/>
            <w:shd w:val="clear" w:color="auto" w:fill="auto"/>
          </w:tcPr>
          <w:p w14:paraId="6B257841" w14:textId="77777777" w:rsidR="006E110A" w:rsidRPr="00040E48" w:rsidRDefault="006E110A">
            <w:pPr>
              <w:pStyle w:val="TableEntry"/>
              <w:rPr>
                <w:rFonts w:ascii="Arial Unicode MS" w:eastAsia="Arial Unicode MS" w:hAnsi="Arial Unicode MS" w:cs="Arial Unicode MS"/>
                <w:noProof w:val="0"/>
                <w:szCs w:val="24"/>
              </w:rPr>
            </w:pPr>
          </w:p>
        </w:tc>
      </w:tr>
    </w:tbl>
    <w:p w14:paraId="1F897DD6" w14:textId="77777777" w:rsidR="003C2B67" w:rsidRPr="00040E48" w:rsidRDefault="003C2B67" w:rsidP="00EF41A6">
      <w:pPr>
        <w:pStyle w:val="BodyText"/>
        <w:rPr>
          <w:noProof w:val="0"/>
        </w:rPr>
      </w:pPr>
    </w:p>
    <w:p w14:paraId="78AD472A" w14:textId="77777777" w:rsidR="006E110A" w:rsidRPr="00040E48" w:rsidRDefault="000B06BE">
      <w:pPr>
        <w:pStyle w:val="Heading5"/>
        <w:rPr>
          <w:noProof w:val="0"/>
        </w:rPr>
      </w:pPr>
      <w:r w:rsidRPr="00040E48">
        <w:rPr>
          <w:noProof w:val="0"/>
        </w:rPr>
        <w:lastRenderedPageBreak/>
        <w:t xml:space="preserve"> </w:t>
      </w:r>
      <w:bookmarkStart w:id="2116" w:name="_Toc441142306"/>
      <w:r w:rsidR="006E110A" w:rsidRPr="00040E48">
        <w:rPr>
          <w:noProof w:val="0"/>
        </w:rPr>
        <w:t>&lt;value xsi:type='PQ' value=' ' unit=' '/&gt;</w:t>
      </w:r>
      <w:bookmarkEnd w:id="2116"/>
    </w:p>
    <w:p w14:paraId="2A9020F4" w14:textId="77777777" w:rsidR="006E110A" w:rsidRPr="00040E48" w:rsidRDefault="006E110A">
      <w:pPr>
        <w:pStyle w:val="BodyText"/>
        <w:rPr>
          <w:noProof w:val="0"/>
        </w:rPr>
      </w:pPr>
      <w:r w:rsidRPr="00040E48">
        <w:rPr>
          <w:noProof w:val="0"/>
        </w:rPr>
        <w:t xml:space="preserve">The &lt;value&gt; element shall be present, and shall be of the appropriate data type specified for measure in the table above. </w:t>
      </w:r>
    </w:p>
    <w:p w14:paraId="764CEC81" w14:textId="77777777" w:rsidR="006E110A" w:rsidRPr="00F331FC" w:rsidRDefault="000B06BE">
      <w:pPr>
        <w:pStyle w:val="Heading5"/>
        <w:rPr>
          <w:noProof w:val="0"/>
          <w:lang w:val="nl-NL"/>
          <w:rPrChange w:id="2117" w:author="Michael Clifton" w:date="2018-10-11T10:13:00Z">
            <w:rPr>
              <w:noProof w:val="0"/>
            </w:rPr>
          </w:rPrChange>
        </w:rPr>
      </w:pPr>
      <w:r w:rsidRPr="00040E48">
        <w:rPr>
          <w:noProof w:val="0"/>
        </w:rPr>
        <w:t xml:space="preserve"> </w:t>
      </w:r>
      <w:bookmarkStart w:id="2118" w:name="_Toc441142307"/>
      <w:r w:rsidR="006E110A" w:rsidRPr="00F331FC">
        <w:rPr>
          <w:noProof w:val="0"/>
          <w:lang w:val="nl-NL"/>
          <w:rPrChange w:id="2119" w:author="Michael Clifton" w:date="2018-10-11T10:13:00Z">
            <w:rPr>
              <w:noProof w:val="0"/>
            </w:rPr>
          </w:rPrChange>
        </w:rPr>
        <w:t>&lt;interpretationCode code=' ' codeSystem=' ' codeSystemName=' '/&gt;</w:t>
      </w:r>
      <w:bookmarkEnd w:id="2118"/>
    </w:p>
    <w:p w14:paraId="001A1617" w14:textId="77777777" w:rsidR="006E110A" w:rsidRPr="00040E48" w:rsidRDefault="006E110A">
      <w:pPr>
        <w:pStyle w:val="BodyText"/>
        <w:rPr>
          <w:noProof w:val="0"/>
        </w:rPr>
      </w:pPr>
      <w:r w:rsidRPr="00040E48">
        <w:rPr>
          <w:noProof w:val="0"/>
        </w:rPr>
        <w:t xml:space="preserve">The interpretation code may be present to provide an interpretation of the vital signs measure (e.g., High, Normal, Low, et cetera). </w:t>
      </w:r>
    </w:p>
    <w:p w14:paraId="03CE2256" w14:textId="77777777" w:rsidR="006E110A" w:rsidRPr="00F331FC" w:rsidRDefault="000B06BE">
      <w:pPr>
        <w:pStyle w:val="Heading5"/>
        <w:rPr>
          <w:noProof w:val="0"/>
          <w:lang w:val="nl-NL"/>
          <w:rPrChange w:id="2120" w:author="Michael Clifton" w:date="2018-10-11T10:13:00Z">
            <w:rPr>
              <w:noProof w:val="0"/>
            </w:rPr>
          </w:rPrChange>
        </w:rPr>
      </w:pPr>
      <w:r w:rsidRPr="00040E48">
        <w:rPr>
          <w:noProof w:val="0"/>
        </w:rPr>
        <w:t xml:space="preserve"> </w:t>
      </w:r>
      <w:bookmarkStart w:id="2121" w:name="_Toc441142308"/>
      <w:r w:rsidR="006E110A" w:rsidRPr="00F331FC">
        <w:rPr>
          <w:noProof w:val="0"/>
          <w:lang w:val="nl-NL"/>
          <w:rPrChange w:id="2122" w:author="Michael Clifton" w:date="2018-10-11T10:13:00Z">
            <w:rPr>
              <w:noProof w:val="0"/>
            </w:rPr>
          </w:rPrChange>
        </w:rPr>
        <w:t>&lt;methodCode code=' ' codeSystem=' ' codeSystemName=' '/&gt;</w:t>
      </w:r>
      <w:bookmarkEnd w:id="2121"/>
    </w:p>
    <w:p w14:paraId="1607F6A4" w14:textId="77777777" w:rsidR="006E110A" w:rsidRPr="00040E48" w:rsidRDefault="006E110A">
      <w:pPr>
        <w:pStyle w:val="BodyText"/>
        <w:rPr>
          <w:noProof w:val="0"/>
        </w:rPr>
      </w:pPr>
      <w:r w:rsidRPr="00040E48">
        <w:rPr>
          <w:noProof w:val="0"/>
        </w:rPr>
        <w:t xml:space="preserve">The &lt;methodCode&gt; element may be present to indicate the method used to obtain the measure. Note that method used is distinct from, but possibly related to the target site. </w:t>
      </w:r>
    </w:p>
    <w:p w14:paraId="4A8DB8AC" w14:textId="77777777" w:rsidR="006E110A" w:rsidRPr="00040E48" w:rsidRDefault="000B06BE">
      <w:pPr>
        <w:pStyle w:val="Heading5"/>
        <w:rPr>
          <w:noProof w:val="0"/>
        </w:rPr>
      </w:pPr>
      <w:r w:rsidRPr="00040E48">
        <w:rPr>
          <w:noProof w:val="0"/>
        </w:rPr>
        <w:t xml:space="preserve"> </w:t>
      </w:r>
      <w:bookmarkStart w:id="2123" w:name="_Toc441142309"/>
      <w:r w:rsidR="006E110A" w:rsidRPr="00040E48">
        <w:rPr>
          <w:noProof w:val="0"/>
        </w:rPr>
        <w:t>&lt;targetSiteCode code=' ' codeSystem=' ' codeSystemName=' '/&gt;</w:t>
      </w:r>
      <w:bookmarkEnd w:id="2123"/>
    </w:p>
    <w:p w14:paraId="39F26FE5" w14:textId="77777777" w:rsidR="006E110A" w:rsidRPr="00040E48" w:rsidRDefault="006E110A">
      <w:pPr>
        <w:pStyle w:val="BodyText"/>
        <w:rPr>
          <w:noProof w:val="0"/>
        </w:rPr>
      </w:pPr>
      <w:r w:rsidRPr="00040E48">
        <w:rPr>
          <w:noProof w:val="0"/>
        </w:rPr>
        <w:t xml:space="preserve">The target site of the measure may be identified in the &lt;targetSiteCode&gt; element (e.g., Left arm [blood pressure], oral [temperature], et cetera). </w:t>
      </w:r>
    </w:p>
    <w:p w14:paraId="24BB786A" w14:textId="77777777" w:rsidR="006E110A" w:rsidRPr="00040E48" w:rsidRDefault="006E110A">
      <w:pPr>
        <w:pStyle w:val="Heading4"/>
        <w:rPr>
          <w:noProof w:val="0"/>
        </w:rPr>
      </w:pPr>
      <w:bookmarkStart w:id="2124" w:name="_Toc270712318"/>
      <w:bookmarkStart w:id="2125" w:name="_Toc441142310"/>
      <w:bookmarkStart w:id="2126" w:name="T1_3_6_1_4_1_19376_1_5_3_1_4_15"/>
      <w:r w:rsidRPr="00040E48">
        <w:rPr>
          <w:noProof w:val="0"/>
        </w:rPr>
        <w:t>Family History Organizer 1.3.6.1.4.1.19376.1.5.3.1.4.15</w:t>
      </w:r>
      <w:bookmarkEnd w:id="2124"/>
      <w:bookmarkEnd w:id="2125"/>
      <w:r w:rsidRPr="00040E48">
        <w:rPr>
          <w:noProof w:val="0"/>
        </w:rPr>
        <w:t xml:space="preserve"> </w:t>
      </w:r>
    </w:p>
    <w:bookmarkEnd w:id="2126"/>
    <w:p w14:paraId="47073447" w14:textId="77777777" w:rsidR="006E110A" w:rsidRPr="00040E48" w:rsidRDefault="006E110A">
      <w:pPr>
        <w:pStyle w:val="BodyText"/>
        <w:rPr>
          <w:noProof w:val="0"/>
        </w:rPr>
      </w:pPr>
      <w:r w:rsidRPr="00040E48">
        <w:rPr>
          <w:noProof w:val="0"/>
        </w:rPr>
        <w:t xml:space="preserve">The family history organizer collects the problems of a patient's family member. </w:t>
      </w:r>
    </w:p>
    <w:p w14:paraId="7A6D635A" w14:textId="77777777" w:rsidR="006E110A" w:rsidRPr="00040E48" w:rsidRDefault="000B06BE">
      <w:pPr>
        <w:pStyle w:val="Heading5"/>
        <w:rPr>
          <w:noProof w:val="0"/>
        </w:rPr>
      </w:pPr>
      <w:r w:rsidRPr="00040E48">
        <w:rPr>
          <w:noProof w:val="0"/>
        </w:rPr>
        <w:lastRenderedPageBreak/>
        <w:t xml:space="preserve"> </w:t>
      </w:r>
      <w:bookmarkStart w:id="2127" w:name="_Toc441142311"/>
      <w:r w:rsidR="006E110A" w:rsidRPr="00040E48">
        <w:rPr>
          <w:noProof w:val="0"/>
        </w:rPr>
        <w:t>Specification</w:t>
      </w:r>
      <w:bookmarkEnd w:id="2127"/>
      <w:r w:rsidR="006E110A" w:rsidRPr="00040E48">
        <w:rPr>
          <w:noProof w:val="0"/>
        </w:rPr>
        <w:t xml:space="preserve"> </w:t>
      </w:r>
    </w:p>
    <w:p w14:paraId="5189728C" w14:textId="77777777" w:rsidR="006E110A" w:rsidRPr="00040E48" w:rsidRDefault="006E110A">
      <w:pPr>
        <w:pStyle w:val="XMLFragment"/>
        <w:rPr>
          <w:noProof w:val="0"/>
        </w:rPr>
      </w:pPr>
      <w:r w:rsidRPr="00040E48">
        <w:rPr>
          <w:noProof w:val="0"/>
        </w:rPr>
        <w:t>&lt;entry&gt;</w:t>
      </w:r>
    </w:p>
    <w:p w14:paraId="20FC52A2" w14:textId="77777777" w:rsidR="006E110A" w:rsidRPr="00040E48" w:rsidRDefault="006E110A">
      <w:pPr>
        <w:pStyle w:val="XMLFragment"/>
        <w:rPr>
          <w:noProof w:val="0"/>
        </w:rPr>
      </w:pPr>
      <w:r w:rsidRPr="00040E48">
        <w:rPr>
          <w:noProof w:val="0"/>
        </w:rPr>
        <w:t xml:space="preserve">  &lt;organizer classCode='CLUSTER' moodCode='EVN'&gt;</w:t>
      </w:r>
    </w:p>
    <w:p w14:paraId="0AFAC84D" w14:textId="77777777" w:rsidR="006E110A" w:rsidRPr="00040E48" w:rsidRDefault="006E110A">
      <w:pPr>
        <w:pStyle w:val="XMLFragment"/>
        <w:rPr>
          <w:noProof w:val="0"/>
        </w:rPr>
      </w:pPr>
      <w:r w:rsidRPr="00040E48">
        <w:rPr>
          <w:noProof w:val="0"/>
        </w:rPr>
        <w:t xml:space="preserve">    &lt;templateId root='2.16.840.1.113883.10.20.1.23'/&gt;</w:t>
      </w:r>
    </w:p>
    <w:p w14:paraId="51E2F555" w14:textId="77777777" w:rsidR="006E110A" w:rsidRPr="00040E48" w:rsidRDefault="006E110A">
      <w:pPr>
        <w:pStyle w:val="XMLFragment"/>
        <w:rPr>
          <w:noProof w:val="0"/>
        </w:rPr>
      </w:pPr>
      <w:r w:rsidRPr="00040E48">
        <w:rPr>
          <w:noProof w:val="0"/>
        </w:rPr>
        <w:t xml:space="preserve">    &lt;templateId root='1.3.6.1.4.1.19376.1.5.3.1.4.15'/&gt;</w:t>
      </w:r>
    </w:p>
    <w:p w14:paraId="0AEAA309" w14:textId="77777777" w:rsidR="006E110A" w:rsidRPr="00040E48" w:rsidRDefault="006E110A">
      <w:pPr>
        <w:pStyle w:val="XMLFragment"/>
        <w:rPr>
          <w:noProof w:val="0"/>
        </w:rPr>
      </w:pPr>
      <w:r w:rsidRPr="00040E48">
        <w:rPr>
          <w:noProof w:val="0"/>
        </w:rPr>
        <w:t xml:space="preserve">    &lt;subject typeCode='SBJ'&gt;</w:t>
      </w:r>
    </w:p>
    <w:p w14:paraId="667D4BFC" w14:textId="77777777" w:rsidR="006E110A" w:rsidRPr="00040E48" w:rsidRDefault="006E110A">
      <w:pPr>
        <w:pStyle w:val="XMLFragment"/>
        <w:rPr>
          <w:noProof w:val="0"/>
        </w:rPr>
      </w:pPr>
      <w:r w:rsidRPr="00040E48">
        <w:rPr>
          <w:noProof w:val="0"/>
        </w:rPr>
        <w:t xml:space="preserve">      &lt;relatedSubject classCode='PRS'&gt;</w:t>
      </w:r>
    </w:p>
    <w:p w14:paraId="6FD8F9D5" w14:textId="77777777" w:rsidR="006E110A" w:rsidRPr="00040E48" w:rsidRDefault="006E110A">
      <w:pPr>
        <w:pStyle w:val="XMLFragment"/>
        <w:rPr>
          <w:noProof w:val="0"/>
        </w:rPr>
      </w:pPr>
      <w:r w:rsidRPr="00040E48">
        <w:rPr>
          <w:noProof w:val="0"/>
        </w:rPr>
        <w:t xml:space="preserve">        &lt;code code='' displayName='' </w:t>
      </w:r>
    </w:p>
    <w:p w14:paraId="71F540CF" w14:textId="77777777" w:rsidR="006E110A" w:rsidRPr="00F331FC" w:rsidRDefault="006E110A">
      <w:pPr>
        <w:pStyle w:val="XMLFragment"/>
        <w:rPr>
          <w:noProof w:val="0"/>
          <w:lang w:val="nl-NL"/>
          <w:rPrChange w:id="2128" w:author="Michael Clifton" w:date="2018-10-11T10:13:00Z">
            <w:rPr>
              <w:noProof w:val="0"/>
            </w:rPr>
          </w:rPrChange>
        </w:rPr>
      </w:pPr>
      <w:r w:rsidRPr="00F331FC">
        <w:rPr>
          <w:noProof w:val="0"/>
          <w:lang w:val="nl-NL"/>
          <w:rPrChange w:id="2129" w:author="Michael Clifton" w:date="2018-10-11T10:13:00Z">
            <w:rPr>
              <w:noProof w:val="0"/>
            </w:rPr>
          </w:rPrChange>
        </w:rPr>
        <w:t xml:space="preserve">          codeSystem='2.16.840.1.113883.5.111' codeSystemName='RoleCode'/&gt;</w:t>
      </w:r>
    </w:p>
    <w:p w14:paraId="68C43CB5" w14:textId="77777777" w:rsidR="006E110A" w:rsidRPr="00040E48" w:rsidRDefault="006E110A">
      <w:pPr>
        <w:pStyle w:val="XMLFragment"/>
        <w:rPr>
          <w:noProof w:val="0"/>
        </w:rPr>
      </w:pPr>
      <w:r w:rsidRPr="00F331FC">
        <w:rPr>
          <w:noProof w:val="0"/>
          <w:lang w:val="nl-NL"/>
          <w:rPrChange w:id="2130" w:author="Michael Clifton" w:date="2018-10-11T10:13:00Z">
            <w:rPr>
              <w:noProof w:val="0"/>
            </w:rPr>
          </w:rPrChange>
        </w:rPr>
        <w:t xml:space="preserve">        </w:t>
      </w:r>
      <w:r w:rsidRPr="00040E48">
        <w:rPr>
          <w:noProof w:val="0"/>
        </w:rPr>
        <w:t>&lt;subject&gt;</w:t>
      </w:r>
    </w:p>
    <w:p w14:paraId="4B59E12B" w14:textId="77777777" w:rsidR="006E110A" w:rsidRPr="00040E48" w:rsidRDefault="006E110A">
      <w:pPr>
        <w:pStyle w:val="XMLFragment"/>
        <w:rPr>
          <w:noProof w:val="0"/>
        </w:rPr>
      </w:pPr>
      <w:r w:rsidRPr="00040E48">
        <w:rPr>
          <w:noProof w:val="0"/>
        </w:rPr>
        <w:t xml:space="preserve">          &lt;sdtc:id root='' extension=''/&gt;</w:t>
      </w:r>
    </w:p>
    <w:p w14:paraId="521FFA4C" w14:textId="77777777" w:rsidR="006E110A" w:rsidRPr="00040E48" w:rsidRDefault="006E110A">
      <w:pPr>
        <w:pStyle w:val="XMLFragment"/>
        <w:rPr>
          <w:noProof w:val="0"/>
        </w:rPr>
      </w:pPr>
      <w:r w:rsidRPr="00040E48">
        <w:rPr>
          <w:noProof w:val="0"/>
        </w:rPr>
        <w:t xml:space="preserve">          &lt;administrativeGenderCode code='' displayName='' </w:t>
      </w:r>
    </w:p>
    <w:p w14:paraId="2FD220FC" w14:textId="77777777" w:rsidR="006E110A" w:rsidRPr="00040E48" w:rsidRDefault="006E110A">
      <w:pPr>
        <w:pStyle w:val="XMLFragment"/>
        <w:rPr>
          <w:noProof w:val="0"/>
        </w:rPr>
      </w:pPr>
      <w:r w:rsidRPr="00040E48">
        <w:rPr>
          <w:noProof w:val="0"/>
        </w:rPr>
        <w:t xml:space="preserve">            codeSystem='' codeSystemName=''/&gt;</w:t>
      </w:r>
    </w:p>
    <w:p w14:paraId="2B482230" w14:textId="77777777" w:rsidR="006E110A" w:rsidRPr="00040E48" w:rsidRDefault="006E110A">
      <w:pPr>
        <w:pStyle w:val="XMLFragment"/>
        <w:rPr>
          <w:noProof w:val="0"/>
        </w:rPr>
      </w:pPr>
      <w:r w:rsidRPr="00040E48">
        <w:rPr>
          <w:noProof w:val="0"/>
        </w:rPr>
        <w:t xml:space="preserve">        &lt;/subject&gt;</w:t>
      </w:r>
    </w:p>
    <w:p w14:paraId="09545F96" w14:textId="77777777" w:rsidR="006E110A" w:rsidRPr="00040E48" w:rsidRDefault="006E110A">
      <w:pPr>
        <w:pStyle w:val="XMLFragment"/>
        <w:rPr>
          <w:noProof w:val="0"/>
        </w:rPr>
      </w:pPr>
      <w:r w:rsidRPr="00040E48">
        <w:rPr>
          <w:noProof w:val="0"/>
        </w:rPr>
        <w:t xml:space="preserve">      &lt;/relatedSubject&gt;</w:t>
      </w:r>
    </w:p>
    <w:p w14:paraId="04E3B04C" w14:textId="77777777" w:rsidR="006E110A" w:rsidRPr="00040E48" w:rsidRDefault="006E110A">
      <w:pPr>
        <w:pStyle w:val="XMLFragment"/>
        <w:rPr>
          <w:noProof w:val="0"/>
        </w:rPr>
      </w:pPr>
      <w:r w:rsidRPr="00040E48">
        <w:rPr>
          <w:noProof w:val="0"/>
        </w:rPr>
        <w:t xml:space="preserve">    &lt;/subject&gt;</w:t>
      </w:r>
    </w:p>
    <w:p w14:paraId="2DEF0CEE" w14:textId="77777777" w:rsidR="006E110A" w:rsidRPr="00040E48" w:rsidRDefault="006E110A">
      <w:pPr>
        <w:pStyle w:val="XMLFragment"/>
        <w:rPr>
          <w:noProof w:val="0"/>
        </w:rPr>
      </w:pPr>
      <w:r w:rsidRPr="00040E48">
        <w:rPr>
          <w:noProof w:val="0"/>
        </w:rPr>
        <w:t xml:space="preserve">    &lt;!-- zero or more participants linking to other relations --&gt;</w:t>
      </w:r>
    </w:p>
    <w:p w14:paraId="46CFDE94" w14:textId="77777777" w:rsidR="006E110A" w:rsidRPr="00040E48" w:rsidRDefault="006E110A">
      <w:pPr>
        <w:pStyle w:val="XMLFragment"/>
        <w:rPr>
          <w:noProof w:val="0"/>
        </w:rPr>
      </w:pPr>
      <w:r w:rsidRPr="00040E48">
        <w:rPr>
          <w:noProof w:val="0"/>
        </w:rPr>
        <w:t xml:space="preserve">    &lt;participant typeCode='IND'&gt;</w:t>
      </w:r>
    </w:p>
    <w:p w14:paraId="2F9A9E9F" w14:textId="77777777" w:rsidR="006E110A" w:rsidRPr="00040E48" w:rsidRDefault="006E110A">
      <w:pPr>
        <w:pStyle w:val="XMLFragment"/>
        <w:rPr>
          <w:noProof w:val="0"/>
        </w:rPr>
      </w:pPr>
      <w:r w:rsidRPr="00040E48">
        <w:rPr>
          <w:noProof w:val="0"/>
        </w:rPr>
        <w:t xml:space="preserve">      &lt;participantRole classCode='PRS'&gt;</w:t>
      </w:r>
    </w:p>
    <w:p w14:paraId="59C3FED8" w14:textId="77777777" w:rsidR="006E110A" w:rsidRPr="00040E48" w:rsidRDefault="006E110A">
      <w:pPr>
        <w:pStyle w:val="XMLFragment"/>
        <w:rPr>
          <w:noProof w:val="0"/>
        </w:rPr>
      </w:pPr>
      <w:r w:rsidRPr="00040E48">
        <w:rPr>
          <w:noProof w:val="0"/>
        </w:rPr>
        <w:t xml:space="preserve">        &lt;code code='' displayName='' </w:t>
      </w:r>
    </w:p>
    <w:p w14:paraId="4F149071" w14:textId="77777777" w:rsidR="006E110A" w:rsidRPr="00040E48" w:rsidRDefault="006E110A">
      <w:pPr>
        <w:pStyle w:val="XMLFragment"/>
        <w:rPr>
          <w:noProof w:val="0"/>
        </w:rPr>
      </w:pPr>
      <w:r w:rsidRPr="00040E48">
        <w:rPr>
          <w:noProof w:val="0"/>
        </w:rPr>
        <w:t xml:space="preserve">          codeSystem='2.16.840.1.113883.5.111' codeSystemName='RoleCode'/&gt;</w:t>
      </w:r>
    </w:p>
    <w:p w14:paraId="62F60F13" w14:textId="77777777" w:rsidR="006E110A" w:rsidRPr="00040E48" w:rsidRDefault="006E110A">
      <w:pPr>
        <w:pStyle w:val="XMLFragment"/>
        <w:rPr>
          <w:noProof w:val="0"/>
        </w:rPr>
      </w:pPr>
      <w:r w:rsidRPr="00040E48">
        <w:rPr>
          <w:noProof w:val="0"/>
        </w:rPr>
        <w:t xml:space="preserve">        &lt;playingEntity classCode='PSN'&gt;</w:t>
      </w:r>
    </w:p>
    <w:p w14:paraId="14AD2572" w14:textId="77777777" w:rsidR="006E110A" w:rsidRPr="00040E48" w:rsidRDefault="006E110A">
      <w:pPr>
        <w:pStyle w:val="XMLFragment"/>
        <w:rPr>
          <w:noProof w:val="0"/>
        </w:rPr>
      </w:pPr>
      <w:r w:rsidRPr="00040E48">
        <w:rPr>
          <w:noProof w:val="0"/>
        </w:rPr>
        <w:t xml:space="preserve">          &lt;sdtc:id root='' extension=''/&gt;</w:t>
      </w:r>
    </w:p>
    <w:p w14:paraId="51823C36" w14:textId="77777777" w:rsidR="006E110A" w:rsidRPr="00040E48" w:rsidRDefault="006E110A">
      <w:pPr>
        <w:pStyle w:val="XMLFragment"/>
        <w:rPr>
          <w:noProof w:val="0"/>
        </w:rPr>
      </w:pPr>
      <w:r w:rsidRPr="00040E48">
        <w:rPr>
          <w:noProof w:val="0"/>
        </w:rPr>
        <w:t xml:space="preserve">        &lt;/playingEntity&gt;</w:t>
      </w:r>
    </w:p>
    <w:p w14:paraId="0C4CCD7F" w14:textId="77777777" w:rsidR="006E110A" w:rsidRPr="00040E48" w:rsidRDefault="006E110A">
      <w:pPr>
        <w:pStyle w:val="XMLFragment"/>
        <w:rPr>
          <w:noProof w:val="0"/>
        </w:rPr>
      </w:pPr>
      <w:r w:rsidRPr="00040E48">
        <w:rPr>
          <w:noProof w:val="0"/>
        </w:rPr>
        <w:t xml:space="preserve">      &lt;/participantRole&gt;</w:t>
      </w:r>
    </w:p>
    <w:p w14:paraId="7974277F" w14:textId="77777777" w:rsidR="006E110A" w:rsidRPr="00040E48" w:rsidRDefault="006E110A">
      <w:pPr>
        <w:pStyle w:val="XMLFragment"/>
        <w:rPr>
          <w:noProof w:val="0"/>
        </w:rPr>
      </w:pPr>
      <w:r w:rsidRPr="00040E48">
        <w:rPr>
          <w:noProof w:val="0"/>
        </w:rPr>
        <w:t xml:space="preserve">    &lt;/participant&gt;</w:t>
      </w:r>
    </w:p>
    <w:p w14:paraId="781C3356" w14:textId="77777777" w:rsidR="006E110A" w:rsidRPr="00040E48" w:rsidRDefault="006E110A">
      <w:pPr>
        <w:pStyle w:val="XMLFragment"/>
        <w:rPr>
          <w:noProof w:val="0"/>
        </w:rPr>
      </w:pPr>
      <w:r w:rsidRPr="00040E48">
        <w:rPr>
          <w:noProof w:val="0"/>
        </w:rPr>
        <w:t xml:space="preserve">    &lt;!-- one or more entry relationships for family history observations --&gt;</w:t>
      </w:r>
    </w:p>
    <w:p w14:paraId="6CEA625A" w14:textId="77777777" w:rsidR="006E110A" w:rsidRPr="00040E48" w:rsidRDefault="006E110A">
      <w:pPr>
        <w:pStyle w:val="XMLFragment"/>
        <w:rPr>
          <w:noProof w:val="0"/>
        </w:rPr>
      </w:pPr>
      <w:r w:rsidRPr="00040E48">
        <w:rPr>
          <w:noProof w:val="0"/>
        </w:rPr>
        <w:t xml:space="preserve">    &lt;component typeCode='COMP'&gt;</w:t>
      </w:r>
    </w:p>
    <w:p w14:paraId="76CBF720" w14:textId="77777777" w:rsidR="006E110A" w:rsidRPr="00040E48" w:rsidRDefault="006E110A">
      <w:pPr>
        <w:pStyle w:val="XMLFragment"/>
        <w:rPr>
          <w:noProof w:val="0"/>
        </w:rPr>
      </w:pPr>
      <w:r w:rsidRPr="00040E48">
        <w:rPr>
          <w:noProof w:val="0"/>
        </w:rPr>
        <w:t xml:space="preserve">      &lt;observation classCode='OBS' moodCode='EVN'&gt;</w:t>
      </w:r>
    </w:p>
    <w:p w14:paraId="09D47E24" w14:textId="77777777" w:rsidR="006E110A" w:rsidRPr="00040E48" w:rsidRDefault="006E110A">
      <w:pPr>
        <w:pStyle w:val="XMLFragment"/>
        <w:rPr>
          <w:noProof w:val="0"/>
        </w:rPr>
      </w:pPr>
      <w:r w:rsidRPr="00040E48">
        <w:rPr>
          <w:noProof w:val="0"/>
        </w:rPr>
        <w:t xml:space="preserve">        &lt;templateId root='2.16.840.1.113883.10.20.1.22'/&gt;</w:t>
      </w:r>
    </w:p>
    <w:p w14:paraId="37F7D3C4" w14:textId="77777777" w:rsidR="006E110A" w:rsidRPr="00040E48" w:rsidRDefault="006E110A">
      <w:pPr>
        <w:pStyle w:val="XMLFragment"/>
        <w:rPr>
          <w:noProof w:val="0"/>
        </w:rPr>
      </w:pPr>
      <w:r w:rsidRPr="00040E48">
        <w:rPr>
          <w:noProof w:val="0"/>
        </w:rPr>
        <w:t xml:space="preserve">      &lt;/observation&gt;</w:t>
      </w:r>
    </w:p>
    <w:p w14:paraId="3983D1E2" w14:textId="77777777" w:rsidR="006E110A" w:rsidRPr="00040E48" w:rsidRDefault="006E110A">
      <w:pPr>
        <w:pStyle w:val="XMLFragment"/>
        <w:rPr>
          <w:noProof w:val="0"/>
        </w:rPr>
      </w:pPr>
      <w:r w:rsidRPr="00040E48">
        <w:rPr>
          <w:noProof w:val="0"/>
        </w:rPr>
        <w:t xml:space="preserve">    &lt;/component&gt;</w:t>
      </w:r>
    </w:p>
    <w:p w14:paraId="1117901D" w14:textId="77777777" w:rsidR="006E110A" w:rsidRPr="00040E48" w:rsidRDefault="006E110A">
      <w:pPr>
        <w:pStyle w:val="XMLFragment"/>
        <w:rPr>
          <w:noProof w:val="0"/>
        </w:rPr>
      </w:pPr>
      <w:r w:rsidRPr="00040E48">
        <w:rPr>
          <w:noProof w:val="0"/>
        </w:rPr>
        <w:t xml:space="preserve">  &lt;/organizer&gt;</w:t>
      </w:r>
    </w:p>
    <w:p w14:paraId="5000672D" w14:textId="77777777" w:rsidR="006E110A" w:rsidRPr="00040E48" w:rsidRDefault="006E110A">
      <w:pPr>
        <w:pStyle w:val="XMLFragment"/>
        <w:rPr>
          <w:noProof w:val="0"/>
        </w:rPr>
      </w:pPr>
      <w:r w:rsidRPr="00040E48">
        <w:rPr>
          <w:noProof w:val="0"/>
        </w:rPr>
        <w:t>&lt;/entry&gt;</w:t>
      </w:r>
    </w:p>
    <w:p w14:paraId="3A82FD7E" w14:textId="77777777" w:rsidR="006E110A" w:rsidRPr="00040E48" w:rsidRDefault="000B06BE">
      <w:pPr>
        <w:pStyle w:val="Heading5"/>
        <w:rPr>
          <w:noProof w:val="0"/>
        </w:rPr>
      </w:pPr>
      <w:r w:rsidRPr="00040E48">
        <w:rPr>
          <w:noProof w:val="0"/>
        </w:rPr>
        <w:t xml:space="preserve"> </w:t>
      </w:r>
      <w:bookmarkStart w:id="2131" w:name="_Toc441142312"/>
      <w:r w:rsidR="006E110A" w:rsidRPr="00040E48">
        <w:rPr>
          <w:noProof w:val="0"/>
        </w:rPr>
        <w:t>&lt;organizer classCode='CLUSTER' moodCode='EVN'&gt;</w:t>
      </w:r>
      <w:bookmarkEnd w:id="2131"/>
    </w:p>
    <w:p w14:paraId="4E43A3F0" w14:textId="77777777" w:rsidR="006E110A" w:rsidRPr="00040E48" w:rsidRDefault="006E110A">
      <w:pPr>
        <w:pStyle w:val="BodyText"/>
        <w:rPr>
          <w:noProof w:val="0"/>
        </w:rPr>
      </w:pPr>
      <w:r w:rsidRPr="00040E48">
        <w:rPr>
          <w:noProof w:val="0"/>
        </w:rPr>
        <w:t xml:space="preserve">Each family history entry is organized (classCode='CLUSTER') into a group of observations about a family member. </w:t>
      </w:r>
    </w:p>
    <w:p w14:paraId="13F50DE0" w14:textId="77777777" w:rsidR="006E110A" w:rsidRPr="00F331FC" w:rsidRDefault="000B06BE">
      <w:pPr>
        <w:pStyle w:val="Heading5"/>
        <w:rPr>
          <w:noProof w:val="0"/>
          <w:lang w:val="nl-NL"/>
          <w:rPrChange w:id="2132" w:author="Michael Clifton" w:date="2018-10-11T10:13:00Z">
            <w:rPr>
              <w:noProof w:val="0"/>
            </w:rPr>
          </w:rPrChange>
        </w:rPr>
      </w:pPr>
      <w:r w:rsidRPr="00040E48">
        <w:rPr>
          <w:noProof w:val="0"/>
        </w:rPr>
        <w:t xml:space="preserve"> </w:t>
      </w:r>
      <w:bookmarkStart w:id="2133" w:name="_Toc441142313"/>
      <w:r w:rsidR="006E110A" w:rsidRPr="00F331FC">
        <w:rPr>
          <w:noProof w:val="0"/>
          <w:lang w:val="nl-NL"/>
          <w:rPrChange w:id="2134" w:author="Michael Clifton" w:date="2018-10-11T10:13:00Z">
            <w:rPr>
              <w:noProof w:val="0"/>
            </w:rPr>
          </w:rPrChange>
        </w:rPr>
        <w:t>&lt;templateId root='2.16.840.1.113883.10.20.1.23'/&gt;</w:t>
      </w:r>
      <w:r w:rsidR="006E110A" w:rsidRPr="00F331FC">
        <w:rPr>
          <w:noProof w:val="0"/>
          <w:lang w:val="nl-NL"/>
          <w:rPrChange w:id="2135" w:author="Michael Clifton" w:date="2018-10-11T10:13:00Z">
            <w:rPr>
              <w:noProof w:val="0"/>
            </w:rPr>
          </w:rPrChange>
        </w:rPr>
        <w:br/>
        <w:t> &lt;templateId root='1.3.6.1.4.1.19376.1.5.3.1.4.15'/&gt;</w:t>
      </w:r>
      <w:bookmarkEnd w:id="2133"/>
    </w:p>
    <w:p w14:paraId="3B21FC21" w14:textId="77777777" w:rsidR="006E110A" w:rsidRPr="00040E48" w:rsidRDefault="006E110A">
      <w:pPr>
        <w:pStyle w:val="BodyText"/>
        <w:rPr>
          <w:noProof w:val="0"/>
        </w:rPr>
      </w:pPr>
      <w:r w:rsidRPr="00040E48">
        <w:rPr>
          <w:noProof w:val="0"/>
        </w:rPr>
        <w:t xml:space="preserve">The organizer is identified by the &lt;templateId&gt; elements, which shall be present as shown above. </w:t>
      </w:r>
    </w:p>
    <w:p w14:paraId="21D248D8" w14:textId="77777777" w:rsidR="00AC1F71" w:rsidRPr="00040E48" w:rsidRDefault="000B06BE" w:rsidP="002C1812">
      <w:pPr>
        <w:pStyle w:val="Heading5"/>
        <w:numPr>
          <w:ilvl w:val="4"/>
          <w:numId w:val="3"/>
        </w:numPr>
        <w:rPr>
          <w:noProof w:val="0"/>
        </w:rPr>
      </w:pPr>
      <w:r w:rsidRPr="00040E48">
        <w:rPr>
          <w:noProof w:val="0"/>
        </w:rPr>
        <w:t xml:space="preserve"> </w:t>
      </w:r>
      <w:bookmarkStart w:id="2136" w:name="_Toc441142314"/>
      <w:r w:rsidR="006E110A" w:rsidRPr="00040E48">
        <w:rPr>
          <w:noProof w:val="0"/>
        </w:rPr>
        <w:t>&lt;subject typeCode='SUBJ'&gt;</w:t>
      </w:r>
      <w:bookmarkEnd w:id="2136"/>
    </w:p>
    <w:p w14:paraId="1B414B8E" w14:textId="77777777" w:rsidR="006E110A" w:rsidRPr="00040E48" w:rsidRDefault="00BC38A3">
      <w:pPr>
        <w:pStyle w:val="Heading5"/>
        <w:rPr>
          <w:noProof w:val="0"/>
        </w:rPr>
      </w:pPr>
      <w:r w:rsidRPr="00040E48">
        <w:rPr>
          <w:noProof w:val="0"/>
        </w:rPr>
        <w:br/>
        <w:t xml:space="preserve">    </w:t>
      </w:r>
      <w:bookmarkStart w:id="2137" w:name="_Toc441142315"/>
      <w:r w:rsidRPr="00040E48">
        <w:rPr>
          <w:noProof w:val="0"/>
        </w:rPr>
        <w:t>&lt;templateId root=</w:t>
      </w:r>
      <w:r w:rsidR="00AC1F71" w:rsidRPr="00040E48">
        <w:rPr>
          <w:noProof w:val="0"/>
        </w:rPr>
        <w:t>’1</w:t>
      </w:r>
      <w:r w:rsidRPr="00040E48">
        <w:rPr>
          <w:noProof w:val="0"/>
        </w:rPr>
        <w:t>'1.3.6.1.4.1.19376.1.5.3.1.4.15.</w:t>
      </w:r>
      <w:r w:rsidR="00AC1F71" w:rsidRPr="00040E48">
        <w:rPr>
          <w:noProof w:val="0"/>
        </w:rPr>
        <w:t>2’</w:t>
      </w:r>
      <w:r w:rsidRPr="00040E48">
        <w:rPr>
          <w:noProof w:val="0"/>
        </w:rPr>
        <w:t>2'/&gt;</w:t>
      </w:r>
      <w:r w:rsidR="006E110A" w:rsidRPr="00040E48">
        <w:rPr>
          <w:noProof w:val="0"/>
        </w:rPr>
        <w:br/>
        <w:t>    &lt;relatedSubject classCode='PRS'&gt;</w:t>
      </w:r>
      <w:bookmarkEnd w:id="2137"/>
    </w:p>
    <w:p w14:paraId="32FC4C32" w14:textId="77777777" w:rsidR="006E110A" w:rsidRPr="00FF3B5D" w:rsidRDefault="006E110A">
      <w:pPr>
        <w:pStyle w:val="BodyText"/>
        <w:rPr>
          <w:noProof w:val="0"/>
        </w:rPr>
      </w:pPr>
      <w:r w:rsidRPr="00040E48">
        <w:rPr>
          <w:noProof w:val="0"/>
        </w:rPr>
        <w:t xml:space="preserve">The &lt;subject&gt; element shall be present and relates the subject of the observations to the patient. It shall contain a &lt;relatedSubject&gt; element that is a personal relation of the patient (classCode='PRS'). </w:t>
      </w:r>
      <w:r w:rsidR="00AC1F71" w:rsidRPr="00040E48">
        <w:rPr>
          <w:noProof w:val="0"/>
        </w:rPr>
        <w:t>)</w:t>
      </w:r>
      <w:r w:rsidR="00BA4AD1" w:rsidRPr="00040E48">
        <w:rPr>
          <w:noProof w:val="0"/>
        </w:rPr>
        <w:t xml:space="preserve">. </w:t>
      </w:r>
      <w:r w:rsidR="00BC38A3" w:rsidRPr="000D307B">
        <w:rPr>
          <w:noProof w:val="0"/>
        </w:rPr>
        <w:t>The subject should include the template id for the subject participant template.</w:t>
      </w:r>
    </w:p>
    <w:p w14:paraId="1403EA31" w14:textId="77777777" w:rsidR="00BC38A3" w:rsidRPr="00040E48" w:rsidRDefault="00BC38A3" w:rsidP="00E82AA5">
      <w:pPr>
        <w:pStyle w:val="Note"/>
      </w:pPr>
      <w:r w:rsidRPr="00040E48">
        <w:lastRenderedPageBreak/>
        <w:t>Note:</w:t>
      </w:r>
      <w:r w:rsidRPr="00040E48">
        <w:tab/>
        <w:t>The subject participant was added to the technical framework subsequent to the final text publication that originally defined this entry</w:t>
      </w:r>
      <w:r w:rsidR="00BA4AD1" w:rsidRPr="00040E48">
        <w:t xml:space="preserve">. </w:t>
      </w:r>
      <w:r w:rsidRPr="00040E48">
        <w:t>The definition of that subject participant was derived from this entry</w:t>
      </w:r>
      <w:r w:rsidR="00BA4AD1" w:rsidRPr="00040E48">
        <w:t xml:space="preserve">. </w:t>
      </w:r>
      <w:r w:rsidRPr="00040E48">
        <w:t>Following the principal that changes must be backwards compatible, the Family History Organizer does not require the use of this template</w:t>
      </w:r>
      <w:r w:rsidR="00BA4AD1" w:rsidRPr="00040E48">
        <w:t xml:space="preserve">. </w:t>
      </w:r>
      <w:r w:rsidRPr="00040E48">
        <w:t>However, it is strongly recommended.</w:t>
      </w:r>
    </w:p>
    <w:p w14:paraId="753C0CF9" w14:textId="77777777" w:rsidR="006E110A" w:rsidRPr="00040E48" w:rsidRDefault="006E110A">
      <w:pPr>
        <w:pStyle w:val="BodyText"/>
        <w:rPr>
          <w:noProof w:val="0"/>
        </w:rPr>
      </w:pPr>
    </w:p>
    <w:p w14:paraId="1BCAAEFC" w14:textId="77777777" w:rsidR="006E110A" w:rsidRPr="00040E48" w:rsidRDefault="000B06BE">
      <w:pPr>
        <w:pStyle w:val="Heading5"/>
        <w:rPr>
          <w:noProof w:val="0"/>
        </w:rPr>
      </w:pPr>
      <w:r w:rsidRPr="00040E48">
        <w:rPr>
          <w:noProof w:val="0"/>
        </w:rPr>
        <w:t xml:space="preserve"> </w:t>
      </w:r>
      <w:bookmarkStart w:id="2138" w:name="_Toc441142316"/>
      <w:r w:rsidR="006E110A" w:rsidRPr="00040E48">
        <w:rPr>
          <w:noProof w:val="0"/>
        </w:rPr>
        <w:t>&lt;code code=' ' displayName=' ' codeSystem='2.16.840.1.113883.5.111' codeSystemName='RoleCode'/&gt;</w:t>
      </w:r>
      <w:bookmarkEnd w:id="2138"/>
    </w:p>
    <w:p w14:paraId="49A7BD35" w14:textId="77777777" w:rsidR="006E110A" w:rsidRPr="00040E48" w:rsidRDefault="006E110A">
      <w:pPr>
        <w:pStyle w:val="BodyText"/>
        <w:rPr>
          <w:noProof w:val="0"/>
        </w:rPr>
      </w:pPr>
      <w:r w:rsidRPr="00040E48">
        <w:rPr>
          <w:noProof w:val="0"/>
        </w:rPr>
        <w:t xml:space="preserve">The &lt;code&gt; element shall be present, and give the relationship of the subject to the patient. The code attribute shall be present, and shall contain a value from the HL7 FamilyMember vocabulary. The codeSystem attribute shall be present and shall use the value shown above. </w:t>
      </w:r>
    </w:p>
    <w:p w14:paraId="431274EB" w14:textId="77777777" w:rsidR="006E110A" w:rsidRPr="00040E48" w:rsidRDefault="000B06BE">
      <w:pPr>
        <w:pStyle w:val="Heading5"/>
        <w:rPr>
          <w:noProof w:val="0"/>
        </w:rPr>
      </w:pPr>
      <w:r w:rsidRPr="00040E48">
        <w:rPr>
          <w:noProof w:val="0"/>
        </w:rPr>
        <w:t xml:space="preserve"> </w:t>
      </w:r>
      <w:bookmarkStart w:id="2139" w:name="_Toc441142317"/>
      <w:r w:rsidR="006E110A" w:rsidRPr="00040E48">
        <w:rPr>
          <w:noProof w:val="0"/>
        </w:rPr>
        <w:t>&lt;subject&gt;</w:t>
      </w:r>
      <w:bookmarkEnd w:id="2139"/>
    </w:p>
    <w:p w14:paraId="361C2CF8" w14:textId="77777777" w:rsidR="006E110A" w:rsidRPr="00040E48" w:rsidRDefault="006E110A">
      <w:pPr>
        <w:pStyle w:val="BodyText"/>
        <w:rPr>
          <w:noProof w:val="0"/>
        </w:rPr>
      </w:pPr>
      <w:r w:rsidRPr="00040E48">
        <w:rPr>
          <w:noProof w:val="0"/>
        </w:rPr>
        <w:t xml:space="preserve">The &lt;subject&gt; element contains information about the relation. </w:t>
      </w:r>
    </w:p>
    <w:p w14:paraId="71F5F883" w14:textId="77777777" w:rsidR="006E110A" w:rsidRPr="00040E48" w:rsidRDefault="000B06BE">
      <w:pPr>
        <w:pStyle w:val="Heading5"/>
        <w:rPr>
          <w:noProof w:val="0"/>
        </w:rPr>
      </w:pPr>
      <w:r w:rsidRPr="00040E48">
        <w:rPr>
          <w:noProof w:val="0"/>
        </w:rPr>
        <w:t xml:space="preserve"> </w:t>
      </w:r>
      <w:bookmarkStart w:id="2140" w:name="_Toc441142318"/>
      <w:r w:rsidR="006E110A" w:rsidRPr="00040E48">
        <w:rPr>
          <w:noProof w:val="0"/>
        </w:rPr>
        <w:t>&lt;sdtc:id root=' ' extension=' '/&gt;</w:t>
      </w:r>
      <w:bookmarkEnd w:id="2140"/>
    </w:p>
    <w:p w14:paraId="044BB24E" w14:textId="77777777" w:rsidR="006E110A" w:rsidRPr="00040E48" w:rsidRDefault="006E110A">
      <w:pPr>
        <w:pStyle w:val="BodyText"/>
        <w:rPr>
          <w:noProof w:val="0"/>
        </w:rPr>
      </w:pPr>
      <w:r w:rsidRPr="00040E48">
        <w:rPr>
          <w:noProof w:val="0"/>
        </w:rPr>
        <w:t xml:space="preserve">The &lt;sdtc:id&gt; element should be present. It is used to identify the patient relation to create a pedigree graph. </w:t>
      </w:r>
    </w:p>
    <w:p w14:paraId="6703FF6C" w14:textId="77777777" w:rsidR="006E110A" w:rsidRPr="00040E48" w:rsidRDefault="000B06BE">
      <w:pPr>
        <w:pStyle w:val="Heading5"/>
        <w:rPr>
          <w:noProof w:val="0"/>
        </w:rPr>
      </w:pPr>
      <w:r w:rsidRPr="00040E48">
        <w:rPr>
          <w:noProof w:val="0"/>
        </w:rPr>
        <w:t xml:space="preserve"> </w:t>
      </w:r>
      <w:bookmarkStart w:id="2141" w:name="_Toc441142319"/>
      <w:r w:rsidR="006E110A" w:rsidRPr="00040E48">
        <w:rPr>
          <w:noProof w:val="0"/>
        </w:rPr>
        <w:t>&lt;administrativeGenderCode code=' ' /&gt;</w:t>
      </w:r>
      <w:bookmarkEnd w:id="2141"/>
    </w:p>
    <w:p w14:paraId="1F6ACF11" w14:textId="77777777" w:rsidR="006E110A" w:rsidRPr="00040E48" w:rsidRDefault="006E110A">
      <w:pPr>
        <w:pStyle w:val="BodyText"/>
        <w:rPr>
          <w:noProof w:val="0"/>
        </w:rPr>
      </w:pPr>
      <w:r w:rsidRPr="00040E48">
        <w:rPr>
          <w:noProof w:val="0"/>
        </w:rPr>
        <w:t xml:space="preserve">The &lt;administrativeGenderCode&gt; element should be present. It gives the gender of the relation. </w:t>
      </w:r>
    </w:p>
    <w:p w14:paraId="5F968A2D" w14:textId="77777777" w:rsidR="006E110A" w:rsidRPr="00040E48" w:rsidRDefault="000B06BE">
      <w:pPr>
        <w:pStyle w:val="Heading5"/>
        <w:rPr>
          <w:noProof w:val="0"/>
        </w:rPr>
      </w:pPr>
      <w:r w:rsidRPr="00040E48">
        <w:rPr>
          <w:noProof w:val="0"/>
        </w:rPr>
        <w:t xml:space="preserve"> </w:t>
      </w:r>
      <w:bookmarkStart w:id="2142" w:name="_Toc441142320"/>
      <w:r w:rsidR="006E110A" w:rsidRPr="00040E48">
        <w:rPr>
          <w:noProof w:val="0"/>
        </w:rPr>
        <w:t>&lt;participant typeCode='IND'&gt;</w:t>
      </w:r>
      <w:r w:rsidR="006E110A" w:rsidRPr="00040E48">
        <w:rPr>
          <w:noProof w:val="0"/>
        </w:rPr>
        <w:br/>
        <w:t> &lt;participantRole classCode='PRS'&gt;</w:t>
      </w:r>
      <w:bookmarkEnd w:id="2142"/>
    </w:p>
    <w:p w14:paraId="2D3FD9BC" w14:textId="77777777" w:rsidR="006E110A" w:rsidRPr="00040E48" w:rsidRDefault="006E110A">
      <w:pPr>
        <w:pStyle w:val="BodyText"/>
        <w:rPr>
          <w:noProof w:val="0"/>
        </w:rPr>
      </w:pPr>
      <w:r w:rsidRPr="00040E48">
        <w:rPr>
          <w:noProof w:val="0"/>
        </w:rPr>
        <w:t xml:space="preserve">The &lt;participant&gt; element may be present to record the relationship of the subject to other family members to create a pedigree graph. It shall contain a &lt;participantRole&gt; element showing the relationship of the subject to other family members (classCode='PRS'). </w:t>
      </w:r>
    </w:p>
    <w:p w14:paraId="0590BEAB" w14:textId="77777777" w:rsidR="006E110A" w:rsidRPr="00040E48" w:rsidRDefault="006E110A">
      <w:pPr>
        <w:pStyle w:val="Heading5"/>
        <w:rPr>
          <w:noProof w:val="0"/>
        </w:rPr>
      </w:pPr>
      <w:bookmarkStart w:id="2143" w:name="_Toc441142321"/>
      <w:r w:rsidRPr="00040E48">
        <w:rPr>
          <w:noProof w:val="0"/>
        </w:rPr>
        <w:t>&lt;code code=' ' displayName=' ' codeSystem=' ' codeSystemName=' '/&gt;</w:t>
      </w:r>
      <w:bookmarkEnd w:id="2143"/>
    </w:p>
    <w:p w14:paraId="1CEF5088" w14:textId="77777777" w:rsidR="006E110A" w:rsidRPr="00040E48" w:rsidRDefault="006E110A">
      <w:pPr>
        <w:pStyle w:val="BodyText"/>
        <w:rPr>
          <w:noProof w:val="0"/>
        </w:rPr>
      </w:pPr>
      <w:r w:rsidRPr="00040E48">
        <w:rPr>
          <w:noProof w:val="0"/>
        </w:rPr>
        <w:t xml:space="preserve">The &lt;code&gt; element shall be present, and gives the relationship of the participant to the subject. The code attribute shall be present, and shall contain a value from the HL7 FamilyMember vocabulary. The codeSystem attribute shall be present and shall use the value shown above. </w:t>
      </w:r>
    </w:p>
    <w:p w14:paraId="23F143E8" w14:textId="77777777" w:rsidR="006E110A" w:rsidRPr="00040E48" w:rsidRDefault="006E110A">
      <w:pPr>
        <w:pStyle w:val="Heading5"/>
        <w:rPr>
          <w:noProof w:val="0"/>
        </w:rPr>
      </w:pPr>
      <w:bookmarkStart w:id="2144" w:name="_Toc441142322"/>
      <w:r w:rsidRPr="00040E48">
        <w:rPr>
          <w:noProof w:val="0"/>
        </w:rPr>
        <w:t>&lt;playingEntity classCode='PSN'&gt;</w:t>
      </w:r>
      <w:bookmarkEnd w:id="2144"/>
    </w:p>
    <w:p w14:paraId="79C6CE3B" w14:textId="77777777" w:rsidR="006E110A" w:rsidRPr="00040E48" w:rsidRDefault="006E110A">
      <w:pPr>
        <w:pStyle w:val="BodyText"/>
        <w:rPr>
          <w:noProof w:val="0"/>
        </w:rPr>
      </w:pPr>
      <w:r w:rsidRPr="00040E48">
        <w:rPr>
          <w:noProof w:val="0"/>
        </w:rPr>
        <w:t xml:space="preserve">The &lt;playingEntity&gt; element identifies the related person. It shall be recorded as shown above. </w:t>
      </w:r>
    </w:p>
    <w:p w14:paraId="5AE29B0D" w14:textId="77777777" w:rsidR="006E110A" w:rsidRPr="00040E48" w:rsidRDefault="006E110A">
      <w:pPr>
        <w:pStyle w:val="Heading5"/>
        <w:rPr>
          <w:noProof w:val="0"/>
        </w:rPr>
      </w:pPr>
      <w:bookmarkStart w:id="2145" w:name="_Toc441142323"/>
      <w:r w:rsidRPr="00040E48">
        <w:rPr>
          <w:noProof w:val="0"/>
        </w:rPr>
        <w:t>&lt;sdtc:id root=' ' extension=' '/&gt;</w:t>
      </w:r>
      <w:bookmarkEnd w:id="2145"/>
    </w:p>
    <w:p w14:paraId="42633809" w14:textId="77777777" w:rsidR="006E110A" w:rsidRPr="00040E48" w:rsidRDefault="006E110A">
      <w:pPr>
        <w:pStyle w:val="BodyText"/>
        <w:rPr>
          <w:noProof w:val="0"/>
        </w:rPr>
      </w:pPr>
      <w:r w:rsidRPr="00040E48">
        <w:rPr>
          <w:noProof w:val="0"/>
        </w:rPr>
        <w:t xml:space="preserve">The &lt;sdtc:id&gt; element shall be present. It must have the same root and extension attributes of the &lt;subject&gt; of a separate family history organizer. See </w:t>
      </w:r>
      <w:r w:rsidR="003C1E0C" w:rsidRPr="00040E48">
        <w:rPr>
          <w:noProof w:val="0"/>
        </w:rPr>
        <w:t>Appendix C of IHE PCC-TF</w:t>
      </w:r>
      <w:r w:rsidRPr="00040E48">
        <w:rPr>
          <w:noProof w:val="0"/>
        </w:rPr>
        <w:t xml:space="preserve"> for definition of this extension to CDA. </w:t>
      </w:r>
    </w:p>
    <w:p w14:paraId="736983D6" w14:textId="77777777" w:rsidR="006E110A" w:rsidRPr="00040E48" w:rsidRDefault="006E110A">
      <w:pPr>
        <w:pStyle w:val="Heading5"/>
        <w:rPr>
          <w:noProof w:val="0"/>
        </w:rPr>
      </w:pPr>
      <w:bookmarkStart w:id="2146" w:name="_Toc441142324"/>
      <w:r w:rsidRPr="00040E48">
        <w:rPr>
          <w:noProof w:val="0"/>
        </w:rPr>
        <w:lastRenderedPageBreak/>
        <w:t>&lt;component typeCode='COMP'&gt;</w:t>
      </w:r>
      <w:r w:rsidRPr="00040E48">
        <w:rPr>
          <w:noProof w:val="0"/>
        </w:rPr>
        <w:br/>
        <w:t>    &lt;observation classCode='OBS' moodCode='EVN'&gt;</w:t>
      </w:r>
      <w:r w:rsidRPr="00040E48">
        <w:rPr>
          <w:noProof w:val="0"/>
        </w:rPr>
        <w:br/>
        <w:t>     &lt;templateId root='1.3.6.1.4.1.19376.1.5.3.1.4.13.3'/&gt;</w:t>
      </w:r>
      <w:bookmarkEnd w:id="2146"/>
    </w:p>
    <w:p w14:paraId="31F3AF64" w14:textId="77777777" w:rsidR="006E110A" w:rsidRPr="00040E48" w:rsidRDefault="006E110A">
      <w:pPr>
        <w:pStyle w:val="BodyText"/>
        <w:rPr>
          <w:noProof w:val="0"/>
        </w:rPr>
      </w:pPr>
      <w:r w:rsidRPr="00040E48">
        <w:rPr>
          <w:noProof w:val="0"/>
        </w:rPr>
        <w:t xml:space="preserve">The family history organizer shall contain one or more components using the &lt;component&gt; element shown above. </w:t>
      </w:r>
      <w:r w:rsidR="005C4B4B" w:rsidRPr="00040E48">
        <w:rPr>
          <w:noProof w:val="0"/>
        </w:rPr>
        <w:t xml:space="preserve">These components must conform to the </w:t>
      </w:r>
      <w:hyperlink w:anchor="T1_3_6_1_4_1_19376_1_5_3_1_4_15" w:tooltip="1.3.6.1.4.1.19376.1.5.3.1.4.15" w:history="1">
        <w:r w:rsidR="005C4B4B" w:rsidRPr="00040E48">
          <w:rPr>
            <w:rStyle w:val="Hyperlink"/>
            <w:noProof w:val="0"/>
          </w:rPr>
          <w:t>Family History Observation</w:t>
        </w:r>
      </w:hyperlink>
      <w:r w:rsidR="005C4B4B" w:rsidRPr="00040E48">
        <w:rPr>
          <w:noProof w:val="0"/>
        </w:rPr>
        <w:t xml:space="preserve"> template. </w:t>
      </w:r>
    </w:p>
    <w:p w14:paraId="6C9C5289" w14:textId="77777777" w:rsidR="006E110A" w:rsidRPr="00040E48" w:rsidRDefault="006E110A">
      <w:pPr>
        <w:pStyle w:val="Heading4"/>
        <w:rPr>
          <w:rFonts w:eastAsia="Arial Unicode MS"/>
          <w:noProof w:val="0"/>
        </w:rPr>
      </w:pPr>
      <w:bookmarkStart w:id="2147" w:name="_Toc270712319"/>
      <w:bookmarkStart w:id="2148" w:name="_Toc441142325"/>
      <w:bookmarkStart w:id="2149" w:name="T1_3_6_1_4_1_19376_1_5_3_1_4_13_4"/>
      <w:r w:rsidRPr="00040E48">
        <w:rPr>
          <w:noProof w:val="0"/>
        </w:rPr>
        <w:t>Social History Observation 1.3.6.1.4.1.19376.1.5.3.1.4.13.4</w:t>
      </w:r>
      <w:bookmarkEnd w:id="2147"/>
      <w:bookmarkEnd w:id="2148"/>
      <w:r w:rsidRPr="00040E48">
        <w:rPr>
          <w:noProof w:val="0"/>
        </w:rPr>
        <w:t xml:space="preserve"> </w:t>
      </w:r>
    </w:p>
    <w:bookmarkEnd w:id="2149"/>
    <w:p w14:paraId="44174F59" w14:textId="77777777" w:rsidR="006E110A" w:rsidRPr="00040E48" w:rsidRDefault="006E110A">
      <w:pPr>
        <w:pStyle w:val="BodyText"/>
        <w:rPr>
          <w:noProof w:val="0"/>
        </w:rPr>
      </w:pPr>
      <w:r w:rsidRPr="00040E48">
        <w:rPr>
          <w:noProof w:val="0"/>
        </w:rPr>
        <w:t xml:space="preserve">A social history observation is a simple observation that uses a specific vocabulary, and inherits constraints from CCD. </w:t>
      </w:r>
    </w:p>
    <w:p w14:paraId="4D4BF3A8" w14:textId="77777777" w:rsidR="006E110A" w:rsidRPr="00040E48" w:rsidRDefault="000B06BE">
      <w:pPr>
        <w:pStyle w:val="Heading5"/>
        <w:rPr>
          <w:noProof w:val="0"/>
        </w:rPr>
      </w:pPr>
      <w:r w:rsidRPr="00040E48">
        <w:rPr>
          <w:noProof w:val="0"/>
        </w:rPr>
        <w:t xml:space="preserve"> </w:t>
      </w:r>
      <w:bookmarkStart w:id="2150" w:name="_Toc441142326"/>
      <w:r w:rsidR="006E110A" w:rsidRPr="00040E48">
        <w:rPr>
          <w:noProof w:val="0"/>
        </w:rPr>
        <w:t>Standards</w:t>
      </w:r>
      <w:bookmarkEnd w:id="2150"/>
      <w:r w:rsidR="006E110A" w:rsidRPr="00040E48">
        <w:rPr>
          <w:noProof w:val="0"/>
        </w:rPr>
        <w:t xml:space="preserve"> </w:t>
      </w:r>
    </w:p>
    <w:tbl>
      <w:tblPr>
        <w:tblW w:w="0" w:type="auto"/>
        <w:tblCellSpacing w:w="0" w:type="dxa"/>
        <w:shd w:val="clear" w:color="auto" w:fill="E6E6E6"/>
        <w:tblCellMar>
          <w:top w:w="15" w:type="dxa"/>
          <w:left w:w="15" w:type="dxa"/>
          <w:bottom w:w="15" w:type="dxa"/>
          <w:right w:w="15" w:type="dxa"/>
        </w:tblCellMar>
        <w:tblLook w:val="0000" w:firstRow="0" w:lastRow="0" w:firstColumn="0" w:lastColumn="0" w:noHBand="0" w:noVBand="0"/>
      </w:tblPr>
      <w:tblGrid>
        <w:gridCol w:w="608"/>
        <w:gridCol w:w="3244"/>
      </w:tblGrid>
      <w:tr w:rsidR="006E110A" w:rsidRPr="00040E48" w14:paraId="44FBF825" w14:textId="77777777" w:rsidTr="00AA3742">
        <w:trPr>
          <w:tblCellSpacing w:w="0" w:type="dxa"/>
        </w:trPr>
        <w:tc>
          <w:tcPr>
            <w:tcW w:w="0" w:type="auto"/>
            <w:vAlign w:val="center"/>
          </w:tcPr>
          <w:p w14:paraId="75CF4434" w14:textId="77777777" w:rsidR="006E110A" w:rsidRPr="00040E48" w:rsidRDefault="006E110A">
            <w:pPr>
              <w:pStyle w:val="TableEntryHeader"/>
              <w:rPr>
                <w:rFonts w:ascii="Arial Unicode MS" w:eastAsia="Arial Unicode MS" w:hAnsi="Arial Unicode MS" w:cs="Arial Unicode MS"/>
                <w:noProof w:val="0"/>
                <w:szCs w:val="24"/>
              </w:rPr>
            </w:pPr>
            <w:r w:rsidRPr="00040E48">
              <w:rPr>
                <w:noProof w:val="0"/>
              </w:rPr>
              <w:t>CCD</w:t>
            </w:r>
          </w:p>
        </w:tc>
        <w:tc>
          <w:tcPr>
            <w:tcW w:w="0" w:type="auto"/>
            <w:shd w:val="clear" w:color="auto" w:fill="FFFFFF"/>
            <w:vAlign w:val="center"/>
          </w:tcPr>
          <w:p w14:paraId="2B78665E" w14:textId="77777777" w:rsidR="006E110A" w:rsidRPr="00040E48" w:rsidRDefault="00FF2B1E">
            <w:pPr>
              <w:pStyle w:val="TableEntry"/>
              <w:rPr>
                <w:rFonts w:ascii="Arial Unicode MS" w:eastAsia="Arial Unicode MS" w:hAnsi="Arial Unicode MS" w:cs="Arial Unicode MS"/>
                <w:noProof w:val="0"/>
                <w:szCs w:val="24"/>
              </w:rPr>
            </w:pPr>
            <w:hyperlink r:id="rId105" w:tooltip="http://www.hl7.org/Library/General/HL7_CDA_R2_final.zip" w:history="1">
              <w:r w:rsidR="006E110A" w:rsidRPr="00040E48">
                <w:rPr>
                  <w:rStyle w:val="Hyperlink"/>
                  <w:noProof w:val="0"/>
                </w:rPr>
                <w:t>ASTM/HL7 Continuity of Care Document</w:t>
              </w:r>
            </w:hyperlink>
            <w:r w:rsidR="006E110A" w:rsidRPr="00040E48">
              <w:rPr>
                <w:noProof w:val="0"/>
              </w:rPr>
              <w:t xml:space="preserve"> </w:t>
            </w:r>
          </w:p>
        </w:tc>
      </w:tr>
    </w:tbl>
    <w:p w14:paraId="116B6EAC" w14:textId="77777777" w:rsidR="006E110A" w:rsidRPr="00040E48" w:rsidRDefault="000B06BE">
      <w:pPr>
        <w:pStyle w:val="Heading5"/>
        <w:rPr>
          <w:noProof w:val="0"/>
        </w:rPr>
      </w:pPr>
      <w:r w:rsidRPr="00040E48">
        <w:rPr>
          <w:noProof w:val="0"/>
        </w:rPr>
        <w:t xml:space="preserve"> </w:t>
      </w:r>
      <w:bookmarkStart w:id="2151" w:name="_Toc441142327"/>
      <w:r w:rsidR="006E110A" w:rsidRPr="00040E48">
        <w:rPr>
          <w:noProof w:val="0"/>
        </w:rPr>
        <w:t>Parent Template</w:t>
      </w:r>
      <w:bookmarkEnd w:id="2151"/>
      <w:r w:rsidR="006E110A" w:rsidRPr="00040E48">
        <w:rPr>
          <w:noProof w:val="0"/>
        </w:rPr>
        <w:t xml:space="preserve"> </w:t>
      </w:r>
    </w:p>
    <w:p w14:paraId="61817E0B" w14:textId="77777777" w:rsidR="006E110A" w:rsidRPr="00040E48" w:rsidRDefault="006E110A">
      <w:pPr>
        <w:pStyle w:val="BodyText"/>
        <w:rPr>
          <w:noProof w:val="0"/>
        </w:rPr>
      </w:pPr>
      <w:r w:rsidRPr="00040E48">
        <w:rPr>
          <w:noProof w:val="0"/>
        </w:rPr>
        <w:t xml:space="preserve">The parent of this template is </w:t>
      </w:r>
      <w:hyperlink w:anchor="T1_3_6_1_4_1_19376_1_5_3_1_4_13" w:tooltip="1.3.6.1.4.1.19376.1.5.3.1.4.13" w:history="1">
        <w:r w:rsidRPr="00040E48">
          <w:rPr>
            <w:rStyle w:val="Hyperlink"/>
            <w:noProof w:val="0"/>
          </w:rPr>
          <w:t>Simple Observation</w:t>
        </w:r>
      </w:hyperlink>
      <w:r w:rsidRPr="00040E48">
        <w:rPr>
          <w:noProof w:val="0"/>
        </w:rPr>
        <w:t xml:space="preserve">. This template is compatible with the ASTM/HL7 Continuity of Care Document template: 2.16.840.1.113883.10.20.1.33 </w:t>
      </w:r>
    </w:p>
    <w:p w14:paraId="3FCD69BA" w14:textId="77777777" w:rsidR="006E110A" w:rsidRPr="00040E48" w:rsidRDefault="000B06BE">
      <w:pPr>
        <w:pStyle w:val="Heading5"/>
        <w:rPr>
          <w:noProof w:val="0"/>
        </w:rPr>
      </w:pPr>
      <w:r w:rsidRPr="00040E48">
        <w:rPr>
          <w:noProof w:val="0"/>
        </w:rPr>
        <w:t xml:space="preserve"> </w:t>
      </w:r>
      <w:bookmarkStart w:id="2152" w:name="_Toc441142328"/>
      <w:r w:rsidR="006E110A" w:rsidRPr="00040E48">
        <w:rPr>
          <w:noProof w:val="0"/>
        </w:rPr>
        <w:t>Specification</w:t>
      </w:r>
      <w:bookmarkEnd w:id="2152"/>
      <w:r w:rsidR="006E110A" w:rsidRPr="00040E48">
        <w:rPr>
          <w:noProof w:val="0"/>
        </w:rPr>
        <w:t xml:space="preserve"> </w:t>
      </w:r>
    </w:p>
    <w:p w14:paraId="465DD678" w14:textId="77777777" w:rsidR="006E110A" w:rsidRPr="00040E48" w:rsidRDefault="006E110A">
      <w:pPr>
        <w:pStyle w:val="FigureTitle"/>
        <w:rPr>
          <w:noProof w:val="0"/>
        </w:rPr>
      </w:pPr>
    </w:p>
    <w:p w14:paraId="18F98187" w14:textId="77777777" w:rsidR="006E110A" w:rsidRPr="00040E48" w:rsidRDefault="006E110A">
      <w:pPr>
        <w:pStyle w:val="XMLFragment"/>
        <w:rPr>
          <w:noProof w:val="0"/>
        </w:rPr>
      </w:pPr>
      <w:r w:rsidRPr="00040E48">
        <w:rPr>
          <w:noProof w:val="0"/>
        </w:rPr>
        <w:t>&lt;observation typeCode='OBS' moodCode='EVN'&gt;</w:t>
      </w:r>
    </w:p>
    <w:p w14:paraId="36EAD9E8" w14:textId="77777777" w:rsidR="006E110A" w:rsidRPr="00F331FC" w:rsidRDefault="006E110A">
      <w:pPr>
        <w:pStyle w:val="XMLFragment"/>
        <w:rPr>
          <w:noProof w:val="0"/>
          <w:lang w:val="nl-NL"/>
          <w:rPrChange w:id="2153" w:author="Michael Clifton" w:date="2018-10-11T10:13:00Z">
            <w:rPr>
              <w:noProof w:val="0"/>
            </w:rPr>
          </w:rPrChange>
        </w:rPr>
      </w:pPr>
      <w:r w:rsidRPr="00040E48">
        <w:rPr>
          <w:noProof w:val="0"/>
        </w:rPr>
        <w:t xml:space="preserve"> </w:t>
      </w:r>
      <w:r w:rsidRPr="00F331FC">
        <w:rPr>
          <w:noProof w:val="0"/>
          <w:lang w:val="nl-NL"/>
          <w:rPrChange w:id="2154" w:author="Michael Clifton" w:date="2018-10-11T10:13:00Z">
            <w:rPr>
              <w:noProof w:val="0"/>
            </w:rPr>
          </w:rPrChange>
        </w:rPr>
        <w:t>&lt;templateId root='1.3.6.1.4.1.19376.1.5.3.1.4.13'/&gt;</w:t>
      </w:r>
    </w:p>
    <w:p w14:paraId="6AB66628" w14:textId="77777777" w:rsidR="006E110A" w:rsidRPr="00F331FC" w:rsidRDefault="006E110A">
      <w:pPr>
        <w:pStyle w:val="XMLFragment"/>
        <w:rPr>
          <w:noProof w:val="0"/>
          <w:lang w:val="nl-NL"/>
          <w:rPrChange w:id="2155" w:author="Michael Clifton" w:date="2018-10-11T10:13:00Z">
            <w:rPr>
              <w:noProof w:val="0"/>
            </w:rPr>
          </w:rPrChange>
        </w:rPr>
      </w:pPr>
      <w:r w:rsidRPr="00F331FC">
        <w:rPr>
          <w:noProof w:val="0"/>
          <w:lang w:val="nl-NL"/>
          <w:rPrChange w:id="2156" w:author="Michael Clifton" w:date="2018-10-11T10:13:00Z">
            <w:rPr>
              <w:noProof w:val="0"/>
            </w:rPr>
          </w:rPrChange>
        </w:rPr>
        <w:t xml:space="preserve"> &lt;templateId root='2.16.840.1.113883.10.20.1.33'/&gt;</w:t>
      </w:r>
    </w:p>
    <w:p w14:paraId="7279F44E" w14:textId="77777777" w:rsidR="006E110A" w:rsidRPr="00F331FC" w:rsidRDefault="006E110A">
      <w:pPr>
        <w:pStyle w:val="XMLFragment"/>
        <w:rPr>
          <w:noProof w:val="0"/>
          <w:lang w:val="nl-NL"/>
          <w:rPrChange w:id="2157" w:author="Michael Clifton" w:date="2018-10-11T10:13:00Z">
            <w:rPr>
              <w:noProof w:val="0"/>
            </w:rPr>
          </w:rPrChange>
        </w:rPr>
      </w:pPr>
      <w:r w:rsidRPr="00F331FC">
        <w:rPr>
          <w:noProof w:val="0"/>
          <w:lang w:val="nl-NL"/>
          <w:rPrChange w:id="2158" w:author="Michael Clifton" w:date="2018-10-11T10:13:00Z">
            <w:rPr>
              <w:noProof w:val="0"/>
            </w:rPr>
          </w:rPrChange>
        </w:rPr>
        <w:t xml:space="preserve"> &lt;templateId root='1.3.6.1.4.1.19376.1.5.3.1.4.13.4'/&gt;</w:t>
      </w:r>
    </w:p>
    <w:p w14:paraId="4B9E4421" w14:textId="77777777" w:rsidR="006E110A" w:rsidRPr="00F331FC" w:rsidRDefault="006E110A">
      <w:pPr>
        <w:pStyle w:val="XMLFragment"/>
        <w:rPr>
          <w:noProof w:val="0"/>
          <w:lang w:val="nl-NL"/>
          <w:rPrChange w:id="2159" w:author="Michael Clifton" w:date="2018-10-11T10:13:00Z">
            <w:rPr>
              <w:noProof w:val="0"/>
            </w:rPr>
          </w:rPrChange>
        </w:rPr>
      </w:pPr>
      <w:r w:rsidRPr="00F331FC">
        <w:rPr>
          <w:noProof w:val="0"/>
          <w:lang w:val="nl-NL"/>
          <w:rPrChange w:id="2160" w:author="Michael Clifton" w:date="2018-10-11T10:13:00Z">
            <w:rPr>
              <w:noProof w:val="0"/>
            </w:rPr>
          </w:rPrChange>
        </w:rPr>
        <w:t xml:space="preserve"> &lt;id root=' ' extension=' '/&gt;</w:t>
      </w:r>
    </w:p>
    <w:p w14:paraId="11A88021" w14:textId="77777777" w:rsidR="006E110A" w:rsidRPr="00040E48" w:rsidRDefault="006E110A">
      <w:pPr>
        <w:pStyle w:val="XMLFragment"/>
        <w:rPr>
          <w:noProof w:val="0"/>
        </w:rPr>
      </w:pPr>
      <w:r w:rsidRPr="00F331FC">
        <w:rPr>
          <w:noProof w:val="0"/>
          <w:lang w:val="nl-NL"/>
          <w:rPrChange w:id="2161" w:author="Michael Clifton" w:date="2018-10-11T10:13:00Z">
            <w:rPr>
              <w:noProof w:val="0"/>
            </w:rPr>
          </w:rPrChange>
        </w:rPr>
        <w:t xml:space="preserve"> </w:t>
      </w:r>
      <w:r w:rsidRPr="00040E48">
        <w:rPr>
          <w:noProof w:val="0"/>
        </w:rPr>
        <w:t>&lt;code code=' ' displayName=' ' codeSystem=' ' codeSystemName=' '/&gt;</w:t>
      </w:r>
    </w:p>
    <w:p w14:paraId="0848392D" w14:textId="77777777" w:rsidR="006E110A" w:rsidRPr="00040E48" w:rsidRDefault="006E110A">
      <w:pPr>
        <w:pStyle w:val="XMLFragment"/>
        <w:rPr>
          <w:noProof w:val="0"/>
        </w:rPr>
      </w:pPr>
      <w:r w:rsidRPr="00040E48">
        <w:rPr>
          <w:noProof w:val="0"/>
        </w:rPr>
        <w:t xml:space="preserve"> &lt;text&gt;&lt;reference value='#xxx'/&gt;&lt;/text&gt;</w:t>
      </w:r>
    </w:p>
    <w:p w14:paraId="55C615E3" w14:textId="77777777" w:rsidR="006E110A" w:rsidRPr="00040E48" w:rsidRDefault="006E110A">
      <w:pPr>
        <w:pStyle w:val="XMLFragment"/>
        <w:rPr>
          <w:noProof w:val="0"/>
        </w:rPr>
      </w:pPr>
      <w:r w:rsidRPr="00040E48">
        <w:rPr>
          <w:noProof w:val="0"/>
        </w:rPr>
        <w:t xml:space="preserve"> &lt;statusCode code='completed'/&gt;</w:t>
      </w:r>
    </w:p>
    <w:p w14:paraId="2B429B8E" w14:textId="77777777" w:rsidR="006E110A" w:rsidRPr="00040E48" w:rsidRDefault="006E110A">
      <w:pPr>
        <w:pStyle w:val="XMLFragment"/>
        <w:rPr>
          <w:noProof w:val="0"/>
        </w:rPr>
      </w:pPr>
      <w:r w:rsidRPr="00040E48">
        <w:rPr>
          <w:noProof w:val="0"/>
        </w:rPr>
        <w:t xml:space="preserve"> &lt;effectiveTime value=' '/&gt;</w:t>
      </w:r>
    </w:p>
    <w:p w14:paraId="35565441" w14:textId="77777777" w:rsidR="006E110A" w:rsidRPr="00040E48" w:rsidRDefault="006E110A">
      <w:pPr>
        <w:pStyle w:val="XMLFragment"/>
        <w:rPr>
          <w:noProof w:val="0"/>
        </w:rPr>
      </w:pPr>
      <w:r w:rsidRPr="00040E48">
        <w:rPr>
          <w:noProof w:val="0"/>
        </w:rPr>
        <w:t xml:space="preserve"> &lt;repeatNumber value=' '/&gt;</w:t>
      </w:r>
    </w:p>
    <w:p w14:paraId="4BEB07E5" w14:textId="77777777" w:rsidR="006E110A" w:rsidRPr="00040E48" w:rsidRDefault="006E110A">
      <w:pPr>
        <w:pStyle w:val="XMLFragment"/>
        <w:rPr>
          <w:noProof w:val="0"/>
        </w:rPr>
      </w:pPr>
      <w:r w:rsidRPr="00040E48">
        <w:rPr>
          <w:noProof w:val="0"/>
        </w:rPr>
        <w:t xml:space="preserve"> &lt;value xsi:type=' ' /&gt;</w:t>
      </w:r>
    </w:p>
    <w:p w14:paraId="129AC492" w14:textId="77777777" w:rsidR="006E110A" w:rsidRPr="00F331FC" w:rsidRDefault="006E110A">
      <w:pPr>
        <w:pStyle w:val="XMLFragment"/>
        <w:rPr>
          <w:noProof w:val="0"/>
          <w:lang w:val="nl-NL"/>
          <w:rPrChange w:id="2162" w:author="Michael Clifton" w:date="2018-10-11T10:13:00Z">
            <w:rPr>
              <w:noProof w:val="0"/>
            </w:rPr>
          </w:rPrChange>
        </w:rPr>
      </w:pPr>
      <w:r w:rsidRPr="00040E48">
        <w:rPr>
          <w:noProof w:val="0"/>
        </w:rPr>
        <w:t xml:space="preserve"> </w:t>
      </w:r>
      <w:r w:rsidRPr="00F331FC">
        <w:rPr>
          <w:noProof w:val="0"/>
          <w:lang w:val="nl-NL"/>
          <w:rPrChange w:id="2163" w:author="Michael Clifton" w:date="2018-10-11T10:13:00Z">
            <w:rPr>
              <w:noProof w:val="0"/>
            </w:rPr>
          </w:rPrChange>
        </w:rPr>
        <w:t>&lt;interpretationCode code=' ' codeSystem=' ' codeSystemName=' '/&gt;</w:t>
      </w:r>
    </w:p>
    <w:p w14:paraId="5673C97D" w14:textId="77777777" w:rsidR="006E110A" w:rsidRPr="00F331FC" w:rsidRDefault="006E110A">
      <w:pPr>
        <w:pStyle w:val="XMLFragment"/>
        <w:rPr>
          <w:noProof w:val="0"/>
          <w:lang w:val="nl-NL"/>
          <w:rPrChange w:id="2164" w:author="Michael Clifton" w:date="2018-10-11T10:13:00Z">
            <w:rPr>
              <w:noProof w:val="0"/>
            </w:rPr>
          </w:rPrChange>
        </w:rPr>
      </w:pPr>
      <w:r w:rsidRPr="00F331FC">
        <w:rPr>
          <w:noProof w:val="0"/>
          <w:lang w:val="nl-NL"/>
          <w:rPrChange w:id="2165" w:author="Michael Clifton" w:date="2018-10-11T10:13:00Z">
            <w:rPr>
              <w:noProof w:val="0"/>
            </w:rPr>
          </w:rPrChange>
        </w:rPr>
        <w:t xml:space="preserve"> &lt;methodCode code=' ' codeSystem=' ' codeSystemName=' '/&gt;</w:t>
      </w:r>
    </w:p>
    <w:p w14:paraId="33059FF2" w14:textId="77777777" w:rsidR="006E110A" w:rsidRPr="00040E48" w:rsidRDefault="006E110A">
      <w:pPr>
        <w:pStyle w:val="XMLFragment"/>
        <w:rPr>
          <w:noProof w:val="0"/>
        </w:rPr>
      </w:pPr>
      <w:r w:rsidRPr="00F331FC">
        <w:rPr>
          <w:noProof w:val="0"/>
          <w:lang w:val="nl-NL"/>
          <w:rPrChange w:id="2166" w:author="Michael Clifton" w:date="2018-10-11T10:13:00Z">
            <w:rPr>
              <w:noProof w:val="0"/>
            </w:rPr>
          </w:rPrChange>
        </w:rPr>
        <w:t xml:space="preserve"> </w:t>
      </w:r>
      <w:r w:rsidRPr="00040E48">
        <w:rPr>
          <w:noProof w:val="0"/>
        </w:rPr>
        <w:t>&lt;targetSiteCode code=' ' codeSystem=' ' codeSystemName=' '/&gt;</w:t>
      </w:r>
    </w:p>
    <w:p w14:paraId="79D5D117" w14:textId="77777777" w:rsidR="006E110A" w:rsidRPr="00040E48" w:rsidRDefault="006E110A">
      <w:pPr>
        <w:pStyle w:val="XMLFragment"/>
        <w:rPr>
          <w:noProof w:val="0"/>
        </w:rPr>
      </w:pPr>
      <w:r w:rsidRPr="00040E48">
        <w:rPr>
          <w:noProof w:val="0"/>
        </w:rPr>
        <w:t>&lt;/observation&gt;</w:t>
      </w:r>
    </w:p>
    <w:p w14:paraId="1AC358D1" w14:textId="77777777" w:rsidR="00171C19" w:rsidRPr="00040E48" w:rsidRDefault="00171C19" w:rsidP="00171C19">
      <w:pPr>
        <w:pStyle w:val="FigureTitle"/>
        <w:rPr>
          <w:noProof w:val="0"/>
        </w:rPr>
      </w:pPr>
      <w:r w:rsidRPr="00040E48">
        <w:rPr>
          <w:noProof w:val="0"/>
        </w:rPr>
        <w:t>Figure 6.3.4.24.3</w:t>
      </w:r>
      <w:r w:rsidR="0063221E" w:rsidRPr="00040E48">
        <w:rPr>
          <w:noProof w:val="0"/>
        </w:rPr>
        <w:t>-1:</w:t>
      </w:r>
      <w:r w:rsidRPr="00040E48">
        <w:rPr>
          <w:noProof w:val="0"/>
        </w:rPr>
        <w:t xml:space="preserve"> Social History Observation Example</w:t>
      </w:r>
    </w:p>
    <w:p w14:paraId="53330E56" w14:textId="77777777" w:rsidR="006E110A" w:rsidRPr="00F331FC" w:rsidRDefault="00642D5B">
      <w:pPr>
        <w:pStyle w:val="Heading5"/>
        <w:rPr>
          <w:noProof w:val="0"/>
          <w:lang w:val="nl-NL"/>
          <w:rPrChange w:id="2167" w:author="Michael Clifton" w:date="2018-10-11T10:13:00Z">
            <w:rPr>
              <w:noProof w:val="0"/>
            </w:rPr>
          </w:rPrChange>
        </w:rPr>
      </w:pPr>
      <w:r w:rsidRPr="00040E48">
        <w:rPr>
          <w:noProof w:val="0"/>
        </w:rPr>
        <w:t xml:space="preserve"> </w:t>
      </w:r>
      <w:bookmarkStart w:id="2168" w:name="_Toc441142329"/>
      <w:r w:rsidR="006E110A" w:rsidRPr="00F331FC">
        <w:rPr>
          <w:noProof w:val="0"/>
          <w:lang w:val="nl-NL"/>
          <w:rPrChange w:id="2169" w:author="Michael Clifton" w:date="2018-10-11T10:13:00Z">
            <w:rPr>
              <w:noProof w:val="0"/>
            </w:rPr>
          </w:rPrChange>
        </w:rPr>
        <w:t>&lt;templateId root='2.16.840.1.113883.10.20.1.33'/&gt;</w:t>
      </w:r>
      <w:r w:rsidR="006E110A" w:rsidRPr="00F331FC">
        <w:rPr>
          <w:noProof w:val="0"/>
          <w:lang w:val="nl-NL"/>
          <w:rPrChange w:id="2170" w:author="Michael Clifton" w:date="2018-10-11T10:13:00Z">
            <w:rPr>
              <w:noProof w:val="0"/>
            </w:rPr>
          </w:rPrChange>
        </w:rPr>
        <w:br/>
        <w:t>&lt;templateId root='1.3.6.1.4.1.19376.1.5.3.1.4.13.4'/&gt;</w:t>
      </w:r>
      <w:bookmarkEnd w:id="2168"/>
    </w:p>
    <w:p w14:paraId="68B9CCDC" w14:textId="77777777" w:rsidR="006E110A" w:rsidRPr="00040E48" w:rsidRDefault="006E110A">
      <w:pPr>
        <w:pStyle w:val="BodyText"/>
        <w:rPr>
          <w:noProof w:val="0"/>
        </w:rPr>
      </w:pPr>
      <w:r w:rsidRPr="00040E48">
        <w:rPr>
          <w:noProof w:val="0"/>
        </w:rPr>
        <w:t xml:space="preserve">These &lt;templateId&gt; elements identify this as a Social History observation. </w:t>
      </w:r>
    </w:p>
    <w:p w14:paraId="3AF50909" w14:textId="77777777" w:rsidR="006E110A" w:rsidRPr="00040E48" w:rsidRDefault="00642D5B">
      <w:pPr>
        <w:pStyle w:val="Heading5"/>
        <w:rPr>
          <w:noProof w:val="0"/>
        </w:rPr>
      </w:pPr>
      <w:r w:rsidRPr="00040E48">
        <w:rPr>
          <w:noProof w:val="0"/>
        </w:rPr>
        <w:t xml:space="preserve"> </w:t>
      </w:r>
      <w:bookmarkStart w:id="2171" w:name="_Toc441142330"/>
      <w:r w:rsidR="006E110A" w:rsidRPr="00040E48">
        <w:rPr>
          <w:noProof w:val="0"/>
        </w:rPr>
        <w:t>&lt;code code=' ' displayName=' ' codeSystem=' ' codeSystemName=' '/&gt;</w:t>
      </w:r>
      <w:bookmarkEnd w:id="2171"/>
    </w:p>
    <w:p w14:paraId="6568746F" w14:textId="77777777" w:rsidR="006E110A" w:rsidRPr="00040E48" w:rsidRDefault="006E110A">
      <w:pPr>
        <w:pStyle w:val="BodyText"/>
        <w:rPr>
          <w:noProof w:val="0"/>
        </w:rPr>
      </w:pPr>
      <w:r w:rsidRPr="00040E48">
        <w:rPr>
          <w:noProof w:val="0"/>
        </w:rPr>
        <w:t xml:space="preserve">The &lt;code&gt; element identifies the type social history observation. </w:t>
      </w:r>
    </w:p>
    <w:tbl>
      <w:tblPr>
        <w:tblW w:w="7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1785"/>
        <w:gridCol w:w="2060"/>
        <w:gridCol w:w="1935"/>
      </w:tblGrid>
      <w:tr w:rsidR="006E110A" w:rsidRPr="00040E48" w14:paraId="5ABCE882" w14:textId="77777777" w:rsidTr="00AC104E">
        <w:trPr>
          <w:jc w:val="center"/>
          <w:hidden/>
        </w:trPr>
        <w:tc>
          <w:tcPr>
            <w:tcW w:w="1238" w:type="dxa"/>
            <w:shd w:val="clear" w:color="auto" w:fill="auto"/>
          </w:tcPr>
          <w:p w14:paraId="7347C22E" w14:textId="77777777" w:rsidR="006E110A" w:rsidRPr="00040E48" w:rsidRDefault="006E110A" w:rsidP="00AC104E">
            <w:pPr>
              <w:keepNext/>
              <w:keepLines/>
              <w:jc w:val="center"/>
              <w:rPr>
                <w:rFonts w:ascii="Arial Unicode MS" w:eastAsia="Arial Unicode MS" w:hAnsi="Arial Unicode MS" w:cs="Arial Unicode MS"/>
                <w:b/>
                <w:bCs/>
                <w:vanish/>
                <w:szCs w:val="24"/>
              </w:rPr>
            </w:pPr>
            <w:r w:rsidRPr="00040E48">
              <w:rPr>
                <w:b/>
                <w:bCs/>
                <w:vanish/>
              </w:rPr>
              <w:t>Code</w:t>
            </w:r>
          </w:p>
        </w:tc>
        <w:tc>
          <w:tcPr>
            <w:tcW w:w="0" w:type="auto"/>
            <w:shd w:val="clear" w:color="auto" w:fill="auto"/>
          </w:tcPr>
          <w:p w14:paraId="22F14238" w14:textId="77777777" w:rsidR="006E110A" w:rsidRPr="00040E48" w:rsidRDefault="006E110A" w:rsidP="00AC104E">
            <w:pPr>
              <w:keepNext/>
              <w:keepLines/>
              <w:jc w:val="center"/>
              <w:rPr>
                <w:rFonts w:ascii="Arial Unicode MS" w:eastAsia="Arial Unicode MS" w:hAnsi="Arial Unicode MS" w:cs="Arial Unicode MS"/>
                <w:b/>
                <w:bCs/>
                <w:vanish/>
                <w:szCs w:val="24"/>
              </w:rPr>
            </w:pPr>
            <w:r w:rsidRPr="00040E48">
              <w:rPr>
                <w:b/>
                <w:bCs/>
                <w:vanish/>
              </w:rPr>
              <w:t>Description</w:t>
            </w:r>
          </w:p>
        </w:tc>
        <w:tc>
          <w:tcPr>
            <w:tcW w:w="2060" w:type="dxa"/>
            <w:shd w:val="clear" w:color="auto" w:fill="auto"/>
          </w:tcPr>
          <w:p w14:paraId="1C861A37" w14:textId="77777777" w:rsidR="006E110A" w:rsidRPr="00040E48" w:rsidRDefault="006E110A" w:rsidP="00AC104E">
            <w:pPr>
              <w:keepNext/>
              <w:keepLines/>
              <w:jc w:val="center"/>
              <w:rPr>
                <w:rFonts w:ascii="Arial Unicode MS" w:eastAsia="Arial Unicode MS" w:hAnsi="Arial Unicode MS" w:cs="Arial Unicode MS"/>
                <w:b/>
                <w:bCs/>
                <w:vanish/>
                <w:szCs w:val="24"/>
              </w:rPr>
            </w:pPr>
            <w:r w:rsidRPr="00040E48">
              <w:rPr>
                <w:b/>
                <w:bCs/>
                <w:vanish/>
              </w:rPr>
              <w:t>Data Type</w:t>
            </w:r>
          </w:p>
        </w:tc>
        <w:tc>
          <w:tcPr>
            <w:tcW w:w="1935" w:type="dxa"/>
            <w:shd w:val="clear" w:color="auto" w:fill="auto"/>
          </w:tcPr>
          <w:p w14:paraId="5FA8687A" w14:textId="77777777" w:rsidR="006E110A" w:rsidRPr="00040E48" w:rsidRDefault="006E110A" w:rsidP="00AC104E">
            <w:pPr>
              <w:keepNext/>
              <w:keepLines/>
              <w:jc w:val="center"/>
              <w:rPr>
                <w:rFonts w:ascii="Arial Unicode MS" w:eastAsia="Arial Unicode MS" w:hAnsi="Arial Unicode MS" w:cs="Arial Unicode MS"/>
                <w:b/>
                <w:bCs/>
                <w:vanish/>
                <w:szCs w:val="24"/>
              </w:rPr>
            </w:pPr>
            <w:r w:rsidRPr="00040E48">
              <w:rPr>
                <w:b/>
                <w:bCs/>
                <w:vanish/>
              </w:rPr>
              <w:t xml:space="preserve">Units </w:t>
            </w:r>
          </w:p>
        </w:tc>
      </w:tr>
      <w:tr w:rsidR="006E110A" w:rsidRPr="00040E48" w14:paraId="724B1904" w14:textId="77777777" w:rsidTr="00AC104E">
        <w:trPr>
          <w:jc w:val="center"/>
        </w:trPr>
        <w:tc>
          <w:tcPr>
            <w:tcW w:w="1238" w:type="dxa"/>
            <w:shd w:val="clear" w:color="auto" w:fill="auto"/>
          </w:tcPr>
          <w:p w14:paraId="1C30BB6A"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lastRenderedPageBreak/>
              <w:t>229819007</w:t>
            </w:r>
          </w:p>
        </w:tc>
        <w:tc>
          <w:tcPr>
            <w:tcW w:w="0" w:type="auto"/>
            <w:shd w:val="clear" w:color="auto" w:fill="auto"/>
          </w:tcPr>
          <w:p w14:paraId="14929279"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Smoking</w:t>
            </w:r>
          </w:p>
        </w:tc>
        <w:tc>
          <w:tcPr>
            <w:tcW w:w="2060" w:type="dxa"/>
            <w:vMerge w:val="restart"/>
            <w:shd w:val="clear" w:color="auto" w:fill="auto"/>
          </w:tcPr>
          <w:p w14:paraId="5609F1F0"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PQ</w:t>
            </w:r>
          </w:p>
        </w:tc>
        <w:tc>
          <w:tcPr>
            <w:tcW w:w="1935" w:type="dxa"/>
            <w:shd w:val="clear" w:color="auto" w:fill="auto"/>
          </w:tcPr>
          <w:p w14:paraId="5693770D"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 xml:space="preserve">{pack}/d or {pack}/wk or {pack}/a </w:t>
            </w:r>
          </w:p>
        </w:tc>
      </w:tr>
      <w:tr w:rsidR="006E110A" w:rsidRPr="00040E48" w14:paraId="629EEAB8" w14:textId="77777777" w:rsidTr="00AC104E">
        <w:trPr>
          <w:jc w:val="center"/>
        </w:trPr>
        <w:tc>
          <w:tcPr>
            <w:tcW w:w="1238" w:type="dxa"/>
            <w:shd w:val="clear" w:color="auto" w:fill="auto"/>
          </w:tcPr>
          <w:p w14:paraId="460BB2DA"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256235009</w:t>
            </w:r>
          </w:p>
        </w:tc>
        <w:tc>
          <w:tcPr>
            <w:tcW w:w="0" w:type="auto"/>
            <w:shd w:val="clear" w:color="auto" w:fill="auto"/>
          </w:tcPr>
          <w:p w14:paraId="49D92D89"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Exercise</w:t>
            </w:r>
          </w:p>
        </w:tc>
        <w:tc>
          <w:tcPr>
            <w:tcW w:w="2060" w:type="dxa"/>
            <w:vMerge/>
            <w:shd w:val="clear" w:color="auto" w:fill="auto"/>
          </w:tcPr>
          <w:p w14:paraId="2BB4C088"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c>
          <w:tcPr>
            <w:tcW w:w="1935" w:type="dxa"/>
            <w:shd w:val="clear" w:color="auto" w:fill="auto"/>
          </w:tcPr>
          <w:p w14:paraId="504ADA20"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{times}/wk</w:t>
            </w:r>
          </w:p>
        </w:tc>
      </w:tr>
      <w:tr w:rsidR="006E110A" w:rsidRPr="00040E48" w14:paraId="292FFD21" w14:textId="77777777" w:rsidTr="00AC104E">
        <w:trPr>
          <w:jc w:val="center"/>
        </w:trPr>
        <w:tc>
          <w:tcPr>
            <w:tcW w:w="1238" w:type="dxa"/>
            <w:shd w:val="clear" w:color="auto" w:fill="auto"/>
          </w:tcPr>
          <w:p w14:paraId="059F80AB"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160573003</w:t>
            </w:r>
          </w:p>
        </w:tc>
        <w:tc>
          <w:tcPr>
            <w:tcW w:w="0" w:type="auto"/>
            <w:shd w:val="clear" w:color="auto" w:fill="auto"/>
          </w:tcPr>
          <w:p w14:paraId="5317E235"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ETOH (Alcohol) Use</w:t>
            </w:r>
          </w:p>
        </w:tc>
        <w:tc>
          <w:tcPr>
            <w:tcW w:w="2060" w:type="dxa"/>
            <w:vMerge/>
            <w:shd w:val="clear" w:color="auto" w:fill="auto"/>
          </w:tcPr>
          <w:p w14:paraId="564DED09"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c>
          <w:tcPr>
            <w:tcW w:w="1935" w:type="dxa"/>
            <w:shd w:val="clear" w:color="auto" w:fill="auto"/>
          </w:tcPr>
          <w:p w14:paraId="068B4DB0"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 xml:space="preserve">{drink}/d or {drink}/wk </w:t>
            </w:r>
          </w:p>
        </w:tc>
      </w:tr>
      <w:tr w:rsidR="006E110A" w:rsidRPr="00040E48" w14:paraId="7083FA39" w14:textId="77777777" w:rsidTr="00AC104E">
        <w:trPr>
          <w:jc w:val="center"/>
        </w:trPr>
        <w:tc>
          <w:tcPr>
            <w:tcW w:w="1238" w:type="dxa"/>
            <w:shd w:val="clear" w:color="auto" w:fill="auto"/>
          </w:tcPr>
          <w:p w14:paraId="310EAA90"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364393001</w:t>
            </w:r>
          </w:p>
        </w:tc>
        <w:tc>
          <w:tcPr>
            <w:tcW w:w="0" w:type="auto"/>
            <w:shd w:val="clear" w:color="auto" w:fill="auto"/>
          </w:tcPr>
          <w:p w14:paraId="1AB22C68"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Diet</w:t>
            </w:r>
          </w:p>
        </w:tc>
        <w:tc>
          <w:tcPr>
            <w:tcW w:w="2060" w:type="dxa"/>
            <w:vMerge w:val="restart"/>
            <w:shd w:val="clear" w:color="auto" w:fill="auto"/>
          </w:tcPr>
          <w:p w14:paraId="405E604E"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CD</w:t>
            </w:r>
          </w:p>
        </w:tc>
        <w:tc>
          <w:tcPr>
            <w:tcW w:w="1935" w:type="dxa"/>
            <w:vMerge w:val="restart"/>
            <w:shd w:val="clear" w:color="auto" w:fill="auto"/>
          </w:tcPr>
          <w:p w14:paraId="7FA177F5"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N/A</w:t>
            </w:r>
          </w:p>
        </w:tc>
      </w:tr>
      <w:tr w:rsidR="006E110A" w:rsidRPr="00040E48" w14:paraId="55B9D1D1" w14:textId="77777777" w:rsidTr="00AC104E">
        <w:trPr>
          <w:jc w:val="center"/>
        </w:trPr>
        <w:tc>
          <w:tcPr>
            <w:tcW w:w="1238" w:type="dxa"/>
            <w:shd w:val="clear" w:color="auto" w:fill="auto"/>
          </w:tcPr>
          <w:p w14:paraId="12233F3E"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364703007</w:t>
            </w:r>
          </w:p>
        </w:tc>
        <w:tc>
          <w:tcPr>
            <w:tcW w:w="0" w:type="auto"/>
            <w:shd w:val="clear" w:color="auto" w:fill="auto"/>
          </w:tcPr>
          <w:p w14:paraId="6D3DDB9A"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 xml:space="preserve">Employment </w:t>
            </w:r>
          </w:p>
        </w:tc>
        <w:tc>
          <w:tcPr>
            <w:tcW w:w="2060" w:type="dxa"/>
            <w:vMerge/>
            <w:shd w:val="clear" w:color="auto" w:fill="auto"/>
          </w:tcPr>
          <w:p w14:paraId="791E97FB"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c>
          <w:tcPr>
            <w:tcW w:w="1935" w:type="dxa"/>
            <w:vMerge/>
            <w:shd w:val="clear" w:color="auto" w:fill="auto"/>
          </w:tcPr>
          <w:p w14:paraId="25B96DE6"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r>
      <w:tr w:rsidR="006E110A" w:rsidRPr="00040E48" w14:paraId="753C6745" w14:textId="77777777" w:rsidTr="00AC104E">
        <w:trPr>
          <w:jc w:val="center"/>
        </w:trPr>
        <w:tc>
          <w:tcPr>
            <w:tcW w:w="1238" w:type="dxa"/>
            <w:shd w:val="clear" w:color="auto" w:fill="auto"/>
          </w:tcPr>
          <w:p w14:paraId="54B320C8"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425400000</w:t>
            </w:r>
          </w:p>
        </w:tc>
        <w:tc>
          <w:tcPr>
            <w:tcW w:w="0" w:type="auto"/>
            <w:shd w:val="clear" w:color="auto" w:fill="auto"/>
          </w:tcPr>
          <w:p w14:paraId="76FD7B09"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 xml:space="preserve">Toxic Exposure </w:t>
            </w:r>
          </w:p>
        </w:tc>
        <w:tc>
          <w:tcPr>
            <w:tcW w:w="2060" w:type="dxa"/>
            <w:vMerge/>
            <w:shd w:val="clear" w:color="auto" w:fill="auto"/>
          </w:tcPr>
          <w:p w14:paraId="7565F510"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c>
          <w:tcPr>
            <w:tcW w:w="1935" w:type="dxa"/>
            <w:vMerge/>
            <w:shd w:val="clear" w:color="auto" w:fill="auto"/>
          </w:tcPr>
          <w:p w14:paraId="63775D1F"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r>
      <w:tr w:rsidR="006E110A" w:rsidRPr="00040E48" w14:paraId="738F268F" w14:textId="77777777" w:rsidTr="00AC104E">
        <w:trPr>
          <w:jc w:val="center"/>
        </w:trPr>
        <w:tc>
          <w:tcPr>
            <w:tcW w:w="1238" w:type="dxa"/>
            <w:shd w:val="clear" w:color="auto" w:fill="auto"/>
          </w:tcPr>
          <w:p w14:paraId="2952A952"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363908000</w:t>
            </w:r>
          </w:p>
        </w:tc>
        <w:tc>
          <w:tcPr>
            <w:tcW w:w="0" w:type="auto"/>
            <w:shd w:val="clear" w:color="auto" w:fill="auto"/>
          </w:tcPr>
          <w:p w14:paraId="63366DF4"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 xml:space="preserve">Drug Use </w:t>
            </w:r>
          </w:p>
        </w:tc>
        <w:tc>
          <w:tcPr>
            <w:tcW w:w="2060" w:type="dxa"/>
            <w:vMerge/>
            <w:shd w:val="clear" w:color="auto" w:fill="auto"/>
          </w:tcPr>
          <w:p w14:paraId="3A250833"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c>
          <w:tcPr>
            <w:tcW w:w="1935" w:type="dxa"/>
            <w:vMerge/>
            <w:shd w:val="clear" w:color="auto" w:fill="auto"/>
          </w:tcPr>
          <w:p w14:paraId="39B86F35"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r>
      <w:tr w:rsidR="006E110A" w:rsidRPr="00040E48" w14:paraId="77B449DA" w14:textId="77777777" w:rsidTr="00AC104E">
        <w:trPr>
          <w:jc w:val="center"/>
        </w:trPr>
        <w:tc>
          <w:tcPr>
            <w:tcW w:w="1238" w:type="dxa"/>
            <w:shd w:val="clear" w:color="auto" w:fill="auto"/>
          </w:tcPr>
          <w:p w14:paraId="55C721C7"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228272008</w:t>
            </w:r>
          </w:p>
        </w:tc>
        <w:tc>
          <w:tcPr>
            <w:tcW w:w="0" w:type="auto"/>
            <w:shd w:val="clear" w:color="auto" w:fill="auto"/>
          </w:tcPr>
          <w:p w14:paraId="5367A370"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Other Social History</w:t>
            </w:r>
          </w:p>
        </w:tc>
        <w:tc>
          <w:tcPr>
            <w:tcW w:w="2060" w:type="dxa"/>
            <w:shd w:val="clear" w:color="auto" w:fill="auto"/>
          </w:tcPr>
          <w:p w14:paraId="49F5D8DA"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r w:rsidRPr="00040E48">
              <w:rPr>
                <w:noProof w:val="0"/>
              </w:rPr>
              <w:t xml:space="preserve">ANY </w:t>
            </w:r>
          </w:p>
        </w:tc>
        <w:tc>
          <w:tcPr>
            <w:tcW w:w="1935" w:type="dxa"/>
            <w:vMerge/>
            <w:shd w:val="clear" w:color="auto" w:fill="auto"/>
          </w:tcPr>
          <w:p w14:paraId="778D02E0" w14:textId="77777777" w:rsidR="006E110A" w:rsidRPr="00040E48" w:rsidRDefault="006E110A" w:rsidP="00AC104E">
            <w:pPr>
              <w:pStyle w:val="TableEntry"/>
              <w:keepNext/>
              <w:keepLines/>
              <w:rPr>
                <w:rFonts w:ascii="Arial Unicode MS" w:eastAsia="Arial Unicode MS" w:hAnsi="Arial Unicode MS" w:cs="Arial Unicode MS"/>
                <w:noProof w:val="0"/>
                <w:szCs w:val="24"/>
              </w:rPr>
            </w:pPr>
          </w:p>
        </w:tc>
      </w:tr>
    </w:tbl>
    <w:p w14:paraId="5A822169" w14:textId="77777777" w:rsidR="000B5963" w:rsidRPr="00040E48" w:rsidRDefault="000B5963" w:rsidP="00EF41A6">
      <w:pPr>
        <w:pStyle w:val="BodyText"/>
        <w:rPr>
          <w:noProof w:val="0"/>
        </w:rPr>
      </w:pPr>
    </w:p>
    <w:p w14:paraId="4D48A4AB" w14:textId="77777777" w:rsidR="006E110A" w:rsidRPr="00040E48" w:rsidRDefault="00642D5B">
      <w:pPr>
        <w:pStyle w:val="Heading5"/>
        <w:rPr>
          <w:noProof w:val="0"/>
        </w:rPr>
      </w:pPr>
      <w:r w:rsidRPr="00040E48">
        <w:rPr>
          <w:strike/>
          <w:noProof w:val="0"/>
        </w:rPr>
        <w:t xml:space="preserve"> </w:t>
      </w:r>
      <w:bookmarkStart w:id="2172" w:name="_Toc441142331"/>
      <w:r w:rsidR="006E110A" w:rsidRPr="00040E48">
        <w:rPr>
          <w:strike/>
          <w:noProof w:val="0"/>
        </w:rPr>
        <w:t>&lt;repeatNumber value=' '/&gt;</w:t>
      </w:r>
      <w:bookmarkEnd w:id="2172"/>
    </w:p>
    <w:p w14:paraId="76E200B2" w14:textId="77777777" w:rsidR="006E110A" w:rsidRPr="00040E48" w:rsidRDefault="006E110A">
      <w:pPr>
        <w:pStyle w:val="BodyText"/>
        <w:rPr>
          <w:noProof w:val="0"/>
        </w:rPr>
      </w:pPr>
      <w:r w:rsidRPr="00040E48">
        <w:rPr>
          <w:noProof w:val="0"/>
        </w:rPr>
        <w:t xml:space="preserve">The &lt;repeatNumber&gt; element should not be used in a social history observation. </w:t>
      </w:r>
    </w:p>
    <w:p w14:paraId="57419EEE" w14:textId="77777777" w:rsidR="006E110A" w:rsidRPr="00040E48" w:rsidRDefault="00642D5B">
      <w:pPr>
        <w:pStyle w:val="Heading5"/>
        <w:rPr>
          <w:noProof w:val="0"/>
        </w:rPr>
      </w:pPr>
      <w:r w:rsidRPr="00040E48">
        <w:rPr>
          <w:noProof w:val="0"/>
        </w:rPr>
        <w:t xml:space="preserve"> </w:t>
      </w:r>
      <w:bookmarkStart w:id="2173" w:name="_Toc441142332"/>
      <w:r w:rsidR="006E110A" w:rsidRPr="00040E48">
        <w:rPr>
          <w:noProof w:val="0"/>
        </w:rPr>
        <w:t>&lt;value xsi:type=' ' ... /&gt;</w:t>
      </w:r>
      <w:bookmarkEnd w:id="2173"/>
    </w:p>
    <w:p w14:paraId="0B7AEA74" w14:textId="77777777" w:rsidR="006E110A" w:rsidRPr="00040E48" w:rsidRDefault="006E110A">
      <w:pPr>
        <w:pStyle w:val="BodyText"/>
        <w:rPr>
          <w:noProof w:val="0"/>
        </w:rPr>
      </w:pPr>
      <w:r w:rsidRPr="00040E48">
        <w:rPr>
          <w:noProof w:val="0"/>
        </w:rPr>
        <w:t xml:space="preserve">The &lt;value&gt; element reports the value associated with the social history observation. The data type to use for each observation should be drawn from the table above. </w:t>
      </w:r>
    </w:p>
    <w:p w14:paraId="05811D64" w14:textId="77777777" w:rsidR="006E110A" w:rsidRPr="00040E48" w:rsidRDefault="006E110A">
      <w:pPr>
        <w:pStyle w:val="BodyText"/>
        <w:rPr>
          <w:noProof w:val="0"/>
        </w:rPr>
      </w:pPr>
      <w:r w:rsidRPr="00040E48">
        <w:rPr>
          <w:noProof w:val="0"/>
        </w:rPr>
        <w:t xml:space="preserve">Observations in the table above using the PQ data type have a unit in the form {xxx}/d, {xxx}/wk or {xxx}/a represent the number of items per day, week or year respectively. The value attribute indicates the number of times of the act performed, and the units represent the frequency. The example below shows how to represent 1 drink per day. </w:t>
      </w:r>
    </w:p>
    <w:p w14:paraId="4551301D" w14:textId="77777777" w:rsidR="006E110A" w:rsidRPr="00040E48" w:rsidRDefault="006E110A">
      <w:pPr>
        <w:pStyle w:val="XMLFragment"/>
        <w:rPr>
          <w:noProof w:val="0"/>
        </w:rPr>
      </w:pPr>
      <w:r w:rsidRPr="00040E48">
        <w:rPr>
          <w:noProof w:val="0"/>
        </w:rPr>
        <w:t xml:space="preserve">    :</w:t>
      </w:r>
    </w:p>
    <w:p w14:paraId="56AF9782" w14:textId="77777777" w:rsidR="006E110A" w:rsidRPr="00040E48" w:rsidRDefault="006E110A">
      <w:pPr>
        <w:pStyle w:val="XMLFragment"/>
        <w:rPr>
          <w:noProof w:val="0"/>
        </w:rPr>
      </w:pPr>
      <w:r w:rsidRPr="00040E48">
        <w:rPr>
          <w:noProof w:val="0"/>
        </w:rPr>
        <w:t xml:space="preserve">  &lt;code code='160573003' displayName='ETOH Use' </w:t>
      </w:r>
    </w:p>
    <w:p w14:paraId="2954414D" w14:textId="77777777" w:rsidR="006E110A" w:rsidRPr="00040E48" w:rsidRDefault="006E110A">
      <w:pPr>
        <w:pStyle w:val="XMLFragment"/>
        <w:rPr>
          <w:noProof w:val="0"/>
        </w:rPr>
      </w:pPr>
      <w:r w:rsidRPr="00040E48">
        <w:rPr>
          <w:noProof w:val="0"/>
        </w:rPr>
        <w:t xml:space="preserve">        codeSystem='2.16.840.1.113883.6.96' </w:t>
      </w:r>
    </w:p>
    <w:p w14:paraId="2059F01B" w14:textId="77777777" w:rsidR="006E110A" w:rsidRPr="00040E48" w:rsidRDefault="006E110A">
      <w:pPr>
        <w:pStyle w:val="XMLFragment"/>
        <w:rPr>
          <w:noProof w:val="0"/>
        </w:rPr>
      </w:pPr>
      <w:r w:rsidRPr="00040E48">
        <w:rPr>
          <w:noProof w:val="0"/>
        </w:rPr>
        <w:t xml:space="preserve">        codeSystemName='SNOMED CT'/&gt;</w:t>
      </w:r>
    </w:p>
    <w:p w14:paraId="355CFA13" w14:textId="77777777" w:rsidR="006E110A" w:rsidRPr="00040E48" w:rsidRDefault="006E110A">
      <w:pPr>
        <w:pStyle w:val="XMLFragment"/>
        <w:rPr>
          <w:noProof w:val="0"/>
        </w:rPr>
      </w:pPr>
      <w:r w:rsidRPr="00040E48">
        <w:rPr>
          <w:noProof w:val="0"/>
        </w:rPr>
        <w:t xml:space="preserve">    :</w:t>
      </w:r>
    </w:p>
    <w:p w14:paraId="4AF28291" w14:textId="77777777" w:rsidR="006E110A" w:rsidRPr="00040E48" w:rsidRDefault="006E110A">
      <w:pPr>
        <w:pStyle w:val="XMLFragment"/>
        <w:rPr>
          <w:noProof w:val="0"/>
        </w:rPr>
      </w:pPr>
      <w:r w:rsidRPr="00040E48">
        <w:rPr>
          <w:noProof w:val="0"/>
        </w:rPr>
        <w:t xml:space="preserve">  &lt;value xsi:type='PQ' value='1' unit='{drink}/d'/&gt;</w:t>
      </w:r>
    </w:p>
    <w:p w14:paraId="5487E272" w14:textId="77777777" w:rsidR="006E110A" w:rsidRPr="00040E48" w:rsidRDefault="006E110A">
      <w:pPr>
        <w:pStyle w:val="XMLFragment"/>
        <w:rPr>
          <w:noProof w:val="0"/>
        </w:rPr>
      </w:pPr>
      <w:r w:rsidRPr="00040E48">
        <w:rPr>
          <w:noProof w:val="0"/>
        </w:rPr>
        <w:t xml:space="preserve">    :</w:t>
      </w:r>
    </w:p>
    <w:p w14:paraId="7C070D39" w14:textId="77777777" w:rsidR="006E110A" w:rsidRPr="00040E48" w:rsidRDefault="006E110A">
      <w:pPr>
        <w:pStyle w:val="XMLFragment"/>
        <w:rPr>
          <w:noProof w:val="0"/>
        </w:rPr>
      </w:pPr>
    </w:p>
    <w:p w14:paraId="35932D6F" w14:textId="77777777" w:rsidR="006E110A" w:rsidRPr="00040E48" w:rsidRDefault="006E110A">
      <w:pPr>
        <w:pStyle w:val="BodyText"/>
        <w:rPr>
          <w:noProof w:val="0"/>
        </w:rPr>
      </w:pPr>
      <w:r w:rsidRPr="00040E48">
        <w:rPr>
          <w:noProof w:val="0"/>
        </w:rPr>
        <w:t xml:space="preserve">Observations in the table using the CD data type should include coded values from an appropriate vocabulary to represent the social history item. The example below shows the encoding to indicate drug use of cannabis. </w:t>
      </w:r>
    </w:p>
    <w:p w14:paraId="6A42BA30" w14:textId="77777777" w:rsidR="006E110A" w:rsidRPr="00040E48" w:rsidRDefault="006E110A">
      <w:pPr>
        <w:pStyle w:val="XMLFragment"/>
        <w:rPr>
          <w:noProof w:val="0"/>
        </w:rPr>
      </w:pPr>
      <w:r w:rsidRPr="00040E48">
        <w:rPr>
          <w:noProof w:val="0"/>
        </w:rPr>
        <w:t xml:space="preserve">    :</w:t>
      </w:r>
    </w:p>
    <w:p w14:paraId="1CEDAC7D" w14:textId="77777777" w:rsidR="006E110A" w:rsidRPr="00040E48" w:rsidRDefault="006E110A">
      <w:pPr>
        <w:pStyle w:val="XMLFragment"/>
        <w:rPr>
          <w:noProof w:val="0"/>
        </w:rPr>
      </w:pPr>
      <w:r w:rsidRPr="00040E48">
        <w:rPr>
          <w:noProof w:val="0"/>
        </w:rPr>
        <w:t xml:space="preserve">  &lt;code code='363908000' displayName='Drug Use' </w:t>
      </w:r>
    </w:p>
    <w:p w14:paraId="64FF0436" w14:textId="77777777" w:rsidR="006E110A" w:rsidRPr="00040E48" w:rsidRDefault="006E110A">
      <w:pPr>
        <w:pStyle w:val="XMLFragment"/>
        <w:rPr>
          <w:noProof w:val="0"/>
        </w:rPr>
      </w:pPr>
      <w:r w:rsidRPr="00040E48">
        <w:rPr>
          <w:noProof w:val="0"/>
        </w:rPr>
        <w:t xml:space="preserve">        codeSystem='2.16.840.1.113883.6.96' </w:t>
      </w:r>
    </w:p>
    <w:p w14:paraId="26516C6D" w14:textId="77777777" w:rsidR="006E110A" w:rsidRPr="00040E48" w:rsidRDefault="006E110A">
      <w:pPr>
        <w:pStyle w:val="XMLFragment"/>
        <w:rPr>
          <w:noProof w:val="0"/>
        </w:rPr>
      </w:pPr>
      <w:r w:rsidRPr="00040E48">
        <w:rPr>
          <w:noProof w:val="0"/>
        </w:rPr>
        <w:t xml:space="preserve">        codeSystemName='SNOMED CT'/&gt;</w:t>
      </w:r>
    </w:p>
    <w:p w14:paraId="1CB95F27" w14:textId="77777777" w:rsidR="006E110A" w:rsidRPr="00040E48" w:rsidRDefault="006E110A">
      <w:pPr>
        <w:pStyle w:val="XMLFragment"/>
        <w:rPr>
          <w:noProof w:val="0"/>
        </w:rPr>
      </w:pPr>
      <w:r w:rsidRPr="00040E48">
        <w:rPr>
          <w:noProof w:val="0"/>
        </w:rPr>
        <w:t xml:space="preserve">    :</w:t>
      </w:r>
    </w:p>
    <w:p w14:paraId="0E840E92" w14:textId="77777777" w:rsidR="006E110A" w:rsidRPr="00040E48" w:rsidRDefault="006E110A">
      <w:pPr>
        <w:pStyle w:val="XMLFragment"/>
        <w:rPr>
          <w:noProof w:val="0"/>
        </w:rPr>
      </w:pPr>
      <w:r w:rsidRPr="00040E48">
        <w:rPr>
          <w:noProof w:val="0"/>
        </w:rPr>
        <w:t xml:space="preserve">  &lt;value xsi:type='CD' code='398705004' displayName='cannabis' </w:t>
      </w:r>
    </w:p>
    <w:p w14:paraId="7B2FC1BD" w14:textId="77777777" w:rsidR="006E110A" w:rsidRPr="00040E48" w:rsidRDefault="006E110A">
      <w:pPr>
        <w:pStyle w:val="XMLFragment"/>
        <w:rPr>
          <w:noProof w:val="0"/>
        </w:rPr>
      </w:pPr>
      <w:r w:rsidRPr="00040E48">
        <w:rPr>
          <w:noProof w:val="0"/>
        </w:rPr>
        <w:t xml:space="preserve">         codeSystem='2.16.840.1.113883.6.96' </w:t>
      </w:r>
    </w:p>
    <w:p w14:paraId="72287388" w14:textId="77777777" w:rsidR="006E110A" w:rsidRPr="00040E48" w:rsidRDefault="006E110A">
      <w:pPr>
        <w:pStyle w:val="XMLFragment"/>
        <w:rPr>
          <w:noProof w:val="0"/>
        </w:rPr>
      </w:pPr>
      <w:r w:rsidRPr="00040E48">
        <w:rPr>
          <w:noProof w:val="0"/>
        </w:rPr>
        <w:t xml:space="preserve">         codeSystemName='SNOMED CT'/&gt;</w:t>
      </w:r>
    </w:p>
    <w:p w14:paraId="14E51C9F" w14:textId="77777777" w:rsidR="006E110A" w:rsidRPr="00040E48" w:rsidRDefault="006E110A">
      <w:pPr>
        <w:pStyle w:val="XMLFragment"/>
        <w:rPr>
          <w:noProof w:val="0"/>
        </w:rPr>
      </w:pPr>
      <w:r w:rsidRPr="00040E48">
        <w:rPr>
          <w:noProof w:val="0"/>
        </w:rPr>
        <w:t xml:space="preserve">    :</w:t>
      </w:r>
    </w:p>
    <w:p w14:paraId="3487CF1D" w14:textId="77777777" w:rsidR="006E110A" w:rsidRPr="00040E48" w:rsidRDefault="006E110A">
      <w:pPr>
        <w:pStyle w:val="BodyText"/>
        <w:rPr>
          <w:noProof w:val="0"/>
        </w:rPr>
      </w:pPr>
      <w:r w:rsidRPr="00040E48">
        <w:rPr>
          <w:noProof w:val="0"/>
        </w:rPr>
        <w:t xml:space="preserve">Other social history observations may use any appropriate data type. </w:t>
      </w:r>
    </w:p>
    <w:p w14:paraId="59214CB9" w14:textId="77777777" w:rsidR="006E110A" w:rsidRPr="00F331FC" w:rsidRDefault="00642D5B">
      <w:pPr>
        <w:pStyle w:val="Heading5"/>
        <w:rPr>
          <w:noProof w:val="0"/>
          <w:lang w:val="nl-NL"/>
          <w:rPrChange w:id="2174" w:author="Michael Clifton" w:date="2018-10-11T10:13:00Z">
            <w:rPr>
              <w:noProof w:val="0"/>
            </w:rPr>
          </w:rPrChange>
        </w:rPr>
      </w:pPr>
      <w:r w:rsidRPr="00040E48">
        <w:rPr>
          <w:strike/>
          <w:noProof w:val="0"/>
        </w:rPr>
        <w:lastRenderedPageBreak/>
        <w:t xml:space="preserve"> </w:t>
      </w:r>
      <w:bookmarkStart w:id="2175" w:name="_Toc441142333"/>
      <w:r w:rsidR="006E110A" w:rsidRPr="00F331FC">
        <w:rPr>
          <w:strike/>
          <w:noProof w:val="0"/>
          <w:lang w:val="nl-NL"/>
          <w:rPrChange w:id="2176" w:author="Michael Clifton" w:date="2018-10-11T10:13:00Z">
            <w:rPr>
              <w:strike/>
              <w:noProof w:val="0"/>
            </w:rPr>
          </w:rPrChange>
        </w:rPr>
        <w:t>&lt;interpretationCode code=' ' codeSystem=' ' codeSystemName=' '/&gt;</w:t>
      </w:r>
      <w:r w:rsidR="006E110A" w:rsidRPr="00F331FC">
        <w:rPr>
          <w:strike/>
          <w:noProof w:val="0"/>
          <w:lang w:val="nl-NL"/>
          <w:rPrChange w:id="2177" w:author="Michael Clifton" w:date="2018-10-11T10:13:00Z">
            <w:rPr>
              <w:strike/>
              <w:noProof w:val="0"/>
            </w:rPr>
          </w:rPrChange>
        </w:rPr>
        <w:br/>
        <w:t>&lt;methodCode code=' ' codeSystem=' ' codeSystemName=' '/&gt;</w:t>
      </w:r>
      <w:r w:rsidR="006E110A" w:rsidRPr="00F331FC">
        <w:rPr>
          <w:strike/>
          <w:noProof w:val="0"/>
          <w:lang w:val="nl-NL"/>
          <w:rPrChange w:id="2178" w:author="Michael Clifton" w:date="2018-10-11T10:13:00Z">
            <w:rPr>
              <w:strike/>
              <w:noProof w:val="0"/>
            </w:rPr>
          </w:rPrChange>
        </w:rPr>
        <w:br/>
        <w:t>&lt;targetSiteCode code=' ' codeSystem=' ' codeSystemName=' '/&gt;</w:t>
      </w:r>
      <w:bookmarkEnd w:id="2175"/>
    </w:p>
    <w:p w14:paraId="6D893018" w14:textId="77777777" w:rsidR="006E110A" w:rsidRPr="00040E48" w:rsidRDefault="006E110A">
      <w:pPr>
        <w:pStyle w:val="BodyText"/>
        <w:rPr>
          <w:noProof w:val="0"/>
        </w:rPr>
      </w:pPr>
      <w:r w:rsidRPr="00040E48">
        <w:rPr>
          <w:noProof w:val="0"/>
        </w:rPr>
        <w:t xml:space="preserve">The &lt;interpretationCode&gt;, &lt;methodCode&gt;, and &lt;targetSiteCode&gt; elements should not be used in a social history observation. </w:t>
      </w:r>
    </w:p>
    <w:p w14:paraId="4306EF39" w14:textId="77777777" w:rsidR="009B17FF" w:rsidRPr="00040E48" w:rsidRDefault="009B17FF" w:rsidP="009B17FF">
      <w:pPr>
        <w:pStyle w:val="Heading4"/>
        <w:numPr>
          <w:ilvl w:val="0"/>
          <w:numId w:val="0"/>
        </w:numPr>
        <w:tabs>
          <w:tab w:val="left" w:pos="720"/>
        </w:tabs>
        <w:rPr>
          <w:noProof w:val="0"/>
        </w:rPr>
      </w:pPr>
      <w:bookmarkStart w:id="2179" w:name="_Toc270712320"/>
      <w:bookmarkStart w:id="2180" w:name="_Toc441142334"/>
      <w:r w:rsidRPr="00040E48">
        <w:rPr>
          <w:noProof w:val="0"/>
        </w:rPr>
        <w:t>6.3.4.25</w:t>
      </w:r>
      <w:r w:rsidRPr="00040E48">
        <w:rPr>
          <w:noProof w:val="0"/>
        </w:rPr>
        <w:tab/>
        <w:t>Pregnancy Observation 1.3.6.1.4.1.19376.1.5.3.1.4.13.5</w:t>
      </w:r>
      <w:bookmarkEnd w:id="2179"/>
      <w:bookmarkEnd w:id="2180"/>
      <w:r w:rsidRPr="00040E48">
        <w:rPr>
          <w:noProof w:val="0"/>
        </w:rPr>
        <w:t xml:space="preserve"> </w:t>
      </w:r>
    </w:p>
    <w:p w14:paraId="7C1423C3" w14:textId="77777777" w:rsidR="009B17FF" w:rsidRPr="00040E48" w:rsidRDefault="009B17FF" w:rsidP="009B17FF">
      <w:pPr>
        <w:pStyle w:val="NormalWeb"/>
        <w:spacing w:before="0"/>
      </w:pPr>
      <w:r w:rsidRPr="00040E48">
        <w:t>A pregnancy observation is a Simple Observation that uses a specific vocabulary to record observations about a patient's current or historical pregnancies</w:t>
      </w:r>
      <w:r w:rsidR="00C37EF8" w:rsidRPr="00040E48">
        <w:t>.</w:t>
      </w:r>
      <w:r w:rsidR="00C37EF8" w:rsidRPr="00040E48">
        <w:rPr>
          <w:u w:val="single"/>
        </w:rPr>
        <w:t xml:space="preserve"> </w:t>
      </w:r>
    </w:p>
    <w:p w14:paraId="2BACE9AD" w14:textId="77777777" w:rsidR="009B17FF" w:rsidRPr="00040E48" w:rsidRDefault="009B17FF" w:rsidP="009B17FF">
      <w:pPr>
        <w:pStyle w:val="Heading5"/>
        <w:numPr>
          <w:ilvl w:val="0"/>
          <w:numId w:val="0"/>
        </w:numPr>
        <w:tabs>
          <w:tab w:val="left" w:pos="720"/>
        </w:tabs>
        <w:rPr>
          <w:noProof w:val="0"/>
        </w:rPr>
      </w:pPr>
      <w:bookmarkStart w:id="2181" w:name="_Toc441142335"/>
      <w:r w:rsidRPr="00040E48">
        <w:rPr>
          <w:noProof w:val="0"/>
        </w:rPr>
        <w:t>6.3.4.25.1</w:t>
      </w:r>
      <w:r w:rsidRPr="00040E48">
        <w:rPr>
          <w:noProof w:val="0"/>
        </w:rPr>
        <w:tab/>
      </w:r>
      <w:r w:rsidR="00642D5B" w:rsidRPr="00040E48">
        <w:rPr>
          <w:noProof w:val="0"/>
        </w:rPr>
        <w:t xml:space="preserve"> </w:t>
      </w:r>
      <w:r w:rsidRPr="00040E48">
        <w:rPr>
          <w:noProof w:val="0"/>
        </w:rPr>
        <w:t>Parent Template</w:t>
      </w:r>
      <w:bookmarkEnd w:id="2181"/>
      <w:r w:rsidRPr="00040E48">
        <w:rPr>
          <w:noProof w:val="0"/>
        </w:rPr>
        <w:t xml:space="preserve"> </w:t>
      </w:r>
    </w:p>
    <w:p w14:paraId="238D52D0" w14:textId="77777777" w:rsidR="009B17FF" w:rsidRPr="00040E48" w:rsidRDefault="009B17FF" w:rsidP="009B17FF">
      <w:pPr>
        <w:pStyle w:val="NormalWeb"/>
        <w:spacing w:before="0"/>
      </w:pPr>
      <w:r w:rsidRPr="00040E48">
        <w:t xml:space="preserve">The parent of this template is </w:t>
      </w:r>
      <w:hyperlink r:id="rId106" w:history="1">
        <w:r w:rsidRPr="00040E48">
          <w:rPr>
            <w:rStyle w:val="Hyperlink"/>
          </w:rPr>
          <w:t>Simple Observation</w:t>
        </w:r>
      </w:hyperlink>
      <w:r w:rsidRPr="00040E48">
        <w:t xml:space="preserve">. </w:t>
      </w:r>
    </w:p>
    <w:p w14:paraId="7FAEBB8B" w14:textId="77777777" w:rsidR="009B17FF" w:rsidRPr="00040E48" w:rsidRDefault="009B17FF" w:rsidP="009B17FF">
      <w:pPr>
        <w:pStyle w:val="Heading6"/>
        <w:numPr>
          <w:ilvl w:val="0"/>
          <w:numId w:val="0"/>
        </w:numPr>
        <w:tabs>
          <w:tab w:val="left" w:pos="720"/>
        </w:tabs>
        <w:rPr>
          <w:noProof w:val="0"/>
        </w:rPr>
      </w:pPr>
      <w:r w:rsidRPr="00040E48">
        <w:rPr>
          <w:noProof w:val="0"/>
        </w:rPr>
        <w:t>6.3.4.25.1.1</w:t>
      </w:r>
      <w:r w:rsidRPr="00040E48">
        <w:rPr>
          <w:noProof w:val="0"/>
        </w:rPr>
        <w:tab/>
        <w:t xml:space="preserve">Uses </w:t>
      </w:r>
    </w:p>
    <w:p w14:paraId="6D5DB65C" w14:textId="77777777" w:rsidR="009B17FF" w:rsidRPr="00040E48" w:rsidRDefault="009B17FF" w:rsidP="009B17FF">
      <w:pPr>
        <w:pStyle w:val="NormalWeb"/>
        <w:spacing w:before="0"/>
      </w:pPr>
      <w:r w:rsidRPr="00040E48">
        <w:t xml:space="preserve">See </w:t>
      </w:r>
      <w:hyperlink r:id="rId107" w:history="1">
        <w:r w:rsidRPr="00040E48">
          <w:rPr>
            <w:rStyle w:val="Hyperlink"/>
          </w:rPr>
          <w:t>Templates using Pregnancy Observation</w:t>
        </w:r>
      </w:hyperlink>
      <w:r w:rsidRPr="00040E48">
        <w:t xml:space="preserve"> </w:t>
      </w:r>
    </w:p>
    <w:p w14:paraId="3F29D2CB" w14:textId="77777777" w:rsidR="009B17FF" w:rsidRPr="00040E48" w:rsidRDefault="009B17FF" w:rsidP="009B17FF">
      <w:pPr>
        <w:pStyle w:val="Heading5"/>
        <w:numPr>
          <w:ilvl w:val="0"/>
          <w:numId w:val="0"/>
        </w:numPr>
        <w:tabs>
          <w:tab w:val="left" w:pos="720"/>
        </w:tabs>
        <w:rPr>
          <w:noProof w:val="0"/>
        </w:rPr>
      </w:pPr>
      <w:bookmarkStart w:id="2182" w:name="_Toc441142336"/>
      <w:r w:rsidRPr="00040E48">
        <w:rPr>
          <w:noProof w:val="0"/>
        </w:rPr>
        <w:t>6.3.4.25.2</w:t>
      </w:r>
      <w:r w:rsidRPr="00040E48">
        <w:rPr>
          <w:noProof w:val="0"/>
        </w:rPr>
        <w:tab/>
      </w:r>
      <w:r w:rsidR="00642D5B" w:rsidRPr="00040E48">
        <w:rPr>
          <w:noProof w:val="0"/>
        </w:rPr>
        <w:t xml:space="preserve"> </w:t>
      </w:r>
      <w:r w:rsidRPr="00040E48">
        <w:rPr>
          <w:noProof w:val="0"/>
        </w:rPr>
        <w:t>Specification</w:t>
      </w:r>
      <w:bookmarkEnd w:id="2182"/>
      <w:r w:rsidRPr="00040E48">
        <w:rPr>
          <w:noProof w:val="0"/>
        </w:rPr>
        <w:t xml:space="preserve"> </w:t>
      </w:r>
    </w:p>
    <w:p w14:paraId="42889AD3" w14:textId="77777777" w:rsidR="009B17FF" w:rsidRPr="00040E48" w:rsidRDefault="009B17FF" w:rsidP="009B17FF">
      <w:pPr>
        <w:jc w:val="center"/>
      </w:pPr>
      <w:r w:rsidRPr="00040E48">
        <w:t xml:space="preserve">Pregnancy Observation Example </w:t>
      </w:r>
    </w:p>
    <w:p w14:paraId="0DA86BC5" w14:textId="77777777" w:rsidR="009B17FF" w:rsidRPr="00040E48" w:rsidRDefault="009B17FF" w:rsidP="009B17FF">
      <w:pPr>
        <w:pStyle w:val="XMLFragment"/>
        <w:rPr>
          <w:noProof w:val="0"/>
        </w:rPr>
      </w:pPr>
      <w:r w:rsidRPr="00040E48">
        <w:rPr>
          <w:noProof w:val="0"/>
        </w:rPr>
        <w:t>&lt;observation classCode='OBS' moodCode='EVN'&gt;</w:t>
      </w:r>
    </w:p>
    <w:p w14:paraId="113B1340" w14:textId="77777777" w:rsidR="009B17FF" w:rsidRPr="00F331FC" w:rsidRDefault="009B17FF" w:rsidP="009B17FF">
      <w:pPr>
        <w:pStyle w:val="XMLFragment"/>
        <w:rPr>
          <w:noProof w:val="0"/>
          <w:color w:val="000000"/>
          <w:lang w:val="nl-NL"/>
          <w:rPrChange w:id="2183" w:author="Michael Clifton" w:date="2018-10-11T10:13:00Z">
            <w:rPr>
              <w:noProof w:val="0"/>
              <w:color w:val="000000"/>
            </w:rPr>
          </w:rPrChange>
        </w:rPr>
      </w:pPr>
      <w:r w:rsidRPr="00040E48">
        <w:rPr>
          <w:noProof w:val="0"/>
        </w:rPr>
        <w:t xml:space="preserve"> </w:t>
      </w:r>
      <w:r w:rsidRPr="00F331FC">
        <w:rPr>
          <w:noProof w:val="0"/>
          <w:color w:val="000000"/>
          <w:lang w:val="nl-NL"/>
          <w:rPrChange w:id="2184" w:author="Michael Clifton" w:date="2018-10-11T10:13:00Z">
            <w:rPr>
              <w:noProof w:val="0"/>
              <w:color w:val="000000"/>
            </w:rPr>
          </w:rPrChange>
        </w:rPr>
        <w:t>&lt;templateId root='1.3.6.1.4.1.19376.1.5.3.1.4.13'/&gt;</w:t>
      </w:r>
    </w:p>
    <w:p w14:paraId="225E37F2" w14:textId="77777777" w:rsidR="009B17FF" w:rsidRPr="00F331FC" w:rsidRDefault="009B17FF" w:rsidP="009B17FF">
      <w:pPr>
        <w:pStyle w:val="XMLFragment"/>
        <w:rPr>
          <w:noProof w:val="0"/>
          <w:color w:val="000000"/>
          <w:lang w:val="nl-NL"/>
          <w:rPrChange w:id="2185" w:author="Michael Clifton" w:date="2018-10-11T10:13:00Z">
            <w:rPr>
              <w:noProof w:val="0"/>
              <w:color w:val="000000"/>
            </w:rPr>
          </w:rPrChange>
        </w:rPr>
      </w:pPr>
      <w:r w:rsidRPr="00F331FC">
        <w:rPr>
          <w:noProof w:val="0"/>
          <w:color w:val="000000"/>
          <w:lang w:val="nl-NL"/>
          <w:rPrChange w:id="2186" w:author="Michael Clifton" w:date="2018-10-11T10:13:00Z">
            <w:rPr>
              <w:noProof w:val="0"/>
              <w:color w:val="000000"/>
            </w:rPr>
          </w:rPrChange>
        </w:rPr>
        <w:t xml:space="preserve"> &lt;templateId root='1.3.6.1.4.1.19376.1.5.3.1.4.13.5'/&gt;</w:t>
      </w:r>
    </w:p>
    <w:p w14:paraId="13951383" w14:textId="77777777" w:rsidR="009B17FF" w:rsidRPr="00040E48" w:rsidRDefault="009B17FF" w:rsidP="009B17FF">
      <w:pPr>
        <w:pStyle w:val="XMLFragment"/>
        <w:rPr>
          <w:noProof w:val="0"/>
        </w:rPr>
      </w:pPr>
      <w:r w:rsidRPr="00F331FC">
        <w:rPr>
          <w:noProof w:val="0"/>
          <w:lang w:val="nl-NL"/>
          <w:rPrChange w:id="2187" w:author="Michael Clifton" w:date="2018-10-11T10:13:00Z">
            <w:rPr>
              <w:noProof w:val="0"/>
            </w:rPr>
          </w:rPrChange>
        </w:rPr>
        <w:t xml:space="preserve"> </w:t>
      </w:r>
      <w:r w:rsidRPr="00040E48">
        <w:rPr>
          <w:noProof w:val="0"/>
        </w:rPr>
        <w:t>&lt;id root=' ' extension=' '/&gt;</w:t>
      </w:r>
    </w:p>
    <w:p w14:paraId="591A3ED6" w14:textId="77777777" w:rsidR="009B17FF" w:rsidRPr="00040E48" w:rsidRDefault="009B17FF" w:rsidP="009B17FF">
      <w:pPr>
        <w:pStyle w:val="XMLFragment"/>
        <w:rPr>
          <w:noProof w:val="0"/>
          <w:color w:val="000000"/>
        </w:rPr>
      </w:pPr>
      <w:r w:rsidRPr="00040E48">
        <w:rPr>
          <w:noProof w:val="0"/>
        </w:rPr>
        <w:t xml:space="preserve"> </w:t>
      </w:r>
      <w:r w:rsidRPr="00040E48">
        <w:rPr>
          <w:noProof w:val="0"/>
          <w:color w:val="000000"/>
        </w:rPr>
        <w:t>&lt;code code=' ' displayName=' ' codeSystem='2.16.840.1.113883.6.1' codeSystemName='LOINC'/&gt;</w:t>
      </w:r>
    </w:p>
    <w:p w14:paraId="5EE98510" w14:textId="77777777" w:rsidR="009B17FF" w:rsidRPr="00040E48" w:rsidRDefault="009B17FF" w:rsidP="009B17FF">
      <w:pPr>
        <w:pStyle w:val="XMLFragment"/>
        <w:rPr>
          <w:noProof w:val="0"/>
        </w:rPr>
      </w:pPr>
      <w:r w:rsidRPr="00040E48">
        <w:rPr>
          <w:noProof w:val="0"/>
        </w:rPr>
        <w:t xml:space="preserve"> &lt;text&gt;&lt;reference value='#xxx'/&gt;&lt;/text&gt;</w:t>
      </w:r>
    </w:p>
    <w:p w14:paraId="3FA2912D" w14:textId="77777777" w:rsidR="009B17FF" w:rsidRPr="00040E48" w:rsidRDefault="009B17FF" w:rsidP="009B17FF">
      <w:pPr>
        <w:pStyle w:val="XMLFragment"/>
        <w:rPr>
          <w:noProof w:val="0"/>
        </w:rPr>
      </w:pPr>
      <w:r w:rsidRPr="00040E48">
        <w:rPr>
          <w:noProof w:val="0"/>
        </w:rPr>
        <w:t xml:space="preserve"> &lt;statusCode code='completed'/&gt;</w:t>
      </w:r>
    </w:p>
    <w:p w14:paraId="5AA8476F" w14:textId="77777777" w:rsidR="009B17FF" w:rsidRPr="00040E48" w:rsidRDefault="009B17FF" w:rsidP="009B17FF">
      <w:pPr>
        <w:pStyle w:val="XMLFragment"/>
        <w:rPr>
          <w:noProof w:val="0"/>
        </w:rPr>
      </w:pPr>
      <w:r w:rsidRPr="00040E48">
        <w:rPr>
          <w:noProof w:val="0"/>
        </w:rPr>
        <w:t xml:space="preserve"> &lt;effectiveTime value=' '/&gt;</w:t>
      </w:r>
    </w:p>
    <w:p w14:paraId="04C9503C" w14:textId="77777777" w:rsidR="009B17FF" w:rsidRPr="00040E48" w:rsidRDefault="009B17FF" w:rsidP="009B17FF">
      <w:pPr>
        <w:pStyle w:val="XMLFragment"/>
        <w:rPr>
          <w:strike/>
          <w:noProof w:val="0"/>
          <w:color w:val="000000"/>
        </w:rPr>
      </w:pPr>
      <w:r w:rsidRPr="00040E48">
        <w:rPr>
          <w:noProof w:val="0"/>
        </w:rPr>
        <w:t xml:space="preserve"> </w:t>
      </w:r>
      <w:r w:rsidRPr="00040E48">
        <w:rPr>
          <w:strike/>
          <w:noProof w:val="0"/>
          <w:color w:val="000000"/>
        </w:rPr>
        <w:t>&lt;repeatNumber value=' '/&gt;</w:t>
      </w:r>
    </w:p>
    <w:p w14:paraId="3A17B848" w14:textId="77777777" w:rsidR="009B17FF" w:rsidRPr="00040E48" w:rsidRDefault="009B17FF" w:rsidP="009B17FF">
      <w:pPr>
        <w:pStyle w:val="XMLFragment"/>
        <w:rPr>
          <w:noProof w:val="0"/>
          <w:color w:val="000000"/>
        </w:rPr>
      </w:pPr>
      <w:r w:rsidRPr="00040E48">
        <w:rPr>
          <w:noProof w:val="0"/>
        </w:rPr>
        <w:t xml:space="preserve"> </w:t>
      </w:r>
      <w:r w:rsidRPr="00040E48">
        <w:rPr>
          <w:noProof w:val="0"/>
          <w:color w:val="000000"/>
        </w:rPr>
        <w:t>&lt;value xsi:type=' ' .../&gt;</w:t>
      </w:r>
    </w:p>
    <w:p w14:paraId="3B057B9F" w14:textId="77777777" w:rsidR="009B17FF" w:rsidRPr="00F331FC" w:rsidRDefault="009B17FF" w:rsidP="009B17FF">
      <w:pPr>
        <w:pStyle w:val="XMLFragment"/>
        <w:rPr>
          <w:strike/>
          <w:noProof w:val="0"/>
          <w:lang w:val="nl-NL"/>
          <w:rPrChange w:id="2188" w:author="Michael Clifton" w:date="2018-10-11T10:13:00Z">
            <w:rPr>
              <w:strike/>
              <w:noProof w:val="0"/>
            </w:rPr>
          </w:rPrChange>
        </w:rPr>
      </w:pPr>
      <w:r w:rsidRPr="00040E48">
        <w:rPr>
          <w:noProof w:val="0"/>
        </w:rPr>
        <w:t xml:space="preserve"> </w:t>
      </w:r>
      <w:r w:rsidRPr="00F331FC">
        <w:rPr>
          <w:strike/>
          <w:noProof w:val="0"/>
          <w:lang w:val="nl-NL"/>
          <w:rPrChange w:id="2189" w:author="Michael Clifton" w:date="2018-10-11T10:13:00Z">
            <w:rPr>
              <w:strike/>
              <w:noProof w:val="0"/>
            </w:rPr>
          </w:rPrChange>
        </w:rPr>
        <w:t>&lt;interpretationCode code=' ' codeSystem=' ' codeSystemName=' '/&gt;</w:t>
      </w:r>
    </w:p>
    <w:p w14:paraId="5C6457F4" w14:textId="77777777" w:rsidR="009B17FF" w:rsidRPr="00F331FC" w:rsidRDefault="009B17FF" w:rsidP="009B17FF">
      <w:pPr>
        <w:pStyle w:val="XMLFragment"/>
        <w:rPr>
          <w:strike/>
          <w:noProof w:val="0"/>
          <w:lang w:val="nl-NL"/>
          <w:rPrChange w:id="2190" w:author="Michael Clifton" w:date="2018-10-11T10:13:00Z">
            <w:rPr>
              <w:strike/>
              <w:noProof w:val="0"/>
            </w:rPr>
          </w:rPrChange>
        </w:rPr>
      </w:pPr>
      <w:r w:rsidRPr="00F331FC">
        <w:rPr>
          <w:strike/>
          <w:noProof w:val="0"/>
          <w:lang w:val="nl-NL"/>
          <w:rPrChange w:id="2191" w:author="Michael Clifton" w:date="2018-10-11T10:13:00Z">
            <w:rPr>
              <w:strike/>
              <w:noProof w:val="0"/>
            </w:rPr>
          </w:rPrChange>
        </w:rPr>
        <w:t xml:space="preserve"> &lt;methodCode code=' ' codeSystem=' ' codeSystemName=' '/&gt;</w:t>
      </w:r>
    </w:p>
    <w:p w14:paraId="108F19A3" w14:textId="77777777" w:rsidR="009B17FF" w:rsidRPr="00040E48" w:rsidRDefault="009B17FF" w:rsidP="009B17FF">
      <w:pPr>
        <w:pStyle w:val="XMLFragment"/>
        <w:rPr>
          <w:strike/>
          <w:noProof w:val="0"/>
          <w:color w:val="000000"/>
        </w:rPr>
      </w:pPr>
      <w:r w:rsidRPr="00F331FC">
        <w:rPr>
          <w:strike/>
          <w:noProof w:val="0"/>
          <w:color w:val="000000"/>
          <w:lang w:val="nl-NL"/>
          <w:rPrChange w:id="2192" w:author="Michael Clifton" w:date="2018-10-11T10:13:00Z">
            <w:rPr>
              <w:strike/>
              <w:noProof w:val="0"/>
              <w:color w:val="000000"/>
            </w:rPr>
          </w:rPrChange>
        </w:rPr>
        <w:t xml:space="preserve"> </w:t>
      </w:r>
      <w:r w:rsidRPr="00040E48">
        <w:rPr>
          <w:strike/>
          <w:noProof w:val="0"/>
          <w:color w:val="000000"/>
        </w:rPr>
        <w:t>&lt;targetSiteCode code=' ' codeSystem=' ' codeSystemName=' '/&gt;</w:t>
      </w:r>
    </w:p>
    <w:p w14:paraId="5CD74E91" w14:textId="77777777" w:rsidR="009B17FF" w:rsidRPr="00040E48" w:rsidRDefault="009B17FF" w:rsidP="009B17FF">
      <w:pPr>
        <w:pStyle w:val="XMLFragment"/>
        <w:rPr>
          <w:noProof w:val="0"/>
        </w:rPr>
      </w:pPr>
      <w:r w:rsidRPr="00040E48">
        <w:rPr>
          <w:noProof w:val="0"/>
        </w:rPr>
        <w:t>&lt;/observation&gt;</w:t>
      </w:r>
    </w:p>
    <w:p w14:paraId="4AEDEE09" w14:textId="77777777" w:rsidR="009B17FF" w:rsidRPr="00040E48" w:rsidRDefault="009B17FF" w:rsidP="009B17FF">
      <w:pPr>
        <w:pStyle w:val="NormalWeb"/>
        <w:spacing w:before="0"/>
      </w:pPr>
    </w:p>
    <w:p w14:paraId="24D1B58C" w14:textId="77777777" w:rsidR="009B17FF" w:rsidRPr="00040E48" w:rsidRDefault="009B17FF" w:rsidP="009B17FF">
      <w:pPr>
        <w:pStyle w:val="Heading5"/>
        <w:numPr>
          <w:ilvl w:val="0"/>
          <w:numId w:val="0"/>
        </w:numPr>
        <w:tabs>
          <w:tab w:val="left" w:pos="720"/>
        </w:tabs>
        <w:rPr>
          <w:noProof w:val="0"/>
        </w:rPr>
      </w:pPr>
      <w:bookmarkStart w:id="2193" w:name="_Toc441142337"/>
      <w:r w:rsidRPr="00040E48">
        <w:rPr>
          <w:noProof w:val="0"/>
        </w:rPr>
        <w:t>6.3.4.25.3</w:t>
      </w:r>
      <w:r w:rsidRPr="00040E48">
        <w:rPr>
          <w:noProof w:val="0"/>
        </w:rPr>
        <w:tab/>
      </w:r>
      <w:r w:rsidR="00642D5B" w:rsidRPr="00040E48">
        <w:rPr>
          <w:noProof w:val="0"/>
        </w:rPr>
        <w:t xml:space="preserve"> </w:t>
      </w:r>
      <w:r w:rsidRPr="00040E48">
        <w:rPr>
          <w:noProof w:val="0"/>
        </w:rPr>
        <w:t>&lt;templateId root='1.3.6.1.4.1.19376.1.5.3.1.4.13'/&gt;</w:t>
      </w:r>
      <w:r w:rsidRPr="00040E48">
        <w:rPr>
          <w:noProof w:val="0"/>
        </w:rPr>
        <w:br/>
        <w:t> &lt;templateId root='1.3.6.1.4.1.19376.1.5.3.1.4.13.5'/&gt;</w:t>
      </w:r>
      <w:bookmarkEnd w:id="2193"/>
    </w:p>
    <w:p w14:paraId="1C2E9361" w14:textId="77777777" w:rsidR="009B17FF" w:rsidRPr="00040E48" w:rsidRDefault="009B17FF" w:rsidP="009B17FF">
      <w:pPr>
        <w:pStyle w:val="NormalWeb"/>
        <w:spacing w:before="0"/>
      </w:pPr>
      <w:r w:rsidRPr="00040E48">
        <w:t xml:space="preserve">These &lt;templateId&gt; elements identify this &lt;observation&gt; as a pregnancy observation, allowing for validation of the content. The &lt;templateId&gt; elements shall be recorded as shown above. </w:t>
      </w:r>
    </w:p>
    <w:p w14:paraId="41D8A9B5" w14:textId="77777777" w:rsidR="009B17FF" w:rsidRPr="00040E48" w:rsidRDefault="009B17FF" w:rsidP="009B17FF">
      <w:pPr>
        <w:pStyle w:val="Heading5"/>
        <w:numPr>
          <w:ilvl w:val="0"/>
          <w:numId w:val="0"/>
        </w:numPr>
        <w:tabs>
          <w:tab w:val="left" w:pos="720"/>
        </w:tabs>
        <w:rPr>
          <w:noProof w:val="0"/>
        </w:rPr>
      </w:pPr>
      <w:bookmarkStart w:id="2194" w:name="_Toc441142338"/>
      <w:r w:rsidRPr="00040E48">
        <w:rPr>
          <w:noProof w:val="0"/>
        </w:rPr>
        <w:t>6.3.4.25.4</w:t>
      </w:r>
      <w:r w:rsidRPr="00040E48">
        <w:rPr>
          <w:noProof w:val="0"/>
        </w:rPr>
        <w:tab/>
      </w:r>
      <w:r w:rsidR="00642D5B" w:rsidRPr="00040E48">
        <w:rPr>
          <w:noProof w:val="0"/>
        </w:rPr>
        <w:t xml:space="preserve"> </w:t>
      </w:r>
      <w:r w:rsidRPr="00040E48">
        <w:rPr>
          <w:noProof w:val="0"/>
        </w:rPr>
        <w:t xml:space="preserve">&lt;code code=' ' displayName=' ' </w:t>
      </w:r>
      <w:r w:rsidRPr="00040E48">
        <w:rPr>
          <w:noProof w:val="0"/>
        </w:rPr>
        <w:br/>
        <w:t>  codeSystem='2.16.840.1.113883.6.1'</w:t>
      </w:r>
      <w:r w:rsidRPr="00040E48">
        <w:rPr>
          <w:noProof w:val="0"/>
        </w:rPr>
        <w:br/>
        <w:t>  codeSystemName='LOINC'/&gt;</w:t>
      </w:r>
      <w:bookmarkEnd w:id="2194"/>
    </w:p>
    <w:p w14:paraId="2FF36ACF" w14:textId="77777777" w:rsidR="00171C19" w:rsidRPr="00040E48" w:rsidRDefault="009B17FF" w:rsidP="009B17FF">
      <w:pPr>
        <w:pStyle w:val="NormalWeb"/>
        <w:keepLines/>
        <w:spacing w:before="0"/>
      </w:pPr>
      <w:r w:rsidRPr="00040E48">
        <w:t>A pregnancy observation shall have a code describing what facet of patient's pregnancy is being recorded. These codes should come from the list of codes shown below. Additional codes may be used to reflect additional information about the pregnancy history.</w:t>
      </w:r>
    </w:p>
    <w:p w14:paraId="285549D0" w14:textId="77777777" w:rsidR="009B17FF" w:rsidRPr="00040E48" w:rsidRDefault="009B17FF" w:rsidP="009B17FF">
      <w:pPr>
        <w:pStyle w:val="NormalWeb"/>
        <w:keepLines/>
        <w:spacing w:before="0"/>
      </w:pPr>
      <w:r w:rsidRPr="00040E48">
        <w:t xml:space="preserve"> </w:t>
      </w:r>
    </w:p>
    <w:p w14:paraId="6AFD7665" w14:textId="77777777" w:rsidR="00171C19" w:rsidRPr="00040E48" w:rsidRDefault="00171C19" w:rsidP="00171C19">
      <w:pPr>
        <w:pStyle w:val="TableTitle"/>
        <w:rPr>
          <w:noProof w:val="0"/>
        </w:rPr>
      </w:pPr>
      <w:r w:rsidRPr="00040E48">
        <w:rPr>
          <w:noProof w:val="0"/>
        </w:rPr>
        <w:lastRenderedPageBreak/>
        <w:t>Table 6.3.4.25.4</w:t>
      </w:r>
      <w:r w:rsidR="0063221E" w:rsidRPr="00040E48">
        <w:rPr>
          <w:noProof w:val="0"/>
        </w:rPr>
        <w:t>-1:</w:t>
      </w:r>
      <w:r w:rsidRPr="00040E48">
        <w:rPr>
          <w:noProof w:val="0"/>
        </w:rPr>
        <w:t xml:space="preserve"> Pregnancy Observation Codes</w:t>
      </w:r>
    </w:p>
    <w:tbl>
      <w:tblPr>
        <w:tblW w:w="9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9"/>
        <w:gridCol w:w="4647"/>
        <w:gridCol w:w="1108"/>
        <w:gridCol w:w="2458"/>
      </w:tblGrid>
      <w:tr w:rsidR="009B17FF" w:rsidRPr="00040E48" w14:paraId="555F429E" w14:textId="77777777" w:rsidTr="0050317C">
        <w:trPr>
          <w:tblHeader/>
          <w:jc w:val="center"/>
        </w:trPr>
        <w:tc>
          <w:tcPr>
            <w:tcW w:w="1259" w:type="dxa"/>
            <w:shd w:val="clear" w:color="auto" w:fill="D9D9D9"/>
            <w:hideMark/>
          </w:tcPr>
          <w:p w14:paraId="18B3E59F" w14:textId="77777777" w:rsidR="009B17FF" w:rsidRPr="00040E48" w:rsidRDefault="009B17FF" w:rsidP="001032E8">
            <w:pPr>
              <w:pStyle w:val="TableEntryHeader"/>
              <w:rPr>
                <w:noProof w:val="0"/>
                <w:lang w:eastAsia="ar-SA"/>
              </w:rPr>
            </w:pPr>
            <w:r w:rsidRPr="00040E48">
              <w:rPr>
                <w:noProof w:val="0"/>
              </w:rPr>
              <w:t>LOINC CODE</w:t>
            </w:r>
          </w:p>
        </w:tc>
        <w:tc>
          <w:tcPr>
            <w:tcW w:w="4647" w:type="dxa"/>
            <w:shd w:val="clear" w:color="auto" w:fill="D9D9D9"/>
            <w:hideMark/>
          </w:tcPr>
          <w:p w14:paraId="487CD203" w14:textId="77777777" w:rsidR="009B17FF" w:rsidRPr="00040E48" w:rsidRDefault="009B17FF" w:rsidP="001032E8">
            <w:pPr>
              <w:pStyle w:val="TableEntryHeader"/>
              <w:rPr>
                <w:noProof w:val="0"/>
                <w:lang w:eastAsia="ar-SA"/>
              </w:rPr>
            </w:pPr>
            <w:r w:rsidRPr="00040E48">
              <w:rPr>
                <w:noProof w:val="0"/>
              </w:rPr>
              <w:t>Description</w:t>
            </w:r>
          </w:p>
        </w:tc>
        <w:tc>
          <w:tcPr>
            <w:tcW w:w="1108" w:type="dxa"/>
            <w:shd w:val="clear" w:color="auto" w:fill="D9D9D9"/>
            <w:hideMark/>
          </w:tcPr>
          <w:p w14:paraId="7791A157" w14:textId="77777777" w:rsidR="009B17FF" w:rsidRPr="00040E48" w:rsidRDefault="009B17FF" w:rsidP="001032E8">
            <w:pPr>
              <w:pStyle w:val="TableEntryHeader"/>
              <w:rPr>
                <w:noProof w:val="0"/>
                <w:lang w:eastAsia="ar-SA"/>
              </w:rPr>
            </w:pPr>
            <w:r w:rsidRPr="00040E48">
              <w:rPr>
                <w:noProof w:val="0"/>
              </w:rPr>
              <w:t>Type</w:t>
            </w:r>
          </w:p>
        </w:tc>
        <w:tc>
          <w:tcPr>
            <w:tcW w:w="2458" w:type="dxa"/>
            <w:shd w:val="clear" w:color="auto" w:fill="D9D9D9"/>
            <w:hideMark/>
          </w:tcPr>
          <w:p w14:paraId="28E78829" w14:textId="77777777" w:rsidR="009B17FF" w:rsidRPr="00040E48" w:rsidRDefault="009B17FF" w:rsidP="001032E8">
            <w:pPr>
              <w:pStyle w:val="TableEntryHeader"/>
              <w:rPr>
                <w:noProof w:val="0"/>
                <w:lang w:eastAsia="ar-SA"/>
              </w:rPr>
            </w:pPr>
            <w:r w:rsidRPr="00040E48">
              <w:rPr>
                <w:noProof w:val="0"/>
              </w:rPr>
              <w:t xml:space="preserve">Units or Vocabulary </w:t>
            </w:r>
          </w:p>
        </w:tc>
      </w:tr>
      <w:tr w:rsidR="004D45B7" w:rsidRPr="00040E48" w14:paraId="7E45A32E" w14:textId="77777777" w:rsidTr="0050317C">
        <w:trPr>
          <w:jc w:val="center"/>
        </w:trPr>
        <w:tc>
          <w:tcPr>
            <w:tcW w:w="9472" w:type="dxa"/>
            <w:gridSpan w:val="4"/>
            <w:shd w:val="clear" w:color="auto" w:fill="D9D9D9"/>
          </w:tcPr>
          <w:p w14:paraId="428B8A4E" w14:textId="77777777" w:rsidR="004D45B7" w:rsidRPr="00040E48" w:rsidRDefault="004D45B7" w:rsidP="0050317C">
            <w:pPr>
              <w:pStyle w:val="TableEntryHeader"/>
              <w:rPr>
                <w:noProof w:val="0"/>
              </w:rPr>
            </w:pPr>
            <w:r w:rsidRPr="00040E48">
              <w:rPr>
                <w:noProof w:val="0"/>
              </w:rPr>
              <w:t>Past Pregnancy History</w:t>
            </w:r>
          </w:p>
        </w:tc>
      </w:tr>
      <w:tr w:rsidR="009B17FF" w:rsidRPr="00040E48" w14:paraId="788CAA4B" w14:textId="77777777" w:rsidTr="0050317C">
        <w:trPr>
          <w:jc w:val="center"/>
        </w:trPr>
        <w:tc>
          <w:tcPr>
            <w:tcW w:w="1259" w:type="dxa"/>
            <w:shd w:val="clear" w:color="auto" w:fill="auto"/>
            <w:hideMark/>
          </w:tcPr>
          <w:p w14:paraId="50921B8A" w14:textId="77777777" w:rsidR="009B17FF" w:rsidRPr="00040E48" w:rsidRDefault="009B17FF" w:rsidP="000A1831">
            <w:pPr>
              <w:pStyle w:val="TableEntry"/>
              <w:rPr>
                <w:noProof w:val="0"/>
                <w:lang w:eastAsia="ar-SA"/>
              </w:rPr>
            </w:pPr>
            <w:r w:rsidRPr="00040E48">
              <w:rPr>
                <w:noProof w:val="0"/>
              </w:rPr>
              <w:t>11636-8</w:t>
            </w:r>
          </w:p>
        </w:tc>
        <w:tc>
          <w:tcPr>
            <w:tcW w:w="4647" w:type="dxa"/>
            <w:shd w:val="clear" w:color="auto" w:fill="auto"/>
            <w:hideMark/>
          </w:tcPr>
          <w:p w14:paraId="1037527B" w14:textId="77777777" w:rsidR="009B17FF" w:rsidRPr="00040E48" w:rsidRDefault="009B17FF" w:rsidP="000A1831">
            <w:pPr>
              <w:pStyle w:val="TableEntry"/>
              <w:rPr>
                <w:noProof w:val="0"/>
                <w:lang w:eastAsia="ar-SA"/>
              </w:rPr>
            </w:pPr>
            <w:r w:rsidRPr="00040E48">
              <w:rPr>
                <w:noProof w:val="0"/>
              </w:rPr>
              <w:t>BIRTHS LIVE (REPORTED)</w:t>
            </w:r>
          </w:p>
        </w:tc>
        <w:tc>
          <w:tcPr>
            <w:tcW w:w="1108" w:type="dxa"/>
            <w:shd w:val="clear" w:color="auto" w:fill="auto"/>
            <w:hideMark/>
          </w:tcPr>
          <w:p w14:paraId="3563E7E4" w14:textId="77777777" w:rsidR="009B17FF" w:rsidRPr="00040E48" w:rsidRDefault="009B17FF" w:rsidP="000A1831">
            <w:pPr>
              <w:pStyle w:val="TableEntry"/>
              <w:rPr>
                <w:noProof w:val="0"/>
                <w:lang w:eastAsia="ar-SA"/>
              </w:rPr>
            </w:pPr>
            <w:r w:rsidRPr="00040E48">
              <w:rPr>
                <w:noProof w:val="0"/>
              </w:rPr>
              <w:t>INT</w:t>
            </w:r>
          </w:p>
        </w:tc>
        <w:tc>
          <w:tcPr>
            <w:tcW w:w="2458" w:type="dxa"/>
            <w:shd w:val="clear" w:color="auto" w:fill="auto"/>
            <w:hideMark/>
          </w:tcPr>
          <w:p w14:paraId="54C3D9F0" w14:textId="77777777" w:rsidR="009B17FF" w:rsidRPr="00040E48" w:rsidRDefault="009B17FF" w:rsidP="000A1831">
            <w:pPr>
              <w:pStyle w:val="TableEntry"/>
              <w:rPr>
                <w:noProof w:val="0"/>
                <w:lang w:eastAsia="ar-SA"/>
              </w:rPr>
            </w:pPr>
            <w:r w:rsidRPr="00040E48">
              <w:rPr>
                <w:noProof w:val="0"/>
              </w:rPr>
              <w:t>N/A</w:t>
            </w:r>
          </w:p>
        </w:tc>
      </w:tr>
      <w:tr w:rsidR="00484396" w:rsidRPr="00040E48" w14:paraId="0352036F" w14:textId="77777777" w:rsidTr="0050317C">
        <w:trPr>
          <w:jc w:val="center"/>
        </w:trPr>
        <w:tc>
          <w:tcPr>
            <w:tcW w:w="1259" w:type="dxa"/>
            <w:shd w:val="clear" w:color="auto" w:fill="auto"/>
            <w:hideMark/>
          </w:tcPr>
          <w:p w14:paraId="476E04D8" w14:textId="77777777" w:rsidR="00484396" w:rsidRPr="00040E48" w:rsidRDefault="00484396" w:rsidP="000A1831">
            <w:pPr>
              <w:pStyle w:val="TableEntry"/>
              <w:rPr>
                <w:noProof w:val="0"/>
                <w:lang w:eastAsia="ar-SA"/>
              </w:rPr>
            </w:pPr>
            <w:r w:rsidRPr="00040E48">
              <w:rPr>
                <w:noProof w:val="0"/>
              </w:rPr>
              <w:t>11637-6</w:t>
            </w:r>
          </w:p>
        </w:tc>
        <w:tc>
          <w:tcPr>
            <w:tcW w:w="4647" w:type="dxa"/>
            <w:shd w:val="clear" w:color="auto" w:fill="auto"/>
            <w:hideMark/>
          </w:tcPr>
          <w:p w14:paraId="62BCA736" w14:textId="77777777" w:rsidR="00484396" w:rsidRPr="00040E48" w:rsidRDefault="00484396" w:rsidP="000A1831">
            <w:pPr>
              <w:pStyle w:val="TableEntry"/>
              <w:rPr>
                <w:rFonts w:ascii="Arial Unicode MS" w:eastAsia="Arial Unicode MS" w:hAnsi="Arial Unicode MS" w:cs="Arial Unicode MS"/>
                <w:noProof w:val="0"/>
                <w:szCs w:val="24"/>
                <w:lang w:eastAsia="ar-SA"/>
              </w:rPr>
            </w:pPr>
            <w:r w:rsidRPr="00040E48">
              <w:rPr>
                <w:noProof w:val="0"/>
              </w:rPr>
              <w:t xml:space="preserve">BIRTHS PRETERM (REPORTED) </w:t>
            </w:r>
          </w:p>
        </w:tc>
        <w:tc>
          <w:tcPr>
            <w:tcW w:w="1108" w:type="dxa"/>
            <w:shd w:val="clear" w:color="auto" w:fill="auto"/>
            <w:hideMark/>
          </w:tcPr>
          <w:p w14:paraId="7A67AD29" w14:textId="77777777" w:rsidR="00484396" w:rsidRPr="00040E48" w:rsidRDefault="00484396" w:rsidP="0050317C">
            <w:pPr>
              <w:pStyle w:val="TableEntry"/>
              <w:rPr>
                <w:noProof w:val="0"/>
                <w:lang w:eastAsia="ar-SA"/>
              </w:rPr>
            </w:pPr>
            <w:r w:rsidRPr="00040E48">
              <w:rPr>
                <w:noProof w:val="0"/>
              </w:rPr>
              <w:t>INT</w:t>
            </w:r>
          </w:p>
        </w:tc>
        <w:tc>
          <w:tcPr>
            <w:tcW w:w="2458" w:type="dxa"/>
            <w:shd w:val="clear" w:color="auto" w:fill="auto"/>
            <w:hideMark/>
          </w:tcPr>
          <w:p w14:paraId="766B0955" w14:textId="77777777" w:rsidR="00484396" w:rsidRPr="00040E48" w:rsidRDefault="00484396" w:rsidP="0050317C">
            <w:pPr>
              <w:pStyle w:val="TableEntry"/>
              <w:rPr>
                <w:noProof w:val="0"/>
                <w:lang w:eastAsia="ar-SA"/>
              </w:rPr>
            </w:pPr>
            <w:r w:rsidRPr="00040E48">
              <w:rPr>
                <w:noProof w:val="0"/>
              </w:rPr>
              <w:t>N/A</w:t>
            </w:r>
          </w:p>
        </w:tc>
      </w:tr>
      <w:tr w:rsidR="00484396" w:rsidRPr="00040E48" w14:paraId="339E4075" w14:textId="77777777" w:rsidTr="0050317C">
        <w:trPr>
          <w:jc w:val="center"/>
        </w:trPr>
        <w:tc>
          <w:tcPr>
            <w:tcW w:w="1259" w:type="dxa"/>
            <w:shd w:val="clear" w:color="auto" w:fill="auto"/>
            <w:hideMark/>
          </w:tcPr>
          <w:p w14:paraId="7C5A6F0B" w14:textId="77777777" w:rsidR="00484396" w:rsidRPr="00040E48" w:rsidRDefault="00484396" w:rsidP="000A1831">
            <w:pPr>
              <w:pStyle w:val="TableEntry"/>
              <w:rPr>
                <w:noProof w:val="0"/>
                <w:lang w:eastAsia="ar-SA"/>
              </w:rPr>
            </w:pPr>
            <w:r w:rsidRPr="00040E48">
              <w:rPr>
                <w:noProof w:val="0"/>
              </w:rPr>
              <w:t>11638-4</w:t>
            </w:r>
          </w:p>
        </w:tc>
        <w:tc>
          <w:tcPr>
            <w:tcW w:w="4647" w:type="dxa"/>
            <w:shd w:val="clear" w:color="auto" w:fill="auto"/>
            <w:hideMark/>
          </w:tcPr>
          <w:p w14:paraId="34630245" w14:textId="77777777" w:rsidR="00484396" w:rsidRPr="00040E48" w:rsidRDefault="00484396" w:rsidP="000A1831">
            <w:pPr>
              <w:pStyle w:val="TableEntry"/>
              <w:rPr>
                <w:rFonts w:ascii="Arial Unicode MS" w:eastAsia="Arial Unicode MS" w:hAnsi="Arial Unicode MS" w:cs="Arial Unicode MS"/>
                <w:noProof w:val="0"/>
                <w:szCs w:val="24"/>
                <w:lang w:eastAsia="ar-SA"/>
              </w:rPr>
            </w:pPr>
            <w:r w:rsidRPr="00040E48">
              <w:rPr>
                <w:noProof w:val="0"/>
              </w:rPr>
              <w:t xml:space="preserve">BIRTHS STILL LIVING (REPORTED) </w:t>
            </w:r>
          </w:p>
        </w:tc>
        <w:tc>
          <w:tcPr>
            <w:tcW w:w="1108" w:type="dxa"/>
            <w:shd w:val="clear" w:color="auto" w:fill="auto"/>
            <w:hideMark/>
          </w:tcPr>
          <w:p w14:paraId="555AD2A1" w14:textId="77777777" w:rsidR="00484396" w:rsidRPr="00040E48" w:rsidRDefault="00484396" w:rsidP="0050317C">
            <w:pPr>
              <w:pStyle w:val="TableEntry"/>
              <w:rPr>
                <w:noProof w:val="0"/>
                <w:lang w:eastAsia="ar-SA"/>
              </w:rPr>
            </w:pPr>
            <w:r w:rsidRPr="00040E48">
              <w:rPr>
                <w:noProof w:val="0"/>
              </w:rPr>
              <w:t>INT</w:t>
            </w:r>
          </w:p>
        </w:tc>
        <w:tc>
          <w:tcPr>
            <w:tcW w:w="2458" w:type="dxa"/>
            <w:shd w:val="clear" w:color="auto" w:fill="auto"/>
            <w:hideMark/>
          </w:tcPr>
          <w:p w14:paraId="184F41DB" w14:textId="77777777" w:rsidR="00484396" w:rsidRPr="00040E48" w:rsidRDefault="00484396" w:rsidP="0050317C">
            <w:pPr>
              <w:pStyle w:val="TableEntry"/>
              <w:rPr>
                <w:noProof w:val="0"/>
                <w:lang w:eastAsia="ar-SA"/>
              </w:rPr>
            </w:pPr>
            <w:r w:rsidRPr="00040E48">
              <w:rPr>
                <w:noProof w:val="0"/>
              </w:rPr>
              <w:t>N/A</w:t>
            </w:r>
          </w:p>
        </w:tc>
      </w:tr>
      <w:tr w:rsidR="00484396" w:rsidRPr="00040E48" w14:paraId="050C2F5B" w14:textId="77777777" w:rsidTr="0050317C">
        <w:trPr>
          <w:jc w:val="center"/>
        </w:trPr>
        <w:tc>
          <w:tcPr>
            <w:tcW w:w="1259" w:type="dxa"/>
            <w:shd w:val="clear" w:color="auto" w:fill="auto"/>
            <w:hideMark/>
          </w:tcPr>
          <w:p w14:paraId="591B906F" w14:textId="77777777" w:rsidR="00484396" w:rsidRPr="00040E48" w:rsidRDefault="00484396" w:rsidP="000A1831">
            <w:pPr>
              <w:pStyle w:val="TableEntry"/>
              <w:rPr>
                <w:noProof w:val="0"/>
                <w:lang w:eastAsia="ar-SA"/>
              </w:rPr>
            </w:pPr>
            <w:r w:rsidRPr="00040E48">
              <w:rPr>
                <w:noProof w:val="0"/>
              </w:rPr>
              <w:t>11639-2</w:t>
            </w:r>
          </w:p>
        </w:tc>
        <w:tc>
          <w:tcPr>
            <w:tcW w:w="4647" w:type="dxa"/>
            <w:shd w:val="clear" w:color="auto" w:fill="auto"/>
            <w:hideMark/>
          </w:tcPr>
          <w:p w14:paraId="1180DA8D" w14:textId="77777777" w:rsidR="00484396" w:rsidRPr="00040E48" w:rsidRDefault="00484396" w:rsidP="000A1831">
            <w:pPr>
              <w:pStyle w:val="TableEntry"/>
              <w:rPr>
                <w:rFonts w:ascii="Arial Unicode MS" w:eastAsia="Arial Unicode MS" w:hAnsi="Arial Unicode MS" w:cs="Arial Unicode MS"/>
                <w:noProof w:val="0"/>
                <w:szCs w:val="24"/>
                <w:lang w:eastAsia="ar-SA"/>
              </w:rPr>
            </w:pPr>
            <w:r w:rsidRPr="00040E48">
              <w:rPr>
                <w:noProof w:val="0"/>
              </w:rPr>
              <w:t xml:space="preserve">BIRTHS TERM (REPORTED) </w:t>
            </w:r>
          </w:p>
        </w:tc>
        <w:tc>
          <w:tcPr>
            <w:tcW w:w="1108" w:type="dxa"/>
            <w:shd w:val="clear" w:color="auto" w:fill="auto"/>
            <w:hideMark/>
          </w:tcPr>
          <w:p w14:paraId="174D201A" w14:textId="77777777" w:rsidR="00484396" w:rsidRPr="00040E48" w:rsidRDefault="00484396" w:rsidP="0050317C">
            <w:pPr>
              <w:pStyle w:val="TableEntry"/>
              <w:rPr>
                <w:noProof w:val="0"/>
                <w:lang w:eastAsia="ar-SA"/>
              </w:rPr>
            </w:pPr>
            <w:r w:rsidRPr="00040E48">
              <w:rPr>
                <w:noProof w:val="0"/>
              </w:rPr>
              <w:t>INT</w:t>
            </w:r>
          </w:p>
        </w:tc>
        <w:tc>
          <w:tcPr>
            <w:tcW w:w="2458" w:type="dxa"/>
            <w:shd w:val="clear" w:color="auto" w:fill="auto"/>
            <w:hideMark/>
          </w:tcPr>
          <w:p w14:paraId="04D546DD" w14:textId="77777777" w:rsidR="00484396" w:rsidRPr="00040E48" w:rsidRDefault="00484396" w:rsidP="0050317C">
            <w:pPr>
              <w:pStyle w:val="TableEntry"/>
              <w:rPr>
                <w:noProof w:val="0"/>
                <w:lang w:eastAsia="ar-SA"/>
              </w:rPr>
            </w:pPr>
            <w:r w:rsidRPr="00040E48">
              <w:rPr>
                <w:noProof w:val="0"/>
              </w:rPr>
              <w:t>N/A</w:t>
            </w:r>
          </w:p>
        </w:tc>
      </w:tr>
      <w:tr w:rsidR="00484396" w:rsidRPr="00040E48" w14:paraId="7294F405" w14:textId="77777777" w:rsidTr="0050317C">
        <w:trPr>
          <w:jc w:val="center"/>
        </w:trPr>
        <w:tc>
          <w:tcPr>
            <w:tcW w:w="1259" w:type="dxa"/>
            <w:shd w:val="clear" w:color="auto" w:fill="auto"/>
            <w:hideMark/>
          </w:tcPr>
          <w:p w14:paraId="3F8169D6" w14:textId="77777777" w:rsidR="00484396" w:rsidRPr="00040E48" w:rsidRDefault="00484396" w:rsidP="000A1831">
            <w:pPr>
              <w:pStyle w:val="TableEntry"/>
              <w:rPr>
                <w:noProof w:val="0"/>
                <w:lang w:eastAsia="ar-SA"/>
              </w:rPr>
            </w:pPr>
            <w:r w:rsidRPr="00040E48">
              <w:rPr>
                <w:noProof w:val="0"/>
              </w:rPr>
              <w:t>11640-0</w:t>
            </w:r>
          </w:p>
        </w:tc>
        <w:tc>
          <w:tcPr>
            <w:tcW w:w="4647" w:type="dxa"/>
            <w:shd w:val="clear" w:color="auto" w:fill="auto"/>
            <w:hideMark/>
          </w:tcPr>
          <w:p w14:paraId="62C5FDEC" w14:textId="77777777" w:rsidR="00484396" w:rsidRPr="00040E48" w:rsidRDefault="00484396" w:rsidP="000A1831">
            <w:pPr>
              <w:pStyle w:val="TableEntry"/>
              <w:rPr>
                <w:rFonts w:ascii="Arial Unicode MS" w:eastAsia="Arial Unicode MS" w:hAnsi="Arial Unicode MS" w:cs="Arial Unicode MS"/>
                <w:noProof w:val="0"/>
                <w:szCs w:val="24"/>
                <w:lang w:eastAsia="ar-SA"/>
              </w:rPr>
            </w:pPr>
            <w:r w:rsidRPr="00040E48">
              <w:rPr>
                <w:noProof w:val="0"/>
              </w:rPr>
              <w:t xml:space="preserve">BIRTHS TOTAL (REPORTED) </w:t>
            </w:r>
          </w:p>
        </w:tc>
        <w:tc>
          <w:tcPr>
            <w:tcW w:w="1108" w:type="dxa"/>
            <w:shd w:val="clear" w:color="auto" w:fill="auto"/>
            <w:hideMark/>
          </w:tcPr>
          <w:p w14:paraId="60AB3600" w14:textId="77777777" w:rsidR="00484396" w:rsidRPr="00040E48" w:rsidRDefault="00484396" w:rsidP="0050317C">
            <w:pPr>
              <w:pStyle w:val="TableEntry"/>
              <w:rPr>
                <w:noProof w:val="0"/>
                <w:lang w:eastAsia="ar-SA"/>
              </w:rPr>
            </w:pPr>
            <w:r w:rsidRPr="00040E48">
              <w:rPr>
                <w:noProof w:val="0"/>
              </w:rPr>
              <w:t>INT</w:t>
            </w:r>
          </w:p>
        </w:tc>
        <w:tc>
          <w:tcPr>
            <w:tcW w:w="2458" w:type="dxa"/>
            <w:shd w:val="clear" w:color="auto" w:fill="auto"/>
            <w:hideMark/>
          </w:tcPr>
          <w:p w14:paraId="23439417" w14:textId="77777777" w:rsidR="00484396" w:rsidRPr="00040E48" w:rsidRDefault="00484396" w:rsidP="0050317C">
            <w:pPr>
              <w:pStyle w:val="TableEntry"/>
              <w:rPr>
                <w:noProof w:val="0"/>
                <w:lang w:eastAsia="ar-SA"/>
              </w:rPr>
            </w:pPr>
            <w:r w:rsidRPr="00040E48">
              <w:rPr>
                <w:noProof w:val="0"/>
              </w:rPr>
              <w:t>N/A</w:t>
            </w:r>
          </w:p>
        </w:tc>
      </w:tr>
      <w:tr w:rsidR="00484396" w:rsidRPr="00040E48" w14:paraId="4DA8C69E" w14:textId="77777777" w:rsidTr="0050317C">
        <w:trPr>
          <w:jc w:val="center"/>
        </w:trPr>
        <w:tc>
          <w:tcPr>
            <w:tcW w:w="1259" w:type="dxa"/>
            <w:shd w:val="clear" w:color="auto" w:fill="auto"/>
            <w:hideMark/>
          </w:tcPr>
          <w:p w14:paraId="57625076" w14:textId="77777777" w:rsidR="00484396" w:rsidRPr="00040E48" w:rsidRDefault="00484396" w:rsidP="000A1831">
            <w:pPr>
              <w:pStyle w:val="TableEntry"/>
              <w:rPr>
                <w:noProof w:val="0"/>
                <w:lang w:eastAsia="ar-SA"/>
              </w:rPr>
            </w:pPr>
            <w:r w:rsidRPr="00040E48">
              <w:rPr>
                <w:noProof w:val="0"/>
              </w:rPr>
              <w:t>11612-9</w:t>
            </w:r>
          </w:p>
        </w:tc>
        <w:tc>
          <w:tcPr>
            <w:tcW w:w="4647" w:type="dxa"/>
            <w:shd w:val="clear" w:color="auto" w:fill="auto"/>
            <w:hideMark/>
          </w:tcPr>
          <w:p w14:paraId="71B5A764" w14:textId="77777777" w:rsidR="00484396" w:rsidRPr="00040E48" w:rsidRDefault="00484396" w:rsidP="000A1831">
            <w:pPr>
              <w:pStyle w:val="TableEntry"/>
              <w:rPr>
                <w:rFonts w:ascii="Arial Unicode MS" w:eastAsia="Arial Unicode MS" w:hAnsi="Arial Unicode MS" w:cs="Arial Unicode MS"/>
                <w:noProof w:val="0"/>
                <w:szCs w:val="24"/>
                <w:lang w:eastAsia="ar-SA"/>
              </w:rPr>
            </w:pPr>
            <w:r w:rsidRPr="00040E48">
              <w:rPr>
                <w:noProof w:val="0"/>
              </w:rPr>
              <w:t xml:space="preserve">ABORTIONS (REPORTED) </w:t>
            </w:r>
          </w:p>
        </w:tc>
        <w:tc>
          <w:tcPr>
            <w:tcW w:w="1108" w:type="dxa"/>
            <w:shd w:val="clear" w:color="auto" w:fill="auto"/>
            <w:hideMark/>
          </w:tcPr>
          <w:p w14:paraId="60E39014" w14:textId="77777777" w:rsidR="00484396" w:rsidRPr="00040E48" w:rsidRDefault="00484396" w:rsidP="0050317C">
            <w:pPr>
              <w:pStyle w:val="TableEntry"/>
              <w:rPr>
                <w:noProof w:val="0"/>
                <w:lang w:eastAsia="ar-SA"/>
              </w:rPr>
            </w:pPr>
            <w:r w:rsidRPr="00040E48">
              <w:rPr>
                <w:noProof w:val="0"/>
              </w:rPr>
              <w:t>INT</w:t>
            </w:r>
          </w:p>
        </w:tc>
        <w:tc>
          <w:tcPr>
            <w:tcW w:w="2458" w:type="dxa"/>
            <w:shd w:val="clear" w:color="auto" w:fill="auto"/>
            <w:hideMark/>
          </w:tcPr>
          <w:p w14:paraId="151B26B6" w14:textId="77777777" w:rsidR="00484396" w:rsidRPr="00040E48" w:rsidRDefault="00484396" w:rsidP="0050317C">
            <w:pPr>
              <w:pStyle w:val="TableEntry"/>
              <w:rPr>
                <w:noProof w:val="0"/>
                <w:lang w:eastAsia="ar-SA"/>
              </w:rPr>
            </w:pPr>
            <w:r w:rsidRPr="00040E48">
              <w:rPr>
                <w:noProof w:val="0"/>
              </w:rPr>
              <w:t>N/A</w:t>
            </w:r>
          </w:p>
        </w:tc>
      </w:tr>
      <w:tr w:rsidR="00484396" w:rsidRPr="00040E48" w14:paraId="494EF6F0" w14:textId="77777777" w:rsidTr="0050317C">
        <w:trPr>
          <w:jc w:val="center"/>
        </w:trPr>
        <w:tc>
          <w:tcPr>
            <w:tcW w:w="1259" w:type="dxa"/>
            <w:shd w:val="clear" w:color="auto" w:fill="auto"/>
            <w:hideMark/>
          </w:tcPr>
          <w:p w14:paraId="5ED88592" w14:textId="77777777" w:rsidR="00484396" w:rsidRPr="00040E48" w:rsidRDefault="00484396" w:rsidP="000A1831">
            <w:pPr>
              <w:pStyle w:val="TableEntry"/>
              <w:rPr>
                <w:noProof w:val="0"/>
                <w:lang w:eastAsia="ar-SA"/>
              </w:rPr>
            </w:pPr>
            <w:r w:rsidRPr="00040E48">
              <w:rPr>
                <w:noProof w:val="0"/>
              </w:rPr>
              <w:t>11613-7</w:t>
            </w:r>
          </w:p>
        </w:tc>
        <w:tc>
          <w:tcPr>
            <w:tcW w:w="4647" w:type="dxa"/>
            <w:shd w:val="clear" w:color="auto" w:fill="auto"/>
            <w:hideMark/>
          </w:tcPr>
          <w:p w14:paraId="33891AA4" w14:textId="77777777" w:rsidR="00484396" w:rsidRPr="00040E48" w:rsidRDefault="00484396" w:rsidP="000A1831">
            <w:pPr>
              <w:pStyle w:val="TableEntry"/>
              <w:rPr>
                <w:rFonts w:ascii="Arial Unicode MS" w:eastAsia="Arial Unicode MS" w:hAnsi="Arial Unicode MS" w:cs="Arial Unicode MS"/>
                <w:noProof w:val="0"/>
                <w:szCs w:val="24"/>
                <w:lang w:eastAsia="ar-SA"/>
              </w:rPr>
            </w:pPr>
            <w:r w:rsidRPr="00040E48">
              <w:rPr>
                <w:noProof w:val="0"/>
              </w:rPr>
              <w:t xml:space="preserve">ABORTIONS INDUCED (REPORTED) </w:t>
            </w:r>
          </w:p>
        </w:tc>
        <w:tc>
          <w:tcPr>
            <w:tcW w:w="1108" w:type="dxa"/>
            <w:shd w:val="clear" w:color="auto" w:fill="auto"/>
            <w:hideMark/>
          </w:tcPr>
          <w:p w14:paraId="2DCFCEEF" w14:textId="77777777" w:rsidR="00484396" w:rsidRPr="00040E48" w:rsidRDefault="00484396" w:rsidP="0050317C">
            <w:pPr>
              <w:pStyle w:val="TableEntry"/>
              <w:rPr>
                <w:noProof w:val="0"/>
                <w:lang w:eastAsia="ar-SA"/>
              </w:rPr>
            </w:pPr>
            <w:r w:rsidRPr="00040E48">
              <w:rPr>
                <w:noProof w:val="0"/>
              </w:rPr>
              <w:t>INT</w:t>
            </w:r>
          </w:p>
        </w:tc>
        <w:tc>
          <w:tcPr>
            <w:tcW w:w="2458" w:type="dxa"/>
            <w:shd w:val="clear" w:color="auto" w:fill="auto"/>
            <w:hideMark/>
          </w:tcPr>
          <w:p w14:paraId="184279FF" w14:textId="77777777" w:rsidR="00484396" w:rsidRPr="00040E48" w:rsidRDefault="00484396" w:rsidP="0050317C">
            <w:pPr>
              <w:pStyle w:val="TableEntry"/>
              <w:rPr>
                <w:noProof w:val="0"/>
                <w:lang w:eastAsia="ar-SA"/>
              </w:rPr>
            </w:pPr>
            <w:r w:rsidRPr="00040E48">
              <w:rPr>
                <w:noProof w:val="0"/>
              </w:rPr>
              <w:t>N/A</w:t>
            </w:r>
          </w:p>
        </w:tc>
      </w:tr>
      <w:tr w:rsidR="00484396" w:rsidRPr="00040E48" w14:paraId="073D54FF" w14:textId="77777777" w:rsidTr="0050317C">
        <w:trPr>
          <w:jc w:val="center"/>
        </w:trPr>
        <w:tc>
          <w:tcPr>
            <w:tcW w:w="1259" w:type="dxa"/>
            <w:shd w:val="clear" w:color="auto" w:fill="auto"/>
            <w:hideMark/>
          </w:tcPr>
          <w:p w14:paraId="75644414" w14:textId="77777777" w:rsidR="00484396" w:rsidRPr="00040E48" w:rsidRDefault="00484396" w:rsidP="000A1831">
            <w:pPr>
              <w:pStyle w:val="TableEntry"/>
              <w:rPr>
                <w:noProof w:val="0"/>
                <w:lang w:eastAsia="ar-SA"/>
              </w:rPr>
            </w:pPr>
            <w:r w:rsidRPr="00040E48">
              <w:rPr>
                <w:noProof w:val="0"/>
              </w:rPr>
              <w:t>11614-5</w:t>
            </w:r>
          </w:p>
        </w:tc>
        <w:tc>
          <w:tcPr>
            <w:tcW w:w="4647" w:type="dxa"/>
            <w:shd w:val="clear" w:color="auto" w:fill="auto"/>
            <w:hideMark/>
          </w:tcPr>
          <w:p w14:paraId="2294ACE0" w14:textId="77777777" w:rsidR="00484396" w:rsidRPr="00040E48" w:rsidRDefault="00484396" w:rsidP="000A1831">
            <w:pPr>
              <w:pStyle w:val="TableEntry"/>
              <w:rPr>
                <w:rFonts w:ascii="Arial Unicode MS" w:eastAsia="Arial Unicode MS" w:hAnsi="Arial Unicode MS" w:cs="Arial Unicode MS"/>
                <w:noProof w:val="0"/>
                <w:szCs w:val="24"/>
                <w:lang w:eastAsia="ar-SA"/>
              </w:rPr>
            </w:pPr>
            <w:r w:rsidRPr="00040E48">
              <w:rPr>
                <w:noProof w:val="0"/>
              </w:rPr>
              <w:t xml:space="preserve">ABORTIONS SPONTANEOUS (REPORTED) </w:t>
            </w:r>
          </w:p>
        </w:tc>
        <w:tc>
          <w:tcPr>
            <w:tcW w:w="1108" w:type="dxa"/>
            <w:shd w:val="clear" w:color="auto" w:fill="auto"/>
            <w:hideMark/>
          </w:tcPr>
          <w:p w14:paraId="3CB8DFB9" w14:textId="77777777" w:rsidR="00484396" w:rsidRPr="00040E48" w:rsidRDefault="00484396" w:rsidP="0050317C">
            <w:pPr>
              <w:pStyle w:val="TableEntry"/>
              <w:rPr>
                <w:noProof w:val="0"/>
                <w:lang w:eastAsia="ar-SA"/>
              </w:rPr>
            </w:pPr>
            <w:r w:rsidRPr="00040E48">
              <w:rPr>
                <w:noProof w:val="0"/>
              </w:rPr>
              <w:t>INT</w:t>
            </w:r>
          </w:p>
        </w:tc>
        <w:tc>
          <w:tcPr>
            <w:tcW w:w="2458" w:type="dxa"/>
            <w:shd w:val="clear" w:color="auto" w:fill="auto"/>
            <w:hideMark/>
          </w:tcPr>
          <w:p w14:paraId="1B6B8796" w14:textId="77777777" w:rsidR="00484396" w:rsidRPr="00040E48" w:rsidRDefault="00484396" w:rsidP="0050317C">
            <w:pPr>
              <w:pStyle w:val="TableEntry"/>
              <w:rPr>
                <w:noProof w:val="0"/>
                <w:lang w:eastAsia="ar-SA"/>
              </w:rPr>
            </w:pPr>
            <w:r w:rsidRPr="00040E48">
              <w:rPr>
                <w:noProof w:val="0"/>
              </w:rPr>
              <w:t>N/A</w:t>
            </w:r>
          </w:p>
        </w:tc>
      </w:tr>
      <w:tr w:rsidR="009B17FF" w:rsidRPr="00040E48" w14:paraId="7CD5919B" w14:textId="77777777" w:rsidTr="0050317C">
        <w:trPr>
          <w:jc w:val="center"/>
        </w:trPr>
        <w:tc>
          <w:tcPr>
            <w:tcW w:w="1259" w:type="dxa"/>
            <w:shd w:val="clear" w:color="auto" w:fill="auto"/>
            <w:hideMark/>
          </w:tcPr>
          <w:p w14:paraId="56F26366" w14:textId="77777777" w:rsidR="009B17FF" w:rsidRPr="00040E48" w:rsidRDefault="009B17FF" w:rsidP="000A1831">
            <w:pPr>
              <w:pStyle w:val="TableEntry"/>
              <w:rPr>
                <w:noProof w:val="0"/>
                <w:lang w:eastAsia="ar-SA"/>
              </w:rPr>
            </w:pPr>
            <w:r w:rsidRPr="00040E48">
              <w:rPr>
                <w:noProof w:val="0"/>
              </w:rPr>
              <w:t>33065-4</w:t>
            </w:r>
          </w:p>
        </w:tc>
        <w:tc>
          <w:tcPr>
            <w:tcW w:w="4647" w:type="dxa"/>
            <w:shd w:val="clear" w:color="auto" w:fill="auto"/>
            <w:hideMark/>
          </w:tcPr>
          <w:p w14:paraId="2BDC12B4" w14:textId="77777777" w:rsidR="009B17FF" w:rsidRPr="00040E48" w:rsidRDefault="009B17FF" w:rsidP="000A1831">
            <w:pPr>
              <w:pStyle w:val="TableEntry"/>
              <w:rPr>
                <w:rFonts w:ascii="Arial Unicode MS" w:eastAsia="Arial Unicode MS" w:hAnsi="Arial Unicode MS" w:cs="Arial Unicode MS"/>
                <w:noProof w:val="0"/>
                <w:szCs w:val="24"/>
                <w:lang w:eastAsia="ar-SA"/>
              </w:rPr>
            </w:pPr>
            <w:r w:rsidRPr="00040E48">
              <w:rPr>
                <w:noProof w:val="0"/>
              </w:rPr>
              <w:t xml:space="preserve">ECTOPIC PREGNANCY (REPORTED) </w:t>
            </w:r>
          </w:p>
        </w:tc>
        <w:tc>
          <w:tcPr>
            <w:tcW w:w="1108" w:type="dxa"/>
            <w:shd w:val="clear" w:color="auto" w:fill="auto"/>
            <w:hideMark/>
          </w:tcPr>
          <w:p w14:paraId="34C64448" w14:textId="77777777" w:rsidR="009B17FF" w:rsidRPr="00040E48" w:rsidRDefault="009B17FF" w:rsidP="0050317C">
            <w:pPr>
              <w:pStyle w:val="TableEntry"/>
              <w:rPr>
                <w:noProof w:val="0"/>
                <w:lang w:eastAsia="ar-SA"/>
              </w:rPr>
            </w:pPr>
          </w:p>
        </w:tc>
        <w:tc>
          <w:tcPr>
            <w:tcW w:w="2458" w:type="dxa"/>
            <w:shd w:val="clear" w:color="auto" w:fill="auto"/>
            <w:hideMark/>
          </w:tcPr>
          <w:p w14:paraId="35363D2C" w14:textId="77777777" w:rsidR="009B17FF" w:rsidRPr="00040E48" w:rsidRDefault="00484396" w:rsidP="0050317C">
            <w:pPr>
              <w:pStyle w:val="TableEntry"/>
              <w:rPr>
                <w:noProof w:val="0"/>
                <w:lang w:eastAsia="ar-SA"/>
              </w:rPr>
            </w:pPr>
            <w:r w:rsidRPr="00040E48">
              <w:rPr>
                <w:noProof w:val="0"/>
              </w:rPr>
              <w:t>SNOMED-CT 237364002</w:t>
            </w:r>
          </w:p>
        </w:tc>
      </w:tr>
      <w:tr w:rsidR="00484396" w:rsidRPr="00040E48" w14:paraId="5563690E" w14:textId="77777777" w:rsidTr="0050317C">
        <w:trPr>
          <w:jc w:val="center"/>
        </w:trPr>
        <w:tc>
          <w:tcPr>
            <w:tcW w:w="1259" w:type="dxa"/>
            <w:shd w:val="clear" w:color="auto" w:fill="auto"/>
          </w:tcPr>
          <w:p w14:paraId="283FD23C" w14:textId="77777777" w:rsidR="00484396" w:rsidRPr="00040E48" w:rsidRDefault="00484396" w:rsidP="000A1831">
            <w:pPr>
              <w:pStyle w:val="TableEntry"/>
              <w:rPr>
                <w:noProof w:val="0"/>
              </w:rPr>
            </w:pPr>
            <w:r w:rsidRPr="00040E48">
              <w:rPr>
                <w:noProof w:val="0"/>
              </w:rPr>
              <w:t>57062-2</w:t>
            </w:r>
          </w:p>
        </w:tc>
        <w:tc>
          <w:tcPr>
            <w:tcW w:w="4647" w:type="dxa"/>
            <w:shd w:val="clear" w:color="auto" w:fill="auto"/>
          </w:tcPr>
          <w:p w14:paraId="33710311" w14:textId="77777777" w:rsidR="00484396" w:rsidRPr="00040E48" w:rsidRDefault="00484396" w:rsidP="000A1831">
            <w:pPr>
              <w:pStyle w:val="TableEntry"/>
              <w:rPr>
                <w:noProof w:val="0"/>
              </w:rPr>
            </w:pPr>
            <w:r w:rsidRPr="00040E48">
              <w:rPr>
                <w:noProof w:val="0"/>
              </w:rPr>
              <w:t>Births.stillborn</w:t>
            </w:r>
          </w:p>
        </w:tc>
        <w:tc>
          <w:tcPr>
            <w:tcW w:w="1108" w:type="dxa"/>
            <w:shd w:val="clear" w:color="auto" w:fill="auto"/>
          </w:tcPr>
          <w:p w14:paraId="118F70A8" w14:textId="77777777" w:rsidR="00484396" w:rsidRPr="00040E48" w:rsidRDefault="00484396" w:rsidP="0050317C">
            <w:pPr>
              <w:pStyle w:val="TableEntry"/>
              <w:rPr>
                <w:noProof w:val="0"/>
                <w:lang w:eastAsia="ar-SA"/>
              </w:rPr>
            </w:pPr>
          </w:p>
        </w:tc>
        <w:tc>
          <w:tcPr>
            <w:tcW w:w="2458" w:type="dxa"/>
            <w:shd w:val="clear" w:color="auto" w:fill="auto"/>
          </w:tcPr>
          <w:p w14:paraId="46E18977" w14:textId="77777777" w:rsidR="00484396" w:rsidRPr="00040E48" w:rsidRDefault="00484396" w:rsidP="0050317C">
            <w:pPr>
              <w:pStyle w:val="TableEntry"/>
              <w:rPr>
                <w:noProof w:val="0"/>
                <w:lang w:eastAsia="ar-SA"/>
              </w:rPr>
            </w:pPr>
            <w:r w:rsidRPr="00040E48">
              <w:rPr>
                <w:noProof w:val="0"/>
              </w:rPr>
              <w:t xml:space="preserve"> SNOMED-CT 237364002</w:t>
            </w:r>
          </w:p>
        </w:tc>
      </w:tr>
      <w:tr w:rsidR="009B17FF" w:rsidRPr="00040E48" w14:paraId="6E9B2B14" w14:textId="77777777" w:rsidTr="0050317C">
        <w:trPr>
          <w:trHeight w:val="305"/>
          <w:jc w:val="center"/>
        </w:trPr>
        <w:tc>
          <w:tcPr>
            <w:tcW w:w="9472" w:type="dxa"/>
            <w:gridSpan w:val="4"/>
            <w:shd w:val="clear" w:color="auto" w:fill="D9D9D9"/>
            <w:hideMark/>
          </w:tcPr>
          <w:p w14:paraId="61C21B38" w14:textId="77777777" w:rsidR="009B17FF" w:rsidRPr="00040E48" w:rsidRDefault="009B17FF" w:rsidP="001032E8">
            <w:pPr>
              <w:pStyle w:val="TableEntryHeader"/>
              <w:rPr>
                <w:noProof w:val="0"/>
                <w:lang w:eastAsia="ar-SA"/>
              </w:rPr>
            </w:pPr>
            <w:r w:rsidRPr="00040E48">
              <w:rPr>
                <w:noProof w:val="0"/>
              </w:rPr>
              <w:t>Detailed Pregnancy Data</w:t>
            </w:r>
          </w:p>
        </w:tc>
      </w:tr>
      <w:tr w:rsidR="009B17FF" w:rsidRPr="00040E48" w14:paraId="60364563" w14:textId="77777777" w:rsidTr="0050317C">
        <w:trPr>
          <w:jc w:val="center"/>
        </w:trPr>
        <w:tc>
          <w:tcPr>
            <w:tcW w:w="1259" w:type="dxa"/>
            <w:shd w:val="clear" w:color="auto" w:fill="auto"/>
            <w:hideMark/>
          </w:tcPr>
          <w:p w14:paraId="51D08225" w14:textId="77777777" w:rsidR="009B17FF" w:rsidRPr="00040E48" w:rsidRDefault="009B17FF" w:rsidP="001032E8">
            <w:pPr>
              <w:pStyle w:val="TableEntry"/>
              <w:rPr>
                <w:noProof w:val="0"/>
                <w:lang w:eastAsia="ar-SA"/>
              </w:rPr>
            </w:pPr>
            <w:r w:rsidRPr="00040E48">
              <w:rPr>
                <w:noProof w:val="0"/>
              </w:rPr>
              <w:t xml:space="preserve"> 11996-6</w:t>
            </w:r>
          </w:p>
        </w:tc>
        <w:tc>
          <w:tcPr>
            <w:tcW w:w="4647" w:type="dxa"/>
            <w:shd w:val="clear" w:color="auto" w:fill="auto"/>
            <w:hideMark/>
          </w:tcPr>
          <w:p w14:paraId="471DA43A" w14:textId="77777777" w:rsidR="009B17FF" w:rsidRPr="00040E48" w:rsidRDefault="009B17FF" w:rsidP="001032E8">
            <w:pPr>
              <w:pStyle w:val="TableEntry"/>
              <w:rPr>
                <w:noProof w:val="0"/>
                <w:lang w:eastAsia="ar-SA"/>
              </w:rPr>
            </w:pPr>
            <w:r w:rsidRPr="00040E48">
              <w:rPr>
                <w:noProof w:val="0"/>
              </w:rPr>
              <w:t>Pregnancies</w:t>
            </w:r>
          </w:p>
        </w:tc>
        <w:tc>
          <w:tcPr>
            <w:tcW w:w="1108" w:type="dxa"/>
            <w:shd w:val="clear" w:color="auto" w:fill="auto"/>
            <w:hideMark/>
          </w:tcPr>
          <w:p w14:paraId="5732164B" w14:textId="77777777" w:rsidR="009B17FF" w:rsidRPr="00040E48" w:rsidRDefault="009B17FF" w:rsidP="001032E8">
            <w:pPr>
              <w:pStyle w:val="TableEntry"/>
              <w:rPr>
                <w:strike/>
                <w:noProof w:val="0"/>
                <w:lang w:eastAsia="ar-SA"/>
              </w:rPr>
            </w:pPr>
            <w:r w:rsidRPr="00040E48">
              <w:rPr>
                <w:noProof w:val="0"/>
              </w:rPr>
              <w:t>INT</w:t>
            </w:r>
          </w:p>
        </w:tc>
        <w:tc>
          <w:tcPr>
            <w:tcW w:w="2458" w:type="dxa"/>
            <w:shd w:val="clear" w:color="auto" w:fill="auto"/>
          </w:tcPr>
          <w:p w14:paraId="378E1131" w14:textId="77777777" w:rsidR="009B17FF" w:rsidRPr="00040E48" w:rsidRDefault="009B17FF" w:rsidP="001032E8">
            <w:pPr>
              <w:pStyle w:val="TableEntry"/>
              <w:rPr>
                <w:strike/>
                <w:noProof w:val="0"/>
                <w:lang w:eastAsia="ar-SA"/>
              </w:rPr>
            </w:pPr>
          </w:p>
        </w:tc>
      </w:tr>
      <w:tr w:rsidR="009B17FF" w:rsidRPr="00040E48" w14:paraId="060BEF5E" w14:textId="77777777" w:rsidTr="0050317C">
        <w:trPr>
          <w:jc w:val="center"/>
        </w:trPr>
        <w:tc>
          <w:tcPr>
            <w:tcW w:w="1259" w:type="dxa"/>
            <w:shd w:val="clear" w:color="auto" w:fill="auto"/>
            <w:hideMark/>
          </w:tcPr>
          <w:p w14:paraId="1D10D6D6" w14:textId="77777777" w:rsidR="009B17FF" w:rsidRPr="00040E48" w:rsidRDefault="009B17FF" w:rsidP="001032E8">
            <w:pPr>
              <w:pStyle w:val="TableEntry"/>
              <w:rPr>
                <w:noProof w:val="0"/>
                <w:lang w:eastAsia="ar-SA"/>
              </w:rPr>
            </w:pPr>
            <w:r w:rsidRPr="00040E48">
              <w:rPr>
                <w:noProof w:val="0"/>
              </w:rPr>
              <w:t xml:space="preserve"> 11639-2 </w:t>
            </w:r>
          </w:p>
        </w:tc>
        <w:tc>
          <w:tcPr>
            <w:tcW w:w="4647" w:type="dxa"/>
            <w:shd w:val="clear" w:color="auto" w:fill="auto"/>
            <w:hideMark/>
          </w:tcPr>
          <w:p w14:paraId="2A0E8A7D" w14:textId="77777777" w:rsidR="009B17FF" w:rsidRPr="00040E48" w:rsidRDefault="009B17FF" w:rsidP="001032E8">
            <w:pPr>
              <w:pStyle w:val="TableEntry"/>
              <w:rPr>
                <w:noProof w:val="0"/>
                <w:lang w:eastAsia="ar-SA"/>
              </w:rPr>
            </w:pPr>
            <w:r w:rsidRPr="00040E48">
              <w:rPr>
                <w:noProof w:val="0"/>
              </w:rPr>
              <w:t>Births.Term</w:t>
            </w:r>
          </w:p>
        </w:tc>
        <w:tc>
          <w:tcPr>
            <w:tcW w:w="1108" w:type="dxa"/>
            <w:shd w:val="clear" w:color="auto" w:fill="auto"/>
            <w:hideMark/>
          </w:tcPr>
          <w:p w14:paraId="0AE3A079" w14:textId="77777777" w:rsidR="009B17FF" w:rsidRPr="00040E48" w:rsidRDefault="009B17FF" w:rsidP="001032E8">
            <w:pPr>
              <w:pStyle w:val="TableEntry"/>
              <w:rPr>
                <w:strike/>
                <w:noProof w:val="0"/>
                <w:lang w:eastAsia="ar-SA"/>
              </w:rPr>
            </w:pPr>
            <w:r w:rsidRPr="00040E48">
              <w:rPr>
                <w:noProof w:val="0"/>
              </w:rPr>
              <w:t>INT</w:t>
            </w:r>
          </w:p>
        </w:tc>
        <w:tc>
          <w:tcPr>
            <w:tcW w:w="2458" w:type="dxa"/>
            <w:shd w:val="clear" w:color="auto" w:fill="auto"/>
          </w:tcPr>
          <w:p w14:paraId="59900B3C" w14:textId="77777777" w:rsidR="009B17FF" w:rsidRPr="00040E48" w:rsidRDefault="009B17FF" w:rsidP="001032E8">
            <w:pPr>
              <w:pStyle w:val="TableEntry"/>
              <w:rPr>
                <w:strike/>
                <w:noProof w:val="0"/>
                <w:lang w:eastAsia="ar-SA"/>
              </w:rPr>
            </w:pPr>
          </w:p>
        </w:tc>
      </w:tr>
      <w:tr w:rsidR="009B17FF" w:rsidRPr="00040E48" w14:paraId="418D9D09" w14:textId="77777777" w:rsidTr="0050317C">
        <w:trPr>
          <w:jc w:val="center"/>
        </w:trPr>
        <w:tc>
          <w:tcPr>
            <w:tcW w:w="1259" w:type="dxa"/>
            <w:shd w:val="clear" w:color="auto" w:fill="auto"/>
            <w:hideMark/>
          </w:tcPr>
          <w:p w14:paraId="12EA9236" w14:textId="77777777" w:rsidR="009B17FF" w:rsidRPr="00040E48" w:rsidRDefault="009B17FF" w:rsidP="001032E8">
            <w:pPr>
              <w:pStyle w:val="TableEntry"/>
              <w:rPr>
                <w:noProof w:val="0"/>
                <w:lang w:eastAsia="ar-SA"/>
              </w:rPr>
            </w:pPr>
            <w:r w:rsidRPr="00040E48">
              <w:rPr>
                <w:noProof w:val="0"/>
              </w:rPr>
              <w:t xml:space="preserve"> 11637-6</w:t>
            </w:r>
          </w:p>
        </w:tc>
        <w:tc>
          <w:tcPr>
            <w:tcW w:w="4647" w:type="dxa"/>
            <w:shd w:val="clear" w:color="auto" w:fill="auto"/>
            <w:hideMark/>
          </w:tcPr>
          <w:p w14:paraId="4BF7E9C6" w14:textId="77777777" w:rsidR="009B17FF" w:rsidRPr="00040E48" w:rsidRDefault="009B17FF" w:rsidP="001032E8">
            <w:pPr>
              <w:pStyle w:val="TableEntry"/>
              <w:rPr>
                <w:noProof w:val="0"/>
                <w:lang w:eastAsia="ar-SA"/>
              </w:rPr>
            </w:pPr>
            <w:r w:rsidRPr="00040E48">
              <w:rPr>
                <w:noProof w:val="0"/>
              </w:rPr>
              <w:t>Births.Preterm</w:t>
            </w:r>
          </w:p>
        </w:tc>
        <w:tc>
          <w:tcPr>
            <w:tcW w:w="1108" w:type="dxa"/>
            <w:shd w:val="clear" w:color="auto" w:fill="auto"/>
            <w:hideMark/>
          </w:tcPr>
          <w:p w14:paraId="00D027B3" w14:textId="77777777" w:rsidR="009B17FF" w:rsidRPr="00040E48" w:rsidRDefault="009B17FF" w:rsidP="001032E8">
            <w:pPr>
              <w:pStyle w:val="TableEntry"/>
              <w:rPr>
                <w:strike/>
                <w:noProof w:val="0"/>
                <w:lang w:eastAsia="ar-SA"/>
              </w:rPr>
            </w:pPr>
            <w:r w:rsidRPr="00040E48">
              <w:rPr>
                <w:noProof w:val="0"/>
              </w:rPr>
              <w:t>INT</w:t>
            </w:r>
          </w:p>
        </w:tc>
        <w:tc>
          <w:tcPr>
            <w:tcW w:w="2458" w:type="dxa"/>
            <w:shd w:val="clear" w:color="auto" w:fill="auto"/>
          </w:tcPr>
          <w:p w14:paraId="4C8FBE8A" w14:textId="77777777" w:rsidR="009B17FF" w:rsidRPr="00040E48" w:rsidRDefault="009B17FF" w:rsidP="001032E8">
            <w:pPr>
              <w:pStyle w:val="TableEntry"/>
              <w:rPr>
                <w:strike/>
                <w:noProof w:val="0"/>
                <w:lang w:eastAsia="ar-SA"/>
              </w:rPr>
            </w:pPr>
          </w:p>
        </w:tc>
      </w:tr>
      <w:tr w:rsidR="009B17FF" w:rsidRPr="00040E48" w14:paraId="769AEA10" w14:textId="77777777" w:rsidTr="0050317C">
        <w:trPr>
          <w:jc w:val="center"/>
        </w:trPr>
        <w:tc>
          <w:tcPr>
            <w:tcW w:w="1259" w:type="dxa"/>
            <w:shd w:val="clear" w:color="auto" w:fill="auto"/>
            <w:hideMark/>
          </w:tcPr>
          <w:p w14:paraId="70CE2C99" w14:textId="77777777" w:rsidR="009B17FF" w:rsidRPr="00040E48" w:rsidRDefault="009B17FF" w:rsidP="001032E8">
            <w:pPr>
              <w:pStyle w:val="TableEntry"/>
              <w:rPr>
                <w:noProof w:val="0"/>
                <w:lang w:eastAsia="ar-SA"/>
              </w:rPr>
            </w:pPr>
            <w:r w:rsidRPr="00040E48">
              <w:rPr>
                <w:noProof w:val="0"/>
              </w:rPr>
              <w:t xml:space="preserve"> 45371-2</w:t>
            </w:r>
          </w:p>
        </w:tc>
        <w:tc>
          <w:tcPr>
            <w:tcW w:w="4647" w:type="dxa"/>
            <w:shd w:val="clear" w:color="auto" w:fill="auto"/>
            <w:hideMark/>
          </w:tcPr>
          <w:p w14:paraId="3091CA9E" w14:textId="77777777" w:rsidR="009B17FF" w:rsidRPr="00040E48" w:rsidRDefault="009B17FF" w:rsidP="001032E8">
            <w:pPr>
              <w:pStyle w:val="TableEntry"/>
              <w:rPr>
                <w:noProof w:val="0"/>
                <w:lang w:eastAsia="ar-SA"/>
              </w:rPr>
            </w:pPr>
            <w:r w:rsidRPr="00040E48">
              <w:rPr>
                <w:noProof w:val="0"/>
              </w:rPr>
              <w:t>Multiple pregnancy</w:t>
            </w:r>
          </w:p>
        </w:tc>
        <w:tc>
          <w:tcPr>
            <w:tcW w:w="1108" w:type="dxa"/>
            <w:shd w:val="clear" w:color="auto" w:fill="auto"/>
            <w:hideMark/>
          </w:tcPr>
          <w:p w14:paraId="6416CB90" w14:textId="77777777" w:rsidR="009B17FF" w:rsidRPr="00040E48" w:rsidRDefault="009B17FF" w:rsidP="001032E8">
            <w:pPr>
              <w:pStyle w:val="TableEntry"/>
              <w:rPr>
                <w:noProof w:val="0"/>
                <w:lang w:eastAsia="ar-SA"/>
              </w:rPr>
            </w:pPr>
            <w:r w:rsidRPr="00040E48">
              <w:rPr>
                <w:noProof w:val="0"/>
              </w:rPr>
              <w:t>BL</w:t>
            </w:r>
          </w:p>
        </w:tc>
        <w:tc>
          <w:tcPr>
            <w:tcW w:w="2458" w:type="dxa"/>
            <w:shd w:val="clear" w:color="auto" w:fill="auto"/>
          </w:tcPr>
          <w:p w14:paraId="598C4E0B" w14:textId="77777777" w:rsidR="009B17FF" w:rsidRPr="00040E48" w:rsidRDefault="009B17FF" w:rsidP="001032E8">
            <w:pPr>
              <w:pStyle w:val="TableEntry"/>
              <w:rPr>
                <w:noProof w:val="0"/>
                <w:lang w:eastAsia="ar-SA"/>
              </w:rPr>
            </w:pPr>
          </w:p>
        </w:tc>
      </w:tr>
      <w:tr w:rsidR="009B17FF" w:rsidRPr="00040E48" w14:paraId="690BA4DC" w14:textId="77777777" w:rsidTr="0050317C">
        <w:trPr>
          <w:jc w:val="center"/>
        </w:trPr>
        <w:tc>
          <w:tcPr>
            <w:tcW w:w="1259" w:type="dxa"/>
            <w:shd w:val="clear" w:color="auto" w:fill="auto"/>
            <w:hideMark/>
          </w:tcPr>
          <w:p w14:paraId="3012617F" w14:textId="77777777" w:rsidR="009B17FF" w:rsidRPr="00040E48" w:rsidRDefault="009B17FF" w:rsidP="001032E8">
            <w:pPr>
              <w:pStyle w:val="TableEntry"/>
              <w:rPr>
                <w:noProof w:val="0"/>
                <w:lang w:eastAsia="ar-SA"/>
              </w:rPr>
            </w:pPr>
            <w:r w:rsidRPr="00040E48">
              <w:rPr>
                <w:noProof w:val="0"/>
              </w:rPr>
              <w:t xml:space="preserve">49051-6 </w:t>
            </w:r>
          </w:p>
        </w:tc>
        <w:tc>
          <w:tcPr>
            <w:tcW w:w="4647" w:type="dxa"/>
            <w:shd w:val="clear" w:color="auto" w:fill="auto"/>
            <w:hideMark/>
          </w:tcPr>
          <w:p w14:paraId="4C331E60" w14:textId="77777777" w:rsidR="009B17FF" w:rsidRPr="00040E48" w:rsidRDefault="009B17FF" w:rsidP="001032E8">
            <w:pPr>
              <w:pStyle w:val="TableEntry"/>
              <w:rPr>
                <w:noProof w:val="0"/>
                <w:lang w:eastAsia="ar-SA"/>
              </w:rPr>
            </w:pPr>
            <w:r w:rsidRPr="00040E48">
              <w:rPr>
                <w:noProof w:val="0"/>
              </w:rPr>
              <w:t>Gestational age</w:t>
            </w:r>
          </w:p>
        </w:tc>
        <w:tc>
          <w:tcPr>
            <w:tcW w:w="1108" w:type="dxa"/>
            <w:shd w:val="clear" w:color="auto" w:fill="auto"/>
            <w:hideMark/>
          </w:tcPr>
          <w:p w14:paraId="60212F86" w14:textId="77777777" w:rsidR="009B17FF" w:rsidRPr="00040E48" w:rsidRDefault="009B17FF" w:rsidP="001032E8">
            <w:pPr>
              <w:pStyle w:val="TableEntry"/>
              <w:rPr>
                <w:noProof w:val="0"/>
                <w:lang w:eastAsia="ar-SA"/>
              </w:rPr>
            </w:pPr>
            <w:r w:rsidRPr="00040E48">
              <w:rPr>
                <w:noProof w:val="0"/>
              </w:rPr>
              <w:t>PQ</w:t>
            </w:r>
          </w:p>
        </w:tc>
        <w:tc>
          <w:tcPr>
            <w:tcW w:w="2458" w:type="dxa"/>
            <w:shd w:val="clear" w:color="auto" w:fill="auto"/>
            <w:hideMark/>
          </w:tcPr>
          <w:p w14:paraId="74292209" w14:textId="77777777" w:rsidR="009B17FF" w:rsidRPr="00040E48" w:rsidRDefault="009B17FF" w:rsidP="001032E8">
            <w:pPr>
              <w:pStyle w:val="TableEntry"/>
              <w:rPr>
                <w:noProof w:val="0"/>
                <w:lang w:eastAsia="ar-SA"/>
              </w:rPr>
            </w:pPr>
            <w:r w:rsidRPr="00040E48">
              <w:rPr>
                <w:noProof w:val="0"/>
              </w:rPr>
              <w:t>wk</w:t>
            </w:r>
          </w:p>
        </w:tc>
      </w:tr>
      <w:tr w:rsidR="004D45B7" w:rsidRPr="00040E48" w14:paraId="20E3D50D" w14:textId="77777777" w:rsidTr="0050317C">
        <w:trPr>
          <w:jc w:val="center"/>
        </w:trPr>
        <w:tc>
          <w:tcPr>
            <w:tcW w:w="1259" w:type="dxa"/>
            <w:shd w:val="clear" w:color="auto" w:fill="auto"/>
            <w:hideMark/>
          </w:tcPr>
          <w:p w14:paraId="7EC073D8" w14:textId="77777777" w:rsidR="004D45B7" w:rsidRPr="00040E48" w:rsidRDefault="004D45B7" w:rsidP="001032E8">
            <w:pPr>
              <w:pStyle w:val="TableEntry"/>
              <w:rPr>
                <w:noProof w:val="0"/>
                <w:lang w:eastAsia="ar-SA"/>
              </w:rPr>
            </w:pPr>
            <w:r w:rsidRPr="00040E48">
              <w:rPr>
                <w:noProof w:val="0"/>
              </w:rPr>
              <w:t>11887-7</w:t>
            </w:r>
          </w:p>
        </w:tc>
        <w:tc>
          <w:tcPr>
            <w:tcW w:w="4647" w:type="dxa"/>
            <w:shd w:val="clear" w:color="auto" w:fill="auto"/>
            <w:hideMark/>
          </w:tcPr>
          <w:p w14:paraId="38292333" w14:textId="77777777" w:rsidR="004D45B7" w:rsidRPr="00040E48" w:rsidRDefault="004D45B7" w:rsidP="001032E8">
            <w:pPr>
              <w:pStyle w:val="TableEntry"/>
              <w:rPr>
                <w:noProof w:val="0"/>
                <w:lang w:eastAsia="ar-SA"/>
              </w:rPr>
            </w:pPr>
            <w:r w:rsidRPr="00040E48">
              <w:rPr>
                <w:noProof w:val="0"/>
              </w:rPr>
              <w:t>FETUS, GESTATIONAL AGE (ESTIMATED FROM SELECTED DELIVERY DATE)</w:t>
            </w:r>
          </w:p>
        </w:tc>
        <w:tc>
          <w:tcPr>
            <w:tcW w:w="1108" w:type="dxa"/>
            <w:shd w:val="clear" w:color="auto" w:fill="auto"/>
            <w:hideMark/>
          </w:tcPr>
          <w:p w14:paraId="1D382D94" w14:textId="77777777" w:rsidR="004D45B7" w:rsidRPr="00040E48" w:rsidRDefault="004D45B7" w:rsidP="001032E8">
            <w:pPr>
              <w:pStyle w:val="TableEntry"/>
              <w:rPr>
                <w:noProof w:val="0"/>
                <w:lang w:eastAsia="ar-SA"/>
              </w:rPr>
            </w:pPr>
            <w:r w:rsidRPr="00040E48">
              <w:rPr>
                <w:noProof w:val="0"/>
              </w:rPr>
              <w:t>PQ</w:t>
            </w:r>
          </w:p>
        </w:tc>
        <w:tc>
          <w:tcPr>
            <w:tcW w:w="2458" w:type="dxa"/>
            <w:shd w:val="clear" w:color="auto" w:fill="auto"/>
            <w:hideMark/>
          </w:tcPr>
          <w:p w14:paraId="0F393646" w14:textId="77777777" w:rsidR="004D45B7" w:rsidRPr="00040E48" w:rsidRDefault="004D45B7" w:rsidP="001032E8">
            <w:pPr>
              <w:pStyle w:val="TableEntry"/>
              <w:rPr>
                <w:noProof w:val="0"/>
                <w:lang w:eastAsia="ar-SA"/>
              </w:rPr>
            </w:pPr>
            <w:r w:rsidRPr="00040E48">
              <w:rPr>
                <w:noProof w:val="0"/>
              </w:rPr>
              <w:t xml:space="preserve">d, wk or mo </w:t>
            </w:r>
          </w:p>
        </w:tc>
      </w:tr>
      <w:tr w:rsidR="004D45B7" w:rsidRPr="00040E48" w14:paraId="56A65030" w14:textId="77777777" w:rsidTr="0050317C">
        <w:trPr>
          <w:jc w:val="center"/>
        </w:trPr>
        <w:tc>
          <w:tcPr>
            <w:tcW w:w="1259" w:type="dxa"/>
            <w:shd w:val="clear" w:color="auto" w:fill="auto"/>
            <w:hideMark/>
          </w:tcPr>
          <w:p w14:paraId="5F712159" w14:textId="77777777" w:rsidR="004D45B7" w:rsidRPr="00040E48" w:rsidRDefault="004D45B7" w:rsidP="001032E8">
            <w:pPr>
              <w:pStyle w:val="TableEntry"/>
              <w:rPr>
                <w:noProof w:val="0"/>
                <w:lang w:eastAsia="ar-SA"/>
              </w:rPr>
            </w:pPr>
            <w:r w:rsidRPr="00040E48">
              <w:rPr>
                <w:noProof w:val="0"/>
              </w:rPr>
              <w:t>32396-4</w:t>
            </w:r>
          </w:p>
        </w:tc>
        <w:tc>
          <w:tcPr>
            <w:tcW w:w="4647" w:type="dxa"/>
            <w:shd w:val="clear" w:color="auto" w:fill="auto"/>
            <w:hideMark/>
          </w:tcPr>
          <w:p w14:paraId="12193411" w14:textId="77777777" w:rsidR="004D45B7" w:rsidRPr="00040E48" w:rsidRDefault="004D45B7" w:rsidP="001032E8">
            <w:pPr>
              <w:pStyle w:val="TableEntry"/>
              <w:rPr>
                <w:noProof w:val="0"/>
                <w:lang w:eastAsia="ar-SA"/>
              </w:rPr>
            </w:pPr>
            <w:r w:rsidRPr="00040E48">
              <w:rPr>
                <w:noProof w:val="0"/>
              </w:rPr>
              <w:t>Labor duration</w:t>
            </w:r>
          </w:p>
        </w:tc>
        <w:tc>
          <w:tcPr>
            <w:tcW w:w="1108" w:type="dxa"/>
            <w:shd w:val="clear" w:color="auto" w:fill="auto"/>
            <w:hideMark/>
          </w:tcPr>
          <w:p w14:paraId="6BEF36C2" w14:textId="77777777" w:rsidR="004D45B7" w:rsidRPr="00040E48" w:rsidRDefault="004D45B7" w:rsidP="001032E8">
            <w:pPr>
              <w:pStyle w:val="TableEntry"/>
              <w:rPr>
                <w:noProof w:val="0"/>
                <w:lang w:eastAsia="ar-SA"/>
              </w:rPr>
            </w:pPr>
            <w:r w:rsidRPr="00040E48">
              <w:rPr>
                <w:noProof w:val="0"/>
              </w:rPr>
              <w:t>PQ</w:t>
            </w:r>
          </w:p>
        </w:tc>
        <w:tc>
          <w:tcPr>
            <w:tcW w:w="2458" w:type="dxa"/>
            <w:shd w:val="clear" w:color="auto" w:fill="auto"/>
            <w:hideMark/>
          </w:tcPr>
          <w:p w14:paraId="53148E5C" w14:textId="77777777" w:rsidR="004D45B7" w:rsidRPr="00040E48" w:rsidRDefault="004D45B7" w:rsidP="001032E8">
            <w:pPr>
              <w:pStyle w:val="TableEntry"/>
              <w:rPr>
                <w:noProof w:val="0"/>
                <w:lang w:eastAsia="ar-SA"/>
              </w:rPr>
            </w:pPr>
            <w:r w:rsidRPr="00040E48">
              <w:rPr>
                <w:noProof w:val="0"/>
              </w:rPr>
              <w:t>h</w:t>
            </w:r>
          </w:p>
        </w:tc>
      </w:tr>
      <w:tr w:rsidR="004D45B7" w:rsidRPr="00040E48" w14:paraId="2017E525" w14:textId="77777777" w:rsidTr="0050317C">
        <w:trPr>
          <w:jc w:val="center"/>
        </w:trPr>
        <w:tc>
          <w:tcPr>
            <w:tcW w:w="1259" w:type="dxa"/>
            <w:shd w:val="clear" w:color="auto" w:fill="auto"/>
            <w:hideMark/>
          </w:tcPr>
          <w:p w14:paraId="455F2970" w14:textId="77777777" w:rsidR="004D45B7" w:rsidRPr="00040E48" w:rsidRDefault="004D45B7" w:rsidP="001032E8">
            <w:pPr>
              <w:pStyle w:val="TableEntry"/>
              <w:rPr>
                <w:noProof w:val="0"/>
                <w:lang w:eastAsia="ar-SA"/>
              </w:rPr>
            </w:pPr>
            <w:r w:rsidRPr="00040E48">
              <w:rPr>
                <w:noProof w:val="0"/>
              </w:rPr>
              <w:t xml:space="preserve"> 8339-4</w:t>
            </w:r>
          </w:p>
        </w:tc>
        <w:tc>
          <w:tcPr>
            <w:tcW w:w="4647" w:type="dxa"/>
            <w:shd w:val="clear" w:color="auto" w:fill="auto"/>
            <w:hideMark/>
          </w:tcPr>
          <w:p w14:paraId="6EC58C05" w14:textId="77777777" w:rsidR="004D45B7" w:rsidRPr="00040E48" w:rsidRDefault="004D45B7" w:rsidP="001032E8">
            <w:pPr>
              <w:pStyle w:val="TableEntry"/>
              <w:rPr>
                <w:noProof w:val="0"/>
                <w:lang w:eastAsia="ar-SA"/>
              </w:rPr>
            </w:pPr>
            <w:r w:rsidRPr="00040E48">
              <w:rPr>
                <w:noProof w:val="0"/>
              </w:rPr>
              <w:t>Body weight at birth</w:t>
            </w:r>
          </w:p>
        </w:tc>
        <w:tc>
          <w:tcPr>
            <w:tcW w:w="1108" w:type="dxa"/>
            <w:shd w:val="clear" w:color="auto" w:fill="auto"/>
            <w:hideMark/>
          </w:tcPr>
          <w:p w14:paraId="2B998FF5" w14:textId="77777777" w:rsidR="004D45B7" w:rsidRPr="00040E48" w:rsidRDefault="004D45B7" w:rsidP="001032E8">
            <w:pPr>
              <w:pStyle w:val="TableEntry"/>
              <w:rPr>
                <w:noProof w:val="0"/>
                <w:lang w:eastAsia="ar-SA"/>
              </w:rPr>
            </w:pPr>
            <w:r w:rsidRPr="00040E48">
              <w:rPr>
                <w:noProof w:val="0"/>
              </w:rPr>
              <w:t>PQ</w:t>
            </w:r>
          </w:p>
        </w:tc>
        <w:tc>
          <w:tcPr>
            <w:tcW w:w="2458" w:type="dxa"/>
            <w:shd w:val="clear" w:color="auto" w:fill="auto"/>
            <w:hideMark/>
          </w:tcPr>
          <w:p w14:paraId="3D347276" w14:textId="77777777" w:rsidR="004D45B7" w:rsidRPr="00040E48" w:rsidRDefault="004D45B7" w:rsidP="001032E8">
            <w:pPr>
              <w:pStyle w:val="TableEntry"/>
              <w:rPr>
                <w:noProof w:val="0"/>
                <w:lang w:eastAsia="ar-SA"/>
              </w:rPr>
            </w:pPr>
            <w:r w:rsidRPr="00040E48">
              <w:rPr>
                <w:noProof w:val="0"/>
              </w:rPr>
              <w:t>kg, g, [lb_av] or [oz_av]</w:t>
            </w:r>
          </w:p>
        </w:tc>
      </w:tr>
      <w:tr w:rsidR="004D45B7" w:rsidRPr="00040E48" w14:paraId="657D4481" w14:textId="77777777" w:rsidTr="0050317C">
        <w:trPr>
          <w:jc w:val="center"/>
        </w:trPr>
        <w:tc>
          <w:tcPr>
            <w:tcW w:w="1259" w:type="dxa"/>
            <w:shd w:val="clear" w:color="auto" w:fill="auto"/>
            <w:hideMark/>
          </w:tcPr>
          <w:p w14:paraId="4FBE92D5" w14:textId="77777777" w:rsidR="004D45B7" w:rsidRPr="00040E48" w:rsidRDefault="004D45B7" w:rsidP="001032E8">
            <w:pPr>
              <w:pStyle w:val="TableEntry"/>
              <w:rPr>
                <w:noProof w:val="0"/>
                <w:lang w:eastAsia="ar-SA"/>
              </w:rPr>
            </w:pPr>
            <w:r w:rsidRPr="00040E48">
              <w:rPr>
                <w:noProof w:val="0"/>
              </w:rPr>
              <w:t>29300-1</w:t>
            </w:r>
          </w:p>
        </w:tc>
        <w:tc>
          <w:tcPr>
            <w:tcW w:w="4647" w:type="dxa"/>
            <w:shd w:val="clear" w:color="auto" w:fill="auto"/>
            <w:hideMark/>
          </w:tcPr>
          <w:p w14:paraId="5D13DFC7" w14:textId="77777777" w:rsidR="004D45B7" w:rsidRPr="00040E48" w:rsidRDefault="004D45B7" w:rsidP="001032E8">
            <w:pPr>
              <w:pStyle w:val="TableEntry"/>
              <w:rPr>
                <w:noProof w:val="0"/>
                <w:lang w:eastAsia="ar-SA"/>
              </w:rPr>
            </w:pPr>
            <w:r w:rsidRPr="00040E48">
              <w:rPr>
                <w:noProof w:val="0"/>
              </w:rPr>
              <w:t>Procedure</w:t>
            </w:r>
            <w:r w:rsidRPr="00040E48">
              <w:rPr>
                <w:rStyle w:val="FootnoteCharacters"/>
                <w:noProof w:val="0"/>
              </w:rPr>
              <w:footnoteReference w:id="9"/>
            </w:r>
          </w:p>
        </w:tc>
        <w:tc>
          <w:tcPr>
            <w:tcW w:w="1108" w:type="dxa"/>
            <w:shd w:val="clear" w:color="auto" w:fill="auto"/>
            <w:hideMark/>
          </w:tcPr>
          <w:p w14:paraId="5E7CAC6F" w14:textId="77777777" w:rsidR="004D45B7" w:rsidRPr="00040E48" w:rsidRDefault="004D45B7" w:rsidP="001032E8">
            <w:pPr>
              <w:pStyle w:val="TableEntry"/>
              <w:rPr>
                <w:noProof w:val="0"/>
                <w:lang w:eastAsia="ar-SA"/>
              </w:rPr>
            </w:pPr>
            <w:r w:rsidRPr="00040E48">
              <w:rPr>
                <w:noProof w:val="0"/>
              </w:rPr>
              <w:t>CE</w:t>
            </w:r>
          </w:p>
        </w:tc>
        <w:tc>
          <w:tcPr>
            <w:tcW w:w="2458" w:type="dxa"/>
            <w:shd w:val="clear" w:color="auto" w:fill="auto"/>
          </w:tcPr>
          <w:p w14:paraId="6FF001AD" w14:textId="77777777" w:rsidR="004D45B7" w:rsidRPr="00040E48" w:rsidRDefault="004D45B7" w:rsidP="001032E8">
            <w:pPr>
              <w:pStyle w:val="TableEntry"/>
              <w:rPr>
                <w:noProof w:val="0"/>
                <w:lang w:eastAsia="ar-SA"/>
              </w:rPr>
            </w:pPr>
          </w:p>
        </w:tc>
      </w:tr>
      <w:tr w:rsidR="004D45B7" w:rsidRPr="00040E48" w14:paraId="0FA28F56" w14:textId="77777777" w:rsidTr="0050317C">
        <w:trPr>
          <w:jc w:val="center"/>
        </w:trPr>
        <w:tc>
          <w:tcPr>
            <w:tcW w:w="1259" w:type="dxa"/>
            <w:shd w:val="clear" w:color="auto" w:fill="auto"/>
            <w:hideMark/>
          </w:tcPr>
          <w:p w14:paraId="11B9F00B" w14:textId="77777777" w:rsidR="004D45B7" w:rsidRPr="00040E48" w:rsidRDefault="004D45B7" w:rsidP="001032E8">
            <w:pPr>
              <w:pStyle w:val="TableEntry"/>
              <w:rPr>
                <w:noProof w:val="0"/>
                <w:lang w:eastAsia="ar-SA"/>
              </w:rPr>
            </w:pPr>
            <w:r w:rsidRPr="00040E48">
              <w:rPr>
                <w:noProof w:val="0"/>
              </w:rPr>
              <w:t xml:space="preserve">8722-1 </w:t>
            </w:r>
          </w:p>
        </w:tc>
        <w:tc>
          <w:tcPr>
            <w:tcW w:w="4647" w:type="dxa"/>
            <w:shd w:val="clear" w:color="auto" w:fill="auto"/>
            <w:hideMark/>
          </w:tcPr>
          <w:p w14:paraId="253A8E0B" w14:textId="77777777" w:rsidR="004D45B7" w:rsidRPr="00040E48" w:rsidRDefault="004D45B7" w:rsidP="001032E8">
            <w:pPr>
              <w:pStyle w:val="TableEntry"/>
              <w:rPr>
                <w:noProof w:val="0"/>
                <w:lang w:eastAsia="ar-SA"/>
              </w:rPr>
            </w:pPr>
            <w:r w:rsidRPr="00040E48">
              <w:rPr>
                <w:noProof w:val="0"/>
              </w:rPr>
              <w:t>Surgical operation note anesthesia</w:t>
            </w:r>
          </w:p>
        </w:tc>
        <w:tc>
          <w:tcPr>
            <w:tcW w:w="1108" w:type="dxa"/>
            <w:shd w:val="clear" w:color="auto" w:fill="auto"/>
            <w:hideMark/>
          </w:tcPr>
          <w:p w14:paraId="526810BD" w14:textId="77777777" w:rsidR="004D45B7" w:rsidRPr="00040E48" w:rsidRDefault="004D45B7" w:rsidP="001032E8">
            <w:pPr>
              <w:pStyle w:val="TableEntry"/>
              <w:rPr>
                <w:noProof w:val="0"/>
                <w:lang w:eastAsia="ar-SA"/>
              </w:rPr>
            </w:pPr>
            <w:r w:rsidRPr="00040E48">
              <w:rPr>
                <w:noProof w:val="0"/>
              </w:rPr>
              <w:t>CE</w:t>
            </w:r>
          </w:p>
        </w:tc>
        <w:tc>
          <w:tcPr>
            <w:tcW w:w="2458" w:type="dxa"/>
            <w:shd w:val="clear" w:color="auto" w:fill="auto"/>
          </w:tcPr>
          <w:p w14:paraId="7D570D34" w14:textId="77777777" w:rsidR="004D45B7" w:rsidRPr="00040E48" w:rsidRDefault="004D45B7" w:rsidP="001032E8">
            <w:pPr>
              <w:pStyle w:val="TableEntry"/>
              <w:rPr>
                <w:noProof w:val="0"/>
                <w:lang w:eastAsia="ar-SA"/>
              </w:rPr>
            </w:pPr>
          </w:p>
        </w:tc>
      </w:tr>
      <w:tr w:rsidR="004D45B7" w:rsidRPr="00040E48" w14:paraId="02ADEAB6" w14:textId="77777777" w:rsidTr="0050317C">
        <w:trPr>
          <w:jc w:val="center"/>
        </w:trPr>
        <w:tc>
          <w:tcPr>
            <w:tcW w:w="1259" w:type="dxa"/>
            <w:shd w:val="clear" w:color="auto" w:fill="auto"/>
            <w:hideMark/>
          </w:tcPr>
          <w:p w14:paraId="6A618B10" w14:textId="77777777" w:rsidR="004D45B7" w:rsidRPr="00040E48" w:rsidRDefault="004D45B7" w:rsidP="001032E8">
            <w:pPr>
              <w:pStyle w:val="TableEntry"/>
              <w:rPr>
                <w:noProof w:val="0"/>
                <w:lang w:eastAsia="ar-SA"/>
              </w:rPr>
            </w:pPr>
            <w:r w:rsidRPr="00040E48">
              <w:rPr>
                <w:noProof w:val="0"/>
              </w:rPr>
              <w:t>52829-9</w:t>
            </w:r>
          </w:p>
        </w:tc>
        <w:tc>
          <w:tcPr>
            <w:tcW w:w="4647" w:type="dxa"/>
            <w:shd w:val="clear" w:color="auto" w:fill="auto"/>
            <w:hideMark/>
          </w:tcPr>
          <w:p w14:paraId="3B20E730" w14:textId="77777777" w:rsidR="004D45B7" w:rsidRPr="00040E48" w:rsidRDefault="004D45B7" w:rsidP="001032E8">
            <w:pPr>
              <w:pStyle w:val="TableEntry"/>
              <w:rPr>
                <w:noProof w:val="0"/>
                <w:lang w:eastAsia="ar-SA"/>
              </w:rPr>
            </w:pPr>
            <w:r w:rsidRPr="00040E48">
              <w:rPr>
                <w:noProof w:val="0"/>
              </w:rPr>
              <w:t>Place of service</w:t>
            </w:r>
          </w:p>
        </w:tc>
        <w:tc>
          <w:tcPr>
            <w:tcW w:w="1108" w:type="dxa"/>
            <w:shd w:val="clear" w:color="auto" w:fill="auto"/>
          </w:tcPr>
          <w:p w14:paraId="7851F85F" w14:textId="77777777" w:rsidR="004D45B7" w:rsidRPr="00040E48" w:rsidRDefault="004D45B7" w:rsidP="001032E8">
            <w:pPr>
              <w:pStyle w:val="TableEntry"/>
              <w:rPr>
                <w:noProof w:val="0"/>
                <w:lang w:eastAsia="ar-SA"/>
              </w:rPr>
            </w:pPr>
          </w:p>
        </w:tc>
        <w:tc>
          <w:tcPr>
            <w:tcW w:w="2458" w:type="dxa"/>
            <w:shd w:val="clear" w:color="auto" w:fill="auto"/>
          </w:tcPr>
          <w:p w14:paraId="7BB24FD7" w14:textId="77777777" w:rsidR="004D45B7" w:rsidRPr="00040E48" w:rsidRDefault="004D45B7" w:rsidP="001032E8">
            <w:pPr>
              <w:pStyle w:val="TableEntry"/>
              <w:rPr>
                <w:noProof w:val="0"/>
                <w:lang w:eastAsia="ar-SA"/>
              </w:rPr>
            </w:pPr>
          </w:p>
        </w:tc>
      </w:tr>
      <w:tr w:rsidR="004D45B7" w:rsidRPr="00040E48" w14:paraId="11BE8DB2" w14:textId="77777777" w:rsidTr="0050317C">
        <w:trPr>
          <w:jc w:val="center"/>
        </w:trPr>
        <w:tc>
          <w:tcPr>
            <w:tcW w:w="1259" w:type="dxa"/>
            <w:shd w:val="clear" w:color="auto" w:fill="auto"/>
            <w:hideMark/>
          </w:tcPr>
          <w:p w14:paraId="6512087B" w14:textId="77777777" w:rsidR="004D45B7" w:rsidRPr="00040E48" w:rsidRDefault="004D45B7" w:rsidP="001032E8">
            <w:pPr>
              <w:pStyle w:val="TableEntry"/>
              <w:rPr>
                <w:noProof w:val="0"/>
                <w:lang w:eastAsia="ar-SA"/>
              </w:rPr>
            </w:pPr>
            <w:r w:rsidRPr="00040E48">
              <w:rPr>
                <w:noProof w:val="0"/>
              </w:rPr>
              <w:t>42839-1</w:t>
            </w:r>
          </w:p>
        </w:tc>
        <w:tc>
          <w:tcPr>
            <w:tcW w:w="4647" w:type="dxa"/>
            <w:shd w:val="clear" w:color="auto" w:fill="auto"/>
            <w:hideMark/>
          </w:tcPr>
          <w:p w14:paraId="7FDC31A5" w14:textId="77777777" w:rsidR="004D45B7" w:rsidRPr="00040E48" w:rsidRDefault="004D45B7" w:rsidP="001032E8">
            <w:pPr>
              <w:pStyle w:val="TableEntry"/>
              <w:rPr>
                <w:noProof w:val="0"/>
                <w:lang w:eastAsia="ar-SA"/>
              </w:rPr>
            </w:pPr>
            <w:r w:rsidRPr="00040E48">
              <w:rPr>
                <w:noProof w:val="0"/>
              </w:rPr>
              <w:t>Labor risk</w:t>
            </w:r>
          </w:p>
        </w:tc>
        <w:tc>
          <w:tcPr>
            <w:tcW w:w="1108" w:type="dxa"/>
            <w:shd w:val="clear" w:color="auto" w:fill="auto"/>
            <w:hideMark/>
          </w:tcPr>
          <w:p w14:paraId="3D698B6A" w14:textId="77777777" w:rsidR="004D45B7" w:rsidRPr="00040E48" w:rsidRDefault="004D45B7" w:rsidP="001032E8">
            <w:pPr>
              <w:pStyle w:val="TableEntry"/>
              <w:rPr>
                <w:noProof w:val="0"/>
                <w:lang w:eastAsia="ar-SA"/>
              </w:rPr>
            </w:pPr>
            <w:r w:rsidRPr="00040E48">
              <w:rPr>
                <w:noProof w:val="0"/>
              </w:rPr>
              <w:t>CE</w:t>
            </w:r>
          </w:p>
        </w:tc>
        <w:tc>
          <w:tcPr>
            <w:tcW w:w="2458" w:type="dxa"/>
            <w:shd w:val="clear" w:color="auto" w:fill="auto"/>
          </w:tcPr>
          <w:p w14:paraId="151640BF" w14:textId="77777777" w:rsidR="004D45B7" w:rsidRPr="00040E48" w:rsidRDefault="004D45B7" w:rsidP="001032E8">
            <w:pPr>
              <w:pStyle w:val="TableEntry"/>
              <w:rPr>
                <w:noProof w:val="0"/>
                <w:lang w:eastAsia="ar-SA"/>
              </w:rPr>
            </w:pPr>
          </w:p>
        </w:tc>
      </w:tr>
      <w:tr w:rsidR="004D45B7" w:rsidRPr="00040E48" w14:paraId="2A4A2F0F" w14:textId="77777777" w:rsidTr="0050317C">
        <w:trPr>
          <w:jc w:val="center"/>
        </w:trPr>
        <w:tc>
          <w:tcPr>
            <w:tcW w:w="1259" w:type="dxa"/>
            <w:shd w:val="clear" w:color="auto" w:fill="auto"/>
            <w:hideMark/>
          </w:tcPr>
          <w:p w14:paraId="564EA2E1" w14:textId="77777777" w:rsidR="004D45B7" w:rsidRPr="00040E48" w:rsidRDefault="004D45B7" w:rsidP="001032E8">
            <w:pPr>
              <w:pStyle w:val="TableEntry"/>
              <w:rPr>
                <w:noProof w:val="0"/>
                <w:lang w:eastAsia="ar-SA"/>
              </w:rPr>
            </w:pPr>
            <w:r w:rsidRPr="00040E48">
              <w:rPr>
                <w:noProof w:val="0"/>
              </w:rPr>
              <w:t xml:space="preserve">42840-9 </w:t>
            </w:r>
          </w:p>
        </w:tc>
        <w:tc>
          <w:tcPr>
            <w:tcW w:w="4647" w:type="dxa"/>
            <w:shd w:val="clear" w:color="auto" w:fill="auto"/>
            <w:hideMark/>
          </w:tcPr>
          <w:p w14:paraId="21CB7AF1" w14:textId="77777777" w:rsidR="004D45B7" w:rsidRPr="00040E48" w:rsidRDefault="004D45B7" w:rsidP="001032E8">
            <w:pPr>
              <w:pStyle w:val="TableEntry"/>
              <w:rPr>
                <w:noProof w:val="0"/>
                <w:lang w:eastAsia="ar-SA"/>
              </w:rPr>
            </w:pPr>
            <w:r w:rsidRPr="00040E48">
              <w:rPr>
                <w:noProof w:val="0"/>
              </w:rPr>
              <w:t>Delivery risk</w:t>
            </w:r>
          </w:p>
        </w:tc>
        <w:tc>
          <w:tcPr>
            <w:tcW w:w="1108" w:type="dxa"/>
            <w:shd w:val="clear" w:color="auto" w:fill="auto"/>
            <w:hideMark/>
          </w:tcPr>
          <w:p w14:paraId="163823EE" w14:textId="77777777" w:rsidR="004D45B7" w:rsidRPr="00040E48" w:rsidRDefault="004D45B7" w:rsidP="001032E8">
            <w:pPr>
              <w:pStyle w:val="TableEntry"/>
              <w:rPr>
                <w:noProof w:val="0"/>
                <w:lang w:eastAsia="ar-SA"/>
              </w:rPr>
            </w:pPr>
            <w:r w:rsidRPr="00040E48">
              <w:rPr>
                <w:noProof w:val="0"/>
              </w:rPr>
              <w:t>CE</w:t>
            </w:r>
          </w:p>
        </w:tc>
        <w:tc>
          <w:tcPr>
            <w:tcW w:w="2458" w:type="dxa"/>
            <w:shd w:val="clear" w:color="auto" w:fill="auto"/>
          </w:tcPr>
          <w:p w14:paraId="02C713AB" w14:textId="77777777" w:rsidR="004D45B7" w:rsidRPr="00040E48" w:rsidRDefault="004D45B7" w:rsidP="001032E8">
            <w:pPr>
              <w:pStyle w:val="TableEntry"/>
              <w:rPr>
                <w:noProof w:val="0"/>
                <w:lang w:eastAsia="ar-SA"/>
              </w:rPr>
            </w:pPr>
          </w:p>
        </w:tc>
      </w:tr>
      <w:tr w:rsidR="004D45B7" w:rsidRPr="00040E48" w14:paraId="77A75316" w14:textId="77777777" w:rsidTr="0050317C">
        <w:trPr>
          <w:jc w:val="center"/>
        </w:trPr>
        <w:tc>
          <w:tcPr>
            <w:tcW w:w="1259" w:type="dxa"/>
            <w:shd w:val="clear" w:color="auto" w:fill="auto"/>
          </w:tcPr>
          <w:p w14:paraId="7AFC252B" w14:textId="77777777" w:rsidR="004D45B7" w:rsidRPr="00040E48" w:rsidRDefault="004D45B7" w:rsidP="001032E8">
            <w:pPr>
              <w:pStyle w:val="TableEntry"/>
              <w:rPr>
                <w:noProof w:val="0"/>
              </w:rPr>
            </w:pPr>
            <w:r w:rsidRPr="00040E48">
              <w:rPr>
                <w:noProof w:val="0"/>
              </w:rPr>
              <w:t>11449-6</w:t>
            </w:r>
          </w:p>
        </w:tc>
        <w:tc>
          <w:tcPr>
            <w:tcW w:w="4647" w:type="dxa"/>
            <w:shd w:val="clear" w:color="auto" w:fill="auto"/>
          </w:tcPr>
          <w:p w14:paraId="362AE7D8" w14:textId="77777777" w:rsidR="004D45B7" w:rsidRPr="00040E48" w:rsidRDefault="004D45B7" w:rsidP="001032E8">
            <w:pPr>
              <w:pStyle w:val="TableEntry"/>
              <w:rPr>
                <w:noProof w:val="0"/>
              </w:rPr>
            </w:pPr>
            <w:r w:rsidRPr="00040E48">
              <w:rPr>
                <w:noProof w:val="0"/>
              </w:rPr>
              <w:t>PREGNANCY STATUS</w:t>
            </w:r>
          </w:p>
        </w:tc>
        <w:tc>
          <w:tcPr>
            <w:tcW w:w="1108" w:type="dxa"/>
            <w:shd w:val="clear" w:color="auto" w:fill="auto"/>
          </w:tcPr>
          <w:p w14:paraId="270D21D0" w14:textId="77777777" w:rsidR="004D45B7" w:rsidRPr="00040E48" w:rsidRDefault="004D45B7" w:rsidP="001032E8">
            <w:pPr>
              <w:pStyle w:val="TableEntry"/>
              <w:rPr>
                <w:noProof w:val="0"/>
              </w:rPr>
            </w:pPr>
            <w:r w:rsidRPr="00040E48">
              <w:rPr>
                <w:noProof w:val="0"/>
              </w:rPr>
              <w:t>CE</w:t>
            </w:r>
          </w:p>
        </w:tc>
        <w:tc>
          <w:tcPr>
            <w:tcW w:w="2458" w:type="dxa"/>
            <w:shd w:val="clear" w:color="auto" w:fill="auto"/>
          </w:tcPr>
          <w:p w14:paraId="3DD6E1F5" w14:textId="77777777" w:rsidR="004D45B7" w:rsidRPr="00040E48" w:rsidRDefault="004D45B7" w:rsidP="001032E8">
            <w:pPr>
              <w:pStyle w:val="TableEntry"/>
              <w:rPr>
                <w:noProof w:val="0"/>
                <w:lang w:eastAsia="ar-SA"/>
              </w:rPr>
            </w:pPr>
            <w:r w:rsidRPr="00040E48">
              <w:rPr>
                <w:noProof w:val="0"/>
              </w:rPr>
              <w:t xml:space="preserve">SNOMED CT, ICD-9-CM (V22) </w:t>
            </w:r>
          </w:p>
        </w:tc>
      </w:tr>
      <w:tr w:rsidR="004D45B7" w:rsidRPr="00040E48" w14:paraId="0D2FF16D" w14:textId="77777777" w:rsidTr="0050317C">
        <w:trPr>
          <w:jc w:val="center"/>
        </w:trPr>
        <w:tc>
          <w:tcPr>
            <w:tcW w:w="1259" w:type="dxa"/>
            <w:shd w:val="clear" w:color="auto" w:fill="auto"/>
          </w:tcPr>
          <w:p w14:paraId="692B6016" w14:textId="77777777" w:rsidR="004D45B7" w:rsidRPr="00040E48" w:rsidRDefault="004D45B7" w:rsidP="001032E8">
            <w:pPr>
              <w:pStyle w:val="TableEntry"/>
              <w:rPr>
                <w:noProof w:val="0"/>
              </w:rPr>
            </w:pPr>
            <w:r w:rsidRPr="00040E48">
              <w:rPr>
                <w:noProof w:val="0"/>
              </w:rPr>
              <w:t xml:space="preserve">8678-5 </w:t>
            </w:r>
          </w:p>
        </w:tc>
        <w:tc>
          <w:tcPr>
            <w:tcW w:w="4647" w:type="dxa"/>
            <w:shd w:val="clear" w:color="auto" w:fill="auto"/>
          </w:tcPr>
          <w:p w14:paraId="401217D0" w14:textId="77777777" w:rsidR="004D45B7" w:rsidRPr="00040E48" w:rsidRDefault="004D45B7" w:rsidP="001032E8">
            <w:pPr>
              <w:pStyle w:val="TableEntry"/>
              <w:rPr>
                <w:noProof w:val="0"/>
              </w:rPr>
            </w:pPr>
            <w:r w:rsidRPr="00040E48">
              <w:rPr>
                <w:noProof w:val="0"/>
              </w:rPr>
              <w:t>MENSTRUAL STATUS</w:t>
            </w:r>
          </w:p>
        </w:tc>
        <w:tc>
          <w:tcPr>
            <w:tcW w:w="1108" w:type="dxa"/>
            <w:shd w:val="clear" w:color="auto" w:fill="auto"/>
          </w:tcPr>
          <w:p w14:paraId="11286F04" w14:textId="77777777" w:rsidR="004D45B7" w:rsidRPr="00040E48" w:rsidRDefault="004D45B7" w:rsidP="001032E8">
            <w:pPr>
              <w:pStyle w:val="TableEntry"/>
              <w:rPr>
                <w:noProof w:val="0"/>
              </w:rPr>
            </w:pPr>
            <w:r w:rsidRPr="00040E48">
              <w:rPr>
                <w:rFonts w:eastAsia="Arial Unicode MS"/>
                <w:noProof w:val="0"/>
              </w:rPr>
              <w:t>CE</w:t>
            </w:r>
          </w:p>
        </w:tc>
        <w:tc>
          <w:tcPr>
            <w:tcW w:w="2458" w:type="dxa"/>
            <w:shd w:val="clear" w:color="auto" w:fill="auto"/>
          </w:tcPr>
          <w:p w14:paraId="5737A7DF" w14:textId="77777777" w:rsidR="004D45B7" w:rsidRPr="00040E48" w:rsidRDefault="004D45B7" w:rsidP="001032E8">
            <w:pPr>
              <w:pStyle w:val="TableEntry"/>
              <w:rPr>
                <w:noProof w:val="0"/>
                <w:lang w:eastAsia="ar-SA"/>
              </w:rPr>
            </w:pPr>
            <w:r w:rsidRPr="00040E48">
              <w:rPr>
                <w:noProof w:val="0"/>
              </w:rPr>
              <w:t xml:space="preserve">SNOMED CT </w:t>
            </w:r>
          </w:p>
        </w:tc>
      </w:tr>
      <w:tr w:rsidR="004D45B7" w:rsidRPr="00040E48" w14:paraId="1AE30F29" w14:textId="77777777" w:rsidTr="0050317C">
        <w:trPr>
          <w:jc w:val="center"/>
        </w:trPr>
        <w:tc>
          <w:tcPr>
            <w:tcW w:w="1259" w:type="dxa"/>
            <w:shd w:val="clear" w:color="auto" w:fill="auto"/>
          </w:tcPr>
          <w:p w14:paraId="034DAD28" w14:textId="77777777" w:rsidR="004D45B7" w:rsidRPr="00040E48" w:rsidRDefault="004D45B7" w:rsidP="001032E8">
            <w:pPr>
              <w:pStyle w:val="TableEntry"/>
              <w:rPr>
                <w:noProof w:val="0"/>
              </w:rPr>
            </w:pPr>
            <w:r w:rsidRPr="00040E48">
              <w:rPr>
                <w:noProof w:val="0"/>
              </w:rPr>
              <w:lastRenderedPageBreak/>
              <w:t xml:space="preserve">8665-2 </w:t>
            </w:r>
          </w:p>
        </w:tc>
        <w:tc>
          <w:tcPr>
            <w:tcW w:w="4647" w:type="dxa"/>
            <w:shd w:val="clear" w:color="auto" w:fill="auto"/>
          </w:tcPr>
          <w:p w14:paraId="55F880BE" w14:textId="77777777" w:rsidR="004D45B7" w:rsidRPr="00040E48" w:rsidRDefault="004D45B7" w:rsidP="001032E8">
            <w:pPr>
              <w:pStyle w:val="TableEntry"/>
              <w:rPr>
                <w:noProof w:val="0"/>
              </w:rPr>
            </w:pPr>
            <w:r w:rsidRPr="00040E48">
              <w:rPr>
                <w:noProof w:val="0"/>
              </w:rPr>
              <w:t>DATE LAST MENSTRUAL PERIOD</w:t>
            </w:r>
          </w:p>
        </w:tc>
        <w:tc>
          <w:tcPr>
            <w:tcW w:w="1108" w:type="dxa"/>
            <w:shd w:val="clear" w:color="auto" w:fill="auto"/>
          </w:tcPr>
          <w:p w14:paraId="396FCF1E" w14:textId="77777777" w:rsidR="004D45B7" w:rsidRPr="00040E48" w:rsidRDefault="004D45B7" w:rsidP="001032E8">
            <w:pPr>
              <w:pStyle w:val="TableEntry"/>
              <w:rPr>
                <w:noProof w:val="0"/>
              </w:rPr>
            </w:pPr>
            <w:r w:rsidRPr="00040E48">
              <w:rPr>
                <w:noProof w:val="0"/>
              </w:rPr>
              <w:t>TS</w:t>
            </w:r>
          </w:p>
        </w:tc>
        <w:tc>
          <w:tcPr>
            <w:tcW w:w="2458" w:type="dxa"/>
            <w:shd w:val="clear" w:color="auto" w:fill="auto"/>
          </w:tcPr>
          <w:p w14:paraId="1169976E" w14:textId="77777777" w:rsidR="004D45B7" w:rsidRPr="00040E48" w:rsidRDefault="004D45B7" w:rsidP="001032E8">
            <w:pPr>
              <w:pStyle w:val="TableEntry"/>
              <w:rPr>
                <w:noProof w:val="0"/>
                <w:lang w:eastAsia="ar-SA"/>
              </w:rPr>
            </w:pPr>
            <w:r w:rsidRPr="00040E48">
              <w:rPr>
                <w:noProof w:val="0"/>
              </w:rPr>
              <w:t>N/A</w:t>
            </w:r>
          </w:p>
        </w:tc>
      </w:tr>
      <w:tr w:rsidR="004D45B7" w:rsidRPr="00040E48" w14:paraId="568155CC" w14:textId="77777777" w:rsidTr="0050317C">
        <w:trPr>
          <w:jc w:val="center"/>
        </w:trPr>
        <w:tc>
          <w:tcPr>
            <w:tcW w:w="1259" w:type="dxa"/>
            <w:shd w:val="clear" w:color="auto" w:fill="auto"/>
          </w:tcPr>
          <w:p w14:paraId="13C95437" w14:textId="77777777" w:rsidR="004D45B7" w:rsidRPr="00040E48" w:rsidRDefault="004D45B7" w:rsidP="001032E8">
            <w:pPr>
              <w:pStyle w:val="TableEntry"/>
              <w:rPr>
                <w:noProof w:val="0"/>
              </w:rPr>
            </w:pPr>
            <w:r w:rsidRPr="00040E48">
              <w:rPr>
                <w:noProof w:val="0"/>
              </w:rPr>
              <w:t>11778-8</w:t>
            </w:r>
          </w:p>
        </w:tc>
        <w:tc>
          <w:tcPr>
            <w:tcW w:w="4647" w:type="dxa"/>
            <w:shd w:val="clear" w:color="auto" w:fill="auto"/>
          </w:tcPr>
          <w:p w14:paraId="2DB07DED" w14:textId="77777777" w:rsidR="004D45B7" w:rsidRPr="00040E48" w:rsidRDefault="004D45B7" w:rsidP="001032E8">
            <w:pPr>
              <w:pStyle w:val="TableEntry"/>
              <w:rPr>
                <w:noProof w:val="0"/>
              </w:rPr>
            </w:pPr>
            <w:r w:rsidRPr="00040E48">
              <w:rPr>
                <w:noProof w:val="0"/>
              </w:rPr>
              <w:t>DELIVERY DATE (CLINICAL ESTIMATE)</w:t>
            </w:r>
          </w:p>
        </w:tc>
        <w:tc>
          <w:tcPr>
            <w:tcW w:w="1108" w:type="dxa"/>
            <w:shd w:val="clear" w:color="auto" w:fill="auto"/>
          </w:tcPr>
          <w:p w14:paraId="66DBAC8F" w14:textId="77777777" w:rsidR="004D45B7" w:rsidRPr="00040E48" w:rsidRDefault="004D45B7" w:rsidP="001032E8">
            <w:pPr>
              <w:pStyle w:val="TableEntry"/>
              <w:rPr>
                <w:noProof w:val="0"/>
              </w:rPr>
            </w:pPr>
            <w:r w:rsidRPr="00040E48">
              <w:rPr>
                <w:noProof w:val="0"/>
              </w:rPr>
              <w:t xml:space="preserve">TS </w:t>
            </w:r>
          </w:p>
        </w:tc>
        <w:tc>
          <w:tcPr>
            <w:tcW w:w="2458" w:type="dxa"/>
            <w:shd w:val="clear" w:color="auto" w:fill="auto"/>
          </w:tcPr>
          <w:p w14:paraId="1477E463" w14:textId="77777777" w:rsidR="004D45B7" w:rsidRPr="00040E48" w:rsidRDefault="004D45B7" w:rsidP="001032E8">
            <w:pPr>
              <w:pStyle w:val="TableEntry"/>
              <w:rPr>
                <w:noProof w:val="0"/>
                <w:lang w:eastAsia="ar-SA"/>
              </w:rPr>
            </w:pPr>
            <w:r w:rsidRPr="00040E48">
              <w:rPr>
                <w:noProof w:val="0"/>
              </w:rPr>
              <w:t>N/A</w:t>
            </w:r>
          </w:p>
        </w:tc>
      </w:tr>
      <w:tr w:rsidR="004D45B7" w:rsidRPr="00040E48" w14:paraId="4ECDCA29" w14:textId="77777777" w:rsidTr="0050317C">
        <w:trPr>
          <w:jc w:val="center"/>
        </w:trPr>
        <w:tc>
          <w:tcPr>
            <w:tcW w:w="1259" w:type="dxa"/>
            <w:shd w:val="clear" w:color="auto" w:fill="auto"/>
          </w:tcPr>
          <w:p w14:paraId="3AC556EA" w14:textId="77777777" w:rsidR="004D45B7" w:rsidRPr="00040E48" w:rsidRDefault="004D45B7" w:rsidP="001032E8">
            <w:pPr>
              <w:pStyle w:val="TableEntry"/>
              <w:rPr>
                <w:noProof w:val="0"/>
              </w:rPr>
            </w:pPr>
            <w:r w:rsidRPr="00040E48">
              <w:rPr>
                <w:noProof w:val="0"/>
              </w:rPr>
              <w:t>11779-6</w:t>
            </w:r>
          </w:p>
        </w:tc>
        <w:tc>
          <w:tcPr>
            <w:tcW w:w="4647" w:type="dxa"/>
            <w:shd w:val="clear" w:color="auto" w:fill="auto"/>
          </w:tcPr>
          <w:p w14:paraId="3FA426C0" w14:textId="77777777" w:rsidR="004D45B7" w:rsidRPr="00040E48" w:rsidRDefault="004D45B7" w:rsidP="001032E8">
            <w:pPr>
              <w:pStyle w:val="TableEntry"/>
              <w:rPr>
                <w:noProof w:val="0"/>
              </w:rPr>
            </w:pPr>
            <w:r w:rsidRPr="00040E48">
              <w:rPr>
                <w:noProof w:val="0"/>
              </w:rPr>
              <w:t xml:space="preserve">DELIVERY DATE (ESTIMATED FROM LAST MENSTRUAL PERIOD) </w:t>
            </w:r>
          </w:p>
        </w:tc>
        <w:tc>
          <w:tcPr>
            <w:tcW w:w="1108" w:type="dxa"/>
            <w:shd w:val="clear" w:color="auto" w:fill="auto"/>
          </w:tcPr>
          <w:p w14:paraId="176F6221" w14:textId="77777777" w:rsidR="004D45B7" w:rsidRPr="00040E48" w:rsidRDefault="004D45B7" w:rsidP="001032E8">
            <w:pPr>
              <w:pStyle w:val="TableEntry"/>
              <w:rPr>
                <w:noProof w:val="0"/>
              </w:rPr>
            </w:pPr>
            <w:r w:rsidRPr="00040E48">
              <w:rPr>
                <w:rFonts w:eastAsia="Arial Unicode MS"/>
                <w:noProof w:val="0"/>
              </w:rPr>
              <w:t>TS</w:t>
            </w:r>
          </w:p>
        </w:tc>
        <w:tc>
          <w:tcPr>
            <w:tcW w:w="2458" w:type="dxa"/>
            <w:shd w:val="clear" w:color="auto" w:fill="auto"/>
          </w:tcPr>
          <w:p w14:paraId="27143F51" w14:textId="77777777" w:rsidR="004D45B7" w:rsidRPr="00040E48" w:rsidRDefault="004D45B7" w:rsidP="001032E8">
            <w:pPr>
              <w:pStyle w:val="TableEntry"/>
              <w:rPr>
                <w:noProof w:val="0"/>
                <w:lang w:eastAsia="ar-SA"/>
              </w:rPr>
            </w:pPr>
            <w:r w:rsidRPr="00040E48">
              <w:rPr>
                <w:noProof w:val="0"/>
              </w:rPr>
              <w:t>N/A</w:t>
            </w:r>
          </w:p>
        </w:tc>
      </w:tr>
      <w:tr w:rsidR="004D45B7" w:rsidRPr="00040E48" w14:paraId="47076A8F" w14:textId="77777777" w:rsidTr="0050317C">
        <w:trPr>
          <w:jc w:val="center"/>
        </w:trPr>
        <w:tc>
          <w:tcPr>
            <w:tcW w:w="1259" w:type="dxa"/>
            <w:shd w:val="clear" w:color="auto" w:fill="auto"/>
          </w:tcPr>
          <w:p w14:paraId="47D16887" w14:textId="77777777" w:rsidR="004D45B7" w:rsidRPr="00040E48" w:rsidRDefault="004D45B7" w:rsidP="001032E8">
            <w:pPr>
              <w:pStyle w:val="TableEntry"/>
              <w:rPr>
                <w:noProof w:val="0"/>
              </w:rPr>
            </w:pPr>
            <w:r w:rsidRPr="00040E48">
              <w:rPr>
                <w:noProof w:val="0"/>
              </w:rPr>
              <w:t>11780-4</w:t>
            </w:r>
          </w:p>
        </w:tc>
        <w:tc>
          <w:tcPr>
            <w:tcW w:w="4647" w:type="dxa"/>
            <w:shd w:val="clear" w:color="auto" w:fill="auto"/>
          </w:tcPr>
          <w:p w14:paraId="47A3D085" w14:textId="77777777" w:rsidR="004D45B7" w:rsidRPr="00040E48" w:rsidRDefault="004D45B7" w:rsidP="001032E8">
            <w:pPr>
              <w:pStyle w:val="TableEntry"/>
              <w:rPr>
                <w:noProof w:val="0"/>
              </w:rPr>
            </w:pPr>
            <w:r w:rsidRPr="00040E48">
              <w:rPr>
                <w:noProof w:val="0"/>
              </w:rPr>
              <w:t xml:space="preserve">DELIVERY DATE (ESTIMATED FROM OVULATION DATE) </w:t>
            </w:r>
          </w:p>
        </w:tc>
        <w:tc>
          <w:tcPr>
            <w:tcW w:w="1108" w:type="dxa"/>
            <w:shd w:val="clear" w:color="auto" w:fill="auto"/>
          </w:tcPr>
          <w:p w14:paraId="7283511C" w14:textId="77777777" w:rsidR="004D45B7" w:rsidRPr="00040E48" w:rsidRDefault="004D45B7" w:rsidP="001032E8">
            <w:pPr>
              <w:pStyle w:val="TableEntry"/>
              <w:rPr>
                <w:noProof w:val="0"/>
              </w:rPr>
            </w:pPr>
            <w:r w:rsidRPr="00040E48">
              <w:rPr>
                <w:rFonts w:eastAsia="Arial Unicode MS"/>
                <w:noProof w:val="0"/>
              </w:rPr>
              <w:t>TS</w:t>
            </w:r>
          </w:p>
        </w:tc>
        <w:tc>
          <w:tcPr>
            <w:tcW w:w="2458" w:type="dxa"/>
            <w:shd w:val="clear" w:color="auto" w:fill="auto"/>
          </w:tcPr>
          <w:p w14:paraId="32CB945C" w14:textId="77777777" w:rsidR="004D45B7" w:rsidRPr="00040E48" w:rsidRDefault="004D45B7" w:rsidP="001032E8">
            <w:pPr>
              <w:pStyle w:val="TableEntry"/>
              <w:rPr>
                <w:noProof w:val="0"/>
                <w:lang w:eastAsia="ar-SA"/>
              </w:rPr>
            </w:pPr>
            <w:r w:rsidRPr="00040E48">
              <w:rPr>
                <w:noProof w:val="0"/>
              </w:rPr>
              <w:t>N/A</w:t>
            </w:r>
          </w:p>
        </w:tc>
      </w:tr>
      <w:tr w:rsidR="004D45B7" w:rsidRPr="00040E48" w14:paraId="369BBA37" w14:textId="77777777" w:rsidTr="0050317C">
        <w:trPr>
          <w:jc w:val="center"/>
        </w:trPr>
        <w:tc>
          <w:tcPr>
            <w:tcW w:w="1259" w:type="dxa"/>
            <w:shd w:val="clear" w:color="auto" w:fill="auto"/>
          </w:tcPr>
          <w:p w14:paraId="028FC153" w14:textId="77777777" w:rsidR="004D45B7" w:rsidRPr="00040E48" w:rsidRDefault="004D45B7" w:rsidP="001032E8">
            <w:pPr>
              <w:pStyle w:val="TableEntry"/>
              <w:rPr>
                <w:noProof w:val="0"/>
              </w:rPr>
            </w:pPr>
            <w:r w:rsidRPr="00040E48">
              <w:rPr>
                <w:noProof w:val="0"/>
              </w:rPr>
              <w:t>11884-4</w:t>
            </w:r>
          </w:p>
        </w:tc>
        <w:tc>
          <w:tcPr>
            <w:tcW w:w="4647" w:type="dxa"/>
            <w:shd w:val="clear" w:color="auto" w:fill="auto"/>
          </w:tcPr>
          <w:p w14:paraId="5FF84AAB" w14:textId="77777777" w:rsidR="004D45B7" w:rsidRPr="00040E48" w:rsidRDefault="004D45B7" w:rsidP="001032E8">
            <w:pPr>
              <w:pStyle w:val="TableEntry"/>
              <w:rPr>
                <w:noProof w:val="0"/>
              </w:rPr>
            </w:pPr>
            <w:r w:rsidRPr="00040E48">
              <w:rPr>
                <w:noProof w:val="0"/>
              </w:rPr>
              <w:t>FETUS, GESTATIONAL AGE (CLINICAL ESTIMATE)</w:t>
            </w:r>
          </w:p>
        </w:tc>
        <w:tc>
          <w:tcPr>
            <w:tcW w:w="1108" w:type="dxa"/>
            <w:shd w:val="clear" w:color="auto" w:fill="auto"/>
          </w:tcPr>
          <w:p w14:paraId="535560D5" w14:textId="77777777" w:rsidR="004D45B7" w:rsidRPr="00040E48" w:rsidRDefault="004D45B7" w:rsidP="001032E8">
            <w:pPr>
              <w:pStyle w:val="TableEntry"/>
              <w:rPr>
                <w:noProof w:val="0"/>
              </w:rPr>
            </w:pPr>
            <w:r w:rsidRPr="00040E48">
              <w:rPr>
                <w:noProof w:val="0"/>
              </w:rPr>
              <w:t>PQ</w:t>
            </w:r>
          </w:p>
        </w:tc>
        <w:tc>
          <w:tcPr>
            <w:tcW w:w="2458" w:type="dxa"/>
            <w:shd w:val="clear" w:color="auto" w:fill="auto"/>
          </w:tcPr>
          <w:p w14:paraId="0D70ACA4" w14:textId="77777777" w:rsidR="004D45B7" w:rsidRPr="00040E48" w:rsidRDefault="004D45B7" w:rsidP="001032E8">
            <w:pPr>
              <w:pStyle w:val="TableEntry"/>
              <w:rPr>
                <w:noProof w:val="0"/>
                <w:lang w:eastAsia="ar-SA"/>
              </w:rPr>
            </w:pPr>
            <w:r w:rsidRPr="00040E48">
              <w:rPr>
                <w:noProof w:val="0"/>
              </w:rPr>
              <w:t xml:space="preserve">d, wk or mo </w:t>
            </w:r>
          </w:p>
        </w:tc>
      </w:tr>
      <w:tr w:rsidR="004D45B7" w:rsidRPr="00040E48" w14:paraId="112EFA15" w14:textId="77777777" w:rsidTr="0050317C">
        <w:trPr>
          <w:jc w:val="center"/>
        </w:trPr>
        <w:tc>
          <w:tcPr>
            <w:tcW w:w="1259" w:type="dxa"/>
            <w:shd w:val="clear" w:color="auto" w:fill="auto"/>
          </w:tcPr>
          <w:p w14:paraId="0F439106" w14:textId="77777777" w:rsidR="004D45B7" w:rsidRPr="00040E48" w:rsidRDefault="004D45B7" w:rsidP="001032E8">
            <w:pPr>
              <w:pStyle w:val="TableEntry"/>
              <w:rPr>
                <w:noProof w:val="0"/>
              </w:rPr>
            </w:pPr>
            <w:r w:rsidRPr="00040E48">
              <w:rPr>
                <w:noProof w:val="0"/>
              </w:rPr>
              <w:t>11885-1</w:t>
            </w:r>
          </w:p>
        </w:tc>
        <w:tc>
          <w:tcPr>
            <w:tcW w:w="4647" w:type="dxa"/>
            <w:shd w:val="clear" w:color="auto" w:fill="auto"/>
          </w:tcPr>
          <w:p w14:paraId="2E1F39C5" w14:textId="77777777" w:rsidR="004D45B7" w:rsidRPr="00040E48" w:rsidRDefault="004D45B7" w:rsidP="001032E8">
            <w:pPr>
              <w:pStyle w:val="TableEntry"/>
              <w:rPr>
                <w:noProof w:val="0"/>
              </w:rPr>
            </w:pPr>
            <w:r w:rsidRPr="00040E48">
              <w:rPr>
                <w:noProof w:val="0"/>
              </w:rPr>
              <w:t xml:space="preserve">FETUS, GESTATIONAL AGE (ESTIMATED FROM LAST MENSTRUAL PERIOD) </w:t>
            </w:r>
          </w:p>
        </w:tc>
        <w:tc>
          <w:tcPr>
            <w:tcW w:w="1108" w:type="dxa"/>
            <w:shd w:val="clear" w:color="auto" w:fill="auto"/>
          </w:tcPr>
          <w:p w14:paraId="7EF802F2" w14:textId="77777777" w:rsidR="004D45B7" w:rsidRPr="00040E48" w:rsidRDefault="004D45B7" w:rsidP="001032E8">
            <w:pPr>
              <w:pStyle w:val="TableEntry"/>
              <w:rPr>
                <w:noProof w:val="0"/>
              </w:rPr>
            </w:pPr>
            <w:r w:rsidRPr="00040E48">
              <w:rPr>
                <w:noProof w:val="0"/>
              </w:rPr>
              <w:t>PQ</w:t>
            </w:r>
          </w:p>
        </w:tc>
        <w:tc>
          <w:tcPr>
            <w:tcW w:w="2458" w:type="dxa"/>
            <w:shd w:val="clear" w:color="auto" w:fill="auto"/>
          </w:tcPr>
          <w:p w14:paraId="0B95E997" w14:textId="77777777" w:rsidR="004D45B7" w:rsidRPr="00040E48" w:rsidRDefault="004D45B7" w:rsidP="001032E8">
            <w:pPr>
              <w:pStyle w:val="TableEntry"/>
              <w:rPr>
                <w:noProof w:val="0"/>
                <w:lang w:eastAsia="ar-SA"/>
              </w:rPr>
            </w:pPr>
            <w:r w:rsidRPr="00040E48">
              <w:rPr>
                <w:noProof w:val="0"/>
              </w:rPr>
              <w:t xml:space="preserve">d, wk or mo </w:t>
            </w:r>
          </w:p>
        </w:tc>
      </w:tr>
      <w:tr w:rsidR="004D45B7" w:rsidRPr="00040E48" w14:paraId="25BD9194" w14:textId="77777777" w:rsidTr="0050317C">
        <w:trPr>
          <w:jc w:val="center"/>
        </w:trPr>
        <w:tc>
          <w:tcPr>
            <w:tcW w:w="1259" w:type="dxa"/>
            <w:shd w:val="clear" w:color="auto" w:fill="auto"/>
          </w:tcPr>
          <w:p w14:paraId="523CC242" w14:textId="77777777" w:rsidR="004D45B7" w:rsidRPr="00040E48" w:rsidRDefault="004D45B7" w:rsidP="001032E8">
            <w:pPr>
              <w:pStyle w:val="TableEntry"/>
              <w:rPr>
                <w:noProof w:val="0"/>
              </w:rPr>
            </w:pPr>
            <w:r w:rsidRPr="00040E48">
              <w:rPr>
                <w:noProof w:val="0"/>
              </w:rPr>
              <w:t>11886-9</w:t>
            </w:r>
          </w:p>
        </w:tc>
        <w:tc>
          <w:tcPr>
            <w:tcW w:w="4647" w:type="dxa"/>
            <w:shd w:val="clear" w:color="auto" w:fill="auto"/>
          </w:tcPr>
          <w:p w14:paraId="7FF53484" w14:textId="77777777" w:rsidR="004D45B7" w:rsidRPr="00040E48" w:rsidRDefault="004D45B7" w:rsidP="001032E8">
            <w:pPr>
              <w:pStyle w:val="TableEntry"/>
              <w:rPr>
                <w:noProof w:val="0"/>
              </w:rPr>
            </w:pPr>
            <w:r w:rsidRPr="00040E48">
              <w:rPr>
                <w:noProof w:val="0"/>
              </w:rPr>
              <w:t xml:space="preserve">FETUS, GESTATIONAL AGE (ESTIMATED FROM OVULATION DATE) </w:t>
            </w:r>
          </w:p>
        </w:tc>
        <w:tc>
          <w:tcPr>
            <w:tcW w:w="1108" w:type="dxa"/>
            <w:shd w:val="clear" w:color="auto" w:fill="auto"/>
          </w:tcPr>
          <w:p w14:paraId="7CECA449" w14:textId="77777777" w:rsidR="004D45B7" w:rsidRPr="00040E48" w:rsidRDefault="004D45B7" w:rsidP="001032E8">
            <w:pPr>
              <w:pStyle w:val="TableEntry"/>
              <w:rPr>
                <w:noProof w:val="0"/>
              </w:rPr>
            </w:pPr>
            <w:r w:rsidRPr="00040E48">
              <w:rPr>
                <w:noProof w:val="0"/>
              </w:rPr>
              <w:t>PQ</w:t>
            </w:r>
          </w:p>
        </w:tc>
        <w:tc>
          <w:tcPr>
            <w:tcW w:w="2458" w:type="dxa"/>
            <w:shd w:val="clear" w:color="auto" w:fill="auto"/>
          </w:tcPr>
          <w:p w14:paraId="1D6779EF" w14:textId="77777777" w:rsidR="004D45B7" w:rsidRPr="00040E48" w:rsidRDefault="004D45B7" w:rsidP="001032E8">
            <w:pPr>
              <w:pStyle w:val="TableEntry"/>
              <w:rPr>
                <w:noProof w:val="0"/>
                <w:lang w:eastAsia="ar-SA"/>
              </w:rPr>
            </w:pPr>
            <w:r w:rsidRPr="00040E48">
              <w:rPr>
                <w:noProof w:val="0"/>
              </w:rPr>
              <w:t xml:space="preserve">d, wk or mo </w:t>
            </w:r>
          </w:p>
        </w:tc>
      </w:tr>
    </w:tbl>
    <w:p w14:paraId="7486A6BD" w14:textId="77777777" w:rsidR="00484396" w:rsidRPr="00040E48" w:rsidRDefault="00484396" w:rsidP="009B17FF">
      <w:pPr>
        <w:pStyle w:val="Heading5"/>
        <w:numPr>
          <w:ilvl w:val="0"/>
          <w:numId w:val="0"/>
        </w:numPr>
        <w:tabs>
          <w:tab w:val="left" w:pos="720"/>
        </w:tabs>
        <w:rPr>
          <w:noProof w:val="0"/>
        </w:rPr>
      </w:pPr>
    </w:p>
    <w:p w14:paraId="6CB7A7E7" w14:textId="77777777" w:rsidR="009B17FF" w:rsidRPr="00040E48" w:rsidRDefault="009B17FF" w:rsidP="009B17FF">
      <w:pPr>
        <w:pStyle w:val="Heading5"/>
        <w:numPr>
          <w:ilvl w:val="0"/>
          <w:numId w:val="0"/>
        </w:numPr>
        <w:tabs>
          <w:tab w:val="left" w:pos="720"/>
        </w:tabs>
        <w:rPr>
          <w:strike/>
          <w:noProof w:val="0"/>
          <w:lang w:eastAsia="ar-SA"/>
        </w:rPr>
      </w:pPr>
      <w:bookmarkStart w:id="2195" w:name="_Toc441142339"/>
      <w:r w:rsidRPr="00040E48">
        <w:rPr>
          <w:noProof w:val="0"/>
        </w:rPr>
        <w:t>6.3.4.25.</w:t>
      </w:r>
      <w:r w:rsidR="002D396C" w:rsidRPr="00040E48">
        <w:rPr>
          <w:noProof w:val="0"/>
        </w:rPr>
        <w:t>5</w:t>
      </w:r>
      <w:r w:rsidRPr="00040E48">
        <w:rPr>
          <w:noProof w:val="0"/>
        </w:rPr>
        <w:tab/>
      </w:r>
      <w:r w:rsidR="00642D5B" w:rsidRPr="00040E48">
        <w:rPr>
          <w:noProof w:val="0"/>
        </w:rPr>
        <w:t xml:space="preserve"> </w:t>
      </w:r>
      <w:r w:rsidRPr="00040E48">
        <w:rPr>
          <w:strike/>
          <w:noProof w:val="0"/>
        </w:rPr>
        <w:t>&lt;repeatNumber value=' '/&gt;</w:t>
      </w:r>
      <w:bookmarkEnd w:id="2195"/>
    </w:p>
    <w:p w14:paraId="5CB143E0" w14:textId="77777777" w:rsidR="009B17FF" w:rsidRPr="00040E48" w:rsidRDefault="009B17FF" w:rsidP="009B17FF">
      <w:pPr>
        <w:pStyle w:val="NormalWeb"/>
        <w:spacing w:before="0"/>
      </w:pPr>
      <w:r w:rsidRPr="00040E48">
        <w:t xml:space="preserve">The &lt;repeatNumber&gt; element should not be present in a </w:t>
      </w:r>
      <w:r w:rsidR="00C37EF8" w:rsidRPr="00040E48">
        <w:t>pregnancy</w:t>
      </w:r>
      <w:r w:rsidRPr="00040E48">
        <w:t xml:space="preserve"> observation. </w:t>
      </w:r>
    </w:p>
    <w:p w14:paraId="1785C510" w14:textId="77777777" w:rsidR="009B17FF" w:rsidRPr="00040E48" w:rsidRDefault="009B17FF" w:rsidP="009B17FF">
      <w:pPr>
        <w:pStyle w:val="Heading5"/>
        <w:numPr>
          <w:ilvl w:val="0"/>
          <w:numId w:val="0"/>
        </w:numPr>
        <w:tabs>
          <w:tab w:val="left" w:pos="720"/>
        </w:tabs>
        <w:rPr>
          <w:noProof w:val="0"/>
        </w:rPr>
      </w:pPr>
      <w:bookmarkStart w:id="2196" w:name="_Toc441142340"/>
      <w:r w:rsidRPr="00040E48">
        <w:rPr>
          <w:noProof w:val="0"/>
        </w:rPr>
        <w:t>6.3.4.25.</w:t>
      </w:r>
      <w:r w:rsidR="002D396C" w:rsidRPr="00040E48">
        <w:rPr>
          <w:noProof w:val="0"/>
        </w:rPr>
        <w:t>6</w:t>
      </w:r>
      <w:r w:rsidRPr="00040E48">
        <w:rPr>
          <w:noProof w:val="0"/>
        </w:rPr>
        <w:tab/>
      </w:r>
      <w:r w:rsidR="00642D5B" w:rsidRPr="00040E48">
        <w:rPr>
          <w:noProof w:val="0"/>
        </w:rPr>
        <w:t xml:space="preserve"> </w:t>
      </w:r>
      <w:r w:rsidRPr="00040E48">
        <w:rPr>
          <w:noProof w:val="0"/>
        </w:rPr>
        <w:t>&lt;value xsi:type=' ' .../&gt;</w:t>
      </w:r>
      <w:bookmarkEnd w:id="2196"/>
    </w:p>
    <w:p w14:paraId="01E5C4BE" w14:textId="77777777" w:rsidR="009B17FF" w:rsidRPr="00040E48" w:rsidRDefault="009B17FF" w:rsidP="009B17FF">
      <w:pPr>
        <w:pStyle w:val="NormalWeb"/>
        <w:spacing w:before="0"/>
      </w:pPr>
      <w:r w:rsidRPr="00040E48">
        <w:t xml:space="preserve">The value of the observation shall be recording using a data type appropriate to the coded observation according to the table above. </w:t>
      </w:r>
    </w:p>
    <w:p w14:paraId="66B95CE7" w14:textId="77777777" w:rsidR="009B17FF" w:rsidRPr="00F331FC" w:rsidRDefault="009B17FF" w:rsidP="009B17FF">
      <w:pPr>
        <w:pStyle w:val="Heading5"/>
        <w:numPr>
          <w:ilvl w:val="0"/>
          <w:numId w:val="0"/>
        </w:numPr>
        <w:tabs>
          <w:tab w:val="left" w:pos="720"/>
        </w:tabs>
        <w:rPr>
          <w:strike/>
          <w:noProof w:val="0"/>
          <w:lang w:val="nl-NL"/>
          <w:rPrChange w:id="2197" w:author="Michael Clifton" w:date="2018-10-11T10:13:00Z">
            <w:rPr>
              <w:strike/>
              <w:noProof w:val="0"/>
            </w:rPr>
          </w:rPrChange>
        </w:rPr>
      </w:pPr>
      <w:bookmarkStart w:id="2198" w:name="_Toc441142341"/>
      <w:r w:rsidRPr="00F331FC">
        <w:rPr>
          <w:noProof w:val="0"/>
          <w:lang w:val="nl-NL"/>
          <w:rPrChange w:id="2199" w:author="Michael Clifton" w:date="2018-10-11T10:13:00Z">
            <w:rPr>
              <w:noProof w:val="0"/>
            </w:rPr>
          </w:rPrChange>
        </w:rPr>
        <w:t>6.3.4.25.</w:t>
      </w:r>
      <w:r w:rsidR="002D396C" w:rsidRPr="00F331FC">
        <w:rPr>
          <w:noProof w:val="0"/>
          <w:lang w:val="nl-NL"/>
          <w:rPrChange w:id="2200" w:author="Michael Clifton" w:date="2018-10-11T10:13:00Z">
            <w:rPr>
              <w:noProof w:val="0"/>
            </w:rPr>
          </w:rPrChange>
        </w:rPr>
        <w:t>7</w:t>
      </w:r>
      <w:r w:rsidRPr="00F331FC">
        <w:rPr>
          <w:noProof w:val="0"/>
          <w:lang w:val="nl-NL"/>
          <w:rPrChange w:id="2201" w:author="Michael Clifton" w:date="2018-10-11T10:13:00Z">
            <w:rPr>
              <w:noProof w:val="0"/>
            </w:rPr>
          </w:rPrChange>
        </w:rPr>
        <w:tab/>
      </w:r>
      <w:r w:rsidR="00642D5B" w:rsidRPr="00F331FC">
        <w:rPr>
          <w:noProof w:val="0"/>
          <w:lang w:val="nl-NL"/>
          <w:rPrChange w:id="2202" w:author="Michael Clifton" w:date="2018-10-11T10:13:00Z">
            <w:rPr>
              <w:noProof w:val="0"/>
            </w:rPr>
          </w:rPrChange>
        </w:rPr>
        <w:t xml:space="preserve"> </w:t>
      </w:r>
      <w:r w:rsidRPr="00F331FC">
        <w:rPr>
          <w:strike/>
          <w:noProof w:val="0"/>
          <w:lang w:val="nl-NL"/>
          <w:rPrChange w:id="2203" w:author="Michael Clifton" w:date="2018-10-11T10:13:00Z">
            <w:rPr>
              <w:strike/>
              <w:noProof w:val="0"/>
            </w:rPr>
          </w:rPrChange>
        </w:rPr>
        <w:t>&lt;interpretationCode code=' ' codeSystem=' ' codeSystemName=' '/&gt;</w:t>
      </w:r>
      <w:r w:rsidRPr="00F331FC">
        <w:rPr>
          <w:strike/>
          <w:noProof w:val="0"/>
          <w:lang w:val="nl-NL"/>
          <w:rPrChange w:id="2204" w:author="Michael Clifton" w:date="2018-10-11T10:13:00Z">
            <w:rPr>
              <w:strike/>
              <w:noProof w:val="0"/>
            </w:rPr>
          </w:rPrChange>
        </w:rPr>
        <w:br/>
        <w:t>&lt;methodCode code=' ' codeSystem=' ' codeSystemName=' '/&gt;</w:t>
      </w:r>
      <w:r w:rsidRPr="00F331FC">
        <w:rPr>
          <w:strike/>
          <w:noProof w:val="0"/>
          <w:lang w:val="nl-NL"/>
          <w:rPrChange w:id="2205" w:author="Michael Clifton" w:date="2018-10-11T10:13:00Z">
            <w:rPr>
              <w:strike/>
              <w:noProof w:val="0"/>
            </w:rPr>
          </w:rPrChange>
        </w:rPr>
        <w:br/>
        <w:t>&lt;targetSiteCode code=' ' codeSystem=' ' codeSystemName=' '/&gt;</w:t>
      </w:r>
      <w:bookmarkEnd w:id="2198"/>
    </w:p>
    <w:p w14:paraId="702DE661" w14:textId="77777777" w:rsidR="009B17FF" w:rsidRPr="00040E48" w:rsidRDefault="009B17FF" w:rsidP="009B17FF">
      <w:pPr>
        <w:pStyle w:val="NormalWeb"/>
        <w:spacing w:before="0"/>
      </w:pPr>
      <w:r w:rsidRPr="00040E48">
        <w:t xml:space="preserve">The &lt;interpretationCode&gt;, &lt;methodCode&gt;, and &lt;targetSiteCode&gt; should not be present in a pregnancy observation. </w:t>
      </w:r>
    </w:p>
    <w:p w14:paraId="2BEC0DA0" w14:textId="77777777" w:rsidR="009B17FF" w:rsidRPr="00040E48" w:rsidRDefault="009B17FF" w:rsidP="009B17FF">
      <w:pPr>
        <w:pStyle w:val="Heading4"/>
        <w:numPr>
          <w:ilvl w:val="0"/>
          <w:numId w:val="0"/>
        </w:numPr>
        <w:tabs>
          <w:tab w:val="left" w:pos="720"/>
        </w:tabs>
        <w:rPr>
          <w:noProof w:val="0"/>
        </w:rPr>
      </w:pPr>
      <w:bookmarkStart w:id="2206" w:name="_Toc270712321"/>
      <w:bookmarkStart w:id="2207" w:name="_Toc441142342"/>
      <w:r w:rsidRPr="00040E48">
        <w:rPr>
          <w:noProof w:val="0"/>
        </w:rPr>
        <w:t xml:space="preserve">6.3.4.26 </w:t>
      </w:r>
      <w:r w:rsidRPr="00040E48">
        <w:rPr>
          <w:noProof w:val="0"/>
        </w:rPr>
        <w:tab/>
        <w:t>Pregnancy History Organizer 1.3.6.1.4.1.19376.1.5.3.1.4.13.5.1</w:t>
      </w:r>
      <w:bookmarkEnd w:id="2206"/>
      <w:bookmarkEnd w:id="2207"/>
    </w:p>
    <w:p w14:paraId="19D38CAB" w14:textId="77777777" w:rsidR="009B17FF" w:rsidRPr="00040E48" w:rsidRDefault="009B17FF" w:rsidP="009B17FF">
      <w:pPr>
        <w:pStyle w:val="BodyText"/>
        <w:rPr>
          <w:noProof w:val="0"/>
        </w:rPr>
      </w:pPr>
      <w:r w:rsidRPr="00040E48">
        <w:rPr>
          <w:noProof w:val="0"/>
        </w:rPr>
        <w:t xml:space="preserve">The pregnancy history organizer collects observations relevant to a single </w:t>
      </w:r>
      <w:r w:rsidR="005C4B4B" w:rsidRPr="00040E48">
        <w:rPr>
          <w:noProof w:val="0"/>
        </w:rPr>
        <w:t>pregnancy</w:t>
      </w:r>
      <w:r w:rsidRPr="00040E48">
        <w:rPr>
          <w:noProof w:val="0"/>
        </w:rPr>
        <w:t xml:space="preserve"> within the patient’s history</w:t>
      </w:r>
      <w:r w:rsidR="00BA4AD1" w:rsidRPr="00040E48">
        <w:rPr>
          <w:noProof w:val="0"/>
        </w:rPr>
        <w:t xml:space="preserve">. </w:t>
      </w:r>
      <w:r w:rsidRPr="00040E48">
        <w:rPr>
          <w:noProof w:val="0"/>
        </w:rPr>
        <w:t>The organizer for a pregnancy event shall either contain subordinate birth event organizers for each birth event associated with the pregnancy or shall conform to the birth event organizer template, but not both</w:t>
      </w:r>
      <w:r w:rsidR="00BA4AD1" w:rsidRPr="00040E48">
        <w:rPr>
          <w:noProof w:val="0"/>
        </w:rPr>
        <w:t xml:space="preserve">. </w:t>
      </w:r>
    </w:p>
    <w:p w14:paraId="63C831EB" w14:textId="77777777" w:rsidR="009B17FF" w:rsidRPr="00040E48" w:rsidRDefault="009B17FF" w:rsidP="009B17FF">
      <w:pPr>
        <w:pStyle w:val="Heading5"/>
        <w:numPr>
          <w:ilvl w:val="0"/>
          <w:numId w:val="0"/>
        </w:numPr>
        <w:tabs>
          <w:tab w:val="left" w:pos="720"/>
        </w:tabs>
        <w:rPr>
          <w:noProof w:val="0"/>
        </w:rPr>
      </w:pPr>
      <w:bookmarkStart w:id="2208" w:name="_Toc441142343"/>
      <w:r w:rsidRPr="00040E48">
        <w:rPr>
          <w:noProof w:val="0"/>
        </w:rPr>
        <w:lastRenderedPageBreak/>
        <w:t xml:space="preserve">6.3.4.26.1 </w:t>
      </w:r>
      <w:r w:rsidRPr="00040E48">
        <w:rPr>
          <w:noProof w:val="0"/>
        </w:rPr>
        <w:tab/>
        <w:t>Specification</w:t>
      </w:r>
      <w:bookmarkEnd w:id="2208"/>
      <w:r w:rsidRPr="00040E48">
        <w:rPr>
          <w:noProof w:val="0"/>
        </w:rPr>
        <w:t xml:space="preserve"> </w:t>
      </w:r>
    </w:p>
    <w:p w14:paraId="122FEE3F" w14:textId="77777777" w:rsidR="009B17FF" w:rsidRPr="00040E48" w:rsidRDefault="009B17FF" w:rsidP="009B17FF">
      <w:pPr>
        <w:pStyle w:val="XMLFragment"/>
        <w:rPr>
          <w:noProof w:val="0"/>
        </w:rPr>
      </w:pPr>
      <w:r w:rsidRPr="00040E48">
        <w:rPr>
          <w:noProof w:val="0"/>
        </w:rPr>
        <w:t>&lt;organizer classCode='CLUSTER' moodCode='EVN'&gt;</w:t>
      </w:r>
    </w:p>
    <w:p w14:paraId="53D3B39D" w14:textId="77777777" w:rsidR="009B17FF" w:rsidRPr="00F331FC" w:rsidRDefault="009B17FF" w:rsidP="009B17FF">
      <w:pPr>
        <w:pStyle w:val="XMLFragment"/>
        <w:rPr>
          <w:noProof w:val="0"/>
          <w:lang w:val="nl-NL"/>
          <w:rPrChange w:id="2209" w:author="Michael Clifton" w:date="2018-10-11T10:13:00Z">
            <w:rPr>
              <w:noProof w:val="0"/>
            </w:rPr>
          </w:rPrChange>
        </w:rPr>
      </w:pPr>
      <w:r w:rsidRPr="00040E48">
        <w:rPr>
          <w:noProof w:val="0"/>
        </w:rPr>
        <w:t xml:space="preserve">  </w:t>
      </w:r>
      <w:r w:rsidRPr="00F331FC">
        <w:rPr>
          <w:noProof w:val="0"/>
          <w:lang w:val="nl-NL"/>
          <w:rPrChange w:id="2210" w:author="Michael Clifton" w:date="2018-10-11T10:13:00Z">
            <w:rPr>
              <w:noProof w:val="0"/>
            </w:rPr>
          </w:rPrChange>
        </w:rPr>
        <w:t>&lt;templateId root='1.3.6.1.4.1.19376.1.5.3.1.4.13.5.1'/&gt;</w:t>
      </w:r>
    </w:p>
    <w:p w14:paraId="7B9E67DF" w14:textId="77777777" w:rsidR="009B17FF" w:rsidRPr="00F331FC" w:rsidRDefault="009B17FF" w:rsidP="009B17FF">
      <w:pPr>
        <w:pStyle w:val="XMLFragment"/>
        <w:rPr>
          <w:noProof w:val="0"/>
          <w:lang w:val="nl-NL"/>
          <w:rPrChange w:id="2211" w:author="Michael Clifton" w:date="2018-10-11T10:13:00Z">
            <w:rPr>
              <w:noProof w:val="0"/>
            </w:rPr>
          </w:rPrChange>
        </w:rPr>
      </w:pPr>
      <w:r w:rsidRPr="00F331FC">
        <w:rPr>
          <w:noProof w:val="0"/>
          <w:lang w:val="nl-NL"/>
          <w:rPrChange w:id="2212" w:author="Michael Clifton" w:date="2018-10-11T10:13:00Z">
            <w:rPr>
              <w:noProof w:val="0"/>
            </w:rPr>
          </w:rPrChange>
        </w:rPr>
        <w:t xml:space="preserve">  &lt;id root='' extension=''/&gt;</w:t>
      </w:r>
    </w:p>
    <w:p w14:paraId="0703CE0D" w14:textId="77777777" w:rsidR="009B17FF" w:rsidRPr="00040E48" w:rsidRDefault="009B17FF" w:rsidP="009B17FF">
      <w:pPr>
        <w:pStyle w:val="XMLFragment"/>
        <w:rPr>
          <w:noProof w:val="0"/>
        </w:rPr>
      </w:pPr>
      <w:r w:rsidRPr="00F331FC">
        <w:rPr>
          <w:noProof w:val="0"/>
          <w:lang w:val="nl-NL"/>
          <w:rPrChange w:id="2213" w:author="Michael Clifton" w:date="2018-10-11T10:13:00Z">
            <w:rPr>
              <w:noProof w:val="0"/>
            </w:rPr>
          </w:rPrChange>
        </w:rPr>
        <w:tab/>
      </w:r>
      <w:r w:rsidRPr="00040E48">
        <w:rPr>
          <w:noProof w:val="0"/>
        </w:rPr>
        <w:t xml:space="preserve">&lt;code code='118185001' displayName='Pregnancy Finding' </w:t>
      </w:r>
      <w:r w:rsidRPr="00040E48">
        <w:rPr>
          <w:noProof w:val="0"/>
        </w:rPr>
        <w:br/>
        <w:t>   codeSystem='SNOMED CT'</w:t>
      </w:r>
      <w:r w:rsidRPr="00040E48">
        <w:rPr>
          <w:noProof w:val="0"/>
        </w:rPr>
        <w:br/>
        <w:t>   codeSystemName='2.16.840.1.113883.6.96'/&gt;</w:t>
      </w:r>
    </w:p>
    <w:p w14:paraId="38047BE6" w14:textId="77777777" w:rsidR="009B17FF" w:rsidRPr="00040E48" w:rsidRDefault="009B17FF" w:rsidP="009B17FF">
      <w:pPr>
        <w:pStyle w:val="XMLFragment"/>
        <w:rPr>
          <w:noProof w:val="0"/>
        </w:rPr>
      </w:pPr>
      <w:r w:rsidRPr="00040E48">
        <w:rPr>
          <w:noProof w:val="0"/>
        </w:rPr>
        <w:t xml:space="preserve">  &lt;statusCode code='completed'/&gt;</w:t>
      </w:r>
    </w:p>
    <w:p w14:paraId="1F1202B8" w14:textId="77777777" w:rsidR="009B17FF" w:rsidRPr="00040E48" w:rsidRDefault="009B17FF" w:rsidP="009B17FF">
      <w:pPr>
        <w:pStyle w:val="XMLFragment"/>
        <w:rPr>
          <w:noProof w:val="0"/>
        </w:rPr>
      </w:pPr>
      <w:r w:rsidRPr="00040E48">
        <w:rPr>
          <w:noProof w:val="0"/>
        </w:rPr>
        <w:t xml:space="preserve">  &lt;effectiveTime value=''/&gt;</w:t>
      </w:r>
    </w:p>
    <w:p w14:paraId="10FF105B" w14:textId="77777777" w:rsidR="009B17FF" w:rsidRPr="00040E48" w:rsidRDefault="009B17FF" w:rsidP="009B17FF">
      <w:pPr>
        <w:pStyle w:val="XMLFragment"/>
        <w:rPr>
          <w:noProof w:val="0"/>
        </w:rPr>
      </w:pPr>
      <w:r w:rsidRPr="00040E48">
        <w:rPr>
          <w:noProof w:val="0"/>
        </w:rPr>
        <w:t xml:space="preserve">  &lt;!-- For HL7 Version 3 Messages</w:t>
      </w:r>
    </w:p>
    <w:p w14:paraId="24233FCA" w14:textId="77777777" w:rsidR="009B17FF" w:rsidRPr="00040E48" w:rsidRDefault="009B17FF" w:rsidP="009B17FF">
      <w:pPr>
        <w:pStyle w:val="XMLFragment"/>
        <w:rPr>
          <w:noProof w:val="0"/>
        </w:rPr>
      </w:pPr>
      <w:r w:rsidRPr="00040E48">
        <w:rPr>
          <w:noProof w:val="0"/>
        </w:rPr>
        <w:t xml:space="preserve">  &lt;author classCode='AUT'&gt;</w:t>
      </w:r>
    </w:p>
    <w:p w14:paraId="7752DBDB" w14:textId="77777777" w:rsidR="009B17FF" w:rsidRPr="00040E48" w:rsidRDefault="009B17FF" w:rsidP="009B17FF">
      <w:pPr>
        <w:pStyle w:val="XMLFragment"/>
        <w:rPr>
          <w:noProof w:val="0"/>
        </w:rPr>
      </w:pPr>
      <w:r w:rsidRPr="00040E48">
        <w:rPr>
          <w:noProof w:val="0"/>
        </w:rPr>
        <w:t xml:space="preserve">     &lt;assignedEntity1 typeCode='ASSIGNED'&gt;</w:t>
      </w:r>
    </w:p>
    <w:p w14:paraId="40C95898" w14:textId="77777777" w:rsidR="009B17FF" w:rsidRPr="00040E48" w:rsidRDefault="009B17FF" w:rsidP="009B17FF">
      <w:pPr>
        <w:pStyle w:val="XMLFragment"/>
        <w:rPr>
          <w:noProof w:val="0"/>
        </w:rPr>
      </w:pPr>
      <w:r w:rsidRPr="00040E48">
        <w:rPr>
          <w:noProof w:val="0"/>
        </w:rPr>
        <w:t xml:space="preserve">        :</w:t>
      </w:r>
    </w:p>
    <w:p w14:paraId="075898C3" w14:textId="77777777" w:rsidR="009B17FF" w:rsidRPr="00040E48" w:rsidRDefault="009B17FF" w:rsidP="009B17FF">
      <w:pPr>
        <w:pStyle w:val="XMLFragment"/>
        <w:rPr>
          <w:noProof w:val="0"/>
        </w:rPr>
      </w:pPr>
      <w:r w:rsidRPr="00040E48">
        <w:rPr>
          <w:noProof w:val="0"/>
        </w:rPr>
        <w:t xml:space="preserve">     &lt;assignedEntity1&gt;</w:t>
      </w:r>
    </w:p>
    <w:p w14:paraId="6CE926A3" w14:textId="77777777" w:rsidR="009B17FF" w:rsidRPr="00040E48" w:rsidRDefault="009B17FF" w:rsidP="009B17FF">
      <w:pPr>
        <w:pStyle w:val="XMLFragment"/>
        <w:rPr>
          <w:noProof w:val="0"/>
        </w:rPr>
      </w:pPr>
      <w:r w:rsidRPr="00040E48">
        <w:rPr>
          <w:noProof w:val="0"/>
        </w:rPr>
        <w:t xml:space="preserve">  &lt;/author&gt;</w:t>
      </w:r>
    </w:p>
    <w:p w14:paraId="477C2517" w14:textId="77777777" w:rsidR="009B17FF" w:rsidRPr="00040E48" w:rsidRDefault="009B17FF" w:rsidP="009B17FF">
      <w:pPr>
        <w:pStyle w:val="XMLFragment"/>
        <w:rPr>
          <w:noProof w:val="0"/>
        </w:rPr>
      </w:pPr>
      <w:r w:rsidRPr="00040E48">
        <w:rPr>
          <w:noProof w:val="0"/>
        </w:rPr>
        <w:t xml:space="preserve">  --&gt;</w:t>
      </w:r>
    </w:p>
    <w:p w14:paraId="00A7B029" w14:textId="77777777" w:rsidR="009B17FF" w:rsidRPr="00040E48" w:rsidRDefault="009B17FF" w:rsidP="009B17FF">
      <w:pPr>
        <w:pStyle w:val="XMLFragment"/>
        <w:rPr>
          <w:noProof w:val="0"/>
        </w:rPr>
      </w:pPr>
      <w:r w:rsidRPr="00040E48">
        <w:rPr>
          <w:noProof w:val="0"/>
        </w:rPr>
        <w:t xml:space="preserve">  &lt;!-- One or more components --&gt;</w:t>
      </w:r>
    </w:p>
    <w:p w14:paraId="3C1DCF57" w14:textId="77777777" w:rsidR="009B17FF" w:rsidRPr="00040E48" w:rsidRDefault="009B17FF" w:rsidP="009B17FF">
      <w:pPr>
        <w:pStyle w:val="XMLFragment"/>
        <w:rPr>
          <w:noProof w:val="0"/>
        </w:rPr>
      </w:pPr>
      <w:r w:rsidRPr="00040E48">
        <w:rPr>
          <w:noProof w:val="0"/>
        </w:rPr>
        <w:t xml:space="preserve">  &lt;component typeCode='COMP'&gt;</w:t>
      </w:r>
    </w:p>
    <w:p w14:paraId="5EA80A28" w14:textId="77777777" w:rsidR="009B17FF" w:rsidRPr="00040E48" w:rsidRDefault="009B17FF" w:rsidP="009B17FF">
      <w:pPr>
        <w:pStyle w:val="XMLFragment"/>
        <w:rPr>
          <w:noProof w:val="0"/>
        </w:rPr>
      </w:pPr>
      <w:r w:rsidRPr="00040E48">
        <w:rPr>
          <w:noProof w:val="0"/>
        </w:rPr>
        <w:tab/>
        <w:t xml:space="preserve">  &lt;!-- Containing either a birth organizer --&gt;</w:t>
      </w:r>
    </w:p>
    <w:p w14:paraId="6F9A85C2" w14:textId="77777777" w:rsidR="009B17FF" w:rsidRPr="00040E48" w:rsidRDefault="009B17FF" w:rsidP="009B17FF">
      <w:pPr>
        <w:pStyle w:val="XMLFragment"/>
        <w:rPr>
          <w:noProof w:val="0"/>
        </w:rPr>
      </w:pPr>
      <w:r w:rsidRPr="00040E48">
        <w:rPr>
          <w:noProof w:val="0"/>
        </w:rPr>
        <w:tab/>
        <w:t xml:space="preserve">  &lt;sequenceNumber value='1'/&gt;</w:t>
      </w:r>
    </w:p>
    <w:p w14:paraId="160A4C87" w14:textId="77777777" w:rsidR="009B17FF" w:rsidRPr="00040E48" w:rsidRDefault="009B17FF" w:rsidP="009B17FF">
      <w:pPr>
        <w:pStyle w:val="XMLFragment"/>
        <w:rPr>
          <w:noProof w:val="0"/>
        </w:rPr>
      </w:pPr>
      <w:r w:rsidRPr="00040E48">
        <w:rPr>
          <w:noProof w:val="0"/>
        </w:rPr>
        <w:t xml:space="preserve">    &lt;organizer classCode='CLUSTER' moodCode='EVN'&gt;</w:t>
      </w:r>
    </w:p>
    <w:p w14:paraId="2426A3FF" w14:textId="77777777" w:rsidR="009B17FF" w:rsidRPr="00040E48" w:rsidRDefault="009B17FF" w:rsidP="009B17FF">
      <w:pPr>
        <w:pStyle w:val="XMLFragment"/>
        <w:rPr>
          <w:noProof w:val="0"/>
        </w:rPr>
      </w:pPr>
      <w:r w:rsidRPr="00040E48">
        <w:rPr>
          <w:noProof w:val="0"/>
        </w:rPr>
        <w:t xml:space="preserve">      &lt;templateId root='1.3.6.1.4.1.19376.1.5.3.1.4.13.5.2'/&gt;</w:t>
      </w:r>
    </w:p>
    <w:p w14:paraId="796E3604" w14:textId="77777777" w:rsidR="009B17FF" w:rsidRPr="00040E48" w:rsidRDefault="009B17FF" w:rsidP="009B17FF">
      <w:pPr>
        <w:pStyle w:val="XMLFragment"/>
        <w:rPr>
          <w:noProof w:val="0"/>
        </w:rPr>
      </w:pPr>
      <w:r w:rsidRPr="00040E48">
        <w:rPr>
          <w:noProof w:val="0"/>
        </w:rPr>
        <w:t xml:space="preserve">        :</w:t>
      </w:r>
    </w:p>
    <w:p w14:paraId="141B2321" w14:textId="77777777" w:rsidR="009B17FF" w:rsidRPr="00040E48" w:rsidRDefault="009B17FF" w:rsidP="009B17FF">
      <w:pPr>
        <w:pStyle w:val="XMLFragment"/>
        <w:rPr>
          <w:noProof w:val="0"/>
        </w:rPr>
      </w:pPr>
      <w:r w:rsidRPr="00040E48">
        <w:rPr>
          <w:noProof w:val="0"/>
        </w:rPr>
        <w:t xml:space="preserve">    &lt;/organizer&gt;</w:t>
      </w:r>
    </w:p>
    <w:p w14:paraId="701F5D36" w14:textId="77777777" w:rsidR="009B17FF" w:rsidRPr="00040E48" w:rsidRDefault="009B17FF" w:rsidP="009B17FF">
      <w:pPr>
        <w:pStyle w:val="XMLFragment"/>
        <w:rPr>
          <w:noProof w:val="0"/>
        </w:rPr>
      </w:pPr>
      <w:r w:rsidRPr="00040E48">
        <w:rPr>
          <w:noProof w:val="0"/>
        </w:rPr>
        <w:tab/>
        <w:t xml:space="preserve">  &lt;!-- Or a pregnancy observation --&gt;</w:t>
      </w:r>
    </w:p>
    <w:p w14:paraId="7E47D19B" w14:textId="77777777" w:rsidR="009B17FF" w:rsidRPr="00040E48" w:rsidRDefault="009B17FF" w:rsidP="009B17FF">
      <w:pPr>
        <w:pStyle w:val="XMLFragment"/>
        <w:rPr>
          <w:noProof w:val="0"/>
        </w:rPr>
      </w:pPr>
      <w:r w:rsidRPr="00040E48">
        <w:rPr>
          <w:noProof w:val="0"/>
        </w:rPr>
        <w:t xml:space="preserve">    &lt;observation classCode='OBS' moodCode='EVN'&gt;</w:t>
      </w:r>
    </w:p>
    <w:p w14:paraId="24412437" w14:textId="77777777" w:rsidR="009B17FF" w:rsidRPr="00040E48" w:rsidRDefault="009B17FF" w:rsidP="009B17FF">
      <w:pPr>
        <w:pStyle w:val="XMLFragment"/>
        <w:rPr>
          <w:noProof w:val="0"/>
        </w:rPr>
      </w:pPr>
      <w:r w:rsidRPr="00040E48">
        <w:rPr>
          <w:noProof w:val="0"/>
        </w:rPr>
        <w:t xml:space="preserve">      &lt;templateId root='1.3.6.1.4.1.19376.1.5.3.1.4.13.5'/&gt;</w:t>
      </w:r>
    </w:p>
    <w:p w14:paraId="72172406" w14:textId="77777777" w:rsidR="009B17FF" w:rsidRPr="00040E48" w:rsidRDefault="009B17FF" w:rsidP="009B17FF">
      <w:pPr>
        <w:pStyle w:val="XMLFragment"/>
        <w:rPr>
          <w:noProof w:val="0"/>
        </w:rPr>
      </w:pPr>
      <w:r w:rsidRPr="00040E48">
        <w:rPr>
          <w:noProof w:val="0"/>
        </w:rPr>
        <w:t xml:space="preserve">        :</w:t>
      </w:r>
    </w:p>
    <w:p w14:paraId="7CCDF668" w14:textId="77777777" w:rsidR="009B17FF" w:rsidRPr="00040E48" w:rsidRDefault="009B17FF" w:rsidP="009B17FF">
      <w:pPr>
        <w:pStyle w:val="XMLFragment"/>
        <w:rPr>
          <w:noProof w:val="0"/>
        </w:rPr>
      </w:pPr>
      <w:r w:rsidRPr="00040E48">
        <w:rPr>
          <w:noProof w:val="0"/>
        </w:rPr>
        <w:t xml:space="preserve">    &lt;/observation&gt;</w:t>
      </w:r>
    </w:p>
    <w:p w14:paraId="0472FA48" w14:textId="77777777" w:rsidR="009B17FF" w:rsidRPr="00040E48" w:rsidRDefault="009B17FF" w:rsidP="009B17FF">
      <w:pPr>
        <w:pStyle w:val="XMLFragment"/>
        <w:rPr>
          <w:noProof w:val="0"/>
        </w:rPr>
      </w:pPr>
      <w:r w:rsidRPr="00040E48">
        <w:rPr>
          <w:noProof w:val="0"/>
        </w:rPr>
        <w:t xml:space="preserve">  &lt;/component&gt;</w:t>
      </w:r>
    </w:p>
    <w:p w14:paraId="49F8516E" w14:textId="77777777" w:rsidR="009B17FF" w:rsidRPr="00040E48" w:rsidRDefault="009B17FF" w:rsidP="009B17FF">
      <w:pPr>
        <w:pStyle w:val="XMLFragment"/>
        <w:rPr>
          <w:noProof w:val="0"/>
        </w:rPr>
      </w:pPr>
      <w:r w:rsidRPr="00040E48">
        <w:rPr>
          <w:noProof w:val="0"/>
        </w:rPr>
        <w:t>&lt;/organizer&gt;</w:t>
      </w:r>
    </w:p>
    <w:p w14:paraId="5658C86B" w14:textId="77777777" w:rsidR="009B17FF" w:rsidRPr="00040E48" w:rsidRDefault="009B17FF" w:rsidP="009B17FF">
      <w:pPr>
        <w:pStyle w:val="BodyText"/>
        <w:rPr>
          <w:noProof w:val="0"/>
        </w:rPr>
      </w:pPr>
    </w:p>
    <w:p w14:paraId="270D9A72" w14:textId="77777777" w:rsidR="009B17FF" w:rsidRPr="00040E48" w:rsidRDefault="009B17FF" w:rsidP="009B17FF">
      <w:pPr>
        <w:pStyle w:val="Heading5"/>
        <w:numPr>
          <w:ilvl w:val="0"/>
          <w:numId w:val="0"/>
        </w:numPr>
        <w:tabs>
          <w:tab w:val="left" w:pos="720"/>
        </w:tabs>
        <w:rPr>
          <w:noProof w:val="0"/>
        </w:rPr>
      </w:pPr>
      <w:bookmarkStart w:id="2214" w:name="_Toc441142344"/>
      <w:r w:rsidRPr="00040E48">
        <w:rPr>
          <w:noProof w:val="0"/>
        </w:rPr>
        <w:t xml:space="preserve">6.3.4.26.2 </w:t>
      </w:r>
      <w:r w:rsidRPr="00040E48">
        <w:rPr>
          <w:noProof w:val="0"/>
        </w:rPr>
        <w:tab/>
        <w:t>&lt;organizer classCode='CLUSTER' moodCode='EVN'&gt;</w:t>
      </w:r>
      <w:bookmarkEnd w:id="2214"/>
    </w:p>
    <w:p w14:paraId="4FEADEA1" w14:textId="77777777" w:rsidR="009B17FF" w:rsidRPr="00040E48" w:rsidRDefault="009B17FF" w:rsidP="009B17FF">
      <w:pPr>
        <w:pStyle w:val="BodyText"/>
        <w:rPr>
          <w:noProof w:val="0"/>
        </w:rPr>
      </w:pPr>
      <w:r w:rsidRPr="00040E48">
        <w:rPr>
          <w:noProof w:val="0"/>
        </w:rPr>
        <w:t xml:space="preserve">The pregnancy history organizer is a cluster of pregnancy observations. </w:t>
      </w:r>
    </w:p>
    <w:p w14:paraId="006BB0D1" w14:textId="77777777" w:rsidR="009B17FF" w:rsidRPr="00040E48" w:rsidRDefault="009B17FF" w:rsidP="009B17FF">
      <w:pPr>
        <w:pStyle w:val="Heading5"/>
        <w:numPr>
          <w:ilvl w:val="0"/>
          <w:numId w:val="0"/>
        </w:numPr>
        <w:tabs>
          <w:tab w:val="left" w:pos="720"/>
        </w:tabs>
        <w:rPr>
          <w:noProof w:val="0"/>
        </w:rPr>
      </w:pPr>
      <w:bookmarkStart w:id="2215" w:name="_Toc441142345"/>
      <w:r w:rsidRPr="00040E48">
        <w:rPr>
          <w:noProof w:val="0"/>
        </w:rPr>
        <w:t xml:space="preserve">6.3.4.26.3 </w:t>
      </w:r>
      <w:r w:rsidRPr="00040E48">
        <w:rPr>
          <w:noProof w:val="0"/>
        </w:rPr>
        <w:tab/>
        <w:t>&lt;templateId root='1.3.6.1.4.1.19376.1.5.3.1.4.13.5.1'/&gt;</w:t>
      </w:r>
      <w:bookmarkEnd w:id="2215"/>
    </w:p>
    <w:p w14:paraId="3E6AEBBC" w14:textId="77777777" w:rsidR="009B17FF" w:rsidRPr="00040E48" w:rsidRDefault="009B17FF" w:rsidP="009B17FF">
      <w:pPr>
        <w:pStyle w:val="BodyText"/>
        <w:rPr>
          <w:noProof w:val="0"/>
        </w:rPr>
      </w:pPr>
      <w:r w:rsidRPr="00040E48">
        <w:rPr>
          <w:noProof w:val="0"/>
        </w:rPr>
        <w:t>The pregnancy organizer shall have the &lt;templateId&gt; element shown above to indicate that it conforms to this specification.</w:t>
      </w:r>
    </w:p>
    <w:p w14:paraId="26E272C7" w14:textId="77777777" w:rsidR="009B17FF" w:rsidRPr="00040E48" w:rsidRDefault="009B17FF" w:rsidP="009B17FF">
      <w:pPr>
        <w:pStyle w:val="Heading5"/>
        <w:numPr>
          <w:ilvl w:val="0"/>
          <w:numId w:val="0"/>
        </w:numPr>
        <w:tabs>
          <w:tab w:val="left" w:pos="720"/>
        </w:tabs>
        <w:rPr>
          <w:noProof w:val="0"/>
        </w:rPr>
      </w:pPr>
      <w:bookmarkStart w:id="2216" w:name="_Toc441142346"/>
      <w:r w:rsidRPr="00040E48">
        <w:rPr>
          <w:noProof w:val="0"/>
        </w:rPr>
        <w:t xml:space="preserve">6.3.4.26.4 </w:t>
      </w:r>
      <w:r w:rsidRPr="00040E48">
        <w:rPr>
          <w:noProof w:val="0"/>
        </w:rPr>
        <w:tab/>
        <w:t>&lt;id root=' ' extension=' '/&gt;</w:t>
      </w:r>
      <w:bookmarkEnd w:id="2216"/>
    </w:p>
    <w:p w14:paraId="5859F550" w14:textId="77777777" w:rsidR="009B17FF" w:rsidRPr="00040E48" w:rsidRDefault="009B17FF" w:rsidP="009B17FF">
      <w:pPr>
        <w:pStyle w:val="BodyText"/>
        <w:rPr>
          <w:noProof w:val="0"/>
        </w:rPr>
      </w:pPr>
      <w:r w:rsidRPr="00040E48">
        <w:rPr>
          <w:noProof w:val="0"/>
        </w:rPr>
        <w:t xml:space="preserve">The organizer shall have an &lt;id&gt; element. </w:t>
      </w:r>
    </w:p>
    <w:p w14:paraId="0E24E0AC" w14:textId="77777777" w:rsidR="009B17FF" w:rsidRPr="00040E48" w:rsidRDefault="009B17FF" w:rsidP="009B17FF">
      <w:pPr>
        <w:pStyle w:val="Heading5"/>
        <w:numPr>
          <w:ilvl w:val="0"/>
          <w:numId w:val="0"/>
        </w:numPr>
        <w:tabs>
          <w:tab w:val="left" w:pos="720"/>
        </w:tabs>
        <w:rPr>
          <w:noProof w:val="0"/>
        </w:rPr>
      </w:pPr>
      <w:bookmarkStart w:id="2217" w:name="_Toc441142347"/>
      <w:r w:rsidRPr="00040E48">
        <w:rPr>
          <w:noProof w:val="0"/>
        </w:rPr>
        <w:t xml:space="preserve">6.3.4.26.5 </w:t>
      </w:r>
      <w:r w:rsidRPr="00040E48">
        <w:rPr>
          <w:noProof w:val="0"/>
        </w:rPr>
        <w:tab/>
        <w:t xml:space="preserve">&lt;code code='118185001' displayName='Pregnancy Finding' </w:t>
      </w:r>
      <w:r w:rsidRPr="00040E48">
        <w:rPr>
          <w:noProof w:val="0"/>
        </w:rPr>
        <w:br/>
        <w:t>   codeSystem='SNOMED CT'</w:t>
      </w:r>
      <w:r w:rsidRPr="00040E48">
        <w:rPr>
          <w:noProof w:val="0"/>
        </w:rPr>
        <w:br/>
        <w:t>   codeSystemName='2.16.840.1.113883.6.96'/&gt;</w:t>
      </w:r>
      <w:bookmarkEnd w:id="2217"/>
    </w:p>
    <w:p w14:paraId="37CBDB76" w14:textId="77777777" w:rsidR="009B17FF" w:rsidRPr="00040E48" w:rsidRDefault="009B17FF" w:rsidP="009B17FF">
      <w:pPr>
        <w:pStyle w:val="BodyText"/>
        <w:rPr>
          <w:noProof w:val="0"/>
        </w:rPr>
      </w:pPr>
      <w:r w:rsidRPr="00040E48">
        <w:rPr>
          <w:noProof w:val="0"/>
        </w:rPr>
        <w:t>The organizer shall contain a code describing the observations present</w:t>
      </w:r>
      <w:r w:rsidR="00BA4AD1" w:rsidRPr="00040E48">
        <w:rPr>
          <w:noProof w:val="0"/>
        </w:rPr>
        <w:t xml:space="preserve">. </w:t>
      </w:r>
      <w:r w:rsidRPr="00040E48">
        <w:rPr>
          <w:noProof w:val="0"/>
        </w:rPr>
        <w:t>The recommended code is shown above.</w:t>
      </w:r>
    </w:p>
    <w:p w14:paraId="22AF0174" w14:textId="77777777" w:rsidR="009B17FF" w:rsidRPr="00040E48" w:rsidRDefault="009B17FF" w:rsidP="009B17FF">
      <w:pPr>
        <w:pStyle w:val="Heading5"/>
        <w:numPr>
          <w:ilvl w:val="0"/>
          <w:numId w:val="0"/>
        </w:numPr>
        <w:tabs>
          <w:tab w:val="left" w:pos="720"/>
        </w:tabs>
        <w:rPr>
          <w:noProof w:val="0"/>
        </w:rPr>
      </w:pPr>
      <w:bookmarkStart w:id="2218" w:name="_Toc441142348"/>
      <w:r w:rsidRPr="00040E48">
        <w:rPr>
          <w:noProof w:val="0"/>
        </w:rPr>
        <w:t xml:space="preserve">6.3.4.26.6 </w:t>
      </w:r>
      <w:r w:rsidRPr="00040E48">
        <w:rPr>
          <w:noProof w:val="0"/>
        </w:rPr>
        <w:tab/>
        <w:t>&lt;statusCode code='completed'/&gt;</w:t>
      </w:r>
      <w:bookmarkEnd w:id="2218"/>
    </w:p>
    <w:p w14:paraId="2ED792D6" w14:textId="77777777" w:rsidR="009B17FF" w:rsidRPr="00040E48" w:rsidRDefault="009B17FF" w:rsidP="009B17FF">
      <w:pPr>
        <w:pStyle w:val="BodyText"/>
        <w:rPr>
          <w:noProof w:val="0"/>
        </w:rPr>
      </w:pPr>
      <w:r w:rsidRPr="00040E48">
        <w:rPr>
          <w:noProof w:val="0"/>
        </w:rPr>
        <w:t xml:space="preserve">The observations have all been completed. </w:t>
      </w:r>
    </w:p>
    <w:p w14:paraId="1F28F176" w14:textId="77777777" w:rsidR="009B17FF" w:rsidRPr="00040E48" w:rsidRDefault="009B17FF" w:rsidP="009B17FF">
      <w:pPr>
        <w:pStyle w:val="Heading5"/>
        <w:numPr>
          <w:ilvl w:val="0"/>
          <w:numId w:val="0"/>
        </w:numPr>
        <w:tabs>
          <w:tab w:val="left" w:pos="720"/>
        </w:tabs>
        <w:rPr>
          <w:noProof w:val="0"/>
        </w:rPr>
      </w:pPr>
      <w:bookmarkStart w:id="2219" w:name="_Toc441142349"/>
      <w:r w:rsidRPr="00040E48">
        <w:rPr>
          <w:noProof w:val="0"/>
        </w:rPr>
        <w:lastRenderedPageBreak/>
        <w:t xml:space="preserve">6.3.4.26.7 </w:t>
      </w:r>
      <w:r w:rsidRPr="00040E48">
        <w:rPr>
          <w:noProof w:val="0"/>
        </w:rPr>
        <w:tab/>
        <w:t>&lt;effectiveTime value=' '/&gt;</w:t>
      </w:r>
      <w:bookmarkEnd w:id="2219"/>
    </w:p>
    <w:p w14:paraId="00C40DEB" w14:textId="77777777" w:rsidR="009B17FF" w:rsidRPr="00040E48" w:rsidRDefault="009B17FF" w:rsidP="009B17FF">
      <w:pPr>
        <w:pStyle w:val="BodyText"/>
        <w:rPr>
          <w:noProof w:val="0"/>
        </w:rPr>
      </w:pPr>
      <w:r w:rsidRPr="00040E48">
        <w:rPr>
          <w:noProof w:val="0"/>
        </w:rPr>
        <w:t xml:space="preserve">The effective time element shall be present to indicate the interval of the pregnancy. </w:t>
      </w:r>
    </w:p>
    <w:p w14:paraId="7C569FDF" w14:textId="77777777" w:rsidR="009B17FF" w:rsidRPr="00040E48" w:rsidRDefault="009B17FF" w:rsidP="009B17FF">
      <w:pPr>
        <w:pStyle w:val="Heading5"/>
        <w:numPr>
          <w:ilvl w:val="0"/>
          <w:numId w:val="0"/>
        </w:numPr>
        <w:tabs>
          <w:tab w:val="left" w:pos="720"/>
        </w:tabs>
        <w:rPr>
          <w:noProof w:val="0"/>
        </w:rPr>
      </w:pPr>
      <w:bookmarkStart w:id="2220" w:name="_Toc441142350"/>
      <w:r w:rsidRPr="00040E48">
        <w:rPr>
          <w:noProof w:val="0"/>
        </w:rPr>
        <w:t xml:space="preserve">6.3.4.26.8 </w:t>
      </w:r>
      <w:r w:rsidRPr="00040E48">
        <w:rPr>
          <w:noProof w:val="0"/>
        </w:rPr>
        <w:tab/>
        <w:t>&lt;author typeCode='AUT'&gt;&lt;assignedEntity1 typeCode='ASSIGNED'&gt;...&lt;/assignedEntity1&gt;&lt;/author&gt;</w:t>
      </w:r>
      <w:bookmarkEnd w:id="2220"/>
    </w:p>
    <w:p w14:paraId="2240345D" w14:textId="77777777" w:rsidR="009B17FF" w:rsidRPr="00040E48" w:rsidRDefault="009B17FF" w:rsidP="009B17FF">
      <w:pPr>
        <w:pStyle w:val="BodyText"/>
        <w:rPr>
          <w:noProof w:val="0"/>
        </w:rPr>
      </w:pPr>
      <w:r w:rsidRPr="00040E48">
        <w:rPr>
          <w:noProof w:val="0"/>
        </w:rPr>
        <w:t xml:space="preserve">For use with HL7 Version 3, Vital Sign organizers SHALL contain an &lt;author&gt; element to represent the person or device. </w:t>
      </w:r>
    </w:p>
    <w:p w14:paraId="142586AA" w14:textId="77777777" w:rsidR="009B17FF" w:rsidRPr="00040E48" w:rsidRDefault="009B17FF" w:rsidP="009B17FF">
      <w:pPr>
        <w:pStyle w:val="Heading5"/>
        <w:numPr>
          <w:ilvl w:val="0"/>
          <w:numId w:val="0"/>
        </w:numPr>
        <w:tabs>
          <w:tab w:val="left" w:pos="720"/>
        </w:tabs>
        <w:rPr>
          <w:noProof w:val="0"/>
        </w:rPr>
      </w:pPr>
      <w:bookmarkStart w:id="2221" w:name="_Toc441142351"/>
      <w:r w:rsidRPr="00040E48">
        <w:rPr>
          <w:noProof w:val="0"/>
        </w:rPr>
        <w:t xml:space="preserve">6.3.4.26.9 </w:t>
      </w:r>
      <w:r w:rsidRPr="00040E48">
        <w:rPr>
          <w:noProof w:val="0"/>
        </w:rPr>
        <w:tab/>
        <w:t>&lt;component typeCode='COMP'&gt;</w:t>
      </w:r>
      <w:bookmarkEnd w:id="2221"/>
    </w:p>
    <w:p w14:paraId="7EABE80B" w14:textId="77777777" w:rsidR="009B17FF" w:rsidRPr="00040E48" w:rsidRDefault="009B17FF" w:rsidP="009B17FF">
      <w:pPr>
        <w:pStyle w:val="BodyText"/>
        <w:rPr>
          <w:noProof w:val="0"/>
        </w:rPr>
      </w:pPr>
      <w:r w:rsidRPr="00040E48">
        <w:rPr>
          <w:noProof w:val="0"/>
        </w:rPr>
        <w:t>The organizer shall have one or more &lt;component&gt; elements that are either instances of a birth organizer, or pregnancy observations</w:t>
      </w:r>
      <w:r w:rsidR="00BA4AD1" w:rsidRPr="00040E48">
        <w:rPr>
          <w:noProof w:val="0"/>
        </w:rPr>
        <w:t xml:space="preserve">. </w:t>
      </w:r>
      <w:r w:rsidRPr="00040E48">
        <w:rPr>
          <w:noProof w:val="0"/>
        </w:rPr>
        <w:t>A &lt;component&gt; element containing a birth organizer shall contain a &lt;sequenceNumber&gt; element to indicate the birth order</w:t>
      </w:r>
      <w:r w:rsidR="00BA4AD1" w:rsidRPr="00040E48">
        <w:rPr>
          <w:noProof w:val="0"/>
        </w:rPr>
        <w:t xml:space="preserve">. </w:t>
      </w:r>
      <w:r w:rsidRPr="00040E48">
        <w:rPr>
          <w:noProof w:val="0"/>
        </w:rPr>
        <w:t>If birth order is unknown, the &lt;sequenceNumber&gt; shall be present but shall contain a value of null (e.g., &lt;sequenceNumber nullFlavor='UNK'/&gt;)</w:t>
      </w:r>
    </w:p>
    <w:p w14:paraId="23F1E85B" w14:textId="77777777" w:rsidR="009B17FF" w:rsidRPr="00040E48" w:rsidRDefault="009B17FF" w:rsidP="009B17FF">
      <w:pPr>
        <w:pStyle w:val="Heading4"/>
        <w:numPr>
          <w:ilvl w:val="0"/>
          <w:numId w:val="0"/>
        </w:numPr>
        <w:tabs>
          <w:tab w:val="left" w:pos="720"/>
        </w:tabs>
        <w:rPr>
          <w:noProof w:val="0"/>
        </w:rPr>
      </w:pPr>
      <w:bookmarkStart w:id="2222" w:name="_Toc270712322"/>
      <w:bookmarkStart w:id="2223" w:name="_Toc441142352"/>
      <w:r w:rsidRPr="00040E48">
        <w:rPr>
          <w:noProof w:val="0"/>
        </w:rPr>
        <w:t>6.3.4.27</w:t>
      </w:r>
      <w:r w:rsidR="00B5308B" w:rsidRPr="00040E48">
        <w:rPr>
          <w:noProof w:val="0"/>
        </w:rPr>
        <w:t xml:space="preserve">  </w:t>
      </w:r>
      <w:r w:rsidRPr="00040E48">
        <w:rPr>
          <w:noProof w:val="0"/>
        </w:rPr>
        <w:t>Birth Event Organizer 1.3.6.1.4.1.19376.1.5.3.1.4.13.5.2</w:t>
      </w:r>
      <w:bookmarkEnd w:id="2222"/>
      <w:bookmarkEnd w:id="2223"/>
    </w:p>
    <w:p w14:paraId="126BB65D" w14:textId="77777777" w:rsidR="009B17FF" w:rsidRPr="00040E48" w:rsidRDefault="009B17FF" w:rsidP="009B17FF">
      <w:pPr>
        <w:pStyle w:val="BodyText"/>
        <w:rPr>
          <w:noProof w:val="0"/>
        </w:rPr>
      </w:pPr>
      <w:r w:rsidRPr="00040E48">
        <w:rPr>
          <w:noProof w:val="0"/>
        </w:rPr>
        <w:t>The birth event organizer collects observations relevant to a single birth within the patient’s history</w:t>
      </w:r>
      <w:r w:rsidR="00BA4AD1" w:rsidRPr="00040E48">
        <w:rPr>
          <w:noProof w:val="0"/>
        </w:rPr>
        <w:t xml:space="preserve">. </w:t>
      </w:r>
      <w:r w:rsidRPr="00040E48">
        <w:rPr>
          <w:noProof w:val="0"/>
        </w:rPr>
        <w:t>This template can be combined with the pregnancy history organizer to organize pregnancy and delivery findings under a single organizer (this is the preferred solution for a single birth).</w:t>
      </w:r>
    </w:p>
    <w:p w14:paraId="493FD651" w14:textId="77777777" w:rsidR="009B17FF" w:rsidRPr="00040E48" w:rsidRDefault="009B17FF" w:rsidP="009B17FF">
      <w:pPr>
        <w:pStyle w:val="Heading5"/>
        <w:numPr>
          <w:ilvl w:val="0"/>
          <w:numId w:val="0"/>
        </w:numPr>
        <w:tabs>
          <w:tab w:val="left" w:pos="720"/>
        </w:tabs>
        <w:rPr>
          <w:noProof w:val="0"/>
        </w:rPr>
      </w:pPr>
      <w:bookmarkStart w:id="2224" w:name="_Toc441142353"/>
      <w:r w:rsidRPr="00040E48">
        <w:rPr>
          <w:noProof w:val="0"/>
        </w:rPr>
        <w:lastRenderedPageBreak/>
        <w:t xml:space="preserve">6.3.4.27.1 </w:t>
      </w:r>
      <w:r w:rsidRPr="00040E48">
        <w:rPr>
          <w:noProof w:val="0"/>
        </w:rPr>
        <w:tab/>
        <w:t>Specification</w:t>
      </w:r>
      <w:bookmarkEnd w:id="2224"/>
      <w:r w:rsidRPr="00040E48">
        <w:rPr>
          <w:noProof w:val="0"/>
        </w:rPr>
        <w:t xml:space="preserve"> </w:t>
      </w:r>
    </w:p>
    <w:p w14:paraId="310DB4AC" w14:textId="77777777" w:rsidR="009B17FF" w:rsidRPr="00040E48" w:rsidRDefault="009B17FF" w:rsidP="009B17FF">
      <w:pPr>
        <w:pStyle w:val="XMLFragment"/>
        <w:rPr>
          <w:noProof w:val="0"/>
        </w:rPr>
      </w:pPr>
      <w:r w:rsidRPr="00040E48">
        <w:rPr>
          <w:noProof w:val="0"/>
        </w:rPr>
        <w:t>&lt;organizer classCode='CLUSTER' moodCode='EVN'&gt;</w:t>
      </w:r>
    </w:p>
    <w:p w14:paraId="75D8FCC1" w14:textId="77777777" w:rsidR="009B17FF" w:rsidRPr="00F331FC" w:rsidRDefault="009B17FF" w:rsidP="009B17FF">
      <w:pPr>
        <w:pStyle w:val="XMLFragment"/>
        <w:rPr>
          <w:noProof w:val="0"/>
          <w:lang w:val="nl-NL"/>
          <w:rPrChange w:id="2225" w:author="Michael Clifton" w:date="2018-10-11T10:13:00Z">
            <w:rPr>
              <w:noProof w:val="0"/>
            </w:rPr>
          </w:rPrChange>
        </w:rPr>
      </w:pPr>
      <w:r w:rsidRPr="00040E48">
        <w:rPr>
          <w:noProof w:val="0"/>
        </w:rPr>
        <w:t xml:space="preserve">  </w:t>
      </w:r>
      <w:r w:rsidRPr="00F331FC">
        <w:rPr>
          <w:noProof w:val="0"/>
          <w:lang w:val="nl-NL"/>
          <w:rPrChange w:id="2226" w:author="Michael Clifton" w:date="2018-10-11T10:13:00Z">
            <w:rPr>
              <w:noProof w:val="0"/>
            </w:rPr>
          </w:rPrChange>
        </w:rPr>
        <w:t>&lt;templateId root='1.3.6.1.4.1.19376.1.5.3.1.4.13.5.2'/&gt;</w:t>
      </w:r>
    </w:p>
    <w:p w14:paraId="206562E3" w14:textId="77777777" w:rsidR="009B17FF" w:rsidRPr="00F331FC" w:rsidRDefault="009B17FF" w:rsidP="009B17FF">
      <w:pPr>
        <w:pStyle w:val="XMLFragment"/>
        <w:rPr>
          <w:noProof w:val="0"/>
          <w:lang w:val="nl-NL"/>
          <w:rPrChange w:id="2227" w:author="Michael Clifton" w:date="2018-10-11T10:13:00Z">
            <w:rPr>
              <w:noProof w:val="0"/>
            </w:rPr>
          </w:rPrChange>
        </w:rPr>
      </w:pPr>
      <w:r w:rsidRPr="00F331FC">
        <w:rPr>
          <w:noProof w:val="0"/>
          <w:lang w:val="nl-NL"/>
          <w:rPrChange w:id="2228" w:author="Michael Clifton" w:date="2018-10-11T10:13:00Z">
            <w:rPr>
              <w:noProof w:val="0"/>
            </w:rPr>
          </w:rPrChange>
        </w:rPr>
        <w:t xml:space="preserve">  &lt;id root='' extension=''/&gt;</w:t>
      </w:r>
    </w:p>
    <w:p w14:paraId="6C8F7228" w14:textId="77777777" w:rsidR="009B17FF" w:rsidRPr="00040E48" w:rsidRDefault="009B17FF" w:rsidP="009B17FF">
      <w:pPr>
        <w:pStyle w:val="XMLFragment"/>
        <w:rPr>
          <w:noProof w:val="0"/>
        </w:rPr>
      </w:pPr>
      <w:r w:rsidRPr="00F331FC">
        <w:rPr>
          <w:noProof w:val="0"/>
          <w:lang w:val="nl-NL"/>
          <w:rPrChange w:id="2229" w:author="Michael Clifton" w:date="2018-10-11T10:13:00Z">
            <w:rPr>
              <w:noProof w:val="0"/>
            </w:rPr>
          </w:rPrChange>
        </w:rPr>
        <w:tab/>
      </w:r>
      <w:r w:rsidRPr="00040E48">
        <w:rPr>
          <w:noProof w:val="0"/>
        </w:rPr>
        <w:t>&lt;code code='118215003' displayName='Delivery Finding'</w:t>
      </w:r>
      <w:r w:rsidRPr="00040E48">
        <w:rPr>
          <w:noProof w:val="0"/>
        </w:rPr>
        <w:br/>
        <w:t>   codeSystem='SNOMED CT'</w:t>
      </w:r>
      <w:r w:rsidRPr="00040E48">
        <w:rPr>
          <w:noProof w:val="0"/>
        </w:rPr>
        <w:br/>
        <w:t>   codeSystemName='2.16.840.1.113883.6.96'/&gt;</w:t>
      </w:r>
    </w:p>
    <w:p w14:paraId="561B649D" w14:textId="77777777" w:rsidR="009B17FF" w:rsidRPr="00040E48" w:rsidRDefault="009B17FF" w:rsidP="009B17FF">
      <w:pPr>
        <w:pStyle w:val="XMLFragment"/>
        <w:rPr>
          <w:noProof w:val="0"/>
        </w:rPr>
      </w:pPr>
      <w:r w:rsidRPr="00040E48">
        <w:rPr>
          <w:noProof w:val="0"/>
        </w:rPr>
        <w:t xml:space="preserve">  &lt;statusCode code='completed'/&gt;</w:t>
      </w:r>
    </w:p>
    <w:p w14:paraId="73EFAD14" w14:textId="77777777" w:rsidR="009B17FF" w:rsidRPr="00040E48" w:rsidRDefault="009B17FF" w:rsidP="009B17FF">
      <w:pPr>
        <w:pStyle w:val="XMLFragment"/>
        <w:rPr>
          <w:noProof w:val="0"/>
        </w:rPr>
      </w:pPr>
      <w:r w:rsidRPr="00040E48">
        <w:rPr>
          <w:noProof w:val="0"/>
        </w:rPr>
        <w:t xml:space="preserve">  &lt;effectiveTime value=''/&gt;</w:t>
      </w:r>
    </w:p>
    <w:p w14:paraId="4CCFD47F" w14:textId="77777777" w:rsidR="009B17FF" w:rsidRPr="00040E48" w:rsidRDefault="009B17FF" w:rsidP="009B17FF">
      <w:pPr>
        <w:pStyle w:val="XMLFragment"/>
        <w:rPr>
          <w:noProof w:val="0"/>
        </w:rPr>
      </w:pPr>
      <w:r w:rsidRPr="00040E48">
        <w:rPr>
          <w:noProof w:val="0"/>
        </w:rPr>
        <w:t xml:space="preserve">  &lt;!-- For HL7 Version 3 Messages</w:t>
      </w:r>
    </w:p>
    <w:p w14:paraId="5C17EC45" w14:textId="77777777" w:rsidR="009B17FF" w:rsidRPr="00040E48" w:rsidRDefault="009B17FF" w:rsidP="009B17FF">
      <w:pPr>
        <w:pStyle w:val="XMLFragment"/>
        <w:rPr>
          <w:noProof w:val="0"/>
        </w:rPr>
      </w:pPr>
      <w:r w:rsidRPr="00040E48">
        <w:rPr>
          <w:noProof w:val="0"/>
        </w:rPr>
        <w:t xml:space="preserve">  &lt;author classCode='AUT'&gt;</w:t>
      </w:r>
    </w:p>
    <w:p w14:paraId="1CCFEEA2" w14:textId="77777777" w:rsidR="009B17FF" w:rsidRPr="00040E48" w:rsidRDefault="009B17FF" w:rsidP="009B17FF">
      <w:pPr>
        <w:pStyle w:val="XMLFragment"/>
        <w:rPr>
          <w:noProof w:val="0"/>
        </w:rPr>
      </w:pPr>
      <w:r w:rsidRPr="00040E48">
        <w:rPr>
          <w:noProof w:val="0"/>
        </w:rPr>
        <w:t xml:space="preserve">     &lt;assignedEntity1 typeCode='ASSIGNED'&gt;</w:t>
      </w:r>
    </w:p>
    <w:p w14:paraId="70026EFA" w14:textId="77777777" w:rsidR="009B17FF" w:rsidRPr="00040E48" w:rsidRDefault="009B17FF" w:rsidP="009B17FF">
      <w:pPr>
        <w:pStyle w:val="XMLFragment"/>
        <w:rPr>
          <w:noProof w:val="0"/>
        </w:rPr>
      </w:pPr>
      <w:r w:rsidRPr="00040E48">
        <w:rPr>
          <w:noProof w:val="0"/>
        </w:rPr>
        <w:t xml:space="preserve">        :</w:t>
      </w:r>
    </w:p>
    <w:p w14:paraId="28685A84" w14:textId="77777777" w:rsidR="009B17FF" w:rsidRPr="00040E48" w:rsidRDefault="009B17FF" w:rsidP="009B17FF">
      <w:pPr>
        <w:pStyle w:val="XMLFragment"/>
        <w:rPr>
          <w:noProof w:val="0"/>
        </w:rPr>
      </w:pPr>
      <w:r w:rsidRPr="00040E48">
        <w:rPr>
          <w:noProof w:val="0"/>
        </w:rPr>
        <w:t xml:space="preserve">     &lt;assignedEntity1&gt;</w:t>
      </w:r>
    </w:p>
    <w:p w14:paraId="466550CC" w14:textId="77777777" w:rsidR="009B17FF" w:rsidRPr="00040E48" w:rsidRDefault="009B17FF" w:rsidP="009B17FF">
      <w:pPr>
        <w:pStyle w:val="XMLFragment"/>
        <w:rPr>
          <w:noProof w:val="0"/>
        </w:rPr>
      </w:pPr>
      <w:r w:rsidRPr="00040E48">
        <w:rPr>
          <w:noProof w:val="0"/>
        </w:rPr>
        <w:t xml:space="preserve">  &lt;/author&gt;</w:t>
      </w:r>
    </w:p>
    <w:p w14:paraId="37D96997" w14:textId="77777777" w:rsidR="009B17FF" w:rsidRPr="00040E48" w:rsidRDefault="009B17FF" w:rsidP="009B17FF">
      <w:pPr>
        <w:pStyle w:val="XMLFragment"/>
        <w:rPr>
          <w:noProof w:val="0"/>
        </w:rPr>
      </w:pPr>
      <w:r w:rsidRPr="00040E48">
        <w:rPr>
          <w:noProof w:val="0"/>
        </w:rPr>
        <w:t xml:space="preserve">  --&gt;</w:t>
      </w:r>
    </w:p>
    <w:p w14:paraId="2AB4AAA3" w14:textId="77777777" w:rsidR="009B17FF" w:rsidRPr="00040E48" w:rsidRDefault="009B17FF" w:rsidP="009B17FF">
      <w:pPr>
        <w:pStyle w:val="XMLFragment"/>
        <w:rPr>
          <w:noProof w:val="0"/>
        </w:rPr>
      </w:pPr>
      <w:r w:rsidRPr="00040E48">
        <w:rPr>
          <w:noProof w:val="0"/>
        </w:rPr>
        <w:t xml:space="preserve">  &lt;subject typeCode='SBJ'&gt;</w:t>
      </w:r>
      <w:r w:rsidRPr="00040E48">
        <w:rPr>
          <w:noProof w:val="0"/>
        </w:rPr>
        <w:br/>
      </w:r>
      <w:r w:rsidRPr="00040E48">
        <w:rPr>
          <w:noProof w:val="0"/>
        </w:rPr>
        <w:tab/>
        <w:t xml:space="preserve">  &lt;templateId root='1.3.6.1.4.1.19376.1.5.3.1.4.15.2'/&gt;</w:t>
      </w:r>
    </w:p>
    <w:p w14:paraId="7002EE74" w14:textId="77777777" w:rsidR="009B17FF" w:rsidRPr="00040E48" w:rsidRDefault="009B17FF" w:rsidP="009B17FF">
      <w:pPr>
        <w:pStyle w:val="XMLFragment"/>
        <w:rPr>
          <w:noProof w:val="0"/>
        </w:rPr>
      </w:pPr>
      <w:r w:rsidRPr="00040E48">
        <w:rPr>
          <w:noProof w:val="0"/>
        </w:rPr>
        <w:tab/>
        <w:t xml:space="preserve">  &lt;relatedSubject classCode='PRS'&gt;</w:t>
      </w:r>
      <w:r w:rsidRPr="00040E48">
        <w:rPr>
          <w:noProof w:val="0"/>
        </w:rPr>
        <w:br/>
        <w:t xml:space="preserve">      </w:t>
      </w:r>
      <w:r w:rsidR="00AA550F" w:rsidRPr="00040E48">
        <w:rPr>
          <w:noProof w:val="0"/>
        </w:rPr>
        <w:t>&lt;subject&gt;</w:t>
      </w:r>
    </w:p>
    <w:p w14:paraId="3B82BDAB" w14:textId="77777777" w:rsidR="00AA550F" w:rsidRPr="00040E48" w:rsidRDefault="00AA550F" w:rsidP="00AA550F">
      <w:pPr>
        <w:pStyle w:val="XMLFragment"/>
        <w:rPr>
          <w:noProof w:val="0"/>
        </w:rPr>
      </w:pPr>
      <w:r w:rsidRPr="00040E48">
        <w:rPr>
          <w:noProof w:val="0"/>
        </w:rPr>
        <w:t xml:space="preserve">        &lt;sdtc:id root='' extension=''/&gt;</w:t>
      </w:r>
    </w:p>
    <w:p w14:paraId="21B327C2" w14:textId="77777777" w:rsidR="00AA550F" w:rsidRPr="00040E48" w:rsidRDefault="00AA550F" w:rsidP="00AA550F">
      <w:pPr>
        <w:pStyle w:val="XMLFragment"/>
        <w:rPr>
          <w:noProof w:val="0"/>
        </w:rPr>
      </w:pPr>
      <w:r w:rsidRPr="00040E48">
        <w:rPr>
          <w:noProof w:val="0"/>
        </w:rPr>
        <w:t xml:space="preserve">        &lt;administrativeGenderCode code='' displayName='' </w:t>
      </w:r>
    </w:p>
    <w:p w14:paraId="710900C2" w14:textId="77777777" w:rsidR="00AA550F" w:rsidRPr="00040E48" w:rsidRDefault="00AA550F" w:rsidP="00AA550F">
      <w:pPr>
        <w:pStyle w:val="XMLFragment"/>
        <w:rPr>
          <w:noProof w:val="0"/>
        </w:rPr>
      </w:pPr>
      <w:r w:rsidRPr="00040E48">
        <w:rPr>
          <w:noProof w:val="0"/>
        </w:rPr>
        <w:t xml:space="preserve">          codeSystem='' codeSystemName=''/&gt;</w:t>
      </w:r>
      <w:r w:rsidRPr="00040E48">
        <w:rPr>
          <w:noProof w:val="0"/>
        </w:rPr>
        <w:br/>
        <w:t xml:space="preserve">        &lt;birthTime value=''/&gt;</w:t>
      </w:r>
    </w:p>
    <w:p w14:paraId="016F1707" w14:textId="77777777" w:rsidR="00AA550F" w:rsidRPr="00040E48" w:rsidRDefault="00AA550F" w:rsidP="00AA550F">
      <w:pPr>
        <w:pStyle w:val="XMLFragment"/>
        <w:rPr>
          <w:noProof w:val="0"/>
        </w:rPr>
      </w:pPr>
      <w:r w:rsidRPr="00040E48">
        <w:rPr>
          <w:noProof w:val="0"/>
        </w:rPr>
        <w:t xml:space="preserve">        </w:t>
      </w:r>
      <w:r w:rsidR="004B4FA7" w:rsidRPr="00040E48">
        <w:rPr>
          <w:noProof w:val="0"/>
        </w:rPr>
        <w:t>&lt;ihe:multipleBirthOrderNumber value=''</w:t>
      </w:r>
      <w:r w:rsidRPr="00040E48">
        <w:rPr>
          <w:noProof w:val="0"/>
        </w:rPr>
        <w:t>/&gt;</w:t>
      </w:r>
    </w:p>
    <w:p w14:paraId="1DD32776" w14:textId="77777777" w:rsidR="00AA550F" w:rsidRPr="00040E48" w:rsidRDefault="00AA550F" w:rsidP="00AA550F">
      <w:pPr>
        <w:pStyle w:val="XMLFragment"/>
        <w:rPr>
          <w:noProof w:val="0"/>
        </w:rPr>
      </w:pPr>
      <w:r w:rsidRPr="00040E48">
        <w:rPr>
          <w:noProof w:val="0"/>
        </w:rPr>
        <w:t xml:space="preserve">      &lt;/subject&gt;</w:t>
      </w:r>
    </w:p>
    <w:p w14:paraId="489D8B05" w14:textId="77777777" w:rsidR="009B17FF" w:rsidRPr="00040E48" w:rsidRDefault="009B17FF" w:rsidP="009B17FF">
      <w:pPr>
        <w:pStyle w:val="XMLFragment"/>
        <w:rPr>
          <w:noProof w:val="0"/>
        </w:rPr>
      </w:pPr>
      <w:r w:rsidRPr="00040E48">
        <w:rPr>
          <w:noProof w:val="0"/>
        </w:rPr>
        <w:tab/>
        <w:t xml:space="preserve">  &lt;/relatedSubject&gt;</w:t>
      </w:r>
    </w:p>
    <w:p w14:paraId="5EEB2A26" w14:textId="77777777" w:rsidR="009B17FF" w:rsidRPr="00040E48" w:rsidRDefault="009B17FF" w:rsidP="009B17FF">
      <w:pPr>
        <w:pStyle w:val="XMLFragment"/>
        <w:rPr>
          <w:noProof w:val="0"/>
        </w:rPr>
      </w:pPr>
      <w:r w:rsidRPr="00040E48">
        <w:rPr>
          <w:noProof w:val="0"/>
        </w:rPr>
        <w:t xml:space="preserve">  &lt;/subject&gt;</w:t>
      </w:r>
    </w:p>
    <w:p w14:paraId="7EBCE88A" w14:textId="77777777" w:rsidR="009B17FF" w:rsidRPr="00040E48" w:rsidRDefault="009B17FF" w:rsidP="009B17FF">
      <w:pPr>
        <w:pStyle w:val="XMLFragment"/>
        <w:rPr>
          <w:noProof w:val="0"/>
        </w:rPr>
      </w:pPr>
      <w:r w:rsidRPr="00040E48">
        <w:rPr>
          <w:noProof w:val="0"/>
        </w:rPr>
        <w:t xml:space="preserve">  &lt;!-- One or more components --&gt;</w:t>
      </w:r>
    </w:p>
    <w:p w14:paraId="3031F630" w14:textId="77777777" w:rsidR="009B17FF" w:rsidRPr="00040E48" w:rsidRDefault="009B17FF" w:rsidP="009B17FF">
      <w:pPr>
        <w:pStyle w:val="XMLFragment"/>
        <w:rPr>
          <w:noProof w:val="0"/>
        </w:rPr>
      </w:pPr>
      <w:r w:rsidRPr="00040E48">
        <w:rPr>
          <w:noProof w:val="0"/>
        </w:rPr>
        <w:t xml:space="preserve">  &lt;component typeCode='COMP'&gt;</w:t>
      </w:r>
    </w:p>
    <w:p w14:paraId="07BE5340" w14:textId="77777777" w:rsidR="009B17FF" w:rsidRPr="00040E48" w:rsidRDefault="009B17FF" w:rsidP="009B17FF">
      <w:pPr>
        <w:pStyle w:val="XMLFragment"/>
        <w:rPr>
          <w:noProof w:val="0"/>
        </w:rPr>
      </w:pPr>
      <w:r w:rsidRPr="00040E48">
        <w:rPr>
          <w:noProof w:val="0"/>
        </w:rPr>
        <w:tab/>
        <w:t xml:space="preserve">  &lt;!-- Containing a pregnancy observation --&gt;</w:t>
      </w:r>
    </w:p>
    <w:p w14:paraId="2B8C807D" w14:textId="77777777" w:rsidR="009B17FF" w:rsidRPr="00040E48" w:rsidRDefault="009B17FF" w:rsidP="009B17FF">
      <w:pPr>
        <w:pStyle w:val="XMLFragment"/>
        <w:rPr>
          <w:noProof w:val="0"/>
        </w:rPr>
      </w:pPr>
      <w:r w:rsidRPr="00040E48">
        <w:rPr>
          <w:noProof w:val="0"/>
        </w:rPr>
        <w:t xml:space="preserve">    &lt;observation classCode='OBS' moodCode='EVN'&gt;</w:t>
      </w:r>
    </w:p>
    <w:p w14:paraId="482A04C4" w14:textId="77777777" w:rsidR="009B17FF" w:rsidRPr="00040E48" w:rsidRDefault="009B17FF" w:rsidP="009B17FF">
      <w:pPr>
        <w:pStyle w:val="XMLFragment"/>
        <w:rPr>
          <w:noProof w:val="0"/>
        </w:rPr>
      </w:pPr>
      <w:r w:rsidRPr="00040E48">
        <w:rPr>
          <w:noProof w:val="0"/>
        </w:rPr>
        <w:t xml:space="preserve">      &lt;templateId root='1.3.6.1.4.1.19376.1.5.3.1.4.13.5'/&gt;</w:t>
      </w:r>
    </w:p>
    <w:p w14:paraId="0F05A660" w14:textId="77777777" w:rsidR="009B17FF" w:rsidRPr="00040E48" w:rsidRDefault="009B17FF" w:rsidP="009B17FF">
      <w:pPr>
        <w:pStyle w:val="XMLFragment"/>
        <w:rPr>
          <w:noProof w:val="0"/>
        </w:rPr>
      </w:pPr>
      <w:r w:rsidRPr="00040E48">
        <w:rPr>
          <w:noProof w:val="0"/>
        </w:rPr>
        <w:t xml:space="preserve">        :</w:t>
      </w:r>
    </w:p>
    <w:p w14:paraId="66CC7C2D" w14:textId="77777777" w:rsidR="009B17FF" w:rsidRPr="00040E48" w:rsidRDefault="009B17FF" w:rsidP="009B17FF">
      <w:pPr>
        <w:pStyle w:val="XMLFragment"/>
        <w:rPr>
          <w:noProof w:val="0"/>
        </w:rPr>
      </w:pPr>
      <w:r w:rsidRPr="00040E48">
        <w:rPr>
          <w:noProof w:val="0"/>
        </w:rPr>
        <w:t xml:space="preserve">    &lt;/observation&gt;</w:t>
      </w:r>
    </w:p>
    <w:p w14:paraId="4DC4B93E" w14:textId="77777777" w:rsidR="009B17FF" w:rsidRPr="00040E48" w:rsidRDefault="009B17FF" w:rsidP="009B17FF">
      <w:pPr>
        <w:pStyle w:val="XMLFragment"/>
        <w:rPr>
          <w:noProof w:val="0"/>
        </w:rPr>
      </w:pPr>
      <w:r w:rsidRPr="00040E48">
        <w:rPr>
          <w:noProof w:val="0"/>
        </w:rPr>
        <w:t xml:space="preserve">  &lt;/component&gt;</w:t>
      </w:r>
    </w:p>
    <w:p w14:paraId="0F0352C6" w14:textId="77777777" w:rsidR="009B17FF" w:rsidRPr="00040E48" w:rsidRDefault="009B17FF" w:rsidP="009B17FF">
      <w:pPr>
        <w:pStyle w:val="XMLFragment"/>
        <w:rPr>
          <w:noProof w:val="0"/>
        </w:rPr>
      </w:pPr>
      <w:r w:rsidRPr="00040E48">
        <w:rPr>
          <w:noProof w:val="0"/>
        </w:rPr>
        <w:t>&lt;/organizer&gt;</w:t>
      </w:r>
    </w:p>
    <w:p w14:paraId="0D8B21D7" w14:textId="77777777" w:rsidR="009B17FF" w:rsidRPr="00040E48" w:rsidRDefault="009B17FF" w:rsidP="009B17FF">
      <w:pPr>
        <w:pStyle w:val="Heading5"/>
        <w:numPr>
          <w:ilvl w:val="0"/>
          <w:numId w:val="0"/>
        </w:numPr>
        <w:tabs>
          <w:tab w:val="left" w:pos="720"/>
        </w:tabs>
        <w:rPr>
          <w:noProof w:val="0"/>
        </w:rPr>
      </w:pPr>
      <w:bookmarkStart w:id="2230" w:name="_Toc441142354"/>
      <w:r w:rsidRPr="00040E48">
        <w:rPr>
          <w:noProof w:val="0"/>
        </w:rPr>
        <w:t xml:space="preserve">6.3.4.27.2 </w:t>
      </w:r>
      <w:r w:rsidRPr="00040E48">
        <w:rPr>
          <w:noProof w:val="0"/>
        </w:rPr>
        <w:tab/>
        <w:t>&lt;organizer classCode='CLUSTER' moodCode='EVN'&gt;</w:t>
      </w:r>
      <w:bookmarkEnd w:id="2230"/>
    </w:p>
    <w:p w14:paraId="2D9DF984" w14:textId="77777777" w:rsidR="009B17FF" w:rsidRPr="00040E48" w:rsidRDefault="009B17FF" w:rsidP="009B17FF">
      <w:pPr>
        <w:pStyle w:val="BodyText"/>
        <w:rPr>
          <w:noProof w:val="0"/>
        </w:rPr>
      </w:pPr>
      <w:r w:rsidRPr="00040E48">
        <w:rPr>
          <w:noProof w:val="0"/>
        </w:rPr>
        <w:t>The birth event organizer is a cluster of observations about a single birth event.</w:t>
      </w:r>
    </w:p>
    <w:p w14:paraId="207A1093" w14:textId="77777777" w:rsidR="009B17FF" w:rsidRPr="00040E48" w:rsidRDefault="009B17FF" w:rsidP="009B17FF">
      <w:pPr>
        <w:pStyle w:val="Heading5"/>
        <w:numPr>
          <w:ilvl w:val="0"/>
          <w:numId w:val="0"/>
        </w:numPr>
        <w:tabs>
          <w:tab w:val="left" w:pos="720"/>
        </w:tabs>
        <w:rPr>
          <w:noProof w:val="0"/>
        </w:rPr>
      </w:pPr>
      <w:bookmarkStart w:id="2231" w:name="_Toc441142355"/>
      <w:r w:rsidRPr="00040E48">
        <w:rPr>
          <w:noProof w:val="0"/>
        </w:rPr>
        <w:t xml:space="preserve">6.3.4.27.3 </w:t>
      </w:r>
      <w:r w:rsidRPr="00040E48">
        <w:rPr>
          <w:noProof w:val="0"/>
        </w:rPr>
        <w:tab/>
        <w:t>&lt;templateId root='1.3.6.1.4.1.19376.1.5.3.1.4.13.5.2'/&gt;</w:t>
      </w:r>
      <w:bookmarkEnd w:id="2231"/>
    </w:p>
    <w:p w14:paraId="05DAA628" w14:textId="77777777" w:rsidR="009B17FF" w:rsidRPr="00040E48" w:rsidRDefault="009B17FF" w:rsidP="009B17FF">
      <w:pPr>
        <w:pStyle w:val="BodyText"/>
        <w:rPr>
          <w:noProof w:val="0"/>
        </w:rPr>
      </w:pPr>
      <w:r w:rsidRPr="00040E48">
        <w:rPr>
          <w:noProof w:val="0"/>
        </w:rPr>
        <w:t>The birth event organizer shall have the &lt;templateId&gt; element shown above to indicate that it conforms to this specification.</w:t>
      </w:r>
    </w:p>
    <w:p w14:paraId="3024FC56" w14:textId="77777777" w:rsidR="009B17FF" w:rsidRPr="00040E48" w:rsidRDefault="009B17FF" w:rsidP="009B17FF">
      <w:pPr>
        <w:pStyle w:val="Heading5"/>
        <w:numPr>
          <w:ilvl w:val="0"/>
          <w:numId w:val="0"/>
        </w:numPr>
        <w:tabs>
          <w:tab w:val="left" w:pos="720"/>
        </w:tabs>
        <w:rPr>
          <w:noProof w:val="0"/>
        </w:rPr>
      </w:pPr>
      <w:bookmarkStart w:id="2232" w:name="_Toc441142356"/>
      <w:r w:rsidRPr="00040E48">
        <w:rPr>
          <w:noProof w:val="0"/>
        </w:rPr>
        <w:t xml:space="preserve">6.3.4.27.4 </w:t>
      </w:r>
      <w:r w:rsidRPr="00040E48">
        <w:rPr>
          <w:noProof w:val="0"/>
        </w:rPr>
        <w:tab/>
        <w:t>&lt;id root=' ' extension=' '/&gt;</w:t>
      </w:r>
      <w:bookmarkEnd w:id="2232"/>
    </w:p>
    <w:p w14:paraId="15F144BD" w14:textId="77777777" w:rsidR="009B17FF" w:rsidRPr="00040E48" w:rsidRDefault="009B17FF" w:rsidP="009B17FF">
      <w:pPr>
        <w:pStyle w:val="BodyText"/>
        <w:rPr>
          <w:noProof w:val="0"/>
        </w:rPr>
      </w:pPr>
      <w:r w:rsidRPr="00040E48">
        <w:rPr>
          <w:noProof w:val="0"/>
        </w:rPr>
        <w:t xml:space="preserve">The organizer shall have an &lt;id&gt; element. </w:t>
      </w:r>
    </w:p>
    <w:p w14:paraId="63E6C3CD" w14:textId="77777777" w:rsidR="009B17FF" w:rsidRPr="00040E48" w:rsidRDefault="009B17FF" w:rsidP="009B17FF">
      <w:pPr>
        <w:pStyle w:val="Heading5"/>
        <w:numPr>
          <w:ilvl w:val="0"/>
          <w:numId w:val="0"/>
        </w:numPr>
        <w:tabs>
          <w:tab w:val="left" w:pos="720"/>
        </w:tabs>
        <w:rPr>
          <w:noProof w:val="0"/>
        </w:rPr>
      </w:pPr>
      <w:bookmarkStart w:id="2233" w:name="_Toc441142357"/>
      <w:r w:rsidRPr="00040E48">
        <w:rPr>
          <w:noProof w:val="0"/>
        </w:rPr>
        <w:lastRenderedPageBreak/>
        <w:t xml:space="preserve">6.3.4.27.5 </w:t>
      </w:r>
      <w:r w:rsidRPr="00040E48">
        <w:rPr>
          <w:noProof w:val="0"/>
        </w:rPr>
        <w:tab/>
        <w:t xml:space="preserve">&lt;code code='118215003' displayName='Delivery Finding' </w:t>
      </w:r>
      <w:r w:rsidRPr="00040E48">
        <w:rPr>
          <w:noProof w:val="0"/>
        </w:rPr>
        <w:br/>
        <w:t>   codeSystem='SNOMED CT'</w:t>
      </w:r>
      <w:r w:rsidRPr="00040E48">
        <w:rPr>
          <w:noProof w:val="0"/>
        </w:rPr>
        <w:br/>
        <w:t>   codeSystemName='2.16.840.1.113883.6.96'/&gt;</w:t>
      </w:r>
      <w:bookmarkEnd w:id="2233"/>
    </w:p>
    <w:p w14:paraId="26F271B5" w14:textId="77777777" w:rsidR="009B17FF" w:rsidRPr="00040E48" w:rsidRDefault="009B17FF" w:rsidP="009B17FF">
      <w:pPr>
        <w:pStyle w:val="BodyText"/>
        <w:rPr>
          <w:noProof w:val="0"/>
        </w:rPr>
      </w:pPr>
      <w:r w:rsidRPr="00040E48">
        <w:rPr>
          <w:noProof w:val="0"/>
        </w:rPr>
        <w:t>The organizer shall contain a code describing the observations present</w:t>
      </w:r>
      <w:r w:rsidR="00BA4AD1" w:rsidRPr="00040E48">
        <w:rPr>
          <w:noProof w:val="0"/>
        </w:rPr>
        <w:t xml:space="preserve">. </w:t>
      </w:r>
      <w:r w:rsidRPr="00040E48">
        <w:rPr>
          <w:noProof w:val="0"/>
        </w:rPr>
        <w:t>The recommended code is shown above</w:t>
      </w:r>
      <w:r w:rsidR="00BA4AD1" w:rsidRPr="00040E48">
        <w:rPr>
          <w:noProof w:val="0"/>
        </w:rPr>
        <w:t xml:space="preserve">. </w:t>
      </w:r>
      <w:r w:rsidRPr="00040E48">
        <w:rPr>
          <w:noProof w:val="0"/>
        </w:rPr>
        <w:t>When the birth event organizer is combined with the pregnancy history organizer, the code should be that recommended for the pregnancy history organizer</w:t>
      </w:r>
      <w:r w:rsidRPr="00040E48">
        <w:rPr>
          <w:rStyle w:val="FootnoteCharacters"/>
          <w:noProof w:val="0"/>
        </w:rPr>
        <w:footnoteReference w:id="10"/>
      </w:r>
      <w:r w:rsidRPr="00040E48">
        <w:rPr>
          <w:noProof w:val="0"/>
        </w:rPr>
        <w:t>.</w:t>
      </w:r>
    </w:p>
    <w:p w14:paraId="3E00E540" w14:textId="77777777" w:rsidR="009B17FF" w:rsidRPr="00040E48" w:rsidRDefault="009B17FF" w:rsidP="009B17FF">
      <w:pPr>
        <w:pStyle w:val="Heading5"/>
        <w:numPr>
          <w:ilvl w:val="0"/>
          <w:numId w:val="0"/>
        </w:numPr>
        <w:tabs>
          <w:tab w:val="left" w:pos="720"/>
        </w:tabs>
        <w:rPr>
          <w:noProof w:val="0"/>
        </w:rPr>
      </w:pPr>
      <w:bookmarkStart w:id="2234" w:name="_Toc441142358"/>
      <w:r w:rsidRPr="00040E48">
        <w:rPr>
          <w:noProof w:val="0"/>
        </w:rPr>
        <w:t xml:space="preserve">6.3.4.27.6 </w:t>
      </w:r>
      <w:r w:rsidRPr="00040E48">
        <w:rPr>
          <w:noProof w:val="0"/>
        </w:rPr>
        <w:tab/>
        <w:t>&lt;statusCode code='completed'/&gt;</w:t>
      </w:r>
      <w:bookmarkEnd w:id="2234"/>
    </w:p>
    <w:p w14:paraId="4367A071" w14:textId="77777777" w:rsidR="009B17FF" w:rsidRPr="00040E48" w:rsidRDefault="009B17FF" w:rsidP="009B17FF">
      <w:pPr>
        <w:pStyle w:val="BodyText"/>
        <w:rPr>
          <w:noProof w:val="0"/>
        </w:rPr>
      </w:pPr>
      <w:r w:rsidRPr="00040E48">
        <w:rPr>
          <w:noProof w:val="0"/>
        </w:rPr>
        <w:t xml:space="preserve">The observations have all been completed. </w:t>
      </w:r>
    </w:p>
    <w:p w14:paraId="7982E0DF" w14:textId="77777777" w:rsidR="009B17FF" w:rsidRPr="00040E48" w:rsidRDefault="009B17FF" w:rsidP="009B17FF">
      <w:pPr>
        <w:pStyle w:val="Heading5"/>
        <w:numPr>
          <w:ilvl w:val="0"/>
          <w:numId w:val="0"/>
        </w:numPr>
        <w:tabs>
          <w:tab w:val="left" w:pos="720"/>
        </w:tabs>
        <w:rPr>
          <w:noProof w:val="0"/>
        </w:rPr>
      </w:pPr>
      <w:bookmarkStart w:id="2235" w:name="_Toc441142359"/>
      <w:r w:rsidRPr="00040E48">
        <w:rPr>
          <w:noProof w:val="0"/>
        </w:rPr>
        <w:t xml:space="preserve">6.3.4.27.7 </w:t>
      </w:r>
      <w:r w:rsidRPr="00040E48">
        <w:rPr>
          <w:noProof w:val="0"/>
        </w:rPr>
        <w:tab/>
        <w:t>&lt;effectiveTime value=' '/&gt;</w:t>
      </w:r>
      <w:bookmarkEnd w:id="2235"/>
    </w:p>
    <w:p w14:paraId="2CF9B257" w14:textId="77777777" w:rsidR="009B17FF" w:rsidRPr="00040E48" w:rsidRDefault="009B17FF" w:rsidP="009B17FF">
      <w:pPr>
        <w:pStyle w:val="BodyText"/>
        <w:rPr>
          <w:noProof w:val="0"/>
        </w:rPr>
      </w:pPr>
      <w:r w:rsidRPr="00040E48">
        <w:rPr>
          <w:noProof w:val="0"/>
        </w:rPr>
        <w:t>The effective time element may be present to indicate the time period of the relevant findings</w:t>
      </w:r>
      <w:r w:rsidR="00BA4AD1" w:rsidRPr="00040E48">
        <w:rPr>
          <w:noProof w:val="0"/>
        </w:rPr>
        <w:t xml:space="preserve">. </w:t>
      </w:r>
      <w:r w:rsidRPr="00040E48">
        <w:rPr>
          <w:noProof w:val="0"/>
        </w:rPr>
        <w:t xml:space="preserve">Note that when combined with the </w:t>
      </w:r>
      <w:r w:rsidR="005C4B4B" w:rsidRPr="00040E48">
        <w:rPr>
          <w:noProof w:val="0"/>
        </w:rPr>
        <w:t>pregnancy</w:t>
      </w:r>
      <w:r w:rsidRPr="00040E48">
        <w:rPr>
          <w:noProof w:val="0"/>
        </w:rPr>
        <w:t xml:space="preserve"> history organizer, this shall contain the interval associated with the pregnancy. </w:t>
      </w:r>
    </w:p>
    <w:p w14:paraId="023B79AB" w14:textId="77777777" w:rsidR="009B17FF" w:rsidRPr="00040E48" w:rsidRDefault="009B17FF" w:rsidP="009B17FF">
      <w:pPr>
        <w:pStyle w:val="Heading5"/>
        <w:numPr>
          <w:ilvl w:val="0"/>
          <w:numId w:val="0"/>
        </w:numPr>
        <w:tabs>
          <w:tab w:val="left" w:pos="720"/>
        </w:tabs>
        <w:rPr>
          <w:noProof w:val="0"/>
        </w:rPr>
      </w:pPr>
      <w:bookmarkStart w:id="2236" w:name="_Toc441142360"/>
      <w:r w:rsidRPr="00040E48">
        <w:rPr>
          <w:noProof w:val="0"/>
        </w:rPr>
        <w:t xml:space="preserve">6.3.4.27.8 </w:t>
      </w:r>
      <w:r w:rsidRPr="00040E48">
        <w:rPr>
          <w:noProof w:val="0"/>
        </w:rPr>
        <w:tab/>
        <w:t>&lt;author typeCode='AUT'&gt;&lt;assignedEntity1 typeCode='ASSIGNED'&gt;...&lt;/assignedEntity1&gt;&lt;/author&gt;</w:t>
      </w:r>
      <w:bookmarkEnd w:id="2236"/>
    </w:p>
    <w:p w14:paraId="3EB7423A" w14:textId="77777777" w:rsidR="009B17FF" w:rsidRPr="00040E48" w:rsidRDefault="009B17FF" w:rsidP="009B17FF">
      <w:pPr>
        <w:pStyle w:val="BodyText"/>
        <w:rPr>
          <w:noProof w:val="0"/>
        </w:rPr>
      </w:pPr>
      <w:r w:rsidRPr="00040E48">
        <w:rPr>
          <w:noProof w:val="0"/>
        </w:rPr>
        <w:t xml:space="preserve">For use with HL7 Version 3, Birth Event organizers SHALL contain an &lt;author&gt; element to represent the person or device. </w:t>
      </w:r>
    </w:p>
    <w:p w14:paraId="17749240" w14:textId="77777777" w:rsidR="009B17FF" w:rsidRPr="00040E48" w:rsidRDefault="009B17FF" w:rsidP="009B17FF">
      <w:pPr>
        <w:pStyle w:val="Heading5"/>
        <w:numPr>
          <w:ilvl w:val="0"/>
          <w:numId w:val="0"/>
        </w:numPr>
        <w:tabs>
          <w:tab w:val="left" w:pos="720"/>
        </w:tabs>
        <w:rPr>
          <w:noProof w:val="0"/>
        </w:rPr>
      </w:pPr>
      <w:bookmarkStart w:id="2237" w:name="_Toc441142361"/>
      <w:r w:rsidRPr="00040E48">
        <w:rPr>
          <w:noProof w:val="0"/>
        </w:rPr>
        <w:t xml:space="preserve">6.3.4.27.9 </w:t>
      </w:r>
      <w:r w:rsidRPr="00040E48">
        <w:rPr>
          <w:noProof w:val="0"/>
        </w:rPr>
        <w:tab/>
        <w:t>&lt;subject typeCode='SBJ'&gt;</w:t>
      </w:r>
      <w:r w:rsidRPr="00040E48">
        <w:rPr>
          <w:noProof w:val="0"/>
        </w:rPr>
        <w:br/>
      </w:r>
      <w:r w:rsidRPr="00040E48">
        <w:rPr>
          <w:noProof w:val="0"/>
        </w:rPr>
        <w:tab/>
      </w:r>
      <w:r w:rsidRPr="00040E48">
        <w:rPr>
          <w:noProof w:val="0"/>
        </w:rPr>
        <w:tab/>
        <w:t xml:space="preserve">  &lt;templateId root=</w:t>
      </w:r>
      <w:r w:rsidRPr="00040E48">
        <w:rPr>
          <w:noProof w:val="0"/>
        </w:rPr>
        <w:tab/>
        <w:t>'1.3.6.1.4.1.19376.1.5.3.1.4.15.2'&gt; …</w:t>
      </w:r>
      <w:bookmarkEnd w:id="2237"/>
      <w:r w:rsidRPr="00040E48">
        <w:rPr>
          <w:noProof w:val="0"/>
        </w:rPr>
        <w:t xml:space="preserve">  </w:t>
      </w:r>
    </w:p>
    <w:p w14:paraId="6E1B704C" w14:textId="77777777" w:rsidR="009B17FF" w:rsidRPr="00040E48" w:rsidRDefault="009B17FF" w:rsidP="009B17FF">
      <w:pPr>
        <w:pStyle w:val="BodyText"/>
        <w:rPr>
          <w:noProof w:val="0"/>
        </w:rPr>
      </w:pPr>
      <w:r w:rsidRPr="00040E48">
        <w:rPr>
          <w:noProof w:val="0"/>
        </w:rPr>
        <w:t xml:space="preserve">The birth event organizer shall contain a subject participant describing the child that was born (e.g., name, age, gender). </w:t>
      </w:r>
    </w:p>
    <w:p w14:paraId="2DB005A7" w14:textId="77777777" w:rsidR="004B4FA7" w:rsidRPr="00040E48" w:rsidRDefault="009B17FF" w:rsidP="004B4FA7">
      <w:pPr>
        <w:pStyle w:val="Heading5"/>
        <w:numPr>
          <w:ilvl w:val="0"/>
          <w:numId w:val="0"/>
        </w:numPr>
        <w:tabs>
          <w:tab w:val="left" w:pos="720"/>
        </w:tabs>
        <w:rPr>
          <w:noProof w:val="0"/>
        </w:rPr>
      </w:pPr>
      <w:bookmarkStart w:id="2238" w:name="_Toc441142362"/>
      <w:r w:rsidRPr="00040E48">
        <w:rPr>
          <w:noProof w:val="0"/>
        </w:rPr>
        <w:t>6.3.4.27.10</w:t>
      </w:r>
      <w:r w:rsidR="004B4FA7" w:rsidRPr="00040E48">
        <w:rPr>
          <w:noProof w:val="0"/>
        </w:rPr>
        <w:t xml:space="preserve"> &lt;ihe:multipleBirthOrderNumber value=''/&gt;</w:t>
      </w:r>
      <w:bookmarkEnd w:id="2238"/>
    </w:p>
    <w:p w14:paraId="54D59CD3" w14:textId="77777777" w:rsidR="004B4FA7" w:rsidRPr="00040E48" w:rsidRDefault="004B4FA7" w:rsidP="009B17FF">
      <w:pPr>
        <w:pStyle w:val="BodyText"/>
        <w:rPr>
          <w:noProof w:val="0"/>
        </w:rPr>
      </w:pPr>
      <w:r w:rsidRPr="00040E48">
        <w:rPr>
          <w:noProof w:val="0"/>
        </w:rPr>
        <w:t xml:space="preserve">The organizer </w:t>
      </w:r>
      <w:r w:rsidR="000C0BDF" w:rsidRPr="00040E48">
        <w:rPr>
          <w:noProof w:val="0"/>
        </w:rPr>
        <w:t>may</w:t>
      </w:r>
      <w:r w:rsidRPr="00040E48">
        <w:rPr>
          <w:noProof w:val="0"/>
        </w:rPr>
        <w:t xml:space="preserve"> contain a multipleBirthOrderNumber representing the ord</w:t>
      </w:r>
      <w:r w:rsidR="000C0BDF" w:rsidRPr="00040E48">
        <w:rPr>
          <w:noProof w:val="0"/>
        </w:rPr>
        <w:t>er in which the child was born in a delivery where there are multiple births.</w:t>
      </w:r>
    </w:p>
    <w:p w14:paraId="21EE3D98" w14:textId="77777777" w:rsidR="009B17FF" w:rsidRPr="00040E48" w:rsidRDefault="009B17FF" w:rsidP="009B17FF">
      <w:pPr>
        <w:pStyle w:val="Heading5"/>
        <w:numPr>
          <w:ilvl w:val="0"/>
          <w:numId w:val="0"/>
        </w:numPr>
        <w:tabs>
          <w:tab w:val="left" w:pos="720"/>
        </w:tabs>
        <w:rPr>
          <w:noProof w:val="0"/>
        </w:rPr>
      </w:pPr>
      <w:bookmarkStart w:id="2239" w:name="_Toc441142363"/>
      <w:r w:rsidRPr="00040E48">
        <w:rPr>
          <w:noProof w:val="0"/>
        </w:rPr>
        <w:t>6.3.4.27.1</w:t>
      </w:r>
      <w:r w:rsidR="004B4FA7" w:rsidRPr="00040E48">
        <w:rPr>
          <w:noProof w:val="0"/>
        </w:rPr>
        <w:t>1</w:t>
      </w:r>
      <w:r w:rsidRPr="00040E48">
        <w:rPr>
          <w:noProof w:val="0"/>
        </w:rPr>
        <w:t xml:space="preserve"> </w:t>
      </w:r>
      <w:r w:rsidRPr="00040E48">
        <w:rPr>
          <w:noProof w:val="0"/>
        </w:rPr>
        <w:tab/>
        <w:t>&lt;component typeCode='COMP'&gt;</w:t>
      </w:r>
      <w:bookmarkEnd w:id="2239"/>
    </w:p>
    <w:p w14:paraId="4BBDBC1F" w14:textId="77777777" w:rsidR="009B17FF" w:rsidRPr="00040E48" w:rsidRDefault="009B17FF" w:rsidP="009B17FF">
      <w:pPr>
        <w:pStyle w:val="BodyText"/>
        <w:rPr>
          <w:noProof w:val="0"/>
        </w:rPr>
      </w:pPr>
      <w:r w:rsidRPr="00040E48">
        <w:rPr>
          <w:noProof w:val="0"/>
        </w:rPr>
        <w:t>The organizer shall have one or more &lt;component&gt; elements that are instances of  a pregnancy observation.</w:t>
      </w:r>
    </w:p>
    <w:p w14:paraId="48E6CB2D" w14:textId="77777777" w:rsidR="002B415F" w:rsidRPr="00040E48" w:rsidRDefault="00AB21EF" w:rsidP="000A1831">
      <w:pPr>
        <w:pStyle w:val="Heading4"/>
        <w:numPr>
          <w:ilvl w:val="0"/>
          <w:numId w:val="0"/>
        </w:numPr>
        <w:tabs>
          <w:tab w:val="left" w:pos="720"/>
        </w:tabs>
        <w:rPr>
          <w:noProof w:val="0"/>
        </w:rPr>
      </w:pPr>
      <w:bookmarkStart w:id="2240" w:name="_Toc441142364"/>
      <w:r w:rsidRPr="00040E48">
        <w:rPr>
          <w:noProof w:val="0"/>
        </w:rPr>
        <w:lastRenderedPageBreak/>
        <w:t>6.3.4.28</w:t>
      </w:r>
      <w:r w:rsidR="00B5308B" w:rsidRPr="00040E48">
        <w:rPr>
          <w:noProof w:val="0"/>
        </w:rPr>
        <w:t xml:space="preserve">  </w:t>
      </w:r>
      <w:r w:rsidR="002B415F" w:rsidRPr="00040E48">
        <w:rPr>
          <w:noProof w:val="0"/>
        </w:rPr>
        <w:t>Reserve</w:t>
      </w:r>
      <w:r w:rsidR="00E43B6B" w:rsidRPr="00040E48">
        <w:rPr>
          <w:noProof w:val="0"/>
        </w:rPr>
        <w:t>d</w:t>
      </w:r>
      <w:r w:rsidR="002B415F" w:rsidRPr="00040E48">
        <w:rPr>
          <w:noProof w:val="0"/>
        </w:rPr>
        <w:t xml:space="preserve"> for </w:t>
      </w:r>
      <w:r w:rsidR="003B272D" w:rsidRPr="00040E48">
        <w:rPr>
          <w:noProof w:val="0"/>
        </w:rPr>
        <w:t>(Antepartum Visit Summary Battery)</w:t>
      </w:r>
      <w:bookmarkEnd w:id="2240"/>
    </w:p>
    <w:p w14:paraId="590D55FD" w14:textId="77777777" w:rsidR="00335A5E" w:rsidRPr="00040E48" w:rsidRDefault="00335A5E" w:rsidP="00335A5E">
      <w:pPr>
        <w:pStyle w:val="Heading4"/>
        <w:numPr>
          <w:ilvl w:val="0"/>
          <w:numId w:val="0"/>
        </w:numPr>
        <w:rPr>
          <w:noProof w:val="0"/>
        </w:rPr>
      </w:pPr>
      <w:bookmarkStart w:id="2241" w:name="_Toc441142365"/>
      <w:r w:rsidRPr="00040E48">
        <w:rPr>
          <w:noProof w:val="0"/>
        </w:rPr>
        <w:t>6.3.4.29  Advance Directive Observation 1.3.6.1.4.1.19376.1.5.3.1.4.13.7</w:t>
      </w:r>
      <w:bookmarkEnd w:id="2241"/>
    </w:p>
    <w:p w14:paraId="6FA8A02D" w14:textId="77777777" w:rsidR="00335A5E" w:rsidRPr="00040E48" w:rsidRDefault="00335A5E" w:rsidP="00335A5E">
      <w:pPr>
        <w:pStyle w:val="BodyText"/>
        <w:rPr>
          <w:noProof w:val="0"/>
        </w:rPr>
      </w:pPr>
      <w:r w:rsidRPr="00040E48">
        <w:rPr>
          <w:noProof w:val="0"/>
        </w:rPr>
        <w:t xml:space="preserve">An advance directive observation is a simple observation that uses a specific vocabulary, and inherits constraints from CCD. </w:t>
      </w:r>
    </w:p>
    <w:p w14:paraId="3315D350" w14:textId="77777777" w:rsidR="00335A5E" w:rsidRPr="00040E48" w:rsidRDefault="00335A5E" w:rsidP="00335A5E">
      <w:pPr>
        <w:pStyle w:val="Heading5"/>
        <w:numPr>
          <w:ilvl w:val="0"/>
          <w:numId w:val="0"/>
        </w:numPr>
        <w:rPr>
          <w:noProof w:val="0"/>
        </w:rPr>
      </w:pPr>
      <w:bookmarkStart w:id="2242" w:name="_Toc441142366"/>
      <w:r w:rsidRPr="00040E48">
        <w:rPr>
          <w:noProof w:val="0"/>
        </w:rPr>
        <w:t>6.3.4.29.1 Standards</w:t>
      </w:r>
      <w:bookmarkEnd w:id="2242"/>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13"/>
        <w:gridCol w:w="3289"/>
      </w:tblGrid>
      <w:tr w:rsidR="00335A5E" w:rsidRPr="00040E48" w14:paraId="753F27D4" w14:textId="77777777" w:rsidTr="00BC38A3">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14:paraId="67586C5E" w14:textId="77777777" w:rsidR="00335A5E" w:rsidRPr="00040E48" w:rsidRDefault="00335A5E" w:rsidP="00BC38A3">
            <w:pPr>
              <w:pStyle w:val="TableEntryHeader"/>
              <w:rPr>
                <w:rFonts w:ascii="Arial Unicode MS" w:eastAsia="Arial Unicode MS" w:hAnsi="Arial Unicode MS" w:cs="Arial Unicode MS"/>
                <w:noProof w:val="0"/>
                <w:szCs w:val="24"/>
              </w:rPr>
            </w:pPr>
            <w:r w:rsidRPr="00040E48">
              <w:rPr>
                <w:noProof w:val="0"/>
              </w:rPr>
              <w:t>CCD</w:t>
            </w:r>
          </w:p>
        </w:tc>
        <w:tc>
          <w:tcPr>
            <w:tcW w:w="0" w:type="auto"/>
            <w:vAlign w:val="center"/>
          </w:tcPr>
          <w:p w14:paraId="464236DA" w14:textId="77777777" w:rsidR="00335A5E" w:rsidRPr="00040E48" w:rsidRDefault="00FF2B1E" w:rsidP="00BC38A3">
            <w:pPr>
              <w:pStyle w:val="TableEntry"/>
              <w:rPr>
                <w:rFonts w:ascii="Arial Unicode MS" w:eastAsia="Arial Unicode MS" w:hAnsi="Arial Unicode MS" w:cs="Arial Unicode MS"/>
                <w:noProof w:val="0"/>
                <w:szCs w:val="24"/>
              </w:rPr>
            </w:pPr>
            <w:hyperlink r:id="rId108" w:tooltip="http://www.hl7.org/Library/General/HL7_CDA_R2_final.zip" w:history="1">
              <w:r w:rsidR="00335A5E" w:rsidRPr="00040E48">
                <w:rPr>
                  <w:rStyle w:val="Hyperlink"/>
                  <w:noProof w:val="0"/>
                </w:rPr>
                <w:t>ASTM/HL7 Continuity of Care Document</w:t>
              </w:r>
            </w:hyperlink>
            <w:r w:rsidR="00335A5E" w:rsidRPr="00040E48">
              <w:rPr>
                <w:noProof w:val="0"/>
              </w:rPr>
              <w:t xml:space="preserve"> </w:t>
            </w:r>
          </w:p>
        </w:tc>
      </w:tr>
    </w:tbl>
    <w:p w14:paraId="12E7D9AB" w14:textId="77777777" w:rsidR="00335A5E" w:rsidRPr="00040E48" w:rsidRDefault="00335A5E" w:rsidP="00335A5E">
      <w:pPr>
        <w:pStyle w:val="BodyText"/>
        <w:rPr>
          <w:noProof w:val="0"/>
        </w:rPr>
      </w:pPr>
    </w:p>
    <w:p w14:paraId="63962D17" w14:textId="77777777" w:rsidR="00335A5E" w:rsidRPr="00040E48" w:rsidRDefault="00335A5E" w:rsidP="00335A5E">
      <w:pPr>
        <w:pStyle w:val="Heading5"/>
        <w:numPr>
          <w:ilvl w:val="0"/>
          <w:numId w:val="0"/>
        </w:numPr>
        <w:rPr>
          <w:noProof w:val="0"/>
        </w:rPr>
      </w:pPr>
      <w:bookmarkStart w:id="2243" w:name="_Toc441142367"/>
      <w:r w:rsidRPr="00040E48">
        <w:rPr>
          <w:noProof w:val="0"/>
        </w:rPr>
        <w:t>6.3.4.29.2 Specification</w:t>
      </w:r>
      <w:bookmarkEnd w:id="2243"/>
    </w:p>
    <w:p w14:paraId="134CBF7F" w14:textId="77777777" w:rsidR="00335A5E" w:rsidRPr="00040E48" w:rsidRDefault="00335A5E" w:rsidP="00335A5E">
      <w:pPr>
        <w:pStyle w:val="XMLFragment"/>
        <w:rPr>
          <w:noProof w:val="0"/>
        </w:rPr>
      </w:pPr>
      <w:r w:rsidRPr="00040E48">
        <w:rPr>
          <w:bCs/>
          <w:noProof w:val="0"/>
        </w:rPr>
        <w:t>&lt;observation typeCode='OBS' moodCode='EVN'&gt;</w:t>
      </w:r>
    </w:p>
    <w:p w14:paraId="025B3372" w14:textId="77777777" w:rsidR="00335A5E" w:rsidRPr="00F331FC" w:rsidRDefault="00335A5E" w:rsidP="00335A5E">
      <w:pPr>
        <w:pStyle w:val="XMLFragment"/>
        <w:rPr>
          <w:noProof w:val="0"/>
          <w:lang w:val="nl-NL"/>
          <w:rPrChange w:id="2244" w:author="Michael Clifton" w:date="2018-10-11T10:13:00Z">
            <w:rPr>
              <w:noProof w:val="0"/>
            </w:rPr>
          </w:rPrChange>
        </w:rPr>
      </w:pPr>
      <w:r w:rsidRPr="00040E48">
        <w:rPr>
          <w:noProof w:val="0"/>
        </w:rPr>
        <w:t xml:space="preserve"> </w:t>
      </w:r>
      <w:r w:rsidRPr="00F331FC">
        <w:rPr>
          <w:noProof w:val="0"/>
          <w:lang w:val="nl-NL"/>
          <w:rPrChange w:id="2245" w:author="Michael Clifton" w:date="2018-10-11T10:13:00Z">
            <w:rPr>
              <w:noProof w:val="0"/>
            </w:rPr>
          </w:rPrChange>
        </w:rPr>
        <w:t>&lt;templateId root='1.3.6.1.4.1.19376.1.5.3.1.4.13'/&gt;</w:t>
      </w:r>
    </w:p>
    <w:p w14:paraId="7FD15AC0" w14:textId="77777777" w:rsidR="00335A5E" w:rsidRPr="00F331FC" w:rsidRDefault="00335A5E" w:rsidP="00335A5E">
      <w:pPr>
        <w:pStyle w:val="XMLFragment"/>
        <w:rPr>
          <w:noProof w:val="0"/>
          <w:lang w:val="nl-NL"/>
          <w:rPrChange w:id="2246" w:author="Michael Clifton" w:date="2018-10-11T10:13:00Z">
            <w:rPr>
              <w:noProof w:val="0"/>
            </w:rPr>
          </w:rPrChange>
        </w:rPr>
      </w:pPr>
      <w:r w:rsidRPr="00F331FC">
        <w:rPr>
          <w:noProof w:val="0"/>
          <w:lang w:val="nl-NL"/>
          <w:rPrChange w:id="2247" w:author="Michael Clifton" w:date="2018-10-11T10:13:00Z">
            <w:rPr>
              <w:noProof w:val="0"/>
            </w:rPr>
          </w:rPrChange>
        </w:rPr>
        <w:t xml:space="preserve"> &lt;templateId root='2.16.840.1.113883.10.20.1.17'/&gt;</w:t>
      </w:r>
    </w:p>
    <w:p w14:paraId="1D937CC1" w14:textId="77777777" w:rsidR="00335A5E" w:rsidRPr="00F331FC" w:rsidRDefault="00335A5E" w:rsidP="00335A5E">
      <w:pPr>
        <w:pStyle w:val="XMLFragment"/>
        <w:rPr>
          <w:noProof w:val="0"/>
          <w:lang w:val="nl-NL"/>
          <w:rPrChange w:id="2248" w:author="Michael Clifton" w:date="2018-10-11T10:13:00Z">
            <w:rPr>
              <w:noProof w:val="0"/>
            </w:rPr>
          </w:rPrChange>
        </w:rPr>
      </w:pPr>
      <w:r w:rsidRPr="00F331FC">
        <w:rPr>
          <w:noProof w:val="0"/>
          <w:lang w:val="nl-NL"/>
          <w:rPrChange w:id="2249" w:author="Michael Clifton" w:date="2018-10-11T10:13:00Z">
            <w:rPr>
              <w:noProof w:val="0"/>
            </w:rPr>
          </w:rPrChange>
        </w:rPr>
        <w:t xml:space="preserve"> &lt;templateId root='1.3.6.1.4.1.19376.1.5.3.1.4.13.7'/&gt;</w:t>
      </w:r>
    </w:p>
    <w:p w14:paraId="3E25AC0A" w14:textId="77777777" w:rsidR="00335A5E" w:rsidRPr="00F331FC" w:rsidRDefault="00335A5E" w:rsidP="00335A5E">
      <w:pPr>
        <w:pStyle w:val="XMLFragment"/>
        <w:rPr>
          <w:noProof w:val="0"/>
          <w:lang w:val="nl-NL"/>
          <w:rPrChange w:id="2250" w:author="Michael Clifton" w:date="2018-10-11T10:13:00Z">
            <w:rPr>
              <w:noProof w:val="0"/>
            </w:rPr>
          </w:rPrChange>
        </w:rPr>
      </w:pPr>
      <w:r w:rsidRPr="00F331FC">
        <w:rPr>
          <w:noProof w:val="0"/>
          <w:lang w:val="nl-NL"/>
          <w:rPrChange w:id="2251" w:author="Michael Clifton" w:date="2018-10-11T10:13:00Z">
            <w:rPr>
              <w:noProof w:val="0"/>
            </w:rPr>
          </w:rPrChange>
        </w:rPr>
        <w:t xml:space="preserve"> &lt;id root=' ' extension=' '/&gt;</w:t>
      </w:r>
    </w:p>
    <w:p w14:paraId="4645D0C0" w14:textId="77777777" w:rsidR="00335A5E" w:rsidRPr="00F331FC" w:rsidRDefault="00335A5E" w:rsidP="00335A5E">
      <w:pPr>
        <w:pStyle w:val="XMLFragment"/>
        <w:rPr>
          <w:noProof w:val="0"/>
          <w:lang w:val="nl-NL"/>
          <w:rPrChange w:id="2252" w:author="Michael Clifton" w:date="2018-10-11T10:13:00Z">
            <w:rPr>
              <w:noProof w:val="0"/>
            </w:rPr>
          </w:rPrChange>
        </w:rPr>
      </w:pPr>
      <w:r w:rsidRPr="00F331FC">
        <w:rPr>
          <w:noProof w:val="0"/>
          <w:lang w:val="nl-NL"/>
          <w:rPrChange w:id="2253" w:author="Michael Clifton" w:date="2018-10-11T10:13:00Z">
            <w:rPr>
              <w:noProof w:val="0"/>
            </w:rPr>
          </w:rPrChange>
        </w:rPr>
        <w:t xml:space="preserve"> &lt;code code=' ' codeSystem='2.16.840.1.113883.6.96' codeSystemName='SNOMED CT'/&gt;</w:t>
      </w:r>
    </w:p>
    <w:p w14:paraId="7F663CC6" w14:textId="77777777" w:rsidR="00335A5E" w:rsidRPr="00040E48" w:rsidRDefault="00335A5E" w:rsidP="00335A5E">
      <w:pPr>
        <w:pStyle w:val="XMLFragment"/>
        <w:rPr>
          <w:noProof w:val="0"/>
        </w:rPr>
      </w:pPr>
      <w:r w:rsidRPr="00F331FC">
        <w:rPr>
          <w:noProof w:val="0"/>
          <w:lang w:val="nl-NL"/>
          <w:rPrChange w:id="2254" w:author="Michael Clifton" w:date="2018-10-11T10:13:00Z">
            <w:rPr>
              <w:noProof w:val="0"/>
            </w:rPr>
          </w:rPrChange>
        </w:rPr>
        <w:t xml:space="preserve"> </w:t>
      </w:r>
      <w:r w:rsidRPr="00040E48">
        <w:rPr>
          <w:noProof w:val="0"/>
        </w:rPr>
        <w:t>&lt;text&gt;&lt;reference value='#xxx'/&gt;&lt;/text&gt;</w:t>
      </w:r>
    </w:p>
    <w:p w14:paraId="10366EC5" w14:textId="77777777" w:rsidR="00335A5E" w:rsidRPr="00040E48" w:rsidRDefault="00335A5E" w:rsidP="00335A5E">
      <w:pPr>
        <w:pStyle w:val="XMLFragment"/>
        <w:rPr>
          <w:noProof w:val="0"/>
        </w:rPr>
      </w:pPr>
      <w:r w:rsidRPr="00040E48">
        <w:rPr>
          <w:noProof w:val="0"/>
        </w:rPr>
        <w:t xml:space="preserve"> &lt;statusCode code='completed'/&gt;</w:t>
      </w:r>
    </w:p>
    <w:p w14:paraId="13443258" w14:textId="77777777" w:rsidR="00335A5E" w:rsidRPr="00040E48" w:rsidRDefault="00335A5E" w:rsidP="00335A5E">
      <w:pPr>
        <w:pStyle w:val="XMLFragment"/>
        <w:rPr>
          <w:noProof w:val="0"/>
        </w:rPr>
      </w:pPr>
      <w:r w:rsidRPr="00040E48">
        <w:rPr>
          <w:noProof w:val="0"/>
        </w:rPr>
        <w:t xml:space="preserve"> &lt;effectiveTime value=' '/&gt;</w:t>
      </w:r>
    </w:p>
    <w:p w14:paraId="3A4C04FA" w14:textId="77777777" w:rsidR="00335A5E" w:rsidRPr="00040E48" w:rsidRDefault="00335A5E" w:rsidP="00335A5E">
      <w:pPr>
        <w:pStyle w:val="XMLFragment"/>
        <w:rPr>
          <w:noProof w:val="0"/>
        </w:rPr>
      </w:pPr>
      <w:r w:rsidRPr="00040E48">
        <w:rPr>
          <w:noProof w:val="0"/>
        </w:rPr>
        <w:t xml:space="preserve">  &lt;value xsi:type='BL' value='true|false'/&gt;</w:t>
      </w:r>
    </w:p>
    <w:p w14:paraId="1167CEB4" w14:textId="77777777" w:rsidR="00335A5E" w:rsidRPr="00F331FC" w:rsidRDefault="00335A5E" w:rsidP="00335A5E">
      <w:pPr>
        <w:pStyle w:val="XMLFragment"/>
        <w:rPr>
          <w:noProof w:val="0"/>
          <w:lang w:val="nl-NL"/>
          <w:rPrChange w:id="2255" w:author="Michael Clifton" w:date="2018-10-11T10:13:00Z">
            <w:rPr>
              <w:noProof w:val="0"/>
            </w:rPr>
          </w:rPrChange>
        </w:rPr>
      </w:pPr>
      <w:r w:rsidRPr="00040E48">
        <w:rPr>
          <w:noProof w:val="0"/>
        </w:rPr>
        <w:t xml:space="preserve">  </w:t>
      </w:r>
      <w:r w:rsidRPr="00F331FC">
        <w:rPr>
          <w:noProof w:val="0"/>
          <w:lang w:val="nl-NL"/>
          <w:rPrChange w:id="2256" w:author="Michael Clifton" w:date="2018-10-11T10:13:00Z">
            <w:rPr>
              <w:noProof w:val="0"/>
            </w:rPr>
          </w:rPrChange>
        </w:rPr>
        <w:t>&lt;reference typeCode='REFR'&gt;</w:t>
      </w:r>
    </w:p>
    <w:p w14:paraId="567187BC" w14:textId="77777777" w:rsidR="00335A5E" w:rsidRPr="00F331FC" w:rsidRDefault="00335A5E" w:rsidP="00335A5E">
      <w:pPr>
        <w:pStyle w:val="XMLFragment"/>
        <w:rPr>
          <w:noProof w:val="0"/>
          <w:lang w:val="nl-NL"/>
          <w:rPrChange w:id="2257" w:author="Michael Clifton" w:date="2018-10-11T10:13:00Z">
            <w:rPr>
              <w:noProof w:val="0"/>
            </w:rPr>
          </w:rPrChange>
        </w:rPr>
      </w:pPr>
      <w:r w:rsidRPr="00F331FC">
        <w:rPr>
          <w:noProof w:val="0"/>
          <w:lang w:val="nl-NL"/>
          <w:rPrChange w:id="2258" w:author="Michael Clifton" w:date="2018-10-11T10:13:00Z">
            <w:rPr>
              <w:noProof w:val="0"/>
            </w:rPr>
          </w:rPrChange>
        </w:rPr>
        <w:t xml:space="preserve">   &lt;templateId root='2.16.840.1.113883.10.20.1.36'/&gt;</w:t>
      </w:r>
    </w:p>
    <w:p w14:paraId="5C7127EA" w14:textId="77777777" w:rsidR="00335A5E" w:rsidRPr="00F331FC" w:rsidRDefault="00335A5E" w:rsidP="00335A5E">
      <w:pPr>
        <w:pStyle w:val="XMLFragment"/>
        <w:rPr>
          <w:noProof w:val="0"/>
          <w:lang w:val="nl-NL"/>
          <w:rPrChange w:id="2259" w:author="Michael Clifton" w:date="2018-10-11T10:13:00Z">
            <w:rPr>
              <w:noProof w:val="0"/>
            </w:rPr>
          </w:rPrChange>
        </w:rPr>
      </w:pPr>
      <w:r w:rsidRPr="00F331FC">
        <w:rPr>
          <w:noProof w:val="0"/>
          <w:lang w:val="nl-NL"/>
          <w:rPrChange w:id="2260" w:author="Michael Clifton" w:date="2018-10-11T10:13:00Z">
            <w:rPr>
              <w:noProof w:val="0"/>
            </w:rPr>
          </w:rPrChange>
        </w:rPr>
        <w:t xml:space="preserve">   &lt;externalDocument classCode='DOC' moodCode='EVN'&gt;</w:t>
      </w:r>
    </w:p>
    <w:p w14:paraId="7C151611" w14:textId="77777777" w:rsidR="00335A5E" w:rsidRPr="00040E48" w:rsidRDefault="00335A5E" w:rsidP="00335A5E">
      <w:pPr>
        <w:pStyle w:val="XMLFragment"/>
        <w:rPr>
          <w:noProof w:val="0"/>
        </w:rPr>
      </w:pPr>
      <w:r w:rsidRPr="00F331FC">
        <w:rPr>
          <w:noProof w:val="0"/>
          <w:lang w:val="nl-NL"/>
          <w:rPrChange w:id="2261" w:author="Michael Clifton" w:date="2018-10-11T10:13:00Z">
            <w:rPr>
              <w:noProof w:val="0"/>
            </w:rPr>
          </w:rPrChange>
        </w:rPr>
        <w:t xml:space="preserve">     </w:t>
      </w:r>
      <w:r w:rsidRPr="00040E48">
        <w:rPr>
          <w:noProof w:val="0"/>
        </w:rPr>
        <w:t>&lt;id root=' ' extension=' '/&gt;</w:t>
      </w:r>
    </w:p>
    <w:p w14:paraId="4FFC971E" w14:textId="77777777" w:rsidR="00335A5E" w:rsidRPr="00040E48" w:rsidRDefault="00335A5E" w:rsidP="00335A5E">
      <w:pPr>
        <w:pStyle w:val="XMLFragment"/>
        <w:rPr>
          <w:noProof w:val="0"/>
        </w:rPr>
      </w:pPr>
      <w:r w:rsidRPr="00040E48">
        <w:rPr>
          <w:noProof w:val="0"/>
        </w:rPr>
        <w:t xml:space="preserve">     &lt;text&gt;&lt;reference value=' '/&gt;&lt;/text&gt;</w:t>
      </w:r>
    </w:p>
    <w:p w14:paraId="283E2700" w14:textId="77777777" w:rsidR="00335A5E" w:rsidRPr="00040E48" w:rsidRDefault="00335A5E" w:rsidP="00335A5E">
      <w:pPr>
        <w:pStyle w:val="XMLFragment"/>
        <w:rPr>
          <w:noProof w:val="0"/>
        </w:rPr>
      </w:pPr>
      <w:r w:rsidRPr="00040E48">
        <w:rPr>
          <w:noProof w:val="0"/>
        </w:rPr>
        <w:t xml:space="preserve">   &lt;/externalDocument&gt;</w:t>
      </w:r>
    </w:p>
    <w:p w14:paraId="736B0151" w14:textId="77777777" w:rsidR="00335A5E" w:rsidRPr="00040E48" w:rsidRDefault="00335A5E" w:rsidP="00335A5E">
      <w:pPr>
        <w:pStyle w:val="XMLFragment"/>
        <w:rPr>
          <w:noProof w:val="0"/>
        </w:rPr>
      </w:pPr>
      <w:r w:rsidRPr="00040E48">
        <w:rPr>
          <w:noProof w:val="0"/>
        </w:rPr>
        <w:t xml:space="preserve"> &lt;/reference&gt;</w:t>
      </w:r>
    </w:p>
    <w:p w14:paraId="6B1E63DA" w14:textId="77777777" w:rsidR="00335A5E" w:rsidRPr="00040E48" w:rsidRDefault="00335A5E" w:rsidP="00335A5E">
      <w:pPr>
        <w:pStyle w:val="XMLFragment"/>
        <w:rPr>
          <w:noProof w:val="0"/>
        </w:rPr>
      </w:pPr>
      <w:r w:rsidRPr="00040E48">
        <w:rPr>
          <w:noProof w:val="0"/>
        </w:rPr>
        <w:t>&lt;/observation&gt;</w:t>
      </w:r>
    </w:p>
    <w:p w14:paraId="07E9A3E6" w14:textId="77777777" w:rsidR="00335A5E" w:rsidRPr="00040E48" w:rsidRDefault="00335A5E" w:rsidP="00335A5E">
      <w:pPr>
        <w:pStyle w:val="BodyText"/>
        <w:rPr>
          <w:noProof w:val="0"/>
        </w:rPr>
      </w:pPr>
      <w:r w:rsidRPr="00040E48">
        <w:rPr>
          <w:noProof w:val="0"/>
        </w:rPr>
        <w:t xml:space="preserve">An advanced directive &lt;observation&gt; shall be represented as shown above. They shall not contain any &lt;repeatNumber&gt;, &lt;interpretationCode&gt;, &lt;methodCode&gt; or &lt;targetSiteCode&gt; elements. </w:t>
      </w:r>
    </w:p>
    <w:p w14:paraId="29417237" w14:textId="77777777" w:rsidR="00335A5E" w:rsidRPr="00F331FC" w:rsidRDefault="00335A5E" w:rsidP="00AC3D45">
      <w:pPr>
        <w:pStyle w:val="Heading5"/>
        <w:numPr>
          <w:ilvl w:val="0"/>
          <w:numId w:val="0"/>
        </w:numPr>
        <w:rPr>
          <w:noProof w:val="0"/>
          <w:lang w:val="nl-NL"/>
          <w:rPrChange w:id="2262" w:author="Michael Clifton" w:date="2018-10-11T10:13:00Z">
            <w:rPr>
              <w:noProof w:val="0"/>
            </w:rPr>
          </w:rPrChange>
        </w:rPr>
      </w:pPr>
      <w:bookmarkStart w:id="2263" w:name="_Toc441142368"/>
      <w:r w:rsidRPr="00F331FC">
        <w:rPr>
          <w:noProof w:val="0"/>
          <w:lang w:val="nl-NL"/>
          <w:rPrChange w:id="2264" w:author="Michael Clifton" w:date="2018-10-11T10:13:00Z">
            <w:rPr>
              <w:noProof w:val="0"/>
            </w:rPr>
          </w:rPrChange>
        </w:rPr>
        <w:t>6.3.4.29.3 &lt;templateId root='1.3.6.1.4.1.19376.1.5.3.1.4.13'/&gt;</w:t>
      </w:r>
      <w:r w:rsidRPr="00F331FC">
        <w:rPr>
          <w:noProof w:val="0"/>
          <w:lang w:val="nl-NL"/>
          <w:rPrChange w:id="2265" w:author="Michael Clifton" w:date="2018-10-11T10:13:00Z">
            <w:rPr>
              <w:noProof w:val="0"/>
            </w:rPr>
          </w:rPrChange>
        </w:rPr>
        <w:br/>
        <w:t>&lt;templateId root='2.16.840.1.113883.10.20.1.17'/&gt;</w:t>
      </w:r>
      <w:r w:rsidRPr="00F331FC">
        <w:rPr>
          <w:noProof w:val="0"/>
          <w:lang w:val="nl-NL"/>
          <w:rPrChange w:id="2266" w:author="Michael Clifton" w:date="2018-10-11T10:13:00Z">
            <w:rPr>
              <w:noProof w:val="0"/>
            </w:rPr>
          </w:rPrChange>
        </w:rPr>
        <w:br/>
        <w:t>&lt;templateId root='1.3.6.1.4.1.19376.1.5.3.1.4.13.7'/&gt;</w:t>
      </w:r>
      <w:bookmarkEnd w:id="2263"/>
    </w:p>
    <w:p w14:paraId="4EC782A5" w14:textId="77777777" w:rsidR="00335A5E" w:rsidRPr="00040E48" w:rsidRDefault="00335A5E" w:rsidP="00335A5E">
      <w:pPr>
        <w:pStyle w:val="BodyText"/>
        <w:rPr>
          <w:noProof w:val="0"/>
        </w:rPr>
      </w:pPr>
      <w:r w:rsidRPr="00040E48">
        <w:rPr>
          <w:noProof w:val="0"/>
        </w:rPr>
        <w:t xml:space="preserve">The &lt;templateId&gt; elements shown above shall be present, and indicated that this is an Advance Directive entry. </w:t>
      </w:r>
    </w:p>
    <w:p w14:paraId="56EBC58A" w14:textId="77777777" w:rsidR="00335A5E" w:rsidRPr="00F331FC" w:rsidRDefault="00335A5E" w:rsidP="00335A5E">
      <w:pPr>
        <w:pStyle w:val="Heading5"/>
        <w:numPr>
          <w:ilvl w:val="0"/>
          <w:numId w:val="0"/>
        </w:numPr>
        <w:rPr>
          <w:noProof w:val="0"/>
          <w:lang w:val="nl-NL"/>
          <w:rPrChange w:id="2267" w:author="Michael Clifton" w:date="2018-10-11T10:13:00Z">
            <w:rPr>
              <w:noProof w:val="0"/>
            </w:rPr>
          </w:rPrChange>
        </w:rPr>
      </w:pPr>
      <w:bookmarkStart w:id="2268" w:name="_Toc441142369"/>
      <w:r w:rsidRPr="00F331FC">
        <w:rPr>
          <w:noProof w:val="0"/>
          <w:lang w:val="nl-NL"/>
          <w:rPrChange w:id="2269" w:author="Michael Clifton" w:date="2018-10-11T10:13:00Z">
            <w:rPr>
              <w:noProof w:val="0"/>
            </w:rPr>
          </w:rPrChange>
        </w:rPr>
        <w:t>6.3.4.29.4 &lt;code code=' ' codeSystem='2.16.840.1.113883.6.96' codeSystemName='SNOMED CT'/&gt;</w:t>
      </w:r>
      <w:bookmarkEnd w:id="2268"/>
    </w:p>
    <w:p w14:paraId="2E06118E" w14:textId="77777777" w:rsidR="00E43B6B" w:rsidRPr="00040E48" w:rsidRDefault="00335A5E" w:rsidP="00335A5E">
      <w:pPr>
        <w:pStyle w:val="BodyText"/>
        <w:rPr>
          <w:noProof w:val="0"/>
        </w:rPr>
      </w:pPr>
      <w:r w:rsidRPr="00040E48">
        <w:rPr>
          <w:noProof w:val="0"/>
        </w:rPr>
        <w:t>The &lt;code&gt; element records the type of advance directive. It should use one of the following SNOMED codes in the table below.</w:t>
      </w:r>
    </w:p>
    <w:p w14:paraId="39DC46EF" w14:textId="77777777" w:rsidR="005D6885" w:rsidRPr="00040E48" w:rsidRDefault="005D6885" w:rsidP="00335A5E">
      <w:pPr>
        <w:pStyle w:val="BodyText"/>
        <w:rPr>
          <w:noProof w:val="0"/>
        </w:rPr>
      </w:pPr>
    </w:p>
    <w:p w14:paraId="529A0A34" w14:textId="77777777" w:rsidR="005D6885" w:rsidRPr="00040E48" w:rsidRDefault="005D6885" w:rsidP="00335A5E">
      <w:pPr>
        <w:pStyle w:val="BodyText"/>
        <w:rPr>
          <w:noProof w:val="0"/>
        </w:rPr>
      </w:pP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2296"/>
        <w:gridCol w:w="2831"/>
      </w:tblGrid>
      <w:tr w:rsidR="00335A5E" w:rsidRPr="00040E48" w14:paraId="6B0C7945" w14:textId="77777777" w:rsidTr="00E82AA5">
        <w:trPr>
          <w:jc w:val="center"/>
        </w:trPr>
        <w:tc>
          <w:tcPr>
            <w:tcW w:w="1952" w:type="dxa"/>
            <w:shd w:val="clear" w:color="auto" w:fill="D9D9D9"/>
          </w:tcPr>
          <w:p w14:paraId="7A863C63" w14:textId="77777777" w:rsidR="00335A5E" w:rsidRPr="00040E48" w:rsidRDefault="00335A5E" w:rsidP="00BC38A3">
            <w:pPr>
              <w:pStyle w:val="TableEntryHeader"/>
              <w:rPr>
                <w:rFonts w:ascii="Arial Unicode MS" w:eastAsia="Arial Unicode MS" w:hAnsi="Arial Unicode MS" w:cs="Arial Unicode MS"/>
                <w:noProof w:val="0"/>
                <w:szCs w:val="24"/>
              </w:rPr>
            </w:pPr>
            <w:r w:rsidRPr="00040E48">
              <w:rPr>
                <w:noProof w:val="0"/>
              </w:rPr>
              <w:lastRenderedPageBreak/>
              <w:t>Code</w:t>
            </w:r>
          </w:p>
        </w:tc>
        <w:tc>
          <w:tcPr>
            <w:tcW w:w="0" w:type="auto"/>
            <w:shd w:val="clear" w:color="auto" w:fill="D9D9D9"/>
          </w:tcPr>
          <w:p w14:paraId="0AC79775" w14:textId="77777777" w:rsidR="00335A5E" w:rsidRPr="00040E48" w:rsidRDefault="00335A5E" w:rsidP="00BC38A3">
            <w:pPr>
              <w:pStyle w:val="TableEntryHeader"/>
              <w:rPr>
                <w:rFonts w:ascii="Arial Unicode MS" w:eastAsia="Arial Unicode MS" w:hAnsi="Arial Unicode MS" w:cs="Arial Unicode MS"/>
                <w:noProof w:val="0"/>
                <w:szCs w:val="24"/>
              </w:rPr>
            </w:pPr>
            <w:r w:rsidRPr="00040E48">
              <w:rPr>
                <w:noProof w:val="0"/>
              </w:rPr>
              <w:t>Description</w:t>
            </w:r>
          </w:p>
        </w:tc>
        <w:tc>
          <w:tcPr>
            <w:tcW w:w="2831" w:type="dxa"/>
            <w:shd w:val="clear" w:color="auto" w:fill="D9D9D9"/>
          </w:tcPr>
          <w:p w14:paraId="260A0FCA" w14:textId="77777777" w:rsidR="00335A5E" w:rsidRPr="00040E48" w:rsidRDefault="00335A5E" w:rsidP="00BC38A3">
            <w:pPr>
              <w:pStyle w:val="TableEntryHeader"/>
              <w:rPr>
                <w:rFonts w:ascii="Arial Unicode MS" w:eastAsia="Arial Unicode MS" w:hAnsi="Arial Unicode MS" w:cs="Arial Unicode MS"/>
                <w:noProof w:val="0"/>
                <w:szCs w:val="24"/>
              </w:rPr>
            </w:pPr>
            <w:r w:rsidRPr="00040E48">
              <w:rPr>
                <w:noProof w:val="0"/>
              </w:rPr>
              <w:t xml:space="preserve">Data Type </w:t>
            </w:r>
          </w:p>
        </w:tc>
      </w:tr>
      <w:tr w:rsidR="00335A5E" w:rsidRPr="00040E48" w14:paraId="1F1AE240" w14:textId="77777777" w:rsidTr="00E82AA5">
        <w:trPr>
          <w:jc w:val="center"/>
        </w:trPr>
        <w:tc>
          <w:tcPr>
            <w:tcW w:w="1952" w:type="dxa"/>
            <w:shd w:val="clear" w:color="auto" w:fill="auto"/>
          </w:tcPr>
          <w:p w14:paraId="58953171"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304251008</w:t>
            </w:r>
          </w:p>
        </w:tc>
        <w:tc>
          <w:tcPr>
            <w:tcW w:w="0" w:type="auto"/>
            <w:shd w:val="clear" w:color="auto" w:fill="auto"/>
          </w:tcPr>
          <w:p w14:paraId="6E96B31C"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Resuscitation</w:t>
            </w:r>
          </w:p>
        </w:tc>
        <w:tc>
          <w:tcPr>
            <w:tcW w:w="2831" w:type="dxa"/>
            <w:vMerge w:val="restart"/>
            <w:shd w:val="clear" w:color="auto" w:fill="auto"/>
          </w:tcPr>
          <w:p w14:paraId="26622B11"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BL </w:t>
            </w:r>
          </w:p>
        </w:tc>
      </w:tr>
      <w:tr w:rsidR="00335A5E" w:rsidRPr="00040E48" w14:paraId="6361A7BF" w14:textId="77777777" w:rsidTr="00E82AA5">
        <w:trPr>
          <w:jc w:val="center"/>
        </w:trPr>
        <w:tc>
          <w:tcPr>
            <w:tcW w:w="1952" w:type="dxa"/>
            <w:shd w:val="clear" w:color="auto" w:fill="auto"/>
          </w:tcPr>
          <w:p w14:paraId="65667821"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52765003</w:t>
            </w:r>
          </w:p>
        </w:tc>
        <w:tc>
          <w:tcPr>
            <w:tcW w:w="0" w:type="auto"/>
            <w:shd w:val="clear" w:color="auto" w:fill="auto"/>
          </w:tcPr>
          <w:p w14:paraId="271B83C0"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Intubation </w:t>
            </w:r>
          </w:p>
        </w:tc>
        <w:tc>
          <w:tcPr>
            <w:tcW w:w="2831" w:type="dxa"/>
            <w:vMerge/>
            <w:shd w:val="clear" w:color="auto" w:fill="auto"/>
          </w:tcPr>
          <w:p w14:paraId="659A1698" w14:textId="77777777" w:rsidR="00335A5E" w:rsidRPr="00040E48" w:rsidRDefault="00335A5E" w:rsidP="00BC38A3">
            <w:pPr>
              <w:pStyle w:val="TableEntry"/>
              <w:rPr>
                <w:rFonts w:ascii="Arial Unicode MS" w:eastAsia="Arial Unicode MS" w:hAnsi="Arial Unicode MS" w:cs="Arial Unicode MS"/>
                <w:noProof w:val="0"/>
                <w:szCs w:val="24"/>
              </w:rPr>
            </w:pPr>
          </w:p>
        </w:tc>
      </w:tr>
      <w:tr w:rsidR="00335A5E" w:rsidRPr="00040E48" w14:paraId="5C47C9BF" w14:textId="77777777" w:rsidTr="00E82AA5">
        <w:trPr>
          <w:jc w:val="center"/>
        </w:trPr>
        <w:tc>
          <w:tcPr>
            <w:tcW w:w="1952" w:type="dxa"/>
            <w:shd w:val="clear" w:color="auto" w:fill="auto"/>
          </w:tcPr>
          <w:p w14:paraId="346D451F"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225204009</w:t>
            </w:r>
          </w:p>
        </w:tc>
        <w:tc>
          <w:tcPr>
            <w:tcW w:w="0" w:type="auto"/>
            <w:shd w:val="clear" w:color="auto" w:fill="auto"/>
          </w:tcPr>
          <w:p w14:paraId="5F017DF7"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IV Fluid and Support </w:t>
            </w:r>
          </w:p>
        </w:tc>
        <w:tc>
          <w:tcPr>
            <w:tcW w:w="2831" w:type="dxa"/>
            <w:vMerge/>
            <w:shd w:val="clear" w:color="auto" w:fill="auto"/>
          </w:tcPr>
          <w:p w14:paraId="574A666A" w14:textId="77777777" w:rsidR="00335A5E" w:rsidRPr="00040E48" w:rsidRDefault="00335A5E" w:rsidP="00BC38A3">
            <w:pPr>
              <w:pStyle w:val="TableEntry"/>
              <w:rPr>
                <w:rFonts w:ascii="Arial Unicode MS" w:eastAsia="Arial Unicode MS" w:hAnsi="Arial Unicode MS" w:cs="Arial Unicode MS"/>
                <w:noProof w:val="0"/>
                <w:szCs w:val="24"/>
              </w:rPr>
            </w:pPr>
          </w:p>
        </w:tc>
      </w:tr>
      <w:tr w:rsidR="00335A5E" w:rsidRPr="00040E48" w14:paraId="73F39567" w14:textId="77777777" w:rsidTr="00E82AA5">
        <w:trPr>
          <w:jc w:val="center"/>
        </w:trPr>
        <w:tc>
          <w:tcPr>
            <w:tcW w:w="1952" w:type="dxa"/>
            <w:shd w:val="clear" w:color="auto" w:fill="auto"/>
          </w:tcPr>
          <w:p w14:paraId="49138B0A"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89666000</w:t>
            </w:r>
          </w:p>
        </w:tc>
        <w:tc>
          <w:tcPr>
            <w:tcW w:w="0" w:type="auto"/>
            <w:shd w:val="clear" w:color="auto" w:fill="auto"/>
          </w:tcPr>
          <w:p w14:paraId="0DC9D2A1"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CPR </w:t>
            </w:r>
          </w:p>
        </w:tc>
        <w:tc>
          <w:tcPr>
            <w:tcW w:w="2831" w:type="dxa"/>
            <w:vMerge/>
            <w:shd w:val="clear" w:color="auto" w:fill="auto"/>
          </w:tcPr>
          <w:p w14:paraId="12A235B8" w14:textId="77777777" w:rsidR="00335A5E" w:rsidRPr="00040E48" w:rsidRDefault="00335A5E" w:rsidP="00BC38A3">
            <w:pPr>
              <w:pStyle w:val="TableEntry"/>
              <w:rPr>
                <w:rFonts w:ascii="Arial Unicode MS" w:eastAsia="Arial Unicode MS" w:hAnsi="Arial Unicode MS" w:cs="Arial Unicode MS"/>
                <w:noProof w:val="0"/>
                <w:szCs w:val="24"/>
              </w:rPr>
            </w:pPr>
          </w:p>
        </w:tc>
      </w:tr>
      <w:tr w:rsidR="00335A5E" w:rsidRPr="00040E48" w14:paraId="4382C3CC" w14:textId="77777777" w:rsidTr="00E82AA5">
        <w:trPr>
          <w:jc w:val="center"/>
        </w:trPr>
        <w:tc>
          <w:tcPr>
            <w:tcW w:w="1952" w:type="dxa"/>
            <w:shd w:val="clear" w:color="auto" w:fill="auto"/>
          </w:tcPr>
          <w:p w14:paraId="62B78E25"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281789004</w:t>
            </w:r>
          </w:p>
        </w:tc>
        <w:tc>
          <w:tcPr>
            <w:tcW w:w="0" w:type="auto"/>
            <w:shd w:val="clear" w:color="auto" w:fill="auto"/>
          </w:tcPr>
          <w:p w14:paraId="36D519DA"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Antibiotics </w:t>
            </w:r>
          </w:p>
        </w:tc>
        <w:tc>
          <w:tcPr>
            <w:tcW w:w="2831" w:type="dxa"/>
            <w:vMerge/>
            <w:shd w:val="clear" w:color="auto" w:fill="auto"/>
          </w:tcPr>
          <w:p w14:paraId="284D9611" w14:textId="77777777" w:rsidR="00335A5E" w:rsidRPr="00040E48" w:rsidRDefault="00335A5E" w:rsidP="00BC38A3">
            <w:pPr>
              <w:pStyle w:val="TableEntry"/>
              <w:rPr>
                <w:rFonts w:ascii="Arial Unicode MS" w:eastAsia="Arial Unicode MS" w:hAnsi="Arial Unicode MS" w:cs="Arial Unicode MS"/>
                <w:noProof w:val="0"/>
                <w:szCs w:val="24"/>
              </w:rPr>
            </w:pPr>
          </w:p>
        </w:tc>
      </w:tr>
      <w:tr w:rsidR="00335A5E" w:rsidRPr="00040E48" w14:paraId="28445172" w14:textId="77777777" w:rsidTr="00E82AA5">
        <w:trPr>
          <w:jc w:val="center"/>
        </w:trPr>
        <w:tc>
          <w:tcPr>
            <w:tcW w:w="1952" w:type="dxa"/>
            <w:shd w:val="clear" w:color="auto" w:fill="auto"/>
          </w:tcPr>
          <w:p w14:paraId="0A9E36BD"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78823007</w:t>
            </w:r>
          </w:p>
        </w:tc>
        <w:tc>
          <w:tcPr>
            <w:tcW w:w="0" w:type="auto"/>
            <w:shd w:val="clear" w:color="auto" w:fill="auto"/>
          </w:tcPr>
          <w:p w14:paraId="72A6AB07"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Life Support </w:t>
            </w:r>
          </w:p>
        </w:tc>
        <w:tc>
          <w:tcPr>
            <w:tcW w:w="2831" w:type="dxa"/>
            <w:vMerge/>
            <w:shd w:val="clear" w:color="auto" w:fill="auto"/>
          </w:tcPr>
          <w:p w14:paraId="7EFC187C" w14:textId="77777777" w:rsidR="00335A5E" w:rsidRPr="00040E48" w:rsidRDefault="00335A5E" w:rsidP="00BC38A3">
            <w:pPr>
              <w:pStyle w:val="TableEntry"/>
              <w:rPr>
                <w:rFonts w:ascii="Arial Unicode MS" w:eastAsia="Arial Unicode MS" w:hAnsi="Arial Unicode MS" w:cs="Arial Unicode MS"/>
                <w:noProof w:val="0"/>
                <w:szCs w:val="24"/>
              </w:rPr>
            </w:pPr>
          </w:p>
        </w:tc>
      </w:tr>
      <w:tr w:rsidR="00335A5E" w:rsidRPr="00040E48" w14:paraId="39A78CD1" w14:textId="77777777" w:rsidTr="00E82AA5">
        <w:trPr>
          <w:jc w:val="center"/>
        </w:trPr>
        <w:tc>
          <w:tcPr>
            <w:tcW w:w="1952" w:type="dxa"/>
            <w:shd w:val="clear" w:color="auto" w:fill="auto"/>
          </w:tcPr>
          <w:p w14:paraId="5FF55AC1"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61420007</w:t>
            </w:r>
          </w:p>
        </w:tc>
        <w:tc>
          <w:tcPr>
            <w:tcW w:w="0" w:type="auto"/>
            <w:shd w:val="clear" w:color="auto" w:fill="auto"/>
          </w:tcPr>
          <w:p w14:paraId="62A77DDF"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Tube Feedings </w:t>
            </w:r>
          </w:p>
        </w:tc>
        <w:tc>
          <w:tcPr>
            <w:tcW w:w="2831" w:type="dxa"/>
            <w:vMerge/>
            <w:shd w:val="clear" w:color="auto" w:fill="auto"/>
          </w:tcPr>
          <w:p w14:paraId="4E94B318" w14:textId="77777777" w:rsidR="00335A5E" w:rsidRPr="00040E48" w:rsidRDefault="00335A5E" w:rsidP="00BC38A3">
            <w:pPr>
              <w:pStyle w:val="TableEntry"/>
              <w:rPr>
                <w:rFonts w:ascii="Arial Unicode MS" w:eastAsia="Arial Unicode MS" w:hAnsi="Arial Unicode MS" w:cs="Arial Unicode MS"/>
                <w:noProof w:val="0"/>
                <w:szCs w:val="24"/>
              </w:rPr>
            </w:pPr>
          </w:p>
        </w:tc>
      </w:tr>
      <w:tr w:rsidR="00335A5E" w:rsidRPr="00040E48" w14:paraId="1CD50B18" w14:textId="77777777" w:rsidTr="00E82AA5">
        <w:trPr>
          <w:jc w:val="center"/>
        </w:trPr>
        <w:tc>
          <w:tcPr>
            <w:tcW w:w="1952" w:type="dxa"/>
            <w:shd w:val="clear" w:color="auto" w:fill="auto"/>
          </w:tcPr>
          <w:p w14:paraId="6BD1F362"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116859006</w:t>
            </w:r>
          </w:p>
        </w:tc>
        <w:tc>
          <w:tcPr>
            <w:tcW w:w="0" w:type="auto"/>
            <w:shd w:val="clear" w:color="auto" w:fill="auto"/>
          </w:tcPr>
          <w:p w14:paraId="7072DF0D"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Transfusion of blood product </w:t>
            </w:r>
          </w:p>
        </w:tc>
        <w:tc>
          <w:tcPr>
            <w:tcW w:w="2831" w:type="dxa"/>
            <w:vMerge/>
            <w:shd w:val="clear" w:color="auto" w:fill="auto"/>
          </w:tcPr>
          <w:p w14:paraId="01E3D7A8" w14:textId="77777777" w:rsidR="00335A5E" w:rsidRPr="00040E48" w:rsidRDefault="00335A5E" w:rsidP="00BC38A3">
            <w:pPr>
              <w:pStyle w:val="TableEntry"/>
              <w:rPr>
                <w:rFonts w:ascii="Arial Unicode MS" w:eastAsia="Arial Unicode MS" w:hAnsi="Arial Unicode MS" w:cs="Arial Unicode MS"/>
                <w:noProof w:val="0"/>
                <w:szCs w:val="24"/>
              </w:rPr>
            </w:pPr>
          </w:p>
        </w:tc>
      </w:tr>
      <w:tr w:rsidR="00335A5E" w:rsidRPr="00040E48" w14:paraId="5DC6EB17" w14:textId="77777777" w:rsidTr="00E82AA5">
        <w:trPr>
          <w:jc w:val="center"/>
        </w:trPr>
        <w:tc>
          <w:tcPr>
            <w:tcW w:w="1952" w:type="dxa"/>
            <w:shd w:val="clear" w:color="auto" w:fill="auto"/>
          </w:tcPr>
          <w:p w14:paraId="34176101"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71388002</w:t>
            </w:r>
          </w:p>
        </w:tc>
        <w:tc>
          <w:tcPr>
            <w:tcW w:w="0" w:type="auto"/>
            <w:shd w:val="clear" w:color="auto" w:fill="auto"/>
          </w:tcPr>
          <w:p w14:paraId="7FF12034"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Other Directive</w:t>
            </w:r>
          </w:p>
        </w:tc>
        <w:tc>
          <w:tcPr>
            <w:tcW w:w="2831" w:type="dxa"/>
            <w:shd w:val="clear" w:color="auto" w:fill="auto"/>
          </w:tcPr>
          <w:p w14:paraId="606D579C" w14:textId="77777777" w:rsidR="00335A5E" w:rsidRPr="00040E48" w:rsidRDefault="00335A5E" w:rsidP="00BC38A3">
            <w:pPr>
              <w:pStyle w:val="TableEntry"/>
              <w:rPr>
                <w:rFonts w:ascii="Arial Unicode MS" w:eastAsia="Arial Unicode MS" w:hAnsi="Arial Unicode MS" w:cs="Arial Unicode MS"/>
                <w:noProof w:val="0"/>
                <w:szCs w:val="24"/>
              </w:rPr>
            </w:pPr>
            <w:r w:rsidRPr="00040E48">
              <w:rPr>
                <w:noProof w:val="0"/>
              </w:rPr>
              <w:t xml:space="preserve">&lt;value&gt; not permitted </w:t>
            </w:r>
          </w:p>
        </w:tc>
      </w:tr>
    </w:tbl>
    <w:p w14:paraId="3335AF04" w14:textId="77777777" w:rsidR="00335A5E" w:rsidRPr="00040E48" w:rsidRDefault="00335A5E" w:rsidP="00335A5E">
      <w:pPr>
        <w:pStyle w:val="BodyText"/>
        <w:rPr>
          <w:noProof w:val="0"/>
        </w:rPr>
      </w:pPr>
    </w:p>
    <w:p w14:paraId="2D88083E" w14:textId="77777777" w:rsidR="00335A5E" w:rsidRPr="00040E48" w:rsidRDefault="00335A5E" w:rsidP="00335A5E">
      <w:pPr>
        <w:pStyle w:val="Heading5"/>
        <w:numPr>
          <w:ilvl w:val="0"/>
          <w:numId w:val="0"/>
        </w:numPr>
        <w:rPr>
          <w:noProof w:val="0"/>
        </w:rPr>
      </w:pPr>
      <w:bookmarkStart w:id="2270" w:name="_Toc441142370"/>
      <w:r w:rsidRPr="00040E48">
        <w:rPr>
          <w:noProof w:val="0"/>
        </w:rPr>
        <w:t>6.3.4.29.5 &lt;value xsi:type='BL' value='true|false'/&gt;</w:t>
      </w:r>
      <w:bookmarkEnd w:id="2270"/>
    </w:p>
    <w:p w14:paraId="56B0F98E" w14:textId="77777777" w:rsidR="00335A5E" w:rsidRPr="00040E48" w:rsidRDefault="00335A5E" w:rsidP="00335A5E">
      <w:pPr>
        <w:pStyle w:val="BodyText"/>
        <w:rPr>
          <w:noProof w:val="0"/>
        </w:rPr>
      </w:pPr>
      <w:r w:rsidRPr="00040E48">
        <w:rPr>
          <w:noProof w:val="0"/>
        </w:rPr>
        <w:t xml:space="preserve">The advance directive observation may include a &lt;value&gt; element using the Boolean (xsi:type='BL') data type to indicate simply whether the procedure described is permitted. Absence of the &lt;value&gt; element indicates that an advance directive of the specified type has been recorded, and must be examined to determine what type of treatment should be performed. The value element is not permitted when the &lt;code&gt; element describes an Other directive. </w:t>
      </w:r>
    </w:p>
    <w:p w14:paraId="5E629DEB" w14:textId="77777777" w:rsidR="00335A5E" w:rsidRPr="00040E48" w:rsidRDefault="00335A5E" w:rsidP="00AC3D45">
      <w:pPr>
        <w:pStyle w:val="Heading5"/>
        <w:numPr>
          <w:ilvl w:val="0"/>
          <w:numId w:val="0"/>
        </w:numPr>
        <w:rPr>
          <w:noProof w:val="0"/>
        </w:rPr>
      </w:pPr>
      <w:bookmarkStart w:id="2271" w:name="_Toc441142371"/>
      <w:r w:rsidRPr="00040E48">
        <w:rPr>
          <w:noProof w:val="0"/>
        </w:rPr>
        <w:t>6.3.4.29.6</w:t>
      </w:r>
      <w:r w:rsidRPr="00040E48">
        <w:rPr>
          <w:noProof w:val="0"/>
        </w:rPr>
        <w:tab/>
      </w:r>
      <w:r w:rsidR="00B577B4" w:rsidRPr="00040E48">
        <w:rPr>
          <w:noProof w:val="0"/>
        </w:rPr>
        <w:t xml:space="preserve"> </w:t>
      </w:r>
      <w:r w:rsidRPr="00040E48">
        <w:rPr>
          <w:noProof w:val="0"/>
        </w:rPr>
        <w:t>&lt;reference typeCode='REFR'&gt;</w:t>
      </w:r>
      <w:r w:rsidRPr="00040E48">
        <w:rPr>
          <w:noProof w:val="0"/>
        </w:rPr>
        <w:br/>
        <w:t>&lt;templateId root='2.16.840.1.113883.10.20.1.36'/&gt;</w:t>
      </w:r>
      <w:r w:rsidRPr="00040E48">
        <w:rPr>
          <w:noProof w:val="0"/>
        </w:rPr>
        <w:br/>
        <w:t>&lt;externalDocument classCode='DOC' moodCode='EVN'&gt;</w:t>
      </w:r>
      <w:r w:rsidRPr="00040E48">
        <w:rPr>
          <w:noProof w:val="0"/>
        </w:rPr>
        <w:br/>
        <w:t>&lt;id root=' ' extension=' '/&gt;</w:t>
      </w:r>
      <w:r w:rsidRPr="00040E48">
        <w:rPr>
          <w:noProof w:val="0"/>
        </w:rPr>
        <w:br/>
        <w:t>&lt;text&gt;&lt;reference value=' '/&gt;&lt;/text&gt;</w:t>
      </w:r>
      <w:bookmarkEnd w:id="2271"/>
    </w:p>
    <w:p w14:paraId="08511857" w14:textId="77777777" w:rsidR="00335A5E" w:rsidRPr="00040E48" w:rsidRDefault="00335A5E" w:rsidP="00335A5E">
      <w:pPr>
        <w:pStyle w:val="BodyText"/>
        <w:rPr>
          <w:noProof w:val="0"/>
        </w:rPr>
      </w:pPr>
      <w:r w:rsidRPr="00040E48">
        <w:rPr>
          <w:noProof w:val="0"/>
        </w:rPr>
        <w:t>The advanced directive observation may contain a single reference to an external document. That reference shall be recorded as shown above. The &lt;id&gt; element shall contain the appropriate root and extension attributes to identify the document. The &lt;text&gt; element may be present to provide a URL link to the document in the value attribute of the &lt;reference&gt; element. If the &lt;reference&gt; element is present, the Advance Directive in the narrative shall contain a &lt;linkHTML&gt; element to the same URL found in the value attribute.</w:t>
      </w:r>
    </w:p>
    <w:p w14:paraId="2A1F7E86" w14:textId="77777777" w:rsidR="00FC1063" w:rsidRPr="00040E48" w:rsidRDefault="00AB21EF" w:rsidP="000A1831">
      <w:pPr>
        <w:pStyle w:val="Heading4"/>
        <w:numPr>
          <w:ilvl w:val="0"/>
          <w:numId w:val="0"/>
        </w:numPr>
        <w:rPr>
          <w:noProof w:val="0"/>
        </w:rPr>
      </w:pPr>
      <w:bookmarkStart w:id="2272" w:name="_Toc441142372"/>
      <w:r w:rsidRPr="00040E48">
        <w:rPr>
          <w:noProof w:val="0"/>
        </w:rPr>
        <w:lastRenderedPageBreak/>
        <w:t xml:space="preserve">6.3.4.30  </w:t>
      </w:r>
      <w:r w:rsidR="00FC1063" w:rsidRPr="00040E48">
        <w:rPr>
          <w:noProof w:val="0"/>
        </w:rPr>
        <w:t xml:space="preserve">Reserved for </w:t>
      </w:r>
      <w:r w:rsidR="003B272D" w:rsidRPr="00040E48">
        <w:rPr>
          <w:noProof w:val="0"/>
        </w:rPr>
        <w:t>Blood Type Observation</w:t>
      </w:r>
      <w:bookmarkEnd w:id="2272"/>
      <w:r w:rsidR="003B272D" w:rsidRPr="00040E48">
        <w:rPr>
          <w:noProof w:val="0"/>
        </w:rPr>
        <w:t xml:space="preserve">  </w:t>
      </w:r>
    </w:p>
    <w:p w14:paraId="1545A802" w14:textId="77777777" w:rsidR="00484396" w:rsidRPr="00040E48" w:rsidRDefault="00484396" w:rsidP="000A1831">
      <w:pPr>
        <w:pStyle w:val="Heading4"/>
        <w:numPr>
          <w:ilvl w:val="0"/>
          <w:numId w:val="0"/>
        </w:numPr>
        <w:rPr>
          <w:noProof w:val="0"/>
        </w:rPr>
      </w:pPr>
      <w:bookmarkStart w:id="2273" w:name="_Toc441142373"/>
      <w:r w:rsidRPr="00040E48">
        <w:rPr>
          <w:noProof w:val="0"/>
        </w:rPr>
        <w:t xml:space="preserve">6.3.4.31  Reserved for </w:t>
      </w:r>
      <w:r w:rsidR="003B272D" w:rsidRPr="00040E48">
        <w:rPr>
          <w:noProof w:val="0"/>
        </w:rPr>
        <w:t>Encounters</w:t>
      </w:r>
      <w:bookmarkEnd w:id="2273"/>
    </w:p>
    <w:p w14:paraId="2C4B1996" w14:textId="77777777" w:rsidR="00FC1063" w:rsidRPr="00040E48" w:rsidRDefault="00AB21EF" w:rsidP="000A1831">
      <w:pPr>
        <w:pStyle w:val="Heading4"/>
        <w:numPr>
          <w:ilvl w:val="0"/>
          <w:numId w:val="0"/>
        </w:numPr>
        <w:rPr>
          <w:noProof w:val="0"/>
        </w:rPr>
      </w:pPr>
      <w:bookmarkStart w:id="2274" w:name="_Toc441142374"/>
      <w:r w:rsidRPr="00040E48">
        <w:rPr>
          <w:noProof w:val="0"/>
        </w:rPr>
        <w:t xml:space="preserve">6.3.4.32  </w:t>
      </w:r>
      <w:r w:rsidR="00FC1063" w:rsidRPr="00040E48">
        <w:rPr>
          <w:noProof w:val="0"/>
        </w:rPr>
        <w:t xml:space="preserve">Reserved for </w:t>
      </w:r>
      <w:r w:rsidR="003B272D" w:rsidRPr="00040E48">
        <w:rPr>
          <w:noProof w:val="0"/>
        </w:rPr>
        <w:t>Update Entry</w:t>
      </w:r>
      <w:bookmarkEnd w:id="2274"/>
    </w:p>
    <w:p w14:paraId="5821668F" w14:textId="77777777" w:rsidR="00FC1063" w:rsidRPr="00040E48" w:rsidRDefault="00AB21EF" w:rsidP="000A1831">
      <w:pPr>
        <w:pStyle w:val="Heading4"/>
        <w:numPr>
          <w:ilvl w:val="0"/>
          <w:numId w:val="0"/>
        </w:numPr>
        <w:rPr>
          <w:noProof w:val="0"/>
        </w:rPr>
      </w:pPr>
      <w:bookmarkStart w:id="2275" w:name="_Toc441142375"/>
      <w:r w:rsidRPr="00040E48">
        <w:rPr>
          <w:noProof w:val="0"/>
        </w:rPr>
        <w:t xml:space="preserve">6.3.4.33  </w:t>
      </w:r>
      <w:r w:rsidR="00FC1063" w:rsidRPr="00040E48">
        <w:rPr>
          <w:noProof w:val="0"/>
        </w:rPr>
        <w:t xml:space="preserve">Reserved for </w:t>
      </w:r>
      <w:r w:rsidR="003B272D" w:rsidRPr="00040E48">
        <w:rPr>
          <w:noProof w:val="0"/>
        </w:rPr>
        <w:t>Procedure Entry</w:t>
      </w:r>
      <w:bookmarkEnd w:id="2275"/>
    </w:p>
    <w:p w14:paraId="14685857" w14:textId="77777777" w:rsidR="00C344CF" w:rsidRPr="00040E48" w:rsidRDefault="00AB21EF" w:rsidP="00C344CF">
      <w:pPr>
        <w:pStyle w:val="Heading4"/>
        <w:numPr>
          <w:ilvl w:val="0"/>
          <w:numId w:val="0"/>
        </w:numPr>
        <w:rPr>
          <w:noProof w:val="0"/>
        </w:rPr>
      </w:pPr>
      <w:bookmarkStart w:id="2276" w:name="_Toc441142376"/>
      <w:r w:rsidRPr="00040E48">
        <w:rPr>
          <w:noProof w:val="0"/>
        </w:rPr>
        <w:t xml:space="preserve">6.3.4.34 </w:t>
      </w:r>
      <w:r w:rsidR="002A21C3" w:rsidRPr="00040E48">
        <w:rPr>
          <w:noProof w:val="0"/>
        </w:rPr>
        <w:t xml:space="preserve"> </w:t>
      </w:r>
      <w:r w:rsidR="00C344CF" w:rsidRPr="00040E48">
        <w:rPr>
          <w:noProof w:val="0"/>
        </w:rPr>
        <w:t>Transport 1.3.6.1.4.1.19376.1.5.3.1.1.10.4.1</w:t>
      </w:r>
      <w:bookmarkEnd w:id="2276"/>
      <w:r w:rsidR="00C344CF" w:rsidRPr="00040E48">
        <w:rPr>
          <w:noProof w:val="0"/>
        </w:rPr>
        <w:t xml:space="preserve"> </w:t>
      </w:r>
    </w:p>
    <w:p w14:paraId="0211B3A9" w14:textId="77777777" w:rsidR="00C344CF" w:rsidRPr="00040E48" w:rsidRDefault="00C344CF" w:rsidP="00C344CF">
      <w:r w:rsidRPr="00040E48">
        <w:t xml:space="preserve">A transport entry indicates the intended or actual mode of transport and time of departure and/or arrival of the patient. </w:t>
      </w:r>
    </w:p>
    <w:p w14:paraId="7C261AC1" w14:textId="77777777" w:rsidR="00C344CF" w:rsidRPr="00040E48" w:rsidRDefault="00C344CF" w:rsidP="00C344CF">
      <w:pPr>
        <w:keepNext/>
        <w:spacing w:before="240" w:after="60"/>
        <w:outlineLvl w:val="4"/>
        <w:rPr>
          <w:rFonts w:ascii="Arial" w:hAnsi="Arial"/>
          <w:b/>
          <w:kern w:val="28"/>
          <w:lang w:eastAsia="x-none"/>
        </w:rPr>
      </w:pPr>
      <w:bookmarkStart w:id="2277" w:name="_Toc333438259"/>
      <w:r w:rsidRPr="00040E48">
        <w:rPr>
          <w:rFonts w:ascii="Arial" w:hAnsi="Arial"/>
          <w:b/>
          <w:kern w:val="28"/>
          <w:lang w:eastAsia="x-none"/>
        </w:rPr>
        <w:t>6.3.4.34.1 Specification</w:t>
      </w:r>
      <w:bookmarkEnd w:id="2277"/>
      <w:r w:rsidRPr="00040E48">
        <w:rPr>
          <w:rFonts w:ascii="Arial" w:hAnsi="Arial"/>
          <w:b/>
          <w:kern w:val="28"/>
          <w:lang w:eastAsia="x-none"/>
        </w:rPr>
        <w:t xml:space="preserve"> </w:t>
      </w:r>
    </w:p>
    <w:p w14:paraId="5CDD5F71"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&lt;entry&gt;</w:t>
      </w:r>
    </w:p>
    <w:p w14:paraId="33A3503D"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&lt;act classCode='ACT' moodCode='INT|EVN'&gt;</w:t>
      </w:r>
    </w:p>
    <w:p w14:paraId="1B49F400" w14:textId="77777777" w:rsidR="00C344CF" w:rsidRPr="00F331FC"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lang w:val="nl-NL"/>
          <w:rPrChange w:id="2278" w:author="Michael Clifton" w:date="2018-10-11T10:13:00Z">
            <w:rPr>
              <w:rFonts w:ascii="Courier New" w:hAnsi="Courier New" w:cs="Courier New"/>
              <w:sz w:val="16"/>
            </w:rPr>
          </w:rPrChange>
        </w:rPr>
      </w:pPr>
      <w:r w:rsidRPr="00040E48">
        <w:rPr>
          <w:rFonts w:ascii="Courier New" w:hAnsi="Courier New" w:cs="Courier New"/>
          <w:sz w:val="16"/>
        </w:rPr>
        <w:t xml:space="preserve">   </w:t>
      </w:r>
      <w:r w:rsidRPr="00F331FC">
        <w:rPr>
          <w:rFonts w:ascii="Courier New" w:hAnsi="Courier New" w:cs="Courier New"/>
          <w:sz w:val="16"/>
          <w:lang w:val="nl-NL"/>
          <w:rPrChange w:id="2279" w:author="Michael Clifton" w:date="2018-10-11T10:13:00Z">
            <w:rPr>
              <w:rFonts w:ascii="Courier New" w:hAnsi="Courier New" w:cs="Courier New"/>
              <w:sz w:val="16"/>
            </w:rPr>
          </w:rPrChange>
        </w:rPr>
        <w:t>&lt;templateId root='1.3.6.1.4.1.19376.1.5.3.1.1.10.4.1'/&gt;</w:t>
      </w:r>
    </w:p>
    <w:p w14:paraId="7F22748B" w14:textId="77777777" w:rsidR="00C344CF" w:rsidRPr="00F331FC"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lang w:val="nl-NL"/>
          <w:rPrChange w:id="2280" w:author="Michael Clifton" w:date="2018-10-11T10:13:00Z">
            <w:rPr>
              <w:rFonts w:ascii="Courier New" w:hAnsi="Courier New" w:cs="Courier New"/>
              <w:sz w:val="16"/>
            </w:rPr>
          </w:rPrChange>
        </w:rPr>
      </w:pPr>
      <w:r w:rsidRPr="00F331FC">
        <w:rPr>
          <w:rFonts w:ascii="Courier New" w:hAnsi="Courier New" w:cs="Courier New"/>
          <w:sz w:val="16"/>
          <w:lang w:val="nl-NL"/>
          <w:rPrChange w:id="2281" w:author="Michael Clifton" w:date="2018-10-11T10:13:00Z">
            <w:rPr>
              <w:rFonts w:ascii="Courier New" w:hAnsi="Courier New" w:cs="Courier New"/>
              <w:sz w:val="16"/>
            </w:rPr>
          </w:rPrChange>
        </w:rPr>
        <w:t xml:space="preserve">   &lt;id root='' extension=''/&gt;</w:t>
      </w:r>
    </w:p>
    <w:p w14:paraId="67DE02D0"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F331FC">
        <w:rPr>
          <w:rFonts w:ascii="Courier New" w:hAnsi="Courier New" w:cs="Courier New"/>
          <w:sz w:val="16"/>
          <w:lang w:val="nl-NL"/>
          <w:rPrChange w:id="2282" w:author="Michael Clifton" w:date="2018-10-11T10:13:00Z">
            <w:rPr>
              <w:rFonts w:ascii="Courier New" w:hAnsi="Courier New" w:cs="Courier New"/>
              <w:sz w:val="16"/>
            </w:rPr>
          </w:rPrChange>
        </w:rPr>
        <w:t xml:space="preserve">   </w:t>
      </w:r>
      <w:r w:rsidRPr="00040E48">
        <w:rPr>
          <w:rFonts w:ascii="Courier New" w:hAnsi="Courier New" w:cs="Courier New"/>
          <w:sz w:val="16"/>
        </w:rPr>
        <w:t>&lt;code code='' displayName=''</w:t>
      </w:r>
    </w:p>
    <w:p w14:paraId="4B1ECB64"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codeSystem='2.16.840.1.113883.6.102.4.2' </w:t>
      </w:r>
    </w:p>
    <w:p w14:paraId="776D8F65"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codeSystemName='DEEDS4.02'&gt;</w:t>
      </w:r>
    </w:p>
    <w:p w14:paraId="41230E40"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&lt;originalText&gt;&lt;reference value='#(ID of text coded)/&gt;&lt;/orginalText&gt;</w:t>
      </w:r>
    </w:p>
    <w:p w14:paraId="78E69120"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&lt;/code&gt;</w:t>
      </w:r>
    </w:p>
    <w:p w14:paraId="405A7DB3"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&lt;text&gt;&lt;reference value='#text/&gt;&lt;/text&gt;</w:t>
      </w:r>
    </w:p>
    <w:p w14:paraId="6A950647"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&lt;high value=</w:t>
      </w:r>
      <w:r w:rsidRPr="00040E48">
        <w:rPr>
          <w:rFonts w:ascii="Courier New" w:hAnsi="Courier New" w:cs="Courier New"/>
          <w:i/>
          <w:iCs/>
          <w:sz w:val="16"/>
        </w:rPr>
        <w:t>/&gt;</w:t>
      </w:r>
    </w:p>
    <w:p w14:paraId="721ED238"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&lt;/effectiveTime&gt;</w:t>
      </w:r>
    </w:p>
    <w:p w14:paraId="237394EC"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&lt;/act&gt;</w:t>
      </w:r>
    </w:p>
    <w:p w14:paraId="2424EED6" w14:textId="77777777" w:rsidR="00C344CF" w:rsidRPr="00040E48" w:rsidRDefault="00C344CF" w:rsidP="00C344C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&lt;/entry&gt;</w:t>
      </w:r>
    </w:p>
    <w:p w14:paraId="37EB5E0F" w14:textId="77777777" w:rsidR="00C344CF" w:rsidRPr="00040E48" w:rsidRDefault="00C344CF" w:rsidP="00C344CF">
      <w:pPr>
        <w:keepNext/>
        <w:spacing w:before="240" w:after="60"/>
        <w:outlineLvl w:val="5"/>
        <w:rPr>
          <w:rFonts w:ascii="Arial" w:hAnsi="Arial"/>
          <w:b/>
          <w:kern w:val="28"/>
          <w:lang w:eastAsia="x-none"/>
        </w:rPr>
      </w:pPr>
      <w:bookmarkStart w:id="2283" w:name="_Toc333438260"/>
      <w:r w:rsidRPr="00040E48">
        <w:rPr>
          <w:rFonts w:ascii="Arial" w:hAnsi="Arial"/>
          <w:b/>
          <w:kern w:val="28"/>
          <w:lang w:eastAsia="x-none"/>
        </w:rPr>
        <w:t>6.3.4.34.1.1 &lt;act classCode='ACT' moodCode='INT|EVN'&gt;</w:t>
      </w:r>
      <w:bookmarkEnd w:id="2283"/>
    </w:p>
    <w:p w14:paraId="5B8448E1" w14:textId="77777777" w:rsidR="00C344CF" w:rsidRPr="00040E48" w:rsidRDefault="00C344CF" w:rsidP="00C344CF">
      <w:r w:rsidRPr="00040E48">
        <w:t xml:space="preserve">This element indicates that the entry is an act (of transporting the patient, as indicated by the code below). This entry records the mode, and intended or actual ending time of transportation. In intent mood (moodCode='INT') this is how the estimated time of departure or arrival is indicated. In event mood (moodCode='EVN') this is how the actual departure or arrival of the patient is recorded. </w:t>
      </w:r>
    </w:p>
    <w:p w14:paraId="7CECBAFF" w14:textId="77777777" w:rsidR="00C344CF" w:rsidRPr="00040E48" w:rsidRDefault="00C344CF" w:rsidP="00C344CF">
      <w:pPr>
        <w:keepNext/>
        <w:spacing w:before="240" w:after="60"/>
        <w:outlineLvl w:val="5"/>
        <w:rPr>
          <w:rFonts w:ascii="Arial" w:hAnsi="Arial"/>
          <w:b/>
          <w:kern w:val="28"/>
          <w:lang w:eastAsia="x-none"/>
        </w:rPr>
      </w:pPr>
      <w:bookmarkStart w:id="2284" w:name="_Toc333438261"/>
      <w:r w:rsidRPr="00040E48">
        <w:rPr>
          <w:rFonts w:ascii="Arial" w:hAnsi="Arial"/>
          <w:b/>
          <w:kern w:val="28"/>
          <w:lang w:eastAsia="x-none"/>
        </w:rPr>
        <w:t>6.3.4.34.1.2 &lt;templateId root='1.3.6.1.4.1.19376.1.5.3.1.1.10.4.1'/&gt;</w:t>
      </w:r>
      <w:bookmarkEnd w:id="2284"/>
    </w:p>
    <w:p w14:paraId="20CED1FC" w14:textId="77777777" w:rsidR="00C344CF" w:rsidRPr="00040E48" w:rsidRDefault="00C344CF" w:rsidP="00C344CF">
      <w:r w:rsidRPr="00040E48">
        <w:t xml:space="preserve">The &lt;templateId&gt; element identifies this &lt;act&gt; as about the transportation of the patient. The templateId must have root='1.3.6.1.4.1.19376.1.5.3.1.1.10.4.1'. </w:t>
      </w:r>
    </w:p>
    <w:p w14:paraId="395A6213" w14:textId="77777777" w:rsidR="00C344CF" w:rsidRPr="00040E48" w:rsidRDefault="00C344CF" w:rsidP="00C344CF">
      <w:pPr>
        <w:keepNext/>
        <w:spacing w:before="240" w:after="60"/>
        <w:outlineLvl w:val="5"/>
        <w:rPr>
          <w:rFonts w:ascii="Arial" w:hAnsi="Arial"/>
          <w:b/>
          <w:kern w:val="28"/>
          <w:lang w:eastAsia="x-none"/>
        </w:rPr>
      </w:pPr>
      <w:bookmarkStart w:id="2285" w:name="_Toc333438262"/>
      <w:r w:rsidRPr="00040E48">
        <w:rPr>
          <w:rFonts w:ascii="Arial" w:hAnsi="Arial"/>
          <w:b/>
          <w:kern w:val="28"/>
          <w:lang w:eastAsia="x-none"/>
        </w:rPr>
        <w:t>6.3.4.34.1.3 &lt;id root='' extension=''/&gt;</w:t>
      </w:r>
      <w:bookmarkEnd w:id="2285"/>
    </w:p>
    <w:p w14:paraId="5B714F36" w14:textId="77777777" w:rsidR="00C344CF" w:rsidRPr="00040E48" w:rsidRDefault="00C344CF" w:rsidP="00C344CF">
      <w:r w:rsidRPr="00040E48">
        <w:t xml:space="preserve">The entry must have an identifier. </w:t>
      </w:r>
    </w:p>
    <w:p w14:paraId="24F8C26E" w14:textId="77777777" w:rsidR="00C344CF" w:rsidRPr="00040E48" w:rsidRDefault="00C344CF" w:rsidP="00C344CF">
      <w:pPr>
        <w:keepNext/>
        <w:spacing w:before="240" w:after="60"/>
        <w:outlineLvl w:val="5"/>
        <w:rPr>
          <w:rFonts w:ascii="Arial" w:hAnsi="Arial"/>
          <w:b/>
          <w:kern w:val="28"/>
          <w:lang w:eastAsia="x-none"/>
        </w:rPr>
      </w:pPr>
      <w:bookmarkStart w:id="2286" w:name="_Toc333438263"/>
      <w:r w:rsidRPr="00040E48">
        <w:rPr>
          <w:rFonts w:ascii="Arial" w:hAnsi="Arial"/>
          <w:b/>
          <w:kern w:val="28"/>
          <w:lang w:eastAsia="x-none"/>
        </w:rPr>
        <w:t>6.3.4.34.1.4 &lt;code code='' displayName=''</w:t>
      </w:r>
      <w:r w:rsidRPr="00040E48">
        <w:rPr>
          <w:rFonts w:ascii="Arial" w:hAnsi="Arial"/>
          <w:b/>
          <w:kern w:val="28"/>
          <w:lang w:eastAsia="x-none"/>
        </w:rPr>
        <w:br/>
        <w:t>codeSystem='2.16.840.1.113883.6.102.4.2' codeSystemName='DEEDS4.02'&gt;</w:t>
      </w:r>
      <w:bookmarkEnd w:id="2286"/>
    </w:p>
    <w:p w14:paraId="7647BA71" w14:textId="77777777" w:rsidR="00C344CF" w:rsidRPr="00040E48" w:rsidRDefault="00C344CF" w:rsidP="00C344CF">
      <w:r w:rsidRPr="00040E48">
        <w:t xml:space="preserve">The code describes the intended mode of transport. For transport between facilities, IHE recommends the use of a code system based on the DEEDS Mode of Transportation data element </w:t>
      </w:r>
      <w:r w:rsidRPr="00040E48">
        <w:lastRenderedPageBreak/>
        <w:t xml:space="preserve">value set. However, the vocabulary used within an affinity domain should be determined by a policy agreement within the domain. </w:t>
      </w:r>
    </w:p>
    <w:p w14:paraId="38C88201" w14:textId="77777777" w:rsidR="00C344CF" w:rsidRPr="00040E48" w:rsidRDefault="00C344CF" w:rsidP="00C344CF">
      <w:pPr>
        <w:keepNext/>
        <w:spacing w:before="240" w:after="60"/>
        <w:outlineLvl w:val="5"/>
        <w:rPr>
          <w:rFonts w:ascii="Arial" w:hAnsi="Arial"/>
          <w:b/>
          <w:kern w:val="28"/>
          <w:lang w:eastAsia="x-none"/>
        </w:rPr>
      </w:pPr>
      <w:bookmarkStart w:id="2287" w:name="_Toc333438264"/>
      <w:r w:rsidRPr="00040E48">
        <w:rPr>
          <w:rFonts w:ascii="Arial" w:hAnsi="Arial"/>
          <w:b/>
          <w:kern w:val="28"/>
          <w:lang w:eastAsia="x-none"/>
        </w:rPr>
        <w:t>6.3.4.34.1.5 &lt;originalText&gt;&lt;reference value='#xxx'/&gt;&lt;orginalText&gt;</w:t>
      </w:r>
      <w:bookmarkEnd w:id="2287"/>
    </w:p>
    <w:p w14:paraId="7F302B10" w14:textId="77777777" w:rsidR="00C344CF" w:rsidRPr="00040E48" w:rsidRDefault="00C344CF" w:rsidP="00C344CF">
      <w:r w:rsidRPr="00040E48">
        <w:t xml:space="preserve">This is a reference to the narrative text within the section that describes the mode of transportation. </w:t>
      </w:r>
    </w:p>
    <w:p w14:paraId="75F108AF" w14:textId="77777777" w:rsidR="00C344CF" w:rsidRPr="00040E48" w:rsidRDefault="00C344CF" w:rsidP="00C344CF">
      <w:pPr>
        <w:keepNext/>
        <w:spacing w:before="240" w:after="60"/>
        <w:outlineLvl w:val="5"/>
        <w:rPr>
          <w:rFonts w:ascii="Arial" w:hAnsi="Arial"/>
          <w:b/>
          <w:kern w:val="28"/>
          <w:lang w:eastAsia="x-none"/>
        </w:rPr>
      </w:pPr>
      <w:bookmarkStart w:id="2288" w:name="_Toc333438265"/>
      <w:r w:rsidRPr="00040E48">
        <w:rPr>
          <w:rFonts w:ascii="Arial" w:hAnsi="Arial"/>
          <w:b/>
          <w:kern w:val="28"/>
          <w:lang w:eastAsia="x-none"/>
        </w:rPr>
        <w:t>6.3.4.34.1.6 &lt;text&gt;&lt;reference value='#text/&gt;&lt;/text&gt;</w:t>
      </w:r>
      <w:bookmarkEnd w:id="2288"/>
    </w:p>
    <w:p w14:paraId="3AE715CA" w14:textId="77777777" w:rsidR="00C344CF" w:rsidRPr="00040E48" w:rsidRDefault="00C344CF" w:rsidP="00C344CF">
      <w:r w:rsidRPr="00040E48">
        <w:t xml:space="preserve">This is a reference to the narrative text corresponding to the transport act. </w:t>
      </w:r>
    </w:p>
    <w:p w14:paraId="4E3BB5BB" w14:textId="77777777" w:rsidR="00C344CF" w:rsidRPr="00040E48" w:rsidRDefault="00C344CF" w:rsidP="00C344CF">
      <w:pPr>
        <w:keepNext/>
        <w:spacing w:before="240" w:after="60"/>
        <w:outlineLvl w:val="5"/>
        <w:rPr>
          <w:rFonts w:ascii="Arial" w:hAnsi="Arial"/>
          <w:b/>
          <w:kern w:val="28"/>
          <w:lang w:eastAsia="x-none"/>
        </w:rPr>
      </w:pPr>
      <w:bookmarkStart w:id="2289" w:name="_Toc333438266"/>
      <w:r w:rsidRPr="00040E48">
        <w:rPr>
          <w:rFonts w:ascii="Arial" w:hAnsi="Arial"/>
          <w:b/>
          <w:kern w:val="28"/>
          <w:lang w:eastAsia="x-none"/>
        </w:rPr>
        <w:t>6.3.4.34.1.7 &lt;effectiveTime&gt;</w:t>
      </w:r>
      <w:bookmarkEnd w:id="2289"/>
    </w:p>
    <w:p w14:paraId="63B7AE7C" w14:textId="77777777" w:rsidR="00C344CF" w:rsidRPr="00040E48" w:rsidRDefault="00C344CF" w:rsidP="00C344CF">
      <w:r w:rsidRPr="00040E48">
        <w:t xml:space="preserve">The effectiveTime element shall be sent. It records the interval of time over which transport occurs. </w:t>
      </w:r>
      <w:r w:rsidR="00E74176" w:rsidRPr="00040E48">
        <w:t>Either low value or high value or both values SHALL be specified.</w:t>
      </w:r>
    </w:p>
    <w:p w14:paraId="18ADA5F0" w14:textId="77777777" w:rsidR="00C344CF" w:rsidRPr="00040E48" w:rsidRDefault="00C344CF" w:rsidP="00C344CF">
      <w:pPr>
        <w:keepNext/>
        <w:spacing w:before="240" w:after="60"/>
        <w:outlineLvl w:val="5"/>
        <w:rPr>
          <w:rFonts w:ascii="Arial" w:hAnsi="Arial"/>
          <w:b/>
          <w:kern w:val="28"/>
          <w:lang w:eastAsia="x-none"/>
        </w:rPr>
      </w:pPr>
      <w:bookmarkStart w:id="2290" w:name="_Toc333438267"/>
      <w:bookmarkStart w:id="2291" w:name=".3Clow_value.3D.27.C2.A0.27.2F.3E"/>
      <w:r w:rsidRPr="00040E48">
        <w:rPr>
          <w:rFonts w:ascii="Arial" w:hAnsi="Arial"/>
          <w:b/>
          <w:kern w:val="28"/>
          <w:lang w:eastAsia="x-none"/>
        </w:rPr>
        <w:t>6.3.4.34.1.8 &lt;low value=''/&gt;</w:t>
      </w:r>
      <w:bookmarkEnd w:id="2290"/>
    </w:p>
    <w:p w14:paraId="58C3A853" w14:textId="77777777" w:rsidR="00C344CF" w:rsidRPr="00040E48" w:rsidRDefault="00C344CF" w:rsidP="00C344CF">
      <w:r w:rsidRPr="00040E48">
        <w:t xml:space="preserve">This element records the time of departure. </w:t>
      </w:r>
      <w:r w:rsidR="00E74176" w:rsidRPr="00040E48">
        <w:t xml:space="preserve">If unknown, it must be recorded using a flavor of null. </w:t>
      </w:r>
      <w:r w:rsidRPr="00040E48">
        <w:t xml:space="preserve">This element shall be sent using the TS data type, as shown above. </w:t>
      </w:r>
    </w:p>
    <w:p w14:paraId="651D6492" w14:textId="77777777" w:rsidR="00C344CF" w:rsidRPr="00040E48" w:rsidRDefault="00C344CF" w:rsidP="00C344CF">
      <w:pPr>
        <w:keepNext/>
        <w:spacing w:before="240" w:after="60"/>
        <w:outlineLvl w:val="5"/>
        <w:rPr>
          <w:rFonts w:ascii="Arial" w:hAnsi="Arial"/>
          <w:b/>
          <w:kern w:val="28"/>
          <w:lang w:eastAsia="x-none"/>
        </w:rPr>
      </w:pPr>
      <w:bookmarkStart w:id="2292" w:name="_Toc333438268"/>
      <w:bookmarkEnd w:id="2291"/>
      <w:r w:rsidRPr="00040E48">
        <w:rPr>
          <w:rFonts w:ascii="Arial" w:hAnsi="Arial"/>
          <w:b/>
          <w:kern w:val="28"/>
          <w:lang w:eastAsia="x-none"/>
        </w:rPr>
        <w:t>6.3.4.34.1.9 &lt;high value=''/&gt;</w:t>
      </w:r>
      <w:bookmarkEnd w:id="2292"/>
    </w:p>
    <w:p w14:paraId="33A82EE0" w14:textId="77777777" w:rsidR="00C344CF" w:rsidRPr="00040E48" w:rsidRDefault="00C344CF" w:rsidP="00C344CF">
      <w:r w:rsidRPr="00040E48">
        <w:t xml:space="preserve">This element records the time of arrival. If unknown, it must be recorded using a flavor of null. This element shall be sent using the TS data type as shown above. </w:t>
      </w:r>
    </w:p>
    <w:p w14:paraId="561B0830" w14:textId="77777777" w:rsidR="00FC1063" w:rsidRPr="00040E48" w:rsidRDefault="00FC1063" w:rsidP="000A1831">
      <w:pPr>
        <w:pStyle w:val="Heading4"/>
        <w:numPr>
          <w:ilvl w:val="0"/>
          <w:numId w:val="0"/>
        </w:numPr>
        <w:rPr>
          <w:noProof w:val="0"/>
        </w:rPr>
      </w:pPr>
    </w:p>
    <w:p w14:paraId="6615F7D8" w14:textId="77777777" w:rsidR="00FC1063" w:rsidRPr="00040E48" w:rsidRDefault="00AB21EF" w:rsidP="000A1831">
      <w:pPr>
        <w:pStyle w:val="Heading4"/>
        <w:numPr>
          <w:ilvl w:val="0"/>
          <w:numId w:val="0"/>
        </w:numPr>
        <w:rPr>
          <w:noProof w:val="0"/>
        </w:rPr>
      </w:pPr>
      <w:bookmarkStart w:id="2293" w:name="_Toc441142377"/>
      <w:r w:rsidRPr="00040E48">
        <w:rPr>
          <w:noProof w:val="0"/>
        </w:rPr>
        <w:t>6.3.4.3</w:t>
      </w:r>
      <w:r w:rsidR="002A21C3" w:rsidRPr="00040E48">
        <w:rPr>
          <w:noProof w:val="0"/>
        </w:rPr>
        <w:t>5</w:t>
      </w:r>
      <w:r w:rsidRPr="00040E48">
        <w:rPr>
          <w:noProof w:val="0"/>
        </w:rPr>
        <w:t xml:space="preserve">  </w:t>
      </w:r>
      <w:r w:rsidR="00FC1063" w:rsidRPr="00040E48">
        <w:rPr>
          <w:noProof w:val="0"/>
        </w:rPr>
        <w:t xml:space="preserve">Reserved for </w:t>
      </w:r>
      <w:r w:rsidR="003B272D" w:rsidRPr="00040E48">
        <w:rPr>
          <w:noProof w:val="0"/>
        </w:rPr>
        <w:t>Encounter Disposition</w:t>
      </w:r>
      <w:bookmarkEnd w:id="2293"/>
    </w:p>
    <w:p w14:paraId="73D21493" w14:textId="77777777" w:rsidR="00066C70" w:rsidRPr="00040E48" w:rsidRDefault="00066C70" w:rsidP="00066C70">
      <w:pPr>
        <w:pStyle w:val="Heading4"/>
        <w:numPr>
          <w:ilvl w:val="0"/>
          <w:numId w:val="0"/>
        </w:numPr>
        <w:ind w:left="864" w:hanging="864"/>
        <w:rPr>
          <w:noProof w:val="0"/>
        </w:rPr>
      </w:pPr>
      <w:bookmarkStart w:id="2294" w:name="_Toc368488302"/>
      <w:bookmarkStart w:id="2295" w:name="_Toc441142378"/>
      <w:r w:rsidRPr="00040E48">
        <w:rPr>
          <w:noProof w:val="0"/>
        </w:rPr>
        <w:t>6.3.4.36 Coverage Entry 1.3.6.1.4.1.19376.1.5.3.1.4.17</w:t>
      </w:r>
      <w:bookmarkEnd w:id="2294"/>
      <w:bookmarkEnd w:id="2295"/>
    </w:p>
    <w:p w14:paraId="5D6C35F3" w14:textId="77777777" w:rsidR="00066C70" w:rsidRPr="00040E48" w:rsidRDefault="00066C70" w:rsidP="00066C70">
      <w:pPr>
        <w:pStyle w:val="BodyText"/>
        <w:rPr>
          <w:noProof w:val="0"/>
        </w:rPr>
      </w:pPr>
      <w:r w:rsidRPr="00040E48">
        <w:rPr>
          <w:noProof w:val="0"/>
        </w:rPr>
        <w:t>Payers shall be recorded as described in CCD: 3.1.2.1.1.</w:t>
      </w:r>
    </w:p>
    <w:p w14:paraId="1B5E9082" w14:textId="77777777" w:rsidR="00066C70" w:rsidRPr="00040E48" w:rsidRDefault="00066C70" w:rsidP="00066C70">
      <w:pPr>
        <w:pStyle w:val="Heading5"/>
        <w:numPr>
          <w:ilvl w:val="0"/>
          <w:numId w:val="0"/>
        </w:numPr>
        <w:ind w:left="1008" w:hanging="1008"/>
        <w:rPr>
          <w:noProof w:val="0"/>
        </w:rPr>
      </w:pPr>
      <w:bookmarkStart w:id="2296" w:name="_Toc368488303"/>
      <w:bookmarkStart w:id="2297" w:name="_Toc441142379"/>
      <w:r w:rsidRPr="00040E48">
        <w:rPr>
          <w:noProof w:val="0"/>
        </w:rPr>
        <w:t>6.3.4.36.1 Standards</w:t>
      </w:r>
      <w:bookmarkEnd w:id="2296"/>
      <w:bookmarkEnd w:id="2297"/>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524"/>
        <w:gridCol w:w="4123"/>
      </w:tblGrid>
      <w:tr w:rsidR="00066C70" w:rsidRPr="00040E48" w14:paraId="4C0EE402" w14:textId="77777777" w:rsidTr="00A0717C">
        <w:trPr>
          <w:tblCellSpacing w:w="0" w:type="dxa"/>
        </w:trPr>
        <w:tc>
          <w:tcPr>
            <w:tcW w:w="0" w:type="auto"/>
            <w:vAlign w:val="center"/>
          </w:tcPr>
          <w:p w14:paraId="15DA8DEA" w14:textId="77777777" w:rsidR="00066C70" w:rsidRPr="00040E48" w:rsidRDefault="00066C70" w:rsidP="00A0717C">
            <w:r w:rsidRPr="00040E48">
              <w:t>CCD</w:t>
            </w:r>
          </w:p>
        </w:tc>
        <w:tc>
          <w:tcPr>
            <w:tcW w:w="0" w:type="auto"/>
            <w:vAlign w:val="center"/>
          </w:tcPr>
          <w:p w14:paraId="7C8316CE" w14:textId="77777777" w:rsidR="00066C70" w:rsidRPr="00040E48" w:rsidRDefault="00FF2B1E" w:rsidP="00A0717C">
            <w:hyperlink r:id="rId109" w:tooltip="http://www.hl7.org/Library/General/HL7_CDA_R2_final.zip" w:history="1">
              <w:r w:rsidR="00066C70" w:rsidRPr="00040E48">
                <w:rPr>
                  <w:rStyle w:val="Hyperlink"/>
                </w:rPr>
                <w:t>ASTM/HL7 Continuity of Care Document</w:t>
              </w:r>
            </w:hyperlink>
            <w:r w:rsidR="00066C70" w:rsidRPr="00040E48">
              <w:t xml:space="preserve"> </w:t>
            </w:r>
          </w:p>
        </w:tc>
      </w:tr>
    </w:tbl>
    <w:p w14:paraId="724DEE46" w14:textId="77777777" w:rsidR="00066C70" w:rsidRPr="00040E48" w:rsidRDefault="00066C70" w:rsidP="00066C70">
      <w:pPr>
        <w:pStyle w:val="Heading5"/>
        <w:numPr>
          <w:ilvl w:val="0"/>
          <w:numId w:val="0"/>
        </w:numPr>
        <w:ind w:left="1008" w:hanging="1008"/>
        <w:rPr>
          <w:noProof w:val="0"/>
        </w:rPr>
      </w:pPr>
      <w:bookmarkStart w:id="2298" w:name="_Toc368488304"/>
      <w:bookmarkStart w:id="2299" w:name="_Toc441142380"/>
      <w:r w:rsidRPr="00040E48">
        <w:rPr>
          <w:noProof w:val="0"/>
        </w:rPr>
        <w:lastRenderedPageBreak/>
        <w:t>6.3.4.36.2 Specification</w:t>
      </w:r>
      <w:bookmarkEnd w:id="2298"/>
      <w:bookmarkEnd w:id="2299"/>
    </w:p>
    <w:p w14:paraId="32BAF38F" w14:textId="77777777" w:rsidR="00066C70" w:rsidRPr="00040E48" w:rsidRDefault="00066C70" w:rsidP="00066C70">
      <w:pPr>
        <w:pStyle w:val="BodyText"/>
        <w:keepNext/>
        <w:jc w:val="center"/>
        <w:rPr>
          <w:b/>
          <w:noProof w:val="0"/>
        </w:rPr>
      </w:pPr>
      <w:r w:rsidRPr="00040E48">
        <w:rPr>
          <w:b/>
          <w:noProof w:val="0"/>
        </w:rPr>
        <w:t>Coverage Entry Example</w:t>
      </w:r>
    </w:p>
    <w:p w14:paraId="491E7FCD" w14:textId="77777777" w:rsidR="00066C70" w:rsidRPr="00040E48" w:rsidRDefault="00066C70" w:rsidP="00066C70">
      <w:pPr>
        <w:pStyle w:val="XMLFragment"/>
        <w:rPr>
          <w:bCs/>
          <w:noProof w:val="0"/>
        </w:rPr>
      </w:pPr>
    </w:p>
    <w:p w14:paraId="3219C6EC" w14:textId="77777777" w:rsidR="00066C70" w:rsidRPr="00040E48" w:rsidRDefault="00066C70" w:rsidP="00066C70">
      <w:pPr>
        <w:pStyle w:val="XMLFragment"/>
        <w:rPr>
          <w:bCs/>
          <w:noProof w:val="0"/>
        </w:rPr>
      </w:pPr>
      <w:r w:rsidRPr="00040E48">
        <w:rPr>
          <w:bCs/>
          <w:noProof w:val="0"/>
        </w:rPr>
        <w:t>&lt;act classCode='ACT' moodCode='DEF'&gt;</w:t>
      </w:r>
    </w:p>
    <w:p w14:paraId="21F11158" w14:textId="77777777" w:rsidR="00066C70" w:rsidRPr="00F331FC" w:rsidRDefault="00066C70" w:rsidP="00066C70">
      <w:pPr>
        <w:pStyle w:val="XMLFragment"/>
        <w:rPr>
          <w:bCs/>
          <w:noProof w:val="0"/>
          <w:lang w:val="nl-NL"/>
          <w:rPrChange w:id="2300" w:author="Michael Clifton" w:date="2018-10-11T10:13:00Z">
            <w:rPr>
              <w:bCs/>
              <w:noProof w:val="0"/>
            </w:rPr>
          </w:rPrChange>
        </w:rPr>
      </w:pPr>
      <w:r w:rsidRPr="00040E48">
        <w:rPr>
          <w:bCs/>
          <w:noProof w:val="0"/>
        </w:rPr>
        <w:t xml:space="preserve">  </w:t>
      </w:r>
      <w:r w:rsidRPr="00F331FC">
        <w:rPr>
          <w:bCs/>
          <w:noProof w:val="0"/>
          <w:lang w:val="nl-NL"/>
          <w:rPrChange w:id="2301" w:author="Michael Clifton" w:date="2018-10-11T10:13:00Z">
            <w:rPr>
              <w:bCs/>
              <w:noProof w:val="0"/>
            </w:rPr>
          </w:rPrChange>
        </w:rPr>
        <w:t>&lt;templateId root='2.16.840.1.113883.10.20.1.20'/&gt;</w:t>
      </w:r>
    </w:p>
    <w:p w14:paraId="38332CFE" w14:textId="77777777" w:rsidR="00066C70" w:rsidRPr="00F331FC" w:rsidRDefault="00066C70" w:rsidP="00066C70">
      <w:pPr>
        <w:pStyle w:val="XMLFragment"/>
        <w:rPr>
          <w:bCs/>
          <w:noProof w:val="0"/>
          <w:lang w:val="nl-NL"/>
          <w:rPrChange w:id="2302" w:author="Michael Clifton" w:date="2018-10-11T10:13:00Z">
            <w:rPr>
              <w:bCs/>
              <w:noProof w:val="0"/>
            </w:rPr>
          </w:rPrChange>
        </w:rPr>
      </w:pPr>
      <w:r w:rsidRPr="00F331FC">
        <w:rPr>
          <w:bCs/>
          <w:noProof w:val="0"/>
          <w:lang w:val="nl-NL"/>
          <w:rPrChange w:id="2303" w:author="Michael Clifton" w:date="2018-10-11T10:13:00Z">
            <w:rPr>
              <w:bCs/>
              <w:noProof w:val="0"/>
            </w:rPr>
          </w:rPrChange>
        </w:rPr>
        <w:t xml:space="preserve">  &lt;templateId root='1.3.6.1.4.1.19376.1.5.3.1.4.17'/&gt;</w:t>
      </w:r>
    </w:p>
    <w:p w14:paraId="1E51E5D1" w14:textId="77777777" w:rsidR="00066C70" w:rsidRPr="00040E48" w:rsidRDefault="00066C70" w:rsidP="00066C70">
      <w:pPr>
        <w:pStyle w:val="XMLFragment"/>
        <w:rPr>
          <w:bCs/>
          <w:noProof w:val="0"/>
        </w:rPr>
      </w:pPr>
      <w:r w:rsidRPr="00F331FC">
        <w:rPr>
          <w:bCs/>
          <w:noProof w:val="0"/>
          <w:lang w:val="nl-NL"/>
          <w:rPrChange w:id="2304" w:author="Michael Clifton" w:date="2018-10-11T10:13:00Z">
            <w:rPr>
              <w:bCs/>
              <w:noProof w:val="0"/>
            </w:rPr>
          </w:rPrChange>
        </w:rPr>
        <w:t xml:space="preserve">  </w:t>
      </w:r>
      <w:r w:rsidRPr="00040E48">
        <w:rPr>
          <w:bCs/>
          <w:noProof w:val="0"/>
        </w:rPr>
        <w:t>&lt;id root='' extension='' /&gt;</w:t>
      </w:r>
    </w:p>
    <w:p w14:paraId="46EA38B9" w14:textId="77777777" w:rsidR="00066C70" w:rsidRPr="00040E48" w:rsidRDefault="00066C70" w:rsidP="00066C70">
      <w:pPr>
        <w:pStyle w:val="XMLFragment"/>
        <w:rPr>
          <w:bCs/>
          <w:noProof w:val="0"/>
        </w:rPr>
      </w:pPr>
      <w:r w:rsidRPr="00040E48">
        <w:rPr>
          <w:bCs/>
          <w:noProof w:val="0"/>
        </w:rPr>
        <w:t xml:space="preserve">  &lt;code code='48768-6' displayName='Payment Sources' </w:t>
      </w:r>
    </w:p>
    <w:p w14:paraId="228EFB15" w14:textId="77777777" w:rsidR="00066C70" w:rsidRPr="00040E48" w:rsidRDefault="00066C70" w:rsidP="00066C70">
      <w:pPr>
        <w:pStyle w:val="XMLFragment"/>
        <w:rPr>
          <w:bCs/>
          <w:noProof w:val="0"/>
        </w:rPr>
      </w:pPr>
      <w:r w:rsidRPr="00040E48">
        <w:rPr>
          <w:bCs/>
          <w:noProof w:val="0"/>
        </w:rPr>
        <w:t xml:space="preserve">    codeSystem='2.16.840.1.113883.6.1' codeSystemName='LOINC'/&gt;</w:t>
      </w:r>
    </w:p>
    <w:p w14:paraId="6243215B" w14:textId="77777777" w:rsidR="00066C70" w:rsidRPr="00040E48" w:rsidRDefault="00066C70" w:rsidP="00066C70">
      <w:pPr>
        <w:pStyle w:val="XMLFragment"/>
        <w:rPr>
          <w:bCs/>
          <w:noProof w:val="0"/>
        </w:rPr>
      </w:pPr>
      <w:r w:rsidRPr="00040E48">
        <w:rPr>
          <w:bCs/>
          <w:noProof w:val="0"/>
        </w:rPr>
        <w:t xml:space="preserve">  &lt;statusCode code='completed'/&gt;</w:t>
      </w:r>
    </w:p>
    <w:p w14:paraId="446379E6" w14:textId="77777777" w:rsidR="00066C70" w:rsidRPr="00040E48" w:rsidRDefault="00066C70" w:rsidP="00066C70">
      <w:pPr>
        <w:pStyle w:val="XMLFragment"/>
        <w:rPr>
          <w:bCs/>
          <w:noProof w:val="0"/>
        </w:rPr>
      </w:pPr>
      <w:r w:rsidRPr="00040E48">
        <w:rPr>
          <w:bCs/>
          <w:noProof w:val="0"/>
        </w:rPr>
        <w:t xml:space="preserve">  &lt;entryRelationship typeCode='COMP'&gt;</w:t>
      </w:r>
    </w:p>
    <w:p w14:paraId="37483E3A" w14:textId="77777777" w:rsidR="00066C70" w:rsidRPr="00040E48" w:rsidRDefault="00066C70" w:rsidP="00066C70">
      <w:pPr>
        <w:pStyle w:val="XMLFragment"/>
        <w:rPr>
          <w:bCs/>
          <w:noProof w:val="0"/>
        </w:rPr>
      </w:pPr>
      <w:r w:rsidRPr="00040E48">
        <w:rPr>
          <w:bCs/>
          <w:noProof w:val="0"/>
        </w:rPr>
        <w:t xml:space="preserve">    &lt;sequenceNumber value=''/&gt;</w:t>
      </w:r>
    </w:p>
    <w:p w14:paraId="69881075" w14:textId="77777777" w:rsidR="00066C70" w:rsidRPr="00040E48" w:rsidRDefault="00066C70" w:rsidP="00066C70">
      <w:pPr>
        <w:pStyle w:val="XMLFragment"/>
        <w:rPr>
          <w:bCs/>
          <w:noProof w:val="0"/>
        </w:rPr>
      </w:pPr>
      <w:r w:rsidRPr="00040E48">
        <w:rPr>
          <w:bCs/>
          <w:noProof w:val="0"/>
        </w:rPr>
        <w:t xml:space="preserve">      :</w:t>
      </w:r>
    </w:p>
    <w:p w14:paraId="23EC4D18" w14:textId="77777777" w:rsidR="00066C70" w:rsidRPr="00040E48" w:rsidRDefault="00066C70" w:rsidP="00066C70">
      <w:pPr>
        <w:pStyle w:val="XMLFragment"/>
        <w:rPr>
          <w:bCs/>
          <w:noProof w:val="0"/>
        </w:rPr>
      </w:pPr>
      <w:r w:rsidRPr="00040E48">
        <w:rPr>
          <w:bCs/>
          <w:noProof w:val="0"/>
        </w:rPr>
        <w:t xml:space="preserve">  &lt;/entryRelationship&gt;</w:t>
      </w:r>
    </w:p>
    <w:p w14:paraId="3B565D79" w14:textId="77777777" w:rsidR="00066C70" w:rsidRPr="00040E48" w:rsidRDefault="00066C70" w:rsidP="00066C70">
      <w:pPr>
        <w:pStyle w:val="XMLFragment"/>
        <w:rPr>
          <w:noProof w:val="0"/>
        </w:rPr>
      </w:pPr>
      <w:r w:rsidRPr="00040E48">
        <w:rPr>
          <w:bCs/>
          <w:noProof w:val="0"/>
        </w:rPr>
        <w:t>&lt;/act&gt;</w:t>
      </w:r>
    </w:p>
    <w:p w14:paraId="7B4CB6EE" w14:textId="77777777" w:rsidR="00066C70" w:rsidRPr="00040E48" w:rsidRDefault="00066C70" w:rsidP="00066C70">
      <w:pPr>
        <w:pStyle w:val="XMLFragment"/>
        <w:rPr>
          <w:noProof w:val="0"/>
        </w:rPr>
      </w:pPr>
    </w:p>
    <w:p w14:paraId="4912CFB5" w14:textId="77777777" w:rsidR="00066C70" w:rsidRPr="00040E48" w:rsidRDefault="00066C70" w:rsidP="00066C70">
      <w:pPr>
        <w:pStyle w:val="BodyText"/>
        <w:rPr>
          <w:noProof w:val="0"/>
        </w:rPr>
      </w:pPr>
    </w:p>
    <w:p w14:paraId="71B72758" w14:textId="77777777" w:rsidR="00066C70" w:rsidRPr="00040E48" w:rsidRDefault="00066C70" w:rsidP="00066C70">
      <w:pPr>
        <w:pStyle w:val="Heading5"/>
        <w:numPr>
          <w:ilvl w:val="0"/>
          <w:numId w:val="0"/>
        </w:numPr>
        <w:ind w:left="1008" w:hanging="1008"/>
        <w:rPr>
          <w:noProof w:val="0"/>
        </w:rPr>
      </w:pPr>
      <w:bookmarkStart w:id="2305" w:name="_Toc368488305"/>
      <w:bookmarkStart w:id="2306" w:name="_Toc441142381"/>
      <w:r w:rsidRPr="00040E48">
        <w:rPr>
          <w:noProof w:val="0"/>
        </w:rPr>
        <w:t>6.3.4.36.3 &lt;act classCode='ACT' moodCode='DEF'&gt;</w:t>
      </w:r>
      <w:bookmarkEnd w:id="2305"/>
      <w:bookmarkEnd w:id="2306"/>
    </w:p>
    <w:p w14:paraId="1A6D5DF2" w14:textId="77777777" w:rsidR="00066C70" w:rsidRPr="00040E48" w:rsidRDefault="00066C70" w:rsidP="00066C70">
      <w:pPr>
        <w:pStyle w:val="BodyText"/>
        <w:rPr>
          <w:noProof w:val="0"/>
        </w:rPr>
      </w:pPr>
      <w:r w:rsidRPr="00040E48">
        <w:rPr>
          <w:noProof w:val="0"/>
        </w:rPr>
        <w:t xml:space="preserve">Coverage shall be recorded in an &lt;act&gt; that groups all patient coverage together, and defines (moodCode='DEF') the payers. </w:t>
      </w:r>
    </w:p>
    <w:p w14:paraId="70B9D3DE" w14:textId="77777777" w:rsidR="00066C70" w:rsidRPr="00F331FC" w:rsidRDefault="00066C70" w:rsidP="00066C70">
      <w:pPr>
        <w:pStyle w:val="Heading5"/>
        <w:numPr>
          <w:ilvl w:val="0"/>
          <w:numId w:val="0"/>
        </w:numPr>
        <w:ind w:left="1008" w:hanging="1008"/>
        <w:rPr>
          <w:noProof w:val="0"/>
          <w:lang w:val="nl-NL"/>
          <w:rPrChange w:id="2307" w:author="Michael Clifton" w:date="2018-10-11T10:13:00Z">
            <w:rPr>
              <w:noProof w:val="0"/>
            </w:rPr>
          </w:rPrChange>
        </w:rPr>
      </w:pPr>
      <w:bookmarkStart w:id="2308" w:name="_Toc368488306"/>
      <w:bookmarkStart w:id="2309" w:name="_Toc441142382"/>
      <w:r w:rsidRPr="00F331FC">
        <w:rPr>
          <w:noProof w:val="0"/>
          <w:lang w:val="nl-NL"/>
          <w:rPrChange w:id="2310" w:author="Michael Clifton" w:date="2018-10-11T10:13:00Z">
            <w:rPr>
              <w:noProof w:val="0"/>
            </w:rPr>
          </w:rPrChange>
        </w:rPr>
        <w:t>6.3.4.36.4 &lt;templateId root='2.16.840.1.113883.10.20.1.20'/&gt;</w:t>
      </w:r>
      <w:r w:rsidRPr="00F331FC">
        <w:rPr>
          <w:noProof w:val="0"/>
          <w:lang w:val="nl-NL"/>
          <w:rPrChange w:id="2311" w:author="Michael Clifton" w:date="2018-10-11T10:13:00Z">
            <w:rPr>
              <w:noProof w:val="0"/>
            </w:rPr>
          </w:rPrChange>
        </w:rPr>
        <w:tab/>
      </w:r>
      <w:r w:rsidRPr="00F331FC">
        <w:rPr>
          <w:noProof w:val="0"/>
          <w:lang w:val="nl-NL"/>
          <w:rPrChange w:id="2312" w:author="Michael Clifton" w:date="2018-10-11T10:13:00Z">
            <w:rPr>
              <w:noProof w:val="0"/>
            </w:rPr>
          </w:rPrChange>
        </w:rPr>
        <w:tab/>
      </w:r>
      <w:r w:rsidRPr="00F331FC">
        <w:rPr>
          <w:noProof w:val="0"/>
          <w:lang w:val="nl-NL"/>
          <w:rPrChange w:id="2313" w:author="Michael Clifton" w:date="2018-10-11T10:13:00Z">
            <w:rPr>
              <w:noProof w:val="0"/>
            </w:rPr>
          </w:rPrChange>
        </w:rPr>
        <w:tab/>
      </w:r>
      <w:r w:rsidRPr="00F331FC">
        <w:rPr>
          <w:noProof w:val="0"/>
          <w:lang w:val="nl-NL"/>
          <w:rPrChange w:id="2314" w:author="Michael Clifton" w:date="2018-10-11T10:13:00Z">
            <w:rPr>
              <w:noProof w:val="0"/>
            </w:rPr>
          </w:rPrChange>
        </w:rPr>
        <w:tab/>
      </w:r>
      <w:r w:rsidRPr="00F331FC">
        <w:rPr>
          <w:noProof w:val="0"/>
          <w:lang w:val="nl-NL"/>
          <w:rPrChange w:id="2315" w:author="Michael Clifton" w:date="2018-10-11T10:13:00Z">
            <w:rPr>
              <w:noProof w:val="0"/>
            </w:rPr>
          </w:rPrChange>
        </w:rPr>
        <w:tab/>
      </w:r>
      <w:r w:rsidRPr="00F331FC">
        <w:rPr>
          <w:noProof w:val="0"/>
          <w:lang w:val="nl-NL"/>
          <w:rPrChange w:id="2316" w:author="Michael Clifton" w:date="2018-10-11T10:13:00Z">
            <w:rPr>
              <w:noProof w:val="0"/>
            </w:rPr>
          </w:rPrChange>
        </w:rPr>
        <w:tab/>
      </w:r>
      <w:r w:rsidRPr="00F331FC">
        <w:rPr>
          <w:noProof w:val="0"/>
          <w:lang w:val="nl-NL"/>
          <w:rPrChange w:id="2317" w:author="Michael Clifton" w:date="2018-10-11T10:13:00Z">
            <w:rPr>
              <w:noProof w:val="0"/>
            </w:rPr>
          </w:rPrChange>
        </w:rPr>
        <w:tab/>
        <w:t>&lt;templateId root='1.3.6.1.4.1.19376.1.5.3.1.4.17'/&gt;</w:t>
      </w:r>
      <w:bookmarkEnd w:id="2308"/>
      <w:bookmarkEnd w:id="2309"/>
    </w:p>
    <w:p w14:paraId="2401EC61" w14:textId="77777777" w:rsidR="00066C70" w:rsidRPr="00040E48" w:rsidRDefault="00066C70" w:rsidP="00066C70">
      <w:pPr>
        <w:pStyle w:val="BodyText"/>
        <w:rPr>
          <w:noProof w:val="0"/>
        </w:rPr>
      </w:pPr>
      <w:r w:rsidRPr="00040E48">
        <w:rPr>
          <w:noProof w:val="0"/>
        </w:rPr>
        <w:t xml:space="preserve">The &lt;act&gt; conforms to CCD: 3.1.2.1.1 as well as this specification. This shall be reflected by including the &lt;templateId&gt; elements shown above. </w:t>
      </w:r>
    </w:p>
    <w:p w14:paraId="78D5FB1C" w14:textId="77777777" w:rsidR="00066C70" w:rsidRPr="00040E48" w:rsidRDefault="00066C70" w:rsidP="00066C70">
      <w:pPr>
        <w:pStyle w:val="Heading5"/>
        <w:numPr>
          <w:ilvl w:val="0"/>
          <w:numId w:val="0"/>
        </w:numPr>
        <w:ind w:left="1008" w:hanging="1008"/>
        <w:rPr>
          <w:noProof w:val="0"/>
        </w:rPr>
      </w:pPr>
      <w:bookmarkStart w:id="2318" w:name="_Toc368488307"/>
      <w:bookmarkStart w:id="2319" w:name="_Toc441142383"/>
      <w:r w:rsidRPr="00040E48">
        <w:rPr>
          <w:noProof w:val="0"/>
        </w:rPr>
        <w:t>6.3.4.36.5 &lt;id root=' ' extension=' '/&gt;</w:t>
      </w:r>
      <w:bookmarkEnd w:id="2318"/>
      <w:bookmarkEnd w:id="2319"/>
    </w:p>
    <w:p w14:paraId="440F5204" w14:textId="77777777" w:rsidR="00066C70" w:rsidRPr="00040E48" w:rsidRDefault="00066C70" w:rsidP="00066C70">
      <w:pPr>
        <w:pStyle w:val="BodyText"/>
        <w:rPr>
          <w:noProof w:val="0"/>
        </w:rPr>
      </w:pPr>
      <w:r w:rsidRPr="00040E48">
        <w:rPr>
          <w:noProof w:val="0"/>
        </w:rPr>
        <w:t xml:space="preserve">The &lt;id&gt; element shall be present. </w:t>
      </w:r>
    </w:p>
    <w:p w14:paraId="1ACA2C36" w14:textId="77777777" w:rsidR="00066C70" w:rsidRPr="00040E48" w:rsidRDefault="00066C70" w:rsidP="00066C70">
      <w:pPr>
        <w:pStyle w:val="Heading5"/>
        <w:numPr>
          <w:ilvl w:val="0"/>
          <w:numId w:val="0"/>
        </w:numPr>
        <w:ind w:left="1008" w:hanging="1008"/>
        <w:rPr>
          <w:noProof w:val="0"/>
        </w:rPr>
      </w:pPr>
      <w:bookmarkStart w:id="2320" w:name="_Toc368488308"/>
      <w:bookmarkStart w:id="2321" w:name="_Toc441142384"/>
      <w:r w:rsidRPr="00040E48">
        <w:rPr>
          <w:noProof w:val="0"/>
        </w:rPr>
        <w:t>6.3.4.36.6 &lt;code code='48768-6' displayName='PAYMENT SOURCES' codeSystem='2.16.840.1.113883.6.1' codeSystemName='LOINC'/&gt;</w:t>
      </w:r>
      <w:bookmarkEnd w:id="2320"/>
      <w:bookmarkEnd w:id="2321"/>
    </w:p>
    <w:p w14:paraId="590ED567" w14:textId="77777777" w:rsidR="00066C70" w:rsidRPr="00040E48" w:rsidRDefault="00066C70" w:rsidP="00066C70">
      <w:pPr>
        <w:pStyle w:val="BodyText"/>
        <w:rPr>
          <w:noProof w:val="0"/>
        </w:rPr>
      </w:pPr>
      <w:r w:rsidRPr="00040E48">
        <w:rPr>
          <w:noProof w:val="0"/>
        </w:rPr>
        <w:t xml:space="preserve">The &lt;code&gt; element shall be recorded exactly as shown above. </w:t>
      </w:r>
    </w:p>
    <w:p w14:paraId="291DBCB1" w14:textId="77777777" w:rsidR="00066C70" w:rsidRPr="00040E48" w:rsidRDefault="00066C70" w:rsidP="00066C70">
      <w:pPr>
        <w:pStyle w:val="Heading5"/>
        <w:numPr>
          <w:ilvl w:val="0"/>
          <w:numId w:val="0"/>
        </w:numPr>
        <w:rPr>
          <w:noProof w:val="0"/>
        </w:rPr>
      </w:pPr>
      <w:bookmarkStart w:id="2322" w:name="_Toc368488309"/>
      <w:bookmarkStart w:id="2323" w:name="_Toc441142385"/>
      <w:r w:rsidRPr="00040E48">
        <w:rPr>
          <w:noProof w:val="0"/>
        </w:rPr>
        <w:t>6.3.4.36.7 &lt;statusCode code='completed'/&gt;</w:t>
      </w:r>
      <w:bookmarkEnd w:id="2322"/>
      <w:bookmarkEnd w:id="2323"/>
    </w:p>
    <w:p w14:paraId="74DC97D5" w14:textId="77777777" w:rsidR="00066C70" w:rsidRPr="00040E48" w:rsidRDefault="00066C70" w:rsidP="00066C70">
      <w:pPr>
        <w:pStyle w:val="BodyText"/>
        <w:rPr>
          <w:noProof w:val="0"/>
        </w:rPr>
      </w:pPr>
      <w:r w:rsidRPr="00040E48">
        <w:rPr>
          <w:noProof w:val="0"/>
        </w:rPr>
        <w:t xml:space="preserve">The &lt;statusCode&gt; element shall be present exactly as shown above. </w:t>
      </w:r>
    </w:p>
    <w:p w14:paraId="4DB9B5CC" w14:textId="77777777" w:rsidR="00066C70" w:rsidRPr="00040E48" w:rsidRDefault="00066C70" w:rsidP="00066C70">
      <w:pPr>
        <w:pStyle w:val="Heading5"/>
        <w:numPr>
          <w:ilvl w:val="0"/>
          <w:numId w:val="0"/>
        </w:numPr>
        <w:rPr>
          <w:noProof w:val="0"/>
        </w:rPr>
      </w:pPr>
      <w:bookmarkStart w:id="2324" w:name="_Toc368488310"/>
      <w:bookmarkStart w:id="2325" w:name="_Toc441142386"/>
      <w:r w:rsidRPr="00040E48">
        <w:rPr>
          <w:noProof w:val="0"/>
        </w:rPr>
        <w:t>6.3.4.36.8 &lt;entryRelationship typeCode='COMP'&gt;</w:t>
      </w:r>
      <w:bookmarkEnd w:id="2324"/>
      <w:bookmarkEnd w:id="2325"/>
    </w:p>
    <w:p w14:paraId="688030D8" w14:textId="77777777" w:rsidR="00066C70" w:rsidRPr="00040E48" w:rsidRDefault="00066C70" w:rsidP="00066C70">
      <w:pPr>
        <w:pStyle w:val="BodyText"/>
        <w:rPr>
          <w:noProof w:val="0"/>
        </w:rPr>
      </w:pPr>
      <w:r w:rsidRPr="00040E48">
        <w:rPr>
          <w:noProof w:val="0"/>
        </w:rPr>
        <w:t xml:space="preserve">The coverage &lt;act&gt; shall have one or more &lt;entryRelationship&gt; elements. These elements define the coverage. The entry relationships must contain Payer Entries. </w:t>
      </w:r>
    </w:p>
    <w:p w14:paraId="18DEB13A" w14:textId="77777777" w:rsidR="00066C70" w:rsidRPr="00040E48" w:rsidRDefault="00066C70" w:rsidP="00066C70">
      <w:pPr>
        <w:pStyle w:val="Heading5"/>
        <w:numPr>
          <w:ilvl w:val="0"/>
          <w:numId w:val="0"/>
        </w:numPr>
        <w:ind w:left="1008" w:hanging="1008"/>
        <w:rPr>
          <w:noProof w:val="0"/>
        </w:rPr>
      </w:pPr>
      <w:bookmarkStart w:id="2326" w:name="_Toc368488311"/>
      <w:bookmarkStart w:id="2327" w:name="_Toc441142387"/>
      <w:r w:rsidRPr="00040E48">
        <w:rPr>
          <w:noProof w:val="0"/>
        </w:rPr>
        <w:t>6.3.4.36.9 &lt;sequenceNumber value=' '/&gt;</w:t>
      </w:r>
      <w:bookmarkEnd w:id="2326"/>
      <w:bookmarkEnd w:id="2327"/>
    </w:p>
    <w:p w14:paraId="3241C0FC" w14:textId="77777777" w:rsidR="00066C70" w:rsidRPr="00040E48" w:rsidRDefault="00066C70" w:rsidP="00066C70">
      <w:pPr>
        <w:pStyle w:val="BodyText"/>
        <w:rPr>
          <w:noProof w:val="0"/>
        </w:rPr>
      </w:pPr>
      <w:r w:rsidRPr="00040E48">
        <w:rPr>
          <w:noProof w:val="0"/>
        </w:rPr>
        <w:t xml:space="preserve">The &lt;sequenceNumber&gt; element may be present. If present, it shall contain a value attribute that indicates the priority of the payment source. </w:t>
      </w:r>
    </w:p>
    <w:p w14:paraId="1F953EE4" w14:textId="77777777" w:rsidR="00066C70" w:rsidRPr="00040E48" w:rsidRDefault="00AB21EF" w:rsidP="00066C70">
      <w:pPr>
        <w:pStyle w:val="Heading4"/>
        <w:numPr>
          <w:ilvl w:val="0"/>
          <w:numId w:val="0"/>
        </w:numPr>
        <w:ind w:left="864" w:hanging="864"/>
        <w:rPr>
          <w:noProof w:val="0"/>
        </w:rPr>
      </w:pPr>
      <w:bookmarkStart w:id="2328" w:name="_Toc441142388"/>
      <w:r w:rsidRPr="00040E48">
        <w:rPr>
          <w:noProof w:val="0"/>
        </w:rPr>
        <w:lastRenderedPageBreak/>
        <w:t>6.3.4.3</w:t>
      </w:r>
      <w:r w:rsidR="002A21C3" w:rsidRPr="00040E48">
        <w:rPr>
          <w:noProof w:val="0"/>
        </w:rPr>
        <w:t>7</w:t>
      </w:r>
      <w:r w:rsidRPr="00040E48">
        <w:rPr>
          <w:noProof w:val="0"/>
        </w:rPr>
        <w:t xml:space="preserve">  </w:t>
      </w:r>
      <w:r w:rsidR="00066C70" w:rsidRPr="00040E48">
        <w:rPr>
          <w:noProof w:val="0"/>
        </w:rPr>
        <w:t>Payer Entry 1.3.6.1.4.1.19376.1.5.3.1.4.18</w:t>
      </w:r>
      <w:bookmarkEnd w:id="2328"/>
    </w:p>
    <w:p w14:paraId="3B9A8546" w14:textId="77777777" w:rsidR="00066C70" w:rsidRPr="00040E48" w:rsidRDefault="00066C70" w:rsidP="00066C70">
      <w:pPr>
        <w:pStyle w:val="BodyText"/>
        <w:rPr>
          <w:noProof w:val="0"/>
        </w:rPr>
      </w:pPr>
      <w:r w:rsidRPr="00040E48">
        <w:rPr>
          <w:noProof w:val="0"/>
        </w:rPr>
        <w:t>The payer entry allows information about the patient's sources of payment to be recorded.</w:t>
      </w:r>
    </w:p>
    <w:p w14:paraId="31F79D1B" w14:textId="77777777" w:rsidR="00066C70" w:rsidRPr="00040E48" w:rsidRDefault="00066C70" w:rsidP="00066C70">
      <w:pPr>
        <w:pStyle w:val="Heading5"/>
        <w:numPr>
          <w:ilvl w:val="0"/>
          <w:numId w:val="0"/>
        </w:numPr>
        <w:ind w:left="1008" w:hanging="1008"/>
        <w:rPr>
          <w:noProof w:val="0"/>
        </w:rPr>
      </w:pPr>
      <w:bookmarkStart w:id="2329" w:name="_Toc368488313"/>
      <w:bookmarkStart w:id="2330" w:name="_Toc441142389"/>
      <w:r w:rsidRPr="00040E48">
        <w:rPr>
          <w:noProof w:val="0"/>
        </w:rPr>
        <w:t>6.3.4.37.1 Standards</w:t>
      </w:r>
      <w:bookmarkEnd w:id="2329"/>
      <w:bookmarkEnd w:id="2330"/>
      <w:r w:rsidRPr="00040E48">
        <w:rPr>
          <w:noProof w:val="0"/>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524"/>
        <w:gridCol w:w="4123"/>
      </w:tblGrid>
      <w:tr w:rsidR="00066C70" w:rsidRPr="00040E48" w14:paraId="4CEDBEBD" w14:textId="77777777" w:rsidTr="00A0717C">
        <w:trPr>
          <w:tblCellSpacing w:w="0" w:type="dxa"/>
        </w:trPr>
        <w:tc>
          <w:tcPr>
            <w:tcW w:w="0" w:type="auto"/>
            <w:vAlign w:val="center"/>
          </w:tcPr>
          <w:p w14:paraId="0352E403" w14:textId="77777777" w:rsidR="00066C70" w:rsidRPr="00040E48" w:rsidRDefault="00066C70" w:rsidP="00A0717C">
            <w:r w:rsidRPr="00040E48">
              <w:t>CCD</w:t>
            </w:r>
          </w:p>
        </w:tc>
        <w:tc>
          <w:tcPr>
            <w:tcW w:w="0" w:type="auto"/>
            <w:vAlign w:val="center"/>
          </w:tcPr>
          <w:p w14:paraId="1E01FA58" w14:textId="77777777" w:rsidR="00066C70" w:rsidRPr="00040E48" w:rsidRDefault="00FF2B1E" w:rsidP="00A0717C">
            <w:hyperlink r:id="rId110" w:tooltip="http://www.hl7.org/Library/General/HL7_CDA_R2_final.zip" w:history="1">
              <w:r w:rsidR="00066C70" w:rsidRPr="00040E48">
                <w:rPr>
                  <w:rStyle w:val="Hyperlink"/>
                </w:rPr>
                <w:t>ASTM/HL7 Continuity of Care Document</w:t>
              </w:r>
            </w:hyperlink>
            <w:r w:rsidR="00066C70" w:rsidRPr="00040E48">
              <w:t xml:space="preserve"> </w:t>
            </w:r>
          </w:p>
        </w:tc>
      </w:tr>
    </w:tbl>
    <w:p w14:paraId="57BB2F0D" w14:textId="77777777" w:rsidR="00066C70" w:rsidRPr="00040E48" w:rsidRDefault="00066C70" w:rsidP="00066C70">
      <w:pPr>
        <w:pStyle w:val="Heading5"/>
        <w:numPr>
          <w:ilvl w:val="0"/>
          <w:numId w:val="0"/>
        </w:numPr>
        <w:rPr>
          <w:noProof w:val="0"/>
        </w:rPr>
      </w:pPr>
      <w:bookmarkStart w:id="2331" w:name="_Toc368488314"/>
      <w:bookmarkStart w:id="2332" w:name="_Toc441142390"/>
      <w:r w:rsidRPr="00040E48">
        <w:rPr>
          <w:noProof w:val="0"/>
        </w:rPr>
        <w:t>6.3.4.37.2 Specification</w:t>
      </w:r>
      <w:bookmarkEnd w:id="2331"/>
      <w:bookmarkEnd w:id="2332"/>
    </w:p>
    <w:p w14:paraId="4308F01F" w14:textId="77777777" w:rsidR="00066C70" w:rsidRPr="00040E48" w:rsidRDefault="00066C70" w:rsidP="00066C70">
      <w:pPr>
        <w:pStyle w:val="BodyText"/>
        <w:keepNext/>
        <w:jc w:val="center"/>
        <w:rPr>
          <w:b/>
          <w:noProof w:val="0"/>
        </w:rPr>
      </w:pPr>
      <w:r w:rsidRPr="00040E48">
        <w:rPr>
          <w:b/>
          <w:noProof w:val="0"/>
        </w:rPr>
        <w:t>Payer Entry Example</w:t>
      </w:r>
    </w:p>
    <w:p w14:paraId="48F0AC67" w14:textId="77777777" w:rsidR="00066C70" w:rsidRPr="00040E48" w:rsidRDefault="00066C70" w:rsidP="00066C70">
      <w:pPr>
        <w:pStyle w:val="XMLFragment"/>
        <w:rPr>
          <w:bCs/>
          <w:noProof w:val="0"/>
        </w:rPr>
      </w:pPr>
    </w:p>
    <w:p w14:paraId="5412CEC6" w14:textId="77777777" w:rsidR="00066C70" w:rsidRPr="00040E48" w:rsidRDefault="00066C70" w:rsidP="00066C70">
      <w:pPr>
        <w:pStyle w:val="XMLFragment"/>
        <w:rPr>
          <w:bCs/>
          <w:noProof w:val="0"/>
        </w:rPr>
      </w:pPr>
      <w:r w:rsidRPr="00040E48">
        <w:rPr>
          <w:bCs/>
          <w:noProof w:val="0"/>
        </w:rPr>
        <w:t>&lt;act classCode='ACT' moodCode='EVN'&gt;</w:t>
      </w:r>
    </w:p>
    <w:p w14:paraId="70935639" w14:textId="77777777" w:rsidR="00066C70" w:rsidRPr="00F331FC" w:rsidRDefault="00066C70" w:rsidP="00066C70">
      <w:pPr>
        <w:pStyle w:val="XMLFragment"/>
        <w:rPr>
          <w:bCs/>
          <w:noProof w:val="0"/>
          <w:lang w:val="nl-NL"/>
          <w:rPrChange w:id="2333" w:author="Michael Clifton" w:date="2018-10-11T10:13:00Z">
            <w:rPr>
              <w:bCs/>
              <w:noProof w:val="0"/>
            </w:rPr>
          </w:rPrChange>
        </w:rPr>
      </w:pPr>
      <w:r w:rsidRPr="00040E48">
        <w:rPr>
          <w:bCs/>
          <w:noProof w:val="0"/>
        </w:rPr>
        <w:t xml:space="preserve">  </w:t>
      </w:r>
      <w:r w:rsidRPr="00F331FC">
        <w:rPr>
          <w:bCs/>
          <w:noProof w:val="0"/>
          <w:lang w:val="nl-NL"/>
          <w:rPrChange w:id="2334" w:author="Michael Clifton" w:date="2018-10-11T10:13:00Z">
            <w:rPr>
              <w:bCs/>
              <w:noProof w:val="0"/>
            </w:rPr>
          </w:rPrChange>
        </w:rPr>
        <w:t>&lt;templateId root='2.16.840.1.113883.10.20.1.26'/&gt;</w:t>
      </w:r>
    </w:p>
    <w:p w14:paraId="5F5FAFCF" w14:textId="77777777" w:rsidR="00066C70" w:rsidRPr="00F331FC" w:rsidRDefault="00066C70" w:rsidP="00066C70">
      <w:pPr>
        <w:pStyle w:val="XMLFragment"/>
        <w:rPr>
          <w:bCs/>
          <w:noProof w:val="0"/>
          <w:lang w:val="nl-NL"/>
          <w:rPrChange w:id="2335" w:author="Michael Clifton" w:date="2018-10-11T10:13:00Z">
            <w:rPr>
              <w:bCs/>
              <w:noProof w:val="0"/>
            </w:rPr>
          </w:rPrChange>
        </w:rPr>
      </w:pPr>
      <w:r w:rsidRPr="00F331FC">
        <w:rPr>
          <w:bCs/>
          <w:noProof w:val="0"/>
          <w:lang w:val="nl-NL"/>
          <w:rPrChange w:id="2336" w:author="Michael Clifton" w:date="2018-10-11T10:13:00Z">
            <w:rPr>
              <w:bCs/>
              <w:noProof w:val="0"/>
            </w:rPr>
          </w:rPrChange>
        </w:rPr>
        <w:t xml:space="preserve">  &lt;templateId root='1.3.6.1.4.1.19376.1.5.3.1.4.18'/&gt;</w:t>
      </w:r>
    </w:p>
    <w:p w14:paraId="74E86FA3" w14:textId="77777777" w:rsidR="00066C70" w:rsidRPr="00F331FC" w:rsidRDefault="00066C70" w:rsidP="00066C70">
      <w:pPr>
        <w:pStyle w:val="XMLFragment"/>
        <w:rPr>
          <w:bCs/>
          <w:noProof w:val="0"/>
          <w:lang w:val="nl-NL"/>
          <w:rPrChange w:id="2337" w:author="Michael Clifton" w:date="2018-10-11T10:13:00Z">
            <w:rPr>
              <w:bCs/>
              <w:noProof w:val="0"/>
            </w:rPr>
          </w:rPrChange>
        </w:rPr>
      </w:pPr>
      <w:r w:rsidRPr="00F331FC">
        <w:rPr>
          <w:bCs/>
          <w:noProof w:val="0"/>
          <w:lang w:val="nl-NL"/>
          <w:rPrChange w:id="2338" w:author="Michael Clifton" w:date="2018-10-11T10:13:00Z">
            <w:rPr>
              <w:bCs/>
              <w:noProof w:val="0"/>
            </w:rPr>
          </w:rPrChange>
        </w:rPr>
        <w:t xml:space="preserve">  &lt;id root='' extension=''/&gt;</w:t>
      </w:r>
    </w:p>
    <w:p w14:paraId="140FBF72" w14:textId="77777777" w:rsidR="00066C70" w:rsidRPr="00F331FC" w:rsidRDefault="00066C70" w:rsidP="00066C70">
      <w:pPr>
        <w:pStyle w:val="XMLFragment"/>
        <w:rPr>
          <w:bCs/>
          <w:noProof w:val="0"/>
          <w:lang w:val="nl-NL"/>
          <w:rPrChange w:id="2339" w:author="Michael Clifton" w:date="2018-10-11T10:13:00Z">
            <w:rPr>
              <w:bCs/>
              <w:noProof w:val="0"/>
            </w:rPr>
          </w:rPrChange>
        </w:rPr>
      </w:pPr>
      <w:r w:rsidRPr="00F331FC">
        <w:rPr>
          <w:bCs/>
          <w:noProof w:val="0"/>
          <w:lang w:val="nl-NL"/>
          <w:rPrChange w:id="2340" w:author="Michael Clifton" w:date="2018-10-11T10:13:00Z">
            <w:rPr>
              <w:bCs/>
              <w:noProof w:val="0"/>
            </w:rPr>
          </w:rPrChange>
        </w:rPr>
        <w:t xml:space="preserve">  &lt;code code='' displayName='' codeSystem='' codeSystemName=''/&gt;</w:t>
      </w:r>
    </w:p>
    <w:p w14:paraId="3B303C60" w14:textId="77777777" w:rsidR="00066C70" w:rsidRPr="00F331FC" w:rsidRDefault="00066C70" w:rsidP="00066C70">
      <w:pPr>
        <w:pStyle w:val="XMLFragment"/>
        <w:rPr>
          <w:bCs/>
          <w:noProof w:val="0"/>
          <w:lang w:val="nl-NL"/>
          <w:rPrChange w:id="2341" w:author="Michael Clifton" w:date="2018-10-11T10:13:00Z">
            <w:rPr>
              <w:bCs/>
              <w:noProof w:val="0"/>
            </w:rPr>
          </w:rPrChange>
        </w:rPr>
      </w:pPr>
      <w:r w:rsidRPr="00F331FC">
        <w:rPr>
          <w:bCs/>
          <w:noProof w:val="0"/>
          <w:lang w:val="nl-NL"/>
          <w:rPrChange w:id="2342" w:author="Michael Clifton" w:date="2018-10-11T10:13:00Z">
            <w:rPr>
              <w:bCs/>
              <w:noProof w:val="0"/>
            </w:rPr>
          </w:rPrChange>
        </w:rPr>
        <w:t xml:space="preserve">  &lt;statusCode code='completed'/&gt;</w:t>
      </w:r>
    </w:p>
    <w:p w14:paraId="4488FF0C" w14:textId="77777777" w:rsidR="00066C70" w:rsidRPr="00F331FC" w:rsidRDefault="00066C70" w:rsidP="00066C70">
      <w:pPr>
        <w:pStyle w:val="XMLFragment"/>
        <w:rPr>
          <w:bCs/>
          <w:noProof w:val="0"/>
          <w:lang w:val="nl-NL"/>
          <w:rPrChange w:id="2343" w:author="Michael Clifton" w:date="2018-10-11T10:13:00Z">
            <w:rPr>
              <w:bCs/>
              <w:noProof w:val="0"/>
            </w:rPr>
          </w:rPrChange>
        </w:rPr>
      </w:pPr>
      <w:r w:rsidRPr="00F331FC">
        <w:rPr>
          <w:bCs/>
          <w:noProof w:val="0"/>
          <w:lang w:val="nl-NL"/>
          <w:rPrChange w:id="2344" w:author="Michael Clifton" w:date="2018-10-11T10:13:00Z">
            <w:rPr>
              <w:bCs/>
              <w:noProof w:val="0"/>
            </w:rPr>
          </w:rPrChange>
        </w:rPr>
        <w:t xml:space="preserve">  &lt;performer typeCode='PRF'&gt;&lt;!-- payer --&gt;</w:t>
      </w:r>
    </w:p>
    <w:p w14:paraId="56AD56D6" w14:textId="77777777" w:rsidR="00066C70" w:rsidRPr="00040E48" w:rsidRDefault="00066C70" w:rsidP="00066C70">
      <w:pPr>
        <w:pStyle w:val="XMLFragment"/>
        <w:rPr>
          <w:bCs/>
          <w:noProof w:val="0"/>
        </w:rPr>
      </w:pPr>
      <w:r w:rsidRPr="00F331FC">
        <w:rPr>
          <w:bCs/>
          <w:noProof w:val="0"/>
          <w:lang w:val="nl-NL"/>
          <w:rPrChange w:id="2345" w:author="Michael Clifton" w:date="2018-10-11T10:13:00Z">
            <w:rPr>
              <w:bCs/>
              <w:noProof w:val="0"/>
            </w:rPr>
          </w:rPrChange>
        </w:rPr>
        <w:t xml:space="preserve">    </w:t>
      </w:r>
      <w:r w:rsidRPr="00040E48">
        <w:rPr>
          <w:bCs/>
          <w:noProof w:val="0"/>
        </w:rPr>
        <w:t>&lt;assignedEntity classCode='ASSIGNED'&gt;</w:t>
      </w:r>
    </w:p>
    <w:p w14:paraId="52E923A9" w14:textId="77777777" w:rsidR="00066C70" w:rsidRPr="00040E48" w:rsidRDefault="00066C70" w:rsidP="00066C70">
      <w:pPr>
        <w:pStyle w:val="XMLFragment"/>
        <w:rPr>
          <w:bCs/>
          <w:noProof w:val="0"/>
        </w:rPr>
      </w:pPr>
      <w:r w:rsidRPr="00040E48">
        <w:rPr>
          <w:bCs/>
          <w:noProof w:val="0"/>
        </w:rPr>
        <w:t xml:space="preserve">      &lt;id root='' extension=''/&gt;</w:t>
      </w:r>
    </w:p>
    <w:p w14:paraId="5509F504" w14:textId="77777777" w:rsidR="00066C70" w:rsidRPr="00040E48" w:rsidRDefault="00066C70" w:rsidP="00066C70">
      <w:pPr>
        <w:pStyle w:val="XMLFragment"/>
        <w:rPr>
          <w:bCs/>
          <w:noProof w:val="0"/>
        </w:rPr>
      </w:pPr>
      <w:r w:rsidRPr="00040E48">
        <w:rPr>
          <w:bCs/>
          <w:noProof w:val="0"/>
        </w:rPr>
        <w:t xml:space="preserve">      &lt;code code='PAYOR|GUAR|PAT' displayName=''</w:t>
      </w:r>
    </w:p>
    <w:p w14:paraId="7A09867F" w14:textId="77777777" w:rsidR="00066C70" w:rsidRPr="00040E48" w:rsidRDefault="00066C70" w:rsidP="00066C70">
      <w:pPr>
        <w:pStyle w:val="XMLFragment"/>
        <w:rPr>
          <w:bCs/>
          <w:noProof w:val="0"/>
        </w:rPr>
      </w:pPr>
      <w:r w:rsidRPr="00040E48">
        <w:rPr>
          <w:bCs/>
          <w:noProof w:val="0"/>
        </w:rPr>
        <w:t xml:space="preserve">        codeSystem='2.16.840.1.113883.5.110' codeSystemName='RoleClass'/&gt;</w:t>
      </w:r>
    </w:p>
    <w:p w14:paraId="5A79B37E" w14:textId="77777777" w:rsidR="00066C70" w:rsidRPr="00040E48" w:rsidRDefault="00066C70" w:rsidP="00066C70">
      <w:pPr>
        <w:pStyle w:val="XMLFragment"/>
        <w:rPr>
          <w:bCs/>
          <w:noProof w:val="0"/>
        </w:rPr>
      </w:pPr>
      <w:r w:rsidRPr="00040E48">
        <w:rPr>
          <w:bCs/>
          <w:noProof w:val="0"/>
        </w:rPr>
        <w:t xml:space="preserve">      &lt;addr&gt;&lt;/addr&gt;</w:t>
      </w:r>
    </w:p>
    <w:p w14:paraId="09E7BE45" w14:textId="77777777" w:rsidR="00066C70" w:rsidRPr="00040E48" w:rsidRDefault="00066C70" w:rsidP="00066C70">
      <w:pPr>
        <w:pStyle w:val="XMLFragment"/>
        <w:rPr>
          <w:bCs/>
          <w:noProof w:val="0"/>
        </w:rPr>
      </w:pPr>
      <w:r w:rsidRPr="00040E48">
        <w:rPr>
          <w:bCs/>
          <w:noProof w:val="0"/>
        </w:rPr>
        <w:t xml:space="preserve">      &lt;telecom value='' use=''/&gt;</w:t>
      </w:r>
    </w:p>
    <w:p w14:paraId="1A7B1A36" w14:textId="77777777" w:rsidR="00066C70" w:rsidRPr="00040E48" w:rsidRDefault="00066C70" w:rsidP="00066C70">
      <w:pPr>
        <w:pStyle w:val="XMLFragment"/>
        <w:rPr>
          <w:bCs/>
          <w:noProof w:val="0"/>
        </w:rPr>
      </w:pPr>
      <w:r w:rsidRPr="00040E48">
        <w:rPr>
          <w:bCs/>
          <w:noProof w:val="0"/>
        </w:rPr>
        <w:t xml:space="preserve">      &lt;representedOrganization typeCode='ORG'&gt;</w:t>
      </w:r>
    </w:p>
    <w:p w14:paraId="7FA9457B" w14:textId="77777777" w:rsidR="00066C70" w:rsidRPr="00040E48" w:rsidRDefault="00066C70" w:rsidP="00066C70">
      <w:pPr>
        <w:pStyle w:val="XMLFragment"/>
        <w:rPr>
          <w:bCs/>
          <w:noProof w:val="0"/>
        </w:rPr>
      </w:pPr>
      <w:r w:rsidRPr="00040E48">
        <w:rPr>
          <w:bCs/>
          <w:noProof w:val="0"/>
        </w:rPr>
        <w:t xml:space="preserve">        &lt;name&gt;&lt;/name&gt;</w:t>
      </w:r>
    </w:p>
    <w:p w14:paraId="1BDB84E9" w14:textId="77777777" w:rsidR="00066C70" w:rsidRPr="00040E48" w:rsidRDefault="00066C70" w:rsidP="00066C70">
      <w:pPr>
        <w:pStyle w:val="XMLFragment"/>
        <w:rPr>
          <w:bCs/>
          <w:noProof w:val="0"/>
        </w:rPr>
      </w:pPr>
      <w:r w:rsidRPr="00040E48">
        <w:rPr>
          <w:bCs/>
          <w:noProof w:val="0"/>
        </w:rPr>
        <w:t xml:space="preserve">      &lt;/representedOrganization&gt;</w:t>
      </w:r>
    </w:p>
    <w:p w14:paraId="4F86909F" w14:textId="77777777" w:rsidR="00066C70" w:rsidRPr="00040E48" w:rsidRDefault="00066C70" w:rsidP="00066C70">
      <w:pPr>
        <w:pStyle w:val="XMLFragment"/>
        <w:rPr>
          <w:bCs/>
          <w:noProof w:val="0"/>
        </w:rPr>
      </w:pPr>
      <w:r w:rsidRPr="00040E48">
        <w:rPr>
          <w:bCs/>
          <w:noProof w:val="0"/>
        </w:rPr>
        <w:t xml:space="preserve">    &lt;/assignedEntity&gt;</w:t>
      </w:r>
    </w:p>
    <w:p w14:paraId="78670384" w14:textId="77777777" w:rsidR="00066C70" w:rsidRPr="00040E48" w:rsidRDefault="00066C70" w:rsidP="00066C70">
      <w:pPr>
        <w:pStyle w:val="XMLFragment"/>
        <w:rPr>
          <w:bCs/>
          <w:noProof w:val="0"/>
        </w:rPr>
      </w:pPr>
      <w:r w:rsidRPr="00040E48">
        <w:rPr>
          <w:bCs/>
          <w:noProof w:val="0"/>
        </w:rPr>
        <w:t xml:space="preserve">  &lt;/performer&gt;</w:t>
      </w:r>
    </w:p>
    <w:p w14:paraId="22FEE467" w14:textId="77777777" w:rsidR="00066C70" w:rsidRPr="00040E48" w:rsidRDefault="00066C70" w:rsidP="00066C70">
      <w:pPr>
        <w:pStyle w:val="XMLFragment"/>
        <w:rPr>
          <w:bCs/>
          <w:noProof w:val="0"/>
        </w:rPr>
      </w:pPr>
      <w:r w:rsidRPr="00040E48">
        <w:rPr>
          <w:bCs/>
          <w:noProof w:val="0"/>
        </w:rPr>
        <w:t xml:space="preserve">  &lt;participant typeCode='COV'&gt;&lt;!-- member --&gt;</w:t>
      </w:r>
    </w:p>
    <w:p w14:paraId="278D0A3A" w14:textId="77777777" w:rsidR="00066C70" w:rsidRPr="00040E48" w:rsidRDefault="00066C70" w:rsidP="00066C70">
      <w:pPr>
        <w:pStyle w:val="XMLFragment"/>
        <w:rPr>
          <w:bCs/>
          <w:noProof w:val="0"/>
        </w:rPr>
      </w:pPr>
      <w:r w:rsidRPr="00040E48">
        <w:rPr>
          <w:bCs/>
          <w:noProof w:val="0"/>
        </w:rPr>
        <w:t xml:space="preserve">    &lt;participantRole classCode='PAT'&gt;</w:t>
      </w:r>
    </w:p>
    <w:p w14:paraId="68CE1F7F" w14:textId="77777777" w:rsidR="00066C70" w:rsidRPr="00040E48" w:rsidRDefault="00066C70" w:rsidP="00066C70">
      <w:pPr>
        <w:pStyle w:val="XMLFragment"/>
        <w:rPr>
          <w:bCs/>
          <w:noProof w:val="0"/>
        </w:rPr>
      </w:pPr>
      <w:r w:rsidRPr="00040E48">
        <w:rPr>
          <w:bCs/>
          <w:noProof w:val="0"/>
        </w:rPr>
        <w:t xml:space="preserve">      &lt;id root='' extension=''/&gt;</w:t>
      </w:r>
    </w:p>
    <w:p w14:paraId="469B2F77" w14:textId="77777777" w:rsidR="00066C70" w:rsidRPr="00040E48" w:rsidRDefault="00066C70" w:rsidP="00066C70">
      <w:pPr>
        <w:pStyle w:val="XMLFragment"/>
        <w:rPr>
          <w:bCs/>
          <w:noProof w:val="0"/>
        </w:rPr>
      </w:pPr>
      <w:r w:rsidRPr="00040E48">
        <w:rPr>
          <w:bCs/>
          <w:noProof w:val="0"/>
        </w:rPr>
        <w:t xml:space="preserve">      &lt;code code='' displayName='' </w:t>
      </w:r>
    </w:p>
    <w:p w14:paraId="4A78CA63" w14:textId="77777777" w:rsidR="00066C70" w:rsidRPr="00040E48" w:rsidRDefault="00066C70" w:rsidP="00066C70">
      <w:pPr>
        <w:pStyle w:val="XMLFragment"/>
        <w:rPr>
          <w:bCs/>
          <w:noProof w:val="0"/>
        </w:rPr>
      </w:pPr>
      <w:r w:rsidRPr="00040E48">
        <w:rPr>
          <w:bCs/>
          <w:noProof w:val="0"/>
        </w:rPr>
        <w:t xml:space="preserve">        codeSystem='2.16.840.1.113883.5.111' codeSystemName='RoleCode'/&gt;</w:t>
      </w:r>
    </w:p>
    <w:p w14:paraId="16F90FDC" w14:textId="77777777" w:rsidR="00066C70" w:rsidRPr="00040E48" w:rsidRDefault="00066C70" w:rsidP="00066C70">
      <w:pPr>
        <w:pStyle w:val="XMLFragment"/>
        <w:rPr>
          <w:bCs/>
          <w:noProof w:val="0"/>
        </w:rPr>
      </w:pPr>
      <w:r w:rsidRPr="00040E48">
        <w:rPr>
          <w:bCs/>
          <w:noProof w:val="0"/>
        </w:rPr>
        <w:t xml:space="preserve">      &lt;addr&gt;&lt;/addr&gt;</w:t>
      </w:r>
    </w:p>
    <w:p w14:paraId="6BE220DE" w14:textId="77777777" w:rsidR="00066C70" w:rsidRPr="00040E48" w:rsidRDefault="00066C70" w:rsidP="00066C70">
      <w:pPr>
        <w:pStyle w:val="XMLFragment"/>
        <w:rPr>
          <w:bCs/>
          <w:noProof w:val="0"/>
        </w:rPr>
      </w:pPr>
      <w:r w:rsidRPr="00040E48">
        <w:rPr>
          <w:bCs/>
          <w:noProof w:val="0"/>
        </w:rPr>
        <w:t xml:space="preserve">      &lt;telecom value='' use=''/&gt;</w:t>
      </w:r>
    </w:p>
    <w:p w14:paraId="5D13DC75" w14:textId="77777777" w:rsidR="00066C70" w:rsidRPr="00040E48" w:rsidRDefault="00066C70" w:rsidP="00066C70">
      <w:pPr>
        <w:pStyle w:val="XMLFragment"/>
        <w:rPr>
          <w:bCs/>
          <w:noProof w:val="0"/>
        </w:rPr>
      </w:pPr>
      <w:r w:rsidRPr="00040E48">
        <w:rPr>
          <w:bCs/>
          <w:noProof w:val="0"/>
        </w:rPr>
        <w:t xml:space="preserve">      &lt;playingEntity&gt;&lt;name&gt;&lt;/name&gt;&lt;/playingEntity&gt;</w:t>
      </w:r>
    </w:p>
    <w:p w14:paraId="5DFD5F6D" w14:textId="77777777" w:rsidR="00066C70" w:rsidRPr="00040E48" w:rsidRDefault="00066C70" w:rsidP="00066C70">
      <w:pPr>
        <w:pStyle w:val="XMLFragment"/>
        <w:rPr>
          <w:bCs/>
          <w:noProof w:val="0"/>
        </w:rPr>
      </w:pPr>
      <w:r w:rsidRPr="00040E48">
        <w:rPr>
          <w:bCs/>
          <w:noProof w:val="0"/>
        </w:rPr>
        <w:t xml:space="preserve">    &lt;/participantRole&gt;</w:t>
      </w:r>
    </w:p>
    <w:p w14:paraId="5C42BA27" w14:textId="77777777" w:rsidR="00066C70" w:rsidRPr="00040E48" w:rsidRDefault="00066C70" w:rsidP="00066C70">
      <w:pPr>
        <w:pStyle w:val="XMLFragment"/>
        <w:rPr>
          <w:bCs/>
          <w:noProof w:val="0"/>
        </w:rPr>
      </w:pPr>
      <w:r w:rsidRPr="00040E48">
        <w:rPr>
          <w:bCs/>
          <w:noProof w:val="0"/>
        </w:rPr>
        <w:t xml:space="preserve">  &lt;/participant&gt;</w:t>
      </w:r>
    </w:p>
    <w:p w14:paraId="06EC570B" w14:textId="77777777" w:rsidR="00066C70" w:rsidRPr="00040E48" w:rsidRDefault="00066C70" w:rsidP="00066C70">
      <w:pPr>
        <w:pStyle w:val="XMLFragment"/>
        <w:rPr>
          <w:bCs/>
          <w:noProof w:val="0"/>
        </w:rPr>
      </w:pPr>
      <w:r w:rsidRPr="00040E48">
        <w:rPr>
          <w:bCs/>
          <w:noProof w:val="0"/>
        </w:rPr>
        <w:t xml:space="preserve">  &lt;participant typeCode='HLD'&gt;&lt;!-- subscriber --&gt;</w:t>
      </w:r>
    </w:p>
    <w:p w14:paraId="33D3F18D" w14:textId="77777777" w:rsidR="00066C70" w:rsidRPr="00040E48" w:rsidRDefault="00066C70" w:rsidP="00066C70">
      <w:pPr>
        <w:pStyle w:val="XMLFragment"/>
        <w:rPr>
          <w:bCs/>
          <w:noProof w:val="0"/>
        </w:rPr>
      </w:pPr>
      <w:r w:rsidRPr="00040E48">
        <w:rPr>
          <w:bCs/>
          <w:noProof w:val="0"/>
        </w:rPr>
        <w:t xml:space="preserve">    &lt;participantRole classCode='PAT'&gt;</w:t>
      </w:r>
    </w:p>
    <w:p w14:paraId="64E67CAC" w14:textId="77777777" w:rsidR="00066C70" w:rsidRPr="00040E48" w:rsidRDefault="00066C70" w:rsidP="00066C70">
      <w:pPr>
        <w:pStyle w:val="XMLFragment"/>
        <w:rPr>
          <w:bCs/>
          <w:noProof w:val="0"/>
        </w:rPr>
      </w:pPr>
      <w:r w:rsidRPr="00040E48">
        <w:rPr>
          <w:bCs/>
          <w:noProof w:val="0"/>
        </w:rPr>
        <w:t xml:space="preserve">      &lt;id root='' extension=''/&gt;</w:t>
      </w:r>
    </w:p>
    <w:p w14:paraId="7949B324" w14:textId="77777777" w:rsidR="00066C70" w:rsidRPr="00040E48" w:rsidRDefault="00066C70" w:rsidP="00066C70">
      <w:pPr>
        <w:pStyle w:val="XMLFragment"/>
        <w:rPr>
          <w:bCs/>
          <w:noProof w:val="0"/>
        </w:rPr>
      </w:pPr>
      <w:r w:rsidRPr="00040E48">
        <w:rPr>
          <w:bCs/>
          <w:noProof w:val="0"/>
        </w:rPr>
        <w:t xml:space="preserve">      &lt;playingEntity&gt;&lt;name&gt;&lt;/name&gt;&lt;/playingEntity&gt;</w:t>
      </w:r>
    </w:p>
    <w:p w14:paraId="1B6A520F" w14:textId="77777777" w:rsidR="00066C70" w:rsidRPr="00040E48" w:rsidRDefault="00066C70" w:rsidP="00066C70">
      <w:pPr>
        <w:pStyle w:val="XMLFragment"/>
        <w:rPr>
          <w:bCs/>
          <w:noProof w:val="0"/>
        </w:rPr>
      </w:pPr>
      <w:r w:rsidRPr="00040E48">
        <w:rPr>
          <w:bCs/>
          <w:noProof w:val="0"/>
        </w:rPr>
        <w:t xml:space="preserve">    &lt;/participantRole&gt;</w:t>
      </w:r>
    </w:p>
    <w:p w14:paraId="58DAC52A" w14:textId="77777777" w:rsidR="00066C70" w:rsidRPr="00040E48" w:rsidRDefault="00066C70" w:rsidP="00066C70">
      <w:pPr>
        <w:pStyle w:val="XMLFragment"/>
        <w:rPr>
          <w:bCs/>
          <w:noProof w:val="0"/>
        </w:rPr>
      </w:pPr>
      <w:r w:rsidRPr="00040E48">
        <w:rPr>
          <w:bCs/>
          <w:noProof w:val="0"/>
        </w:rPr>
        <w:t xml:space="preserve">  &lt;/participant&gt;</w:t>
      </w:r>
    </w:p>
    <w:p w14:paraId="5BCAD38B" w14:textId="77777777" w:rsidR="00066C70" w:rsidRPr="00040E48" w:rsidRDefault="00066C70" w:rsidP="00066C70">
      <w:pPr>
        <w:pStyle w:val="XMLFragment"/>
        <w:rPr>
          <w:bCs/>
          <w:noProof w:val="0"/>
        </w:rPr>
      </w:pPr>
      <w:r w:rsidRPr="00040E48">
        <w:rPr>
          <w:bCs/>
          <w:noProof w:val="0"/>
        </w:rPr>
        <w:t xml:space="preserve">  &lt;entryRelationship typeCode='REFR'&gt;</w:t>
      </w:r>
    </w:p>
    <w:p w14:paraId="0F225BEF" w14:textId="77777777" w:rsidR="00066C70" w:rsidRPr="00040E48" w:rsidRDefault="00066C70" w:rsidP="00066C70">
      <w:pPr>
        <w:pStyle w:val="XMLFragment"/>
        <w:rPr>
          <w:bCs/>
          <w:noProof w:val="0"/>
        </w:rPr>
      </w:pPr>
      <w:r w:rsidRPr="00040E48">
        <w:rPr>
          <w:bCs/>
          <w:noProof w:val="0"/>
        </w:rPr>
        <w:t xml:space="preserve">    &lt;act classCode='ACT' moodCode='DEF'&gt;</w:t>
      </w:r>
    </w:p>
    <w:p w14:paraId="342D8A89" w14:textId="77777777" w:rsidR="00066C70" w:rsidRPr="00040E48" w:rsidRDefault="00066C70" w:rsidP="00066C70">
      <w:pPr>
        <w:pStyle w:val="XMLFragment"/>
        <w:rPr>
          <w:bCs/>
          <w:noProof w:val="0"/>
        </w:rPr>
      </w:pPr>
      <w:r w:rsidRPr="00040E48">
        <w:rPr>
          <w:bCs/>
          <w:noProof w:val="0"/>
        </w:rPr>
        <w:t xml:space="preserve">      &lt;id root='' extension=''/&gt;</w:t>
      </w:r>
    </w:p>
    <w:p w14:paraId="522871C6" w14:textId="77777777" w:rsidR="00066C70" w:rsidRPr="00040E48" w:rsidRDefault="00066C70" w:rsidP="00066C70">
      <w:pPr>
        <w:pStyle w:val="XMLFragment"/>
        <w:rPr>
          <w:bCs/>
          <w:noProof w:val="0"/>
        </w:rPr>
      </w:pPr>
      <w:r w:rsidRPr="00040E48">
        <w:rPr>
          <w:bCs/>
          <w:noProof w:val="0"/>
        </w:rPr>
        <w:t xml:space="preserve">      &lt;code code='' displayName='' codeSystem='' codeSystemName=''/&gt;</w:t>
      </w:r>
    </w:p>
    <w:p w14:paraId="74A1A81F" w14:textId="77777777" w:rsidR="00066C70" w:rsidRPr="00040E48" w:rsidRDefault="00066C70" w:rsidP="00066C70">
      <w:pPr>
        <w:pStyle w:val="XMLFragment"/>
        <w:rPr>
          <w:bCs/>
          <w:noProof w:val="0"/>
        </w:rPr>
      </w:pPr>
      <w:r w:rsidRPr="00040E48">
        <w:rPr>
          <w:bCs/>
          <w:noProof w:val="0"/>
        </w:rPr>
        <w:t xml:space="preserve">      &lt;text&gt;&lt;reference value=''/&gt;&lt;/text&gt;</w:t>
      </w:r>
    </w:p>
    <w:p w14:paraId="78BB9C61" w14:textId="77777777" w:rsidR="00066C70" w:rsidRPr="00040E48" w:rsidRDefault="00066C70" w:rsidP="00066C70">
      <w:pPr>
        <w:pStyle w:val="XMLFragment"/>
        <w:rPr>
          <w:bCs/>
          <w:noProof w:val="0"/>
        </w:rPr>
      </w:pPr>
      <w:r w:rsidRPr="00040E48">
        <w:rPr>
          <w:bCs/>
          <w:noProof w:val="0"/>
        </w:rPr>
        <w:t xml:space="preserve">    &lt;/act&gt;</w:t>
      </w:r>
    </w:p>
    <w:p w14:paraId="506B1D76" w14:textId="77777777" w:rsidR="00066C70" w:rsidRPr="00040E48" w:rsidRDefault="00066C70" w:rsidP="00066C70">
      <w:pPr>
        <w:pStyle w:val="XMLFragment"/>
        <w:rPr>
          <w:bCs/>
          <w:noProof w:val="0"/>
        </w:rPr>
      </w:pPr>
      <w:r w:rsidRPr="00040E48">
        <w:rPr>
          <w:bCs/>
          <w:noProof w:val="0"/>
        </w:rPr>
        <w:t xml:space="preserve">  &lt;/entryRelationship&gt;</w:t>
      </w:r>
    </w:p>
    <w:p w14:paraId="38562B2F" w14:textId="77777777" w:rsidR="00066C70" w:rsidRPr="00040E48" w:rsidRDefault="00066C70" w:rsidP="00066C70">
      <w:pPr>
        <w:pStyle w:val="XMLFragment"/>
        <w:rPr>
          <w:bCs/>
          <w:noProof w:val="0"/>
        </w:rPr>
      </w:pPr>
      <w:r w:rsidRPr="00040E48">
        <w:rPr>
          <w:bCs/>
          <w:noProof w:val="0"/>
        </w:rPr>
        <w:t>&lt;/act&gt;</w:t>
      </w:r>
    </w:p>
    <w:p w14:paraId="5CC37274" w14:textId="77777777" w:rsidR="00066C70" w:rsidRPr="00040E48" w:rsidRDefault="00066C70" w:rsidP="00066C70">
      <w:pPr>
        <w:pStyle w:val="XMLFragment"/>
        <w:rPr>
          <w:bCs/>
          <w:noProof w:val="0"/>
        </w:rPr>
      </w:pPr>
    </w:p>
    <w:p w14:paraId="510AB7D0" w14:textId="77777777" w:rsidR="00066C70" w:rsidRPr="00040E48" w:rsidRDefault="00066C70" w:rsidP="00066C70">
      <w:pPr>
        <w:pStyle w:val="BodyText"/>
        <w:rPr>
          <w:noProof w:val="0"/>
        </w:rPr>
      </w:pPr>
    </w:p>
    <w:p w14:paraId="233A8114" w14:textId="77777777" w:rsidR="00066C70" w:rsidRPr="00040E48" w:rsidRDefault="00066C70" w:rsidP="00066C70">
      <w:pPr>
        <w:pStyle w:val="Heading5"/>
        <w:numPr>
          <w:ilvl w:val="0"/>
          <w:numId w:val="0"/>
        </w:numPr>
        <w:ind w:left="1008" w:hanging="1008"/>
        <w:rPr>
          <w:noProof w:val="0"/>
        </w:rPr>
      </w:pPr>
      <w:bookmarkStart w:id="2346" w:name="_Toc368488315"/>
      <w:bookmarkStart w:id="2347" w:name="_Toc441142391"/>
      <w:r w:rsidRPr="00040E48">
        <w:rPr>
          <w:noProof w:val="0"/>
        </w:rPr>
        <w:lastRenderedPageBreak/>
        <w:t>6.3.4.37.3 &lt;act classCode='ACT' moodCode='EVN'&gt;</w:t>
      </w:r>
      <w:bookmarkEnd w:id="2346"/>
      <w:bookmarkEnd w:id="2347"/>
    </w:p>
    <w:p w14:paraId="16769FEE" w14:textId="77777777" w:rsidR="00066C70" w:rsidRPr="00040E48" w:rsidRDefault="00066C70" w:rsidP="00066C70">
      <w:pPr>
        <w:pStyle w:val="BodyText"/>
        <w:rPr>
          <w:noProof w:val="0"/>
        </w:rPr>
      </w:pPr>
      <w:r w:rsidRPr="00040E48">
        <w:rPr>
          <w:noProof w:val="0"/>
        </w:rPr>
        <w:t xml:space="preserve">The Payer entry &lt;act&gt; describes the policy or program that has agreed to pay (moodCode='EVN') for the patient's treatment. </w:t>
      </w:r>
    </w:p>
    <w:p w14:paraId="5FE221C2" w14:textId="77777777" w:rsidR="00066C70" w:rsidRPr="00F331FC" w:rsidRDefault="00066C70" w:rsidP="00066C70">
      <w:pPr>
        <w:pStyle w:val="Heading5"/>
        <w:numPr>
          <w:ilvl w:val="0"/>
          <w:numId w:val="0"/>
        </w:numPr>
        <w:ind w:left="1008" w:hanging="1008"/>
        <w:rPr>
          <w:noProof w:val="0"/>
          <w:lang w:val="nl-NL"/>
          <w:rPrChange w:id="2348" w:author="Michael Clifton" w:date="2018-10-11T10:13:00Z">
            <w:rPr>
              <w:noProof w:val="0"/>
            </w:rPr>
          </w:rPrChange>
        </w:rPr>
      </w:pPr>
      <w:bookmarkStart w:id="2349" w:name="_Toc368488316"/>
      <w:bookmarkStart w:id="2350" w:name="_Toc441142392"/>
      <w:r w:rsidRPr="00F331FC">
        <w:rPr>
          <w:noProof w:val="0"/>
          <w:lang w:val="nl-NL"/>
          <w:rPrChange w:id="2351" w:author="Michael Clifton" w:date="2018-10-11T10:13:00Z">
            <w:rPr>
              <w:noProof w:val="0"/>
            </w:rPr>
          </w:rPrChange>
        </w:rPr>
        <w:t>6.3.4.37.4 &lt;templateId root='2.16.840.1.113883.10.20.1.26'/&gt;</w:t>
      </w:r>
      <w:r w:rsidRPr="00F331FC">
        <w:rPr>
          <w:noProof w:val="0"/>
          <w:lang w:val="nl-NL"/>
          <w:rPrChange w:id="2352" w:author="Michael Clifton" w:date="2018-10-11T10:13:00Z">
            <w:rPr>
              <w:noProof w:val="0"/>
            </w:rPr>
          </w:rPrChange>
        </w:rPr>
        <w:tab/>
      </w:r>
      <w:r w:rsidRPr="00F331FC">
        <w:rPr>
          <w:noProof w:val="0"/>
          <w:lang w:val="nl-NL"/>
          <w:rPrChange w:id="2353" w:author="Michael Clifton" w:date="2018-10-11T10:13:00Z">
            <w:rPr>
              <w:noProof w:val="0"/>
            </w:rPr>
          </w:rPrChange>
        </w:rPr>
        <w:tab/>
      </w:r>
      <w:r w:rsidRPr="00F331FC">
        <w:rPr>
          <w:noProof w:val="0"/>
          <w:lang w:val="nl-NL"/>
          <w:rPrChange w:id="2354" w:author="Michael Clifton" w:date="2018-10-11T10:13:00Z">
            <w:rPr>
              <w:noProof w:val="0"/>
            </w:rPr>
          </w:rPrChange>
        </w:rPr>
        <w:tab/>
      </w:r>
      <w:r w:rsidRPr="00F331FC">
        <w:rPr>
          <w:noProof w:val="0"/>
          <w:lang w:val="nl-NL"/>
          <w:rPrChange w:id="2355" w:author="Michael Clifton" w:date="2018-10-11T10:13:00Z">
            <w:rPr>
              <w:noProof w:val="0"/>
            </w:rPr>
          </w:rPrChange>
        </w:rPr>
        <w:tab/>
      </w:r>
      <w:r w:rsidRPr="00F331FC">
        <w:rPr>
          <w:noProof w:val="0"/>
          <w:lang w:val="nl-NL"/>
          <w:rPrChange w:id="2356" w:author="Michael Clifton" w:date="2018-10-11T10:13:00Z">
            <w:rPr>
              <w:noProof w:val="0"/>
            </w:rPr>
          </w:rPrChange>
        </w:rPr>
        <w:tab/>
      </w:r>
      <w:r w:rsidRPr="00F331FC">
        <w:rPr>
          <w:noProof w:val="0"/>
          <w:lang w:val="nl-NL"/>
          <w:rPrChange w:id="2357" w:author="Michael Clifton" w:date="2018-10-11T10:13:00Z">
            <w:rPr>
              <w:noProof w:val="0"/>
            </w:rPr>
          </w:rPrChange>
        </w:rPr>
        <w:tab/>
      </w:r>
      <w:r w:rsidRPr="00F331FC">
        <w:rPr>
          <w:noProof w:val="0"/>
          <w:lang w:val="nl-NL"/>
          <w:rPrChange w:id="2358" w:author="Michael Clifton" w:date="2018-10-11T10:13:00Z">
            <w:rPr>
              <w:noProof w:val="0"/>
            </w:rPr>
          </w:rPrChange>
        </w:rPr>
        <w:tab/>
        <w:t xml:space="preserve"> &lt;templateId root='1.3.6.1.4.1.19376.1.5.3.1.4.18'/&gt;</w:t>
      </w:r>
      <w:bookmarkEnd w:id="2349"/>
      <w:bookmarkEnd w:id="2350"/>
    </w:p>
    <w:p w14:paraId="01360771" w14:textId="77777777" w:rsidR="00066C70" w:rsidRPr="00040E48" w:rsidRDefault="00066C70" w:rsidP="00066C70">
      <w:pPr>
        <w:pStyle w:val="BodyText"/>
        <w:rPr>
          <w:noProof w:val="0"/>
        </w:rPr>
      </w:pPr>
      <w:r w:rsidRPr="00040E48">
        <w:rPr>
          <w:noProof w:val="0"/>
        </w:rPr>
        <w:t xml:space="preserve">The &lt;act&gt; conforms to CCD: 3.1.2.1.2 and this guide. This shall be reflected by including the &lt;templateId&gt; elements shown above. </w:t>
      </w:r>
    </w:p>
    <w:p w14:paraId="10C8261D" w14:textId="77777777" w:rsidR="00066C70" w:rsidRPr="00040E48" w:rsidRDefault="00066C70" w:rsidP="00066C70">
      <w:pPr>
        <w:pStyle w:val="Heading5"/>
        <w:numPr>
          <w:ilvl w:val="0"/>
          <w:numId w:val="0"/>
        </w:numPr>
        <w:ind w:left="1008" w:hanging="1008"/>
        <w:rPr>
          <w:noProof w:val="0"/>
        </w:rPr>
      </w:pPr>
      <w:bookmarkStart w:id="2359" w:name="_Toc368488317"/>
      <w:bookmarkStart w:id="2360" w:name="_Toc441142393"/>
      <w:r w:rsidRPr="00040E48">
        <w:rPr>
          <w:noProof w:val="0"/>
        </w:rPr>
        <w:t>6.3.4.37.5 &lt;id root=' ' extension=' '/&gt;</w:t>
      </w:r>
      <w:bookmarkEnd w:id="2359"/>
      <w:bookmarkEnd w:id="2360"/>
    </w:p>
    <w:p w14:paraId="696AD284" w14:textId="77777777" w:rsidR="00066C70" w:rsidRPr="00040E48" w:rsidRDefault="00066C70" w:rsidP="00066C70">
      <w:pPr>
        <w:pStyle w:val="BodyText"/>
        <w:rPr>
          <w:noProof w:val="0"/>
        </w:rPr>
      </w:pPr>
      <w:r w:rsidRPr="00040E48">
        <w:rPr>
          <w:noProof w:val="0"/>
        </w:rPr>
        <w:t xml:space="preserve">The &lt;act&gt; shall contain at least one &lt;id&gt; element that represents the policy or group number of the coverage. That identifier shall appear in the extension attribute. </w:t>
      </w:r>
    </w:p>
    <w:p w14:paraId="421B0F32" w14:textId="77777777" w:rsidR="00066C70" w:rsidRPr="00040E48" w:rsidRDefault="00066C70" w:rsidP="00066C70">
      <w:pPr>
        <w:pStyle w:val="Heading5"/>
        <w:numPr>
          <w:ilvl w:val="0"/>
          <w:numId w:val="0"/>
        </w:numPr>
        <w:ind w:left="1008" w:hanging="1008"/>
        <w:rPr>
          <w:noProof w:val="0"/>
        </w:rPr>
      </w:pPr>
      <w:bookmarkStart w:id="2361" w:name="_Toc368488318"/>
      <w:bookmarkStart w:id="2362" w:name="_Toc441142394"/>
      <w:r w:rsidRPr="00040E48">
        <w:rPr>
          <w:noProof w:val="0"/>
        </w:rPr>
        <w:t xml:space="preserve">6.3.4.37.6 &lt;code code=' ' displayName=' ' </w:t>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t>codeSystem=' ' codeSystemName=' '/&gt;</w:t>
      </w:r>
      <w:bookmarkEnd w:id="2361"/>
      <w:bookmarkEnd w:id="2362"/>
    </w:p>
    <w:p w14:paraId="2322CF47" w14:textId="77777777" w:rsidR="00066C70" w:rsidRPr="00040E48" w:rsidRDefault="00066C70" w:rsidP="00066C70">
      <w:pPr>
        <w:pStyle w:val="BodyText"/>
        <w:rPr>
          <w:noProof w:val="0"/>
        </w:rPr>
      </w:pPr>
      <w:r w:rsidRPr="00040E48">
        <w:rPr>
          <w:noProof w:val="0"/>
        </w:rPr>
        <w:t>The &lt;code&gt; element should be present, and represents the type of coverage provided by the payer. Potential vocabularies to use include:</w:t>
      </w:r>
    </w:p>
    <w:p w14:paraId="09768FAB" w14:textId="77777777" w:rsidR="00066C70" w:rsidRPr="00040E48" w:rsidRDefault="00066C70" w:rsidP="00066C70">
      <w:pPr>
        <w:pStyle w:val="BodyText"/>
        <w:rPr>
          <w:noProof w:val="0"/>
        </w:rPr>
      </w:pPr>
    </w:p>
    <w:p w14:paraId="2472416E" w14:textId="77777777" w:rsidR="00066C70" w:rsidRPr="00040E48" w:rsidRDefault="00066C70" w:rsidP="00066C70">
      <w:pPr>
        <w:pStyle w:val="TableTitle"/>
        <w:rPr>
          <w:noProof w:val="0"/>
        </w:rPr>
      </w:pPr>
      <w:r w:rsidRPr="00040E48">
        <w:rPr>
          <w:noProof w:val="0"/>
        </w:rPr>
        <w:t>Table 6.3.4.37.6-1: Payer Type Vocabularies</w:t>
      </w:r>
    </w:p>
    <w:tbl>
      <w:tblPr>
        <w:tblW w:w="95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4553"/>
        <w:gridCol w:w="2940"/>
      </w:tblGrid>
      <w:tr w:rsidR="00066C70" w:rsidRPr="00040E48" w14:paraId="0A4D7427" w14:textId="77777777" w:rsidTr="00A0717C">
        <w:tc>
          <w:tcPr>
            <w:tcW w:w="0" w:type="auto"/>
            <w:shd w:val="clear" w:color="auto" w:fill="D9D9D9"/>
          </w:tcPr>
          <w:p w14:paraId="4E44D62D" w14:textId="77777777" w:rsidR="00066C70" w:rsidRPr="00040E48" w:rsidRDefault="00066C70" w:rsidP="00A0717C">
            <w:pPr>
              <w:pStyle w:val="TableEntryHeader"/>
              <w:rPr>
                <w:rFonts w:eastAsia="Arial Unicode MS"/>
                <w:noProof w:val="0"/>
                <w:szCs w:val="24"/>
              </w:rPr>
            </w:pPr>
            <w:r w:rsidRPr="00040E48">
              <w:rPr>
                <w:noProof w:val="0"/>
              </w:rPr>
              <w:t>Vocabulary</w:t>
            </w:r>
          </w:p>
        </w:tc>
        <w:tc>
          <w:tcPr>
            <w:tcW w:w="4553" w:type="dxa"/>
            <w:shd w:val="clear" w:color="auto" w:fill="D9D9D9"/>
          </w:tcPr>
          <w:p w14:paraId="41D9658C" w14:textId="77777777" w:rsidR="00066C70" w:rsidRPr="00040E48" w:rsidRDefault="00066C70" w:rsidP="00A0717C">
            <w:pPr>
              <w:pStyle w:val="TableEntryHeader"/>
              <w:rPr>
                <w:noProof w:val="0"/>
              </w:rPr>
            </w:pPr>
            <w:r w:rsidRPr="00040E48">
              <w:rPr>
                <w:noProof w:val="0"/>
              </w:rPr>
              <w:t>Description</w:t>
            </w:r>
          </w:p>
        </w:tc>
        <w:tc>
          <w:tcPr>
            <w:tcW w:w="2940" w:type="dxa"/>
            <w:shd w:val="clear" w:color="auto" w:fill="D9D9D9"/>
          </w:tcPr>
          <w:p w14:paraId="4C198699" w14:textId="77777777" w:rsidR="00066C70" w:rsidRPr="00040E48" w:rsidRDefault="00066C70" w:rsidP="00A0717C">
            <w:pPr>
              <w:pStyle w:val="TableEntryHeader"/>
              <w:rPr>
                <w:rFonts w:eastAsia="Arial Unicode MS"/>
                <w:noProof w:val="0"/>
                <w:szCs w:val="24"/>
              </w:rPr>
            </w:pPr>
            <w:r w:rsidRPr="00040E48">
              <w:rPr>
                <w:noProof w:val="0"/>
              </w:rPr>
              <w:t>OID</w:t>
            </w:r>
          </w:p>
        </w:tc>
      </w:tr>
      <w:tr w:rsidR="00066C70" w:rsidRPr="00040E48" w14:paraId="46A15299" w14:textId="77777777" w:rsidTr="00A0717C">
        <w:tc>
          <w:tcPr>
            <w:tcW w:w="0" w:type="auto"/>
            <w:shd w:val="clear" w:color="auto" w:fill="auto"/>
          </w:tcPr>
          <w:p w14:paraId="586DA41B" w14:textId="77777777" w:rsidR="00066C70" w:rsidRPr="00040E48" w:rsidRDefault="00066C70" w:rsidP="00A0717C">
            <w:pPr>
              <w:pStyle w:val="TableEntry"/>
              <w:rPr>
                <w:rFonts w:eastAsia="Arial Unicode MS"/>
                <w:noProof w:val="0"/>
              </w:rPr>
            </w:pPr>
            <w:r w:rsidRPr="00040E48">
              <w:rPr>
                <w:rFonts w:eastAsia="Arial Unicode MS"/>
                <w:noProof w:val="0"/>
              </w:rPr>
              <w:t>HL7 ActCoverageType</w:t>
            </w:r>
          </w:p>
        </w:tc>
        <w:tc>
          <w:tcPr>
            <w:tcW w:w="4553" w:type="dxa"/>
            <w:shd w:val="clear" w:color="auto" w:fill="auto"/>
          </w:tcPr>
          <w:p w14:paraId="013D7289" w14:textId="77777777" w:rsidR="00066C70" w:rsidRPr="00040E48" w:rsidRDefault="00066C70" w:rsidP="00A0717C">
            <w:pPr>
              <w:pStyle w:val="TableEntry"/>
              <w:rPr>
                <w:noProof w:val="0"/>
              </w:rPr>
            </w:pPr>
            <w:r w:rsidRPr="00040E48">
              <w:rPr>
                <w:noProof w:val="0"/>
              </w:rPr>
              <w:t>The HL7 ActCoverageType vocabulary describes payers and programs. Note that HL7 does not have a specific code to identify an individual payer, e.g., in the role of a guarantor or patient.</w:t>
            </w:r>
          </w:p>
        </w:tc>
        <w:tc>
          <w:tcPr>
            <w:tcW w:w="2940" w:type="dxa"/>
            <w:shd w:val="clear" w:color="auto" w:fill="auto"/>
          </w:tcPr>
          <w:p w14:paraId="2D5F9344" w14:textId="77777777" w:rsidR="00066C70" w:rsidRPr="00040E48" w:rsidRDefault="00066C70" w:rsidP="00A0717C">
            <w:pPr>
              <w:pStyle w:val="TableEntry"/>
              <w:rPr>
                <w:rFonts w:eastAsia="Arial Unicode MS"/>
                <w:noProof w:val="0"/>
              </w:rPr>
            </w:pPr>
            <w:r w:rsidRPr="00040E48">
              <w:rPr>
                <w:rFonts w:eastAsia="Arial Unicode MS"/>
                <w:noProof w:val="0"/>
              </w:rPr>
              <w:t>2.16.840.1.113883.5.4</w:t>
            </w:r>
          </w:p>
        </w:tc>
      </w:tr>
      <w:tr w:rsidR="00066C70" w:rsidRPr="00040E48" w14:paraId="7D9AC6DA" w14:textId="77777777" w:rsidTr="00A0717C">
        <w:tc>
          <w:tcPr>
            <w:tcW w:w="0" w:type="auto"/>
            <w:shd w:val="clear" w:color="auto" w:fill="auto"/>
          </w:tcPr>
          <w:p w14:paraId="35EA9415" w14:textId="77777777" w:rsidR="00066C70" w:rsidRPr="00040E48" w:rsidRDefault="00066C70" w:rsidP="00A0717C">
            <w:pPr>
              <w:pStyle w:val="TableEntry"/>
              <w:rPr>
                <w:noProof w:val="0"/>
              </w:rPr>
            </w:pPr>
            <w:r w:rsidRPr="00040E48">
              <w:rPr>
                <w:noProof w:val="0"/>
              </w:rPr>
              <w:t>X12 Data Element 1336</w:t>
            </w:r>
          </w:p>
        </w:tc>
        <w:tc>
          <w:tcPr>
            <w:tcW w:w="4553" w:type="dxa"/>
            <w:shd w:val="clear" w:color="auto" w:fill="auto"/>
          </w:tcPr>
          <w:p w14:paraId="033FB95B" w14:textId="77777777" w:rsidR="00066C70" w:rsidRPr="00040E48" w:rsidRDefault="00066C70" w:rsidP="00A0717C">
            <w:pPr>
              <w:pStyle w:val="TableEntry"/>
              <w:rPr>
                <w:noProof w:val="0"/>
              </w:rPr>
            </w:pPr>
            <w:r w:rsidRPr="00040E48">
              <w:rPr>
                <w:noProof w:val="0"/>
              </w:rPr>
              <w:t>The X12N 271 implementation guide includes various types of payers. This code set does include a code to identify individual payers.</w:t>
            </w:r>
          </w:p>
        </w:tc>
        <w:tc>
          <w:tcPr>
            <w:tcW w:w="2940" w:type="dxa"/>
            <w:shd w:val="clear" w:color="auto" w:fill="auto"/>
          </w:tcPr>
          <w:p w14:paraId="3EB695BA" w14:textId="77777777" w:rsidR="00066C70" w:rsidRPr="00040E48" w:rsidRDefault="00066C70" w:rsidP="00A0717C">
            <w:pPr>
              <w:pStyle w:val="TableEntry"/>
              <w:rPr>
                <w:noProof w:val="0"/>
              </w:rPr>
            </w:pPr>
            <w:r w:rsidRPr="00040E48">
              <w:rPr>
                <w:noProof w:val="0"/>
              </w:rPr>
              <w:t>2.16.840.1.113883.6.255.1336</w:t>
            </w:r>
          </w:p>
        </w:tc>
      </w:tr>
    </w:tbl>
    <w:p w14:paraId="35CB9893" w14:textId="77777777" w:rsidR="00066C70" w:rsidRPr="00040E48" w:rsidRDefault="00066C70" w:rsidP="00066C70">
      <w:pPr>
        <w:pStyle w:val="BodyText"/>
        <w:rPr>
          <w:noProof w:val="0"/>
        </w:rPr>
      </w:pPr>
    </w:p>
    <w:p w14:paraId="5EA91126" w14:textId="77777777" w:rsidR="00066C70" w:rsidRPr="00040E48" w:rsidRDefault="00066C70" w:rsidP="00066C70">
      <w:pPr>
        <w:pStyle w:val="Heading5"/>
        <w:numPr>
          <w:ilvl w:val="0"/>
          <w:numId w:val="0"/>
        </w:numPr>
        <w:ind w:left="1008" w:hanging="1008"/>
        <w:rPr>
          <w:noProof w:val="0"/>
        </w:rPr>
      </w:pPr>
      <w:bookmarkStart w:id="2363" w:name="_Toc368488319"/>
      <w:bookmarkStart w:id="2364" w:name="_Toc441142395"/>
      <w:r w:rsidRPr="00040E48">
        <w:rPr>
          <w:noProof w:val="0"/>
        </w:rPr>
        <w:t>6.3.4.37.7 &lt;statusCode code='completed'/&gt;</w:t>
      </w:r>
      <w:bookmarkEnd w:id="2363"/>
      <w:bookmarkEnd w:id="2364"/>
    </w:p>
    <w:p w14:paraId="1703BF2A" w14:textId="77777777" w:rsidR="00066C70" w:rsidRPr="00040E48" w:rsidRDefault="00066C70" w:rsidP="00066C70">
      <w:pPr>
        <w:pStyle w:val="BodyText"/>
        <w:rPr>
          <w:noProof w:val="0"/>
        </w:rPr>
      </w:pPr>
      <w:r w:rsidRPr="00040E48">
        <w:rPr>
          <w:noProof w:val="0"/>
        </w:rPr>
        <w:t xml:space="preserve">The &lt;statusCode&gt; element shall be present, and should be recorded exactly as shown above. </w:t>
      </w:r>
    </w:p>
    <w:p w14:paraId="05C9785E" w14:textId="77777777" w:rsidR="00066C70" w:rsidRPr="00040E48" w:rsidRDefault="00066C70" w:rsidP="00066C70">
      <w:pPr>
        <w:pStyle w:val="Heading5"/>
        <w:numPr>
          <w:ilvl w:val="0"/>
          <w:numId w:val="0"/>
        </w:numPr>
        <w:ind w:left="1008" w:hanging="1008"/>
        <w:rPr>
          <w:noProof w:val="0"/>
        </w:rPr>
      </w:pPr>
      <w:bookmarkStart w:id="2365" w:name="_Toc368488320"/>
      <w:bookmarkStart w:id="2366" w:name="_Toc441142396"/>
      <w:r w:rsidRPr="00040E48">
        <w:rPr>
          <w:noProof w:val="0"/>
        </w:rPr>
        <w:t>6.3.4.37.8 &lt;performer typeCode='PRF'&gt;</w:t>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t>&lt;assignedEntity classCode='ASSIGNED'&gt;</w:t>
      </w:r>
      <w:bookmarkEnd w:id="2365"/>
      <w:bookmarkEnd w:id="2366"/>
    </w:p>
    <w:p w14:paraId="1D1B53EA" w14:textId="77777777" w:rsidR="00066C70" w:rsidRPr="00040E48" w:rsidRDefault="00066C70" w:rsidP="00066C70">
      <w:pPr>
        <w:pStyle w:val="BodyText"/>
        <w:rPr>
          <w:noProof w:val="0"/>
        </w:rPr>
      </w:pPr>
      <w:r w:rsidRPr="00040E48">
        <w:rPr>
          <w:noProof w:val="0"/>
        </w:rPr>
        <w:t xml:space="preserve">The &lt;performer&gt; element shall be present to represent the payer of the coverage. </w:t>
      </w:r>
    </w:p>
    <w:p w14:paraId="3C6F0077" w14:textId="77777777" w:rsidR="00066C70" w:rsidRPr="00040E48" w:rsidRDefault="00066C70" w:rsidP="00066C70">
      <w:pPr>
        <w:pStyle w:val="Heading5"/>
        <w:numPr>
          <w:ilvl w:val="0"/>
          <w:numId w:val="0"/>
        </w:numPr>
        <w:ind w:left="1008" w:hanging="1008"/>
        <w:rPr>
          <w:noProof w:val="0"/>
        </w:rPr>
      </w:pPr>
      <w:bookmarkStart w:id="2367" w:name="_Toc368488321"/>
      <w:bookmarkStart w:id="2368" w:name="_Toc441142397"/>
      <w:r w:rsidRPr="00040E48">
        <w:rPr>
          <w:noProof w:val="0"/>
        </w:rPr>
        <w:t>6.3.4.37.9 &lt;id root=' ' extension=' '/&gt;</w:t>
      </w:r>
      <w:bookmarkEnd w:id="2367"/>
      <w:bookmarkEnd w:id="2368"/>
    </w:p>
    <w:p w14:paraId="0971A183" w14:textId="77777777" w:rsidR="00066C70" w:rsidRPr="00040E48" w:rsidRDefault="00066C70" w:rsidP="00066C70">
      <w:pPr>
        <w:pStyle w:val="BodyText"/>
        <w:rPr>
          <w:noProof w:val="0"/>
        </w:rPr>
      </w:pPr>
      <w:r w:rsidRPr="00040E48">
        <w:rPr>
          <w:noProof w:val="0"/>
        </w:rPr>
        <w:t xml:space="preserve">The identity of the performer should be recorded in the &lt;id&gt; element. </w:t>
      </w:r>
    </w:p>
    <w:p w14:paraId="674DCE9E" w14:textId="77777777" w:rsidR="00066C70" w:rsidRPr="00040E48" w:rsidRDefault="00066C70" w:rsidP="00066C70">
      <w:pPr>
        <w:pStyle w:val="Heading5"/>
        <w:numPr>
          <w:ilvl w:val="0"/>
          <w:numId w:val="0"/>
        </w:numPr>
        <w:ind w:left="1008" w:hanging="1008"/>
        <w:rPr>
          <w:noProof w:val="0"/>
        </w:rPr>
      </w:pPr>
      <w:bookmarkStart w:id="2369" w:name="_Toc368488322"/>
      <w:bookmarkStart w:id="2370" w:name="_Toc441142398"/>
      <w:r w:rsidRPr="00040E48">
        <w:rPr>
          <w:noProof w:val="0"/>
        </w:rPr>
        <w:lastRenderedPageBreak/>
        <w:t>6.3.4.37.10 &lt;code code='PAYOR|GUAR|PAT' displayName=' '</w:t>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t>codeSystem='2.16.840.1.113883.5.110'</w:t>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t xml:space="preserve">   codeSystemName='RoleClass'/&gt;</w:t>
      </w:r>
      <w:bookmarkEnd w:id="2369"/>
      <w:bookmarkEnd w:id="2370"/>
    </w:p>
    <w:p w14:paraId="2EFC6DCC" w14:textId="77777777" w:rsidR="00066C70" w:rsidRPr="00040E48" w:rsidRDefault="00066C70" w:rsidP="00066C70">
      <w:pPr>
        <w:pStyle w:val="BodyText"/>
        <w:rPr>
          <w:noProof w:val="0"/>
        </w:rPr>
      </w:pPr>
      <w:r w:rsidRPr="00040E48">
        <w:rPr>
          <w:noProof w:val="0"/>
        </w:rPr>
        <w:t xml:space="preserve">The &lt;code&gt; element describes the role of the payer. It shall contain one of the values listed in the table below. </w:t>
      </w:r>
    </w:p>
    <w:p w14:paraId="250D0241" w14:textId="77777777" w:rsidR="00066C70" w:rsidRPr="00040E48" w:rsidRDefault="00066C70" w:rsidP="00066C70">
      <w:pPr>
        <w:pStyle w:val="TableTitle"/>
        <w:rPr>
          <w:noProof w:val="0"/>
        </w:rPr>
      </w:pPr>
      <w:r w:rsidRPr="00040E48">
        <w:rPr>
          <w:noProof w:val="0"/>
        </w:rPr>
        <w:t>Table 6.3.4.37.10-1</w:t>
      </w:r>
      <w:r w:rsidR="00174CCE" w:rsidRPr="00040E48">
        <w:rPr>
          <w:noProof w:val="0"/>
        </w:rPr>
        <w:t xml:space="preserve">: </w:t>
      </w:r>
      <w:r w:rsidRPr="00040E48">
        <w:rPr>
          <w:noProof w:val="0"/>
        </w:rPr>
        <w:t>Payer Role Codes</w:t>
      </w:r>
    </w:p>
    <w:tbl>
      <w:tblPr>
        <w:tblW w:w="6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4648"/>
      </w:tblGrid>
      <w:tr w:rsidR="00066C70" w:rsidRPr="00040E48" w14:paraId="3CD9E51F" w14:textId="77777777" w:rsidTr="00A0717C">
        <w:trPr>
          <w:jc w:val="center"/>
        </w:trPr>
        <w:tc>
          <w:tcPr>
            <w:tcW w:w="1949" w:type="dxa"/>
            <w:shd w:val="clear" w:color="auto" w:fill="D9D9D9"/>
          </w:tcPr>
          <w:p w14:paraId="7F1C349A" w14:textId="77777777" w:rsidR="00066C70" w:rsidRPr="00040E48" w:rsidRDefault="00066C70" w:rsidP="00A0717C">
            <w:pPr>
              <w:pStyle w:val="TableEntryHeader"/>
              <w:rPr>
                <w:rFonts w:eastAsia="Arial Unicode MS"/>
                <w:noProof w:val="0"/>
                <w:szCs w:val="24"/>
              </w:rPr>
            </w:pPr>
            <w:r w:rsidRPr="00040E48">
              <w:rPr>
                <w:noProof w:val="0"/>
              </w:rPr>
              <w:t xml:space="preserve">Coding System </w:t>
            </w:r>
          </w:p>
        </w:tc>
        <w:tc>
          <w:tcPr>
            <w:tcW w:w="4648" w:type="dxa"/>
            <w:shd w:val="clear" w:color="auto" w:fill="D9D9D9"/>
          </w:tcPr>
          <w:p w14:paraId="781AF29A" w14:textId="77777777" w:rsidR="00066C70" w:rsidRPr="00040E48" w:rsidRDefault="00066C70" w:rsidP="00A0717C">
            <w:pPr>
              <w:pStyle w:val="TableEntryHeader"/>
              <w:rPr>
                <w:rFonts w:eastAsia="Arial Unicode MS"/>
                <w:noProof w:val="0"/>
                <w:szCs w:val="24"/>
              </w:rPr>
            </w:pPr>
            <w:r w:rsidRPr="00040E48">
              <w:rPr>
                <w:noProof w:val="0"/>
              </w:rPr>
              <w:t>OID</w:t>
            </w:r>
          </w:p>
        </w:tc>
      </w:tr>
      <w:tr w:rsidR="00066C70" w:rsidRPr="00040E48" w14:paraId="3704A883" w14:textId="77777777" w:rsidTr="00A0717C">
        <w:trPr>
          <w:jc w:val="center"/>
        </w:trPr>
        <w:tc>
          <w:tcPr>
            <w:tcW w:w="1949" w:type="dxa"/>
            <w:shd w:val="clear" w:color="auto" w:fill="auto"/>
          </w:tcPr>
          <w:p w14:paraId="0E37B4C0" w14:textId="77777777" w:rsidR="00066C70" w:rsidRPr="00040E48" w:rsidRDefault="00066C70" w:rsidP="00A0717C">
            <w:pPr>
              <w:pStyle w:val="TableEntry"/>
              <w:rPr>
                <w:rFonts w:ascii="Arial Unicode MS" w:eastAsia="Arial Unicode MS" w:hAnsi="Arial Unicode MS" w:cs="Arial Unicode MS"/>
                <w:noProof w:val="0"/>
                <w:szCs w:val="24"/>
              </w:rPr>
            </w:pPr>
            <w:r w:rsidRPr="00040E48">
              <w:rPr>
                <w:noProof w:val="0"/>
              </w:rPr>
              <w:t>ISBT 128</w:t>
            </w:r>
          </w:p>
        </w:tc>
        <w:tc>
          <w:tcPr>
            <w:tcW w:w="4648" w:type="dxa"/>
            <w:shd w:val="clear" w:color="auto" w:fill="auto"/>
          </w:tcPr>
          <w:p w14:paraId="0A1DDF1A" w14:textId="77777777" w:rsidR="00066C70" w:rsidRPr="00040E48" w:rsidRDefault="00066C70" w:rsidP="00A0717C">
            <w:pPr>
              <w:pStyle w:val="TableEntry"/>
              <w:rPr>
                <w:rFonts w:ascii="Arial Unicode MS" w:eastAsia="Arial Unicode MS" w:hAnsi="Arial Unicode MS" w:cs="Arial Unicode MS"/>
                <w:noProof w:val="0"/>
                <w:szCs w:val="24"/>
              </w:rPr>
            </w:pPr>
            <w:r w:rsidRPr="00040E48">
              <w:rPr>
                <w:noProof w:val="0"/>
              </w:rPr>
              <w:t>2.16.840.1.113883.6.18</w:t>
            </w:r>
          </w:p>
        </w:tc>
      </w:tr>
      <w:tr w:rsidR="00066C70" w:rsidRPr="00040E48" w14:paraId="40AD4946" w14:textId="77777777" w:rsidTr="00A0717C">
        <w:trPr>
          <w:jc w:val="center"/>
        </w:trPr>
        <w:tc>
          <w:tcPr>
            <w:tcW w:w="1949" w:type="dxa"/>
            <w:shd w:val="clear" w:color="auto" w:fill="auto"/>
          </w:tcPr>
          <w:p w14:paraId="48C168AE" w14:textId="77777777" w:rsidR="00066C70" w:rsidRPr="00040E48" w:rsidRDefault="00066C70" w:rsidP="00A0717C">
            <w:pPr>
              <w:pStyle w:val="TableEntry"/>
              <w:rPr>
                <w:noProof w:val="0"/>
              </w:rPr>
            </w:pPr>
            <w:r w:rsidRPr="00040E48">
              <w:rPr>
                <w:noProof w:val="0"/>
                <w:szCs w:val="18"/>
              </w:rPr>
              <w:t>SNOMED CT</w:t>
            </w:r>
          </w:p>
        </w:tc>
        <w:tc>
          <w:tcPr>
            <w:tcW w:w="4648" w:type="dxa"/>
            <w:shd w:val="clear" w:color="auto" w:fill="auto"/>
          </w:tcPr>
          <w:p w14:paraId="3ED9B2CD" w14:textId="77777777" w:rsidR="00066C70" w:rsidRPr="00040E48" w:rsidRDefault="00066C70" w:rsidP="00A0717C">
            <w:pPr>
              <w:pStyle w:val="TableEntry"/>
              <w:rPr>
                <w:noProof w:val="0"/>
              </w:rPr>
            </w:pPr>
            <w:r w:rsidRPr="00040E48">
              <w:rPr>
                <w:noProof w:val="0"/>
              </w:rPr>
              <w:t>2.16.840.1.113883.6.96</w:t>
            </w:r>
          </w:p>
        </w:tc>
      </w:tr>
    </w:tbl>
    <w:p w14:paraId="52E0E45C" w14:textId="77777777" w:rsidR="00066C70" w:rsidRPr="00040E48" w:rsidRDefault="00066C70" w:rsidP="00066C70">
      <w:pPr>
        <w:pStyle w:val="Heading5"/>
        <w:numPr>
          <w:ilvl w:val="0"/>
          <w:numId w:val="0"/>
        </w:numPr>
        <w:ind w:left="1008" w:hanging="1008"/>
        <w:rPr>
          <w:noProof w:val="0"/>
        </w:rPr>
      </w:pPr>
      <w:bookmarkStart w:id="2371" w:name="_Toc368488323"/>
      <w:bookmarkStart w:id="2372" w:name="_Toc441142399"/>
      <w:r w:rsidRPr="00040E48">
        <w:rPr>
          <w:noProof w:val="0"/>
        </w:rPr>
        <w:t>6.3.4.37.11 &lt;addr&gt;&lt;/addr&gt;</w:t>
      </w:r>
      <w:bookmarkEnd w:id="2371"/>
      <w:bookmarkEnd w:id="2372"/>
    </w:p>
    <w:p w14:paraId="18A586C6" w14:textId="77777777" w:rsidR="00066C70" w:rsidRPr="00040E48" w:rsidRDefault="00066C70" w:rsidP="00066C70">
      <w:pPr>
        <w:pStyle w:val="BodyText"/>
        <w:rPr>
          <w:noProof w:val="0"/>
        </w:rPr>
      </w:pPr>
      <w:r w:rsidRPr="00040E48">
        <w:rPr>
          <w:noProof w:val="0"/>
        </w:rPr>
        <w:t xml:space="preserve">The &lt;addr&gt; element shall be used to record the address of the payer. This information will usually come from the back of an insurance card. </w:t>
      </w:r>
    </w:p>
    <w:p w14:paraId="21301C3E" w14:textId="77777777" w:rsidR="00066C70" w:rsidRPr="00040E48" w:rsidRDefault="00066C70" w:rsidP="00066C70">
      <w:pPr>
        <w:pStyle w:val="Heading5"/>
        <w:numPr>
          <w:ilvl w:val="0"/>
          <w:numId w:val="0"/>
        </w:numPr>
        <w:ind w:left="1008" w:hanging="1008"/>
        <w:rPr>
          <w:noProof w:val="0"/>
        </w:rPr>
      </w:pPr>
      <w:bookmarkStart w:id="2373" w:name="_Toc368488324"/>
      <w:bookmarkStart w:id="2374" w:name="_Toc441142400"/>
      <w:r w:rsidRPr="00040E48">
        <w:rPr>
          <w:noProof w:val="0"/>
        </w:rPr>
        <w:t>6.3.4.37.12 &lt;telecom value=' ' use=' '/&gt;</w:t>
      </w:r>
      <w:bookmarkEnd w:id="2373"/>
      <w:bookmarkEnd w:id="2374"/>
    </w:p>
    <w:p w14:paraId="4DB846D9" w14:textId="77777777" w:rsidR="00066C70" w:rsidRPr="00040E48" w:rsidRDefault="00066C70" w:rsidP="00066C70">
      <w:pPr>
        <w:pStyle w:val="BodyText"/>
        <w:rPr>
          <w:noProof w:val="0"/>
        </w:rPr>
      </w:pPr>
      <w:r w:rsidRPr="00040E48">
        <w:rPr>
          <w:noProof w:val="0"/>
        </w:rPr>
        <w:t xml:space="preserve">The &lt;telecom&gt; element shall be used to record the phone number of the payer. This information will usually come from the back of an insurance card. </w:t>
      </w:r>
    </w:p>
    <w:p w14:paraId="3182C1E2" w14:textId="77777777" w:rsidR="00066C70" w:rsidRPr="00040E48" w:rsidRDefault="00066C70" w:rsidP="00066C70">
      <w:pPr>
        <w:pStyle w:val="Heading5"/>
        <w:numPr>
          <w:ilvl w:val="0"/>
          <w:numId w:val="0"/>
        </w:numPr>
        <w:ind w:left="1008" w:hanging="1008"/>
        <w:rPr>
          <w:noProof w:val="0"/>
        </w:rPr>
      </w:pPr>
      <w:bookmarkStart w:id="2375" w:name="_Toc368488325"/>
      <w:bookmarkStart w:id="2376" w:name="_Toc441142401"/>
      <w:r w:rsidRPr="00040E48">
        <w:rPr>
          <w:noProof w:val="0"/>
        </w:rPr>
        <w:t>6.3.4.37.13 &lt;representedOrganization typeCode='ORG'&gt;</w:t>
      </w:r>
      <w:r w:rsidRPr="00040E48">
        <w:rPr>
          <w:noProof w:val="0"/>
        </w:rPr>
        <w:tab/>
      </w:r>
      <w:r w:rsidRPr="00040E48">
        <w:rPr>
          <w:noProof w:val="0"/>
        </w:rPr>
        <w:tab/>
      </w:r>
      <w:r w:rsidRPr="00040E48">
        <w:rPr>
          <w:noProof w:val="0"/>
        </w:rPr>
        <w:tab/>
      </w:r>
      <w:r w:rsidRPr="00040E48">
        <w:rPr>
          <w:noProof w:val="0"/>
        </w:rPr>
        <w:tab/>
        <w:t xml:space="preserve"> &lt;name&gt;&lt;/name&gt;</w:t>
      </w:r>
      <w:bookmarkEnd w:id="2375"/>
      <w:bookmarkEnd w:id="2376"/>
    </w:p>
    <w:p w14:paraId="0054C6C9" w14:textId="77777777" w:rsidR="00066C70" w:rsidRPr="00040E48" w:rsidRDefault="00066C70" w:rsidP="00066C70">
      <w:pPr>
        <w:pStyle w:val="BodyText"/>
        <w:rPr>
          <w:noProof w:val="0"/>
        </w:rPr>
      </w:pPr>
      <w:r w:rsidRPr="00040E48">
        <w:rPr>
          <w:noProof w:val="0"/>
        </w:rPr>
        <w:t xml:space="preserve">The name of the payer organization shall be provided in the &lt;name&gt; element contained within the &lt;representedOrganization&gt; element. </w:t>
      </w:r>
    </w:p>
    <w:p w14:paraId="4F5AABAA" w14:textId="77777777" w:rsidR="00066C70" w:rsidRPr="00040E48" w:rsidRDefault="00066C70" w:rsidP="00066C70">
      <w:pPr>
        <w:pStyle w:val="Heading5"/>
        <w:numPr>
          <w:ilvl w:val="0"/>
          <w:numId w:val="0"/>
        </w:numPr>
        <w:ind w:left="1008" w:hanging="1008"/>
        <w:rPr>
          <w:noProof w:val="0"/>
        </w:rPr>
      </w:pPr>
      <w:bookmarkStart w:id="2377" w:name="_Toc368488326"/>
      <w:bookmarkStart w:id="2378" w:name="_Toc441142402"/>
      <w:r w:rsidRPr="00040E48">
        <w:rPr>
          <w:noProof w:val="0"/>
        </w:rPr>
        <w:t>6.3.4.37.14 &lt;participant typeCode='COV'&gt;</w:t>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t>&lt;participantRole classCode='PAT'&gt;</w:t>
      </w:r>
      <w:bookmarkEnd w:id="2377"/>
      <w:bookmarkEnd w:id="2378"/>
    </w:p>
    <w:p w14:paraId="64787DC3" w14:textId="77777777" w:rsidR="00066C70" w:rsidRPr="00040E48" w:rsidRDefault="00066C70" w:rsidP="00066C70">
      <w:pPr>
        <w:pStyle w:val="BodyText"/>
        <w:rPr>
          <w:noProof w:val="0"/>
        </w:rPr>
      </w:pPr>
      <w:r w:rsidRPr="00040E48">
        <w:rPr>
          <w:noProof w:val="0"/>
        </w:rPr>
        <w:t xml:space="preserve">Information about the patient with respect to the policy or program shall be recorded in the &lt;participantRole&gt; element shown above. This element shall be present when the patient is a member of a policy or program. </w:t>
      </w:r>
    </w:p>
    <w:p w14:paraId="7D7D845E" w14:textId="77777777" w:rsidR="00066C70" w:rsidRPr="00040E48" w:rsidRDefault="00066C70" w:rsidP="00066C70">
      <w:pPr>
        <w:pStyle w:val="Heading5"/>
        <w:numPr>
          <w:ilvl w:val="0"/>
          <w:numId w:val="0"/>
        </w:numPr>
        <w:ind w:left="1008" w:hanging="1008"/>
        <w:rPr>
          <w:noProof w:val="0"/>
        </w:rPr>
      </w:pPr>
      <w:bookmarkStart w:id="2379" w:name="_Toc368488327"/>
      <w:bookmarkStart w:id="2380" w:name="_Toc441142403"/>
      <w:r w:rsidRPr="00040E48">
        <w:rPr>
          <w:noProof w:val="0"/>
        </w:rPr>
        <w:t>6.3.4.37.15 &lt;id root=' ' extension=' '/&gt;</w:t>
      </w:r>
      <w:bookmarkEnd w:id="2379"/>
      <w:bookmarkEnd w:id="2380"/>
    </w:p>
    <w:p w14:paraId="534C04E1" w14:textId="77777777" w:rsidR="00066C70" w:rsidRPr="00040E48" w:rsidRDefault="00066C70" w:rsidP="00066C70">
      <w:pPr>
        <w:pStyle w:val="BodyText"/>
        <w:rPr>
          <w:noProof w:val="0"/>
        </w:rPr>
      </w:pPr>
      <w:r w:rsidRPr="00040E48">
        <w:rPr>
          <w:noProof w:val="0"/>
        </w:rPr>
        <w:t xml:space="preserve">The &lt;id&gt; element should contain the identifier of the patient with respect to the payer (the subscriber or member id). </w:t>
      </w:r>
    </w:p>
    <w:p w14:paraId="266419F6" w14:textId="77777777" w:rsidR="00066C70" w:rsidRPr="00040E48" w:rsidRDefault="00066C70" w:rsidP="00066C70">
      <w:pPr>
        <w:pStyle w:val="Heading5"/>
        <w:numPr>
          <w:ilvl w:val="0"/>
          <w:numId w:val="0"/>
        </w:numPr>
        <w:ind w:left="1008" w:hanging="1008"/>
        <w:rPr>
          <w:noProof w:val="0"/>
        </w:rPr>
      </w:pPr>
      <w:bookmarkStart w:id="2381" w:name="_Toc368488328"/>
      <w:bookmarkStart w:id="2382" w:name="_Toc441142404"/>
      <w:r w:rsidRPr="00040E48">
        <w:rPr>
          <w:noProof w:val="0"/>
        </w:rPr>
        <w:t>6.3.4.37.16 &lt;code code= displayName= codeSystem='2.16.840.1.113883.5.111' codeSystemName='RoleCode'/&gt;</w:t>
      </w:r>
      <w:bookmarkEnd w:id="2381"/>
      <w:bookmarkEnd w:id="2382"/>
    </w:p>
    <w:p w14:paraId="6944AD42" w14:textId="77777777" w:rsidR="00066C70" w:rsidRPr="00040E48" w:rsidRDefault="00066C70" w:rsidP="00066C70">
      <w:pPr>
        <w:pStyle w:val="BodyText"/>
        <w:rPr>
          <w:noProof w:val="0"/>
        </w:rPr>
      </w:pPr>
      <w:r w:rsidRPr="00040E48">
        <w:rPr>
          <w:noProof w:val="0"/>
        </w:rPr>
        <w:t xml:space="preserve">The &lt;code&gt; element shall indicate the covered party’s relationship to the subscriber, and should come from the HL7 CoverageRoleType value set. </w:t>
      </w:r>
    </w:p>
    <w:p w14:paraId="0AB7B457" w14:textId="77777777" w:rsidR="00066C70" w:rsidRPr="00040E48" w:rsidRDefault="00066C70" w:rsidP="00066C70">
      <w:pPr>
        <w:pStyle w:val="Heading5"/>
        <w:numPr>
          <w:ilvl w:val="0"/>
          <w:numId w:val="0"/>
        </w:numPr>
        <w:ind w:left="1008" w:hanging="1008"/>
        <w:rPr>
          <w:noProof w:val="0"/>
        </w:rPr>
      </w:pPr>
      <w:bookmarkStart w:id="2383" w:name="_Toc368488329"/>
      <w:bookmarkStart w:id="2384" w:name="_Toc441142405"/>
      <w:r w:rsidRPr="00040E48">
        <w:rPr>
          <w:noProof w:val="0"/>
        </w:rPr>
        <w:lastRenderedPageBreak/>
        <w:t>6.3.4.37.17 &lt;addr&gt;&lt;/addr&gt;</w:t>
      </w:r>
      <w:bookmarkEnd w:id="2383"/>
      <w:bookmarkEnd w:id="2384"/>
    </w:p>
    <w:p w14:paraId="448E2EA5" w14:textId="77777777" w:rsidR="00066C70" w:rsidRPr="00040E48" w:rsidRDefault="00066C70" w:rsidP="00066C70">
      <w:pPr>
        <w:pStyle w:val="BodyText"/>
        <w:rPr>
          <w:noProof w:val="0"/>
        </w:rPr>
      </w:pPr>
      <w:r w:rsidRPr="00040E48">
        <w:rPr>
          <w:noProof w:val="0"/>
        </w:rPr>
        <w:t xml:space="preserve">The &lt;addr&gt; element should be used to record the address of the patient as known to the payer when different from that recorded in the &lt;patientRole&gt; element. </w:t>
      </w:r>
    </w:p>
    <w:p w14:paraId="1DA03CE5" w14:textId="77777777" w:rsidR="00066C70" w:rsidRPr="00040E48" w:rsidRDefault="00066C70" w:rsidP="00066C70">
      <w:pPr>
        <w:pStyle w:val="Heading5"/>
        <w:numPr>
          <w:ilvl w:val="0"/>
          <w:numId w:val="0"/>
        </w:numPr>
        <w:ind w:left="1008" w:hanging="1008"/>
        <w:rPr>
          <w:noProof w:val="0"/>
        </w:rPr>
      </w:pPr>
      <w:bookmarkStart w:id="2385" w:name="_Toc368488330"/>
      <w:bookmarkStart w:id="2386" w:name="_Toc441142406"/>
      <w:r w:rsidRPr="00040E48">
        <w:rPr>
          <w:noProof w:val="0"/>
        </w:rPr>
        <w:t>6.3.4.37.18 &lt;telecom value=' ' use=' '/&gt;</w:t>
      </w:r>
      <w:bookmarkEnd w:id="2385"/>
      <w:bookmarkEnd w:id="2386"/>
    </w:p>
    <w:p w14:paraId="274CE593" w14:textId="77777777" w:rsidR="00066C70" w:rsidRPr="00040E48" w:rsidRDefault="00066C70" w:rsidP="00066C70">
      <w:pPr>
        <w:pStyle w:val="BodyText"/>
        <w:rPr>
          <w:noProof w:val="0"/>
        </w:rPr>
      </w:pPr>
      <w:r w:rsidRPr="00040E48">
        <w:rPr>
          <w:noProof w:val="0"/>
        </w:rPr>
        <w:t xml:space="preserve">The &lt;telecom&gt; element should be used to record the phone number of the patient when different from that recorded in the &lt;patientRole&gt; element. </w:t>
      </w:r>
    </w:p>
    <w:p w14:paraId="4C0FFDB6" w14:textId="77777777" w:rsidR="00066C70" w:rsidRPr="00040E48" w:rsidRDefault="00066C70" w:rsidP="00066C70">
      <w:pPr>
        <w:pStyle w:val="Heading5"/>
        <w:numPr>
          <w:ilvl w:val="0"/>
          <w:numId w:val="0"/>
        </w:numPr>
        <w:ind w:left="1008" w:hanging="1008"/>
        <w:rPr>
          <w:noProof w:val="0"/>
        </w:rPr>
      </w:pPr>
      <w:bookmarkStart w:id="2387" w:name="_Toc368488331"/>
      <w:bookmarkStart w:id="2388" w:name="_Toc441142407"/>
      <w:r w:rsidRPr="00040E48">
        <w:rPr>
          <w:noProof w:val="0"/>
        </w:rPr>
        <w:t>6.3.4.37.19 &lt;playingEntity&gt;&lt;name&gt;&lt;/name&gt;&lt;/playingEntity&gt;</w:t>
      </w:r>
      <w:bookmarkEnd w:id="2387"/>
      <w:bookmarkEnd w:id="2388"/>
    </w:p>
    <w:p w14:paraId="1C8509A2" w14:textId="77777777" w:rsidR="00066C70" w:rsidRPr="00040E48" w:rsidRDefault="00066C70" w:rsidP="00066C70">
      <w:pPr>
        <w:pStyle w:val="BodyText"/>
        <w:rPr>
          <w:noProof w:val="0"/>
        </w:rPr>
      </w:pPr>
      <w:r w:rsidRPr="00040E48">
        <w:rPr>
          <w:noProof w:val="0"/>
        </w:rPr>
        <w:t xml:space="preserve">The &lt;name&gt; element should be used to record the member name when it is different from that recorded in the &lt;patient&gt; element. </w:t>
      </w:r>
    </w:p>
    <w:p w14:paraId="36CF4F83" w14:textId="77777777" w:rsidR="00066C70" w:rsidRPr="00040E48" w:rsidRDefault="00066C70" w:rsidP="00066C70">
      <w:pPr>
        <w:pStyle w:val="Heading5"/>
        <w:numPr>
          <w:ilvl w:val="0"/>
          <w:numId w:val="0"/>
        </w:numPr>
        <w:ind w:left="1008" w:hanging="1008"/>
        <w:rPr>
          <w:noProof w:val="0"/>
        </w:rPr>
      </w:pPr>
      <w:bookmarkStart w:id="2389" w:name="_Toc368488332"/>
      <w:bookmarkStart w:id="2390" w:name="_Toc441142408"/>
      <w:r w:rsidRPr="00040E48">
        <w:rPr>
          <w:noProof w:val="0"/>
        </w:rPr>
        <w:t>6.3.4.37.20 &lt;participant typeCode='HLD'&gt;</w:t>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t xml:space="preserve"> &lt;participantRole classCode='IND'&gt;</w:t>
      </w:r>
      <w:bookmarkEnd w:id="2389"/>
      <w:bookmarkEnd w:id="2390"/>
    </w:p>
    <w:p w14:paraId="4A2A2F41" w14:textId="77777777" w:rsidR="00066C70" w:rsidRPr="00040E48" w:rsidRDefault="00066C70" w:rsidP="00066C70">
      <w:pPr>
        <w:pStyle w:val="BodyText"/>
        <w:rPr>
          <w:noProof w:val="0"/>
        </w:rPr>
      </w:pPr>
      <w:r w:rsidRPr="00040E48">
        <w:rPr>
          <w:noProof w:val="0"/>
        </w:rPr>
        <w:t xml:space="preserve">Information about subscriber to the policy or program shall be recorded in the &lt;participantRole&gt; element shown above. This element shall be present when the subscriber is different from the patient. </w:t>
      </w:r>
    </w:p>
    <w:p w14:paraId="4F63A236" w14:textId="77777777" w:rsidR="00066C70" w:rsidRPr="00040E48" w:rsidRDefault="00066C70" w:rsidP="00066C70">
      <w:pPr>
        <w:pStyle w:val="Heading5"/>
        <w:numPr>
          <w:ilvl w:val="0"/>
          <w:numId w:val="0"/>
        </w:numPr>
        <w:ind w:left="1008" w:hanging="1008"/>
        <w:rPr>
          <w:noProof w:val="0"/>
        </w:rPr>
      </w:pPr>
      <w:bookmarkStart w:id="2391" w:name="_Toc368488333"/>
      <w:bookmarkStart w:id="2392" w:name="_Toc441142409"/>
      <w:r w:rsidRPr="00040E48">
        <w:rPr>
          <w:noProof w:val="0"/>
        </w:rPr>
        <w:t>6.3.4.37.21 &lt;id root=' ' extension=' '/&gt;</w:t>
      </w:r>
      <w:bookmarkEnd w:id="2391"/>
      <w:bookmarkEnd w:id="2392"/>
    </w:p>
    <w:p w14:paraId="3C52C40A" w14:textId="77777777" w:rsidR="00066C70" w:rsidRPr="00040E48" w:rsidRDefault="00066C70" w:rsidP="00066C70">
      <w:pPr>
        <w:pStyle w:val="BodyText"/>
        <w:rPr>
          <w:noProof w:val="0"/>
        </w:rPr>
      </w:pPr>
      <w:r w:rsidRPr="00040E48">
        <w:rPr>
          <w:noProof w:val="0"/>
        </w:rPr>
        <w:t xml:space="preserve">The &lt;id&gt; element shall contain the identifier of the subscriber when the subscriber is not the patient. </w:t>
      </w:r>
    </w:p>
    <w:p w14:paraId="4E3785FA" w14:textId="77777777" w:rsidR="00066C70" w:rsidRPr="00040E48" w:rsidRDefault="00066C70" w:rsidP="00066C70">
      <w:pPr>
        <w:pStyle w:val="Heading5"/>
        <w:numPr>
          <w:ilvl w:val="0"/>
          <w:numId w:val="0"/>
        </w:numPr>
        <w:ind w:left="1008" w:hanging="1008"/>
        <w:rPr>
          <w:noProof w:val="0"/>
        </w:rPr>
      </w:pPr>
      <w:bookmarkStart w:id="2393" w:name="_Toc368488334"/>
      <w:bookmarkStart w:id="2394" w:name="_Toc441142410"/>
      <w:r w:rsidRPr="00040E48">
        <w:rPr>
          <w:noProof w:val="0"/>
        </w:rPr>
        <w:t>6.3.4.37.22 &lt;addr&gt;&lt;/addr&gt;</w:t>
      </w:r>
      <w:bookmarkEnd w:id="2393"/>
      <w:bookmarkEnd w:id="2394"/>
    </w:p>
    <w:p w14:paraId="431BB990" w14:textId="77777777" w:rsidR="00066C70" w:rsidRPr="00040E48" w:rsidRDefault="00066C70" w:rsidP="00066C70">
      <w:pPr>
        <w:pStyle w:val="BodyText"/>
        <w:rPr>
          <w:noProof w:val="0"/>
        </w:rPr>
      </w:pPr>
      <w:r w:rsidRPr="00040E48">
        <w:rPr>
          <w:noProof w:val="0"/>
        </w:rPr>
        <w:t xml:space="preserve">The &lt;addr&gt; element shall be used to record the address of the subscriber when the subscriber is not the patient. </w:t>
      </w:r>
    </w:p>
    <w:p w14:paraId="19AA98D0" w14:textId="77777777" w:rsidR="00066C70" w:rsidRPr="00040E48" w:rsidRDefault="00066C70" w:rsidP="00066C70">
      <w:pPr>
        <w:pStyle w:val="Heading5"/>
        <w:numPr>
          <w:ilvl w:val="0"/>
          <w:numId w:val="0"/>
        </w:numPr>
        <w:ind w:left="1008" w:hanging="1008"/>
        <w:rPr>
          <w:noProof w:val="0"/>
        </w:rPr>
      </w:pPr>
      <w:bookmarkStart w:id="2395" w:name="_Toc368488335"/>
      <w:bookmarkStart w:id="2396" w:name="_Toc441142411"/>
      <w:r w:rsidRPr="00040E48">
        <w:rPr>
          <w:noProof w:val="0"/>
        </w:rPr>
        <w:t>6.3.4.37.23 &lt;telecom value=' ' use=' '/&gt;</w:t>
      </w:r>
      <w:bookmarkEnd w:id="2395"/>
      <w:bookmarkEnd w:id="2396"/>
    </w:p>
    <w:p w14:paraId="40B532B0" w14:textId="77777777" w:rsidR="00066C70" w:rsidRPr="00040E48" w:rsidRDefault="00066C70" w:rsidP="00066C70">
      <w:pPr>
        <w:pStyle w:val="BodyText"/>
        <w:rPr>
          <w:noProof w:val="0"/>
        </w:rPr>
      </w:pPr>
      <w:r w:rsidRPr="00040E48">
        <w:rPr>
          <w:noProof w:val="0"/>
        </w:rPr>
        <w:t xml:space="preserve">The &lt;telecom&gt; element shall be used to record the phone number of the subscriber when the subscriber is not the patient. </w:t>
      </w:r>
    </w:p>
    <w:p w14:paraId="02665C96" w14:textId="77777777" w:rsidR="00066C70" w:rsidRPr="00040E48" w:rsidRDefault="00066C70" w:rsidP="00066C70">
      <w:pPr>
        <w:pStyle w:val="Heading5"/>
        <w:numPr>
          <w:ilvl w:val="0"/>
          <w:numId w:val="0"/>
        </w:numPr>
        <w:ind w:left="1008" w:hanging="1008"/>
        <w:rPr>
          <w:noProof w:val="0"/>
        </w:rPr>
      </w:pPr>
      <w:bookmarkStart w:id="2397" w:name="_Toc368488336"/>
      <w:bookmarkStart w:id="2398" w:name="_Toc441142412"/>
      <w:r w:rsidRPr="00040E48">
        <w:rPr>
          <w:noProof w:val="0"/>
        </w:rPr>
        <w:t>6.3.4.37.24 &lt;playingEntity&gt;&lt;name&gt;&lt;/name&gt;&lt;/playingEntity&gt;</w:t>
      </w:r>
      <w:bookmarkEnd w:id="2397"/>
      <w:bookmarkEnd w:id="2398"/>
    </w:p>
    <w:p w14:paraId="2BFAA762" w14:textId="77777777" w:rsidR="00066C70" w:rsidRPr="00040E48" w:rsidRDefault="00066C70" w:rsidP="00066C70">
      <w:pPr>
        <w:pStyle w:val="BodyText"/>
        <w:rPr>
          <w:noProof w:val="0"/>
        </w:rPr>
      </w:pPr>
      <w:r w:rsidRPr="00040E48">
        <w:rPr>
          <w:noProof w:val="0"/>
        </w:rPr>
        <w:t xml:space="preserve">The name of the subscriber shall be recorded in the &lt;name&gt; element of the &lt;playingEntity&gt;. </w:t>
      </w:r>
    </w:p>
    <w:p w14:paraId="49F4199E" w14:textId="77777777" w:rsidR="00066C70" w:rsidRPr="00040E48" w:rsidRDefault="00066C70" w:rsidP="00066C70">
      <w:pPr>
        <w:pStyle w:val="Heading5"/>
        <w:numPr>
          <w:ilvl w:val="0"/>
          <w:numId w:val="0"/>
        </w:numPr>
        <w:ind w:left="1008" w:hanging="1008"/>
        <w:rPr>
          <w:noProof w:val="0"/>
        </w:rPr>
      </w:pPr>
      <w:bookmarkStart w:id="2399" w:name="_Toc368488337"/>
      <w:bookmarkStart w:id="2400" w:name="_Toc441142413"/>
      <w:r w:rsidRPr="00040E48">
        <w:rPr>
          <w:noProof w:val="0"/>
        </w:rPr>
        <w:t>6.3.4.37.25 &lt;entryRelationship typeCode='REFR'&gt;</w:t>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r>
      <w:r w:rsidRPr="00040E48">
        <w:rPr>
          <w:noProof w:val="0"/>
        </w:rPr>
        <w:tab/>
        <w:t>&lt;act classCode='ACT' moodCode='DEF'&gt;</w:t>
      </w:r>
      <w:bookmarkEnd w:id="2399"/>
      <w:bookmarkEnd w:id="2400"/>
    </w:p>
    <w:p w14:paraId="3487AA06" w14:textId="77777777" w:rsidR="00066C70" w:rsidRPr="00040E48" w:rsidRDefault="00066C70" w:rsidP="00066C70">
      <w:pPr>
        <w:pStyle w:val="BodyText"/>
        <w:rPr>
          <w:noProof w:val="0"/>
        </w:rPr>
      </w:pPr>
      <w:r w:rsidRPr="00040E48">
        <w:rPr>
          <w:noProof w:val="0"/>
        </w:rPr>
        <w:t xml:space="preserve">The plan information may be provided in the elements described above. </w:t>
      </w:r>
    </w:p>
    <w:p w14:paraId="53928A09" w14:textId="77777777" w:rsidR="00066C70" w:rsidRPr="00040E48" w:rsidRDefault="00066C70" w:rsidP="00066C70">
      <w:pPr>
        <w:pStyle w:val="Heading5"/>
        <w:numPr>
          <w:ilvl w:val="0"/>
          <w:numId w:val="0"/>
        </w:numPr>
        <w:rPr>
          <w:noProof w:val="0"/>
        </w:rPr>
      </w:pPr>
      <w:bookmarkStart w:id="2401" w:name="_Toc368488338"/>
      <w:bookmarkStart w:id="2402" w:name="_Toc441142414"/>
      <w:r w:rsidRPr="00040E48">
        <w:rPr>
          <w:noProof w:val="0"/>
        </w:rPr>
        <w:t>6.3.4.37.26 &lt;id root=' ' extension=' '/&gt;</w:t>
      </w:r>
      <w:bookmarkEnd w:id="2401"/>
      <w:bookmarkEnd w:id="2402"/>
    </w:p>
    <w:p w14:paraId="37C65DA7" w14:textId="77777777" w:rsidR="00066C70" w:rsidRPr="00040E48" w:rsidRDefault="00066C70" w:rsidP="00066C70">
      <w:pPr>
        <w:pStyle w:val="BodyText"/>
        <w:rPr>
          <w:noProof w:val="0"/>
        </w:rPr>
      </w:pPr>
      <w:r w:rsidRPr="00040E48">
        <w:rPr>
          <w:noProof w:val="0"/>
        </w:rPr>
        <w:t xml:space="preserve">The health plan identifier is recorded in the &lt;id&gt; element. </w:t>
      </w:r>
    </w:p>
    <w:p w14:paraId="5003961A" w14:textId="77777777" w:rsidR="00066C70" w:rsidRPr="00040E48" w:rsidRDefault="00066C70" w:rsidP="00066C70">
      <w:pPr>
        <w:pStyle w:val="Heading5"/>
        <w:numPr>
          <w:ilvl w:val="0"/>
          <w:numId w:val="0"/>
        </w:numPr>
        <w:ind w:left="1008" w:hanging="1008"/>
        <w:rPr>
          <w:noProof w:val="0"/>
        </w:rPr>
      </w:pPr>
      <w:bookmarkStart w:id="2403" w:name="_Toc368488339"/>
      <w:bookmarkStart w:id="2404" w:name="_Toc441142415"/>
      <w:r w:rsidRPr="00040E48">
        <w:rPr>
          <w:noProof w:val="0"/>
        </w:rPr>
        <w:lastRenderedPageBreak/>
        <w:t>6.3.4.37.27 &lt;text&gt;&lt;reference value=' '/&gt;&lt;/text&gt;</w:t>
      </w:r>
      <w:bookmarkEnd w:id="2403"/>
      <w:bookmarkEnd w:id="2404"/>
      <w:r w:rsidRPr="00040E48">
        <w:rPr>
          <w:noProof w:val="0"/>
        </w:rPr>
        <w:t xml:space="preserve"> </w:t>
      </w:r>
    </w:p>
    <w:p w14:paraId="34A23365" w14:textId="77777777" w:rsidR="00066C70" w:rsidRPr="00040E48" w:rsidRDefault="00066C70" w:rsidP="00066C70">
      <w:pPr>
        <w:pStyle w:val="BodyText"/>
        <w:rPr>
          <w:noProof w:val="0"/>
        </w:rPr>
      </w:pPr>
      <w:r w:rsidRPr="00040E48">
        <w:rPr>
          <w:noProof w:val="0"/>
        </w:rPr>
        <w:t>This &lt;reference&gt; element shown above should be present and the value attribute should point to the name of the plan contained in the narrative of the document.</w:t>
      </w:r>
    </w:p>
    <w:p w14:paraId="4D9A7C43" w14:textId="77777777" w:rsidR="00FC1063" w:rsidRPr="00040E48" w:rsidRDefault="00AB21EF" w:rsidP="000A1831">
      <w:pPr>
        <w:pStyle w:val="Heading4"/>
        <w:numPr>
          <w:ilvl w:val="0"/>
          <w:numId w:val="0"/>
        </w:numPr>
        <w:rPr>
          <w:noProof w:val="0"/>
        </w:rPr>
      </w:pPr>
      <w:bookmarkStart w:id="2405" w:name="_Toc441142416"/>
      <w:r w:rsidRPr="00040E48">
        <w:rPr>
          <w:noProof w:val="0"/>
        </w:rPr>
        <w:t>6.3.4</w:t>
      </w:r>
      <w:r w:rsidR="002A21C3" w:rsidRPr="00040E48">
        <w:rPr>
          <w:noProof w:val="0"/>
        </w:rPr>
        <w:t>.38</w:t>
      </w:r>
      <w:r w:rsidRPr="00040E48">
        <w:rPr>
          <w:noProof w:val="0"/>
        </w:rPr>
        <w:t xml:space="preserve">  </w:t>
      </w:r>
      <w:r w:rsidR="00FC1063" w:rsidRPr="00040E48">
        <w:rPr>
          <w:noProof w:val="0"/>
        </w:rPr>
        <w:t xml:space="preserve">Reserved for </w:t>
      </w:r>
      <w:r w:rsidR="003B272D" w:rsidRPr="00040E48">
        <w:rPr>
          <w:noProof w:val="0"/>
        </w:rPr>
        <w:t>Pain Score Observation</w:t>
      </w:r>
      <w:bookmarkEnd w:id="2405"/>
    </w:p>
    <w:p w14:paraId="3A9DF6A0" w14:textId="77777777" w:rsidR="00FC1063" w:rsidRPr="00040E48" w:rsidRDefault="00AB21EF" w:rsidP="000A1831">
      <w:pPr>
        <w:pStyle w:val="Heading4"/>
        <w:numPr>
          <w:ilvl w:val="0"/>
          <w:numId w:val="0"/>
        </w:numPr>
        <w:rPr>
          <w:noProof w:val="0"/>
        </w:rPr>
      </w:pPr>
      <w:bookmarkStart w:id="2406" w:name="_Toc441142417"/>
      <w:r w:rsidRPr="00040E48">
        <w:rPr>
          <w:noProof w:val="0"/>
        </w:rPr>
        <w:t>6.3.4</w:t>
      </w:r>
      <w:r w:rsidR="002A21C3" w:rsidRPr="00040E48">
        <w:rPr>
          <w:noProof w:val="0"/>
        </w:rPr>
        <w:t>.39</w:t>
      </w:r>
      <w:r w:rsidRPr="00040E48">
        <w:rPr>
          <w:noProof w:val="0"/>
        </w:rPr>
        <w:t xml:space="preserve">  </w:t>
      </w:r>
      <w:r w:rsidR="00FC1063" w:rsidRPr="00040E48">
        <w:rPr>
          <w:noProof w:val="0"/>
        </w:rPr>
        <w:t>Reserved for Future Use</w:t>
      </w:r>
      <w:bookmarkEnd w:id="2406"/>
    </w:p>
    <w:p w14:paraId="590B1B42" w14:textId="77777777" w:rsidR="00FC1063" w:rsidRPr="00040E48" w:rsidRDefault="00AB21EF" w:rsidP="000A1831">
      <w:pPr>
        <w:pStyle w:val="Heading4"/>
        <w:numPr>
          <w:ilvl w:val="0"/>
          <w:numId w:val="0"/>
        </w:numPr>
        <w:rPr>
          <w:noProof w:val="0"/>
        </w:rPr>
      </w:pPr>
      <w:bookmarkStart w:id="2407" w:name="_Toc441142418"/>
      <w:r w:rsidRPr="00040E48">
        <w:rPr>
          <w:noProof w:val="0"/>
        </w:rPr>
        <w:t>6.3.4</w:t>
      </w:r>
      <w:r w:rsidR="002A21C3" w:rsidRPr="00040E48">
        <w:rPr>
          <w:noProof w:val="0"/>
        </w:rPr>
        <w:t>.40</w:t>
      </w:r>
      <w:r w:rsidRPr="00040E48">
        <w:rPr>
          <w:noProof w:val="0"/>
        </w:rPr>
        <w:t xml:space="preserve">  </w:t>
      </w:r>
      <w:r w:rsidR="00FC1063" w:rsidRPr="00040E48">
        <w:rPr>
          <w:noProof w:val="0"/>
        </w:rPr>
        <w:t>Reserved for Future Use</w:t>
      </w:r>
      <w:bookmarkEnd w:id="2407"/>
    </w:p>
    <w:p w14:paraId="1A21A997" w14:textId="77777777" w:rsidR="00FC1063" w:rsidRPr="00040E48" w:rsidRDefault="00AB21EF" w:rsidP="000A1831">
      <w:pPr>
        <w:pStyle w:val="Heading4"/>
        <w:numPr>
          <w:ilvl w:val="0"/>
          <w:numId w:val="0"/>
        </w:numPr>
        <w:rPr>
          <w:noProof w:val="0"/>
        </w:rPr>
      </w:pPr>
      <w:bookmarkStart w:id="2408" w:name="_Toc441142419"/>
      <w:r w:rsidRPr="00040E48">
        <w:rPr>
          <w:noProof w:val="0"/>
        </w:rPr>
        <w:t>6.3.4</w:t>
      </w:r>
      <w:r w:rsidR="002A21C3" w:rsidRPr="00040E48">
        <w:rPr>
          <w:noProof w:val="0"/>
        </w:rPr>
        <w:t>.41</w:t>
      </w:r>
      <w:r w:rsidRPr="00040E48">
        <w:rPr>
          <w:noProof w:val="0"/>
        </w:rPr>
        <w:t xml:space="preserve">  </w:t>
      </w:r>
      <w:r w:rsidR="00FC1063" w:rsidRPr="00040E48">
        <w:rPr>
          <w:noProof w:val="0"/>
        </w:rPr>
        <w:t>Reserved for Future Use</w:t>
      </w:r>
      <w:bookmarkEnd w:id="2408"/>
    </w:p>
    <w:p w14:paraId="1873CDF0" w14:textId="77777777" w:rsidR="00FC1063" w:rsidRPr="00040E48" w:rsidRDefault="00AB21EF" w:rsidP="000A1831">
      <w:pPr>
        <w:pStyle w:val="Heading4"/>
        <w:numPr>
          <w:ilvl w:val="0"/>
          <w:numId w:val="0"/>
        </w:numPr>
        <w:rPr>
          <w:noProof w:val="0"/>
        </w:rPr>
      </w:pPr>
      <w:bookmarkStart w:id="2409" w:name="_Toc441142420"/>
      <w:r w:rsidRPr="00040E48">
        <w:rPr>
          <w:noProof w:val="0"/>
        </w:rPr>
        <w:t>6.3.4.</w:t>
      </w:r>
      <w:r w:rsidR="002A21C3" w:rsidRPr="00040E48">
        <w:rPr>
          <w:noProof w:val="0"/>
        </w:rPr>
        <w:t>42</w:t>
      </w:r>
      <w:r w:rsidRPr="00040E48">
        <w:rPr>
          <w:noProof w:val="0"/>
        </w:rPr>
        <w:t xml:space="preserve">  </w:t>
      </w:r>
      <w:r w:rsidR="00FC1063" w:rsidRPr="00040E48">
        <w:rPr>
          <w:noProof w:val="0"/>
        </w:rPr>
        <w:t>Reserved for Future Use</w:t>
      </w:r>
      <w:bookmarkEnd w:id="2409"/>
    </w:p>
    <w:p w14:paraId="2DB03FFD" w14:textId="77777777" w:rsidR="00FC1063" w:rsidRPr="00040E48" w:rsidRDefault="00AB21EF" w:rsidP="000A1831">
      <w:pPr>
        <w:pStyle w:val="Heading4"/>
        <w:numPr>
          <w:ilvl w:val="0"/>
          <w:numId w:val="0"/>
        </w:numPr>
        <w:rPr>
          <w:noProof w:val="0"/>
        </w:rPr>
      </w:pPr>
      <w:bookmarkStart w:id="2410" w:name="_Toc441142421"/>
      <w:r w:rsidRPr="00040E48">
        <w:rPr>
          <w:noProof w:val="0"/>
        </w:rPr>
        <w:t>6.3.4.</w:t>
      </w:r>
      <w:r w:rsidR="002A21C3" w:rsidRPr="00040E48">
        <w:rPr>
          <w:noProof w:val="0"/>
        </w:rPr>
        <w:t>43</w:t>
      </w:r>
      <w:r w:rsidRPr="00040E48">
        <w:rPr>
          <w:noProof w:val="0"/>
        </w:rPr>
        <w:t xml:space="preserve">  </w:t>
      </w:r>
      <w:r w:rsidR="00FC1063" w:rsidRPr="00040E48">
        <w:rPr>
          <w:noProof w:val="0"/>
        </w:rPr>
        <w:t xml:space="preserve">Reserved for </w:t>
      </w:r>
      <w:r w:rsidR="00E93B3B" w:rsidRPr="00040E48">
        <w:rPr>
          <w:noProof w:val="0"/>
        </w:rPr>
        <w:t>Survey Panel</w:t>
      </w:r>
      <w:bookmarkEnd w:id="2410"/>
    </w:p>
    <w:p w14:paraId="5D93918B" w14:textId="77777777" w:rsidR="00FC1063" w:rsidRPr="00040E48" w:rsidRDefault="00AB21EF" w:rsidP="000A1831">
      <w:pPr>
        <w:pStyle w:val="Heading4"/>
        <w:numPr>
          <w:ilvl w:val="0"/>
          <w:numId w:val="0"/>
        </w:numPr>
        <w:rPr>
          <w:noProof w:val="0"/>
        </w:rPr>
      </w:pPr>
      <w:bookmarkStart w:id="2411" w:name="_Toc441142422"/>
      <w:r w:rsidRPr="00040E48">
        <w:rPr>
          <w:noProof w:val="0"/>
        </w:rPr>
        <w:t>6.3.4.</w:t>
      </w:r>
      <w:r w:rsidR="002A21C3" w:rsidRPr="00040E48">
        <w:rPr>
          <w:noProof w:val="0"/>
        </w:rPr>
        <w:t>44</w:t>
      </w:r>
      <w:r w:rsidRPr="00040E48">
        <w:rPr>
          <w:noProof w:val="0"/>
        </w:rPr>
        <w:t xml:space="preserve">  </w:t>
      </w:r>
      <w:r w:rsidR="00FC1063" w:rsidRPr="00040E48">
        <w:rPr>
          <w:noProof w:val="0"/>
        </w:rPr>
        <w:t xml:space="preserve">Reserved for </w:t>
      </w:r>
      <w:r w:rsidR="00E93B3B" w:rsidRPr="00040E48">
        <w:rPr>
          <w:noProof w:val="0"/>
        </w:rPr>
        <w:t>Survey Observation</w:t>
      </w:r>
      <w:bookmarkEnd w:id="2411"/>
    </w:p>
    <w:p w14:paraId="01436A06" w14:textId="77777777" w:rsidR="00FC1063" w:rsidRPr="00040E48" w:rsidRDefault="00AB21EF" w:rsidP="000A1831">
      <w:pPr>
        <w:pStyle w:val="Heading4"/>
        <w:numPr>
          <w:ilvl w:val="0"/>
          <w:numId w:val="0"/>
        </w:numPr>
        <w:rPr>
          <w:noProof w:val="0"/>
        </w:rPr>
      </w:pPr>
      <w:bookmarkStart w:id="2412" w:name="_Toc441142423"/>
      <w:r w:rsidRPr="00040E48">
        <w:rPr>
          <w:noProof w:val="0"/>
        </w:rPr>
        <w:t>6.3.4.</w:t>
      </w:r>
      <w:r w:rsidR="002A21C3" w:rsidRPr="00040E48">
        <w:rPr>
          <w:noProof w:val="0"/>
        </w:rPr>
        <w:t>45</w:t>
      </w:r>
      <w:r w:rsidRPr="00040E48">
        <w:rPr>
          <w:noProof w:val="0"/>
        </w:rPr>
        <w:t xml:space="preserve">  </w:t>
      </w:r>
      <w:r w:rsidR="00FC1063" w:rsidRPr="00040E48">
        <w:rPr>
          <w:noProof w:val="0"/>
        </w:rPr>
        <w:t xml:space="preserve">Reserved for </w:t>
      </w:r>
      <w:r w:rsidR="00E93B3B" w:rsidRPr="00040E48">
        <w:rPr>
          <w:noProof w:val="0"/>
        </w:rPr>
        <w:t>Acuity</w:t>
      </w:r>
      <w:bookmarkEnd w:id="2412"/>
    </w:p>
    <w:p w14:paraId="12472A92" w14:textId="77777777" w:rsidR="00FC1063" w:rsidRPr="00040E48" w:rsidRDefault="00AB21EF" w:rsidP="000A1831">
      <w:pPr>
        <w:pStyle w:val="Heading4"/>
        <w:numPr>
          <w:ilvl w:val="0"/>
          <w:numId w:val="0"/>
        </w:numPr>
        <w:rPr>
          <w:noProof w:val="0"/>
        </w:rPr>
      </w:pPr>
      <w:bookmarkStart w:id="2413" w:name="_Toc441142424"/>
      <w:r w:rsidRPr="00040E48">
        <w:rPr>
          <w:noProof w:val="0"/>
        </w:rPr>
        <w:t>6.3.4.</w:t>
      </w:r>
      <w:r w:rsidR="002A21C3" w:rsidRPr="00040E48">
        <w:rPr>
          <w:noProof w:val="0"/>
        </w:rPr>
        <w:t>46</w:t>
      </w:r>
      <w:r w:rsidRPr="00040E48">
        <w:rPr>
          <w:noProof w:val="0"/>
        </w:rPr>
        <w:t xml:space="preserve">  </w:t>
      </w:r>
      <w:r w:rsidR="00FC1063" w:rsidRPr="00040E48">
        <w:rPr>
          <w:noProof w:val="0"/>
        </w:rPr>
        <w:t xml:space="preserve">Reserved for </w:t>
      </w:r>
      <w:r w:rsidR="00E93B3B" w:rsidRPr="00040E48">
        <w:rPr>
          <w:noProof w:val="0"/>
        </w:rPr>
        <w:t>Intravenous Fluids</w:t>
      </w:r>
      <w:bookmarkEnd w:id="2413"/>
    </w:p>
    <w:p w14:paraId="4F38D3F8" w14:textId="77777777" w:rsidR="00FC1063" w:rsidRPr="00040E48" w:rsidRDefault="00AB21EF" w:rsidP="000A1831">
      <w:pPr>
        <w:pStyle w:val="Heading4"/>
        <w:numPr>
          <w:ilvl w:val="0"/>
          <w:numId w:val="0"/>
        </w:numPr>
        <w:rPr>
          <w:noProof w:val="0"/>
        </w:rPr>
      </w:pPr>
      <w:bookmarkStart w:id="2414" w:name="_Toc441142425"/>
      <w:r w:rsidRPr="00040E48">
        <w:rPr>
          <w:noProof w:val="0"/>
        </w:rPr>
        <w:t>6.3.4.</w:t>
      </w:r>
      <w:r w:rsidR="002A21C3" w:rsidRPr="00040E48">
        <w:rPr>
          <w:noProof w:val="0"/>
        </w:rPr>
        <w:t>47</w:t>
      </w:r>
      <w:r w:rsidRPr="00040E48">
        <w:rPr>
          <w:noProof w:val="0"/>
        </w:rPr>
        <w:t xml:space="preserve">  </w:t>
      </w:r>
      <w:r w:rsidR="00FC1063" w:rsidRPr="00040E48">
        <w:rPr>
          <w:noProof w:val="0"/>
        </w:rPr>
        <w:t xml:space="preserve">Reserved for </w:t>
      </w:r>
      <w:r w:rsidR="00E93B3B" w:rsidRPr="00040E48">
        <w:rPr>
          <w:noProof w:val="0"/>
        </w:rPr>
        <w:t>Nursing Assessments Battery</w:t>
      </w:r>
      <w:bookmarkEnd w:id="2414"/>
    </w:p>
    <w:p w14:paraId="5228A786" w14:textId="77777777" w:rsidR="00FC1063" w:rsidRPr="00040E48" w:rsidRDefault="00AB21EF" w:rsidP="000A1831">
      <w:pPr>
        <w:pStyle w:val="Heading4"/>
        <w:numPr>
          <w:ilvl w:val="0"/>
          <w:numId w:val="0"/>
        </w:numPr>
        <w:rPr>
          <w:noProof w:val="0"/>
        </w:rPr>
      </w:pPr>
      <w:bookmarkStart w:id="2415" w:name="_Toc441142426"/>
      <w:r w:rsidRPr="00040E48">
        <w:rPr>
          <w:noProof w:val="0"/>
        </w:rPr>
        <w:t>6.3.4.</w:t>
      </w:r>
      <w:r w:rsidR="002A21C3" w:rsidRPr="00040E48">
        <w:rPr>
          <w:noProof w:val="0"/>
        </w:rPr>
        <w:t>48</w:t>
      </w:r>
      <w:r w:rsidRPr="00040E48">
        <w:rPr>
          <w:noProof w:val="0"/>
        </w:rPr>
        <w:t xml:space="preserve">  </w:t>
      </w:r>
      <w:r w:rsidR="00FC1063" w:rsidRPr="00040E48">
        <w:rPr>
          <w:noProof w:val="0"/>
        </w:rPr>
        <w:t xml:space="preserve">Reserved for </w:t>
      </w:r>
      <w:r w:rsidR="00E93B3B" w:rsidRPr="00040E48">
        <w:rPr>
          <w:noProof w:val="0"/>
        </w:rPr>
        <w:t>Antenatal Testing and Surveillance Battery</w:t>
      </w:r>
      <w:bookmarkEnd w:id="2415"/>
    </w:p>
    <w:p w14:paraId="7CAF9A57" w14:textId="77777777" w:rsidR="00227821" w:rsidRPr="00040E48" w:rsidRDefault="00AB21EF" w:rsidP="00227821">
      <w:pPr>
        <w:pStyle w:val="Heading4"/>
        <w:numPr>
          <w:ilvl w:val="0"/>
          <w:numId w:val="0"/>
        </w:numPr>
        <w:rPr>
          <w:noProof w:val="0"/>
        </w:rPr>
      </w:pPr>
      <w:bookmarkStart w:id="2416" w:name="_Toc441142427"/>
      <w:r w:rsidRPr="00040E48">
        <w:rPr>
          <w:noProof w:val="0"/>
        </w:rPr>
        <w:t>6.3.4.</w:t>
      </w:r>
      <w:r w:rsidR="002A21C3" w:rsidRPr="00040E48">
        <w:rPr>
          <w:noProof w:val="0"/>
        </w:rPr>
        <w:t>49</w:t>
      </w:r>
      <w:r w:rsidRPr="00040E48">
        <w:rPr>
          <w:noProof w:val="0"/>
        </w:rPr>
        <w:t xml:space="preserve">  </w:t>
      </w:r>
      <w:r w:rsidR="00227821" w:rsidRPr="00040E48">
        <w:rPr>
          <w:noProof w:val="0"/>
        </w:rPr>
        <w:t>Immunization Recommendation 1.3.6.1.4.1.19376.1.5.3.1.4.12.2</w:t>
      </w:r>
      <w:bookmarkEnd w:id="2416"/>
    </w:p>
    <w:p w14:paraId="77C0F390" w14:textId="77777777" w:rsidR="00227821" w:rsidRPr="00040E48" w:rsidRDefault="00227821" w:rsidP="00227821">
      <w:r w:rsidRPr="00040E48">
        <w:t>An immunization recommendation entry is used to record intended or proposed immunization activities</w:t>
      </w:r>
      <w:r w:rsidR="00BA4AD1" w:rsidRPr="00040E48">
        <w:t xml:space="preserve">. </w:t>
      </w:r>
      <w:r w:rsidRPr="00040E48">
        <w:t>Proposed activities are suggestions for care or treatment that are used in decision making (these might appear as an input to, or output from clinical decision support)</w:t>
      </w:r>
      <w:r w:rsidR="00BA4AD1" w:rsidRPr="00040E48">
        <w:t xml:space="preserve">. </w:t>
      </w:r>
      <w:r w:rsidRPr="00040E48">
        <w:t xml:space="preserve">Intended activities describe the currently accepted plan, and are part of the care activities expected to occur for the patient. </w:t>
      </w:r>
    </w:p>
    <w:p w14:paraId="404CD42C" w14:textId="5DE11C09" w:rsidR="00227821" w:rsidRPr="00040E48" w:rsidRDefault="00F331FC"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commentRangeStart w:id="2417"/>
      <w:ins w:id="2418" w:author="Michael Clifton" w:date="2018-10-11T10:12:00Z">
        <w:r w:rsidRPr="00F331FC">
          <w:rPr>
            <w:rFonts w:ascii="Courier New" w:hAnsi="Courier New" w:cs="Courier New"/>
            <w:sz w:val="16"/>
          </w:rPr>
          <w:lastRenderedPageBreak/>
          <w:t>&lt;substanceAdministration classCode='SBADM' moodCode='INT|PRP'</w:t>
        </w:r>
      </w:ins>
      <w:del w:id="2419" w:author="Michael Clifton" w:date="2018-10-11T10:12:00Z">
        <w:r w:rsidR="00227821" w:rsidRPr="00040E48" w:rsidDel="00F331FC">
          <w:rPr>
            <w:rFonts w:ascii="Courier New" w:hAnsi="Courier New" w:cs="Courier New"/>
            <w:sz w:val="16"/>
          </w:rPr>
          <w:delText>&lt;substanceAdministrationIntent typeCode='SBADM' moodCode='INT|PRP'</w:delText>
        </w:r>
      </w:del>
      <w:r w:rsidR="00227821" w:rsidRPr="00040E48">
        <w:rPr>
          <w:rFonts w:ascii="Courier New" w:hAnsi="Courier New" w:cs="Courier New"/>
          <w:sz w:val="16"/>
        </w:rPr>
        <w:t xml:space="preserve"> negationInd='true|false'&gt;</w:t>
      </w:r>
      <w:commentRangeEnd w:id="2417"/>
      <w:r>
        <w:rPr>
          <w:rStyle w:val="CommentReference"/>
        </w:rPr>
        <w:commentReference w:id="2417"/>
      </w:r>
    </w:p>
    <w:p w14:paraId="5E74755F" w14:textId="77777777" w:rsidR="00227821" w:rsidRPr="008F40AC"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lang w:val="nl-NL"/>
          <w:rPrChange w:id="2420" w:author="Michael Clifton" w:date="2018-11-14T12:09:00Z">
            <w:rPr>
              <w:rFonts w:ascii="Courier New" w:hAnsi="Courier New" w:cs="Courier New"/>
              <w:sz w:val="16"/>
            </w:rPr>
          </w:rPrChange>
        </w:rPr>
      </w:pPr>
      <w:r w:rsidRPr="00040E48">
        <w:rPr>
          <w:rFonts w:ascii="Courier New" w:hAnsi="Courier New" w:cs="Courier New"/>
          <w:sz w:val="16"/>
        </w:rPr>
        <w:tab/>
      </w:r>
      <w:r w:rsidRPr="008F40AC">
        <w:rPr>
          <w:rFonts w:ascii="Courier New" w:hAnsi="Courier New" w:cs="Courier New"/>
          <w:sz w:val="16"/>
          <w:lang w:val="nl-NL"/>
          <w:rPrChange w:id="2421" w:author="Michael Clifton" w:date="2018-11-14T12:09:00Z">
            <w:rPr>
              <w:rFonts w:ascii="Courier New" w:hAnsi="Courier New" w:cs="Courier New"/>
              <w:sz w:val="16"/>
            </w:rPr>
          </w:rPrChange>
        </w:rPr>
        <w:t>&lt;templateId root='2.16.840.1.113883.10.20.1.25'/&gt;</w:t>
      </w:r>
    </w:p>
    <w:p w14:paraId="34C7B21A" w14:textId="77777777" w:rsidR="00227821" w:rsidRPr="008F40AC"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lang w:val="nl-NL"/>
          <w:rPrChange w:id="2422" w:author="Michael Clifton" w:date="2018-11-14T12:09:00Z">
            <w:rPr>
              <w:rFonts w:ascii="Courier New" w:hAnsi="Courier New" w:cs="Courier New"/>
              <w:sz w:val="16"/>
            </w:rPr>
          </w:rPrChange>
        </w:rPr>
      </w:pPr>
      <w:r w:rsidRPr="008F40AC">
        <w:rPr>
          <w:rFonts w:ascii="Courier New" w:hAnsi="Courier New" w:cs="Courier New"/>
          <w:sz w:val="16"/>
          <w:lang w:val="nl-NL"/>
          <w:rPrChange w:id="2423" w:author="Michael Clifton" w:date="2018-11-14T12:09:00Z">
            <w:rPr>
              <w:rFonts w:ascii="Courier New" w:hAnsi="Courier New" w:cs="Courier New"/>
              <w:sz w:val="16"/>
            </w:rPr>
          </w:rPrChange>
        </w:rPr>
        <w:tab/>
        <w:t>&lt;templateId root='1.3.6.1.4.1.19376.1.5.3.1.4.12.2'/&gt;</w:t>
      </w:r>
    </w:p>
    <w:p w14:paraId="6C085B32"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8F40AC">
        <w:rPr>
          <w:rFonts w:ascii="Courier New" w:hAnsi="Courier New" w:cs="Courier New"/>
          <w:sz w:val="16"/>
          <w:lang w:val="nl-NL"/>
          <w:rPrChange w:id="2424" w:author="Michael Clifton" w:date="2018-11-14T12:09:00Z">
            <w:rPr>
              <w:rFonts w:ascii="Courier New" w:hAnsi="Courier New" w:cs="Courier New"/>
              <w:sz w:val="16"/>
            </w:rPr>
          </w:rPrChange>
        </w:rPr>
        <w:tab/>
      </w:r>
      <w:r w:rsidRPr="00040E48">
        <w:rPr>
          <w:rFonts w:ascii="Courier New" w:hAnsi="Courier New" w:cs="Courier New"/>
          <w:sz w:val="16"/>
        </w:rPr>
        <w:t>&lt;id root='' extension=''/&gt;</w:t>
      </w:r>
    </w:p>
    <w:p w14:paraId="179F7F82"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&lt;code code='IMMUNIZ' codeSystem='2.16.840.1.113883.5.4' codeSystemName='ActCode'/&gt;</w:t>
      </w:r>
    </w:p>
    <w:p w14:paraId="5CEB58E5"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&lt;text&gt;&lt;reference value='#xxx'/&gt;&lt;/text&gt;</w:t>
      </w:r>
    </w:p>
    <w:p w14:paraId="4BBE2BA6"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&lt;statusCode code='completed'/&gt;</w:t>
      </w:r>
    </w:p>
    <w:p w14:paraId="599D4CB4"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&lt;effectiveTime&gt;&lt;low value=''/&gt;&lt;high value=''/&gt;&lt;/effectiveTime&gt;</w:t>
      </w:r>
    </w:p>
    <w:p w14:paraId="02948796"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&lt;routeCode code='' codeSystem='' codeSystemName='RouteOfAdministration'/&gt;</w:t>
      </w:r>
    </w:p>
    <w:p w14:paraId="17223214"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&lt;approachSiteCode code='' codeSystem='' codeSystemName='HumanSubstanceAdministrationSite'/&gt;</w:t>
      </w:r>
    </w:p>
    <w:p w14:paraId="15E7DFAB"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&lt;doseQuantity value='' units=''/&gt;</w:t>
      </w:r>
    </w:p>
    <w:p w14:paraId="7B7C68A7"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&lt;consumable typeCode='CSM'&gt;</w:t>
      </w:r>
    </w:p>
    <w:p w14:paraId="6EC7BE15"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t>:</w:t>
      </w:r>
    </w:p>
    <w:p w14:paraId="7FD42FB9"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t>.</w:t>
      </w:r>
    </w:p>
    <w:p w14:paraId="0A37D568"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&lt;/consumable&gt;</w:t>
      </w:r>
    </w:p>
    <w:p w14:paraId="1B029A60"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 An optional entry relationship that identifies the immunization series number --&gt;</w:t>
      </w:r>
    </w:p>
    <w:p w14:paraId="4DE91311"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&lt;entryRelationship typeCode='SUBJ'&gt;</w:t>
      </w:r>
    </w:p>
    <w:p w14:paraId="018D43E1"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t>&lt;observation classCode='OBS' moodCode='EVN'&gt;</w:t>
      </w:r>
    </w:p>
    <w:p w14:paraId="2371B3E8"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r>
      <w:r w:rsidRPr="00040E48">
        <w:rPr>
          <w:rFonts w:ascii="Courier New" w:hAnsi="Courier New" w:cs="Courier New"/>
          <w:sz w:val="16"/>
        </w:rPr>
        <w:tab/>
        <w:t>&lt;templateId root='2.16.840.1.113883.10.20.1.46'/&gt;</w:t>
      </w:r>
    </w:p>
    <w:p w14:paraId="5C0F825A"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r>
      <w:r w:rsidRPr="00040E48">
        <w:rPr>
          <w:rFonts w:ascii="Courier New" w:hAnsi="Courier New" w:cs="Courier New"/>
          <w:sz w:val="16"/>
        </w:rPr>
        <w:tab/>
        <w:t>&lt;code code='30973-2' displayName='Dose Number'</w:t>
      </w:r>
    </w:p>
    <w:p w14:paraId="5A08AF71"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r>
      <w:r w:rsidRPr="00040E48">
        <w:rPr>
          <w:rFonts w:ascii="Courier New" w:hAnsi="Courier New" w:cs="Courier New"/>
          <w:sz w:val="16"/>
        </w:rPr>
        <w:tab/>
      </w:r>
      <w:r w:rsidRPr="00040E48">
        <w:rPr>
          <w:rFonts w:ascii="Courier New" w:hAnsi="Courier New" w:cs="Courier New"/>
          <w:sz w:val="16"/>
        </w:rPr>
        <w:tab/>
        <w:t>codeSystem='2.16.840.1.113883.6.1' codeSystemName='LOINC'/&gt;</w:t>
      </w:r>
    </w:p>
    <w:p w14:paraId="1A3F640F"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r>
      <w:r w:rsidRPr="00040E48">
        <w:rPr>
          <w:rFonts w:ascii="Courier New" w:hAnsi="Courier New" w:cs="Courier New"/>
          <w:sz w:val="16"/>
        </w:rPr>
        <w:tab/>
        <w:t>&lt;statusCode code='completed'/&gt;</w:t>
      </w:r>
    </w:p>
    <w:p w14:paraId="0CEE5D68"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r>
      <w:r w:rsidRPr="00040E48">
        <w:rPr>
          <w:rFonts w:ascii="Courier New" w:hAnsi="Courier New" w:cs="Courier New"/>
          <w:sz w:val="16"/>
        </w:rPr>
        <w:tab/>
        <w:t>&lt;value xsi:type='INT' value=''/&gt;</w:t>
      </w:r>
    </w:p>
    <w:p w14:paraId="2F821CF9"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t>&lt;/observation&gt;</w:t>
      </w:r>
    </w:p>
    <w:p w14:paraId="2D9E4D28"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&lt;/entryRelationship&gt;</w:t>
      </w:r>
    </w:p>
    <w:p w14:paraId="2D02C30F"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 Optional &lt;entryRelationship&gt; element containing comments --&gt;</w:t>
      </w:r>
    </w:p>
    <w:p w14:paraId="5E01F3E2"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p>
    <w:p w14:paraId="0BF6125A"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&lt;/</w:t>
      </w:r>
      <w:commentRangeStart w:id="2425"/>
      <w:r w:rsidRPr="00040E48">
        <w:rPr>
          <w:rFonts w:ascii="Courier New" w:hAnsi="Courier New" w:cs="Courier New"/>
          <w:sz w:val="16"/>
        </w:rPr>
        <w:t>substanceAdministration</w:t>
      </w:r>
      <w:del w:id="2426" w:author="Michael Clifton" w:date="2018-10-11T10:12:00Z">
        <w:r w:rsidRPr="00040E48" w:rsidDel="00F331FC">
          <w:rPr>
            <w:rFonts w:ascii="Courier New" w:hAnsi="Courier New" w:cs="Courier New"/>
            <w:sz w:val="16"/>
          </w:rPr>
          <w:delText>Intent</w:delText>
        </w:r>
      </w:del>
      <w:commentRangeEnd w:id="2425"/>
      <w:r w:rsidR="00F331FC">
        <w:rPr>
          <w:rStyle w:val="CommentReference"/>
        </w:rPr>
        <w:commentReference w:id="2425"/>
      </w:r>
      <w:r w:rsidRPr="00040E48">
        <w:rPr>
          <w:rFonts w:ascii="Courier New" w:hAnsi="Courier New" w:cs="Courier New"/>
          <w:sz w:val="16"/>
        </w:rPr>
        <w:t>&gt;</w:t>
      </w:r>
    </w:p>
    <w:p w14:paraId="7A2AB3B9" w14:textId="77777777" w:rsidR="00227821" w:rsidRPr="00040E48" w:rsidRDefault="00227821" w:rsidP="000D307B">
      <w:pPr>
        <w:pStyle w:val="Note"/>
      </w:pPr>
      <w:r w:rsidRPr="00040E48">
        <w:t>Note:</w:t>
      </w:r>
      <w:r w:rsidRPr="00040E48">
        <w:tab/>
        <w:t>The CCD represents the observation of a series number in EVN mood, as we have shown above</w:t>
      </w:r>
      <w:r w:rsidR="00BA4AD1" w:rsidRPr="00040E48">
        <w:t xml:space="preserve">. </w:t>
      </w:r>
      <w:r w:rsidRPr="00040E48">
        <w:t>However, when the immunization is “intended” to be the second of a series, we do not believe this is the correct mood code</w:t>
      </w:r>
      <w:r w:rsidR="00BA4AD1" w:rsidRPr="00040E48">
        <w:t xml:space="preserve">. </w:t>
      </w:r>
      <w:r w:rsidRPr="00040E48">
        <w:t xml:space="preserve">How should this be addressed?  </w:t>
      </w:r>
    </w:p>
    <w:p w14:paraId="533DC6C7" w14:textId="2D8ED7AA" w:rsidR="00227821" w:rsidRPr="00040E48" w:rsidRDefault="00F331FC" w:rsidP="00227821">
      <w:pPr>
        <w:keepNext/>
        <w:spacing w:before="240" w:after="60"/>
        <w:outlineLvl w:val="4"/>
        <w:rPr>
          <w:rFonts w:ascii="Arial" w:hAnsi="Arial"/>
          <w:b/>
          <w:kern w:val="28"/>
          <w:lang w:eastAsia="x-none"/>
        </w:rPr>
      </w:pPr>
      <w:bookmarkStart w:id="2427" w:name="_Toc333438400"/>
      <w:commentRangeStart w:id="2428"/>
      <w:ins w:id="2429" w:author="Michael Clifton" w:date="2018-10-11T10:13:00Z">
        <w:r w:rsidRPr="00F331FC">
          <w:rPr>
            <w:rFonts w:ascii="Arial" w:hAnsi="Arial"/>
            <w:b/>
            <w:kern w:val="28"/>
            <w:lang w:eastAsia="x-none"/>
          </w:rPr>
          <w:t>6.3.4.49.1 &lt;substanceAdministration classCode='SBADM' moodCode='INT|PRP' negationInd='true|false'&gt;</w:t>
        </w:r>
      </w:ins>
      <w:del w:id="2430" w:author="Michael Clifton" w:date="2018-10-11T10:13:00Z">
        <w:r w:rsidR="00227821" w:rsidRPr="00040E48" w:rsidDel="00F331FC">
          <w:rPr>
            <w:rFonts w:ascii="Arial" w:hAnsi="Arial"/>
            <w:b/>
            <w:kern w:val="28"/>
            <w:lang w:eastAsia="x-none"/>
          </w:rPr>
          <w:delText>6.3.4.49.1 &lt;substanceAdministrationIntent typeCode='SBADM' moodCode='INT|PRP' negationInd='true|false'&gt;</w:delText>
        </w:r>
      </w:del>
      <w:bookmarkEnd w:id="2427"/>
      <w:commentRangeEnd w:id="2428"/>
      <w:r>
        <w:rPr>
          <w:rStyle w:val="CommentReference"/>
        </w:rPr>
        <w:commentReference w:id="2428"/>
      </w:r>
    </w:p>
    <w:p w14:paraId="03FFA2D4" w14:textId="77777777" w:rsidR="00227821" w:rsidRPr="00040E48" w:rsidRDefault="00227821" w:rsidP="00227821">
      <w:r w:rsidRPr="00040E48">
        <w:t>This entry represents the intent or proposal to administer (when negationInd = false), or not administer (when negationInd = true) an immunization to a patient.</w:t>
      </w:r>
    </w:p>
    <w:p w14:paraId="01164D07" w14:textId="77777777" w:rsidR="00227821" w:rsidRPr="00040E48" w:rsidRDefault="00227821" w:rsidP="00227821">
      <w:pPr>
        <w:keepNext/>
        <w:spacing w:before="240" w:after="60"/>
        <w:outlineLvl w:val="4"/>
        <w:rPr>
          <w:rFonts w:ascii="Arial" w:hAnsi="Arial"/>
          <w:b/>
          <w:kern w:val="28"/>
          <w:lang w:eastAsia="x-none"/>
        </w:rPr>
      </w:pPr>
      <w:bookmarkStart w:id="2431" w:name="_Toc333438401"/>
      <w:r w:rsidRPr="00040E48">
        <w:rPr>
          <w:rFonts w:ascii="Arial" w:hAnsi="Arial"/>
          <w:b/>
          <w:kern w:val="28"/>
          <w:lang w:eastAsia="x-none"/>
        </w:rPr>
        <w:t>6.3.4.49.2 &lt;templateId root='2.16.840.1.113883.10.20.1.25'/&gt;</w:t>
      </w:r>
      <w:bookmarkEnd w:id="2431"/>
    </w:p>
    <w:p w14:paraId="4F95A6E3" w14:textId="77777777" w:rsidR="00227821" w:rsidRPr="00040E48" w:rsidRDefault="00227821" w:rsidP="00227821">
      <w:r w:rsidRPr="00040E48">
        <w:t>This element represents a plan of care activity for the patient, and so shall conform to the CCD Plan of Care activity template.</w:t>
      </w:r>
    </w:p>
    <w:p w14:paraId="3B3025C9" w14:textId="77777777" w:rsidR="00227821" w:rsidRPr="00040E48" w:rsidRDefault="00227821" w:rsidP="00227821">
      <w:pPr>
        <w:keepNext/>
        <w:spacing w:before="240" w:after="60"/>
        <w:outlineLvl w:val="4"/>
        <w:rPr>
          <w:rFonts w:ascii="Arial" w:hAnsi="Arial"/>
          <w:b/>
          <w:kern w:val="28"/>
          <w:lang w:eastAsia="x-none"/>
        </w:rPr>
      </w:pPr>
      <w:bookmarkStart w:id="2432" w:name="_Toc333438402"/>
      <w:r w:rsidRPr="00040E48">
        <w:rPr>
          <w:rFonts w:ascii="Arial" w:hAnsi="Arial"/>
          <w:b/>
          <w:kern w:val="28"/>
          <w:lang w:eastAsia="x-none"/>
        </w:rPr>
        <w:t>6.3.4.49.3 &lt;templateId root='1.3.6.1.4.1.19376.1.5.3.1.4.12.2'/&gt;</w:t>
      </w:r>
      <w:bookmarkEnd w:id="2432"/>
    </w:p>
    <w:p w14:paraId="412674B9" w14:textId="77777777" w:rsidR="00227821" w:rsidRPr="00040E48" w:rsidRDefault="00227821" w:rsidP="00227821">
      <w:r w:rsidRPr="00040E48">
        <w:t>This element is an instance of an IHE PCC Immunization Recommendation entry, and shall indicate that conformance by inclusion of the template identifier given above.</w:t>
      </w:r>
    </w:p>
    <w:p w14:paraId="7B58BBD7" w14:textId="77777777" w:rsidR="00227821" w:rsidRPr="00040E48" w:rsidRDefault="00227821" w:rsidP="00227821">
      <w:pPr>
        <w:keepNext/>
        <w:spacing w:before="240" w:after="60"/>
        <w:outlineLvl w:val="4"/>
        <w:rPr>
          <w:rFonts w:ascii="Arial" w:hAnsi="Arial"/>
          <w:b/>
          <w:kern w:val="28"/>
          <w:lang w:eastAsia="x-none"/>
        </w:rPr>
      </w:pPr>
      <w:bookmarkStart w:id="2433" w:name="_Toc333438403"/>
      <w:r w:rsidRPr="00040E48">
        <w:rPr>
          <w:rFonts w:ascii="Arial" w:hAnsi="Arial"/>
          <w:b/>
          <w:kern w:val="28"/>
          <w:lang w:eastAsia="x-none"/>
        </w:rPr>
        <w:t>6.3.4.49.4 &lt;id root='' extension=''/&gt;</w:t>
      </w:r>
      <w:bookmarkEnd w:id="2433"/>
    </w:p>
    <w:p w14:paraId="162B10C2" w14:textId="77777777" w:rsidR="00227821" w:rsidRPr="00040E48" w:rsidRDefault="00227821" w:rsidP="00227821">
      <w:r w:rsidRPr="00040E48">
        <w:t>Each plan of care activity shall contain an identifier.</w:t>
      </w:r>
    </w:p>
    <w:p w14:paraId="0D2E9A74" w14:textId="77777777" w:rsidR="00227821" w:rsidRPr="00040E48" w:rsidRDefault="00227821" w:rsidP="00227821">
      <w:pPr>
        <w:keepNext/>
        <w:spacing w:before="240" w:after="60"/>
        <w:outlineLvl w:val="4"/>
        <w:rPr>
          <w:rFonts w:ascii="Arial" w:hAnsi="Arial"/>
          <w:b/>
          <w:kern w:val="28"/>
          <w:lang w:eastAsia="x-none"/>
        </w:rPr>
      </w:pPr>
      <w:bookmarkStart w:id="2434" w:name="_Toc333438404"/>
      <w:r w:rsidRPr="00040E48">
        <w:rPr>
          <w:rFonts w:ascii="Arial" w:hAnsi="Arial"/>
          <w:b/>
          <w:kern w:val="28"/>
          <w:lang w:eastAsia="x-none"/>
        </w:rPr>
        <w:lastRenderedPageBreak/>
        <w:t>6.3.4.49.5 &lt;code code='IMMUNIZ' codeSystem='2.16.840.1.113883.5.4' codeSystemName='ActCode'/&gt;</w:t>
      </w:r>
      <w:bookmarkEnd w:id="2434"/>
    </w:p>
    <w:p w14:paraId="4FE7FB8D" w14:textId="77777777" w:rsidR="00227821" w:rsidRPr="00040E48" w:rsidRDefault="00227821" w:rsidP="00227821">
      <w:r w:rsidRPr="00040E48">
        <w:t>An immunization care plan entry shall include a code identifying that this is in reference to an immunization</w:t>
      </w:r>
      <w:r w:rsidR="00BA4AD1" w:rsidRPr="00040E48">
        <w:t xml:space="preserve">. </w:t>
      </w:r>
      <w:r w:rsidRPr="00040E48">
        <w:t>If no coding system is required by the source, simply record as shown above</w:t>
      </w:r>
      <w:r w:rsidR="00BA4AD1" w:rsidRPr="00040E48">
        <w:t xml:space="preserve">. </w:t>
      </w:r>
      <w:r w:rsidRPr="00040E48">
        <w:t>See PCC TF-2:6.3.4.17 for additional coding systems that may appear in this element.</w:t>
      </w:r>
    </w:p>
    <w:p w14:paraId="11AA3EE5" w14:textId="77777777" w:rsidR="00227821" w:rsidRPr="00040E48" w:rsidRDefault="00227821" w:rsidP="00227821">
      <w:pPr>
        <w:keepNext/>
        <w:spacing w:before="240" w:after="60"/>
        <w:outlineLvl w:val="4"/>
        <w:rPr>
          <w:rFonts w:ascii="Arial" w:hAnsi="Arial"/>
          <w:b/>
          <w:kern w:val="28"/>
          <w:lang w:eastAsia="x-none"/>
        </w:rPr>
      </w:pPr>
      <w:bookmarkStart w:id="2435" w:name="_Toc333438405"/>
      <w:r w:rsidRPr="00040E48">
        <w:rPr>
          <w:rFonts w:ascii="Arial" w:hAnsi="Arial"/>
          <w:b/>
          <w:kern w:val="28"/>
          <w:lang w:eastAsia="x-none"/>
        </w:rPr>
        <w:t>6.3.4.49.6 &lt;text&gt;&lt;reference value='#xxx'/&gt;&lt;/text&gt;</w:t>
      </w:r>
      <w:bookmarkEnd w:id="2435"/>
    </w:p>
    <w:p w14:paraId="4B3B9588" w14:textId="77777777" w:rsidR="00227821" w:rsidRPr="000D307B" w:rsidRDefault="00227821" w:rsidP="00227821">
      <w:r w:rsidRPr="00040E48">
        <w:t>In a CDA document, the URI given in the value attribute of the &lt;reference&gt; element points to an element in the narrative content that contains the complete text describing the immunization activity. In an HL7 message, the content of the text element shall contain the complete text describing the immunization activity.</w:t>
      </w:r>
    </w:p>
    <w:p w14:paraId="47E4610A" w14:textId="77777777" w:rsidR="00227821" w:rsidRPr="00040E48" w:rsidRDefault="00227821" w:rsidP="00227821">
      <w:pPr>
        <w:keepNext/>
        <w:spacing w:before="240" w:after="60"/>
        <w:outlineLvl w:val="4"/>
        <w:rPr>
          <w:rFonts w:ascii="Arial" w:hAnsi="Arial"/>
          <w:b/>
          <w:kern w:val="28"/>
          <w:lang w:eastAsia="x-none"/>
        </w:rPr>
      </w:pPr>
      <w:bookmarkStart w:id="2436" w:name="_Toc333438406"/>
      <w:r w:rsidRPr="00040E48">
        <w:rPr>
          <w:rFonts w:ascii="Arial" w:hAnsi="Arial"/>
          <w:b/>
          <w:kern w:val="28"/>
          <w:lang w:eastAsia="x-none"/>
        </w:rPr>
        <w:t>6.3.4.49.7</w:t>
      </w:r>
      <w:r w:rsidRPr="00040E48">
        <w:rPr>
          <w:rFonts w:ascii="Arial" w:hAnsi="Arial"/>
          <w:b/>
          <w:kern w:val="28"/>
          <w:lang w:eastAsia="x-none"/>
        </w:rPr>
        <w:tab/>
        <w:t>&lt;statusCode code='active'/&gt;</w:t>
      </w:r>
      <w:bookmarkEnd w:id="2436"/>
    </w:p>
    <w:p w14:paraId="1F6BA649" w14:textId="77777777" w:rsidR="00227821" w:rsidRPr="00040E48" w:rsidRDefault="00227821" w:rsidP="00227821">
      <w:r w:rsidRPr="00040E48">
        <w:t>The status code shall be active for all active proposals or intentions.</w:t>
      </w:r>
    </w:p>
    <w:p w14:paraId="7FD6F656" w14:textId="77777777" w:rsidR="00227821" w:rsidRPr="00040E48" w:rsidRDefault="00227821" w:rsidP="00227821">
      <w:pPr>
        <w:keepNext/>
        <w:spacing w:before="240" w:after="60"/>
        <w:outlineLvl w:val="4"/>
        <w:rPr>
          <w:rFonts w:ascii="Arial" w:hAnsi="Arial"/>
          <w:b/>
          <w:kern w:val="28"/>
          <w:lang w:eastAsia="x-none"/>
        </w:rPr>
      </w:pPr>
      <w:bookmarkStart w:id="2437" w:name="_Toc333438407"/>
      <w:r w:rsidRPr="00040E48">
        <w:rPr>
          <w:rFonts w:ascii="Arial" w:hAnsi="Arial"/>
          <w:b/>
          <w:kern w:val="28"/>
          <w:lang w:eastAsia="x-none"/>
        </w:rPr>
        <w:t xml:space="preserve">6.3.4.49.8 </w:t>
      </w:r>
      <w:r w:rsidRPr="00040E48">
        <w:rPr>
          <w:rFonts w:ascii="Arial" w:hAnsi="Arial"/>
          <w:b/>
          <w:kern w:val="28"/>
          <w:lang w:eastAsia="x-none"/>
        </w:rPr>
        <w:tab/>
        <w:t>&lt;effectiveTime&gt;&lt;low value=''/&gt;&lt;high value=''/&gt;&lt;/effectiveTime&gt;</w:t>
      </w:r>
      <w:bookmarkEnd w:id="2437"/>
    </w:p>
    <w:p w14:paraId="74B54DCE" w14:textId="77777777" w:rsidR="00227821" w:rsidRPr="00040E48" w:rsidRDefault="00227821" w:rsidP="00227821">
      <w:r w:rsidRPr="00040E48">
        <w:t xml:space="preserve">The </w:t>
      </w:r>
      <w:r w:rsidRPr="00040E48">
        <w:rPr>
          <w:rFonts w:ascii="Courier New" w:hAnsi="Courier New"/>
          <w:b/>
          <w:szCs w:val="22"/>
        </w:rPr>
        <w:t>&lt;effectiveTime&gt;</w:t>
      </w:r>
      <w:r w:rsidRPr="00040E48">
        <w:t xml:space="preserve"> element should be present to indicate time interval over which the suggested activity should take place</w:t>
      </w:r>
      <w:r w:rsidR="00BA4AD1" w:rsidRPr="00040E48">
        <w:t xml:space="preserve">. </w:t>
      </w:r>
      <w:r w:rsidRPr="00040E48">
        <w:t>Intervals shall be represented using the IVL_TS data type.</w:t>
      </w:r>
    </w:p>
    <w:p w14:paraId="6A76CEBF" w14:textId="77777777" w:rsidR="00227821" w:rsidRPr="00040E48" w:rsidRDefault="00227821" w:rsidP="00227821">
      <w:pPr>
        <w:keepNext/>
        <w:spacing w:before="240" w:after="60"/>
        <w:outlineLvl w:val="4"/>
        <w:rPr>
          <w:rFonts w:ascii="Arial" w:hAnsi="Arial"/>
          <w:b/>
          <w:kern w:val="28"/>
          <w:lang w:eastAsia="x-none"/>
        </w:rPr>
      </w:pPr>
      <w:bookmarkStart w:id="2438" w:name="_Toc333438408"/>
      <w:r w:rsidRPr="00040E48">
        <w:rPr>
          <w:rFonts w:ascii="Arial" w:hAnsi="Arial"/>
          <w:b/>
          <w:kern w:val="28"/>
          <w:lang w:eastAsia="x-none"/>
        </w:rPr>
        <w:t>6.3.4.49.9</w:t>
      </w:r>
      <w:r w:rsidRPr="00040E48">
        <w:rPr>
          <w:rFonts w:ascii="Arial" w:hAnsi="Arial"/>
          <w:b/>
          <w:kern w:val="28"/>
          <w:lang w:eastAsia="x-none"/>
        </w:rPr>
        <w:tab/>
        <w:t>&lt;routeCode code='' codeSystem='' codeSystemName='RouteOfAdministration'/&gt;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t>&lt;approachSiteCode code='' codeSystem='' codeSystemName='HumanSubstanceAdministrationSite'/&gt;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t>&lt;doseQuantity value='' units=''/&gt;</w:t>
      </w:r>
      <w:bookmarkEnd w:id="2438"/>
    </w:p>
    <w:p w14:paraId="6AE6596A" w14:textId="77777777" w:rsidR="00227821" w:rsidRPr="00040E48" w:rsidRDefault="00227821" w:rsidP="00227821">
      <w:r w:rsidRPr="00040E48">
        <w:t xml:space="preserve">The </w:t>
      </w:r>
      <w:r w:rsidRPr="00040E48">
        <w:rPr>
          <w:rFonts w:ascii="Courier New" w:hAnsi="Courier New"/>
          <w:b/>
          <w:szCs w:val="22"/>
        </w:rPr>
        <w:t>&lt;routeCode&gt;</w:t>
      </w:r>
      <w:r w:rsidRPr="00040E48">
        <w:t xml:space="preserve">, </w:t>
      </w:r>
      <w:r w:rsidRPr="00040E48">
        <w:rPr>
          <w:rFonts w:ascii="Courier New" w:hAnsi="Courier New"/>
          <w:b/>
          <w:szCs w:val="22"/>
        </w:rPr>
        <w:t>&lt;approachSiteCode&gt;</w:t>
      </w:r>
      <w:r w:rsidRPr="00040E48">
        <w:t xml:space="preserve"> and </w:t>
      </w:r>
      <w:r w:rsidRPr="00040E48">
        <w:rPr>
          <w:rFonts w:ascii="Courier New" w:hAnsi="Courier New"/>
          <w:b/>
          <w:szCs w:val="22"/>
        </w:rPr>
        <w:t xml:space="preserve">&lt;doseQuantity&gt; </w:t>
      </w:r>
      <w:r w:rsidRPr="00040E48">
        <w:t>elements are used to represent additional attributes of the proposed care</w:t>
      </w:r>
      <w:r w:rsidR="00BA4AD1" w:rsidRPr="00040E48">
        <w:t xml:space="preserve">. </w:t>
      </w:r>
      <w:r w:rsidRPr="00040E48">
        <w:t>When present these elements must be consistent with the rules for these elements specified in PCC TF-2:6.3.4.16 Medication Entry and PCC TF-2:6.3.4.17 Immunization Entry.</w:t>
      </w:r>
    </w:p>
    <w:p w14:paraId="22012428" w14:textId="77777777" w:rsidR="00227821" w:rsidRPr="00040E48" w:rsidRDefault="00227821" w:rsidP="00227821">
      <w:pPr>
        <w:keepNext/>
        <w:spacing w:before="240" w:after="60"/>
        <w:outlineLvl w:val="4"/>
        <w:rPr>
          <w:rFonts w:ascii="Arial" w:hAnsi="Arial"/>
          <w:b/>
          <w:kern w:val="28"/>
          <w:lang w:eastAsia="x-none"/>
        </w:rPr>
      </w:pPr>
      <w:bookmarkStart w:id="2439" w:name="_Toc333438409"/>
      <w:r w:rsidRPr="00040E48">
        <w:rPr>
          <w:rFonts w:ascii="Arial" w:hAnsi="Arial"/>
          <w:b/>
          <w:kern w:val="28"/>
          <w:lang w:eastAsia="x-none"/>
        </w:rPr>
        <w:t>6.3.4.49.10 &lt;consumable typeCode='CSM'&gt;</w:t>
      </w:r>
      <w:bookmarkEnd w:id="2439"/>
    </w:p>
    <w:p w14:paraId="20D4D4B2" w14:textId="77777777" w:rsidR="00227821" w:rsidRPr="00040E48" w:rsidRDefault="00227821" w:rsidP="00227821">
      <w:pPr>
        <w:rPr>
          <w:rStyle w:val="BodyTextChar"/>
          <w:noProof w:val="0"/>
        </w:rPr>
      </w:pPr>
      <w:r w:rsidRPr="00040E48">
        <w:t xml:space="preserve">The </w:t>
      </w:r>
      <w:r w:rsidRPr="00040E48">
        <w:rPr>
          <w:rFonts w:ascii="Courier New" w:hAnsi="Courier New"/>
          <w:b/>
          <w:szCs w:val="22"/>
        </w:rPr>
        <w:t>&lt;consumable&gt;</w:t>
      </w:r>
      <w:r w:rsidRPr="00040E48">
        <w:t xml:space="preserve"> element shall be present, and shall contain a </w:t>
      </w:r>
      <w:r w:rsidRPr="00040E48">
        <w:rPr>
          <w:rFonts w:ascii="Courier New" w:hAnsi="Courier New"/>
          <w:b/>
          <w:szCs w:val="22"/>
        </w:rPr>
        <w:t>&lt;manufacturedProduct&gt;</w:t>
      </w:r>
      <w:r w:rsidRPr="00040E48">
        <w:t xml:space="preserve"> entry conforming to the Product Entry template found in PCC TF-2:6.14</w:t>
      </w:r>
      <w:r w:rsidRPr="00040E48">
        <w:rPr>
          <w:rStyle w:val="BodyTextChar"/>
          <w:noProof w:val="0"/>
        </w:rPr>
        <w:t>.19.</w:t>
      </w:r>
    </w:p>
    <w:p w14:paraId="1FF0730E" w14:textId="77777777" w:rsidR="00227821" w:rsidRPr="00040E48" w:rsidRDefault="00227821" w:rsidP="00227821">
      <w:pPr>
        <w:keepNext/>
        <w:spacing w:before="240" w:after="60"/>
        <w:outlineLvl w:val="4"/>
        <w:rPr>
          <w:rFonts w:ascii="Arial" w:hAnsi="Arial"/>
          <w:b/>
          <w:kern w:val="28"/>
          <w:lang w:eastAsia="x-none"/>
        </w:rPr>
      </w:pPr>
      <w:bookmarkStart w:id="2440" w:name="_Toc333438410"/>
      <w:r w:rsidRPr="00040E48">
        <w:rPr>
          <w:rFonts w:ascii="Arial" w:hAnsi="Arial"/>
          <w:b/>
          <w:kern w:val="28"/>
          <w:lang w:eastAsia="x-none"/>
        </w:rPr>
        <w:t>6.3.4.49.11</w:t>
      </w:r>
      <w:r w:rsidRPr="00040E48">
        <w:rPr>
          <w:rFonts w:ascii="Arial" w:hAnsi="Arial"/>
          <w:b/>
          <w:kern w:val="28"/>
          <w:lang w:eastAsia="x-none"/>
        </w:rPr>
        <w:tab/>
        <w:t>&lt;entryRelationship typeCode='SUBJ'&gt;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&lt;observation classCode='OBS' moodCode='EVN'&gt;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&lt;templateId root='2.16.840.1.113883.10.20.1.46'/&gt;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 xml:space="preserve">&lt;code code='30973-2' </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displayName='Dose Number'</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codeSystem='2.16.840.1.113883.6.1'</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codeSystemName='LOINC'/&gt;</w:t>
      </w:r>
      <w:r w:rsidRPr="00040E48">
        <w:rPr>
          <w:rFonts w:ascii="Arial" w:hAnsi="Arial"/>
          <w:b/>
          <w:kern w:val="28"/>
          <w:lang w:eastAsia="x-none"/>
        </w:rPr>
        <w:br/>
      </w:r>
      <w:r w:rsidRPr="00040E48">
        <w:rPr>
          <w:rFonts w:ascii="Arial" w:hAnsi="Arial"/>
          <w:b/>
          <w:kern w:val="28"/>
          <w:lang w:eastAsia="x-none"/>
        </w:rPr>
        <w:lastRenderedPageBreak/>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&lt;statusCode code='completed'/&gt;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&lt;value xsi:type='INT' value=''/&gt;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r>
      <w:r w:rsidRPr="00040E48">
        <w:rPr>
          <w:rFonts w:ascii="Arial" w:hAnsi="Arial"/>
          <w:b/>
          <w:kern w:val="28"/>
          <w:lang w:eastAsia="x-none"/>
        </w:rPr>
        <w:tab/>
        <w:t>&lt;/observation&gt;</w:t>
      </w:r>
      <w:r w:rsidRPr="00040E48">
        <w:rPr>
          <w:rFonts w:ascii="Arial" w:hAnsi="Arial"/>
          <w:b/>
          <w:kern w:val="28"/>
          <w:lang w:eastAsia="x-none"/>
        </w:rPr>
        <w:br/>
      </w:r>
      <w:r w:rsidRPr="00040E48">
        <w:rPr>
          <w:rFonts w:ascii="Arial" w:hAnsi="Arial"/>
          <w:b/>
          <w:kern w:val="28"/>
          <w:lang w:eastAsia="x-none"/>
        </w:rPr>
        <w:tab/>
      </w:r>
      <w:r w:rsidRPr="00040E48">
        <w:rPr>
          <w:rFonts w:ascii="Arial" w:hAnsi="Arial"/>
          <w:b/>
          <w:kern w:val="28"/>
          <w:lang w:eastAsia="x-none"/>
        </w:rPr>
        <w:tab/>
        <w:t>&lt;/entryRelationship&gt;</w:t>
      </w:r>
      <w:bookmarkEnd w:id="2440"/>
    </w:p>
    <w:p w14:paraId="667A9103" w14:textId="77777777" w:rsidR="00227821" w:rsidRPr="00040E48" w:rsidRDefault="00227821" w:rsidP="00227821">
      <w:r w:rsidRPr="00040E48">
        <w:t>The immunization plan of care entry may contain a single entry relationship identifying the immunization series number</w:t>
      </w:r>
      <w:r w:rsidR="00BA4AD1" w:rsidRPr="00040E48">
        <w:t xml:space="preserve">. </w:t>
      </w:r>
      <w:r w:rsidRPr="00040E48">
        <w:t>This entry shall use the CCD template (2.16.840.1.113883.10.20.1.46) defined for that purpose.</w:t>
      </w:r>
    </w:p>
    <w:p w14:paraId="071A1163" w14:textId="77777777" w:rsidR="00227821" w:rsidRPr="00040E48" w:rsidRDefault="00227821" w:rsidP="00227821">
      <w:pPr>
        <w:keepNext/>
        <w:spacing w:before="240" w:after="60"/>
        <w:outlineLvl w:val="4"/>
        <w:rPr>
          <w:rFonts w:ascii="Arial" w:hAnsi="Arial"/>
          <w:b/>
          <w:kern w:val="28"/>
          <w:lang w:eastAsia="x-none"/>
        </w:rPr>
      </w:pPr>
      <w:bookmarkStart w:id="2441" w:name="_Toc333438411"/>
      <w:r w:rsidRPr="00040E48">
        <w:rPr>
          <w:rFonts w:ascii="Arial" w:hAnsi="Arial"/>
          <w:b/>
          <w:kern w:val="28"/>
          <w:lang w:eastAsia="x-none"/>
        </w:rPr>
        <w:t>6.3.4.49.12</w:t>
      </w:r>
      <w:r w:rsidRPr="00040E48">
        <w:rPr>
          <w:rFonts w:ascii="Arial" w:hAnsi="Arial"/>
          <w:b/>
          <w:kern w:val="28"/>
          <w:lang w:eastAsia="x-none"/>
        </w:rPr>
        <w:tab/>
        <w:t>&lt;!-- Optional &lt;entryRelationship&gt; element referencing guidelines --&gt;</w:t>
      </w:r>
      <w:bookmarkEnd w:id="2441"/>
    </w:p>
    <w:p w14:paraId="0E19A8A8" w14:textId="77777777" w:rsidR="00227821" w:rsidRPr="00040E48" w:rsidRDefault="00AB21EF" w:rsidP="00227821">
      <w:pPr>
        <w:pStyle w:val="Heading4"/>
        <w:numPr>
          <w:ilvl w:val="0"/>
          <w:numId w:val="0"/>
        </w:numPr>
        <w:rPr>
          <w:noProof w:val="0"/>
        </w:rPr>
      </w:pPr>
      <w:bookmarkStart w:id="2442" w:name="_Toc441142428"/>
      <w:r w:rsidRPr="00040E48">
        <w:rPr>
          <w:noProof w:val="0"/>
        </w:rPr>
        <w:t>6.3.4.</w:t>
      </w:r>
      <w:r w:rsidR="002A21C3" w:rsidRPr="00040E48">
        <w:rPr>
          <w:noProof w:val="0"/>
        </w:rPr>
        <w:t>50</w:t>
      </w:r>
      <w:r w:rsidRPr="00040E48">
        <w:rPr>
          <w:noProof w:val="0"/>
        </w:rPr>
        <w:t xml:space="preserve">  </w:t>
      </w:r>
      <w:r w:rsidR="00227821" w:rsidRPr="00040E48">
        <w:rPr>
          <w:noProof w:val="0"/>
        </w:rPr>
        <w:t>Alert Entry 1.3.6.1.4.1.19376.1.5.3.1.4.12.3</w:t>
      </w:r>
      <w:bookmarkEnd w:id="2442"/>
    </w:p>
    <w:p w14:paraId="0967F686" w14:textId="77777777" w:rsidR="00227821" w:rsidRPr="00040E48" w:rsidRDefault="00227821" w:rsidP="00227821">
      <w:r w:rsidRPr="00040E48">
        <w:t>The alert entry is an observation whose subject is any clinical statement</w:t>
      </w:r>
      <w:r w:rsidR="00BA4AD1" w:rsidRPr="00040E48">
        <w:t xml:space="preserve">. </w:t>
      </w:r>
      <w:r w:rsidRPr="00040E48">
        <w:t>This entry provides additional information about a clinical statement that may be of relevance to the care being described</w:t>
      </w:r>
      <w:r w:rsidR="00BA4AD1" w:rsidRPr="00040E48">
        <w:t xml:space="preserve">. </w:t>
      </w:r>
      <w:r w:rsidRPr="00040E48">
        <w:t>For example, some treatments may be contraindicated by other conditions or co-occurring treatment</w:t>
      </w:r>
      <w:r w:rsidR="00BA4AD1" w:rsidRPr="00040E48">
        <w:t xml:space="preserve">. </w:t>
      </w:r>
      <w:r w:rsidRPr="00040E48">
        <w:t>For example, the use of aspirin and a blood thinning agent at the same time may not be recommended</w:t>
      </w:r>
      <w:r w:rsidR="00BA4AD1" w:rsidRPr="00040E48">
        <w:t xml:space="preserve">. </w:t>
      </w:r>
      <w:r w:rsidRPr="00040E48">
        <w:t>The alert entry is provided to record these annotations</w:t>
      </w:r>
      <w:r w:rsidR="00BA4AD1" w:rsidRPr="00040E48">
        <w:t xml:space="preserve">. </w:t>
      </w:r>
      <w:r w:rsidRPr="00040E48">
        <w:t>An example use of this entry is in a clinical decision support service that uses the alert entry to identify vaccinations that are considered to be of reduced effectiveness when making immunization recommendations for the patient</w:t>
      </w:r>
      <w:r w:rsidR="00BA4AD1" w:rsidRPr="00040E48">
        <w:t xml:space="preserve">. </w:t>
      </w:r>
      <w:r w:rsidRPr="00040E48">
        <w:t>Another example of this use in a similar system would be to identify treatments that are contraindicated subsequent to an immunization.</w:t>
      </w:r>
    </w:p>
    <w:p w14:paraId="74691CB6" w14:textId="77777777" w:rsidR="00227821" w:rsidRPr="00040E48" w:rsidRDefault="00227821" w:rsidP="00227821"/>
    <w:p w14:paraId="7F7F6E7F"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&lt;entryRelationship typeCode='SUBJ' inversionInd='true'&gt;</w:t>
      </w:r>
    </w:p>
    <w:p w14:paraId="56BEEC0E"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&lt;templateId root='1.3.6.1.4.1.19376.1.5.3.1.4.12.3'/&gt;</w:t>
      </w:r>
    </w:p>
    <w:p w14:paraId="7572C0E8"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&lt;observation classCode='ALRT|OBS' moodCode='EVN'&gt;</w:t>
      </w:r>
    </w:p>
    <w:p w14:paraId="4E5F6CBB"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t>&lt;id root='' id=''/&gt;</w:t>
      </w:r>
    </w:p>
    <w:p w14:paraId="3DDB23DE"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t>&lt;code code='' displayName='' codeSystem='' codeSystemName=''/&gt;</w:t>
      </w:r>
    </w:p>
    <w:p w14:paraId="1AFBBEA3"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r>
      <w:r w:rsidRPr="00040E48">
        <w:rPr>
          <w:rFonts w:ascii="Courier New" w:hAnsi="Courier New" w:cs="Courier New"/>
          <w:sz w:val="16"/>
        </w:rPr>
        <w:tab/>
        <w:t>&lt;text&gt;&lt;reference value='#ref-1'/&gt;&lt;/text&gt;</w:t>
      </w:r>
    </w:p>
    <w:p w14:paraId="46CD3587"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ab/>
        <w:t>&lt;/observation&gt;</w:t>
      </w:r>
    </w:p>
    <w:p w14:paraId="498B4C5E"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&lt;/entryRelationship&gt;</w:t>
      </w:r>
    </w:p>
    <w:p w14:paraId="7FFD8132" w14:textId="77777777" w:rsidR="00227821" w:rsidRPr="00040E48" w:rsidRDefault="00227821" w:rsidP="00227821">
      <w:pPr>
        <w:keepNext/>
        <w:spacing w:before="240" w:after="60"/>
        <w:outlineLvl w:val="4"/>
        <w:rPr>
          <w:rFonts w:ascii="Arial" w:hAnsi="Arial"/>
          <w:b/>
          <w:kern w:val="28"/>
          <w:lang w:eastAsia="x-none"/>
        </w:rPr>
      </w:pPr>
      <w:bookmarkStart w:id="2443" w:name="_Toc333438413"/>
      <w:r w:rsidRPr="00040E48">
        <w:rPr>
          <w:rFonts w:ascii="Arial" w:hAnsi="Arial"/>
          <w:b/>
          <w:kern w:val="28"/>
          <w:lang w:eastAsia="x-none"/>
        </w:rPr>
        <w:t>6.3.4.50.1</w:t>
      </w:r>
      <w:r w:rsidRPr="00040E48">
        <w:rPr>
          <w:rFonts w:ascii="Arial" w:hAnsi="Arial"/>
          <w:b/>
          <w:kern w:val="28"/>
          <w:lang w:eastAsia="x-none"/>
        </w:rPr>
        <w:tab/>
        <w:t>&lt;entryRelationship typeCode='SUBJ' inversionInd='true'&gt;</w:t>
      </w:r>
      <w:bookmarkEnd w:id="2443"/>
    </w:p>
    <w:p w14:paraId="3B524D35" w14:textId="77777777" w:rsidR="00227821" w:rsidRPr="00040E48" w:rsidRDefault="00227821" w:rsidP="00227821">
      <w:r w:rsidRPr="00040E48">
        <w:t>The alert has a preexisting entry as its subject (typeCode=SUBJ).</w:t>
      </w:r>
    </w:p>
    <w:p w14:paraId="5F68AF69" w14:textId="77777777" w:rsidR="00227821" w:rsidRPr="00040E48" w:rsidRDefault="00227821" w:rsidP="00227821">
      <w:pPr>
        <w:keepNext/>
        <w:spacing w:before="240" w:after="60"/>
        <w:outlineLvl w:val="4"/>
        <w:rPr>
          <w:rFonts w:ascii="Arial" w:hAnsi="Arial"/>
          <w:b/>
          <w:kern w:val="28"/>
          <w:lang w:eastAsia="x-none"/>
        </w:rPr>
      </w:pPr>
      <w:bookmarkStart w:id="2444" w:name="_Toc333438414"/>
      <w:r w:rsidRPr="00040E48">
        <w:rPr>
          <w:rFonts w:ascii="Arial" w:hAnsi="Arial"/>
          <w:b/>
          <w:kern w:val="28"/>
          <w:lang w:eastAsia="x-none"/>
        </w:rPr>
        <w:t>6.3.4.50.2</w:t>
      </w:r>
      <w:r w:rsidRPr="00040E48">
        <w:rPr>
          <w:rFonts w:ascii="Arial" w:hAnsi="Arial"/>
          <w:b/>
          <w:kern w:val="28"/>
          <w:lang w:eastAsia="x-none"/>
        </w:rPr>
        <w:tab/>
        <w:t>&lt;templateId root='TBD'/&gt;</w:t>
      </w:r>
      <w:bookmarkEnd w:id="2444"/>
    </w:p>
    <w:p w14:paraId="4E1E4216" w14:textId="77777777" w:rsidR="00227821" w:rsidRPr="00040E48" w:rsidRDefault="00227821" w:rsidP="00227821">
      <w:r w:rsidRPr="00040E48">
        <w:t>This alert complies with the rules specified in the PCC technical framework for alerts, and so must include the templateId specified above.</w:t>
      </w:r>
    </w:p>
    <w:p w14:paraId="79DA11E4" w14:textId="77777777" w:rsidR="00227821" w:rsidRPr="00040E48" w:rsidRDefault="00227821" w:rsidP="00227821">
      <w:pPr>
        <w:keepNext/>
        <w:spacing w:before="240" w:after="60"/>
        <w:outlineLvl w:val="4"/>
        <w:rPr>
          <w:rFonts w:ascii="Arial" w:hAnsi="Arial"/>
          <w:b/>
          <w:kern w:val="28"/>
          <w:lang w:eastAsia="x-none"/>
        </w:rPr>
      </w:pPr>
      <w:bookmarkStart w:id="2445" w:name="_Toc333438415"/>
      <w:r w:rsidRPr="00040E48">
        <w:rPr>
          <w:rFonts w:ascii="Arial" w:hAnsi="Arial"/>
          <w:b/>
          <w:kern w:val="28"/>
          <w:lang w:eastAsia="x-none"/>
        </w:rPr>
        <w:t>6.3.4.50.3</w:t>
      </w:r>
      <w:r w:rsidRPr="00040E48">
        <w:rPr>
          <w:rFonts w:ascii="Arial" w:hAnsi="Arial"/>
          <w:b/>
          <w:kern w:val="28"/>
          <w:lang w:eastAsia="x-none"/>
        </w:rPr>
        <w:tab/>
        <w:t>&lt;observation classCode='OBS|ALRT' moodCode='EVN'&gt;</w:t>
      </w:r>
      <w:bookmarkEnd w:id="2445"/>
    </w:p>
    <w:p w14:paraId="3DED581B" w14:textId="77777777" w:rsidR="00227821" w:rsidRPr="00040E48" w:rsidRDefault="00227821" w:rsidP="00227821">
      <w:r w:rsidRPr="00040E48">
        <w:t>An alert is an observation that has occurred (moodCode=EVN)</w:t>
      </w:r>
      <w:r w:rsidR="00BA4AD1" w:rsidRPr="00040E48">
        <w:t xml:space="preserve">. </w:t>
      </w:r>
      <w:r w:rsidRPr="00040E48">
        <w:t>The HL7 classCode value of ALRT shall be used where permitted (</w:t>
      </w:r>
      <w:r w:rsidR="00BA4AD1" w:rsidRPr="00040E48">
        <w:t>e.g.,</w:t>
      </w:r>
      <w:r w:rsidRPr="00040E48">
        <w:t xml:space="preserve"> in an HL7 Care Record message)</w:t>
      </w:r>
      <w:r w:rsidR="00BA4AD1" w:rsidRPr="00040E48">
        <w:t xml:space="preserve">. </w:t>
      </w:r>
      <w:r w:rsidRPr="00040E48">
        <w:t>Where not permitted, the classCode shall be OBS (e.g., in CDA Document).</w:t>
      </w:r>
    </w:p>
    <w:p w14:paraId="5559DC73" w14:textId="77777777" w:rsidR="00227821" w:rsidRPr="00040E48" w:rsidRDefault="00227821" w:rsidP="00227821">
      <w:pPr>
        <w:keepNext/>
        <w:spacing w:before="240" w:after="60"/>
        <w:outlineLvl w:val="4"/>
        <w:rPr>
          <w:rFonts w:ascii="Arial" w:hAnsi="Arial"/>
          <w:b/>
          <w:kern w:val="28"/>
          <w:lang w:eastAsia="x-none"/>
        </w:rPr>
      </w:pPr>
      <w:bookmarkStart w:id="2446" w:name="_Toc333438416"/>
      <w:r w:rsidRPr="00040E48">
        <w:rPr>
          <w:rFonts w:ascii="Arial" w:hAnsi="Arial"/>
          <w:b/>
          <w:kern w:val="28"/>
          <w:lang w:eastAsia="x-none"/>
        </w:rPr>
        <w:lastRenderedPageBreak/>
        <w:t>6.3.4.50.4</w:t>
      </w:r>
      <w:r w:rsidRPr="00040E48">
        <w:rPr>
          <w:rFonts w:ascii="Arial" w:hAnsi="Arial"/>
          <w:b/>
          <w:kern w:val="28"/>
          <w:lang w:eastAsia="x-none"/>
        </w:rPr>
        <w:tab/>
        <w:t>&lt;id root='' extension=''/&gt;</w:t>
      </w:r>
      <w:bookmarkEnd w:id="2446"/>
    </w:p>
    <w:p w14:paraId="736AFD0B" w14:textId="77777777" w:rsidR="00227821" w:rsidRPr="00040E48" w:rsidRDefault="00227821" w:rsidP="00227821">
      <w:r w:rsidRPr="00040E48">
        <w:t>Each alert observation may have an identifier.</w:t>
      </w:r>
    </w:p>
    <w:p w14:paraId="6A7A83F5" w14:textId="77777777" w:rsidR="00227821" w:rsidRPr="00040E48" w:rsidRDefault="00227821" w:rsidP="00227821">
      <w:pPr>
        <w:keepNext/>
        <w:spacing w:before="240" w:after="60"/>
        <w:outlineLvl w:val="4"/>
        <w:rPr>
          <w:rFonts w:ascii="Arial" w:hAnsi="Arial"/>
          <w:b/>
          <w:kern w:val="28"/>
          <w:lang w:eastAsia="x-none"/>
        </w:rPr>
      </w:pPr>
      <w:bookmarkStart w:id="2447" w:name="_Toc333438417"/>
      <w:r w:rsidRPr="00040E48">
        <w:rPr>
          <w:rFonts w:ascii="Arial" w:hAnsi="Arial"/>
          <w:b/>
          <w:kern w:val="28"/>
          <w:lang w:eastAsia="x-none"/>
        </w:rPr>
        <w:t>6.3.4.50.5</w:t>
      </w:r>
      <w:r w:rsidRPr="00040E48">
        <w:rPr>
          <w:rFonts w:ascii="Arial" w:hAnsi="Arial"/>
          <w:b/>
          <w:kern w:val="28"/>
          <w:lang w:eastAsia="x-none"/>
        </w:rPr>
        <w:tab/>
        <w:t>&lt;code code='' displayName='' codeSystem='2.16.840.1.113883.5.4' codeSystemName='ActDetectedIssueCode'/&gt;</w:t>
      </w:r>
      <w:bookmarkEnd w:id="2447"/>
    </w:p>
    <w:p w14:paraId="79253CAB" w14:textId="77777777" w:rsidR="00227821" w:rsidRPr="00040E48" w:rsidRDefault="00227821" w:rsidP="00227821">
      <w:r w:rsidRPr="00040E48">
        <w:t>Each alert observation shall have a code identifying the type of issue detected</w:t>
      </w:r>
      <w:r w:rsidR="00BA4AD1" w:rsidRPr="00040E48">
        <w:t xml:space="preserve">. </w:t>
      </w:r>
      <w:r w:rsidRPr="00040E48">
        <w:t>The HL7 ActDetectedIssueCode value set (2.16.840.1.113883.1.11.16124) is one possible source of codes for these issues.</w:t>
      </w:r>
    </w:p>
    <w:p w14:paraId="24957731" w14:textId="77777777" w:rsidR="00227821" w:rsidRPr="00040E48" w:rsidRDefault="00227821" w:rsidP="00227821">
      <w:pPr>
        <w:keepNext/>
        <w:spacing w:before="240" w:after="60"/>
        <w:outlineLvl w:val="4"/>
        <w:rPr>
          <w:rFonts w:ascii="Arial" w:hAnsi="Arial"/>
          <w:b/>
          <w:kern w:val="28"/>
          <w:lang w:eastAsia="x-none"/>
        </w:rPr>
      </w:pPr>
      <w:bookmarkStart w:id="2448" w:name="_Toc333438418"/>
      <w:r w:rsidRPr="00040E48">
        <w:rPr>
          <w:rFonts w:ascii="Arial" w:hAnsi="Arial"/>
          <w:b/>
          <w:kern w:val="28"/>
          <w:lang w:eastAsia="x-none"/>
        </w:rPr>
        <w:t>6.3.4.50.6</w:t>
      </w:r>
      <w:r w:rsidRPr="00040E48">
        <w:rPr>
          <w:rFonts w:ascii="Arial" w:hAnsi="Arial"/>
          <w:b/>
          <w:kern w:val="28"/>
          <w:lang w:eastAsia="x-none"/>
        </w:rPr>
        <w:tab/>
        <w:t>&lt;text&gt;&lt;reference value='#ref-1'/&gt;&lt;/text&gt;</w:t>
      </w:r>
      <w:bookmarkEnd w:id="2448"/>
    </w:p>
    <w:p w14:paraId="150A4B13" w14:textId="77777777" w:rsidR="00FC1063" w:rsidRPr="00040E48" w:rsidRDefault="00227821" w:rsidP="00EF41A6">
      <w:r w:rsidRPr="00040E48">
        <w:t>The text of the observation should provide some human readable explanation for the alert</w:t>
      </w:r>
      <w:r w:rsidR="00BA4AD1" w:rsidRPr="00040E48">
        <w:t xml:space="preserve">. </w:t>
      </w:r>
      <w:r w:rsidRPr="00040E48">
        <w:t>In a CDA document, this would appear within the narrative of the clinical document, and so would be referenced by the alert</w:t>
      </w:r>
      <w:r w:rsidR="00BA4AD1" w:rsidRPr="00040E48">
        <w:t xml:space="preserve">. </w:t>
      </w:r>
      <w:r w:rsidRPr="00040E48">
        <w:t xml:space="preserve">In an HL7 Version 3 message, this text would appear in the </w:t>
      </w:r>
      <w:r w:rsidRPr="00040E48">
        <w:rPr>
          <w:rFonts w:ascii="Courier New" w:hAnsi="Courier New"/>
          <w:b/>
          <w:szCs w:val="22"/>
        </w:rPr>
        <w:t>&lt;text&gt;</w:t>
      </w:r>
      <w:r w:rsidRPr="00040E48">
        <w:t xml:space="preserve"> element of the alert entry.</w:t>
      </w:r>
    </w:p>
    <w:p w14:paraId="46EEDB30" w14:textId="77777777" w:rsidR="00227821" w:rsidRPr="00040E48" w:rsidRDefault="00AB21EF" w:rsidP="00227821">
      <w:pPr>
        <w:pStyle w:val="Heading4"/>
        <w:numPr>
          <w:ilvl w:val="0"/>
          <w:numId w:val="0"/>
        </w:numPr>
        <w:rPr>
          <w:noProof w:val="0"/>
        </w:rPr>
      </w:pPr>
      <w:bookmarkStart w:id="2449" w:name="_Toc441142429"/>
      <w:r w:rsidRPr="00040E48">
        <w:rPr>
          <w:noProof w:val="0"/>
        </w:rPr>
        <w:t>6.3.4.</w:t>
      </w:r>
      <w:r w:rsidR="002A21C3" w:rsidRPr="00040E48">
        <w:rPr>
          <w:noProof w:val="0"/>
        </w:rPr>
        <w:t>51</w:t>
      </w:r>
      <w:r w:rsidRPr="00040E48">
        <w:rPr>
          <w:noProof w:val="0"/>
        </w:rPr>
        <w:t xml:space="preserve">  </w:t>
      </w:r>
      <w:r w:rsidR="00227821" w:rsidRPr="00040E48">
        <w:rPr>
          <w:noProof w:val="0"/>
        </w:rPr>
        <w:t>Antigen Dose 1.3.6.1.4.1.19376.1.5.3.1.4.12.1</w:t>
      </w:r>
      <w:bookmarkEnd w:id="2449"/>
    </w:p>
    <w:p w14:paraId="545B9E9F" w14:textId="77777777" w:rsidR="00227821" w:rsidRPr="00040E48" w:rsidRDefault="00227821" w:rsidP="00227821">
      <w:r w:rsidRPr="00040E48">
        <w:t>An Antigen Dose entry is used to record additional details about the patient's immunization history</w:t>
      </w:r>
      <w:r w:rsidR="00BA4AD1" w:rsidRPr="00040E48">
        <w:t xml:space="preserve">. </w:t>
      </w:r>
      <w:r w:rsidRPr="00040E48">
        <w:t>These entries may be used to provide dose details about a specific antigen received during an Immunization.</w:t>
      </w:r>
    </w:p>
    <w:p w14:paraId="59E11FF6" w14:textId="77777777" w:rsidR="00227821" w:rsidRPr="00040E48" w:rsidRDefault="00227821" w:rsidP="00227821">
      <w:pPr>
        <w:keepNext/>
        <w:spacing w:before="240" w:after="60"/>
        <w:outlineLvl w:val="4"/>
        <w:rPr>
          <w:rFonts w:ascii="Arial" w:hAnsi="Arial"/>
          <w:b/>
          <w:kern w:val="28"/>
          <w:lang w:eastAsia="x-none"/>
        </w:rPr>
      </w:pPr>
      <w:bookmarkStart w:id="2450" w:name="_Toc333438420"/>
      <w:r w:rsidRPr="00040E48">
        <w:rPr>
          <w:rFonts w:ascii="Arial" w:hAnsi="Arial"/>
          <w:b/>
          <w:kern w:val="28"/>
          <w:lang w:eastAsia="x-none"/>
        </w:rPr>
        <w:t>6.3.4.51.1 Specification</w:t>
      </w:r>
      <w:bookmarkEnd w:id="2450"/>
      <w:r w:rsidRPr="00040E48">
        <w:rPr>
          <w:rFonts w:ascii="Arial" w:hAnsi="Arial"/>
          <w:b/>
          <w:kern w:val="28"/>
          <w:lang w:eastAsia="x-none"/>
        </w:rPr>
        <w:t xml:space="preserve"> </w:t>
      </w:r>
    </w:p>
    <w:p w14:paraId="2C941748"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&lt;substanceAdministration typeCode='SBADM' moodCode='EVN' negationInd='false'&gt;</w:t>
      </w:r>
    </w:p>
    <w:p w14:paraId="484DE2BF" w14:textId="77777777" w:rsidR="00227821" w:rsidRPr="00F331FC"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lang w:val="nl-NL"/>
          <w:rPrChange w:id="2451" w:author="Michael Clifton" w:date="2018-10-11T10:10:00Z">
            <w:rPr>
              <w:rFonts w:ascii="Courier New" w:hAnsi="Courier New" w:cs="Courier New"/>
              <w:sz w:val="16"/>
            </w:rPr>
          </w:rPrChange>
        </w:rPr>
      </w:pPr>
      <w:r w:rsidRPr="00040E48">
        <w:rPr>
          <w:rFonts w:ascii="Courier New" w:hAnsi="Courier New" w:cs="Courier New"/>
          <w:sz w:val="16"/>
        </w:rPr>
        <w:t xml:space="preserve">  </w:t>
      </w:r>
      <w:r w:rsidRPr="00F331FC">
        <w:rPr>
          <w:rFonts w:ascii="Courier New" w:hAnsi="Courier New" w:cs="Courier New"/>
          <w:sz w:val="16"/>
          <w:lang w:val="nl-NL"/>
          <w:rPrChange w:id="2452" w:author="Michael Clifton" w:date="2018-10-11T10:10:00Z">
            <w:rPr>
              <w:rFonts w:ascii="Courier New" w:hAnsi="Courier New" w:cs="Courier New"/>
              <w:sz w:val="16"/>
            </w:rPr>
          </w:rPrChange>
        </w:rPr>
        <w:t>&lt;templateId root='1.3.6.1.4.1.19376.1.5.3.1.4.12.1'/&gt;</w:t>
      </w:r>
    </w:p>
    <w:p w14:paraId="6F009F10" w14:textId="77777777" w:rsidR="00227821" w:rsidRPr="00F331FC"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lang w:val="nl-NL"/>
          <w:rPrChange w:id="2453" w:author="Michael Clifton" w:date="2018-10-11T10:10:00Z">
            <w:rPr>
              <w:rFonts w:ascii="Courier New" w:hAnsi="Courier New" w:cs="Courier New"/>
              <w:sz w:val="16"/>
            </w:rPr>
          </w:rPrChange>
        </w:rPr>
      </w:pPr>
      <w:r w:rsidRPr="00F331FC">
        <w:rPr>
          <w:rFonts w:ascii="Courier New" w:hAnsi="Courier New" w:cs="Courier New"/>
          <w:sz w:val="16"/>
          <w:lang w:val="nl-NL"/>
          <w:rPrChange w:id="2454" w:author="Michael Clifton" w:date="2018-10-11T10:10:00Z">
            <w:rPr>
              <w:rFonts w:ascii="Courier New" w:hAnsi="Courier New" w:cs="Courier New"/>
              <w:sz w:val="16"/>
            </w:rPr>
          </w:rPrChange>
        </w:rPr>
        <w:t xml:space="preserve">  &lt;id root='' extension=''/&gt;</w:t>
      </w:r>
    </w:p>
    <w:p w14:paraId="05E31550"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trike/>
          <w:sz w:val="16"/>
        </w:rPr>
      </w:pPr>
      <w:r w:rsidRPr="00F331FC">
        <w:rPr>
          <w:rFonts w:ascii="Courier New" w:hAnsi="Courier New" w:cs="Courier New"/>
          <w:strike/>
          <w:sz w:val="16"/>
          <w:lang w:val="nl-NL"/>
          <w:rPrChange w:id="2455" w:author="Michael Clifton" w:date="2018-10-11T10:10:00Z">
            <w:rPr>
              <w:rFonts w:ascii="Courier New" w:hAnsi="Courier New" w:cs="Courier New"/>
              <w:strike/>
              <w:sz w:val="16"/>
            </w:rPr>
          </w:rPrChange>
        </w:rPr>
        <w:t xml:space="preserve">  </w:t>
      </w:r>
      <w:r w:rsidRPr="00040E48">
        <w:rPr>
          <w:rFonts w:ascii="Courier New" w:hAnsi="Courier New" w:cs="Courier New"/>
          <w:strike/>
          <w:sz w:val="16"/>
        </w:rPr>
        <w:t>&lt;code code='IMMUNIZ' codeSystem='2.16.840.1.113883.5.4' codeSystemName='ActCode'/&gt;</w:t>
      </w:r>
    </w:p>
    <w:p w14:paraId="73B55223"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trike/>
          <w:sz w:val="16"/>
        </w:rPr>
      </w:pPr>
      <w:r w:rsidRPr="00040E48">
        <w:rPr>
          <w:rFonts w:ascii="Courier New" w:hAnsi="Courier New" w:cs="Courier New"/>
          <w:strike/>
          <w:sz w:val="16"/>
        </w:rPr>
        <w:t xml:space="preserve">  &lt;text&gt;&lt;reference value='#xxx'/&gt;&lt;text&gt;</w:t>
      </w:r>
    </w:p>
    <w:p w14:paraId="0E1CEBC6"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trike/>
          <w:sz w:val="16"/>
        </w:rPr>
        <w:t xml:space="preserve">  &lt;statusCode code='completed'/&gt;</w:t>
      </w:r>
    </w:p>
    <w:p w14:paraId="068DC381"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trike/>
          <w:sz w:val="16"/>
        </w:rPr>
      </w:pPr>
      <w:r w:rsidRPr="00040E48">
        <w:rPr>
          <w:rFonts w:ascii="Courier New" w:hAnsi="Courier New" w:cs="Courier New"/>
          <w:strike/>
          <w:sz w:val="16"/>
        </w:rPr>
        <w:tab/>
        <w:t>&lt;effectiveTime value=' '/&gt;</w:t>
      </w:r>
    </w:p>
    <w:p w14:paraId="0791E4AA"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trike/>
          <w:sz w:val="16"/>
        </w:rPr>
      </w:pPr>
      <w:r w:rsidRPr="00040E48">
        <w:rPr>
          <w:rFonts w:ascii="Courier New" w:hAnsi="Courier New" w:cs="Courier New"/>
          <w:strike/>
          <w:sz w:val="16"/>
        </w:rPr>
        <w:tab/>
        <w:t>&lt;routeCode code=' ' codeSystem=' ' codeSystemName='RouteOfAdministration'/&gt;</w:t>
      </w:r>
    </w:p>
    <w:p w14:paraId="02FDF519"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trike/>
          <w:sz w:val="16"/>
        </w:rPr>
      </w:pPr>
      <w:r w:rsidRPr="00040E48">
        <w:rPr>
          <w:rFonts w:ascii="Courier New" w:hAnsi="Courier New" w:cs="Courier New"/>
          <w:strike/>
          <w:sz w:val="16"/>
        </w:rPr>
        <w:tab/>
        <w:t xml:space="preserve">&lt;approachSiteCode code=' ' codeSystem=' ' </w:t>
      </w:r>
      <w:r w:rsidRPr="00040E48">
        <w:rPr>
          <w:rFonts w:ascii="Courier New" w:hAnsi="Courier New" w:cs="Courier New"/>
          <w:strike/>
          <w:sz w:val="16"/>
        </w:rPr>
        <w:br/>
      </w:r>
      <w:r w:rsidRPr="00040E48">
        <w:rPr>
          <w:rFonts w:ascii="Courier New" w:hAnsi="Courier New" w:cs="Courier New"/>
          <w:strike/>
          <w:sz w:val="16"/>
        </w:rPr>
        <w:tab/>
      </w:r>
      <w:r w:rsidRPr="00040E48">
        <w:rPr>
          <w:rFonts w:ascii="Courier New" w:hAnsi="Courier New" w:cs="Courier New"/>
          <w:strike/>
          <w:sz w:val="16"/>
        </w:rPr>
        <w:tab/>
        <w:t>codeSystemName='HumanSubstanceAdministrationSite'/&gt;</w:t>
      </w:r>
    </w:p>
    <w:p w14:paraId="63B0816B"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&lt;doseQuantity value='' units=''/&gt;</w:t>
      </w:r>
    </w:p>
    <w:p w14:paraId="0561CEB4"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&lt;consumable typeCode='CSM'&gt;</w:t>
      </w:r>
    </w:p>
    <w:p w14:paraId="144377EE"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&lt;manufacturedProduct classCode='MANU'&gt;</w:t>
      </w:r>
    </w:p>
    <w:p w14:paraId="7B5CA333"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&lt;manufacturedLabeledDrug classCode='MMAT' determinerCode='KIND'&gt;</w:t>
      </w:r>
    </w:p>
    <w:p w14:paraId="2BEDCF25"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&lt;code code='' codeSystem='' codeSystemName=''&gt;</w:t>
      </w:r>
    </w:p>
    <w:p w14:paraId="5D307C68"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&lt;originalText&gt;&lt;reference value='#yyy'/&gt;&lt;/originalText&gt;</w:t>
      </w:r>
    </w:p>
    <w:p w14:paraId="282183F0"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&lt;/code&gt;</w:t>
      </w:r>
    </w:p>
    <w:p w14:paraId="28CF6615"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&lt;/manufacturedLabeledDrug&gt;</w:t>
      </w:r>
    </w:p>
    <w:p w14:paraId="378BE994"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&lt;/manufacturedProduct&gt;</w:t>
      </w:r>
    </w:p>
    <w:p w14:paraId="0D8CA437"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&lt;/consumable&gt;</w:t>
      </w:r>
    </w:p>
    <w:p w14:paraId="67849676" w14:textId="77777777" w:rsidR="00227821" w:rsidRPr="00040E48" w:rsidRDefault="00227821" w:rsidP="00227821">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&lt;/substanceAdministration&gt;</w:t>
      </w:r>
    </w:p>
    <w:p w14:paraId="648D2DD1" w14:textId="77777777" w:rsidR="00227821" w:rsidRPr="00040E48" w:rsidRDefault="00227821" w:rsidP="000D307B">
      <w:pPr>
        <w:pStyle w:val="FigureTitle"/>
      </w:pPr>
      <w:r w:rsidRPr="00040E48">
        <w:t>Figure 6.3.4.51.1-1: Immunizations Example</w:t>
      </w:r>
    </w:p>
    <w:p w14:paraId="17239BEC" w14:textId="77777777" w:rsidR="00227821" w:rsidRPr="00040E48" w:rsidRDefault="00227821" w:rsidP="00227821">
      <w:pPr>
        <w:keepNext/>
        <w:spacing w:before="240" w:after="60"/>
        <w:outlineLvl w:val="4"/>
        <w:rPr>
          <w:rFonts w:ascii="Arial" w:hAnsi="Arial"/>
          <w:b/>
          <w:kern w:val="28"/>
          <w:lang w:eastAsia="x-none"/>
        </w:rPr>
      </w:pPr>
      <w:bookmarkStart w:id="2456" w:name="_Toc333438421"/>
      <w:r w:rsidRPr="00040E48">
        <w:rPr>
          <w:rFonts w:ascii="Arial" w:hAnsi="Arial"/>
          <w:b/>
          <w:kern w:val="28"/>
          <w:lang w:eastAsia="x-none"/>
        </w:rPr>
        <w:t>6.3.4.51.2 &lt;substanceAdministration typeCode='SBADM' moodCode='EVN' negationInd='false'&gt;</w:t>
      </w:r>
      <w:bookmarkEnd w:id="2456"/>
    </w:p>
    <w:p w14:paraId="4C215CEA" w14:textId="77777777" w:rsidR="00227821" w:rsidRPr="00040E48" w:rsidRDefault="00227821" w:rsidP="00227821">
      <w:r w:rsidRPr="00040E48">
        <w:t xml:space="preserve">An antigen dose entry is a substance administration event. </w:t>
      </w:r>
    </w:p>
    <w:p w14:paraId="36F64EFB" w14:textId="77777777" w:rsidR="00227821" w:rsidRPr="00040E48" w:rsidRDefault="00227821" w:rsidP="00227821">
      <w:pPr>
        <w:keepNext/>
        <w:spacing w:before="240" w:after="60"/>
        <w:outlineLvl w:val="4"/>
        <w:rPr>
          <w:rFonts w:ascii="Arial" w:hAnsi="Arial"/>
          <w:b/>
          <w:kern w:val="28"/>
          <w:lang w:eastAsia="x-none"/>
        </w:rPr>
      </w:pPr>
      <w:bookmarkStart w:id="2457" w:name="_Toc333438422"/>
      <w:r w:rsidRPr="00040E48">
        <w:rPr>
          <w:rFonts w:ascii="Arial" w:hAnsi="Arial"/>
          <w:b/>
          <w:kern w:val="28"/>
          <w:lang w:eastAsia="x-none"/>
        </w:rPr>
        <w:lastRenderedPageBreak/>
        <w:t>6.3.4.51.3 &lt;templateId root='1.3.6.1.4.1.19376.1.5.3.1.4.12.1'/&gt;</w:t>
      </w:r>
      <w:bookmarkEnd w:id="2457"/>
    </w:p>
    <w:p w14:paraId="2240C216" w14:textId="77777777" w:rsidR="00227821" w:rsidRPr="00040E48" w:rsidRDefault="00227821" w:rsidP="00227821">
      <w:r w:rsidRPr="00040E48">
        <w:t xml:space="preserve">The &lt;templateId&gt; element identifies this &lt;substanceAdministration&gt; as an antigen dose, allowing for validation of the content. The templateId must have root='1.3.6.1.4.1.19376.1.5.3.1.4.12.1'. </w:t>
      </w:r>
    </w:p>
    <w:p w14:paraId="296283BC" w14:textId="77777777" w:rsidR="00227821" w:rsidRPr="00040E48" w:rsidRDefault="00227821" w:rsidP="00227821">
      <w:pPr>
        <w:keepNext/>
        <w:spacing w:before="240" w:after="60"/>
        <w:outlineLvl w:val="4"/>
        <w:rPr>
          <w:rFonts w:ascii="Arial" w:hAnsi="Arial"/>
          <w:b/>
          <w:kern w:val="28"/>
          <w:lang w:eastAsia="x-none"/>
        </w:rPr>
      </w:pPr>
      <w:bookmarkStart w:id="2458" w:name="_Toc333438423"/>
      <w:r w:rsidRPr="00040E48">
        <w:rPr>
          <w:rFonts w:ascii="Arial" w:hAnsi="Arial"/>
          <w:b/>
          <w:kern w:val="28"/>
          <w:lang w:eastAsia="x-none"/>
        </w:rPr>
        <w:t>6.3.4.51.4 &lt;id root=' ' extension=' '/&gt;</w:t>
      </w:r>
      <w:bookmarkEnd w:id="2458"/>
    </w:p>
    <w:p w14:paraId="4364908C" w14:textId="77777777" w:rsidR="00227821" w:rsidRPr="00040E48" w:rsidRDefault="00227821" w:rsidP="00227821">
      <w:r w:rsidRPr="00040E48">
        <w:t xml:space="preserve">This shall be the identifier for the antigen dose event. </w:t>
      </w:r>
    </w:p>
    <w:p w14:paraId="040A2F1E" w14:textId="77777777" w:rsidR="00227821" w:rsidRPr="00040E48" w:rsidRDefault="00227821" w:rsidP="000D307B">
      <w:bookmarkStart w:id="2459" w:name="_Toc333438424"/>
      <w:r w:rsidRPr="00040E48">
        <w:t>6.3.4.51.5 &lt;code/&gt;&lt;text/&gt;&lt;statusCode/&gt;&lt;effectiveTime value=' '/&gt;</w:t>
      </w:r>
      <w:r w:rsidRPr="00040E48">
        <w:br/>
        <w:t>&lt;routeCode code=' ' codeSystem=' ' codeSystemName='RouteOfAdministration'/&gt;</w:t>
      </w:r>
      <w:r w:rsidRPr="00040E48">
        <w:br/>
        <w:t>&lt;approachSiteCode code=' ' codeSystem=' ' codeSystemName='HumanSubstanceAdministrationSite'/&gt;</w:t>
      </w:r>
      <w:bookmarkEnd w:id="2459"/>
    </w:p>
    <w:p w14:paraId="15BE46BA" w14:textId="77777777" w:rsidR="00227821" w:rsidRPr="00040E48" w:rsidRDefault="00227821" w:rsidP="00227821">
      <w:r w:rsidRPr="00040E48">
        <w:t>Since the antigen dose entry is subordinate to an immunization entry, the code, text, status code, effective time, route and approach site would all be repetitive and  therefore should not be present.</w:t>
      </w:r>
    </w:p>
    <w:p w14:paraId="3FAC0338" w14:textId="77777777" w:rsidR="00227821" w:rsidRPr="00040E48" w:rsidRDefault="00227821" w:rsidP="00227821">
      <w:pPr>
        <w:keepNext/>
        <w:spacing w:before="240" w:after="60"/>
        <w:outlineLvl w:val="4"/>
        <w:rPr>
          <w:rFonts w:ascii="Arial" w:hAnsi="Arial"/>
          <w:b/>
          <w:kern w:val="28"/>
          <w:lang w:eastAsia="x-none"/>
        </w:rPr>
      </w:pPr>
      <w:bookmarkStart w:id="2460" w:name="_Toc333438425"/>
      <w:r w:rsidRPr="00040E48">
        <w:rPr>
          <w:rFonts w:ascii="Arial" w:hAnsi="Arial"/>
          <w:b/>
          <w:kern w:val="28"/>
          <w:lang w:eastAsia="x-none"/>
        </w:rPr>
        <w:t>6.3.4.51.6 &lt;doseQuantity value=' ' units=' '/&gt;</w:t>
      </w:r>
      <w:bookmarkEnd w:id="2460"/>
    </w:p>
    <w:p w14:paraId="45045748" w14:textId="77777777" w:rsidR="00227821" w:rsidRPr="00040E48" w:rsidRDefault="00227821" w:rsidP="00227821">
      <w:r w:rsidRPr="00040E48">
        <w:t>This element gives the dose quantity of the specific antigen.</w:t>
      </w:r>
    </w:p>
    <w:p w14:paraId="52953A20" w14:textId="77777777" w:rsidR="00227821" w:rsidRPr="00040E48" w:rsidRDefault="00227821" w:rsidP="00227821">
      <w:pPr>
        <w:keepNext/>
        <w:spacing w:before="240" w:after="60"/>
        <w:outlineLvl w:val="4"/>
        <w:rPr>
          <w:rFonts w:ascii="Arial" w:hAnsi="Arial"/>
          <w:b/>
          <w:kern w:val="28"/>
          <w:lang w:eastAsia="x-none"/>
        </w:rPr>
      </w:pPr>
      <w:bookmarkStart w:id="2461" w:name="_Toc333438426"/>
      <w:r w:rsidRPr="00040E48">
        <w:rPr>
          <w:rFonts w:ascii="Arial" w:hAnsi="Arial"/>
          <w:b/>
          <w:kern w:val="28"/>
          <w:lang w:eastAsia="x-none"/>
        </w:rPr>
        <w:t>6.3.4.51.7 &lt;consumable typeCode='CSM'&gt;</w:t>
      </w:r>
      <w:bookmarkEnd w:id="2461"/>
    </w:p>
    <w:p w14:paraId="41E3B6B7" w14:textId="77777777" w:rsidR="00227821" w:rsidRPr="00040E48" w:rsidRDefault="00227821" w:rsidP="00227821">
      <w:r w:rsidRPr="00040E48">
        <w:t xml:space="preserve">The </w:t>
      </w:r>
      <w:r w:rsidRPr="00040E48">
        <w:rPr>
          <w:rFonts w:ascii="Courier New" w:hAnsi="Courier New"/>
          <w:b/>
          <w:szCs w:val="22"/>
        </w:rPr>
        <w:t>&lt;consumable&gt;</w:t>
      </w:r>
      <w:r w:rsidRPr="00040E48">
        <w:t xml:space="preserve"> element shall be present, and shall contain a </w:t>
      </w:r>
      <w:r w:rsidRPr="00040E48">
        <w:rPr>
          <w:rFonts w:ascii="Courier New" w:hAnsi="Courier New"/>
          <w:b/>
          <w:szCs w:val="22"/>
        </w:rPr>
        <w:t>&lt;manufacturedProduct&gt;</w:t>
      </w:r>
      <w:r w:rsidRPr="00040E48">
        <w:t xml:space="preserve"> entry conforming to the Product Entry template found in PCC TF-2:6.3.4.19</w:t>
      </w:r>
      <w:r w:rsidR="00BA4AD1" w:rsidRPr="00040E48">
        <w:t xml:space="preserve">. </w:t>
      </w:r>
      <w:r w:rsidRPr="00040E48">
        <w:t>This product entry describes the antigen to which the dose is applied.</w:t>
      </w:r>
    </w:p>
    <w:p w14:paraId="57E56332" w14:textId="77777777" w:rsidR="00FC1063" w:rsidRPr="00040E48" w:rsidRDefault="00AB21EF" w:rsidP="000A1831">
      <w:pPr>
        <w:pStyle w:val="Heading4"/>
        <w:numPr>
          <w:ilvl w:val="0"/>
          <w:numId w:val="0"/>
        </w:numPr>
        <w:rPr>
          <w:noProof w:val="0"/>
        </w:rPr>
      </w:pPr>
      <w:bookmarkStart w:id="2462" w:name="_Toc441142430"/>
      <w:r w:rsidRPr="00040E48">
        <w:rPr>
          <w:noProof w:val="0"/>
        </w:rPr>
        <w:t>6.3.4.</w:t>
      </w:r>
      <w:r w:rsidR="002A21C3" w:rsidRPr="00040E48">
        <w:rPr>
          <w:noProof w:val="0"/>
        </w:rPr>
        <w:t>52</w:t>
      </w:r>
      <w:r w:rsidRPr="00040E48">
        <w:rPr>
          <w:noProof w:val="0"/>
        </w:rPr>
        <w:t xml:space="preserve">  </w:t>
      </w:r>
      <w:r w:rsidR="00FC1063" w:rsidRPr="00040E48">
        <w:rPr>
          <w:noProof w:val="0"/>
        </w:rPr>
        <w:t>Reserved for Future Use</w:t>
      </w:r>
      <w:bookmarkEnd w:id="2462"/>
    </w:p>
    <w:p w14:paraId="161B5167" w14:textId="77777777" w:rsidR="00FC1063" w:rsidRPr="00040E48" w:rsidRDefault="00AB21EF" w:rsidP="000A1831">
      <w:pPr>
        <w:pStyle w:val="Heading4"/>
        <w:numPr>
          <w:ilvl w:val="0"/>
          <w:numId w:val="0"/>
        </w:numPr>
        <w:rPr>
          <w:noProof w:val="0"/>
        </w:rPr>
      </w:pPr>
      <w:bookmarkStart w:id="2463" w:name="_Toc441142431"/>
      <w:r w:rsidRPr="00040E48">
        <w:rPr>
          <w:noProof w:val="0"/>
        </w:rPr>
        <w:t>6.3.4</w:t>
      </w:r>
      <w:r w:rsidR="002A21C3" w:rsidRPr="00040E48">
        <w:rPr>
          <w:noProof w:val="0"/>
        </w:rPr>
        <w:t>.53</w:t>
      </w:r>
      <w:r w:rsidRPr="00040E48">
        <w:rPr>
          <w:noProof w:val="0"/>
        </w:rPr>
        <w:t xml:space="preserve">  </w:t>
      </w:r>
      <w:r w:rsidR="00FC1063" w:rsidRPr="00040E48">
        <w:rPr>
          <w:noProof w:val="0"/>
        </w:rPr>
        <w:t>Reserved for Future Use</w:t>
      </w:r>
      <w:bookmarkEnd w:id="2463"/>
    </w:p>
    <w:p w14:paraId="310EA6E6" w14:textId="77777777" w:rsidR="00FC1063" w:rsidRPr="00040E48" w:rsidRDefault="00AB21EF" w:rsidP="000A1831">
      <w:pPr>
        <w:pStyle w:val="Heading4"/>
        <w:numPr>
          <w:ilvl w:val="0"/>
          <w:numId w:val="0"/>
        </w:numPr>
        <w:rPr>
          <w:noProof w:val="0"/>
        </w:rPr>
      </w:pPr>
      <w:bookmarkStart w:id="2464" w:name="_Toc441142432"/>
      <w:r w:rsidRPr="00040E48">
        <w:rPr>
          <w:noProof w:val="0"/>
        </w:rPr>
        <w:t>6.3.4</w:t>
      </w:r>
      <w:r w:rsidR="002A21C3" w:rsidRPr="00040E48">
        <w:rPr>
          <w:noProof w:val="0"/>
        </w:rPr>
        <w:t>.54</w:t>
      </w:r>
      <w:r w:rsidRPr="00040E48">
        <w:rPr>
          <w:noProof w:val="0"/>
        </w:rPr>
        <w:t xml:space="preserve">  </w:t>
      </w:r>
      <w:r w:rsidR="00FC1063" w:rsidRPr="00040E48">
        <w:rPr>
          <w:noProof w:val="0"/>
        </w:rPr>
        <w:t xml:space="preserve">Reserved for </w:t>
      </w:r>
      <w:r w:rsidR="00E93B3B" w:rsidRPr="00040E48">
        <w:rPr>
          <w:noProof w:val="0"/>
        </w:rPr>
        <w:t>Observation Request</w:t>
      </w:r>
      <w:bookmarkEnd w:id="2464"/>
    </w:p>
    <w:p w14:paraId="1A258E2A" w14:textId="77777777" w:rsidR="00FC1063" w:rsidRPr="00040E48" w:rsidRDefault="00AB21EF" w:rsidP="000A1831">
      <w:pPr>
        <w:pStyle w:val="Heading4"/>
        <w:numPr>
          <w:ilvl w:val="0"/>
          <w:numId w:val="0"/>
        </w:numPr>
        <w:rPr>
          <w:noProof w:val="0"/>
        </w:rPr>
      </w:pPr>
      <w:bookmarkStart w:id="2465" w:name="_Toc441142433"/>
      <w:r w:rsidRPr="00040E48">
        <w:rPr>
          <w:noProof w:val="0"/>
        </w:rPr>
        <w:t>6.3.4</w:t>
      </w:r>
      <w:r w:rsidR="002A21C3" w:rsidRPr="00040E48">
        <w:rPr>
          <w:noProof w:val="0"/>
        </w:rPr>
        <w:t>.55</w:t>
      </w:r>
      <w:r w:rsidRPr="00040E48">
        <w:rPr>
          <w:noProof w:val="0"/>
        </w:rPr>
        <w:t xml:space="preserve">  </w:t>
      </w:r>
      <w:r w:rsidR="00FC1063" w:rsidRPr="00040E48">
        <w:rPr>
          <w:noProof w:val="0"/>
        </w:rPr>
        <w:t xml:space="preserve">Reserved for </w:t>
      </w:r>
      <w:r w:rsidR="00E93B3B" w:rsidRPr="00040E48">
        <w:rPr>
          <w:noProof w:val="0"/>
        </w:rPr>
        <w:t>Risk Indicators for Hearing Loss Entry</w:t>
      </w:r>
      <w:bookmarkEnd w:id="2465"/>
    </w:p>
    <w:p w14:paraId="2DCB951C" w14:textId="77777777" w:rsidR="00FC1063" w:rsidRPr="00040E48" w:rsidRDefault="00AB21EF" w:rsidP="000A1831">
      <w:pPr>
        <w:pStyle w:val="Heading4"/>
        <w:numPr>
          <w:ilvl w:val="0"/>
          <w:numId w:val="0"/>
        </w:numPr>
        <w:rPr>
          <w:noProof w:val="0"/>
        </w:rPr>
      </w:pPr>
      <w:bookmarkStart w:id="2466" w:name="_Toc441142434"/>
      <w:r w:rsidRPr="00040E48">
        <w:rPr>
          <w:noProof w:val="0"/>
        </w:rPr>
        <w:t>6.3.4</w:t>
      </w:r>
      <w:r w:rsidR="002A21C3" w:rsidRPr="00040E48">
        <w:rPr>
          <w:noProof w:val="0"/>
        </w:rPr>
        <w:t>.56</w:t>
      </w:r>
      <w:r w:rsidRPr="00040E48">
        <w:rPr>
          <w:noProof w:val="0"/>
        </w:rPr>
        <w:t xml:space="preserve">  </w:t>
      </w:r>
      <w:r w:rsidR="00FC1063" w:rsidRPr="00040E48">
        <w:rPr>
          <w:noProof w:val="0"/>
        </w:rPr>
        <w:t xml:space="preserve">Reserved for </w:t>
      </w:r>
      <w:r w:rsidR="00E93B3B" w:rsidRPr="00040E48">
        <w:rPr>
          <w:noProof w:val="0"/>
        </w:rPr>
        <w:t>Cancer Diagnosis Entry</w:t>
      </w:r>
      <w:bookmarkEnd w:id="2466"/>
    </w:p>
    <w:p w14:paraId="76242152" w14:textId="77777777" w:rsidR="003C1E0C" w:rsidRPr="00040E48" w:rsidRDefault="003C1E0C" w:rsidP="002C1812">
      <w:pPr>
        <w:pStyle w:val="Heading4"/>
        <w:numPr>
          <w:ilvl w:val="0"/>
          <w:numId w:val="0"/>
        </w:numPr>
        <w:rPr>
          <w:noProof w:val="0"/>
        </w:rPr>
      </w:pPr>
      <w:bookmarkStart w:id="2467" w:name="_Toc302668051"/>
      <w:bookmarkStart w:id="2468" w:name="_Toc441142435"/>
      <w:r w:rsidRPr="00040E48">
        <w:rPr>
          <w:noProof w:val="0"/>
        </w:rPr>
        <w:t xml:space="preserve">6.3.4.57 </w:t>
      </w:r>
      <w:r w:rsidR="00D6580C" w:rsidRPr="00040E48">
        <w:rPr>
          <w:noProof w:val="0"/>
        </w:rPr>
        <w:t xml:space="preserve"> </w:t>
      </w:r>
      <w:r w:rsidRPr="00040E48">
        <w:rPr>
          <w:noProof w:val="0"/>
        </w:rPr>
        <w:t>Family History Observation 1.3.6.1.4.19376.1.5.3.1.4.13.3</w:t>
      </w:r>
      <w:bookmarkEnd w:id="2467"/>
      <w:bookmarkEnd w:id="2468"/>
    </w:p>
    <w:p w14:paraId="631F31EF" w14:textId="77777777" w:rsidR="003C1E0C" w:rsidRPr="00040E48" w:rsidRDefault="003C1E0C" w:rsidP="003C1E0C">
      <w:r w:rsidRPr="00040E48">
        <w:t xml:space="preserve">A family history observation is a </w:t>
      </w:r>
      <w:hyperlink w:anchor="_Simple_Observations_1.3.6.1.4.1.19376.1" w:tooltip="Temp" w:history="1">
        <w:r w:rsidRPr="00040E48">
          <w:rPr>
            <w:color w:val="0000FF"/>
            <w:u w:val="single"/>
          </w:rPr>
          <w:t>Simple Observation</w:t>
        </w:r>
      </w:hyperlink>
      <w:r w:rsidRPr="00040E48">
        <w:t xml:space="preserve"> that uses a specific vocabulary, and inherits constraints from CCD. Family history observations are found inside </w:t>
      </w:r>
      <w:hyperlink w:anchor="_Family_History_Organizer" w:tooltip="Temp" w:history="1">
        <w:r w:rsidRPr="00040E48">
          <w:rPr>
            <w:color w:val="0000FF"/>
            <w:u w:val="single"/>
          </w:rPr>
          <w:t>Family History Organizers</w:t>
        </w:r>
      </w:hyperlink>
      <w:r w:rsidRPr="00040E48">
        <w:t xml:space="preserve">. </w:t>
      </w:r>
    </w:p>
    <w:p w14:paraId="3ECB9470" w14:textId="77777777" w:rsidR="003C1E0C" w:rsidRPr="00040E48" w:rsidRDefault="003C1E0C" w:rsidP="002C1812">
      <w:pPr>
        <w:pStyle w:val="Heading5"/>
        <w:numPr>
          <w:ilvl w:val="0"/>
          <w:numId w:val="0"/>
        </w:numPr>
        <w:rPr>
          <w:noProof w:val="0"/>
          <w:lang w:eastAsia="x-none"/>
        </w:rPr>
      </w:pPr>
      <w:bookmarkStart w:id="2469" w:name="_Toc302668052"/>
      <w:bookmarkStart w:id="2470" w:name="_Toc441142436"/>
      <w:r w:rsidRPr="00040E48">
        <w:rPr>
          <w:noProof w:val="0"/>
        </w:rPr>
        <w:t>6.3.4.57.1 Standards</w:t>
      </w:r>
      <w:bookmarkEnd w:id="2469"/>
      <w:bookmarkEnd w:id="2470"/>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69"/>
        <w:gridCol w:w="4168"/>
      </w:tblGrid>
      <w:tr w:rsidR="003C1E0C" w:rsidRPr="00040E48" w14:paraId="1139AFC9" w14:textId="77777777" w:rsidTr="003C1E0C">
        <w:trPr>
          <w:tblCellSpacing w:w="15" w:type="dxa"/>
        </w:trPr>
        <w:tc>
          <w:tcPr>
            <w:tcW w:w="0" w:type="auto"/>
            <w:shd w:val="clear" w:color="auto" w:fill="E6E6E6"/>
            <w:vAlign w:val="center"/>
          </w:tcPr>
          <w:p w14:paraId="230A54C5" w14:textId="77777777" w:rsidR="003C1E0C" w:rsidRPr="00040E48" w:rsidRDefault="003C1E0C" w:rsidP="003C1E0C">
            <w:pPr>
              <w:rPr>
                <w:rFonts w:ascii="Arial Unicode MS" w:eastAsia="Arial Unicode MS" w:hAnsi="Arial Unicode MS" w:cs="Arial Unicode MS"/>
                <w:szCs w:val="24"/>
              </w:rPr>
            </w:pPr>
            <w:r w:rsidRPr="00040E48">
              <w:t>CCD</w:t>
            </w:r>
          </w:p>
        </w:tc>
        <w:tc>
          <w:tcPr>
            <w:tcW w:w="0" w:type="auto"/>
            <w:vAlign w:val="center"/>
          </w:tcPr>
          <w:p w14:paraId="5E62D95D" w14:textId="77777777" w:rsidR="003C1E0C" w:rsidRPr="00040E48" w:rsidRDefault="00FF2B1E" w:rsidP="003C1E0C">
            <w:pPr>
              <w:rPr>
                <w:rFonts w:ascii="Arial Unicode MS" w:eastAsia="Arial Unicode MS" w:hAnsi="Arial Unicode MS" w:cs="Arial Unicode MS"/>
                <w:szCs w:val="24"/>
              </w:rPr>
            </w:pPr>
            <w:hyperlink r:id="rId111" w:tooltip="http://www.hl7.org/Library/General/HL7_CDA_R2_final.zip" w:history="1">
              <w:r w:rsidR="003C1E0C" w:rsidRPr="00040E48">
                <w:rPr>
                  <w:color w:val="0000FF"/>
                  <w:u w:val="single"/>
                </w:rPr>
                <w:t>ASTM/HL7 Continuity of Care Document</w:t>
              </w:r>
            </w:hyperlink>
            <w:r w:rsidR="003C1E0C" w:rsidRPr="00040E48">
              <w:t xml:space="preserve"> </w:t>
            </w:r>
          </w:p>
        </w:tc>
      </w:tr>
    </w:tbl>
    <w:p w14:paraId="6D19742E" w14:textId="77777777" w:rsidR="003C1E0C" w:rsidRPr="00040E48" w:rsidRDefault="003C1E0C" w:rsidP="002C1812">
      <w:pPr>
        <w:pStyle w:val="Heading5"/>
        <w:numPr>
          <w:ilvl w:val="0"/>
          <w:numId w:val="0"/>
        </w:numPr>
        <w:rPr>
          <w:noProof w:val="0"/>
        </w:rPr>
      </w:pPr>
      <w:bookmarkStart w:id="2471" w:name="_Toc302668053"/>
      <w:bookmarkStart w:id="2472" w:name="_Toc441142437"/>
      <w:r w:rsidRPr="00040E48">
        <w:rPr>
          <w:noProof w:val="0"/>
        </w:rPr>
        <w:lastRenderedPageBreak/>
        <w:t>6.3.4.57.2 Parent Template</w:t>
      </w:r>
      <w:bookmarkEnd w:id="2471"/>
      <w:bookmarkEnd w:id="2472"/>
    </w:p>
    <w:p w14:paraId="048AF177" w14:textId="77777777" w:rsidR="003C1E0C" w:rsidRPr="00040E48" w:rsidRDefault="003C1E0C" w:rsidP="003C1E0C">
      <w:r w:rsidRPr="00040E48">
        <w:t xml:space="preserve">The parent of this template is </w:t>
      </w:r>
      <w:hyperlink r:id="rId112" w:tooltip="Temp" w:history="1">
        <w:hyperlink w:anchor="_Simple_Observations_1.3.6.1.4.1.19376.1" w:tooltip="Temp" w:history="1">
          <w:r w:rsidRPr="00040E48">
            <w:rPr>
              <w:color w:val="0000FF"/>
              <w:u w:val="single"/>
            </w:rPr>
            <w:t>Simple Observation</w:t>
          </w:r>
        </w:hyperlink>
      </w:hyperlink>
      <w:r w:rsidRPr="00040E48">
        <w:t xml:space="preserve">. This template is compatible with the ASTM/HL7 Continuity of Care Document template: 2.16.840.1.113883.10.20.1.22 </w:t>
      </w:r>
    </w:p>
    <w:p w14:paraId="615E134F" w14:textId="77777777" w:rsidR="003C1E0C" w:rsidRPr="00040E48" w:rsidRDefault="003C1E0C" w:rsidP="002C1812">
      <w:pPr>
        <w:pStyle w:val="Heading5"/>
        <w:numPr>
          <w:ilvl w:val="0"/>
          <w:numId w:val="0"/>
        </w:numPr>
        <w:rPr>
          <w:noProof w:val="0"/>
        </w:rPr>
      </w:pPr>
      <w:bookmarkStart w:id="2473" w:name="_Toc302668054"/>
      <w:bookmarkStart w:id="2474" w:name="_Toc441142438"/>
      <w:r w:rsidRPr="00040E48">
        <w:rPr>
          <w:noProof w:val="0"/>
        </w:rPr>
        <w:t>6.3.4.57.3 Specification</w:t>
      </w:r>
      <w:bookmarkEnd w:id="2473"/>
      <w:bookmarkEnd w:id="2474"/>
    </w:p>
    <w:p w14:paraId="71179690"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040E48">
        <w:rPr>
          <w:rFonts w:ascii="Courier New" w:hAnsi="Courier New" w:cs="Courier New"/>
          <w:color w:val="C0C0C0"/>
          <w:sz w:val="16"/>
        </w:rPr>
        <w:t>&lt;observation typeCode='OBS' moodCode='EVN'&gt;</w:t>
      </w:r>
    </w:p>
    <w:p w14:paraId="30F7FC7D" w14:textId="77777777" w:rsidR="003C1E0C" w:rsidRPr="00F331FC"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lang w:val="nl-NL"/>
          <w:rPrChange w:id="2475" w:author="Michael Clifton" w:date="2018-10-11T10:10:00Z">
            <w:rPr>
              <w:rFonts w:ascii="Courier New" w:hAnsi="Courier New" w:cs="Courier New"/>
              <w:color w:val="C0C0C0"/>
              <w:sz w:val="16"/>
            </w:rPr>
          </w:rPrChange>
        </w:rPr>
      </w:pPr>
      <w:r w:rsidRPr="00040E48">
        <w:rPr>
          <w:rFonts w:ascii="Courier New" w:hAnsi="Courier New" w:cs="Courier New"/>
          <w:color w:val="C0C0C0"/>
          <w:sz w:val="16"/>
        </w:rPr>
        <w:t xml:space="preserve"> </w:t>
      </w:r>
      <w:r w:rsidRPr="00F331FC">
        <w:rPr>
          <w:rFonts w:ascii="Courier New" w:hAnsi="Courier New" w:cs="Courier New"/>
          <w:color w:val="C0C0C0"/>
          <w:sz w:val="16"/>
          <w:lang w:val="nl-NL"/>
          <w:rPrChange w:id="2476" w:author="Michael Clifton" w:date="2018-10-11T10:10:00Z">
            <w:rPr>
              <w:rFonts w:ascii="Courier New" w:hAnsi="Courier New" w:cs="Courier New"/>
              <w:color w:val="C0C0C0"/>
              <w:sz w:val="16"/>
            </w:rPr>
          </w:rPrChange>
        </w:rPr>
        <w:t>&lt;templateId root='1.3.6.1.4.1.19376.1.5.3.1.4.13'/&gt;</w:t>
      </w:r>
    </w:p>
    <w:p w14:paraId="349E09B9" w14:textId="77777777" w:rsidR="003C1E0C" w:rsidRPr="00F331FC"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lang w:val="nl-NL"/>
          <w:rPrChange w:id="2477" w:author="Michael Clifton" w:date="2018-10-11T10:10:00Z">
            <w:rPr>
              <w:rFonts w:ascii="Courier New" w:hAnsi="Courier New" w:cs="Courier New"/>
              <w:sz w:val="16"/>
            </w:rPr>
          </w:rPrChange>
        </w:rPr>
      </w:pPr>
      <w:r w:rsidRPr="00F331FC">
        <w:rPr>
          <w:rFonts w:ascii="Courier New" w:hAnsi="Courier New" w:cs="Courier New"/>
          <w:sz w:val="16"/>
          <w:lang w:val="nl-NL"/>
          <w:rPrChange w:id="2478" w:author="Michael Clifton" w:date="2018-10-11T10:10:00Z">
            <w:rPr>
              <w:rFonts w:ascii="Courier New" w:hAnsi="Courier New" w:cs="Courier New"/>
              <w:sz w:val="16"/>
            </w:rPr>
          </w:rPrChange>
        </w:rPr>
        <w:t xml:space="preserve"> &lt;templateId root='2.16.840.1.113883.10.20.1.22'/&gt;</w:t>
      </w:r>
    </w:p>
    <w:p w14:paraId="2DE7CE88" w14:textId="77777777" w:rsidR="003C1E0C" w:rsidRPr="00F331FC"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lang w:val="nl-NL"/>
          <w:rPrChange w:id="2479" w:author="Michael Clifton" w:date="2018-10-11T10:10:00Z">
            <w:rPr>
              <w:rFonts w:ascii="Courier New" w:hAnsi="Courier New" w:cs="Courier New"/>
              <w:color w:val="C0C0C0"/>
              <w:sz w:val="16"/>
            </w:rPr>
          </w:rPrChange>
        </w:rPr>
      </w:pPr>
      <w:r w:rsidRPr="00F331FC">
        <w:rPr>
          <w:rFonts w:ascii="Courier New" w:hAnsi="Courier New" w:cs="Courier New"/>
          <w:sz w:val="16"/>
          <w:lang w:val="nl-NL"/>
          <w:rPrChange w:id="2480" w:author="Michael Clifton" w:date="2018-10-11T10:10:00Z">
            <w:rPr>
              <w:rFonts w:ascii="Courier New" w:hAnsi="Courier New" w:cs="Courier New"/>
              <w:sz w:val="16"/>
            </w:rPr>
          </w:rPrChange>
        </w:rPr>
        <w:t xml:space="preserve"> &lt;templateId root='1.3.6.1.4.1.19376.1.5.3.1.4.13.3'/&gt;</w:t>
      </w:r>
    </w:p>
    <w:p w14:paraId="30EB0675" w14:textId="77777777" w:rsidR="003C1E0C" w:rsidRPr="00F331FC"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lang w:val="nl-NL"/>
          <w:rPrChange w:id="2481" w:author="Michael Clifton" w:date="2018-10-11T10:10:00Z">
            <w:rPr>
              <w:rFonts w:ascii="Courier New" w:hAnsi="Courier New" w:cs="Courier New"/>
              <w:color w:val="C0C0C0"/>
              <w:sz w:val="16"/>
            </w:rPr>
          </w:rPrChange>
        </w:rPr>
      </w:pPr>
      <w:r w:rsidRPr="00F331FC">
        <w:rPr>
          <w:rFonts w:ascii="Courier New" w:hAnsi="Courier New" w:cs="Courier New"/>
          <w:color w:val="C0C0C0"/>
          <w:sz w:val="16"/>
          <w:lang w:val="nl-NL"/>
          <w:rPrChange w:id="2482" w:author="Michael Clifton" w:date="2018-10-11T10:10:00Z">
            <w:rPr>
              <w:rFonts w:ascii="Courier New" w:hAnsi="Courier New" w:cs="Courier New"/>
              <w:color w:val="C0C0C0"/>
              <w:sz w:val="16"/>
            </w:rPr>
          </w:rPrChange>
        </w:rPr>
        <w:t xml:space="preserve"> &lt;id root=' ' extension=' '/&gt;</w:t>
      </w:r>
    </w:p>
    <w:p w14:paraId="4363822E"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F331FC">
        <w:rPr>
          <w:rFonts w:ascii="Courier New" w:hAnsi="Courier New" w:cs="Courier New"/>
          <w:sz w:val="16"/>
          <w:lang w:val="nl-NL"/>
          <w:rPrChange w:id="2483" w:author="Michael Clifton" w:date="2018-10-11T10:10:00Z">
            <w:rPr>
              <w:rFonts w:ascii="Courier New" w:hAnsi="Courier New" w:cs="Courier New"/>
              <w:sz w:val="16"/>
            </w:rPr>
          </w:rPrChange>
        </w:rPr>
        <w:t xml:space="preserve"> </w:t>
      </w:r>
      <w:r w:rsidRPr="00040E48">
        <w:rPr>
          <w:rFonts w:ascii="Courier New" w:hAnsi="Courier New" w:cs="Courier New"/>
          <w:sz w:val="16"/>
        </w:rPr>
        <w:t>&lt;code code=' ' displayName=' ' codeSystem=' ' codeSystemName=' '/&gt;</w:t>
      </w:r>
    </w:p>
    <w:p w14:paraId="5B860A15"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040E48">
        <w:rPr>
          <w:rFonts w:ascii="Courier New" w:hAnsi="Courier New" w:cs="Courier New"/>
          <w:color w:val="C0C0C0"/>
          <w:sz w:val="16"/>
        </w:rPr>
        <w:t xml:space="preserve"> &lt;text&gt;&lt;reference value='#xxx'/&gt;&lt;/text&gt;</w:t>
      </w:r>
    </w:p>
    <w:p w14:paraId="403DACA2"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040E48">
        <w:rPr>
          <w:rFonts w:ascii="Courier New" w:hAnsi="Courier New" w:cs="Courier New"/>
          <w:color w:val="C0C0C0"/>
          <w:sz w:val="16"/>
        </w:rPr>
        <w:t xml:space="preserve"> &lt;statusCode code='completed'/&gt;</w:t>
      </w:r>
    </w:p>
    <w:p w14:paraId="19149700"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040E48">
        <w:rPr>
          <w:rFonts w:ascii="Courier New" w:hAnsi="Courier New" w:cs="Courier New"/>
          <w:color w:val="C0C0C0"/>
          <w:sz w:val="16"/>
        </w:rPr>
        <w:t xml:space="preserve"> &lt;effectiveTime value=' '/&gt;</w:t>
      </w:r>
    </w:p>
    <w:p w14:paraId="45F18DCD"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040E48">
        <w:rPr>
          <w:rFonts w:ascii="Courier New" w:hAnsi="Courier New" w:cs="Courier New"/>
          <w:color w:val="C0C0C0"/>
          <w:sz w:val="16"/>
        </w:rPr>
        <w:t xml:space="preserve"> &lt;repeatNumber value=' '/&gt;</w:t>
      </w:r>
    </w:p>
    <w:p w14:paraId="5ED9D128"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sz w:val="16"/>
        </w:rPr>
        <w:t xml:space="preserve"> &lt;value xsi:type='CD' .../&gt;</w:t>
      </w:r>
    </w:p>
    <w:p w14:paraId="6539C3A5" w14:textId="77777777" w:rsidR="003C1E0C" w:rsidRPr="00F331FC"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lang w:val="nl-NL"/>
          <w:rPrChange w:id="2484" w:author="Michael Clifton" w:date="2018-10-11T10:10:00Z">
            <w:rPr>
              <w:rFonts w:ascii="Courier New" w:hAnsi="Courier New" w:cs="Courier New"/>
              <w:color w:val="C0C0C0"/>
              <w:sz w:val="16"/>
            </w:rPr>
          </w:rPrChange>
        </w:rPr>
      </w:pPr>
      <w:r w:rsidRPr="00040E48">
        <w:rPr>
          <w:rFonts w:ascii="Courier New" w:hAnsi="Courier New" w:cs="Courier New"/>
          <w:color w:val="C0C0C0"/>
          <w:sz w:val="16"/>
        </w:rPr>
        <w:t xml:space="preserve"> </w:t>
      </w:r>
      <w:r w:rsidRPr="00F331FC">
        <w:rPr>
          <w:rFonts w:ascii="Courier New" w:hAnsi="Courier New" w:cs="Courier New"/>
          <w:color w:val="C0C0C0"/>
          <w:sz w:val="16"/>
          <w:lang w:val="nl-NL"/>
          <w:rPrChange w:id="2485" w:author="Michael Clifton" w:date="2018-10-11T10:10:00Z">
            <w:rPr>
              <w:rFonts w:ascii="Courier New" w:hAnsi="Courier New" w:cs="Courier New"/>
              <w:color w:val="C0C0C0"/>
              <w:sz w:val="16"/>
            </w:rPr>
          </w:rPrChange>
        </w:rPr>
        <w:t>&lt;interpretationCode code=' ' codeSystem=' ' codeSystemName=' '/&gt;</w:t>
      </w:r>
    </w:p>
    <w:p w14:paraId="74138228" w14:textId="77777777" w:rsidR="003C1E0C" w:rsidRPr="00F331FC"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lang w:val="nl-NL"/>
          <w:rPrChange w:id="2486" w:author="Michael Clifton" w:date="2018-10-11T10:10:00Z">
            <w:rPr>
              <w:rFonts w:ascii="Courier New" w:hAnsi="Courier New" w:cs="Courier New"/>
              <w:color w:val="C0C0C0"/>
              <w:sz w:val="16"/>
            </w:rPr>
          </w:rPrChange>
        </w:rPr>
      </w:pPr>
      <w:r w:rsidRPr="00F331FC">
        <w:rPr>
          <w:rFonts w:ascii="Courier New" w:hAnsi="Courier New" w:cs="Courier New"/>
          <w:color w:val="C0C0C0"/>
          <w:sz w:val="16"/>
          <w:lang w:val="nl-NL"/>
          <w:rPrChange w:id="2487" w:author="Michael Clifton" w:date="2018-10-11T10:10:00Z">
            <w:rPr>
              <w:rFonts w:ascii="Courier New" w:hAnsi="Courier New" w:cs="Courier New"/>
              <w:color w:val="C0C0C0"/>
              <w:sz w:val="16"/>
            </w:rPr>
          </w:rPrChange>
        </w:rPr>
        <w:t xml:space="preserve"> &lt;methodCode code=' ' codeSystem=' ' codeSystemName=' '/&gt;</w:t>
      </w:r>
    </w:p>
    <w:p w14:paraId="2B7523FB"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color w:val="C0C0C0"/>
          <w:sz w:val="16"/>
        </w:rPr>
      </w:pPr>
      <w:r w:rsidRPr="00F331FC">
        <w:rPr>
          <w:rFonts w:ascii="Courier New" w:hAnsi="Courier New" w:cs="Courier New"/>
          <w:color w:val="C0C0C0"/>
          <w:sz w:val="16"/>
          <w:lang w:val="nl-NL"/>
          <w:rPrChange w:id="2488" w:author="Michael Clifton" w:date="2018-10-11T10:10:00Z">
            <w:rPr>
              <w:rFonts w:ascii="Courier New" w:hAnsi="Courier New" w:cs="Courier New"/>
              <w:color w:val="C0C0C0"/>
              <w:sz w:val="16"/>
            </w:rPr>
          </w:rPrChange>
        </w:rPr>
        <w:t xml:space="preserve"> </w:t>
      </w:r>
      <w:r w:rsidRPr="00040E48">
        <w:rPr>
          <w:rFonts w:ascii="Courier New" w:hAnsi="Courier New" w:cs="Courier New"/>
          <w:color w:val="C0C0C0"/>
          <w:sz w:val="16"/>
        </w:rPr>
        <w:t>&lt;targetSiteCode code=' ' codeSystem=' ' codeSystemName=' '/&gt;</w:t>
      </w:r>
    </w:p>
    <w:p w14:paraId="47F219F1" w14:textId="77777777" w:rsidR="003C1E0C" w:rsidRPr="00040E48" w:rsidRDefault="003C1E0C" w:rsidP="003C1E0C">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40E48">
        <w:rPr>
          <w:rFonts w:ascii="Courier New" w:hAnsi="Courier New" w:cs="Courier New"/>
          <w:color w:val="C0C0C0"/>
          <w:sz w:val="16"/>
        </w:rPr>
        <w:t>&lt;/observation&gt;</w:t>
      </w:r>
    </w:p>
    <w:p w14:paraId="2DDA1083" w14:textId="77777777" w:rsidR="003C1E0C" w:rsidRPr="00040E48" w:rsidRDefault="003C1E0C" w:rsidP="000D307B">
      <w:pPr>
        <w:pStyle w:val="FigureTitle"/>
      </w:pPr>
      <w:r w:rsidRPr="00040E48">
        <w:t>Figure 6.3.4.57.3</w:t>
      </w:r>
      <w:r w:rsidR="0063221E" w:rsidRPr="00040E48">
        <w:t>-1:</w:t>
      </w:r>
      <w:r w:rsidRPr="00040E48">
        <w:t xml:space="preserve"> Family History Specification</w:t>
      </w:r>
    </w:p>
    <w:p w14:paraId="21B842E4" w14:textId="77777777" w:rsidR="003C1E0C" w:rsidRPr="00F331FC" w:rsidRDefault="003C1E0C" w:rsidP="002C1812">
      <w:pPr>
        <w:pStyle w:val="Heading5"/>
        <w:numPr>
          <w:ilvl w:val="0"/>
          <w:numId w:val="0"/>
        </w:numPr>
        <w:rPr>
          <w:noProof w:val="0"/>
          <w:lang w:val="nl-NL"/>
          <w:rPrChange w:id="2489" w:author="Michael Clifton" w:date="2018-10-11T10:10:00Z">
            <w:rPr>
              <w:noProof w:val="0"/>
            </w:rPr>
          </w:rPrChange>
        </w:rPr>
      </w:pPr>
      <w:bookmarkStart w:id="2490" w:name="_Toc302668055"/>
      <w:bookmarkStart w:id="2491" w:name="_Toc441142439"/>
      <w:r w:rsidRPr="00F331FC">
        <w:rPr>
          <w:noProof w:val="0"/>
          <w:lang w:val="nl-NL"/>
          <w:rPrChange w:id="2492" w:author="Michael Clifton" w:date="2018-10-11T10:10:00Z">
            <w:rPr>
              <w:noProof w:val="0"/>
            </w:rPr>
          </w:rPrChange>
        </w:rPr>
        <w:t>6.3.4.57.4  &lt;templateId root='2.16.840.1.113883.10.20.1.22'/&gt; &lt;templateId root='1.3.6.1.4.1.19376.1.5.3.1.4.13.3'/&gt;</w:t>
      </w:r>
      <w:bookmarkEnd w:id="2490"/>
      <w:bookmarkEnd w:id="2491"/>
    </w:p>
    <w:p w14:paraId="34EADB60" w14:textId="77777777" w:rsidR="003C1E0C" w:rsidRPr="00040E48" w:rsidRDefault="003C1E0C" w:rsidP="003C1E0C">
      <w:r w:rsidRPr="00040E48">
        <w:t xml:space="preserve">The &lt;templateId&gt; elements identify this observation as a family history observation, and shall be present as shown above. </w:t>
      </w:r>
    </w:p>
    <w:p w14:paraId="30EED4B5" w14:textId="77777777" w:rsidR="003C1E0C" w:rsidRPr="00040E48" w:rsidRDefault="003C1E0C" w:rsidP="002C1812">
      <w:pPr>
        <w:pStyle w:val="Heading5"/>
        <w:numPr>
          <w:ilvl w:val="0"/>
          <w:numId w:val="0"/>
        </w:numPr>
        <w:rPr>
          <w:noProof w:val="0"/>
        </w:rPr>
      </w:pPr>
      <w:bookmarkStart w:id="2493" w:name="_Toc302668056"/>
      <w:bookmarkStart w:id="2494" w:name="_Toc441142440"/>
      <w:r w:rsidRPr="00040E48">
        <w:rPr>
          <w:noProof w:val="0"/>
        </w:rPr>
        <w:t>6.3.4.57.5 &lt;code code=' ' displayName=' ' codeSystem=' ' codeSystemName=' '/&gt;</w:t>
      </w:r>
      <w:bookmarkEnd w:id="2493"/>
      <w:bookmarkEnd w:id="2494"/>
    </w:p>
    <w:p w14:paraId="5562EDA2" w14:textId="4340309A" w:rsidR="003C1E0C" w:rsidRPr="00040E48" w:rsidRDefault="003C1E0C" w:rsidP="003C1E0C">
      <w:r w:rsidRPr="00040E48">
        <w:t xml:space="preserve">The &lt;code&gt; indicates the type of observation made (e.g., Diagnosis, et cetera). See the code element in the Problem Entry for suggested values. </w:t>
      </w:r>
    </w:p>
    <w:p w14:paraId="4F433D70" w14:textId="77777777" w:rsidR="003C1E0C" w:rsidRPr="00040E48" w:rsidRDefault="003C1E0C" w:rsidP="002C1812">
      <w:pPr>
        <w:pStyle w:val="Heading5"/>
        <w:numPr>
          <w:ilvl w:val="0"/>
          <w:numId w:val="0"/>
        </w:numPr>
        <w:rPr>
          <w:noProof w:val="0"/>
        </w:rPr>
      </w:pPr>
      <w:bookmarkStart w:id="2495" w:name="_Toc302668057"/>
      <w:bookmarkStart w:id="2496" w:name="_Toc441142441"/>
      <w:r w:rsidRPr="00040E48">
        <w:rPr>
          <w:noProof w:val="0"/>
        </w:rPr>
        <w:t>6.3.4.57.6 &lt;value xsi:type='CD' code=' ' displayName=' ' codeSystem=' ' codeSystemName=' '/&gt;</w:t>
      </w:r>
      <w:bookmarkEnd w:id="2495"/>
      <w:bookmarkEnd w:id="2496"/>
    </w:p>
    <w:p w14:paraId="6198C681" w14:textId="77777777" w:rsidR="003C1E0C" w:rsidRPr="00040E48" w:rsidRDefault="003C1E0C" w:rsidP="000A1831">
      <w:r w:rsidRPr="00040E48">
        <w:t>The &lt;value&gt; element indicates the information (e.g., diagnosis) of the family member. See the value element in the Problem Entry for suggested values.</w:t>
      </w:r>
    </w:p>
    <w:p w14:paraId="3D043461" w14:textId="77777777" w:rsidR="00FC1063" w:rsidRPr="00040E48" w:rsidRDefault="00AB21EF" w:rsidP="000A1831">
      <w:pPr>
        <w:pStyle w:val="Heading4"/>
        <w:numPr>
          <w:ilvl w:val="0"/>
          <w:numId w:val="0"/>
        </w:numPr>
        <w:rPr>
          <w:noProof w:val="0"/>
        </w:rPr>
      </w:pPr>
      <w:bookmarkStart w:id="2497" w:name="_Toc441142442"/>
      <w:r w:rsidRPr="00040E48">
        <w:rPr>
          <w:noProof w:val="0"/>
        </w:rPr>
        <w:lastRenderedPageBreak/>
        <w:t>6.3.4.</w:t>
      </w:r>
      <w:r w:rsidR="002A21C3" w:rsidRPr="00040E48">
        <w:rPr>
          <w:noProof w:val="0"/>
        </w:rPr>
        <w:t>58</w:t>
      </w:r>
      <w:r w:rsidRPr="00040E48">
        <w:rPr>
          <w:noProof w:val="0"/>
        </w:rPr>
        <w:t xml:space="preserve">  </w:t>
      </w:r>
      <w:r w:rsidR="00FC1063" w:rsidRPr="00040E48">
        <w:rPr>
          <w:noProof w:val="0"/>
        </w:rPr>
        <w:t xml:space="preserve">Reserved for </w:t>
      </w:r>
      <w:r w:rsidR="00E93B3B" w:rsidRPr="00040E48">
        <w:rPr>
          <w:noProof w:val="0"/>
        </w:rPr>
        <w:t>Death Pronouncement Entry Content Module</w:t>
      </w:r>
      <w:bookmarkEnd w:id="2497"/>
    </w:p>
    <w:p w14:paraId="655A4E32" w14:textId="77777777" w:rsidR="00FC1063" w:rsidRPr="00040E48" w:rsidRDefault="00AB21EF" w:rsidP="000A1831">
      <w:pPr>
        <w:pStyle w:val="Heading4"/>
        <w:numPr>
          <w:ilvl w:val="0"/>
          <w:numId w:val="0"/>
        </w:numPr>
        <w:rPr>
          <w:noProof w:val="0"/>
        </w:rPr>
      </w:pPr>
      <w:bookmarkStart w:id="2498" w:name="_Toc441142443"/>
      <w:r w:rsidRPr="00040E48">
        <w:rPr>
          <w:noProof w:val="0"/>
        </w:rPr>
        <w:t>6.3.4</w:t>
      </w:r>
      <w:r w:rsidR="002A21C3" w:rsidRPr="00040E48">
        <w:rPr>
          <w:noProof w:val="0"/>
        </w:rPr>
        <w:t>.59</w:t>
      </w:r>
      <w:r w:rsidRPr="00040E48">
        <w:rPr>
          <w:noProof w:val="0"/>
        </w:rPr>
        <w:t xml:space="preserve">  </w:t>
      </w:r>
      <w:r w:rsidR="00FC1063" w:rsidRPr="00040E48">
        <w:rPr>
          <w:noProof w:val="0"/>
        </w:rPr>
        <w:t xml:space="preserve">Reserved for </w:t>
      </w:r>
      <w:r w:rsidR="00E93B3B" w:rsidRPr="00040E48">
        <w:rPr>
          <w:noProof w:val="0"/>
        </w:rPr>
        <w:t>Death Location Type Entry Content Module</w:t>
      </w:r>
      <w:bookmarkEnd w:id="2498"/>
    </w:p>
    <w:p w14:paraId="5476AFA7" w14:textId="77777777" w:rsidR="00FC1063" w:rsidRPr="00040E48" w:rsidRDefault="00AB21EF" w:rsidP="000A1831">
      <w:pPr>
        <w:pStyle w:val="Heading4"/>
        <w:numPr>
          <w:ilvl w:val="0"/>
          <w:numId w:val="0"/>
        </w:numPr>
        <w:rPr>
          <w:noProof w:val="0"/>
        </w:rPr>
      </w:pPr>
      <w:bookmarkStart w:id="2499" w:name="_Toc441142444"/>
      <w:r w:rsidRPr="00040E48">
        <w:rPr>
          <w:noProof w:val="0"/>
        </w:rPr>
        <w:t>6.3.4</w:t>
      </w:r>
      <w:r w:rsidR="002A21C3" w:rsidRPr="00040E48">
        <w:rPr>
          <w:noProof w:val="0"/>
        </w:rPr>
        <w:t>.60</w:t>
      </w:r>
      <w:r w:rsidRPr="00040E48">
        <w:rPr>
          <w:noProof w:val="0"/>
        </w:rPr>
        <w:t xml:space="preserve">  </w:t>
      </w:r>
      <w:r w:rsidR="00FC1063" w:rsidRPr="00040E48">
        <w:rPr>
          <w:noProof w:val="0"/>
        </w:rPr>
        <w:t xml:space="preserve">Reserved for </w:t>
      </w:r>
      <w:r w:rsidR="00E93B3B" w:rsidRPr="00040E48">
        <w:rPr>
          <w:bCs/>
          <w:noProof w:val="0"/>
        </w:rPr>
        <w:t>Occupational Data For Health Organizer</w:t>
      </w:r>
      <w:bookmarkEnd w:id="2499"/>
    </w:p>
    <w:p w14:paraId="683D6B30" w14:textId="77777777" w:rsidR="00FC1063" w:rsidRPr="00040E48" w:rsidRDefault="00AB21EF" w:rsidP="000A1831">
      <w:pPr>
        <w:pStyle w:val="Heading4"/>
        <w:numPr>
          <w:ilvl w:val="0"/>
          <w:numId w:val="0"/>
        </w:numPr>
        <w:rPr>
          <w:noProof w:val="0"/>
        </w:rPr>
      </w:pPr>
      <w:bookmarkStart w:id="2500" w:name="_Toc441142445"/>
      <w:r w:rsidRPr="00040E48">
        <w:rPr>
          <w:noProof w:val="0"/>
        </w:rPr>
        <w:t>6.3.4</w:t>
      </w:r>
      <w:r w:rsidR="002A21C3" w:rsidRPr="00040E48">
        <w:rPr>
          <w:noProof w:val="0"/>
        </w:rPr>
        <w:t>.61</w:t>
      </w:r>
      <w:r w:rsidRPr="00040E48">
        <w:rPr>
          <w:noProof w:val="0"/>
        </w:rPr>
        <w:t xml:space="preserve">  </w:t>
      </w:r>
      <w:r w:rsidR="00FC1063" w:rsidRPr="00040E48">
        <w:rPr>
          <w:noProof w:val="0"/>
        </w:rPr>
        <w:t xml:space="preserve">Reserved for </w:t>
      </w:r>
      <w:r w:rsidR="00E93B3B" w:rsidRPr="00040E48">
        <w:rPr>
          <w:bCs/>
          <w:noProof w:val="0"/>
        </w:rPr>
        <w:t>Employment Status Organizer</w:t>
      </w:r>
      <w:bookmarkEnd w:id="2500"/>
    </w:p>
    <w:p w14:paraId="17460242" w14:textId="77777777" w:rsidR="00FC1063" w:rsidRPr="00040E48" w:rsidRDefault="00AB21EF" w:rsidP="000A1831">
      <w:pPr>
        <w:pStyle w:val="Heading4"/>
        <w:numPr>
          <w:ilvl w:val="0"/>
          <w:numId w:val="0"/>
        </w:numPr>
        <w:rPr>
          <w:noProof w:val="0"/>
        </w:rPr>
      </w:pPr>
      <w:bookmarkStart w:id="2501" w:name="_Toc441142446"/>
      <w:r w:rsidRPr="00040E48">
        <w:rPr>
          <w:noProof w:val="0"/>
        </w:rPr>
        <w:t>6.3.4</w:t>
      </w:r>
      <w:r w:rsidR="002A21C3" w:rsidRPr="00040E48">
        <w:rPr>
          <w:noProof w:val="0"/>
        </w:rPr>
        <w:t>.62</w:t>
      </w:r>
      <w:r w:rsidRPr="00040E48">
        <w:rPr>
          <w:noProof w:val="0"/>
        </w:rPr>
        <w:t xml:space="preserve">  </w:t>
      </w:r>
      <w:r w:rsidR="00FC1063" w:rsidRPr="00040E48">
        <w:rPr>
          <w:noProof w:val="0"/>
        </w:rPr>
        <w:t xml:space="preserve">Reserved for </w:t>
      </w:r>
      <w:r w:rsidR="00E93B3B" w:rsidRPr="00040E48">
        <w:rPr>
          <w:bCs/>
          <w:noProof w:val="0"/>
        </w:rPr>
        <w:t>Usual Occupation and Industry Organizer</w:t>
      </w:r>
      <w:bookmarkEnd w:id="2501"/>
    </w:p>
    <w:p w14:paraId="73D14E14" w14:textId="77777777" w:rsidR="00FC1063" w:rsidRPr="00040E48" w:rsidRDefault="00AB21EF" w:rsidP="000A1831">
      <w:pPr>
        <w:pStyle w:val="Heading4"/>
        <w:numPr>
          <w:ilvl w:val="0"/>
          <w:numId w:val="0"/>
        </w:numPr>
        <w:rPr>
          <w:noProof w:val="0"/>
        </w:rPr>
      </w:pPr>
      <w:bookmarkStart w:id="2502" w:name="_Toc441142447"/>
      <w:r w:rsidRPr="00040E48">
        <w:rPr>
          <w:noProof w:val="0"/>
        </w:rPr>
        <w:t>6.3.4</w:t>
      </w:r>
      <w:r w:rsidR="002A21C3" w:rsidRPr="00040E48">
        <w:rPr>
          <w:noProof w:val="0"/>
        </w:rPr>
        <w:t>.63</w:t>
      </w:r>
      <w:r w:rsidRPr="00040E48">
        <w:rPr>
          <w:noProof w:val="0"/>
        </w:rPr>
        <w:t xml:space="preserve">  </w:t>
      </w:r>
      <w:r w:rsidR="00FC1063" w:rsidRPr="00040E48">
        <w:rPr>
          <w:noProof w:val="0"/>
        </w:rPr>
        <w:t xml:space="preserve">Reserved for </w:t>
      </w:r>
      <w:r w:rsidR="00E93B3B" w:rsidRPr="00040E48">
        <w:rPr>
          <w:bCs/>
          <w:noProof w:val="0"/>
        </w:rPr>
        <w:t>History of Occupation Organizer</w:t>
      </w:r>
      <w:bookmarkEnd w:id="2502"/>
    </w:p>
    <w:p w14:paraId="3FAD46A2" w14:textId="77777777" w:rsidR="00FC1063" w:rsidRPr="00040E48" w:rsidRDefault="00AB21EF" w:rsidP="000A1831">
      <w:pPr>
        <w:pStyle w:val="Heading4"/>
        <w:numPr>
          <w:ilvl w:val="0"/>
          <w:numId w:val="0"/>
        </w:numPr>
        <w:rPr>
          <w:noProof w:val="0"/>
        </w:rPr>
      </w:pPr>
      <w:bookmarkStart w:id="2503" w:name="_Toc441142448"/>
      <w:r w:rsidRPr="00040E48">
        <w:rPr>
          <w:noProof w:val="0"/>
        </w:rPr>
        <w:t>6.3.4</w:t>
      </w:r>
      <w:r w:rsidR="002A21C3" w:rsidRPr="00040E48">
        <w:rPr>
          <w:noProof w:val="0"/>
        </w:rPr>
        <w:t>.64</w:t>
      </w:r>
      <w:r w:rsidRPr="00040E48">
        <w:rPr>
          <w:noProof w:val="0"/>
        </w:rPr>
        <w:t xml:space="preserve">  </w:t>
      </w:r>
      <w:r w:rsidR="00FC1063" w:rsidRPr="00040E48">
        <w:rPr>
          <w:noProof w:val="0"/>
        </w:rPr>
        <w:t xml:space="preserve">Reserved for </w:t>
      </w:r>
      <w:r w:rsidR="00E93B3B" w:rsidRPr="00040E48">
        <w:rPr>
          <w:bCs/>
          <w:noProof w:val="0"/>
        </w:rPr>
        <w:t>Employment Status Observation</w:t>
      </w:r>
      <w:bookmarkEnd w:id="2503"/>
    </w:p>
    <w:p w14:paraId="757B87F2" w14:textId="77777777" w:rsidR="00FC1063" w:rsidRPr="00040E48" w:rsidRDefault="00AB21EF" w:rsidP="000A1831">
      <w:pPr>
        <w:pStyle w:val="Heading4"/>
        <w:numPr>
          <w:ilvl w:val="0"/>
          <w:numId w:val="0"/>
        </w:numPr>
        <w:rPr>
          <w:noProof w:val="0"/>
        </w:rPr>
      </w:pPr>
      <w:bookmarkStart w:id="2504" w:name="_Toc441142449"/>
      <w:r w:rsidRPr="00040E48">
        <w:rPr>
          <w:noProof w:val="0"/>
        </w:rPr>
        <w:t>6.3.4</w:t>
      </w:r>
      <w:r w:rsidR="002A21C3" w:rsidRPr="00040E48">
        <w:rPr>
          <w:noProof w:val="0"/>
        </w:rPr>
        <w:t>.65</w:t>
      </w:r>
      <w:r w:rsidRPr="00040E48">
        <w:rPr>
          <w:noProof w:val="0"/>
        </w:rPr>
        <w:t xml:space="preserve">  </w:t>
      </w:r>
      <w:r w:rsidR="00FC1063" w:rsidRPr="00040E48">
        <w:rPr>
          <w:noProof w:val="0"/>
        </w:rPr>
        <w:t xml:space="preserve">Reserved for </w:t>
      </w:r>
      <w:r w:rsidR="00E93B3B" w:rsidRPr="00040E48">
        <w:rPr>
          <w:bCs/>
          <w:noProof w:val="0"/>
        </w:rPr>
        <w:t>Usual Occupation and Industry Observation Entry</w:t>
      </w:r>
      <w:bookmarkEnd w:id="2504"/>
    </w:p>
    <w:p w14:paraId="1F1B399D" w14:textId="77777777" w:rsidR="00FC1063" w:rsidRPr="00040E48" w:rsidRDefault="00AB21EF" w:rsidP="000A1831">
      <w:pPr>
        <w:pStyle w:val="Heading4"/>
        <w:numPr>
          <w:ilvl w:val="0"/>
          <w:numId w:val="0"/>
        </w:numPr>
        <w:rPr>
          <w:noProof w:val="0"/>
        </w:rPr>
      </w:pPr>
      <w:bookmarkStart w:id="2505" w:name="_Toc441142450"/>
      <w:r w:rsidRPr="00040E48">
        <w:rPr>
          <w:noProof w:val="0"/>
        </w:rPr>
        <w:t>6.3.4</w:t>
      </w:r>
      <w:r w:rsidR="002A21C3" w:rsidRPr="00040E48">
        <w:rPr>
          <w:noProof w:val="0"/>
        </w:rPr>
        <w:t>.66</w:t>
      </w:r>
      <w:r w:rsidRPr="00040E48">
        <w:rPr>
          <w:noProof w:val="0"/>
        </w:rPr>
        <w:t xml:space="preserve">  </w:t>
      </w:r>
      <w:r w:rsidR="00FC1063" w:rsidRPr="00040E48">
        <w:rPr>
          <w:noProof w:val="0"/>
        </w:rPr>
        <w:t xml:space="preserve">Reserved for </w:t>
      </w:r>
      <w:r w:rsidR="00E93B3B" w:rsidRPr="00040E48">
        <w:rPr>
          <w:bCs/>
          <w:noProof w:val="0"/>
        </w:rPr>
        <w:t>Occupation Observation Entry</w:t>
      </w:r>
      <w:bookmarkEnd w:id="2505"/>
    </w:p>
    <w:p w14:paraId="727E08AF" w14:textId="77777777" w:rsidR="002A21C3" w:rsidRPr="00040E48" w:rsidRDefault="002A21C3" w:rsidP="000A1831">
      <w:pPr>
        <w:pStyle w:val="Heading4"/>
        <w:numPr>
          <w:ilvl w:val="0"/>
          <w:numId w:val="0"/>
        </w:numPr>
        <w:rPr>
          <w:noProof w:val="0"/>
        </w:rPr>
      </w:pPr>
      <w:bookmarkStart w:id="2506" w:name="_Toc441142451"/>
      <w:r w:rsidRPr="00040E48">
        <w:rPr>
          <w:noProof w:val="0"/>
        </w:rPr>
        <w:t xml:space="preserve">6.3.4.67  Reserved for </w:t>
      </w:r>
      <w:r w:rsidR="00E93B3B" w:rsidRPr="00040E48">
        <w:rPr>
          <w:bCs/>
          <w:noProof w:val="0"/>
        </w:rPr>
        <w:t>Work Shift Observation Entry</w:t>
      </w:r>
      <w:bookmarkEnd w:id="2506"/>
    </w:p>
    <w:p w14:paraId="68201ACE" w14:textId="77777777" w:rsidR="00FC1063" w:rsidRPr="00040E48" w:rsidRDefault="00AB21EF" w:rsidP="000A1831">
      <w:pPr>
        <w:pStyle w:val="Heading4"/>
        <w:numPr>
          <w:ilvl w:val="0"/>
          <w:numId w:val="0"/>
        </w:numPr>
        <w:rPr>
          <w:noProof w:val="0"/>
        </w:rPr>
      </w:pPr>
      <w:bookmarkStart w:id="2507" w:name="_Toc441142452"/>
      <w:r w:rsidRPr="00040E48">
        <w:rPr>
          <w:noProof w:val="0"/>
        </w:rPr>
        <w:t>6.3.4</w:t>
      </w:r>
      <w:r w:rsidR="002A21C3" w:rsidRPr="00040E48">
        <w:rPr>
          <w:noProof w:val="0"/>
        </w:rPr>
        <w:t>.68</w:t>
      </w:r>
      <w:r w:rsidRPr="00040E48">
        <w:rPr>
          <w:noProof w:val="0"/>
        </w:rPr>
        <w:t xml:space="preserve">  </w:t>
      </w:r>
      <w:r w:rsidR="00FC1063" w:rsidRPr="00040E48">
        <w:rPr>
          <w:noProof w:val="0"/>
        </w:rPr>
        <w:t xml:space="preserve">Reserved for </w:t>
      </w:r>
      <w:r w:rsidR="003E7447" w:rsidRPr="00040E48">
        <w:rPr>
          <w:noProof w:val="0"/>
        </w:rPr>
        <w:t xml:space="preserve">Weekly </w:t>
      </w:r>
      <w:r w:rsidR="00E93B3B" w:rsidRPr="00040E48">
        <w:rPr>
          <w:bCs/>
          <w:noProof w:val="0"/>
        </w:rPr>
        <w:t xml:space="preserve">Work </w:t>
      </w:r>
      <w:r w:rsidR="003E7447" w:rsidRPr="00040E48">
        <w:rPr>
          <w:bCs/>
          <w:noProof w:val="0"/>
        </w:rPr>
        <w:t xml:space="preserve">Hours </w:t>
      </w:r>
      <w:r w:rsidR="00E93B3B" w:rsidRPr="00040E48">
        <w:rPr>
          <w:bCs/>
          <w:noProof w:val="0"/>
        </w:rPr>
        <w:t>Observation Entry</w:t>
      </w:r>
      <w:bookmarkEnd w:id="2507"/>
    </w:p>
    <w:p w14:paraId="32B14D25" w14:textId="77777777" w:rsidR="00FC1063" w:rsidRPr="00040E48" w:rsidRDefault="00AB21EF" w:rsidP="000A1831">
      <w:pPr>
        <w:pStyle w:val="Heading4"/>
        <w:numPr>
          <w:ilvl w:val="0"/>
          <w:numId w:val="0"/>
        </w:numPr>
        <w:rPr>
          <w:noProof w:val="0"/>
        </w:rPr>
      </w:pPr>
      <w:bookmarkStart w:id="2508" w:name="_Toc441142453"/>
      <w:r w:rsidRPr="00040E48">
        <w:rPr>
          <w:noProof w:val="0"/>
        </w:rPr>
        <w:t>6.3.4</w:t>
      </w:r>
      <w:r w:rsidR="002A21C3" w:rsidRPr="00040E48">
        <w:rPr>
          <w:noProof w:val="0"/>
        </w:rPr>
        <w:t>.69</w:t>
      </w:r>
      <w:r w:rsidRPr="00040E48">
        <w:rPr>
          <w:noProof w:val="0"/>
        </w:rPr>
        <w:t xml:space="preserve">  </w:t>
      </w:r>
      <w:r w:rsidR="00FC1063" w:rsidRPr="00040E48">
        <w:rPr>
          <w:noProof w:val="0"/>
        </w:rPr>
        <w:t xml:space="preserve">Reserved for </w:t>
      </w:r>
      <w:r w:rsidR="00362B8F" w:rsidRPr="00040E48">
        <w:rPr>
          <w:bCs/>
          <w:noProof w:val="0"/>
        </w:rPr>
        <w:t>Usual Occupation Duration Entry</w:t>
      </w:r>
      <w:bookmarkEnd w:id="2508"/>
    </w:p>
    <w:p w14:paraId="56E94507" w14:textId="77777777" w:rsidR="00FC1063" w:rsidRPr="00040E48" w:rsidRDefault="00AB21EF" w:rsidP="000A1831">
      <w:pPr>
        <w:pStyle w:val="Heading4"/>
        <w:numPr>
          <w:ilvl w:val="0"/>
          <w:numId w:val="0"/>
        </w:numPr>
        <w:rPr>
          <w:noProof w:val="0"/>
        </w:rPr>
      </w:pPr>
      <w:bookmarkStart w:id="2509" w:name="_Toc441142454"/>
      <w:r w:rsidRPr="00040E48">
        <w:rPr>
          <w:noProof w:val="0"/>
        </w:rPr>
        <w:t>6.3.4</w:t>
      </w:r>
      <w:r w:rsidR="002A21C3" w:rsidRPr="00040E48">
        <w:rPr>
          <w:noProof w:val="0"/>
        </w:rPr>
        <w:t>.70</w:t>
      </w:r>
      <w:r w:rsidRPr="00040E48">
        <w:rPr>
          <w:noProof w:val="0"/>
        </w:rPr>
        <w:t xml:space="preserve">  </w:t>
      </w:r>
      <w:r w:rsidR="00FC1063" w:rsidRPr="00040E48">
        <w:rPr>
          <w:noProof w:val="0"/>
        </w:rPr>
        <w:t xml:space="preserve">Reserved for </w:t>
      </w:r>
      <w:r w:rsidR="00362B8F" w:rsidRPr="00040E48">
        <w:rPr>
          <w:bCs/>
          <w:noProof w:val="0"/>
        </w:rPr>
        <w:t>Usual Industry Duration Entry</w:t>
      </w:r>
      <w:bookmarkEnd w:id="2509"/>
    </w:p>
    <w:p w14:paraId="4E0A0D69" w14:textId="77777777" w:rsidR="00FC1063" w:rsidRPr="00040E48" w:rsidRDefault="00AB21EF" w:rsidP="000A1831">
      <w:pPr>
        <w:pStyle w:val="Heading4"/>
        <w:numPr>
          <w:ilvl w:val="0"/>
          <w:numId w:val="0"/>
        </w:numPr>
        <w:rPr>
          <w:noProof w:val="0"/>
        </w:rPr>
      </w:pPr>
      <w:bookmarkStart w:id="2510" w:name="_Toc441142455"/>
      <w:r w:rsidRPr="00040E48">
        <w:rPr>
          <w:noProof w:val="0"/>
        </w:rPr>
        <w:t>6.3.4</w:t>
      </w:r>
      <w:r w:rsidR="002A21C3" w:rsidRPr="00040E48">
        <w:rPr>
          <w:noProof w:val="0"/>
        </w:rPr>
        <w:t>.71</w:t>
      </w:r>
      <w:r w:rsidRPr="00040E48">
        <w:rPr>
          <w:noProof w:val="0"/>
        </w:rPr>
        <w:t xml:space="preserve">  </w:t>
      </w:r>
      <w:r w:rsidR="00FC1063" w:rsidRPr="00040E48">
        <w:rPr>
          <w:noProof w:val="0"/>
        </w:rPr>
        <w:t>Reserved for Future Use</w:t>
      </w:r>
      <w:bookmarkEnd w:id="2510"/>
    </w:p>
    <w:p w14:paraId="72B15640" w14:textId="77777777" w:rsidR="00FC1063" w:rsidRPr="00040E48" w:rsidRDefault="00AB21EF" w:rsidP="000A1831">
      <w:pPr>
        <w:pStyle w:val="Heading4"/>
        <w:numPr>
          <w:ilvl w:val="0"/>
          <w:numId w:val="0"/>
        </w:numPr>
        <w:rPr>
          <w:noProof w:val="0"/>
        </w:rPr>
      </w:pPr>
      <w:bookmarkStart w:id="2511" w:name="_Toc441142456"/>
      <w:r w:rsidRPr="00040E48">
        <w:rPr>
          <w:noProof w:val="0"/>
        </w:rPr>
        <w:t>6.3.4</w:t>
      </w:r>
      <w:r w:rsidR="002A21C3" w:rsidRPr="00040E48">
        <w:rPr>
          <w:noProof w:val="0"/>
        </w:rPr>
        <w:t>.72</w:t>
      </w:r>
      <w:r w:rsidRPr="00040E48">
        <w:rPr>
          <w:noProof w:val="0"/>
        </w:rPr>
        <w:t xml:space="preserve">  </w:t>
      </w:r>
      <w:r w:rsidR="00FC1063" w:rsidRPr="00040E48">
        <w:rPr>
          <w:noProof w:val="0"/>
        </w:rPr>
        <w:t>Reserved for Future Use</w:t>
      </w:r>
      <w:bookmarkEnd w:id="2511"/>
    </w:p>
    <w:p w14:paraId="1846BEAD" w14:textId="77777777" w:rsidR="00FC1063" w:rsidRPr="00040E48" w:rsidRDefault="00AB21EF" w:rsidP="000A1831">
      <w:pPr>
        <w:pStyle w:val="Heading4"/>
        <w:numPr>
          <w:ilvl w:val="0"/>
          <w:numId w:val="0"/>
        </w:numPr>
        <w:rPr>
          <w:noProof w:val="0"/>
        </w:rPr>
      </w:pPr>
      <w:bookmarkStart w:id="2512" w:name="_Toc441142457"/>
      <w:r w:rsidRPr="00040E48">
        <w:rPr>
          <w:noProof w:val="0"/>
        </w:rPr>
        <w:t>6.3.4</w:t>
      </w:r>
      <w:r w:rsidR="002A21C3" w:rsidRPr="00040E48">
        <w:rPr>
          <w:noProof w:val="0"/>
        </w:rPr>
        <w:t>.73</w:t>
      </w:r>
      <w:r w:rsidRPr="00040E48">
        <w:rPr>
          <w:noProof w:val="0"/>
        </w:rPr>
        <w:t xml:space="preserve">  </w:t>
      </w:r>
      <w:r w:rsidR="00FC1063" w:rsidRPr="00040E48">
        <w:rPr>
          <w:noProof w:val="0"/>
        </w:rPr>
        <w:t>Reserved for Future Use</w:t>
      </w:r>
      <w:bookmarkEnd w:id="2512"/>
    </w:p>
    <w:p w14:paraId="6D0DBC33" w14:textId="77777777" w:rsidR="00FC1063" w:rsidRPr="00040E48" w:rsidRDefault="00AB21EF" w:rsidP="000A1831">
      <w:pPr>
        <w:pStyle w:val="Heading4"/>
        <w:numPr>
          <w:ilvl w:val="0"/>
          <w:numId w:val="0"/>
        </w:numPr>
        <w:rPr>
          <w:noProof w:val="0"/>
        </w:rPr>
      </w:pPr>
      <w:bookmarkStart w:id="2513" w:name="_Toc441142458"/>
      <w:r w:rsidRPr="00040E48">
        <w:rPr>
          <w:noProof w:val="0"/>
        </w:rPr>
        <w:t>6.3.4</w:t>
      </w:r>
      <w:r w:rsidR="002A21C3" w:rsidRPr="00040E48">
        <w:rPr>
          <w:noProof w:val="0"/>
        </w:rPr>
        <w:t>.74</w:t>
      </w:r>
      <w:r w:rsidRPr="00040E48">
        <w:rPr>
          <w:noProof w:val="0"/>
        </w:rPr>
        <w:t xml:space="preserve">  </w:t>
      </w:r>
      <w:r w:rsidR="00FC1063" w:rsidRPr="00040E48">
        <w:rPr>
          <w:noProof w:val="0"/>
        </w:rPr>
        <w:t>Reserved for Future Use</w:t>
      </w:r>
      <w:bookmarkEnd w:id="2513"/>
    </w:p>
    <w:p w14:paraId="42F9EA10" w14:textId="77777777" w:rsidR="00FC1063" w:rsidRPr="00040E48" w:rsidRDefault="00AB21EF" w:rsidP="000A1831">
      <w:pPr>
        <w:pStyle w:val="Heading4"/>
        <w:numPr>
          <w:ilvl w:val="0"/>
          <w:numId w:val="0"/>
        </w:numPr>
        <w:rPr>
          <w:noProof w:val="0"/>
        </w:rPr>
      </w:pPr>
      <w:bookmarkStart w:id="2514" w:name="_Toc441142459"/>
      <w:r w:rsidRPr="00040E48">
        <w:rPr>
          <w:noProof w:val="0"/>
        </w:rPr>
        <w:t>6.3.4</w:t>
      </w:r>
      <w:r w:rsidR="002A21C3" w:rsidRPr="00040E48">
        <w:rPr>
          <w:noProof w:val="0"/>
        </w:rPr>
        <w:t>.75</w:t>
      </w:r>
      <w:r w:rsidRPr="00040E48">
        <w:rPr>
          <w:noProof w:val="0"/>
        </w:rPr>
        <w:t xml:space="preserve">  </w:t>
      </w:r>
      <w:r w:rsidR="00FC1063" w:rsidRPr="00040E48">
        <w:rPr>
          <w:noProof w:val="0"/>
        </w:rPr>
        <w:t>Reserved for Future Use</w:t>
      </w:r>
      <w:bookmarkEnd w:id="2514"/>
    </w:p>
    <w:p w14:paraId="08953345" w14:textId="77777777" w:rsidR="00FC1063" w:rsidRPr="00040E48" w:rsidRDefault="00AB21EF" w:rsidP="000A1831">
      <w:pPr>
        <w:pStyle w:val="Heading4"/>
        <w:numPr>
          <w:ilvl w:val="0"/>
          <w:numId w:val="0"/>
        </w:numPr>
        <w:rPr>
          <w:noProof w:val="0"/>
        </w:rPr>
      </w:pPr>
      <w:bookmarkStart w:id="2515" w:name="_Toc441142460"/>
      <w:r w:rsidRPr="00040E48">
        <w:rPr>
          <w:noProof w:val="0"/>
        </w:rPr>
        <w:t>6.3.4</w:t>
      </w:r>
      <w:r w:rsidR="002A21C3" w:rsidRPr="00040E48">
        <w:rPr>
          <w:noProof w:val="0"/>
        </w:rPr>
        <w:t>.76</w:t>
      </w:r>
      <w:r w:rsidRPr="00040E48">
        <w:rPr>
          <w:noProof w:val="0"/>
        </w:rPr>
        <w:t xml:space="preserve">  </w:t>
      </w:r>
      <w:r w:rsidR="00FC1063" w:rsidRPr="00040E48">
        <w:rPr>
          <w:noProof w:val="0"/>
        </w:rPr>
        <w:t>Reserved for Future Use</w:t>
      </w:r>
      <w:bookmarkEnd w:id="2515"/>
    </w:p>
    <w:p w14:paraId="5EDC8E2B" w14:textId="77777777" w:rsidR="00FC1063" w:rsidRPr="00040E48" w:rsidRDefault="00AB21EF" w:rsidP="000A1831">
      <w:pPr>
        <w:pStyle w:val="Heading4"/>
        <w:numPr>
          <w:ilvl w:val="0"/>
          <w:numId w:val="0"/>
        </w:numPr>
        <w:rPr>
          <w:noProof w:val="0"/>
        </w:rPr>
      </w:pPr>
      <w:bookmarkStart w:id="2516" w:name="_Toc441142461"/>
      <w:r w:rsidRPr="00040E48">
        <w:rPr>
          <w:noProof w:val="0"/>
        </w:rPr>
        <w:t>6.3.4.</w:t>
      </w:r>
      <w:r w:rsidR="002A21C3" w:rsidRPr="00040E48">
        <w:rPr>
          <w:noProof w:val="0"/>
        </w:rPr>
        <w:t>77</w:t>
      </w:r>
      <w:r w:rsidRPr="00040E48">
        <w:rPr>
          <w:noProof w:val="0"/>
        </w:rPr>
        <w:t xml:space="preserve">  </w:t>
      </w:r>
      <w:r w:rsidR="00FC1063" w:rsidRPr="00040E48">
        <w:rPr>
          <w:noProof w:val="0"/>
        </w:rPr>
        <w:t>Reserved for Future Use</w:t>
      </w:r>
      <w:bookmarkEnd w:id="2516"/>
    </w:p>
    <w:p w14:paraId="4E46F8FD" w14:textId="77777777" w:rsidR="00FC1063" w:rsidRPr="00040E48" w:rsidRDefault="00AB21EF" w:rsidP="000A1831">
      <w:pPr>
        <w:pStyle w:val="Heading4"/>
        <w:numPr>
          <w:ilvl w:val="0"/>
          <w:numId w:val="0"/>
        </w:numPr>
        <w:rPr>
          <w:noProof w:val="0"/>
        </w:rPr>
      </w:pPr>
      <w:bookmarkStart w:id="2517" w:name="_Toc441142462"/>
      <w:r w:rsidRPr="00040E48">
        <w:rPr>
          <w:noProof w:val="0"/>
        </w:rPr>
        <w:t>6.3.4</w:t>
      </w:r>
      <w:r w:rsidR="002A21C3" w:rsidRPr="00040E48">
        <w:rPr>
          <w:noProof w:val="0"/>
        </w:rPr>
        <w:t>.78</w:t>
      </w:r>
      <w:r w:rsidRPr="00040E48">
        <w:rPr>
          <w:noProof w:val="0"/>
        </w:rPr>
        <w:t xml:space="preserve">  </w:t>
      </w:r>
      <w:r w:rsidR="00FC1063" w:rsidRPr="00040E48">
        <w:rPr>
          <w:noProof w:val="0"/>
        </w:rPr>
        <w:t>Reserved for Future Use</w:t>
      </w:r>
      <w:bookmarkEnd w:id="2517"/>
    </w:p>
    <w:p w14:paraId="13CAD4EF" w14:textId="77777777" w:rsidR="00FC1063" w:rsidRPr="00040E48" w:rsidRDefault="00AB21EF" w:rsidP="000A1831">
      <w:pPr>
        <w:pStyle w:val="Heading4"/>
        <w:numPr>
          <w:ilvl w:val="0"/>
          <w:numId w:val="0"/>
        </w:numPr>
        <w:rPr>
          <w:noProof w:val="0"/>
        </w:rPr>
      </w:pPr>
      <w:bookmarkStart w:id="2518" w:name="_Toc441142463"/>
      <w:r w:rsidRPr="00040E48">
        <w:rPr>
          <w:noProof w:val="0"/>
        </w:rPr>
        <w:t>6.3.4</w:t>
      </w:r>
      <w:r w:rsidR="002A21C3" w:rsidRPr="00040E48">
        <w:rPr>
          <w:noProof w:val="0"/>
        </w:rPr>
        <w:t>.79</w:t>
      </w:r>
      <w:r w:rsidRPr="00040E48">
        <w:rPr>
          <w:noProof w:val="0"/>
        </w:rPr>
        <w:t xml:space="preserve">  </w:t>
      </w:r>
      <w:r w:rsidR="00FC1063" w:rsidRPr="00040E48">
        <w:rPr>
          <w:noProof w:val="0"/>
        </w:rPr>
        <w:t>Reserved for Future Use</w:t>
      </w:r>
      <w:bookmarkEnd w:id="2518"/>
    </w:p>
    <w:p w14:paraId="67579230" w14:textId="77777777" w:rsidR="00FC1063" w:rsidRPr="00040E48" w:rsidRDefault="00AB21EF" w:rsidP="000A1831">
      <w:pPr>
        <w:pStyle w:val="Heading4"/>
        <w:numPr>
          <w:ilvl w:val="0"/>
          <w:numId w:val="0"/>
        </w:numPr>
        <w:rPr>
          <w:noProof w:val="0"/>
        </w:rPr>
      </w:pPr>
      <w:bookmarkStart w:id="2519" w:name="_Toc441142464"/>
      <w:r w:rsidRPr="00040E48">
        <w:rPr>
          <w:noProof w:val="0"/>
        </w:rPr>
        <w:t>6.3.4</w:t>
      </w:r>
      <w:r w:rsidR="002A21C3" w:rsidRPr="00040E48">
        <w:rPr>
          <w:noProof w:val="0"/>
        </w:rPr>
        <w:t>.80</w:t>
      </w:r>
      <w:r w:rsidRPr="00040E48">
        <w:rPr>
          <w:noProof w:val="0"/>
        </w:rPr>
        <w:t xml:space="preserve">  </w:t>
      </w:r>
      <w:r w:rsidR="00FC1063" w:rsidRPr="00040E48">
        <w:rPr>
          <w:noProof w:val="0"/>
        </w:rPr>
        <w:t>Reserved for Future Use</w:t>
      </w:r>
      <w:bookmarkEnd w:id="2519"/>
    </w:p>
    <w:p w14:paraId="25903293" w14:textId="77777777" w:rsidR="00FC1063" w:rsidRPr="00040E48" w:rsidRDefault="00AB21EF" w:rsidP="000A1831">
      <w:pPr>
        <w:pStyle w:val="Heading4"/>
        <w:numPr>
          <w:ilvl w:val="0"/>
          <w:numId w:val="0"/>
        </w:numPr>
        <w:rPr>
          <w:noProof w:val="0"/>
        </w:rPr>
      </w:pPr>
      <w:bookmarkStart w:id="2520" w:name="_Toc441142465"/>
      <w:r w:rsidRPr="00040E48">
        <w:rPr>
          <w:noProof w:val="0"/>
        </w:rPr>
        <w:lastRenderedPageBreak/>
        <w:t>6.3.4</w:t>
      </w:r>
      <w:r w:rsidR="002A21C3" w:rsidRPr="00040E48">
        <w:rPr>
          <w:noProof w:val="0"/>
        </w:rPr>
        <w:t>.81</w:t>
      </w:r>
      <w:r w:rsidRPr="00040E48">
        <w:rPr>
          <w:noProof w:val="0"/>
        </w:rPr>
        <w:t xml:space="preserve">  </w:t>
      </w:r>
      <w:r w:rsidR="00FC1063" w:rsidRPr="00040E48">
        <w:rPr>
          <w:noProof w:val="0"/>
        </w:rPr>
        <w:t>Reserved for Future Use</w:t>
      </w:r>
      <w:bookmarkEnd w:id="2520"/>
    </w:p>
    <w:p w14:paraId="27F103E6" w14:textId="77777777" w:rsidR="00FC1063" w:rsidRPr="00040E48" w:rsidRDefault="00AB21EF" w:rsidP="000A1831">
      <w:pPr>
        <w:pStyle w:val="Heading4"/>
        <w:numPr>
          <w:ilvl w:val="0"/>
          <w:numId w:val="0"/>
        </w:numPr>
        <w:rPr>
          <w:noProof w:val="0"/>
        </w:rPr>
      </w:pPr>
      <w:bookmarkStart w:id="2521" w:name="_Toc441142466"/>
      <w:r w:rsidRPr="00040E48">
        <w:rPr>
          <w:noProof w:val="0"/>
        </w:rPr>
        <w:t>6.3.4</w:t>
      </w:r>
      <w:r w:rsidR="002A21C3" w:rsidRPr="00040E48">
        <w:rPr>
          <w:noProof w:val="0"/>
        </w:rPr>
        <w:t>.82</w:t>
      </w:r>
      <w:r w:rsidRPr="00040E48">
        <w:rPr>
          <w:noProof w:val="0"/>
        </w:rPr>
        <w:t xml:space="preserve">  </w:t>
      </w:r>
      <w:r w:rsidR="00FC1063" w:rsidRPr="00040E48">
        <w:rPr>
          <w:noProof w:val="0"/>
        </w:rPr>
        <w:t>Reserved for Future Use</w:t>
      </w:r>
      <w:bookmarkEnd w:id="2521"/>
    </w:p>
    <w:p w14:paraId="642F67DE" w14:textId="77777777" w:rsidR="00FC1063" w:rsidRPr="00040E48" w:rsidRDefault="00AB21EF" w:rsidP="000A1831">
      <w:pPr>
        <w:pStyle w:val="Heading4"/>
        <w:numPr>
          <w:ilvl w:val="0"/>
          <w:numId w:val="0"/>
        </w:numPr>
        <w:rPr>
          <w:noProof w:val="0"/>
        </w:rPr>
      </w:pPr>
      <w:bookmarkStart w:id="2522" w:name="_Toc441142467"/>
      <w:r w:rsidRPr="00040E48">
        <w:rPr>
          <w:noProof w:val="0"/>
        </w:rPr>
        <w:t>6.3.4</w:t>
      </w:r>
      <w:r w:rsidR="002A21C3" w:rsidRPr="00040E48">
        <w:rPr>
          <w:noProof w:val="0"/>
        </w:rPr>
        <w:t>.83</w:t>
      </w:r>
      <w:r w:rsidRPr="00040E48">
        <w:rPr>
          <w:noProof w:val="0"/>
        </w:rPr>
        <w:t xml:space="preserve">  </w:t>
      </w:r>
      <w:r w:rsidR="00FC1063" w:rsidRPr="00040E48">
        <w:rPr>
          <w:noProof w:val="0"/>
        </w:rPr>
        <w:t>Reserved for Future Use</w:t>
      </w:r>
      <w:bookmarkEnd w:id="2522"/>
    </w:p>
    <w:p w14:paraId="09B09D46" w14:textId="77777777" w:rsidR="00FC1063" w:rsidRPr="00040E48" w:rsidRDefault="00AB21EF" w:rsidP="000A1831">
      <w:pPr>
        <w:pStyle w:val="Heading4"/>
        <w:numPr>
          <w:ilvl w:val="0"/>
          <w:numId w:val="0"/>
        </w:numPr>
        <w:rPr>
          <w:noProof w:val="0"/>
        </w:rPr>
      </w:pPr>
      <w:bookmarkStart w:id="2523" w:name="_Toc441142468"/>
      <w:r w:rsidRPr="00040E48">
        <w:rPr>
          <w:noProof w:val="0"/>
        </w:rPr>
        <w:t>6.3.4</w:t>
      </w:r>
      <w:r w:rsidR="002A21C3" w:rsidRPr="00040E48">
        <w:rPr>
          <w:noProof w:val="0"/>
        </w:rPr>
        <w:t>.84</w:t>
      </w:r>
      <w:r w:rsidRPr="00040E48">
        <w:rPr>
          <w:noProof w:val="0"/>
        </w:rPr>
        <w:t xml:space="preserve">  </w:t>
      </w:r>
      <w:r w:rsidR="00FC1063" w:rsidRPr="00040E48">
        <w:rPr>
          <w:noProof w:val="0"/>
        </w:rPr>
        <w:t>Reserved for Future Use</w:t>
      </w:r>
      <w:bookmarkEnd w:id="2523"/>
    </w:p>
    <w:p w14:paraId="578E2FF0" w14:textId="77777777" w:rsidR="00FC1063" w:rsidRPr="00040E48" w:rsidRDefault="00AB21EF" w:rsidP="000A1831">
      <w:pPr>
        <w:pStyle w:val="Heading4"/>
        <w:numPr>
          <w:ilvl w:val="0"/>
          <w:numId w:val="0"/>
        </w:numPr>
        <w:rPr>
          <w:noProof w:val="0"/>
        </w:rPr>
      </w:pPr>
      <w:bookmarkStart w:id="2524" w:name="_Toc441142469"/>
      <w:r w:rsidRPr="00040E48">
        <w:rPr>
          <w:noProof w:val="0"/>
        </w:rPr>
        <w:t>6.3.4</w:t>
      </w:r>
      <w:r w:rsidR="002A21C3" w:rsidRPr="00040E48">
        <w:rPr>
          <w:noProof w:val="0"/>
        </w:rPr>
        <w:t>.85</w:t>
      </w:r>
      <w:r w:rsidRPr="00040E48">
        <w:rPr>
          <w:noProof w:val="0"/>
        </w:rPr>
        <w:t xml:space="preserve">  </w:t>
      </w:r>
      <w:r w:rsidR="00FC1063" w:rsidRPr="00040E48">
        <w:rPr>
          <w:noProof w:val="0"/>
        </w:rPr>
        <w:t>Reserved for Future Use</w:t>
      </w:r>
      <w:bookmarkEnd w:id="2524"/>
    </w:p>
    <w:p w14:paraId="04D1FC28" w14:textId="77777777" w:rsidR="00FC1063" w:rsidRPr="00040E48" w:rsidRDefault="00AB21EF" w:rsidP="000A1831">
      <w:pPr>
        <w:pStyle w:val="Heading4"/>
        <w:numPr>
          <w:ilvl w:val="0"/>
          <w:numId w:val="0"/>
        </w:numPr>
        <w:rPr>
          <w:noProof w:val="0"/>
        </w:rPr>
      </w:pPr>
      <w:bookmarkStart w:id="2525" w:name="_Toc441142470"/>
      <w:r w:rsidRPr="00040E48">
        <w:rPr>
          <w:noProof w:val="0"/>
        </w:rPr>
        <w:t>6.3.4</w:t>
      </w:r>
      <w:r w:rsidR="002A21C3" w:rsidRPr="00040E48">
        <w:rPr>
          <w:noProof w:val="0"/>
        </w:rPr>
        <w:t>.86</w:t>
      </w:r>
      <w:r w:rsidRPr="00040E48">
        <w:rPr>
          <w:noProof w:val="0"/>
        </w:rPr>
        <w:t xml:space="preserve">  </w:t>
      </w:r>
      <w:r w:rsidR="00FC1063" w:rsidRPr="00040E48">
        <w:rPr>
          <w:noProof w:val="0"/>
        </w:rPr>
        <w:t>Reserved for Future Use</w:t>
      </w:r>
      <w:bookmarkEnd w:id="2525"/>
    </w:p>
    <w:p w14:paraId="06C34893" w14:textId="77777777" w:rsidR="00FC1063" w:rsidRPr="00040E48" w:rsidRDefault="00AB21EF" w:rsidP="000A1831">
      <w:pPr>
        <w:pStyle w:val="Heading4"/>
        <w:numPr>
          <w:ilvl w:val="0"/>
          <w:numId w:val="0"/>
        </w:numPr>
        <w:rPr>
          <w:noProof w:val="0"/>
        </w:rPr>
      </w:pPr>
      <w:bookmarkStart w:id="2526" w:name="_Toc441142471"/>
      <w:r w:rsidRPr="00040E48">
        <w:rPr>
          <w:noProof w:val="0"/>
        </w:rPr>
        <w:t>6.3.4</w:t>
      </w:r>
      <w:r w:rsidR="002A21C3" w:rsidRPr="00040E48">
        <w:rPr>
          <w:noProof w:val="0"/>
        </w:rPr>
        <w:t>.87</w:t>
      </w:r>
      <w:r w:rsidRPr="00040E48">
        <w:rPr>
          <w:noProof w:val="0"/>
        </w:rPr>
        <w:t xml:space="preserve">  </w:t>
      </w:r>
      <w:r w:rsidR="00FC1063" w:rsidRPr="00040E48">
        <w:rPr>
          <w:noProof w:val="0"/>
        </w:rPr>
        <w:t>Reserved for Future Use</w:t>
      </w:r>
      <w:bookmarkEnd w:id="2526"/>
    </w:p>
    <w:p w14:paraId="0CC3F22B" w14:textId="77777777" w:rsidR="00FC1063" w:rsidRPr="00040E48" w:rsidRDefault="00AB21EF" w:rsidP="000A1831">
      <w:pPr>
        <w:pStyle w:val="Heading4"/>
        <w:numPr>
          <w:ilvl w:val="0"/>
          <w:numId w:val="0"/>
        </w:numPr>
        <w:rPr>
          <w:noProof w:val="0"/>
        </w:rPr>
      </w:pPr>
      <w:bookmarkStart w:id="2527" w:name="_Toc441142472"/>
      <w:r w:rsidRPr="00040E48">
        <w:rPr>
          <w:noProof w:val="0"/>
        </w:rPr>
        <w:t>6.3.4</w:t>
      </w:r>
      <w:r w:rsidR="002A21C3" w:rsidRPr="00040E48">
        <w:rPr>
          <w:noProof w:val="0"/>
        </w:rPr>
        <w:t>.88</w:t>
      </w:r>
      <w:r w:rsidRPr="00040E48">
        <w:rPr>
          <w:noProof w:val="0"/>
        </w:rPr>
        <w:t xml:space="preserve">  </w:t>
      </w:r>
      <w:r w:rsidR="00FC1063" w:rsidRPr="00040E48">
        <w:rPr>
          <w:noProof w:val="0"/>
        </w:rPr>
        <w:t>Reserved for Future Use</w:t>
      </w:r>
      <w:bookmarkEnd w:id="2527"/>
    </w:p>
    <w:p w14:paraId="542E0907" w14:textId="77777777" w:rsidR="00FC1063" w:rsidRPr="00040E48" w:rsidRDefault="00AB21EF" w:rsidP="000A1831">
      <w:pPr>
        <w:pStyle w:val="Heading4"/>
        <w:numPr>
          <w:ilvl w:val="0"/>
          <w:numId w:val="0"/>
        </w:numPr>
        <w:rPr>
          <w:noProof w:val="0"/>
        </w:rPr>
      </w:pPr>
      <w:bookmarkStart w:id="2528" w:name="_Toc441142473"/>
      <w:r w:rsidRPr="00040E48">
        <w:rPr>
          <w:noProof w:val="0"/>
        </w:rPr>
        <w:t>6.3.4</w:t>
      </w:r>
      <w:r w:rsidR="002A21C3" w:rsidRPr="00040E48">
        <w:rPr>
          <w:noProof w:val="0"/>
        </w:rPr>
        <w:t>.89</w:t>
      </w:r>
      <w:r w:rsidRPr="00040E48">
        <w:rPr>
          <w:noProof w:val="0"/>
        </w:rPr>
        <w:t xml:space="preserve">  </w:t>
      </w:r>
      <w:r w:rsidR="00FC1063" w:rsidRPr="00040E48">
        <w:rPr>
          <w:noProof w:val="0"/>
        </w:rPr>
        <w:t>Reserved for Future Use</w:t>
      </w:r>
      <w:bookmarkEnd w:id="2528"/>
    </w:p>
    <w:p w14:paraId="051D2E3C" w14:textId="77777777" w:rsidR="00FC1063" w:rsidRPr="00040E48" w:rsidRDefault="00AB21EF" w:rsidP="000A1831">
      <w:pPr>
        <w:pStyle w:val="Heading4"/>
        <w:numPr>
          <w:ilvl w:val="0"/>
          <w:numId w:val="0"/>
        </w:numPr>
        <w:rPr>
          <w:noProof w:val="0"/>
        </w:rPr>
      </w:pPr>
      <w:bookmarkStart w:id="2529" w:name="_Toc441142474"/>
      <w:r w:rsidRPr="00040E48">
        <w:rPr>
          <w:noProof w:val="0"/>
        </w:rPr>
        <w:t>6.3.4</w:t>
      </w:r>
      <w:r w:rsidR="002A21C3" w:rsidRPr="00040E48">
        <w:rPr>
          <w:noProof w:val="0"/>
        </w:rPr>
        <w:t>.90</w:t>
      </w:r>
      <w:r w:rsidRPr="00040E48">
        <w:rPr>
          <w:noProof w:val="0"/>
        </w:rPr>
        <w:t xml:space="preserve">  </w:t>
      </w:r>
      <w:r w:rsidR="00FC1063" w:rsidRPr="00040E48">
        <w:rPr>
          <w:noProof w:val="0"/>
        </w:rPr>
        <w:t>Reserved for Future Use</w:t>
      </w:r>
      <w:bookmarkEnd w:id="2529"/>
    </w:p>
    <w:p w14:paraId="4B835B5C" w14:textId="77777777" w:rsidR="00FC1063" w:rsidRPr="00040E48" w:rsidRDefault="00AB21EF" w:rsidP="000A1831">
      <w:pPr>
        <w:pStyle w:val="Heading4"/>
        <w:numPr>
          <w:ilvl w:val="0"/>
          <w:numId w:val="0"/>
        </w:numPr>
        <w:rPr>
          <w:noProof w:val="0"/>
        </w:rPr>
      </w:pPr>
      <w:bookmarkStart w:id="2530" w:name="_Toc441142475"/>
      <w:r w:rsidRPr="00040E48">
        <w:rPr>
          <w:noProof w:val="0"/>
        </w:rPr>
        <w:t>6.3.4</w:t>
      </w:r>
      <w:r w:rsidR="002A21C3" w:rsidRPr="00040E48">
        <w:rPr>
          <w:noProof w:val="0"/>
        </w:rPr>
        <w:t>.91</w:t>
      </w:r>
      <w:r w:rsidRPr="00040E48">
        <w:rPr>
          <w:noProof w:val="0"/>
        </w:rPr>
        <w:t xml:space="preserve">  </w:t>
      </w:r>
      <w:r w:rsidR="000278A1" w:rsidRPr="00040E48">
        <w:rPr>
          <w:noProof w:val="0"/>
        </w:rPr>
        <w:t>Reserved  for Future Use</w:t>
      </w:r>
      <w:bookmarkEnd w:id="2530"/>
    </w:p>
    <w:p w14:paraId="0954AEAB" w14:textId="77777777" w:rsidR="002A21C3" w:rsidRPr="00040E48" w:rsidRDefault="002A21C3" w:rsidP="002A21C3">
      <w:pPr>
        <w:pStyle w:val="Heading4"/>
        <w:numPr>
          <w:ilvl w:val="0"/>
          <w:numId w:val="0"/>
        </w:numPr>
        <w:rPr>
          <w:noProof w:val="0"/>
        </w:rPr>
      </w:pPr>
      <w:bookmarkStart w:id="2531" w:name="_Toc441142476"/>
      <w:r w:rsidRPr="00040E48">
        <w:rPr>
          <w:noProof w:val="0"/>
        </w:rPr>
        <w:t>6.3.4.92  Reserved for Future Use</w:t>
      </w:r>
      <w:bookmarkEnd w:id="2531"/>
    </w:p>
    <w:p w14:paraId="10BD8C39" w14:textId="77777777" w:rsidR="00FC1063" w:rsidRPr="00040E48" w:rsidRDefault="000278A1" w:rsidP="00FC1063">
      <w:pPr>
        <w:pStyle w:val="Heading4"/>
        <w:numPr>
          <w:ilvl w:val="0"/>
          <w:numId w:val="0"/>
        </w:numPr>
        <w:rPr>
          <w:noProof w:val="0"/>
        </w:rPr>
      </w:pPr>
      <w:bookmarkStart w:id="2532" w:name="_Toc441142477"/>
      <w:r w:rsidRPr="00040E48">
        <w:rPr>
          <w:noProof w:val="0"/>
        </w:rPr>
        <w:t>6.3.4.93</w:t>
      </w:r>
      <w:r w:rsidR="00B5308B" w:rsidRPr="00040E48">
        <w:rPr>
          <w:noProof w:val="0"/>
        </w:rPr>
        <w:t xml:space="preserve">  </w:t>
      </w:r>
      <w:r w:rsidR="00FC1063" w:rsidRPr="00040E48">
        <w:rPr>
          <w:noProof w:val="0"/>
        </w:rPr>
        <w:t xml:space="preserve">Subject </w:t>
      </w:r>
      <w:r w:rsidR="005C4B4B" w:rsidRPr="00040E48">
        <w:rPr>
          <w:noProof w:val="0"/>
        </w:rPr>
        <w:t>Participation</w:t>
      </w:r>
      <w:r w:rsidR="00FC1063" w:rsidRPr="00040E48">
        <w:rPr>
          <w:noProof w:val="0"/>
        </w:rPr>
        <w:t xml:space="preserve"> 1.3.6.1.4.1.19376.1.5.3.1.4.15.2</w:t>
      </w:r>
      <w:bookmarkEnd w:id="2532"/>
    </w:p>
    <w:p w14:paraId="52B91FBA" w14:textId="52463FCA" w:rsidR="00FC1063" w:rsidRPr="00040E48" w:rsidRDefault="00C63605" w:rsidP="00FC1063">
      <w:pPr>
        <w:pStyle w:val="BodyText"/>
        <w:rPr>
          <w:noProof w:val="0"/>
        </w:rPr>
      </w:pPr>
      <w:r w:rsidRPr="00040E48">
        <w:rPr>
          <w:noProof w:val="0"/>
        </w:rPr>
        <w:t>This template shall be used when it is necessary to distinguish that a section or entry contained within a CDA document applies to someone other than the patient about whom the document is written</w:t>
      </w:r>
      <w:r w:rsidR="00077ACC">
        <w:rPr>
          <w:noProof w:val="0"/>
        </w:rPr>
        <w:t xml:space="preserve">. </w:t>
      </w:r>
      <w:r w:rsidR="00FC1063" w:rsidRPr="00040E48">
        <w:rPr>
          <w:noProof w:val="0"/>
        </w:rPr>
        <w:t>The subject participation identifies the subject of a section or entry within a CDA document</w:t>
      </w:r>
      <w:r w:rsidR="00BA4AD1" w:rsidRPr="00040E48">
        <w:rPr>
          <w:noProof w:val="0"/>
        </w:rPr>
        <w:t xml:space="preserve">. </w:t>
      </w:r>
      <w:r w:rsidR="00FC1063" w:rsidRPr="00040E48">
        <w:rPr>
          <w:noProof w:val="0"/>
        </w:rPr>
        <w:t>This participation is used to identify family members (e.g., in a family history observation), or newborns (e.g., in a labor and delivery record) for the purpose of identifying who the particular content in the document applies to when it is other than the patient.</w:t>
      </w:r>
    </w:p>
    <w:p w14:paraId="2303052E" w14:textId="77777777" w:rsidR="00FC1063" w:rsidRPr="00040E48" w:rsidRDefault="00FC1063" w:rsidP="00FC1063">
      <w:pPr>
        <w:pStyle w:val="Heading5"/>
        <w:numPr>
          <w:ilvl w:val="0"/>
          <w:numId w:val="0"/>
        </w:numPr>
        <w:rPr>
          <w:noProof w:val="0"/>
        </w:rPr>
      </w:pPr>
      <w:bookmarkStart w:id="2533" w:name="_Toc441142478"/>
      <w:r w:rsidRPr="00040E48">
        <w:rPr>
          <w:noProof w:val="0"/>
        </w:rPr>
        <w:lastRenderedPageBreak/>
        <w:t>6.3.4.93.1</w:t>
      </w:r>
      <w:r w:rsidRPr="00040E48">
        <w:rPr>
          <w:noProof w:val="0"/>
        </w:rPr>
        <w:tab/>
        <w:t>Specification</w:t>
      </w:r>
      <w:bookmarkEnd w:id="2533"/>
      <w:r w:rsidRPr="00040E48">
        <w:rPr>
          <w:noProof w:val="0"/>
        </w:rPr>
        <w:t xml:space="preserve"> </w:t>
      </w:r>
    </w:p>
    <w:p w14:paraId="45EA6AAF" w14:textId="77777777" w:rsidR="00FC1063" w:rsidRPr="00040E48" w:rsidRDefault="00FC1063" w:rsidP="00FC1063">
      <w:pPr>
        <w:pStyle w:val="XMLFragment"/>
        <w:rPr>
          <w:noProof w:val="0"/>
        </w:rPr>
      </w:pPr>
      <w:r w:rsidRPr="00040E48">
        <w:rPr>
          <w:noProof w:val="0"/>
        </w:rPr>
        <w:t xml:space="preserve">    &lt;subject typeCode='SBJ'&gt;</w:t>
      </w:r>
    </w:p>
    <w:p w14:paraId="4D0BA586" w14:textId="77777777" w:rsidR="00FC1063" w:rsidRPr="00040E48" w:rsidRDefault="00FC1063" w:rsidP="00FC1063">
      <w:pPr>
        <w:pStyle w:val="XMLFragment"/>
        <w:rPr>
          <w:noProof w:val="0"/>
        </w:rPr>
      </w:pPr>
      <w:r w:rsidRPr="00040E48">
        <w:rPr>
          <w:noProof w:val="0"/>
        </w:rPr>
        <w:t xml:space="preserve">      &lt;templateId root='1.3.6.1.4.1.19376.1.5.3.1.4.15.2'&gt;</w:t>
      </w:r>
    </w:p>
    <w:p w14:paraId="52D9D960" w14:textId="77777777" w:rsidR="00FC1063" w:rsidRPr="00040E48" w:rsidRDefault="00FC1063" w:rsidP="00FC1063">
      <w:pPr>
        <w:pStyle w:val="XMLFragment"/>
        <w:rPr>
          <w:noProof w:val="0"/>
        </w:rPr>
      </w:pPr>
      <w:r w:rsidRPr="00040E48">
        <w:rPr>
          <w:noProof w:val="0"/>
        </w:rPr>
        <w:t xml:space="preserve">      &lt;relatedSubject classCode='PRS'&gt;</w:t>
      </w:r>
    </w:p>
    <w:p w14:paraId="0A750D99" w14:textId="77777777" w:rsidR="00FC1063" w:rsidRPr="00040E48" w:rsidRDefault="00FC1063" w:rsidP="00FC1063">
      <w:pPr>
        <w:pStyle w:val="XMLFragment"/>
        <w:rPr>
          <w:noProof w:val="0"/>
        </w:rPr>
      </w:pPr>
      <w:r w:rsidRPr="00040E48">
        <w:rPr>
          <w:noProof w:val="0"/>
        </w:rPr>
        <w:t xml:space="preserve">        &lt;code code='' displayName='' </w:t>
      </w:r>
    </w:p>
    <w:p w14:paraId="47975244" w14:textId="77777777" w:rsidR="00FC1063" w:rsidRPr="00040E48" w:rsidRDefault="00FC1063" w:rsidP="00FC1063">
      <w:pPr>
        <w:pStyle w:val="XMLFragment"/>
        <w:rPr>
          <w:noProof w:val="0"/>
        </w:rPr>
      </w:pPr>
      <w:r w:rsidRPr="00040E48">
        <w:rPr>
          <w:noProof w:val="0"/>
        </w:rPr>
        <w:t xml:space="preserve">          codeSystem='2.16.840.1.113883.5.111' codeSystemName='RoleCode'/&gt;</w:t>
      </w:r>
    </w:p>
    <w:p w14:paraId="133BD093" w14:textId="77777777" w:rsidR="00FC1063" w:rsidRPr="00040E48" w:rsidRDefault="00FC1063" w:rsidP="00FC1063">
      <w:pPr>
        <w:pStyle w:val="XMLFragment"/>
        <w:rPr>
          <w:noProof w:val="0"/>
        </w:rPr>
      </w:pPr>
      <w:r w:rsidRPr="00040E48">
        <w:rPr>
          <w:noProof w:val="0"/>
        </w:rPr>
        <w:t xml:space="preserve">        &lt;subject&gt;</w:t>
      </w:r>
    </w:p>
    <w:p w14:paraId="78BD5105" w14:textId="77777777" w:rsidR="00FC1063" w:rsidRPr="00040E48" w:rsidRDefault="00FC1063" w:rsidP="00FC1063">
      <w:pPr>
        <w:pStyle w:val="XMLFragment"/>
        <w:rPr>
          <w:noProof w:val="0"/>
        </w:rPr>
      </w:pPr>
      <w:r w:rsidRPr="00040E48">
        <w:rPr>
          <w:noProof w:val="0"/>
        </w:rPr>
        <w:t xml:space="preserve">          &lt;sdtc:id root='' extension=''/&gt;</w:t>
      </w:r>
    </w:p>
    <w:p w14:paraId="11DA20CF" w14:textId="77777777" w:rsidR="00FC1063" w:rsidRPr="00040E48" w:rsidRDefault="00FC1063" w:rsidP="00FC1063">
      <w:pPr>
        <w:pStyle w:val="XMLFragment"/>
        <w:rPr>
          <w:noProof w:val="0"/>
        </w:rPr>
      </w:pPr>
      <w:r w:rsidRPr="00040E48">
        <w:rPr>
          <w:noProof w:val="0"/>
        </w:rPr>
        <w:t xml:space="preserve">          &lt;administrativeGenderCode code='' displayName='' </w:t>
      </w:r>
    </w:p>
    <w:p w14:paraId="78295F91" w14:textId="77777777" w:rsidR="00FC1063" w:rsidRPr="00040E48" w:rsidRDefault="00FC1063" w:rsidP="00FC1063">
      <w:pPr>
        <w:pStyle w:val="XMLFragment"/>
        <w:rPr>
          <w:noProof w:val="0"/>
        </w:rPr>
      </w:pPr>
      <w:r w:rsidRPr="00040E48">
        <w:rPr>
          <w:noProof w:val="0"/>
        </w:rPr>
        <w:t xml:space="preserve">            codeSystem='' codeSystemName=''/&gt;</w:t>
      </w:r>
      <w:r w:rsidRPr="00040E48">
        <w:rPr>
          <w:noProof w:val="0"/>
        </w:rPr>
        <w:br/>
        <w:t xml:space="preserve">          &lt;birthTime value=''/&gt;</w:t>
      </w:r>
    </w:p>
    <w:p w14:paraId="66442A9F" w14:textId="77777777" w:rsidR="00FC1063" w:rsidRPr="00040E48" w:rsidRDefault="00FC1063" w:rsidP="00FC1063">
      <w:pPr>
        <w:pStyle w:val="XMLFragment"/>
        <w:rPr>
          <w:noProof w:val="0"/>
        </w:rPr>
      </w:pPr>
      <w:r w:rsidRPr="00040E48">
        <w:rPr>
          <w:noProof w:val="0"/>
        </w:rPr>
        <w:t xml:space="preserve">        &lt;/subject&gt;</w:t>
      </w:r>
    </w:p>
    <w:p w14:paraId="6023F3CC" w14:textId="77777777" w:rsidR="00FC1063" w:rsidRPr="00040E48" w:rsidRDefault="00FC1063" w:rsidP="00FC1063">
      <w:pPr>
        <w:pStyle w:val="XMLFragment"/>
        <w:rPr>
          <w:noProof w:val="0"/>
        </w:rPr>
      </w:pPr>
      <w:r w:rsidRPr="00040E48">
        <w:rPr>
          <w:noProof w:val="0"/>
        </w:rPr>
        <w:t xml:space="preserve">      &lt;/relatedSubject&gt;</w:t>
      </w:r>
    </w:p>
    <w:p w14:paraId="5E4CB160" w14:textId="77777777" w:rsidR="00FC1063" w:rsidRPr="00040E48" w:rsidRDefault="00FC1063" w:rsidP="00FC1063">
      <w:pPr>
        <w:pStyle w:val="XMLFragment"/>
        <w:rPr>
          <w:noProof w:val="0"/>
        </w:rPr>
      </w:pPr>
      <w:r w:rsidRPr="00040E48">
        <w:rPr>
          <w:noProof w:val="0"/>
        </w:rPr>
        <w:t xml:space="preserve">    &lt;/subject&gt;</w:t>
      </w:r>
    </w:p>
    <w:p w14:paraId="3F3D88AA" w14:textId="77777777" w:rsidR="00FC1063" w:rsidRPr="00040E48" w:rsidRDefault="00FC1063" w:rsidP="00FC1063">
      <w:pPr>
        <w:pStyle w:val="Heading5"/>
        <w:numPr>
          <w:ilvl w:val="0"/>
          <w:numId w:val="0"/>
        </w:numPr>
        <w:rPr>
          <w:noProof w:val="0"/>
        </w:rPr>
      </w:pPr>
      <w:bookmarkStart w:id="2534" w:name="_Toc441142479"/>
      <w:r w:rsidRPr="00040E48">
        <w:rPr>
          <w:noProof w:val="0"/>
        </w:rPr>
        <w:t>6.3.4.93.2</w:t>
      </w:r>
      <w:r w:rsidRPr="00040E48">
        <w:rPr>
          <w:noProof w:val="0"/>
        </w:rPr>
        <w:tab/>
        <w:t>&lt;subject typeCode='SUBJ'&gt;</w:t>
      </w:r>
      <w:r w:rsidRPr="00040E48">
        <w:rPr>
          <w:noProof w:val="0"/>
        </w:rPr>
        <w:br/>
        <w:t>    &lt;relatedSubject classCode='PRS'&gt;</w:t>
      </w:r>
      <w:bookmarkEnd w:id="2534"/>
    </w:p>
    <w:p w14:paraId="36B0C4F7" w14:textId="77777777" w:rsidR="00FC1063" w:rsidRPr="00040E48" w:rsidRDefault="00FC1063" w:rsidP="00FC1063">
      <w:pPr>
        <w:pStyle w:val="BodyText"/>
        <w:rPr>
          <w:noProof w:val="0"/>
        </w:rPr>
      </w:pPr>
      <w:r w:rsidRPr="00040E48">
        <w:rPr>
          <w:noProof w:val="0"/>
        </w:rPr>
        <w:t xml:space="preserve">The &lt;subject&gt; element shall be present and relates the subject of the observations to the patient. It shall contain a &lt;relatedSubject&gt; element that is a personal relation of the patient (classCode='PRS'). </w:t>
      </w:r>
    </w:p>
    <w:p w14:paraId="3680FE17" w14:textId="77777777" w:rsidR="00FC1063" w:rsidRPr="00040E48" w:rsidRDefault="00FC1063" w:rsidP="00FC1063">
      <w:pPr>
        <w:pStyle w:val="Heading5"/>
        <w:numPr>
          <w:ilvl w:val="0"/>
          <w:numId w:val="0"/>
        </w:numPr>
        <w:rPr>
          <w:noProof w:val="0"/>
        </w:rPr>
      </w:pPr>
      <w:bookmarkStart w:id="2535" w:name="_Toc441142480"/>
      <w:r w:rsidRPr="00040E48">
        <w:rPr>
          <w:noProof w:val="0"/>
        </w:rPr>
        <w:t>6.3.4.93.3</w:t>
      </w:r>
      <w:r w:rsidRPr="00040E48">
        <w:rPr>
          <w:noProof w:val="0"/>
        </w:rPr>
        <w:tab/>
        <w:t>&lt;code code=' ' displayName=' '</w:t>
      </w:r>
      <w:r w:rsidRPr="00040E48">
        <w:rPr>
          <w:noProof w:val="0"/>
        </w:rPr>
        <w:br/>
      </w:r>
      <w:r w:rsidRPr="00040E48">
        <w:rPr>
          <w:noProof w:val="0"/>
        </w:rPr>
        <w:tab/>
      </w:r>
      <w:r w:rsidRPr="00040E48">
        <w:rPr>
          <w:noProof w:val="0"/>
        </w:rPr>
        <w:tab/>
      </w:r>
      <w:r w:rsidRPr="00040E48">
        <w:rPr>
          <w:noProof w:val="0"/>
        </w:rPr>
        <w:tab/>
        <w:t xml:space="preserve">codeSystem='2.16.840.1.113883.5.111' </w:t>
      </w:r>
      <w:r w:rsidRPr="00040E48">
        <w:rPr>
          <w:noProof w:val="0"/>
        </w:rPr>
        <w:br/>
      </w:r>
      <w:r w:rsidRPr="00040E48">
        <w:rPr>
          <w:noProof w:val="0"/>
        </w:rPr>
        <w:tab/>
      </w:r>
      <w:r w:rsidRPr="00040E48">
        <w:rPr>
          <w:noProof w:val="0"/>
        </w:rPr>
        <w:tab/>
      </w:r>
      <w:r w:rsidRPr="00040E48">
        <w:rPr>
          <w:noProof w:val="0"/>
        </w:rPr>
        <w:tab/>
        <w:t>codeSystemName='RoleCode'/&gt;</w:t>
      </w:r>
      <w:bookmarkEnd w:id="2535"/>
    </w:p>
    <w:p w14:paraId="0DA08157" w14:textId="77777777" w:rsidR="00FC1063" w:rsidRPr="00040E48" w:rsidRDefault="00FC1063" w:rsidP="00FC1063">
      <w:pPr>
        <w:pStyle w:val="BodyText"/>
        <w:rPr>
          <w:noProof w:val="0"/>
        </w:rPr>
      </w:pPr>
      <w:r w:rsidRPr="00040E48">
        <w:rPr>
          <w:noProof w:val="0"/>
        </w:rPr>
        <w:t xml:space="preserve">The &lt;code&gt; element shall be present, and give the relationship of the subject to the patient. The code attribute shall be present, and shall contain a value from the HL7 FamilyMember vocabulary. The codeSystem attribute shall be present and shall use the value shown above. </w:t>
      </w:r>
    </w:p>
    <w:p w14:paraId="618E96EF" w14:textId="77777777" w:rsidR="00FC1063" w:rsidRPr="00040E48" w:rsidRDefault="00FC1063" w:rsidP="00FC1063">
      <w:pPr>
        <w:pStyle w:val="Heading5"/>
        <w:numPr>
          <w:ilvl w:val="0"/>
          <w:numId w:val="0"/>
        </w:numPr>
        <w:rPr>
          <w:noProof w:val="0"/>
        </w:rPr>
      </w:pPr>
      <w:bookmarkStart w:id="2536" w:name="_Toc441142481"/>
      <w:r w:rsidRPr="00040E48">
        <w:rPr>
          <w:noProof w:val="0"/>
        </w:rPr>
        <w:t>6.3.4.93.4</w:t>
      </w:r>
      <w:r w:rsidRPr="00040E48">
        <w:rPr>
          <w:noProof w:val="0"/>
        </w:rPr>
        <w:tab/>
        <w:t>&lt;subject&gt;</w:t>
      </w:r>
      <w:bookmarkEnd w:id="2536"/>
    </w:p>
    <w:p w14:paraId="36412EBC" w14:textId="77777777" w:rsidR="00FC1063" w:rsidRPr="00040E48" w:rsidRDefault="00FC1063" w:rsidP="00FC1063">
      <w:pPr>
        <w:pStyle w:val="BodyText"/>
        <w:rPr>
          <w:noProof w:val="0"/>
        </w:rPr>
      </w:pPr>
      <w:r w:rsidRPr="00040E48">
        <w:rPr>
          <w:noProof w:val="0"/>
        </w:rPr>
        <w:t xml:space="preserve">The &lt;subject&gt; element contains information about the relation. </w:t>
      </w:r>
    </w:p>
    <w:p w14:paraId="7DAAA8F3" w14:textId="77777777" w:rsidR="00FC1063" w:rsidRPr="00040E48" w:rsidRDefault="00FC1063" w:rsidP="00FC1063">
      <w:pPr>
        <w:pStyle w:val="Heading5"/>
        <w:numPr>
          <w:ilvl w:val="0"/>
          <w:numId w:val="0"/>
        </w:numPr>
        <w:rPr>
          <w:noProof w:val="0"/>
        </w:rPr>
      </w:pPr>
      <w:bookmarkStart w:id="2537" w:name="_Toc441142482"/>
      <w:r w:rsidRPr="00040E48">
        <w:rPr>
          <w:noProof w:val="0"/>
        </w:rPr>
        <w:t>6.3.4.93.5</w:t>
      </w:r>
      <w:r w:rsidRPr="00040E48">
        <w:rPr>
          <w:noProof w:val="0"/>
        </w:rPr>
        <w:tab/>
        <w:t>&lt;sdtc:id root=' ' extension=' '/&gt;</w:t>
      </w:r>
      <w:bookmarkEnd w:id="2537"/>
    </w:p>
    <w:p w14:paraId="17207D7F" w14:textId="77777777" w:rsidR="00FC1063" w:rsidRPr="00040E48" w:rsidRDefault="00FC1063" w:rsidP="00FC1063">
      <w:pPr>
        <w:pStyle w:val="BodyText"/>
        <w:rPr>
          <w:noProof w:val="0"/>
        </w:rPr>
      </w:pPr>
      <w:r w:rsidRPr="00040E48">
        <w:rPr>
          <w:noProof w:val="0"/>
        </w:rPr>
        <w:t xml:space="preserve">The &lt;sdtc:id&gt; element should be present. It is used to identify the patient relation to create a pedigree graph. </w:t>
      </w:r>
    </w:p>
    <w:p w14:paraId="547B377E" w14:textId="77777777" w:rsidR="00FC1063" w:rsidRPr="00040E48" w:rsidRDefault="00FC1063" w:rsidP="00FC1063">
      <w:pPr>
        <w:pStyle w:val="Heading5"/>
        <w:numPr>
          <w:ilvl w:val="0"/>
          <w:numId w:val="0"/>
        </w:numPr>
        <w:rPr>
          <w:noProof w:val="0"/>
        </w:rPr>
      </w:pPr>
      <w:bookmarkStart w:id="2538" w:name="_Toc441142483"/>
      <w:r w:rsidRPr="00040E48">
        <w:rPr>
          <w:noProof w:val="0"/>
        </w:rPr>
        <w:t>6.3.4.93.6</w:t>
      </w:r>
      <w:r w:rsidRPr="00040E48">
        <w:rPr>
          <w:noProof w:val="0"/>
        </w:rPr>
        <w:tab/>
        <w:t>&lt;administrativeGenderCode code=' ' /&gt;</w:t>
      </w:r>
      <w:bookmarkEnd w:id="2538"/>
    </w:p>
    <w:p w14:paraId="160CCC1F" w14:textId="77777777" w:rsidR="00B577B4" w:rsidRPr="00040E48" w:rsidRDefault="00FC1063" w:rsidP="00AC3D45">
      <w:pPr>
        <w:pStyle w:val="BodyText"/>
        <w:rPr>
          <w:noProof w:val="0"/>
        </w:rPr>
      </w:pPr>
      <w:r w:rsidRPr="00040E48">
        <w:rPr>
          <w:noProof w:val="0"/>
        </w:rPr>
        <w:t>The &lt;administrativeGenderCode&gt; element should be present. It gives the gender of the relation.</w:t>
      </w:r>
    </w:p>
    <w:p w14:paraId="03FF7198" w14:textId="77777777" w:rsidR="006D6D37" w:rsidRPr="00040E48" w:rsidRDefault="006D6D37" w:rsidP="006D6D37">
      <w:pPr>
        <w:pStyle w:val="Heading5"/>
        <w:numPr>
          <w:ilvl w:val="0"/>
          <w:numId w:val="0"/>
        </w:numPr>
        <w:rPr>
          <w:noProof w:val="0"/>
        </w:rPr>
      </w:pPr>
      <w:bookmarkStart w:id="2539" w:name="_Toc441142484"/>
      <w:r w:rsidRPr="00040E48">
        <w:rPr>
          <w:noProof w:val="0"/>
        </w:rPr>
        <w:t>6.3.4.93.7</w:t>
      </w:r>
      <w:r w:rsidRPr="00040E48">
        <w:rPr>
          <w:noProof w:val="0"/>
        </w:rPr>
        <w:tab/>
        <w:t>&lt;sdtc:raceCode code='' codeSystem=''/&gt;</w:t>
      </w:r>
      <w:bookmarkEnd w:id="2539"/>
    </w:p>
    <w:p w14:paraId="79B58DC3" w14:textId="77777777" w:rsidR="006D6D37" w:rsidRPr="00040E48" w:rsidRDefault="006D6D37" w:rsidP="006D6D37">
      <w:pPr>
        <w:pStyle w:val="BodyText"/>
        <w:rPr>
          <w:noProof w:val="0"/>
        </w:rPr>
      </w:pPr>
      <w:r w:rsidRPr="00040E48">
        <w:rPr>
          <w:noProof w:val="0"/>
        </w:rPr>
        <w:t>The sdtc:raceCode element may be used to record the race of the subject.</w:t>
      </w:r>
    </w:p>
    <w:p w14:paraId="450C5EDC" w14:textId="77777777" w:rsidR="006D6D37" w:rsidRPr="00040E48" w:rsidRDefault="006D6D37" w:rsidP="00AC3D45">
      <w:pPr>
        <w:pStyle w:val="BodyText"/>
        <w:rPr>
          <w:b/>
          <w:noProof w:val="0"/>
        </w:rPr>
      </w:pPr>
    </w:p>
    <w:p w14:paraId="06A002DB" w14:textId="2D85ED21" w:rsidR="00FC1063" w:rsidRPr="00040E48" w:rsidRDefault="00FC1063" w:rsidP="005A7173">
      <w:pPr>
        <w:pStyle w:val="Heading5"/>
        <w:numPr>
          <w:ilvl w:val="0"/>
          <w:numId w:val="0"/>
        </w:numPr>
        <w:rPr>
          <w:noProof w:val="0"/>
        </w:rPr>
      </w:pPr>
      <w:bookmarkStart w:id="2540" w:name="_Toc441142485"/>
      <w:r w:rsidRPr="00040E48">
        <w:rPr>
          <w:noProof w:val="0"/>
        </w:rPr>
        <w:lastRenderedPageBreak/>
        <w:t>6.3.4.93.</w:t>
      </w:r>
      <w:r w:rsidR="006D6D37" w:rsidRPr="00040E48">
        <w:rPr>
          <w:noProof w:val="0"/>
        </w:rPr>
        <w:t xml:space="preserve">8 </w:t>
      </w:r>
      <w:r w:rsidRPr="00040E48">
        <w:rPr>
          <w:noProof w:val="0"/>
        </w:rPr>
        <w:t>&lt;birthTime value=' ' /&gt;</w:t>
      </w:r>
      <w:bookmarkEnd w:id="2540"/>
    </w:p>
    <w:p w14:paraId="439A325F" w14:textId="77777777" w:rsidR="00FC1063" w:rsidRPr="00040E48" w:rsidRDefault="00FC1063" w:rsidP="00FC1063">
      <w:r w:rsidRPr="00040E48">
        <w:t>The &lt;birthTime&gt; element shall be present when known. It gives the birth date</w:t>
      </w:r>
      <w:r w:rsidR="00BA4AD1" w:rsidRPr="00040E48">
        <w:t xml:space="preserve">. </w:t>
      </w:r>
      <w:r w:rsidRPr="00040E48">
        <w:t>This data element should be precise at least to the year for most patients</w:t>
      </w:r>
      <w:r w:rsidR="00BA4AD1" w:rsidRPr="00040E48">
        <w:t xml:space="preserve">. </w:t>
      </w:r>
      <w:r w:rsidRPr="00040E48">
        <w:t>It should be precise to the hour for patients born in the last week (based on the document effective time).</w:t>
      </w:r>
    </w:p>
    <w:p w14:paraId="0D8B43CD" w14:textId="77777777" w:rsidR="006D6D37" w:rsidRPr="00040E48" w:rsidRDefault="006D6D37" w:rsidP="006D6D37">
      <w:pPr>
        <w:pStyle w:val="Heading5"/>
        <w:numPr>
          <w:ilvl w:val="0"/>
          <w:numId w:val="0"/>
        </w:numPr>
        <w:rPr>
          <w:noProof w:val="0"/>
        </w:rPr>
      </w:pPr>
      <w:bookmarkStart w:id="2541" w:name="_Toc441142486"/>
      <w:r w:rsidRPr="00040E48">
        <w:rPr>
          <w:noProof w:val="0"/>
        </w:rPr>
        <w:t>6.3.4.93.9 &lt;sdtc:deceasedInd code='' codeSystem=''/&gt;</w:t>
      </w:r>
      <w:bookmarkEnd w:id="2541"/>
    </w:p>
    <w:p w14:paraId="32B4C86B" w14:textId="77777777" w:rsidR="006D6D37" w:rsidRPr="00040E48" w:rsidRDefault="006D6D37" w:rsidP="006D6D37">
      <w:pPr>
        <w:pStyle w:val="BodyText"/>
        <w:rPr>
          <w:noProof w:val="0"/>
        </w:rPr>
      </w:pPr>
      <w:r w:rsidRPr="00040E48">
        <w:rPr>
          <w:noProof w:val="0"/>
        </w:rPr>
        <w:t>The sdtc:deceasedInd element may be present to record the fact that the subject has died.</w:t>
      </w:r>
    </w:p>
    <w:p w14:paraId="5C798C82" w14:textId="77777777" w:rsidR="006D6D37" w:rsidRPr="00040E48" w:rsidRDefault="006D6D37" w:rsidP="006D6D37">
      <w:pPr>
        <w:pStyle w:val="Heading5"/>
        <w:numPr>
          <w:ilvl w:val="0"/>
          <w:numId w:val="0"/>
        </w:numPr>
        <w:rPr>
          <w:noProof w:val="0"/>
        </w:rPr>
      </w:pPr>
      <w:bookmarkStart w:id="2542" w:name="_Toc441142487"/>
      <w:r w:rsidRPr="00040E48">
        <w:rPr>
          <w:noProof w:val="0"/>
        </w:rPr>
        <w:t>6.3.4.93.10 &lt;sdtc:deceasedTime value=''/&gt;</w:t>
      </w:r>
      <w:bookmarkEnd w:id="2542"/>
    </w:p>
    <w:p w14:paraId="3E1036B0" w14:textId="77777777" w:rsidR="006D6D37" w:rsidRPr="00040E48" w:rsidRDefault="006D6D37" w:rsidP="006D6D37">
      <w:pPr>
        <w:pStyle w:val="BodyText"/>
        <w:rPr>
          <w:noProof w:val="0"/>
        </w:rPr>
      </w:pPr>
      <w:r w:rsidRPr="00040E48">
        <w:rPr>
          <w:noProof w:val="0"/>
        </w:rPr>
        <w:t xml:space="preserve">The </w:t>
      </w:r>
      <w:r w:rsidR="00F363ED" w:rsidRPr="00040E48">
        <w:rPr>
          <w:noProof w:val="0"/>
        </w:rPr>
        <w:t>sdtc:deceasedTime element may be present to record the date and time that the subject has died.</w:t>
      </w:r>
    </w:p>
    <w:p w14:paraId="0F0EC127" w14:textId="77777777" w:rsidR="006D6D37" w:rsidRPr="00040E48" w:rsidRDefault="006D6D37" w:rsidP="006D6D37">
      <w:pPr>
        <w:pStyle w:val="Heading5"/>
        <w:numPr>
          <w:ilvl w:val="0"/>
          <w:numId w:val="0"/>
        </w:numPr>
        <w:rPr>
          <w:noProof w:val="0"/>
        </w:rPr>
      </w:pPr>
      <w:bookmarkStart w:id="2543" w:name="_Toc441142488"/>
      <w:r w:rsidRPr="00040E48">
        <w:rPr>
          <w:noProof w:val="0"/>
        </w:rPr>
        <w:t>6.3.4.93.11 &lt;sdtc:multipleBirthInd value=''/&gt;</w:t>
      </w:r>
      <w:bookmarkEnd w:id="2543"/>
    </w:p>
    <w:p w14:paraId="4414A605" w14:textId="77777777" w:rsidR="006D6D37" w:rsidRPr="00040E48" w:rsidRDefault="006D6D37" w:rsidP="006D6D37">
      <w:pPr>
        <w:pStyle w:val="BodyText"/>
        <w:rPr>
          <w:noProof w:val="0"/>
        </w:rPr>
      </w:pPr>
      <w:r w:rsidRPr="00040E48">
        <w:rPr>
          <w:noProof w:val="0"/>
        </w:rPr>
        <w:t xml:space="preserve">The </w:t>
      </w:r>
      <w:r w:rsidR="00F363ED" w:rsidRPr="00040E48">
        <w:rPr>
          <w:noProof w:val="0"/>
        </w:rPr>
        <w:t>sdtc:multipleBirthInd element may be present to record the fact that the subject was part of a multiple birth.</w:t>
      </w:r>
    </w:p>
    <w:p w14:paraId="6731F823" w14:textId="77777777" w:rsidR="006D6D37" w:rsidRPr="00040E48" w:rsidRDefault="006D6D37" w:rsidP="006D6D37">
      <w:pPr>
        <w:pStyle w:val="Heading5"/>
        <w:numPr>
          <w:ilvl w:val="0"/>
          <w:numId w:val="0"/>
        </w:numPr>
        <w:rPr>
          <w:noProof w:val="0"/>
        </w:rPr>
      </w:pPr>
      <w:bookmarkStart w:id="2544" w:name="_Toc441142489"/>
      <w:r w:rsidRPr="00040E48">
        <w:rPr>
          <w:noProof w:val="0"/>
        </w:rPr>
        <w:t>6.3.4.93.12 &lt;sdtc:multipleBirthOrderNumber value=''/&gt;</w:t>
      </w:r>
      <w:bookmarkEnd w:id="2544"/>
    </w:p>
    <w:p w14:paraId="7C2EEE7D" w14:textId="4A561B0F" w:rsidR="009B17FF" w:rsidRPr="00040E48" w:rsidRDefault="006D6D37">
      <w:pPr>
        <w:pStyle w:val="BodyText"/>
        <w:rPr>
          <w:noProof w:val="0"/>
        </w:rPr>
      </w:pPr>
      <w:r w:rsidRPr="00040E48">
        <w:rPr>
          <w:noProof w:val="0"/>
        </w:rPr>
        <w:t xml:space="preserve">The </w:t>
      </w:r>
      <w:r w:rsidR="00F363ED" w:rsidRPr="00040E48">
        <w:rPr>
          <w:noProof w:val="0"/>
        </w:rPr>
        <w:t>sdtc:multipleBirthOrderNumber element may be present to record the order of the subject in a multiple birth.</w:t>
      </w:r>
    </w:p>
    <w:p w14:paraId="2F80330A" w14:textId="77777777" w:rsidR="006E110A" w:rsidRPr="00040E48" w:rsidRDefault="006E110A">
      <w:pPr>
        <w:pStyle w:val="Heading2"/>
        <w:rPr>
          <w:noProof w:val="0"/>
        </w:rPr>
      </w:pPr>
      <w:bookmarkStart w:id="2545" w:name="_Toc270712323"/>
      <w:bookmarkStart w:id="2546" w:name="_Toc441142490"/>
      <w:r w:rsidRPr="00040E48">
        <w:rPr>
          <w:noProof w:val="0"/>
        </w:rPr>
        <w:t>HL7 Version 2.0 Content Modules  For care management</w:t>
      </w:r>
      <w:bookmarkEnd w:id="2545"/>
      <w:bookmarkEnd w:id="2546"/>
    </w:p>
    <w:p w14:paraId="6432C366" w14:textId="77777777" w:rsidR="006E110A" w:rsidRPr="00040E48" w:rsidRDefault="006E110A">
      <w:pPr>
        <w:pStyle w:val="Heading2"/>
        <w:rPr>
          <w:noProof w:val="0"/>
          <w:lang w:eastAsia="en-CA"/>
        </w:rPr>
      </w:pPr>
      <w:bookmarkStart w:id="2547" w:name="_Toc270712324"/>
      <w:bookmarkStart w:id="2548" w:name="_Toc441142491"/>
      <w:r w:rsidRPr="00040E48">
        <w:rPr>
          <w:noProof w:val="0"/>
          <w:lang w:eastAsia="en-CA"/>
        </w:rPr>
        <w:t>PCC Value Sets</w:t>
      </w:r>
      <w:bookmarkEnd w:id="2547"/>
      <w:bookmarkEnd w:id="2548"/>
    </w:p>
    <w:p w14:paraId="0A7F05D0" w14:textId="77777777" w:rsidR="006E110A" w:rsidRPr="00040E48" w:rsidRDefault="006E110A">
      <w:pPr>
        <w:pStyle w:val="Heading3"/>
        <w:rPr>
          <w:noProof w:val="0"/>
          <w:lang w:eastAsia="en-CA"/>
        </w:rPr>
      </w:pPr>
      <w:bookmarkStart w:id="2549" w:name="_Toc270712325"/>
      <w:bookmarkStart w:id="2550" w:name="_Toc441142492"/>
      <w:r w:rsidRPr="00040E48">
        <w:rPr>
          <w:noProof w:val="0"/>
          <w:lang w:eastAsia="en-CA"/>
        </w:rPr>
        <w:t>APR H&amp;P History of Past Illness Value Set</w:t>
      </w:r>
      <w:bookmarkEnd w:id="2549"/>
      <w:bookmarkEnd w:id="2550"/>
    </w:p>
    <w:p w14:paraId="460EA34D" w14:textId="77777777" w:rsidR="006E110A" w:rsidRPr="00040E48" w:rsidRDefault="006E110A">
      <w:pPr>
        <w:pStyle w:val="Heading3"/>
        <w:rPr>
          <w:noProof w:val="0"/>
          <w:lang w:eastAsia="en-CA"/>
        </w:rPr>
      </w:pPr>
      <w:bookmarkStart w:id="2551" w:name="_Toc270712326"/>
      <w:bookmarkStart w:id="2552" w:name="_Toc441142493"/>
      <w:r w:rsidRPr="00040E48">
        <w:rPr>
          <w:noProof w:val="0"/>
          <w:lang w:eastAsia="en-CA"/>
        </w:rPr>
        <w:t>APR H&amp;P Social History Value Set</w:t>
      </w:r>
      <w:bookmarkEnd w:id="2551"/>
      <w:bookmarkEnd w:id="2552"/>
    </w:p>
    <w:p w14:paraId="3A9B974A" w14:textId="41986A10" w:rsidR="006E110A" w:rsidRPr="00040E48" w:rsidRDefault="002C2AD2">
      <w:pPr>
        <w:pStyle w:val="AppendixHeading1"/>
        <w:rPr>
          <w:noProof w:val="0"/>
        </w:rPr>
      </w:pPr>
      <w:bookmarkStart w:id="2553" w:name="_Toc270712327"/>
      <w:bookmarkStart w:id="2554" w:name="_Toc441142494"/>
      <w:r>
        <w:rPr>
          <w:noProof w:val="0"/>
        </w:rPr>
        <w:t xml:space="preserve">Appendix A </w:t>
      </w:r>
      <w:r w:rsidR="006E110A" w:rsidRPr="00040E48">
        <w:rPr>
          <w:noProof w:val="0"/>
        </w:rPr>
        <w:t>Examples Using PCC Content Profiles</w:t>
      </w:r>
      <w:bookmarkEnd w:id="2553"/>
      <w:bookmarkEnd w:id="2554"/>
      <w:r w:rsidR="006E110A" w:rsidRPr="00040E48">
        <w:rPr>
          <w:noProof w:val="0"/>
        </w:rPr>
        <w:t xml:space="preserve"> </w:t>
      </w:r>
    </w:p>
    <w:p w14:paraId="7E07D54F" w14:textId="77777777" w:rsidR="006E110A" w:rsidRPr="00040E48" w:rsidRDefault="006E110A">
      <w:pPr>
        <w:pStyle w:val="BodyText"/>
        <w:rPr>
          <w:noProof w:val="0"/>
        </w:rPr>
      </w:pPr>
      <w:r w:rsidRPr="00040E48">
        <w:rPr>
          <w:noProof w:val="0"/>
        </w:rPr>
        <w:t xml:space="preserve">Example documents conforming to each profile can be found on the IHE wiki at the following URLs. </w:t>
      </w:r>
    </w:p>
    <w:p w14:paraId="0D8F3954" w14:textId="77777777" w:rsidR="000B5963" w:rsidRPr="00040E48" w:rsidRDefault="000B5963">
      <w:pPr>
        <w:pStyle w:val="BodyText"/>
        <w:rPr>
          <w:noProof w:val="0"/>
        </w:rPr>
      </w:pPr>
    </w:p>
    <w:tbl>
      <w:tblPr>
        <w:tblW w:w="41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9"/>
        <w:gridCol w:w="2855"/>
      </w:tblGrid>
      <w:tr w:rsidR="006E110A" w:rsidRPr="00040E48" w14:paraId="004192C0" w14:textId="77777777" w:rsidTr="000D307B">
        <w:trPr>
          <w:cantSplit/>
          <w:tblHeader/>
          <w:jc w:val="center"/>
        </w:trPr>
        <w:tc>
          <w:tcPr>
            <w:tcW w:w="0" w:type="auto"/>
            <w:shd w:val="clear" w:color="auto" w:fill="D9D9D9"/>
          </w:tcPr>
          <w:p w14:paraId="4A970848" w14:textId="77777777" w:rsidR="006E110A" w:rsidRPr="00040E48" w:rsidRDefault="006E110A">
            <w:pPr>
              <w:pStyle w:val="TableEntryHeader"/>
              <w:rPr>
                <w:rFonts w:eastAsia="Arial Unicode MS"/>
                <w:noProof w:val="0"/>
                <w:szCs w:val="24"/>
              </w:rPr>
            </w:pPr>
            <w:r w:rsidRPr="00040E48">
              <w:rPr>
                <w:noProof w:val="0"/>
              </w:rPr>
              <w:t xml:space="preserve">Profile and Content </w:t>
            </w:r>
          </w:p>
        </w:tc>
        <w:tc>
          <w:tcPr>
            <w:tcW w:w="0" w:type="auto"/>
            <w:shd w:val="clear" w:color="auto" w:fill="D9D9D9"/>
          </w:tcPr>
          <w:p w14:paraId="1F2597E9" w14:textId="77777777" w:rsidR="006E110A" w:rsidRPr="00040E48" w:rsidRDefault="006E110A">
            <w:pPr>
              <w:pStyle w:val="TableEntryHeader"/>
              <w:rPr>
                <w:rFonts w:eastAsia="Arial Unicode MS"/>
                <w:noProof w:val="0"/>
                <w:szCs w:val="24"/>
              </w:rPr>
            </w:pPr>
            <w:r w:rsidRPr="00040E48">
              <w:rPr>
                <w:noProof w:val="0"/>
              </w:rPr>
              <w:t xml:space="preserve">URL </w:t>
            </w:r>
          </w:p>
        </w:tc>
      </w:tr>
      <w:tr w:rsidR="006E110A" w:rsidRPr="00040E48" w14:paraId="2E950504" w14:textId="77777777" w:rsidTr="00AC104E">
        <w:trPr>
          <w:jc w:val="center"/>
        </w:trPr>
        <w:tc>
          <w:tcPr>
            <w:tcW w:w="0" w:type="auto"/>
            <w:shd w:val="clear" w:color="auto" w:fill="auto"/>
          </w:tcPr>
          <w:p w14:paraId="6EA77FB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XDS-MS </w:t>
            </w:r>
          </w:p>
        </w:tc>
        <w:tc>
          <w:tcPr>
            <w:tcW w:w="0" w:type="auto"/>
            <w:shd w:val="clear" w:color="auto" w:fill="auto"/>
          </w:tcPr>
          <w:p w14:paraId="2ADAFFD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w:t>
            </w:r>
          </w:p>
        </w:tc>
      </w:tr>
      <w:tr w:rsidR="006E110A" w:rsidRPr="00040E48" w14:paraId="6FFD383B" w14:textId="77777777" w:rsidTr="00AC104E">
        <w:trPr>
          <w:jc w:val="center"/>
        </w:trPr>
        <w:tc>
          <w:tcPr>
            <w:tcW w:w="0" w:type="auto"/>
            <w:shd w:val="clear" w:color="auto" w:fill="auto"/>
          </w:tcPr>
          <w:p w14:paraId="25EE293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Referral Summary </w:t>
            </w:r>
          </w:p>
        </w:tc>
        <w:tc>
          <w:tcPr>
            <w:tcW w:w="0" w:type="auto"/>
            <w:shd w:val="clear" w:color="auto" w:fill="auto"/>
          </w:tcPr>
          <w:p w14:paraId="3CB1119B" w14:textId="05A06DCC" w:rsidR="006E110A" w:rsidRPr="00040E48" w:rsidRDefault="00FF2B1E">
            <w:pPr>
              <w:pStyle w:val="TableEntry"/>
              <w:rPr>
                <w:rFonts w:ascii="Arial Unicode MS" w:eastAsia="Arial Unicode MS" w:hAnsi="Arial Unicode MS" w:cs="Arial Unicode MS"/>
                <w:noProof w:val="0"/>
                <w:szCs w:val="24"/>
              </w:rPr>
            </w:pPr>
            <w:hyperlink r:id="rId113" w:history="1">
              <w:r w:rsidR="006E110A" w:rsidRPr="00040E48">
                <w:rPr>
                  <w:rStyle w:val="Hyperlink"/>
                  <w:noProof w:val="0"/>
                </w:rPr>
                <w:t>XDSMS Example1</w:t>
              </w:r>
            </w:hyperlink>
            <w:r w:rsidR="006E110A" w:rsidRPr="00040E48">
              <w:rPr>
                <w:noProof w:val="0"/>
              </w:rPr>
              <w:t xml:space="preserve"> </w:t>
            </w:r>
          </w:p>
        </w:tc>
      </w:tr>
      <w:tr w:rsidR="006E110A" w:rsidRPr="00040E48" w14:paraId="52E0C915" w14:textId="77777777" w:rsidTr="00AC104E">
        <w:trPr>
          <w:jc w:val="center"/>
        </w:trPr>
        <w:tc>
          <w:tcPr>
            <w:tcW w:w="0" w:type="auto"/>
            <w:shd w:val="clear" w:color="auto" w:fill="auto"/>
          </w:tcPr>
          <w:p w14:paraId="60630FD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Discharge Summary </w:t>
            </w:r>
          </w:p>
        </w:tc>
        <w:tc>
          <w:tcPr>
            <w:tcW w:w="0" w:type="auto"/>
            <w:shd w:val="clear" w:color="auto" w:fill="auto"/>
          </w:tcPr>
          <w:p w14:paraId="536488CB" w14:textId="1209CEE1" w:rsidR="006E110A" w:rsidRPr="00040E48" w:rsidRDefault="00FF2B1E">
            <w:pPr>
              <w:pStyle w:val="TableEntry"/>
              <w:rPr>
                <w:rFonts w:ascii="Arial Unicode MS" w:eastAsia="Arial Unicode MS" w:hAnsi="Arial Unicode MS" w:cs="Arial Unicode MS"/>
                <w:noProof w:val="0"/>
                <w:szCs w:val="24"/>
              </w:rPr>
            </w:pPr>
            <w:hyperlink r:id="rId114" w:history="1">
              <w:r w:rsidR="006E110A" w:rsidRPr="00040E48">
                <w:rPr>
                  <w:rStyle w:val="Hyperlink"/>
                  <w:noProof w:val="0"/>
                </w:rPr>
                <w:t>XDSMS Example1</w:t>
              </w:r>
            </w:hyperlink>
            <w:r w:rsidR="006E110A" w:rsidRPr="00040E48">
              <w:rPr>
                <w:noProof w:val="0"/>
              </w:rPr>
              <w:t xml:space="preserve"> </w:t>
            </w:r>
          </w:p>
        </w:tc>
      </w:tr>
      <w:tr w:rsidR="006E110A" w:rsidRPr="00040E48" w14:paraId="5136C9F2" w14:textId="77777777" w:rsidTr="00AC104E">
        <w:trPr>
          <w:jc w:val="center"/>
        </w:trPr>
        <w:tc>
          <w:tcPr>
            <w:tcW w:w="0" w:type="auto"/>
            <w:shd w:val="clear" w:color="auto" w:fill="auto"/>
          </w:tcPr>
          <w:p w14:paraId="148F15B4"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XPHR </w:t>
            </w:r>
          </w:p>
        </w:tc>
        <w:tc>
          <w:tcPr>
            <w:tcW w:w="0" w:type="auto"/>
            <w:shd w:val="clear" w:color="auto" w:fill="auto"/>
          </w:tcPr>
          <w:p w14:paraId="5040638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w:t>
            </w:r>
          </w:p>
        </w:tc>
      </w:tr>
      <w:tr w:rsidR="006E110A" w:rsidRPr="00040E48" w14:paraId="7A7B5494" w14:textId="77777777" w:rsidTr="00AC104E">
        <w:trPr>
          <w:jc w:val="center"/>
        </w:trPr>
        <w:tc>
          <w:tcPr>
            <w:tcW w:w="0" w:type="auto"/>
            <w:shd w:val="clear" w:color="auto" w:fill="auto"/>
          </w:tcPr>
          <w:p w14:paraId="3DEE2095"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XPHR Content </w:t>
            </w:r>
          </w:p>
        </w:tc>
        <w:tc>
          <w:tcPr>
            <w:tcW w:w="0" w:type="auto"/>
            <w:shd w:val="clear" w:color="auto" w:fill="auto"/>
          </w:tcPr>
          <w:p w14:paraId="7364BB88" w14:textId="76AB3783" w:rsidR="006E110A" w:rsidRPr="00040E48" w:rsidRDefault="00FF2B1E">
            <w:pPr>
              <w:pStyle w:val="TableEntry"/>
              <w:rPr>
                <w:rFonts w:ascii="Arial Unicode MS" w:eastAsia="Arial Unicode MS" w:hAnsi="Arial Unicode MS" w:cs="Arial Unicode MS"/>
                <w:noProof w:val="0"/>
                <w:szCs w:val="24"/>
              </w:rPr>
            </w:pPr>
            <w:hyperlink r:id="rId115" w:history="1">
              <w:r w:rsidR="006E110A" w:rsidRPr="00040E48">
                <w:rPr>
                  <w:rStyle w:val="Hyperlink"/>
                  <w:noProof w:val="0"/>
                </w:rPr>
                <w:t>XPHR Example1</w:t>
              </w:r>
            </w:hyperlink>
            <w:r w:rsidR="006E110A" w:rsidRPr="00040E48">
              <w:rPr>
                <w:noProof w:val="0"/>
              </w:rPr>
              <w:t xml:space="preserve"> </w:t>
            </w:r>
          </w:p>
        </w:tc>
      </w:tr>
      <w:tr w:rsidR="006E110A" w:rsidRPr="00040E48" w14:paraId="00F32945" w14:textId="77777777" w:rsidTr="00AC104E">
        <w:trPr>
          <w:jc w:val="center"/>
        </w:trPr>
        <w:tc>
          <w:tcPr>
            <w:tcW w:w="0" w:type="auto"/>
            <w:shd w:val="clear" w:color="auto" w:fill="auto"/>
          </w:tcPr>
          <w:p w14:paraId="68689B7D"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XPHR Update </w:t>
            </w:r>
          </w:p>
        </w:tc>
        <w:tc>
          <w:tcPr>
            <w:tcW w:w="0" w:type="auto"/>
            <w:shd w:val="clear" w:color="auto" w:fill="auto"/>
          </w:tcPr>
          <w:p w14:paraId="1021EFA4" w14:textId="6B0628B7" w:rsidR="006E110A" w:rsidRPr="00040E48" w:rsidRDefault="00FF2B1E">
            <w:pPr>
              <w:pStyle w:val="TableEntry"/>
              <w:rPr>
                <w:rFonts w:ascii="Arial Unicode MS" w:eastAsia="Arial Unicode MS" w:hAnsi="Arial Unicode MS" w:cs="Arial Unicode MS"/>
                <w:noProof w:val="0"/>
                <w:szCs w:val="24"/>
              </w:rPr>
            </w:pPr>
            <w:hyperlink r:id="rId116" w:history="1">
              <w:r w:rsidR="006E110A" w:rsidRPr="00040E48">
                <w:rPr>
                  <w:rStyle w:val="Hyperlink"/>
                  <w:noProof w:val="0"/>
                </w:rPr>
                <w:t>XPHR Example2</w:t>
              </w:r>
            </w:hyperlink>
            <w:r w:rsidR="006E110A" w:rsidRPr="00040E48">
              <w:rPr>
                <w:noProof w:val="0"/>
              </w:rPr>
              <w:t xml:space="preserve"> </w:t>
            </w:r>
          </w:p>
        </w:tc>
      </w:tr>
      <w:tr w:rsidR="006E110A" w:rsidRPr="00040E48" w14:paraId="0655528A" w14:textId="77777777" w:rsidTr="00AC104E">
        <w:trPr>
          <w:jc w:val="center"/>
        </w:trPr>
        <w:tc>
          <w:tcPr>
            <w:tcW w:w="0" w:type="auto"/>
            <w:shd w:val="clear" w:color="auto" w:fill="auto"/>
          </w:tcPr>
          <w:p w14:paraId="0B82E28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(EDR) ED Referral </w:t>
            </w:r>
          </w:p>
        </w:tc>
        <w:tc>
          <w:tcPr>
            <w:tcW w:w="0" w:type="auto"/>
            <w:shd w:val="clear" w:color="auto" w:fill="auto"/>
          </w:tcPr>
          <w:p w14:paraId="37384FAC" w14:textId="61812EAC" w:rsidR="006E110A" w:rsidRPr="00040E48" w:rsidRDefault="00FF2B1E">
            <w:pPr>
              <w:pStyle w:val="TableEntry"/>
              <w:rPr>
                <w:rFonts w:ascii="Arial Unicode MS" w:eastAsia="Arial Unicode MS" w:hAnsi="Arial Unicode MS" w:cs="Arial Unicode MS"/>
                <w:noProof w:val="0"/>
                <w:szCs w:val="24"/>
              </w:rPr>
            </w:pPr>
            <w:hyperlink r:id="rId117" w:history="1">
              <w:r w:rsidR="006E110A" w:rsidRPr="00040E48">
                <w:rPr>
                  <w:rStyle w:val="Hyperlink"/>
                  <w:noProof w:val="0"/>
                </w:rPr>
                <w:t>EDR Example</w:t>
              </w:r>
            </w:hyperlink>
            <w:r w:rsidR="006E110A" w:rsidRPr="00040E48">
              <w:rPr>
                <w:noProof w:val="0"/>
              </w:rPr>
              <w:t xml:space="preserve"> </w:t>
            </w:r>
          </w:p>
        </w:tc>
      </w:tr>
      <w:tr w:rsidR="006E110A" w:rsidRPr="00040E48" w14:paraId="04DB9F0B" w14:textId="77777777" w:rsidTr="00AC104E">
        <w:trPr>
          <w:jc w:val="center"/>
        </w:trPr>
        <w:tc>
          <w:tcPr>
            <w:tcW w:w="0" w:type="auto"/>
            <w:shd w:val="clear" w:color="auto" w:fill="auto"/>
          </w:tcPr>
          <w:p w14:paraId="124C3A39"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lastRenderedPageBreak/>
              <w:t xml:space="preserve">(APS) Antepartum Summary </w:t>
            </w:r>
          </w:p>
        </w:tc>
        <w:tc>
          <w:tcPr>
            <w:tcW w:w="0" w:type="auto"/>
            <w:shd w:val="clear" w:color="auto" w:fill="auto"/>
          </w:tcPr>
          <w:p w14:paraId="11625821" w14:textId="73CB99BE" w:rsidR="006E110A" w:rsidRPr="00040E48" w:rsidRDefault="00FF2B1E">
            <w:pPr>
              <w:pStyle w:val="TableEntry"/>
              <w:rPr>
                <w:rFonts w:ascii="Arial Unicode MS" w:eastAsia="Arial Unicode MS" w:hAnsi="Arial Unicode MS" w:cs="Arial Unicode MS"/>
                <w:noProof w:val="0"/>
                <w:szCs w:val="24"/>
              </w:rPr>
            </w:pPr>
            <w:hyperlink r:id="rId118" w:history="1">
              <w:r w:rsidR="006E110A" w:rsidRPr="00040E48">
                <w:rPr>
                  <w:rStyle w:val="Hyperlink"/>
                  <w:noProof w:val="0"/>
                </w:rPr>
                <w:t>APS Example</w:t>
              </w:r>
            </w:hyperlink>
            <w:r w:rsidR="006E110A" w:rsidRPr="00040E48">
              <w:rPr>
                <w:noProof w:val="0"/>
              </w:rPr>
              <w:t xml:space="preserve"> </w:t>
            </w:r>
          </w:p>
        </w:tc>
      </w:tr>
      <w:tr w:rsidR="006E110A" w:rsidRPr="00040E48" w14:paraId="23D3DB56" w14:textId="77777777" w:rsidTr="00AC104E">
        <w:trPr>
          <w:jc w:val="center"/>
        </w:trPr>
        <w:tc>
          <w:tcPr>
            <w:tcW w:w="0" w:type="auto"/>
            <w:shd w:val="clear" w:color="auto" w:fill="auto"/>
          </w:tcPr>
          <w:p w14:paraId="78710D2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(EDES) </w:t>
            </w:r>
          </w:p>
        </w:tc>
        <w:tc>
          <w:tcPr>
            <w:tcW w:w="0" w:type="auto"/>
            <w:shd w:val="clear" w:color="auto" w:fill="auto"/>
          </w:tcPr>
          <w:p w14:paraId="2413BA03"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w:t>
            </w:r>
          </w:p>
        </w:tc>
      </w:tr>
      <w:tr w:rsidR="006E110A" w:rsidRPr="00040E48" w14:paraId="57557C84" w14:textId="77777777" w:rsidTr="00AC104E">
        <w:trPr>
          <w:jc w:val="center"/>
        </w:trPr>
        <w:tc>
          <w:tcPr>
            <w:tcW w:w="0" w:type="auto"/>
            <w:shd w:val="clear" w:color="auto" w:fill="auto"/>
          </w:tcPr>
          <w:p w14:paraId="11922858"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Triage Note </w:t>
            </w:r>
          </w:p>
        </w:tc>
        <w:tc>
          <w:tcPr>
            <w:tcW w:w="0" w:type="auto"/>
            <w:shd w:val="clear" w:color="auto" w:fill="auto"/>
          </w:tcPr>
          <w:p w14:paraId="2F2270FE" w14:textId="02937CC1" w:rsidR="006E110A" w:rsidRPr="00040E48" w:rsidRDefault="00FF2B1E">
            <w:pPr>
              <w:pStyle w:val="TableEntry"/>
              <w:rPr>
                <w:rFonts w:ascii="Arial Unicode MS" w:eastAsia="Arial Unicode MS" w:hAnsi="Arial Unicode MS" w:cs="Arial Unicode MS"/>
                <w:noProof w:val="0"/>
                <w:szCs w:val="24"/>
              </w:rPr>
            </w:pPr>
            <w:hyperlink r:id="rId119" w:history="1">
              <w:r w:rsidR="006E110A" w:rsidRPr="00040E48">
                <w:rPr>
                  <w:rStyle w:val="Hyperlink"/>
                  <w:noProof w:val="0"/>
                </w:rPr>
                <w:t>EDES Example1</w:t>
              </w:r>
            </w:hyperlink>
            <w:r w:rsidR="006E110A" w:rsidRPr="00040E48">
              <w:rPr>
                <w:noProof w:val="0"/>
              </w:rPr>
              <w:t xml:space="preserve"> </w:t>
            </w:r>
          </w:p>
        </w:tc>
      </w:tr>
      <w:tr w:rsidR="006E110A" w:rsidRPr="00040E48" w14:paraId="36672613" w14:textId="77777777" w:rsidTr="00AC104E">
        <w:trPr>
          <w:jc w:val="center"/>
        </w:trPr>
        <w:tc>
          <w:tcPr>
            <w:tcW w:w="0" w:type="auto"/>
            <w:shd w:val="clear" w:color="auto" w:fill="auto"/>
          </w:tcPr>
          <w:p w14:paraId="0596AF4B"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ED Nursing Note </w:t>
            </w:r>
          </w:p>
        </w:tc>
        <w:tc>
          <w:tcPr>
            <w:tcW w:w="0" w:type="auto"/>
            <w:shd w:val="clear" w:color="auto" w:fill="auto"/>
          </w:tcPr>
          <w:p w14:paraId="00CF93D6" w14:textId="15091C74" w:rsidR="006E110A" w:rsidRPr="00040E48" w:rsidRDefault="00FF2B1E">
            <w:pPr>
              <w:pStyle w:val="TableEntry"/>
              <w:rPr>
                <w:rFonts w:ascii="Arial Unicode MS" w:eastAsia="Arial Unicode MS" w:hAnsi="Arial Unicode MS" w:cs="Arial Unicode MS"/>
                <w:noProof w:val="0"/>
                <w:szCs w:val="24"/>
              </w:rPr>
            </w:pPr>
            <w:hyperlink r:id="rId120" w:history="1">
              <w:r w:rsidR="006E110A" w:rsidRPr="00040E48">
                <w:rPr>
                  <w:rStyle w:val="Hyperlink"/>
                  <w:noProof w:val="0"/>
                </w:rPr>
                <w:t>EDES Example2</w:t>
              </w:r>
            </w:hyperlink>
            <w:r w:rsidR="006E110A" w:rsidRPr="00040E48">
              <w:rPr>
                <w:noProof w:val="0"/>
              </w:rPr>
              <w:t xml:space="preserve"> </w:t>
            </w:r>
          </w:p>
        </w:tc>
      </w:tr>
      <w:tr w:rsidR="006E110A" w:rsidRPr="00040E48" w14:paraId="062AF449" w14:textId="77777777" w:rsidTr="00AC104E">
        <w:trPr>
          <w:jc w:val="center"/>
        </w:trPr>
        <w:tc>
          <w:tcPr>
            <w:tcW w:w="0" w:type="auto"/>
            <w:shd w:val="clear" w:color="auto" w:fill="auto"/>
          </w:tcPr>
          <w:p w14:paraId="2E2C7C9F"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Composite Triage and Nursing Note </w:t>
            </w:r>
          </w:p>
        </w:tc>
        <w:tc>
          <w:tcPr>
            <w:tcW w:w="0" w:type="auto"/>
            <w:shd w:val="clear" w:color="auto" w:fill="auto"/>
          </w:tcPr>
          <w:p w14:paraId="7BB5BD45" w14:textId="0E7616E7" w:rsidR="006E110A" w:rsidRPr="00040E48" w:rsidRDefault="00FF2B1E">
            <w:pPr>
              <w:pStyle w:val="TableEntry"/>
              <w:rPr>
                <w:rFonts w:ascii="Arial Unicode MS" w:eastAsia="Arial Unicode MS" w:hAnsi="Arial Unicode MS" w:cs="Arial Unicode MS"/>
                <w:noProof w:val="0"/>
                <w:szCs w:val="24"/>
              </w:rPr>
            </w:pPr>
            <w:hyperlink r:id="rId121" w:history="1">
              <w:r w:rsidR="006E110A" w:rsidRPr="00040E48">
                <w:rPr>
                  <w:rStyle w:val="Hyperlink"/>
                  <w:noProof w:val="0"/>
                </w:rPr>
                <w:t>EDES Example3</w:t>
              </w:r>
            </w:hyperlink>
            <w:r w:rsidR="006E110A" w:rsidRPr="00040E48">
              <w:rPr>
                <w:noProof w:val="0"/>
              </w:rPr>
              <w:t xml:space="preserve"> </w:t>
            </w:r>
          </w:p>
        </w:tc>
      </w:tr>
      <w:tr w:rsidR="006E110A" w:rsidRPr="00040E48" w14:paraId="60AD6E65" w14:textId="77777777" w:rsidTr="00AC104E">
        <w:trPr>
          <w:jc w:val="center"/>
        </w:trPr>
        <w:tc>
          <w:tcPr>
            <w:tcW w:w="0" w:type="auto"/>
            <w:shd w:val="clear" w:color="auto" w:fill="auto"/>
          </w:tcPr>
          <w:p w14:paraId="38EA3D82"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 ED Physician Note </w:t>
            </w:r>
          </w:p>
        </w:tc>
        <w:tc>
          <w:tcPr>
            <w:tcW w:w="0" w:type="auto"/>
            <w:shd w:val="clear" w:color="auto" w:fill="auto"/>
          </w:tcPr>
          <w:p w14:paraId="0D46656B" w14:textId="72817BCB" w:rsidR="006E110A" w:rsidRPr="00040E48" w:rsidRDefault="00FF2B1E">
            <w:pPr>
              <w:pStyle w:val="TableEntry"/>
              <w:rPr>
                <w:rFonts w:ascii="Arial Unicode MS" w:eastAsia="Arial Unicode MS" w:hAnsi="Arial Unicode MS" w:cs="Arial Unicode MS"/>
                <w:noProof w:val="0"/>
                <w:szCs w:val="24"/>
              </w:rPr>
            </w:pPr>
            <w:hyperlink r:id="rId122" w:history="1">
              <w:r w:rsidR="006E110A" w:rsidRPr="00040E48">
                <w:rPr>
                  <w:rStyle w:val="Hyperlink"/>
                  <w:noProof w:val="0"/>
                </w:rPr>
                <w:t>EDES Example4</w:t>
              </w:r>
            </w:hyperlink>
            <w:r w:rsidR="006E110A" w:rsidRPr="00040E48">
              <w:rPr>
                <w:noProof w:val="0"/>
              </w:rPr>
              <w:t xml:space="preserve"> </w:t>
            </w:r>
          </w:p>
        </w:tc>
      </w:tr>
      <w:tr w:rsidR="006E110A" w:rsidRPr="00040E48" w14:paraId="31854941" w14:textId="77777777" w:rsidTr="00AC104E">
        <w:trPr>
          <w:jc w:val="center"/>
        </w:trPr>
        <w:tc>
          <w:tcPr>
            <w:tcW w:w="0" w:type="auto"/>
            <w:shd w:val="clear" w:color="auto" w:fill="auto"/>
          </w:tcPr>
          <w:p w14:paraId="7870FF31" w14:textId="77777777" w:rsidR="006E110A" w:rsidRPr="00040E48" w:rsidRDefault="006E110A">
            <w:pPr>
              <w:pStyle w:val="TableEntry"/>
              <w:rPr>
                <w:rFonts w:ascii="Arial Unicode MS" w:eastAsia="Arial Unicode MS" w:hAnsi="Arial Unicode MS" w:cs="Arial Unicode MS"/>
                <w:noProof w:val="0"/>
                <w:szCs w:val="24"/>
              </w:rPr>
            </w:pPr>
            <w:r w:rsidRPr="00040E48">
              <w:rPr>
                <w:noProof w:val="0"/>
              </w:rPr>
              <w:t xml:space="preserve">(FSA) Functional Status Section </w:t>
            </w:r>
          </w:p>
        </w:tc>
        <w:tc>
          <w:tcPr>
            <w:tcW w:w="0" w:type="auto"/>
            <w:shd w:val="clear" w:color="auto" w:fill="auto"/>
          </w:tcPr>
          <w:p w14:paraId="21FAE739" w14:textId="3018309D" w:rsidR="006E110A" w:rsidRPr="00040E48" w:rsidRDefault="00FF2B1E">
            <w:pPr>
              <w:pStyle w:val="TableEntry"/>
              <w:rPr>
                <w:rFonts w:ascii="Arial Unicode MS" w:eastAsia="Arial Unicode MS" w:hAnsi="Arial Unicode MS" w:cs="Arial Unicode MS"/>
                <w:noProof w:val="0"/>
                <w:szCs w:val="24"/>
              </w:rPr>
            </w:pPr>
            <w:hyperlink r:id="rId123" w:history="1">
              <w:r w:rsidR="006E110A" w:rsidRPr="00040E48">
                <w:rPr>
                  <w:rStyle w:val="Hyperlink"/>
                  <w:noProof w:val="0"/>
                </w:rPr>
                <w:t>FSA Example</w:t>
              </w:r>
            </w:hyperlink>
            <w:r w:rsidR="006E110A" w:rsidRPr="00040E48">
              <w:rPr>
                <w:noProof w:val="0"/>
              </w:rPr>
              <w:t xml:space="preserve"> </w:t>
            </w:r>
          </w:p>
        </w:tc>
      </w:tr>
    </w:tbl>
    <w:p w14:paraId="61580A65" w14:textId="77777777" w:rsidR="000B5963" w:rsidRPr="00040E48" w:rsidRDefault="000B5963" w:rsidP="00EF41A6">
      <w:pPr>
        <w:pStyle w:val="BodyText"/>
        <w:rPr>
          <w:noProof w:val="0"/>
        </w:rPr>
      </w:pPr>
      <w:bookmarkStart w:id="2555" w:name="_Toc270712328"/>
    </w:p>
    <w:p w14:paraId="09939EFC" w14:textId="2A4F0817" w:rsidR="006E110A" w:rsidRPr="00040E48" w:rsidRDefault="002C4722">
      <w:pPr>
        <w:pStyle w:val="AppendixHeading1"/>
        <w:rPr>
          <w:noProof w:val="0"/>
        </w:rPr>
      </w:pPr>
      <w:bookmarkStart w:id="2556" w:name="_Toc441142495"/>
      <w:r>
        <w:rPr>
          <w:noProof w:val="0"/>
        </w:rPr>
        <w:t>A</w:t>
      </w:r>
      <w:r w:rsidR="002C2AD2">
        <w:rPr>
          <w:noProof w:val="0"/>
        </w:rPr>
        <w:t>p</w:t>
      </w:r>
      <w:r>
        <w:rPr>
          <w:noProof w:val="0"/>
        </w:rPr>
        <w:t xml:space="preserve">pendix </w:t>
      </w:r>
      <w:r w:rsidR="002C2AD2">
        <w:rPr>
          <w:noProof w:val="0"/>
        </w:rPr>
        <w:t>B</w:t>
      </w:r>
      <w:r>
        <w:rPr>
          <w:noProof w:val="0"/>
        </w:rPr>
        <w:t xml:space="preserve"> </w:t>
      </w:r>
      <w:r w:rsidR="006E110A" w:rsidRPr="00040E48">
        <w:rPr>
          <w:noProof w:val="0"/>
        </w:rPr>
        <w:t>Validating CDA Documents using the Framework</w:t>
      </w:r>
      <w:bookmarkEnd w:id="2556"/>
      <w:r w:rsidR="006E110A" w:rsidRPr="00040E48">
        <w:rPr>
          <w:noProof w:val="0"/>
        </w:rPr>
        <w:t xml:space="preserve"> </w:t>
      </w:r>
      <w:bookmarkEnd w:id="2555"/>
    </w:p>
    <w:p w14:paraId="7F46D84C" w14:textId="77777777" w:rsidR="006E110A" w:rsidRPr="00040E48" w:rsidRDefault="006E110A">
      <w:pPr>
        <w:pStyle w:val="BodyText"/>
        <w:rPr>
          <w:noProof w:val="0"/>
        </w:rPr>
      </w:pPr>
      <w:r w:rsidRPr="00040E48">
        <w:rPr>
          <w:noProof w:val="0"/>
        </w:rPr>
        <w:t xml:space="preserve">Many of the constraints specified by the content modules defined in the PCC Technical Framework can be validated automatically by software. Automated validation is a very desirable capability, as it makes it easier for implementers to test the correctness of their implementations. With regard to validation of the content module, the PCC Technical Framework narrative is the authoritative specification, not any automated software tool. Having said that, it is still very easy to create a validation framework for the IHE PCC Technical Framework using a XML validation tool such as Schematron. Since each content module has a name (the template identifier), any XML instance that reports itself to be of that "class" can be validated by creating assertions that must be true for each constraint indicated for the content module. In the XML representation, the &lt;templateId&gt; element is a child of the element that is claiming conformance to the template named. Thus the general pattern of a Schematron that validates a specific template is shown below: </w:t>
      </w:r>
    </w:p>
    <w:p w14:paraId="5BE4E8FF" w14:textId="77777777" w:rsidR="006E110A" w:rsidRPr="00040E48" w:rsidRDefault="006E110A">
      <w:pPr>
        <w:pStyle w:val="XMLFragment"/>
        <w:rPr>
          <w:noProof w:val="0"/>
        </w:rPr>
      </w:pPr>
      <w:r w:rsidRPr="00040E48">
        <w:rPr>
          <w:noProof w:val="0"/>
        </w:rPr>
        <w:t>&lt;schema xmlns="http://www.ascc.net/xml/schematron" xmlns:cda="urn:hl7-org:v3"&gt;</w:t>
      </w:r>
    </w:p>
    <w:p w14:paraId="77CB758B" w14:textId="77777777" w:rsidR="006E110A" w:rsidRPr="00040E48" w:rsidRDefault="006E110A">
      <w:pPr>
        <w:pStyle w:val="XMLFragment"/>
        <w:rPr>
          <w:noProof w:val="0"/>
        </w:rPr>
      </w:pPr>
      <w:r w:rsidRPr="00040E48">
        <w:rPr>
          <w:noProof w:val="0"/>
        </w:rPr>
        <w:t xml:space="preserve">  &lt;ns prefix="cda" uri="urn:hl7-org:v3" /&gt;</w:t>
      </w:r>
    </w:p>
    <w:p w14:paraId="53695FD0" w14:textId="77777777" w:rsidR="006E110A" w:rsidRPr="00040E48" w:rsidRDefault="006E110A">
      <w:pPr>
        <w:pStyle w:val="XMLFragment"/>
        <w:rPr>
          <w:noProof w:val="0"/>
        </w:rPr>
      </w:pPr>
      <w:r w:rsidRPr="00040E48">
        <w:rPr>
          <w:noProof w:val="0"/>
        </w:rPr>
        <w:t xml:space="preserve">  &lt;pattern name='ReferralSummary'&gt;</w:t>
      </w:r>
    </w:p>
    <w:p w14:paraId="0C8D9465" w14:textId="77777777" w:rsidR="006E110A" w:rsidRPr="00040E48" w:rsidRDefault="006E110A">
      <w:pPr>
        <w:pStyle w:val="XMLFragment"/>
        <w:rPr>
          <w:noProof w:val="0"/>
        </w:rPr>
      </w:pPr>
      <w:r w:rsidRPr="00040E48">
        <w:rPr>
          <w:noProof w:val="0"/>
        </w:rPr>
        <w:t xml:space="preserve">    &lt;rule context='*[cda:templateId/@root="1.3.6.1.4.1.19376.1.5.3.1.1.3]"'&gt;</w:t>
      </w:r>
    </w:p>
    <w:p w14:paraId="2E829466" w14:textId="77777777" w:rsidR="006E110A" w:rsidRPr="00040E48" w:rsidRDefault="006E110A">
      <w:pPr>
        <w:pStyle w:val="XMLFragment"/>
        <w:rPr>
          <w:noProof w:val="0"/>
        </w:rPr>
      </w:pPr>
      <w:r w:rsidRPr="00040E48">
        <w:rPr>
          <w:noProof w:val="0"/>
        </w:rPr>
        <w:t xml:space="preserve">      &lt;!-- one or more assertions made by the content module --&gt;</w:t>
      </w:r>
    </w:p>
    <w:p w14:paraId="6283DF40" w14:textId="77777777" w:rsidR="006E110A" w:rsidRPr="00040E48" w:rsidRDefault="006E110A">
      <w:pPr>
        <w:pStyle w:val="XMLFragment"/>
        <w:rPr>
          <w:noProof w:val="0"/>
        </w:rPr>
      </w:pPr>
      <w:r w:rsidRPr="00040E48">
        <w:rPr>
          <w:noProof w:val="0"/>
        </w:rPr>
        <w:t xml:space="preserve">    &lt;/rule&gt;</w:t>
      </w:r>
    </w:p>
    <w:p w14:paraId="78187E0D" w14:textId="77777777" w:rsidR="006E110A" w:rsidRPr="00040E48" w:rsidRDefault="006E110A">
      <w:pPr>
        <w:pStyle w:val="XMLFragment"/>
        <w:rPr>
          <w:noProof w:val="0"/>
        </w:rPr>
      </w:pPr>
      <w:r w:rsidRPr="00040E48">
        <w:rPr>
          <w:noProof w:val="0"/>
        </w:rPr>
        <w:t xml:space="preserve">  &lt;/pattern&gt;</w:t>
      </w:r>
    </w:p>
    <w:p w14:paraId="5EA8B6D3" w14:textId="77777777" w:rsidR="006E110A" w:rsidRPr="00040E48" w:rsidRDefault="006E110A">
      <w:pPr>
        <w:pStyle w:val="XMLFragment"/>
        <w:rPr>
          <w:noProof w:val="0"/>
        </w:rPr>
      </w:pPr>
      <w:r w:rsidRPr="00040E48">
        <w:rPr>
          <w:noProof w:val="0"/>
        </w:rPr>
        <w:t>&lt;/schema&gt;</w:t>
      </w:r>
    </w:p>
    <w:p w14:paraId="097AB178" w14:textId="17E3E96C" w:rsidR="006E110A" w:rsidRPr="00040E48" w:rsidRDefault="002C2AD2" w:rsidP="000D307B">
      <w:pPr>
        <w:pStyle w:val="AppendixHeading2"/>
        <w:numPr>
          <w:ilvl w:val="0"/>
          <w:numId w:val="0"/>
        </w:numPr>
        <w:rPr>
          <w:noProof w:val="0"/>
        </w:rPr>
      </w:pPr>
      <w:bookmarkStart w:id="2557" w:name="_Toc270712329"/>
      <w:bookmarkStart w:id="2558" w:name="_Toc441142496"/>
      <w:r>
        <w:rPr>
          <w:noProof w:val="0"/>
        </w:rPr>
        <w:t xml:space="preserve">B.1 </w:t>
      </w:r>
      <w:r w:rsidR="006E110A" w:rsidRPr="00040E48">
        <w:rPr>
          <w:noProof w:val="0"/>
        </w:rPr>
        <w:t>Validating Documents</w:t>
      </w:r>
      <w:bookmarkEnd w:id="2557"/>
      <w:bookmarkEnd w:id="2558"/>
      <w:r w:rsidR="006E110A" w:rsidRPr="00040E48">
        <w:rPr>
          <w:noProof w:val="0"/>
        </w:rPr>
        <w:t xml:space="preserve"> </w:t>
      </w:r>
    </w:p>
    <w:p w14:paraId="42F702E3" w14:textId="77777777" w:rsidR="006E110A" w:rsidRPr="00040E48" w:rsidRDefault="006E110A">
      <w:pPr>
        <w:pStyle w:val="BodyText"/>
        <w:rPr>
          <w:noProof w:val="0"/>
        </w:rPr>
      </w:pPr>
      <w:r w:rsidRPr="00040E48">
        <w:rPr>
          <w:noProof w:val="0"/>
        </w:rPr>
        <w:t xml:space="preserve">For document content modules, the pattern can be extended to support common document content module constraints as shown below: </w:t>
      </w:r>
    </w:p>
    <w:p w14:paraId="1936A472" w14:textId="77777777" w:rsidR="006E110A" w:rsidRPr="00040E48" w:rsidRDefault="006E110A">
      <w:pPr>
        <w:pStyle w:val="XMLFragment"/>
        <w:rPr>
          <w:noProof w:val="0"/>
        </w:rPr>
      </w:pPr>
      <w:r w:rsidRPr="00040E48">
        <w:rPr>
          <w:noProof w:val="0"/>
        </w:rPr>
        <w:lastRenderedPageBreak/>
        <w:t>&lt;schema xmlns="http://www.ascc.net/xml/schematron" xmlns:cda="urn:hl7-org:v3"&gt;</w:t>
      </w:r>
    </w:p>
    <w:p w14:paraId="604F650E" w14:textId="77777777" w:rsidR="006E110A" w:rsidRPr="00040E48" w:rsidRDefault="006E110A">
      <w:pPr>
        <w:pStyle w:val="XMLFragment"/>
        <w:rPr>
          <w:noProof w:val="0"/>
        </w:rPr>
      </w:pPr>
      <w:r w:rsidRPr="00040E48">
        <w:rPr>
          <w:noProof w:val="0"/>
        </w:rPr>
        <w:t xml:space="preserve">  &lt;ns prefix="cda" uri="urn:hl7-org:v3" /&gt;</w:t>
      </w:r>
    </w:p>
    <w:p w14:paraId="60E4BA67" w14:textId="77777777" w:rsidR="006E110A" w:rsidRPr="00040E48" w:rsidRDefault="006E110A">
      <w:pPr>
        <w:pStyle w:val="XMLFragment"/>
        <w:rPr>
          <w:noProof w:val="0"/>
        </w:rPr>
      </w:pPr>
      <w:r w:rsidRPr="00040E48">
        <w:rPr>
          <w:noProof w:val="0"/>
        </w:rPr>
        <w:t xml:space="preserve">  &lt;pattern name='ReferralSummary'&gt;</w:t>
      </w:r>
    </w:p>
    <w:p w14:paraId="41CFE5F9" w14:textId="77777777" w:rsidR="006E110A" w:rsidRPr="00040E48" w:rsidRDefault="006E110A">
      <w:pPr>
        <w:pStyle w:val="XMLFragment"/>
        <w:rPr>
          <w:noProof w:val="0"/>
        </w:rPr>
      </w:pPr>
      <w:r w:rsidRPr="00040E48">
        <w:rPr>
          <w:noProof w:val="0"/>
        </w:rPr>
        <w:t xml:space="preserve">    &lt;rule context='*[templateId/@root="1.3.6.1.4.1.19376.1.5.3.1.1.3]"'&gt;</w:t>
      </w:r>
    </w:p>
    <w:p w14:paraId="5FB65227" w14:textId="77777777" w:rsidR="006E110A" w:rsidRPr="00040E48" w:rsidRDefault="006E110A">
      <w:pPr>
        <w:pStyle w:val="XMLFragment"/>
        <w:rPr>
          <w:noProof w:val="0"/>
        </w:rPr>
      </w:pPr>
      <w:r w:rsidRPr="00040E48">
        <w:rPr>
          <w:noProof w:val="0"/>
        </w:rPr>
        <w:t xml:space="preserve">      &lt;!-- Verify that the template id is used on the appropriate type of object --&gt;</w:t>
      </w:r>
    </w:p>
    <w:p w14:paraId="707A940E" w14:textId="77777777" w:rsidR="006E110A" w:rsidRPr="00040E48" w:rsidRDefault="006E110A">
      <w:pPr>
        <w:pStyle w:val="XMLFragment"/>
        <w:rPr>
          <w:noProof w:val="0"/>
        </w:rPr>
      </w:pPr>
      <w:r w:rsidRPr="00040E48">
        <w:rPr>
          <w:noProof w:val="0"/>
        </w:rPr>
        <w:t xml:space="preserve">      &lt;assert test='../ClinicalDocument'&gt;</w:t>
      </w:r>
    </w:p>
    <w:p w14:paraId="298EE0E3" w14:textId="77777777" w:rsidR="006E110A" w:rsidRPr="00040E48" w:rsidRDefault="006E110A">
      <w:pPr>
        <w:pStyle w:val="XMLFragment"/>
        <w:rPr>
          <w:noProof w:val="0"/>
        </w:rPr>
      </w:pPr>
      <w:r w:rsidRPr="00040E48">
        <w:rPr>
          <w:noProof w:val="0"/>
        </w:rPr>
        <w:t xml:space="preserve">        Error: The referral content module can only be used on Clinical Documents.</w:t>
      </w:r>
    </w:p>
    <w:p w14:paraId="69562B6B" w14:textId="77777777" w:rsidR="006E110A" w:rsidRPr="00040E48" w:rsidRDefault="006E110A">
      <w:pPr>
        <w:pStyle w:val="XMLFragment"/>
        <w:rPr>
          <w:noProof w:val="0"/>
        </w:rPr>
      </w:pPr>
      <w:r w:rsidRPr="00040E48">
        <w:rPr>
          <w:noProof w:val="0"/>
        </w:rPr>
        <w:t xml:space="preserve">      &lt;/assert&gt;</w:t>
      </w:r>
    </w:p>
    <w:p w14:paraId="29CCA899" w14:textId="77777777" w:rsidR="006E110A" w:rsidRPr="00040E48" w:rsidRDefault="006E110A">
      <w:pPr>
        <w:pStyle w:val="XMLFragment"/>
        <w:rPr>
          <w:noProof w:val="0"/>
        </w:rPr>
      </w:pPr>
      <w:r w:rsidRPr="00040E48">
        <w:rPr>
          <w:noProof w:val="0"/>
        </w:rPr>
        <w:t xml:space="preserve">      &lt;!-- Verify that the parent templateId is also present. --&gt;</w:t>
      </w:r>
    </w:p>
    <w:p w14:paraId="2B6CD1AC" w14:textId="77777777" w:rsidR="006E110A" w:rsidRPr="00040E48" w:rsidRDefault="006E110A">
      <w:pPr>
        <w:pStyle w:val="XMLFragment"/>
        <w:rPr>
          <w:noProof w:val="0"/>
        </w:rPr>
      </w:pPr>
      <w:r w:rsidRPr="00040E48">
        <w:rPr>
          <w:noProof w:val="0"/>
        </w:rPr>
        <w:t xml:space="preserve">      &lt;assert test='templateId[@root="1.3.6.1.4.1.19376.1.5.3.1.1.2"]'&gt;</w:t>
      </w:r>
    </w:p>
    <w:p w14:paraId="08B47008" w14:textId="77777777" w:rsidR="006E110A" w:rsidRPr="00040E48" w:rsidRDefault="006E110A">
      <w:pPr>
        <w:pStyle w:val="XMLFragment"/>
        <w:rPr>
          <w:noProof w:val="0"/>
        </w:rPr>
      </w:pPr>
      <w:r w:rsidRPr="00040E48">
        <w:rPr>
          <w:noProof w:val="0"/>
        </w:rPr>
        <w:t xml:space="preserve">        Error: The parent template identifier for medical summary is not present.</w:t>
      </w:r>
    </w:p>
    <w:p w14:paraId="0D3A8D65" w14:textId="77777777" w:rsidR="006E110A" w:rsidRPr="00040E48" w:rsidRDefault="006E110A">
      <w:pPr>
        <w:pStyle w:val="XMLFragment"/>
        <w:rPr>
          <w:noProof w:val="0"/>
        </w:rPr>
      </w:pPr>
      <w:r w:rsidRPr="00040E48">
        <w:rPr>
          <w:noProof w:val="0"/>
        </w:rPr>
        <w:t xml:space="preserve">      &lt;/assert&gt;</w:t>
      </w:r>
    </w:p>
    <w:p w14:paraId="1A4F0ECC" w14:textId="77777777" w:rsidR="006E110A" w:rsidRPr="00040E48" w:rsidRDefault="006E110A">
      <w:pPr>
        <w:pStyle w:val="XMLFragment"/>
        <w:rPr>
          <w:noProof w:val="0"/>
        </w:rPr>
      </w:pPr>
      <w:r w:rsidRPr="00040E48">
        <w:rPr>
          <w:noProof w:val="0"/>
        </w:rPr>
        <w:t xml:space="preserve">      &lt;!-- Verify the document type code --&gt;</w:t>
      </w:r>
    </w:p>
    <w:p w14:paraId="65F756F0" w14:textId="77777777" w:rsidR="006E110A" w:rsidRPr="00040E48" w:rsidRDefault="006E110A">
      <w:pPr>
        <w:pStyle w:val="XMLFragment"/>
        <w:rPr>
          <w:noProof w:val="0"/>
        </w:rPr>
      </w:pPr>
      <w:r w:rsidRPr="00040E48">
        <w:rPr>
          <w:noProof w:val="0"/>
        </w:rPr>
        <w:t xml:space="preserve">      &lt;assert test='code[@code = "34133-9"]'&gt;</w:t>
      </w:r>
    </w:p>
    <w:p w14:paraId="5CCF232E" w14:textId="77777777" w:rsidR="006E110A" w:rsidRPr="00040E48" w:rsidRDefault="006E110A">
      <w:pPr>
        <w:pStyle w:val="XMLFragment"/>
        <w:rPr>
          <w:noProof w:val="0"/>
        </w:rPr>
      </w:pPr>
      <w:r w:rsidRPr="00040E48">
        <w:rPr>
          <w:noProof w:val="0"/>
        </w:rPr>
        <w:t xml:space="preserve">        Error: The document type code of a referral summary must be</w:t>
      </w:r>
    </w:p>
    <w:p w14:paraId="11858E6E" w14:textId="77777777" w:rsidR="006E110A" w:rsidRPr="00040E48" w:rsidRDefault="006E110A">
      <w:pPr>
        <w:pStyle w:val="XMLFragment"/>
        <w:rPr>
          <w:noProof w:val="0"/>
        </w:rPr>
      </w:pPr>
      <w:r w:rsidRPr="00040E48">
        <w:rPr>
          <w:noProof w:val="0"/>
        </w:rPr>
        <w:t xml:space="preserve">        34133-9 SUMMARIZATION OF EPISODE NOTE.</w:t>
      </w:r>
    </w:p>
    <w:p w14:paraId="4BB5C8F5" w14:textId="77777777" w:rsidR="006E110A" w:rsidRPr="00040E48" w:rsidRDefault="006E110A">
      <w:pPr>
        <w:pStyle w:val="XMLFragment"/>
        <w:rPr>
          <w:noProof w:val="0"/>
        </w:rPr>
      </w:pPr>
      <w:r w:rsidRPr="00040E48">
        <w:rPr>
          <w:noProof w:val="0"/>
        </w:rPr>
        <w:t xml:space="preserve">      &lt;/assert&gt;</w:t>
      </w:r>
    </w:p>
    <w:p w14:paraId="17EB4549" w14:textId="77777777" w:rsidR="006E110A" w:rsidRPr="00040E48" w:rsidRDefault="006E110A">
      <w:pPr>
        <w:pStyle w:val="XMLFragment"/>
        <w:rPr>
          <w:noProof w:val="0"/>
        </w:rPr>
      </w:pPr>
      <w:r w:rsidRPr="00040E48">
        <w:rPr>
          <w:noProof w:val="0"/>
        </w:rPr>
        <w:t xml:space="preserve">      &lt;assert test='code[@codeSystem = "2.16.840.1.113883.6.1"]'&gt;</w:t>
      </w:r>
    </w:p>
    <w:p w14:paraId="37CDB2AC" w14:textId="77777777" w:rsidR="006E110A" w:rsidRPr="00040E48" w:rsidRDefault="006E110A">
      <w:pPr>
        <w:pStyle w:val="XMLFragment"/>
        <w:rPr>
          <w:noProof w:val="0"/>
        </w:rPr>
      </w:pPr>
      <w:r w:rsidRPr="00040E48">
        <w:rPr>
          <w:noProof w:val="0"/>
        </w:rPr>
        <w:t xml:space="preserve">        Error: The document type code must come from the LOINC code </w:t>
      </w:r>
    </w:p>
    <w:p w14:paraId="694C5051" w14:textId="77777777" w:rsidR="006E110A" w:rsidRPr="00040E48" w:rsidRDefault="006E110A">
      <w:pPr>
        <w:pStyle w:val="XMLFragment"/>
        <w:rPr>
          <w:noProof w:val="0"/>
        </w:rPr>
      </w:pPr>
      <w:r w:rsidRPr="00040E48">
        <w:rPr>
          <w:noProof w:val="0"/>
        </w:rPr>
        <w:t xml:space="preserve">        system (2.16.840.1.113883.6.1).</w:t>
      </w:r>
    </w:p>
    <w:p w14:paraId="2FB2197B" w14:textId="77777777" w:rsidR="006E110A" w:rsidRPr="00040E48" w:rsidRDefault="006E110A">
      <w:pPr>
        <w:pStyle w:val="XMLFragment"/>
        <w:rPr>
          <w:noProof w:val="0"/>
        </w:rPr>
      </w:pPr>
      <w:r w:rsidRPr="00040E48">
        <w:rPr>
          <w:noProof w:val="0"/>
        </w:rPr>
        <w:t xml:space="preserve">      &lt;/assert&gt;</w:t>
      </w:r>
    </w:p>
    <w:p w14:paraId="5E88464B" w14:textId="77777777" w:rsidR="006E110A" w:rsidRPr="00040E48" w:rsidRDefault="006E110A">
      <w:pPr>
        <w:pStyle w:val="XMLFragment"/>
        <w:rPr>
          <w:noProof w:val="0"/>
        </w:rPr>
      </w:pPr>
      <w:r w:rsidRPr="00040E48">
        <w:rPr>
          <w:noProof w:val="0"/>
        </w:rPr>
        <w:t xml:space="preserve">      &lt;!-- Verify that all required data elements are present --&gt;</w:t>
      </w:r>
    </w:p>
    <w:p w14:paraId="2CFD9772" w14:textId="77777777" w:rsidR="006E110A" w:rsidRPr="00040E48" w:rsidRDefault="006E110A">
      <w:pPr>
        <w:pStyle w:val="XMLFragment"/>
        <w:rPr>
          <w:noProof w:val="0"/>
        </w:rPr>
      </w:pPr>
      <w:r w:rsidRPr="00040E48">
        <w:rPr>
          <w:noProof w:val="0"/>
        </w:rPr>
        <w:t xml:space="preserve">      &lt;assert test='.//templateId[@root = "1.3.6.1.4.1.19376.1.5.3.1.3.1"]'&gt;</w:t>
      </w:r>
    </w:p>
    <w:p w14:paraId="17A7AEFB" w14:textId="77777777" w:rsidR="006E110A" w:rsidRPr="00040E48" w:rsidRDefault="006E110A">
      <w:pPr>
        <w:pStyle w:val="XMLFragment"/>
        <w:rPr>
          <w:noProof w:val="0"/>
        </w:rPr>
      </w:pPr>
      <w:r w:rsidRPr="00040E48">
        <w:rPr>
          <w:noProof w:val="0"/>
        </w:rPr>
        <w:t xml:space="preserve">        Error: A referral summary must contain a reason for referral.</w:t>
      </w:r>
    </w:p>
    <w:p w14:paraId="16F0A05D" w14:textId="77777777" w:rsidR="006E110A" w:rsidRPr="00040E48" w:rsidRDefault="006E110A">
      <w:pPr>
        <w:pStyle w:val="XMLFragment"/>
        <w:rPr>
          <w:noProof w:val="0"/>
        </w:rPr>
      </w:pPr>
      <w:r w:rsidRPr="00040E48">
        <w:rPr>
          <w:noProof w:val="0"/>
        </w:rPr>
        <w:t xml:space="preserve">      &lt;/assert&gt;</w:t>
      </w:r>
    </w:p>
    <w:p w14:paraId="2844C6B6" w14:textId="77777777" w:rsidR="006E110A" w:rsidRPr="00040E48" w:rsidRDefault="006E110A">
      <w:pPr>
        <w:pStyle w:val="XMLFragment"/>
        <w:rPr>
          <w:noProof w:val="0"/>
        </w:rPr>
      </w:pPr>
      <w:r w:rsidRPr="00040E48">
        <w:rPr>
          <w:noProof w:val="0"/>
        </w:rPr>
        <w:t xml:space="preserve">      &lt;!-- Alert on any missing required if known elements --&gt;</w:t>
      </w:r>
    </w:p>
    <w:p w14:paraId="7187ED0F" w14:textId="77777777" w:rsidR="006E110A" w:rsidRPr="00040E48" w:rsidRDefault="006E110A">
      <w:pPr>
        <w:pStyle w:val="XMLFragment"/>
        <w:rPr>
          <w:noProof w:val="0"/>
        </w:rPr>
      </w:pPr>
      <w:r w:rsidRPr="00040E48">
        <w:rPr>
          <w:noProof w:val="0"/>
        </w:rPr>
        <w:t xml:space="preserve">      &lt;assert test='.//templateId[@root = "1.3.6.1.4.1.19376.1.5.3.1.3.8"]'&gt;</w:t>
      </w:r>
    </w:p>
    <w:p w14:paraId="069E5A74" w14:textId="77777777" w:rsidR="006E110A" w:rsidRPr="00040E48" w:rsidRDefault="006E110A">
      <w:pPr>
        <w:pStyle w:val="XMLFragment"/>
        <w:rPr>
          <w:noProof w:val="0"/>
        </w:rPr>
      </w:pPr>
      <w:r w:rsidRPr="00040E48">
        <w:rPr>
          <w:noProof w:val="0"/>
        </w:rPr>
        <w:t xml:space="preserve">        Warning: A referral summary should contain a list of history of past illnesses.</w:t>
      </w:r>
    </w:p>
    <w:p w14:paraId="0400CD51" w14:textId="77777777" w:rsidR="006E110A" w:rsidRPr="00040E48" w:rsidRDefault="006E110A">
      <w:pPr>
        <w:pStyle w:val="XMLFragment"/>
        <w:rPr>
          <w:noProof w:val="0"/>
        </w:rPr>
      </w:pPr>
      <w:r w:rsidRPr="00040E48">
        <w:rPr>
          <w:noProof w:val="0"/>
        </w:rPr>
        <w:t xml:space="preserve">      &lt;/assert&gt;</w:t>
      </w:r>
    </w:p>
    <w:p w14:paraId="2DD1403E" w14:textId="77777777" w:rsidR="006E110A" w:rsidRPr="00040E48" w:rsidRDefault="006E110A">
      <w:pPr>
        <w:pStyle w:val="XMLFragment"/>
        <w:rPr>
          <w:noProof w:val="0"/>
        </w:rPr>
      </w:pPr>
      <w:r w:rsidRPr="00040E48">
        <w:rPr>
          <w:noProof w:val="0"/>
        </w:rPr>
        <w:t xml:space="preserve">      &lt;!-- Note any missing optional elements --&gt;</w:t>
      </w:r>
    </w:p>
    <w:p w14:paraId="4F9A5D9E" w14:textId="77777777" w:rsidR="006E110A" w:rsidRPr="00040E48" w:rsidRDefault="006E110A">
      <w:pPr>
        <w:pStyle w:val="XMLFragment"/>
        <w:rPr>
          <w:noProof w:val="0"/>
        </w:rPr>
      </w:pPr>
      <w:r w:rsidRPr="00040E48">
        <w:rPr>
          <w:noProof w:val="0"/>
        </w:rPr>
        <w:t xml:space="preserve">      &lt;assert test='.//templateId[@root = "1.3.6.1.4.1.19376.1.5.3.1.3.18"]'&gt;</w:t>
      </w:r>
    </w:p>
    <w:p w14:paraId="70066118" w14:textId="77777777" w:rsidR="006E110A" w:rsidRPr="00040E48" w:rsidRDefault="006E110A">
      <w:pPr>
        <w:pStyle w:val="XMLFragment"/>
        <w:rPr>
          <w:noProof w:val="0"/>
        </w:rPr>
      </w:pPr>
      <w:r w:rsidRPr="00040E48">
        <w:rPr>
          <w:noProof w:val="0"/>
        </w:rPr>
        <w:t xml:space="preserve">        Note: This referral summary does not contain the pertinent review of systems.</w:t>
      </w:r>
    </w:p>
    <w:p w14:paraId="3FC7C8BC" w14:textId="77777777" w:rsidR="006E110A" w:rsidRPr="00040E48" w:rsidRDefault="006E110A">
      <w:pPr>
        <w:pStyle w:val="XMLFragment"/>
        <w:rPr>
          <w:noProof w:val="0"/>
        </w:rPr>
      </w:pPr>
      <w:r w:rsidRPr="00040E48">
        <w:rPr>
          <w:noProof w:val="0"/>
        </w:rPr>
        <w:t xml:space="preserve">      &lt;/assert&gt;</w:t>
      </w:r>
    </w:p>
    <w:p w14:paraId="6E6CA73D" w14:textId="77777777" w:rsidR="006E110A" w:rsidRPr="00040E48" w:rsidRDefault="006E110A">
      <w:pPr>
        <w:pStyle w:val="XMLFragment"/>
        <w:rPr>
          <w:noProof w:val="0"/>
        </w:rPr>
      </w:pPr>
      <w:r w:rsidRPr="00040E48">
        <w:rPr>
          <w:noProof w:val="0"/>
        </w:rPr>
        <w:t xml:space="preserve">    &lt;/rule&gt;</w:t>
      </w:r>
    </w:p>
    <w:p w14:paraId="5958D249" w14:textId="77777777" w:rsidR="006E110A" w:rsidRPr="00040E48" w:rsidRDefault="006E110A">
      <w:pPr>
        <w:pStyle w:val="XMLFragment"/>
        <w:rPr>
          <w:noProof w:val="0"/>
        </w:rPr>
      </w:pPr>
      <w:r w:rsidRPr="00040E48">
        <w:rPr>
          <w:noProof w:val="0"/>
        </w:rPr>
        <w:t xml:space="preserve">  &lt;/pattern&gt;</w:t>
      </w:r>
    </w:p>
    <w:p w14:paraId="3F880F90" w14:textId="77777777" w:rsidR="006E110A" w:rsidRPr="00040E48" w:rsidRDefault="006E110A">
      <w:pPr>
        <w:pStyle w:val="XMLFragment"/>
        <w:rPr>
          <w:noProof w:val="0"/>
        </w:rPr>
      </w:pPr>
      <w:r w:rsidRPr="00040E48">
        <w:rPr>
          <w:noProof w:val="0"/>
        </w:rPr>
        <w:t>&lt;/schema&gt;</w:t>
      </w:r>
    </w:p>
    <w:p w14:paraId="61C9E75E" w14:textId="77777777" w:rsidR="006E110A" w:rsidRPr="00040E48" w:rsidRDefault="006E110A"/>
    <w:p w14:paraId="19BDFC1C" w14:textId="4E209A6F" w:rsidR="006E110A" w:rsidRPr="00040E48" w:rsidRDefault="002C2AD2" w:rsidP="000D307B">
      <w:pPr>
        <w:pStyle w:val="AppendixHeading2"/>
        <w:keepNext/>
        <w:keepLines/>
        <w:numPr>
          <w:ilvl w:val="0"/>
          <w:numId w:val="0"/>
        </w:numPr>
        <w:rPr>
          <w:noProof w:val="0"/>
        </w:rPr>
      </w:pPr>
      <w:bookmarkStart w:id="2559" w:name="_Toc270712330"/>
      <w:bookmarkStart w:id="2560" w:name="_Toc441142497"/>
      <w:r>
        <w:rPr>
          <w:noProof w:val="0"/>
        </w:rPr>
        <w:lastRenderedPageBreak/>
        <w:t xml:space="preserve">B.2 </w:t>
      </w:r>
      <w:r w:rsidR="006E110A" w:rsidRPr="00040E48">
        <w:rPr>
          <w:noProof w:val="0"/>
        </w:rPr>
        <w:t>Validating Sections</w:t>
      </w:r>
      <w:bookmarkEnd w:id="2559"/>
      <w:bookmarkEnd w:id="2560"/>
      <w:r w:rsidR="006E110A" w:rsidRPr="00040E48">
        <w:rPr>
          <w:noProof w:val="0"/>
        </w:rPr>
        <w:t xml:space="preserve"> </w:t>
      </w:r>
    </w:p>
    <w:p w14:paraId="287D746C" w14:textId="77777777" w:rsidR="006E110A" w:rsidRPr="00040E48" w:rsidRDefault="006E110A">
      <w:pPr>
        <w:pStyle w:val="BodyText"/>
        <w:keepNext/>
        <w:keepLines/>
        <w:rPr>
          <w:noProof w:val="0"/>
        </w:rPr>
      </w:pPr>
      <w:r w:rsidRPr="00040E48">
        <w:rPr>
          <w:noProof w:val="0"/>
        </w:rPr>
        <w:t xml:space="preserve">The same pattern can be also applied to sections with just a few minor alterations. </w:t>
      </w:r>
    </w:p>
    <w:p w14:paraId="6FE81A30" w14:textId="77777777" w:rsidR="006E110A" w:rsidRPr="00040E48" w:rsidRDefault="006E110A">
      <w:pPr>
        <w:pStyle w:val="XMLFragment"/>
        <w:rPr>
          <w:noProof w:val="0"/>
        </w:rPr>
      </w:pPr>
      <w:r w:rsidRPr="00040E48">
        <w:rPr>
          <w:noProof w:val="0"/>
        </w:rPr>
        <w:t>&lt;schema xmlns="http://www.ascc.net/xml/schematron" xmlns:cda="urn:hl7-org:v3"&gt;</w:t>
      </w:r>
    </w:p>
    <w:p w14:paraId="3641A42A" w14:textId="77777777" w:rsidR="006E110A" w:rsidRPr="00040E48" w:rsidRDefault="006E110A">
      <w:pPr>
        <w:pStyle w:val="XMLFragment"/>
        <w:rPr>
          <w:noProof w:val="0"/>
        </w:rPr>
      </w:pPr>
      <w:r w:rsidRPr="00040E48">
        <w:rPr>
          <w:noProof w:val="0"/>
        </w:rPr>
        <w:t xml:space="preserve">  &lt;ns prefix="cda" uri="urn:hl7-org:v3" /&gt;</w:t>
      </w:r>
    </w:p>
    <w:p w14:paraId="0F43BB7F" w14:textId="77777777" w:rsidR="006E110A" w:rsidRPr="00040E48" w:rsidRDefault="006E110A">
      <w:pPr>
        <w:pStyle w:val="XMLFragment"/>
        <w:rPr>
          <w:noProof w:val="0"/>
        </w:rPr>
      </w:pPr>
      <w:r w:rsidRPr="00040E48">
        <w:rPr>
          <w:noProof w:val="0"/>
        </w:rPr>
        <w:t xml:space="preserve">  &lt;pattern name='ReasonForReferralUncoded'&gt;</w:t>
      </w:r>
    </w:p>
    <w:p w14:paraId="347CC19E" w14:textId="77777777" w:rsidR="006E110A" w:rsidRPr="00040E48" w:rsidRDefault="006E110A">
      <w:pPr>
        <w:pStyle w:val="XMLFragment"/>
        <w:rPr>
          <w:noProof w:val="0"/>
        </w:rPr>
      </w:pPr>
      <w:r w:rsidRPr="00040E48">
        <w:rPr>
          <w:noProof w:val="0"/>
        </w:rPr>
        <w:t xml:space="preserve">    &lt;rule context='*[templateId/@root="1.3.6.1.4.1.19376.1.5.3.1.3.1"]'&gt;</w:t>
      </w:r>
    </w:p>
    <w:p w14:paraId="311C9301" w14:textId="77777777" w:rsidR="006E110A" w:rsidRPr="00040E48" w:rsidRDefault="006E110A">
      <w:pPr>
        <w:pStyle w:val="XMLFragment"/>
        <w:rPr>
          <w:noProof w:val="0"/>
        </w:rPr>
      </w:pPr>
      <w:r w:rsidRPr="00040E48">
        <w:rPr>
          <w:noProof w:val="0"/>
        </w:rPr>
        <w:t xml:space="preserve">      &lt;!-- Verify that the template id is used on the appropriate type of object --&gt;</w:t>
      </w:r>
    </w:p>
    <w:p w14:paraId="30406794" w14:textId="77777777" w:rsidR="006E110A" w:rsidRPr="00040E48" w:rsidRDefault="006E110A">
      <w:pPr>
        <w:pStyle w:val="XMLFragment"/>
        <w:rPr>
          <w:noProof w:val="0"/>
        </w:rPr>
      </w:pPr>
      <w:r w:rsidRPr="00040E48">
        <w:rPr>
          <w:noProof w:val="0"/>
        </w:rPr>
        <w:t xml:space="preserve">      &lt;assert test='section'&gt;</w:t>
      </w:r>
    </w:p>
    <w:p w14:paraId="31D266EB" w14:textId="77777777" w:rsidR="006E110A" w:rsidRPr="00040E48" w:rsidRDefault="006E110A">
      <w:pPr>
        <w:pStyle w:val="XMLFragment"/>
        <w:rPr>
          <w:noProof w:val="0"/>
        </w:rPr>
      </w:pPr>
      <w:r w:rsidRPr="00040E48">
        <w:rPr>
          <w:noProof w:val="0"/>
        </w:rPr>
        <w:t xml:space="preserve">        Error: The coded reason for referral module can only be used on a section.</w:t>
      </w:r>
    </w:p>
    <w:p w14:paraId="6FC30A27" w14:textId="77777777" w:rsidR="006E110A" w:rsidRPr="00040E48" w:rsidRDefault="006E110A">
      <w:pPr>
        <w:pStyle w:val="XMLFragment"/>
        <w:rPr>
          <w:noProof w:val="0"/>
        </w:rPr>
      </w:pPr>
      <w:r w:rsidRPr="00040E48">
        <w:rPr>
          <w:noProof w:val="0"/>
        </w:rPr>
        <w:t xml:space="preserve">      &lt;/assert&gt;</w:t>
      </w:r>
    </w:p>
    <w:p w14:paraId="286970A2" w14:textId="77777777" w:rsidR="006E110A" w:rsidRPr="00040E48" w:rsidRDefault="006E110A">
      <w:pPr>
        <w:pStyle w:val="XMLFragment"/>
        <w:rPr>
          <w:noProof w:val="0"/>
        </w:rPr>
      </w:pPr>
      <w:r w:rsidRPr="00040E48">
        <w:rPr>
          <w:noProof w:val="0"/>
        </w:rPr>
        <w:t xml:space="preserve">      &lt;assert test='false'&gt;</w:t>
      </w:r>
    </w:p>
    <w:p w14:paraId="7012B111" w14:textId="77777777" w:rsidR="006E110A" w:rsidRPr="00040E48" w:rsidRDefault="006E110A">
      <w:pPr>
        <w:pStyle w:val="XMLFragment"/>
        <w:rPr>
          <w:noProof w:val="0"/>
        </w:rPr>
      </w:pPr>
      <w:r w:rsidRPr="00040E48">
        <w:rPr>
          <w:noProof w:val="0"/>
        </w:rPr>
        <w:t xml:space="preserve">        Manual: Manually verify that this section contains narrative providing the</w:t>
      </w:r>
    </w:p>
    <w:p w14:paraId="181FDE8D" w14:textId="77777777" w:rsidR="006E110A" w:rsidRPr="00040E48" w:rsidRDefault="006E110A">
      <w:pPr>
        <w:pStyle w:val="XMLFragment"/>
        <w:rPr>
          <w:noProof w:val="0"/>
        </w:rPr>
      </w:pPr>
      <w:r w:rsidRPr="00040E48">
        <w:rPr>
          <w:noProof w:val="0"/>
        </w:rPr>
        <w:t xml:space="preserve">        reason for referral.</w:t>
      </w:r>
    </w:p>
    <w:p w14:paraId="19A986FD" w14:textId="77777777" w:rsidR="006E110A" w:rsidRPr="00040E48" w:rsidRDefault="006E110A">
      <w:pPr>
        <w:pStyle w:val="XMLFragment"/>
        <w:rPr>
          <w:noProof w:val="0"/>
        </w:rPr>
      </w:pPr>
      <w:r w:rsidRPr="00040E48">
        <w:rPr>
          <w:noProof w:val="0"/>
        </w:rPr>
        <w:t xml:space="preserve">      &lt;/assert&gt;</w:t>
      </w:r>
    </w:p>
    <w:p w14:paraId="17AC617E" w14:textId="77777777" w:rsidR="006E110A" w:rsidRPr="00040E48" w:rsidRDefault="006E110A">
      <w:pPr>
        <w:pStyle w:val="XMLFragment"/>
        <w:rPr>
          <w:noProof w:val="0"/>
        </w:rPr>
      </w:pPr>
      <w:r w:rsidRPr="00040E48">
        <w:rPr>
          <w:noProof w:val="0"/>
        </w:rPr>
        <w:t xml:space="preserve">      &lt;!-- Verify that the parent templateId is also present. --&gt;</w:t>
      </w:r>
    </w:p>
    <w:p w14:paraId="4B24E07C" w14:textId="77777777" w:rsidR="006E110A" w:rsidRPr="00040E48" w:rsidRDefault="006E110A">
      <w:pPr>
        <w:pStyle w:val="XMLFragment"/>
        <w:rPr>
          <w:noProof w:val="0"/>
        </w:rPr>
      </w:pPr>
      <w:r w:rsidRPr="00040E48">
        <w:rPr>
          <w:noProof w:val="0"/>
        </w:rPr>
        <w:t xml:space="preserve">      &lt;assert test='templateId[@root="1.3.6.1.4.1.19376.1.5.3.1.3.1"]'&gt;</w:t>
      </w:r>
    </w:p>
    <w:p w14:paraId="60C4DA59" w14:textId="77777777" w:rsidR="006E110A" w:rsidRPr="00040E48" w:rsidRDefault="006E110A">
      <w:pPr>
        <w:pStyle w:val="XMLFragment"/>
        <w:rPr>
          <w:noProof w:val="0"/>
        </w:rPr>
      </w:pPr>
      <w:r w:rsidRPr="00040E48">
        <w:rPr>
          <w:noProof w:val="0"/>
        </w:rPr>
        <w:t xml:space="preserve">        Error: The parent template identifier for the reason for referral </w:t>
      </w:r>
    </w:p>
    <w:p w14:paraId="7AF97859" w14:textId="77777777" w:rsidR="006E110A" w:rsidRPr="00040E48" w:rsidRDefault="006E110A">
      <w:pPr>
        <w:pStyle w:val="XMLFragment"/>
        <w:rPr>
          <w:noProof w:val="0"/>
        </w:rPr>
      </w:pPr>
      <w:r w:rsidRPr="00040E48">
        <w:rPr>
          <w:noProof w:val="0"/>
        </w:rPr>
        <w:t xml:space="preserve">        module is not present.</w:t>
      </w:r>
    </w:p>
    <w:p w14:paraId="4F8ADD60" w14:textId="77777777" w:rsidR="006E110A" w:rsidRPr="00040E48" w:rsidRDefault="006E110A">
      <w:pPr>
        <w:pStyle w:val="XMLFragment"/>
        <w:rPr>
          <w:noProof w:val="0"/>
        </w:rPr>
      </w:pPr>
      <w:r w:rsidRPr="00040E48">
        <w:rPr>
          <w:noProof w:val="0"/>
        </w:rPr>
        <w:t xml:space="preserve">      &lt;/assert&gt;</w:t>
      </w:r>
    </w:p>
    <w:p w14:paraId="1D5B8D36" w14:textId="77777777" w:rsidR="006E110A" w:rsidRPr="00040E48" w:rsidRDefault="006E110A">
      <w:pPr>
        <w:pStyle w:val="XMLFragment"/>
        <w:rPr>
          <w:noProof w:val="0"/>
        </w:rPr>
      </w:pPr>
      <w:r w:rsidRPr="00040E48">
        <w:rPr>
          <w:noProof w:val="0"/>
        </w:rPr>
        <w:t xml:space="preserve">      &lt;!-- Verify the section type code --&gt;</w:t>
      </w:r>
    </w:p>
    <w:p w14:paraId="5C450238" w14:textId="77777777" w:rsidR="006E110A" w:rsidRPr="00040E48" w:rsidRDefault="006E110A">
      <w:pPr>
        <w:pStyle w:val="XMLFragment"/>
        <w:rPr>
          <w:noProof w:val="0"/>
        </w:rPr>
      </w:pPr>
      <w:r w:rsidRPr="00040E48">
        <w:rPr>
          <w:noProof w:val="0"/>
        </w:rPr>
        <w:t xml:space="preserve">      &lt;assert test='code[@code = "42349-1"]'&gt;</w:t>
      </w:r>
    </w:p>
    <w:p w14:paraId="5E73019F" w14:textId="77777777" w:rsidR="006E110A" w:rsidRPr="00040E48" w:rsidRDefault="006E110A">
      <w:pPr>
        <w:pStyle w:val="XMLFragment"/>
        <w:rPr>
          <w:noProof w:val="0"/>
        </w:rPr>
      </w:pPr>
      <w:r w:rsidRPr="00040E48">
        <w:rPr>
          <w:noProof w:val="0"/>
        </w:rPr>
        <w:t xml:space="preserve">        Error: The section type code of the reason for referral section must be 42349-1</w:t>
      </w:r>
    </w:p>
    <w:p w14:paraId="7D122473" w14:textId="77777777" w:rsidR="006E110A" w:rsidRPr="00040E48" w:rsidRDefault="006E110A">
      <w:pPr>
        <w:pStyle w:val="XMLFragment"/>
        <w:rPr>
          <w:noProof w:val="0"/>
        </w:rPr>
      </w:pPr>
      <w:r w:rsidRPr="00040E48">
        <w:rPr>
          <w:noProof w:val="0"/>
        </w:rPr>
        <w:t xml:space="preserve">        REASON FOR REFERRAL.</w:t>
      </w:r>
    </w:p>
    <w:p w14:paraId="3C0D3B00" w14:textId="77777777" w:rsidR="006E110A" w:rsidRPr="00040E48" w:rsidRDefault="006E110A">
      <w:pPr>
        <w:pStyle w:val="XMLFragment"/>
        <w:rPr>
          <w:noProof w:val="0"/>
        </w:rPr>
      </w:pPr>
      <w:r w:rsidRPr="00040E48">
        <w:rPr>
          <w:noProof w:val="0"/>
        </w:rPr>
        <w:t xml:space="preserve">      &lt;/assert&gt;</w:t>
      </w:r>
    </w:p>
    <w:p w14:paraId="629D4624" w14:textId="77777777" w:rsidR="006E110A" w:rsidRPr="00040E48" w:rsidRDefault="006E110A">
      <w:pPr>
        <w:pStyle w:val="XMLFragment"/>
        <w:rPr>
          <w:noProof w:val="0"/>
        </w:rPr>
      </w:pPr>
      <w:r w:rsidRPr="00040E48">
        <w:rPr>
          <w:noProof w:val="0"/>
        </w:rPr>
        <w:t xml:space="preserve">      &lt;assert test='code[@codeSystem = "2.16.840.1.113883.6.1"]'&gt;</w:t>
      </w:r>
    </w:p>
    <w:p w14:paraId="4698B66F" w14:textId="77777777" w:rsidR="006E110A" w:rsidRPr="00040E48" w:rsidRDefault="006E110A">
      <w:pPr>
        <w:pStyle w:val="XMLFragment"/>
        <w:rPr>
          <w:noProof w:val="0"/>
        </w:rPr>
      </w:pPr>
      <w:r w:rsidRPr="00040E48">
        <w:rPr>
          <w:noProof w:val="0"/>
        </w:rPr>
        <w:t xml:space="preserve">        Error: The section type code must come from the LOINC code </w:t>
      </w:r>
    </w:p>
    <w:p w14:paraId="6B9B949E" w14:textId="77777777" w:rsidR="006E110A" w:rsidRPr="00040E48" w:rsidRDefault="006E110A">
      <w:pPr>
        <w:pStyle w:val="XMLFragment"/>
        <w:rPr>
          <w:noProof w:val="0"/>
        </w:rPr>
      </w:pPr>
      <w:r w:rsidRPr="00040E48">
        <w:rPr>
          <w:noProof w:val="0"/>
        </w:rPr>
        <w:t xml:space="preserve">        system (2.16.840.1.113883.6.1).</w:t>
      </w:r>
    </w:p>
    <w:p w14:paraId="4AA15880" w14:textId="77777777" w:rsidR="006E110A" w:rsidRPr="00040E48" w:rsidRDefault="006E110A">
      <w:pPr>
        <w:pStyle w:val="XMLFragment"/>
        <w:rPr>
          <w:noProof w:val="0"/>
        </w:rPr>
      </w:pPr>
      <w:r w:rsidRPr="00040E48">
        <w:rPr>
          <w:noProof w:val="0"/>
        </w:rPr>
        <w:t xml:space="preserve">      &lt;/assert&gt;</w:t>
      </w:r>
    </w:p>
    <w:p w14:paraId="2ACCFDF1" w14:textId="77777777" w:rsidR="006E110A" w:rsidRPr="00040E48" w:rsidRDefault="006E110A">
      <w:pPr>
        <w:pStyle w:val="XMLFragment"/>
        <w:rPr>
          <w:noProof w:val="0"/>
        </w:rPr>
      </w:pPr>
      <w:r w:rsidRPr="00040E48">
        <w:rPr>
          <w:noProof w:val="0"/>
        </w:rPr>
        <w:t xml:space="preserve">  &lt;/pattern&gt;</w:t>
      </w:r>
    </w:p>
    <w:p w14:paraId="1536DF6B" w14:textId="77777777" w:rsidR="006E110A" w:rsidRPr="00040E48" w:rsidRDefault="006E110A">
      <w:pPr>
        <w:pStyle w:val="XMLFragment"/>
        <w:rPr>
          <w:noProof w:val="0"/>
        </w:rPr>
      </w:pPr>
      <w:r w:rsidRPr="00040E48">
        <w:rPr>
          <w:noProof w:val="0"/>
        </w:rPr>
        <w:t xml:space="preserve">  &lt;pattern name='ReasonForReferralCoded'&gt;</w:t>
      </w:r>
    </w:p>
    <w:p w14:paraId="7525CFAE" w14:textId="77777777" w:rsidR="006E110A" w:rsidRPr="00040E48" w:rsidRDefault="006E110A">
      <w:pPr>
        <w:pStyle w:val="XMLFragment"/>
        <w:rPr>
          <w:noProof w:val="0"/>
        </w:rPr>
      </w:pPr>
      <w:r w:rsidRPr="00040E48">
        <w:rPr>
          <w:noProof w:val="0"/>
        </w:rPr>
        <w:t xml:space="preserve">    &lt;rule context='*[templateId/@root="1.3.6.1.4.1.19376.1.5.3.1.3.2"]'&gt;</w:t>
      </w:r>
    </w:p>
    <w:p w14:paraId="469D2ED0" w14:textId="77777777" w:rsidR="006E110A" w:rsidRPr="00040E48" w:rsidRDefault="006E110A">
      <w:pPr>
        <w:pStyle w:val="XMLFragment"/>
        <w:rPr>
          <w:noProof w:val="0"/>
        </w:rPr>
      </w:pPr>
      <w:r w:rsidRPr="00040E48">
        <w:rPr>
          <w:noProof w:val="0"/>
        </w:rPr>
        <w:t xml:space="preserve">      &lt;!-- The parent template will have already verified the type of object --&gt;</w:t>
      </w:r>
    </w:p>
    <w:p w14:paraId="1719AAEC" w14:textId="77777777" w:rsidR="006E110A" w:rsidRPr="00040E48" w:rsidRDefault="006E110A">
      <w:pPr>
        <w:pStyle w:val="XMLFragment"/>
        <w:rPr>
          <w:noProof w:val="0"/>
        </w:rPr>
      </w:pPr>
      <w:r w:rsidRPr="00040E48">
        <w:rPr>
          <w:noProof w:val="0"/>
        </w:rPr>
        <w:t xml:space="preserve">      &lt;!-- Verify that the parent templateId is also present. --&gt;</w:t>
      </w:r>
    </w:p>
    <w:p w14:paraId="4EBECC8A" w14:textId="77777777" w:rsidR="006E110A" w:rsidRPr="00040E48" w:rsidRDefault="006E110A">
      <w:pPr>
        <w:pStyle w:val="XMLFragment"/>
        <w:rPr>
          <w:noProof w:val="0"/>
        </w:rPr>
      </w:pPr>
      <w:r w:rsidRPr="00040E48">
        <w:rPr>
          <w:noProof w:val="0"/>
        </w:rPr>
        <w:t xml:space="preserve">      &lt;assert test='templateId[@root="1.3.6.1.4.1.19376.1.5.3.1.3.1"]'&gt;</w:t>
      </w:r>
    </w:p>
    <w:p w14:paraId="08B9BBCD" w14:textId="77777777" w:rsidR="006E110A" w:rsidRPr="00040E48" w:rsidRDefault="006E110A">
      <w:pPr>
        <w:pStyle w:val="XMLFragment"/>
        <w:rPr>
          <w:noProof w:val="0"/>
        </w:rPr>
      </w:pPr>
      <w:r w:rsidRPr="00040E48">
        <w:rPr>
          <w:noProof w:val="0"/>
        </w:rPr>
        <w:t xml:space="preserve">        Error: The parent template identifier for the reason for referral </w:t>
      </w:r>
    </w:p>
    <w:p w14:paraId="58667001" w14:textId="77777777" w:rsidR="006E110A" w:rsidRPr="00040E48" w:rsidRDefault="006E110A">
      <w:pPr>
        <w:pStyle w:val="XMLFragment"/>
        <w:rPr>
          <w:noProof w:val="0"/>
        </w:rPr>
      </w:pPr>
      <w:r w:rsidRPr="00040E48">
        <w:rPr>
          <w:noProof w:val="0"/>
        </w:rPr>
        <w:t xml:space="preserve">        module is not present.</w:t>
      </w:r>
    </w:p>
    <w:p w14:paraId="6CE3A99B" w14:textId="77777777" w:rsidR="006E110A" w:rsidRPr="00040E48" w:rsidRDefault="006E110A">
      <w:pPr>
        <w:pStyle w:val="XMLFragment"/>
        <w:rPr>
          <w:noProof w:val="0"/>
        </w:rPr>
      </w:pPr>
      <w:r w:rsidRPr="00040E48">
        <w:rPr>
          <w:noProof w:val="0"/>
        </w:rPr>
        <w:t xml:space="preserve">      &lt;/assert&gt;</w:t>
      </w:r>
    </w:p>
    <w:p w14:paraId="74EE97F1" w14:textId="77777777" w:rsidR="006E110A" w:rsidRPr="00040E48" w:rsidRDefault="006E110A">
      <w:pPr>
        <w:pStyle w:val="XMLFragment"/>
        <w:rPr>
          <w:noProof w:val="0"/>
        </w:rPr>
      </w:pPr>
      <w:r w:rsidRPr="00040E48">
        <w:rPr>
          <w:noProof w:val="0"/>
        </w:rPr>
        <w:t xml:space="preserve">      &lt;!-- Don't bother with the section type code, as the parent template caught it --&gt;</w:t>
      </w:r>
    </w:p>
    <w:p w14:paraId="0047E37A" w14:textId="77777777" w:rsidR="006E110A" w:rsidRPr="00040E48" w:rsidRDefault="006E110A">
      <w:pPr>
        <w:pStyle w:val="XMLFragment"/>
        <w:rPr>
          <w:noProof w:val="0"/>
        </w:rPr>
      </w:pPr>
      <w:r w:rsidRPr="00040E48">
        <w:rPr>
          <w:noProof w:val="0"/>
        </w:rPr>
        <w:t xml:space="preserve">      &lt;!-- Verify that all required data elements are present --&gt;</w:t>
      </w:r>
    </w:p>
    <w:p w14:paraId="60EE7A96" w14:textId="77777777" w:rsidR="006E110A" w:rsidRPr="00040E48" w:rsidRDefault="006E110A">
      <w:pPr>
        <w:pStyle w:val="XMLFragment"/>
        <w:rPr>
          <w:noProof w:val="0"/>
        </w:rPr>
      </w:pPr>
      <w:r w:rsidRPr="00040E48">
        <w:rPr>
          <w:noProof w:val="0"/>
        </w:rPr>
        <w:t xml:space="preserve">      &lt;assert test='.//templateId[@root = "1.3.6.1.4.1.19376.1.5.3.1.4.13"]'&gt;</w:t>
      </w:r>
    </w:p>
    <w:p w14:paraId="37E1C055" w14:textId="77777777" w:rsidR="006E110A" w:rsidRPr="00040E48" w:rsidRDefault="006E110A">
      <w:pPr>
        <w:pStyle w:val="XMLFragment"/>
        <w:rPr>
          <w:noProof w:val="0"/>
        </w:rPr>
      </w:pPr>
      <w:r w:rsidRPr="00040E48">
        <w:rPr>
          <w:noProof w:val="0"/>
        </w:rPr>
        <w:t xml:space="preserve">        Error: A coded reason for referral section must contain a simple observation.</w:t>
      </w:r>
    </w:p>
    <w:p w14:paraId="6A9C5E0F" w14:textId="77777777" w:rsidR="006E110A" w:rsidRPr="00040E48" w:rsidRDefault="006E110A">
      <w:pPr>
        <w:pStyle w:val="XMLFragment"/>
        <w:rPr>
          <w:noProof w:val="0"/>
        </w:rPr>
      </w:pPr>
      <w:r w:rsidRPr="00040E48">
        <w:rPr>
          <w:noProof w:val="0"/>
        </w:rPr>
        <w:t xml:space="preserve">      &lt;/assert&gt;</w:t>
      </w:r>
    </w:p>
    <w:p w14:paraId="0BD155D8" w14:textId="77777777" w:rsidR="006E110A" w:rsidRPr="00040E48" w:rsidRDefault="006E110A">
      <w:pPr>
        <w:pStyle w:val="XMLFragment"/>
        <w:rPr>
          <w:noProof w:val="0"/>
        </w:rPr>
      </w:pPr>
      <w:r w:rsidRPr="00040E48">
        <w:rPr>
          <w:noProof w:val="0"/>
        </w:rPr>
        <w:t xml:space="preserve">      &lt;!-- Alert on any missing required if known elements --&gt;</w:t>
      </w:r>
    </w:p>
    <w:p w14:paraId="78D704A0" w14:textId="77777777" w:rsidR="006E110A" w:rsidRPr="00040E48" w:rsidRDefault="006E110A">
      <w:pPr>
        <w:pStyle w:val="XMLFragment"/>
        <w:rPr>
          <w:noProof w:val="0"/>
        </w:rPr>
      </w:pPr>
      <w:r w:rsidRPr="00040E48">
        <w:rPr>
          <w:noProof w:val="0"/>
        </w:rPr>
        <w:t xml:space="preserve">      &lt;!-- Note any missing optional elements --&gt;</w:t>
      </w:r>
    </w:p>
    <w:p w14:paraId="6BD96110" w14:textId="77777777" w:rsidR="006E110A" w:rsidRPr="00040E48" w:rsidRDefault="006E110A">
      <w:pPr>
        <w:pStyle w:val="XMLFragment"/>
        <w:rPr>
          <w:noProof w:val="0"/>
        </w:rPr>
      </w:pPr>
      <w:r w:rsidRPr="00040E48">
        <w:rPr>
          <w:noProof w:val="0"/>
        </w:rPr>
        <w:t xml:space="preserve">    &lt;/rule&gt;</w:t>
      </w:r>
    </w:p>
    <w:p w14:paraId="0D6D953B" w14:textId="77777777" w:rsidR="006E110A" w:rsidRPr="00040E48" w:rsidRDefault="006E110A">
      <w:pPr>
        <w:pStyle w:val="XMLFragment"/>
        <w:rPr>
          <w:noProof w:val="0"/>
        </w:rPr>
      </w:pPr>
      <w:r w:rsidRPr="00040E48">
        <w:rPr>
          <w:noProof w:val="0"/>
        </w:rPr>
        <w:t xml:space="preserve">  &lt;/pattern&gt;</w:t>
      </w:r>
    </w:p>
    <w:p w14:paraId="4002B9FF" w14:textId="77777777" w:rsidR="006E110A" w:rsidRPr="00040E48" w:rsidRDefault="006E110A">
      <w:pPr>
        <w:pStyle w:val="XMLFragment"/>
        <w:rPr>
          <w:noProof w:val="0"/>
        </w:rPr>
      </w:pPr>
      <w:r w:rsidRPr="00040E48">
        <w:rPr>
          <w:noProof w:val="0"/>
        </w:rPr>
        <w:t>&lt;/schema&gt;</w:t>
      </w:r>
    </w:p>
    <w:p w14:paraId="43A64301" w14:textId="77777777" w:rsidR="006E110A" w:rsidRPr="00040E48" w:rsidRDefault="006E110A">
      <w:pPr>
        <w:pStyle w:val="BodyText"/>
        <w:rPr>
          <w:noProof w:val="0"/>
        </w:rPr>
      </w:pPr>
      <w:r w:rsidRPr="00040E48">
        <w:rPr>
          <w:noProof w:val="0"/>
        </w:rPr>
        <w:t xml:space="preserve">A similar pattern can also be followed for Entry and Header content modules, and these are left as an exercise for the reader. </w:t>
      </w:r>
    </w:p>
    <w:p w14:paraId="5C654F42" w14:textId="06E2E0DA" w:rsidR="006E110A" w:rsidRPr="00040E48" w:rsidRDefault="002C2AD2" w:rsidP="000D307B">
      <w:pPr>
        <w:pStyle w:val="AppendixHeading2"/>
        <w:keepNext/>
        <w:keepLines/>
        <w:numPr>
          <w:ilvl w:val="0"/>
          <w:numId w:val="0"/>
        </w:numPr>
        <w:rPr>
          <w:noProof w:val="0"/>
        </w:rPr>
      </w:pPr>
      <w:bookmarkStart w:id="2561" w:name="_Toc270712331"/>
      <w:bookmarkStart w:id="2562" w:name="_Toc441142498"/>
      <w:r>
        <w:rPr>
          <w:noProof w:val="0"/>
        </w:rPr>
        <w:t xml:space="preserve">B.3 </w:t>
      </w:r>
      <w:r w:rsidR="006E110A" w:rsidRPr="00040E48">
        <w:rPr>
          <w:noProof w:val="0"/>
        </w:rPr>
        <w:t>Phases of Validation and Types of Errors</w:t>
      </w:r>
      <w:bookmarkEnd w:id="2561"/>
      <w:bookmarkEnd w:id="2562"/>
      <w:r w:rsidR="006E110A" w:rsidRPr="00040E48">
        <w:rPr>
          <w:noProof w:val="0"/>
        </w:rPr>
        <w:t xml:space="preserve"> </w:t>
      </w:r>
    </w:p>
    <w:p w14:paraId="359E8546" w14:textId="77777777" w:rsidR="006E110A" w:rsidRPr="00040E48" w:rsidRDefault="006E110A">
      <w:pPr>
        <w:pStyle w:val="BodyText"/>
        <w:keepNext/>
        <w:keepLines/>
        <w:rPr>
          <w:noProof w:val="0"/>
        </w:rPr>
      </w:pPr>
      <w:r w:rsidRPr="00040E48">
        <w:rPr>
          <w:noProof w:val="0"/>
        </w:rPr>
        <w:t xml:space="preserve">Note that each message in the Schematrons shown above start with a simple text string that indicates whether the message indicates one of the following conditions: </w:t>
      </w:r>
    </w:p>
    <w:p w14:paraId="1D6B904B" w14:textId="77777777" w:rsidR="006E110A" w:rsidRPr="00040E48" w:rsidRDefault="006E110A" w:rsidP="00AC3D45">
      <w:pPr>
        <w:pStyle w:val="ListBullet"/>
      </w:pPr>
      <w:r w:rsidRPr="00040E48">
        <w:t xml:space="preserve">An error, e.g., the failure to transmit a required element, </w:t>
      </w:r>
    </w:p>
    <w:p w14:paraId="428B5A1F" w14:textId="77777777" w:rsidR="006E110A" w:rsidRPr="00040E48" w:rsidRDefault="006E110A" w:rsidP="00AC3D45">
      <w:pPr>
        <w:pStyle w:val="ListBullet"/>
      </w:pPr>
      <w:r w:rsidRPr="00040E48">
        <w:t xml:space="preserve">A warning, e.g., the failure to transmit a required if known element, </w:t>
      </w:r>
    </w:p>
    <w:p w14:paraId="770D3F09" w14:textId="77777777" w:rsidR="006E110A" w:rsidRPr="00040E48" w:rsidRDefault="006E110A" w:rsidP="00AC3D45">
      <w:pPr>
        <w:pStyle w:val="ListBullet"/>
      </w:pPr>
      <w:r w:rsidRPr="00040E48">
        <w:lastRenderedPageBreak/>
        <w:t xml:space="preserve">A note, e.g., the failure to transmit an optional element. </w:t>
      </w:r>
    </w:p>
    <w:p w14:paraId="52382C10" w14:textId="77777777" w:rsidR="006E110A" w:rsidRPr="00040E48" w:rsidRDefault="006E110A" w:rsidP="00AC3D45">
      <w:pPr>
        <w:pStyle w:val="ListBullet"/>
      </w:pPr>
      <w:r w:rsidRPr="00040E48">
        <w:t>A manual test,</w:t>
      </w:r>
      <w:r w:rsidR="001032E8" w:rsidRPr="00040E48">
        <w:t xml:space="preserve"> </w:t>
      </w:r>
      <w:r w:rsidRPr="00040E48">
        <w:t xml:space="preserve">e.g., a reminder to manually verify some piece of content. </w:t>
      </w:r>
    </w:p>
    <w:p w14:paraId="4FFF3BF3" w14:textId="77777777" w:rsidR="006E110A" w:rsidRPr="00040E48" w:rsidRDefault="006E110A">
      <w:pPr>
        <w:pStyle w:val="BodyText"/>
        <w:rPr>
          <w:noProof w:val="0"/>
        </w:rPr>
      </w:pPr>
      <w:r w:rsidRPr="00040E48">
        <w:rPr>
          <w:noProof w:val="0"/>
        </w:rPr>
        <w:t xml:space="preserve">Schematron supports the capability to group sets of rules into phases by the pattern name, and to specify which phases of validation should be run during processing. To take advantage of this capability, one simply breaks each &lt;pattern&gt; element above up into separate patterns depending upon whether the assertion indicates an error, warning, note or manual test, and then associate each pattern with a different phase. This is shown in the figure below. </w:t>
      </w:r>
    </w:p>
    <w:p w14:paraId="0DABC6D3" w14:textId="77777777" w:rsidR="006E110A" w:rsidRPr="00040E48" w:rsidRDefault="006E110A">
      <w:pPr>
        <w:pStyle w:val="XMLFragment"/>
        <w:rPr>
          <w:noProof w:val="0"/>
        </w:rPr>
      </w:pPr>
      <w:r w:rsidRPr="00040E48">
        <w:rPr>
          <w:noProof w:val="0"/>
        </w:rPr>
        <w:t>&lt;schema xmlns="http://www.ascc.net/xml/schematron" xmlns:cda="urn:hl7-org:v3"&gt;</w:t>
      </w:r>
    </w:p>
    <w:p w14:paraId="11F75590" w14:textId="77777777" w:rsidR="006E110A" w:rsidRPr="00040E48" w:rsidRDefault="006E110A">
      <w:pPr>
        <w:pStyle w:val="XMLFragment"/>
        <w:rPr>
          <w:noProof w:val="0"/>
        </w:rPr>
      </w:pPr>
      <w:r w:rsidRPr="00040E48">
        <w:rPr>
          <w:noProof w:val="0"/>
        </w:rPr>
        <w:t xml:space="preserve">  &lt;ns prefix="cda" uri="urn:hl7-org:v3" /&gt;</w:t>
      </w:r>
    </w:p>
    <w:p w14:paraId="589A1EAC" w14:textId="77777777" w:rsidR="006E110A" w:rsidRPr="00040E48" w:rsidRDefault="006E110A">
      <w:pPr>
        <w:pStyle w:val="XMLFragment"/>
        <w:rPr>
          <w:noProof w:val="0"/>
        </w:rPr>
      </w:pPr>
      <w:r w:rsidRPr="00040E48">
        <w:rPr>
          <w:noProof w:val="0"/>
        </w:rPr>
        <w:t xml:space="preserve">  &lt;phase id="errors"&gt;</w:t>
      </w:r>
    </w:p>
    <w:p w14:paraId="2B979084" w14:textId="77777777" w:rsidR="006E110A" w:rsidRPr="00040E48" w:rsidRDefault="006E110A">
      <w:pPr>
        <w:pStyle w:val="XMLFragment"/>
        <w:rPr>
          <w:noProof w:val="0"/>
        </w:rPr>
      </w:pPr>
      <w:r w:rsidRPr="00040E48">
        <w:rPr>
          <w:noProof w:val="0"/>
        </w:rPr>
        <w:t xml:space="preserve">    &lt;active pattern="ReasonForReferralUncoded_Errors"/&gt;</w:t>
      </w:r>
    </w:p>
    <w:p w14:paraId="708FDE3C" w14:textId="77777777" w:rsidR="006E110A" w:rsidRPr="00040E48" w:rsidRDefault="006E110A">
      <w:pPr>
        <w:pStyle w:val="XMLFragment"/>
        <w:rPr>
          <w:noProof w:val="0"/>
        </w:rPr>
      </w:pPr>
      <w:r w:rsidRPr="00040E48">
        <w:rPr>
          <w:noProof w:val="0"/>
        </w:rPr>
        <w:t xml:space="preserve">    &lt;active pattern="ReasonForReferralCoded_Errors"/&gt;</w:t>
      </w:r>
    </w:p>
    <w:p w14:paraId="5A4D8C2C" w14:textId="77777777" w:rsidR="006E110A" w:rsidRPr="00040E48" w:rsidRDefault="006E110A">
      <w:pPr>
        <w:pStyle w:val="XMLFragment"/>
        <w:rPr>
          <w:noProof w:val="0"/>
        </w:rPr>
      </w:pPr>
      <w:r w:rsidRPr="00040E48">
        <w:rPr>
          <w:noProof w:val="0"/>
        </w:rPr>
        <w:t xml:space="preserve">  &lt;/phase&gt;</w:t>
      </w:r>
    </w:p>
    <w:p w14:paraId="6C074EDF" w14:textId="77777777" w:rsidR="006E110A" w:rsidRPr="00040E48" w:rsidRDefault="006E110A">
      <w:pPr>
        <w:pStyle w:val="XMLFragment"/>
        <w:rPr>
          <w:noProof w:val="0"/>
        </w:rPr>
      </w:pPr>
      <w:r w:rsidRPr="00040E48">
        <w:rPr>
          <w:noProof w:val="0"/>
        </w:rPr>
        <w:t xml:space="preserve">  &lt;phase id="manual"&gt;</w:t>
      </w:r>
    </w:p>
    <w:p w14:paraId="6F69A783" w14:textId="77777777" w:rsidR="006E110A" w:rsidRPr="00040E48" w:rsidRDefault="006E110A">
      <w:pPr>
        <w:pStyle w:val="XMLFragment"/>
        <w:rPr>
          <w:noProof w:val="0"/>
        </w:rPr>
      </w:pPr>
      <w:r w:rsidRPr="00040E48">
        <w:rPr>
          <w:noProof w:val="0"/>
        </w:rPr>
        <w:t xml:space="preserve">    &lt;active pattern="ReasonForReferralUncoded_Manual"/&gt;</w:t>
      </w:r>
    </w:p>
    <w:p w14:paraId="434C3903" w14:textId="77777777" w:rsidR="006E110A" w:rsidRPr="00040E48" w:rsidRDefault="006E110A">
      <w:pPr>
        <w:pStyle w:val="XMLFragment"/>
        <w:rPr>
          <w:noProof w:val="0"/>
        </w:rPr>
      </w:pPr>
      <w:r w:rsidRPr="00040E48">
        <w:rPr>
          <w:noProof w:val="0"/>
        </w:rPr>
        <w:t xml:space="preserve">  &lt;/phase&gt;</w:t>
      </w:r>
    </w:p>
    <w:p w14:paraId="5E33FBA2" w14:textId="77777777" w:rsidR="006E110A" w:rsidRPr="00040E48" w:rsidRDefault="006E110A">
      <w:pPr>
        <w:pStyle w:val="XMLFragment"/>
        <w:rPr>
          <w:noProof w:val="0"/>
        </w:rPr>
      </w:pPr>
      <w:r w:rsidRPr="00040E48">
        <w:rPr>
          <w:noProof w:val="0"/>
        </w:rPr>
        <w:t xml:space="preserve">  &lt;pattern name='ReasonForReferralUncoded_Errors'&gt;</w:t>
      </w:r>
    </w:p>
    <w:p w14:paraId="0B496400" w14:textId="77777777" w:rsidR="006E110A" w:rsidRPr="00040E48" w:rsidRDefault="006E110A">
      <w:pPr>
        <w:pStyle w:val="XMLFragment"/>
        <w:rPr>
          <w:noProof w:val="0"/>
        </w:rPr>
      </w:pPr>
      <w:r w:rsidRPr="00040E48">
        <w:rPr>
          <w:noProof w:val="0"/>
        </w:rPr>
        <w:t xml:space="preserve">    &lt;rule context='*[templateId/@root="1.3.6.1.4.1.19376.1.5.3.1.3.1"]'&gt;</w:t>
      </w:r>
    </w:p>
    <w:p w14:paraId="198E07EE" w14:textId="77777777" w:rsidR="006E110A" w:rsidRPr="00040E48" w:rsidRDefault="006E110A">
      <w:pPr>
        <w:pStyle w:val="XMLFragment"/>
        <w:rPr>
          <w:noProof w:val="0"/>
        </w:rPr>
      </w:pPr>
      <w:r w:rsidRPr="00040E48">
        <w:rPr>
          <w:noProof w:val="0"/>
        </w:rPr>
        <w:t xml:space="preserve">      &lt;assert test='section'&gt;</w:t>
      </w:r>
    </w:p>
    <w:p w14:paraId="78D2E437" w14:textId="77777777" w:rsidR="006E110A" w:rsidRPr="00040E48" w:rsidRDefault="006E110A">
      <w:pPr>
        <w:pStyle w:val="XMLFragment"/>
        <w:rPr>
          <w:noProof w:val="0"/>
        </w:rPr>
      </w:pPr>
      <w:r w:rsidRPr="00040E48">
        <w:rPr>
          <w:noProof w:val="0"/>
        </w:rPr>
        <w:t xml:space="preserve">        Error: The coded reason for referral module can only be used on a section.</w:t>
      </w:r>
    </w:p>
    <w:p w14:paraId="4D89F902" w14:textId="77777777" w:rsidR="006E110A" w:rsidRPr="00040E48" w:rsidRDefault="006E110A">
      <w:pPr>
        <w:pStyle w:val="XMLFragment"/>
        <w:rPr>
          <w:noProof w:val="0"/>
        </w:rPr>
      </w:pPr>
      <w:r w:rsidRPr="00040E48">
        <w:rPr>
          <w:noProof w:val="0"/>
        </w:rPr>
        <w:t xml:space="preserve">      &lt;/assert&gt;</w:t>
      </w:r>
    </w:p>
    <w:p w14:paraId="41229246" w14:textId="77777777" w:rsidR="006E110A" w:rsidRPr="00040E48" w:rsidRDefault="006E110A">
      <w:pPr>
        <w:pStyle w:val="XMLFragment"/>
        <w:rPr>
          <w:noProof w:val="0"/>
        </w:rPr>
      </w:pPr>
      <w:r w:rsidRPr="00040E48">
        <w:rPr>
          <w:noProof w:val="0"/>
        </w:rPr>
        <w:t xml:space="preserve">      &lt;assert test='code[@code = "42349-1"]'&gt;</w:t>
      </w:r>
    </w:p>
    <w:p w14:paraId="66526B62" w14:textId="77777777" w:rsidR="006E110A" w:rsidRPr="00040E48" w:rsidRDefault="006E110A">
      <w:pPr>
        <w:pStyle w:val="XMLFragment"/>
        <w:rPr>
          <w:noProof w:val="0"/>
        </w:rPr>
      </w:pPr>
      <w:r w:rsidRPr="00040E48">
        <w:rPr>
          <w:noProof w:val="0"/>
        </w:rPr>
        <w:t xml:space="preserve">        Error: The section type code of the reason for referral section must be 42349-1</w:t>
      </w:r>
    </w:p>
    <w:p w14:paraId="02EE7449" w14:textId="77777777" w:rsidR="006E110A" w:rsidRPr="00040E48" w:rsidRDefault="006E110A">
      <w:pPr>
        <w:pStyle w:val="XMLFragment"/>
        <w:rPr>
          <w:noProof w:val="0"/>
        </w:rPr>
      </w:pPr>
      <w:r w:rsidRPr="00040E48">
        <w:rPr>
          <w:noProof w:val="0"/>
        </w:rPr>
        <w:t xml:space="preserve">        REASON FOR REFERRAL.</w:t>
      </w:r>
    </w:p>
    <w:p w14:paraId="10EFB44B" w14:textId="77777777" w:rsidR="006E110A" w:rsidRPr="00040E48" w:rsidRDefault="006E110A">
      <w:pPr>
        <w:pStyle w:val="XMLFragment"/>
        <w:rPr>
          <w:noProof w:val="0"/>
        </w:rPr>
      </w:pPr>
      <w:r w:rsidRPr="00040E48">
        <w:rPr>
          <w:noProof w:val="0"/>
        </w:rPr>
        <w:t xml:space="preserve">      &lt;/assert&gt;</w:t>
      </w:r>
    </w:p>
    <w:p w14:paraId="56E45553" w14:textId="77777777" w:rsidR="006E110A" w:rsidRPr="00040E48" w:rsidRDefault="006E110A">
      <w:pPr>
        <w:pStyle w:val="XMLFragment"/>
        <w:rPr>
          <w:noProof w:val="0"/>
        </w:rPr>
      </w:pPr>
      <w:r w:rsidRPr="00040E48">
        <w:rPr>
          <w:noProof w:val="0"/>
        </w:rPr>
        <w:t xml:space="preserve">      &lt;assert test='code[@codeSystem = "2.16.840.1.113883.6.1"]'&gt;</w:t>
      </w:r>
    </w:p>
    <w:p w14:paraId="10AA24DA" w14:textId="77777777" w:rsidR="006E110A" w:rsidRPr="00040E48" w:rsidRDefault="006E110A">
      <w:pPr>
        <w:pStyle w:val="XMLFragment"/>
        <w:rPr>
          <w:noProof w:val="0"/>
        </w:rPr>
      </w:pPr>
      <w:r w:rsidRPr="00040E48">
        <w:rPr>
          <w:noProof w:val="0"/>
        </w:rPr>
        <w:t xml:space="preserve">        Error: The section type code must come from the LOINC code </w:t>
      </w:r>
    </w:p>
    <w:p w14:paraId="6A546E8C" w14:textId="77777777" w:rsidR="006E110A" w:rsidRPr="00040E48" w:rsidRDefault="006E110A">
      <w:pPr>
        <w:pStyle w:val="XMLFragment"/>
        <w:rPr>
          <w:noProof w:val="0"/>
        </w:rPr>
      </w:pPr>
      <w:r w:rsidRPr="00040E48">
        <w:rPr>
          <w:noProof w:val="0"/>
        </w:rPr>
        <w:t xml:space="preserve">        system (2.16.840.1.113883.6.1).</w:t>
      </w:r>
    </w:p>
    <w:p w14:paraId="4421E945" w14:textId="77777777" w:rsidR="006E110A" w:rsidRPr="00040E48" w:rsidRDefault="006E110A">
      <w:pPr>
        <w:pStyle w:val="XMLFragment"/>
        <w:rPr>
          <w:noProof w:val="0"/>
        </w:rPr>
      </w:pPr>
      <w:r w:rsidRPr="00040E48">
        <w:rPr>
          <w:noProof w:val="0"/>
        </w:rPr>
        <w:t xml:space="preserve">      &lt;/assert&gt;</w:t>
      </w:r>
    </w:p>
    <w:p w14:paraId="63FED1EF" w14:textId="77777777" w:rsidR="006E110A" w:rsidRPr="00040E48" w:rsidRDefault="006E110A">
      <w:pPr>
        <w:pStyle w:val="XMLFragment"/>
        <w:rPr>
          <w:noProof w:val="0"/>
        </w:rPr>
      </w:pPr>
      <w:r w:rsidRPr="00040E48">
        <w:rPr>
          <w:noProof w:val="0"/>
        </w:rPr>
        <w:t xml:space="preserve">    &lt;/rule&gt;</w:t>
      </w:r>
    </w:p>
    <w:p w14:paraId="41C89DCF" w14:textId="77777777" w:rsidR="006E110A" w:rsidRPr="00040E48" w:rsidRDefault="006E110A">
      <w:pPr>
        <w:pStyle w:val="XMLFragment"/>
        <w:rPr>
          <w:noProof w:val="0"/>
        </w:rPr>
      </w:pPr>
      <w:r w:rsidRPr="00040E48">
        <w:rPr>
          <w:noProof w:val="0"/>
        </w:rPr>
        <w:t xml:space="preserve">  &lt;/pattern&gt;</w:t>
      </w:r>
    </w:p>
    <w:p w14:paraId="485ADBD3" w14:textId="77777777" w:rsidR="006E110A" w:rsidRPr="00040E48" w:rsidRDefault="006E110A">
      <w:pPr>
        <w:pStyle w:val="XMLFragment"/>
        <w:rPr>
          <w:noProof w:val="0"/>
        </w:rPr>
      </w:pPr>
      <w:r w:rsidRPr="00040E48">
        <w:rPr>
          <w:noProof w:val="0"/>
        </w:rPr>
        <w:t xml:space="preserve">  &lt;pattern name='ReasonForReferralUncoded_Manual'&gt;</w:t>
      </w:r>
    </w:p>
    <w:p w14:paraId="60B00E62" w14:textId="77777777" w:rsidR="006E110A" w:rsidRPr="00040E48" w:rsidRDefault="006E110A">
      <w:pPr>
        <w:pStyle w:val="XMLFragment"/>
        <w:rPr>
          <w:noProof w:val="0"/>
        </w:rPr>
      </w:pPr>
      <w:r w:rsidRPr="00040E48">
        <w:rPr>
          <w:noProof w:val="0"/>
        </w:rPr>
        <w:t xml:space="preserve">    &lt;rule context='*[templateId/@root="1.3.6.1.4.1.19376.1.5.3.1.3.1"]'&gt;</w:t>
      </w:r>
    </w:p>
    <w:p w14:paraId="5D24B28C" w14:textId="77777777" w:rsidR="006E110A" w:rsidRPr="00040E48" w:rsidRDefault="006E110A">
      <w:pPr>
        <w:pStyle w:val="XMLFragment"/>
        <w:rPr>
          <w:noProof w:val="0"/>
        </w:rPr>
      </w:pPr>
      <w:r w:rsidRPr="00040E48">
        <w:rPr>
          <w:noProof w:val="0"/>
        </w:rPr>
        <w:t xml:space="preserve">      &lt;assert test='false'&gt;</w:t>
      </w:r>
    </w:p>
    <w:p w14:paraId="63E282BE" w14:textId="77777777" w:rsidR="006E110A" w:rsidRPr="00040E48" w:rsidRDefault="006E110A">
      <w:pPr>
        <w:pStyle w:val="XMLFragment"/>
        <w:rPr>
          <w:noProof w:val="0"/>
        </w:rPr>
      </w:pPr>
      <w:r w:rsidRPr="00040E48">
        <w:rPr>
          <w:noProof w:val="0"/>
        </w:rPr>
        <w:t xml:space="preserve">        Manual: Manually verify that this section contains narrative providing the</w:t>
      </w:r>
    </w:p>
    <w:p w14:paraId="03BEA3B8" w14:textId="77777777" w:rsidR="006E110A" w:rsidRPr="00040E48" w:rsidRDefault="006E110A">
      <w:pPr>
        <w:pStyle w:val="XMLFragment"/>
        <w:rPr>
          <w:noProof w:val="0"/>
        </w:rPr>
      </w:pPr>
      <w:r w:rsidRPr="00040E48">
        <w:rPr>
          <w:noProof w:val="0"/>
        </w:rPr>
        <w:t xml:space="preserve">        reason for referral.</w:t>
      </w:r>
    </w:p>
    <w:p w14:paraId="439B8483" w14:textId="77777777" w:rsidR="006E110A" w:rsidRPr="00040E48" w:rsidRDefault="006E110A">
      <w:pPr>
        <w:pStyle w:val="XMLFragment"/>
        <w:rPr>
          <w:noProof w:val="0"/>
        </w:rPr>
      </w:pPr>
      <w:r w:rsidRPr="00040E48">
        <w:rPr>
          <w:noProof w:val="0"/>
        </w:rPr>
        <w:t xml:space="preserve">      &lt;/assert&gt;</w:t>
      </w:r>
    </w:p>
    <w:p w14:paraId="4037780C" w14:textId="77777777" w:rsidR="006E110A" w:rsidRPr="00040E48" w:rsidRDefault="006E110A">
      <w:pPr>
        <w:pStyle w:val="XMLFragment"/>
        <w:rPr>
          <w:noProof w:val="0"/>
        </w:rPr>
      </w:pPr>
      <w:r w:rsidRPr="00040E48">
        <w:rPr>
          <w:noProof w:val="0"/>
        </w:rPr>
        <w:t xml:space="preserve">  &lt;/pattern&gt;</w:t>
      </w:r>
    </w:p>
    <w:p w14:paraId="2B0531C3" w14:textId="77777777" w:rsidR="006E110A" w:rsidRPr="00040E48" w:rsidRDefault="006E110A">
      <w:pPr>
        <w:pStyle w:val="XMLFragment"/>
        <w:rPr>
          <w:noProof w:val="0"/>
        </w:rPr>
      </w:pPr>
      <w:r w:rsidRPr="00040E48">
        <w:rPr>
          <w:noProof w:val="0"/>
        </w:rPr>
        <w:t xml:space="preserve">  &lt;pattern name='ReasonForReferralCoded_Errors'&gt;</w:t>
      </w:r>
    </w:p>
    <w:p w14:paraId="0152D1AC" w14:textId="77777777" w:rsidR="006E110A" w:rsidRPr="00040E48" w:rsidRDefault="006E110A">
      <w:pPr>
        <w:pStyle w:val="XMLFragment"/>
        <w:rPr>
          <w:noProof w:val="0"/>
        </w:rPr>
      </w:pPr>
      <w:r w:rsidRPr="00040E48">
        <w:rPr>
          <w:noProof w:val="0"/>
        </w:rPr>
        <w:t xml:space="preserve">    &lt;rule context='*[templateId/@root="1.3.6.1.4.1.19376.1.5.3.1.3.2"]'&gt;</w:t>
      </w:r>
    </w:p>
    <w:p w14:paraId="61426011" w14:textId="77777777" w:rsidR="006E110A" w:rsidRPr="00040E48" w:rsidRDefault="006E110A">
      <w:pPr>
        <w:pStyle w:val="XMLFragment"/>
        <w:rPr>
          <w:noProof w:val="0"/>
        </w:rPr>
      </w:pPr>
      <w:r w:rsidRPr="00040E48">
        <w:rPr>
          <w:noProof w:val="0"/>
        </w:rPr>
        <w:t xml:space="preserve">      &lt;assert test='templateId[@root="1.3.6.1.4.1.19376.1.5.3.1.3.1"]'&gt;</w:t>
      </w:r>
    </w:p>
    <w:p w14:paraId="4A6C48F0" w14:textId="77777777" w:rsidR="006E110A" w:rsidRPr="00040E48" w:rsidRDefault="006E110A">
      <w:pPr>
        <w:pStyle w:val="XMLFragment"/>
        <w:rPr>
          <w:noProof w:val="0"/>
        </w:rPr>
      </w:pPr>
      <w:r w:rsidRPr="00040E48">
        <w:rPr>
          <w:noProof w:val="0"/>
        </w:rPr>
        <w:t xml:space="preserve">        Error: The parent template identifier for the reason for referral not present.</w:t>
      </w:r>
    </w:p>
    <w:p w14:paraId="3736FF8C" w14:textId="77777777" w:rsidR="006E110A" w:rsidRPr="00040E48" w:rsidRDefault="006E110A">
      <w:pPr>
        <w:pStyle w:val="XMLFragment"/>
        <w:rPr>
          <w:noProof w:val="0"/>
        </w:rPr>
      </w:pPr>
      <w:r w:rsidRPr="00040E48">
        <w:rPr>
          <w:noProof w:val="0"/>
        </w:rPr>
        <w:t xml:space="preserve">      &lt;/assert&gt;</w:t>
      </w:r>
    </w:p>
    <w:p w14:paraId="53F667F6" w14:textId="77777777" w:rsidR="006E110A" w:rsidRPr="00040E48" w:rsidRDefault="006E110A">
      <w:pPr>
        <w:pStyle w:val="XMLFragment"/>
        <w:rPr>
          <w:noProof w:val="0"/>
        </w:rPr>
      </w:pPr>
      <w:r w:rsidRPr="00040E48">
        <w:rPr>
          <w:noProof w:val="0"/>
        </w:rPr>
        <w:t xml:space="preserve">      &lt;assert test='.//templateId[@root = "1.3.6.1.4.1.19376.1.5.3.1.4.13"]'&gt;</w:t>
      </w:r>
    </w:p>
    <w:p w14:paraId="2EFF3ADC" w14:textId="77777777" w:rsidR="006E110A" w:rsidRPr="00040E48" w:rsidRDefault="006E110A">
      <w:pPr>
        <w:pStyle w:val="XMLFragment"/>
        <w:rPr>
          <w:noProof w:val="0"/>
        </w:rPr>
      </w:pPr>
      <w:r w:rsidRPr="00040E48">
        <w:rPr>
          <w:noProof w:val="0"/>
        </w:rPr>
        <w:t xml:space="preserve">        Error: A coded reason for referral section must contain a simple observation.</w:t>
      </w:r>
    </w:p>
    <w:p w14:paraId="1081D261" w14:textId="77777777" w:rsidR="006E110A" w:rsidRPr="00040E48" w:rsidRDefault="006E110A">
      <w:pPr>
        <w:pStyle w:val="XMLFragment"/>
        <w:rPr>
          <w:noProof w:val="0"/>
        </w:rPr>
      </w:pPr>
      <w:r w:rsidRPr="00040E48">
        <w:rPr>
          <w:noProof w:val="0"/>
        </w:rPr>
        <w:t xml:space="preserve">      &lt;/assert&gt;</w:t>
      </w:r>
    </w:p>
    <w:p w14:paraId="5F709F84" w14:textId="77777777" w:rsidR="006E110A" w:rsidRPr="00040E48" w:rsidRDefault="006E110A">
      <w:pPr>
        <w:pStyle w:val="XMLFragment"/>
        <w:rPr>
          <w:noProof w:val="0"/>
        </w:rPr>
      </w:pPr>
      <w:r w:rsidRPr="00040E48">
        <w:rPr>
          <w:noProof w:val="0"/>
        </w:rPr>
        <w:t xml:space="preserve">    &lt;/rule&gt;</w:t>
      </w:r>
    </w:p>
    <w:p w14:paraId="7EA46158" w14:textId="77777777" w:rsidR="006E110A" w:rsidRPr="00040E48" w:rsidRDefault="006E110A">
      <w:pPr>
        <w:pStyle w:val="XMLFragment"/>
        <w:rPr>
          <w:noProof w:val="0"/>
        </w:rPr>
      </w:pPr>
      <w:r w:rsidRPr="00040E48">
        <w:rPr>
          <w:noProof w:val="0"/>
        </w:rPr>
        <w:t xml:space="preserve">  &lt;/pattern&gt;</w:t>
      </w:r>
    </w:p>
    <w:p w14:paraId="0337575F" w14:textId="77777777" w:rsidR="006E110A" w:rsidRPr="00040E48" w:rsidRDefault="006E110A">
      <w:pPr>
        <w:pStyle w:val="XMLFragment"/>
        <w:rPr>
          <w:noProof w:val="0"/>
        </w:rPr>
      </w:pPr>
      <w:r w:rsidRPr="00040E48">
        <w:rPr>
          <w:noProof w:val="0"/>
        </w:rPr>
        <w:t>&lt;/schema&gt;</w:t>
      </w:r>
    </w:p>
    <w:p w14:paraId="7D1F8849" w14:textId="77777777" w:rsidR="006E110A" w:rsidRPr="00040E48" w:rsidRDefault="006E110A">
      <w:pPr>
        <w:pStyle w:val="BodyText"/>
        <w:rPr>
          <w:noProof w:val="0"/>
        </w:rPr>
      </w:pPr>
      <w:r w:rsidRPr="00040E48">
        <w:rPr>
          <w:noProof w:val="0"/>
        </w:rPr>
        <w:t xml:space="preserve">Using these simple "templates" for template validation one can simply create a collection of Schematron patterns that can be used to validate the content modules in the PCC Technical Framework. Such Schematrons are expected to be made available as part of the MESA test tools that are provided to IHE Connectathon participants, and which will also be made available to the general public after connectathon. </w:t>
      </w:r>
    </w:p>
    <w:p w14:paraId="3DBC623E" w14:textId="39B45424" w:rsidR="006E110A" w:rsidRPr="00040E48" w:rsidRDefault="002C2AD2">
      <w:pPr>
        <w:pStyle w:val="AppendixHeading1"/>
        <w:rPr>
          <w:noProof w:val="0"/>
        </w:rPr>
      </w:pPr>
      <w:bookmarkStart w:id="2563" w:name="_Toc270712332"/>
      <w:bookmarkStart w:id="2564" w:name="_Toc441142499"/>
      <w:bookmarkStart w:id="2565" w:name="Extensions_to_CDA_Release_2_0"/>
      <w:r>
        <w:rPr>
          <w:noProof w:val="0"/>
        </w:rPr>
        <w:t xml:space="preserve">Appendix C </w:t>
      </w:r>
      <w:r w:rsidR="006E110A" w:rsidRPr="00040E48">
        <w:rPr>
          <w:noProof w:val="0"/>
        </w:rPr>
        <w:t>Extensions to CDA Release 2.0</w:t>
      </w:r>
      <w:bookmarkEnd w:id="2563"/>
      <w:bookmarkEnd w:id="2564"/>
    </w:p>
    <w:bookmarkEnd w:id="2565"/>
    <w:p w14:paraId="7F11A987" w14:textId="77777777" w:rsidR="006E110A" w:rsidRPr="00040E48" w:rsidRDefault="006E110A">
      <w:pPr>
        <w:pStyle w:val="BodyText"/>
        <w:rPr>
          <w:noProof w:val="0"/>
        </w:rPr>
      </w:pPr>
      <w:r w:rsidRPr="00040E48">
        <w:rPr>
          <w:noProof w:val="0"/>
        </w:rPr>
        <w:lastRenderedPageBreak/>
        <w:t xml:space="preserve">This section describes extensions to CDA Release 2.0 that are used by the IHE Patient Care Coordination Technical Framework. </w:t>
      </w:r>
    </w:p>
    <w:p w14:paraId="63A1AB68" w14:textId="56264B4B" w:rsidR="006E110A" w:rsidRPr="00040E48" w:rsidRDefault="002C2AD2" w:rsidP="000D307B">
      <w:pPr>
        <w:pStyle w:val="AppendixHeading2"/>
        <w:numPr>
          <w:ilvl w:val="0"/>
          <w:numId w:val="0"/>
        </w:numPr>
        <w:rPr>
          <w:noProof w:val="0"/>
        </w:rPr>
      </w:pPr>
      <w:bookmarkStart w:id="2566" w:name="_Toc270712333"/>
      <w:bookmarkStart w:id="2567" w:name="_Toc441142500"/>
      <w:r>
        <w:rPr>
          <w:noProof w:val="0"/>
        </w:rPr>
        <w:t xml:space="preserve">C.1 </w:t>
      </w:r>
      <w:r w:rsidR="006E110A" w:rsidRPr="00040E48">
        <w:rPr>
          <w:noProof w:val="0"/>
        </w:rPr>
        <w:t>IHE PCC Extensions</w:t>
      </w:r>
      <w:bookmarkEnd w:id="2566"/>
      <w:bookmarkEnd w:id="2567"/>
      <w:r w:rsidR="006E110A" w:rsidRPr="00040E48">
        <w:rPr>
          <w:noProof w:val="0"/>
        </w:rPr>
        <w:t xml:space="preserve"> </w:t>
      </w:r>
    </w:p>
    <w:p w14:paraId="4C39AF4A" w14:textId="77777777" w:rsidR="006E110A" w:rsidRPr="00040E48" w:rsidRDefault="006E110A">
      <w:pPr>
        <w:pStyle w:val="BodyText"/>
        <w:rPr>
          <w:noProof w:val="0"/>
        </w:rPr>
      </w:pPr>
      <w:r w:rsidRPr="00040E48">
        <w:rPr>
          <w:noProof w:val="0"/>
        </w:rPr>
        <w:t xml:space="preserve">All Extensions to CDA Release 2.0 created by the IHE PCC Technical Committee are in the namespace urn:ihe:pcc:hl7v3. </w:t>
      </w:r>
    </w:p>
    <w:p w14:paraId="5C06830C" w14:textId="77777777" w:rsidR="006E110A" w:rsidRPr="00040E48" w:rsidRDefault="006E110A">
      <w:pPr>
        <w:pStyle w:val="BodyText"/>
        <w:rPr>
          <w:noProof w:val="0"/>
        </w:rPr>
      </w:pPr>
      <w:r w:rsidRPr="00040E48">
        <w:rPr>
          <w:noProof w:val="0"/>
        </w:rPr>
        <w:t xml:space="preserve">The approach used to create extension elements created for the PCC Technical Framework is the same as was used for the HL7 Care Record Summary (see Appendix E) and the ASTM/HL7 Continuity of Care Document (see </w:t>
      </w:r>
      <w:r w:rsidR="005C4B4B" w:rsidRPr="00040E48">
        <w:rPr>
          <w:noProof w:val="0"/>
        </w:rPr>
        <w:t>section</w:t>
      </w:r>
      <w:r w:rsidRPr="00040E48">
        <w:rPr>
          <w:noProof w:val="0"/>
        </w:rPr>
        <w:t xml:space="preserve"> 7.2). </w:t>
      </w:r>
    </w:p>
    <w:p w14:paraId="00DE430C" w14:textId="24FCAEEA" w:rsidR="006E110A" w:rsidRPr="00040E48" w:rsidRDefault="002C2AD2" w:rsidP="000D307B">
      <w:pPr>
        <w:pStyle w:val="AppendixHeading3"/>
        <w:numPr>
          <w:ilvl w:val="0"/>
          <w:numId w:val="0"/>
        </w:numPr>
        <w:rPr>
          <w:noProof w:val="0"/>
        </w:rPr>
      </w:pPr>
      <w:bookmarkStart w:id="2568" w:name="_Toc270712334"/>
      <w:bookmarkStart w:id="2569" w:name="_Toc441142501"/>
      <w:r>
        <w:rPr>
          <w:noProof w:val="0"/>
        </w:rPr>
        <w:t xml:space="preserve">C.1.1 </w:t>
      </w:r>
      <w:r w:rsidR="006E110A" w:rsidRPr="00040E48">
        <w:rPr>
          <w:noProof w:val="0"/>
        </w:rPr>
        <w:t>replacementOf</w:t>
      </w:r>
      <w:bookmarkEnd w:id="2568"/>
      <w:bookmarkEnd w:id="2569"/>
      <w:r w:rsidR="006E110A" w:rsidRPr="00040E48">
        <w:rPr>
          <w:noProof w:val="0"/>
        </w:rPr>
        <w:t xml:space="preserve"> </w:t>
      </w:r>
    </w:p>
    <w:p w14:paraId="69BED51C" w14:textId="77777777" w:rsidR="006E110A" w:rsidRPr="00040E48" w:rsidRDefault="006E110A">
      <w:pPr>
        <w:pStyle w:val="BodyText"/>
        <w:rPr>
          <w:noProof w:val="0"/>
        </w:rPr>
      </w:pPr>
      <w:r w:rsidRPr="00040E48">
        <w:rPr>
          <w:noProof w:val="0"/>
        </w:rPr>
        <w:t xml:space="preserve">The &lt;replacementOf&gt; extension element is applied to a section appearing in a PHR Update Document to indicate that that section's content should replace that of a previously existing section. The identifier of the previously existing section is given so that the PHR Manager receiving the Update content will know which section to replace. The model for this extension is shown below. </w:t>
      </w:r>
    </w:p>
    <w:p w14:paraId="59028463" w14:textId="1D788221" w:rsidR="006E110A" w:rsidRPr="00040E48" w:rsidRDefault="00FE6B3D">
      <w:pPr>
        <w:keepNext/>
      </w:pPr>
      <w:r w:rsidRPr="00040E48">
        <w:rPr>
          <w:noProof/>
        </w:rPr>
        <w:drawing>
          <wp:inline distT="0" distB="0" distL="0" distR="0" wp14:anchorId="33785A5E" wp14:editId="10AB7A1E">
            <wp:extent cx="5486400" cy="1790700"/>
            <wp:effectExtent l="0" t="0" r="0" b="0"/>
            <wp:docPr id="5" name="Picture 5" descr="Replacement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lacementOf"/>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486400" cy="1790700"/>
                    </a:xfrm>
                    <a:prstGeom prst="rect">
                      <a:avLst/>
                    </a:prstGeom>
                    <a:noFill/>
                    <a:ln>
                      <a:noFill/>
                    </a:ln>
                  </pic:spPr>
                </pic:pic>
              </a:graphicData>
            </a:graphic>
          </wp:inline>
        </w:drawing>
      </w:r>
    </w:p>
    <w:p w14:paraId="509DC0E0" w14:textId="401F4436" w:rsidR="006E110A" w:rsidRPr="00040E48" w:rsidRDefault="006E110A">
      <w:pPr>
        <w:pStyle w:val="FigureTitle"/>
        <w:rPr>
          <w:noProof w:val="0"/>
        </w:rPr>
      </w:pPr>
      <w:r w:rsidRPr="00040E48">
        <w:rPr>
          <w:noProof w:val="0"/>
        </w:rPr>
        <w:t xml:space="preserve">Figure </w:t>
      </w:r>
      <w:r w:rsidR="002C2AD2">
        <w:rPr>
          <w:noProof w:val="0"/>
        </w:rPr>
        <w:t>C</w:t>
      </w:r>
      <w:r w:rsidR="00642D5B" w:rsidRPr="00040E48">
        <w:rPr>
          <w:noProof w:val="0"/>
        </w:rPr>
        <w:t>.</w:t>
      </w:r>
      <w:r w:rsidR="002C2AD2">
        <w:rPr>
          <w:noProof w:val="0"/>
        </w:rPr>
        <w:t>1</w:t>
      </w:r>
      <w:r w:rsidR="00642D5B" w:rsidRPr="00040E48">
        <w:rPr>
          <w:noProof w:val="0"/>
        </w:rPr>
        <w:t>.1</w:t>
      </w:r>
      <w:r w:rsidR="0063221E" w:rsidRPr="00040E48">
        <w:rPr>
          <w:noProof w:val="0"/>
        </w:rPr>
        <w:t>-1:</w:t>
      </w:r>
      <w:r w:rsidR="00642D5B" w:rsidRPr="00040E48">
        <w:rPr>
          <w:noProof w:val="0"/>
        </w:rPr>
        <w:t xml:space="preserve"> </w:t>
      </w:r>
      <w:r w:rsidRPr="00040E48">
        <w:rPr>
          <w:noProof w:val="0"/>
        </w:rPr>
        <w:t>Model for replacementOf</w:t>
      </w:r>
    </w:p>
    <w:p w14:paraId="4EFD3554" w14:textId="77777777" w:rsidR="006E110A" w:rsidRPr="00040E48" w:rsidRDefault="006E110A">
      <w:pPr>
        <w:pStyle w:val="BodyText"/>
        <w:rPr>
          <w:noProof w:val="0"/>
        </w:rPr>
      </w:pPr>
      <w:r w:rsidRPr="00040E48">
        <w:rPr>
          <w:noProof w:val="0"/>
        </w:rPr>
        <w:t xml:space="preserve">Use of this extension is shown below. The &lt;replacementOf&gt; element appears after all other elements within the &lt;section&gt; element. The &lt;id&gt; element appearing in the &lt;externalDocumentSection&gt; element shall provide the identifier of the section being replaced in the parent document. </w:t>
      </w:r>
    </w:p>
    <w:p w14:paraId="62F3BD31" w14:textId="77777777" w:rsidR="006E110A" w:rsidRPr="00040E48" w:rsidRDefault="006E110A">
      <w:pPr>
        <w:pStyle w:val="XMLFragment"/>
        <w:rPr>
          <w:noProof w:val="0"/>
        </w:rPr>
      </w:pPr>
      <w:r w:rsidRPr="00040E48">
        <w:rPr>
          <w:noProof w:val="0"/>
        </w:rPr>
        <w:lastRenderedPageBreak/>
        <w:t>&lt;section&gt;</w:t>
      </w:r>
    </w:p>
    <w:p w14:paraId="3BADED4C" w14:textId="77777777" w:rsidR="006E110A" w:rsidRPr="00040E48" w:rsidRDefault="006E110A">
      <w:pPr>
        <w:pStyle w:val="XMLFragment"/>
        <w:rPr>
          <w:noProof w:val="0"/>
        </w:rPr>
      </w:pPr>
      <w:r w:rsidRPr="00040E48">
        <w:rPr>
          <w:noProof w:val="0"/>
        </w:rPr>
        <w:t xml:space="preserve"> &lt;id root=' ' extension=' '/&gt;</w:t>
      </w:r>
    </w:p>
    <w:p w14:paraId="1A75570D" w14:textId="77777777" w:rsidR="006E110A" w:rsidRPr="00F331FC" w:rsidRDefault="006E110A">
      <w:pPr>
        <w:pStyle w:val="XMLFragment"/>
        <w:rPr>
          <w:noProof w:val="0"/>
          <w:lang w:val="nl-NL"/>
          <w:rPrChange w:id="2570" w:author="Michael Clifton" w:date="2018-10-11T10:10:00Z">
            <w:rPr>
              <w:noProof w:val="0"/>
            </w:rPr>
          </w:rPrChange>
        </w:rPr>
      </w:pPr>
      <w:r w:rsidRPr="00040E48">
        <w:rPr>
          <w:noProof w:val="0"/>
        </w:rPr>
        <w:t xml:space="preserve"> </w:t>
      </w:r>
      <w:r w:rsidRPr="00F331FC">
        <w:rPr>
          <w:noProof w:val="0"/>
          <w:lang w:val="nl-NL"/>
          <w:rPrChange w:id="2571" w:author="Michael Clifton" w:date="2018-10-11T10:10:00Z">
            <w:rPr>
              <w:noProof w:val="0"/>
            </w:rPr>
          </w:rPrChange>
        </w:rPr>
        <w:t>&lt;code code=' ' codeSystem='2.16.840.1.113883.6.1' codeSystemName='LOINC'/&gt;</w:t>
      </w:r>
    </w:p>
    <w:p w14:paraId="22994A6B" w14:textId="77777777" w:rsidR="006E110A" w:rsidRPr="00040E48" w:rsidRDefault="006E110A">
      <w:pPr>
        <w:pStyle w:val="XMLFragment"/>
        <w:rPr>
          <w:noProof w:val="0"/>
        </w:rPr>
      </w:pPr>
      <w:r w:rsidRPr="00F331FC">
        <w:rPr>
          <w:noProof w:val="0"/>
          <w:lang w:val="nl-NL"/>
          <w:rPrChange w:id="2572" w:author="Michael Clifton" w:date="2018-10-11T10:10:00Z">
            <w:rPr>
              <w:noProof w:val="0"/>
            </w:rPr>
          </w:rPrChange>
        </w:rPr>
        <w:t xml:space="preserve"> </w:t>
      </w:r>
      <w:r w:rsidRPr="00040E48">
        <w:rPr>
          <w:noProof w:val="0"/>
        </w:rPr>
        <w:t>&lt;title&gt;Name of the Section&lt;/title&gt;</w:t>
      </w:r>
    </w:p>
    <w:p w14:paraId="6DC8A34A" w14:textId="77777777" w:rsidR="006E110A" w:rsidRPr="00040E48" w:rsidRDefault="006E110A">
      <w:pPr>
        <w:pStyle w:val="XMLFragment"/>
        <w:rPr>
          <w:noProof w:val="0"/>
        </w:rPr>
      </w:pPr>
      <w:r w:rsidRPr="00040E48">
        <w:rPr>
          <w:noProof w:val="0"/>
        </w:rPr>
        <w:t xml:space="preserve"> &lt;text&gt;Text of the section&lt;/text&gt;</w:t>
      </w:r>
    </w:p>
    <w:p w14:paraId="452D4578" w14:textId="77777777" w:rsidR="006E110A" w:rsidRPr="00040E48" w:rsidRDefault="006E110A">
      <w:pPr>
        <w:pStyle w:val="XMLFragment"/>
        <w:rPr>
          <w:noProof w:val="0"/>
        </w:rPr>
      </w:pPr>
      <w:r w:rsidRPr="00040E48">
        <w:rPr>
          <w:noProof w:val="0"/>
        </w:rPr>
        <w:t xml:space="preserve"> &lt;entry&gt;&lt;/entry&gt;</w:t>
      </w:r>
    </w:p>
    <w:p w14:paraId="74CEE289" w14:textId="77777777" w:rsidR="006E110A" w:rsidRPr="00040E48" w:rsidRDefault="006E110A">
      <w:pPr>
        <w:pStyle w:val="XMLFragment"/>
        <w:rPr>
          <w:noProof w:val="0"/>
        </w:rPr>
      </w:pPr>
      <w:r w:rsidRPr="00040E48">
        <w:rPr>
          <w:noProof w:val="0"/>
        </w:rPr>
        <w:t xml:space="preserve"> &lt;component&gt;&lt;/component&gt;</w:t>
      </w:r>
    </w:p>
    <w:p w14:paraId="3FD588B9" w14:textId="77777777" w:rsidR="006E110A" w:rsidRPr="00040E48" w:rsidRDefault="006E110A">
      <w:pPr>
        <w:pStyle w:val="XMLFragment"/>
        <w:rPr>
          <w:noProof w:val="0"/>
        </w:rPr>
      </w:pPr>
      <w:r w:rsidRPr="00040E48">
        <w:rPr>
          <w:noProof w:val="0"/>
        </w:rPr>
        <w:t xml:space="preserve"> </w:t>
      </w:r>
      <w:r w:rsidRPr="00040E48">
        <w:rPr>
          <w:b/>
          <w:bCs/>
          <w:noProof w:val="0"/>
        </w:rPr>
        <w:t>&lt;pcc:replacementOf xmlns:pcc='urn:ihe:pcc:hl7v3'&gt;</w:t>
      </w:r>
    </w:p>
    <w:p w14:paraId="7DEAEADC" w14:textId="77777777" w:rsidR="006E110A" w:rsidRPr="00040E48" w:rsidRDefault="006E110A">
      <w:pPr>
        <w:pStyle w:val="XMLFragment"/>
        <w:rPr>
          <w:noProof w:val="0"/>
        </w:rPr>
      </w:pPr>
      <w:r w:rsidRPr="00040E48">
        <w:rPr>
          <w:noProof w:val="0"/>
        </w:rPr>
        <w:t xml:space="preserve">   </w:t>
      </w:r>
      <w:r w:rsidRPr="00040E48">
        <w:rPr>
          <w:b/>
          <w:bCs/>
          <w:noProof w:val="0"/>
        </w:rPr>
        <w:t>&lt;pcc:externalDocumentSection&gt;</w:t>
      </w:r>
    </w:p>
    <w:p w14:paraId="3840E8F7" w14:textId="77777777" w:rsidR="006E110A" w:rsidRPr="00040E48" w:rsidRDefault="006E110A">
      <w:pPr>
        <w:pStyle w:val="XMLFragment"/>
        <w:rPr>
          <w:noProof w:val="0"/>
        </w:rPr>
      </w:pPr>
      <w:r w:rsidRPr="00040E48">
        <w:rPr>
          <w:noProof w:val="0"/>
        </w:rPr>
        <w:t xml:space="preserve">     </w:t>
      </w:r>
      <w:r w:rsidRPr="00040E48">
        <w:rPr>
          <w:b/>
          <w:bCs/>
          <w:noProof w:val="0"/>
        </w:rPr>
        <w:t>&lt;pcc:id root='58FCBE50-D4F2-4bda-BC1C-2105B284BBE3'/&gt;</w:t>
      </w:r>
    </w:p>
    <w:p w14:paraId="2D362D10" w14:textId="77777777" w:rsidR="006E110A" w:rsidRPr="00040E48" w:rsidRDefault="006E110A">
      <w:pPr>
        <w:pStyle w:val="XMLFragment"/>
        <w:rPr>
          <w:noProof w:val="0"/>
        </w:rPr>
      </w:pPr>
      <w:r w:rsidRPr="00040E48">
        <w:rPr>
          <w:noProof w:val="0"/>
        </w:rPr>
        <w:t xml:space="preserve">   </w:t>
      </w:r>
      <w:r w:rsidRPr="00040E48">
        <w:rPr>
          <w:b/>
          <w:bCs/>
          <w:noProof w:val="0"/>
        </w:rPr>
        <w:t>&lt;pcc:externalDocumentSection/&gt;</w:t>
      </w:r>
    </w:p>
    <w:p w14:paraId="126B96C8" w14:textId="77777777" w:rsidR="006E110A" w:rsidRPr="00040E48" w:rsidRDefault="006E110A">
      <w:pPr>
        <w:pStyle w:val="XMLFragment"/>
        <w:rPr>
          <w:noProof w:val="0"/>
        </w:rPr>
      </w:pPr>
      <w:r w:rsidRPr="00040E48">
        <w:rPr>
          <w:noProof w:val="0"/>
        </w:rPr>
        <w:t xml:space="preserve"> </w:t>
      </w:r>
      <w:r w:rsidRPr="00040E48">
        <w:rPr>
          <w:b/>
          <w:bCs/>
          <w:noProof w:val="0"/>
        </w:rPr>
        <w:t>&lt;/pcc:replacementOf&gt;</w:t>
      </w:r>
    </w:p>
    <w:p w14:paraId="44843393" w14:textId="77777777" w:rsidR="006E110A" w:rsidRPr="00040E48" w:rsidRDefault="006E110A">
      <w:pPr>
        <w:pStyle w:val="XMLFragment"/>
        <w:rPr>
          <w:noProof w:val="0"/>
        </w:rPr>
      </w:pPr>
      <w:r w:rsidRPr="00040E48">
        <w:rPr>
          <w:noProof w:val="0"/>
        </w:rPr>
        <w:t>&lt;/section&gt;</w:t>
      </w:r>
    </w:p>
    <w:p w14:paraId="1EBB5BBB" w14:textId="4519B12F" w:rsidR="006E110A" w:rsidRPr="00040E48" w:rsidRDefault="002C2AD2" w:rsidP="000D307B">
      <w:pPr>
        <w:pStyle w:val="AppendixHeading2"/>
        <w:numPr>
          <w:ilvl w:val="0"/>
          <w:numId w:val="0"/>
        </w:numPr>
        <w:rPr>
          <w:noProof w:val="0"/>
        </w:rPr>
      </w:pPr>
      <w:bookmarkStart w:id="2573" w:name="_Toc270712335"/>
      <w:bookmarkStart w:id="2574" w:name="_Toc441142502"/>
      <w:r>
        <w:rPr>
          <w:noProof w:val="0"/>
        </w:rPr>
        <w:t xml:space="preserve">C.2 </w:t>
      </w:r>
      <w:r w:rsidR="006E110A" w:rsidRPr="00040E48">
        <w:rPr>
          <w:noProof w:val="0"/>
        </w:rPr>
        <w:t>Extensions Defined Elsewhere used by IHE PCC</w:t>
      </w:r>
      <w:bookmarkEnd w:id="2573"/>
      <w:bookmarkEnd w:id="2574"/>
      <w:r w:rsidR="006E110A" w:rsidRPr="00040E48">
        <w:rPr>
          <w:noProof w:val="0"/>
        </w:rPr>
        <w:t xml:space="preserve"> </w:t>
      </w:r>
    </w:p>
    <w:p w14:paraId="14BAD9CC" w14:textId="3BC48C6D" w:rsidR="006E110A" w:rsidRPr="00040E48" w:rsidRDefault="002C2AD2" w:rsidP="000D307B">
      <w:pPr>
        <w:pStyle w:val="AppendixHeading3"/>
        <w:numPr>
          <w:ilvl w:val="0"/>
          <w:numId w:val="0"/>
        </w:numPr>
        <w:rPr>
          <w:noProof w:val="0"/>
        </w:rPr>
      </w:pPr>
      <w:bookmarkStart w:id="2575" w:name="_Toc270712336"/>
      <w:bookmarkStart w:id="2576" w:name="_Toc441142503"/>
      <w:r>
        <w:rPr>
          <w:noProof w:val="0"/>
        </w:rPr>
        <w:t xml:space="preserve">C.2.1 </w:t>
      </w:r>
      <w:r w:rsidR="006E110A" w:rsidRPr="00040E48">
        <w:rPr>
          <w:noProof w:val="0"/>
        </w:rPr>
        <w:t>Entity Identifiers</w:t>
      </w:r>
      <w:bookmarkEnd w:id="2575"/>
      <w:bookmarkEnd w:id="2576"/>
      <w:r w:rsidR="006E110A" w:rsidRPr="00040E48">
        <w:rPr>
          <w:noProof w:val="0"/>
        </w:rPr>
        <w:t xml:space="preserve"> </w:t>
      </w:r>
    </w:p>
    <w:p w14:paraId="5F4217D0" w14:textId="77777777" w:rsidR="006E110A" w:rsidRPr="00040E48" w:rsidRDefault="006E110A">
      <w:pPr>
        <w:pStyle w:val="BodyText"/>
        <w:rPr>
          <w:noProof w:val="0"/>
        </w:rPr>
      </w:pPr>
      <w:r w:rsidRPr="00040E48">
        <w:rPr>
          <w:noProof w:val="0"/>
        </w:rPr>
        <w:t xml:space="preserve">There is often a need to record an </w:t>
      </w:r>
      <w:r w:rsidR="005C4B4B" w:rsidRPr="00040E48">
        <w:rPr>
          <w:noProof w:val="0"/>
        </w:rPr>
        <w:t>identifier</w:t>
      </w:r>
      <w:r w:rsidRPr="00040E48">
        <w:rPr>
          <w:noProof w:val="0"/>
        </w:rPr>
        <w:t xml:space="preserve"> for an entity</w:t>
      </w:r>
      <w:r w:rsidR="00970C0D" w:rsidRPr="00040E48">
        <w:rPr>
          <w:noProof w:val="0"/>
        </w:rPr>
        <w:t xml:space="preserve"> or role that does not support the id element in the CDA schema</w:t>
      </w:r>
      <w:r w:rsidRPr="00040E48">
        <w:rPr>
          <w:noProof w:val="0"/>
        </w:rPr>
        <w:t xml:space="preserve"> so that it can be subsequently referenced. This extension provides a </w:t>
      </w:r>
      <w:r w:rsidR="005C4B4B" w:rsidRPr="00040E48">
        <w:rPr>
          <w:noProof w:val="0"/>
        </w:rPr>
        <w:t>mechanism</w:t>
      </w:r>
      <w:r w:rsidRPr="00040E48">
        <w:rPr>
          <w:noProof w:val="0"/>
        </w:rPr>
        <w:t xml:space="preserve"> to store that identifier. The element appears after any &lt;realm&gt;, &lt;typeId&gt; or &lt;templateId&gt; elements, but before all others in the entity where it is used: </w:t>
      </w:r>
    </w:p>
    <w:p w14:paraId="059862F4" w14:textId="77777777" w:rsidR="006E110A" w:rsidRPr="00040E48" w:rsidRDefault="006E110A">
      <w:pPr>
        <w:pStyle w:val="XMLFragment"/>
        <w:rPr>
          <w:noProof w:val="0"/>
        </w:rPr>
      </w:pPr>
      <w:r w:rsidRPr="00040E48">
        <w:rPr>
          <w:noProof w:val="0"/>
        </w:rPr>
        <w:t>&lt;playingEntity classCode='ENT' determinerCode='INSTANCE'&gt;</w:t>
      </w:r>
    </w:p>
    <w:p w14:paraId="4218DCB1" w14:textId="77777777" w:rsidR="006E110A" w:rsidRPr="00040E48" w:rsidRDefault="006E110A">
      <w:pPr>
        <w:pStyle w:val="XMLFragment"/>
        <w:rPr>
          <w:noProof w:val="0"/>
        </w:rPr>
      </w:pPr>
      <w:r w:rsidRPr="00040E48">
        <w:rPr>
          <w:noProof w:val="0"/>
        </w:rPr>
        <w:t xml:space="preserve"> </w:t>
      </w:r>
      <w:r w:rsidRPr="00040E48">
        <w:rPr>
          <w:b/>
          <w:bCs/>
          <w:noProof w:val="0"/>
        </w:rPr>
        <w:t>&lt;sdtc:id root='1.3.6.4.1.4.1.2835.2' extension='EntityID'/&gt;</w:t>
      </w:r>
    </w:p>
    <w:p w14:paraId="4ED75907" w14:textId="77777777" w:rsidR="006E110A" w:rsidRPr="00040E48" w:rsidRDefault="006E110A">
      <w:pPr>
        <w:pStyle w:val="XMLFragment"/>
        <w:rPr>
          <w:noProof w:val="0"/>
        </w:rPr>
      </w:pPr>
      <w:r w:rsidRPr="00040E48">
        <w:rPr>
          <w:noProof w:val="0"/>
        </w:rPr>
        <w:t xml:space="preserve">   :</w:t>
      </w:r>
    </w:p>
    <w:p w14:paraId="367F3C82" w14:textId="77777777" w:rsidR="006E110A" w:rsidRPr="00040E48" w:rsidRDefault="006E110A">
      <w:pPr>
        <w:pStyle w:val="XMLFragment"/>
        <w:rPr>
          <w:noProof w:val="0"/>
        </w:rPr>
      </w:pPr>
      <w:r w:rsidRPr="00040E48">
        <w:rPr>
          <w:noProof w:val="0"/>
        </w:rPr>
        <w:t xml:space="preserve">   .</w:t>
      </w:r>
    </w:p>
    <w:p w14:paraId="4A410E55" w14:textId="77777777" w:rsidR="006E110A" w:rsidRPr="00040E48" w:rsidRDefault="006E110A">
      <w:pPr>
        <w:pStyle w:val="XMLFragment"/>
        <w:keepNext w:val="0"/>
        <w:keepLines w:val="0"/>
        <w:rPr>
          <w:noProof w:val="0"/>
        </w:rPr>
      </w:pPr>
      <w:r w:rsidRPr="00040E48">
        <w:rPr>
          <w:noProof w:val="0"/>
        </w:rPr>
        <w:t>&lt;/playingEntity&gt;</w:t>
      </w:r>
    </w:p>
    <w:p w14:paraId="3CCFBB2E" w14:textId="23DAF752" w:rsidR="006E110A" w:rsidRPr="00040E48" w:rsidRDefault="002C2AD2" w:rsidP="000D307B">
      <w:pPr>
        <w:pStyle w:val="AppendixHeading3"/>
        <w:keepNext/>
        <w:keepLines/>
        <w:numPr>
          <w:ilvl w:val="0"/>
          <w:numId w:val="0"/>
        </w:numPr>
        <w:rPr>
          <w:noProof w:val="0"/>
        </w:rPr>
      </w:pPr>
      <w:bookmarkStart w:id="2577" w:name="_Toc211180897"/>
      <w:bookmarkStart w:id="2578" w:name="_Toc270712337"/>
      <w:bookmarkStart w:id="2579" w:name="_Toc441142504"/>
      <w:bookmarkEnd w:id="2577"/>
      <w:r>
        <w:rPr>
          <w:noProof w:val="0"/>
        </w:rPr>
        <w:t xml:space="preserve">C.2.2 </w:t>
      </w:r>
      <w:r w:rsidR="006E110A" w:rsidRPr="00040E48">
        <w:rPr>
          <w:noProof w:val="0"/>
        </w:rPr>
        <w:t>Patient Identifier</w:t>
      </w:r>
      <w:bookmarkEnd w:id="2578"/>
      <w:bookmarkEnd w:id="2579"/>
    </w:p>
    <w:p w14:paraId="084CA78F" w14:textId="77777777" w:rsidR="006E110A" w:rsidRPr="00040E48" w:rsidRDefault="006E110A">
      <w:pPr>
        <w:pStyle w:val="BodyText"/>
        <w:keepLines/>
        <w:rPr>
          <w:noProof w:val="0"/>
        </w:rPr>
      </w:pPr>
      <w:r w:rsidRPr="00040E48">
        <w:rPr>
          <w:noProof w:val="0"/>
        </w:rPr>
        <w:t xml:space="preserve">There is a need to record the </w:t>
      </w:r>
      <w:r w:rsidR="005C4B4B" w:rsidRPr="00040E48">
        <w:rPr>
          <w:noProof w:val="0"/>
        </w:rPr>
        <w:t>identifier</w:t>
      </w:r>
      <w:r w:rsidRPr="00040E48">
        <w:rPr>
          <w:noProof w:val="0"/>
        </w:rPr>
        <w:t xml:space="preserve"> by which a patient is known to another healthcare provider. This extension provides a role link between the assigned, related or associated entity, and the patient role. </w:t>
      </w:r>
    </w:p>
    <w:p w14:paraId="7FC4D63D" w14:textId="77777777" w:rsidR="006E110A" w:rsidRPr="00040E48" w:rsidRDefault="006E110A">
      <w:pPr>
        <w:pStyle w:val="BodyText"/>
        <w:keepNext/>
        <w:keepLines/>
        <w:rPr>
          <w:noProof w:val="0"/>
        </w:rPr>
      </w:pPr>
      <w:r w:rsidRPr="00040E48">
        <w:rPr>
          <w:noProof w:val="0"/>
        </w:rPr>
        <w:lastRenderedPageBreak/>
        <w:t xml:space="preserve">Use of this extension to record the identifier under which the patient is known to a provider is shown below. </w:t>
      </w:r>
    </w:p>
    <w:p w14:paraId="3D5BD254" w14:textId="77777777" w:rsidR="006E110A" w:rsidRPr="00040E48" w:rsidRDefault="006E110A">
      <w:pPr>
        <w:pStyle w:val="XMLFragment"/>
        <w:rPr>
          <w:noProof w:val="0"/>
        </w:rPr>
      </w:pPr>
      <w:r w:rsidRPr="00040E48">
        <w:rPr>
          <w:noProof w:val="0"/>
        </w:rPr>
        <w:t>&lt;assignedEntity&gt;</w:t>
      </w:r>
    </w:p>
    <w:p w14:paraId="06A0B736" w14:textId="77777777" w:rsidR="006E110A" w:rsidRPr="00040E48" w:rsidRDefault="006E110A">
      <w:pPr>
        <w:pStyle w:val="XMLFragment"/>
        <w:rPr>
          <w:noProof w:val="0"/>
        </w:rPr>
      </w:pPr>
      <w:r w:rsidRPr="00040E48">
        <w:rPr>
          <w:noProof w:val="0"/>
        </w:rPr>
        <w:t xml:space="preserve"> &lt;id extension='1' root='1.3.6.4.1.4.1.2835.1'/&gt;</w:t>
      </w:r>
    </w:p>
    <w:p w14:paraId="5EA14C29" w14:textId="77777777" w:rsidR="006E110A" w:rsidRPr="00F331FC" w:rsidRDefault="006E110A">
      <w:pPr>
        <w:pStyle w:val="XMLFragment"/>
        <w:rPr>
          <w:noProof w:val="0"/>
          <w:lang w:val="nl-NL"/>
          <w:rPrChange w:id="2580" w:author="Michael Clifton" w:date="2018-10-11T10:10:00Z">
            <w:rPr>
              <w:noProof w:val="0"/>
            </w:rPr>
          </w:rPrChange>
        </w:rPr>
      </w:pPr>
      <w:r w:rsidRPr="00040E48">
        <w:rPr>
          <w:noProof w:val="0"/>
        </w:rPr>
        <w:t xml:space="preserve"> </w:t>
      </w:r>
      <w:r w:rsidRPr="00F331FC">
        <w:rPr>
          <w:noProof w:val="0"/>
          <w:lang w:val="nl-NL"/>
          <w:rPrChange w:id="2581" w:author="Michael Clifton" w:date="2018-10-11T10:10:00Z">
            <w:rPr>
              <w:noProof w:val="0"/>
            </w:rPr>
          </w:rPrChange>
        </w:rPr>
        <w:t>&lt;code code='59058001'</w:t>
      </w:r>
    </w:p>
    <w:p w14:paraId="6CF3ADEA" w14:textId="77777777" w:rsidR="006E110A" w:rsidRPr="00F331FC" w:rsidRDefault="006E110A">
      <w:pPr>
        <w:pStyle w:val="XMLFragment"/>
        <w:rPr>
          <w:noProof w:val="0"/>
          <w:lang w:val="nl-NL"/>
          <w:rPrChange w:id="2582" w:author="Michael Clifton" w:date="2018-10-11T10:10:00Z">
            <w:rPr>
              <w:noProof w:val="0"/>
            </w:rPr>
          </w:rPrChange>
        </w:rPr>
      </w:pPr>
      <w:r w:rsidRPr="00F331FC">
        <w:rPr>
          <w:noProof w:val="0"/>
          <w:lang w:val="nl-NL"/>
          <w:rPrChange w:id="2583" w:author="Michael Clifton" w:date="2018-10-11T10:10:00Z">
            <w:rPr>
              <w:noProof w:val="0"/>
            </w:rPr>
          </w:rPrChange>
        </w:rPr>
        <w:t xml:space="preserve">   codeSystem='2.16.840.1.113883.6.96'</w:t>
      </w:r>
    </w:p>
    <w:p w14:paraId="5B63CEDC" w14:textId="77777777" w:rsidR="006E110A" w:rsidRPr="00040E48" w:rsidRDefault="006E110A">
      <w:pPr>
        <w:pStyle w:val="XMLFragment"/>
        <w:rPr>
          <w:noProof w:val="0"/>
        </w:rPr>
      </w:pPr>
      <w:r w:rsidRPr="00F331FC">
        <w:rPr>
          <w:noProof w:val="0"/>
          <w:lang w:val="nl-NL"/>
          <w:rPrChange w:id="2584" w:author="Michael Clifton" w:date="2018-10-11T10:10:00Z">
            <w:rPr>
              <w:noProof w:val="0"/>
            </w:rPr>
          </w:rPrChange>
        </w:rPr>
        <w:t xml:space="preserve">   </w:t>
      </w:r>
      <w:r w:rsidRPr="00040E48">
        <w:rPr>
          <w:noProof w:val="0"/>
        </w:rPr>
        <w:t>codeSystemName='SNOMED CT'</w:t>
      </w:r>
    </w:p>
    <w:p w14:paraId="1F03BAA5" w14:textId="77777777" w:rsidR="006E110A" w:rsidRPr="00040E48" w:rsidRDefault="006E110A">
      <w:pPr>
        <w:pStyle w:val="XMLFragment"/>
        <w:rPr>
          <w:noProof w:val="0"/>
        </w:rPr>
      </w:pPr>
      <w:r w:rsidRPr="00040E48">
        <w:rPr>
          <w:noProof w:val="0"/>
        </w:rPr>
        <w:t xml:space="preserve">   displayName='General Physician'/&gt;</w:t>
      </w:r>
    </w:p>
    <w:p w14:paraId="6D1C14EB" w14:textId="77777777" w:rsidR="006E110A" w:rsidRPr="00040E48" w:rsidRDefault="006E110A">
      <w:pPr>
        <w:pStyle w:val="XMLFragment"/>
        <w:rPr>
          <w:noProof w:val="0"/>
        </w:rPr>
      </w:pPr>
      <w:r w:rsidRPr="00040E48">
        <w:rPr>
          <w:noProof w:val="0"/>
        </w:rPr>
        <w:t xml:space="preserve"> &lt;addr&gt;</w:t>
      </w:r>
    </w:p>
    <w:p w14:paraId="695B786D" w14:textId="77777777" w:rsidR="006E110A" w:rsidRPr="00040E48" w:rsidRDefault="006E110A">
      <w:pPr>
        <w:pStyle w:val="XMLFragment"/>
        <w:rPr>
          <w:noProof w:val="0"/>
        </w:rPr>
      </w:pPr>
      <w:r w:rsidRPr="00040E48">
        <w:rPr>
          <w:noProof w:val="0"/>
        </w:rPr>
        <w:t xml:space="preserve">   &lt;streetAddressLine&gt;21 North Ave&lt;/streetAddressLine&gt;</w:t>
      </w:r>
    </w:p>
    <w:p w14:paraId="7527CD94" w14:textId="77777777" w:rsidR="006E110A" w:rsidRPr="00040E48" w:rsidRDefault="006E110A">
      <w:pPr>
        <w:pStyle w:val="XMLFragment"/>
        <w:rPr>
          <w:noProof w:val="0"/>
        </w:rPr>
      </w:pPr>
      <w:r w:rsidRPr="00040E48">
        <w:rPr>
          <w:noProof w:val="0"/>
        </w:rPr>
        <w:t xml:space="preserve">   &lt;city&gt;Burlington&lt;/city&gt;</w:t>
      </w:r>
    </w:p>
    <w:p w14:paraId="13069AC2" w14:textId="77777777" w:rsidR="006E110A" w:rsidRPr="00040E48" w:rsidRDefault="006E110A">
      <w:pPr>
        <w:pStyle w:val="XMLFragment"/>
        <w:rPr>
          <w:noProof w:val="0"/>
        </w:rPr>
      </w:pPr>
      <w:r w:rsidRPr="00040E48">
        <w:rPr>
          <w:noProof w:val="0"/>
        </w:rPr>
        <w:t xml:space="preserve">   &lt;state&gt;MA&lt;/state&gt;</w:t>
      </w:r>
    </w:p>
    <w:p w14:paraId="7F6BBED8" w14:textId="77777777" w:rsidR="006E110A" w:rsidRPr="00040E48" w:rsidRDefault="006E110A">
      <w:pPr>
        <w:pStyle w:val="XMLFragment"/>
        <w:rPr>
          <w:noProof w:val="0"/>
        </w:rPr>
      </w:pPr>
      <w:r w:rsidRPr="00040E48">
        <w:rPr>
          <w:noProof w:val="0"/>
        </w:rPr>
        <w:t xml:space="preserve">   &lt;postalCode&gt;01803&lt;/postalCode&gt;</w:t>
      </w:r>
    </w:p>
    <w:p w14:paraId="6385516A" w14:textId="77777777" w:rsidR="006E110A" w:rsidRPr="00040E48" w:rsidRDefault="006E110A">
      <w:pPr>
        <w:pStyle w:val="XMLFragment"/>
        <w:rPr>
          <w:noProof w:val="0"/>
        </w:rPr>
      </w:pPr>
      <w:r w:rsidRPr="00040E48">
        <w:rPr>
          <w:noProof w:val="0"/>
        </w:rPr>
        <w:t xml:space="preserve">   &lt;country&gt;USA&lt;/country&gt;</w:t>
      </w:r>
    </w:p>
    <w:p w14:paraId="0C912D8C" w14:textId="77777777" w:rsidR="006E110A" w:rsidRPr="00040E48" w:rsidRDefault="006E110A">
      <w:pPr>
        <w:pStyle w:val="XMLFragment"/>
        <w:rPr>
          <w:noProof w:val="0"/>
        </w:rPr>
      </w:pPr>
      <w:r w:rsidRPr="00040E48">
        <w:rPr>
          <w:noProof w:val="0"/>
        </w:rPr>
        <w:t xml:space="preserve"> &lt;/addr&gt;</w:t>
      </w:r>
    </w:p>
    <w:p w14:paraId="388D05C3" w14:textId="77777777" w:rsidR="006E110A" w:rsidRPr="00040E48" w:rsidRDefault="006E110A">
      <w:pPr>
        <w:pStyle w:val="XMLFragment"/>
        <w:rPr>
          <w:noProof w:val="0"/>
        </w:rPr>
      </w:pPr>
      <w:r w:rsidRPr="00040E48">
        <w:rPr>
          <w:noProof w:val="0"/>
        </w:rPr>
        <w:t xml:space="preserve"> &lt;telecom value='tel:(999)555-1212' use='WP'/&gt;</w:t>
      </w:r>
    </w:p>
    <w:p w14:paraId="1522E2A2" w14:textId="77777777" w:rsidR="006E110A" w:rsidRPr="00040E48" w:rsidRDefault="006E110A">
      <w:pPr>
        <w:pStyle w:val="XMLFragment"/>
        <w:rPr>
          <w:noProof w:val="0"/>
        </w:rPr>
      </w:pPr>
      <w:r w:rsidRPr="00040E48">
        <w:rPr>
          <w:noProof w:val="0"/>
        </w:rPr>
        <w:t xml:space="preserve"> &lt;assignedPerson&gt;</w:t>
      </w:r>
    </w:p>
    <w:p w14:paraId="765D1DB1" w14:textId="77777777" w:rsidR="006E110A" w:rsidRPr="00040E48" w:rsidRDefault="006E110A">
      <w:pPr>
        <w:pStyle w:val="XMLFragment"/>
        <w:rPr>
          <w:noProof w:val="0"/>
        </w:rPr>
      </w:pPr>
      <w:r w:rsidRPr="00040E48">
        <w:rPr>
          <w:noProof w:val="0"/>
        </w:rPr>
        <w:t xml:space="preserve">   &lt;name&gt;</w:t>
      </w:r>
    </w:p>
    <w:p w14:paraId="6D48FC05" w14:textId="77777777" w:rsidR="006E110A" w:rsidRPr="00040E48" w:rsidRDefault="006E110A">
      <w:pPr>
        <w:pStyle w:val="XMLFragment"/>
        <w:rPr>
          <w:noProof w:val="0"/>
        </w:rPr>
      </w:pPr>
      <w:r w:rsidRPr="00040E48">
        <w:rPr>
          <w:noProof w:val="0"/>
        </w:rPr>
        <w:t xml:space="preserve">     &lt;prefix&gt;Dr.&lt;/prefix&gt;&lt;given&gt;Bernard&lt;/given&gt;&lt;family&gt;Wiseman&lt;/family&gt;&lt;suffix&gt;Sr.&lt;/suffix&gt;</w:t>
      </w:r>
    </w:p>
    <w:p w14:paraId="23F93B3D" w14:textId="77777777" w:rsidR="006E110A" w:rsidRPr="00040E48" w:rsidRDefault="006E110A">
      <w:pPr>
        <w:pStyle w:val="XMLFragment"/>
        <w:rPr>
          <w:noProof w:val="0"/>
        </w:rPr>
      </w:pPr>
      <w:r w:rsidRPr="00040E48">
        <w:rPr>
          <w:noProof w:val="0"/>
        </w:rPr>
        <w:t xml:space="preserve">   &lt;/name&gt;</w:t>
      </w:r>
    </w:p>
    <w:p w14:paraId="2B624A89" w14:textId="77777777" w:rsidR="006E110A" w:rsidRPr="00040E48" w:rsidRDefault="006E110A">
      <w:pPr>
        <w:pStyle w:val="XMLFragment"/>
        <w:rPr>
          <w:noProof w:val="0"/>
        </w:rPr>
      </w:pPr>
      <w:r w:rsidRPr="00040E48">
        <w:rPr>
          <w:noProof w:val="0"/>
        </w:rPr>
        <w:t xml:space="preserve"> &lt;/assignedPerson&gt;</w:t>
      </w:r>
    </w:p>
    <w:p w14:paraId="74D22629" w14:textId="77777777" w:rsidR="006E110A" w:rsidRPr="00040E48" w:rsidRDefault="006E110A">
      <w:pPr>
        <w:pStyle w:val="XMLFragment"/>
        <w:rPr>
          <w:noProof w:val="0"/>
        </w:rPr>
      </w:pPr>
      <w:r w:rsidRPr="00040E48">
        <w:rPr>
          <w:noProof w:val="0"/>
        </w:rPr>
        <w:t xml:space="preserve"> </w:t>
      </w:r>
      <w:r w:rsidRPr="00040E48">
        <w:rPr>
          <w:b/>
          <w:bCs/>
          <w:noProof w:val="0"/>
        </w:rPr>
        <w:t>&lt;sdtc:patient xmlns:sdtc='urn:hl7-org:sdtc' &gt;</w:t>
      </w:r>
    </w:p>
    <w:p w14:paraId="3D0EDC2B" w14:textId="77777777" w:rsidR="006E110A" w:rsidRPr="00040E48" w:rsidRDefault="006E110A">
      <w:pPr>
        <w:pStyle w:val="XMLFragment"/>
        <w:rPr>
          <w:noProof w:val="0"/>
        </w:rPr>
      </w:pPr>
      <w:r w:rsidRPr="00040E48">
        <w:rPr>
          <w:noProof w:val="0"/>
        </w:rPr>
        <w:t xml:space="preserve">   </w:t>
      </w:r>
      <w:r w:rsidRPr="00040E48">
        <w:rPr>
          <w:b/>
          <w:bCs/>
          <w:noProof w:val="0"/>
        </w:rPr>
        <w:t>&lt;sdtc:id root='1.3.6.4.1.4.1.2835.2' extension='PatientMRN'/&gt;</w:t>
      </w:r>
    </w:p>
    <w:p w14:paraId="7E213F66" w14:textId="77777777" w:rsidR="006E110A" w:rsidRPr="00040E48" w:rsidRDefault="006E110A">
      <w:pPr>
        <w:pStyle w:val="XMLFragment"/>
        <w:rPr>
          <w:noProof w:val="0"/>
        </w:rPr>
      </w:pPr>
      <w:r w:rsidRPr="00040E48">
        <w:rPr>
          <w:noProof w:val="0"/>
        </w:rPr>
        <w:t xml:space="preserve"> </w:t>
      </w:r>
      <w:r w:rsidRPr="00040E48">
        <w:rPr>
          <w:b/>
          <w:bCs/>
          <w:noProof w:val="0"/>
        </w:rPr>
        <w:t>&lt;/sdtc:patient&gt;</w:t>
      </w:r>
    </w:p>
    <w:p w14:paraId="5C8A2DD4" w14:textId="77777777" w:rsidR="006E110A" w:rsidRPr="00040E48" w:rsidRDefault="006E110A">
      <w:pPr>
        <w:pStyle w:val="XMLFragment"/>
        <w:rPr>
          <w:noProof w:val="0"/>
        </w:rPr>
      </w:pPr>
      <w:r w:rsidRPr="00040E48">
        <w:rPr>
          <w:noProof w:val="0"/>
        </w:rPr>
        <w:t>&lt;/assignedEntity&gt;</w:t>
      </w:r>
    </w:p>
    <w:p w14:paraId="3C0D0EEF" w14:textId="77777777" w:rsidR="00BB61A6" w:rsidRPr="00040E48" w:rsidRDefault="00BB61A6">
      <w:pPr>
        <w:pStyle w:val="NormalWeb"/>
        <w:spacing w:before="0"/>
      </w:pPr>
    </w:p>
    <w:p w14:paraId="6F1C3D25" w14:textId="0A88B199" w:rsidR="006E110A" w:rsidRPr="00040E48" w:rsidRDefault="006E110A" w:rsidP="000D307B">
      <w:pPr>
        <w:pStyle w:val="NormalWeb"/>
        <w:spacing w:before="0"/>
      </w:pPr>
      <w:r w:rsidRPr="00040E48">
        <w:t xml:space="preserve">The &lt;patient&gt; element records the link between the related, assigned or associated entity and the patient. The &lt;id&gt; element provides the identifier for the patient. The root attribute of the &lt;id&gt; should be the namespace used for patient identifiers by the entity. The extension attribute of the &lt;id&gt; element shall be the patient's medical record number or other identifier used by the entity to identify the patient. </w:t>
      </w:r>
    </w:p>
    <w:p w14:paraId="2962A955" w14:textId="06DAC05B" w:rsidR="00970C0D" w:rsidRPr="00040E48" w:rsidRDefault="002C2AD2" w:rsidP="000D307B">
      <w:pPr>
        <w:pStyle w:val="AppendixHeading3"/>
        <w:keepNext/>
        <w:keepLines/>
        <w:numPr>
          <w:ilvl w:val="0"/>
          <w:numId w:val="0"/>
        </w:numPr>
        <w:rPr>
          <w:noProof w:val="0"/>
        </w:rPr>
      </w:pPr>
      <w:bookmarkStart w:id="2585" w:name="_Toc441142505"/>
      <w:r>
        <w:rPr>
          <w:noProof w:val="0"/>
        </w:rPr>
        <w:t xml:space="preserve">C.2.3 </w:t>
      </w:r>
      <w:r w:rsidR="006E110A" w:rsidRPr="00040E48">
        <w:rPr>
          <w:noProof w:val="0"/>
        </w:rPr>
        <w:t xml:space="preserve"> </w:t>
      </w:r>
      <w:bookmarkEnd w:id="98"/>
      <w:bookmarkEnd w:id="99"/>
      <w:bookmarkEnd w:id="100"/>
      <w:r w:rsidR="00970C0D" w:rsidRPr="00040E48">
        <w:rPr>
          <w:noProof w:val="0"/>
        </w:rPr>
        <w:t>Race</w:t>
      </w:r>
      <w:bookmarkEnd w:id="2585"/>
    </w:p>
    <w:p w14:paraId="4906E324" w14:textId="5F522F0B" w:rsidR="006E110A" w:rsidRPr="00040E48" w:rsidRDefault="00970C0D">
      <w:pPr>
        <w:pStyle w:val="BodyText"/>
        <w:rPr>
          <w:noProof w:val="0"/>
        </w:rPr>
      </w:pPr>
      <w:r w:rsidRPr="00040E48">
        <w:rPr>
          <w:noProof w:val="0"/>
        </w:rPr>
        <w:t>A patient may identify with more than one race, however, the HL7 CDA Specification listed only one element in which to codify the race of the patient</w:t>
      </w:r>
      <w:r w:rsidR="00077ACC">
        <w:rPr>
          <w:noProof w:val="0"/>
        </w:rPr>
        <w:t xml:space="preserve">. </w:t>
      </w:r>
      <w:r w:rsidRPr="00040E48">
        <w:rPr>
          <w:noProof w:val="0"/>
        </w:rPr>
        <w:t>The purpose of this extension is to allow multiple races to be recorded for a single patient.</w:t>
      </w:r>
    </w:p>
    <w:p w14:paraId="2844BDF0" w14:textId="77777777" w:rsidR="00DF6329" w:rsidRPr="00040E48" w:rsidRDefault="00DF6329" w:rsidP="00DF6329">
      <w:pPr>
        <w:pStyle w:val="BodyText"/>
        <w:pBdr>
          <w:top w:val="single" w:sz="4" w:space="0" w:color="auto"/>
          <w:left w:val="single" w:sz="4" w:space="4" w:color="auto"/>
          <w:bottom w:val="single" w:sz="4" w:space="1" w:color="auto"/>
          <w:right w:val="single" w:sz="4" w:space="4" w:color="auto"/>
        </w:pBdr>
        <w:rPr>
          <w:rStyle w:val="HTMLCode"/>
          <w:noProof w:val="0"/>
        </w:rPr>
      </w:pPr>
      <w:r w:rsidRPr="00040E48">
        <w:rPr>
          <w:rStyle w:val="HTMLCode"/>
          <w:noProof w:val="0"/>
        </w:rPr>
        <w:t xml:space="preserve">&lt;raceCode codeSystem="2.16.840.1.113883.6.238" code="2056-0" </w:t>
      </w:r>
    </w:p>
    <w:p w14:paraId="70375C34" w14:textId="77777777" w:rsidR="00DF6329" w:rsidRPr="00040E48" w:rsidRDefault="00DF6329" w:rsidP="00DF6329">
      <w:pPr>
        <w:pStyle w:val="BodyText"/>
        <w:pBdr>
          <w:top w:val="single" w:sz="4" w:space="0" w:color="auto"/>
          <w:left w:val="single" w:sz="4" w:space="4" w:color="auto"/>
          <w:bottom w:val="single" w:sz="4" w:space="1" w:color="auto"/>
          <w:right w:val="single" w:sz="4" w:space="4" w:color="auto"/>
        </w:pBdr>
        <w:ind w:firstLine="720"/>
        <w:rPr>
          <w:rStyle w:val="HTMLCode"/>
          <w:noProof w:val="0"/>
        </w:rPr>
      </w:pPr>
      <w:r w:rsidRPr="00040E48">
        <w:rPr>
          <w:rStyle w:val="HTMLCode"/>
          <w:noProof w:val="0"/>
        </w:rPr>
        <w:t>displayName="Black" codeSystemName="CDC Race and Ethnicity"/&gt;</w:t>
      </w:r>
    </w:p>
    <w:p w14:paraId="16D923B0" w14:textId="77777777" w:rsidR="00DF6329" w:rsidRPr="00040E48" w:rsidRDefault="00DF6329" w:rsidP="00DF6329">
      <w:pPr>
        <w:pStyle w:val="BodyText"/>
        <w:pBdr>
          <w:top w:val="single" w:sz="4" w:space="0" w:color="auto"/>
          <w:left w:val="single" w:sz="4" w:space="4" w:color="auto"/>
          <w:bottom w:val="single" w:sz="4" w:space="1" w:color="auto"/>
          <w:right w:val="single" w:sz="4" w:space="4" w:color="auto"/>
        </w:pBdr>
        <w:rPr>
          <w:rStyle w:val="HTMLCode"/>
          <w:noProof w:val="0"/>
        </w:rPr>
      </w:pPr>
      <w:r w:rsidRPr="00040E48">
        <w:rPr>
          <w:rStyle w:val="HTMLCode"/>
          <w:noProof w:val="0"/>
        </w:rPr>
        <w:t>&lt;sdtc:raceCode codeSystem="2.16.840.1.113883.6.238" code="2106-3"</w:t>
      </w:r>
    </w:p>
    <w:p w14:paraId="233AE6E3" w14:textId="77777777" w:rsidR="00DF6329" w:rsidRPr="00040E48" w:rsidRDefault="00DF6329" w:rsidP="00DF6329">
      <w:pPr>
        <w:pStyle w:val="BodyText"/>
        <w:pBdr>
          <w:top w:val="single" w:sz="4" w:space="0" w:color="auto"/>
          <w:left w:val="single" w:sz="4" w:space="4" w:color="auto"/>
          <w:bottom w:val="single" w:sz="4" w:space="1" w:color="auto"/>
          <w:right w:val="single" w:sz="4" w:space="4" w:color="auto"/>
        </w:pBdr>
        <w:ind w:firstLine="720"/>
        <w:rPr>
          <w:rStyle w:val="HTMLCode"/>
          <w:noProof w:val="0"/>
        </w:rPr>
      </w:pPr>
      <w:r w:rsidRPr="00040E48">
        <w:rPr>
          <w:rStyle w:val="HTMLCode"/>
          <w:noProof w:val="0"/>
        </w:rPr>
        <w:t>displayName="White" codeSystemName="CDC Race and Ethnicity"/&gt;</w:t>
      </w:r>
    </w:p>
    <w:p w14:paraId="25B8650A" w14:textId="77777777" w:rsidR="00970C0D" w:rsidRPr="00040E48" w:rsidRDefault="00970C0D">
      <w:pPr>
        <w:pStyle w:val="BodyText"/>
        <w:rPr>
          <w:noProof w:val="0"/>
        </w:rPr>
      </w:pPr>
    </w:p>
    <w:p w14:paraId="2E08EA8E" w14:textId="785F7BFF" w:rsidR="00DF6329" w:rsidRPr="00040E48" w:rsidRDefault="002C2AD2" w:rsidP="000D307B">
      <w:pPr>
        <w:pStyle w:val="AppendixHeading3"/>
        <w:keepNext/>
        <w:keepLines/>
        <w:numPr>
          <w:ilvl w:val="0"/>
          <w:numId w:val="0"/>
        </w:numPr>
        <w:rPr>
          <w:noProof w:val="0"/>
        </w:rPr>
      </w:pPr>
      <w:bookmarkStart w:id="2586" w:name="_Toc441142506"/>
      <w:r>
        <w:rPr>
          <w:noProof w:val="0"/>
        </w:rPr>
        <w:t xml:space="preserve">C.2.4 </w:t>
      </w:r>
      <w:r w:rsidR="00DF6329" w:rsidRPr="00040E48">
        <w:rPr>
          <w:noProof w:val="0"/>
        </w:rPr>
        <w:t>Deceased Indicator and Date</w:t>
      </w:r>
      <w:bookmarkEnd w:id="2586"/>
    </w:p>
    <w:p w14:paraId="271B0CB9" w14:textId="25FB3F9B" w:rsidR="00970C0D" w:rsidRPr="00040E48" w:rsidRDefault="00DF6329" w:rsidP="00DF6329">
      <w:pPr>
        <w:pStyle w:val="BodyText"/>
        <w:rPr>
          <w:noProof w:val="0"/>
        </w:rPr>
      </w:pPr>
      <w:r w:rsidRPr="00040E48">
        <w:rPr>
          <w:noProof w:val="0"/>
        </w:rPr>
        <w:t>It is sometimes necessary to record information about whether the patient or other related subject in the CDCA document has died, and when</w:t>
      </w:r>
      <w:r w:rsidR="00077ACC">
        <w:rPr>
          <w:noProof w:val="0"/>
        </w:rPr>
        <w:t xml:space="preserve">. </w:t>
      </w:r>
      <w:r w:rsidRPr="00040E48">
        <w:rPr>
          <w:noProof w:val="0"/>
        </w:rPr>
        <w:t>The purpose of the sdtc:deceasedInd extension is to indicate that the patient or subject has died</w:t>
      </w:r>
      <w:r w:rsidR="00077ACC">
        <w:rPr>
          <w:noProof w:val="0"/>
        </w:rPr>
        <w:t xml:space="preserve">. </w:t>
      </w:r>
      <w:r w:rsidRPr="00040E48">
        <w:rPr>
          <w:noProof w:val="0"/>
        </w:rPr>
        <w:t>The purpose of the sdtc:deceasedTime extension is to indicate the date and time of death.</w:t>
      </w:r>
    </w:p>
    <w:p w14:paraId="53C3E574" w14:textId="77777777" w:rsidR="00DF6329" w:rsidRPr="00040E48" w:rsidRDefault="00DF6329" w:rsidP="00DF6329">
      <w:pPr>
        <w:pStyle w:val="BodyText"/>
        <w:pBdr>
          <w:top w:val="single" w:sz="4" w:space="0" w:color="auto"/>
          <w:left w:val="single" w:sz="4" w:space="4" w:color="auto"/>
          <w:bottom w:val="single" w:sz="4" w:space="1" w:color="auto"/>
          <w:right w:val="single" w:sz="4" w:space="4" w:color="auto"/>
        </w:pBdr>
        <w:rPr>
          <w:rStyle w:val="HTMLCode"/>
          <w:noProof w:val="0"/>
        </w:rPr>
      </w:pPr>
      <w:r w:rsidRPr="00040E48">
        <w:rPr>
          <w:rStyle w:val="HTMLCode"/>
          <w:noProof w:val="0"/>
        </w:rPr>
        <w:lastRenderedPageBreak/>
        <w:t>&lt;sdtc:deceasedInd value="true" /&gt;</w:t>
      </w:r>
    </w:p>
    <w:p w14:paraId="1D468196" w14:textId="77777777" w:rsidR="00DF6329" w:rsidRPr="00040E48" w:rsidRDefault="00DF6329" w:rsidP="00DF6329">
      <w:pPr>
        <w:pStyle w:val="BodyText"/>
        <w:pBdr>
          <w:top w:val="single" w:sz="4" w:space="0" w:color="auto"/>
          <w:left w:val="single" w:sz="4" w:space="4" w:color="auto"/>
          <w:bottom w:val="single" w:sz="4" w:space="1" w:color="auto"/>
          <w:right w:val="single" w:sz="4" w:space="4" w:color="auto"/>
        </w:pBdr>
        <w:rPr>
          <w:rStyle w:val="HTMLCode"/>
          <w:noProof w:val="0"/>
        </w:rPr>
      </w:pPr>
      <w:r w:rsidRPr="00040E48">
        <w:rPr>
          <w:rStyle w:val="HTMLCode"/>
          <w:noProof w:val="0"/>
        </w:rPr>
        <w:t>&lt;sdtc:deceasedTime value="20141113" /&gt;</w:t>
      </w:r>
    </w:p>
    <w:p w14:paraId="34E6274B" w14:textId="77777777" w:rsidR="00DF6329" w:rsidRPr="00040E48" w:rsidRDefault="00DF6329" w:rsidP="00DF6329">
      <w:pPr>
        <w:pStyle w:val="BodyText"/>
        <w:rPr>
          <w:noProof w:val="0"/>
        </w:rPr>
      </w:pPr>
    </w:p>
    <w:p w14:paraId="7C7E2CE1" w14:textId="3ACACEA0" w:rsidR="00DF6329" w:rsidRPr="00040E48" w:rsidRDefault="002C2AD2" w:rsidP="000D307B">
      <w:pPr>
        <w:pStyle w:val="AppendixHeading3"/>
        <w:keepNext/>
        <w:keepLines/>
        <w:numPr>
          <w:ilvl w:val="0"/>
          <w:numId w:val="0"/>
        </w:numPr>
        <w:rPr>
          <w:noProof w:val="0"/>
        </w:rPr>
      </w:pPr>
      <w:bookmarkStart w:id="2587" w:name="_Toc441142507"/>
      <w:r>
        <w:rPr>
          <w:noProof w:val="0"/>
        </w:rPr>
        <w:t xml:space="preserve">C.2.5 </w:t>
      </w:r>
      <w:r w:rsidR="00DF6329" w:rsidRPr="00040E48">
        <w:rPr>
          <w:noProof w:val="0"/>
        </w:rPr>
        <w:t>Multiple Birth Indicator and Birth Number</w:t>
      </w:r>
      <w:bookmarkEnd w:id="2587"/>
    </w:p>
    <w:p w14:paraId="0F8C9C44" w14:textId="774488D2" w:rsidR="00DF6329" w:rsidRPr="00040E48" w:rsidRDefault="00DF6329" w:rsidP="00DF6329">
      <w:pPr>
        <w:pStyle w:val="BodyText"/>
        <w:rPr>
          <w:noProof w:val="0"/>
        </w:rPr>
      </w:pPr>
      <w:r w:rsidRPr="00040E48">
        <w:rPr>
          <w:noProof w:val="0"/>
        </w:rPr>
        <w:t>It is sometimes necessary to record information about whether the patient or other subject in the CDA document is one of a multiple birth and what their birth order is</w:t>
      </w:r>
      <w:r w:rsidR="00077ACC">
        <w:rPr>
          <w:noProof w:val="0"/>
        </w:rPr>
        <w:t xml:space="preserve">. </w:t>
      </w:r>
      <w:r w:rsidRPr="00040E48">
        <w:rPr>
          <w:noProof w:val="0"/>
        </w:rPr>
        <w:t>The purpose of the multipleBirthInd extension is to indicate that a person was part of a multiple birth</w:t>
      </w:r>
      <w:r w:rsidR="00077ACC">
        <w:rPr>
          <w:noProof w:val="0"/>
        </w:rPr>
        <w:t xml:space="preserve">. </w:t>
      </w:r>
      <w:r w:rsidRPr="00040E48">
        <w:rPr>
          <w:noProof w:val="0"/>
        </w:rPr>
        <w:t>The purpose of the multipleBirthOrderNumber extension is to indicate the order in which the person was in the multiple birth.</w:t>
      </w:r>
    </w:p>
    <w:p w14:paraId="20539F2B" w14:textId="77777777" w:rsidR="00DF6329" w:rsidRPr="00040E48" w:rsidRDefault="00DF6329" w:rsidP="00DF6329">
      <w:pPr>
        <w:pStyle w:val="BodyText"/>
        <w:pBdr>
          <w:top w:val="single" w:sz="4" w:space="0" w:color="auto"/>
          <w:left w:val="single" w:sz="4" w:space="4" w:color="auto"/>
          <w:bottom w:val="single" w:sz="4" w:space="1" w:color="auto"/>
          <w:right w:val="single" w:sz="4" w:space="4" w:color="auto"/>
        </w:pBdr>
        <w:rPr>
          <w:rStyle w:val="HTMLCode"/>
          <w:noProof w:val="0"/>
        </w:rPr>
      </w:pPr>
      <w:r w:rsidRPr="00040E48">
        <w:rPr>
          <w:rStyle w:val="HTMLCode"/>
          <w:noProof w:val="0"/>
        </w:rPr>
        <w:t>&lt;sdtc:multipleBirthInd value="true" /&gt;</w:t>
      </w:r>
    </w:p>
    <w:p w14:paraId="430DEC85" w14:textId="77777777" w:rsidR="00DF6329" w:rsidRPr="00040E48" w:rsidRDefault="00DF6329" w:rsidP="00DF6329">
      <w:pPr>
        <w:pStyle w:val="BodyText"/>
        <w:pBdr>
          <w:top w:val="single" w:sz="4" w:space="0" w:color="auto"/>
          <w:left w:val="single" w:sz="4" w:space="4" w:color="auto"/>
          <w:bottom w:val="single" w:sz="4" w:space="1" w:color="auto"/>
          <w:right w:val="single" w:sz="4" w:space="4" w:color="auto"/>
        </w:pBdr>
        <w:rPr>
          <w:rStyle w:val="HTMLCode"/>
          <w:noProof w:val="0"/>
        </w:rPr>
      </w:pPr>
      <w:r w:rsidRPr="00040E48">
        <w:rPr>
          <w:rStyle w:val="HTMLCode"/>
          <w:noProof w:val="0"/>
        </w:rPr>
        <w:t>&lt;sdtc:multipleBirthOrderNumber value="2" /&gt;</w:t>
      </w:r>
    </w:p>
    <w:p w14:paraId="08377121" w14:textId="77777777" w:rsidR="00DF6329" w:rsidRPr="00040E48" w:rsidRDefault="00DF6329" w:rsidP="00DF6329">
      <w:pPr>
        <w:pStyle w:val="NormalWeb"/>
        <w:spacing w:before="0"/>
        <w:rPr>
          <w:u w:val="single"/>
        </w:rPr>
      </w:pPr>
    </w:p>
    <w:p w14:paraId="51FBA50D" w14:textId="77777777" w:rsidR="00DF6329" w:rsidRPr="00040E48" w:rsidRDefault="00DF6329" w:rsidP="00DF6329">
      <w:pPr>
        <w:pStyle w:val="BodyText"/>
        <w:rPr>
          <w:noProof w:val="0"/>
        </w:rPr>
      </w:pPr>
    </w:p>
    <w:p w14:paraId="3DF7C80D" w14:textId="77777777" w:rsidR="00DF6329" w:rsidRPr="00040E48" w:rsidRDefault="00DF6329" w:rsidP="00DF6329">
      <w:pPr>
        <w:pStyle w:val="BodyText"/>
        <w:rPr>
          <w:noProof w:val="0"/>
        </w:rPr>
      </w:pPr>
    </w:p>
    <w:p w14:paraId="65C27CE0" w14:textId="77777777" w:rsidR="00DF6329" w:rsidRPr="00040E48" w:rsidRDefault="00DF6329" w:rsidP="00DF6329">
      <w:pPr>
        <w:pStyle w:val="BodyText"/>
        <w:rPr>
          <w:noProof w:val="0"/>
        </w:rPr>
      </w:pPr>
    </w:p>
    <w:p w14:paraId="713D9BA0" w14:textId="77777777" w:rsidR="00970C0D" w:rsidRPr="00040E48" w:rsidRDefault="00970C0D">
      <w:pPr>
        <w:pStyle w:val="BodyText"/>
        <w:rPr>
          <w:noProof w:val="0"/>
        </w:rPr>
      </w:pPr>
    </w:p>
    <w:p w14:paraId="0AC2A326" w14:textId="77777777" w:rsidR="000D04EA" w:rsidRDefault="000D04EA"/>
    <w:sectPr w:rsidR="000D04EA" w:rsidSect="00BC2210">
      <w:headerReference w:type="default" r:id="rId125"/>
      <w:footerReference w:type="even" r:id="rId126"/>
      <w:footerReference w:type="default" r:id="rId127"/>
      <w:footerReference w:type="first" r:id="rId128"/>
      <w:type w:val="continuous"/>
      <w:pgSz w:w="12240" w:h="15840" w:code="1"/>
      <w:pgMar w:top="1440" w:right="1080" w:bottom="1440" w:left="1800" w:header="720" w:footer="720" w:gutter="0"/>
      <w:lnNumType w:countBy="5"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5" w:author="Michael Clifton" w:date="2018-11-14T12:25:00Z" w:initials="MC">
    <w:p w14:paraId="6C4EE7C0" w14:textId="5EE855E0" w:rsidR="007C685A" w:rsidRDefault="007C685A">
      <w:pPr>
        <w:pStyle w:val="CommentText"/>
      </w:pPr>
      <w:r>
        <w:rPr>
          <w:rStyle w:val="CommentReference"/>
        </w:rPr>
        <w:annotationRef/>
      </w:r>
      <w:r>
        <w:t>CP-PCC-263</w:t>
      </w:r>
    </w:p>
  </w:comment>
  <w:comment w:id="177" w:author="Michael Clifton" w:date="2018-11-14T12:26:00Z" w:initials="MC">
    <w:p w14:paraId="3CB3EF76" w14:textId="50DCE578" w:rsidR="000852AE" w:rsidRDefault="000852AE">
      <w:pPr>
        <w:pStyle w:val="CommentText"/>
      </w:pPr>
      <w:r>
        <w:rPr>
          <w:rStyle w:val="CommentReference"/>
        </w:rPr>
        <w:annotationRef/>
      </w:r>
      <w:r>
        <w:t>CP-PCC-263</w:t>
      </w:r>
      <w:bookmarkStart w:id="182" w:name="_GoBack"/>
      <w:bookmarkEnd w:id="182"/>
    </w:p>
  </w:comment>
  <w:comment w:id="780" w:author="Michael Clifton" w:date="2018-10-10T10:48:00Z" w:initials="MC">
    <w:p w14:paraId="00CBB9EA" w14:textId="7B06A347" w:rsidR="003867E9" w:rsidRDefault="003867E9">
      <w:pPr>
        <w:pStyle w:val="CommentText"/>
      </w:pPr>
      <w:r>
        <w:rPr>
          <w:rStyle w:val="CommentReference"/>
        </w:rPr>
        <w:annotationRef/>
      </w:r>
      <w:r w:rsidRPr="003867E9">
        <w:t>CP-PCC-272-03</w:t>
      </w:r>
    </w:p>
  </w:comment>
  <w:comment w:id="781" w:author="Michael Clifton" w:date="2018-11-14T12:17:00Z" w:initials="MC">
    <w:p w14:paraId="1D1A0F38" w14:textId="1B3D91B6" w:rsidR="00393838" w:rsidRDefault="00393838">
      <w:pPr>
        <w:pStyle w:val="CommentText"/>
      </w:pPr>
      <w:r>
        <w:rPr>
          <w:rStyle w:val="CommentReference"/>
        </w:rPr>
        <w:annotationRef/>
      </w:r>
      <w:r w:rsidRPr="00393838">
        <w:t>CP-PCC-248 duplicate issue</w:t>
      </w:r>
    </w:p>
  </w:comment>
  <w:comment w:id="790" w:author="Michael Clifton" w:date="2018-10-10T10:47:00Z" w:initials="MC">
    <w:p w14:paraId="04F2FCF8" w14:textId="5BB3956D" w:rsidR="003867E9" w:rsidRDefault="003867E9">
      <w:pPr>
        <w:pStyle w:val="CommentText"/>
      </w:pPr>
      <w:r>
        <w:rPr>
          <w:rStyle w:val="CommentReference"/>
        </w:rPr>
        <w:annotationRef/>
      </w:r>
      <w:r>
        <w:t>CP-PCC-272-03</w:t>
      </w:r>
    </w:p>
  </w:comment>
  <w:comment w:id="791" w:author="Michael Clifton" w:date="2018-11-14T12:17:00Z" w:initials="MC">
    <w:p w14:paraId="7C7F096F" w14:textId="7D4FD501" w:rsidR="00393838" w:rsidRDefault="00393838">
      <w:pPr>
        <w:pStyle w:val="CommentText"/>
      </w:pPr>
      <w:r>
        <w:rPr>
          <w:rStyle w:val="CommentReference"/>
        </w:rPr>
        <w:annotationRef/>
      </w:r>
      <w:r>
        <w:t>CP-PCC-248 duplicate issue</w:t>
      </w:r>
    </w:p>
  </w:comment>
  <w:comment w:id="1390" w:author="Michael Clifton" w:date="2018-11-14T12:07:00Z" w:initials="MC">
    <w:p w14:paraId="68A60469" w14:textId="625D93FA" w:rsidR="0043677D" w:rsidRDefault="0043677D">
      <w:pPr>
        <w:pStyle w:val="CommentText"/>
      </w:pPr>
      <w:r>
        <w:rPr>
          <w:rStyle w:val="CommentReference"/>
        </w:rPr>
        <w:annotationRef/>
      </w:r>
      <w:r>
        <w:t>CP-PCC-238</w:t>
      </w:r>
    </w:p>
  </w:comment>
  <w:comment w:id="1403" w:author="Michael Clifton" w:date="2018-11-14T12:09:00Z" w:initials="MC">
    <w:p w14:paraId="7DAE3666" w14:textId="4A8541FD" w:rsidR="008F40AC" w:rsidRDefault="008F40AC">
      <w:pPr>
        <w:pStyle w:val="CommentText"/>
      </w:pPr>
      <w:r>
        <w:rPr>
          <w:rStyle w:val="CommentReference"/>
        </w:rPr>
        <w:annotationRef/>
      </w:r>
      <w:r w:rsidRPr="008F40AC">
        <w:t>CP-PCC-238</w:t>
      </w:r>
    </w:p>
  </w:comment>
  <w:comment w:id="1404" w:author="Michael Clifton" w:date="2018-11-14T12:12:00Z" w:initials="MC">
    <w:p w14:paraId="7776F32E" w14:textId="6C2B0136" w:rsidR="00ED472D" w:rsidRDefault="00ED472D">
      <w:pPr>
        <w:pStyle w:val="CommentText"/>
      </w:pPr>
      <w:r>
        <w:rPr>
          <w:rStyle w:val="CommentReference"/>
        </w:rPr>
        <w:annotationRef/>
      </w:r>
      <w:r>
        <w:t>Please ensure the proper linking for this template</w:t>
      </w:r>
    </w:p>
  </w:comment>
  <w:comment w:id="2417" w:author="Michael Clifton" w:date="2018-10-11T10:14:00Z" w:initials="MC">
    <w:p w14:paraId="5BC91040" w14:textId="3B3C73DB" w:rsidR="00F331FC" w:rsidRDefault="00F331FC">
      <w:pPr>
        <w:pStyle w:val="CommentText"/>
      </w:pPr>
      <w:r>
        <w:rPr>
          <w:rStyle w:val="CommentReference"/>
        </w:rPr>
        <w:annotationRef/>
      </w:r>
      <w:r>
        <w:t>CP-PCC-244</w:t>
      </w:r>
    </w:p>
  </w:comment>
  <w:comment w:id="2425" w:author="Michael Clifton" w:date="2018-10-11T10:14:00Z" w:initials="MC">
    <w:p w14:paraId="7347CAED" w14:textId="63AB4EE7" w:rsidR="00F331FC" w:rsidRDefault="00F331FC">
      <w:pPr>
        <w:pStyle w:val="CommentText"/>
      </w:pPr>
      <w:r>
        <w:rPr>
          <w:rStyle w:val="CommentReference"/>
        </w:rPr>
        <w:annotationRef/>
      </w:r>
      <w:r w:rsidRPr="00F331FC">
        <w:t>CP-PCC-244</w:t>
      </w:r>
    </w:p>
  </w:comment>
  <w:comment w:id="2428" w:author="Michael Clifton" w:date="2018-10-11T10:14:00Z" w:initials="MC">
    <w:p w14:paraId="37C0CFBB" w14:textId="227AA088" w:rsidR="00F331FC" w:rsidRDefault="00F331FC">
      <w:pPr>
        <w:pStyle w:val="CommentText"/>
      </w:pPr>
      <w:r>
        <w:rPr>
          <w:rStyle w:val="CommentReference"/>
        </w:rPr>
        <w:annotationRef/>
      </w:r>
      <w:r w:rsidRPr="00F331FC">
        <w:t>CP-PCC-244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4EE7C0" w15:done="0"/>
  <w15:commentEx w15:paraId="3CB3EF76" w15:done="0"/>
  <w15:commentEx w15:paraId="00CBB9EA" w15:done="0"/>
  <w15:commentEx w15:paraId="1D1A0F38" w15:paraIdParent="00CBB9EA" w15:done="0"/>
  <w15:commentEx w15:paraId="04F2FCF8" w15:done="0"/>
  <w15:commentEx w15:paraId="7C7F096F" w15:paraIdParent="04F2FCF8" w15:done="0"/>
  <w15:commentEx w15:paraId="68A60469" w15:done="0"/>
  <w15:commentEx w15:paraId="7DAE3666" w15:done="0"/>
  <w15:commentEx w15:paraId="7776F32E" w15:paraIdParent="7DAE3666" w15:done="0"/>
  <w15:commentEx w15:paraId="5BC91040" w15:done="0"/>
  <w15:commentEx w15:paraId="7347CAED" w15:done="0"/>
  <w15:commentEx w15:paraId="37C0CFB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C7E21" w14:textId="77777777" w:rsidR="00FF2B1E" w:rsidRDefault="00FF2B1E">
      <w:r>
        <w:separator/>
      </w:r>
    </w:p>
    <w:p w14:paraId="1F4FAF80" w14:textId="77777777" w:rsidR="00FF2B1E" w:rsidRDefault="00FF2B1E"/>
    <w:p w14:paraId="4F0C9079" w14:textId="77777777" w:rsidR="00FF2B1E" w:rsidRDefault="00FF2B1E"/>
    <w:p w14:paraId="300F5D08" w14:textId="77777777" w:rsidR="00FF2B1E" w:rsidRDefault="00FF2B1E"/>
    <w:p w14:paraId="5870C509" w14:textId="77777777" w:rsidR="00FF2B1E" w:rsidRDefault="00FF2B1E"/>
  </w:endnote>
  <w:endnote w:type="continuationSeparator" w:id="0">
    <w:p w14:paraId="39652539" w14:textId="77777777" w:rsidR="00FF2B1E" w:rsidRDefault="00FF2B1E">
      <w:r>
        <w:continuationSeparator/>
      </w:r>
    </w:p>
    <w:p w14:paraId="7851C343" w14:textId="77777777" w:rsidR="00FF2B1E" w:rsidRDefault="00FF2B1E"/>
    <w:p w14:paraId="73BCCD15" w14:textId="77777777" w:rsidR="00FF2B1E" w:rsidRDefault="00FF2B1E"/>
    <w:p w14:paraId="2D14A6A0" w14:textId="77777777" w:rsidR="00FF2B1E" w:rsidRDefault="00FF2B1E"/>
    <w:p w14:paraId="0C4915AE" w14:textId="77777777" w:rsidR="00FF2B1E" w:rsidRDefault="00FF2B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37189" w14:textId="77777777" w:rsidR="000D04EA" w:rsidRDefault="000D0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276132" w14:textId="77777777" w:rsidR="000D04EA" w:rsidRDefault="000D04EA">
    <w:pPr>
      <w:pStyle w:val="Footer"/>
    </w:pPr>
  </w:p>
  <w:p w14:paraId="3DC89F7E" w14:textId="77777777" w:rsidR="000D04EA" w:rsidRDefault="000D04EA"/>
  <w:p w14:paraId="549B8701" w14:textId="77777777" w:rsidR="000D04EA" w:rsidRDefault="000D04EA"/>
  <w:p w14:paraId="6D971038" w14:textId="77777777" w:rsidR="000D04EA" w:rsidRDefault="000D04EA"/>
  <w:p w14:paraId="575632E6" w14:textId="77777777" w:rsidR="000D04EA" w:rsidRDefault="000D04E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8F113" w14:textId="77777777" w:rsidR="000D04EA" w:rsidRDefault="000D04EA">
    <w:pPr>
      <w:pStyle w:val="Footer"/>
      <w:ind w:right="360"/>
    </w:pPr>
    <w:r>
      <w:t>___________________________________________________________________________</w:t>
    </w:r>
  </w:p>
  <w:p w14:paraId="690527C3" w14:textId="330C0BC1" w:rsidR="000D04EA" w:rsidRPr="00EF41A6" w:rsidRDefault="000D04EA" w:rsidP="00CF6B11">
    <w:pPr>
      <w:pStyle w:val="Footer"/>
      <w:ind w:right="360"/>
      <w:jc w:val="center"/>
      <w:rPr>
        <w:sz w:val="20"/>
      </w:rPr>
    </w:pPr>
    <w:r w:rsidRPr="00EF41A6">
      <w:rPr>
        <w:sz w:val="20"/>
      </w:rPr>
      <w:fldChar w:fldCharType="begin"/>
    </w:r>
    <w:r w:rsidRPr="00EF41A6">
      <w:rPr>
        <w:sz w:val="20"/>
      </w:rPr>
      <w:instrText xml:space="preserve"> PAGE   \* MERGEFORMAT </w:instrText>
    </w:r>
    <w:r w:rsidRPr="00EF41A6">
      <w:rPr>
        <w:sz w:val="20"/>
      </w:rPr>
      <w:fldChar w:fldCharType="separate"/>
    </w:r>
    <w:r w:rsidR="000852AE">
      <w:rPr>
        <w:noProof/>
        <w:sz w:val="20"/>
      </w:rPr>
      <w:t>51</w:t>
    </w:r>
    <w:r w:rsidRPr="00EF41A6">
      <w:rPr>
        <w:sz w:val="20"/>
      </w:rPr>
      <w:fldChar w:fldCharType="end"/>
    </w:r>
  </w:p>
  <w:p w14:paraId="05D35715" w14:textId="7DC5FE7C" w:rsidR="000D04EA" w:rsidRDefault="000D04EA" w:rsidP="00AC3D45">
    <w:pPr>
      <w:pStyle w:val="Footer"/>
      <w:ind w:right="360"/>
    </w:pPr>
    <w:r w:rsidRPr="00624B92">
      <w:rPr>
        <w:sz w:val="20"/>
      </w:rPr>
      <w:t xml:space="preserve">Rev. </w:t>
    </w:r>
    <w:r>
      <w:rPr>
        <w:sz w:val="20"/>
      </w:rPr>
      <w:t>11</w:t>
    </w:r>
    <w:r w:rsidRPr="00624B92">
      <w:rPr>
        <w:sz w:val="20"/>
      </w:rPr>
      <w:t>.0 Final Text –  201</w:t>
    </w:r>
    <w:r w:rsidR="00230C06">
      <w:rPr>
        <w:sz w:val="20"/>
      </w:rPr>
      <w:t>6</w:t>
    </w:r>
    <w:r>
      <w:rPr>
        <w:sz w:val="20"/>
      </w:rPr>
      <w:t>-</w:t>
    </w:r>
    <w:r w:rsidR="002962B0">
      <w:rPr>
        <w:sz w:val="20"/>
      </w:rPr>
      <w:t>11-11</w:t>
    </w:r>
    <w:r w:rsidRPr="00624B92">
      <w:rPr>
        <w:sz w:val="20"/>
      </w:rPr>
      <w:t xml:space="preserve">                     </w:t>
    </w:r>
    <w:r>
      <w:rPr>
        <w:sz w:val="20"/>
      </w:rPr>
      <w:t xml:space="preserve">                            </w:t>
    </w:r>
    <w:r w:rsidRPr="00624B92">
      <w:rPr>
        <w:sz w:val="20"/>
      </w:rPr>
      <w:t xml:space="preserve">     Copyright © 201</w:t>
    </w:r>
    <w:r w:rsidR="00230C06">
      <w:rPr>
        <w:sz w:val="20"/>
      </w:rPr>
      <w:t>6</w:t>
    </w:r>
    <w:r w:rsidRPr="00624B92">
      <w:rPr>
        <w:sz w:val="20"/>
      </w:rPr>
      <w:t>: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9A96D" w14:textId="2FC0D21C" w:rsidR="000D04EA" w:rsidRPr="00624B92" w:rsidRDefault="000D04EA" w:rsidP="00624B92">
    <w:pPr>
      <w:pStyle w:val="Footer"/>
      <w:jc w:val="center"/>
    </w:pPr>
    <w:r w:rsidRPr="00624B92">
      <w:t>Copyright © 201</w:t>
    </w:r>
    <w:r w:rsidR="00230C06">
      <w:t>6</w:t>
    </w:r>
    <w:r w:rsidRPr="00624B92">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EDE6F" w14:textId="77777777" w:rsidR="00FF2B1E" w:rsidRDefault="00FF2B1E">
      <w:r>
        <w:separator/>
      </w:r>
    </w:p>
    <w:p w14:paraId="78C827A1" w14:textId="77777777" w:rsidR="00FF2B1E" w:rsidRDefault="00FF2B1E"/>
    <w:p w14:paraId="31A54D7D" w14:textId="77777777" w:rsidR="00FF2B1E" w:rsidRDefault="00FF2B1E"/>
    <w:p w14:paraId="2D9A93F2" w14:textId="77777777" w:rsidR="00FF2B1E" w:rsidRDefault="00FF2B1E"/>
    <w:p w14:paraId="1E2A7518" w14:textId="77777777" w:rsidR="00FF2B1E" w:rsidRDefault="00FF2B1E"/>
  </w:footnote>
  <w:footnote w:type="continuationSeparator" w:id="0">
    <w:p w14:paraId="32BBD243" w14:textId="77777777" w:rsidR="00FF2B1E" w:rsidRDefault="00FF2B1E">
      <w:r>
        <w:continuationSeparator/>
      </w:r>
    </w:p>
    <w:p w14:paraId="6A7E20FD" w14:textId="77777777" w:rsidR="00FF2B1E" w:rsidRDefault="00FF2B1E"/>
    <w:p w14:paraId="03C48326" w14:textId="77777777" w:rsidR="00FF2B1E" w:rsidRDefault="00FF2B1E"/>
    <w:p w14:paraId="24E7F83C" w14:textId="77777777" w:rsidR="00FF2B1E" w:rsidRDefault="00FF2B1E"/>
    <w:p w14:paraId="722AEECF" w14:textId="77777777" w:rsidR="00FF2B1E" w:rsidRDefault="00FF2B1E"/>
  </w:footnote>
  <w:footnote w:id="1">
    <w:p w14:paraId="713E5D81" w14:textId="3327AF4B" w:rsidR="000D04EA" w:rsidRPr="002C2AD2" w:rsidRDefault="000D04EA">
      <w:pPr>
        <w:pStyle w:val="FootnoteText"/>
      </w:pPr>
      <w:r w:rsidRPr="00A205A4">
        <w:rPr>
          <w:rStyle w:val="FootnoteReference"/>
        </w:rPr>
        <w:footnoteRef/>
      </w:r>
      <w:r w:rsidRPr="002C2AD2">
        <w:t xml:space="preserve"> HL7 is the </w:t>
      </w:r>
      <w:r w:rsidRPr="000D307B">
        <w:rPr>
          <w:color w:val="000000"/>
          <w:shd w:val="clear" w:color="auto" w:fill="FFFFFF"/>
        </w:rPr>
        <w:t>is the registered trademark of Health Level Seven International.</w:t>
      </w:r>
    </w:p>
  </w:footnote>
  <w:footnote w:id="2">
    <w:p w14:paraId="5131948F" w14:textId="4A491D21" w:rsidR="000D04EA" w:rsidRPr="002C2AD2" w:rsidRDefault="000D04EA">
      <w:pPr>
        <w:pStyle w:val="FootnoteText"/>
      </w:pPr>
      <w:r w:rsidRPr="002C2AD2">
        <w:rPr>
          <w:rStyle w:val="FootnoteReference"/>
        </w:rPr>
        <w:footnoteRef/>
      </w:r>
      <w:r w:rsidRPr="002C2AD2">
        <w:t xml:space="preserve"> </w:t>
      </w:r>
      <w:r w:rsidRPr="000D307B">
        <w:rPr>
          <w:color w:val="000000"/>
        </w:rPr>
        <w:t>DICOM is the registered trademark of the National Electrical Manufacturers Association for its standards publications relating to digital communications of medical information.</w:t>
      </w:r>
    </w:p>
  </w:footnote>
  <w:footnote w:id="3">
    <w:p w14:paraId="2170E481" w14:textId="799003CD" w:rsidR="000D04EA" w:rsidRPr="002C2AD2" w:rsidRDefault="000D04EA">
      <w:pPr>
        <w:pStyle w:val="FootnoteText"/>
      </w:pPr>
      <w:r w:rsidRPr="002C2AD2">
        <w:rPr>
          <w:rStyle w:val="FootnoteReference"/>
        </w:rPr>
        <w:footnoteRef/>
      </w:r>
      <w:r w:rsidRPr="002C2AD2">
        <w:t xml:space="preserve"> CDA </w:t>
      </w:r>
      <w:r w:rsidRPr="000D307B">
        <w:rPr>
          <w:color w:val="000000"/>
          <w:shd w:val="clear" w:color="auto" w:fill="FFFFFF"/>
        </w:rPr>
        <w:t xml:space="preserve">is the registered trademark of Health Level Seven International. </w:t>
      </w:r>
    </w:p>
  </w:footnote>
  <w:footnote w:id="4">
    <w:p w14:paraId="5CE6705F" w14:textId="77777777" w:rsidR="000D04EA" w:rsidRDefault="000D04EA" w:rsidP="005A7173">
      <w:pPr>
        <w:pStyle w:val="FootnoteText"/>
      </w:pPr>
      <w:r>
        <w:rPr>
          <w:rStyle w:val="FootnoteReference"/>
        </w:rPr>
        <w:footnoteRef/>
      </w:r>
      <w:r>
        <w:t xml:space="preserve"> See </w:t>
      </w:r>
      <w:hyperlink r:id="rId1" w:history="1">
        <w:r w:rsidRPr="00D67580">
          <w:rPr>
            <w:rStyle w:val="Hyperlink"/>
          </w:rPr>
          <w:t>http://wiki.hl7.org/index.php?title=CDA_Format_Codes_for_IHE_XDS</w:t>
        </w:r>
      </w:hyperlink>
      <w:r>
        <w:t xml:space="preserve"> for more details.</w:t>
      </w:r>
    </w:p>
  </w:footnote>
  <w:footnote w:id="5">
    <w:p w14:paraId="7D8471BC" w14:textId="30734209" w:rsidR="000D04EA" w:rsidRDefault="000D04EA">
      <w:pPr>
        <w:pStyle w:val="FootnoteText"/>
      </w:pPr>
      <w:r>
        <w:rPr>
          <w:rStyle w:val="FootnoteReference"/>
        </w:rPr>
        <w:footnoteRef/>
      </w:r>
      <w:r>
        <w:t xml:space="preserve"> CCD is the </w:t>
      </w:r>
      <w:r w:rsidRPr="00A205A4">
        <w:t>is the registered trademark of Health Level Seven International.</w:t>
      </w:r>
    </w:p>
  </w:footnote>
  <w:footnote w:id="6">
    <w:p w14:paraId="0F71E29A" w14:textId="77777777" w:rsidR="000D04EA" w:rsidRDefault="000D04EA" w:rsidP="00462148">
      <w:pPr>
        <w:pStyle w:val="FootnoteText"/>
      </w:pPr>
      <w:r>
        <w:rPr>
          <w:rStyle w:val="FootnoteReference"/>
        </w:rPr>
        <w:footnoteRef/>
      </w:r>
      <w:r>
        <w:t xml:space="preserve"> See </w:t>
      </w:r>
      <w:hyperlink r:id="rId2" w:anchor="pcc" w:history="1">
        <w:r>
          <w:rPr>
            <w:rStyle w:val="Hyperlink"/>
          </w:rPr>
          <w:t>http://ihe.net/Technical_Frameworks/#pcc</w:t>
        </w:r>
      </w:hyperlink>
      <w:r>
        <w:t xml:space="preserve"> for the material contained within the Request for Clinical Guidance Supplement to the PCC Technical Framework.</w:t>
      </w:r>
    </w:p>
  </w:footnote>
  <w:footnote w:id="7">
    <w:p w14:paraId="1F0EEB9D" w14:textId="77777777" w:rsidR="000D04EA" w:rsidRDefault="000D04EA" w:rsidP="00462148">
      <w:pPr>
        <w:pStyle w:val="FootnoteText"/>
      </w:pPr>
      <w:r>
        <w:rPr>
          <w:rStyle w:val="FootnoteReference"/>
        </w:rPr>
        <w:footnoteRef/>
      </w:r>
      <w:r>
        <w:t xml:space="preserve"> This code used the preferred term “fetal gestation at delivery” and is a “neonate observable” which makes it more appropriate for a newborn than the “length of gestation at birth” which is a “measure of fetus”.</w:t>
      </w:r>
    </w:p>
  </w:footnote>
  <w:footnote w:id="8">
    <w:p w14:paraId="1A71AC52" w14:textId="77777777" w:rsidR="000D04EA" w:rsidRDefault="000D04EA" w:rsidP="00462148">
      <w:pPr>
        <w:pStyle w:val="FootnoteText"/>
      </w:pPr>
      <w:r>
        <w:rPr>
          <w:rStyle w:val="FootnoteReference"/>
        </w:rPr>
        <w:footnoteRef/>
      </w:r>
      <w:r>
        <w:t xml:space="preserve"> For infants born prematurely that this may appear within the problem list section, but after a certain age, it might be considered history and so appear elsewhere (e.g., history of past illness).</w:t>
      </w:r>
    </w:p>
  </w:footnote>
  <w:footnote w:id="9">
    <w:p w14:paraId="15EC87CE" w14:textId="77777777" w:rsidR="000D04EA" w:rsidRDefault="000D04EA" w:rsidP="009B17FF">
      <w:pPr>
        <w:pStyle w:val="FootnoteText"/>
      </w:pPr>
      <w:r>
        <w:rPr>
          <w:rStyle w:val="FootnoteCharacters"/>
        </w:rPr>
        <w:footnoteRef/>
      </w:r>
      <w:r>
        <w:tab/>
        <w:t xml:space="preserve"> This is the procedure used for delivery and should be selected from an appropriate value set</w:t>
      </w:r>
    </w:p>
  </w:footnote>
  <w:footnote w:id="10">
    <w:p w14:paraId="2E229E4A" w14:textId="77777777" w:rsidR="000D04EA" w:rsidRDefault="000D04EA" w:rsidP="009B17FF">
      <w:pPr>
        <w:pStyle w:val="FootnoteText"/>
      </w:pPr>
      <w:r>
        <w:rPr>
          <w:rStyle w:val="FootnoteCharacters"/>
        </w:rPr>
        <w:footnoteRef/>
      </w:r>
      <w:r>
        <w:tab/>
        <w:t xml:space="preserve"> Delivery findings are pregnancy findings but not all pregnancy findings are delivery findings.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FAF8F" w14:textId="77777777" w:rsidR="000D04EA" w:rsidRDefault="000D04EA">
    <w:pPr>
      <w:pStyle w:val="Header"/>
    </w:pPr>
    <w:r>
      <w:t>IHE Patient Care Coordination Technical Framework, Volume 2 (PCC TF-2): Transactions and Content Profiles</w:t>
    </w:r>
    <w:r>
      <w:br/>
      <w:t>___________________________________________</w:t>
    </w:r>
    <w:r>
      <w:softHyphen/>
    </w:r>
    <w:r>
      <w:softHyphen/>
    </w:r>
    <w:r>
      <w:softHyphen/>
    </w:r>
    <w:r>
      <w:softHyphen/>
    </w:r>
    <w:r>
      <w:softHyphen/>
    </w:r>
    <w:r>
      <w:softHyphen/>
    </w:r>
    <w:r>
      <w:softHyphen/>
    </w:r>
    <w:r>
      <w:softHyphen/>
    </w:r>
    <w:r>
      <w:softHyphen/>
    </w:r>
    <w:r>
      <w:softHyphen/>
      <w:t>___________________________________</w:t>
    </w:r>
  </w:p>
  <w:p w14:paraId="777EAE34" w14:textId="77777777" w:rsidR="000D04EA" w:rsidRDefault="000D04E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11" w15:restartNumberingAfterBreak="0">
    <w:nsid w:val="0BA86D92"/>
    <w:multiLevelType w:val="hybridMultilevel"/>
    <w:tmpl w:val="AEA8DE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2063A3"/>
    <w:multiLevelType w:val="hybridMultilevel"/>
    <w:tmpl w:val="517A21CE"/>
    <w:lvl w:ilvl="0" w:tplc="2E7EE632">
      <w:start w:val="1"/>
      <w:numFmt w:val="decimal"/>
      <w:lvlText w:val="%1."/>
      <w:lvlJc w:val="left"/>
      <w:pPr>
        <w:tabs>
          <w:tab w:val="num" w:pos="720"/>
        </w:tabs>
        <w:ind w:left="720" w:hanging="360"/>
      </w:pPr>
    </w:lvl>
    <w:lvl w:ilvl="1" w:tplc="9C9EF3C0" w:tentative="1">
      <w:start w:val="1"/>
      <w:numFmt w:val="decimal"/>
      <w:lvlText w:val="%2."/>
      <w:lvlJc w:val="left"/>
      <w:pPr>
        <w:tabs>
          <w:tab w:val="num" w:pos="1440"/>
        </w:tabs>
        <w:ind w:left="1440" w:hanging="360"/>
      </w:pPr>
    </w:lvl>
    <w:lvl w:ilvl="2" w:tplc="BD587958" w:tentative="1">
      <w:start w:val="1"/>
      <w:numFmt w:val="decimal"/>
      <w:lvlText w:val="%3."/>
      <w:lvlJc w:val="left"/>
      <w:pPr>
        <w:tabs>
          <w:tab w:val="num" w:pos="2160"/>
        </w:tabs>
        <w:ind w:left="2160" w:hanging="360"/>
      </w:pPr>
    </w:lvl>
    <w:lvl w:ilvl="3" w:tplc="CB9E0B5A" w:tentative="1">
      <w:start w:val="1"/>
      <w:numFmt w:val="decimal"/>
      <w:lvlText w:val="%4."/>
      <w:lvlJc w:val="left"/>
      <w:pPr>
        <w:tabs>
          <w:tab w:val="num" w:pos="2880"/>
        </w:tabs>
        <w:ind w:left="2880" w:hanging="360"/>
      </w:pPr>
    </w:lvl>
    <w:lvl w:ilvl="4" w:tplc="C06A47E8" w:tentative="1">
      <w:start w:val="1"/>
      <w:numFmt w:val="decimal"/>
      <w:lvlText w:val="%5."/>
      <w:lvlJc w:val="left"/>
      <w:pPr>
        <w:tabs>
          <w:tab w:val="num" w:pos="3600"/>
        </w:tabs>
        <w:ind w:left="3600" w:hanging="360"/>
      </w:pPr>
    </w:lvl>
    <w:lvl w:ilvl="5" w:tplc="1D5E039C" w:tentative="1">
      <w:start w:val="1"/>
      <w:numFmt w:val="decimal"/>
      <w:lvlText w:val="%6."/>
      <w:lvlJc w:val="left"/>
      <w:pPr>
        <w:tabs>
          <w:tab w:val="num" w:pos="4320"/>
        </w:tabs>
        <w:ind w:left="4320" w:hanging="360"/>
      </w:pPr>
    </w:lvl>
    <w:lvl w:ilvl="6" w:tplc="D6DE7C6C" w:tentative="1">
      <w:start w:val="1"/>
      <w:numFmt w:val="decimal"/>
      <w:lvlText w:val="%7."/>
      <w:lvlJc w:val="left"/>
      <w:pPr>
        <w:tabs>
          <w:tab w:val="num" w:pos="5040"/>
        </w:tabs>
        <w:ind w:left="5040" w:hanging="360"/>
      </w:pPr>
    </w:lvl>
    <w:lvl w:ilvl="7" w:tplc="CFB4AFDA" w:tentative="1">
      <w:start w:val="1"/>
      <w:numFmt w:val="decimal"/>
      <w:lvlText w:val="%8."/>
      <w:lvlJc w:val="left"/>
      <w:pPr>
        <w:tabs>
          <w:tab w:val="num" w:pos="5760"/>
        </w:tabs>
        <w:ind w:left="5760" w:hanging="360"/>
      </w:pPr>
    </w:lvl>
    <w:lvl w:ilvl="8" w:tplc="B39864DA" w:tentative="1">
      <w:start w:val="1"/>
      <w:numFmt w:val="decimal"/>
      <w:lvlText w:val="%9."/>
      <w:lvlJc w:val="left"/>
      <w:pPr>
        <w:tabs>
          <w:tab w:val="num" w:pos="6480"/>
        </w:tabs>
        <w:ind w:left="6480" w:hanging="360"/>
      </w:pPr>
    </w:lvl>
  </w:abstractNum>
  <w:abstractNum w:abstractNumId="13" w15:restartNumberingAfterBreak="0">
    <w:nsid w:val="1FD027A7"/>
    <w:multiLevelType w:val="hybridMultilevel"/>
    <w:tmpl w:val="F2DA2728"/>
    <w:lvl w:ilvl="0" w:tplc="91E0E602">
      <w:start w:val="1"/>
      <w:numFmt w:val="bullet"/>
      <w:lvlText w:val=""/>
      <w:lvlJc w:val="left"/>
      <w:pPr>
        <w:tabs>
          <w:tab w:val="num" w:pos="720"/>
        </w:tabs>
        <w:ind w:left="720" w:hanging="360"/>
      </w:pPr>
      <w:rPr>
        <w:rFonts w:ascii="Symbol" w:hAnsi="Symbol" w:hint="default"/>
        <w:sz w:val="20"/>
      </w:rPr>
    </w:lvl>
    <w:lvl w:ilvl="1" w:tplc="5866D446" w:tentative="1">
      <w:start w:val="1"/>
      <w:numFmt w:val="bullet"/>
      <w:lvlText w:val="o"/>
      <w:lvlJc w:val="left"/>
      <w:pPr>
        <w:tabs>
          <w:tab w:val="num" w:pos="1440"/>
        </w:tabs>
        <w:ind w:left="1440" w:hanging="360"/>
      </w:pPr>
      <w:rPr>
        <w:rFonts w:ascii="Courier New" w:hAnsi="Courier New" w:hint="default"/>
        <w:sz w:val="20"/>
      </w:rPr>
    </w:lvl>
    <w:lvl w:ilvl="2" w:tplc="11B23202" w:tentative="1">
      <w:start w:val="1"/>
      <w:numFmt w:val="bullet"/>
      <w:lvlText w:val=""/>
      <w:lvlJc w:val="left"/>
      <w:pPr>
        <w:tabs>
          <w:tab w:val="num" w:pos="2160"/>
        </w:tabs>
        <w:ind w:left="2160" w:hanging="360"/>
      </w:pPr>
      <w:rPr>
        <w:rFonts w:ascii="Wingdings" w:hAnsi="Wingdings" w:hint="default"/>
        <w:sz w:val="20"/>
      </w:rPr>
    </w:lvl>
    <w:lvl w:ilvl="3" w:tplc="E6CA57D8" w:tentative="1">
      <w:start w:val="1"/>
      <w:numFmt w:val="bullet"/>
      <w:lvlText w:val=""/>
      <w:lvlJc w:val="left"/>
      <w:pPr>
        <w:tabs>
          <w:tab w:val="num" w:pos="2880"/>
        </w:tabs>
        <w:ind w:left="2880" w:hanging="360"/>
      </w:pPr>
      <w:rPr>
        <w:rFonts w:ascii="Wingdings" w:hAnsi="Wingdings" w:hint="default"/>
        <w:sz w:val="20"/>
      </w:rPr>
    </w:lvl>
    <w:lvl w:ilvl="4" w:tplc="81561FD4" w:tentative="1">
      <w:start w:val="1"/>
      <w:numFmt w:val="bullet"/>
      <w:lvlText w:val=""/>
      <w:lvlJc w:val="left"/>
      <w:pPr>
        <w:tabs>
          <w:tab w:val="num" w:pos="3600"/>
        </w:tabs>
        <w:ind w:left="3600" w:hanging="360"/>
      </w:pPr>
      <w:rPr>
        <w:rFonts w:ascii="Wingdings" w:hAnsi="Wingdings" w:hint="default"/>
        <w:sz w:val="20"/>
      </w:rPr>
    </w:lvl>
    <w:lvl w:ilvl="5" w:tplc="5DC6D0A8" w:tentative="1">
      <w:start w:val="1"/>
      <w:numFmt w:val="bullet"/>
      <w:lvlText w:val=""/>
      <w:lvlJc w:val="left"/>
      <w:pPr>
        <w:tabs>
          <w:tab w:val="num" w:pos="4320"/>
        </w:tabs>
        <w:ind w:left="4320" w:hanging="360"/>
      </w:pPr>
      <w:rPr>
        <w:rFonts w:ascii="Wingdings" w:hAnsi="Wingdings" w:hint="default"/>
        <w:sz w:val="20"/>
      </w:rPr>
    </w:lvl>
    <w:lvl w:ilvl="6" w:tplc="7BF250A8" w:tentative="1">
      <w:start w:val="1"/>
      <w:numFmt w:val="bullet"/>
      <w:lvlText w:val=""/>
      <w:lvlJc w:val="left"/>
      <w:pPr>
        <w:tabs>
          <w:tab w:val="num" w:pos="5040"/>
        </w:tabs>
        <w:ind w:left="5040" w:hanging="360"/>
      </w:pPr>
      <w:rPr>
        <w:rFonts w:ascii="Wingdings" w:hAnsi="Wingdings" w:hint="default"/>
        <w:sz w:val="20"/>
      </w:rPr>
    </w:lvl>
    <w:lvl w:ilvl="7" w:tplc="A07AEC7A" w:tentative="1">
      <w:start w:val="1"/>
      <w:numFmt w:val="bullet"/>
      <w:lvlText w:val=""/>
      <w:lvlJc w:val="left"/>
      <w:pPr>
        <w:tabs>
          <w:tab w:val="num" w:pos="5760"/>
        </w:tabs>
        <w:ind w:left="5760" w:hanging="360"/>
      </w:pPr>
      <w:rPr>
        <w:rFonts w:ascii="Wingdings" w:hAnsi="Wingdings" w:hint="default"/>
        <w:sz w:val="20"/>
      </w:rPr>
    </w:lvl>
    <w:lvl w:ilvl="8" w:tplc="A8208486"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529B3"/>
    <w:multiLevelType w:val="hybridMultilevel"/>
    <w:tmpl w:val="96DA9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6449F"/>
    <w:multiLevelType w:val="multilevel"/>
    <w:tmpl w:val="2C5AE672"/>
    <w:lvl w:ilvl="0">
      <w:start w:val="1"/>
      <w:numFmt w:val="upperLetter"/>
      <w:lvlText w:val="Appendix %1"/>
      <w:lvlJc w:val="left"/>
      <w:pPr>
        <w:tabs>
          <w:tab w:val="num" w:pos="1980"/>
        </w:tabs>
        <w:ind w:left="612" w:hanging="432"/>
      </w:pPr>
      <w:rPr>
        <w:rFonts w:hint="default"/>
      </w:rPr>
    </w:lvl>
    <w:lvl w:ilvl="1">
      <w:start w:val="1"/>
      <w:numFmt w:val="decimal"/>
      <w:lvlText w:val="%1.%2 "/>
      <w:lvlJc w:val="left"/>
      <w:pPr>
        <w:tabs>
          <w:tab w:val="num" w:pos="756"/>
        </w:tabs>
        <w:ind w:left="75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pStyle w:val="AppendixHeading4"/>
      <w:lvlText w:val="%1.%2.%3.%4"/>
      <w:lvlJc w:val="left"/>
      <w:pPr>
        <w:tabs>
          <w:tab w:val="num" w:pos="1044"/>
        </w:tabs>
        <w:ind w:left="1044" w:hanging="864"/>
      </w:pPr>
      <w:rPr>
        <w:rFonts w:hint="default"/>
      </w:rPr>
    </w:lvl>
    <w:lvl w:ilvl="4">
      <w:start w:val="1"/>
      <w:numFmt w:val="decimal"/>
      <w:pStyle w:val="AppendixHeading5"/>
      <w:lvlText w:val="%1.%2.%3.%4.%5"/>
      <w:lvlJc w:val="left"/>
      <w:pPr>
        <w:tabs>
          <w:tab w:val="num" w:pos="1620"/>
        </w:tabs>
        <w:ind w:left="1188" w:hanging="1008"/>
      </w:pPr>
      <w:rPr>
        <w:rFonts w:hint="default"/>
      </w:rPr>
    </w:lvl>
    <w:lvl w:ilvl="5">
      <w:start w:val="1"/>
      <w:numFmt w:val="decimal"/>
      <w:lvlText w:val="%1.%2.%3.%4.%5.%6"/>
      <w:lvlJc w:val="left"/>
      <w:pPr>
        <w:tabs>
          <w:tab w:val="num" w:pos="1620"/>
        </w:tabs>
        <w:ind w:left="1332" w:hanging="1152"/>
      </w:pPr>
      <w:rPr>
        <w:rFonts w:hint="default"/>
      </w:rPr>
    </w:lvl>
    <w:lvl w:ilvl="6">
      <w:start w:val="1"/>
      <w:numFmt w:val="decimal"/>
      <w:lvlText w:val="%1.%2.%3.%4.%5.%6.%7"/>
      <w:lvlJc w:val="left"/>
      <w:pPr>
        <w:tabs>
          <w:tab w:val="num" w:pos="1980"/>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16" w15:restartNumberingAfterBreak="0">
    <w:nsid w:val="2B093D9B"/>
    <w:multiLevelType w:val="hybridMultilevel"/>
    <w:tmpl w:val="4288B940"/>
    <w:lvl w:ilvl="0" w:tplc="39F249CA">
      <w:start w:val="1"/>
      <w:numFmt w:val="decimal"/>
      <w:lvlText w:val="%1."/>
      <w:lvlJc w:val="left"/>
      <w:pPr>
        <w:tabs>
          <w:tab w:val="num" w:pos="720"/>
        </w:tabs>
        <w:ind w:left="720" w:hanging="360"/>
      </w:pPr>
    </w:lvl>
    <w:lvl w:ilvl="1" w:tplc="532C2652" w:tentative="1">
      <w:start w:val="1"/>
      <w:numFmt w:val="decimal"/>
      <w:lvlText w:val="%2."/>
      <w:lvlJc w:val="left"/>
      <w:pPr>
        <w:tabs>
          <w:tab w:val="num" w:pos="1440"/>
        </w:tabs>
        <w:ind w:left="1440" w:hanging="360"/>
      </w:pPr>
    </w:lvl>
    <w:lvl w:ilvl="2" w:tplc="79AE8D58" w:tentative="1">
      <w:start w:val="1"/>
      <w:numFmt w:val="decimal"/>
      <w:lvlText w:val="%3."/>
      <w:lvlJc w:val="left"/>
      <w:pPr>
        <w:tabs>
          <w:tab w:val="num" w:pos="2160"/>
        </w:tabs>
        <w:ind w:left="2160" w:hanging="360"/>
      </w:pPr>
    </w:lvl>
    <w:lvl w:ilvl="3" w:tplc="0908CF6A" w:tentative="1">
      <w:start w:val="1"/>
      <w:numFmt w:val="decimal"/>
      <w:lvlText w:val="%4."/>
      <w:lvlJc w:val="left"/>
      <w:pPr>
        <w:tabs>
          <w:tab w:val="num" w:pos="2880"/>
        </w:tabs>
        <w:ind w:left="2880" w:hanging="360"/>
      </w:pPr>
    </w:lvl>
    <w:lvl w:ilvl="4" w:tplc="CD026CAC" w:tentative="1">
      <w:start w:val="1"/>
      <w:numFmt w:val="decimal"/>
      <w:lvlText w:val="%5."/>
      <w:lvlJc w:val="left"/>
      <w:pPr>
        <w:tabs>
          <w:tab w:val="num" w:pos="3600"/>
        </w:tabs>
        <w:ind w:left="3600" w:hanging="360"/>
      </w:pPr>
    </w:lvl>
    <w:lvl w:ilvl="5" w:tplc="6B842ED0" w:tentative="1">
      <w:start w:val="1"/>
      <w:numFmt w:val="decimal"/>
      <w:lvlText w:val="%6."/>
      <w:lvlJc w:val="left"/>
      <w:pPr>
        <w:tabs>
          <w:tab w:val="num" w:pos="4320"/>
        </w:tabs>
        <w:ind w:left="4320" w:hanging="360"/>
      </w:pPr>
    </w:lvl>
    <w:lvl w:ilvl="6" w:tplc="65282ECA" w:tentative="1">
      <w:start w:val="1"/>
      <w:numFmt w:val="decimal"/>
      <w:lvlText w:val="%7."/>
      <w:lvlJc w:val="left"/>
      <w:pPr>
        <w:tabs>
          <w:tab w:val="num" w:pos="5040"/>
        </w:tabs>
        <w:ind w:left="5040" w:hanging="360"/>
      </w:pPr>
    </w:lvl>
    <w:lvl w:ilvl="7" w:tplc="5D2E2004" w:tentative="1">
      <w:start w:val="1"/>
      <w:numFmt w:val="decimal"/>
      <w:lvlText w:val="%8."/>
      <w:lvlJc w:val="left"/>
      <w:pPr>
        <w:tabs>
          <w:tab w:val="num" w:pos="5760"/>
        </w:tabs>
        <w:ind w:left="5760" w:hanging="360"/>
      </w:pPr>
    </w:lvl>
    <w:lvl w:ilvl="8" w:tplc="8404FDAC" w:tentative="1">
      <w:start w:val="1"/>
      <w:numFmt w:val="decimal"/>
      <w:lvlText w:val="%9."/>
      <w:lvlJc w:val="left"/>
      <w:pPr>
        <w:tabs>
          <w:tab w:val="num" w:pos="6480"/>
        </w:tabs>
        <w:ind w:left="6480" w:hanging="360"/>
      </w:pPr>
    </w:lvl>
  </w:abstractNum>
  <w:abstractNum w:abstractNumId="17" w15:restartNumberingAfterBreak="0">
    <w:nsid w:val="40FB1AC0"/>
    <w:multiLevelType w:val="singleLevel"/>
    <w:tmpl w:val="16BEDE6E"/>
    <w:lvl w:ilvl="0">
      <w:start w:val="1"/>
      <w:numFmt w:val="bullet"/>
      <w:pStyle w:val="bullets"/>
      <w:lvlText w:val=""/>
      <w:lvlJc w:val="left"/>
      <w:pPr>
        <w:tabs>
          <w:tab w:val="num" w:pos="360"/>
        </w:tabs>
        <w:ind w:left="360" w:hanging="360"/>
      </w:pPr>
      <w:rPr>
        <w:rFonts w:ascii="Symbol" w:hAnsi="Symbol" w:hint="default"/>
      </w:rPr>
    </w:lvl>
  </w:abstractNum>
  <w:abstractNum w:abstractNumId="18" w15:restartNumberingAfterBreak="0">
    <w:nsid w:val="49A04DC7"/>
    <w:multiLevelType w:val="hybridMultilevel"/>
    <w:tmpl w:val="5C524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828D3"/>
    <w:multiLevelType w:val="multilevel"/>
    <w:tmpl w:val="F1446090"/>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7BA4D16"/>
    <w:multiLevelType w:val="multilevel"/>
    <w:tmpl w:val="87424FE4"/>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b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ECF6C2A"/>
    <w:multiLevelType w:val="hybridMultilevel"/>
    <w:tmpl w:val="AE10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50EC1"/>
    <w:multiLevelType w:val="multilevel"/>
    <w:tmpl w:val="E6C24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A4D26ED"/>
    <w:multiLevelType w:val="hybridMultilevel"/>
    <w:tmpl w:val="3D58A2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22"/>
  </w:num>
  <w:num w:numId="4">
    <w:abstractNumId w:val="23"/>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12"/>
  </w:num>
  <w:num w:numId="8">
    <w:abstractNumId w:val="16"/>
  </w:num>
  <w:num w:numId="9">
    <w:abstractNumId w:val="13"/>
  </w:num>
  <w:num w:numId="10">
    <w:abstractNumId w:val="20"/>
  </w:num>
  <w:num w:numId="11">
    <w:abstractNumId w:val="22"/>
  </w:num>
  <w:num w:numId="12">
    <w:abstractNumId w:val="9"/>
  </w:num>
  <w:num w:numId="13">
    <w:abstractNumId w:val="7"/>
  </w:num>
  <w:num w:numId="14">
    <w:abstractNumId w:val="6"/>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9"/>
  </w:num>
  <w:num w:numId="22">
    <w:abstractNumId w:val="9"/>
  </w:num>
  <w:num w:numId="23">
    <w:abstractNumId w:val="7"/>
  </w:num>
  <w:num w:numId="24">
    <w:abstractNumId w:val="6"/>
  </w:num>
  <w:num w:numId="25">
    <w:abstractNumId w:val="5"/>
  </w:num>
  <w:num w:numId="26">
    <w:abstractNumId w:val="4"/>
  </w:num>
  <w:num w:numId="27">
    <w:abstractNumId w:val="8"/>
  </w:num>
  <w:num w:numId="28">
    <w:abstractNumId w:val="8"/>
  </w:num>
  <w:num w:numId="29">
    <w:abstractNumId w:val="3"/>
  </w:num>
  <w:num w:numId="30">
    <w:abstractNumId w:val="2"/>
  </w:num>
  <w:num w:numId="31">
    <w:abstractNumId w:val="1"/>
  </w:num>
  <w:num w:numId="32">
    <w:abstractNumId w:val="0"/>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22"/>
  </w:num>
  <w:num w:numId="45">
    <w:abstractNumId w:val="24"/>
  </w:num>
  <w:num w:numId="46">
    <w:abstractNumId w:val="19"/>
  </w:num>
  <w:num w:numId="47">
    <w:abstractNumId w:val="21"/>
  </w:num>
  <w:num w:numId="48">
    <w:abstractNumId w:val="11"/>
  </w:num>
  <w:num w:numId="49">
    <w:abstractNumId w:val="14"/>
  </w:num>
  <w:num w:numId="50">
    <w:abstractNumId w:val="25"/>
  </w:num>
  <w:num w:numId="51">
    <w:abstractNumId w:val="1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Clifton">
    <w15:presenceInfo w15:providerId="AD" w15:userId="S-1-5-21-4072276145-1143109680-1606970572-78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360"/>
  <w:drawingGridHorizontalSpacing w:val="86"/>
  <w:drawingGridVerticalSpacing w:val="8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246"/>
    <w:rsid w:val="00004EFD"/>
    <w:rsid w:val="00006E0C"/>
    <w:rsid w:val="000078DB"/>
    <w:rsid w:val="000278A1"/>
    <w:rsid w:val="00040E48"/>
    <w:rsid w:val="00054D4A"/>
    <w:rsid w:val="00062567"/>
    <w:rsid w:val="00065E8D"/>
    <w:rsid w:val="00066C70"/>
    <w:rsid w:val="00077ACC"/>
    <w:rsid w:val="000852AE"/>
    <w:rsid w:val="00091B0A"/>
    <w:rsid w:val="00092687"/>
    <w:rsid w:val="000A1831"/>
    <w:rsid w:val="000A3D3F"/>
    <w:rsid w:val="000B06BE"/>
    <w:rsid w:val="000B5963"/>
    <w:rsid w:val="000B777E"/>
    <w:rsid w:val="000C0BDF"/>
    <w:rsid w:val="000C31C2"/>
    <w:rsid w:val="000C4782"/>
    <w:rsid w:val="000C7E8C"/>
    <w:rsid w:val="000D04EA"/>
    <w:rsid w:val="000D307B"/>
    <w:rsid w:val="000E1F69"/>
    <w:rsid w:val="000F66BC"/>
    <w:rsid w:val="001032E8"/>
    <w:rsid w:val="001054E4"/>
    <w:rsid w:val="00114927"/>
    <w:rsid w:val="00116119"/>
    <w:rsid w:val="0011679B"/>
    <w:rsid w:val="00130593"/>
    <w:rsid w:val="0014094C"/>
    <w:rsid w:val="00151A0B"/>
    <w:rsid w:val="00153DC5"/>
    <w:rsid w:val="00154D38"/>
    <w:rsid w:val="00165C91"/>
    <w:rsid w:val="00171822"/>
    <w:rsid w:val="00171C19"/>
    <w:rsid w:val="00173F7B"/>
    <w:rsid w:val="00174CCE"/>
    <w:rsid w:val="001A4E13"/>
    <w:rsid w:val="001B732A"/>
    <w:rsid w:val="001B76EE"/>
    <w:rsid w:val="001C6230"/>
    <w:rsid w:val="001C7BCC"/>
    <w:rsid w:val="001D7F0D"/>
    <w:rsid w:val="00203768"/>
    <w:rsid w:val="0020663E"/>
    <w:rsid w:val="00213A24"/>
    <w:rsid w:val="002141BE"/>
    <w:rsid w:val="00215DFC"/>
    <w:rsid w:val="00223D84"/>
    <w:rsid w:val="002264FA"/>
    <w:rsid w:val="00227821"/>
    <w:rsid w:val="00230C06"/>
    <w:rsid w:val="0023189B"/>
    <w:rsid w:val="00232344"/>
    <w:rsid w:val="00243593"/>
    <w:rsid w:val="00243A25"/>
    <w:rsid w:val="00251918"/>
    <w:rsid w:val="0026108B"/>
    <w:rsid w:val="002618FC"/>
    <w:rsid w:val="002621D5"/>
    <w:rsid w:val="0027247D"/>
    <w:rsid w:val="00280213"/>
    <w:rsid w:val="00292BE3"/>
    <w:rsid w:val="002962B0"/>
    <w:rsid w:val="002A21C3"/>
    <w:rsid w:val="002A41D5"/>
    <w:rsid w:val="002A426F"/>
    <w:rsid w:val="002B1711"/>
    <w:rsid w:val="002B415F"/>
    <w:rsid w:val="002B4582"/>
    <w:rsid w:val="002B57DD"/>
    <w:rsid w:val="002C1812"/>
    <w:rsid w:val="002C2AD2"/>
    <w:rsid w:val="002C4722"/>
    <w:rsid w:val="002D1662"/>
    <w:rsid w:val="002D396C"/>
    <w:rsid w:val="002F2D6C"/>
    <w:rsid w:val="0030170B"/>
    <w:rsid w:val="003053BE"/>
    <w:rsid w:val="00310DFD"/>
    <w:rsid w:val="00312400"/>
    <w:rsid w:val="00333BEC"/>
    <w:rsid w:val="00335A5E"/>
    <w:rsid w:val="00352BE6"/>
    <w:rsid w:val="003573C9"/>
    <w:rsid w:val="00360209"/>
    <w:rsid w:val="00362B8F"/>
    <w:rsid w:val="0037053E"/>
    <w:rsid w:val="00382238"/>
    <w:rsid w:val="003867E9"/>
    <w:rsid w:val="00393838"/>
    <w:rsid w:val="00395E2A"/>
    <w:rsid w:val="003B272D"/>
    <w:rsid w:val="003C1E0C"/>
    <w:rsid w:val="003C1F2C"/>
    <w:rsid w:val="003C2B67"/>
    <w:rsid w:val="003D0062"/>
    <w:rsid w:val="003D4C89"/>
    <w:rsid w:val="003D5900"/>
    <w:rsid w:val="003E3BBB"/>
    <w:rsid w:val="003E51F0"/>
    <w:rsid w:val="003E7447"/>
    <w:rsid w:val="0041103D"/>
    <w:rsid w:val="00423636"/>
    <w:rsid w:val="00424133"/>
    <w:rsid w:val="004317C2"/>
    <w:rsid w:val="00432753"/>
    <w:rsid w:val="00432ACE"/>
    <w:rsid w:val="0043677D"/>
    <w:rsid w:val="00437018"/>
    <w:rsid w:val="00437C57"/>
    <w:rsid w:val="00451879"/>
    <w:rsid w:val="00452448"/>
    <w:rsid w:val="00452B22"/>
    <w:rsid w:val="00462148"/>
    <w:rsid w:val="0046437B"/>
    <w:rsid w:val="00474730"/>
    <w:rsid w:val="004800EA"/>
    <w:rsid w:val="004836C5"/>
    <w:rsid w:val="00484396"/>
    <w:rsid w:val="00485276"/>
    <w:rsid w:val="00487AA1"/>
    <w:rsid w:val="004B0126"/>
    <w:rsid w:val="004B0642"/>
    <w:rsid w:val="004B2A16"/>
    <w:rsid w:val="004B4CB9"/>
    <w:rsid w:val="004B4FA7"/>
    <w:rsid w:val="004B5748"/>
    <w:rsid w:val="004D1FD4"/>
    <w:rsid w:val="004D45B7"/>
    <w:rsid w:val="004D48E1"/>
    <w:rsid w:val="004E424D"/>
    <w:rsid w:val="004E6535"/>
    <w:rsid w:val="00501873"/>
    <w:rsid w:val="0050317C"/>
    <w:rsid w:val="0051045A"/>
    <w:rsid w:val="0051048E"/>
    <w:rsid w:val="0051590B"/>
    <w:rsid w:val="00520706"/>
    <w:rsid w:val="005361D7"/>
    <w:rsid w:val="00553062"/>
    <w:rsid w:val="00554007"/>
    <w:rsid w:val="005550D1"/>
    <w:rsid w:val="00555FB0"/>
    <w:rsid w:val="00573D07"/>
    <w:rsid w:val="00575BF6"/>
    <w:rsid w:val="0058126D"/>
    <w:rsid w:val="0059615F"/>
    <w:rsid w:val="005A7173"/>
    <w:rsid w:val="005A71B7"/>
    <w:rsid w:val="005B05B3"/>
    <w:rsid w:val="005B1537"/>
    <w:rsid w:val="005B72AD"/>
    <w:rsid w:val="005C1500"/>
    <w:rsid w:val="005C280B"/>
    <w:rsid w:val="005C4B4B"/>
    <w:rsid w:val="005C5099"/>
    <w:rsid w:val="005C7AFE"/>
    <w:rsid w:val="005D0EAB"/>
    <w:rsid w:val="005D6885"/>
    <w:rsid w:val="005E1C1C"/>
    <w:rsid w:val="005F0AB4"/>
    <w:rsid w:val="006068AD"/>
    <w:rsid w:val="00607C1D"/>
    <w:rsid w:val="00622516"/>
    <w:rsid w:val="00624B92"/>
    <w:rsid w:val="0063221E"/>
    <w:rsid w:val="006353B0"/>
    <w:rsid w:val="00642D5B"/>
    <w:rsid w:val="006833E2"/>
    <w:rsid w:val="006835B3"/>
    <w:rsid w:val="00686A59"/>
    <w:rsid w:val="006C03BA"/>
    <w:rsid w:val="006C3F35"/>
    <w:rsid w:val="006D6D37"/>
    <w:rsid w:val="006E110A"/>
    <w:rsid w:val="00712246"/>
    <w:rsid w:val="00733962"/>
    <w:rsid w:val="00733F7D"/>
    <w:rsid w:val="00757622"/>
    <w:rsid w:val="00763E54"/>
    <w:rsid w:val="00767A4F"/>
    <w:rsid w:val="007725DF"/>
    <w:rsid w:val="00783A81"/>
    <w:rsid w:val="00784D28"/>
    <w:rsid w:val="0079521D"/>
    <w:rsid w:val="007B3C6B"/>
    <w:rsid w:val="007B4D3D"/>
    <w:rsid w:val="007B5D51"/>
    <w:rsid w:val="007C0EE4"/>
    <w:rsid w:val="007C685A"/>
    <w:rsid w:val="007D5866"/>
    <w:rsid w:val="007F2830"/>
    <w:rsid w:val="007F6265"/>
    <w:rsid w:val="0080740C"/>
    <w:rsid w:val="0081047A"/>
    <w:rsid w:val="00833AEC"/>
    <w:rsid w:val="0084050A"/>
    <w:rsid w:val="00840A31"/>
    <w:rsid w:val="00840C2B"/>
    <w:rsid w:val="00842F06"/>
    <w:rsid w:val="008640D2"/>
    <w:rsid w:val="00873C56"/>
    <w:rsid w:val="00880F12"/>
    <w:rsid w:val="00891752"/>
    <w:rsid w:val="008A30DC"/>
    <w:rsid w:val="008A47F9"/>
    <w:rsid w:val="008B0513"/>
    <w:rsid w:val="008C2695"/>
    <w:rsid w:val="008C2743"/>
    <w:rsid w:val="008D3489"/>
    <w:rsid w:val="008D3B82"/>
    <w:rsid w:val="008D449A"/>
    <w:rsid w:val="008E19E8"/>
    <w:rsid w:val="008E4421"/>
    <w:rsid w:val="008F40AC"/>
    <w:rsid w:val="00902C0A"/>
    <w:rsid w:val="009066F7"/>
    <w:rsid w:val="009150FA"/>
    <w:rsid w:val="0092098D"/>
    <w:rsid w:val="00920D4F"/>
    <w:rsid w:val="00922DA3"/>
    <w:rsid w:val="00932311"/>
    <w:rsid w:val="009357CD"/>
    <w:rsid w:val="00937B81"/>
    <w:rsid w:val="00940305"/>
    <w:rsid w:val="00955344"/>
    <w:rsid w:val="00955BB9"/>
    <w:rsid w:val="00956A47"/>
    <w:rsid w:val="0096032C"/>
    <w:rsid w:val="00963243"/>
    <w:rsid w:val="0096333F"/>
    <w:rsid w:val="00965C3D"/>
    <w:rsid w:val="00970C0D"/>
    <w:rsid w:val="00980A40"/>
    <w:rsid w:val="00992CD3"/>
    <w:rsid w:val="009A6903"/>
    <w:rsid w:val="009B17FF"/>
    <w:rsid w:val="009B4BB4"/>
    <w:rsid w:val="009C70BE"/>
    <w:rsid w:val="009D0197"/>
    <w:rsid w:val="009E29A8"/>
    <w:rsid w:val="009F1283"/>
    <w:rsid w:val="00A03776"/>
    <w:rsid w:val="00A0717C"/>
    <w:rsid w:val="00A1136B"/>
    <w:rsid w:val="00A12C2D"/>
    <w:rsid w:val="00A15245"/>
    <w:rsid w:val="00A205A4"/>
    <w:rsid w:val="00A57A2D"/>
    <w:rsid w:val="00A62CA2"/>
    <w:rsid w:val="00A66E48"/>
    <w:rsid w:val="00A74CC6"/>
    <w:rsid w:val="00A856AA"/>
    <w:rsid w:val="00AA3742"/>
    <w:rsid w:val="00AA550F"/>
    <w:rsid w:val="00AA6E2B"/>
    <w:rsid w:val="00AB1CED"/>
    <w:rsid w:val="00AB21EF"/>
    <w:rsid w:val="00AB6D91"/>
    <w:rsid w:val="00AC0EED"/>
    <w:rsid w:val="00AC104E"/>
    <w:rsid w:val="00AC1F71"/>
    <w:rsid w:val="00AC3D45"/>
    <w:rsid w:val="00AC5119"/>
    <w:rsid w:val="00AE4B7F"/>
    <w:rsid w:val="00AF213C"/>
    <w:rsid w:val="00B0240B"/>
    <w:rsid w:val="00B12EB2"/>
    <w:rsid w:val="00B231C2"/>
    <w:rsid w:val="00B30062"/>
    <w:rsid w:val="00B322C6"/>
    <w:rsid w:val="00B41051"/>
    <w:rsid w:val="00B50325"/>
    <w:rsid w:val="00B5308B"/>
    <w:rsid w:val="00B577B4"/>
    <w:rsid w:val="00B63146"/>
    <w:rsid w:val="00B75F2F"/>
    <w:rsid w:val="00BA4AD1"/>
    <w:rsid w:val="00BB2CFF"/>
    <w:rsid w:val="00BB3490"/>
    <w:rsid w:val="00BB61A6"/>
    <w:rsid w:val="00BC2210"/>
    <w:rsid w:val="00BC38A3"/>
    <w:rsid w:val="00BC536D"/>
    <w:rsid w:val="00BC7067"/>
    <w:rsid w:val="00BC7C69"/>
    <w:rsid w:val="00BE25B8"/>
    <w:rsid w:val="00BE5DDA"/>
    <w:rsid w:val="00BE6020"/>
    <w:rsid w:val="00BE6CF2"/>
    <w:rsid w:val="00C0218C"/>
    <w:rsid w:val="00C02515"/>
    <w:rsid w:val="00C24A97"/>
    <w:rsid w:val="00C30F59"/>
    <w:rsid w:val="00C344CF"/>
    <w:rsid w:val="00C37EF8"/>
    <w:rsid w:val="00C46798"/>
    <w:rsid w:val="00C57CF9"/>
    <w:rsid w:val="00C611EF"/>
    <w:rsid w:val="00C635E8"/>
    <w:rsid w:val="00C63605"/>
    <w:rsid w:val="00C951A3"/>
    <w:rsid w:val="00C9600F"/>
    <w:rsid w:val="00CA3F6F"/>
    <w:rsid w:val="00CB5A23"/>
    <w:rsid w:val="00CB6F02"/>
    <w:rsid w:val="00CC5F60"/>
    <w:rsid w:val="00CC6BD8"/>
    <w:rsid w:val="00CC7E15"/>
    <w:rsid w:val="00CD5D52"/>
    <w:rsid w:val="00CE084B"/>
    <w:rsid w:val="00CE3701"/>
    <w:rsid w:val="00CE4268"/>
    <w:rsid w:val="00CE5F3C"/>
    <w:rsid w:val="00CF47AD"/>
    <w:rsid w:val="00CF6B11"/>
    <w:rsid w:val="00D010ED"/>
    <w:rsid w:val="00D01979"/>
    <w:rsid w:val="00D15DB2"/>
    <w:rsid w:val="00D209D0"/>
    <w:rsid w:val="00D22914"/>
    <w:rsid w:val="00D24522"/>
    <w:rsid w:val="00D31CA4"/>
    <w:rsid w:val="00D35434"/>
    <w:rsid w:val="00D37D28"/>
    <w:rsid w:val="00D41127"/>
    <w:rsid w:val="00D46DC9"/>
    <w:rsid w:val="00D51E4B"/>
    <w:rsid w:val="00D63175"/>
    <w:rsid w:val="00D6580C"/>
    <w:rsid w:val="00D66E61"/>
    <w:rsid w:val="00D76745"/>
    <w:rsid w:val="00D861EC"/>
    <w:rsid w:val="00D9538A"/>
    <w:rsid w:val="00DA1F3F"/>
    <w:rsid w:val="00DD5DDA"/>
    <w:rsid w:val="00DE07EB"/>
    <w:rsid w:val="00DE6E54"/>
    <w:rsid w:val="00DF6329"/>
    <w:rsid w:val="00DF7759"/>
    <w:rsid w:val="00E06A4D"/>
    <w:rsid w:val="00E22071"/>
    <w:rsid w:val="00E24316"/>
    <w:rsid w:val="00E3654A"/>
    <w:rsid w:val="00E36C93"/>
    <w:rsid w:val="00E4105C"/>
    <w:rsid w:val="00E4213A"/>
    <w:rsid w:val="00E43B6B"/>
    <w:rsid w:val="00E74176"/>
    <w:rsid w:val="00E82AA5"/>
    <w:rsid w:val="00E83435"/>
    <w:rsid w:val="00E93B3B"/>
    <w:rsid w:val="00EB7A02"/>
    <w:rsid w:val="00EC3666"/>
    <w:rsid w:val="00ED472D"/>
    <w:rsid w:val="00EF17AF"/>
    <w:rsid w:val="00EF41A6"/>
    <w:rsid w:val="00F01DEF"/>
    <w:rsid w:val="00F07BED"/>
    <w:rsid w:val="00F07F0A"/>
    <w:rsid w:val="00F20609"/>
    <w:rsid w:val="00F22211"/>
    <w:rsid w:val="00F236E3"/>
    <w:rsid w:val="00F26C35"/>
    <w:rsid w:val="00F31577"/>
    <w:rsid w:val="00F331FC"/>
    <w:rsid w:val="00F363ED"/>
    <w:rsid w:val="00F5657C"/>
    <w:rsid w:val="00F62A9F"/>
    <w:rsid w:val="00F7048B"/>
    <w:rsid w:val="00F80700"/>
    <w:rsid w:val="00F931E9"/>
    <w:rsid w:val="00F9654B"/>
    <w:rsid w:val="00FA5FC8"/>
    <w:rsid w:val="00FC1063"/>
    <w:rsid w:val="00FD49B9"/>
    <w:rsid w:val="00FE696F"/>
    <w:rsid w:val="00FE6B3D"/>
    <w:rsid w:val="00FF2B1E"/>
    <w:rsid w:val="00FF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025C22"/>
  <w15:chartTrackingRefBased/>
  <w15:docId w15:val="{D90983BF-2B84-41B6-9234-D655C6F2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1C2"/>
    <w:pPr>
      <w:spacing w:before="120"/>
    </w:pPr>
    <w:rPr>
      <w:sz w:val="24"/>
    </w:rPr>
  </w:style>
  <w:style w:type="paragraph" w:styleId="Heading1">
    <w:name w:val="heading 1"/>
    <w:next w:val="BodyText"/>
    <w:qFormat/>
    <w:pPr>
      <w:keepNext/>
      <w:pageBreakBefore/>
      <w:numPr>
        <w:numId w:val="11"/>
      </w:numPr>
      <w:spacing w:before="240" w:after="60"/>
      <w:outlineLvl w:val="0"/>
    </w:pPr>
    <w:rPr>
      <w:rFonts w:ascii="Arial" w:hAnsi="Arial"/>
      <w:b/>
      <w:noProof/>
      <w:kern w:val="28"/>
      <w:sz w:val="28"/>
    </w:rPr>
  </w:style>
  <w:style w:type="paragraph" w:styleId="Heading2">
    <w:name w:val="heading 2"/>
    <w:basedOn w:val="Heading1"/>
    <w:next w:val="BodyText"/>
    <w:qFormat/>
    <w:pPr>
      <w:pageBreakBefore w:val="0"/>
      <w:numPr>
        <w:ilvl w:val="1"/>
      </w:numPr>
      <w:outlineLvl w:val="1"/>
    </w:pPr>
  </w:style>
  <w:style w:type="paragraph" w:styleId="Heading3">
    <w:name w:val="heading 3"/>
    <w:basedOn w:val="Heading2"/>
    <w:next w:val="BodyText"/>
    <w:qFormat/>
    <w:pPr>
      <w:numPr>
        <w:ilvl w:val="2"/>
      </w:numPr>
      <w:outlineLvl w:val="2"/>
    </w:pPr>
    <w:rPr>
      <w:sz w:val="24"/>
    </w:rPr>
  </w:style>
  <w:style w:type="paragraph" w:styleId="Heading4">
    <w:name w:val="heading 4"/>
    <w:basedOn w:val="Heading3"/>
    <w:next w:val="BodyText"/>
    <w:qFormat/>
    <w:pPr>
      <w:numPr>
        <w:ilvl w:val="3"/>
      </w:numPr>
      <w:outlineLvl w:val="3"/>
    </w:pPr>
  </w:style>
  <w:style w:type="paragraph" w:styleId="Heading5">
    <w:name w:val="heading 5"/>
    <w:basedOn w:val="Heading4"/>
    <w:next w:val="BodyText"/>
    <w:qFormat/>
    <w:pPr>
      <w:numPr>
        <w:ilvl w:val="4"/>
      </w:numPr>
      <w:outlineLvl w:val="4"/>
    </w:pPr>
  </w:style>
  <w:style w:type="paragraph" w:styleId="Heading6">
    <w:name w:val="heading 6"/>
    <w:basedOn w:val="Heading5"/>
    <w:next w:val="BodyText"/>
    <w:qFormat/>
    <w:pPr>
      <w:numPr>
        <w:ilvl w:val="5"/>
      </w:numPr>
      <w:outlineLvl w:val="5"/>
    </w:pPr>
  </w:style>
  <w:style w:type="paragraph" w:styleId="Heading7">
    <w:name w:val="heading 7"/>
    <w:basedOn w:val="Heading6"/>
    <w:next w:val="BodyText"/>
    <w:qFormat/>
    <w:pPr>
      <w:numPr>
        <w:ilvl w:val="6"/>
      </w:numPr>
      <w:outlineLvl w:val="6"/>
    </w:pPr>
  </w:style>
  <w:style w:type="paragraph" w:styleId="Heading8">
    <w:name w:val="heading 8"/>
    <w:basedOn w:val="Heading7"/>
    <w:next w:val="BodyText"/>
    <w:qFormat/>
    <w:pPr>
      <w:numPr>
        <w:ilvl w:val="7"/>
      </w:numPr>
      <w:outlineLvl w:val="7"/>
    </w:pPr>
  </w:style>
  <w:style w:type="paragraph" w:styleId="Heading9">
    <w:name w:val="heading 9"/>
    <w:basedOn w:val="Heading8"/>
    <w:next w:val="BodyText"/>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5E1C1C"/>
    <w:pPr>
      <w:spacing w:before="120"/>
    </w:pPr>
    <w:rPr>
      <w:noProof/>
      <w:sz w:val="24"/>
    </w:rPr>
  </w:style>
  <w:style w:type="character" w:customStyle="1" w:styleId="BodyTextChar">
    <w:name w:val="Body Text Char"/>
    <w:aliases w:val="Body Text Char Char Char Char1"/>
    <w:link w:val="BodyText"/>
    <w:rsid w:val="005E1C1C"/>
    <w:rPr>
      <w:noProof/>
      <w:sz w:val="24"/>
    </w:rPr>
  </w:style>
  <w:style w:type="paragraph" w:styleId="DocumentMap">
    <w:name w:val="Document Map"/>
    <w:basedOn w:val="Normal"/>
    <w:semiHidden/>
    <w:pPr>
      <w:shd w:val="clear" w:color="auto" w:fill="000080"/>
    </w:pPr>
    <w:rPr>
      <w:rFonts w:ascii="Tahoma" w:hAnsi="Tahoma" w:cs="Tahoma"/>
    </w:rPr>
  </w:style>
  <w:style w:type="paragraph" w:styleId="ListNumber">
    <w:name w:val="List Number"/>
    <w:basedOn w:val="Normal"/>
    <w:uiPriority w:val="99"/>
    <w:unhideWhenUsed/>
    <w:rsid w:val="000C31C2"/>
    <w:pPr>
      <w:numPr>
        <w:numId w:val="28"/>
      </w:numPr>
      <w:contextualSpacing/>
    </w:pPr>
  </w:style>
  <w:style w:type="paragraph" w:styleId="ListBullet">
    <w:name w:val="List Bullet"/>
    <w:basedOn w:val="Normal"/>
    <w:link w:val="ListBulletChar"/>
    <w:unhideWhenUsed/>
    <w:rsid w:val="000C31C2"/>
    <w:pPr>
      <w:numPr>
        <w:numId w:val="22"/>
      </w:numPr>
    </w:pPr>
  </w:style>
  <w:style w:type="character" w:customStyle="1" w:styleId="ListBulletChar">
    <w:name w:val="List Bullet Char"/>
    <w:link w:val="ListBullet"/>
    <w:rsid w:val="000C31C2"/>
    <w:rPr>
      <w:sz w:val="24"/>
    </w:rPr>
  </w:style>
  <w:style w:type="paragraph" w:styleId="ListBullet2">
    <w:name w:val="List Bullet 2"/>
    <w:basedOn w:val="Normal"/>
    <w:link w:val="ListBullet2Char"/>
    <w:rsid w:val="000C31C2"/>
    <w:pPr>
      <w:numPr>
        <w:numId w:val="23"/>
      </w:numPr>
    </w:pPr>
  </w:style>
  <w:style w:type="character" w:customStyle="1" w:styleId="ListBullet2Char">
    <w:name w:val="List Bullet 2 Char"/>
    <w:link w:val="ListBullet2"/>
    <w:rsid w:val="000C31C2"/>
    <w:rPr>
      <w:sz w:val="24"/>
    </w:rPr>
  </w:style>
  <w:style w:type="paragraph" w:styleId="ListBullet3">
    <w:name w:val="List Bullet 3"/>
    <w:basedOn w:val="Normal"/>
    <w:link w:val="ListBullet3Char"/>
    <w:rsid w:val="000C31C2"/>
    <w:pPr>
      <w:numPr>
        <w:numId w:val="24"/>
      </w:numPr>
    </w:pPr>
  </w:style>
  <w:style w:type="character" w:customStyle="1" w:styleId="ListBullet3Char">
    <w:name w:val="List Bullet 3 Char"/>
    <w:link w:val="ListBullet3"/>
    <w:rsid w:val="000C31C2"/>
    <w:rPr>
      <w:sz w:val="24"/>
    </w:rPr>
  </w:style>
  <w:style w:type="paragraph" w:customStyle="1" w:styleId="ListBulletContinue">
    <w:name w:val="List Bullet Continue"/>
    <w:basedOn w:val="ListBullet"/>
    <w:pPr>
      <w:numPr>
        <w:numId w:val="0"/>
      </w:numPr>
      <w:ind w:left="720"/>
    </w:pPr>
  </w:style>
  <w:style w:type="paragraph" w:customStyle="1" w:styleId="ListBullet3Continue">
    <w:name w:val="List Bullet 3 Continue"/>
    <w:basedOn w:val="ListBullet3"/>
    <w:pPr>
      <w:numPr>
        <w:numId w:val="0"/>
      </w:numPr>
      <w:ind w:left="1440"/>
    </w:pPr>
  </w:style>
  <w:style w:type="paragraph" w:customStyle="1" w:styleId="AppendixHeading1">
    <w:name w:val="Appendix Heading 1"/>
    <w:next w:val="BodyText"/>
    <w:pPr>
      <w:spacing w:before="240" w:after="60"/>
    </w:pPr>
    <w:rPr>
      <w:rFonts w:ascii="Arial" w:hAnsi="Arial"/>
      <w:b/>
      <w:noProof/>
      <w:sz w:val="28"/>
    </w:rPr>
  </w:style>
  <w:style w:type="paragraph" w:customStyle="1" w:styleId="Glossary">
    <w:name w:val="Glossary"/>
    <w:basedOn w:val="Heading1"/>
    <w:pPr>
      <w:numPr>
        <w:numId w:val="0"/>
      </w:numPr>
    </w:pPr>
  </w:style>
  <w:style w:type="paragraph" w:styleId="ListBullet4">
    <w:name w:val="List Bullet 4"/>
    <w:basedOn w:val="Normal"/>
    <w:rsid w:val="000C31C2"/>
    <w:pPr>
      <w:numPr>
        <w:numId w:val="25"/>
      </w:numPr>
    </w:pPr>
  </w:style>
  <w:style w:type="paragraph" w:styleId="ListBullet5">
    <w:name w:val="List Bullet 5"/>
    <w:basedOn w:val="Normal"/>
    <w:uiPriority w:val="99"/>
    <w:unhideWhenUsed/>
    <w:rsid w:val="000C31C2"/>
    <w:pPr>
      <w:numPr>
        <w:numId w:val="26"/>
      </w:numPr>
    </w:pPr>
  </w:style>
  <w:style w:type="paragraph" w:styleId="ListNumber2">
    <w:name w:val="List Number 2"/>
    <w:basedOn w:val="Normal"/>
    <w:link w:val="ListNumber2Char"/>
    <w:rsid w:val="000C31C2"/>
    <w:pPr>
      <w:numPr>
        <w:numId w:val="29"/>
      </w:numPr>
    </w:pPr>
  </w:style>
  <w:style w:type="character" w:customStyle="1" w:styleId="ListNumber2Char">
    <w:name w:val="List Number 2 Char"/>
    <w:link w:val="ListNumber2"/>
    <w:rsid w:val="000C31C2"/>
    <w:rPr>
      <w:sz w:val="24"/>
    </w:rPr>
  </w:style>
  <w:style w:type="paragraph" w:styleId="ListNumber3">
    <w:name w:val="List Number 3"/>
    <w:basedOn w:val="Normal"/>
    <w:rsid w:val="000C31C2"/>
    <w:pPr>
      <w:numPr>
        <w:numId w:val="30"/>
      </w:numPr>
    </w:pPr>
  </w:style>
  <w:style w:type="paragraph" w:styleId="ListNumber4">
    <w:name w:val="List Number 4"/>
    <w:basedOn w:val="Normal"/>
    <w:rsid w:val="000C31C2"/>
    <w:pPr>
      <w:numPr>
        <w:numId w:val="31"/>
      </w:numPr>
    </w:pPr>
  </w:style>
  <w:style w:type="paragraph" w:styleId="ListNumber5">
    <w:name w:val="List Number 5"/>
    <w:basedOn w:val="Normal"/>
    <w:uiPriority w:val="99"/>
    <w:unhideWhenUsed/>
    <w:rsid w:val="000C31C2"/>
    <w:pPr>
      <w:numPr>
        <w:numId w:val="32"/>
      </w:numPr>
    </w:pPr>
  </w:style>
  <w:style w:type="paragraph" w:customStyle="1" w:styleId="bullets">
    <w:name w:val="bullets"/>
    <w:basedOn w:val="Normal"/>
    <w:pPr>
      <w:numPr>
        <w:numId w:val="1"/>
      </w:numPr>
      <w:spacing w:before="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Caption">
    <w:name w:val="caption"/>
    <w:basedOn w:val="BodyText"/>
    <w:next w:val="BodyText"/>
    <w:qFormat/>
    <w:rPr>
      <w:rFonts w:ascii="Arial" w:hAnsi="Arial"/>
      <w:b/>
    </w:rPr>
  </w:style>
  <w:style w:type="character" w:styleId="CommentReference">
    <w:name w:val="annotation reference"/>
    <w:uiPriority w:val="99"/>
    <w:semiHidden/>
    <w:rPr>
      <w:sz w:val="16"/>
      <w:szCs w:val="16"/>
    </w:rPr>
  </w:style>
  <w:style w:type="character" w:styleId="Hyperlink">
    <w:name w:val="Hyperlink"/>
    <w:uiPriority w:val="99"/>
    <w:rPr>
      <w:color w:val="0000FF"/>
      <w:u w:val="single"/>
    </w:rPr>
  </w:style>
  <w:style w:type="paragraph" w:styleId="TOC1">
    <w:name w:val="toc 1"/>
    <w:next w:val="Normal"/>
    <w:uiPriority w:val="39"/>
    <w:rsid w:val="000C31C2"/>
    <w:pPr>
      <w:tabs>
        <w:tab w:val="right" w:leader="dot" w:pos="9346"/>
      </w:tabs>
      <w:ind w:left="288" w:hanging="288"/>
    </w:pPr>
    <w:rPr>
      <w:sz w:val="24"/>
      <w:szCs w:val="24"/>
    </w:rPr>
  </w:style>
  <w:style w:type="paragraph" w:styleId="TOC2">
    <w:name w:val="toc 2"/>
    <w:basedOn w:val="TOC1"/>
    <w:next w:val="Normal"/>
    <w:uiPriority w:val="39"/>
    <w:rsid w:val="000C31C2"/>
    <w:pPr>
      <w:tabs>
        <w:tab w:val="clear" w:pos="9346"/>
        <w:tab w:val="right" w:leader="dot" w:pos="9350"/>
      </w:tabs>
      <w:ind w:left="720" w:hanging="432"/>
    </w:pPr>
  </w:style>
  <w:style w:type="paragraph" w:styleId="BodyTextIndent">
    <w:name w:val="Body Text Indent"/>
    <w:basedOn w:val="BodyText"/>
    <w:link w:val="BodyTextIndentChar"/>
    <w:semiHidden/>
    <w:pPr>
      <w:ind w:left="360"/>
    </w:pPr>
  </w:style>
  <w:style w:type="character" w:customStyle="1" w:styleId="BodyTextIndentChar">
    <w:name w:val="Body Text Indent Char"/>
    <w:basedOn w:val="BodyTextChar3"/>
    <w:link w:val="BodyTextIndent"/>
    <w:semiHidden/>
    <w:rsid w:val="00AE4B7F"/>
    <w:rPr>
      <w:noProof/>
      <w:sz w:val="24"/>
      <w:lang w:val="en-US" w:eastAsia="en-US" w:bidi="ar-SA"/>
    </w:rPr>
  </w:style>
  <w:style w:type="character" w:customStyle="1" w:styleId="BodyTextChar3">
    <w:name w:val="Body Text Char3"/>
    <w:aliases w:val="Body Text Char Char Char Char"/>
    <w:rsid w:val="00AE4B7F"/>
    <w:rPr>
      <w:noProof/>
      <w:sz w:val="24"/>
      <w:lang w:val="en-US" w:eastAsia="en-US" w:bidi="ar-SA"/>
    </w:rPr>
  </w:style>
  <w:style w:type="paragraph" w:customStyle="1" w:styleId="FigureTitle">
    <w:name w:val="Figure Title"/>
    <w:basedOn w:val="TableTitle"/>
    <w:pPr>
      <w:keepNext w:val="0"/>
      <w:keepLines/>
    </w:pPr>
  </w:style>
  <w:style w:type="paragraph" w:customStyle="1" w:styleId="TableTitle">
    <w:name w:val="Table Title"/>
    <w:basedOn w:val="BodyText"/>
    <w:link w:val="TableTitleChar1"/>
    <w:pPr>
      <w:keepNext/>
      <w:spacing w:before="60" w:after="60"/>
      <w:jc w:val="center"/>
    </w:pPr>
    <w:rPr>
      <w:rFonts w:ascii="Arial" w:hAnsi="Arial"/>
      <w:b/>
      <w:sz w:val="22"/>
    </w:rPr>
  </w:style>
  <w:style w:type="character" w:customStyle="1" w:styleId="TableTitleChar1">
    <w:name w:val="Table Title Char1"/>
    <w:link w:val="TableTitle"/>
    <w:rsid w:val="00066C70"/>
    <w:rPr>
      <w:rFonts w:ascii="Arial" w:hAnsi="Arial"/>
      <w:b/>
      <w:noProof/>
      <w:sz w:val="22"/>
      <w:lang w:val="en-US" w:eastAsia="en-US"/>
    </w:rPr>
  </w:style>
  <w:style w:type="paragraph" w:customStyle="1" w:styleId="TableEntryHeader">
    <w:name w:val="Table Entry Header"/>
    <w:basedOn w:val="TableEntry"/>
    <w:pPr>
      <w:jc w:val="center"/>
    </w:pPr>
    <w:rPr>
      <w:rFonts w:ascii="Arial" w:hAnsi="Arial"/>
      <w:b/>
      <w:sz w:val="20"/>
    </w:rPr>
  </w:style>
  <w:style w:type="paragraph" w:customStyle="1" w:styleId="TableEntry">
    <w:name w:val="Table Entry"/>
    <w:basedOn w:val="BodyText"/>
    <w:pPr>
      <w:spacing w:before="40" w:after="40"/>
      <w:ind w:left="72" w:right="72"/>
    </w:pPr>
    <w:rPr>
      <w:sz w:val="18"/>
    </w:rPr>
  </w:style>
  <w:style w:type="paragraph" w:customStyle="1" w:styleId="Note">
    <w:name w:val="Note"/>
    <w:basedOn w:val="FootnoteText"/>
    <w:rsid w:val="005C4B4B"/>
    <w:pPr>
      <w:ind w:left="432"/>
    </w:pPr>
    <w:rPr>
      <w:sz w:val="18"/>
    </w:rPr>
  </w:style>
  <w:style w:type="paragraph" w:styleId="FootnoteText">
    <w:name w:val="footnote text"/>
    <w:basedOn w:val="Normal"/>
    <w:semiHidden/>
    <w:rPr>
      <w:sz w:val="20"/>
    </w:rPr>
  </w:style>
  <w:style w:type="paragraph" w:styleId="List">
    <w:name w:val="List"/>
    <w:basedOn w:val="BodyText"/>
    <w:link w:val="ListChar"/>
    <w:rsid w:val="000C31C2"/>
    <w:pPr>
      <w:ind w:left="1080" w:hanging="720"/>
    </w:pPr>
    <w:rPr>
      <w:noProof w:val="0"/>
    </w:rPr>
  </w:style>
  <w:style w:type="character" w:customStyle="1" w:styleId="ListChar">
    <w:name w:val="List Char"/>
    <w:link w:val="List"/>
    <w:rsid w:val="000C31C2"/>
    <w:rPr>
      <w:sz w:val="24"/>
    </w:rPr>
  </w:style>
  <w:style w:type="paragraph" w:customStyle="1" w:styleId="AppendixHeading2">
    <w:name w:val="Appendix Heading 2"/>
    <w:next w:val="BodyText"/>
    <w:pPr>
      <w:numPr>
        <w:ilvl w:val="1"/>
        <w:numId w:val="10"/>
      </w:numPr>
      <w:spacing w:before="240" w:after="60"/>
    </w:pPr>
    <w:rPr>
      <w:rFonts w:ascii="Arial" w:hAnsi="Arial"/>
      <w:b/>
      <w:noProof/>
      <w:sz w:val="28"/>
    </w:rPr>
  </w:style>
  <w:style w:type="paragraph" w:customStyle="1" w:styleId="ParagraphHeading">
    <w:name w:val="Paragraph Heading"/>
    <w:basedOn w:val="Caption"/>
    <w:next w:val="BodyText"/>
    <w:pPr>
      <w:spacing w:before="180"/>
    </w:pPr>
  </w:style>
  <w:style w:type="paragraph" w:styleId="ListContinue2">
    <w:name w:val="List Continue 2"/>
    <w:basedOn w:val="Normal"/>
    <w:uiPriority w:val="99"/>
    <w:unhideWhenUsed/>
    <w:rsid w:val="000C31C2"/>
    <w:pPr>
      <w:ind w:left="720"/>
      <w:contextualSpacing/>
    </w:pPr>
  </w:style>
  <w:style w:type="paragraph" w:styleId="List2">
    <w:name w:val="List 2"/>
    <w:basedOn w:val="List"/>
    <w:link w:val="List2Char"/>
    <w:rsid w:val="000C31C2"/>
    <w:pPr>
      <w:ind w:left="1440"/>
    </w:pPr>
  </w:style>
  <w:style w:type="character" w:customStyle="1" w:styleId="List2Char">
    <w:name w:val="List 2 Char"/>
    <w:link w:val="List2"/>
    <w:rsid w:val="000C31C2"/>
    <w:rPr>
      <w:sz w:val="24"/>
    </w:rPr>
  </w:style>
  <w:style w:type="paragraph" w:customStyle="1" w:styleId="XMLFragment">
    <w:name w:val="XML Fragment"/>
    <w:basedOn w:val="PlainText"/>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PlainText">
    <w:name w:val="Plain Text"/>
    <w:basedOn w:val="Normal"/>
    <w:semiHidden/>
    <w:rPr>
      <w:rFonts w:ascii="Courier New" w:hAnsi="Courier New" w:cs="Courier New"/>
      <w:sz w:val="20"/>
    </w:rPr>
  </w:style>
  <w:style w:type="character" w:styleId="FootnoteReference">
    <w:name w:val="footnote reference"/>
    <w:rPr>
      <w:vertAlign w:val="superscript"/>
    </w:rPr>
  </w:style>
  <w:style w:type="paragraph" w:customStyle="1" w:styleId="vocdesc">
    <w:name w:val="vocdesc"/>
    <w:basedOn w:val="Normal"/>
    <w:pPr>
      <w:spacing w:before="100" w:beforeAutospacing="1" w:after="100" w:afterAutospacing="1"/>
    </w:pPr>
    <w:rPr>
      <w:rFonts w:ascii="Verdana" w:hAnsi="Verdana"/>
      <w:color w:val="000000"/>
      <w:sz w:val="16"/>
      <w:szCs w:val="16"/>
    </w:rPr>
  </w:style>
  <w:style w:type="paragraph" w:styleId="NormalWeb">
    <w:name w:val="Normal (Web)"/>
    <w:basedOn w:val="Normal"/>
    <w:uiPriority w:val="99"/>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CommentText">
    <w:name w:val="annotation text"/>
    <w:basedOn w:val="Normal"/>
    <w:link w:val="CommentTextChar"/>
    <w:semiHidden/>
    <w:rPr>
      <w:sz w:val="20"/>
    </w:rPr>
  </w:style>
  <w:style w:type="paragraph" w:customStyle="1" w:styleId="Default">
    <w:name w:val="Default"/>
    <w:pPr>
      <w:autoSpaceDE w:val="0"/>
      <w:autoSpaceDN w:val="0"/>
      <w:adjustRightInd w:val="0"/>
    </w:pPr>
    <w:rPr>
      <w:color w:val="000000"/>
      <w:sz w:val="24"/>
      <w:szCs w:val="24"/>
    </w:rPr>
  </w:style>
  <w:style w:type="paragraph" w:styleId="TOC3">
    <w:name w:val="toc 3"/>
    <w:basedOn w:val="TOC2"/>
    <w:next w:val="Normal"/>
    <w:uiPriority w:val="39"/>
    <w:rsid w:val="000C31C2"/>
    <w:pPr>
      <w:ind w:left="1152" w:hanging="576"/>
    </w:pPr>
  </w:style>
  <w:style w:type="paragraph" w:styleId="TOC4">
    <w:name w:val="toc 4"/>
    <w:basedOn w:val="TOC3"/>
    <w:next w:val="Normal"/>
    <w:uiPriority w:val="39"/>
    <w:rsid w:val="000C31C2"/>
    <w:pPr>
      <w:ind w:left="1584" w:hanging="720"/>
    </w:pPr>
  </w:style>
  <w:style w:type="paragraph" w:styleId="TOC5">
    <w:name w:val="toc 5"/>
    <w:basedOn w:val="TOC4"/>
    <w:next w:val="Normal"/>
    <w:uiPriority w:val="39"/>
    <w:rsid w:val="000C31C2"/>
    <w:pPr>
      <w:ind w:left="2160" w:hanging="1008"/>
    </w:pPr>
  </w:style>
  <w:style w:type="paragraph" w:styleId="TOC6">
    <w:name w:val="toc 6"/>
    <w:basedOn w:val="TOC5"/>
    <w:next w:val="Normal"/>
    <w:uiPriority w:val="39"/>
    <w:rsid w:val="000C31C2"/>
    <w:pPr>
      <w:ind w:left="2592" w:hanging="1152"/>
    </w:pPr>
  </w:style>
  <w:style w:type="paragraph" w:styleId="TOC7">
    <w:name w:val="toc 7"/>
    <w:basedOn w:val="TOC6"/>
    <w:next w:val="Normal"/>
    <w:uiPriority w:val="39"/>
    <w:rsid w:val="000C31C2"/>
    <w:pPr>
      <w:ind w:left="3024" w:hanging="1296"/>
    </w:pPr>
  </w:style>
  <w:style w:type="paragraph" w:styleId="TOC8">
    <w:name w:val="toc 8"/>
    <w:basedOn w:val="TOC7"/>
    <w:next w:val="Normal"/>
    <w:uiPriority w:val="39"/>
    <w:rsid w:val="000C31C2"/>
    <w:pPr>
      <w:ind w:left="3456" w:hanging="1440"/>
    </w:pPr>
  </w:style>
  <w:style w:type="paragraph" w:styleId="TOC9">
    <w:name w:val="toc 9"/>
    <w:basedOn w:val="TOC8"/>
    <w:next w:val="Normal"/>
    <w:uiPriority w:val="39"/>
    <w:rsid w:val="000C31C2"/>
    <w:pPr>
      <w:ind w:left="4032" w:hanging="1728"/>
    </w:pPr>
  </w:style>
  <w:style w:type="character" w:styleId="FollowedHyperlink">
    <w:name w:val="FollowedHyperlink"/>
    <w:semiHidden/>
    <w:rPr>
      <w:color w:val="800080"/>
      <w:u w:val="single"/>
    </w:rPr>
  </w:style>
  <w:style w:type="paragraph" w:customStyle="1" w:styleId="Example1">
    <w:name w:val="Example1"/>
    <w:basedOn w:val="Normal"/>
    <w:pPr>
      <w:keepNext/>
      <w:keepLines/>
      <w:pBdr>
        <w:top w:val="single" w:sz="4" w:space="1" w:color="auto"/>
        <w:left w:val="single" w:sz="4" w:space="4" w:color="auto"/>
        <w:bottom w:val="single" w:sz="4" w:space="1" w:color="auto"/>
        <w:right w:val="single" w:sz="4" w:space="4" w:color="auto"/>
      </w:pBdr>
      <w:tabs>
        <w:tab w:val="left" w:pos="1080"/>
        <w:tab w:val="left" w:pos="1440"/>
        <w:tab w:val="left" w:pos="1800"/>
        <w:tab w:val="left" w:pos="2160"/>
        <w:tab w:val="left" w:pos="2520"/>
        <w:tab w:val="left" w:pos="2880"/>
        <w:tab w:val="left" w:pos="3240"/>
        <w:tab w:val="left" w:pos="3600"/>
        <w:tab w:val="left" w:pos="3960"/>
        <w:tab w:val="left" w:pos="4320"/>
        <w:tab w:val="left" w:pos="8640"/>
      </w:tabs>
      <w:ind w:left="720"/>
    </w:pPr>
    <w:rPr>
      <w:rFonts w:ascii="Courier New" w:hAnsi="Courier New"/>
      <w:bCs/>
      <w:noProof/>
      <w:sz w:val="18"/>
      <w:lang w:val="fr-FR"/>
    </w:rPr>
  </w:style>
  <w:style w:type="character" w:customStyle="1" w:styleId="PlainTextChar">
    <w:name w:val="Plain Text Char"/>
    <w:rPr>
      <w:rFonts w:ascii="Courier New" w:hAnsi="Courier New" w:cs="Courier New"/>
      <w:lang w:val="en-US" w:eastAsia="en-US" w:bidi="ar-SA"/>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pPr>
      <w:spacing w:before="0"/>
    </w:pPr>
    <w:rPr>
      <w:b/>
      <w:bCs/>
    </w:rPr>
  </w:style>
  <w:style w:type="paragraph" w:customStyle="1" w:styleId="List3Continue">
    <w:name w:val="List 3 Continue"/>
    <w:basedOn w:val="List3"/>
    <w:rsid w:val="000C31C2"/>
    <w:pPr>
      <w:ind w:firstLine="0"/>
    </w:pPr>
  </w:style>
  <w:style w:type="paragraph" w:styleId="List3">
    <w:name w:val="List 3"/>
    <w:basedOn w:val="Normal"/>
    <w:link w:val="List3Char"/>
    <w:rsid w:val="000C31C2"/>
    <w:pPr>
      <w:ind w:left="1800" w:hanging="720"/>
    </w:pPr>
  </w:style>
  <w:style w:type="character" w:customStyle="1" w:styleId="List3Char">
    <w:name w:val="List 3 Char"/>
    <w:link w:val="List3"/>
    <w:rsid w:val="000C31C2"/>
    <w:rPr>
      <w:sz w:val="24"/>
    </w:rPr>
  </w:style>
  <w:style w:type="paragraph" w:customStyle="1" w:styleId="ListBullet2Continue">
    <w:name w:val="List Bullet 2 Continue"/>
    <w:basedOn w:val="ListBullet2"/>
    <w:pPr>
      <w:numPr>
        <w:numId w:val="0"/>
      </w:numPr>
      <w:ind w:left="1080"/>
    </w:pPr>
  </w:style>
  <w:style w:type="paragraph" w:customStyle="1" w:styleId="ListNumberContinue">
    <w:name w:val="List Number Continue"/>
    <w:basedOn w:val="Normal"/>
    <w:rsid w:val="000C31C2"/>
    <w:pPr>
      <w:spacing w:before="60"/>
      <w:ind w:left="900"/>
    </w:pPr>
  </w:style>
  <w:style w:type="character" w:styleId="Strong">
    <w:name w:val="Strong"/>
    <w:qFormat/>
    <w:rPr>
      <w:b/>
      <w:bCs/>
    </w:rPr>
  </w:style>
  <w:style w:type="paragraph" w:styleId="BodyText2">
    <w:name w:val="Body Text 2"/>
    <w:basedOn w:val="Normal"/>
    <w:semiHidden/>
    <w:pPr>
      <w:spacing w:after="120" w:line="480" w:lineRule="auto"/>
    </w:pPr>
  </w:style>
  <w:style w:type="paragraph" w:styleId="Index1">
    <w:name w:val="index 1"/>
    <w:basedOn w:val="Normal"/>
    <w:next w:val="Normal"/>
    <w:autoRedefine/>
    <w:semiHidden/>
    <w:pPr>
      <w:ind w:left="240" w:hanging="240"/>
    </w:pPr>
  </w:style>
  <w:style w:type="paragraph" w:styleId="TOAHeading">
    <w:name w:val="toa heading"/>
    <w:basedOn w:val="Normal"/>
    <w:next w:val="Normal"/>
    <w:semiHidden/>
    <w:rPr>
      <w:rFonts w:ascii="Arial" w:hAnsi="Arial" w:cs="Arial"/>
      <w:b/>
      <w:bCs/>
      <w:szCs w:val="24"/>
    </w:rPr>
  </w:style>
  <w:style w:type="character" w:styleId="LineNumber">
    <w:name w:val="line number"/>
    <w:basedOn w:val="DefaultParagraphFont"/>
    <w:semiHidden/>
  </w:style>
  <w:style w:type="paragraph" w:customStyle="1" w:styleId="AppendixHeading3">
    <w:name w:val="Appendix Heading 3"/>
    <w:basedOn w:val="AppendixHeading2"/>
    <w:next w:val="BodyText"/>
    <w:pPr>
      <w:numPr>
        <w:ilvl w:val="2"/>
      </w:numPr>
    </w:pPr>
    <w:rPr>
      <w:sz w:val="24"/>
    </w:rPr>
  </w:style>
  <w:style w:type="paragraph" w:customStyle="1" w:styleId="AppendixHeading4">
    <w:name w:val="Appendix Heading 4"/>
    <w:basedOn w:val="AppendixHeading3"/>
    <w:next w:val="BodyText"/>
    <w:pPr>
      <w:numPr>
        <w:ilvl w:val="3"/>
        <w:numId w:val="2"/>
      </w:numPr>
    </w:pPr>
  </w:style>
  <w:style w:type="paragraph" w:customStyle="1" w:styleId="AppendixHeading5">
    <w:name w:val="Appendix Heading 5"/>
    <w:basedOn w:val="AppendixHeading4"/>
    <w:next w:val="BodyText"/>
    <w:pPr>
      <w:keepNext/>
      <w:numPr>
        <w:ilvl w:val="4"/>
      </w:numPr>
      <w:tabs>
        <w:tab w:val="clear" w:pos="1620"/>
        <w:tab w:val="num" w:pos="1008"/>
      </w:tabs>
      <w:ind w:left="1008"/>
    </w:pPr>
  </w:style>
  <w:style w:type="character" w:customStyle="1" w:styleId="BodyTextCharChar">
    <w:name w:val="Body Text Char Char"/>
    <w:rPr>
      <w:noProof/>
      <w:sz w:val="24"/>
      <w:lang w:val="en-US" w:eastAsia="en-US" w:bidi="ar-SA"/>
    </w:rPr>
  </w:style>
  <w:style w:type="paragraph" w:customStyle="1" w:styleId="instructions">
    <w:name w:val="instructions"/>
    <w:basedOn w:val="BodyText"/>
    <w:pPr>
      <w:pBdr>
        <w:top w:val="single" w:sz="4" w:space="1" w:color="auto"/>
        <w:left w:val="single" w:sz="4" w:space="4" w:color="auto"/>
        <w:bottom w:val="single" w:sz="4" w:space="1" w:color="auto"/>
        <w:right w:val="single" w:sz="4" w:space="4" w:color="auto"/>
      </w:pBdr>
    </w:pPr>
    <w:rPr>
      <w:b/>
      <w:i/>
      <w:noProof w:val="0"/>
      <w:sz w:val="22"/>
    </w:rPr>
  </w:style>
  <w:style w:type="paragraph" w:customStyle="1" w:styleId="ListeA">
    <w:name w:val="Liste A"/>
    <w:basedOn w:val="Normal"/>
    <w:pPr>
      <w:tabs>
        <w:tab w:val="num" w:pos="720"/>
      </w:tabs>
      <w:ind w:left="720" w:hanging="360"/>
    </w:pPr>
  </w:style>
  <w:style w:type="paragraph" w:customStyle="1" w:styleId="StyleAppendixHeading3Left">
    <w:name w:val="Style Appendix Heading 3 + Left"/>
    <w:basedOn w:val="AppendixHeading3"/>
    <w:pPr>
      <w:keepNext/>
      <w:numPr>
        <w:ilvl w:val="0"/>
        <w:numId w:val="0"/>
      </w:numPr>
      <w:tabs>
        <w:tab w:val="num" w:pos="720"/>
      </w:tabs>
      <w:spacing w:before="120"/>
      <w:ind w:left="900" w:hanging="720"/>
    </w:pPr>
    <w:rPr>
      <w:bCs/>
      <w:kern w:val="28"/>
    </w:rPr>
  </w:style>
  <w:style w:type="paragraph" w:customStyle="1" w:styleId="HL7TableBody">
    <w:name w:val="HL7 Table Body"/>
    <w:basedOn w:val="Normal"/>
    <w:pPr>
      <w:autoSpaceDE w:val="0"/>
      <w:autoSpaceDN w:val="0"/>
      <w:spacing w:before="20"/>
    </w:pPr>
    <w:rPr>
      <w:rFonts w:ascii="Arial" w:hAnsi="Arial" w:cs="Arial"/>
      <w:kern w:val="20"/>
      <w:sz w:val="16"/>
      <w:szCs w:val="16"/>
    </w:rPr>
  </w:style>
  <w:style w:type="paragraph" w:customStyle="1" w:styleId="NormalIndented">
    <w:name w:val="Normal Indented"/>
    <w:basedOn w:val="Normal"/>
    <w:pPr>
      <w:autoSpaceDE w:val="0"/>
      <w:autoSpaceDN w:val="0"/>
      <w:ind w:left="720"/>
    </w:pPr>
    <w:rPr>
      <w:rFonts w:ascii="Bookman Old Style" w:hAnsi="Bookman Old Style"/>
      <w:kern w:val="20"/>
      <w:sz w:val="20"/>
    </w:rPr>
  </w:style>
  <w:style w:type="character" w:customStyle="1" w:styleId="TemplateID">
    <w:name w:val="TemplateID"/>
    <w:basedOn w:val="DefaultParagraphFont"/>
  </w:style>
  <w:style w:type="character" w:customStyle="1" w:styleId="AttributeValue">
    <w:name w:val="AttributeValue"/>
    <w:rPr>
      <w:rFonts w:ascii="Verdana" w:hAnsi="Verdana"/>
      <w:i/>
      <w:iCs/>
      <w:noProof/>
    </w:rPr>
  </w:style>
  <w:style w:type="paragraph" w:customStyle="1" w:styleId="SampleMessage">
    <w:name w:val="SampleMessage"/>
    <w:basedOn w:val="Normal"/>
    <w:pPr>
      <w:ind w:left="1440" w:hanging="720"/>
    </w:pPr>
    <w:rPr>
      <w:rFonts w:ascii="Courier New" w:hAnsi="Courier New"/>
      <w:b/>
      <w:noProof/>
      <w:snapToGrid w:val="0"/>
      <w:color w:val="000000"/>
      <w:sz w:val="18"/>
    </w:rPr>
  </w:style>
  <w:style w:type="paragraph" w:customStyle="1" w:styleId="code">
    <w:name w:val="code"/>
    <w:basedOn w:val="Normal"/>
    <w:pPr>
      <w:keepNext/>
      <w:keepLines/>
      <w:pBdr>
        <w:top w:val="single" w:sz="4" w:space="1" w:color="auto"/>
        <w:left w:val="single" w:sz="4" w:space="4" w:color="auto"/>
        <w:bottom w:val="single" w:sz="4" w:space="1" w:color="auto"/>
        <w:right w:val="single" w:sz="4" w:space="4" w:color="auto"/>
      </w:pBdr>
      <w:ind w:left="720" w:right="720"/>
    </w:pPr>
    <w:rPr>
      <w:rFonts w:ascii="Verdana" w:hAnsi="Verdana"/>
      <w:noProof/>
      <w:sz w:val="16"/>
    </w:rPr>
  </w:style>
  <w:style w:type="character" w:styleId="Emphasis">
    <w:name w:val="Emphasis"/>
    <w:qFormat/>
    <w:rPr>
      <w:i/>
      <w:iCs/>
    </w:rPr>
  </w:style>
  <w:style w:type="paragraph" w:styleId="BodyTextIndent2">
    <w:name w:val="Body Text Indent 2"/>
    <w:basedOn w:val="Normal"/>
    <w:semiHidden/>
    <w:pPr>
      <w:spacing w:after="120" w:line="480" w:lineRule="auto"/>
      <w:ind w:left="360"/>
    </w:pPr>
  </w:style>
  <w:style w:type="paragraph" w:customStyle="1" w:styleId="Constraint">
    <w:name w:val="Constraint"/>
    <w:basedOn w:val="Normal"/>
    <w:pPr>
      <w:numPr>
        <w:numId w:val="4"/>
      </w:numPr>
      <w:tabs>
        <w:tab w:val="clear" w:pos="1800"/>
        <w:tab w:val="num" w:pos="1980"/>
      </w:tabs>
      <w:spacing w:line="300" w:lineRule="atLeast"/>
      <w:ind w:left="1980" w:hanging="1260"/>
    </w:pPr>
    <w:rPr>
      <w:rFonts w:ascii="Arial" w:hAnsi="Arial"/>
      <w:sz w:val="20"/>
    </w:rPr>
  </w:style>
  <w:style w:type="character" w:customStyle="1" w:styleId="XMLAtom">
    <w:name w:val="XML Atom"/>
    <w:rPr>
      <w:rFonts w:ascii="Courier New" w:hAnsi="Courier New"/>
      <w:b/>
      <w:color w:val="auto"/>
      <w:szCs w:val="22"/>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FootnoteTextChar">
    <w:name w:val="Footnote Text Char"/>
    <w:rPr>
      <w:lang w:val="en-US" w:eastAsia="en-US"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paragraph" w:customStyle="1" w:styleId="EditorInstructions">
    <w:name w:val="Editor Instructions"/>
    <w:basedOn w:val="BodyText"/>
    <w:link w:val="EditorInstructionsChar"/>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link w:val="EditorInstructions"/>
    <w:rsid w:val="00DF7759"/>
    <w:rPr>
      <w:i/>
      <w:iCs/>
      <w:noProof/>
      <w:sz w:val="24"/>
    </w:rPr>
  </w:style>
  <w:style w:type="paragraph" w:styleId="ListContinue">
    <w:name w:val="List Continue"/>
    <w:basedOn w:val="Normal"/>
    <w:link w:val="ListContinueChar"/>
    <w:uiPriority w:val="99"/>
    <w:unhideWhenUsed/>
    <w:rsid w:val="000C31C2"/>
    <w:pPr>
      <w:ind w:left="360"/>
      <w:contextualSpacing/>
    </w:pPr>
  </w:style>
  <w:style w:type="character" w:customStyle="1" w:styleId="ListContinueChar">
    <w:name w:val="List Continue Char"/>
    <w:link w:val="ListContinue"/>
    <w:uiPriority w:val="99"/>
    <w:rsid w:val="000C31C2"/>
    <w:rPr>
      <w:sz w:val="24"/>
    </w:rPr>
  </w:style>
  <w:style w:type="paragraph" w:styleId="ListContinue3">
    <w:name w:val="List Continue 3"/>
    <w:basedOn w:val="Normal"/>
    <w:uiPriority w:val="99"/>
    <w:unhideWhenUsed/>
    <w:rsid w:val="000C31C2"/>
    <w:pPr>
      <w:ind w:left="1080"/>
      <w:contextualSpacing/>
    </w:pPr>
  </w:style>
  <w:style w:type="paragraph" w:styleId="ListContinue4">
    <w:name w:val="List Continue 4"/>
    <w:basedOn w:val="Normal"/>
    <w:uiPriority w:val="99"/>
    <w:unhideWhenUsed/>
    <w:rsid w:val="000C31C2"/>
    <w:pPr>
      <w:ind w:left="1440"/>
      <w:contextualSpacing/>
    </w:pPr>
  </w:style>
  <w:style w:type="paragraph" w:styleId="ListContinue5">
    <w:name w:val="List Continue 5"/>
    <w:basedOn w:val="Normal"/>
    <w:uiPriority w:val="99"/>
    <w:unhideWhenUsed/>
    <w:rsid w:val="000C31C2"/>
    <w:pPr>
      <w:ind w:left="1800"/>
      <w:contextualSpacing/>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customStyle="1" w:styleId="StyleBodyText14ptBoldBlack">
    <w:name w:val="Style Body Text + 14 pt Bold Black"/>
    <w:basedOn w:val="BodyText"/>
    <w:rPr>
      <w:b/>
      <w:bCs/>
      <w:color w:val="000000"/>
      <w:sz w:val="28"/>
    </w:rPr>
  </w:style>
  <w:style w:type="character" w:customStyle="1" w:styleId="StyleBodyText14ptBoldBlackChar">
    <w:name w:val="Style Body Text + 14 pt Bold Black Char"/>
    <w:rPr>
      <w:b/>
      <w:bCs/>
      <w:noProof/>
      <w:color w:val="000000"/>
      <w:sz w:val="28"/>
      <w:lang w:val="en-US" w:eastAsia="en-US" w:bidi="ar-SA"/>
    </w:rPr>
  </w:style>
  <w:style w:type="character" w:customStyle="1" w:styleId="NoteChar">
    <w:name w:val="Note Char"/>
    <w:rPr>
      <w:sz w:val="18"/>
      <w:lang w:val="en-US" w:eastAsia="en-US" w:bidi="ar-SA"/>
    </w:rPr>
  </w:style>
  <w:style w:type="paragraph" w:customStyle="1" w:styleId="Heading5TOC">
    <w:name w:val="Heading 5 TOC"/>
    <w:basedOn w:val="Heading5"/>
    <w:rPr>
      <w:lang w:val="en"/>
    </w:rPr>
  </w:style>
  <w:style w:type="character" w:customStyle="1" w:styleId="ilink">
    <w:name w:val="ilink"/>
    <w:basedOn w:val="DefaultParagraphFont"/>
  </w:style>
  <w:style w:type="character" w:styleId="HTMLCode">
    <w:name w:val="HTML Code"/>
    <w:uiPriority w:val="99"/>
    <w:rPr>
      <w:rFonts w:ascii="Arial Unicode MS" w:eastAsia="Arial Unicode MS" w:hAnsi="Arial Unicode MS" w:cs="Arial Unicode MS"/>
      <w:sz w:val="20"/>
      <w:szCs w:val="20"/>
    </w:rPr>
  </w:style>
  <w:style w:type="paragraph" w:styleId="BodyText3">
    <w:name w:val="Body Text 3"/>
    <w:basedOn w:val="Normal"/>
    <w:semiHidden/>
    <w:pPr>
      <w:jc w:val="center"/>
    </w:pPr>
    <w:rPr>
      <w:b/>
      <w:sz w:val="56"/>
      <w:szCs w:val="56"/>
      <w:lang w:val="en"/>
    </w:rPr>
  </w:style>
  <w:style w:type="paragraph" w:customStyle="1" w:styleId="thumbcaption">
    <w:name w:val="thumbcaption"/>
    <w:basedOn w:val="Normal"/>
    <w:pPr>
      <w:spacing w:before="100" w:beforeAutospacing="1" w:after="100" w:afterAutospacing="1"/>
    </w:pPr>
    <w:rPr>
      <w:rFonts w:ascii="Arial Unicode MS" w:eastAsia="Arial Unicode MS" w:hAnsi="Arial Unicode MS" w:cs="Arial Unicode MS"/>
      <w:szCs w:val="24"/>
    </w:rPr>
  </w:style>
  <w:style w:type="character" w:customStyle="1" w:styleId="Figure">
    <w:name w:val="Figure"/>
    <w:rPr>
      <w:bdr w:val="single" w:sz="4" w:space="0" w:color="auto"/>
      <w:lang w:val="en"/>
    </w:rPr>
  </w:style>
  <w:style w:type="paragraph" w:customStyle="1" w:styleId="tabletitle0">
    <w:name w:val="tabletitle"/>
    <w:basedOn w:val="Normal"/>
    <w:pPr>
      <w:spacing w:before="100" w:beforeAutospacing="1" w:after="100" w:afterAutospacing="1"/>
    </w:pPr>
    <w:rPr>
      <w:rFonts w:ascii="Arial Unicode MS" w:eastAsia="Arial Unicode MS" w:hAnsi="Arial Unicode MS" w:cs="Arial Unicode MS"/>
      <w:szCs w:val="24"/>
    </w:rPr>
  </w:style>
  <w:style w:type="paragraph" w:customStyle="1" w:styleId="xmlfragment0">
    <w:name w:val="xmlfragment"/>
    <w:basedOn w:val="Normal"/>
    <w:pPr>
      <w:spacing w:before="100" w:beforeAutospacing="1" w:after="100" w:afterAutospacing="1"/>
    </w:pPr>
    <w:rPr>
      <w:rFonts w:ascii="Arial Unicode MS" w:eastAsia="Arial Unicode MS" w:hAnsi="Arial Unicode MS" w:cs="Arial Unicode MS"/>
      <w:szCs w:val="24"/>
    </w:rPr>
  </w:style>
  <w:style w:type="paragraph" w:customStyle="1" w:styleId="figuretitle0">
    <w:name w:val="figuretitle"/>
    <w:basedOn w:val="Normal"/>
    <w:pPr>
      <w:spacing w:before="100" w:beforeAutospacing="1" w:after="100" w:afterAutospacing="1"/>
    </w:pPr>
    <w:rPr>
      <w:rFonts w:ascii="Arial Unicode MS" w:eastAsia="Arial Unicode MS" w:hAnsi="Arial Unicode MS" w:cs="Arial Unicode MS"/>
      <w:szCs w:val="24"/>
    </w:rPr>
  </w:style>
  <w:style w:type="paragraph" w:customStyle="1" w:styleId="figurecaption">
    <w:name w:val="figurecaption"/>
    <w:basedOn w:val="Normal"/>
    <w:pPr>
      <w:spacing w:before="100" w:beforeAutospacing="1" w:after="100" w:afterAutospacing="1"/>
    </w:pPr>
    <w:rPr>
      <w:rFonts w:ascii="Arial Unicode MS" w:eastAsia="Arial Unicode MS" w:hAnsi="Arial Unicode MS" w:cs="Arial Unicode MS"/>
      <w:szCs w:val="24"/>
    </w:rPr>
  </w:style>
  <w:style w:type="paragraph" w:customStyle="1" w:styleId="StyleXMLFragment9ptBoldStrikethrough">
    <w:name w:val="Style XML Fragment + 9 pt Bold Strikethrough"/>
    <w:basedOn w:val="Normal"/>
    <w:autoRedefine/>
    <w:pPr>
      <w:keepNext/>
      <w:keepLines/>
      <w:pBdr>
        <w:top w:val="single" w:sz="4" w:space="1" w:color="auto"/>
        <w:left w:val="single" w:sz="4" w:space="4" w:color="auto"/>
        <w:bottom w:val="single" w:sz="4" w:space="1" w:color="auto"/>
        <w:right w:val="single" w:sz="4" w:space="4" w:color="auto"/>
      </w:pBdr>
      <w:tabs>
        <w:tab w:val="left" w:pos="187"/>
      </w:tabs>
      <w:spacing w:before="0"/>
    </w:pPr>
    <w:rPr>
      <w:rFonts w:ascii="Courier New" w:hAnsi="Courier New" w:cs="Courier New"/>
      <w:bCs/>
      <w:strike/>
      <w:noProof/>
      <w:sz w:val="18"/>
    </w:rPr>
  </w:style>
  <w:style w:type="character" w:customStyle="1" w:styleId="FootnoteTextChar1">
    <w:name w:val="Footnote Text Char1"/>
    <w:rPr>
      <w:lang w:val="en-US" w:eastAsia="en-US" w:bidi="ar-SA"/>
    </w:rPr>
  </w:style>
  <w:style w:type="character" w:customStyle="1" w:styleId="NoteChar1">
    <w:name w:val="Note Char1"/>
    <w:rPr>
      <w:sz w:val="18"/>
      <w:lang w:val="en-US" w:eastAsia="en-US" w:bidi="ar-SA"/>
    </w:rPr>
  </w:style>
  <w:style w:type="paragraph" w:customStyle="1" w:styleId="StyleXMLFragmentTopSinglesolidlineAuto075ptLinew">
    <w:name w:val="Style XML Fragment + Top: (Single solid line Auto  0.75 pt Line w..."/>
    <w:basedOn w:val="Normal"/>
    <w:autoRedefine/>
    <w:pPr>
      <w:keepNext/>
      <w:keepLines/>
      <w:pBdr>
        <w:top w:val="single" w:sz="6" w:space="0" w:color="auto"/>
        <w:left w:val="single" w:sz="6" w:space="0" w:color="auto"/>
        <w:bottom w:val="single" w:sz="6" w:space="0" w:color="auto"/>
        <w:right w:val="single" w:sz="6" w:space="0" w:color="auto"/>
      </w:pBdr>
      <w:tabs>
        <w:tab w:val="left" w:pos="187"/>
      </w:tabs>
      <w:spacing w:before="0"/>
    </w:pPr>
    <w:rPr>
      <w:rFonts w:ascii="Courier New" w:hAnsi="Courier New"/>
      <w:noProof/>
      <w:sz w:val="18"/>
    </w:rPr>
  </w:style>
  <w:style w:type="character" w:customStyle="1" w:styleId="TableEntryChar">
    <w:name w:val="Table Entry Char"/>
    <w:rPr>
      <w:sz w:val="18"/>
    </w:rPr>
  </w:style>
  <w:style w:type="character" w:customStyle="1" w:styleId="TableEntryHeaderChar">
    <w:name w:val="Table Entry Header Char"/>
    <w:rPr>
      <w:rFonts w:ascii="Arial" w:hAnsi="Arial"/>
      <w:b/>
      <w:sz w:val="18"/>
    </w:rPr>
  </w:style>
  <w:style w:type="paragraph" w:customStyle="1" w:styleId="StyleXMLFragmentBold">
    <w:name w:val="Style XML Fragment + Bold"/>
    <w:basedOn w:val="Normal"/>
    <w:autoRedefine/>
    <w:pPr>
      <w:keepNext/>
      <w:keepLines/>
      <w:pBdr>
        <w:top w:val="single" w:sz="4" w:space="1" w:color="auto"/>
        <w:left w:val="single" w:sz="4" w:space="4" w:color="auto"/>
        <w:bottom w:val="single" w:sz="4" w:space="1" w:color="auto"/>
        <w:right w:val="single" w:sz="4" w:space="4" w:color="auto"/>
      </w:pBdr>
      <w:tabs>
        <w:tab w:val="left" w:pos="187"/>
      </w:tabs>
      <w:spacing w:before="0"/>
    </w:pPr>
    <w:rPr>
      <w:rFonts w:ascii="Courier New" w:hAnsi="Courier New" w:cs="Courier New"/>
      <w:b/>
      <w:bCs/>
      <w:noProof/>
      <w:sz w:val="18"/>
    </w:rPr>
  </w:style>
  <w:style w:type="paragraph" w:customStyle="1" w:styleId="StyleXMLFragmentBold1">
    <w:name w:val="Style XML Fragment + Bold1"/>
    <w:basedOn w:val="Normal"/>
    <w:autoRedefine/>
    <w:pPr>
      <w:keepNext/>
      <w:keepLines/>
      <w:pBdr>
        <w:top w:val="single" w:sz="4" w:space="1" w:color="auto"/>
        <w:left w:val="single" w:sz="4" w:space="4" w:color="auto"/>
        <w:bottom w:val="single" w:sz="4" w:space="1" w:color="auto"/>
        <w:right w:val="single" w:sz="4" w:space="4" w:color="auto"/>
      </w:pBdr>
      <w:tabs>
        <w:tab w:val="left" w:pos="187"/>
      </w:tabs>
      <w:spacing w:before="0"/>
    </w:pPr>
    <w:rPr>
      <w:rFonts w:ascii="Courier New" w:hAnsi="Courier New" w:cs="Courier New"/>
      <w:b/>
      <w:bCs/>
      <w:noProof/>
      <w:sz w:val="18"/>
    </w:rPr>
  </w:style>
  <w:style w:type="paragraph" w:customStyle="1" w:styleId="PartTitle">
    <w:name w:val="Part Title"/>
    <w:basedOn w:val="Title"/>
    <w:next w:val="BodyText"/>
    <w:pPr>
      <w:keepNext/>
      <w:pageBreakBefore/>
    </w:pPr>
  </w:style>
  <w:style w:type="table" w:styleId="TableGrid">
    <w:name w:val="Table Grid"/>
    <w:basedOn w:val="TableNormal"/>
    <w:uiPriority w:val="59"/>
    <w:rsid w:val="0048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autoRedefine/>
  </w:style>
  <w:style w:type="character" w:customStyle="1" w:styleId="BodyTextChar1">
    <w:name w:val="Body Text Char1"/>
    <w:rPr>
      <w:noProof/>
      <w:sz w:val="24"/>
      <w:lang w:val="en-US" w:eastAsia="en-US" w:bidi="ar-SA"/>
    </w:rPr>
  </w:style>
  <w:style w:type="character" w:customStyle="1" w:styleId="BodyTextChar2">
    <w:name w:val="Body Text Char2"/>
    <w:rPr>
      <w:noProof/>
      <w:sz w:val="24"/>
      <w:lang w:val="en-US" w:eastAsia="en-US" w:bidi="ar-SA"/>
    </w:rPr>
  </w:style>
  <w:style w:type="character" w:customStyle="1" w:styleId="TableEntryChar1">
    <w:name w:val="Table Entry Char1"/>
    <w:rPr>
      <w:noProof/>
      <w:sz w:val="18"/>
      <w:lang w:val="en-US" w:eastAsia="en-US" w:bidi="ar-SA"/>
    </w:rPr>
  </w:style>
  <w:style w:type="character" w:customStyle="1" w:styleId="FootnoteCharacters">
    <w:name w:val="Footnote Characters"/>
    <w:rsid w:val="009B17FF"/>
    <w:rPr>
      <w:vertAlign w:val="superscript"/>
    </w:rPr>
  </w:style>
  <w:style w:type="paragraph" w:styleId="Revision">
    <w:name w:val="Revision"/>
    <w:hidden/>
    <w:uiPriority w:val="99"/>
    <w:semiHidden/>
    <w:rsid w:val="00F236E3"/>
    <w:rPr>
      <w:sz w:val="24"/>
    </w:rPr>
  </w:style>
  <w:style w:type="paragraph" w:customStyle="1" w:styleId="List1">
    <w:name w:val="List 1"/>
    <w:basedOn w:val="List"/>
    <w:link w:val="List1Char"/>
    <w:qFormat/>
    <w:rsid w:val="000C31C2"/>
  </w:style>
  <w:style w:type="character" w:customStyle="1" w:styleId="List1Char">
    <w:name w:val="List 1 Char"/>
    <w:link w:val="List1"/>
    <w:rsid w:val="000C31C2"/>
    <w:rPr>
      <w:sz w:val="24"/>
    </w:rPr>
  </w:style>
  <w:style w:type="paragraph" w:styleId="List4">
    <w:name w:val="List 4"/>
    <w:basedOn w:val="Normal"/>
    <w:uiPriority w:val="99"/>
    <w:unhideWhenUsed/>
    <w:rsid w:val="000C31C2"/>
    <w:pPr>
      <w:ind w:left="1800" w:hanging="360"/>
    </w:pPr>
  </w:style>
  <w:style w:type="paragraph" w:styleId="List5">
    <w:name w:val="List 5"/>
    <w:basedOn w:val="Normal"/>
    <w:link w:val="List5Char"/>
    <w:rsid w:val="000C31C2"/>
    <w:pPr>
      <w:ind w:left="1800" w:hanging="360"/>
    </w:pPr>
  </w:style>
  <w:style w:type="character" w:customStyle="1" w:styleId="List5Char">
    <w:name w:val="List 5 Char"/>
    <w:link w:val="List5"/>
    <w:rsid w:val="000C31C2"/>
    <w:rPr>
      <w:sz w:val="24"/>
    </w:rPr>
  </w:style>
  <w:style w:type="paragraph" w:customStyle="1" w:styleId="ListBullet1">
    <w:name w:val="List Bullet 1"/>
    <w:basedOn w:val="ListBullet"/>
    <w:link w:val="ListBullet1Char"/>
    <w:qFormat/>
    <w:rsid w:val="000C31C2"/>
    <w:pPr>
      <w:numPr>
        <w:numId w:val="0"/>
      </w:numPr>
    </w:pPr>
  </w:style>
  <w:style w:type="character" w:customStyle="1" w:styleId="ListBullet1Char">
    <w:name w:val="List Bullet 1 Char"/>
    <w:link w:val="ListBullet1"/>
    <w:rsid w:val="000C31C2"/>
    <w:rPr>
      <w:sz w:val="24"/>
    </w:rPr>
  </w:style>
  <w:style w:type="paragraph" w:customStyle="1" w:styleId="ListContinue1">
    <w:name w:val="List Continue 1"/>
    <w:basedOn w:val="ListContinue"/>
    <w:link w:val="ListContinue1Char"/>
    <w:qFormat/>
    <w:rsid w:val="000C31C2"/>
  </w:style>
  <w:style w:type="character" w:customStyle="1" w:styleId="ListContinue1Char">
    <w:name w:val="List Continue 1 Char"/>
    <w:link w:val="ListContinue1"/>
    <w:rsid w:val="000C31C2"/>
    <w:rPr>
      <w:sz w:val="24"/>
    </w:rPr>
  </w:style>
  <w:style w:type="paragraph" w:customStyle="1" w:styleId="ListNumber1">
    <w:name w:val="List Number 1"/>
    <w:basedOn w:val="ListNumber"/>
    <w:link w:val="ListNumber1Char"/>
    <w:qFormat/>
    <w:rsid w:val="000C31C2"/>
    <w:pPr>
      <w:numPr>
        <w:numId w:val="0"/>
      </w:numPr>
      <w:contextualSpacing w:val="0"/>
    </w:pPr>
  </w:style>
  <w:style w:type="character" w:customStyle="1" w:styleId="ListNumber1Char">
    <w:name w:val="List Number 1 Char"/>
    <w:link w:val="ListNumber1"/>
    <w:rsid w:val="000C31C2"/>
    <w:rPr>
      <w:sz w:val="24"/>
    </w:rPr>
  </w:style>
  <w:style w:type="paragraph" w:styleId="ListParagraph">
    <w:name w:val="List Paragraph"/>
    <w:basedOn w:val="Normal"/>
    <w:uiPriority w:val="34"/>
    <w:qFormat/>
    <w:rsid w:val="000C31C2"/>
    <w:pPr>
      <w:ind w:left="720"/>
    </w:pPr>
  </w:style>
  <w:style w:type="character" w:customStyle="1" w:styleId="CommentTextChar">
    <w:name w:val="Comment Text Char"/>
    <w:basedOn w:val="DefaultParagraphFont"/>
    <w:link w:val="CommentText"/>
    <w:semiHidden/>
    <w:rsid w:val="00077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84349">
      <w:bodyDiv w:val="1"/>
      <w:marLeft w:val="0"/>
      <w:marRight w:val="0"/>
      <w:marTop w:val="0"/>
      <w:marBottom w:val="0"/>
      <w:divBdr>
        <w:top w:val="none" w:sz="0" w:space="0" w:color="auto"/>
        <w:left w:val="none" w:sz="0" w:space="0" w:color="auto"/>
        <w:bottom w:val="none" w:sz="0" w:space="0" w:color="auto"/>
        <w:right w:val="none" w:sz="0" w:space="0" w:color="auto"/>
      </w:divBdr>
    </w:div>
    <w:div w:id="1463764599">
      <w:bodyDiv w:val="1"/>
      <w:marLeft w:val="0"/>
      <w:marRight w:val="0"/>
      <w:marTop w:val="0"/>
      <w:marBottom w:val="0"/>
      <w:divBdr>
        <w:top w:val="none" w:sz="0" w:space="0" w:color="auto"/>
        <w:left w:val="none" w:sz="0" w:space="0" w:color="auto"/>
        <w:bottom w:val="none" w:sz="0" w:space="0" w:color="auto"/>
        <w:right w:val="none" w:sz="0" w:space="0" w:color="auto"/>
      </w:divBdr>
    </w:div>
    <w:div w:id="2078236184">
      <w:bodyDiv w:val="1"/>
      <w:marLeft w:val="0"/>
      <w:marRight w:val="0"/>
      <w:marTop w:val="0"/>
      <w:marBottom w:val="0"/>
      <w:divBdr>
        <w:top w:val="none" w:sz="0" w:space="0" w:color="auto"/>
        <w:left w:val="none" w:sz="0" w:space="0" w:color="auto"/>
        <w:bottom w:val="none" w:sz="0" w:space="0" w:color="auto"/>
        <w:right w:val="none" w:sz="0" w:space="0" w:color="auto"/>
      </w:divBdr>
    </w:div>
    <w:div w:id="21271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l7.org/dstucomments%20/showdetail.cfm?dstuid=82" TargetMode="External"/><Relationship Id="rId117"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21" Type="http://schemas.openxmlformats.org/officeDocument/2006/relationships/hyperlink" Target="http://wiki.ihe.net/index.php?title=PCC_TF-2/Bindings" TargetMode="External"/><Relationship Id="rId42" Type="http://schemas.openxmlformats.org/officeDocument/2006/relationships/hyperlink" Target="http://www.hl7.org/documentcenter/public/standards/informative/crs.zip" TargetMode="External"/><Relationship Id="rId47" Type="http://schemas.openxmlformats.org/officeDocument/2006/relationships/hyperlink" Target="http://www.hl7.org/Library/General/HL7_CDA_R2_final.zip" TargetMode="External"/><Relationship Id="rId63"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68"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4"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9" Type="http://schemas.openxmlformats.org/officeDocument/2006/relationships/hyperlink" Target="http://www.hl7.org/Library/General/HL7_CDA_R2_final.zip" TargetMode="External"/><Relationship Id="rId112" Type="http://schemas.openxmlformats.org/officeDocument/2006/relationships/hyperlink" Target="http://wiki.ihe.net/index.php?title=Temp&amp;action=edit" TargetMode="External"/><Relationship Id="rId16" Type="http://schemas.openxmlformats.org/officeDocument/2006/relationships/hyperlink" Target="mailto:pcc@ihe.net" TargetMode="External"/><Relationship Id="rId107" Type="http://schemas.openxmlformats.org/officeDocument/2006/relationships/hyperlink" Target="http://wiki.ihe.net/index.php?title=Category:Templates_using_1.3.6.1.4.1.19376.1.5.3.1.4.13.5" TargetMode="External"/><Relationship Id="rId11" Type="http://schemas.openxmlformats.org/officeDocument/2006/relationships/hyperlink" Target="http://ihe.net/Technical_Frameworks/" TargetMode="External"/><Relationship Id="rId32" Type="http://schemas.openxmlformats.org/officeDocument/2006/relationships/hyperlink" Target="http://www.w3.org/TR/xhtml-basic/" TargetMode="External"/><Relationship Id="rId37" Type="http://schemas.openxmlformats.org/officeDocument/2006/relationships/hyperlink" Target="http://www.hl7.org/documentcenter/private/standards/cda/r2/cda_r2_normativewebedition.zip" TargetMode="External"/><Relationship Id="rId53" Type="http://schemas.openxmlformats.org/officeDocument/2006/relationships/hyperlink" Target="http://wiki.ihe.net/index.php?title=1.3.6.1.4.1.19376.1.5.3.1.4.13" TargetMode="External"/><Relationship Id="rId58"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74"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79"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02"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23"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28"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www.hl7.org/v3ballot/html/domains/uvpc/uvpc_CareStructures.htm" TargetMode="External"/><Relationship Id="rId95" Type="http://schemas.openxmlformats.org/officeDocument/2006/relationships/hyperlink" Target="http://www.hl7.org/Library/General/HL7_CDA_R2_final.zip" TargetMode="External"/><Relationship Id="rId19" Type="http://schemas.openxmlformats.org/officeDocument/2006/relationships/hyperlink" Target="http://wiki.ihe.net/index.php?title=PCC_TF-2/Bindings" TargetMode="External"/><Relationship Id="rId14" Type="http://schemas.openxmlformats.org/officeDocument/2006/relationships/image" Target="media/image3.png"/><Relationship Id="rId22" Type="http://schemas.openxmlformats.org/officeDocument/2006/relationships/hyperlink" Target="http://wiki.ihe.net/index.php?title=PCC_TF-2/Bindings" TargetMode="External"/><Relationship Id="rId27" Type="http://schemas.openxmlformats.org/officeDocument/2006/relationships/comments" Target="comments.xml"/><Relationship Id="rId30" Type="http://schemas.openxmlformats.org/officeDocument/2006/relationships/hyperlink" Target="http://www.hl7.org/documentcenter/ballots/2007SEP/support/CDAR2_HPRPT_DSTU_2008AUG.zip" TargetMode="External"/><Relationship Id="rId35" Type="http://schemas.openxmlformats.org/officeDocument/2006/relationships/hyperlink" Target="http://www.hl7.org/documentcenter/public/standards/informative/crs.zip" TargetMode="External"/><Relationship Id="rId43" Type="http://schemas.openxmlformats.org/officeDocument/2006/relationships/hyperlink" Target="http://www.hl7.org/Library/General/HL7_CDA_R2_final.zip" TargetMode="External"/><Relationship Id="rId48" Type="http://schemas.openxmlformats.org/officeDocument/2006/relationships/hyperlink" Target="http://wiki.ihe.net/index.php?title=1.3.6.1.4.1.19376.1.5.3.1.3.23" TargetMode="External"/><Relationship Id="rId56" Type="http://schemas.openxmlformats.org/officeDocument/2006/relationships/hyperlink" Target="http://wiki.ihe.net/index.php?title=1.3.6.1.4.1.19376.1.5.3.1.3.35" TargetMode="External"/><Relationship Id="rId64"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69"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77"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00" Type="http://schemas.openxmlformats.org/officeDocument/2006/relationships/hyperlink" Target="http://www.hl7.org/v3ballot/html/domains/uvcs/uvcs.htm" TargetMode="External"/><Relationship Id="rId105" Type="http://schemas.openxmlformats.org/officeDocument/2006/relationships/hyperlink" Target="http://www.hl7.org/Library/General/HL7_CDA_R2_final.zip" TargetMode="External"/><Relationship Id="rId113"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18"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2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wiki.ihe.net/index.php?title=1.3.6.1.4.1.19376.1.5.3.1.3.13" TargetMode="External"/><Relationship Id="rId72"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0"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5" Type="http://schemas.openxmlformats.org/officeDocument/2006/relationships/hyperlink" Target="http://www.hl7.org/v3ballot/html/domains/uvpc/uvpc_CareStructures.htm" TargetMode="External"/><Relationship Id="rId93" Type="http://schemas.openxmlformats.org/officeDocument/2006/relationships/hyperlink" Target="http://www.hl7.org/v3ballot/html/domains/uvpc/uvpc_CareStructures.htm" TargetMode="External"/><Relationship Id="rId98" Type="http://schemas.openxmlformats.org/officeDocument/2006/relationships/hyperlink" Target="http://www.hl7.org/Library/General/HL7_CDA_R2_final.zip" TargetMode="External"/><Relationship Id="rId121"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3" Type="http://schemas.openxmlformats.org/officeDocument/2006/relationships/styles" Target="styles.xml"/><Relationship Id="rId12" Type="http://schemas.openxmlformats.org/officeDocument/2006/relationships/hyperlink" Target="http://ihe.net/Technical_Frameworks/" TargetMode="External"/><Relationship Id="rId17" Type="http://schemas.openxmlformats.org/officeDocument/2006/relationships/hyperlink" Target="http://wiki.ihe.net/index.php?title=PCC_TF-2/Bindings" TargetMode="External"/><Relationship Id="rId25" Type="http://schemas.openxmlformats.org/officeDocument/2006/relationships/hyperlink" Target="http://wiki.ihe.net/index.php?title=XDS_Coding_System_%281.3.6.1.4.1.19376.1.2.3%29" TargetMode="External"/><Relationship Id="rId33" Type="http://schemas.openxmlformats.org/officeDocument/2006/relationships/hyperlink" Target="http://www.hl7.org/documentcenter/private/standards/cda/r2/cda_r2_normativewebedition.zip" TargetMode="External"/><Relationship Id="rId38" Type="http://schemas.openxmlformats.org/officeDocument/2006/relationships/hyperlink" Target="http://www.hl7.org/documentcenter/public/standards/informative/crs.zip" TargetMode="External"/><Relationship Id="rId46" Type="http://schemas.openxmlformats.org/officeDocument/2006/relationships/hyperlink" Target="http://www.hl7.org/documentcenter/private/standards/cda/r2/cda_r2_normativewebedition.zip" TargetMode="External"/><Relationship Id="rId59"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67"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03"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08" Type="http://schemas.openxmlformats.org/officeDocument/2006/relationships/hyperlink" Target="http://www.hl7.org/Library/General/HL7_CDA_R2_final.zip" TargetMode="External"/><Relationship Id="rId116"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24" Type="http://schemas.openxmlformats.org/officeDocument/2006/relationships/image" Target="media/image4.png"/><Relationship Id="rId129" Type="http://schemas.openxmlformats.org/officeDocument/2006/relationships/fontTable" Target="fontTable.xml"/><Relationship Id="rId20" Type="http://schemas.openxmlformats.org/officeDocument/2006/relationships/hyperlink" Target="http://wiki.ihe.net/index.php?title=PCC_TF-2/Bindings" TargetMode="External"/><Relationship Id="rId41" Type="http://schemas.openxmlformats.org/officeDocument/2006/relationships/hyperlink" Target="http://www.hl7.org/documentcenter/private/standards/cda/r2/cda_r2_normativewebedition.zip" TargetMode="External"/><Relationship Id="rId54" Type="http://schemas.openxmlformats.org/officeDocument/2006/relationships/hyperlink" Target="http://wiki.ihe.net/index.php?title=1.3.6.1.4.1.19376.1.5.3.1.1.5.3.2" TargetMode="External"/><Relationship Id="rId62"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70"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75"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3"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8" Type="http://schemas.openxmlformats.org/officeDocument/2006/relationships/hyperlink" Target="http://www.hl7.org/v3ballot/html/domains/uvpc/uvpc_CareStructures.htm" TargetMode="External"/><Relationship Id="rId91" Type="http://schemas.openxmlformats.org/officeDocument/2006/relationships/hyperlink" Target="http://www.hl7.org/v3ballot/html/domains/uvcs/uvcs.htm" TargetMode="External"/><Relationship Id="rId96" Type="http://schemas.openxmlformats.org/officeDocument/2006/relationships/hyperlink" Target="http://www.hl7.org/v3ballot/html/domains/uvpc/uvpc_CareStructures.htm" TargetMode="External"/><Relationship Id="rId111" Type="http://schemas.openxmlformats.org/officeDocument/2006/relationships/hyperlink" Target="http://www.hl7.org/Library/General/HL7_CDA_R2_final.zi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CC_Public_Comments/" TargetMode="External"/><Relationship Id="rId23" Type="http://schemas.openxmlformats.org/officeDocument/2006/relationships/hyperlink" Target="http://wiki.ihe.net/index.php?title=PCC_TF-2/Bindings" TargetMode="External"/><Relationship Id="rId28" Type="http://schemas.microsoft.com/office/2011/relationships/commentsExtended" Target="commentsExtended.xml"/><Relationship Id="rId36" Type="http://schemas.openxmlformats.org/officeDocument/2006/relationships/hyperlink" Target="http://www.hl7.org/Library/General/HL7_CDA_R2_final.zip" TargetMode="External"/><Relationship Id="rId49" Type="http://schemas.openxmlformats.org/officeDocument/2006/relationships/hyperlink" Target="http://wiki.ihe.net/index.php?title=1.3.6.1.4.1.19376.1.5.3.1.3.6" TargetMode="External"/><Relationship Id="rId57"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06" Type="http://schemas.openxmlformats.org/officeDocument/2006/relationships/hyperlink" Target="http://wiki.ihe.net/index.php?title=1.3.6.1.4.1.19376.1.5.3.1.4.13" TargetMode="External"/><Relationship Id="rId114"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19"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27" Type="http://schemas.openxmlformats.org/officeDocument/2006/relationships/footer" Target="footer2.xml"/><Relationship Id="rId10" Type="http://schemas.openxmlformats.org/officeDocument/2006/relationships/hyperlink" Target="http://ihe.net/Technical_Frameworks/" TargetMode="External"/><Relationship Id="rId31" Type="http://schemas.openxmlformats.org/officeDocument/2006/relationships/hyperlink" Target="http://www.w3.org/TR/xml-stylesheet/" TargetMode="External"/><Relationship Id="rId44" Type="http://schemas.openxmlformats.org/officeDocument/2006/relationships/hyperlink" Target="http://www.hl7.org/documentcenter/ballots/2007NOV/downloads/EHR_PHRSFM_R1_D1_2007NOV.zip" TargetMode="External"/><Relationship Id="rId52" Type="http://schemas.openxmlformats.org/officeDocument/2006/relationships/hyperlink" Target="http://wiki.ihe.net/index.php?title=1.3.6.1.4.1.19376.1.5.3.1.3.19" TargetMode="External"/><Relationship Id="rId60"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65"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73"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78"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1"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6" Type="http://schemas.openxmlformats.org/officeDocument/2006/relationships/hyperlink" Target="http://www.hl7.org/Library/General/HL7_CDA_R2_final.zip" TargetMode="External"/><Relationship Id="rId94" Type="http://schemas.openxmlformats.org/officeDocument/2006/relationships/hyperlink" Target="http://www.hl7.org/v3ballot/html/domains/uvcs/uvcs.htm" TargetMode="External"/><Relationship Id="rId99" Type="http://schemas.openxmlformats.org/officeDocument/2006/relationships/hyperlink" Target="http://www.hl7.org/v3ballot/html/domains/uvpc/uvpc_CareStructures.htm" TargetMode="External"/><Relationship Id="rId101" Type="http://schemas.openxmlformats.org/officeDocument/2006/relationships/hyperlink" Target="http://www.hl7.org/Library/General/HL7_CDA_R2_final.zip" TargetMode="External"/><Relationship Id="rId122"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3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3" Type="http://schemas.openxmlformats.org/officeDocument/2006/relationships/image" Target="media/image2.png"/><Relationship Id="rId18" Type="http://schemas.openxmlformats.org/officeDocument/2006/relationships/hyperlink" Target="http://wiki.ihe.net/index.php?title=PCC_TF-2/Bindings" TargetMode="External"/><Relationship Id="rId39" Type="http://schemas.openxmlformats.org/officeDocument/2006/relationships/hyperlink" Target="http://www.hl7.org/Library/General/HL7_CDA_R2_final.zip" TargetMode="External"/><Relationship Id="rId109" Type="http://schemas.openxmlformats.org/officeDocument/2006/relationships/hyperlink" Target="http://www.hl7.org/Library/General/HL7_CDA_R2_final.zip" TargetMode="External"/><Relationship Id="rId34" Type="http://schemas.openxmlformats.org/officeDocument/2006/relationships/hyperlink" Target="http://www.hl7.org/documentcenter/private/standards/cda/r2/cda_r2_normativewebedition.zip" TargetMode="External"/><Relationship Id="rId50" Type="http://schemas.openxmlformats.org/officeDocument/2006/relationships/hyperlink" Target="http://wiki.ihe.net/index.php?title=1.3.6.1.4.1.19376.1.5.3.1.3.8" TargetMode="External"/><Relationship Id="rId55" Type="http://schemas.openxmlformats.org/officeDocument/2006/relationships/hyperlink" Target="http://wiki.ihe.net/index.php?title=1.3.6.1.4.1.19376.1.5.3.1.1.5.3.4" TargetMode="External"/><Relationship Id="rId76"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97" Type="http://schemas.openxmlformats.org/officeDocument/2006/relationships/hyperlink" Target="http://www.hl7.org/v3ballot/html/domains/uvcs/uvcs.htm" TargetMode="External"/><Relationship Id="rId104"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20"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25"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92" Type="http://schemas.openxmlformats.org/officeDocument/2006/relationships/hyperlink" Target="http://www.hl7.org/Library/General/HL7_CDA_R2_final.zip" TargetMode="External"/><Relationship Id="rId2" Type="http://schemas.openxmlformats.org/officeDocument/2006/relationships/numbering" Target="numbering.xml"/><Relationship Id="rId29" Type="http://schemas.openxmlformats.org/officeDocument/2006/relationships/hyperlink" Target="http://www.hl7.org/documentcenter/private/standards/cda/r2/cda_r2_normativewebedition.zip" TargetMode="External"/><Relationship Id="rId24" Type="http://schemas.openxmlformats.org/officeDocument/2006/relationships/hyperlink" Target="http://hl7.amg-hq.net/oid/frames.cfm" TargetMode="External"/><Relationship Id="rId40" Type="http://schemas.openxmlformats.org/officeDocument/2006/relationships/hyperlink" Target="http://library.ahima.org/xpedio/groups/public/documents/ahima/bok1_027456.pdf" TargetMode="External"/><Relationship Id="rId45" Type="http://schemas.openxmlformats.org/officeDocument/2006/relationships/hyperlink" Target="http://www.loinc.org" TargetMode="External"/><Relationship Id="rId66"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7" Type="http://schemas.openxmlformats.org/officeDocument/2006/relationships/hyperlink" Target="http://www.hl7.org/Library/General/HL7_CDA_R2_final.zip" TargetMode="External"/><Relationship Id="rId110" Type="http://schemas.openxmlformats.org/officeDocument/2006/relationships/hyperlink" Target="http://www.hl7.org/Library/General/HL7_CDA_R2_final.zip" TargetMode="External"/><Relationship Id="rId115"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131" Type="http://schemas.openxmlformats.org/officeDocument/2006/relationships/theme" Target="theme/theme1.xml"/><Relationship Id="rId61"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 Id="rId82" Type="http://schemas.openxmlformats.org/officeDocument/2006/relationships/hyperlink" Target="ftp://ftp.ihe.net/Patient_Care_Coordination/Maintenance2015/laura.bright/AppData/tsoutherland/AppData/Local/Documents%20and%20Settings/212042380/Local%20Settings/Application%20Data/Microsoft/Local%20Settings/Temporary%20Internet%20Files/workspace/WikiDownloader/wiki/PCC/html/workspaceWikiDownloaderwikiPCChtml%22%20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ihe.net/Technical_Frameworks/" TargetMode="External"/><Relationship Id="rId1" Type="http://schemas.openxmlformats.org/officeDocument/2006/relationships/hyperlink" Target="http://wiki.hl7.org/index.php?title=CDA_Format_Codes_for_IHE_X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7_current%20version%20July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A5D78-C4EB-4E52-A4CF-4C44E5457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Template-V7_current version July08</Template>
  <TotalTime>19</TotalTime>
  <Pages>242</Pages>
  <Words>82202</Words>
  <Characters>468556</Characters>
  <Application>Microsoft Office Word</Application>
  <DocSecurity>0</DocSecurity>
  <Lines>3904</Lines>
  <Paragraphs>1099</Paragraphs>
  <ScaleCrop>false</ScaleCrop>
  <HeadingPairs>
    <vt:vector size="2" baseType="variant">
      <vt:variant>
        <vt:lpstr>Title</vt:lpstr>
      </vt:variant>
      <vt:variant>
        <vt:i4>1</vt:i4>
      </vt:variant>
    </vt:vector>
  </HeadingPairs>
  <TitlesOfParts>
    <vt:vector size="1" baseType="lpstr">
      <vt:lpstr>IHE_PCC_TF_Vol2_Rev11.0_FT_2016-11-11</vt:lpstr>
    </vt:vector>
  </TitlesOfParts>
  <Company>IHE</Company>
  <LinksUpToDate>false</LinksUpToDate>
  <CharactersWithSpaces>549659</CharactersWithSpaces>
  <SharedDoc>false</SharedDoc>
  <HLinks>
    <vt:vector size="4872" baseType="variant">
      <vt:variant>
        <vt:i4>983060</vt:i4>
      </vt:variant>
      <vt:variant>
        <vt:i4>3477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3474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3471</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3468</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3465</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3462</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3459</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3456</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3453</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3450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3447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3211348</vt:i4>
      </vt:variant>
      <vt:variant>
        <vt:i4>3443</vt:i4>
      </vt:variant>
      <vt:variant>
        <vt:i4>0</vt:i4>
      </vt:variant>
      <vt:variant>
        <vt:i4>5</vt:i4>
      </vt:variant>
      <vt:variant>
        <vt:lpwstr/>
      </vt:variant>
      <vt:variant>
        <vt:lpwstr>_Simple_Observations_1.3.6.1.4.1.19376.1</vt:lpwstr>
      </vt:variant>
      <vt:variant>
        <vt:i4>1900632</vt:i4>
      </vt:variant>
      <vt:variant>
        <vt:i4>3441</vt:i4>
      </vt:variant>
      <vt:variant>
        <vt:i4>0</vt:i4>
      </vt:variant>
      <vt:variant>
        <vt:i4>5</vt:i4>
      </vt:variant>
      <vt:variant>
        <vt:lpwstr>http://wiki.ihe.net/index.php?title=Temp&amp;action=edit</vt:lpwstr>
      </vt:variant>
      <vt:variant>
        <vt:lpwstr/>
      </vt:variant>
      <vt:variant>
        <vt:i4>4325475</vt:i4>
      </vt:variant>
      <vt:variant>
        <vt:i4>3438</vt:i4>
      </vt:variant>
      <vt:variant>
        <vt:i4>0</vt:i4>
      </vt:variant>
      <vt:variant>
        <vt:i4>5</vt:i4>
      </vt:variant>
      <vt:variant>
        <vt:lpwstr>http://www.hl7.org/Library/General/HL7_CDA_R2_final.zip</vt:lpwstr>
      </vt:variant>
      <vt:variant>
        <vt:lpwstr/>
      </vt:variant>
      <vt:variant>
        <vt:i4>1507391</vt:i4>
      </vt:variant>
      <vt:variant>
        <vt:i4>3435</vt:i4>
      </vt:variant>
      <vt:variant>
        <vt:i4>0</vt:i4>
      </vt:variant>
      <vt:variant>
        <vt:i4>5</vt:i4>
      </vt:variant>
      <vt:variant>
        <vt:lpwstr/>
      </vt:variant>
      <vt:variant>
        <vt:lpwstr>_Family_History_Organizer</vt:lpwstr>
      </vt:variant>
      <vt:variant>
        <vt:i4>3211348</vt:i4>
      </vt:variant>
      <vt:variant>
        <vt:i4>3432</vt:i4>
      </vt:variant>
      <vt:variant>
        <vt:i4>0</vt:i4>
      </vt:variant>
      <vt:variant>
        <vt:i4>5</vt:i4>
      </vt:variant>
      <vt:variant>
        <vt:lpwstr/>
      </vt:variant>
      <vt:variant>
        <vt:lpwstr>_Simple_Observations_1.3.6.1.4.1.19376.1</vt:lpwstr>
      </vt:variant>
      <vt:variant>
        <vt:i4>4325475</vt:i4>
      </vt:variant>
      <vt:variant>
        <vt:i4>3429</vt:i4>
      </vt:variant>
      <vt:variant>
        <vt:i4>0</vt:i4>
      </vt:variant>
      <vt:variant>
        <vt:i4>5</vt:i4>
      </vt:variant>
      <vt:variant>
        <vt:lpwstr>http://www.hl7.org/Library/General/HL7_CDA_R2_final.zip</vt:lpwstr>
      </vt:variant>
      <vt:variant>
        <vt:lpwstr/>
      </vt:variant>
      <vt:variant>
        <vt:i4>4325475</vt:i4>
      </vt:variant>
      <vt:variant>
        <vt:i4>3426</vt:i4>
      </vt:variant>
      <vt:variant>
        <vt:i4>0</vt:i4>
      </vt:variant>
      <vt:variant>
        <vt:i4>5</vt:i4>
      </vt:variant>
      <vt:variant>
        <vt:lpwstr>http://www.hl7.org/Library/General/HL7_CDA_R2_final.zip</vt:lpwstr>
      </vt:variant>
      <vt:variant>
        <vt:lpwstr/>
      </vt:variant>
      <vt:variant>
        <vt:i4>4325475</vt:i4>
      </vt:variant>
      <vt:variant>
        <vt:i4>3423</vt:i4>
      </vt:variant>
      <vt:variant>
        <vt:i4>0</vt:i4>
      </vt:variant>
      <vt:variant>
        <vt:i4>5</vt:i4>
      </vt:variant>
      <vt:variant>
        <vt:lpwstr>http://www.hl7.org/Library/General/HL7_CDA_R2_final.zip</vt:lpwstr>
      </vt:variant>
      <vt:variant>
        <vt:lpwstr/>
      </vt:variant>
      <vt:variant>
        <vt:i4>6094854</vt:i4>
      </vt:variant>
      <vt:variant>
        <vt:i4>3420</vt:i4>
      </vt:variant>
      <vt:variant>
        <vt:i4>0</vt:i4>
      </vt:variant>
      <vt:variant>
        <vt:i4>5</vt:i4>
      </vt:variant>
      <vt:variant>
        <vt:lpwstr>http://wiki.ihe.net/index.php?title=Category:Templates_using_1.3.6.1.4.1.19376.1.5.3.1.4.13.5</vt:lpwstr>
      </vt:variant>
      <vt:variant>
        <vt:lpwstr/>
      </vt:variant>
      <vt:variant>
        <vt:i4>6422584</vt:i4>
      </vt:variant>
      <vt:variant>
        <vt:i4>3417</vt:i4>
      </vt:variant>
      <vt:variant>
        <vt:i4>0</vt:i4>
      </vt:variant>
      <vt:variant>
        <vt:i4>5</vt:i4>
      </vt:variant>
      <vt:variant>
        <vt:lpwstr>http://wiki.ihe.net/index.php?title=1.3.6.1.4.1.19376.1.5.3.1.4.13</vt:lpwstr>
      </vt:variant>
      <vt:variant>
        <vt:lpwstr/>
      </vt:variant>
      <vt:variant>
        <vt:i4>3604602</vt:i4>
      </vt:variant>
      <vt:variant>
        <vt:i4>3414</vt:i4>
      </vt:variant>
      <vt:variant>
        <vt:i4>0</vt:i4>
      </vt:variant>
      <vt:variant>
        <vt:i4>5</vt:i4>
      </vt:variant>
      <vt:variant>
        <vt:lpwstr/>
      </vt:variant>
      <vt:variant>
        <vt:lpwstr>T1_3_6_1_4_1_19376_1_5_3_1_4_13</vt:lpwstr>
      </vt:variant>
      <vt:variant>
        <vt:i4>4325475</vt:i4>
      </vt:variant>
      <vt:variant>
        <vt:i4>3411</vt:i4>
      </vt:variant>
      <vt:variant>
        <vt:i4>0</vt:i4>
      </vt:variant>
      <vt:variant>
        <vt:i4>5</vt:i4>
      </vt:variant>
      <vt:variant>
        <vt:lpwstr>http://www.hl7.org/Library/General/HL7_CDA_R2_final.zip</vt:lpwstr>
      </vt:variant>
      <vt:variant>
        <vt:lpwstr/>
      </vt:variant>
      <vt:variant>
        <vt:i4>3604602</vt:i4>
      </vt:variant>
      <vt:variant>
        <vt:i4>3408</vt:i4>
      </vt:variant>
      <vt:variant>
        <vt:i4>0</vt:i4>
      </vt:variant>
      <vt:variant>
        <vt:i4>5</vt:i4>
      </vt:variant>
      <vt:variant>
        <vt:lpwstr/>
      </vt:variant>
      <vt:variant>
        <vt:lpwstr>T1_3_6_1_4_1_19376_1_5_3_1_4_15</vt:lpwstr>
      </vt:variant>
      <vt:variant>
        <vt:i4>6815817</vt:i4>
      </vt:variant>
      <vt:variant>
        <vt:i4>3405</vt:i4>
      </vt:variant>
      <vt:variant>
        <vt:i4>0</vt:i4>
      </vt:variant>
      <vt:variant>
        <vt:i4>5</vt:i4>
      </vt:variant>
      <vt:variant>
        <vt:lpwstr/>
      </vt:variant>
      <vt:variant>
        <vt:lpwstr>T1_3_6_1_4_1_19376_1_5_3_1_4_13_2</vt:lpwstr>
      </vt:variant>
      <vt:variant>
        <vt:i4>262181</vt:i4>
      </vt:variant>
      <vt:variant>
        <vt:i4>3402</vt:i4>
      </vt:variant>
      <vt:variant>
        <vt:i4>0</vt:i4>
      </vt:variant>
      <vt:variant>
        <vt:i4>5</vt:i4>
      </vt:variant>
      <vt:variant>
        <vt:lpwstr/>
      </vt:variant>
      <vt:variant>
        <vt:lpwstr>T1_3_6_1_4_1_19376_1_5_3_1_4_3_1</vt:lpwstr>
      </vt:variant>
      <vt:variant>
        <vt:i4>3342458</vt:i4>
      </vt:variant>
      <vt:variant>
        <vt:i4>3399</vt:i4>
      </vt:variant>
      <vt:variant>
        <vt:i4>0</vt:i4>
      </vt:variant>
      <vt:variant>
        <vt:i4>5</vt:i4>
      </vt:variant>
      <vt:variant>
        <vt:lpwstr/>
      </vt:variant>
      <vt:variant>
        <vt:lpwstr>T1_3_6_1_4_1_19376_1_5_3_1_4_5</vt:lpwstr>
      </vt:variant>
      <vt:variant>
        <vt:i4>131109</vt:i4>
      </vt:variant>
      <vt:variant>
        <vt:i4>3396</vt:i4>
      </vt:variant>
      <vt:variant>
        <vt:i4>0</vt:i4>
      </vt:variant>
      <vt:variant>
        <vt:i4>5</vt:i4>
      </vt:variant>
      <vt:variant>
        <vt:lpwstr/>
      </vt:variant>
      <vt:variant>
        <vt:lpwstr>T1_3_6_1_4_1_19376_1_5_3_1_4_7_3</vt:lpwstr>
      </vt:variant>
      <vt:variant>
        <vt:i4>983060</vt:i4>
      </vt:variant>
      <vt:variant>
        <vt:i4>3393</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3390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3387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196645</vt:i4>
      </vt:variant>
      <vt:variant>
        <vt:i4>3384</vt:i4>
      </vt:variant>
      <vt:variant>
        <vt:i4>0</vt:i4>
      </vt:variant>
      <vt:variant>
        <vt:i4>5</vt:i4>
      </vt:variant>
      <vt:variant>
        <vt:lpwstr/>
      </vt:variant>
      <vt:variant>
        <vt:lpwstr>T1_3_6_1_4_1_19376_1_5_3_1_4_4_1</vt:lpwstr>
      </vt:variant>
      <vt:variant>
        <vt:i4>3473530</vt:i4>
      </vt:variant>
      <vt:variant>
        <vt:i4>3381</vt:i4>
      </vt:variant>
      <vt:variant>
        <vt:i4>0</vt:i4>
      </vt:variant>
      <vt:variant>
        <vt:i4>5</vt:i4>
      </vt:variant>
      <vt:variant>
        <vt:lpwstr/>
      </vt:variant>
      <vt:variant>
        <vt:lpwstr>T1_3_6_1_4_1_19376_1_5_3_1_4_3</vt:lpwstr>
      </vt:variant>
      <vt:variant>
        <vt:i4>131109</vt:i4>
      </vt:variant>
      <vt:variant>
        <vt:i4>3378</vt:i4>
      </vt:variant>
      <vt:variant>
        <vt:i4>0</vt:i4>
      </vt:variant>
      <vt:variant>
        <vt:i4>5</vt:i4>
      </vt:variant>
      <vt:variant>
        <vt:lpwstr/>
      </vt:variant>
      <vt:variant>
        <vt:lpwstr>T1_3_6_1_4_1_19376_1_5_3_1_4_7_3</vt:lpwstr>
      </vt:variant>
      <vt:variant>
        <vt:i4>196645</vt:i4>
      </vt:variant>
      <vt:variant>
        <vt:i4>3375</vt:i4>
      </vt:variant>
      <vt:variant>
        <vt:i4>0</vt:i4>
      </vt:variant>
      <vt:variant>
        <vt:i4>5</vt:i4>
      </vt:variant>
      <vt:variant>
        <vt:lpwstr/>
      </vt:variant>
      <vt:variant>
        <vt:lpwstr>T1_3_6_1_4_1_19376_1_5_3_1_4_7_2</vt:lpwstr>
      </vt:variant>
      <vt:variant>
        <vt:i4>3211386</vt:i4>
      </vt:variant>
      <vt:variant>
        <vt:i4>3372</vt:i4>
      </vt:variant>
      <vt:variant>
        <vt:i4>0</vt:i4>
      </vt:variant>
      <vt:variant>
        <vt:i4>5</vt:i4>
      </vt:variant>
      <vt:variant>
        <vt:lpwstr/>
      </vt:variant>
      <vt:variant>
        <vt:lpwstr>T1_3_6_1_4_1_19376_1_5_3_1_4_7</vt:lpwstr>
      </vt:variant>
      <vt:variant>
        <vt:i4>4325475</vt:i4>
      </vt:variant>
      <vt:variant>
        <vt:i4>3369</vt:i4>
      </vt:variant>
      <vt:variant>
        <vt:i4>0</vt:i4>
      </vt:variant>
      <vt:variant>
        <vt:i4>5</vt:i4>
      </vt:variant>
      <vt:variant>
        <vt:lpwstr>http://www.hl7.org/Library/General/HL7_CDA_R2_final.zip</vt:lpwstr>
      </vt:variant>
      <vt:variant>
        <vt:lpwstr/>
      </vt:variant>
      <vt:variant>
        <vt:i4>3407994</vt:i4>
      </vt:variant>
      <vt:variant>
        <vt:i4>3366</vt:i4>
      </vt:variant>
      <vt:variant>
        <vt:i4>0</vt:i4>
      </vt:variant>
      <vt:variant>
        <vt:i4>5</vt:i4>
      </vt:variant>
      <vt:variant>
        <vt:lpwstr/>
      </vt:variant>
      <vt:variant>
        <vt:lpwstr>T1_3_6_1_4_1_19376_1_5_3_1_4_2</vt:lpwstr>
      </vt:variant>
      <vt:variant>
        <vt:i4>393253</vt:i4>
      </vt:variant>
      <vt:variant>
        <vt:i4>3363</vt:i4>
      </vt:variant>
      <vt:variant>
        <vt:i4>0</vt:i4>
      </vt:variant>
      <vt:variant>
        <vt:i4>5</vt:i4>
      </vt:variant>
      <vt:variant>
        <vt:lpwstr/>
      </vt:variant>
      <vt:variant>
        <vt:lpwstr>T1_3_6_1_4_1_19376_1_5_3_1_4_1_1</vt:lpwstr>
      </vt:variant>
      <vt:variant>
        <vt:i4>3604602</vt:i4>
      </vt:variant>
      <vt:variant>
        <vt:i4>3360</vt:i4>
      </vt:variant>
      <vt:variant>
        <vt:i4>0</vt:i4>
      </vt:variant>
      <vt:variant>
        <vt:i4>5</vt:i4>
      </vt:variant>
      <vt:variant>
        <vt:lpwstr/>
      </vt:variant>
      <vt:variant>
        <vt:lpwstr>T1_3_6_1_4_1_19376_1_5_3_1_4_1</vt:lpwstr>
      </vt:variant>
      <vt:variant>
        <vt:i4>3342458</vt:i4>
      </vt:variant>
      <vt:variant>
        <vt:i4>3357</vt:i4>
      </vt:variant>
      <vt:variant>
        <vt:i4>0</vt:i4>
      </vt:variant>
      <vt:variant>
        <vt:i4>5</vt:i4>
      </vt:variant>
      <vt:variant>
        <vt:lpwstr/>
      </vt:variant>
      <vt:variant>
        <vt:lpwstr>T1_3_6_1_4_1_19376_1_5_3_1_4_5</vt:lpwstr>
      </vt:variant>
      <vt:variant>
        <vt:i4>3342458</vt:i4>
      </vt:variant>
      <vt:variant>
        <vt:i4>3354</vt:i4>
      </vt:variant>
      <vt:variant>
        <vt:i4>0</vt:i4>
      </vt:variant>
      <vt:variant>
        <vt:i4>5</vt:i4>
      </vt:variant>
      <vt:variant>
        <vt:lpwstr/>
      </vt:variant>
      <vt:variant>
        <vt:lpwstr>T1_3_6_1_4_1_19376_1_5_3_1_4_5</vt:lpwstr>
      </vt:variant>
      <vt:variant>
        <vt:i4>7733289</vt:i4>
      </vt:variant>
      <vt:variant>
        <vt:i4>3351</vt:i4>
      </vt:variant>
      <vt:variant>
        <vt:i4>0</vt:i4>
      </vt:variant>
      <vt:variant>
        <vt:i4>5</vt:i4>
      </vt:variant>
      <vt:variant>
        <vt:lpwstr>http://www.hl7.org/v3ballot/html/domains/uvcs/uvcs.htm</vt:lpwstr>
      </vt:variant>
      <vt:variant>
        <vt:lpwstr/>
      </vt:variant>
      <vt:variant>
        <vt:i4>4784183</vt:i4>
      </vt:variant>
      <vt:variant>
        <vt:i4>3348</vt:i4>
      </vt:variant>
      <vt:variant>
        <vt:i4>0</vt:i4>
      </vt:variant>
      <vt:variant>
        <vt:i4>5</vt:i4>
      </vt:variant>
      <vt:variant>
        <vt:lpwstr>http://www.hl7.org/v3ballot/html/domains/uvpc/uvpc_CareStructures.htm</vt:lpwstr>
      </vt:variant>
      <vt:variant>
        <vt:lpwstr/>
      </vt:variant>
      <vt:variant>
        <vt:i4>4325475</vt:i4>
      </vt:variant>
      <vt:variant>
        <vt:i4>3345</vt:i4>
      </vt:variant>
      <vt:variant>
        <vt:i4>0</vt:i4>
      </vt:variant>
      <vt:variant>
        <vt:i4>5</vt:i4>
      </vt:variant>
      <vt:variant>
        <vt:lpwstr>http://www.hl7.org/Library/General/HL7_CDA_R2_final.zip</vt:lpwstr>
      </vt:variant>
      <vt:variant>
        <vt:lpwstr/>
      </vt:variant>
      <vt:variant>
        <vt:i4>3407994</vt:i4>
      </vt:variant>
      <vt:variant>
        <vt:i4>3342</vt:i4>
      </vt:variant>
      <vt:variant>
        <vt:i4>0</vt:i4>
      </vt:variant>
      <vt:variant>
        <vt:i4>5</vt:i4>
      </vt:variant>
      <vt:variant>
        <vt:lpwstr/>
      </vt:variant>
      <vt:variant>
        <vt:lpwstr>T1_3_6_1_4_1_19376_1_5_3_1_4_2</vt:lpwstr>
      </vt:variant>
      <vt:variant>
        <vt:i4>327717</vt:i4>
      </vt:variant>
      <vt:variant>
        <vt:i4>3339</vt:i4>
      </vt:variant>
      <vt:variant>
        <vt:i4>0</vt:i4>
      </vt:variant>
      <vt:variant>
        <vt:i4>5</vt:i4>
      </vt:variant>
      <vt:variant>
        <vt:lpwstr/>
      </vt:variant>
      <vt:variant>
        <vt:lpwstr>T1_3_6_1_4_1_19376_1_5_3_1_4_1_2</vt:lpwstr>
      </vt:variant>
      <vt:variant>
        <vt:i4>3604602</vt:i4>
      </vt:variant>
      <vt:variant>
        <vt:i4>3336</vt:i4>
      </vt:variant>
      <vt:variant>
        <vt:i4>0</vt:i4>
      </vt:variant>
      <vt:variant>
        <vt:i4>5</vt:i4>
      </vt:variant>
      <vt:variant>
        <vt:lpwstr/>
      </vt:variant>
      <vt:variant>
        <vt:lpwstr>T1_3_6_1_4_1_19376_1_5_3_1_4_1</vt:lpwstr>
      </vt:variant>
      <vt:variant>
        <vt:i4>7733289</vt:i4>
      </vt:variant>
      <vt:variant>
        <vt:i4>3333</vt:i4>
      </vt:variant>
      <vt:variant>
        <vt:i4>0</vt:i4>
      </vt:variant>
      <vt:variant>
        <vt:i4>5</vt:i4>
      </vt:variant>
      <vt:variant>
        <vt:lpwstr>http://www.hl7.org/v3ballot/html/domains/uvcs/uvcs.htm</vt:lpwstr>
      </vt:variant>
      <vt:variant>
        <vt:lpwstr/>
      </vt:variant>
      <vt:variant>
        <vt:i4>4784183</vt:i4>
      </vt:variant>
      <vt:variant>
        <vt:i4>3330</vt:i4>
      </vt:variant>
      <vt:variant>
        <vt:i4>0</vt:i4>
      </vt:variant>
      <vt:variant>
        <vt:i4>5</vt:i4>
      </vt:variant>
      <vt:variant>
        <vt:lpwstr>http://www.hl7.org/v3ballot/html/domains/uvpc/uvpc_CareStructures.htm</vt:lpwstr>
      </vt:variant>
      <vt:variant>
        <vt:lpwstr/>
      </vt:variant>
      <vt:variant>
        <vt:i4>4325475</vt:i4>
      </vt:variant>
      <vt:variant>
        <vt:i4>3327</vt:i4>
      </vt:variant>
      <vt:variant>
        <vt:i4>0</vt:i4>
      </vt:variant>
      <vt:variant>
        <vt:i4>5</vt:i4>
      </vt:variant>
      <vt:variant>
        <vt:lpwstr>http://www.hl7.org/Library/General/HL7_CDA_R2_final.zip</vt:lpwstr>
      </vt:variant>
      <vt:variant>
        <vt:lpwstr/>
      </vt:variant>
      <vt:variant>
        <vt:i4>3145850</vt:i4>
      </vt:variant>
      <vt:variant>
        <vt:i4>3324</vt:i4>
      </vt:variant>
      <vt:variant>
        <vt:i4>0</vt:i4>
      </vt:variant>
      <vt:variant>
        <vt:i4>5</vt:i4>
      </vt:variant>
      <vt:variant>
        <vt:lpwstr/>
      </vt:variant>
      <vt:variant>
        <vt:lpwstr>T1_3_6_1_4_1_19376_1_5_3_1_4_6</vt:lpwstr>
      </vt:variant>
      <vt:variant>
        <vt:i4>131109</vt:i4>
      </vt:variant>
      <vt:variant>
        <vt:i4>3321</vt:i4>
      </vt:variant>
      <vt:variant>
        <vt:i4>0</vt:i4>
      </vt:variant>
      <vt:variant>
        <vt:i4>5</vt:i4>
      </vt:variant>
      <vt:variant>
        <vt:lpwstr/>
      </vt:variant>
      <vt:variant>
        <vt:lpwstr>T1_3_6_1_4_1_19376_1_5_3_1_4_5_1</vt:lpwstr>
      </vt:variant>
      <vt:variant>
        <vt:i4>131109</vt:i4>
      </vt:variant>
      <vt:variant>
        <vt:i4>3318</vt:i4>
      </vt:variant>
      <vt:variant>
        <vt:i4>0</vt:i4>
      </vt:variant>
      <vt:variant>
        <vt:i4>5</vt:i4>
      </vt:variant>
      <vt:variant>
        <vt:lpwstr/>
      </vt:variant>
      <vt:variant>
        <vt:lpwstr>T1_3_6_1_4_1_19376_1_5_3_1_4_5_1</vt:lpwstr>
      </vt:variant>
      <vt:variant>
        <vt:i4>7733289</vt:i4>
      </vt:variant>
      <vt:variant>
        <vt:i4>3315</vt:i4>
      </vt:variant>
      <vt:variant>
        <vt:i4>0</vt:i4>
      </vt:variant>
      <vt:variant>
        <vt:i4>5</vt:i4>
      </vt:variant>
      <vt:variant>
        <vt:lpwstr>http://www.hl7.org/v3ballot/html/domains/uvcs/uvcs.htm</vt:lpwstr>
      </vt:variant>
      <vt:variant>
        <vt:lpwstr/>
      </vt:variant>
      <vt:variant>
        <vt:i4>4784183</vt:i4>
      </vt:variant>
      <vt:variant>
        <vt:i4>3312</vt:i4>
      </vt:variant>
      <vt:variant>
        <vt:i4>0</vt:i4>
      </vt:variant>
      <vt:variant>
        <vt:i4>5</vt:i4>
      </vt:variant>
      <vt:variant>
        <vt:lpwstr>http://www.hl7.org/v3ballot/html/domains/uvpc/uvpc_CareStructures.htm</vt:lpwstr>
      </vt:variant>
      <vt:variant>
        <vt:lpwstr/>
      </vt:variant>
      <vt:variant>
        <vt:i4>4325475</vt:i4>
      </vt:variant>
      <vt:variant>
        <vt:i4>3309</vt:i4>
      </vt:variant>
      <vt:variant>
        <vt:i4>0</vt:i4>
      </vt:variant>
      <vt:variant>
        <vt:i4>5</vt:i4>
      </vt:variant>
      <vt:variant>
        <vt:lpwstr>http://www.hl7.org/Library/General/HL7_CDA_R2_final.zip</vt:lpwstr>
      </vt:variant>
      <vt:variant>
        <vt:lpwstr/>
      </vt:variant>
      <vt:variant>
        <vt:i4>131109</vt:i4>
      </vt:variant>
      <vt:variant>
        <vt:i4>3306</vt:i4>
      </vt:variant>
      <vt:variant>
        <vt:i4>0</vt:i4>
      </vt:variant>
      <vt:variant>
        <vt:i4>5</vt:i4>
      </vt:variant>
      <vt:variant>
        <vt:lpwstr/>
      </vt:variant>
      <vt:variant>
        <vt:lpwstr>T1_3_6_1_4_1_19376_1_5_3_1_4_5_1</vt:lpwstr>
      </vt:variant>
      <vt:variant>
        <vt:i4>3342458</vt:i4>
      </vt:variant>
      <vt:variant>
        <vt:i4>3303</vt:i4>
      </vt:variant>
      <vt:variant>
        <vt:i4>0</vt:i4>
      </vt:variant>
      <vt:variant>
        <vt:i4>5</vt:i4>
      </vt:variant>
      <vt:variant>
        <vt:lpwstr/>
      </vt:variant>
      <vt:variant>
        <vt:lpwstr>T1_3_6_1_4_1_19376_1_5_3_1_4_5</vt:lpwstr>
      </vt:variant>
      <vt:variant>
        <vt:i4>131109</vt:i4>
      </vt:variant>
      <vt:variant>
        <vt:i4>3300</vt:i4>
      </vt:variant>
      <vt:variant>
        <vt:i4>0</vt:i4>
      </vt:variant>
      <vt:variant>
        <vt:i4>5</vt:i4>
      </vt:variant>
      <vt:variant>
        <vt:lpwstr/>
      </vt:variant>
      <vt:variant>
        <vt:lpwstr>T1_3_6_1_4_1_19376_1_5_3_1_4_5_1</vt:lpwstr>
      </vt:variant>
      <vt:variant>
        <vt:i4>131109</vt:i4>
      </vt:variant>
      <vt:variant>
        <vt:i4>3297</vt:i4>
      </vt:variant>
      <vt:variant>
        <vt:i4>0</vt:i4>
      </vt:variant>
      <vt:variant>
        <vt:i4>5</vt:i4>
      </vt:variant>
      <vt:variant>
        <vt:lpwstr/>
      </vt:variant>
      <vt:variant>
        <vt:lpwstr>T1_3_6_1_4_1_19376_1_5_3_1_4_5_1</vt:lpwstr>
      </vt:variant>
      <vt:variant>
        <vt:i4>7733289</vt:i4>
      </vt:variant>
      <vt:variant>
        <vt:i4>3294</vt:i4>
      </vt:variant>
      <vt:variant>
        <vt:i4>0</vt:i4>
      </vt:variant>
      <vt:variant>
        <vt:i4>5</vt:i4>
      </vt:variant>
      <vt:variant>
        <vt:lpwstr>http://www.hl7.org/v3ballot/html/domains/uvcs/uvcs.htm</vt:lpwstr>
      </vt:variant>
      <vt:variant>
        <vt:lpwstr/>
      </vt:variant>
      <vt:variant>
        <vt:i4>4784183</vt:i4>
      </vt:variant>
      <vt:variant>
        <vt:i4>3291</vt:i4>
      </vt:variant>
      <vt:variant>
        <vt:i4>0</vt:i4>
      </vt:variant>
      <vt:variant>
        <vt:i4>5</vt:i4>
      </vt:variant>
      <vt:variant>
        <vt:lpwstr>http://www.hl7.org/v3ballot/html/domains/uvpc/uvpc_CareStructures.htm</vt:lpwstr>
      </vt:variant>
      <vt:variant>
        <vt:lpwstr/>
      </vt:variant>
      <vt:variant>
        <vt:i4>4325475</vt:i4>
      </vt:variant>
      <vt:variant>
        <vt:i4>3288</vt:i4>
      </vt:variant>
      <vt:variant>
        <vt:i4>0</vt:i4>
      </vt:variant>
      <vt:variant>
        <vt:i4>5</vt:i4>
      </vt:variant>
      <vt:variant>
        <vt:lpwstr>http://www.hl7.org/Library/General/HL7_CDA_R2_final.zip</vt:lpwstr>
      </vt:variant>
      <vt:variant>
        <vt:lpwstr/>
      </vt:variant>
      <vt:variant>
        <vt:i4>131109</vt:i4>
      </vt:variant>
      <vt:variant>
        <vt:i4>3285</vt:i4>
      </vt:variant>
      <vt:variant>
        <vt:i4>0</vt:i4>
      </vt:variant>
      <vt:variant>
        <vt:i4>5</vt:i4>
      </vt:variant>
      <vt:variant>
        <vt:lpwstr/>
      </vt:variant>
      <vt:variant>
        <vt:lpwstr>T1_3_6_1_4_1_19376_1_5_3_1_4_5_1</vt:lpwstr>
      </vt:variant>
      <vt:variant>
        <vt:i4>3145850</vt:i4>
      </vt:variant>
      <vt:variant>
        <vt:i4>3282</vt:i4>
      </vt:variant>
      <vt:variant>
        <vt:i4>0</vt:i4>
      </vt:variant>
      <vt:variant>
        <vt:i4>5</vt:i4>
      </vt:variant>
      <vt:variant>
        <vt:lpwstr/>
      </vt:variant>
      <vt:variant>
        <vt:lpwstr>T1_3_6_1_4_1_19376_1_5_3_1_4_6</vt:lpwstr>
      </vt:variant>
      <vt:variant>
        <vt:i4>3342458</vt:i4>
      </vt:variant>
      <vt:variant>
        <vt:i4>3279</vt:i4>
      </vt:variant>
      <vt:variant>
        <vt:i4>0</vt:i4>
      </vt:variant>
      <vt:variant>
        <vt:i4>5</vt:i4>
      </vt:variant>
      <vt:variant>
        <vt:lpwstr/>
      </vt:variant>
      <vt:variant>
        <vt:lpwstr>T1_3_6_1_4_1_19376_1_5_3_1_4_5</vt:lpwstr>
      </vt:variant>
      <vt:variant>
        <vt:i4>4784183</vt:i4>
      </vt:variant>
      <vt:variant>
        <vt:i4>3276</vt:i4>
      </vt:variant>
      <vt:variant>
        <vt:i4>0</vt:i4>
      </vt:variant>
      <vt:variant>
        <vt:i4>5</vt:i4>
      </vt:variant>
      <vt:variant>
        <vt:lpwstr>http://www.hl7.org/v3ballot/html/domains/uvpc/uvpc_CareStructures.htm</vt:lpwstr>
      </vt:variant>
      <vt:variant>
        <vt:lpwstr/>
      </vt:variant>
      <vt:variant>
        <vt:i4>4325475</vt:i4>
      </vt:variant>
      <vt:variant>
        <vt:i4>3273</vt:i4>
      </vt:variant>
      <vt:variant>
        <vt:i4>0</vt:i4>
      </vt:variant>
      <vt:variant>
        <vt:i4>5</vt:i4>
      </vt:variant>
      <vt:variant>
        <vt:lpwstr>http://www.hl7.org/Library/General/HL7_CDA_R2_final.zip</vt:lpwstr>
      </vt:variant>
      <vt:variant>
        <vt:lpwstr/>
      </vt:variant>
      <vt:variant>
        <vt:i4>37</vt:i4>
      </vt:variant>
      <vt:variant>
        <vt:i4>3270</vt:i4>
      </vt:variant>
      <vt:variant>
        <vt:i4>0</vt:i4>
      </vt:variant>
      <vt:variant>
        <vt:i4>5</vt:i4>
      </vt:variant>
      <vt:variant>
        <vt:lpwstr/>
      </vt:variant>
      <vt:variant>
        <vt:lpwstr>T1_3_6_1_4_1_19376_1_5_3_1_4_5_3</vt:lpwstr>
      </vt:variant>
      <vt:variant>
        <vt:i4>65573</vt:i4>
      </vt:variant>
      <vt:variant>
        <vt:i4>3267</vt:i4>
      </vt:variant>
      <vt:variant>
        <vt:i4>0</vt:i4>
      </vt:variant>
      <vt:variant>
        <vt:i4>5</vt:i4>
      </vt:variant>
      <vt:variant>
        <vt:lpwstr/>
      </vt:variant>
      <vt:variant>
        <vt:lpwstr>T1_3_6_1_4_1_19376_1_5_3_1_4_5_2</vt:lpwstr>
      </vt:variant>
      <vt:variant>
        <vt:i4>4325475</vt:i4>
      </vt:variant>
      <vt:variant>
        <vt:i4>3264</vt:i4>
      </vt:variant>
      <vt:variant>
        <vt:i4>0</vt:i4>
      </vt:variant>
      <vt:variant>
        <vt:i4>5</vt:i4>
      </vt:variant>
      <vt:variant>
        <vt:lpwstr>http://www.hl7.org/Library/General/HL7_CDA_R2_final.zip</vt:lpwstr>
      </vt:variant>
      <vt:variant>
        <vt:lpwstr/>
      </vt:variant>
      <vt:variant>
        <vt:i4>4784183</vt:i4>
      </vt:variant>
      <vt:variant>
        <vt:i4>3261</vt:i4>
      </vt:variant>
      <vt:variant>
        <vt:i4>0</vt:i4>
      </vt:variant>
      <vt:variant>
        <vt:i4>5</vt:i4>
      </vt:variant>
      <vt:variant>
        <vt:lpwstr>http://www.hl7.org/v3ballot/html/domains/uvpc/uvpc_CareStructures.htm</vt:lpwstr>
      </vt:variant>
      <vt:variant>
        <vt:lpwstr/>
      </vt:variant>
      <vt:variant>
        <vt:i4>983060</vt:i4>
      </vt:variant>
      <vt:variant>
        <vt:i4>3258</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3255</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3276926</vt:i4>
      </vt:variant>
      <vt:variant>
        <vt:i4>3252</vt:i4>
      </vt:variant>
      <vt:variant>
        <vt:i4>0</vt:i4>
      </vt:variant>
      <vt:variant>
        <vt:i4>5</vt:i4>
      </vt:variant>
      <vt:variant>
        <vt:lpwstr/>
      </vt:variant>
      <vt:variant>
        <vt:lpwstr>T1_3_6_1_4_1_19376_1_5_3_1_1_10_4_2</vt:lpwstr>
      </vt:variant>
      <vt:variant>
        <vt:i4>3276926</vt:i4>
      </vt:variant>
      <vt:variant>
        <vt:i4>3249</vt:i4>
      </vt:variant>
      <vt:variant>
        <vt:i4>0</vt:i4>
      </vt:variant>
      <vt:variant>
        <vt:i4>5</vt:i4>
      </vt:variant>
      <vt:variant>
        <vt:lpwstr/>
      </vt:variant>
      <vt:variant>
        <vt:lpwstr>T1_3_6_1_4_1_19376_1_5_3_1_1_10_4_2</vt:lpwstr>
      </vt:variant>
      <vt:variant>
        <vt:i4>3276926</vt:i4>
      </vt:variant>
      <vt:variant>
        <vt:i4>3246</vt:i4>
      </vt:variant>
      <vt:variant>
        <vt:i4>0</vt:i4>
      </vt:variant>
      <vt:variant>
        <vt:i4>5</vt:i4>
      </vt:variant>
      <vt:variant>
        <vt:lpwstr/>
      </vt:variant>
      <vt:variant>
        <vt:lpwstr>T1_3_6_1_4_1_19376_1_5_3_1_1_10_4_1</vt:lpwstr>
      </vt:variant>
      <vt:variant>
        <vt:i4>3276926</vt:i4>
      </vt:variant>
      <vt:variant>
        <vt:i4>3243</vt:i4>
      </vt:variant>
      <vt:variant>
        <vt:i4>0</vt:i4>
      </vt:variant>
      <vt:variant>
        <vt:i4>5</vt:i4>
      </vt:variant>
      <vt:variant>
        <vt:lpwstr/>
      </vt:variant>
      <vt:variant>
        <vt:lpwstr>T1_3_6_1_4_1_19376_1_5_3_1_1_10_4_1</vt:lpwstr>
      </vt:variant>
      <vt:variant>
        <vt:i4>3604602</vt:i4>
      </vt:variant>
      <vt:variant>
        <vt:i4>3240</vt:i4>
      </vt:variant>
      <vt:variant>
        <vt:i4>0</vt:i4>
      </vt:variant>
      <vt:variant>
        <vt:i4>5</vt:i4>
      </vt:variant>
      <vt:variant>
        <vt:lpwstr/>
      </vt:variant>
      <vt:variant>
        <vt:lpwstr>T1_3_6_1_4_1_19376_1_5_3_1_4_17</vt:lpwstr>
      </vt:variant>
      <vt:variant>
        <vt:i4>983060</vt:i4>
      </vt:variant>
      <vt:variant>
        <vt:i4>3237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3604602</vt:i4>
      </vt:variant>
      <vt:variant>
        <vt:i4>3234</vt:i4>
      </vt:variant>
      <vt:variant>
        <vt:i4>0</vt:i4>
      </vt:variant>
      <vt:variant>
        <vt:i4>5</vt:i4>
      </vt:variant>
      <vt:variant>
        <vt:lpwstr/>
      </vt:variant>
      <vt:variant>
        <vt:lpwstr>T1_3_6_1_4_1_19376_1_5_3_1_4_17</vt:lpwstr>
      </vt:variant>
      <vt:variant>
        <vt:i4>983060</vt:i4>
      </vt:variant>
      <vt:variant>
        <vt:i4>3231</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6815817</vt:i4>
      </vt:variant>
      <vt:variant>
        <vt:i4>3228</vt:i4>
      </vt:variant>
      <vt:variant>
        <vt:i4>0</vt:i4>
      </vt:variant>
      <vt:variant>
        <vt:i4>5</vt:i4>
      </vt:variant>
      <vt:variant>
        <vt:lpwstr/>
      </vt:variant>
      <vt:variant>
        <vt:lpwstr>T1_3_6_1_4_1_19376_1_5_3_1_4_13_7</vt:lpwstr>
      </vt:variant>
      <vt:variant>
        <vt:i4>3276922</vt:i4>
      </vt:variant>
      <vt:variant>
        <vt:i4>3225</vt:i4>
      </vt:variant>
      <vt:variant>
        <vt:i4>0</vt:i4>
      </vt:variant>
      <vt:variant>
        <vt:i4>5</vt:i4>
      </vt:variant>
      <vt:variant>
        <vt:lpwstr/>
      </vt:variant>
      <vt:variant>
        <vt:lpwstr>T1_3_6_1_4_1_19376_1_5_3_1_3_34</vt:lpwstr>
      </vt:variant>
      <vt:variant>
        <vt:i4>6815817</vt:i4>
      </vt:variant>
      <vt:variant>
        <vt:i4>3222</vt:i4>
      </vt:variant>
      <vt:variant>
        <vt:i4>0</vt:i4>
      </vt:variant>
      <vt:variant>
        <vt:i4>5</vt:i4>
      </vt:variant>
      <vt:variant>
        <vt:lpwstr/>
      </vt:variant>
      <vt:variant>
        <vt:lpwstr>T1_3_6_1_4_1_19376_1_5_3_1_4_13_7</vt:lpwstr>
      </vt:variant>
      <vt:variant>
        <vt:i4>3276922</vt:i4>
      </vt:variant>
      <vt:variant>
        <vt:i4>3219</vt:i4>
      </vt:variant>
      <vt:variant>
        <vt:i4>0</vt:i4>
      </vt:variant>
      <vt:variant>
        <vt:i4>5</vt:i4>
      </vt:variant>
      <vt:variant>
        <vt:lpwstr/>
      </vt:variant>
      <vt:variant>
        <vt:lpwstr>T1_3_6_1_4_1_19376_1_5_3_1_3_34</vt:lpwstr>
      </vt:variant>
      <vt:variant>
        <vt:i4>983060</vt:i4>
      </vt:variant>
      <vt:variant>
        <vt:i4>3216</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3213</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3210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3207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3276922</vt:i4>
      </vt:variant>
      <vt:variant>
        <vt:i4>3204</vt:i4>
      </vt:variant>
      <vt:variant>
        <vt:i4>0</vt:i4>
      </vt:variant>
      <vt:variant>
        <vt:i4>5</vt:i4>
      </vt:variant>
      <vt:variant>
        <vt:lpwstr/>
      </vt:variant>
      <vt:variant>
        <vt:lpwstr>T1_3_6_1_4_1_19376_1_5_3_1_4_4</vt:lpwstr>
      </vt:variant>
      <vt:variant>
        <vt:i4>3604602</vt:i4>
      </vt:variant>
      <vt:variant>
        <vt:i4>3201</vt:i4>
      </vt:variant>
      <vt:variant>
        <vt:i4>0</vt:i4>
      </vt:variant>
      <vt:variant>
        <vt:i4>5</vt:i4>
      </vt:variant>
      <vt:variant>
        <vt:lpwstr/>
      </vt:variant>
      <vt:variant>
        <vt:lpwstr>T1_3_6_1_4_1_19376_1_5_3_1_4_16</vt:lpwstr>
      </vt:variant>
      <vt:variant>
        <vt:i4>3342458</vt:i4>
      </vt:variant>
      <vt:variant>
        <vt:i4>3198</vt:i4>
      </vt:variant>
      <vt:variant>
        <vt:i4>0</vt:i4>
      </vt:variant>
      <vt:variant>
        <vt:i4>5</vt:i4>
      </vt:variant>
      <vt:variant>
        <vt:lpwstr/>
      </vt:variant>
      <vt:variant>
        <vt:lpwstr>T1_3_6_1_4_1_19376_1_5_3_1_3_29</vt:lpwstr>
      </vt:variant>
      <vt:variant>
        <vt:i4>3276922</vt:i4>
      </vt:variant>
      <vt:variant>
        <vt:i4>3195</vt:i4>
      </vt:variant>
      <vt:variant>
        <vt:i4>0</vt:i4>
      </vt:variant>
      <vt:variant>
        <vt:i4>5</vt:i4>
      </vt:variant>
      <vt:variant>
        <vt:lpwstr/>
      </vt:variant>
      <vt:variant>
        <vt:lpwstr>T1_3_6_1_4_1_19376_1_5_3_1_4_4</vt:lpwstr>
      </vt:variant>
      <vt:variant>
        <vt:i4>3604602</vt:i4>
      </vt:variant>
      <vt:variant>
        <vt:i4>3192</vt:i4>
      </vt:variant>
      <vt:variant>
        <vt:i4>0</vt:i4>
      </vt:variant>
      <vt:variant>
        <vt:i4>5</vt:i4>
      </vt:variant>
      <vt:variant>
        <vt:lpwstr/>
      </vt:variant>
      <vt:variant>
        <vt:lpwstr>T1_3_6_1_4_1_19376_1_5_3_1_4_16</vt:lpwstr>
      </vt:variant>
      <vt:variant>
        <vt:i4>3342458</vt:i4>
      </vt:variant>
      <vt:variant>
        <vt:i4>3189</vt:i4>
      </vt:variant>
      <vt:variant>
        <vt:i4>0</vt:i4>
      </vt:variant>
      <vt:variant>
        <vt:i4>5</vt:i4>
      </vt:variant>
      <vt:variant>
        <vt:lpwstr/>
      </vt:variant>
      <vt:variant>
        <vt:lpwstr>T1_3_6_1_4_1_19376_1_5_3_1_3_29</vt:lpwstr>
      </vt:variant>
      <vt:variant>
        <vt:i4>3604602</vt:i4>
      </vt:variant>
      <vt:variant>
        <vt:i4>3186</vt:i4>
      </vt:variant>
      <vt:variant>
        <vt:i4>0</vt:i4>
      </vt:variant>
      <vt:variant>
        <vt:i4>5</vt:i4>
      </vt:variant>
      <vt:variant>
        <vt:lpwstr/>
      </vt:variant>
      <vt:variant>
        <vt:lpwstr>T1_3_6_1_4_1_19376_1_5_3_1_4_13</vt:lpwstr>
      </vt:variant>
      <vt:variant>
        <vt:i4>3276922</vt:i4>
      </vt:variant>
      <vt:variant>
        <vt:i4>3183</vt:i4>
      </vt:variant>
      <vt:variant>
        <vt:i4>0</vt:i4>
      </vt:variant>
      <vt:variant>
        <vt:i4>5</vt:i4>
      </vt:variant>
      <vt:variant>
        <vt:lpwstr/>
      </vt:variant>
      <vt:variant>
        <vt:lpwstr>T1_3_6_1_4_1_19376_1_5_3_1_4_4</vt:lpwstr>
      </vt:variant>
      <vt:variant>
        <vt:i4>3604602</vt:i4>
      </vt:variant>
      <vt:variant>
        <vt:i4>3180</vt:i4>
      </vt:variant>
      <vt:variant>
        <vt:i4>0</vt:i4>
      </vt:variant>
      <vt:variant>
        <vt:i4>5</vt:i4>
      </vt:variant>
      <vt:variant>
        <vt:lpwstr/>
      </vt:variant>
      <vt:variant>
        <vt:lpwstr>T1_3_6_1_4_1_19376_1_5_3_1_4_19</vt:lpwstr>
      </vt:variant>
      <vt:variant>
        <vt:i4>3604602</vt:i4>
      </vt:variant>
      <vt:variant>
        <vt:i4>3177</vt:i4>
      </vt:variant>
      <vt:variant>
        <vt:i4>0</vt:i4>
      </vt:variant>
      <vt:variant>
        <vt:i4>5</vt:i4>
      </vt:variant>
      <vt:variant>
        <vt:lpwstr/>
      </vt:variant>
      <vt:variant>
        <vt:lpwstr>T1_3_6_1_4_1_19376_1_5_3_1_4_13</vt:lpwstr>
      </vt:variant>
      <vt:variant>
        <vt:i4>3276922</vt:i4>
      </vt:variant>
      <vt:variant>
        <vt:i4>3174</vt:i4>
      </vt:variant>
      <vt:variant>
        <vt:i4>0</vt:i4>
      </vt:variant>
      <vt:variant>
        <vt:i4>5</vt:i4>
      </vt:variant>
      <vt:variant>
        <vt:lpwstr/>
      </vt:variant>
      <vt:variant>
        <vt:lpwstr>T1_3_6_1_4_1_19376_1_5_3_1_4_4</vt:lpwstr>
      </vt:variant>
      <vt:variant>
        <vt:i4>3604602</vt:i4>
      </vt:variant>
      <vt:variant>
        <vt:i4>3171</vt:i4>
      </vt:variant>
      <vt:variant>
        <vt:i4>0</vt:i4>
      </vt:variant>
      <vt:variant>
        <vt:i4>5</vt:i4>
      </vt:variant>
      <vt:variant>
        <vt:lpwstr/>
      </vt:variant>
      <vt:variant>
        <vt:lpwstr>T1_3_6_1_4_1_19376_1_5_3_1_4_19</vt:lpwstr>
      </vt:variant>
      <vt:variant>
        <vt:i4>3342458</vt:i4>
      </vt:variant>
      <vt:variant>
        <vt:i4>3168</vt:i4>
      </vt:variant>
      <vt:variant>
        <vt:i4>0</vt:i4>
      </vt:variant>
      <vt:variant>
        <vt:i4>5</vt:i4>
      </vt:variant>
      <vt:variant>
        <vt:lpwstr/>
      </vt:variant>
      <vt:variant>
        <vt:lpwstr>T1_3_6_1_4_1_19376_1_5_3_1_3_25</vt:lpwstr>
      </vt:variant>
      <vt:variant>
        <vt:i4>6815817</vt:i4>
      </vt:variant>
      <vt:variant>
        <vt:i4>3165</vt:i4>
      </vt:variant>
      <vt:variant>
        <vt:i4>0</vt:i4>
      </vt:variant>
      <vt:variant>
        <vt:i4>5</vt:i4>
      </vt:variant>
      <vt:variant>
        <vt:lpwstr/>
      </vt:variant>
      <vt:variant>
        <vt:lpwstr>T1_3_6_1_4_1_19376_1_5_3_1_4_13_1</vt:lpwstr>
      </vt:variant>
      <vt:variant>
        <vt:i4>3342458</vt:i4>
      </vt:variant>
      <vt:variant>
        <vt:i4>3162</vt:i4>
      </vt:variant>
      <vt:variant>
        <vt:i4>0</vt:i4>
      </vt:variant>
      <vt:variant>
        <vt:i4>5</vt:i4>
      </vt:variant>
      <vt:variant>
        <vt:lpwstr/>
      </vt:variant>
      <vt:variant>
        <vt:lpwstr>T1_3_6_1_4_1_19376_1_5_3_1_3_25</vt:lpwstr>
      </vt:variant>
      <vt:variant>
        <vt:i4>983060</vt:i4>
      </vt:variant>
      <vt:variant>
        <vt:i4>3159</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3156</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3276926</vt:i4>
      </vt:variant>
      <vt:variant>
        <vt:i4>3153</vt:i4>
      </vt:variant>
      <vt:variant>
        <vt:i4>0</vt:i4>
      </vt:variant>
      <vt:variant>
        <vt:i4>5</vt:i4>
      </vt:variant>
      <vt:variant>
        <vt:lpwstr/>
      </vt:variant>
      <vt:variant>
        <vt:lpwstr>T1_3_6_1_4_1_19376_1_5_3_1_1_16_2_1</vt:lpwstr>
      </vt:variant>
      <vt:variant>
        <vt:i4>589861</vt:i4>
      </vt:variant>
      <vt:variant>
        <vt:i4>3150</vt:i4>
      </vt:variant>
      <vt:variant>
        <vt:i4>0</vt:i4>
      </vt:variant>
      <vt:variant>
        <vt:i4>5</vt:i4>
      </vt:variant>
      <vt:variant>
        <vt:lpwstr/>
      </vt:variant>
      <vt:variant>
        <vt:lpwstr>T1_3_6_1_4_1_19376_1_5_3_1_1_9_37</vt:lpwstr>
      </vt:variant>
      <vt:variant>
        <vt:i4>589861</vt:i4>
      </vt:variant>
      <vt:variant>
        <vt:i4>3147</vt:i4>
      </vt:variant>
      <vt:variant>
        <vt:i4>0</vt:i4>
      </vt:variant>
      <vt:variant>
        <vt:i4>5</vt:i4>
      </vt:variant>
      <vt:variant>
        <vt:lpwstr/>
      </vt:variant>
      <vt:variant>
        <vt:lpwstr>T1_3_6_1_4_1_19376_1_5_3_1_1_9_36</vt:lpwstr>
      </vt:variant>
      <vt:variant>
        <vt:i4>589861</vt:i4>
      </vt:variant>
      <vt:variant>
        <vt:i4>3144</vt:i4>
      </vt:variant>
      <vt:variant>
        <vt:i4>0</vt:i4>
      </vt:variant>
      <vt:variant>
        <vt:i4>5</vt:i4>
      </vt:variant>
      <vt:variant>
        <vt:lpwstr/>
      </vt:variant>
      <vt:variant>
        <vt:lpwstr>T1_3_6_1_4_1_19376_1_5_3_1_1_9_35</vt:lpwstr>
      </vt:variant>
      <vt:variant>
        <vt:i4>589861</vt:i4>
      </vt:variant>
      <vt:variant>
        <vt:i4>3141</vt:i4>
      </vt:variant>
      <vt:variant>
        <vt:i4>0</vt:i4>
      </vt:variant>
      <vt:variant>
        <vt:i4>5</vt:i4>
      </vt:variant>
      <vt:variant>
        <vt:lpwstr/>
      </vt:variant>
      <vt:variant>
        <vt:lpwstr>T1_3_6_1_4_1_19376_1_5_3_1_1_9_34</vt:lpwstr>
      </vt:variant>
      <vt:variant>
        <vt:i4>589861</vt:i4>
      </vt:variant>
      <vt:variant>
        <vt:i4>3138</vt:i4>
      </vt:variant>
      <vt:variant>
        <vt:i4>0</vt:i4>
      </vt:variant>
      <vt:variant>
        <vt:i4>5</vt:i4>
      </vt:variant>
      <vt:variant>
        <vt:lpwstr/>
      </vt:variant>
      <vt:variant>
        <vt:lpwstr>T1_3_6_1_4_1_19376_1_5_3_1_1_9_33</vt:lpwstr>
      </vt:variant>
      <vt:variant>
        <vt:i4>589861</vt:i4>
      </vt:variant>
      <vt:variant>
        <vt:i4>3135</vt:i4>
      </vt:variant>
      <vt:variant>
        <vt:i4>0</vt:i4>
      </vt:variant>
      <vt:variant>
        <vt:i4>5</vt:i4>
      </vt:variant>
      <vt:variant>
        <vt:lpwstr/>
      </vt:variant>
      <vt:variant>
        <vt:lpwstr>T1_3_6_1_4_1_19376_1_5_3_1_1_9_32</vt:lpwstr>
      </vt:variant>
      <vt:variant>
        <vt:i4>589861</vt:i4>
      </vt:variant>
      <vt:variant>
        <vt:i4>3132</vt:i4>
      </vt:variant>
      <vt:variant>
        <vt:i4>0</vt:i4>
      </vt:variant>
      <vt:variant>
        <vt:i4>5</vt:i4>
      </vt:variant>
      <vt:variant>
        <vt:lpwstr/>
      </vt:variant>
      <vt:variant>
        <vt:lpwstr>T1_3_6_1_4_1_19376_1_5_3_1_1_9_31</vt:lpwstr>
      </vt:variant>
      <vt:variant>
        <vt:i4>589861</vt:i4>
      </vt:variant>
      <vt:variant>
        <vt:i4>3129</vt:i4>
      </vt:variant>
      <vt:variant>
        <vt:i4>0</vt:i4>
      </vt:variant>
      <vt:variant>
        <vt:i4>5</vt:i4>
      </vt:variant>
      <vt:variant>
        <vt:lpwstr/>
      </vt:variant>
      <vt:variant>
        <vt:lpwstr>T1_3_6_1_4_1_19376_1_5_3_1_1_9_30</vt:lpwstr>
      </vt:variant>
      <vt:variant>
        <vt:i4>524325</vt:i4>
      </vt:variant>
      <vt:variant>
        <vt:i4>3126</vt:i4>
      </vt:variant>
      <vt:variant>
        <vt:i4>0</vt:i4>
      </vt:variant>
      <vt:variant>
        <vt:i4>5</vt:i4>
      </vt:variant>
      <vt:variant>
        <vt:lpwstr/>
      </vt:variant>
      <vt:variant>
        <vt:lpwstr>T1_3_6_1_4_1_19376_1_5_3_1_1_9_29</vt:lpwstr>
      </vt:variant>
      <vt:variant>
        <vt:i4>524325</vt:i4>
      </vt:variant>
      <vt:variant>
        <vt:i4>3123</vt:i4>
      </vt:variant>
      <vt:variant>
        <vt:i4>0</vt:i4>
      </vt:variant>
      <vt:variant>
        <vt:i4>5</vt:i4>
      </vt:variant>
      <vt:variant>
        <vt:lpwstr/>
      </vt:variant>
      <vt:variant>
        <vt:lpwstr>T1_3_6_1_4_1_19376_1_5_3_1_1_9_28</vt:lpwstr>
      </vt:variant>
      <vt:variant>
        <vt:i4>524325</vt:i4>
      </vt:variant>
      <vt:variant>
        <vt:i4>3120</vt:i4>
      </vt:variant>
      <vt:variant>
        <vt:i4>0</vt:i4>
      </vt:variant>
      <vt:variant>
        <vt:i4>5</vt:i4>
      </vt:variant>
      <vt:variant>
        <vt:lpwstr/>
      </vt:variant>
      <vt:variant>
        <vt:lpwstr>T1_3_6_1_4_1_19376_1_5_3_1_1_9_27</vt:lpwstr>
      </vt:variant>
      <vt:variant>
        <vt:i4>524325</vt:i4>
      </vt:variant>
      <vt:variant>
        <vt:i4>3117</vt:i4>
      </vt:variant>
      <vt:variant>
        <vt:i4>0</vt:i4>
      </vt:variant>
      <vt:variant>
        <vt:i4>5</vt:i4>
      </vt:variant>
      <vt:variant>
        <vt:lpwstr/>
      </vt:variant>
      <vt:variant>
        <vt:lpwstr>T1_3_6_1_4_1_19376_1_5_3_1_1_9_26</vt:lpwstr>
      </vt:variant>
      <vt:variant>
        <vt:i4>524325</vt:i4>
      </vt:variant>
      <vt:variant>
        <vt:i4>3114</vt:i4>
      </vt:variant>
      <vt:variant>
        <vt:i4>0</vt:i4>
      </vt:variant>
      <vt:variant>
        <vt:i4>5</vt:i4>
      </vt:variant>
      <vt:variant>
        <vt:lpwstr/>
      </vt:variant>
      <vt:variant>
        <vt:lpwstr>T1_3_6_1_4_1_19376_1_5_3_1_1_9_25</vt:lpwstr>
      </vt:variant>
      <vt:variant>
        <vt:i4>524325</vt:i4>
      </vt:variant>
      <vt:variant>
        <vt:i4>3111</vt:i4>
      </vt:variant>
      <vt:variant>
        <vt:i4>0</vt:i4>
      </vt:variant>
      <vt:variant>
        <vt:i4>5</vt:i4>
      </vt:variant>
      <vt:variant>
        <vt:lpwstr/>
      </vt:variant>
      <vt:variant>
        <vt:lpwstr>T1_3_6_1_4_1_19376_1_5_3_1_1_9_24</vt:lpwstr>
      </vt:variant>
      <vt:variant>
        <vt:i4>524325</vt:i4>
      </vt:variant>
      <vt:variant>
        <vt:i4>3108</vt:i4>
      </vt:variant>
      <vt:variant>
        <vt:i4>0</vt:i4>
      </vt:variant>
      <vt:variant>
        <vt:i4>5</vt:i4>
      </vt:variant>
      <vt:variant>
        <vt:lpwstr/>
      </vt:variant>
      <vt:variant>
        <vt:lpwstr>T1_3_6_1_4_1_19376_1_5_3_1_1_9_23</vt:lpwstr>
      </vt:variant>
      <vt:variant>
        <vt:i4>524325</vt:i4>
      </vt:variant>
      <vt:variant>
        <vt:i4>3105</vt:i4>
      </vt:variant>
      <vt:variant>
        <vt:i4>0</vt:i4>
      </vt:variant>
      <vt:variant>
        <vt:i4>5</vt:i4>
      </vt:variant>
      <vt:variant>
        <vt:lpwstr/>
      </vt:variant>
      <vt:variant>
        <vt:lpwstr>T1_3_6_1_4_1_19376_1_5_3_1_1_9_22</vt:lpwstr>
      </vt:variant>
      <vt:variant>
        <vt:i4>524325</vt:i4>
      </vt:variant>
      <vt:variant>
        <vt:i4>3102</vt:i4>
      </vt:variant>
      <vt:variant>
        <vt:i4>0</vt:i4>
      </vt:variant>
      <vt:variant>
        <vt:i4>5</vt:i4>
      </vt:variant>
      <vt:variant>
        <vt:lpwstr/>
      </vt:variant>
      <vt:variant>
        <vt:lpwstr>T1_3_6_1_4_1_19376_1_5_3_1_1_9_21</vt:lpwstr>
      </vt:variant>
      <vt:variant>
        <vt:i4>524325</vt:i4>
      </vt:variant>
      <vt:variant>
        <vt:i4>3099</vt:i4>
      </vt:variant>
      <vt:variant>
        <vt:i4>0</vt:i4>
      </vt:variant>
      <vt:variant>
        <vt:i4>5</vt:i4>
      </vt:variant>
      <vt:variant>
        <vt:lpwstr/>
      </vt:variant>
      <vt:variant>
        <vt:lpwstr>T1_3_6_1_4_1_19376_1_5_3_1_1_9_20</vt:lpwstr>
      </vt:variant>
      <vt:variant>
        <vt:i4>720933</vt:i4>
      </vt:variant>
      <vt:variant>
        <vt:i4>3096</vt:i4>
      </vt:variant>
      <vt:variant>
        <vt:i4>0</vt:i4>
      </vt:variant>
      <vt:variant>
        <vt:i4>5</vt:i4>
      </vt:variant>
      <vt:variant>
        <vt:lpwstr/>
      </vt:variant>
      <vt:variant>
        <vt:lpwstr>T1_3_6_1_4_1_19376_1_5_3_1_1_9_19</vt:lpwstr>
      </vt:variant>
      <vt:variant>
        <vt:i4>720933</vt:i4>
      </vt:variant>
      <vt:variant>
        <vt:i4>3093</vt:i4>
      </vt:variant>
      <vt:variant>
        <vt:i4>0</vt:i4>
      </vt:variant>
      <vt:variant>
        <vt:i4>5</vt:i4>
      </vt:variant>
      <vt:variant>
        <vt:lpwstr/>
      </vt:variant>
      <vt:variant>
        <vt:lpwstr>T1_3_6_1_4_1_19376_1_5_3_1_1_9_18</vt:lpwstr>
      </vt:variant>
      <vt:variant>
        <vt:i4>720933</vt:i4>
      </vt:variant>
      <vt:variant>
        <vt:i4>3090</vt:i4>
      </vt:variant>
      <vt:variant>
        <vt:i4>0</vt:i4>
      </vt:variant>
      <vt:variant>
        <vt:i4>5</vt:i4>
      </vt:variant>
      <vt:variant>
        <vt:lpwstr/>
      </vt:variant>
      <vt:variant>
        <vt:lpwstr>T1_3_6_1_4_1_19376_1_5_3_1_1_9_17</vt:lpwstr>
      </vt:variant>
      <vt:variant>
        <vt:i4>917541</vt:i4>
      </vt:variant>
      <vt:variant>
        <vt:i4>3087</vt:i4>
      </vt:variant>
      <vt:variant>
        <vt:i4>0</vt:i4>
      </vt:variant>
      <vt:variant>
        <vt:i4>5</vt:i4>
      </vt:variant>
      <vt:variant>
        <vt:lpwstr/>
      </vt:variant>
      <vt:variant>
        <vt:lpwstr>T1_3_6_1_4_1_19376_1_5_3_1_1_9_48</vt:lpwstr>
      </vt:variant>
      <vt:variant>
        <vt:i4>720933</vt:i4>
      </vt:variant>
      <vt:variant>
        <vt:i4>3084</vt:i4>
      </vt:variant>
      <vt:variant>
        <vt:i4>0</vt:i4>
      </vt:variant>
      <vt:variant>
        <vt:i4>5</vt:i4>
      </vt:variant>
      <vt:variant>
        <vt:lpwstr/>
      </vt:variant>
      <vt:variant>
        <vt:lpwstr>T1_3_6_1_4_1_19376_1_5_3_1_1_9_16</vt:lpwstr>
      </vt:variant>
      <vt:variant>
        <vt:i4>3342458</vt:i4>
      </vt:variant>
      <vt:variant>
        <vt:i4>3081</vt:i4>
      </vt:variant>
      <vt:variant>
        <vt:i4>0</vt:i4>
      </vt:variant>
      <vt:variant>
        <vt:i4>5</vt:i4>
      </vt:variant>
      <vt:variant>
        <vt:lpwstr/>
      </vt:variant>
      <vt:variant>
        <vt:lpwstr>T1_3_6_1_4_1_19376_1_5_3_1_3_25</vt:lpwstr>
      </vt:variant>
      <vt:variant>
        <vt:i4>3342458</vt:i4>
      </vt:variant>
      <vt:variant>
        <vt:i4>3078</vt:i4>
      </vt:variant>
      <vt:variant>
        <vt:i4>0</vt:i4>
      </vt:variant>
      <vt:variant>
        <vt:i4>5</vt:i4>
      </vt:variant>
      <vt:variant>
        <vt:lpwstr/>
      </vt:variant>
      <vt:variant>
        <vt:lpwstr>T1_3_6_1_4_1_19376_1_5_3_1_3_24</vt:lpwstr>
      </vt:variant>
      <vt:variant>
        <vt:i4>3276926</vt:i4>
      </vt:variant>
      <vt:variant>
        <vt:i4>3075</vt:i4>
      </vt:variant>
      <vt:variant>
        <vt:i4>0</vt:i4>
      </vt:variant>
      <vt:variant>
        <vt:i4>5</vt:i4>
      </vt:variant>
      <vt:variant>
        <vt:lpwstr/>
      </vt:variant>
      <vt:variant>
        <vt:lpwstr>T1_3_6_1_4_1_19376_1_5_3_1_1_16_2_1</vt:lpwstr>
      </vt:variant>
      <vt:variant>
        <vt:i4>589861</vt:i4>
      </vt:variant>
      <vt:variant>
        <vt:i4>3072</vt:i4>
      </vt:variant>
      <vt:variant>
        <vt:i4>0</vt:i4>
      </vt:variant>
      <vt:variant>
        <vt:i4>5</vt:i4>
      </vt:variant>
      <vt:variant>
        <vt:lpwstr/>
      </vt:variant>
      <vt:variant>
        <vt:lpwstr>T1_3_6_1_4_1_19376_1_5_3_1_1_9_37</vt:lpwstr>
      </vt:variant>
      <vt:variant>
        <vt:i4>589861</vt:i4>
      </vt:variant>
      <vt:variant>
        <vt:i4>3069</vt:i4>
      </vt:variant>
      <vt:variant>
        <vt:i4>0</vt:i4>
      </vt:variant>
      <vt:variant>
        <vt:i4>5</vt:i4>
      </vt:variant>
      <vt:variant>
        <vt:lpwstr/>
      </vt:variant>
      <vt:variant>
        <vt:lpwstr>T1_3_6_1_4_1_19376_1_5_3_1_1_9_36</vt:lpwstr>
      </vt:variant>
      <vt:variant>
        <vt:i4>589861</vt:i4>
      </vt:variant>
      <vt:variant>
        <vt:i4>3066</vt:i4>
      </vt:variant>
      <vt:variant>
        <vt:i4>0</vt:i4>
      </vt:variant>
      <vt:variant>
        <vt:i4>5</vt:i4>
      </vt:variant>
      <vt:variant>
        <vt:lpwstr/>
      </vt:variant>
      <vt:variant>
        <vt:lpwstr>T1_3_6_1_4_1_19376_1_5_3_1_1_9_35</vt:lpwstr>
      </vt:variant>
      <vt:variant>
        <vt:i4>589861</vt:i4>
      </vt:variant>
      <vt:variant>
        <vt:i4>3063</vt:i4>
      </vt:variant>
      <vt:variant>
        <vt:i4>0</vt:i4>
      </vt:variant>
      <vt:variant>
        <vt:i4>5</vt:i4>
      </vt:variant>
      <vt:variant>
        <vt:lpwstr/>
      </vt:variant>
      <vt:variant>
        <vt:lpwstr>T1_3_6_1_4_1_19376_1_5_3_1_1_9_34</vt:lpwstr>
      </vt:variant>
      <vt:variant>
        <vt:i4>589861</vt:i4>
      </vt:variant>
      <vt:variant>
        <vt:i4>3060</vt:i4>
      </vt:variant>
      <vt:variant>
        <vt:i4>0</vt:i4>
      </vt:variant>
      <vt:variant>
        <vt:i4>5</vt:i4>
      </vt:variant>
      <vt:variant>
        <vt:lpwstr/>
      </vt:variant>
      <vt:variant>
        <vt:lpwstr>T1_3_6_1_4_1_19376_1_5_3_1_1_9_33</vt:lpwstr>
      </vt:variant>
      <vt:variant>
        <vt:i4>589861</vt:i4>
      </vt:variant>
      <vt:variant>
        <vt:i4>3057</vt:i4>
      </vt:variant>
      <vt:variant>
        <vt:i4>0</vt:i4>
      </vt:variant>
      <vt:variant>
        <vt:i4>5</vt:i4>
      </vt:variant>
      <vt:variant>
        <vt:lpwstr/>
      </vt:variant>
      <vt:variant>
        <vt:lpwstr>T1_3_6_1_4_1_19376_1_5_3_1_1_9_32</vt:lpwstr>
      </vt:variant>
      <vt:variant>
        <vt:i4>589861</vt:i4>
      </vt:variant>
      <vt:variant>
        <vt:i4>3054</vt:i4>
      </vt:variant>
      <vt:variant>
        <vt:i4>0</vt:i4>
      </vt:variant>
      <vt:variant>
        <vt:i4>5</vt:i4>
      </vt:variant>
      <vt:variant>
        <vt:lpwstr/>
      </vt:variant>
      <vt:variant>
        <vt:lpwstr>T1_3_6_1_4_1_19376_1_5_3_1_1_9_31</vt:lpwstr>
      </vt:variant>
      <vt:variant>
        <vt:i4>589861</vt:i4>
      </vt:variant>
      <vt:variant>
        <vt:i4>3051</vt:i4>
      </vt:variant>
      <vt:variant>
        <vt:i4>0</vt:i4>
      </vt:variant>
      <vt:variant>
        <vt:i4>5</vt:i4>
      </vt:variant>
      <vt:variant>
        <vt:lpwstr/>
      </vt:variant>
      <vt:variant>
        <vt:lpwstr>T1_3_6_1_4_1_19376_1_5_3_1_1_9_30</vt:lpwstr>
      </vt:variant>
      <vt:variant>
        <vt:i4>524325</vt:i4>
      </vt:variant>
      <vt:variant>
        <vt:i4>3048</vt:i4>
      </vt:variant>
      <vt:variant>
        <vt:i4>0</vt:i4>
      </vt:variant>
      <vt:variant>
        <vt:i4>5</vt:i4>
      </vt:variant>
      <vt:variant>
        <vt:lpwstr/>
      </vt:variant>
      <vt:variant>
        <vt:lpwstr>T1_3_6_1_4_1_19376_1_5_3_1_1_9_29</vt:lpwstr>
      </vt:variant>
      <vt:variant>
        <vt:i4>524325</vt:i4>
      </vt:variant>
      <vt:variant>
        <vt:i4>3045</vt:i4>
      </vt:variant>
      <vt:variant>
        <vt:i4>0</vt:i4>
      </vt:variant>
      <vt:variant>
        <vt:i4>5</vt:i4>
      </vt:variant>
      <vt:variant>
        <vt:lpwstr/>
      </vt:variant>
      <vt:variant>
        <vt:lpwstr>T1_3_6_1_4_1_19376_1_5_3_1_1_9_28</vt:lpwstr>
      </vt:variant>
      <vt:variant>
        <vt:i4>524325</vt:i4>
      </vt:variant>
      <vt:variant>
        <vt:i4>3042</vt:i4>
      </vt:variant>
      <vt:variant>
        <vt:i4>0</vt:i4>
      </vt:variant>
      <vt:variant>
        <vt:i4>5</vt:i4>
      </vt:variant>
      <vt:variant>
        <vt:lpwstr/>
      </vt:variant>
      <vt:variant>
        <vt:lpwstr>T1_3_6_1_4_1_19376_1_5_3_1_1_9_27</vt:lpwstr>
      </vt:variant>
      <vt:variant>
        <vt:i4>524325</vt:i4>
      </vt:variant>
      <vt:variant>
        <vt:i4>3039</vt:i4>
      </vt:variant>
      <vt:variant>
        <vt:i4>0</vt:i4>
      </vt:variant>
      <vt:variant>
        <vt:i4>5</vt:i4>
      </vt:variant>
      <vt:variant>
        <vt:lpwstr/>
      </vt:variant>
      <vt:variant>
        <vt:lpwstr>T1_3_6_1_4_1_19376_1_5_3_1_1_9_26</vt:lpwstr>
      </vt:variant>
      <vt:variant>
        <vt:i4>524325</vt:i4>
      </vt:variant>
      <vt:variant>
        <vt:i4>3036</vt:i4>
      </vt:variant>
      <vt:variant>
        <vt:i4>0</vt:i4>
      </vt:variant>
      <vt:variant>
        <vt:i4>5</vt:i4>
      </vt:variant>
      <vt:variant>
        <vt:lpwstr/>
      </vt:variant>
      <vt:variant>
        <vt:lpwstr>T1_3_6_1_4_1_19376_1_5_3_1_1_9_25</vt:lpwstr>
      </vt:variant>
      <vt:variant>
        <vt:i4>524325</vt:i4>
      </vt:variant>
      <vt:variant>
        <vt:i4>3033</vt:i4>
      </vt:variant>
      <vt:variant>
        <vt:i4>0</vt:i4>
      </vt:variant>
      <vt:variant>
        <vt:i4>5</vt:i4>
      </vt:variant>
      <vt:variant>
        <vt:lpwstr/>
      </vt:variant>
      <vt:variant>
        <vt:lpwstr>T1_3_6_1_4_1_19376_1_5_3_1_1_9_24</vt:lpwstr>
      </vt:variant>
      <vt:variant>
        <vt:i4>524325</vt:i4>
      </vt:variant>
      <vt:variant>
        <vt:i4>3030</vt:i4>
      </vt:variant>
      <vt:variant>
        <vt:i4>0</vt:i4>
      </vt:variant>
      <vt:variant>
        <vt:i4>5</vt:i4>
      </vt:variant>
      <vt:variant>
        <vt:lpwstr/>
      </vt:variant>
      <vt:variant>
        <vt:lpwstr>T1_3_6_1_4_1_19376_1_5_3_1_1_9_23</vt:lpwstr>
      </vt:variant>
      <vt:variant>
        <vt:i4>524325</vt:i4>
      </vt:variant>
      <vt:variant>
        <vt:i4>3027</vt:i4>
      </vt:variant>
      <vt:variant>
        <vt:i4>0</vt:i4>
      </vt:variant>
      <vt:variant>
        <vt:i4>5</vt:i4>
      </vt:variant>
      <vt:variant>
        <vt:lpwstr/>
      </vt:variant>
      <vt:variant>
        <vt:lpwstr>T1_3_6_1_4_1_19376_1_5_3_1_1_9_22</vt:lpwstr>
      </vt:variant>
      <vt:variant>
        <vt:i4>524325</vt:i4>
      </vt:variant>
      <vt:variant>
        <vt:i4>3024</vt:i4>
      </vt:variant>
      <vt:variant>
        <vt:i4>0</vt:i4>
      </vt:variant>
      <vt:variant>
        <vt:i4>5</vt:i4>
      </vt:variant>
      <vt:variant>
        <vt:lpwstr/>
      </vt:variant>
      <vt:variant>
        <vt:lpwstr>T1_3_6_1_4_1_19376_1_5_3_1_1_9_21</vt:lpwstr>
      </vt:variant>
      <vt:variant>
        <vt:i4>524325</vt:i4>
      </vt:variant>
      <vt:variant>
        <vt:i4>3021</vt:i4>
      </vt:variant>
      <vt:variant>
        <vt:i4>0</vt:i4>
      </vt:variant>
      <vt:variant>
        <vt:i4>5</vt:i4>
      </vt:variant>
      <vt:variant>
        <vt:lpwstr/>
      </vt:variant>
      <vt:variant>
        <vt:lpwstr>T1_3_6_1_4_1_19376_1_5_3_1_1_9_20</vt:lpwstr>
      </vt:variant>
      <vt:variant>
        <vt:i4>720933</vt:i4>
      </vt:variant>
      <vt:variant>
        <vt:i4>3018</vt:i4>
      </vt:variant>
      <vt:variant>
        <vt:i4>0</vt:i4>
      </vt:variant>
      <vt:variant>
        <vt:i4>5</vt:i4>
      </vt:variant>
      <vt:variant>
        <vt:lpwstr/>
      </vt:variant>
      <vt:variant>
        <vt:lpwstr>T1_3_6_1_4_1_19376_1_5_3_1_1_9_19</vt:lpwstr>
      </vt:variant>
      <vt:variant>
        <vt:i4>720933</vt:i4>
      </vt:variant>
      <vt:variant>
        <vt:i4>3015</vt:i4>
      </vt:variant>
      <vt:variant>
        <vt:i4>0</vt:i4>
      </vt:variant>
      <vt:variant>
        <vt:i4>5</vt:i4>
      </vt:variant>
      <vt:variant>
        <vt:lpwstr/>
      </vt:variant>
      <vt:variant>
        <vt:lpwstr>T1_3_6_1_4_1_19376_1_5_3_1_1_9_18</vt:lpwstr>
      </vt:variant>
      <vt:variant>
        <vt:i4>720933</vt:i4>
      </vt:variant>
      <vt:variant>
        <vt:i4>3012</vt:i4>
      </vt:variant>
      <vt:variant>
        <vt:i4>0</vt:i4>
      </vt:variant>
      <vt:variant>
        <vt:i4>5</vt:i4>
      </vt:variant>
      <vt:variant>
        <vt:lpwstr/>
      </vt:variant>
      <vt:variant>
        <vt:lpwstr>T1_3_6_1_4_1_19376_1_5_3_1_1_9_17</vt:lpwstr>
      </vt:variant>
      <vt:variant>
        <vt:i4>917541</vt:i4>
      </vt:variant>
      <vt:variant>
        <vt:i4>3009</vt:i4>
      </vt:variant>
      <vt:variant>
        <vt:i4>0</vt:i4>
      </vt:variant>
      <vt:variant>
        <vt:i4>5</vt:i4>
      </vt:variant>
      <vt:variant>
        <vt:lpwstr/>
      </vt:variant>
      <vt:variant>
        <vt:lpwstr>T1_3_6_1_4_1_19376_1_5_3_1_1_9_48</vt:lpwstr>
      </vt:variant>
      <vt:variant>
        <vt:i4>720933</vt:i4>
      </vt:variant>
      <vt:variant>
        <vt:i4>3006</vt:i4>
      </vt:variant>
      <vt:variant>
        <vt:i4>0</vt:i4>
      </vt:variant>
      <vt:variant>
        <vt:i4>5</vt:i4>
      </vt:variant>
      <vt:variant>
        <vt:lpwstr/>
      </vt:variant>
      <vt:variant>
        <vt:lpwstr>T1_3_6_1_4_1_19376_1_5_3_1_1_9_16</vt:lpwstr>
      </vt:variant>
      <vt:variant>
        <vt:i4>3342458</vt:i4>
      </vt:variant>
      <vt:variant>
        <vt:i4>3003</vt:i4>
      </vt:variant>
      <vt:variant>
        <vt:i4>0</vt:i4>
      </vt:variant>
      <vt:variant>
        <vt:i4>5</vt:i4>
      </vt:variant>
      <vt:variant>
        <vt:lpwstr/>
      </vt:variant>
      <vt:variant>
        <vt:lpwstr>T1_3_6_1_4_1_19376_1_5_3_1_3_25</vt:lpwstr>
      </vt:variant>
      <vt:variant>
        <vt:i4>3342458</vt:i4>
      </vt:variant>
      <vt:variant>
        <vt:i4>3000</vt:i4>
      </vt:variant>
      <vt:variant>
        <vt:i4>0</vt:i4>
      </vt:variant>
      <vt:variant>
        <vt:i4>5</vt:i4>
      </vt:variant>
      <vt:variant>
        <vt:lpwstr/>
      </vt:variant>
      <vt:variant>
        <vt:lpwstr>T1_3_6_1_4_1_19376_1_5_3_1_3_24</vt:lpwstr>
      </vt:variant>
      <vt:variant>
        <vt:i4>3604602</vt:i4>
      </vt:variant>
      <vt:variant>
        <vt:i4>2997</vt:i4>
      </vt:variant>
      <vt:variant>
        <vt:i4>0</vt:i4>
      </vt:variant>
      <vt:variant>
        <vt:i4>5</vt:i4>
      </vt:variant>
      <vt:variant>
        <vt:lpwstr/>
      </vt:variant>
      <vt:variant>
        <vt:lpwstr>T1_3_6_1_4_1_19376_1_5_3_1_4_12</vt:lpwstr>
      </vt:variant>
      <vt:variant>
        <vt:i4>983060</vt:i4>
      </vt:variant>
      <vt:variant>
        <vt:i4>2994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3604602</vt:i4>
      </vt:variant>
      <vt:variant>
        <vt:i4>2991</vt:i4>
      </vt:variant>
      <vt:variant>
        <vt:i4>0</vt:i4>
      </vt:variant>
      <vt:variant>
        <vt:i4>5</vt:i4>
      </vt:variant>
      <vt:variant>
        <vt:lpwstr/>
      </vt:variant>
      <vt:variant>
        <vt:lpwstr>T1_3_6_1_4_1_19376_1_5_3_1_4_12</vt:lpwstr>
      </vt:variant>
      <vt:variant>
        <vt:i4>983060</vt:i4>
      </vt:variant>
      <vt:variant>
        <vt:i4>2988</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3211386</vt:i4>
      </vt:variant>
      <vt:variant>
        <vt:i4>2985</vt:i4>
      </vt:variant>
      <vt:variant>
        <vt:i4>0</vt:i4>
      </vt:variant>
      <vt:variant>
        <vt:i4>5</vt:i4>
      </vt:variant>
      <vt:variant>
        <vt:lpwstr/>
      </vt:variant>
      <vt:variant>
        <vt:lpwstr>T1_3_6_1_4_1_19376_1_5_3_1_4_7</vt:lpwstr>
      </vt:variant>
      <vt:variant>
        <vt:i4>3211386</vt:i4>
      </vt:variant>
      <vt:variant>
        <vt:i4>2982</vt:i4>
      </vt:variant>
      <vt:variant>
        <vt:i4>0</vt:i4>
      </vt:variant>
      <vt:variant>
        <vt:i4>5</vt:i4>
      </vt:variant>
      <vt:variant>
        <vt:lpwstr/>
      </vt:variant>
      <vt:variant>
        <vt:lpwstr>T1_3_6_1_4_1_19376_1_5_3_1_4_7</vt:lpwstr>
      </vt:variant>
      <vt:variant>
        <vt:i4>3211386</vt:i4>
      </vt:variant>
      <vt:variant>
        <vt:i4>2979</vt:i4>
      </vt:variant>
      <vt:variant>
        <vt:i4>0</vt:i4>
      </vt:variant>
      <vt:variant>
        <vt:i4>5</vt:i4>
      </vt:variant>
      <vt:variant>
        <vt:lpwstr/>
      </vt:variant>
      <vt:variant>
        <vt:lpwstr>T1_3_6_1_4_1_19376_1_5_3_1_4_7</vt:lpwstr>
      </vt:variant>
      <vt:variant>
        <vt:i4>3211386</vt:i4>
      </vt:variant>
      <vt:variant>
        <vt:i4>2976</vt:i4>
      </vt:variant>
      <vt:variant>
        <vt:i4>0</vt:i4>
      </vt:variant>
      <vt:variant>
        <vt:i4>5</vt:i4>
      </vt:variant>
      <vt:variant>
        <vt:lpwstr/>
      </vt:variant>
      <vt:variant>
        <vt:lpwstr>T1_3_6_1_4_1_19376_1_5_3_1_4_7</vt:lpwstr>
      </vt:variant>
      <vt:variant>
        <vt:i4>3211386</vt:i4>
      </vt:variant>
      <vt:variant>
        <vt:i4>2973</vt:i4>
      </vt:variant>
      <vt:variant>
        <vt:i4>0</vt:i4>
      </vt:variant>
      <vt:variant>
        <vt:i4>5</vt:i4>
      </vt:variant>
      <vt:variant>
        <vt:lpwstr/>
      </vt:variant>
      <vt:variant>
        <vt:lpwstr>T1_3_6_1_4_1_19376_1_5_3_1_4_7</vt:lpwstr>
      </vt:variant>
      <vt:variant>
        <vt:i4>3211386</vt:i4>
      </vt:variant>
      <vt:variant>
        <vt:i4>2970</vt:i4>
      </vt:variant>
      <vt:variant>
        <vt:i4>0</vt:i4>
      </vt:variant>
      <vt:variant>
        <vt:i4>5</vt:i4>
      </vt:variant>
      <vt:variant>
        <vt:lpwstr/>
      </vt:variant>
      <vt:variant>
        <vt:lpwstr>T1_3_6_1_4_1_19376_1_5_3_1_4_7</vt:lpwstr>
      </vt:variant>
      <vt:variant>
        <vt:i4>3211386</vt:i4>
      </vt:variant>
      <vt:variant>
        <vt:i4>2967</vt:i4>
      </vt:variant>
      <vt:variant>
        <vt:i4>0</vt:i4>
      </vt:variant>
      <vt:variant>
        <vt:i4>5</vt:i4>
      </vt:variant>
      <vt:variant>
        <vt:lpwstr/>
      </vt:variant>
      <vt:variant>
        <vt:lpwstr>T1_3_6_1_4_1_19376_1_5_3_1_4_7</vt:lpwstr>
      </vt:variant>
      <vt:variant>
        <vt:i4>983060</vt:i4>
      </vt:variant>
      <vt:variant>
        <vt:i4>2964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3211386</vt:i4>
      </vt:variant>
      <vt:variant>
        <vt:i4>2961</vt:i4>
      </vt:variant>
      <vt:variant>
        <vt:i4>0</vt:i4>
      </vt:variant>
      <vt:variant>
        <vt:i4>5</vt:i4>
      </vt:variant>
      <vt:variant>
        <vt:lpwstr/>
      </vt:variant>
      <vt:variant>
        <vt:lpwstr>T1_3_6_1_4_1_19376_1_5_3_1_4_7</vt:lpwstr>
      </vt:variant>
      <vt:variant>
        <vt:i4>983060</vt:i4>
      </vt:variant>
      <vt:variant>
        <vt:i4>2958</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2955</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2952</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6815817</vt:i4>
      </vt:variant>
      <vt:variant>
        <vt:i4>2949</vt:i4>
      </vt:variant>
      <vt:variant>
        <vt:i4>0</vt:i4>
      </vt:variant>
      <vt:variant>
        <vt:i4>5</vt:i4>
      </vt:variant>
      <vt:variant>
        <vt:lpwstr/>
      </vt:variant>
      <vt:variant>
        <vt:lpwstr>T1_3_6_1_4_1_19376_1_5_3_1_4_13_5</vt:lpwstr>
      </vt:variant>
      <vt:variant>
        <vt:i4>6815817</vt:i4>
      </vt:variant>
      <vt:variant>
        <vt:i4>2946</vt:i4>
      </vt:variant>
      <vt:variant>
        <vt:i4>0</vt:i4>
      </vt:variant>
      <vt:variant>
        <vt:i4>5</vt:i4>
      </vt:variant>
      <vt:variant>
        <vt:lpwstr/>
      </vt:variant>
      <vt:variant>
        <vt:lpwstr>T1_3_6_1_4_1_19376_1_5_3_1_4_13_5</vt:lpwstr>
      </vt:variant>
      <vt:variant>
        <vt:i4>983060</vt:i4>
      </vt:variant>
      <vt:variant>
        <vt:i4>2943</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2940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2937</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2934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3604602</vt:i4>
      </vt:variant>
      <vt:variant>
        <vt:i4>2931</vt:i4>
      </vt:variant>
      <vt:variant>
        <vt:i4>0</vt:i4>
      </vt:variant>
      <vt:variant>
        <vt:i4>5</vt:i4>
      </vt:variant>
      <vt:variant>
        <vt:lpwstr/>
      </vt:variant>
      <vt:variant>
        <vt:lpwstr>T1_3_6_1_4_1_19376_1_5_3_1_4_15</vt:lpwstr>
      </vt:variant>
      <vt:variant>
        <vt:i4>3145850</vt:i4>
      </vt:variant>
      <vt:variant>
        <vt:i4>2928</vt:i4>
      </vt:variant>
      <vt:variant>
        <vt:i4>0</vt:i4>
      </vt:variant>
      <vt:variant>
        <vt:i4>5</vt:i4>
      </vt:variant>
      <vt:variant>
        <vt:lpwstr/>
      </vt:variant>
      <vt:variant>
        <vt:lpwstr>T1_3_6_1_4_1_19376_1_5_3_1_3_14</vt:lpwstr>
      </vt:variant>
      <vt:variant>
        <vt:i4>3604602</vt:i4>
      </vt:variant>
      <vt:variant>
        <vt:i4>2925</vt:i4>
      </vt:variant>
      <vt:variant>
        <vt:i4>0</vt:i4>
      </vt:variant>
      <vt:variant>
        <vt:i4>5</vt:i4>
      </vt:variant>
      <vt:variant>
        <vt:lpwstr/>
      </vt:variant>
      <vt:variant>
        <vt:lpwstr>T1_3_6_1_4_1_19376_1_5_3_1_4_15</vt:lpwstr>
      </vt:variant>
      <vt:variant>
        <vt:i4>3145850</vt:i4>
      </vt:variant>
      <vt:variant>
        <vt:i4>2922</vt:i4>
      </vt:variant>
      <vt:variant>
        <vt:i4>0</vt:i4>
      </vt:variant>
      <vt:variant>
        <vt:i4>5</vt:i4>
      </vt:variant>
      <vt:variant>
        <vt:lpwstr/>
      </vt:variant>
      <vt:variant>
        <vt:lpwstr>T1_3_6_1_4_1_19376_1_5_3_1_3_14</vt:lpwstr>
      </vt:variant>
      <vt:variant>
        <vt:i4>983060</vt:i4>
      </vt:variant>
      <vt:variant>
        <vt:i4>2919</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2916</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37</vt:i4>
      </vt:variant>
      <vt:variant>
        <vt:i4>2913</vt:i4>
      </vt:variant>
      <vt:variant>
        <vt:i4>0</vt:i4>
      </vt:variant>
      <vt:variant>
        <vt:i4>5</vt:i4>
      </vt:variant>
      <vt:variant>
        <vt:lpwstr/>
      </vt:variant>
      <vt:variant>
        <vt:lpwstr>T1_3_6_1_4_1_19376_1_5_3_1_4_5_3</vt:lpwstr>
      </vt:variant>
      <vt:variant>
        <vt:i4>983060</vt:i4>
      </vt:variant>
      <vt:variant>
        <vt:i4>2910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37</vt:i4>
      </vt:variant>
      <vt:variant>
        <vt:i4>2907</vt:i4>
      </vt:variant>
      <vt:variant>
        <vt:i4>0</vt:i4>
      </vt:variant>
      <vt:variant>
        <vt:i4>5</vt:i4>
      </vt:variant>
      <vt:variant>
        <vt:lpwstr/>
      </vt:variant>
      <vt:variant>
        <vt:lpwstr>T1_3_6_1_4_1_19376_1_5_3_1_4_5_3</vt:lpwstr>
      </vt:variant>
      <vt:variant>
        <vt:i4>983060</vt:i4>
      </vt:variant>
      <vt:variant>
        <vt:i4>2904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3276922</vt:i4>
      </vt:variant>
      <vt:variant>
        <vt:i4>2901</vt:i4>
      </vt:variant>
      <vt:variant>
        <vt:i4>0</vt:i4>
      </vt:variant>
      <vt:variant>
        <vt:i4>5</vt:i4>
      </vt:variant>
      <vt:variant>
        <vt:lpwstr/>
      </vt:variant>
      <vt:variant>
        <vt:lpwstr>T1_3_6_1_4_1_19376_1_5_3_1_4_4</vt:lpwstr>
      </vt:variant>
      <vt:variant>
        <vt:i4>3604602</vt:i4>
      </vt:variant>
      <vt:variant>
        <vt:i4>2898</vt:i4>
      </vt:variant>
      <vt:variant>
        <vt:i4>0</vt:i4>
      </vt:variant>
      <vt:variant>
        <vt:i4>5</vt:i4>
      </vt:variant>
      <vt:variant>
        <vt:lpwstr/>
      </vt:variant>
      <vt:variant>
        <vt:lpwstr>T1_3_6_1_4_1_19376_1_5_3_1_4_19</vt:lpwstr>
      </vt:variant>
      <vt:variant>
        <vt:i4>3145850</vt:i4>
      </vt:variant>
      <vt:variant>
        <vt:i4>2895</vt:i4>
      </vt:variant>
      <vt:variant>
        <vt:i4>0</vt:i4>
      </vt:variant>
      <vt:variant>
        <vt:i4>5</vt:i4>
      </vt:variant>
      <vt:variant>
        <vt:lpwstr/>
      </vt:variant>
      <vt:variant>
        <vt:lpwstr>T1_3_6_1_4_1_19376_1_5_3_1_3_11</vt:lpwstr>
      </vt:variant>
      <vt:variant>
        <vt:i4>3276922</vt:i4>
      </vt:variant>
      <vt:variant>
        <vt:i4>2892</vt:i4>
      </vt:variant>
      <vt:variant>
        <vt:i4>0</vt:i4>
      </vt:variant>
      <vt:variant>
        <vt:i4>5</vt:i4>
      </vt:variant>
      <vt:variant>
        <vt:lpwstr/>
      </vt:variant>
      <vt:variant>
        <vt:lpwstr>T1_3_6_1_4_1_19376_1_5_3_1_4_4</vt:lpwstr>
      </vt:variant>
      <vt:variant>
        <vt:i4>3604602</vt:i4>
      </vt:variant>
      <vt:variant>
        <vt:i4>2889</vt:i4>
      </vt:variant>
      <vt:variant>
        <vt:i4>0</vt:i4>
      </vt:variant>
      <vt:variant>
        <vt:i4>5</vt:i4>
      </vt:variant>
      <vt:variant>
        <vt:lpwstr/>
      </vt:variant>
      <vt:variant>
        <vt:lpwstr>T1_3_6_1_4_1_19376_1_5_3_1_4_19</vt:lpwstr>
      </vt:variant>
      <vt:variant>
        <vt:i4>3145850</vt:i4>
      </vt:variant>
      <vt:variant>
        <vt:i4>2886</vt:i4>
      </vt:variant>
      <vt:variant>
        <vt:i4>0</vt:i4>
      </vt:variant>
      <vt:variant>
        <vt:i4>5</vt:i4>
      </vt:variant>
      <vt:variant>
        <vt:lpwstr/>
      </vt:variant>
      <vt:variant>
        <vt:lpwstr>T1_3_6_1_4_1_19376_1_5_3_1_3_11</vt:lpwstr>
      </vt:variant>
      <vt:variant>
        <vt:i4>983060</vt:i4>
      </vt:variant>
      <vt:variant>
        <vt:i4>2883</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983060</vt:i4>
      </vt:variant>
      <vt:variant>
        <vt:i4>2880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3604602</vt:i4>
      </vt:variant>
      <vt:variant>
        <vt:i4>2877</vt:i4>
      </vt:variant>
      <vt:variant>
        <vt:i4>0</vt:i4>
      </vt:variant>
      <vt:variant>
        <vt:i4>5</vt:i4>
      </vt:variant>
      <vt:variant>
        <vt:lpwstr/>
      </vt:variant>
      <vt:variant>
        <vt:lpwstr>T1_3_6_1_4_1_19376_1_5_3_1_4_14</vt:lpwstr>
      </vt:variant>
      <vt:variant>
        <vt:i4>983060</vt:i4>
      </vt:variant>
      <vt:variant>
        <vt:i4>2874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3604602</vt:i4>
      </vt:variant>
      <vt:variant>
        <vt:i4>2871</vt:i4>
      </vt:variant>
      <vt:variant>
        <vt:i4>0</vt:i4>
      </vt:variant>
      <vt:variant>
        <vt:i4>5</vt:i4>
      </vt:variant>
      <vt:variant>
        <vt:lpwstr/>
      </vt:variant>
      <vt:variant>
        <vt:lpwstr>T1_3_6_1_4_1_19376_1_5_3_1_4_14</vt:lpwstr>
      </vt:variant>
      <vt:variant>
        <vt:i4>983060</vt:i4>
      </vt:variant>
      <vt:variant>
        <vt:i4>2868</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65573</vt:i4>
      </vt:variant>
      <vt:variant>
        <vt:i4>2865</vt:i4>
      </vt:variant>
      <vt:variant>
        <vt:i4>0</vt:i4>
      </vt:variant>
      <vt:variant>
        <vt:i4>5</vt:i4>
      </vt:variant>
      <vt:variant>
        <vt:lpwstr/>
      </vt:variant>
      <vt:variant>
        <vt:lpwstr>T1_3_6_1_4_1_19376_1_5_3_1_4_5_2</vt:lpwstr>
      </vt:variant>
      <vt:variant>
        <vt:i4>65573</vt:i4>
      </vt:variant>
      <vt:variant>
        <vt:i4>2862</vt:i4>
      </vt:variant>
      <vt:variant>
        <vt:i4>0</vt:i4>
      </vt:variant>
      <vt:variant>
        <vt:i4>5</vt:i4>
      </vt:variant>
      <vt:variant>
        <vt:lpwstr/>
      </vt:variant>
      <vt:variant>
        <vt:lpwstr>T1_3_6_1_4_1_19376_1_5_3_1_4_5_2</vt:lpwstr>
      </vt:variant>
      <vt:variant>
        <vt:i4>65573</vt:i4>
      </vt:variant>
      <vt:variant>
        <vt:i4>2859</vt:i4>
      </vt:variant>
      <vt:variant>
        <vt:i4>0</vt:i4>
      </vt:variant>
      <vt:variant>
        <vt:i4>5</vt:i4>
      </vt:variant>
      <vt:variant>
        <vt:lpwstr/>
      </vt:variant>
      <vt:variant>
        <vt:lpwstr>T1_3_6_1_4_1_19376_1_5_3_1_4_5_2</vt:lpwstr>
      </vt:variant>
      <vt:variant>
        <vt:i4>65573</vt:i4>
      </vt:variant>
      <vt:variant>
        <vt:i4>2856</vt:i4>
      </vt:variant>
      <vt:variant>
        <vt:i4>0</vt:i4>
      </vt:variant>
      <vt:variant>
        <vt:i4>5</vt:i4>
      </vt:variant>
      <vt:variant>
        <vt:lpwstr/>
      </vt:variant>
      <vt:variant>
        <vt:lpwstr>T1_3_6_1_4_1_19376_1_5_3_1_4_5_2</vt:lpwstr>
      </vt:variant>
      <vt:variant>
        <vt:i4>65573</vt:i4>
      </vt:variant>
      <vt:variant>
        <vt:i4>2853</vt:i4>
      </vt:variant>
      <vt:variant>
        <vt:i4>0</vt:i4>
      </vt:variant>
      <vt:variant>
        <vt:i4>5</vt:i4>
      </vt:variant>
      <vt:variant>
        <vt:lpwstr/>
      </vt:variant>
      <vt:variant>
        <vt:lpwstr>T1_3_6_1_4_1_19376_1_5_3_1_4_5_2</vt:lpwstr>
      </vt:variant>
      <vt:variant>
        <vt:i4>983060</vt:i4>
      </vt:variant>
      <vt:variant>
        <vt:i4>2850</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65573</vt:i4>
      </vt:variant>
      <vt:variant>
        <vt:i4>2847</vt:i4>
      </vt:variant>
      <vt:variant>
        <vt:i4>0</vt:i4>
      </vt:variant>
      <vt:variant>
        <vt:i4>5</vt:i4>
      </vt:variant>
      <vt:variant>
        <vt:lpwstr/>
      </vt:variant>
      <vt:variant>
        <vt:lpwstr>T1_3_6_1_4_1_19376_1_5_3_1_4_5_2</vt:lpwstr>
      </vt:variant>
      <vt:variant>
        <vt:i4>983060</vt:i4>
      </vt:variant>
      <vt:variant>
        <vt:i4>2844</vt:i4>
      </vt:variant>
      <vt:variant>
        <vt:i4>0</vt:i4>
      </vt:variant>
      <vt:variant>
        <vt:i4>5</vt:i4>
      </vt:variant>
      <vt:variant>
        <vt:lpwstr>ftp://ftp.ihe.net/Patient_Care_Coordination/Maintenance2015/laura.bright/AppData/tsoutherland/AppData/Local/Documents and Settings/212042380/Local Settings/Application Data/Microsoft/Local Settings/Temporary Internet Files/workspace/WikiDownloader/wiki/PCC/html/workspaceWikiDownloaderwikiPCChtml" l</vt:lpwstr>
      </vt:variant>
      <vt:variant>
        <vt:lpwstr/>
      </vt:variant>
      <vt:variant>
        <vt:i4>65573</vt:i4>
      </vt:variant>
      <vt:variant>
        <vt:i4>2841</vt:i4>
      </vt:variant>
      <vt:variant>
        <vt:i4>0</vt:i4>
      </vt:variant>
      <vt:variant>
        <vt:i4>5</vt:i4>
      </vt:variant>
      <vt:variant>
        <vt:lpwstr/>
      </vt:variant>
      <vt:variant>
        <vt:lpwstr>T1_3_6_1_4_1_19376_1_5_3_1_4_5_2</vt:lpwstr>
      </vt:variant>
      <vt:variant>
        <vt:i4>65573</vt:i4>
      </vt:variant>
      <vt:variant>
        <vt:i4>2838</vt:i4>
      </vt:variant>
      <vt:variant>
        <vt:i4>0</vt:i4>
      </vt:variant>
      <vt:variant>
        <vt:i4>5</vt:i4>
      </vt:variant>
      <vt:variant>
        <vt:lpwstr/>
      </vt:variant>
      <vt:variant>
        <vt:lpwstr>T1_3_6_1_4_1_19376_1_5_3_1_4_5_2</vt:lpwstr>
      </vt:variant>
      <vt:variant>
        <vt:i4>3342458</vt:i4>
      </vt:variant>
      <vt:variant>
        <vt:i4>2835</vt:i4>
      </vt:variant>
      <vt:variant>
        <vt:i4>0</vt:i4>
      </vt:variant>
      <vt:variant>
        <vt:i4>5</vt:i4>
      </vt:variant>
      <vt:variant>
        <vt:lpwstr/>
      </vt:variant>
      <vt:variant>
        <vt:lpwstr>T1_3_6_1_4_1_19376_1_5_3_1_4_5</vt:lpwstr>
      </vt:variant>
      <vt:variant>
        <vt:i4>3604602</vt:i4>
      </vt:variant>
      <vt:variant>
        <vt:i4>2832</vt:i4>
      </vt:variant>
      <vt:variant>
        <vt:i4>0</vt:i4>
      </vt:variant>
      <vt:variant>
        <vt:i4>5</vt:i4>
      </vt:variant>
      <vt:variant>
        <vt:lpwstr/>
      </vt:variant>
      <vt:variant>
        <vt:lpwstr>T1_3_6_1_4_1_19376_1_5_3_1_4_13</vt:lpwstr>
      </vt:variant>
      <vt:variant>
        <vt:i4>3145850</vt:i4>
      </vt:variant>
      <vt:variant>
        <vt:i4>2829</vt:i4>
      </vt:variant>
      <vt:variant>
        <vt:i4>0</vt:i4>
      </vt:variant>
      <vt:variant>
        <vt:i4>5</vt:i4>
      </vt:variant>
      <vt:variant>
        <vt:lpwstr/>
      </vt:variant>
      <vt:variant>
        <vt:lpwstr>T1_3_6_1_4_1_19376_1_5_3_1_3_1</vt:lpwstr>
      </vt:variant>
      <vt:variant>
        <vt:i4>3342458</vt:i4>
      </vt:variant>
      <vt:variant>
        <vt:i4>2826</vt:i4>
      </vt:variant>
      <vt:variant>
        <vt:i4>0</vt:i4>
      </vt:variant>
      <vt:variant>
        <vt:i4>5</vt:i4>
      </vt:variant>
      <vt:variant>
        <vt:lpwstr/>
      </vt:variant>
      <vt:variant>
        <vt:lpwstr>T1_3_6_1_4_1_19376_1_5_3_1_4_5</vt:lpwstr>
      </vt:variant>
      <vt:variant>
        <vt:i4>3604602</vt:i4>
      </vt:variant>
      <vt:variant>
        <vt:i4>2823</vt:i4>
      </vt:variant>
      <vt:variant>
        <vt:i4>0</vt:i4>
      </vt:variant>
      <vt:variant>
        <vt:i4>5</vt:i4>
      </vt:variant>
      <vt:variant>
        <vt:lpwstr/>
      </vt:variant>
      <vt:variant>
        <vt:lpwstr>T1_3_6_1_4_1_19376_1_5_3_1_4_13</vt:lpwstr>
      </vt:variant>
      <vt:variant>
        <vt:i4>3145850</vt:i4>
      </vt:variant>
      <vt:variant>
        <vt:i4>2820</vt:i4>
      </vt:variant>
      <vt:variant>
        <vt:i4>0</vt:i4>
      </vt:variant>
      <vt:variant>
        <vt:i4>5</vt:i4>
      </vt:variant>
      <vt:variant>
        <vt:lpwstr/>
      </vt:variant>
      <vt:variant>
        <vt:lpwstr>T1_3_6_1_4_1_19376_1_5_3_1_3_1</vt:lpwstr>
      </vt:variant>
      <vt:variant>
        <vt:i4>1114210</vt:i4>
      </vt:variant>
      <vt:variant>
        <vt:i4>2817</vt:i4>
      </vt:variant>
      <vt:variant>
        <vt:i4>0</vt:i4>
      </vt:variant>
      <vt:variant>
        <vt:i4>5</vt:i4>
      </vt:variant>
      <vt:variant>
        <vt:lpwstr/>
      </vt:variant>
      <vt:variant>
        <vt:lpwstr>Extensions_to_CDA_Release_2_0</vt:lpwstr>
      </vt:variant>
      <vt:variant>
        <vt:i4>3276922</vt:i4>
      </vt:variant>
      <vt:variant>
        <vt:i4>2814</vt:i4>
      </vt:variant>
      <vt:variant>
        <vt:i4>0</vt:i4>
      </vt:variant>
      <vt:variant>
        <vt:i4>5</vt:i4>
      </vt:variant>
      <vt:variant>
        <vt:lpwstr/>
      </vt:variant>
      <vt:variant>
        <vt:lpwstr>T1_3_6_1_4_1_19376_1_5_3_1_2_2</vt:lpwstr>
      </vt:variant>
      <vt:variant>
        <vt:i4>6553661</vt:i4>
      </vt:variant>
      <vt:variant>
        <vt:i4>2811</vt:i4>
      </vt:variant>
      <vt:variant>
        <vt:i4>0</vt:i4>
      </vt:variant>
      <vt:variant>
        <vt:i4>5</vt:i4>
      </vt:variant>
      <vt:variant>
        <vt:lpwstr>http://wiki.ihe.net/index.php?title=1.3.6.1.4.1.19376.1.5.3.1.3.35</vt:lpwstr>
      </vt:variant>
      <vt:variant>
        <vt:lpwstr/>
      </vt:variant>
      <vt:variant>
        <vt:i4>5308426</vt:i4>
      </vt:variant>
      <vt:variant>
        <vt:i4>2808</vt:i4>
      </vt:variant>
      <vt:variant>
        <vt:i4>0</vt:i4>
      </vt:variant>
      <vt:variant>
        <vt:i4>5</vt:i4>
      </vt:variant>
      <vt:variant>
        <vt:lpwstr>http://wiki.ihe.net/index.php?title=1.3.6.1.4.1.19376.1.5.3.1.1.5.3.4</vt:lpwstr>
      </vt:variant>
      <vt:variant>
        <vt:lpwstr/>
      </vt:variant>
      <vt:variant>
        <vt:i4>5308426</vt:i4>
      </vt:variant>
      <vt:variant>
        <vt:i4>2805</vt:i4>
      </vt:variant>
      <vt:variant>
        <vt:i4>0</vt:i4>
      </vt:variant>
      <vt:variant>
        <vt:i4>5</vt:i4>
      </vt:variant>
      <vt:variant>
        <vt:lpwstr>http://wiki.ihe.net/index.php?title=1.3.6.1.4.1.19376.1.5.3.1.1.5.3.2</vt:lpwstr>
      </vt:variant>
      <vt:variant>
        <vt:lpwstr/>
      </vt:variant>
      <vt:variant>
        <vt:i4>6422584</vt:i4>
      </vt:variant>
      <vt:variant>
        <vt:i4>2802</vt:i4>
      </vt:variant>
      <vt:variant>
        <vt:i4>0</vt:i4>
      </vt:variant>
      <vt:variant>
        <vt:i4>5</vt:i4>
      </vt:variant>
      <vt:variant>
        <vt:lpwstr>http://wiki.ihe.net/index.php?title=1.3.6.1.4.1.19376.1.5.3.1.4.13</vt:lpwstr>
      </vt:variant>
      <vt:variant>
        <vt:lpwstr/>
      </vt:variant>
      <vt:variant>
        <vt:i4>6815807</vt:i4>
      </vt:variant>
      <vt:variant>
        <vt:i4>2799</vt:i4>
      </vt:variant>
      <vt:variant>
        <vt:i4>0</vt:i4>
      </vt:variant>
      <vt:variant>
        <vt:i4>5</vt:i4>
      </vt:variant>
      <vt:variant>
        <vt:lpwstr>http://wiki.ihe.net/index.php?title=1.3.6.1.4.1.19376.1.5.3.1.3.19</vt:lpwstr>
      </vt:variant>
      <vt:variant>
        <vt:lpwstr/>
      </vt:variant>
      <vt:variant>
        <vt:i4>6422591</vt:i4>
      </vt:variant>
      <vt:variant>
        <vt:i4>2796</vt:i4>
      </vt:variant>
      <vt:variant>
        <vt:i4>0</vt:i4>
      </vt:variant>
      <vt:variant>
        <vt:i4>5</vt:i4>
      </vt:variant>
      <vt:variant>
        <vt:lpwstr>http://wiki.ihe.net/index.php?title=1.3.6.1.4.1.19376.1.5.3.1.3.13</vt:lpwstr>
      </vt:variant>
      <vt:variant>
        <vt:lpwstr/>
      </vt:variant>
      <vt:variant>
        <vt:i4>5308430</vt:i4>
      </vt:variant>
      <vt:variant>
        <vt:i4>2793</vt:i4>
      </vt:variant>
      <vt:variant>
        <vt:i4>0</vt:i4>
      </vt:variant>
      <vt:variant>
        <vt:i4>5</vt:i4>
      </vt:variant>
      <vt:variant>
        <vt:lpwstr>http://wiki.ihe.net/index.php?title=1.3.6.1.4.1.19376.1.5.3.1.3.8</vt:lpwstr>
      </vt:variant>
      <vt:variant>
        <vt:lpwstr/>
      </vt:variant>
      <vt:variant>
        <vt:i4>5308430</vt:i4>
      </vt:variant>
      <vt:variant>
        <vt:i4>2790</vt:i4>
      </vt:variant>
      <vt:variant>
        <vt:i4>0</vt:i4>
      </vt:variant>
      <vt:variant>
        <vt:i4>5</vt:i4>
      </vt:variant>
      <vt:variant>
        <vt:lpwstr>http://wiki.ihe.net/index.php?title=1.3.6.1.4.1.19376.1.5.3.1.3.6</vt:lpwstr>
      </vt:variant>
      <vt:variant>
        <vt:lpwstr/>
      </vt:variant>
      <vt:variant>
        <vt:i4>6422588</vt:i4>
      </vt:variant>
      <vt:variant>
        <vt:i4>2787</vt:i4>
      </vt:variant>
      <vt:variant>
        <vt:i4>0</vt:i4>
      </vt:variant>
      <vt:variant>
        <vt:i4>5</vt:i4>
      </vt:variant>
      <vt:variant>
        <vt:lpwstr>http://wiki.ihe.net/index.php?title=1.3.6.1.4.1.19376.1.5.3.1.3.23</vt:lpwstr>
      </vt:variant>
      <vt:variant>
        <vt:lpwstr/>
      </vt:variant>
      <vt:variant>
        <vt:i4>4849769</vt:i4>
      </vt:variant>
      <vt:variant>
        <vt:i4>2784</vt:i4>
      </vt:variant>
      <vt:variant>
        <vt:i4>0</vt:i4>
      </vt:variant>
      <vt:variant>
        <vt:i4>5</vt:i4>
      </vt:variant>
      <vt:variant>
        <vt:lpwstr/>
      </vt:variant>
      <vt:variant>
        <vt:lpwstr>_Immunization_Recommendations_1.3.6.</vt:lpwstr>
      </vt:variant>
      <vt:variant>
        <vt:i4>3604602</vt:i4>
      </vt:variant>
      <vt:variant>
        <vt:i4>2781</vt:i4>
      </vt:variant>
      <vt:variant>
        <vt:i4>0</vt:i4>
      </vt:variant>
      <vt:variant>
        <vt:i4>5</vt:i4>
      </vt:variant>
      <vt:variant>
        <vt:lpwstr/>
      </vt:variant>
      <vt:variant>
        <vt:lpwstr>T1_3_6_1_4_1_19376_1_5_3_1_4_13</vt:lpwstr>
      </vt:variant>
      <vt:variant>
        <vt:i4>3407994</vt:i4>
      </vt:variant>
      <vt:variant>
        <vt:i4>2778</vt:i4>
      </vt:variant>
      <vt:variant>
        <vt:i4>0</vt:i4>
      </vt:variant>
      <vt:variant>
        <vt:i4>5</vt:i4>
      </vt:variant>
      <vt:variant>
        <vt:lpwstr/>
      </vt:variant>
      <vt:variant>
        <vt:lpwstr>T1_3_6_1_4_1_19376_1_5_3_1_4_2</vt:lpwstr>
      </vt:variant>
      <vt:variant>
        <vt:i4>3276922</vt:i4>
      </vt:variant>
      <vt:variant>
        <vt:i4>2775</vt:i4>
      </vt:variant>
      <vt:variant>
        <vt:i4>0</vt:i4>
      </vt:variant>
      <vt:variant>
        <vt:i4>5</vt:i4>
      </vt:variant>
      <vt:variant>
        <vt:lpwstr/>
      </vt:variant>
      <vt:variant>
        <vt:lpwstr>T1_3_6_1_4_1_19376_1_5_3_1_3_35</vt:lpwstr>
      </vt:variant>
      <vt:variant>
        <vt:i4>3211386</vt:i4>
      </vt:variant>
      <vt:variant>
        <vt:i4>2772</vt:i4>
      </vt:variant>
      <vt:variant>
        <vt:i4>0</vt:i4>
      </vt:variant>
      <vt:variant>
        <vt:i4>5</vt:i4>
      </vt:variant>
      <vt:variant>
        <vt:lpwstr/>
      </vt:variant>
      <vt:variant>
        <vt:lpwstr>T1_3_6_1_4_1_19376_1_5_3_1_1_5_3_4</vt:lpwstr>
      </vt:variant>
      <vt:variant>
        <vt:i4>3604602</vt:i4>
      </vt:variant>
      <vt:variant>
        <vt:i4>2769</vt:i4>
      </vt:variant>
      <vt:variant>
        <vt:i4>0</vt:i4>
      </vt:variant>
      <vt:variant>
        <vt:i4>5</vt:i4>
      </vt:variant>
      <vt:variant>
        <vt:lpwstr/>
      </vt:variant>
      <vt:variant>
        <vt:lpwstr>T1_3_6_1_4_1_19376_1_5_3_1_1_5_3_2</vt:lpwstr>
      </vt:variant>
      <vt:variant>
        <vt:i4>3342458</vt:i4>
      </vt:variant>
      <vt:variant>
        <vt:i4>2766</vt:i4>
      </vt:variant>
      <vt:variant>
        <vt:i4>0</vt:i4>
      </vt:variant>
      <vt:variant>
        <vt:i4>5</vt:i4>
      </vt:variant>
      <vt:variant>
        <vt:lpwstr/>
      </vt:variant>
      <vt:variant>
        <vt:lpwstr>T1_3_6_1_4_1_19376_1_5_3_1_3_28</vt:lpwstr>
      </vt:variant>
      <vt:variant>
        <vt:i4>3145850</vt:i4>
      </vt:variant>
      <vt:variant>
        <vt:i4>2763</vt:i4>
      </vt:variant>
      <vt:variant>
        <vt:i4>0</vt:i4>
      </vt:variant>
      <vt:variant>
        <vt:i4>5</vt:i4>
      </vt:variant>
      <vt:variant>
        <vt:lpwstr/>
      </vt:variant>
      <vt:variant>
        <vt:lpwstr>T1_3_6_1_4_1_19376_1_5_3_1_3_19</vt:lpwstr>
      </vt:variant>
      <vt:variant>
        <vt:i4>3145850</vt:i4>
      </vt:variant>
      <vt:variant>
        <vt:i4>2760</vt:i4>
      </vt:variant>
      <vt:variant>
        <vt:i4>0</vt:i4>
      </vt:variant>
      <vt:variant>
        <vt:i4>5</vt:i4>
      </vt:variant>
      <vt:variant>
        <vt:lpwstr/>
      </vt:variant>
      <vt:variant>
        <vt:lpwstr>T1_3_6_1_4_1_19376_1_5_3_1_3_13</vt:lpwstr>
      </vt:variant>
      <vt:variant>
        <vt:i4>3735674</vt:i4>
      </vt:variant>
      <vt:variant>
        <vt:i4>2757</vt:i4>
      </vt:variant>
      <vt:variant>
        <vt:i4>0</vt:i4>
      </vt:variant>
      <vt:variant>
        <vt:i4>5</vt:i4>
      </vt:variant>
      <vt:variant>
        <vt:lpwstr/>
      </vt:variant>
      <vt:variant>
        <vt:lpwstr>T1_3_6_1_4_1_19376_1_5_3_1_3_8</vt:lpwstr>
      </vt:variant>
      <vt:variant>
        <vt:i4>3604602</vt:i4>
      </vt:variant>
      <vt:variant>
        <vt:i4>2754</vt:i4>
      </vt:variant>
      <vt:variant>
        <vt:i4>0</vt:i4>
      </vt:variant>
      <vt:variant>
        <vt:i4>5</vt:i4>
      </vt:variant>
      <vt:variant>
        <vt:lpwstr/>
      </vt:variant>
      <vt:variant>
        <vt:lpwstr>T1_3_6_1_4_1_19376_1_5_3_1_3_6</vt:lpwstr>
      </vt:variant>
      <vt:variant>
        <vt:i4>3342458</vt:i4>
      </vt:variant>
      <vt:variant>
        <vt:i4>2751</vt:i4>
      </vt:variant>
      <vt:variant>
        <vt:i4>0</vt:i4>
      </vt:variant>
      <vt:variant>
        <vt:i4>5</vt:i4>
      </vt:variant>
      <vt:variant>
        <vt:lpwstr/>
      </vt:variant>
      <vt:variant>
        <vt:lpwstr>T1_3_6_1_4_1_19376_1_5_3_1_3_23</vt:lpwstr>
      </vt:variant>
      <vt:variant>
        <vt:i4>4325475</vt:i4>
      </vt:variant>
      <vt:variant>
        <vt:i4>2748</vt:i4>
      </vt:variant>
      <vt:variant>
        <vt:i4>0</vt:i4>
      </vt:variant>
      <vt:variant>
        <vt:i4>5</vt:i4>
      </vt:variant>
      <vt:variant>
        <vt:lpwstr>http://www.hl7.org/Library/General/HL7_CDA_R2_final.zip</vt:lpwstr>
      </vt:variant>
      <vt:variant>
        <vt:lpwstr/>
      </vt:variant>
      <vt:variant>
        <vt:i4>2818174</vt:i4>
      </vt:variant>
      <vt:variant>
        <vt:i4>2745</vt:i4>
      </vt:variant>
      <vt:variant>
        <vt:i4>0</vt:i4>
      </vt:variant>
      <vt:variant>
        <vt:i4>5</vt:i4>
      </vt:variant>
      <vt:variant>
        <vt:lpwstr>http://www.hl7.org/documentcenter/private/standards/cda/r2/cda_r2_normativewebedition.zip</vt:lpwstr>
      </vt:variant>
      <vt:variant>
        <vt:lpwstr/>
      </vt:variant>
      <vt:variant>
        <vt:i4>3276922</vt:i4>
      </vt:variant>
      <vt:variant>
        <vt:i4>2742</vt:i4>
      </vt:variant>
      <vt:variant>
        <vt:i4>0</vt:i4>
      </vt:variant>
      <vt:variant>
        <vt:i4>5</vt:i4>
      </vt:variant>
      <vt:variant>
        <vt:lpwstr/>
      </vt:variant>
      <vt:variant>
        <vt:lpwstr>T1_3_6_1_4_1_19376_1_5_3_1_3_34</vt:lpwstr>
      </vt:variant>
      <vt:variant>
        <vt:i4>131146</vt:i4>
      </vt:variant>
      <vt:variant>
        <vt:i4>2739</vt:i4>
      </vt:variant>
      <vt:variant>
        <vt:i4>0</vt:i4>
      </vt:variant>
      <vt:variant>
        <vt:i4>5</vt:i4>
      </vt:variant>
      <vt:variant>
        <vt:lpwstr/>
      </vt:variant>
      <vt:variant>
        <vt:lpwstr>T1_3_6_1_4_1_19376_1_5_3_1_1_13_2_10</vt:lpwstr>
      </vt:variant>
      <vt:variant>
        <vt:i4>3276921</vt:i4>
      </vt:variant>
      <vt:variant>
        <vt:i4>2736</vt:i4>
      </vt:variant>
      <vt:variant>
        <vt:i4>0</vt:i4>
      </vt:variant>
      <vt:variant>
        <vt:i4>5</vt:i4>
      </vt:variant>
      <vt:variant>
        <vt:lpwstr/>
      </vt:variant>
      <vt:variant>
        <vt:lpwstr>T1_3_6_1_4_1_19376_1_5_3_1_1_10_3_2</vt:lpwstr>
      </vt:variant>
      <vt:variant>
        <vt:i4>3276922</vt:i4>
      </vt:variant>
      <vt:variant>
        <vt:i4>2733</vt:i4>
      </vt:variant>
      <vt:variant>
        <vt:i4>0</vt:i4>
      </vt:variant>
      <vt:variant>
        <vt:i4>5</vt:i4>
      </vt:variant>
      <vt:variant>
        <vt:lpwstr/>
      </vt:variant>
      <vt:variant>
        <vt:lpwstr>T1_3_6_1_4_1_19376_1_5_3_1_3_31</vt:lpwstr>
      </vt:variant>
      <vt:variant>
        <vt:i4>3342458</vt:i4>
      </vt:variant>
      <vt:variant>
        <vt:i4>2730</vt:i4>
      </vt:variant>
      <vt:variant>
        <vt:i4>0</vt:i4>
      </vt:variant>
      <vt:variant>
        <vt:i4>5</vt:i4>
      </vt:variant>
      <vt:variant>
        <vt:lpwstr/>
      </vt:variant>
      <vt:variant>
        <vt:lpwstr>T1_3_6_1_4_1_19376_1_5_3_1_3_27</vt:lpwstr>
      </vt:variant>
      <vt:variant>
        <vt:i4>3342458</vt:i4>
      </vt:variant>
      <vt:variant>
        <vt:i4>2727</vt:i4>
      </vt:variant>
      <vt:variant>
        <vt:i4>0</vt:i4>
      </vt:variant>
      <vt:variant>
        <vt:i4>5</vt:i4>
      </vt:variant>
      <vt:variant>
        <vt:lpwstr/>
      </vt:variant>
      <vt:variant>
        <vt:lpwstr>T1_3_6_1_4_1_19376_1_5_3_1_3_24</vt:lpwstr>
      </vt:variant>
      <vt:variant>
        <vt:i4>3342458</vt:i4>
      </vt:variant>
      <vt:variant>
        <vt:i4>2724</vt:i4>
      </vt:variant>
      <vt:variant>
        <vt:i4>0</vt:i4>
      </vt:variant>
      <vt:variant>
        <vt:i4>5</vt:i4>
      </vt:variant>
      <vt:variant>
        <vt:lpwstr/>
      </vt:variant>
      <vt:variant>
        <vt:lpwstr>T1_3_6_1_4_1_19376_1_5_3_1_3_25</vt:lpwstr>
      </vt:variant>
      <vt:variant>
        <vt:i4>3145850</vt:i4>
      </vt:variant>
      <vt:variant>
        <vt:i4>2721</vt:i4>
      </vt:variant>
      <vt:variant>
        <vt:i4>0</vt:i4>
      </vt:variant>
      <vt:variant>
        <vt:i4>5</vt:i4>
      </vt:variant>
      <vt:variant>
        <vt:lpwstr/>
      </vt:variant>
      <vt:variant>
        <vt:lpwstr>T1_3_6_1_4_1_19376_1_5_3_1_3_18</vt:lpwstr>
      </vt:variant>
      <vt:variant>
        <vt:i4>3145850</vt:i4>
      </vt:variant>
      <vt:variant>
        <vt:i4>2718</vt:i4>
      </vt:variant>
      <vt:variant>
        <vt:i4>0</vt:i4>
      </vt:variant>
      <vt:variant>
        <vt:i4>5</vt:i4>
      </vt:variant>
      <vt:variant>
        <vt:lpwstr/>
      </vt:variant>
      <vt:variant>
        <vt:lpwstr>T1_3_6_1_4_1_19376_1_5_3_1_3_16</vt:lpwstr>
      </vt:variant>
      <vt:variant>
        <vt:i4>3145850</vt:i4>
      </vt:variant>
      <vt:variant>
        <vt:i4>2715</vt:i4>
      </vt:variant>
      <vt:variant>
        <vt:i4>0</vt:i4>
      </vt:variant>
      <vt:variant>
        <vt:i4>5</vt:i4>
      </vt:variant>
      <vt:variant>
        <vt:lpwstr/>
      </vt:variant>
      <vt:variant>
        <vt:lpwstr>T1_3_6_1_4_1_19376_1_5_3_1_3_14</vt:lpwstr>
      </vt:variant>
      <vt:variant>
        <vt:i4>3342458</vt:i4>
      </vt:variant>
      <vt:variant>
        <vt:i4>2712</vt:i4>
      </vt:variant>
      <vt:variant>
        <vt:i4>0</vt:i4>
      </vt:variant>
      <vt:variant>
        <vt:i4>5</vt:i4>
      </vt:variant>
      <vt:variant>
        <vt:lpwstr/>
      </vt:variant>
      <vt:variant>
        <vt:lpwstr>T1_3_6_1_4_1_19376_1_5_3_1_3_23</vt:lpwstr>
      </vt:variant>
      <vt:variant>
        <vt:i4>3145850</vt:i4>
      </vt:variant>
      <vt:variant>
        <vt:i4>2709</vt:i4>
      </vt:variant>
      <vt:variant>
        <vt:i4>0</vt:i4>
      </vt:variant>
      <vt:variant>
        <vt:i4>5</vt:i4>
      </vt:variant>
      <vt:variant>
        <vt:lpwstr/>
      </vt:variant>
      <vt:variant>
        <vt:lpwstr>T1_3_6_1_4_1_19376_1_5_3_1_3_11</vt:lpwstr>
      </vt:variant>
      <vt:variant>
        <vt:i4>3735674</vt:i4>
      </vt:variant>
      <vt:variant>
        <vt:i4>2706</vt:i4>
      </vt:variant>
      <vt:variant>
        <vt:i4>0</vt:i4>
      </vt:variant>
      <vt:variant>
        <vt:i4>5</vt:i4>
      </vt:variant>
      <vt:variant>
        <vt:lpwstr/>
      </vt:variant>
      <vt:variant>
        <vt:lpwstr>T1_3_6_1_4_1_19376_1_5_3_1_3_8</vt:lpwstr>
      </vt:variant>
      <vt:variant>
        <vt:i4>3145850</vt:i4>
      </vt:variant>
      <vt:variant>
        <vt:i4>2703</vt:i4>
      </vt:variant>
      <vt:variant>
        <vt:i4>0</vt:i4>
      </vt:variant>
      <vt:variant>
        <vt:i4>5</vt:i4>
      </vt:variant>
      <vt:variant>
        <vt:lpwstr/>
      </vt:variant>
      <vt:variant>
        <vt:lpwstr>T1_3_6_1_4_1_19376_1_5_3_1_3_13</vt:lpwstr>
      </vt:variant>
      <vt:variant>
        <vt:i4>3145850</vt:i4>
      </vt:variant>
      <vt:variant>
        <vt:i4>2700</vt:i4>
      </vt:variant>
      <vt:variant>
        <vt:i4>0</vt:i4>
      </vt:variant>
      <vt:variant>
        <vt:i4>5</vt:i4>
      </vt:variant>
      <vt:variant>
        <vt:lpwstr/>
      </vt:variant>
      <vt:variant>
        <vt:lpwstr>T1_3_6_1_4_1_19376_1_5_3_1_3_19</vt:lpwstr>
      </vt:variant>
      <vt:variant>
        <vt:i4>3604602</vt:i4>
      </vt:variant>
      <vt:variant>
        <vt:i4>2697</vt:i4>
      </vt:variant>
      <vt:variant>
        <vt:i4>0</vt:i4>
      </vt:variant>
      <vt:variant>
        <vt:i4>5</vt:i4>
      </vt:variant>
      <vt:variant>
        <vt:lpwstr/>
      </vt:variant>
      <vt:variant>
        <vt:lpwstr>T1_3_6_1_4_1_19376_1_5_3_1_3_6</vt:lpwstr>
      </vt:variant>
      <vt:variant>
        <vt:i4>3473530</vt:i4>
      </vt:variant>
      <vt:variant>
        <vt:i4>2694</vt:i4>
      </vt:variant>
      <vt:variant>
        <vt:i4>0</vt:i4>
      </vt:variant>
      <vt:variant>
        <vt:i4>5</vt:i4>
      </vt:variant>
      <vt:variant>
        <vt:lpwstr/>
      </vt:variant>
      <vt:variant>
        <vt:lpwstr>T1_3_6_1_4_1_19376_1_5_3_1_3_4</vt:lpwstr>
      </vt:variant>
      <vt:variant>
        <vt:i4>3145850</vt:i4>
      </vt:variant>
      <vt:variant>
        <vt:i4>2691</vt:i4>
      </vt:variant>
      <vt:variant>
        <vt:i4>0</vt:i4>
      </vt:variant>
      <vt:variant>
        <vt:i4>5</vt:i4>
      </vt:variant>
      <vt:variant>
        <vt:lpwstr/>
      </vt:variant>
      <vt:variant>
        <vt:lpwstr>T1_3_6_1_4_1_19376_1_5_3_1_3_1</vt:lpwstr>
      </vt:variant>
      <vt:variant>
        <vt:i4>3145850</vt:i4>
      </vt:variant>
      <vt:variant>
        <vt:i4>2688</vt:i4>
      </vt:variant>
      <vt:variant>
        <vt:i4>0</vt:i4>
      </vt:variant>
      <vt:variant>
        <vt:i4>5</vt:i4>
      </vt:variant>
      <vt:variant>
        <vt:lpwstr/>
      </vt:variant>
      <vt:variant>
        <vt:lpwstr>T1_3_6_1_4_1_19376_1_5_3_1_1_3</vt:lpwstr>
      </vt:variant>
      <vt:variant>
        <vt:i4>3276922</vt:i4>
      </vt:variant>
      <vt:variant>
        <vt:i4>2685</vt:i4>
      </vt:variant>
      <vt:variant>
        <vt:i4>0</vt:i4>
      </vt:variant>
      <vt:variant>
        <vt:i4>5</vt:i4>
      </vt:variant>
      <vt:variant>
        <vt:lpwstr/>
      </vt:variant>
      <vt:variant>
        <vt:lpwstr>T1_3_6_1_4_1_19376_1_5_3_1_3_34</vt:lpwstr>
      </vt:variant>
      <vt:variant>
        <vt:i4>131146</vt:i4>
      </vt:variant>
      <vt:variant>
        <vt:i4>2682</vt:i4>
      </vt:variant>
      <vt:variant>
        <vt:i4>0</vt:i4>
      </vt:variant>
      <vt:variant>
        <vt:i4>5</vt:i4>
      </vt:variant>
      <vt:variant>
        <vt:lpwstr/>
      </vt:variant>
      <vt:variant>
        <vt:lpwstr>T1_3_6_1_4_1_19376_1_5_3_1_1_13_2_10</vt:lpwstr>
      </vt:variant>
      <vt:variant>
        <vt:i4>3276921</vt:i4>
      </vt:variant>
      <vt:variant>
        <vt:i4>2679</vt:i4>
      </vt:variant>
      <vt:variant>
        <vt:i4>0</vt:i4>
      </vt:variant>
      <vt:variant>
        <vt:i4>5</vt:i4>
      </vt:variant>
      <vt:variant>
        <vt:lpwstr/>
      </vt:variant>
      <vt:variant>
        <vt:lpwstr>T1_3_6_1_4_1_19376_1_5_3_1_1_10_3_2</vt:lpwstr>
      </vt:variant>
      <vt:variant>
        <vt:i4>3276922</vt:i4>
      </vt:variant>
      <vt:variant>
        <vt:i4>2676</vt:i4>
      </vt:variant>
      <vt:variant>
        <vt:i4>0</vt:i4>
      </vt:variant>
      <vt:variant>
        <vt:i4>5</vt:i4>
      </vt:variant>
      <vt:variant>
        <vt:lpwstr/>
      </vt:variant>
      <vt:variant>
        <vt:lpwstr>T1_3_6_1_4_1_19376_1_5_3_1_3_31</vt:lpwstr>
      </vt:variant>
      <vt:variant>
        <vt:i4>3342458</vt:i4>
      </vt:variant>
      <vt:variant>
        <vt:i4>2673</vt:i4>
      </vt:variant>
      <vt:variant>
        <vt:i4>0</vt:i4>
      </vt:variant>
      <vt:variant>
        <vt:i4>5</vt:i4>
      </vt:variant>
      <vt:variant>
        <vt:lpwstr/>
      </vt:variant>
      <vt:variant>
        <vt:lpwstr>T1_3_6_1_4_1_19376_1_5_3_1_3_27</vt:lpwstr>
      </vt:variant>
      <vt:variant>
        <vt:i4>3342458</vt:i4>
      </vt:variant>
      <vt:variant>
        <vt:i4>2670</vt:i4>
      </vt:variant>
      <vt:variant>
        <vt:i4>0</vt:i4>
      </vt:variant>
      <vt:variant>
        <vt:i4>5</vt:i4>
      </vt:variant>
      <vt:variant>
        <vt:lpwstr/>
      </vt:variant>
      <vt:variant>
        <vt:lpwstr>T1_3_6_1_4_1_19376_1_5_3_1_3_24</vt:lpwstr>
      </vt:variant>
      <vt:variant>
        <vt:i4>3342458</vt:i4>
      </vt:variant>
      <vt:variant>
        <vt:i4>2667</vt:i4>
      </vt:variant>
      <vt:variant>
        <vt:i4>0</vt:i4>
      </vt:variant>
      <vt:variant>
        <vt:i4>5</vt:i4>
      </vt:variant>
      <vt:variant>
        <vt:lpwstr/>
      </vt:variant>
      <vt:variant>
        <vt:lpwstr>T1_3_6_1_4_1_19376_1_5_3_1_3_25</vt:lpwstr>
      </vt:variant>
      <vt:variant>
        <vt:i4>3145850</vt:i4>
      </vt:variant>
      <vt:variant>
        <vt:i4>2664</vt:i4>
      </vt:variant>
      <vt:variant>
        <vt:i4>0</vt:i4>
      </vt:variant>
      <vt:variant>
        <vt:i4>5</vt:i4>
      </vt:variant>
      <vt:variant>
        <vt:lpwstr/>
      </vt:variant>
      <vt:variant>
        <vt:lpwstr>T1_3_6_1_4_1_19376_1_5_3_1_3_18</vt:lpwstr>
      </vt:variant>
      <vt:variant>
        <vt:i4>3145850</vt:i4>
      </vt:variant>
      <vt:variant>
        <vt:i4>2661</vt:i4>
      </vt:variant>
      <vt:variant>
        <vt:i4>0</vt:i4>
      </vt:variant>
      <vt:variant>
        <vt:i4>5</vt:i4>
      </vt:variant>
      <vt:variant>
        <vt:lpwstr/>
      </vt:variant>
      <vt:variant>
        <vt:lpwstr>T1_3_6_1_4_1_19376_1_5_3_1_3_16</vt:lpwstr>
      </vt:variant>
      <vt:variant>
        <vt:i4>3145850</vt:i4>
      </vt:variant>
      <vt:variant>
        <vt:i4>2658</vt:i4>
      </vt:variant>
      <vt:variant>
        <vt:i4>0</vt:i4>
      </vt:variant>
      <vt:variant>
        <vt:i4>5</vt:i4>
      </vt:variant>
      <vt:variant>
        <vt:lpwstr/>
      </vt:variant>
      <vt:variant>
        <vt:lpwstr>T1_3_6_1_4_1_19376_1_5_3_1_3_14</vt:lpwstr>
      </vt:variant>
      <vt:variant>
        <vt:i4>3342458</vt:i4>
      </vt:variant>
      <vt:variant>
        <vt:i4>2655</vt:i4>
      </vt:variant>
      <vt:variant>
        <vt:i4>0</vt:i4>
      </vt:variant>
      <vt:variant>
        <vt:i4>5</vt:i4>
      </vt:variant>
      <vt:variant>
        <vt:lpwstr/>
      </vt:variant>
      <vt:variant>
        <vt:lpwstr>T1_3_6_1_4_1_19376_1_5_3_1_3_23</vt:lpwstr>
      </vt:variant>
      <vt:variant>
        <vt:i4>3145850</vt:i4>
      </vt:variant>
      <vt:variant>
        <vt:i4>2652</vt:i4>
      </vt:variant>
      <vt:variant>
        <vt:i4>0</vt:i4>
      </vt:variant>
      <vt:variant>
        <vt:i4>5</vt:i4>
      </vt:variant>
      <vt:variant>
        <vt:lpwstr/>
      </vt:variant>
      <vt:variant>
        <vt:lpwstr>T1_3_6_1_4_1_19376_1_5_3_1_3_11</vt:lpwstr>
      </vt:variant>
      <vt:variant>
        <vt:i4>3735674</vt:i4>
      </vt:variant>
      <vt:variant>
        <vt:i4>2649</vt:i4>
      </vt:variant>
      <vt:variant>
        <vt:i4>0</vt:i4>
      </vt:variant>
      <vt:variant>
        <vt:i4>5</vt:i4>
      </vt:variant>
      <vt:variant>
        <vt:lpwstr/>
      </vt:variant>
      <vt:variant>
        <vt:lpwstr>T1_3_6_1_4_1_19376_1_5_3_1_3_8</vt:lpwstr>
      </vt:variant>
      <vt:variant>
        <vt:i4>3145850</vt:i4>
      </vt:variant>
      <vt:variant>
        <vt:i4>2646</vt:i4>
      </vt:variant>
      <vt:variant>
        <vt:i4>0</vt:i4>
      </vt:variant>
      <vt:variant>
        <vt:i4>5</vt:i4>
      </vt:variant>
      <vt:variant>
        <vt:lpwstr/>
      </vt:variant>
      <vt:variant>
        <vt:lpwstr>T1_3_6_1_4_1_19376_1_5_3_1_3_13</vt:lpwstr>
      </vt:variant>
      <vt:variant>
        <vt:i4>3145850</vt:i4>
      </vt:variant>
      <vt:variant>
        <vt:i4>2643</vt:i4>
      </vt:variant>
      <vt:variant>
        <vt:i4>0</vt:i4>
      </vt:variant>
      <vt:variant>
        <vt:i4>5</vt:i4>
      </vt:variant>
      <vt:variant>
        <vt:lpwstr/>
      </vt:variant>
      <vt:variant>
        <vt:lpwstr>T1_3_6_1_4_1_19376_1_5_3_1_3_19</vt:lpwstr>
      </vt:variant>
      <vt:variant>
        <vt:i4>3604602</vt:i4>
      </vt:variant>
      <vt:variant>
        <vt:i4>2640</vt:i4>
      </vt:variant>
      <vt:variant>
        <vt:i4>0</vt:i4>
      </vt:variant>
      <vt:variant>
        <vt:i4>5</vt:i4>
      </vt:variant>
      <vt:variant>
        <vt:lpwstr/>
      </vt:variant>
      <vt:variant>
        <vt:lpwstr>T1_3_6_1_4_1_19376_1_5_3_1_3_6</vt:lpwstr>
      </vt:variant>
      <vt:variant>
        <vt:i4>3473530</vt:i4>
      </vt:variant>
      <vt:variant>
        <vt:i4>2637</vt:i4>
      </vt:variant>
      <vt:variant>
        <vt:i4>0</vt:i4>
      </vt:variant>
      <vt:variant>
        <vt:i4>5</vt:i4>
      </vt:variant>
      <vt:variant>
        <vt:lpwstr/>
      </vt:variant>
      <vt:variant>
        <vt:lpwstr>T1_3_6_1_4_1_19376_1_5_3_1_3_4</vt:lpwstr>
      </vt:variant>
      <vt:variant>
        <vt:i4>3145850</vt:i4>
      </vt:variant>
      <vt:variant>
        <vt:i4>2634</vt:i4>
      </vt:variant>
      <vt:variant>
        <vt:i4>0</vt:i4>
      </vt:variant>
      <vt:variant>
        <vt:i4>5</vt:i4>
      </vt:variant>
      <vt:variant>
        <vt:lpwstr/>
      </vt:variant>
      <vt:variant>
        <vt:lpwstr>T1_3_6_1_4_1_19376_1_5_3_1_3_1</vt:lpwstr>
      </vt:variant>
      <vt:variant>
        <vt:i4>3145850</vt:i4>
      </vt:variant>
      <vt:variant>
        <vt:i4>2631</vt:i4>
      </vt:variant>
      <vt:variant>
        <vt:i4>0</vt:i4>
      </vt:variant>
      <vt:variant>
        <vt:i4>5</vt:i4>
      </vt:variant>
      <vt:variant>
        <vt:lpwstr/>
      </vt:variant>
      <vt:variant>
        <vt:lpwstr>T1_3_6_1_4_1_19376_1_5_3_1_1_3</vt:lpwstr>
      </vt:variant>
      <vt:variant>
        <vt:i4>3276922</vt:i4>
      </vt:variant>
      <vt:variant>
        <vt:i4>2628</vt:i4>
      </vt:variant>
      <vt:variant>
        <vt:i4>0</vt:i4>
      </vt:variant>
      <vt:variant>
        <vt:i4>5</vt:i4>
      </vt:variant>
      <vt:variant>
        <vt:lpwstr/>
      </vt:variant>
      <vt:variant>
        <vt:lpwstr>T1_3_6_1_4_1_19376_1_5_3_1_1_10</vt:lpwstr>
      </vt:variant>
      <vt:variant>
        <vt:i4>3145850</vt:i4>
      </vt:variant>
      <vt:variant>
        <vt:i4>2625</vt:i4>
      </vt:variant>
      <vt:variant>
        <vt:i4>0</vt:i4>
      </vt:variant>
      <vt:variant>
        <vt:i4>5</vt:i4>
      </vt:variant>
      <vt:variant>
        <vt:lpwstr/>
      </vt:variant>
      <vt:variant>
        <vt:lpwstr>T1_3_6_1_4_1_19376_1_5_3_1_3_17</vt:lpwstr>
      </vt:variant>
      <vt:variant>
        <vt:i4>3604602</vt:i4>
      </vt:variant>
      <vt:variant>
        <vt:i4>2622</vt:i4>
      </vt:variant>
      <vt:variant>
        <vt:i4>0</vt:i4>
      </vt:variant>
      <vt:variant>
        <vt:i4>5</vt:i4>
      </vt:variant>
      <vt:variant>
        <vt:lpwstr/>
      </vt:variant>
      <vt:variant>
        <vt:lpwstr>T1_3_6_1_4_1_19376_1_5_3_1_1_5_3_2</vt:lpwstr>
      </vt:variant>
      <vt:variant>
        <vt:i4>3276922</vt:i4>
      </vt:variant>
      <vt:variant>
        <vt:i4>2619</vt:i4>
      </vt:variant>
      <vt:variant>
        <vt:i4>0</vt:i4>
      </vt:variant>
      <vt:variant>
        <vt:i4>5</vt:i4>
      </vt:variant>
      <vt:variant>
        <vt:lpwstr/>
      </vt:variant>
      <vt:variant>
        <vt:lpwstr>T1_3_6_1_4_1_19376_1_5_3_1_3_31</vt:lpwstr>
      </vt:variant>
      <vt:variant>
        <vt:i4>3342458</vt:i4>
      </vt:variant>
      <vt:variant>
        <vt:i4>2616</vt:i4>
      </vt:variant>
      <vt:variant>
        <vt:i4>0</vt:i4>
      </vt:variant>
      <vt:variant>
        <vt:i4>5</vt:i4>
      </vt:variant>
      <vt:variant>
        <vt:lpwstr/>
      </vt:variant>
      <vt:variant>
        <vt:lpwstr>T1_3_6_1_4_1_19376_1_5_3_1_1_5_3_6</vt:lpwstr>
      </vt:variant>
      <vt:variant>
        <vt:i4>3145850</vt:i4>
      </vt:variant>
      <vt:variant>
        <vt:i4>2613</vt:i4>
      </vt:variant>
      <vt:variant>
        <vt:i4>0</vt:i4>
      </vt:variant>
      <vt:variant>
        <vt:i4>5</vt:i4>
      </vt:variant>
      <vt:variant>
        <vt:lpwstr/>
      </vt:variant>
      <vt:variant>
        <vt:lpwstr>T1_3_6_1_4_1_19376_1_5_3_1_3_15</vt:lpwstr>
      </vt:variant>
      <vt:variant>
        <vt:i4>3145850</vt:i4>
      </vt:variant>
      <vt:variant>
        <vt:i4>2610</vt:i4>
      </vt:variant>
      <vt:variant>
        <vt:i4>0</vt:i4>
      </vt:variant>
      <vt:variant>
        <vt:i4>5</vt:i4>
      </vt:variant>
      <vt:variant>
        <vt:lpwstr/>
      </vt:variant>
      <vt:variant>
        <vt:lpwstr>T1_3_6_1_4_1_19376_1_5_3_1_1_5_3_5</vt:lpwstr>
      </vt:variant>
      <vt:variant>
        <vt:i4>3211386</vt:i4>
      </vt:variant>
      <vt:variant>
        <vt:i4>2607</vt:i4>
      </vt:variant>
      <vt:variant>
        <vt:i4>0</vt:i4>
      </vt:variant>
      <vt:variant>
        <vt:i4>5</vt:i4>
      </vt:variant>
      <vt:variant>
        <vt:lpwstr/>
      </vt:variant>
      <vt:variant>
        <vt:lpwstr>T1_3_6_1_4_1_19376_1_5_3_1_1_5_3_4</vt:lpwstr>
      </vt:variant>
      <vt:variant>
        <vt:i4>3342458</vt:i4>
      </vt:variant>
      <vt:variant>
        <vt:i4>2604</vt:i4>
      </vt:variant>
      <vt:variant>
        <vt:i4>0</vt:i4>
      </vt:variant>
      <vt:variant>
        <vt:i4>5</vt:i4>
      </vt:variant>
      <vt:variant>
        <vt:lpwstr/>
      </vt:variant>
      <vt:variant>
        <vt:lpwstr>T1_3_6_1_4_1_19376_1_5_3_1_3_28</vt:lpwstr>
      </vt:variant>
      <vt:variant>
        <vt:i4>3539066</vt:i4>
      </vt:variant>
      <vt:variant>
        <vt:i4>2601</vt:i4>
      </vt:variant>
      <vt:variant>
        <vt:i4>0</vt:i4>
      </vt:variant>
      <vt:variant>
        <vt:i4>5</vt:i4>
      </vt:variant>
      <vt:variant>
        <vt:lpwstr/>
      </vt:variant>
      <vt:variant>
        <vt:lpwstr>T1_3_6_1_4_1_19376_1_5_3_1_1_5_3_3</vt:lpwstr>
      </vt:variant>
      <vt:variant>
        <vt:i4>3539066</vt:i4>
      </vt:variant>
      <vt:variant>
        <vt:i4>2598</vt:i4>
      </vt:variant>
      <vt:variant>
        <vt:i4>0</vt:i4>
      </vt:variant>
      <vt:variant>
        <vt:i4>5</vt:i4>
      </vt:variant>
      <vt:variant>
        <vt:lpwstr/>
      </vt:variant>
      <vt:variant>
        <vt:lpwstr>T1_3_6_1_4_1_19376_1_5_3_1_1_5_3_3</vt:lpwstr>
      </vt:variant>
      <vt:variant>
        <vt:i4>3539066</vt:i4>
      </vt:variant>
      <vt:variant>
        <vt:i4>2595</vt:i4>
      </vt:variant>
      <vt:variant>
        <vt:i4>0</vt:i4>
      </vt:variant>
      <vt:variant>
        <vt:i4>5</vt:i4>
      </vt:variant>
      <vt:variant>
        <vt:lpwstr/>
      </vt:variant>
      <vt:variant>
        <vt:lpwstr>T1_3_6_1_4_1_19376_1_5_3_1_1_5_3_3</vt:lpwstr>
      </vt:variant>
      <vt:variant>
        <vt:i4>3342458</vt:i4>
      </vt:variant>
      <vt:variant>
        <vt:i4>2592</vt:i4>
      </vt:variant>
      <vt:variant>
        <vt:i4>0</vt:i4>
      </vt:variant>
      <vt:variant>
        <vt:i4>5</vt:i4>
      </vt:variant>
      <vt:variant>
        <vt:lpwstr/>
      </vt:variant>
      <vt:variant>
        <vt:lpwstr>T1_3_6_1_4_1_19376_1_5_3_1_3_23</vt:lpwstr>
      </vt:variant>
      <vt:variant>
        <vt:i4>3145850</vt:i4>
      </vt:variant>
      <vt:variant>
        <vt:i4>2589</vt:i4>
      </vt:variant>
      <vt:variant>
        <vt:i4>0</vt:i4>
      </vt:variant>
      <vt:variant>
        <vt:i4>5</vt:i4>
      </vt:variant>
      <vt:variant>
        <vt:lpwstr/>
      </vt:variant>
      <vt:variant>
        <vt:lpwstr>T1_3_6_1_4_1_19376_1_5_3_1_3_19</vt:lpwstr>
      </vt:variant>
      <vt:variant>
        <vt:i4>3145850</vt:i4>
      </vt:variant>
      <vt:variant>
        <vt:i4>2586</vt:i4>
      </vt:variant>
      <vt:variant>
        <vt:i4>0</vt:i4>
      </vt:variant>
      <vt:variant>
        <vt:i4>5</vt:i4>
      </vt:variant>
      <vt:variant>
        <vt:lpwstr/>
      </vt:variant>
      <vt:variant>
        <vt:lpwstr>T1_3_6_1_4_1_19376_1_5_3_1_3_12</vt:lpwstr>
      </vt:variant>
      <vt:variant>
        <vt:i4>3604602</vt:i4>
      </vt:variant>
      <vt:variant>
        <vt:i4>2583</vt:i4>
      </vt:variant>
      <vt:variant>
        <vt:i4>0</vt:i4>
      </vt:variant>
      <vt:variant>
        <vt:i4>5</vt:i4>
      </vt:variant>
      <vt:variant>
        <vt:lpwstr/>
      </vt:variant>
      <vt:variant>
        <vt:lpwstr>T1_3_6_1_4_1_19376_1_5_3_1_3_6</vt:lpwstr>
      </vt:variant>
      <vt:variant>
        <vt:i4>3735674</vt:i4>
      </vt:variant>
      <vt:variant>
        <vt:i4>2580</vt:i4>
      </vt:variant>
      <vt:variant>
        <vt:i4>0</vt:i4>
      </vt:variant>
      <vt:variant>
        <vt:i4>5</vt:i4>
      </vt:variant>
      <vt:variant>
        <vt:lpwstr/>
      </vt:variant>
      <vt:variant>
        <vt:lpwstr>T1_3_6_1_4_1_19376_1_5_3_1_3_8</vt:lpwstr>
      </vt:variant>
      <vt:variant>
        <vt:i4>3145850</vt:i4>
      </vt:variant>
      <vt:variant>
        <vt:i4>2577</vt:i4>
      </vt:variant>
      <vt:variant>
        <vt:i4>0</vt:i4>
      </vt:variant>
      <vt:variant>
        <vt:i4>5</vt:i4>
      </vt:variant>
      <vt:variant>
        <vt:lpwstr/>
      </vt:variant>
      <vt:variant>
        <vt:lpwstr>T1_3_6_1_4_1_19376_1_5_3_1_3_13</vt:lpwstr>
      </vt:variant>
      <vt:variant>
        <vt:i4>3276922</vt:i4>
      </vt:variant>
      <vt:variant>
        <vt:i4>2574</vt:i4>
      </vt:variant>
      <vt:variant>
        <vt:i4>0</vt:i4>
      </vt:variant>
      <vt:variant>
        <vt:i4>5</vt:i4>
      </vt:variant>
      <vt:variant>
        <vt:lpwstr/>
      </vt:variant>
      <vt:variant>
        <vt:lpwstr>T1_3_6_1_4_1_19376_1_5_3_1_3_34</vt:lpwstr>
      </vt:variant>
      <vt:variant>
        <vt:i4>3407994</vt:i4>
      </vt:variant>
      <vt:variant>
        <vt:i4>2571</vt:i4>
      </vt:variant>
      <vt:variant>
        <vt:i4>0</vt:i4>
      </vt:variant>
      <vt:variant>
        <vt:i4>5</vt:i4>
      </vt:variant>
      <vt:variant>
        <vt:lpwstr/>
      </vt:variant>
      <vt:variant>
        <vt:lpwstr>T1_3_6_1_4_1_19376_1_5_3_1_1_5_3_1</vt:lpwstr>
      </vt:variant>
      <vt:variant>
        <vt:i4>3211386</vt:i4>
      </vt:variant>
      <vt:variant>
        <vt:i4>2568</vt:i4>
      </vt:variant>
      <vt:variant>
        <vt:i4>0</vt:i4>
      </vt:variant>
      <vt:variant>
        <vt:i4>5</vt:i4>
      </vt:variant>
      <vt:variant>
        <vt:lpwstr/>
      </vt:variant>
      <vt:variant>
        <vt:lpwstr>T1_3_6_1_4_1_19376_1_5_3_1_1_2</vt:lpwstr>
      </vt:variant>
      <vt:variant>
        <vt:i4>3145850</vt:i4>
      </vt:variant>
      <vt:variant>
        <vt:i4>2565</vt:i4>
      </vt:variant>
      <vt:variant>
        <vt:i4>0</vt:i4>
      </vt:variant>
      <vt:variant>
        <vt:i4>5</vt:i4>
      </vt:variant>
      <vt:variant>
        <vt:lpwstr/>
      </vt:variant>
      <vt:variant>
        <vt:lpwstr>T1_3_6_1_4_1_19376_1_5_3_1_3_17</vt:lpwstr>
      </vt:variant>
      <vt:variant>
        <vt:i4>3604602</vt:i4>
      </vt:variant>
      <vt:variant>
        <vt:i4>2562</vt:i4>
      </vt:variant>
      <vt:variant>
        <vt:i4>0</vt:i4>
      </vt:variant>
      <vt:variant>
        <vt:i4>5</vt:i4>
      </vt:variant>
      <vt:variant>
        <vt:lpwstr/>
      </vt:variant>
      <vt:variant>
        <vt:lpwstr>T1_3_6_1_4_1_19376_1_5_3_1_1_5_3_2</vt:lpwstr>
      </vt:variant>
      <vt:variant>
        <vt:i4>3276922</vt:i4>
      </vt:variant>
      <vt:variant>
        <vt:i4>2559</vt:i4>
      </vt:variant>
      <vt:variant>
        <vt:i4>0</vt:i4>
      </vt:variant>
      <vt:variant>
        <vt:i4>5</vt:i4>
      </vt:variant>
      <vt:variant>
        <vt:lpwstr/>
      </vt:variant>
      <vt:variant>
        <vt:lpwstr>T1_3_6_1_4_1_19376_1_5_3_1_3_31</vt:lpwstr>
      </vt:variant>
      <vt:variant>
        <vt:i4>3342458</vt:i4>
      </vt:variant>
      <vt:variant>
        <vt:i4>2556</vt:i4>
      </vt:variant>
      <vt:variant>
        <vt:i4>0</vt:i4>
      </vt:variant>
      <vt:variant>
        <vt:i4>5</vt:i4>
      </vt:variant>
      <vt:variant>
        <vt:lpwstr/>
      </vt:variant>
      <vt:variant>
        <vt:lpwstr>T1_3_6_1_4_1_19376_1_5_3_1_1_5_3_6</vt:lpwstr>
      </vt:variant>
      <vt:variant>
        <vt:i4>3145850</vt:i4>
      </vt:variant>
      <vt:variant>
        <vt:i4>2553</vt:i4>
      </vt:variant>
      <vt:variant>
        <vt:i4>0</vt:i4>
      </vt:variant>
      <vt:variant>
        <vt:i4>5</vt:i4>
      </vt:variant>
      <vt:variant>
        <vt:lpwstr/>
      </vt:variant>
      <vt:variant>
        <vt:lpwstr>T1_3_6_1_4_1_19376_1_5_3_1_3_15</vt:lpwstr>
      </vt:variant>
      <vt:variant>
        <vt:i4>3145850</vt:i4>
      </vt:variant>
      <vt:variant>
        <vt:i4>2550</vt:i4>
      </vt:variant>
      <vt:variant>
        <vt:i4>0</vt:i4>
      </vt:variant>
      <vt:variant>
        <vt:i4>5</vt:i4>
      </vt:variant>
      <vt:variant>
        <vt:lpwstr/>
      </vt:variant>
      <vt:variant>
        <vt:lpwstr>T1_3_6_1_4_1_19376_1_5_3_1_1_5_3_5</vt:lpwstr>
      </vt:variant>
      <vt:variant>
        <vt:i4>3211386</vt:i4>
      </vt:variant>
      <vt:variant>
        <vt:i4>2547</vt:i4>
      </vt:variant>
      <vt:variant>
        <vt:i4>0</vt:i4>
      </vt:variant>
      <vt:variant>
        <vt:i4>5</vt:i4>
      </vt:variant>
      <vt:variant>
        <vt:lpwstr/>
      </vt:variant>
      <vt:variant>
        <vt:lpwstr>T1_3_6_1_4_1_19376_1_5_3_1_1_5_3_4</vt:lpwstr>
      </vt:variant>
      <vt:variant>
        <vt:i4>3342458</vt:i4>
      </vt:variant>
      <vt:variant>
        <vt:i4>2544</vt:i4>
      </vt:variant>
      <vt:variant>
        <vt:i4>0</vt:i4>
      </vt:variant>
      <vt:variant>
        <vt:i4>5</vt:i4>
      </vt:variant>
      <vt:variant>
        <vt:lpwstr/>
      </vt:variant>
      <vt:variant>
        <vt:lpwstr>T1_3_6_1_4_1_19376_1_5_3_1_3_28</vt:lpwstr>
      </vt:variant>
      <vt:variant>
        <vt:i4>3539066</vt:i4>
      </vt:variant>
      <vt:variant>
        <vt:i4>2541</vt:i4>
      </vt:variant>
      <vt:variant>
        <vt:i4>0</vt:i4>
      </vt:variant>
      <vt:variant>
        <vt:i4>5</vt:i4>
      </vt:variant>
      <vt:variant>
        <vt:lpwstr/>
      </vt:variant>
      <vt:variant>
        <vt:lpwstr>T1_3_6_1_4_1_19376_1_5_3_1_1_5_3_3</vt:lpwstr>
      </vt:variant>
      <vt:variant>
        <vt:i4>3539066</vt:i4>
      </vt:variant>
      <vt:variant>
        <vt:i4>2538</vt:i4>
      </vt:variant>
      <vt:variant>
        <vt:i4>0</vt:i4>
      </vt:variant>
      <vt:variant>
        <vt:i4>5</vt:i4>
      </vt:variant>
      <vt:variant>
        <vt:lpwstr/>
      </vt:variant>
      <vt:variant>
        <vt:lpwstr>T1_3_6_1_4_1_19376_1_5_3_1_1_5_3_3</vt:lpwstr>
      </vt:variant>
      <vt:variant>
        <vt:i4>3539066</vt:i4>
      </vt:variant>
      <vt:variant>
        <vt:i4>2535</vt:i4>
      </vt:variant>
      <vt:variant>
        <vt:i4>0</vt:i4>
      </vt:variant>
      <vt:variant>
        <vt:i4>5</vt:i4>
      </vt:variant>
      <vt:variant>
        <vt:lpwstr/>
      </vt:variant>
      <vt:variant>
        <vt:lpwstr>T1_3_6_1_4_1_19376_1_5_3_1_1_5_3_3</vt:lpwstr>
      </vt:variant>
      <vt:variant>
        <vt:i4>3342458</vt:i4>
      </vt:variant>
      <vt:variant>
        <vt:i4>2532</vt:i4>
      </vt:variant>
      <vt:variant>
        <vt:i4>0</vt:i4>
      </vt:variant>
      <vt:variant>
        <vt:i4>5</vt:i4>
      </vt:variant>
      <vt:variant>
        <vt:lpwstr/>
      </vt:variant>
      <vt:variant>
        <vt:lpwstr>T1_3_6_1_4_1_19376_1_5_3_1_3_23</vt:lpwstr>
      </vt:variant>
      <vt:variant>
        <vt:i4>3145850</vt:i4>
      </vt:variant>
      <vt:variant>
        <vt:i4>2529</vt:i4>
      </vt:variant>
      <vt:variant>
        <vt:i4>0</vt:i4>
      </vt:variant>
      <vt:variant>
        <vt:i4>5</vt:i4>
      </vt:variant>
      <vt:variant>
        <vt:lpwstr/>
      </vt:variant>
      <vt:variant>
        <vt:lpwstr>T1_3_6_1_4_1_19376_1_5_3_1_3_19</vt:lpwstr>
      </vt:variant>
      <vt:variant>
        <vt:i4>3145850</vt:i4>
      </vt:variant>
      <vt:variant>
        <vt:i4>2526</vt:i4>
      </vt:variant>
      <vt:variant>
        <vt:i4>0</vt:i4>
      </vt:variant>
      <vt:variant>
        <vt:i4>5</vt:i4>
      </vt:variant>
      <vt:variant>
        <vt:lpwstr/>
      </vt:variant>
      <vt:variant>
        <vt:lpwstr>T1_3_6_1_4_1_19376_1_5_3_1_3_12</vt:lpwstr>
      </vt:variant>
      <vt:variant>
        <vt:i4>3604602</vt:i4>
      </vt:variant>
      <vt:variant>
        <vt:i4>2523</vt:i4>
      </vt:variant>
      <vt:variant>
        <vt:i4>0</vt:i4>
      </vt:variant>
      <vt:variant>
        <vt:i4>5</vt:i4>
      </vt:variant>
      <vt:variant>
        <vt:lpwstr/>
      </vt:variant>
      <vt:variant>
        <vt:lpwstr>T1_3_6_1_4_1_19376_1_5_3_1_3_6</vt:lpwstr>
      </vt:variant>
      <vt:variant>
        <vt:i4>3735674</vt:i4>
      </vt:variant>
      <vt:variant>
        <vt:i4>2520</vt:i4>
      </vt:variant>
      <vt:variant>
        <vt:i4>0</vt:i4>
      </vt:variant>
      <vt:variant>
        <vt:i4>5</vt:i4>
      </vt:variant>
      <vt:variant>
        <vt:lpwstr/>
      </vt:variant>
      <vt:variant>
        <vt:lpwstr>T1_3_6_1_4_1_19376_1_5_3_1_3_8</vt:lpwstr>
      </vt:variant>
      <vt:variant>
        <vt:i4>3145850</vt:i4>
      </vt:variant>
      <vt:variant>
        <vt:i4>2517</vt:i4>
      </vt:variant>
      <vt:variant>
        <vt:i4>0</vt:i4>
      </vt:variant>
      <vt:variant>
        <vt:i4>5</vt:i4>
      </vt:variant>
      <vt:variant>
        <vt:lpwstr/>
      </vt:variant>
      <vt:variant>
        <vt:lpwstr>T1_3_6_1_4_1_19376_1_5_3_1_3_13</vt:lpwstr>
      </vt:variant>
      <vt:variant>
        <vt:i4>3342458</vt:i4>
      </vt:variant>
      <vt:variant>
        <vt:i4>2514</vt:i4>
      </vt:variant>
      <vt:variant>
        <vt:i4>0</vt:i4>
      </vt:variant>
      <vt:variant>
        <vt:i4>5</vt:i4>
      </vt:variant>
      <vt:variant>
        <vt:lpwstr/>
      </vt:variant>
      <vt:variant>
        <vt:lpwstr>T1_3_6_1_4_1_19376_1_5_3_1_2_3</vt:lpwstr>
      </vt:variant>
      <vt:variant>
        <vt:i4>3276922</vt:i4>
      </vt:variant>
      <vt:variant>
        <vt:i4>2511</vt:i4>
      </vt:variant>
      <vt:variant>
        <vt:i4>0</vt:i4>
      </vt:variant>
      <vt:variant>
        <vt:i4>5</vt:i4>
      </vt:variant>
      <vt:variant>
        <vt:lpwstr/>
      </vt:variant>
      <vt:variant>
        <vt:lpwstr>T1_3_6_1_4_1_19376_1_5_3_1_1_5_3_7</vt:lpwstr>
      </vt:variant>
      <vt:variant>
        <vt:i4>3342458</vt:i4>
      </vt:variant>
      <vt:variant>
        <vt:i4>2508</vt:i4>
      </vt:variant>
      <vt:variant>
        <vt:i4>0</vt:i4>
      </vt:variant>
      <vt:variant>
        <vt:i4>5</vt:i4>
      </vt:variant>
      <vt:variant>
        <vt:lpwstr/>
      </vt:variant>
      <vt:variant>
        <vt:lpwstr>T1_3_6_1_4_1_19376_1_5_3_1_2_3</vt:lpwstr>
      </vt:variant>
      <vt:variant>
        <vt:i4>3407994</vt:i4>
      </vt:variant>
      <vt:variant>
        <vt:i4>2505</vt:i4>
      </vt:variant>
      <vt:variant>
        <vt:i4>0</vt:i4>
      </vt:variant>
      <vt:variant>
        <vt:i4>5</vt:i4>
      </vt:variant>
      <vt:variant>
        <vt:lpwstr/>
      </vt:variant>
      <vt:variant>
        <vt:lpwstr>T1_3_6_1_4_1_19376_1_5_3_1_2_4</vt:lpwstr>
      </vt:variant>
      <vt:variant>
        <vt:i4>3407994</vt:i4>
      </vt:variant>
      <vt:variant>
        <vt:i4>2502</vt:i4>
      </vt:variant>
      <vt:variant>
        <vt:i4>0</vt:i4>
      </vt:variant>
      <vt:variant>
        <vt:i4>5</vt:i4>
      </vt:variant>
      <vt:variant>
        <vt:lpwstr/>
      </vt:variant>
      <vt:variant>
        <vt:lpwstr>T1_3_6_1_4_1_19376_1_5_3_1_1_5_3_1</vt:lpwstr>
      </vt:variant>
      <vt:variant>
        <vt:i4>3276922</vt:i4>
      </vt:variant>
      <vt:variant>
        <vt:i4>2499</vt:i4>
      </vt:variant>
      <vt:variant>
        <vt:i4>0</vt:i4>
      </vt:variant>
      <vt:variant>
        <vt:i4>5</vt:i4>
      </vt:variant>
      <vt:variant>
        <vt:lpwstr/>
      </vt:variant>
      <vt:variant>
        <vt:lpwstr>T1_3_6_1_4_1_19376_1_5_3_1_2_2</vt:lpwstr>
      </vt:variant>
      <vt:variant>
        <vt:i4>3211386</vt:i4>
      </vt:variant>
      <vt:variant>
        <vt:i4>2496</vt:i4>
      </vt:variant>
      <vt:variant>
        <vt:i4>0</vt:i4>
      </vt:variant>
      <vt:variant>
        <vt:i4>5</vt:i4>
      </vt:variant>
      <vt:variant>
        <vt:lpwstr/>
      </vt:variant>
      <vt:variant>
        <vt:lpwstr>T1_3_6_1_4_1_19376_1_5_3_1_2_1</vt:lpwstr>
      </vt:variant>
      <vt:variant>
        <vt:i4>3276922</vt:i4>
      </vt:variant>
      <vt:variant>
        <vt:i4>2493</vt:i4>
      </vt:variant>
      <vt:variant>
        <vt:i4>0</vt:i4>
      </vt:variant>
      <vt:variant>
        <vt:i4>5</vt:i4>
      </vt:variant>
      <vt:variant>
        <vt:lpwstr/>
      </vt:variant>
      <vt:variant>
        <vt:lpwstr>T1_3_6_1_4_1_19376_1_5_3_1_1_1</vt:lpwstr>
      </vt:variant>
      <vt:variant>
        <vt:i4>3276922</vt:i4>
      </vt:variant>
      <vt:variant>
        <vt:i4>2490</vt:i4>
      </vt:variant>
      <vt:variant>
        <vt:i4>0</vt:i4>
      </vt:variant>
      <vt:variant>
        <vt:i4>5</vt:i4>
      </vt:variant>
      <vt:variant>
        <vt:lpwstr/>
      </vt:variant>
      <vt:variant>
        <vt:lpwstr>T1_3_6_1_4_1_19376_1_5_3_1_1_1</vt:lpwstr>
      </vt:variant>
      <vt:variant>
        <vt:i4>3276922</vt:i4>
      </vt:variant>
      <vt:variant>
        <vt:i4>2487</vt:i4>
      </vt:variant>
      <vt:variant>
        <vt:i4>0</vt:i4>
      </vt:variant>
      <vt:variant>
        <vt:i4>5</vt:i4>
      </vt:variant>
      <vt:variant>
        <vt:lpwstr/>
      </vt:variant>
      <vt:variant>
        <vt:lpwstr>T1_3_6_1_4_1_19376_1_5_3_1_1_1</vt:lpwstr>
      </vt:variant>
      <vt:variant>
        <vt:i4>3276922</vt:i4>
      </vt:variant>
      <vt:variant>
        <vt:i4>2484</vt:i4>
      </vt:variant>
      <vt:variant>
        <vt:i4>0</vt:i4>
      </vt:variant>
      <vt:variant>
        <vt:i4>5</vt:i4>
      </vt:variant>
      <vt:variant>
        <vt:lpwstr/>
      </vt:variant>
      <vt:variant>
        <vt:lpwstr>T1_3_6_1_4_1_19376_1_5_3_1_1_1</vt:lpwstr>
      </vt:variant>
      <vt:variant>
        <vt:i4>3276922</vt:i4>
      </vt:variant>
      <vt:variant>
        <vt:i4>2481</vt:i4>
      </vt:variant>
      <vt:variant>
        <vt:i4>0</vt:i4>
      </vt:variant>
      <vt:variant>
        <vt:i4>5</vt:i4>
      </vt:variant>
      <vt:variant>
        <vt:lpwstr/>
      </vt:variant>
      <vt:variant>
        <vt:lpwstr>T1_3_6_1_4_1_19376_1_5_3_1_1_1</vt:lpwstr>
      </vt:variant>
      <vt:variant>
        <vt:i4>3276922</vt:i4>
      </vt:variant>
      <vt:variant>
        <vt:i4>2478</vt:i4>
      </vt:variant>
      <vt:variant>
        <vt:i4>0</vt:i4>
      </vt:variant>
      <vt:variant>
        <vt:i4>5</vt:i4>
      </vt:variant>
      <vt:variant>
        <vt:lpwstr/>
      </vt:variant>
      <vt:variant>
        <vt:lpwstr>T1_3_6_1_4_1_19376_1_5_3_1_1_1</vt:lpwstr>
      </vt:variant>
      <vt:variant>
        <vt:i4>4521997</vt:i4>
      </vt:variant>
      <vt:variant>
        <vt:i4>2475</vt:i4>
      </vt:variant>
      <vt:variant>
        <vt:i4>0</vt:i4>
      </vt:variant>
      <vt:variant>
        <vt:i4>5</vt:i4>
      </vt:variant>
      <vt:variant>
        <vt:lpwstr>http://www.loinc.org/</vt:lpwstr>
      </vt:variant>
      <vt:variant>
        <vt:lpwstr/>
      </vt:variant>
      <vt:variant>
        <vt:i4>4587595</vt:i4>
      </vt:variant>
      <vt:variant>
        <vt:i4>2472</vt:i4>
      </vt:variant>
      <vt:variant>
        <vt:i4>0</vt:i4>
      </vt:variant>
      <vt:variant>
        <vt:i4>5</vt:i4>
      </vt:variant>
      <vt:variant>
        <vt:lpwstr>http://www.hl7.org/documentcenter/ballots/2007NOV/downloads/EHR_PHRSFM_R1_D1_2007NOV.zip</vt:lpwstr>
      </vt:variant>
      <vt:variant>
        <vt:lpwstr/>
      </vt:variant>
      <vt:variant>
        <vt:i4>4325475</vt:i4>
      </vt:variant>
      <vt:variant>
        <vt:i4>2469</vt:i4>
      </vt:variant>
      <vt:variant>
        <vt:i4>0</vt:i4>
      </vt:variant>
      <vt:variant>
        <vt:i4>5</vt:i4>
      </vt:variant>
      <vt:variant>
        <vt:lpwstr>http://www.hl7.org/Library/General/HL7_CDA_R2_final.zip</vt:lpwstr>
      </vt:variant>
      <vt:variant>
        <vt:lpwstr/>
      </vt:variant>
      <vt:variant>
        <vt:i4>3670071</vt:i4>
      </vt:variant>
      <vt:variant>
        <vt:i4>2466</vt:i4>
      </vt:variant>
      <vt:variant>
        <vt:i4>0</vt:i4>
      </vt:variant>
      <vt:variant>
        <vt:i4>5</vt:i4>
      </vt:variant>
      <vt:variant>
        <vt:lpwstr>http://www.hl7.org/documentcenter/public/standards/informative/crs.zip</vt:lpwstr>
      </vt:variant>
      <vt:variant>
        <vt:lpwstr/>
      </vt:variant>
      <vt:variant>
        <vt:i4>2818174</vt:i4>
      </vt:variant>
      <vt:variant>
        <vt:i4>2463</vt:i4>
      </vt:variant>
      <vt:variant>
        <vt:i4>0</vt:i4>
      </vt:variant>
      <vt:variant>
        <vt:i4>5</vt:i4>
      </vt:variant>
      <vt:variant>
        <vt:lpwstr>http://www.hl7.org/documentcenter/private/standards/cda/r2/cda_r2_normativewebedition.zip</vt:lpwstr>
      </vt:variant>
      <vt:variant>
        <vt:lpwstr/>
      </vt:variant>
      <vt:variant>
        <vt:i4>983142</vt:i4>
      </vt:variant>
      <vt:variant>
        <vt:i4>2460</vt:i4>
      </vt:variant>
      <vt:variant>
        <vt:i4>0</vt:i4>
      </vt:variant>
      <vt:variant>
        <vt:i4>5</vt:i4>
      </vt:variant>
      <vt:variant>
        <vt:lpwstr>http://library.ahima.org/xpedio/groups/public/documents/ahima/bok1_027456.pdf</vt:lpwstr>
      </vt:variant>
      <vt:variant>
        <vt:lpwstr/>
      </vt:variant>
      <vt:variant>
        <vt:i4>3211386</vt:i4>
      </vt:variant>
      <vt:variant>
        <vt:i4>2457</vt:i4>
      </vt:variant>
      <vt:variant>
        <vt:i4>0</vt:i4>
      </vt:variant>
      <vt:variant>
        <vt:i4>5</vt:i4>
      </vt:variant>
      <vt:variant>
        <vt:lpwstr/>
      </vt:variant>
      <vt:variant>
        <vt:lpwstr>T1_3_6_1_4_1_19376_1_5_3_1_1_2</vt:lpwstr>
      </vt:variant>
      <vt:variant>
        <vt:i4>3211386</vt:i4>
      </vt:variant>
      <vt:variant>
        <vt:i4>2454</vt:i4>
      </vt:variant>
      <vt:variant>
        <vt:i4>0</vt:i4>
      </vt:variant>
      <vt:variant>
        <vt:i4>5</vt:i4>
      </vt:variant>
      <vt:variant>
        <vt:lpwstr/>
      </vt:variant>
      <vt:variant>
        <vt:lpwstr>T1_3_6_1_4_1_19376_1_5_3_1_1_2</vt:lpwstr>
      </vt:variant>
      <vt:variant>
        <vt:i4>3276922</vt:i4>
      </vt:variant>
      <vt:variant>
        <vt:i4>2451</vt:i4>
      </vt:variant>
      <vt:variant>
        <vt:i4>0</vt:i4>
      </vt:variant>
      <vt:variant>
        <vt:i4>5</vt:i4>
      </vt:variant>
      <vt:variant>
        <vt:lpwstr/>
      </vt:variant>
      <vt:variant>
        <vt:lpwstr>T1_3_6_1_4_1_19376_1_5_3_1_3_33</vt:lpwstr>
      </vt:variant>
      <vt:variant>
        <vt:i4>3276922</vt:i4>
      </vt:variant>
      <vt:variant>
        <vt:i4>2448</vt:i4>
      </vt:variant>
      <vt:variant>
        <vt:i4>0</vt:i4>
      </vt:variant>
      <vt:variant>
        <vt:i4>5</vt:i4>
      </vt:variant>
      <vt:variant>
        <vt:lpwstr/>
      </vt:variant>
      <vt:variant>
        <vt:lpwstr>T1_3_6_1_4_1_19376_1_5_3_1_3_31</vt:lpwstr>
      </vt:variant>
      <vt:variant>
        <vt:i4>3342458</vt:i4>
      </vt:variant>
      <vt:variant>
        <vt:i4>2445</vt:i4>
      </vt:variant>
      <vt:variant>
        <vt:i4>0</vt:i4>
      </vt:variant>
      <vt:variant>
        <vt:i4>5</vt:i4>
      </vt:variant>
      <vt:variant>
        <vt:lpwstr/>
      </vt:variant>
      <vt:variant>
        <vt:lpwstr>T1_3_6_1_4_1_19376_1_5_3_1_3_29</vt:lpwstr>
      </vt:variant>
      <vt:variant>
        <vt:i4>3342458</vt:i4>
      </vt:variant>
      <vt:variant>
        <vt:i4>2442</vt:i4>
      </vt:variant>
      <vt:variant>
        <vt:i4>0</vt:i4>
      </vt:variant>
      <vt:variant>
        <vt:i4>5</vt:i4>
      </vt:variant>
      <vt:variant>
        <vt:lpwstr/>
      </vt:variant>
      <vt:variant>
        <vt:lpwstr>T1_3_6_1_4_1_19376_1_5_3_1_3_25</vt:lpwstr>
      </vt:variant>
      <vt:variant>
        <vt:i4>3342458</vt:i4>
      </vt:variant>
      <vt:variant>
        <vt:i4>2439</vt:i4>
      </vt:variant>
      <vt:variant>
        <vt:i4>0</vt:i4>
      </vt:variant>
      <vt:variant>
        <vt:i4>5</vt:i4>
      </vt:variant>
      <vt:variant>
        <vt:lpwstr/>
      </vt:variant>
      <vt:variant>
        <vt:lpwstr>T1_3_6_1_4_1_19376_1_5_3_1_3_24</vt:lpwstr>
      </vt:variant>
      <vt:variant>
        <vt:i4>3145850</vt:i4>
      </vt:variant>
      <vt:variant>
        <vt:i4>2436</vt:i4>
      </vt:variant>
      <vt:variant>
        <vt:i4>0</vt:i4>
      </vt:variant>
      <vt:variant>
        <vt:i4>5</vt:i4>
      </vt:variant>
      <vt:variant>
        <vt:lpwstr/>
      </vt:variant>
      <vt:variant>
        <vt:lpwstr>T1_3_6_1_4_1_19376_1_5_3_1_3_18</vt:lpwstr>
      </vt:variant>
      <vt:variant>
        <vt:i4>3145850</vt:i4>
      </vt:variant>
      <vt:variant>
        <vt:i4>2433</vt:i4>
      </vt:variant>
      <vt:variant>
        <vt:i4>0</vt:i4>
      </vt:variant>
      <vt:variant>
        <vt:i4>5</vt:i4>
      </vt:variant>
      <vt:variant>
        <vt:lpwstr/>
      </vt:variant>
      <vt:variant>
        <vt:lpwstr>T1_3_6_1_4_1_19376_1_5_3_1_3_17</vt:lpwstr>
      </vt:variant>
      <vt:variant>
        <vt:i4>3473530</vt:i4>
      </vt:variant>
      <vt:variant>
        <vt:i4>2430</vt:i4>
      </vt:variant>
      <vt:variant>
        <vt:i4>0</vt:i4>
      </vt:variant>
      <vt:variant>
        <vt:i4>5</vt:i4>
      </vt:variant>
      <vt:variant>
        <vt:lpwstr/>
      </vt:variant>
      <vt:variant>
        <vt:lpwstr>T1_3_6_1_4_1_19376_1_5_3_1_3_4</vt:lpwstr>
      </vt:variant>
      <vt:variant>
        <vt:i4>3276922</vt:i4>
      </vt:variant>
      <vt:variant>
        <vt:i4>2427</vt:i4>
      </vt:variant>
      <vt:variant>
        <vt:i4>0</vt:i4>
      </vt:variant>
      <vt:variant>
        <vt:i4>5</vt:i4>
      </vt:variant>
      <vt:variant>
        <vt:lpwstr/>
      </vt:variant>
      <vt:variant>
        <vt:lpwstr>T1_3_6_1_4_1_19376_1_5_3_1_3_34</vt:lpwstr>
      </vt:variant>
      <vt:variant>
        <vt:i4>3407994</vt:i4>
      </vt:variant>
      <vt:variant>
        <vt:i4>2424</vt:i4>
      </vt:variant>
      <vt:variant>
        <vt:i4>0</vt:i4>
      </vt:variant>
      <vt:variant>
        <vt:i4>5</vt:i4>
      </vt:variant>
      <vt:variant>
        <vt:lpwstr/>
      </vt:variant>
      <vt:variant>
        <vt:lpwstr>T1_3_6_1_4_1_19376_1_5_3_1_3_5</vt:lpwstr>
      </vt:variant>
      <vt:variant>
        <vt:i4>3145850</vt:i4>
      </vt:variant>
      <vt:variant>
        <vt:i4>2421</vt:i4>
      </vt:variant>
      <vt:variant>
        <vt:i4>0</vt:i4>
      </vt:variant>
      <vt:variant>
        <vt:i4>5</vt:i4>
      </vt:variant>
      <vt:variant>
        <vt:lpwstr/>
      </vt:variant>
      <vt:variant>
        <vt:lpwstr>T1_3_6_1_4_1_19376_1_5_3_1_3_13</vt:lpwstr>
      </vt:variant>
      <vt:variant>
        <vt:i4>3342458</vt:i4>
      </vt:variant>
      <vt:variant>
        <vt:i4>2418</vt:i4>
      </vt:variant>
      <vt:variant>
        <vt:i4>0</vt:i4>
      </vt:variant>
      <vt:variant>
        <vt:i4>5</vt:i4>
      </vt:variant>
      <vt:variant>
        <vt:lpwstr/>
      </vt:variant>
      <vt:variant>
        <vt:lpwstr>T1_3_6_1_4_1_19376_1_5_3_1_3_20</vt:lpwstr>
      </vt:variant>
      <vt:variant>
        <vt:i4>3342458</vt:i4>
      </vt:variant>
      <vt:variant>
        <vt:i4>2415</vt:i4>
      </vt:variant>
      <vt:variant>
        <vt:i4>0</vt:i4>
      </vt:variant>
      <vt:variant>
        <vt:i4>5</vt:i4>
      </vt:variant>
      <vt:variant>
        <vt:lpwstr/>
      </vt:variant>
      <vt:variant>
        <vt:lpwstr>T1_3_6_1_4_1_19376_1_5_3_1_3_22</vt:lpwstr>
      </vt:variant>
      <vt:variant>
        <vt:i4>3342458</vt:i4>
      </vt:variant>
      <vt:variant>
        <vt:i4>2412</vt:i4>
      </vt:variant>
      <vt:variant>
        <vt:i4>0</vt:i4>
      </vt:variant>
      <vt:variant>
        <vt:i4>5</vt:i4>
      </vt:variant>
      <vt:variant>
        <vt:lpwstr/>
      </vt:variant>
      <vt:variant>
        <vt:lpwstr>T1_3_6_1_4_1_19376_1_5_3_1_3_21</vt:lpwstr>
      </vt:variant>
      <vt:variant>
        <vt:i4>3276922</vt:i4>
      </vt:variant>
      <vt:variant>
        <vt:i4>2409</vt:i4>
      </vt:variant>
      <vt:variant>
        <vt:i4>0</vt:i4>
      </vt:variant>
      <vt:variant>
        <vt:i4>5</vt:i4>
      </vt:variant>
      <vt:variant>
        <vt:lpwstr/>
      </vt:variant>
      <vt:variant>
        <vt:lpwstr>T1_3_6_1_4_1_19376_1_5_3_1_3_3</vt:lpwstr>
      </vt:variant>
      <vt:variant>
        <vt:i4>3539066</vt:i4>
      </vt:variant>
      <vt:variant>
        <vt:i4>2406</vt:i4>
      </vt:variant>
      <vt:variant>
        <vt:i4>0</vt:i4>
      </vt:variant>
      <vt:variant>
        <vt:i4>5</vt:i4>
      </vt:variant>
      <vt:variant>
        <vt:lpwstr/>
      </vt:variant>
      <vt:variant>
        <vt:lpwstr>T1_3_6_1_4_1_19376_1_5_3_1_3_7</vt:lpwstr>
      </vt:variant>
      <vt:variant>
        <vt:i4>3735674</vt:i4>
      </vt:variant>
      <vt:variant>
        <vt:i4>2403</vt:i4>
      </vt:variant>
      <vt:variant>
        <vt:i4>0</vt:i4>
      </vt:variant>
      <vt:variant>
        <vt:i4>5</vt:i4>
      </vt:variant>
      <vt:variant>
        <vt:lpwstr/>
      </vt:variant>
      <vt:variant>
        <vt:lpwstr>T1_3_6_1_4_1_19376_1_5_3_1_3_8</vt:lpwstr>
      </vt:variant>
      <vt:variant>
        <vt:i4>3604602</vt:i4>
      </vt:variant>
      <vt:variant>
        <vt:i4>2400</vt:i4>
      </vt:variant>
      <vt:variant>
        <vt:i4>0</vt:i4>
      </vt:variant>
      <vt:variant>
        <vt:i4>5</vt:i4>
      </vt:variant>
      <vt:variant>
        <vt:lpwstr/>
      </vt:variant>
      <vt:variant>
        <vt:lpwstr>T1_3_6_1_4_1_19376_1_5_3_1_3_6</vt:lpwstr>
      </vt:variant>
      <vt:variant>
        <vt:i4>3211386</vt:i4>
      </vt:variant>
      <vt:variant>
        <vt:i4>2397</vt:i4>
      </vt:variant>
      <vt:variant>
        <vt:i4>0</vt:i4>
      </vt:variant>
      <vt:variant>
        <vt:i4>5</vt:i4>
      </vt:variant>
      <vt:variant>
        <vt:lpwstr/>
      </vt:variant>
      <vt:variant>
        <vt:lpwstr>T1_3_6_1_4_1_19376_1_5_3_1_1_2</vt:lpwstr>
      </vt:variant>
      <vt:variant>
        <vt:i4>3276922</vt:i4>
      </vt:variant>
      <vt:variant>
        <vt:i4>2394</vt:i4>
      </vt:variant>
      <vt:variant>
        <vt:i4>0</vt:i4>
      </vt:variant>
      <vt:variant>
        <vt:i4>5</vt:i4>
      </vt:variant>
      <vt:variant>
        <vt:lpwstr/>
      </vt:variant>
      <vt:variant>
        <vt:lpwstr>T1_3_6_1_4_1_19376_1_5_3_1_3_33</vt:lpwstr>
      </vt:variant>
      <vt:variant>
        <vt:i4>3276922</vt:i4>
      </vt:variant>
      <vt:variant>
        <vt:i4>2391</vt:i4>
      </vt:variant>
      <vt:variant>
        <vt:i4>0</vt:i4>
      </vt:variant>
      <vt:variant>
        <vt:i4>5</vt:i4>
      </vt:variant>
      <vt:variant>
        <vt:lpwstr/>
      </vt:variant>
      <vt:variant>
        <vt:lpwstr>T1_3_6_1_4_1_19376_1_5_3_1_3_31</vt:lpwstr>
      </vt:variant>
      <vt:variant>
        <vt:i4>3342458</vt:i4>
      </vt:variant>
      <vt:variant>
        <vt:i4>2388</vt:i4>
      </vt:variant>
      <vt:variant>
        <vt:i4>0</vt:i4>
      </vt:variant>
      <vt:variant>
        <vt:i4>5</vt:i4>
      </vt:variant>
      <vt:variant>
        <vt:lpwstr/>
      </vt:variant>
      <vt:variant>
        <vt:lpwstr>T1_3_6_1_4_1_19376_1_5_3_1_3_29</vt:lpwstr>
      </vt:variant>
      <vt:variant>
        <vt:i4>3342458</vt:i4>
      </vt:variant>
      <vt:variant>
        <vt:i4>2385</vt:i4>
      </vt:variant>
      <vt:variant>
        <vt:i4>0</vt:i4>
      </vt:variant>
      <vt:variant>
        <vt:i4>5</vt:i4>
      </vt:variant>
      <vt:variant>
        <vt:lpwstr/>
      </vt:variant>
      <vt:variant>
        <vt:lpwstr>T1_3_6_1_4_1_19376_1_5_3_1_3_25</vt:lpwstr>
      </vt:variant>
      <vt:variant>
        <vt:i4>3342458</vt:i4>
      </vt:variant>
      <vt:variant>
        <vt:i4>2382</vt:i4>
      </vt:variant>
      <vt:variant>
        <vt:i4>0</vt:i4>
      </vt:variant>
      <vt:variant>
        <vt:i4>5</vt:i4>
      </vt:variant>
      <vt:variant>
        <vt:lpwstr/>
      </vt:variant>
      <vt:variant>
        <vt:lpwstr>T1_3_6_1_4_1_19376_1_5_3_1_3_24</vt:lpwstr>
      </vt:variant>
      <vt:variant>
        <vt:i4>3145850</vt:i4>
      </vt:variant>
      <vt:variant>
        <vt:i4>2379</vt:i4>
      </vt:variant>
      <vt:variant>
        <vt:i4>0</vt:i4>
      </vt:variant>
      <vt:variant>
        <vt:i4>5</vt:i4>
      </vt:variant>
      <vt:variant>
        <vt:lpwstr/>
      </vt:variant>
      <vt:variant>
        <vt:lpwstr>T1_3_6_1_4_1_19376_1_5_3_1_3_18</vt:lpwstr>
      </vt:variant>
      <vt:variant>
        <vt:i4>3145850</vt:i4>
      </vt:variant>
      <vt:variant>
        <vt:i4>2376</vt:i4>
      </vt:variant>
      <vt:variant>
        <vt:i4>0</vt:i4>
      </vt:variant>
      <vt:variant>
        <vt:i4>5</vt:i4>
      </vt:variant>
      <vt:variant>
        <vt:lpwstr/>
      </vt:variant>
      <vt:variant>
        <vt:lpwstr>T1_3_6_1_4_1_19376_1_5_3_1_3_17</vt:lpwstr>
      </vt:variant>
      <vt:variant>
        <vt:i4>3473530</vt:i4>
      </vt:variant>
      <vt:variant>
        <vt:i4>2373</vt:i4>
      </vt:variant>
      <vt:variant>
        <vt:i4>0</vt:i4>
      </vt:variant>
      <vt:variant>
        <vt:i4>5</vt:i4>
      </vt:variant>
      <vt:variant>
        <vt:lpwstr/>
      </vt:variant>
      <vt:variant>
        <vt:lpwstr>T1_3_6_1_4_1_19376_1_5_3_1_3_4</vt:lpwstr>
      </vt:variant>
      <vt:variant>
        <vt:i4>3276922</vt:i4>
      </vt:variant>
      <vt:variant>
        <vt:i4>2370</vt:i4>
      </vt:variant>
      <vt:variant>
        <vt:i4>0</vt:i4>
      </vt:variant>
      <vt:variant>
        <vt:i4>5</vt:i4>
      </vt:variant>
      <vt:variant>
        <vt:lpwstr/>
      </vt:variant>
      <vt:variant>
        <vt:lpwstr>T1_3_6_1_4_1_19376_1_5_3_1_3_34</vt:lpwstr>
      </vt:variant>
      <vt:variant>
        <vt:i4>3407994</vt:i4>
      </vt:variant>
      <vt:variant>
        <vt:i4>2367</vt:i4>
      </vt:variant>
      <vt:variant>
        <vt:i4>0</vt:i4>
      </vt:variant>
      <vt:variant>
        <vt:i4>5</vt:i4>
      </vt:variant>
      <vt:variant>
        <vt:lpwstr/>
      </vt:variant>
      <vt:variant>
        <vt:lpwstr>T1_3_6_1_4_1_19376_1_5_3_1_3_5</vt:lpwstr>
      </vt:variant>
      <vt:variant>
        <vt:i4>3145850</vt:i4>
      </vt:variant>
      <vt:variant>
        <vt:i4>2364</vt:i4>
      </vt:variant>
      <vt:variant>
        <vt:i4>0</vt:i4>
      </vt:variant>
      <vt:variant>
        <vt:i4>5</vt:i4>
      </vt:variant>
      <vt:variant>
        <vt:lpwstr/>
      </vt:variant>
      <vt:variant>
        <vt:lpwstr>T1_3_6_1_4_1_19376_1_5_3_1_3_13</vt:lpwstr>
      </vt:variant>
      <vt:variant>
        <vt:i4>3342458</vt:i4>
      </vt:variant>
      <vt:variant>
        <vt:i4>2361</vt:i4>
      </vt:variant>
      <vt:variant>
        <vt:i4>0</vt:i4>
      </vt:variant>
      <vt:variant>
        <vt:i4>5</vt:i4>
      </vt:variant>
      <vt:variant>
        <vt:lpwstr/>
      </vt:variant>
      <vt:variant>
        <vt:lpwstr>T1_3_6_1_4_1_19376_1_5_3_1_3_20</vt:lpwstr>
      </vt:variant>
      <vt:variant>
        <vt:i4>3342458</vt:i4>
      </vt:variant>
      <vt:variant>
        <vt:i4>2358</vt:i4>
      </vt:variant>
      <vt:variant>
        <vt:i4>0</vt:i4>
      </vt:variant>
      <vt:variant>
        <vt:i4>5</vt:i4>
      </vt:variant>
      <vt:variant>
        <vt:lpwstr/>
      </vt:variant>
      <vt:variant>
        <vt:lpwstr>T1_3_6_1_4_1_19376_1_5_3_1_3_22</vt:lpwstr>
      </vt:variant>
      <vt:variant>
        <vt:i4>3342458</vt:i4>
      </vt:variant>
      <vt:variant>
        <vt:i4>2355</vt:i4>
      </vt:variant>
      <vt:variant>
        <vt:i4>0</vt:i4>
      </vt:variant>
      <vt:variant>
        <vt:i4>5</vt:i4>
      </vt:variant>
      <vt:variant>
        <vt:lpwstr/>
      </vt:variant>
      <vt:variant>
        <vt:lpwstr>T1_3_6_1_4_1_19376_1_5_3_1_3_21</vt:lpwstr>
      </vt:variant>
      <vt:variant>
        <vt:i4>3276922</vt:i4>
      </vt:variant>
      <vt:variant>
        <vt:i4>2352</vt:i4>
      </vt:variant>
      <vt:variant>
        <vt:i4>0</vt:i4>
      </vt:variant>
      <vt:variant>
        <vt:i4>5</vt:i4>
      </vt:variant>
      <vt:variant>
        <vt:lpwstr/>
      </vt:variant>
      <vt:variant>
        <vt:lpwstr>T1_3_6_1_4_1_19376_1_5_3_1_3_3</vt:lpwstr>
      </vt:variant>
      <vt:variant>
        <vt:i4>3539066</vt:i4>
      </vt:variant>
      <vt:variant>
        <vt:i4>2349</vt:i4>
      </vt:variant>
      <vt:variant>
        <vt:i4>0</vt:i4>
      </vt:variant>
      <vt:variant>
        <vt:i4>5</vt:i4>
      </vt:variant>
      <vt:variant>
        <vt:lpwstr/>
      </vt:variant>
      <vt:variant>
        <vt:lpwstr>T1_3_6_1_4_1_19376_1_5_3_1_3_7</vt:lpwstr>
      </vt:variant>
      <vt:variant>
        <vt:i4>3735674</vt:i4>
      </vt:variant>
      <vt:variant>
        <vt:i4>2346</vt:i4>
      </vt:variant>
      <vt:variant>
        <vt:i4>0</vt:i4>
      </vt:variant>
      <vt:variant>
        <vt:i4>5</vt:i4>
      </vt:variant>
      <vt:variant>
        <vt:lpwstr/>
      </vt:variant>
      <vt:variant>
        <vt:lpwstr>T1_3_6_1_4_1_19376_1_5_3_1_3_8</vt:lpwstr>
      </vt:variant>
      <vt:variant>
        <vt:i4>3604602</vt:i4>
      </vt:variant>
      <vt:variant>
        <vt:i4>2343</vt:i4>
      </vt:variant>
      <vt:variant>
        <vt:i4>0</vt:i4>
      </vt:variant>
      <vt:variant>
        <vt:i4>5</vt:i4>
      </vt:variant>
      <vt:variant>
        <vt:lpwstr/>
      </vt:variant>
      <vt:variant>
        <vt:lpwstr>T1_3_6_1_4_1_19376_1_5_3_1_3_6</vt:lpwstr>
      </vt:variant>
      <vt:variant>
        <vt:i4>4325475</vt:i4>
      </vt:variant>
      <vt:variant>
        <vt:i4>2340</vt:i4>
      </vt:variant>
      <vt:variant>
        <vt:i4>0</vt:i4>
      </vt:variant>
      <vt:variant>
        <vt:i4>5</vt:i4>
      </vt:variant>
      <vt:variant>
        <vt:lpwstr>http://www.hl7.org/Library/General/HL7_CDA_R2_final.zip</vt:lpwstr>
      </vt:variant>
      <vt:variant>
        <vt:lpwstr/>
      </vt:variant>
      <vt:variant>
        <vt:i4>3670071</vt:i4>
      </vt:variant>
      <vt:variant>
        <vt:i4>2337</vt:i4>
      </vt:variant>
      <vt:variant>
        <vt:i4>0</vt:i4>
      </vt:variant>
      <vt:variant>
        <vt:i4>5</vt:i4>
      </vt:variant>
      <vt:variant>
        <vt:lpwstr>http://www.hl7.org/documentcenter/public/standards/informative/crs.zip</vt:lpwstr>
      </vt:variant>
      <vt:variant>
        <vt:lpwstr/>
      </vt:variant>
      <vt:variant>
        <vt:i4>2818174</vt:i4>
      </vt:variant>
      <vt:variant>
        <vt:i4>2334</vt:i4>
      </vt:variant>
      <vt:variant>
        <vt:i4>0</vt:i4>
      </vt:variant>
      <vt:variant>
        <vt:i4>5</vt:i4>
      </vt:variant>
      <vt:variant>
        <vt:lpwstr>http://www.hl7.org/documentcenter/private/standards/cda/r2/cda_r2_normativewebedition.zip</vt:lpwstr>
      </vt:variant>
      <vt:variant>
        <vt:lpwstr/>
      </vt:variant>
      <vt:variant>
        <vt:i4>3211386</vt:i4>
      </vt:variant>
      <vt:variant>
        <vt:i4>2331</vt:i4>
      </vt:variant>
      <vt:variant>
        <vt:i4>0</vt:i4>
      </vt:variant>
      <vt:variant>
        <vt:i4>5</vt:i4>
      </vt:variant>
      <vt:variant>
        <vt:lpwstr/>
      </vt:variant>
      <vt:variant>
        <vt:lpwstr>T1_3_6_1_4_1_19376_1_5_3_1_1_2</vt:lpwstr>
      </vt:variant>
      <vt:variant>
        <vt:i4>3211386</vt:i4>
      </vt:variant>
      <vt:variant>
        <vt:i4>2328</vt:i4>
      </vt:variant>
      <vt:variant>
        <vt:i4>0</vt:i4>
      </vt:variant>
      <vt:variant>
        <vt:i4>5</vt:i4>
      </vt:variant>
      <vt:variant>
        <vt:lpwstr/>
      </vt:variant>
      <vt:variant>
        <vt:lpwstr>T1_3_6_1_4_1_19376_1_5_3_1_1_2</vt:lpwstr>
      </vt:variant>
      <vt:variant>
        <vt:i4>3276922</vt:i4>
      </vt:variant>
      <vt:variant>
        <vt:i4>2325</vt:i4>
      </vt:variant>
      <vt:variant>
        <vt:i4>0</vt:i4>
      </vt:variant>
      <vt:variant>
        <vt:i4>5</vt:i4>
      </vt:variant>
      <vt:variant>
        <vt:lpwstr/>
      </vt:variant>
      <vt:variant>
        <vt:lpwstr>T1_3_6_1_4_1_19376_1_5_3_1_3_34</vt:lpwstr>
      </vt:variant>
      <vt:variant>
        <vt:i4>3276922</vt:i4>
      </vt:variant>
      <vt:variant>
        <vt:i4>2322</vt:i4>
      </vt:variant>
      <vt:variant>
        <vt:i4>0</vt:i4>
      </vt:variant>
      <vt:variant>
        <vt:i4>5</vt:i4>
      </vt:variant>
      <vt:variant>
        <vt:lpwstr/>
      </vt:variant>
      <vt:variant>
        <vt:lpwstr>T1_3_6_1_4_1_19376_1_5_3_1_3_31</vt:lpwstr>
      </vt:variant>
      <vt:variant>
        <vt:i4>3342458</vt:i4>
      </vt:variant>
      <vt:variant>
        <vt:i4>2319</vt:i4>
      </vt:variant>
      <vt:variant>
        <vt:i4>0</vt:i4>
      </vt:variant>
      <vt:variant>
        <vt:i4>5</vt:i4>
      </vt:variant>
      <vt:variant>
        <vt:lpwstr/>
      </vt:variant>
      <vt:variant>
        <vt:lpwstr>T1_3_6_1_4_1_19376_1_5_3_1_3_27</vt:lpwstr>
      </vt:variant>
      <vt:variant>
        <vt:i4>3342458</vt:i4>
      </vt:variant>
      <vt:variant>
        <vt:i4>2316</vt:i4>
      </vt:variant>
      <vt:variant>
        <vt:i4>0</vt:i4>
      </vt:variant>
      <vt:variant>
        <vt:i4>5</vt:i4>
      </vt:variant>
      <vt:variant>
        <vt:lpwstr/>
      </vt:variant>
      <vt:variant>
        <vt:lpwstr>T1_3_6_1_4_1_19376_1_5_3_1_3_24</vt:lpwstr>
      </vt:variant>
      <vt:variant>
        <vt:i4>3342458</vt:i4>
      </vt:variant>
      <vt:variant>
        <vt:i4>2313</vt:i4>
      </vt:variant>
      <vt:variant>
        <vt:i4>0</vt:i4>
      </vt:variant>
      <vt:variant>
        <vt:i4>5</vt:i4>
      </vt:variant>
      <vt:variant>
        <vt:lpwstr/>
      </vt:variant>
      <vt:variant>
        <vt:lpwstr>T1_3_6_1_4_1_19376_1_5_3_1_3_25</vt:lpwstr>
      </vt:variant>
      <vt:variant>
        <vt:i4>3145850</vt:i4>
      </vt:variant>
      <vt:variant>
        <vt:i4>2310</vt:i4>
      </vt:variant>
      <vt:variant>
        <vt:i4>0</vt:i4>
      </vt:variant>
      <vt:variant>
        <vt:i4>5</vt:i4>
      </vt:variant>
      <vt:variant>
        <vt:lpwstr/>
      </vt:variant>
      <vt:variant>
        <vt:lpwstr>T1_3_6_1_4_1_19376_1_5_3_1_3_18</vt:lpwstr>
      </vt:variant>
      <vt:variant>
        <vt:i4>3145850</vt:i4>
      </vt:variant>
      <vt:variant>
        <vt:i4>2307</vt:i4>
      </vt:variant>
      <vt:variant>
        <vt:i4>0</vt:i4>
      </vt:variant>
      <vt:variant>
        <vt:i4>5</vt:i4>
      </vt:variant>
      <vt:variant>
        <vt:lpwstr/>
      </vt:variant>
      <vt:variant>
        <vt:lpwstr>T1_3_6_1_4_1_19376_1_5_3_1_3_16</vt:lpwstr>
      </vt:variant>
      <vt:variant>
        <vt:i4>3145850</vt:i4>
      </vt:variant>
      <vt:variant>
        <vt:i4>2304</vt:i4>
      </vt:variant>
      <vt:variant>
        <vt:i4>0</vt:i4>
      </vt:variant>
      <vt:variant>
        <vt:i4>5</vt:i4>
      </vt:variant>
      <vt:variant>
        <vt:lpwstr/>
      </vt:variant>
      <vt:variant>
        <vt:lpwstr>T1_3_6_1_4_1_19376_1_5_3_1_3_14</vt:lpwstr>
      </vt:variant>
      <vt:variant>
        <vt:i4>3342458</vt:i4>
      </vt:variant>
      <vt:variant>
        <vt:i4>2301</vt:i4>
      </vt:variant>
      <vt:variant>
        <vt:i4>0</vt:i4>
      </vt:variant>
      <vt:variant>
        <vt:i4>5</vt:i4>
      </vt:variant>
      <vt:variant>
        <vt:lpwstr/>
      </vt:variant>
      <vt:variant>
        <vt:lpwstr>T1_3_6_1_4_1_19376_1_5_3_1_3_23</vt:lpwstr>
      </vt:variant>
      <vt:variant>
        <vt:i4>3145850</vt:i4>
      </vt:variant>
      <vt:variant>
        <vt:i4>2298</vt:i4>
      </vt:variant>
      <vt:variant>
        <vt:i4>0</vt:i4>
      </vt:variant>
      <vt:variant>
        <vt:i4>5</vt:i4>
      </vt:variant>
      <vt:variant>
        <vt:lpwstr/>
      </vt:variant>
      <vt:variant>
        <vt:lpwstr>T1_3_6_1_4_1_19376_1_5_3_1_3_11</vt:lpwstr>
      </vt:variant>
      <vt:variant>
        <vt:i4>3735674</vt:i4>
      </vt:variant>
      <vt:variant>
        <vt:i4>2295</vt:i4>
      </vt:variant>
      <vt:variant>
        <vt:i4>0</vt:i4>
      </vt:variant>
      <vt:variant>
        <vt:i4>5</vt:i4>
      </vt:variant>
      <vt:variant>
        <vt:lpwstr/>
      </vt:variant>
      <vt:variant>
        <vt:lpwstr>T1_3_6_1_4_1_19376_1_5_3_1_3_8</vt:lpwstr>
      </vt:variant>
      <vt:variant>
        <vt:i4>3145850</vt:i4>
      </vt:variant>
      <vt:variant>
        <vt:i4>2292</vt:i4>
      </vt:variant>
      <vt:variant>
        <vt:i4>0</vt:i4>
      </vt:variant>
      <vt:variant>
        <vt:i4>5</vt:i4>
      </vt:variant>
      <vt:variant>
        <vt:lpwstr/>
      </vt:variant>
      <vt:variant>
        <vt:lpwstr>T1_3_6_1_4_1_19376_1_5_3_1_3_13</vt:lpwstr>
      </vt:variant>
      <vt:variant>
        <vt:i4>3145850</vt:i4>
      </vt:variant>
      <vt:variant>
        <vt:i4>2289</vt:i4>
      </vt:variant>
      <vt:variant>
        <vt:i4>0</vt:i4>
      </vt:variant>
      <vt:variant>
        <vt:i4>5</vt:i4>
      </vt:variant>
      <vt:variant>
        <vt:lpwstr/>
      </vt:variant>
      <vt:variant>
        <vt:lpwstr>T1_3_6_1_4_1_19376_1_5_3_1_3_19</vt:lpwstr>
      </vt:variant>
      <vt:variant>
        <vt:i4>3604602</vt:i4>
      </vt:variant>
      <vt:variant>
        <vt:i4>2286</vt:i4>
      </vt:variant>
      <vt:variant>
        <vt:i4>0</vt:i4>
      </vt:variant>
      <vt:variant>
        <vt:i4>5</vt:i4>
      </vt:variant>
      <vt:variant>
        <vt:lpwstr/>
      </vt:variant>
      <vt:variant>
        <vt:lpwstr>T1_3_6_1_4_1_19376_1_5_3_1_3_6</vt:lpwstr>
      </vt:variant>
      <vt:variant>
        <vt:i4>3473530</vt:i4>
      </vt:variant>
      <vt:variant>
        <vt:i4>2283</vt:i4>
      </vt:variant>
      <vt:variant>
        <vt:i4>0</vt:i4>
      </vt:variant>
      <vt:variant>
        <vt:i4>5</vt:i4>
      </vt:variant>
      <vt:variant>
        <vt:lpwstr/>
      </vt:variant>
      <vt:variant>
        <vt:lpwstr>T1_3_6_1_4_1_19376_1_5_3_1_3_4</vt:lpwstr>
      </vt:variant>
      <vt:variant>
        <vt:i4>3145850</vt:i4>
      </vt:variant>
      <vt:variant>
        <vt:i4>2280</vt:i4>
      </vt:variant>
      <vt:variant>
        <vt:i4>0</vt:i4>
      </vt:variant>
      <vt:variant>
        <vt:i4>5</vt:i4>
      </vt:variant>
      <vt:variant>
        <vt:lpwstr/>
      </vt:variant>
      <vt:variant>
        <vt:lpwstr>T1_3_6_1_4_1_19376_1_5_3_1_3_1</vt:lpwstr>
      </vt:variant>
      <vt:variant>
        <vt:i4>3211386</vt:i4>
      </vt:variant>
      <vt:variant>
        <vt:i4>2277</vt:i4>
      </vt:variant>
      <vt:variant>
        <vt:i4>0</vt:i4>
      </vt:variant>
      <vt:variant>
        <vt:i4>5</vt:i4>
      </vt:variant>
      <vt:variant>
        <vt:lpwstr/>
      </vt:variant>
      <vt:variant>
        <vt:lpwstr>T1_3_6_1_4_1_19376_1_5_3_1_1_2</vt:lpwstr>
      </vt:variant>
      <vt:variant>
        <vt:i4>3276922</vt:i4>
      </vt:variant>
      <vt:variant>
        <vt:i4>2274</vt:i4>
      </vt:variant>
      <vt:variant>
        <vt:i4>0</vt:i4>
      </vt:variant>
      <vt:variant>
        <vt:i4>5</vt:i4>
      </vt:variant>
      <vt:variant>
        <vt:lpwstr/>
      </vt:variant>
      <vt:variant>
        <vt:lpwstr>T1_3_6_1_4_1_19376_1_5_3_1_3_34</vt:lpwstr>
      </vt:variant>
      <vt:variant>
        <vt:i4>3276922</vt:i4>
      </vt:variant>
      <vt:variant>
        <vt:i4>2271</vt:i4>
      </vt:variant>
      <vt:variant>
        <vt:i4>0</vt:i4>
      </vt:variant>
      <vt:variant>
        <vt:i4>5</vt:i4>
      </vt:variant>
      <vt:variant>
        <vt:lpwstr/>
      </vt:variant>
      <vt:variant>
        <vt:lpwstr>T1_3_6_1_4_1_19376_1_5_3_1_3_31</vt:lpwstr>
      </vt:variant>
      <vt:variant>
        <vt:i4>3342458</vt:i4>
      </vt:variant>
      <vt:variant>
        <vt:i4>2268</vt:i4>
      </vt:variant>
      <vt:variant>
        <vt:i4>0</vt:i4>
      </vt:variant>
      <vt:variant>
        <vt:i4>5</vt:i4>
      </vt:variant>
      <vt:variant>
        <vt:lpwstr/>
      </vt:variant>
      <vt:variant>
        <vt:lpwstr>T1_3_6_1_4_1_19376_1_5_3_1_3_27</vt:lpwstr>
      </vt:variant>
      <vt:variant>
        <vt:i4>3342458</vt:i4>
      </vt:variant>
      <vt:variant>
        <vt:i4>2265</vt:i4>
      </vt:variant>
      <vt:variant>
        <vt:i4>0</vt:i4>
      </vt:variant>
      <vt:variant>
        <vt:i4>5</vt:i4>
      </vt:variant>
      <vt:variant>
        <vt:lpwstr/>
      </vt:variant>
      <vt:variant>
        <vt:lpwstr>T1_3_6_1_4_1_19376_1_5_3_1_3_24</vt:lpwstr>
      </vt:variant>
      <vt:variant>
        <vt:i4>3342458</vt:i4>
      </vt:variant>
      <vt:variant>
        <vt:i4>2262</vt:i4>
      </vt:variant>
      <vt:variant>
        <vt:i4>0</vt:i4>
      </vt:variant>
      <vt:variant>
        <vt:i4>5</vt:i4>
      </vt:variant>
      <vt:variant>
        <vt:lpwstr/>
      </vt:variant>
      <vt:variant>
        <vt:lpwstr>T1_3_6_1_4_1_19376_1_5_3_1_3_25</vt:lpwstr>
      </vt:variant>
      <vt:variant>
        <vt:i4>3145850</vt:i4>
      </vt:variant>
      <vt:variant>
        <vt:i4>2259</vt:i4>
      </vt:variant>
      <vt:variant>
        <vt:i4>0</vt:i4>
      </vt:variant>
      <vt:variant>
        <vt:i4>5</vt:i4>
      </vt:variant>
      <vt:variant>
        <vt:lpwstr/>
      </vt:variant>
      <vt:variant>
        <vt:lpwstr>T1_3_6_1_4_1_19376_1_5_3_1_3_18</vt:lpwstr>
      </vt:variant>
      <vt:variant>
        <vt:i4>3145850</vt:i4>
      </vt:variant>
      <vt:variant>
        <vt:i4>2256</vt:i4>
      </vt:variant>
      <vt:variant>
        <vt:i4>0</vt:i4>
      </vt:variant>
      <vt:variant>
        <vt:i4>5</vt:i4>
      </vt:variant>
      <vt:variant>
        <vt:lpwstr/>
      </vt:variant>
      <vt:variant>
        <vt:lpwstr>T1_3_6_1_4_1_19376_1_5_3_1_3_16</vt:lpwstr>
      </vt:variant>
      <vt:variant>
        <vt:i4>3145850</vt:i4>
      </vt:variant>
      <vt:variant>
        <vt:i4>2253</vt:i4>
      </vt:variant>
      <vt:variant>
        <vt:i4>0</vt:i4>
      </vt:variant>
      <vt:variant>
        <vt:i4>5</vt:i4>
      </vt:variant>
      <vt:variant>
        <vt:lpwstr/>
      </vt:variant>
      <vt:variant>
        <vt:lpwstr>T1_3_6_1_4_1_19376_1_5_3_1_3_14</vt:lpwstr>
      </vt:variant>
      <vt:variant>
        <vt:i4>3342458</vt:i4>
      </vt:variant>
      <vt:variant>
        <vt:i4>2250</vt:i4>
      </vt:variant>
      <vt:variant>
        <vt:i4>0</vt:i4>
      </vt:variant>
      <vt:variant>
        <vt:i4>5</vt:i4>
      </vt:variant>
      <vt:variant>
        <vt:lpwstr/>
      </vt:variant>
      <vt:variant>
        <vt:lpwstr>T1_3_6_1_4_1_19376_1_5_3_1_3_23</vt:lpwstr>
      </vt:variant>
      <vt:variant>
        <vt:i4>3145850</vt:i4>
      </vt:variant>
      <vt:variant>
        <vt:i4>2247</vt:i4>
      </vt:variant>
      <vt:variant>
        <vt:i4>0</vt:i4>
      </vt:variant>
      <vt:variant>
        <vt:i4>5</vt:i4>
      </vt:variant>
      <vt:variant>
        <vt:lpwstr/>
      </vt:variant>
      <vt:variant>
        <vt:lpwstr>T1_3_6_1_4_1_19376_1_5_3_1_3_11</vt:lpwstr>
      </vt:variant>
      <vt:variant>
        <vt:i4>3735674</vt:i4>
      </vt:variant>
      <vt:variant>
        <vt:i4>2244</vt:i4>
      </vt:variant>
      <vt:variant>
        <vt:i4>0</vt:i4>
      </vt:variant>
      <vt:variant>
        <vt:i4>5</vt:i4>
      </vt:variant>
      <vt:variant>
        <vt:lpwstr/>
      </vt:variant>
      <vt:variant>
        <vt:lpwstr>T1_3_6_1_4_1_19376_1_5_3_1_3_8</vt:lpwstr>
      </vt:variant>
      <vt:variant>
        <vt:i4>3145850</vt:i4>
      </vt:variant>
      <vt:variant>
        <vt:i4>2241</vt:i4>
      </vt:variant>
      <vt:variant>
        <vt:i4>0</vt:i4>
      </vt:variant>
      <vt:variant>
        <vt:i4>5</vt:i4>
      </vt:variant>
      <vt:variant>
        <vt:lpwstr/>
      </vt:variant>
      <vt:variant>
        <vt:lpwstr>T1_3_6_1_4_1_19376_1_5_3_1_3_13</vt:lpwstr>
      </vt:variant>
      <vt:variant>
        <vt:i4>3145850</vt:i4>
      </vt:variant>
      <vt:variant>
        <vt:i4>2238</vt:i4>
      </vt:variant>
      <vt:variant>
        <vt:i4>0</vt:i4>
      </vt:variant>
      <vt:variant>
        <vt:i4>5</vt:i4>
      </vt:variant>
      <vt:variant>
        <vt:lpwstr/>
      </vt:variant>
      <vt:variant>
        <vt:lpwstr>T1_3_6_1_4_1_19376_1_5_3_1_3_19</vt:lpwstr>
      </vt:variant>
      <vt:variant>
        <vt:i4>3604602</vt:i4>
      </vt:variant>
      <vt:variant>
        <vt:i4>2235</vt:i4>
      </vt:variant>
      <vt:variant>
        <vt:i4>0</vt:i4>
      </vt:variant>
      <vt:variant>
        <vt:i4>5</vt:i4>
      </vt:variant>
      <vt:variant>
        <vt:lpwstr/>
      </vt:variant>
      <vt:variant>
        <vt:lpwstr>T1_3_6_1_4_1_19376_1_5_3_1_3_6</vt:lpwstr>
      </vt:variant>
      <vt:variant>
        <vt:i4>3473530</vt:i4>
      </vt:variant>
      <vt:variant>
        <vt:i4>2232</vt:i4>
      </vt:variant>
      <vt:variant>
        <vt:i4>0</vt:i4>
      </vt:variant>
      <vt:variant>
        <vt:i4>5</vt:i4>
      </vt:variant>
      <vt:variant>
        <vt:lpwstr/>
      </vt:variant>
      <vt:variant>
        <vt:lpwstr>T1_3_6_1_4_1_19376_1_5_3_1_3_4</vt:lpwstr>
      </vt:variant>
      <vt:variant>
        <vt:i4>3145850</vt:i4>
      </vt:variant>
      <vt:variant>
        <vt:i4>2229</vt:i4>
      </vt:variant>
      <vt:variant>
        <vt:i4>0</vt:i4>
      </vt:variant>
      <vt:variant>
        <vt:i4>5</vt:i4>
      </vt:variant>
      <vt:variant>
        <vt:lpwstr/>
      </vt:variant>
      <vt:variant>
        <vt:lpwstr>T1_3_6_1_4_1_19376_1_5_3_1_3_1</vt:lpwstr>
      </vt:variant>
      <vt:variant>
        <vt:i4>4325475</vt:i4>
      </vt:variant>
      <vt:variant>
        <vt:i4>2226</vt:i4>
      </vt:variant>
      <vt:variant>
        <vt:i4>0</vt:i4>
      </vt:variant>
      <vt:variant>
        <vt:i4>5</vt:i4>
      </vt:variant>
      <vt:variant>
        <vt:lpwstr>http://www.hl7.org/Library/General/HL7_CDA_R2_final.zip</vt:lpwstr>
      </vt:variant>
      <vt:variant>
        <vt:lpwstr/>
      </vt:variant>
      <vt:variant>
        <vt:i4>3670071</vt:i4>
      </vt:variant>
      <vt:variant>
        <vt:i4>2223</vt:i4>
      </vt:variant>
      <vt:variant>
        <vt:i4>0</vt:i4>
      </vt:variant>
      <vt:variant>
        <vt:i4>5</vt:i4>
      </vt:variant>
      <vt:variant>
        <vt:lpwstr>http://www.hl7.org/documentcenter/public/standards/informative/crs.zip</vt:lpwstr>
      </vt:variant>
      <vt:variant>
        <vt:lpwstr/>
      </vt:variant>
      <vt:variant>
        <vt:i4>2818174</vt:i4>
      </vt:variant>
      <vt:variant>
        <vt:i4>2220</vt:i4>
      </vt:variant>
      <vt:variant>
        <vt:i4>0</vt:i4>
      </vt:variant>
      <vt:variant>
        <vt:i4>5</vt:i4>
      </vt:variant>
      <vt:variant>
        <vt:lpwstr>http://www.hl7.org/documentcenter/private/standards/cda/r2/cda_r2_normativewebedition.zip</vt:lpwstr>
      </vt:variant>
      <vt:variant>
        <vt:lpwstr/>
      </vt:variant>
      <vt:variant>
        <vt:i4>3211386</vt:i4>
      </vt:variant>
      <vt:variant>
        <vt:i4>2217</vt:i4>
      </vt:variant>
      <vt:variant>
        <vt:i4>0</vt:i4>
      </vt:variant>
      <vt:variant>
        <vt:i4>5</vt:i4>
      </vt:variant>
      <vt:variant>
        <vt:lpwstr/>
      </vt:variant>
      <vt:variant>
        <vt:lpwstr>T1_3_6_1_4_1_19376_1_5_3_1_1_2</vt:lpwstr>
      </vt:variant>
      <vt:variant>
        <vt:i4>3211386</vt:i4>
      </vt:variant>
      <vt:variant>
        <vt:i4>2214</vt:i4>
      </vt:variant>
      <vt:variant>
        <vt:i4>0</vt:i4>
      </vt:variant>
      <vt:variant>
        <vt:i4>5</vt:i4>
      </vt:variant>
      <vt:variant>
        <vt:lpwstr/>
      </vt:variant>
      <vt:variant>
        <vt:lpwstr>T1_3_6_1_4_1_19376_1_5_3_1_1_2</vt:lpwstr>
      </vt:variant>
      <vt:variant>
        <vt:i4>3276922</vt:i4>
      </vt:variant>
      <vt:variant>
        <vt:i4>2211</vt:i4>
      </vt:variant>
      <vt:variant>
        <vt:i4>0</vt:i4>
      </vt:variant>
      <vt:variant>
        <vt:i4>5</vt:i4>
      </vt:variant>
      <vt:variant>
        <vt:lpwstr/>
      </vt:variant>
      <vt:variant>
        <vt:lpwstr>T1_3_6_1_4_1_19376_1_5_3_1_1_1</vt:lpwstr>
      </vt:variant>
      <vt:variant>
        <vt:i4>3276922</vt:i4>
      </vt:variant>
      <vt:variant>
        <vt:i4>2208</vt:i4>
      </vt:variant>
      <vt:variant>
        <vt:i4>0</vt:i4>
      </vt:variant>
      <vt:variant>
        <vt:i4>5</vt:i4>
      </vt:variant>
      <vt:variant>
        <vt:lpwstr/>
      </vt:variant>
      <vt:variant>
        <vt:lpwstr>T1_3_6_1_4_1_19376_1_5_3_1_1_1</vt:lpwstr>
      </vt:variant>
      <vt:variant>
        <vt:i4>1966112</vt:i4>
      </vt:variant>
      <vt:variant>
        <vt:i4>2205</vt:i4>
      </vt:variant>
      <vt:variant>
        <vt:i4>0</vt:i4>
      </vt:variant>
      <vt:variant>
        <vt:i4>5</vt:i4>
      </vt:variant>
      <vt:variant>
        <vt:lpwstr/>
      </vt:variant>
      <vt:variant>
        <vt:lpwstr>_Administrative_and_Other</vt:lpwstr>
      </vt:variant>
      <vt:variant>
        <vt:i4>3211386</vt:i4>
      </vt:variant>
      <vt:variant>
        <vt:i4>2202</vt:i4>
      </vt:variant>
      <vt:variant>
        <vt:i4>0</vt:i4>
      </vt:variant>
      <vt:variant>
        <vt:i4>5</vt:i4>
      </vt:variant>
      <vt:variant>
        <vt:lpwstr/>
      </vt:variant>
      <vt:variant>
        <vt:lpwstr>T1_3_6_1_4_1_19376_1_5_3_1_4_7</vt:lpwstr>
      </vt:variant>
      <vt:variant>
        <vt:i4>37</vt:i4>
      </vt:variant>
      <vt:variant>
        <vt:i4>2199</vt:i4>
      </vt:variant>
      <vt:variant>
        <vt:i4>0</vt:i4>
      </vt:variant>
      <vt:variant>
        <vt:i4>5</vt:i4>
      </vt:variant>
      <vt:variant>
        <vt:lpwstr/>
      </vt:variant>
      <vt:variant>
        <vt:lpwstr>T1_3_6_1_4_1_19376_1_5_3_1_4_5_3</vt:lpwstr>
      </vt:variant>
      <vt:variant>
        <vt:i4>65573</vt:i4>
      </vt:variant>
      <vt:variant>
        <vt:i4>2196</vt:i4>
      </vt:variant>
      <vt:variant>
        <vt:i4>0</vt:i4>
      </vt:variant>
      <vt:variant>
        <vt:i4>5</vt:i4>
      </vt:variant>
      <vt:variant>
        <vt:lpwstr/>
      </vt:variant>
      <vt:variant>
        <vt:lpwstr>T1_3_6_1_4_1_19376_1_5_3_1_4_5_2</vt:lpwstr>
      </vt:variant>
      <vt:variant>
        <vt:i4>2818174</vt:i4>
      </vt:variant>
      <vt:variant>
        <vt:i4>2193</vt:i4>
      </vt:variant>
      <vt:variant>
        <vt:i4>0</vt:i4>
      </vt:variant>
      <vt:variant>
        <vt:i4>5</vt:i4>
      </vt:variant>
      <vt:variant>
        <vt:lpwstr>http://www.hl7.org/documentcenter/private/standards/cda/r2/cda_r2_normativewebedition.zip</vt:lpwstr>
      </vt:variant>
      <vt:variant>
        <vt:lpwstr/>
      </vt:variant>
      <vt:variant>
        <vt:i4>3276922</vt:i4>
      </vt:variant>
      <vt:variant>
        <vt:i4>2190</vt:i4>
      </vt:variant>
      <vt:variant>
        <vt:i4>0</vt:i4>
      </vt:variant>
      <vt:variant>
        <vt:i4>5</vt:i4>
      </vt:variant>
      <vt:variant>
        <vt:lpwstr/>
      </vt:variant>
      <vt:variant>
        <vt:lpwstr>T1_3_6_1_4_1_19376_1_5_3_1_1_1</vt:lpwstr>
      </vt:variant>
      <vt:variant>
        <vt:i4>3211386</vt:i4>
      </vt:variant>
      <vt:variant>
        <vt:i4>2187</vt:i4>
      </vt:variant>
      <vt:variant>
        <vt:i4>0</vt:i4>
      </vt:variant>
      <vt:variant>
        <vt:i4>5</vt:i4>
      </vt:variant>
      <vt:variant>
        <vt:lpwstr/>
      </vt:variant>
      <vt:variant>
        <vt:lpwstr>T1_3_6_1_4_1_19376_1_5_3_1_4_7</vt:lpwstr>
      </vt:variant>
      <vt:variant>
        <vt:i4>3145850</vt:i4>
      </vt:variant>
      <vt:variant>
        <vt:i4>2184</vt:i4>
      </vt:variant>
      <vt:variant>
        <vt:i4>0</vt:i4>
      </vt:variant>
      <vt:variant>
        <vt:i4>5</vt:i4>
      </vt:variant>
      <vt:variant>
        <vt:lpwstr/>
      </vt:variant>
      <vt:variant>
        <vt:lpwstr>T1_3_6_1_4_1_19376_1_5_3_1_4_6</vt:lpwstr>
      </vt:variant>
      <vt:variant>
        <vt:i4>3342458</vt:i4>
      </vt:variant>
      <vt:variant>
        <vt:i4>2181</vt:i4>
      </vt:variant>
      <vt:variant>
        <vt:i4>0</vt:i4>
      </vt:variant>
      <vt:variant>
        <vt:i4>5</vt:i4>
      </vt:variant>
      <vt:variant>
        <vt:lpwstr/>
      </vt:variant>
      <vt:variant>
        <vt:lpwstr>T1_3_6_1_4_1_19376_1_5_3_1_4_5</vt:lpwstr>
      </vt:variant>
      <vt:variant>
        <vt:i4>5177360</vt:i4>
      </vt:variant>
      <vt:variant>
        <vt:i4>2178</vt:i4>
      </vt:variant>
      <vt:variant>
        <vt:i4>0</vt:i4>
      </vt:variant>
      <vt:variant>
        <vt:i4>5</vt:i4>
      </vt:variant>
      <vt:variant>
        <vt:lpwstr>http://www.w3.org/TR/xhtml-basic/</vt:lpwstr>
      </vt:variant>
      <vt:variant>
        <vt:lpwstr/>
      </vt:variant>
      <vt:variant>
        <vt:i4>262154</vt:i4>
      </vt:variant>
      <vt:variant>
        <vt:i4>2175</vt:i4>
      </vt:variant>
      <vt:variant>
        <vt:i4>0</vt:i4>
      </vt:variant>
      <vt:variant>
        <vt:i4>5</vt:i4>
      </vt:variant>
      <vt:variant>
        <vt:lpwstr>http://www.w3.org/TR/xml-stylesheet/</vt:lpwstr>
      </vt:variant>
      <vt:variant>
        <vt:lpwstr/>
      </vt:variant>
      <vt:variant>
        <vt:i4>6422535</vt:i4>
      </vt:variant>
      <vt:variant>
        <vt:i4>2172</vt:i4>
      </vt:variant>
      <vt:variant>
        <vt:i4>0</vt:i4>
      </vt:variant>
      <vt:variant>
        <vt:i4>5</vt:i4>
      </vt:variant>
      <vt:variant>
        <vt:lpwstr>http://www.hl7.org/documentcenter/ballots/2007SEP/support/CDAR2_HPRPT_DSTU_2008AUG.zip</vt:lpwstr>
      </vt:variant>
      <vt:variant>
        <vt:lpwstr/>
      </vt:variant>
      <vt:variant>
        <vt:i4>2818174</vt:i4>
      </vt:variant>
      <vt:variant>
        <vt:i4>2169</vt:i4>
      </vt:variant>
      <vt:variant>
        <vt:i4>0</vt:i4>
      </vt:variant>
      <vt:variant>
        <vt:i4>5</vt:i4>
      </vt:variant>
      <vt:variant>
        <vt:lpwstr>http://www.hl7.org/documentcenter/private/standards/cda/r2/cda_r2_normativewebedition.zip</vt:lpwstr>
      </vt:variant>
      <vt:variant>
        <vt:lpwstr/>
      </vt:variant>
      <vt:variant>
        <vt:i4>1769540</vt:i4>
      </vt:variant>
      <vt:variant>
        <vt:i4>2166</vt:i4>
      </vt:variant>
      <vt:variant>
        <vt:i4>0</vt:i4>
      </vt:variant>
      <vt:variant>
        <vt:i4>5</vt:i4>
      </vt:variant>
      <vt:variant>
        <vt:lpwstr>http://www.hl7.org/dstucomments /showdetail.cfm?dstuid=82</vt:lpwstr>
      </vt:variant>
      <vt:variant>
        <vt:lpwstr/>
      </vt:variant>
      <vt:variant>
        <vt:i4>3866698</vt:i4>
      </vt:variant>
      <vt:variant>
        <vt:i4>2163</vt:i4>
      </vt:variant>
      <vt:variant>
        <vt:i4>0</vt:i4>
      </vt:variant>
      <vt:variant>
        <vt:i4>5</vt:i4>
      </vt:variant>
      <vt:variant>
        <vt:lpwstr>http://wiki.ihe.net/index.php?title=XDS_Coding_System_%281.3.6.1.4.1.19376.1.2.3%29</vt:lpwstr>
      </vt:variant>
      <vt:variant>
        <vt:lpwstr/>
      </vt:variant>
      <vt:variant>
        <vt:i4>6619243</vt:i4>
      </vt:variant>
      <vt:variant>
        <vt:i4>2160</vt:i4>
      </vt:variant>
      <vt:variant>
        <vt:i4>0</vt:i4>
      </vt:variant>
      <vt:variant>
        <vt:i4>5</vt:i4>
      </vt:variant>
      <vt:variant>
        <vt:lpwstr/>
      </vt:variant>
      <vt:variant>
        <vt:lpwstr>_IHERoleCode_Vocabulary</vt:lpwstr>
      </vt:variant>
      <vt:variant>
        <vt:i4>5505089</vt:i4>
      </vt:variant>
      <vt:variant>
        <vt:i4>2157</vt:i4>
      </vt:variant>
      <vt:variant>
        <vt:i4>0</vt:i4>
      </vt:variant>
      <vt:variant>
        <vt:i4>5</vt:i4>
      </vt:variant>
      <vt:variant>
        <vt:lpwstr/>
      </vt:variant>
      <vt:variant>
        <vt:lpwstr>_IHEActCode_Vocabulary</vt:lpwstr>
      </vt:variant>
      <vt:variant>
        <vt:i4>1704038</vt:i4>
      </vt:variant>
      <vt:variant>
        <vt:i4>2154</vt:i4>
      </vt:variant>
      <vt:variant>
        <vt:i4>0</vt:i4>
      </vt:variant>
      <vt:variant>
        <vt:i4>5</vt:i4>
      </vt:variant>
      <vt:variant>
        <vt:lpwstr/>
      </vt:variant>
      <vt:variant>
        <vt:lpwstr>_CDA_Release_2.0</vt:lpwstr>
      </vt:variant>
      <vt:variant>
        <vt:i4>5898305</vt:i4>
      </vt:variant>
      <vt:variant>
        <vt:i4>2151</vt:i4>
      </vt:variant>
      <vt:variant>
        <vt:i4>0</vt:i4>
      </vt:variant>
      <vt:variant>
        <vt:i4>5</vt:i4>
      </vt:variant>
      <vt:variant>
        <vt:lpwstr>http://hl7.amg-hq.net/oid/frames.cfm</vt:lpwstr>
      </vt:variant>
      <vt:variant>
        <vt:lpwstr/>
      </vt:variant>
      <vt:variant>
        <vt:i4>3473417</vt:i4>
      </vt:variant>
      <vt:variant>
        <vt:i4>2148</vt:i4>
      </vt:variant>
      <vt:variant>
        <vt:i4>0</vt:i4>
      </vt:variant>
      <vt:variant>
        <vt:i4>5</vt:i4>
      </vt:variant>
      <vt:variant>
        <vt:lpwstr>http://wiki.ihe.net/index.php?title=PCC_TF-2/Bindings</vt:lpwstr>
      </vt:variant>
      <vt:variant>
        <vt:lpwstr/>
      </vt:variant>
      <vt:variant>
        <vt:i4>3473417</vt:i4>
      </vt:variant>
      <vt:variant>
        <vt:i4>2145</vt:i4>
      </vt:variant>
      <vt:variant>
        <vt:i4>0</vt:i4>
      </vt:variant>
      <vt:variant>
        <vt:i4>5</vt:i4>
      </vt:variant>
      <vt:variant>
        <vt:lpwstr>http://wiki.ihe.net/index.php?title=PCC_TF-2/Bindings</vt:lpwstr>
      </vt:variant>
      <vt:variant>
        <vt:lpwstr/>
      </vt:variant>
      <vt:variant>
        <vt:i4>3473417</vt:i4>
      </vt:variant>
      <vt:variant>
        <vt:i4>2142</vt:i4>
      </vt:variant>
      <vt:variant>
        <vt:i4>0</vt:i4>
      </vt:variant>
      <vt:variant>
        <vt:i4>5</vt:i4>
      </vt:variant>
      <vt:variant>
        <vt:lpwstr>http://wiki.ihe.net/index.php?title=PCC_TF-2/Bindings</vt:lpwstr>
      </vt:variant>
      <vt:variant>
        <vt:lpwstr/>
      </vt:variant>
      <vt:variant>
        <vt:i4>3473417</vt:i4>
      </vt:variant>
      <vt:variant>
        <vt:i4>2139</vt:i4>
      </vt:variant>
      <vt:variant>
        <vt:i4>0</vt:i4>
      </vt:variant>
      <vt:variant>
        <vt:i4>5</vt:i4>
      </vt:variant>
      <vt:variant>
        <vt:lpwstr>http://wiki.ihe.net/index.php?title=PCC_TF-2/Bindings</vt:lpwstr>
      </vt:variant>
      <vt:variant>
        <vt:lpwstr/>
      </vt:variant>
      <vt:variant>
        <vt:i4>3473417</vt:i4>
      </vt:variant>
      <vt:variant>
        <vt:i4>2136</vt:i4>
      </vt:variant>
      <vt:variant>
        <vt:i4>0</vt:i4>
      </vt:variant>
      <vt:variant>
        <vt:i4>5</vt:i4>
      </vt:variant>
      <vt:variant>
        <vt:lpwstr>http://wiki.ihe.net/index.php?title=PCC_TF-2/Bindings</vt:lpwstr>
      </vt:variant>
      <vt:variant>
        <vt:lpwstr/>
      </vt:variant>
      <vt:variant>
        <vt:i4>3473417</vt:i4>
      </vt:variant>
      <vt:variant>
        <vt:i4>2133</vt:i4>
      </vt:variant>
      <vt:variant>
        <vt:i4>0</vt:i4>
      </vt:variant>
      <vt:variant>
        <vt:i4>5</vt:i4>
      </vt:variant>
      <vt:variant>
        <vt:lpwstr>http://wiki.ihe.net/index.php?title=PCC_TF-2/Bindings</vt:lpwstr>
      </vt:variant>
      <vt:variant>
        <vt:lpwstr/>
      </vt:variant>
      <vt:variant>
        <vt:i4>3473417</vt:i4>
      </vt:variant>
      <vt:variant>
        <vt:i4>2130</vt:i4>
      </vt:variant>
      <vt:variant>
        <vt:i4>0</vt:i4>
      </vt:variant>
      <vt:variant>
        <vt:i4>5</vt:i4>
      </vt:variant>
      <vt:variant>
        <vt:lpwstr>http://wiki.ihe.net/index.php?title=PCC_TF-2/Bindings</vt:lpwstr>
      </vt:variant>
      <vt:variant>
        <vt:lpwstr/>
      </vt:variant>
      <vt:variant>
        <vt:i4>7143537</vt:i4>
      </vt:variant>
      <vt:variant>
        <vt:i4>2121</vt:i4>
      </vt:variant>
      <vt:variant>
        <vt:i4>0</vt:i4>
      </vt:variant>
      <vt:variant>
        <vt:i4>5</vt:i4>
      </vt:variant>
      <vt:variant>
        <vt:lpwstr/>
      </vt:variant>
      <vt:variant>
        <vt:lpwstr>SampleParentOID</vt:lpwstr>
      </vt:variant>
      <vt:variant>
        <vt:i4>6881391</vt:i4>
      </vt:variant>
      <vt:variant>
        <vt:i4>2118</vt:i4>
      </vt:variant>
      <vt:variant>
        <vt:i4>0</vt:i4>
      </vt:variant>
      <vt:variant>
        <vt:i4>5</vt:i4>
      </vt:variant>
      <vt:variant>
        <vt:lpwstr/>
      </vt:variant>
      <vt:variant>
        <vt:lpwstr>OID</vt:lpwstr>
      </vt:variant>
      <vt:variant>
        <vt:i4>6881391</vt:i4>
      </vt:variant>
      <vt:variant>
        <vt:i4>2115</vt:i4>
      </vt:variant>
      <vt:variant>
        <vt:i4>0</vt:i4>
      </vt:variant>
      <vt:variant>
        <vt:i4>5</vt:i4>
      </vt:variant>
      <vt:variant>
        <vt:lpwstr/>
      </vt:variant>
      <vt:variant>
        <vt:lpwstr>OID</vt:lpwstr>
      </vt:variant>
      <vt:variant>
        <vt:i4>7143537</vt:i4>
      </vt:variant>
      <vt:variant>
        <vt:i4>2112</vt:i4>
      </vt:variant>
      <vt:variant>
        <vt:i4>0</vt:i4>
      </vt:variant>
      <vt:variant>
        <vt:i4>5</vt:i4>
      </vt:variant>
      <vt:variant>
        <vt:lpwstr/>
      </vt:variant>
      <vt:variant>
        <vt:lpwstr>SampleParentOID</vt:lpwstr>
      </vt:variant>
      <vt:variant>
        <vt:i4>6488179</vt:i4>
      </vt:variant>
      <vt:variant>
        <vt:i4>2109</vt:i4>
      </vt:variant>
      <vt:variant>
        <vt:i4>0</vt:i4>
      </vt:variant>
      <vt:variant>
        <vt:i4>5</vt:i4>
      </vt:variant>
      <vt:variant>
        <vt:lpwstr/>
      </vt:variant>
      <vt:variant>
        <vt:lpwstr>SampleEntryOID</vt:lpwstr>
      </vt:variant>
      <vt:variant>
        <vt:i4>65548</vt:i4>
      </vt:variant>
      <vt:variant>
        <vt:i4>2106</vt:i4>
      </vt:variant>
      <vt:variant>
        <vt:i4>0</vt:i4>
      </vt:variant>
      <vt:variant>
        <vt:i4>5</vt:i4>
      </vt:variant>
      <vt:variant>
        <vt:lpwstr/>
      </vt:variant>
      <vt:variant>
        <vt:lpwstr>SampleSectionOID</vt:lpwstr>
      </vt:variant>
      <vt:variant>
        <vt:i4>6684765</vt:i4>
      </vt:variant>
      <vt:variant>
        <vt:i4>2103</vt:i4>
      </vt:variant>
      <vt:variant>
        <vt:i4>0</vt:i4>
      </vt:variant>
      <vt:variant>
        <vt:i4>5</vt:i4>
      </vt:variant>
      <vt:variant>
        <vt:lpwstr>http://www.ihe.net/Resources/Technical_Frameworks/</vt:lpwstr>
      </vt:variant>
      <vt:variant>
        <vt:lpwstr/>
      </vt:variant>
      <vt:variant>
        <vt:i4>6750282</vt:i4>
      </vt:variant>
      <vt:variant>
        <vt:i4>2100</vt:i4>
      </vt:variant>
      <vt:variant>
        <vt:i4>0</vt:i4>
      </vt:variant>
      <vt:variant>
        <vt:i4>5</vt:i4>
      </vt:variant>
      <vt:variant>
        <vt:lpwstr>mailto:pcc@ihe.net</vt:lpwstr>
      </vt:variant>
      <vt:variant>
        <vt:lpwstr/>
      </vt:variant>
      <vt:variant>
        <vt:i4>1376261</vt:i4>
      </vt:variant>
      <vt:variant>
        <vt:i4>2097</vt:i4>
      </vt:variant>
      <vt:variant>
        <vt:i4>0</vt:i4>
      </vt:variant>
      <vt:variant>
        <vt:i4>5</vt:i4>
      </vt:variant>
      <vt:variant>
        <vt:lpwstr>http://www.ihe.net/PCC_Public_Comments/</vt:lpwstr>
      </vt:variant>
      <vt:variant>
        <vt:lpwstr/>
      </vt:variant>
      <vt:variant>
        <vt:i4>131183</vt:i4>
      </vt:variant>
      <vt:variant>
        <vt:i4>2094</vt:i4>
      </vt:variant>
      <vt:variant>
        <vt:i4>0</vt:i4>
      </vt:variant>
      <vt:variant>
        <vt:i4>5</vt:i4>
      </vt:variant>
      <vt:variant>
        <vt:lpwstr>http://www.ihe.net/Technical_Frameworks/</vt:lpwstr>
      </vt:variant>
      <vt:variant>
        <vt:lpwstr/>
      </vt:variant>
      <vt:variant>
        <vt:i4>131183</vt:i4>
      </vt:variant>
      <vt:variant>
        <vt:i4>2091</vt:i4>
      </vt:variant>
      <vt:variant>
        <vt:i4>0</vt:i4>
      </vt:variant>
      <vt:variant>
        <vt:i4>5</vt:i4>
      </vt:variant>
      <vt:variant>
        <vt:lpwstr>http://www.ihe.net/Technical_Frameworks/</vt:lpwstr>
      </vt:variant>
      <vt:variant>
        <vt:lpwstr/>
      </vt:variant>
      <vt:variant>
        <vt:i4>131183</vt:i4>
      </vt:variant>
      <vt:variant>
        <vt:i4>2088</vt:i4>
      </vt:variant>
      <vt:variant>
        <vt:i4>0</vt:i4>
      </vt:variant>
      <vt:variant>
        <vt:i4>5</vt:i4>
      </vt:variant>
      <vt:variant>
        <vt:lpwstr>http://www.ihe.net/Technical_Frameworks/</vt:lpwstr>
      </vt:variant>
      <vt:variant>
        <vt:lpwstr/>
      </vt:variant>
      <vt:variant>
        <vt:i4>1703987</vt:i4>
      </vt:variant>
      <vt:variant>
        <vt:i4>2081</vt:i4>
      </vt:variant>
      <vt:variant>
        <vt:i4>0</vt:i4>
      </vt:variant>
      <vt:variant>
        <vt:i4>5</vt:i4>
      </vt:variant>
      <vt:variant>
        <vt:lpwstr/>
      </vt:variant>
      <vt:variant>
        <vt:lpwstr>_Toc402803563</vt:lpwstr>
      </vt:variant>
      <vt:variant>
        <vt:i4>1703987</vt:i4>
      </vt:variant>
      <vt:variant>
        <vt:i4>2075</vt:i4>
      </vt:variant>
      <vt:variant>
        <vt:i4>0</vt:i4>
      </vt:variant>
      <vt:variant>
        <vt:i4>5</vt:i4>
      </vt:variant>
      <vt:variant>
        <vt:lpwstr/>
      </vt:variant>
      <vt:variant>
        <vt:lpwstr>_Toc402803562</vt:lpwstr>
      </vt:variant>
      <vt:variant>
        <vt:i4>1703987</vt:i4>
      </vt:variant>
      <vt:variant>
        <vt:i4>2069</vt:i4>
      </vt:variant>
      <vt:variant>
        <vt:i4>0</vt:i4>
      </vt:variant>
      <vt:variant>
        <vt:i4>5</vt:i4>
      </vt:variant>
      <vt:variant>
        <vt:lpwstr/>
      </vt:variant>
      <vt:variant>
        <vt:lpwstr>_Toc402803561</vt:lpwstr>
      </vt:variant>
      <vt:variant>
        <vt:i4>1703987</vt:i4>
      </vt:variant>
      <vt:variant>
        <vt:i4>2063</vt:i4>
      </vt:variant>
      <vt:variant>
        <vt:i4>0</vt:i4>
      </vt:variant>
      <vt:variant>
        <vt:i4>5</vt:i4>
      </vt:variant>
      <vt:variant>
        <vt:lpwstr/>
      </vt:variant>
      <vt:variant>
        <vt:lpwstr>_Toc402803560</vt:lpwstr>
      </vt:variant>
      <vt:variant>
        <vt:i4>1638451</vt:i4>
      </vt:variant>
      <vt:variant>
        <vt:i4>2057</vt:i4>
      </vt:variant>
      <vt:variant>
        <vt:i4>0</vt:i4>
      </vt:variant>
      <vt:variant>
        <vt:i4>5</vt:i4>
      </vt:variant>
      <vt:variant>
        <vt:lpwstr/>
      </vt:variant>
      <vt:variant>
        <vt:lpwstr>_Toc402803559</vt:lpwstr>
      </vt:variant>
      <vt:variant>
        <vt:i4>1638451</vt:i4>
      </vt:variant>
      <vt:variant>
        <vt:i4>2051</vt:i4>
      </vt:variant>
      <vt:variant>
        <vt:i4>0</vt:i4>
      </vt:variant>
      <vt:variant>
        <vt:i4>5</vt:i4>
      </vt:variant>
      <vt:variant>
        <vt:lpwstr/>
      </vt:variant>
      <vt:variant>
        <vt:lpwstr>_Toc402803558</vt:lpwstr>
      </vt:variant>
      <vt:variant>
        <vt:i4>1638451</vt:i4>
      </vt:variant>
      <vt:variant>
        <vt:i4>2045</vt:i4>
      </vt:variant>
      <vt:variant>
        <vt:i4>0</vt:i4>
      </vt:variant>
      <vt:variant>
        <vt:i4>5</vt:i4>
      </vt:variant>
      <vt:variant>
        <vt:lpwstr/>
      </vt:variant>
      <vt:variant>
        <vt:lpwstr>_Toc402803557</vt:lpwstr>
      </vt:variant>
      <vt:variant>
        <vt:i4>1638451</vt:i4>
      </vt:variant>
      <vt:variant>
        <vt:i4>2039</vt:i4>
      </vt:variant>
      <vt:variant>
        <vt:i4>0</vt:i4>
      </vt:variant>
      <vt:variant>
        <vt:i4>5</vt:i4>
      </vt:variant>
      <vt:variant>
        <vt:lpwstr/>
      </vt:variant>
      <vt:variant>
        <vt:lpwstr>_Toc402803556</vt:lpwstr>
      </vt:variant>
      <vt:variant>
        <vt:i4>1638451</vt:i4>
      </vt:variant>
      <vt:variant>
        <vt:i4>2033</vt:i4>
      </vt:variant>
      <vt:variant>
        <vt:i4>0</vt:i4>
      </vt:variant>
      <vt:variant>
        <vt:i4>5</vt:i4>
      </vt:variant>
      <vt:variant>
        <vt:lpwstr/>
      </vt:variant>
      <vt:variant>
        <vt:lpwstr>_Toc402803555</vt:lpwstr>
      </vt:variant>
      <vt:variant>
        <vt:i4>1638451</vt:i4>
      </vt:variant>
      <vt:variant>
        <vt:i4>2027</vt:i4>
      </vt:variant>
      <vt:variant>
        <vt:i4>0</vt:i4>
      </vt:variant>
      <vt:variant>
        <vt:i4>5</vt:i4>
      </vt:variant>
      <vt:variant>
        <vt:lpwstr/>
      </vt:variant>
      <vt:variant>
        <vt:lpwstr>_Toc402803554</vt:lpwstr>
      </vt:variant>
      <vt:variant>
        <vt:i4>1638451</vt:i4>
      </vt:variant>
      <vt:variant>
        <vt:i4>2021</vt:i4>
      </vt:variant>
      <vt:variant>
        <vt:i4>0</vt:i4>
      </vt:variant>
      <vt:variant>
        <vt:i4>5</vt:i4>
      </vt:variant>
      <vt:variant>
        <vt:lpwstr/>
      </vt:variant>
      <vt:variant>
        <vt:lpwstr>_Toc402803553</vt:lpwstr>
      </vt:variant>
      <vt:variant>
        <vt:i4>1638451</vt:i4>
      </vt:variant>
      <vt:variant>
        <vt:i4>2015</vt:i4>
      </vt:variant>
      <vt:variant>
        <vt:i4>0</vt:i4>
      </vt:variant>
      <vt:variant>
        <vt:i4>5</vt:i4>
      </vt:variant>
      <vt:variant>
        <vt:lpwstr/>
      </vt:variant>
      <vt:variant>
        <vt:lpwstr>_Toc402803552</vt:lpwstr>
      </vt:variant>
      <vt:variant>
        <vt:i4>1638451</vt:i4>
      </vt:variant>
      <vt:variant>
        <vt:i4>2009</vt:i4>
      </vt:variant>
      <vt:variant>
        <vt:i4>0</vt:i4>
      </vt:variant>
      <vt:variant>
        <vt:i4>5</vt:i4>
      </vt:variant>
      <vt:variant>
        <vt:lpwstr/>
      </vt:variant>
      <vt:variant>
        <vt:lpwstr>_Toc402803551</vt:lpwstr>
      </vt:variant>
      <vt:variant>
        <vt:i4>1638451</vt:i4>
      </vt:variant>
      <vt:variant>
        <vt:i4>2003</vt:i4>
      </vt:variant>
      <vt:variant>
        <vt:i4>0</vt:i4>
      </vt:variant>
      <vt:variant>
        <vt:i4>5</vt:i4>
      </vt:variant>
      <vt:variant>
        <vt:lpwstr/>
      </vt:variant>
      <vt:variant>
        <vt:lpwstr>_Toc402803550</vt:lpwstr>
      </vt:variant>
      <vt:variant>
        <vt:i4>1572915</vt:i4>
      </vt:variant>
      <vt:variant>
        <vt:i4>1997</vt:i4>
      </vt:variant>
      <vt:variant>
        <vt:i4>0</vt:i4>
      </vt:variant>
      <vt:variant>
        <vt:i4>5</vt:i4>
      </vt:variant>
      <vt:variant>
        <vt:lpwstr/>
      </vt:variant>
      <vt:variant>
        <vt:lpwstr>_Toc402803549</vt:lpwstr>
      </vt:variant>
      <vt:variant>
        <vt:i4>1572915</vt:i4>
      </vt:variant>
      <vt:variant>
        <vt:i4>1991</vt:i4>
      </vt:variant>
      <vt:variant>
        <vt:i4>0</vt:i4>
      </vt:variant>
      <vt:variant>
        <vt:i4>5</vt:i4>
      </vt:variant>
      <vt:variant>
        <vt:lpwstr/>
      </vt:variant>
      <vt:variant>
        <vt:lpwstr>_Toc402803548</vt:lpwstr>
      </vt:variant>
      <vt:variant>
        <vt:i4>1572915</vt:i4>
      </vt:variant>
      <vt:variant>
        <vt:i4>1985</vt:i4>
      </vt:variant>
      <vt:variant>
        <vt:i4>0</vt:i4>
      </vt:variant>
      <vt:variant>
        <vt:i4>5</vt:i4>
      </vt:variant>
      <vt:variant>
        <vt:lpwstr/>
      </vt:variant>
      <vt:variant>
        <vt:lpwstr>_Toc402803547</vt:lpwstr>
      </vt:variant>
      <vt:variant>
        <vt:i4>1572915</vt:i4>
      </vt:variant>
      <vt:variant>
        <vt:i4>1979</vt:i4>
      </vt:variant>
      <vt:variant>
        <vt:i4>0</vt:i4>
      </vt:variant>
      <vt:variant>
        <vt:i4>5</vt:i4>
      </vt:variant>
      <vt:variant>
        <vt:lpwstr/>
      </vt:variant>
      <vt:variant>
        <vt:lpwstr>_Toc402803546</vt:lpwstr>
      </vt:variant>
      <vt:variant>
        <vt:i4>1572915</vt:i4>
      </vt:variant>
      <vt:variant>
        <vt:i4>1973</vt:i4>
      </vt:variant>
      <vt:variant>
        <vt:i4>0</vt:i4>
      </vt:variant>
      <vt:variant>
        <vt:i4>5</vt:i4>
      </vt:variant>
      <vt:variant>
        <vt:lpwstr/>
      </vt:variant>
      <vt:variant>
        <vt:lpwstr>_Toc402803545</vt:lpwstr>
      </vt:variant>
      <vt:variant>
        <vt:i4>1572915</vt:i4>
      </vt:variant>
      <vt:variant>
        <vt:i4>1967</vt:i4>
      </vt:variant>
      <vt:variant>
        <vt:i4>0</vt:i4>
      </vt:variant>
      <vt:variant>
        <vt:i4>5</vt:i4>
      </vt:variant>
      <vt:variant>
        <vt:lpwstr/>
      </vt:variant>
      <vt:variant>
        <vt:lpwstr>_Toc402803544</vt:lpwstr>
      </vt:variant>
      <vt:variant>
        <vt:i4>1572915</vt:i4>
      </vt:variant>
      <vt:variant>
        <vt:i4>1961</vt:i4>
      </vt:variant>
      <vt:variant>
        <vt:i4>0</vt:i4>
      </vt:variant>
      <vt:variant>
        <vt:i4>5</vt:i4>
      </vt:variant>
      <vt:variant>
        <vt:lpwstr/>
      </vt:variant>
      <vt:variant>
        <vt:lpwstr>_Toc402803543</vt:lpwstr>
      </vt:variant>
      <vt:variant>
        <vt:i4>1572915</vt:i4>
      </vt:variant>
      <vt:variant>
        <vt:i4>1955</vt:i4>
      </vt:variant>
      <vt:variant>
        <vt:i4>0</vt:i4>
      </vt:variant>
      <vt:variant>
        <vt:i4>5</vt:i4>
      </vt:variant>
      <vt:variant>
        <vt:lpwstr/>
      </vt:variant>
      <vt:variant>
        <vt:lpwstr>_Toc402803542</vt:lpwstr>
      </vt:variant>
      <vt:variant>
        <vt:i4>1572915</vt:i4>
      </vt:variant>
      <vt:variant>
        <vt:i4>1949</vt:i4>
      </vt:variant>
      <vt:variant>
        <vt:i4>0</vt:i4>
      </vt:variant>
      <vt:variant>
        <vt:i4>5</vt:i4>
      </vt:variant>
      <vt:variant>
        <vt:lpwstr/>
      </vt:variant>
      <vt:variant>
        <vt:lpwstr>_Toc402803541</vt:lpwstr>
      </vt:variant>
      <vt:variant>
        <vt:i4>1572915</vt:i4>
      </vt:variant>
      <vt:variant>
        <vt:i4>1943</vt:i4>
      </vt:variant>
      <vt:variant>
        <vt:i4>0</vt:i4>
      </vt:variant>
      <vt:variant>
        <vt:i4>5</vt:i4>
      </vt:variant>
      <vt:variant>
        <vt:lpwstr/>
      </vt:variant>
      <vt:variant>
        <vt:lpwstr>_Toc402803540</vt:lpwstr>
      </vt:variant>
      <vt:variant>
        <vt:i4>2031667</vt:i4>
      </vt:variant>
      <vt:variant>
        <vt:i4>1937</vt:i4>
      </vt:variant>
      <vt:variant>
        <vt:i4>0</vt:i4>
      </vt:variant>
      <vt:variant>
        <vt:i4>5</vt:i4>
      </vt:variant>
      <vt:variant>
        <vt:lpwstr/>
      </vt:variant>
      <vt:variant>
        <vt:lpwstr>_Toc402803539</vt:lpwstr>
      </vt:variant>
      <vt:variant>
        <vt:i4>2031667</vt:i4>
      </vt:variant>
      <vt:variant>
        <vt:i4>1931</vt:i4>
      </vt:variant>
      <vt:variant>
        <vt:i4>0</vt:i4>
      </vt:variant>
      <vt:variant>
        <vt:i4>5</vt:i4>
      </vt:variant>
      <vt:variant>
        <vt:lpwstr/>
      </vt:variant>
      <vt:variant>
        <vt:lpwstr>_Toc402803538</vt:lpwstr>
      </vt:variant>
      <vt:variant>
        <vt:i4>2031667</vt:i4>
      </vt:variant>
      <vt:variant>
        <vt:i4>1925</vt:i4>
      </vt:variant>
      <vt:variant>
        <vt:i4>0</vt:i4>
      </vt:variant>
      <vt:variant>
        <vt:i4>5</vt:i4>
      </vt:variant>
      <vt:variant>
        <vt:lpwstr/>
      </vt:variant>
      <vt:variant>
        <vt:lpwstr>_Toc402803537</vt:lpwstr>
      </vt:variant>
      <vt:variant>
        <vt:i4>2031667</vt:i4>
      </vt:variant>
      <vt:variant>
        <vt:i4>1919</vt:i4>
      </vt:variant>
      <vt:variant>
        <vt:i4>0</vt:i4>
      </vt:variant>
      <vt:variant>
        <vt:i4>5</vt:i4>
      </vt:variant>
      <vt:variant>
        <vt:lpwstr/>
      </vt:variant>
      <vt:variant>
        <vt:lpwstr>_Toc402803536</vt:lpwstr>
      </vt:variant>
      <vt:variant>
        <vt:i4>2031667</vt:i4>
      </vt:variant>
      <vt:variant>
        <vt:i4>1913</vt:i4>
      </vt:variant>
      <vt:variant>
        <vt:i4>0</vt:i4>
      </vt:variant>
      <vt:variant>
        <vt:i4>5</vt:i4>
      </vt:variant>
      <vt:variant>
        <vt:lpwstr/>
      </vt:variant>
      <vt:variant>
        <vt:lpwstr>_Toc402803535</vt:lpwstr>
      </vt:variant>
      <vt:variant>
        <vt:i4>2031667</vt:i4>
      </vt:variant>
      <vt:variant>
        <vt:i4>1907</vt:i4>
      </vt:variant>
      <vt:variant>
        <vt:i4>0</vt:i4>
      </vt:variant>
      <vt:variant>
        <vt:i4>5</vt:i4>
      </vt:variant>
      <vt:variant>
        <vt:lpwstr/>
      </vt:variant>
      <vt:variant>
        <vt:lpwstr>_Toc402803534</vt:lpwstr>
      </vt:variant>
      <vt:variant>
        <vt:i4>2031667</vt:i4>
      </vt:variant>
      <vt:variant>
        <vt:i4>1901</vt:i4>
      </vt:variant>
      <vt:variant>
        <vt:i4>0</vt:i4>
      </vt:variant>
      <vt:variant>
        <vt:i4>5</vt:i4>
      </vt:variant>
      <vt:variant>
        <vt:lpwstr/>
      </vt:variant>
      <vt:variant>
        <vt:lpwstr>_Toc402803533</vt:lpwstr>
      </vt:variant>
      <vt:variant>
        <vt:i4>2031667</vt:i4>
      </vt:variant>
      <vt:variant>
        <vt:i4>1895</vt:i4>
      </vt:variant>
      <vt:variant>
        <vt:i4>0</vt:i4>
      </vt:variant>
      <vt:variant>
        <vt:i4>5</vt:i4>
      </vt:variant>
      <vt:variant>
        <vt:lpwstr/>
      </vt:variant>
      <vt:variant>
        <vt:lpwstr>_Toc402803532</vt:lpwstr>
      </vt:variant>
      <vt:variant>
        <vt:i4>2031667</vt:i4>
      </vt:variant>
      <vt:variant>
        <vt:i4>1889</vt:i4>
      </vt:variant>
      <vt:variant>
        <vt:i4>0</vt:i4>
      </vt:variant>
      <vt:variant>
        <vt:i4>5</vt:i4>
      </vt:variant>
      <vt:variant>
        <vt:lpwstr/>
      </vt:variant>
      <vt:variant>
        <vt:lpwstr>_Toc402803531</vt:lpwstr>
      </vt:variant>
      <vt:variant>
        <vt:i4>2031667</vt:i4>
      </vt:variant>
      <vt:variant>
        <vt:i4>1883</vt:i4>
      </vt:variant>
      <vt:variant>
        <vt:i4>0</vt:i4>
      </vt:variant>
      <vt:variant>
        <vt:i4>5</vt:i4>
      </vt:variant>
      <vt:variant>
        <vt:lpwstr/>
      </vt:variant>
      <vt:variant>
        <vt:lpwstr>_Toc402803530</vt:lpwstr>
      </vt:variant>
      <vt:variant>
        <vt:i4>1966131</vt:i4>
      </vt:variant>
      <vt:variant>
        <vt:i4>1877</vt:i4>
      </vt:variant>
      <vt:variant>
        <vt:i4>0</vt:i4>
      </vt:variant>
      <vt:variant>
        <vt:i4>5</vt:i4>
      </vt:variant>
      <vt:variant>
        <vt:lpwstr/>
      </vt:variant>
      <vt:variant>
        <vt:lpwstr>_Toc402803529</vt:lpwstr>
      </vt:variant>
      <vt:variant>
        <vt:i4>1966131</vt:i4>
      </vt:variant>
      <vt:variant>
        <vt:i4>1871</vt:i4>
      </vt:variant>
      <vt:variant>
        <vt:i4>0</vt:i4>
      </vt:variant>
      <vt:variant>
        <vt:i4>5</vt:i4>
      </vt:variant>
      <vt:variant>
        <vt:lpwstr/>
      </vt:variant>
      <vt:variant>
        <vt:lpwstr>_Toc402803528</vt:lpwstr>
      </vt:variant>
      <vt:variant>
        <vt:i4>1966131</vt:i4>
      </vt:variant>
      <vt:variant>
        <vt:i4>1865</vt:i4>
      </vt:variant>
      <vt:variant>
        <vt:i4>0</vt:i4>
      </vt:variant>
      <vt:variant>
        <vt:i4>5</vt:i4>
      </vt:variant>
      <vt:variant>
        <vt:lpwstr/>
      </vt:variant>
      <vt:variant>
        <vt:lpwstr>_Toc402803527</vt:lpwstr>
      </vt:variant>
      <vt:variant>
        <vt:i4>1966131</vt:i4>
      </vt:variant>
      <vt:variant>
        <vt:i4>1859</vt:i4>
      </vt:variant>
      <vt:variant>
        <vt:i4>0</vt:i4>
      </vt:variant>
      <vt:variant>
        <vt:i4>5</vt:i4>
      </vt:variant>
      <vt:variant>
        <vt:lpwstr/>
      </vt:variant>
      <vt:variant>
        <vt:lpwstr>_Toc402803526</vt:lpwstr>
      </vt:variant>
      <vt:variant>
        <vt:i4>1966131</vt:i4>
      </vt:variant>
      <vt:variant>
        <vt:i4>1853</vt:i4>
      </vt:variant>
      <vt:variant>
        <vt:i4>0</vt:i4>
      </vt:variant>
      <vt:variant>
        <vt:i4>5</vt:i4>
      </vt:variant>
      <vt:variant>
        <vt:lpwstr/>
      </vt:variant>
      <vt:variant>
        <vt:lpwstr>_Toc402803525</vt:lpwstr>
      </vt:variant>
      <vt:variant>
        <vt:i4>1966131</vt:i4>
      </vt:variant>
      <vt:variant>
        <vt:i4>1847</vt:i4>
      </vt:variant>
      <vt:variant>
        <vt:i4>0</vt:i4>
      </vt:variant>
      <vt:variant>
        <vt:i4>5</vt:i4>
      </vt:variant>
      <vt:variant>
        <vt:lpwstr/>
      </vt:variant>
      <vt:variant>
        <vt:lpwstr>_Toc402803524</vt:lpwstr>
      </vt:variant>
      <vt:variant>
        <vt:i4>1966131</vt:i4>
      </vt:variant>
      <vt:variant>
        <vt:i4>1841</vt:i4>
      </vt:variant>
      <vt:variant>
        <vt:i4>0</vt:i4>
      </vt:variant>
      <vt:variant>
        <vt:i4>5</vt:i4>
      </vt:variant>
      <vt:variant>
        <vt:lpwstr/>
      </vt:variant>
      <vt:variant>
        <vt:lpwstr>_Toc402803523</vt:lpwstr>
      </vt:variant>
      <vt:variant>
        <vt:i4>1966131</vt:i4>
      </vt:variant>
      <vt:variant>
        <vt:i4>1835</vt:i4>
      </vt:variant>
      <vt:variant>
        <vt:i4>0</vt:i4>
      </vt:variant>
      <vt:variant>
        <vt:i4>5</vt:i4>
      </vt:variant>
      <vt:variant>
        <vt:lpwstr/>
      </vt:variant>
      <vt:variant>
        <vt:lpwstr>_Toc402803522</vt:lpwstr>
      </vt:variant>
      <vt:variant>
        <vt:i4>1966131</vt:i4>
      </vt:variant>
      <vt:variant>
        <vt:i4>1829</vt:i4>
      </vt:variant>
      <vt:variant>
        <vt:i4>0</vt:i4>
      </vt:variant>
      <vt:variant>
        <vt:i4>5</vt:i4>
      </vt:variant>
      <vt:variant>
        <vt:lpwstr/>
      </vt:variant>
      <vt:variant>
        <vt:lpwstr>_Toc402803521</vt:lpwstr>
      </vt:variant>
      <vt:variant>
        <vt:i4>1966131</vt:i4>
      </vt:variant>
      <vt:variant>
        <vt:i4>1823</vt:i4>
      </vt:variant>
      <vt:variant>
        <vt:i4>0</vt:i4>
      </vt:variant>
      <vt:variant>
        <vt:i4>5</vt:i4>
      </vt:variant>
      <vt:variant>
        <vt:lpwstr/>
      </vt:variant>
      <vt:variant>
        <vt:lpwstr>_Toc402803520</vt:lpwstr>
      </vt:variant>
      <vt:variant>
        <vt:i4>1900595</vt:i4>
      </vt:variant>
      <vt:variant>
        <vt:i4>1817</vt:i4>
      </vt:variant>
      <vt:variant>
        <vt:i4>0</vt:i4>
      </vt:variant>
      <vt:variant>
        <vt:i4>5</vt:i4>
      </vt:variant>
      <vt:variant>
        <vt:lpwstr/>
      </vt:variant>
      <vt:variant>
        <vt:lpwstr>_Toc402803519</vt:lpwstr>
      </vt:variant>
      <vt:variant>
        <vt:i4>1900595</vt:i4>
      </vt:variant>
      <vt:variant>
        <vt:i4>1811</vt:i4>
      </vt:variant>
      <vt:variant>
        <vt:i4>0</vt:i4>
      </vt:variant>
      <vt:variant>
        <vt:i4>5</vt:i4>
      </vt:variant>
      <vt:variant>
        <vt:lpwstr/>
      </vt:variant>
      <vt:variant>
        <vt:lpwstr>_Toc402803518</vt:lpwstr>
      </vt:variant>
      <vt:variant>
        <vt:i4>1900595</vt:i4>
      </vt:variant>
      <vt:variant>
        <vt:i4>1805</vt:i4>
      </vt:variant>
      <vt:variant>
        <vt:i4>0</vt:i4>
      </vt:variant>
      <vt:variant>
        <vt:i4>5</vt:i4>
      </vt:variant>
      <vt:variant>
        <vt:lpwstr/>
      </vt:variant>
      <vt:variant>
        <vt:lpwstr>_Toc402803517</vt:lpwstr>
      </vt:variant>
      <vt:variant>
        <vt:i4>1900595</vt:i4>
      </vt:variant>
      <vt:variant>
        <vt:i4>1799</vt:i4>
      </vt:variant>
      <vt:variant>
        <vt:i4>0</vt:i4>
      </vt:variant>
      <vt:variant>
        <vt:i4>5</vt:i4>
      </vt:variant>
      <vt:variant>
        <vt:lpwstr/>
      </vt:variant>
      <vt:variant>
        <vt:lpwstr>_Toc402803516</vt:lpwstr>
      </vt:variant>
      <vt:variant>
        <vt:i4>1900595</vt:i4>
      </vt:variant>
      <vt:variant>
        <vt:i4>1793</vt:i4>
      </vt:variant>
      <vt:variant>
        <vt:i4>0</vt:i4>
      </vt:variant>
      <vt:variant>
        <vt:i4>5</vt:i4>
      </vt:variant>
      <vt:variant>
        <vt:lpwstr/>
      </vt:variant>
      <vt:variant>
        <vt:lpwstr>_Toc402803515</vt:lpwstr>
      </vt:variant>
      <vt:variant>
        <vt:i4>1900595</vt:i4>
      </vt:variant>
      <vt:variant>
        <vt:i4>1787</vt:i4>
      </vt:variant>
      <vt:variant>
        <vt:i4>0</vt:i4>
      </vt:variant>
      <vt:variant>
        <vt:i4>5</vt:i4>
      </vt:variant>
      <vt:variant>
        <vt:lpwstr/>
      </vt:variant>
      <vt:variant>
        <vt:lpwstr>_Toc402803514</vt:lpwstr>
      </vt:variant>
      <vt:variant>
        <vt:i4>1900595</vt:i4>
      </vt:variant>
      <vt:variant>
        <vt:i4>1781</vt:i4>
      </vt:variant>
      <vt:variant>
        <vt:i4>0</vt:i4>
      </vt:variant>
      <vt:variant>
        <vt:i4>5</vt:i4>
      </vt:variant>
      <vt:variant>
        <vt:lpwstr/>
      </vt:variant>
      <vt:variant>
        <vt:lpwstr>_Toc402803513</vt:lpwstr>
      </vt:variant>
      <vt:variant>
        <vt:i4>1900595</vt:i4>
      </vt:variant>
      <vt:variant>
        <vt:i4>1775</vt:i4>
      </vt:variant>
      <vt:variant>
        <vt:i4>0</vt:i4>
      </vt:variant>
      <vt:variant>
        <vt:i4>5</vt:i4>
      </vt:variant>
      <vt:variant>
        <vt:lpwstr/>
      </vt:variant>
      <vt:variant>
        <vt:lpwstr>_Toc402803512</vt:lpwstr>
      </vt:variant>
      <vt:variant>
        <vt:i4>1900595</vt:i4>
      </vt:variant>
      <vt:variant>
        <vt:i4>1769</vt:i4>
      </vt:variant>
      <vt:variant>
        <vt:i4>0</vt:i4>
      </vt:variant>
      <vt:variant>
        <vt:i4>5</vt:i4>
      </vt:variant>
      <vt:variant>
        <vt:lpwstr/>
      </vt:variant>
      <vt:variant>
        <vt:lpwstr>_Toc402803511</vt:lpwstr>
      </vt:variant>
      <vt:variant>
        <vt:i4>1900595</vt:i4>
      </vt:variant>
      <vt:variant>
        <vt:i4>1763</vt:i4>
      </vt:variant>
      <vt:variant>
        <vt:i4>0</vt:i4>
      </vt:variant>
      <vt:variant>
        <vt:i4>5</vt:i4>
      </vt:variant>
      <vt:variant>
        <vt:lpwstr/>
      </vt:variant>
      <vt:variant>
        <vt:lpwstr>_Toc402803510</vt:lpwstr>
      </vt:variant>
      <vt:variant>
        <vt:i4>1835059</vt:i4>
      </vt:variant>
      <vt:variant>
        <vt:i4>1757</vt:i4>
      </vt:variant>
      <vt:variant>
        <vt:i4>0</vt:i4>
      </vt:variant>
      <vt:variant>
        <vt:i4>5</vt:i4>
      </vt:variant>
      <vt:variant>
        <vt:lpwstr/>
      </vt:variant>
      <vt:variant>
        <vt:lpwstr>_Toc402803509</vt:lpwstr>
      </vt:variant>
      <vt:variant>
        <vt:i4>1835059</vt:i4>
      </vt:variant>
      <vt:variant>
        <vt:i4>1751</vt:i4>
      </vt:variant>
      <vt:variant>
        <vt:i4>0</vt:i4>
      </vt:variant>
      <vt:variant>
        <vt:i4>5</vt:i4>
      </vt:variant>
      <vt:variant>
        <vt:lpwstr/>
      </vt:variant>
      <vt:variant>
        <vt:lpwstr>_Toc402803508</vt:lpwstr>
      </vt:variant>
      <vt:variant>
        <vt:i4>1835059</vt:i4>
      </vt:variant>
      <vt:variant>
        <vt:i4>1745</vt:i4>
      </vt:variant>
      <vt:variant>
        <vt:i4>0</vt:i4>
      </vt:variant>
      <vt:variant>
        <vt:i4>5</vt:i4>
      </vt:variant>
      <vt:variant>
        <vt:lpwstr/>
      </vt:variant>
      <vt:variant>
        <vt:lpwstr>_Toc402803507</vt:lpwstr>
      </vt:variant>
      <vt:variant>
        <vt:i4>1835059</vt:i4>
      </vt:variant>
      <vt:variant>
        <vt:i4>1739</vt:i4>
      </vt:variant>
      <vt:variant>
        <vt:i4>0</vt:i4>
      </vt:variant>
      <vt:variant>
        <vt:i4>5</vt:i4>
      </vt:variant>
      <vt:variant>
        <vt:lpwstr/>
      </vt:variant>
      <vt:variant>
        <vt:lpwstr>_Toc402803506</vt:lpwstr>
      </vt:variant>
      <vt:variant>
        <vt:i4>1835059</vt:i4>
      </vt:variant>
      <vt:variant>
        <vt:i4>1733</vt:i4>
      </vt:variant>
      <vt:variant>
        <vt:i4>0</vt:i4>
      </vt:variant>
      <vt:variant>
        <vt:i4>5</vt:i4>
      </vt:variant>
      <vt:variant>
        <vt:lpwstr/>
      </vt:variant>
      <vt:variant>
        <vt:lpwstr>_Toc402803505</vt:lpwstr>
      </vt:variant>
      <vt:variant>
        <vt:i4>1835059</vt:i4>
      </vt:variant>
      <vt:variant>
        <vt:i4>1727</vt:i4>
      </vt:variant>
      <vt:variant>
        <vt:i4>0</vt:i4>
      </vt:variant>
      <vt:variant>
        <vt:i4>5</vt:i4>
      </vt:variant>
      <vt:variant>
        <vt:lpwstr/>
      </vt:variant>
      <vt:variant>
        <vt:lpwstr>_Toc402803504</vt:lpwstr>
      </vt:variant>
      <vt:variant>
        <vt:i4>1835059</vt:i4>
      </vt:variant>
      <vt:variant>
        <vt:i4>1721</vt:i4>
      </vt:variant>
      <vt:variant>
        <vt:i4>0</vt:i4>
      </vt:variant>
      <vt:variant>
        <vt:i4>5</vt:i4>
      </vt:variant>
      <vt:variant>
        <vt:lpwstr/>
      </vt:variant>
      <vt:variant>
        <vt:lpwstr>_Toc402803503</vt:lpwstr>
      </vt:variant>
      <vt:variant>
        <vt:i4>1835059</vt:i4>
      </vt:variant>
      <vt:variant>
        <vt:i4>1715</vt:i4>
      </vt:variant>
      <vt:variant>
        <vt:i4>0</vt:i4>
      </vt:variant>
      <vt:variant>
        <vt:i4>5</vt:i4>
      </vt:variant>
      <vt:variant>
        <vt:lpwstr/>
      </vt:variant>
      <vt:variant>
        <vt:lpwstr>_Toc402803502</vt:lpwstr>
      </vt:variant>
      <vt:variant>
        <vt:i4>1835059</vt:i4>
      </vt:variant>
      <vt:variant>
        <vt:i4>1709</vt:i4>
      </vt:variant>
      <vt:variant>
        <vt:i4>0</vt:i4>
      </vt:variant>
      <vt:variant>
        <vt:i4>5</vt:i4>
      </vt:variant>
      <vt:variant>
        <vt:lpwstr/>
      </vt:variant>
      <vt:variant>
        <vt:lpwstr>_Toc402803501</vt:lpwstr>
      </vt:variant>
      <vt:variant>
        <vt:i4>1835059</vt:i4>
      </vt:variant>
      <vt:variant>
        <vt:i4>1703</vt:i4>
      </vt:variant>
      <vt:variant>
        <vt:i4>0</vt:i4>
      </vt:variant>
      <vt:variant>
        <vt:i4>5</vt:i4>
      </vt:variant>
      <vt:variant>
        <vt:lpwstr/>
      </vt:variant>
      <vt:variant>
        <vt:lpwstr>_Toc402803500</vt:lpwstr>
      </vt:variant>
      <vt:variant>
        <vt:i4>1376306</vt:i4>
      </vt:variant>
      <vt:variant>
        <vt:i4>1697</vt:i4>
      </vt:variant>
      <vt:variant>
        <vt:i4>0</vt:i4>
      </vt:variant>
      <vt:variant>
        <vt:i4>5</vt:i4>
      </vt:variant>
      <vt:variant>
        <vt:lpwstr/>
      </vt:variant>
      <vt:variant>
        <vt:lpwstr>_Toc402803499</vt:lpwstr>
      </vt:variant>
      <vt:variant>
        <vt:i4>1376306</vt:i4>
      </vt:variant>
      <vt:variant>
        <vt:i4>1691</vt:i4>
      </vt:variant>
      <vt:variant>
        <vt:i4>0</vt:i4>
      </vt:variant>
      <vt:variant>
        <vt:i4>5</vt:i4>
      </vt:variant>
      <vt:variant>
        <vt:lpwstr/>
      </vt:variant>
      <vt:variant>
        <vt:lpwstr>_Toc402803498</vt:lpwstr>
      </vt:variant>
      <vt:variant>
        <vt:i4>1376306</vt:i4>
      </vt:variant>
      <vt:variant>
        <vt:i4>1685</vt:i4>
      </vt:variant>
      <vt:variant>
        <vt:i4>0</vt:i4>
      </vt:variant>
      <vt:variant>
        <vt:i4>5</vt:i4>
      </vt:variant>
      <vt:variant>
        <vt:lpwstr/>
      </vt:variant>
      <vt:variant>
        <vt:lpwstr>_Toc402803497</vt:lpwstr>
      </vt:variant>
      <vt:variant>
        <vt:i4>1376306</vt:i4>
      </vt:variant>
      <vt:variant>
        <vt:i4>1679</vt:i4>
      </vt:variant>
      <vt:variant>
        <vt:i4>0</vt:i4>
      </vt:variant>
      <vt:variant>
        <vt:i4>5</vt:i4>
      </vt:variant>
      <vt:variant>
        <vt:lpwstr/>
      </vt:variant>
      <vt:variant>
        <vt:lpwstr>_Toc402803496</vt:lpwstr>
      </vt:variant>
      <vt:variant>
        <vt:i4>1376306</vt:i4>
      </vt:variant>
      <vt:variant>
        <vt:i4>1673</vt:i4>
      </vt:variant>
      <vt:variant>
        <vt:i4>0</vt:i4>
      </vt:variant>
      <vt:variant>
        <vt:i4>5</vt:i4>
      </vt:variant>
      <vt:variant>
        <vt:lpwstr/>
      </vt:variant>
      <vt:variant>
        <vt:lpwstr>_Toc402803495</vt:lpwstr>
      </vt:variant>
      <vt:variant>
        <vt:i4>1376306</vt:i4>
      </vt:variant>
      <vt:variant>
        <vt:i4>1667</vt:i4>
      </vt:variant>
      <vt:variant>
        <vt:i4>0</vt:i4>
      </vt:variant>
      <vt:variant>
        <vt:i4>5</vt:i4>
      </vt:variant>
      <vt:variant>
        <vt:lpwstr/>
      </vt:variant>
      <vt:variant>
        <vt:lpwstr>_Toc402803494</vt:lpwstr>
      </vt:variant>
      <vt:variant>
        <vt:i4>1376306</vt:i4>
      </vt:variant>
      <vt:variant>
        <vt:i4>1661</vt:i4>
      </vt:variant>
      <vt:variant>
        <vt:i4>0</vt:i4>
      </vt:variant>
      <vt:variant>
        <vt:i4>5</vt:i4>
      </vt:variant>
      <vt:variant>
        <vt:lpwstr/>
      </vt:variant>
      <vt:variant>
        <vt:lpwstr>_Toc402803493</vt:lpwstr>
      </vt:variant>
      <vt:variant>
        <vt:i4>1376306</vt:i4>
      </vt:variant>
      <vt:variant>
        <vt:i4>1655</vt:i4>
      </vt:variant>
      <vt:variant>
        <vt:i4>0</vt:i4>
      </vt:variant>
      <vt:variant>
        <vt:i4>5</vt:i4>
      </vt:variant>
      <vt:variant>
        <vt:lpwstr/>
      </vt:variant>
      <vt:variant>
        <vt:lpwstr>_Toc402803492</vt:lpwstr>
      </vt:variant>
      <vt:variant>
        <vt:i4>1376306</vt:i4>
      </vt:variant>
      <vt:variant>
        <vt:i4>1649</vt:i4>
      </vt:variant>
      <vt:variant>
        <vt:i4>0</vt:i4>
      </vt:variant>
      <vt:variant>
        <vt:i4>5</vt:i4>
      </vt:variant>
      <vt:variant>
        <vt:lpwstr/>
      </vt:variant>
      <vt:variant>
        <vt:lpwstr>_Toc402803491</vt:lpwstr>
      </vt:variant>
      <vt:variant>
        <vt:i4>1376306</vt:i4>
      </vt:variant>
      <vt:variant>
        <vt:i4>1643</vt:i4>
      </vt:variant>
      <vt:variant>
        <vt:i4>0</vt:i4>
      </vt:variant>
      <vt:variant>
        <vt:i4>5</vt:i4>
      </vt:variant>
      <vt:variant>
        <vt:lpwstr/>
      </vt:variant>
      <vt:variant>
        <vt:lpwstr>_Toc402803490</vt:lpwstr>
      </vt:variant>
      <vt:variant>
        <vt:i4>1310770</vt:i4>
      </vt:variant>
      <vt:variant>
        <vt:i4>1637</vt:i4>
      </vt:variant>
      <vt:variant>
        <vt:i4>0</vt:i4>
      </vt:variant>
      <vt:variant>
        <vt:i4>5</vt:i4>
      </vt:variant>
      <vt:variant>
        <vt:lpwstr/>
      </vt:variant>
      <vt:variant>
        <vt:lpwstr>_Toc402803489</vt:lpwstr>
      </vt:variant>
      <vt:variant>
        <vt:i4>1310770</vt:i4>
      </vt:variant>
      <vt:variant>
        <vt:i4>1631</vt:i4>
      </vt:variant>
      <vt:variant>
        <vt:i4>0</vt:i4>
      </vt:variant>
      <vt:variant>
        <vt:i4>5</vt:i4>
      </vt:variant>
      <vt:variant>
        <vt:lpwstr/>
      </vt:variant>
      <vt:variant>
        <vt:lpwstr>_Toc402803488</vt:lpwstr>
      </vt:variant>
      <vt:variant>
        <vt:i4>1310770</vt:i4>
      </vt:variant>
      <vt:variant>
        <vt:i4>1625</vt:i4>
      </vt:variant>
      <vt:variant>
        <vt:i4>0</vt:i4>
      </vt:variant>
      <vt:variant>
        <vt:i4>5</vt:i4>
      </vt:variant>
      <vt:variant>
        <vt:lpwstr/>
      </vt:variant>
      <vt:variant>
        <vt:lpwstr>_Toc402803487</vt:lpwstr>
      </vt:variant>
      <vt:variant>
        <vt:i4>1310770</vt:i4>
      </vt:variant>
      <vt:variant>
        <vt:i4>1619</vt:i4>
      </vt:variant>
      <vt:variant>
        <vt:i4>0</vt:i4>
      </vt:variant>
      <vt:variant>
        <vt:i4>5</vt:i4>
      </vt:variant>
      <vt:variant>
        <vt:lpwstr/>
      </vt:variant>
      <vt:variant>
        <vt:lpwstr>_Toc402803486</vt:lpwstr>
      </vt:variant>
      <vt:variant>
        <vt:i4>1310770</vt:i4>
      </vt:variant>
      <vt:variant>
        <vt:i4>1613</vt:i4>
      </vt:variant>
      <vt:variant>
        <vt:i4>0</vt:i4>
      </vt:variant>
      <vt:variant>
        <vt:i4>5</vt:i4>
      </vt:variant>
      <vt:variant>
        <vt:lpwstr/>
      </vt:variant>
      <vt:variant>
        <vt:lpwstr>_Toc402803485</vt:lpwstr>
      </vt:variant>
      <vt:variant>
        <vt:i4>1310770</vt:i4>
      </vt:variant>
      <vt:variant>
        <vt:i4>1607</vt:i4>
      </vt:variant>
      <vt:variant>
        <vt:i4>0</vt:i4>
      </vt:variant>
      <vt:variant>
        <vt:i4>5</vt:i4>
      </vt:variant>
      <vt:variant>
        <vt:lpwstr/>
      </vt:variant>
      <vt:variant>
        <vt:lpwstr>_Toc402803484</vt:lpwstr>
      </vt:variant>
      <vt:variant>
        <vt:i4>1310770</vt:i4>
      </vt:variant>
      <vt:variant>
        <vt:i4>1601</vt:i4>
      </vt:variant>
      <vt:variant>
        <vt:i4>0</vt:i4>
      </vt:variant>
      <vt:variant>
        <vt:i4>5</vt:i4>
      </vt:variant>
      <vt:variant>
        <vt:lpwstr/>
      </vt:variant>
      <vt:variant>
        <vt:lpwstr>_Toc402803483</vt:lpwstr>
      </vt:variant>
      <vt:variant>
        <vt:i4>1310770</vt:i4>
      </vt:variant>
      <vt:variant>
        <vt:i4>1595</vt:i4>
      </vt:variant>
      <vt:variant>
        <vt:i4>0</vt:i4>
      </vt:variant>
      <vt:variant>
        <vt:i4>5</vt:i4>
      </vt:variant>
      <vt:variant>
        <vt:lpwstr/>
      </vt:variant>
      <vt:variant>
        <vt:lpwstr>_Toc402803482</vt:lpwstr>
      </vt:variant>
      <vt:variant>
        <vt:i4>1310770</vt:i4>
      </vt:variant>
      <vt:variant>
        <vt:i4>1589</vt:i4>
      </vt:variant>
      <vt:variant>
        <vt:i4>0</vt:i4>
      </vt:variant>
      <vt:variant>
        <vt:i4>5</vt:i4>
      </vt:variant>
      <vt:variant>
        <vt:lpwstr/>
      </vt:variant>
      <vt:variant>
        <vt:lpwstr>_Toc402803481</vt:lpwstr>
      </vt:variant>
      <vt:variant>
        <vt:i4>1310770</vt:i4>
      </vt:variant>
      <vt:variant>
        <vt:i4>1583</vt:i4>
      </vt:variant>
      <vt:variant>
        <vt:i4>0</vt:i4>
      </vt:variant>
      <vt:variant>
        <vt:i4>5</vt:i4>
      </vt:variant>
      <vt:variant>
        <vt:lpwstr/>
      </vt:variant>
      <vt:variant>
        <vt:lpwstr>_Toc402803480</vt:lpwstr>
      </vt:variant>
      <vt:variant>
        <vt:i4>1769522</vt:i4>
      </vt:variant>
      <vt:variant>
        <vt:i4>1577</vt:i4>
      </vt:variant>
      <vt:variant>
        <vt:i4>0</vt:i4>
      </vt:variant>
      <vt:variant>
        <vt:i4>5</vt:i4>
      </vt:variant>
      <vt:variant>
        <vt:lpwstr/>
      </vt:variant>
      <vt:variant>
        <vt:lpwstr>_Toc402803479</vt:lpwstr>
      </vt:variant>
      <vt:variant>
        <vt:i4>1769522</vt:i4>
      </vt:variant>
      <vt:variant>
        <vt:i4>1571</vt:i4>
      </vt:variant>
      <vt:variant>
        <vt:i4>0</vt:i4>
      </vt:variant>
      <vt:variant>
        <vt:i4>5</vt:i4>
      </vt:variant>
      <vt:variant>
        <vt:lpwstr/>
      </vt:variant>
      <vt:variant>
        <vt:lpwstr>_Toc402803478</vt:lpwstr>
      </vt:variant>
      <vt:variant>
        <vt:i4>1769522</vt:i4>
      </vt:variant>
      <vt:variant>
        <vt:i4>1565</vt:i4>
      </vt:variant>
      <vt:variant>
        <vt:i4>0</vt:i4>
      </vt:variant>
      <vt:variant>
        <vt:i4>5</vt:i4>
      </vt:variant>
      <vt:variant>
        <vt:lpwstr/>
      </vt:variant>
      <vt:variant>
        <vt:lpwstr>_Toc402803477</vt:lpwstr>
      </vt:variant>
      <vt:variant>
        <vt:i4>1769522</vt:i4>
      </vt:variant>
      <vt:variant>
        <vt:i4>1559</vt:i4>
      </vt:variant>
      <vt:variant>
        <vt:i4>0</vt:i4>
      </vt:variant>
      <vt:variant>
        <vt:i4>5</vt:i4>
      </vt:variant>
      <vt:variant>
        <vt:lpwstr/>
      </vt:variant>
      <vt:variant>
        <vt:lpwstr>_Toc402803476</vt:lpwstr>
      </vt:variant>
      <vt:variant>
        <vt:i4>1769522</vt:i4>
      </vt:variant>
      <vt:variant>
        <vt:i4>1553</vt:i4>
      </vt:variant>
      <vt:variant>
        <vt:i4>0</vt:i4>
      </vt:variant>
      <vt:variant>
        <vt:i4>5</vt:i4>
      </vt:variant>
      <vt:variant>
        <vt:lpwstr/>
      </vt:variant>
      <vt:variant>
        <vt:lpwstr>_Toc402803475</vt:lpwstr>
      </vt:variant>
      <vt:variant>
        <vt:i4>1769522</vt:i4>
      </vt:variant>
      <vt:variant>
        <vt:i4>1547</vt:i4>
      </vt:variant>
      <vt:variant>
        <vt:i4>0</vt:i4>
      </vt:variant>
      <vt:variant>
        <vt:i4>5</vt:i4>
      </vt:variant>
      <vt:variant>
        <vt:lpwstr/>
      </vt:variant>
      <vt:variant>
        <vt:lpwstr>_Toc402803474</vt:lpwstr>
      </vt:variant>
      <vt:variant>
        <vt:i4>1769522</vt:i4>
      </vt:variant>
      <vt:variant>
        <vt:i4>1541</vt:i4>
      </vt:variant>
      <vt:variant>
        <vt:i4>0</vt:i4>
      </vt:variant>
      <vt:variant>
        <vt:i4>5</vt:i4>
      </vt:variant>
      <vt:variant>
        <vt:lpwstr/>
      </vt:variant>
      <vt:variant>
        <vt:lpwstr>_Toc402803473</vt:lpwstr>
      </vt:variant>
      <vt:variant>
        <vt:i4>1769522</vt:i4>
      </vt:variant>
      <vt:variant>
        <vt:i4>1535</vt:i4>
      </vt:variant>
      <vt:variant>
        <vt:i4>0</vt:i4>
      </vt:variant>
      <vt:variant>
        <vt:i4>5</vt:i4>
      </vt:variant>
      <vt:variant>
        <vt:lpwstr/>
      </vt:variant>
      <vt:variant>
        <vt:lpwstr>_Toc402803472</vt:lpwstr>
      </vt:variant>
      <vt:variant>
        <vt:i4>1769522</vt:i4>
      </vt:variant>
      <vt:variant>
        <vt:i4>1529</vt:i4>
      </vt:variant>
      <vt:variant>
        <vt:i4>0</vt:i4>
      </vt:variant>
      <vt:variant>
        <vt:i4>5</vt:i4>
      </vt:variant>
      <vt:variant>
        <vt:lpwstr/>
      </vt:variant>
      <vt:variant>
        <vt:lpwstr>_Toc402803471</vt:lpwstr>
      </vt:variant>
      <vt:variant>
        <vt:i4>1769522</vt:i4>
      </vt:variant>
      <vt:variant>
        <vt:i4>1523</vt:i4>
      </vt:variant>
      <vt:variant>
        <vt:i4>0</vt:i4>
      </vt:variant>
      <vt:variant>
        <vt:i4>5</vt:i4>
      </vt:variant>
      <vt:variant>
        <vt:lpwstr/>
      </vt:variant>
      <vt:variant>
        <vt:lpwstr>_Toc402803470</vt:lpwstr>
      </vt:variant>
      <vt:variant>
        <vt:i4>1703986</vt:i4>
      </vt:variant>
      <vt:variant>
        <vt:i4>1517</vt:i4>
      </vt:variant>
      <vt:variant>
        <vt:i4>0</vt:i4>
      </vt:variant>
      <vt:variant>
        <vt:i4>5</vt:i4>
      </vt:variant>
      <vt:variant>
        <vt:lpwstr/>
      </vt:variant>
      <vt:variant>
        <vt:lpwstr>_Toc402803469</vt:lpwstr>
      </vt:variant>
      <vt:variant>
        <vt:i4>1703986</vt:i4>
      </vt:variant>
      <vt:variant>
        <vt:i4>1511</vt:i4>
      </vt:variant>
      <vt:variant>
        <vt:i4>0</vt:i4>
      </vt:variant>
      <vt:variant>
        <vt:i4>5</vt:i4>
      </vt:variant>
      <vt:variant>
        <vt:lpwstr/>
      </vt:variant>
      <vt:variant>
        <vt:lpwstr>_Toc402803468</vt:lpwstr>
      </vt:variant>
      <vt:variant>
        <vt:i4>1703986</vt:i4>
      </vt:variant>
      <vt:variant>
        <vt:i4>1505</vt:i4>
      </vt:variant>
      <vt:variant>
        <vt:i4>0</vt:i4>
      </vt:variant>
      <vt:variant>
        <vt:i4>5</vt:i4>
      </vt:variant>
      <vt:variant>
        <vt:lpwstr/>
      </vt:variant>
      <vt:variant>
        <vt:lpwstr>_Toc402803467</vt:lpwstr>
      </vt:variant>
      <vt:variant>
        <vt:i4>1703986</vt:i4>
      </vt:variant>
      <vt:variant>
        <vt:i4>1499</vt:i4>
      </vt:variant>
      <vt:variant>
        <vt:i4>0</vt:i4>
      </vt:variant>
      <vt:variant>
        <vt:i4>5</vt:i4>
      </vt:variant>
      <vt:variant>
        <vt:lpwstr/>
      </vt:variant>
      <vt:variant>
        <vt:lpwstr>_Toc402803466</vt:lpwstr>
      </vt:variant>
      <vt:variant>
        <vt:i4>1703986</vt:i4>
      </vt:variant>
      <vt:variant>
        <vt:i4>1493</vt:i4>
      </vt:variant>
      <vt:variant>
        <vt:i4>0</vt:i4>
      </vt:variant>
      <vt:variant>
        <vt:i4>5</vt:i4>
      </vt:variant>
      <vt:variant>
        <vt:lpwstr/>
      </vt:variant>
      <vt:variant>
        <vt:lpwstr>_Toc402803465</vt:lpwstr>
      </vt:variant>
      <vt:variant>
        <vt:i4>1703986</vt:i4>
      </vt:variant>
      <vt:variant>
        <vt:i4>1487</vt:i4>
      </vt:variant>
      <vt:variant>
        <vt:i4>0</vt:i4>
      </vt:variant>
      <vt:variant>
        <vt:i4>5</vt:i4>
      </vt:variant>
      <vt:variant>
        <vt:lpwstr/>
      </vt:variant>
      <vt:variant>
        <vt:lpwstr>_Toc402803464</vt:lpwstr>
      </vt:variant>
      <vt:variant>
        <vt:i4>1703986</vt:i4>
      </vt:variant>
      <vt:variant>
        <vt:i4>1481</vt:i4>
      </vt:variant>
      <vt:variant>
        <vt:i4>0</vt:i4>
      </vt:variant>
      <vt:variant>
        <vt:i4>5</vt:i4>
      </vt:variant>
      <vt:variant>
        <vt:lpwstr/>
      </vt:variant>
      <vt:variant>
        <vt:lpwstr>_Toc402803463</vt:lpwstr>
      </vt:variant>
      <vt:variant>
        <vt:i4>1703986</vt:i4>
      </vt:variant>
      <vt:variant>
        <vt:i4>1475</vt:i4>
      </vt:variant>
      <vt:variant>
        <vt:i4>0</vt:i4>
      </vt:variant>
      <vt:variant>
        <vt:i4>5</vt:i4>
      </vt:variant>
      <vt:variant>
        <vt:lpwstr/>
      </vt:variant>
      <vt:variant>
        <vt:lpwstr>_Toc402803462</vt:lpwstr>
      </vt:variant>
      <vt:variant>
        <vt:i4>1703986</vt:i4>
      </vt:variant>
      <vt:variant>
        <vt:i4>1469</vt:i4>
      </vt:variant>
      <vt:variant>
        <vt:i4>0</vt:i4>
      </vt:variant>
      <vt:variant>
        <vt:i4>5</vt:i4>
      </vt:variant>
      <vt:variant>
        <vt:lpwstr/>
      </vt:variant>
      <vt:variant>
        <vt:lpwstr>_Toc402803461</vt:lpwstr>
      </vt:variant>
      <vt:variant>
        <vt:i4>1703986</vt:i4>
      </vt:variant>
      <vt:variant>
        <vt:i4>1463</vt:i4>
      </vt:variant>
      <vt:variant>
        <vt:i4>0</vt:i4>
      </vt:variant>
      <vt:variant>
        <vt:i4>5</vt:i4>
      </vt:variant>
      <vt:variant>
        <vt:lpwstr/>
      </vt:variant>
      <vt:variant>
        <vt:lpwstr>_Toc402803460</vt:lpwstr>
      </vt:variant>
      <vt:variant>
        <vt:i4>1638450</vt:i4>
      </vt:variant>
      <vt:variant>
        <vt:i4>1457</vt:i4>
      </vt:variant>
      <vt:variant>
        <vt:i4>0</vt:i4>
      </vt:variant>
      <vt:variant>
        <vt:i4>5</vt:i4>
      </vt:variant>
      <vt:variant>
        <vt:lpwstr/>
      </vt:variant>
      <vt:variant>
        <vt:lpwstr>_Toc402803459</vt:lpwstr>
      </vt:variant>
      <vt:variant>
        <vt:i4>1638450</vt:i4>
      </vt:variant>
      <vt:variant>
        <vt:i4>1451</vt:i4>
      </vt:variant>
      <vt:variant>
        <vt:i4>0</vt:i4>
      </vt:variant>
      <vt:variant>
        <vt:i4>5</vt:i4>
      </vt:variant>
      <vt:variant>
        <vt:lpwstr/>
      </vt:variant>
      <vt:variant>
        <vt:lpwstr>_Toc402803458</vt:lpwstr>
      </vt:variant>
      <vt:variant>
        <vt:i4>1638450</vt:i4>
      </vt:variant>
      <vt:variant>
        <vt:i4>1445</vt:i4>
      </vt:variant>
      <vt:variant>
        <vt:i4>0</vt:i4>
      </vt:variant>
      <vt:variant>
        <vt:i4>5</vt:i4>
      </vt:variant>
      <vt:variant>
        <vt:lpwstr/>
      </vt:variant>
      <vt:variant>
        <vt:lpwstr>_Toc402803457</vt:lpwstr>
      </vt:variant>
      <vt:variant>
        <vt:i4>1638450</vt:i4>
      </vt:variant>
      <vt:variant>
        <vt:i4>1439</vt:i4>
      </vt:variant>
      <vt:variant>
        <vt:i4>0</vt:i4>
      </vt:variant>
      <vt:variant>
        <vt:i4>5</vt:i4>
      </vt:variant>
      <vt:variant>
        <vt:lpwstr/>
      </vt:variant>
      <vt:variant>
        <vt:lpwstr>_Toc402803456</vt:lpwstr>
      </vt:variant>
      <vt:variant>
        <vt:i4>1638450</vt:i4>
      </vt:variant>
      <vt:variant>
        <vt:i4>1433</vt:i4>
      </vt:variant>
      <vt:variant>
        <vt:i4>0</vt:i4>
      </vt:variant>
      <vt:variant>
        <vt:i4>5</vt:i4>
      </vt:variant>
      <vt:variant>
        <vt:lpwstr/>
      </vt:variant>
      <vt:variant>
        <vt:lpwstr>_Toc402803455</vt:lpwstr>
      </vt:variant>
      <vt:variant>
        <vt:i4>1638450</vt:i4>
      </vt:variant>
      <vt:variant>
        <vt:i4>1427</vt:i4>
      </vt:variant>
      <vt:variant>
        <vt:i4>0</vt:i4>
      </vt:variant>
      <vt:variant>
        <vt:i4>5</vt:i4>
      </vt:variant>
      <vt:variant>
        <vt:lpwstr/>
      </vt:variant>
      <vt:variant>
        <vt:lpwstr>_Toc402803454</vt:lpwstr>
      </vt:variant>
      <vt:variant>
        <vt:i4>1638450</vt:i4>
      </vt:variant>
      <vt:variant>
        <vt:i4>1421</vt:i4>
      </vt:variant>
      <vt:variant>
        <vt:i4>0</vt:i4>
      </vt:variant>
      <vt:variant>
        <vt:i4>5</vt:i4>
      </vt:variant>
      <vt:variant>
        <vt:lpwstr/>
      </vt:variant>
      <vt:variant>
        <vt:lpwstr>_Toc402803453</vt:lpwstr>
      </vt:variant>
      <vt:variant>
        <vt:i4>1638450</vt:i4>
      </vt:variant>
      <vt:variant>
        <vt:i4>1415</vt:i4>
      </vt:variant>
      <vt:variant>
        <vt:i4>0</vt:i4>
      </vt:variant>
      <vt:variant>
        <vt:i4>5</vt:i4>
      </vt:variant>
      <vt:variant>
        <vt:lpwstr/>
      </vt:variant>
      <vt:variant>
        <vt:lpwstr>_Toc402803452</vt:lpwstr>
      </vt:variant>
      <vt:variant>
        <vt:i4>1638450</vt:i4>
      </vt:variant>
      <vt:variant>
        <vt:i4>1409</vt:i4>
      </vt:variant>
      <vt:variant>
        <vt:i4>0</vt:i4>
      </vt:variant>
      <vt:variant>
        <vt:i4>5</vt:i4>
      </vt:variant>
      <vt:variant>
        <vt:lpwstr/>
      </vt:variant>
      <vt:variant>
        <vt:lpwstr>_Toc402803451</vt:lpwstr>
      </vt:variant>
      <vt:variant>
        <vt:i4>1638450</vt:i4>
      </vt:variant>
      <vt:variant>
        <vt:i4>1403</vt:i4>
      </vt:variant>
      <vt:variant>
        <vt:i4>0</vt:i4>
      </vt:variant>
      <vt:variant>
        <vt:i4>5</vt:i4>
      </vt:variant>
      <vt:variant>
        <vt:lpwstr/>
      </vt:variant>
      <vt:variant>
        <vt:lpwstr>_Toc402803450</vt:lpwstr>
      </vt:variant>
      <vt:variant>
        <vt:i4>1572914</vt:i4>
      </vt:variant>
      <vt:variant>
        <vt:i4>1397</vt:i4>
      </vt:variant>
      <vt:variant>
        <vt:i4>0</vt:i4>
      </vt:variant>
      <vt:variant>
        <vt:i4>5</vt:i4>
      </vt:variant>
      <vt:variant>
        <vt:lpwstr/>
      </vt:variant>
      <vt:variant>
        <vt:lpwstr>_Toc402803449</vt:lpwstr>
      </vt:variant>
      <vt:variant>
        <vt:i4>1572914</vt:i4>
      </vt:variant>
      <vt:variant>
        <vt:i4>1391</vt:i4>
      </vt:variant>
      <vt:variant>
        <vt:i4>0</vt:i4>
      </vt:variant>
      <vt:variant>
        <vt:i4>5</vt:i4>
      </vt:variant>
      <vt:variant>
        <vt:lpwstr/>
      </vt:variant>
      <vt:variant>
        <vt:lpwstr>_Toc402803448</vt:lpwstr>
      </vt:variant>
      <vt:variant>
        <vt:i4>1572914</vt:i4>
      </vt:variant>
      <vt:variant>
        <vt:i4>1385</vt:i4>
      </vt:variant>
      <vt:variant>
        <vt:i4>0</vt:i4>
      </vt:variant>
      <vt:variant>
        <vt:i4>5</vt:i4>
      </vt:variant>
      <vt:variant>
        <vt:lpwstr/>
      </vt:variant>
      <vt:variant>
        <vt:lpwstr>_Toc402803447</vt:lpwstr>
      </vt:variant>
      <vt:variant>
        <vt:i4>1572914</vt:i4>
      </vt:variant>
      <vt:variant>
        <vt:i4>1379</vt:i4>
      </vt:variant>
      <vt:variant>
        <vt:i4>0</vt:i4>
      </vt:variant>
      <vt:variant>
        <vt:i4>5</vt:i4>
      </vt:variant>
      <vt:variant>
        <vt:lpwstr/>
      </vt:variant>
      <vt:variant>
        <vt:lpwstr>_Toc402803446</vt:lpwstr>
      </vt:variant>
      <vt:variant>
        <vt:i4>1572914</vt:i4>
      </vt:variant>
      <vt:variant>
        <vt:i4>1373</vt:i4>
      </vt:variant>
      <vt:variant>
        <vt:i4>0</vt:i4>
      </vt:variant>
      <vt:variant>
        <vt:i4>5</vt:i4>
      </vt:variant>
      <vt:variant>
        <vt:lpwstr/>
      </vt:variant>
      <vt:variant>
        <vt:lpwstr>_Toc402803445</vt:lpwstr>
      </vt:variant>
      <vt:variant>
        <vt:i4>1572914</vt:i4>
      </vt:variant>
      <vt:variant>
        <vt:i4>1367</vt:i4>
      </vt:variant>
      <vt:variant>
        <vt:i4>0</vt:i4>
      </vt:variant>
      <vt:variant>
        <vt:i4>5</vt:i4>
      </vt:variant>
      <vt:variant>
        <vt:lpwstr/>
      </vt:variant>
      <vt:variant>
        <vt:lpwstr>_Toc402803444</vt:lpwstr>
      </vt:variant>
      <vt:variant>
        <vt:i4>1572914</vt:i4>
      </vt:variant>
      <vt:variant>
        <vt:i4>1361</vt:i4>
      </vt:variant>
      <vt:variant>
        <vt:i4>0</vt:i4>
      </vt:variant>
      <vt:variant>
        <vt:i4>5</vt:i4>
      </vt:variant>
      <vt:variant>
        <vt:lpwstr/>
      </vt:variant>
      <vt:variant>
        <vt:lpwstr>_Toc402803443</vt:lpwstr>
      </vt:variant>
      <vt:variant>
        <vt:i4>1572914</vt:i4>
      </vt:variant>
      <vt:variant>
        <vt:i4>1355</vt:i4>
      </vt:variant>
      <vt:variant>
        <vt:i4>0</vt:i4>
      </vt:variant>
      <vt:variant>
        <vt:i4>5</vt:i4>
      </vt:variant>
      <vt:variant>
        <vt:lpwstr/>
      </vt:variant>
      <vt:variant>
        <vt:lpwstr>_Toc402803442</vt:lpwstr>
      </vt:variant>
      <vt:variant>
        <vt:i4>1572914</vt:i4>
      </vt:variant>
      <vt:variant>
        <vt:i4>1349</vt:i4>
      </vt:variant>
      <vt:variant>
        <vt:i4>0</vt:i4>
      </vt:variant>
      <vt:variant>
        <vt:i4>5</vt:i4>
      </vt:variant>
      <vt:variant>
        <vt:lpwstr/>
      </vt:variant>
      <vt:variant>
        <vt:lpwstr>_Toc402803441</vt:lpwstr>
      </vt:variant>
      <vt:variant>
        <vt:i4>1572914</vt:i4>
      </vt:variant>
      <vt:variant>
        <vt:i4>1343</vt:i4>
      </vt:variant>
      <vt:variant>
        <vt:i4>0</vt:i4>
      </vt:variant>
      <vt:variant>
        <vt:i4>5</vt:i4>
      </vt:variant>
      <vt:variant>
        <vt:lpwstr/>
      </vt:variant>
      <vt:variant>
        <vt:lpwstr>_Toc402803440</vt:lpwstr>
      </vt:variant>
      <vt:variant>
        <vt:i4>2031666</vt:i4>
      </vt:variant>
      <vt:variant>
        <vt:i4>1337</vt:i4>
      </vt:variant>
      <vt:variant>
        <vt:i4>0</vt:i4>
      </vt:variant>
      <vt:variant>
        <vt:i4>5</vt:i4>
      </vt:variant>
      <vt:variant>
        <vt:lpwstr/>
      </vt:variant>
      <vt:variant>
        <vt:lpwstr>_Toc402803439</vt:lpwstr>
      </vt:variant>
      <vt:variant>
        <vt:i4>2031666</vt:i4>
      </vt:variant>
      <vt:variant>
        <vt:i4>1331</vt:i4>
      </vt:variant>
      <vt:variant>
        <vt:i4>0</vt:i4>
      </vt:variant>
      <vt:variant>
        <vt:i4>5</vt:i4>
      </vt:variant>
      <vt:variant>
        <vt:lpwstr/>
      </vt:variant>
      <vt:variant>
        <vt:lpwstr>_Toc402803438</vt:lpwstr>
      </vt:variant>
      <vt:variant>
        <vt:i4>2031666</vt:i4>
      </vt:variant>
      <vt:variant>
        <vt:i4>1325</vt:i4>
      </vt:variant>
      <vt:variant>
        <vt:i4>0</vt:i4>
      </vt:variant>
      <vt:variant>
        <vt:i4>5</vt:i4>
      </vt:variant>
      <vt:variant>
        <vt:lpwstr/>
      </vt:variant>
      <vt:variant>
        <vt:lpwstr>_Toc402803437</vt:lpwstr>
      </vt:variant>
      <vt:variant>
        <vt:i4>2031666</vt:i4>
      </vt:variant>
      <vt:variant>
        <vt:i4>1319</vt:i4>
      </vt:variant>
      <vt:variant>
        <vt:i4>0</vt:i4>
      </vt:variant>
      <vt:variant>
        <vt:i4>5</vt:i4>
      </vt:variant>
      <vt:variant>
        <vt:lpwstr/>
      </vt:variant>
      <vt:variant>
        <vt:lpwstr>_Toc402803436</vt:lpwstr>
      </vt:variant>
      <vt:variant>
        <vt:i4>2031666</vt:i4>
      </vt:variant>
      <vt:variant>
        <vt:i4>1313</vt:i4>
      </vt:variant>
      <vt:variant>
        <vt:i4>0</vt:i4>
      </vt:variant>
      <vt:variant>
        <vt:i4>5</vt:i4>
      </vt:variant>
      <vt:variant>
        <vt:lpwstr/>
      </vt:variant>
      <vt:variant>
        <vt:lpwstr>_Toc402803435</vt:lpwstr>
      </vt:variant>
      <vt:variant>
        <vt:i4>2031666</vt:i4>
      </vt:variant>
      <vt:variant>
        <vt:i4>1307</vt:i4>
      </vt:variant>
      <vt:variant>
        <vt:i4>0</vt:i4>
      </vt:variant>
      <vt:variant>
        <vt:i4>5</vt:i4>
      </vt:variant>
      <vt:variant>
        <vt:lpwstr/>
      </vt:variant>
      <vt:variant>
        <vt:lpwstr>_Toc402803434</vt:lpwstr>
      </vt:variant>
      <vt:variant>
        <vt:i4>2031666</vt:i4>
      </vt:variant>
      <vt:variant>
        <vt:i4>1301</vt:i4>
      </vt:variant>
      <vt:variant>
        <vt:i4>0</vt:i4>
      </vt:variant>
      <vt:variant>
        <vt:i4>5</vt:i4>
      </vt:variant>
      <vt:variant>
        <vt:lpwstr/>
      </vt:variant>
      <vt:variant>
        <vt:lpwstr>_Toc402803433</vt:lpwstr>
      </vt:variant>
      <vt:variant>
        <vt:i4>2031666</vt:i4>
      </vt:variant>
      <vt:variant>
        <vt:i4>1295</vt:i4>
      </vt:variant>
      <vt:variant>
        <vt:i4>0</vt:i4>
      </vt:variant>
      <vt:variant>
        <vt:i4>5</vt:i4>
      </vt:variant>
      <vt:variant>
        <vt:lpwstr/>
      </vt:variant>
      <vt:variant>
        <vt:lpwstr>_Toc402803432</vt:lpwstr>
      </vt:variant>
      <vt:variant>
        <vt:i4>2031666</vt:i4>
      </vt:variant>
      <vt:variant>
        <vt:i4>1289</vt:i4>
      </vt:variant>
      <vt:variant>
        <vt:i4>0</vt:i4>
      </vt:variant>
      <vt:variant>
        <vt:i4>5</vt:i4>
      </vt:variant>
      <vt:variant>
        <vt:lpwstr/>
      </vt:variant>
      <vt:variant>
        <vt:lpwstr>_Toc402803431</vt:lpwstr>
      </vt:variant>
      <vt:variant>
        <vt:i4>2031666</vt:i4>
      </vt:variant>
      <vt:variant>
        <vt:i4>1283</vt:i4>
      </vt:variant>
      <vt:variant>
        <vt:i4>0</vt:i4>
      </vt:variant>
      <vt:variant>
        <vt:i4>5</vt:i4>
      </vt:variant>
      <vt:variant>
        <vt:lpwstr/>
      </vt:variant>
      <vt:variant>
        <vt:lpwstr>_Toc402803430</vt:lpwstr>
      </vt:variant>
      <vt:variant>
        <vt:i4>1966130</vt:i4>
      </vt:variant>
      <vt:variant>
        <vt:i4>1277</vt:i4>
      </vt:variant>
      <vt:variant>
        <vt:i4>0</vt:i4>
      </vt:variant>
      <vt:variant>
        <vt:i4>5</vt:i4>
      </vt:variant>
      <vt:variant>
        <vt:lpwstr/>
      </vt:variant>
      <vt:variant>
        <vt:lpwstr>_Toc402803429</vt:lpwstr>
      </vt:variant>
      <vt:variant>
        <vt:i4>1966130</vt:i4>
      </vt:variant>
      <vt:variant>
        <vt:i4>1271</vt:i4>
      </vt:variant>
      <vt:variant>
        <vt:i4>0</vt:i4>
      </vt:variant>
      <vt:variant>
        <vt:i4>5</vt:i4>
      </vt:variant>
      <vt:variant>
        <vt:lpwstr/>
      </vt:variant>
      <vt:variant>
        <vt:lpwstr>_Toc402803428</vt:lpwstr>
      </vt:variant>
      <vt:variant>
        <vt:i4>1966130</vt:i4>
      </vt:variant>
      <vt:variant>
        <vt:i4>1265</vt:i4>
      </vt:variant>
      <vt:variant>
        <vt:i4>0</vt:i4>
      </vt:variant>
      <vt:variant>
        <vt:i4>5</vt:i4>
      </vt:variant>
      <vt:variant>
        <vt:lpwstr/>
      </vt:variant>
      <vt:variant>
        <vt:lpwstr>_Toc402803427</vt:lpwstr>
      </vt:variant>
      <vt:variant>
        <vt:i4>1966130</vt:i4>
      </vt:variant>
      <vt:variant>
        <vt:i4>1259</vt:i4>
      </vt:variant>
      <vt:variant>
        <vt:i4>0</vt:i4>
      </vt:variant>
      <vt:variant>
        <vt:i4>5</vt:i4>
      </vt:variant>
      <vt:variant>
        <vt:lpwstr/>
      </vt:variant>
      <vt:variant>
        <vt:lpwstr>_Toc402803426</vt:lpwstr>
      </vt:variant>
      <vt:variant>
        <vt:i4>1966130</vt:i4>
      </vt:variant>
      <vt:variant>
        <vt:i4>1253</vt:i4>
      </vt:variant>
      <vt:variant>
        <vt:i4>0</vt:i4>
      </vt:variant>
      <vt:variant>
        <vt:i4>5</vt:i4>
      </vt:variant>
      <vt:variant>
        <vt:lpwstr/>
      </vt:variant>
      <vt:variant>
        <vt:lpwstr>_Toc402803425</vt:lpwstr>
      </vt:variant>
      <vt:variant>
        <vt:i4>1966130</vt:i4>
      </vt:variant>
      <vt:variant>
        <vt:i4>1247</vt:i4>
      </vt:variant>
      <vt:variant>
        <vt:i4>0</vt:i4>
      </vt:variant>
      <vt:variant>
        <vt:i4>5</vt:i4>
      </vt:variant>
      <vt:variant>
        <vt:lpwstr/>
      </vt:variant>
      <vt:variant>
        <vt:lpwstr>_Toc402803424</vt:lpwstr>
      </vt:variant>
      <vt:variant>
        <vt:i4>1966130</vt:i4>
      </vt:variant>
      <vt:variant>
        <vt:i4>1241</vt:i4>
      </vt:variant>
      <vt:variant>
        <vt:i4>0</vt:i4>
      </vt:variant>
      <vt:variant>
        <vt:i4>5</vt:i4>
      </vt:variant>
      <vt:variant>
        <vt:lpwstr/>
      </vt:variant>
      <vt:variant>
        <vt:lpwstr>_Toc402803423</vt:lpwstr>
      </vt:variant>
      <vt:variant>
        <vt:i4>1966130</vt:i4>
      </vt:variant>
      <vt:variant>
        <vt:i4>1235</vt:i4>
      </vt:variant>
      <vt:variant>
        <vt:i4>0</vt:i4>
      </vt:variant>
      <vt:variant>
        <vt:i4>5</vt:i4>
      </vt:variant>
      <vt:variant>
        <vt:lpwstr/>
      </vt:variant>
      <vt:variant>
        <vt:lpwstr>_Toc402803422</vt:lpwstr>
      </vt:variant>
      <vt:variant>
        <vt:i4>1966130</vt:i4>
      </vt:variant>
      <vt:variant>
        <vt:i4>1229</vt:i4>
      </vt:variant>
      <vt:variant>
        <vt:i4>0</vt:i4>
      </vt:variant>
      <vt:variant>
        <vt:i4>5</vt:i4>
      </vt:variant>
      <vt:variant>
        <vt:lpwstr/>
      </vt:variant>
      <vt:variant>
        <vt:lpwstr>_Toc402803421</vt:lpwstr>
      </vt:variant>
      <vt:variant>
        <vt:i4>1966130</vt:i4>
      </vt:variant>
      <vt:variant>
        <vt:i4>1223</vt:i4>
      </vt:variant>
      <vt:variant>
        <vt:i4>0</vt:i4>
      </vt:variant>
      <vt:variant>
        <vt:i4>5</vt:i4>
      </vt:variant>
      <vt:variant>
        <vt:lpwstr/>
      </vt:variant>
      <vt:variant>
        <vt:lpwstr>_Toc402803420</vt:lpwstr>
      </vt:variant>
      <vt:variant>
        <vt:i4>1900594</vt:i4>
      </vt:variant>
      <vt:variant>
        <vt:i4>1217</vt:i4>
      </vt:variant>
      <vt:variant>
        <vt:i4>0</vt:i4>
      </vt:variant>
      <vt:variant>
        <vt:i4>5</vt:i4>
      </vt:variant>
      <vt:variant>
        <vt:lpwstr/>
      </vt:variant>
      <vt:variant>
        <vt:lpwstr>_Toc402803419</vt:lpwstr>
      </vt:variant>
      <vt:variant>
        <vt:i4>1900594</vt:i4>
      </vt:variant>
      <vt:variant>
        <vt:i4>1211</vt:i4>
      </vt:variant>
      <vt:variant>
        <vt:i4>0</vt:i4>
      </vt:variant>
      <vt:variant>
        <vt:i4>5</vt:i4>
      </vt:variant>
      <vt:variant>
        <vt:lpwstr/>
      </vt:variant>
      <vt:variant>
        <vt:lpwstr>_Toc402803418</vt:lpwstr>
      </vt:variant>
      <vt:variant>
        <vt:i4>1900594</vt:i4>
      </vt:variant>
      <vt:variant>
        <vt:i4>1205</vt:i4>
      </vt:variant>
      <vt:variant>
        <vt:i4>0</vt:i4>
      </vt:variant>
      <vt:variant>
        <vt:i4>5</vt:i4>
      </vt:variant>
      <vt:variant>
        <vt:lpwstr/>
      </vt:variant>
      <vt:variant>
        <vt:lpwstr>_Toc402803417</vt:lpwstr>
      </vt:variant>
      <vt:variant>
        <vt:i4>1900594</vt:i4>
      </vt:variant>
      <vt:variant>
        <vt:i4>1199</vt:i4>
      </vt:variant>
      <vt:variant>
        <vt:i4>0</vt:i4>
      </vt:variant>
      <vt:variant>
        <vt:i4>5</vt:i4>
      </vt:variant>
      <vt:variant>
        <vt:lpwstr/>
      </vt:variant>
      <vt:variant>
        <vt:lpwstr>_Toc402803416</vt:lpwstr>
      </vt:variant>
      <vt:variant>
        <vt:i4>1900594</vt:i4>
      </vt:variant>
      <vt:variant>
        <vt:i4>1193</vt:i4>
      </vt:variant>
      <vt:variant>
        <vt:i4>0</vt:i4>
      </vt:variant>
      <vt:variant>
        <vt:i4>5</vt:i4>
      </vt:variant>
      <vt:variant>
        <vt:lpwstr/>
      </vt:variant>
      <vt:variant>
        <vt:lpwstr>_Toc402803415</vt:lpwstr>
      </vt:variant>
      <vt:variant>
        <vt:i4>1900594</vt:i4>
      </vt:variant>
      <vt:variant>
        <vt:i4>1187</vt:i4>
      </vt:variant>
      <vt:variant>
        <vt:i4>0</vt:i4>
      </vt:variant>
      <vt:variant>
        <vt:i4>5</vt:i4>
      </vt:variant>
      <vt:variant>
        <vt:lpwstr/>
      </vt:variant>
      <vt:variant>
        <vt:lpwstr>_Toc402803414</vt:lpwstr>
      </vt:variant>
      <vt:variant>
        <vt:i4>1900594</vt:i4>
      </vt:variant>
      <vt:variant>
        <vt:i4>1181</vt:i4>
      </vt:variant>
      <vt:variant>
        <vt:i4>0</vt:i4>
      </vt:variant>
      <vt:variant>
        <vt:i4>5</vt:i4>
      </vt:variant>
      <vt:variant>
        <vt:lpwstr/>
      </vt:variant>
      <vt:variant>
        <vt:lpwstr>_Toc402803413</vt:lpwstr>
      </vt:variant>
      <vt:variant>
        <vt:i4>1900594</vt:i4>
      </vt:variant>
      <vt:variant>
        <vt:i4>1175</vt:i4>
      </vt:variant>
      <vt:variant>
        <vt:i4>0</vt:i4>
      </vt:variant>
      <vt:variant>
        <vt:i4>5</vt:i4>
      </vt:variant>
      <vt:variant>
        <vt:lpwstr/>
      </vt:variant>
      <vt:variant>
        <vt:lpwstr>_Toc402803412</vt:lpwstr>
      </vt:variant>
      <vt:variant>
        <vt:i4>1900594</vt:i4>
      </vt:variant>
      <vt:variant>
        <vt:i4>1169</vt:i4>
      </vt:variant>
      <vt:variant>
        <vt:i4>0</vt:i4>
      </vt:variant>
      <vt:variant>
        <vt:i4>5</vt:i4>
      </vt:variant>
      <vt:variant>
        <vt:lpwstr/>
      </vt:variant>
      <vt:variant>
        <vt:lpwstr>_Toc402803411</vt:lpwstr>
      </vt:variant>
      <vt:variant>
        <vt:i4>1900594</vt:i4>
      </vt:variant>
      <vt:variant>
        <vt:i4>1163</vt:i4>
      </vt:variant>
      <vt:variant>
        <vt:i4>0</vt:i4>
      </vt:variant>
      <vt:variant>
        <vt:i4>5</vt:i4>
      </vt:variant>
      <vt:variant>
        <vt:lpwstr/>
      </vt:variant>
      <vt:variant>
        <vt:lpwstr>_Toc402803410</vt:lpwstr>
      </vt:variant>
      <vt:variant>
        <vt:i4>1835058</vt:i4>
      </vt:variant>
      <vt:variant>
        <vt:i4>1157</vt:i4>
      </vt:variant>
      <vt:variant>
        <vt:i4>0</vt:i4>
      </vt:variant>
      <vt:variant>
        <vt:i4>5</vt:i4>
      </vt:variant>
      <vt:variant>
        <vt:lpwstr/>
      </vt:variant>
      <vt:variant>
        <vt:lpwstr>_Toc402803409</vt:lpwstr>
      </vt:variant>
      <vt:variant>
        <vt:i4>1835058</vt:i4>
      </vt:variant>
      <vt:variant>
        <vt:i4>1151</vt:i4>
      </vt:variant>
      <vt:variant>
        <vt:i4>0</vt:i4>
      </vt:variant>
      <vt:variant>
        <vt:i4>5</vt:i4>
      </vt:variant>
      <vt:variant>
        <vt:lpwstr/>
      </vt:variant>
      <vt:variant>
        <vt:lpwstr>_Toc402803408</vt:lpwstr>
      </vt:variant>
      <vt:variant>
        <vt:i4>1835058</vt:i4>
      </vt:variant>
      <vt:variant>
        <vt:i4>1145</vt:i4>
      </vt:variant>
      <vt:variant>
        <vt:i4>0</vt:i4>
      </vt:variant>
      <vt:variant>
        <vt:i4>5</vt:i4>
      </vt:variant>
      <vt:variant>
        <vt:lpwstr/>
      </vt:variant>
      <vt:variant>
        <vt:lpwstr>_Toc402803407</vt:lpwstr>
      </vt:variant>
      <vt:variant>
        <vt:i4>1835058</vt:i4>
      </vt:variant>
      <vt:variant>
        <vt:i4>1139</vt:i4>
      </vt:variant>
      <vt:variant>
        <vt:i4>0</vt:i4>
      </vt:variant>
      <vt:variant>
        <vt:i4>5</vt:i4>
      </vt:variant>
      <vt:variant>
        <vt:lpwstr/>
      </vt:variant>
      <vt:variant>
        <vt:lpwstr>_Toc402803406</vt:lpwstr>
      </vt:variant>
      <vt:variant>
        <vt:i4>1835058</vt:i4>
      </vt:variant>
      <vt:variant>
        <vt:i4>1133</vt:i4>
      </vt:variant>
      <vt:variant>
        <vt:i4>0</vt:i4>
      </vt:variant>
      <vt:variant>
        <vt:i4>5</vt:i4>
      </vt:variant>
      <vt:variant>
        <vt:lpwstr/>
      </vt:variant>
      <vt:variant>
        <vt:lpwstr>_Toc402803405</vt:lpwstr>
      </vt:variant>
      <vt:variant>
        <vt:i4>1835058</vt:i4>
      </vt:variant>
      <vt:variant>
        <vt:i4>1127</vt:i4>
      </vt:variant>
      <vt:variant>
        <vt:i4>0</vt:i4>
      </vt:variant>
      <vt:variant>
        <vt:i4>5</vt:i4>
      </vt:variant>
      <vt:variant>
        <vt:lpwstr/>
      </vt:variant>
      <vt:variant>
        <vt:lpwstr>_Toc402803404</vt:lpwstr>
      </vt:variant>
      <vt:variant>
        <vt:i4>1835058</vt:i4>
      </vt:variant>
      <vt:variant>
        <vt:i4>1121</vt:i4>
      </vt:variant>
      <vt:variant>
        <vt:i4>0</vt:i4>
      </vt:variant>
      <vt:variant>
        <vt:i4>5</vt:i4>
      </vt:variant>
      <vt:variant>
        <vt:lpwstr/>
      </vt:variant>
      <vt:variant>
        <vt:lpwstr>_Toc402803403</vt:lpwstr>
      </vt:variant>
      <vt:variant>
        <vt:i4>1835058</vt:i4>
      </vt:variant>
      <vt:variant>
        <vt:i4>1115</vt:i4>
      </vt:variant>
      <vt:variant>
        <vt:i4>0</vt:i4>
      </vt:variant>
      <vt:variant>
        <vt:i4>5</vt:i4>
      </vt:variant>
      <vt:variant>
        <vt:lpwstr/>
      </vt:variant>
      <vt:variant>
        <vt:lpwstr>_Toc402803402</vt:lpwstr>
      </vt:variant>
      <vt:variant>
        <vt:i4>1835058</vt:i4>
      </vt:variant>
      <vt:variant>
        <vt:i4>1109</vt:i4>
      </vt:variant>
      <vt:variant>
        <vt:i4>0</vt:i4>
      </vt:variant>
      <vt:variant>
        <vt:i4>5</vt:i4>
      </vt:variant>
      <vt:variant>
        <vt:lpwstr/>
      </vt:variant>
      <vt:variant>
        <vt:lpwstr>_Toc402803401</vt:lpwstr>
      </vt:variant>
      <vt:variant>
        <vt:i4>1835058</vt:i4>
      </vt:variant>
      <vt:variant>
        <vt:i4>1103</vt:i4>
      </vt:variant>
      <vt:variant>
        <vt:i4>0</vt:i4>
      </vt:variant>
      <vt:variant>
        <vt:i4>5</vt:i4>
      </vt:variant>
      <vt:variant>
        <vt:lpwstr/>
      </vt:variant>
      <vt:variant>
        <vt:lpwstr>_Toc402803400</vt:lpwstr>
      </vt:variant>
      <vt:variant>
        <vt:i4>1376309</vt:i4>
      </vt:variant>
      <vt:variant>
        <vt:i4>1097</vt:i4>
      </vt:variant>
      <vt:variant>
        <vt:i4>0</vt:i4>
      </vt:variant>
      <vt:variant>
        <vt:i4>5</vt:i4>
      </vt:variant>
      <vt:variant>
        <vt:lpwstr/>
      </vt:variant>
      <vt:variant>
        <vt:lpwstr>_Toc402803399</vt:lpwstr>
      </vt:variant>
      <vt:variant>
        <vt:i4>1376309</vt:i4>
      </vt:variant>
      <vt:variant>
        <vt:i4>1091</vt:i4>
      </vt:variant>
      <vt:variant>
        <vt:i4>0</vt:i4>
      </vt:variant>
      <vt:variant>
        <vt:i4>5</vt:i4>
      </vt:variant>
      <vt:variant>
        <vt:lpwstr/>
      </vt:variant>
      <vt:variant>
        <vt:lpwstr>_Toc402803398</vt:lpwstr>
      </vt:variant>
      <vt:variant>
        <vt:i4>1376309</vt:i4>
      </vt:variant>
      <vt:variant>
        <vt:i4>1085</vt:i4>
      </vt:variant>
      <vt:variant>
        <vt:i4>0</vt:i4>
      </vt:variant>
      <vt:variant>
        <vt:i4>5</vt:i4>
      </vt:variant>
      <vt:variant>
        <vt:lpwstr/>
      </vt:variant>
      <vt:variant>
        <vt:lpwstr>_Toc402803397</vt:lpwstr>
      </vt:variant>
      <vt:variant>
        <vt:i4>1376309</vt:i4>
      </vt:variant>
      <vt:variant>
        <vt:i4>1079</vt:i4>
      </vt:variant>
      <vt:variant>
        <vt:i4>0</vt:i4>
      </vt:variant>
      <vt:variant>
        <vt:i4>5</vt:i4>
      </vt:variant>
      <vt:variant>
        <vt:lpwstr/>
      </vt:variant>
      <vt:variant>
        <vt:lpwstr>_Toc402803396</vt:lpwstr>
      </vt:variant>
      <vt:variant>
        <vt:i4>1376309</vt:i4>
      </vt:variant>
      <vt:variant>
        <vt:i4>1073</vt:i4>
      </vt:variant>
      <vt:variant>
        <vt:i4>0</vt:i4>
      </vt:variant>
      <vt:variant>
        <vt:i4>5</vt:i4>
      </vt:variant>
      <vt:variant>
        <vt:lpwstr/>
      </vt:variant>
      <vt:variant>
        <vt:lpwstr>_Toc402803395</vt:lpwstr>
      </vt:variant>
      <vt:variant>
        <vt:i4>1376309</vt:i4>
      </vt:variant>
      <vt:variant>
        <vt:i4>1067</vt:i4>
      </vt:variant>
      <vt:variant>
        <vt:i4>0</vt:i4>
      </vt:variant>
      <vt:variant>
        <vt:i4>5</vt:i4>
      </vt:variant>
      <vt:variant>
        <vt:lpwstr/>
      </vt:variant>
      <vt:variant>
        <vt:lpwstr>_Toc402803394</vt:lpwstr>
      </vt:variant>
      <vt:variant>
        <vt:i4>1376309</vt:i4>
      </vt:variant>
      <vt:variant>
        <vt:i4>1061</vt:i4>
      </vt:variant>
      <vt:variant>
        <vt:i4>0</vt:i4>
      </vt:variant>
      <vt:variant>
        <vt:i4>5</vt:i4>
      </vt:variant>
      <vt:variant>
        <vt:lpwstr/>
      </vt:variant>
      <vt:variant>
        <vt:lpwstr>_Toc402803393</vt:lpwstr>
      </vt:variant>
      <vt:variant>
        <vt:i4>1376309</vt:i4>
      </vt:variant>
      <vt:variant>
        <vt:i4>1055</vt:i4>
      </vt:variant>
      <vt:variant>
        <vt:i4>0</vt:i4>
      </vt:variant>
      <vt:variant>
        <vt:i4>5</vt:i4>
      </vt:variant>
      <vt:variant>
        <vt:lpwstr/>
      </vt:variant>
      <vt:variant>
        <vt:lpwstr>_Toc402803392</vt:lpwstr>
      </vt:variant>
      <vt:variant>
        <vt:i4>1376309</vt:i4>
      </vt:variant>
      <vt:variant>
        <vt:i4>1049</vt:i4>
      </vt:variant>
      <vt:variant>
        <vt:i4>0</vt:i4>
      </vt:variant>
      <vt:variant>
        <vt:i4>5</vt:i4>
      </vt:variant>
      <vt:variant>
        <vt:lpwstr/>
      </vt:variant>
      <vt:variant>
        <vt:lpwstr>_Toc402803391</vt:lpwstr>
      </vt:variant>
      <vt:variant>
        <vt:i4>1376309</vt:i4>
      </vt:variant>
      <vt:variant>
        <vt:i4>1043</vt:i4>
      </vt:variant>
      <vt:variant>
        <vt:i4>0</vt:i4>
      </vt:variant>
      <vt:variant>
        <vt:i4>5</vt:i4>
      </vt:variant>
      <vt:variant>
        <vt:lpwstr/>
      </vt:variant>
      <vt:variant>
        <vt:lpwstr>_Toc402803390</vt:lpwstr>
      </vt:variant>
      <vt:variant>
        <vt:i4>1310773</vt:i4>
      </vt:variant>
      <vt:variant>
        <vt:i4>1037</vt:i4>
      </vt:variant>
      <vt:variant>
        <vt:i4>0</vt:i4>
      </vt:variant>
      <vt:variant>
        <vt:i4>5</vt:i4>
      </vt:variant>
      <vt:variant>
        <vt:lpwstr/>
      </vt:variant>
      <vt:variant>
        <vt:lpwstr>_Toc402803389</vt:lpwstr>
      </vt:variant>
      <vt:variant>
        <vt:i4>1310773</vt:i4>
      </vt:variant>
      <vt:variant>
        <vt:i4>1031</vt:i4>
      </vt:variant>
      <vt:variant>
        <vt:i4>0</vt:i4>
      </vt:variant>
      <vt:variant>
        <vt:i4>5</vt:i4>
      </vt:variant>
      <vt:variant>
        <vt:lpwstr/>
      </vt:variant>
      <vt:variant>
        <vt:lpwstr>_Toc402803388</vt:lpwstr>
      </vt:variant>
      <vt:variant>
        <vt:i4>1310773</vt:i4>
      </vt:variant>
      <vt:variant>
        <vt:i4>1025</vt:i4>
      </vt:variant>
      <vt:variant>
        <vt:i4>0</vt:i4>
      </vt:variant>
      <vt:variant>
        <vt:i4>5</vt:i4>
      </vt:variant>
      <vt:variant>
        <vt:lpwstr/>
      </vt:variant>
      <vt:variant>
        <vt:lpwstr>_Toc402803387</vt:lpwstr>
      </vt:variant>
      <vt:variant>
        <vt:i4>1310773</vt:i4>
      </vt:variant>
      <vt:variant>
        <vt:i4>1019</vt:i4>
      </vt:variant>
      <vt:variant>
        <vt:i4>0</vt:i4>
      </vt:variant>
      <vt:variant>
        <vt:i4>5</vt:i4>
      </vt:variant>
      <vt:variant>
        <vt:lpwstr/>
      </vt:variant>
      <vt:variant>
        <vt:lpwstr>_Toc402803386</vt:lpwstr>
      </vt:variant>
      <vt:variant>
        <vt:i4>1310773</vt:i4>
      </vt:variant>
      <vt:variant>
        <vt:i4>1013</vt:i4>
      </vt:variant>
      <vt:variant>
        <vt:i4>0</vt:i4>
      </vt:variant>
      <vt:variant>
        <vt:i4>5</vt:i4>
      </vt:variant>
      <vt:variant>
        <vt:lpwstr/>
      </vt:variant>
      <vt:variant>
        <vt:lpwstr>_Toc402803385</vt:lpwstr>
      </vt:variant>
      <vt:variant>
        <vt:i4>1310773</vt:i4>
      </vt:variant>
      <vt:variant>
        <vt:i4>1007</vt:i4>
      </vt:variant>
      <vt:variant>
        <vt:i4>0</vt:i4>
      </vt:variant>
      <vt:variant>
        <vt:i4>5</vt:i4>
      </vt:variant>
      <vt:variant>
        <vt:lpwstr/>
      </vt:variant>
      <vt:variant>
        <vt:lpwstr>_Toc402803384</vt:lpwstr>
      </vt:variant>
      <vt:variant>
        <vt:i4>1310773</vt:i4>
      </vt:variant>
      <vt:variant>
        <vt:i4>1001</vt:i4>
      </vt:variant>
      <vt:variant>
        <vt:i4>0</vt:i4>
      </vt:variant>
      <vt:variant>
        <vt:i4>5</vt:i4>
      </vt:variant>
      <vt:variant>
        <vt:lpwstr/>
      </vt:variant>
      <vt:variant>
        <vt:lpwstr>_Toc402803383</vt:lpwstr>
      </vt:variant>
      <vt:variant>
        <vt:i4>1310773</vt:i4>
      </vt:variant>
      <vt:variant>
        <vt:i4>995</vt:i4>
      </vt:variant>
      <vt:variant>
        <vt:i4>0</vt:i4>
      </vt:variant>
      <vt:variant>
        <vt:i4>5</vt:i4>
      </vt:variant>
      <vt:variant>
        <vt:lpwstr/>
      </vt:variant>
      <vt:variant>
        <vt:lpwstr>_Toc402803382</vt:lpwstr>
      </vt:variant>
      <vt:variant>
        <vt:i4>1310773</vt:i4>
      </vt:variant>
      <vt:variant>
        <vt:i4>989</vt:i4>
      </vt:variant>
      <vt:variant>
        <vt:i4>0</vt:i4>
      </vt:variant>
      <vt:variant>
        <vt:i4>5</vt:i4>
      </vt:variant>
      <vt:variant>
        <vt:lpwstr/>
      </vt:variant>
      <vt:variant>
        <vt:lpwstr>_Toc402803381</vt:lpwstr>
      </vt:variant>
      <vt:variant>
        <vt:i4>1310773</vt:i4>
      </vt:variant>
      <vt:variant>
        <vt:i4>983</vt:i4>
      </vt:variant>
      <vt:variant>
        <vt:i4>0</vt:i4>
      </vt:variant>
      <vt:variant>
        <vt:i4>5</vt:i4>
      </vt:variant>
      <vt:variant>
        <vt:lpwstr/>
      </vt:variant>
      <vt:variant>
        <vt:lpwstr>_Toc402803380</vt:lpwstr>
      </vt:variant>
      <vt:variant>
        <vt:i4>1769525</vt:i4>
      </vt:variant>
      <vt:variant>
        <vt:i4>977</vt:i4>
      </vt:variant>
      <vt:variant>
        <vt:i4>0</vt:i4>
      </vt:variant>
      <vt:variant>
        <vt:i4>5</vt:i4>
      </vt:variant>
      <vt:variant>
        <vt:lpwstr/>
      </vt:variant>
      <vt:variant>
        <vt:lpwstr>_Toc402803379</vt:lpwstr>
      </vt:variant>
      <vt:variant>
        <vt:i4>1769525</vt:i4>
      </vt:variant>
      <vt:variant>
        <vt:i4>971</vt:i4>
      </vt:variant>
      <vt:variant>
        <vt:i4>0</vt:i4>
      </vt:variant>
      <vt:variant>
        <vt:i4>5</vt:i4>
      </vt:variant>
      <vt:variant>
        <vt:lpwstr/>
      </vt:variant>
      <vt:variant>
        <vt:lpwstr>_Toc402803378</vt:lpwstr>
      </vt:variant>
      <vt:variant>
        <vt:i4>1769525</vt:i4>
      </vt:variant>
      <vt:variant>
        <vt:i4>965</vt:i4>
      </vt:variant>
      <vt:variant>
        <vt:i4>0</vt:i4>
      </vt:variant>
      <vt:variant>
        <vt:i4>5</vt:i4>
      </vt:variant>
      <vt:variant>
        <vt:lpwstr/>
      </vt:variant>
      <vt:variant>
        <vt:lpwstr>_Toc402803377</vt:lpwstr>
      </vt:variant>
      <vt:variant>
        <vt:i4>1769525</vt:i4>
      </vt:variant>
      <vt:variant>
        <vt:i4>959</vt:i4>
      </vt:variant>
      <vt:variant>
        <vt:i4>0</vt:i4>
      </vt:variant>
      <vt:variant>
        <vt:i4>5</vt:i4>
      </vt:variant>
      <vt:variant>
        <vt:lpwstr/>
      </vt:variant>
      <vt:variant>
        <vt:lpwstr>_Toc402803376</vt:lpwstr>
      </vt:variant>
      <vt:variant>
        <vt:i4>1769525</vt:i4>
      </vt:variant>
      <vt:variant>
        <vt:i4>953</vt:i4>
      </vt:variant>
      <vt:variant>
        <vt:i4>0</vt:i4>
      </vt:variant>
      <vt:variant>
        <vt:i4>5</vt:i4>
      </vt:variant>
      <vt:variant>
        <vt:lpwstr/>
      </vt:variant>
      <vt:variant>
        <vt:lpwstr>_Toc402803375</vt:lpwstr>
      </vt:variant>
      <vt:variant>
        <vt:i4>1769525</vt:i4>
      </vt:variant>
      <vt:variant>
        <vt:i4>947</vt:i4>
      </vt:variant>
      <vt:variant>
        <vt:i4>0</vt:i4>
      </vt:variant>
      <vt:variant>
        <vt:i4>5</vt:i4>
      </vt:variant>
      <vt:variant>
        <vt:lpwstr/>
      </vt:variant>
      <vt:variant>
        <vt:lpwstr>_Toc402803374</vt:lpwstr>
      </vt:variant>
      <vt:variant>
        <vt:i4>1769525</vt:i4>
      </vt:variant>
      <vt:variant>
        <vt:i4>941</vt:i4>
      </vt:variant>
      <vt:variant>
        <vt:i4>0</vt:i4>
      </vt:variant>
      <vt:variant>
        <vt:i4>5</vt:i4>
      </vt:variant>
      <vt:variant>
        <vt:lpwstr/>
      </vt:variant>
      <vt:variant>
        <vt:lpwstr>_Toc402803373</vt:lpwstr>
      </vt:variant>
      <vt:variant>
        <vt:i4>1769525</vt:i4>
      </vt:variant>
      <vt:variant>
        <vt:i4>935</vt:i4>
      </vt:variant>
      <vt:variant>
        <vt:i4>0</vt:i4>
      </vt:variant>
      <vt:variant>
        <vt:i4>5</vt:i4>
      </vt:variant>
      <vt:variant>
        <vt:lpwstr/>
      </vt:variant>
      <vt:variant>
        <vt:lpwstr>_Toc402803372</vt:lpwstr>
      </vt:variant>
      <vt:variant>
        <vt:i4>1769525</vt:i4>
      </vt:variant>
      <vt:variant>
        <vt:i4>929</vt:i4>
      </vt:variant>
      <vt:variant>
        <vt:i4>0</vt:i4>
      </vt:variant>
      <vt:variant>
        <vt:i4>5</vt:i4>
      </vt:variant>
      <vt:variant>
        <vt:lpwstr/>
      </vt:variant>
      <vt:variant>
        <vt:lpwstr>_Toc402803371</vt:lpwstr>
      </vt:variant>
      <vt:variant>
        <vt:i4>1769525</vt:i4>
      </vt:variant>
      <vt:variant>
        <vt:i4>923</vt:i4>
      </vt:variant>
      <vt:variant>
        <vt:i4>0</vt:i4>
      </vt:variant>
      <vt:variant>
        <vt:i4>5</vt:i4>
      </vt:variant>
      <vt:variant>
        <vt:lpwstr/>
      </vt:variant>
      <vt:variant>
        <vt:lpwstr>_Toc402803370</vt:lpwstr>
      </vt:variant>
      <vt:variant>
        <vt:i4>1703989</vt:i4>
      </vt:variant>
      <vt:variant>
        <vt:i4>917</vt:i4>
      </vt:variant>
      <vt:variant>
        <vt:i4>0</vt:i4>
      </vt:variant>
      <vt:variant>
        <vt:i4>5</vt:i4>
      </vt:variant>
      <vt:variant>
        <vt:lpwstr/>
      </vt:variant>
      <vt:variant>
        <vt:lpwstr>_Toc402803369</vt:lpwstr>
      </vt:variant>
      <vt:variant>
        <vt:i4>1703989</vt:i4>
      </vt:variant>
      <vt:variant>
        <vt:i4>911</vt:i4>
      </vt:variant>
      <vt:variant>
        <vt:i4>0</vt:i4>
      </vt:variant>
      <vt:variant>
        <vt:i4>5</vt:i4>
      </vt:variant>
      <vt:variant>
        <vt:lpwstr/>
      </vt:variant>
      <vt:variant>
        <vt:lpwstr>_Toc402803368</vt:lpwstr>
      </vt:variant>
      <vt:variant>
        <vt:i4>1703989</vt:i4>
      </vt:variant>
      <vt:variant>
        <vt:i4>905</vt:i4>
      </vt:variant>
      <vt:variant>
        <vt:i4>0</vt:i4>
      </vt:variant>
      <vt:variant>
        <vt:i4>5</vt:i4>
      </vt:variant>
      <vt:variant>
        <vt:lpwstr/>
      </vt:variant>
      <vt:variant>
        <vt:lpwstr>_Toc402803367</vt:lpwstr>
      </vt:variant>
      <vt:variant>
        <vt:i4>1703989</vt:i4>
      </vt:variant>
      <vt:variant>
        <vt:i4>899</vt:i4>
      </vt:variant>
      <vt:variant>
        <vt:i4>0</vt:i4>
      </vt:variant>
      <vt:variant>
        <vt:i4>5</vt:i4>
      </vt:variant>
      <vt:variant>
        <vt:lpwstr/>
      </vt:variant>
      <vt:variant>
        <vt:lpwstr>_Toc402803366</vt:lpwstr>
      </vt:variant>
      <vt:variant>
        <vt:i4>1703989</vt:i4>
      </vt:variant>
      <vt:variant>
        <vt:i4>893</vt:i4>
      </vt:variant>
      <vt:variant>
        <vt:i4>0</vt:i4>
      </vt:variant>
      <vt:variant>
        <vt:i4>5</vt:i4>
      </vt:variant>
      <vt:variant>
        <vt:lpwstr/>
      </vt:variant>
      <vt:variant>
        <vt:lpwstr>_Toc402803365</vt:lpwstr>
      </vt:variant>
      <vt:variant>
        <vt:i4>1703989</vt:i4>
      </vt:variant>
      <vt:variant>
        <vt:i4>887</vt:i4>
      </vt:variant>
      <vt:variant>
        <vt:i4>0</vt:i4>
      </vt:variant>
      <vt:variant>
        <vt:i4>5</vt:i4>
      </vt:variant>
      <vt:variant>
        <vt:lpwstr/>
      </vt:variant>
      <vt:variant>
        <vt:lpwstr>_Toc402803364</vt:lpwstr>
      </vt:variant>
      <vt:variant>
        <vt:i4>1703989</vt:i4>
      </vt:variant>
      <vt:variant>
        <vt:i4>881</vt:i4>
      </vt:variant>
      <vt:variant>
        <vt:i4>0</vt:i4>
      </vt:variant>
      <vt:variant>
        <vt:i4>5</vt:i4>
      </vt:variant>
      <vt:variant>
        <vt:lpwstr/>
      </vt:variant>
      <vt:variant>
        <vt:lpwstr>_Toc402803363</vt:lpwstr>
      </vt:variant>
      <vt:variant>
        <vt:i4>1703989</vt:i4>
      </vt:variant>
      <vt:variant>
        <vt:i4>875</vt:i4>
      </vt:variant>
      <vt:variant>
        <vt:i4>0</vt:i4>
      </vt:variant>
      <vt:variant>
        <vt:i4>5</vt:i4>
      </vt:variant>
      <vt:variant>
        <vt:lpwstr/>
      </vt:variant>
      <vt:variant>
        <vt:lpwstr>_Toc402803362</vt:lpwstr>
      </vt:variant>
      <vt:variant>
        <vt:i4>1703989</vt:i4>
      </vt:variant>
      <vt:variant>
        <vt:i4>869</vt:i4>
      </vt:variant>
      <vt:variant>
        <vt:i4>0</vt:i4>
      </vt:variant>
      <vt:variant>
        <vt:i4>5</vt:i4>
      </vt:variant>
      <vt:variant>
        <vt:lpwstr/>
      </vt:variant>
      <vt:variant>
        <vt:lpwstr>_Toc402803361</vt:lpwstr>
      </vt:variant>
      <vt:variant>
        <vt:i4>1703989</vt:i4>
      </vt:variant>
      <vt:variant>
        <vt:i4>863</vt:i4>
      </vt:variant>
      <vt:variant>
        <vt:i4>0</vt:i4>
      </vt:variant>
      <vt:variant>
        <vt:i4>5</vt:i4>
      </vt:variant>
      <vt:variant>
        <vt:lpwstr/>
      </vt:variant>
      <vt:variant>
        <vt:lpwstr>_Toc402803360</vt:lpwstr>
      </vt:variant>
      <vt:variant>
        <vt:i4>1638453</vt:i4>
      </vt:variant>
      <vt:variant>
        <vt:i4>857</vt:i4>
      </vt:variant>
      <vt:variant>
        <vt:i4>0</vt:i4>
      </vt:variant>
      <vt:variant>
        <vt:i4>5</vt:i4>
      </vt:variant>
      <vt:variant>
        <vt:lpwstr/>
      </vt:variant>
      <vt:variant>
        <vt:lpwstr>_Toc402803359</vt:lpwstr>
      </vt:variant>
      <vt:variant>
        <vt:i4>1638453</vt:i4>
      </vt:variant>
      <vt:variant>
        <vt:i4>851</vt:i4>
      </vt:variant>
      <vt:variant>
        <vt:i4>0</vt:i4>
      </vt:variant>
      <vt:variant>
        <vt:i4>5</vt:i4>
      </vt:variant>
      <vt:variant>
        <vt:lpwstr/>
      </vt:variant>
      <vt:variant>
        <vt:lpwstr>_Toc402803358</vt:lpwstr>
      </vt:variant>
      <vt:variant>
        <vt:i4>1638453</vt:i4>
      </vt:variant>
      <vt:variant>
        <vt:i4>845</vt:i4>
      </vt:variant>
      <vt:variant>
        <vt:i4>0</vt:i4>
      </vt:variant>
      <vt:variant>
        <vt:i4>5</vt:i4>
      </vt:variant>
      <vt:variant>
        <vt:lpwstr/>
      </vt:variant>
      <vt:variant>
        <vt:lpwstr>_Toc402803357</vt:lpwstr>
      </vt:variant>
      <vt:variant>
        <vt:i4>1638453</vt:i4>
      </vt:variant>
      <vt:variant>
        <vt:i4>839</vt:i4>
      </vt:variant>
      <vt:variant>
        <vt:i4>0</vt:i4>
      </vt:variant>
      <vt:variant>
        <vt:i4>5</vt:i4>
      </vt:variant>
      <vt:variant>
        <vt:lpwstr/>
      </vt:variant>
      <vt:variant>
        <vt:lpwstr>_Toc402803356</vt:lpwstr>
      </vt:variant>
      <vt:variant>
        <vt:i4>1638453</vt:i4>
      </vt:variant>
      <vt:variant>
        <vt:i4>833</vt:i4>
      </vt:variant>
      <vt:variant>
        <vt:i4>0</vt:i4>
      </vt:variant>
      <vt:variant>
        <vt:i4>5</vt:i4>
      </vt:variant>
      <vt:variant>
        <vt:lpwstr/>
      </vt:variant>
      <vt:variant>
        <vt:lpwstr>_Toc402803355</vt:lpwstr>
      </vt:variant>
      <vt:variant>
        <vt:i4>1638453</vt:i4>
      </vt:variant>
      <vt:variant>
        <vt:i4>827</vt:i4>
      </vt:variant>
      <vt:variant>
        <vt:i4>0</vt:i4>
      </vt:variant>
      <vt:variant>
        <vt:i4>5</vt:i4>
      </vt:variant>
      <vt:variant>
        <vt:lpwstr/>
      </vt:variant>
      <vt:variant>
        <vt:lpwstr>_Toc402803354</vt:lpwstr>
      </vt:variant>
      <vt:variant>
        <vt:i4>1638453</vt:i4>
      </vt:variant>
      <vt:variant>
        <vt:i4>821</vt:i4>
      </vt:variant>
      <vt:variant>
        <vt:i4>0</vt:i4>
      </vt:variant>
      <vt:variant>
        <vt:i4>5</vt:i4>
      </vt:variant>
      <vt:variant>
        <vt:lpwstr/>
      </vt:variant>
      <vt:variant>
        <vt:lpwstr>_Toc402803353</vt:lpwstr>
      </vt:variant>
      <vt:variant>
        <vt:i4>1638453</vt:i4>
      </vt:variant>
      <vt:variant>
        <vt:i4>815</vt:i4>
      </vt:variant>
      <vt:variant>
        <vt:i4>0</vt:i4>
      </vt:variant>
      <vt:variant>
        <vt:i4>5</vt:i4>
      </vt:variant>
      <vt:variant>
        <vt:lpwstr/>
      </vt:variant>
      <vt:variant>
        <vt:lpwstr>_Toc402803352</vt:lpwstr>
      </vt:variant>
      <vt:variant>
        <vt:i4>1638453</vt:i4>
      </vt:variant>
      <vt:variant>
        <vt:i4>809</vt:i4>
      </vt:variant>
      <vt:variant>
        <vt:i4>0</vt:i4>
      </vt:variant>
      <vt:variant>
        <vt:i4>5</vt:i4>
      </vt:variant>
      <vt:variant>
        <vt:lpwstr/>
      </vt:variant>
      <vt:variant>
        <vt:lpwstr>_Toc402803351</vt:lpwstr>
      </vt:variant>
      <vt:variant>
        <vt:i4>1638453</vt:i4>
      </vt:variant>
      <vt:variant>
        <vt:i4>803</vt:i4>
      </vt:variant>
      <vt:variant>
        <vt:i4>0</vt:i4>
      </vt:variant>
      <vt:variant>
        <vt:i4>5</vt:i4>
      </vt:variant>
      <vt:variant>
        <vt:lpwstr/>
      </vt:variant>
      <vt:variant>
        <vt:lpwstr>_Toc402803350</vt:lpwstr>
      </vt:variant>
      <vt:variant>
        <vt:i4>1572917</vt:i4>
      </vt:variant>
      <vt:variant>
        <vt:i4>797</vt:i4>
      </vt:variant>
      <vt:variant>
        <vt:i4>0</vt:i4>
      </vt:variant>
      <vt:variant>
        <vt:i4>5</vt:i4>
      </vt:variant>
      <vt:variant>
        <vt:lpwstr/>
      </vt:variant>
      <vt:variant>
        <vt:lpwstr>_Toc402803349</vt:lpwstr>
      </vt:variant>
      <vt:variant>
        <vt:i4>1572917</vt:i4>
      </vt:variant>
      <vt:variant>
        <vt:i4>791</vt:i4>
      </vt:variant>
      <vt:variant>
        <vt:i4>0</vt:i4>
      </vt:variant>
      <vt:variant>
        <vt:i4>5</vt:i4>
      </vt:variant>
      <vt:variant>
        <vt:lpwstr/>
      </vt:variant>
      <vt:variant>
        <vt:lpwstr>_Toc402803348</vt:lpwstr>
      </vt:variant>
      <vt:variant>
        <vt:i4>1572917</vt:i4>
      </vt:variant>
      <vt:variant>
        <vt:i4>785</vt:i4>
      </vt:variant>
      <vt:variant>
        <vt:i4>0</vt:i4>
      </vt:variant>
      <vt:variant>
        <vt:i4>5</vt:i4>
      </vt:variant>
      <vt:variant>
        <vt:lpwstr/>
      </vt:variant>
      <vt:variant>
        <vt:lpwstr>_Toc402803347</vt:lpwstr>
      </vt:variant>
      <vt:variant>
        <vt:i4>1572917</vt:i4>
      </vt:variant>
      <vt:variant>
        <vt:i4>779</vt:i4>
      </vt:variant>
      <vt:variant>
        <vt:i4>0</vt:i4>
      </vt:variant>
      <vt:variant>
        <vt:i4>5</vt:i4>
      </vt:variant>
      <vt:variant>
        <vt:lpwstr/>
      </vt:variant>
      <vt:variant>
        <vt:lpwstr>_Toc402803346</vt:lpwstr>
      </vt:variant>
      <vt:variant>
        <vt:i4>1572917</vt:i4>
      </vt:variant>
      <vt:variant>
        <vt:i4>773</vt:i4>
      </vt:variant>
      <vt:variant>
        <vt:i4>0</vt:i4>
      </vt:variant>
      <vt:variant>
        <vt:i4>5</vt:i4>
      </vt:variant>
      <vt:variant>
        <vt:lpwstr/>
      </vt:variant>
      <vt:variant>
        <vt:lpwstr>_Toc402803345</vt:lpwstr>
      </vt:variant>
      <vt:variant>
        <vt:i4>1572917</vt:i4>
      </vt:variant>
      <vt:variant>
        <vt:i4>767</vt:i4>
      </vt:variant>
      <vt:variant>
        <vt:i4>0</vt:i4>
      </vt:variant>
      <vt:variant>
        <vt:i4>5</vt:i4>
      </vt:variant>
      <vt:variant>
        <vt:lpwstr/>
      </vt:variant>
      <vt:variant>
        <vt:lpwstr>_Toc402803344</vt:lpwstr>
      </vt:variant>
      <vt:variant>
        <vt:i4>1572917</vt:i4>
      </vt:variant>
      <vt:variant>
        <vt:i4>761</vt:i4>
      </vt:variant>
      <vt:variant>
        <vt:i4>0</vt:i4>
      </vt:variant>
      <vt:variant>
        <vt:i4>5</vt:i4>
      </vt:variant>
      <vt:variant>
        <vt:lpwstr/>
      </vt:variant>
      <vt:variant>
        <vt:lpwstr>_Toc402803343</vt:lpwstr>
      </vt:variant>
      <vt:variant>
        <vt:i4>1572917</vt:i4>
      </vt:variant>
      <vt:variant>
        <vt:i4>755</vt:i4>
      </vt:variant>
      <vt:variant>
        <vt:i4>0</vt:i4>
      </vt:variant>
      <vt:variant>
        <vt:i4>5</vt:i4>
      </vt:variant>
      <vt:variant>
        <vt:lpwstr/>
      </vt:variant>
      <vt:variant>
        <vt:lpwstr>_Toc402803342</vt:lpwstr>
      </vt:variant>
      <vt:variant>
        <vt:i4>1572917</vt:i4>
      </vt:variant>
      <vt:variant>
        <vt:i4>749</vt:i4>
      </vt:variant>
      <vt:variant>
        <vt:i4>0</vt:i4>
      </vt:variant>
      <vt:variant>
        <vt:i4>5</vt:i4>
      </vt:variant>
      <vt:variant>
        <vt:lpwstr/>
      </vt:variant>
      <vt:variant>
        <vt:lpwstr>_Toc402803341</vt:lpwstr>
      </vt:variant>
      <vt:variant>
        <vt:i4>1572917</vt:i4>
      </vt:variant>
      <vt:variant>
        <vt:i4>743</vt:i4>
      </vt:variant>
      <vt:variant>
        <vt:i4>0</vt:i4>
      </vt:variant>
      <vt:variant>
        <vt:i4>5</vt:i4>
      </vt:variant>
      <vt:variant>
        <vt:lpwstr/>
      </vt:variant>
      <vt:variant>
        <vt:lpwstr>_Toc402803340</vt:lpwstr>
      </vt:variant>
      <vt:variant>
        <vt:i4>2031669</vt:i4>
      </vt:variant>
      <vt:variant>
        <vt:i4>737</vt:i4>
      </vt:variant>
      <vt:variant>
        <vt:i4>0</vt:i4>
      </vt:variant>
      <vt:variant>
        <vt:i4>5</vt:i4>
      </vt:variant>
      <vt:variant>
        <vt:lpwstr/>
      </vt:variant>
      <vt:variant>
        <vt:lpwstr>_Toc402803339</vt:lpwstr>
      </vt:variant>
      <vt:variant>
        <vt:i4>2031669</vt:i4>
      </vt:variant>
      <vt:variant>
        <vt:i4>731</vt:i4>
      </vt:variant>
      <vt:variant>
        <vt:i4>0</vt:i4>
      </vt:variant>
      <vt:variant>
        <vt:i4>5</vt:i4>
      </vt:variant>
      <vt:variant>
        <vt:lpwstr/>
      </vt:variant>
      <vt:variant>
        <vt:lpwstr>_Toc402803338</vt:lpwstr>
      </vt:variant>
      <vt:variant>
        <vt:i4>2031669</vt:i4>
      </vt:variant>
      <vt:variant>
        <vt:i4>725</vt:i4>
      </vt:variant>
      <vt:variant>
        <vt:i4>0</vt:i4>
      </vt:variant>
      <vt:variant>
        <vt:i4>5</vt:i4>
      </vt:variant>
      <vt:variant>
        <vt:lpwstr/>
      </vt:variant>
      <vt:variant>
        <vt:lpwstr>_Toc402803337</vt:lpwstr>
      </vt:variant>
      <vt:variant>
        <vt:i4>2031669</vt:i4>
      </vt:variant>
      <vt:variant>
        <vt:i4>719</vt:i4>
      </vt:variant>
      <vt:variant>
        <vt:i4>0</vt:i4>
      </vt:variant>
      <vt:variant>
        <vt:i4>5</vt:i4>
      </vt:variant>
      <vt:variant>
        <vt:lpwstr/>
      </vt:variant>
      <vt:variant>
        <vt:lpwstr>_Toc402803336</vt:lpwstr>
      </vt:variant>
      <vt:variant>
        <vt:i4>2031669</vt:i4>
      </vt:variant>
      <vt:variant>
        <vt:i4>713</vt:i4>
      </vt:variant>
      <vt:variant>
        <vt:i4>0</vt:i4>
      </vt:variant>
      <vt:variant>
        <vt:i4>5</vt:i4>
      </vt:variant>
      <vt:variant>
        <vt:lpwstr/>
      </vt:variant>
      <vt:variant>
        <vt:lpwstr>_Toc402803335</vt:lpwstr>
      </vt:variant>
      <vt:variant>
        <vt:i4>2031669</vt:i4>
      </vt:variant>
      <vt:variant>
        <vt:i4>707</vt:i4>
      </vt:variant>
      <vt:variant>
        <vt:i4>0</vt:i4>
      </vt:variant>
      <vt:variant>
        <vt:i4>5</vt:i4>
      </vt:variant>
      <vt:variant>
        <vt:lpwstr/>
      </vt:variant>
      <vt:variant>
        <vt:lpwstr>_Toc402803334</vt:lpwstr>
      </vt:variant>
      <vt:variant>
        <vt:i4>2031669</vt:i4>
      </vt:variant>
      <vt:variant>
        <vt:i4>701</vt:i4>
      </vt:variant>
      <vt:variant>
        <vt:i4>0</vt:i4>
      </vt:variant>
      <vt:variant>
        <vt:i4>5</vt:i4>
      </vt:variant>
      <vt:variant>
        <vt:lpwstr/>
      </vt:variant>
      <vt:variant>
        <vt:lpwstr>_Toc402803333</vt:lpwstr>
      </vt:variant>
      <vt:variant>
        <vt:i4>2031669</vt:i4>
      </vt:variant>
      <vt:variant>
        <vt:i4>695</vt:i4>
      </vt:variant>
      <vt:variant>
        <vt:i4>0</vt:i4>
      </vt:variant>
      <vt:variant>
        <vt:i4>5</vt:i4>
      </vt:variant>
      <vt:variant>
        <vt:lpwstr/>
      </vt:variant>
      <vt:variant>
        <vt:lpwstr>_Toc402803332</vt:lpwstr>
      </vt:variant>
      <vt:variant>
        <vt:i4>2031669</vt:i4>
      </vt:variant>
      <vt:variant>
        <vt:i4>689</vt:i4>
      </vt:variant>
      <vt:variant>
        <vt:i4>0</vt:i4>
      </vt:variant>
      <vt:variant>
        <vt:i4>5</vt:i4>
      </vt:variant>
      <vt:variant>
        <vt:lpwstr/>
      </vt:variant>
      <vt:variant>
        <vt:lpwstr>_Toc402803331</vt:lpwstr>
      </vt:variant>
      <vt:variant>
        <vt:i4>2031669</vt:i4>
      </vt:variant>
      <vt:variant>
        <vt:i4>683</vt:i4>
      </vt:variant>
      <vt:variant>
        <vt:i4>0</vt:i4>
      </vt:variant>
      <vt:variant>
        <vt:i4>5</vt:i4>
      </vt:variant>
      <vt:variant>
        <vt:lpwstr/>
      </vt:variant>
      <vt:variant>
        <vt:lpwstr>_Toc402803330</vt:lpwstr>
      </vt:variant>
      <vt:variant>
        <vt:i4>1966133</vt:i4>
      </vt:variant>
      <vt:variant>
        <vt:i4>677</vt:i4>
      </vt:variant>
      <vt:variant>
        <vt:i4>0</vt:i4>
      </vt:variant>
      <vt:variant>
        <vt:i4>5</vt:i4>
      </vt:variant>
      <vt:variant>
        <vt:lpwstr/>
      </vt:variant>
      <vt:variant>
        <vt:lpwstr>_Toc402803329</vt:lpwstr>
      </vt:variant>
      <vt:variant>
        <vt:i4>1966133</vt:i4>
      </vt:variant>
      <vt:variant>
        <vt:i4>671</vt:i4>
      </vt:variant>
      <vt:variant>
        <vt:i4>0</vt:i4>
      </vt:variant>
      <vt:variant>
        <vt:i4>5</vt:i4>
      </vt:variant>
      <vt:variant>
        <vt:lpwstr/>
      </vt:variant>
      <vt:variant>
        <vt:lpwstr>_Toc402803328</vt:lpwstr>
      </vt:variant>
      <vt:variant>
        <vt:i4>1966133</vt:i4>
      </vt:variant>
      <vt:variant>
        <vt:i4>665</vt:i4>
      </vt:variant>
      <vt:variant>
        <vt:i4>0</vt:i4>
      </vt:variant>
      <vt:variant>
        <vt:i4>5</vt:i4>
      </vt:variant>
      <vt:variant>
        <vt:lpwstr/>
      </vt:variant>
      <vt:variant>
        <vt:lpwstr>_Toc402803327</vt:lpwstr>
      </vt:variant>
      <vt:variant>
        <vt:i4>1966133</vt:i4>
      </vt:variant>
      <vt:variant>
        <vt:i4>659</vt:i4>
      </vt:variant>
      <vt:variant>
        <vt:i4>0</vt:i4>
      </vt:variant>
      <vt:variant>
        <vt:i4>5</vt:i4>
      </vt:variant>
      <vt:variant>
        <vt:lpwstr/>
      </vt:variant>
      <vt:variant>
        <vt:lpwstr>_Toc402803326</vt:lpwstr>
      </vt:variant>
      <vt:variant>
        <vt:i4>1966133</vt:i4>
      </vt:variant>
      <vt:variant>
        <vt:i4>653</vt:i4>
      </vt:variant>
      <vt:variant>
        <vt:i4>0</vt:i4>
      </vt:variant>
      <vt:variant>
        <vt:i4>5</vt:i4>
      </vt:variant>
      <vt:variant>
        <vt:lpwstr/>
      </vt:variant>
      <vt:variant>
        <vt:lpwstr>_Toc402803325</vt:lpwstr>
      </vt:variant>
      <vt:variant>
        <vt:i4>1966133</vt:i4>
      </vt:variant>
      <vt:variant>
        <vt:i4>647</vt:i4>
      </vt:variant>
      <vt:variant>
        <vt:i4>0</vt:i4>
      </vt:variant>
      <vt:variant>
        <vt:i4>5</vt:i4>
      </vt:variant>
      <vt:variant>
        <vt:lpwstr/>
      </vt:variant>
      <vt:variant>
        <vt:lpwstr>_Toc402803324</vt:lpwstr>
      </vt:variant>
      <vt:variant>
        <vt:i4>1966133</vt:i4>
      </vt:variant>
      <vt:variant>
        <vt:i4>641</vt:i4>
      </vt:variant>
      <vt:variant>
        <vt:i4>0</vt:i4>
      </vt:variant>
      <vt:variant>
        <vt:i4>5</vt:i4>
      </vt:variant>
      <vt:variant>
        <vt:lpwstr/>
      </vt:variant>
      <vt:variant>
        <vt:lpwstr>_Toc402803323</vt:lpwstr>
      </vt:variant>
      <vt:variant>
        <vt:i4>1966133</vt:i4>
      </vt:variant>
      <vt:variant>
        <vt:i4>635</vt:i4>
      </vt:variant>
      <vt:variant>
        <vt:i4>0</vt:i4>
      </vt:variant>
      <vt:variant>
        <vt:i4>5</vt:i4>
      </vt:variant>
      <vt:variant>
        <vt:lpwstr/>
      </vt:variant>
      <vt:variant>
        <vt:lpwstr>_Toc402803322</vt:lpwstr>
      </vt:variant>
      <vt:variant>
        <vt:i4>1966133</vt:i4>
      </vt:variant>
      <vt:variant>
        <vt:i4>629</vt:i4>
      </vt:variant>
      <vt:variant>
        <vt:i4>0</vt:i4>
      </vt:variant>
      <vt:variant>
        <vt:i4>5</vt:i4>
      </vt:variant>
      <vt:variant>
        <vt:lpwstr/>
      </vt:variant>
      <vt:variant>
        <vt:lpwstr>_Toc402803321</vt:lpwstr>
      </vt:variant>
      <vt:variant>
        <vt:i4>1966133</vt:i4>
      </vt:variant>
      <vt:variant>
        <vt:i4>623</vt:i4>
      </vt:variant>
      <vt:variant>
        <vt:i4>0</vt:i4>
      </vt:variant>
      <vt:variant>
        <vt:i4>5</vt:i4>
      </vt:variant>
      <vt:variant>
        <vt:lpwstr/>
      </vt:variant>
      <vt:variant>
        <vt:lpwstr>_Toc402803320</vt:lpwstr>
      </vt:variant>
      <vt:variant>
        <vt:i4>1900597</vt:i4>
      </vt:variant>
      <vt:variant>
        <vt:i4>617</vt:i4>
      </vt:variant>
      <vt:variant>
        <vt:i4>0</vt:i4>
      </vt:variant>
      <vt:variant>
        <vt:i4>5</vt:i4>
      </vt:variant>
      <vt:variant>
        <vt:lpwstr/>
      </vt:variant>
      <vt:variant>
        <vt:lpwstr>_Toc402803319</vt:lpwstr>
      </vt:variant>
      <vt:variant>
        <vt:i4>1900597</vt:i4>
      </vt:variant>
      <vt:variant>
        <vt:i4>611</vt:i4>
      </vt:variant>
      <vt:variant>
        <vt:i4>0</vt:i4>
      </vt:variant>
      <vt:variant>
        <vt:i4>5</vt:i4>
      </vt:variant>
      <vt:variant>
        <vt:lpwstr/>
      </vt:variant>
      <vt:variant>
        <vt:lpwstr>_Toc402803318</vt:lpwstr>
      </vt:variant>
      <vt:variant>
        <vt:i4>1900597</vt:i4>
      </vt:variant>
      <vt:variant>
        <vt:i4>605</vt:i4>
      </vt:variant>
      <vt:variant>
        <vt:i4>0</vt:i4>
      </vt:variant>
      <vt:variant>
        <vt:i4>5</vt:i4>
      </vt:variant>
      <vt:variant>
        <vt:lpwstr/>
      </vt:variant>
      <vt:variant>
        <vt:lpwstr>_Toc402803317</vt:lpwstr>
      </vt:variant>
      <vt:variant>
        <vt:i4>1900597</vt:i4>
      </vt:variant>
      <vt:variant>
        <vt:i4>599</vt:i4>
      </vt:variant>
      <vt:variant>
        <vt:i4>0</vt:i4>
      </vt:variant>
      <vt:variant>
        <vt:i4>5</vt:i4>
      </vt:variant>
      <vt:variant>
        <vt:lpwstr/>
      </vt:variant>
      <vt:variant>
        <vt:lpwstr>_Toc402803316</vt:lpwstr>
      </vt:variant>
      <vt:variant>
        <vt:i4>1900597</vt:i4>
      </vt:variant>
      <vt:variant>
        <vt:i4>593</vt:i4>
      </vt:variant>
      <vt:variant>
        <vt:i4>0</vt:i4>
      </vt:variant>
      <vt:variant>
        <vt:i4>5</vt:i4>
      </vt:variant>
      <vt:variant>
        <vt:lpwstr/>
      </vt:variant>
      <vt:variant>
        <vt:lpwstr>_Toc402803315</vt:lpwstr>
      </vt:variant>
      <vt:variant>
        <vt:i4>1900597</vt:i4>
      </vt:variant>
      <vt:variant>
        <vt:i4>587</vt:i4>
      </vt:variant>
      <vt:variant>
        <vt:i4>0</vt:i4>
      </vt:variant>
      <vt:variant>
        <vt:i4>5</vt:i4>
      </vt:variant>
      <vt:variant>
        <vt:lpwstr/>
      </vt:variant>
      <vt:variant>
        <vt:lpwstr>_Toc402803314</vt:lpwstr>
      </vt:variant>
      <vt:variant>
        <vt:i4>1900597</vt:i4>
      </vt:variant>
      <vt:variant>
        <vt:i4>581</vt:i4>
      </vt:variant>
      <vt:variant>
        <vt:i4>0</vt:i4>
      </vt:variant>
      <vt:variant>
        <vt:i4>5</vt:i4>
      </vt:variant>
      <vt:variant>
        <vt:lpwstr/>
      </vt:variant>
      <vt:variant>
        <vt:lpwstr>_Toc402803313</vt:lpwstr>
      </vt:variant>
      <vt:variant>
        <vt:i4>1900597</vt:i4>
      </vt:variant>
      <vt:variant>
        <vt:i4>575</vt:i4>
      </vt:variant>
      <vt:variant>
        <vt:i4>0</vt:i4>
      </vt:variant>
      <vt:variant>
        <vt:i4>5</vt:i4>
      </vt:variant>
      <vt:variant>
        <vt:lpwstr/>
      </vt:variant>
      <vt:variant>
        <vt:lpwstr>_Toc402803312</vt:lpwstr>
      </vt:variant>
      <vt:variant>
        <vt:i4>1900597</vt:i4>
      </vt:variant>
      <vt:variant>
        <vt:i4>569</vt:i4>
      </vt:variant>
      <vt:variant>
        <vt:i4>0</vt:i4>
      </vt:variant>
      <vt:variant>
        <vt:i4>5</vt:i4>
      </vt:variant>
      <vt:variant>
        <vt:lpwstr/>
      </vt:variant>
      <vt:variant>
        <vt:lpwstr>_Toc402803311</vt:lpwstr>
      </vt:variant>
      <vt:variant>
        <vt:i4>1900597</vt:i4>
      </vt:variant>
      <vt:variant>
        <vt:i4>563</vt:i4>
      </vt:variant>
      <vt:variant>
        <vt:i4>0</vt:i4>
      </vt:variant>
      <vt:variant>
        <vt:i4>5</vt:i4>
      </vt:variant>
      <vt:variant>
        <vt:lpwstr/>
      </vt:variant>
      <vt:variant>
        <vt:lpwstr>_Toc402803310</vt:lpwstr>
      </vt:variant>
      <vt:variant>
        <vt:i4>1835061</vt:i4>
      </vt:variant>
      <vt:variant>
        <vt:i4>557</vt:i4>
      </vt:variant>
      <vt:variant>
        <vt:i4>0</vt:i4>
      </vt:variant>
      <vt:variant>
        <vt:i4>5</vt:i4>
      </vt:variant>
      <vt:variant>
        <vt:lpwstr/>
      </vt:variant>
      <vt:variant>
        <vt:lpwstr>_Toc402803309</vt:lpwstr>
      </vt:variant>
      <vt:variant>
        <vt:i4>1835061</vt:i4>
      </vt:variant>
      <vt:variant>
        <vt:i4>551</vt:i4>
      </vt:variant>
      <vt:variant>
        <vt:i4>0</vt:i4>
      </vt:variant>
      <vt:variant>
        <vt:i4>5</vt:i4>
      </vt:variant>
      <vt:variant>
        <vt:lpwstr/>
      </vt:variant>
      <vt:variant>
        <vt:lpwstr>_Toc402803308</vt:lpwstr>
      </vt:variant>
      <vt:variant>
        <vt:i4>1835061</vt:i4>
      </vt:variant>
      <vt:variant>
        <vt:i4>545</vt:i4>
      </vt:variant>
      <vt:variant>
        <vt:i4>0</vt:i4>
      </vt:variant>
      <vt:variant>
        <vt:i4>5</vt:i4>
      </vt:variant>
      <vt:variant>
        <vt:lpwstr/>
      </vt:variant>
      <vt:variant>
        <vt:lpwstr>_Toc402803307</vt:lpwstr>
      </vt:variant>
      <vt:variant>
        <vt:i4>1835061</vt:i4>
      </vt:variant>
      <vt:variant>
        <vt:i4>539</vt:i4>
      </vt:variant>
      <vt:variant>
        <vt:i4>0</vt:i4>
      </vt:variant>
      <vt:variant>
        <vt:i4>5</vt:i4>
      </vt:variant>
      <vt:variant>
        <vt:lpwstr/>
      </vt:variant>
      <vt:variant>
        <vt:lpwstr>_Toc402803306</vt:lpwstr>
      </vt:variant>
      <vt:variant>
        <vt:i4>1835061</vt:i4>
      </vt:variant>
      <vt:variant>
        <vt:i4>533</vt:i4>
      </vt:variant>
      <vt:variant>
        <vt:i4>0</vt:i4>
      </vt:variant>
      <vt:variant>
        <vt:i4>5</vt:i4>
      </vt:variant>
      <vt:variant>
        <vt:lpwstr/>
      </vt:variant>
      <vt:variant>
        <vt:lpwstr>_Toc402803305</vt:lpwstr>
      </vt:variant>
      <vt:variant>
        <vt:i4>1835061</vt:i4>
      </vt:variant>
      <vt:variant>
        <vt:i4>527</vt:i4>
      </vt:variant>
      <vt:variant>
        <vt:i4>0</vt:i4>
      </vt:variant>
      <vt:variant>
        <vt:i4>5</vt:i4>
      </vt:variant>
      <vt:variant>
        <vt:lpwstr/>
      </vt:variant>
      <vt:variant>
        <vt:lpwstr>_Toc402803304</vt:lpwstr>
      </vt:variant>
      <vt:variant>
        <vt:i4>1835061</vt:i4>
      </vt:variant>
      <vt:variant>
        <vt:i4>521</vt:i4>
      </vt:variant>
      <vt:variant>
        <vt:i4>0</vt:i4>
      </vt:variant>
      <vt:variant>
        <vt:i4>5</vt:i4>
      </vt:variant>
      <vt:variant>
        <vt:lpwstr/>
      </vt:variant>
      <vt:variant>
        <vt:lpwstr>_Toc402803303</vt:lpwstr>
      </vt:variant>
      <vt:variant>
        <vt:i4>1835061</vt:i4>
      </vt:variant>
      <vt:variant>
        <vt:i4>515</vt:i4>
      </vt:variant>
      <vt:variant>
        <vt:i4>0</vt:i4>
      </vt:variant>
      <vt:variant>
        <vt:i4>5</vt:i4>
      </vt:variant>
      <vt:variant>
        <vt:lpwstr/>
      </vt:variant>
      <vt:variant>
        <vt:lpwstr>_Toc402803302</vt:lpwstr>
      </vt:variant>
      <vt:variant>
        <vt:i4>1835061</vt:i4>
      </vt:variant>
      <vt:variant>
        <vt:i4>509</vt:i4>
      </vt:variant>
      <vt:variant>
        <vt:i4>0</vt:i4>
      </vt:variant>
      <vt:variant>
        <vt:i4>5</vt:i4>
      </vt:variant>
      <vt:variant>
        <vt:lpwstr/>
      </vt:variant>
      <vt:variant>
        <vt:lpwstr>_Toc402803301</vt:lpwstr>
      </vt:variant>
      <vt:variant>
        <vt:i4>1835061</vt:i4>
      </vt:variant>
      <vt:variant>
        <vt:i4>503</vt:i4>
      </vt:variant>
      <vt:variant>
        <vt:i4>0</vt:i4>
      </vt:variant>
      <vt:variant>
        <vt:i4>5</vt:i4>
      </vt:variant>
      <vt:variant>
        <vt:lpwstr/>
      </vt:variant>
      <vt:variant>
        <vt:lpwstr>_Toc402803300</vt:lpwstr>
      </vt:variant>
      <vt:variant>
        <vt:i4>1376308</vt:i4>
      </vt:variant>
      <vt:variant>
        <vt:i4>497</vt:i4>
      </vt:variant>
      <vt:variant>
        <vt:i4>0</vt:i4>
      </vt:variant>
      <vt:variant>
        <vt:i4>5</vt:i4>
      </vt:variant>
      <vt:variant>
        <vt:lpwstr/>
      </vt:variant>
      <vt:variant>
        <vt:lpwstr>_Toc402803299</vt:lpwstr>
      </vt:variant>
      <vt:variant>
        <vt:i4>1376308</vt:i4>
      </vt:variant>
      <vt:variant>
        <vt:i4>491</vt:i4>
      </vt:variant>
      <vt:variant>
        <vt:i4>0</vt:i4>
      </vt:variant>
      <vt:variant>
        <vt:i4>5</vt:i4>
      </vt:variant>
      <vt:variant>
        <vt:lpwstr/>
      </vt:variant>
      <vt:variant>
        <vt:lpwstr>_Toc402803298</vt:lpwstr>
      </vt:variant>
      <vt:variant>
        <vt:i4>1376308</vt:i4>
      </vt:variant>
      <vt:variant>
        <vt:i4>485</vt:i4>
      </vt:variant>
      <vt:variant>
        <vt:i4>0</vt:i4>
      </vt:variant>
      <vt:variant>
        <vt:i4>5</vt:i4>
      </vt:variant>
      <vt:variant>
        <vt:lpwstr/>
      </vt:variant>
      <vt:variant>
        <vt:lpwstr>_Toc402803297</vt:lpwstr>
      </vt:variant>
      <vt:variant>
        <vt:i4>1376308</vt:i4>
      </vt:variant>
      <vt:variant>
        <vt:i4>479</vt:i4>
      </vt:variant>
      <vt:variant>
        <vt:i4>0</vt:i4>
      </vt:variant>
      <vt:variant>
        <vt:i4>5</vt:i4>
      </vt:variant>
      <vt:variant>
        <vt:lpwstr/>
      </vt:variant>
      <vt:variant>
        <vt:lpwstr>_Toc402803296</vt:lpwstr>
      </vt:variant>
      <vt:variant>
        <vt:i4>1376308</vt:i4>
      </vt:variant>
      <vt:variant>
        <vt:i4>473</vt:i4>
      </vt:variant>
      <vt:variant>
        <vt:i4>0</vt:i4>
      </vt:variant>
      <vt:variant>
        <vt:i4>5</vt:i4>
      </vt:variant>
      <vt:variant>
        <vt:lpwstr/>
      </vt:variant>
      <vt:variant>
        <vt:lpwstr>_Toc402803295</vt:lpwstr>
      </vt:variant>
      <vt:variant>
        <vt:i4>1376308</vt:i4>
      </vt:variant>
      <vt:variant>
        <vt:i4>467</vt:i4>
      </vt:variant>
      <vt:variant>
        <vt:i4>0</vt:i4>
      </vt:variant>
      <vt:variant>
        <vt:i4>5</vt:i4>
      </vt:variant>
      <vt:variant>
        <vt:lpwstr/>
      </vt:variant>
      <vt:variant>
        <vt:lpwstr>_Toc402803294</vt:lpwstr>
      </vt:variant>
      <vt:variant>
        <vt:i4>1376308</vt:i4>
      </vt:variant>
      <vt:variant>
        <vt:i4>461</vt:i4>
      </vt:variant>
      <vt:variant>
        <vt:i4>0</vt:i4>
      </vt:variant>
      <vt:variant>
        <vt:i4>5</vt:i4>
      </vt:variant>
      <vt:variant>
        <vt:lpwstr/>
      </vt:variant>
      <vt:variant>
        <vt:lpwstr>_Toc402803293</vt:lpwstr>
      </vt:variant>
      <vt:variant>
        <vt:i4>1376308</vt:i4>
      </vt:variant>
      <vt:variant>
        <vt:i4>455</vt:i4>
      </vt:variant>
      <vt:variant>
        <vt:i4>0</vt:i4>
      </vt:variant>
      <vt:variant>
        <vt:i4>5</vt:i4>
      </vt:variant>
      <vt:variant>
        <vt:lpwstr/>
      </vt:variant>
      <vt:variant>
        <vt:lpwstr>_Toc402803292</vt:lpwstr>
      </vt:variant>
      <vt:variant>
        <vt:i4>1376308</vt:i4>
      </vt:variant>
      <vt:variant>
        <vt:i4>449</vt:i4>
      </vt:variant>
      <vt:variant>
        <vt:i4>0</vt:i4>
      </vt:variant>
      <vt:variant>
        <vt:i4>5</vt:i4>
      </vt:variant>
      <vt:variant>
        <vt:lpwstr/>
      </vt:variant>
      <vt:variant>
        <vt:lpwstr>_Toc402803291</vt:lpwstr>
      </vt:variant>
      <vt:variant>
        <vt:i4>1376308</vt:i4>
      </vt:variant>
      <vt:variant>
        <vt:i4>443</vt:i4>
      </vt:variant>
      <vt:variant>
        <vt:i4>0</vt:i4>
      </vt:variant>
      <vt:variant>
        <vt:i4>5</vt:i4>
      </vt:variant>
      <vt:variant>
        <vt:lpwstr/>
      </vt:variant>
      <vt:variant>
        <vt:lpwstr>_Toc402803290</vt:lpwstr>
      </vt:variant>
      <vt:variant>
        <vt:i4>1310772</vt:i4>
      </vt:variant>
      <vt:variant>
        <vt:i4>437</vt:i4>
      </vt:variant>
      <vt:variant>
        <vt:i4>0</vt:i4>
      </vt:variant>
      <vt:variant>
        <vt:i4>5</vt:i4>
      </vt:variant>
      <vt:variant>
        <vt:lpwstr/>
      </vt:variant>
      <vt:variant>
        <vt:lpwstr>_Toc402803289</vt:lpwstr>
      </vt:variant>
      <vt:variant>
        <vt:i4>1310772</vt:i4>
      </vt:variant>
      <vt:variant>
        <vt:i4>431</vt:i4>
      </vt:variant>
      <vt:variant>
        <vt:i4>0</vt:i4>
      </vt:variant>
      <vt:variant>
        <vt:i4>5</vt:i4>
      </vt:variant>
      <vt:variant>
        <vt:lpwstr/>
      </vt:variant>
      <vt:variant>
        <vt:lpwstr>_Toc402803288</vt:lpwstr>
      </vt:variant>
      <vt:variant>
        <vt:i4>1310772</vt:i4>
      </vt:variant>
      <vt:variant>
        <vt:i4>425</vt:i4>
      </vt:variant>
      <vt:variant>
        <vt:i4>0</vt:i4>
      </vt:variant>
      <vt:variant>
        <vt:i4>5</vt:i4>
      </vt:variant>
      <vt:variant>
        <vt:lpwstr/>
      </vt:variant>
      <vt:variant>
        <vt:lpwstr>_Toc402803287</vt:lpwstr>
      </vt:variant>
      <vt:variant>
        <vt:i4>1310772</vt:i4>
      </vt:variant>
      <vt:variant>
        <vt:i4>419</vt:i4>
      </vt:variant>
      <vt:variant>
        <vt:i4>0</vt:i4>
      </vt:variant>
      <vt:variant>
        <vt:i4>5</vt:i4>
      </vt:variant>
      <vt:variant>
        <vt:lpwstr/>
      </vt:variant>
      <vt:variant>
        <vt:lpwstr>_Toc402803286</vt:lpwstr>
      </vt:variant>
      <vt:variant>
        <vt:i4>1310772</vt:i4>
      </vt:variant>
      <vt:variant>
        <vt:i4>413</vt:i4>
      </vt:variant>
      <vt:variant>
        <vt:i4>0</vt:i4>
      </vt:variant>
      <vt:variant>
        <vt:i4>5</vt:i4>
      </vt:variant>
      <vt:variant>
        <vt:lpwstr/>
      </vt:variant>
      <vt:variant>
        <vt:lpwstr>_Toc402803285</vt:lpwstr>
      </vt:variant>
      <vt:variant>
        <vt:i4>1310772</vt:i4>
      </vt:variant>
      <vt:variant>
        <vt:i4>407</vt:i4>
      </vt:variant>
      <vt:variant>
        <vt:i4>0</vt:i4>
      </vt:variant>
      <vt:variant>
        <vt:i4>5</vt:i4>
      </vt:variant>
      <vt:variant>
        <vt:lpwstr/>
      </vt:variant>
      <vt:variant>
        <vt:lpwstr>_Toc402803284</vt:lpwstr>
      </vt:variant>
      <vt:variant>
        <vt:i4>1310772</vt:i4>
      </vt:variant>
      <vt:variant>
        <vt:i4>401</vt:i4>
      </vt:variant>
      <vt:variant>
        <vt:i4>0</vt:i4>
      </vt:variant>
      <vt:variant>
        <vt:i4>5</vt:i4>
      </vt:variant>
      <vt:variant>
        <vt:lpwstr/>
      </vt:variant>
      <vt:variant>
        <vt:lpwstr>_Toc402803283</vt:lpwstr>
      </vt:variant>
      <vt:variant>
        <vt:i4>1310772</vt:i4>
      </vt:variant>
      <vt:variant>
        <vt:i4>395</vt:i4>
      </vt:variant>
      <vt:variant>
        <vt:i4>0</vt:i4>
      </vt:variant>
      <vt:variant>
        <vt:i4>5</vt:i4>
      </vt:variant>
      <vt:variant>
        <vt:lpwstr/>
      </vt:variant>
      <vt:variant>
        <vt:lpwstr>_Toc402803282</vt:lpwstr>
      </vt:variant>
      <vt:variant>
        <vt:i4>1310772</vt:i4>
      </vt:variant>
      <vt:variant>
        <vt:i4>389</vt:i4>
      </vt:variant>
      <vt:variant>
        <vt:i4>0</vt:i4>
      </vt:variant>
      <vt:variant>
        <vt:i4>5</vt:i4>
      </vt:variant>
      <vt:variant>
        <vt:lpwstr/>
      </vt:variant>
      <vt:variant>
        <vt:lpwstr>_Toc402803281</vt:lpwstr>
      </vt:variant>
      <vt:variant>
        <vt:i4>1310772</vt:i4>
      </vt:variant>
      <vt:variant>
        <vt:i4>383</vt:i4>
      </vt:variant>
      <vt:variant>
        <vt:i4>0</vt:i4>
      </vt:variant>
      <vt:variant>
        <vt:i4>5</vt:i4>
      </vt:variant>
      <vt:variant>
        <vt:lpwstr/>
      </vt:variant>
      <vt:variant>
        <vt:lpwstr>_Toc402803280</vt:lpwstr>
      </vt:variant>
      <vt:variant>
        <vt:i4>1769524</vt:i4>
      </vt:variant>
      <vt:variant>
        <vt:i4>377</vt:i4>
      </vt:variant>
      <vt:variant>
        <vt:i4>0</vt:i4>
      </vt:variant>
      <vt:variant>
        <vt:i4>5</vt:i4>
      </vt:variant>
      <vt:variant>
        <vt:lpwstr/>
      </vt:variant>
      <vt:variant>
        <vt:lpwstr>_Toc402803279</vt:lpwstr>
      </vt:variant>
      <vt:variant>
        <vt:i4>1769524</vt:i4>
      </vt:variant>
      <vt:variant>
        <vt:i4>371</vt:i4>
      </vt:variant>
      <vt:variant>
        <vt:i4>0</vt:i4>
      </vt:variant>
      <vt:variant>
        <vt:i4>5</vt:i4>
      </vt:variant>
      <vt:variant>
        <vt:lpwstr/>
      </vt:variant>
      <vt:variant>
        <vt:lpwstr>_Toc402803278</vt:lpwstr>
      </vt:variant>
      <vt:variant>
        <vt:i4>1769524</vt:i4>
      </vt:variant>
      <vt:variant>
        <vt:i4>365</vt:i4>
      </vt:variant>
      <vt:variant>
        <vt:i4>0</vt:i4>
      </vt:variant>
      <vt:variant>
        <vt:i4>5</vt:i4>
      </vt:variant>
      <vt:variant>
        <vt:lpwstr/>
      </vt:variant>
      <vt:variant>
        <vt:lpwstr>_Toc402803277</vt:lpwstr>
      </vt:variant>
      <vt:variant>
        <vt:i4>1769524</vt:i4>
      </vt:variant>
      <vt:variant>
        <vt:i4>359</vt:i4>
      </vt:variant>
      <vt:variant>
        <vt:i4>0</vt:i4>
      </vt:variant>
      <vt:variant>
        <vt:i4>5</vt:i4>
      </vt:variant>
      <vt:variant>
        <vt:lpwstr/>
      </vt:variant>
      <vt:variant>
        <vt:lpwstr>_Toc402803276</vt:lpwstr>
      </vt:variant>
      <vt:variant>
        <vt:i4>1769524</vt:i4>
      </vt:variant>
      <vt:variant>
        <vt:i4>353</vt:i4>
      </vt:variant>
      <vt:variant>
        <vt:i4>0</vt:i4>
      </vt:variant>
      <vt:variant>
        <vt:i4>5</vt:i4>
      </vt:variant>
      <vt:variant>
        <vt:lpwstr/>
      </vt:variant>
      <vt:variant>
        <vt:lpwstr>_Toc402803275</vt:lpwstr>
      </vt:variant>
      <vt:variant>
        <vt:i4>1769524</vt:i4>
      </vt:variant>
      <vt:variant>
        <vt:i4>347</vt:i4>
      </vt:variant>
      <vt:variant>
        <vt:i4>0</vt:i4>
      </vt:variant>
      <vt:variant>
        <vt:i4>5</vt:i4>
      </vt:variant>
      <vt:variant>
        <vt:lpwstr/>
      </vt:variant>
      <vt:variant>
        <vt:lpwstr>_Toc402803274</vt:lpwstr>
      </vt:variant>
      <vt:variant>
        <vt:i4>1769524</vt:i4>
      </vt:variant>
      <vt:variant>
        <vt:i4>341</vt:i4>
      </vt:variant>
      <vt:variant>
        <vt:i4>0</vt:i4>
      </vt:variant>
      <vt:variant>
        <vt:i4>5</vt:i4>
      </vt:variant>
      <vt:variant>
        <vt:lpwstr/>
      </vt:variant>
      <vt:variant>
        <vt:lpwstr>_Toc402803273</vt:lpwstr>
      </vt:variant>
      <vt:variant>
        <vt:i4>1769524</vt:i4>
      </vt:variant>
      <vt:variant>
        <vt:i4>335</vt:i4>
      </vt:variant>
      <vt:variant>
        <vt:i4>0</vt:i4>
      </vt:variant>
      <vt:variant>
        <vt:i4>5</vt:i4>
      </vt:variant>
      <vt:variant>
        <vt:lpwstr/>
      </vt:variant>
      <vt:variant>
        <vt:lpwstr>_Toc402803272</vt:lpwstr>
      </vt:variant>
      <vt:variant>
        <vt:i4>1769524</vt:i4>
      </vt:variant>
      <vt:variant>
        <vt:i4>329</vt:i4>
      </vt:variant>
      <vt:variant>
        <vt:i4>0</vt:i4>
      </vt:variant>
      <vt:variant>
        <vt:i4>5</vt:i4>
      </vt:variant>
      <vt:variant>
        <vt:lpwstr/>
      </vt:variant>
      <vt:variant>
        <vt:lpwstr>_Toc402803271</vt:lpwstr>
      </vt:variant>
      <vt:variant>
        <vt:i4>1769524</vt:i4>
      </vt:variant>
      <vt:variant>
        <vt:i4>323</vt:i4>
      </vt:variant>
      <vt:variant>
        <vt:i4>0</vt:i4>
      </vt:variant>
      <vt:variant>
        <vt:i4>5</vt:i4>
      </vt:variant>
      <vt:variant>
        <vt:lpwstr/>
      </vt:variant>
      <vt:variant>
        <vt:lpwstr>_Toc402803270</vt:lpwstr>
      </vt:variant>
      <vt:variant>
        <vt:i4>1703988</vt:i4>
      </vt:variant>
      <vt:variant>
        <vt:i4>317</vt:i4>
      </vt:variant>
      <vt:variant>
        <vt:i4>0</vt:i4>
      </vt:variant>
      <vt:variant>
        <vt:i4>5</vt:i4>
      </vt:variant>
      <vt:variant>
        <vt:lpwstr/>
      </vt:variant>
      <vt:variant>
        <vt:lpwstr>_Toc402803269</vt:lpwstr>
      </vt:variant>
      <vt:variant>
        <vt:i4>1703988</vt:i4>
      </vt:variant>
      <vt:variant>
        <vt:i4>311</vt:i4>
      </vt:variant>
      <vt:variant>
        <vt:i4>0</vt:i4>
      </vt:variant>
      <vt:variant>
        <vt:i4>5</vt:i4>
      </vt:variant>
      <vt:variant>
        <vt:lpwstr/>
      </vt:variant>
      <vt:variant>
        <vt:lpwstr>_Toc402803268</vt:lpwstr>
      </vt:variant>
      <vt:variant>
        <vt:i4>1703988</vt:i4>
      </vt:variant>
      <vt:variant>
        <vt:i4>305</vt:i4>
      </vt:variant>
      <vt:variant>
        <vt:i4>0</vt:i4>
      </vt:variant>
      <vt:variant>
        <vt:i4>5</vt:i4>
      </vt:variant>
      <vt:variant>
        <vt:lpwstr/>
      </vt:variant>
      <vt:variant>
        <vt:lpwstr>_Toc402803267</vt:lpwstr>
      </vt:variant>
      <vt:variant>
        <vt:i4>1703988</vt:i4>
      </vt:variant>
      <vt:variant>
        <vt:i4>299</vt:i4>
      </vt:variant>
      <vt:variant>
        <vt:i4>0</vt:i4>
      </vt:variant>
      <vt:variant>
        <vt:i4>5</vt:i4>
      </vt:variant>
      <vt:variant>
        <vt:lpwstr/>
      </vt:variant>
      <vt:variant>
        <vt:lpwstr>_Toc402803266</vt:lpwstr>
      </vt:variant>
      <vt:variant>
        <vt:i4>1703988</vt:i4>
      </vt:variant>
      <vt:variant>
        <vt:i4>293</vt:i4>
      </vt:variant>
      <vt:variant>
        <vt:i4>0</vt:i4>
      </vt:variant>
      <vt:variant>
        <vt:i4>5</vt:i4>
      </vt:variant>
      <vt:variant>
        <vt:lpwstr/>
      </vt:variant>
      <vt:variant>
        <vt:lpwstr>_Toc402803265</vt:lpwstr>
      </vt:variant>
      <vt:variant>
        <vt:i4>1703988</vt:i4>
      </vt:variant>
      <vt:variant>
        <vt:i4>287</vt:i4>
      </vt:variant>
      <vt:variant>
        <vt:i4>0</vt:i4>
      </vt:variant>
      <vt:variant>
        <vt:i4>5</vt:i4>
      </vt:variant>
      <vt:variant>
        <vt:lpwstr/>
      </vt:variant>
      <vt:variant>
        <vt:lpwstr>_Toc402803264</vt:lpwstr>
      </vt:variant>
      <vt:variant>
        <vt:i4>1703988</vt:i4>
      </vt:variant>
      <vt:variant>
        <vt:i4>281</vt:i4>
      </vt:variant>
      <vt:variant>
        <vt:i4>0</vt:i4>
      </vt:variant>
      <vt:variant>
        <vt:i4>5</vt:i4>
      </vt:variant>
      <vt:variant>
        <vt:lpwstr/>
      </vt:variant>
      <vt:variant>
        <vt:lpwstr>_Toc402803263</vt:lpwstr>
      </vt:variant>
      <vt:variant>
        <vt:i4>1703988</vt:i4>
      </vt:variant>
      <vt:variant>
        <vt:i4>275</vt:i4>
      </vt:variant>
      <vt:variant>
        <vt:i4>0</vt:i4>
      </vt:variant>
      <vt:variant>
        <vt:i4>5</vt:i4>
      </vt:variant>
      <vt:variant>
        <vt:lpwstr/>
      </vt:variant>
      <vt:variant>
        <vt:lpwstr>_Toc402803262</vt:lpwstr>
      </vt:variant>
      <vt:variant>
        <vt:i4>1703988</vt:i4>
      </vt:variant>
      <vt:variant>
        <vt:i4>269</vt:i4>
      </vt:variant>
      <vt:variant>
        <vt:i4>0</vt:i4>
      </vt:variant>
      <vt:variant>
        <vt:i4>5</vt:i4>
      </vt:variant>
      <vt:variant>
        <vt:lpwstr/>
      </vt:variant>
      <vt:variant>
        <vt:lpwstr>_Toc402803261</vt:lpwstr>
      </vt:variant>
      <vt:variant>
        <vt:i4>1703988</vt:i4>
      </vt:variant>
      <vt:variant>
        <vt:i4>263</vt:i4>
      </vt:variant>
      <vt:variant>
        <vt:i4>0</vt:i4>
      </vt:variant>
      <vt:variant>
        <vt:i4>5</vt:i4>
      </vt:variant>
      <vt:variant>
        <vt:lpwstr/>
      </vt:variant>
      <vt:variant>
        <vt:lpwstr>_Toc402803260</vt:lpwstr>
      </vt:variant>
      <vt:variant>
        <vt:i4>1638452</vt:i4>
      </vt:variant>
      <vt:variant>
        <vt:i4>257</vt:i4>
      </vt:variant>
      <vt:variant>
        <vt:i4>0</vt:i4>
      </vt:variant>
      <vt:variant>
        <vt:i4>5</vt:i4>
      </vt:variant>
      <vt:variant>
        <vt:lpwstr/>
      </vt:variant>
      <vt:variant>
        <vt:lpwstr>_Toc402803259</vt:lpwstr>
      </vt:variant>
      <vt:variant>
        <vt:i4>1638452</vt:i4>
      </vt:variant>
      <vt:variant>
        <vt:i4>251</vt:i4>
      </vt:variant>
      <vt:variant>
        <vt:i4>0</vt:i4>
      </vt:variant>
      <vt:variant>
        <vt:i4>5</vt:i4>
      </vt:variant>
      <vt:variant>
        <vt:lpwstr/>
      </vt:variant>
      <vt:variant>
        <vt:lpwstr>_Toc402803258</vt:lpwstr>
      </vt:variant>
      <vt:variant>
        <vt:i4>1638452</vt:i4>
      </vt:variant>
      <vt:variant>
        <vt:i4>245</vt:i4>
      </vt:variant>
      <vt:variant>
        <vt:i4>0</vt:i4>
      </vt:variant>
      <vt:variant>
        <vt:i4>5</vt:i4>
      </vt:variant>
      <vt:variant>
        <vt:lpwstr/>
      </vt:variant>
      <vt:variant>
        <vt:lpwstr>_Toc402803257</vt:lpwstr>
      </vt:variant>
      <vt:variant>
        <vt:i4>1638452</vt:i4>
      </vt:variant>
      <vt:variant>
        <vt:i4>239</vt:i4>
      </vt:variant>
      <vt:variant>
        <vt:i4>0</vt:i4>
      </vt:variant>
      <vt:variant>
        <vt:i4>5</vt:i4>
      </vt:variant>
      <vt:variant>
        <vt:lpwstr/>
      </vt:variant>
      <vt:variant>
        <vt:lpwstr>_Toc402803256</vt:lpwstr>
      </vt:variant>
      <vt:variant>
        <vt:i4>1638452</vt:i4>
      </vt:variant>
      <vt:variant>
        <vt:i4>233</vt:i4>
      </vt:variant>
      <vt:variant>
        <vt:i4>0</vt:i4>
      </vt:variant>
      <vt:variant>
        <vt:i4>5</vt:i4>
      </vt:variant>
      <vt:variant>
        <vt:lpwstr/>
      </vt:variant>
      <vt:variant>
        <vt:lpwstr>_Toc402803255</vt:lpwstr>
      </vt:variant>
      <vt:variant>
        <vt:i4>1638452</vt:i4>
      </vt:variant>
      <vt:variant>
        <vt:i4>227</vt:i4>
      </vt:variant>
      <vt:variant>
        <vt:i4>0</vt:i4>
      </vt:variant>
      <vt:variant>
        <vt:i4>5</vt:i4>
      </vt:variant>
      <vt:variant>
        <vt:lpwstr/>
      </vt:variant>
      <vt:variant>
        <vt:lpwstr>_Toc402803254</vt:lpwstr>
      </vt:variant>
      <vt:variant>
        <vt:i4>1638452</vt:i4>
      </vt:variant>
      <vt:variant>
        <vt:i4>221</vt:i4>
      </vt:variant>
      <vt:variant>
        <vt:i4>0</vt:i4>
      </vt:variant>
      <vt:variant>
        <vt:i4>5</vt:i4>
      </vt:variant>
      <vt:variant>
        <vt:lpwstr/>
      </vt:variant>
      <vt:variant>
        <vt:lpwstr>_Toc402803253</vt:lpwstr>
      </vt:variant>
      <vt:variant>
        <vt:i4>1638452</vt:i4>
      </vt:variant>
      <vt:variant>
        <vt:i4>215</vt:i4>
      </vt:variant>
      <vt:variant>
        <vt:i4>0</vt:i4>
      </vt:variant>
      <vt:variant>
        <vt:i4>5</vt:i4>
      </vt:variant>
      <vt:variant>
        <vt:lpwstr/>
      </vt:variant>
      <vt:variant>
        <vt:lpwstr>_Toc402803252</vt:lpwstr>
      </vt:variant>
      <vt:variant>
        <vt:i4>1638452</vt:i4>
      </vt:variant>
      <vt:variant>
        <vt:i4>209</vt:i4>
      </vt:variant>
      <vt:variant>
        <vt:i4>0</vt:i4>
      </vt:variant>
      <vt:variant>
        <vt:i4>5</vt:i4>
      </vt:variant>
      <vt:variant>
        <vt:lpwstr/>
      </vt:variant>
      <vt:variant>
        <vt:lpwstr>_Toc402803251</vt:lpwstr>
      </vt:variant>
      <vt:variant>
        <vt:i4>1638452</vt:i4>
      </vt:variant>
      <vt:variant>
        <vt:i4>203</vt:i4>
      </vt:variant>
      <vt:variant>
        <vt:i4>0</vt:i4>
      </vt:variant>
      <vt:variant>
        <vt:i4>5</vt:i4>
      </vt:variant>
      <vt:variant>
        <vt:lpwstr/>
      </vt:variant>
      <vt:variant>
        <vt:lpwstr>_Toc402803250</vt:lpwstr>
      </vt:variant>
      <vt:variant>
        <vt:i4>1572916</vt:i4>
      </vt:variant>
      <vt:variant>
        <vt:i4>197</vt:i4>
      </vt:variant>
      <vt:variant>
        <vt:i4>0</vt:i4>
      </vt:variant>
      <vt:variant>
        <vt:i4>5</vt:i4>
      </vt:variant>
      <vt:variant>
        <vt:lpwstr/>
      </vt:variant>
      <vt:variant>
        <vt:lpwstr>_Toc402803249</vt:lpwstr>
      </vt:variant>
      <vt:variant>
        <vt:i4>1572916</vt:i4>
      </vt:variant>
      <vt:variant>
        <vt:i4>191</vt:i4>
      </vt:variant>
      <vt:variant>
        <vt:i4>0</vt:i4>
      </vt:variant>
      <vt:variant>
        <vt:i4>5</vt:i4>
      </vt:variant>
      <vt:variant>
        <vt:lpwstr/>
      </vt:variant>
      <vt:variant>
        <vt:lpwstr>_Toc402803248</vt:lpwstr>
      </vt:variant>
      <vt:variant>
        <vt:i4>1572916</vt:i4>
      </vt:variant>
      <vt:variant>
        <vt:i4>185</vt:i4>
      </vt:variant>
      <vt:variant>
        <vt:i4>0</vt:i4>
      </vt:variant>
      <vt:variant>
        <vt:i4>5</vt:i4>
      </vt:variant>
      <vt:variant>
        <vt:lpwstr/>
      </vt:variant>
      <vt:variant>
        <vt:lpwstr>_Toc402803247</vt:lpwstr>
      </vt:variant>
      <vt:variant>
        <vt:i4>1572916</vt:i4>
      </vt:variant>
      <vt:variant>
        <vt:i4>179</vt:i4>
      </vt:variant>
      <vt:variant>
        <vt:i4>0</vt:i4>
      </vt:variant>
      <vt:variant>
        <vt:i4>5</vt:i4>
      </vt:variant>
      <vt:variant>
        <vt:lpwstr/>
      </vt:variant>
      <vt:variant>
        <vt:lpwstr>_Toc402803246</vt:lpwstr>
      </vt:variant>
      <vt:variant>
        <vt:i4>1572916</vt:i4>
      </vt:variant>
      <vt:variant>
        <vt:i4>173</vt:i4>
      </vt:variant>
      <vt:variant>
        <vt:i4>0</vt:i4>
      </vt:variant>
      <vt:variant>
        <vt:i4>5</vt:i4>
      </vt:variant>
      <vt:variant>
        <vt:lpwstr/>
      </vt:variant>
      <vt:variant>
        <vt:lpwstr>_Toc402803245</vt:lpwstr>
      </vt:variant>
      <vt:variant>
        <vt:i4>1572916</vt:i4>
      </vt:variant>
      <vt:variant>
        <vt:i4>167</vt:i4>
      </vt:variant>
      <vt:variant>
        <vt:i4>0</vt:i4>
      </vt:variant>
      <vt:variant>
        <vt:i4>5</vt:i4>
      </vt:variant>
      <vt:variant>
        <vt:lpwstr/>
      </vt:variant>
      <vt:variant>
        <vt:lpwstr>_Toc402803244</vt:lpwstr>
      </vt:variant>
      <vt:variant>
        <vt:i4>1572916</vt:i4>
      </vt:variant>
      <vt:variant>
        <vt:i4>161</vt:i4>
      </vt:variant>
      <vt:variant>
        <vt:i4>0</vt:i4>
      </vt:variant>
      <vt:variant>
        <vt:i4>5</vt:i4>
      </vt:variant>
      <vt:variant>
        <vt:lpwstr/>
      </vt:variant>
      <vt:variant>
        <vt:lpwstr>_Toc402803243</vt:lpwstr>
      </vt:variant>
      <vt:variant>
        <vt:i4>1572916</vt:i4>
      </vt:variant>
      <vt:variant>
        <vt:i4>155</vt:i4>
      </vt:variant>
      <vt:variant>
        <vt:i4>0</vt:i4>
      </vt:variant>
      <vt:variant>
        <vt:i4>5</vt:i4>
      </vt:variant>
      <vt:variant>
        <vt:lpwstr/>
      </vt:variant>
      <vt:variant>
        <vt:lpwstr>_Toc402803242</vt:lpwstr>
      </vt:variant>
      <vt:variant>
        <vt:i4>1572916</vt:i4>
      </vt:variant>
      <vt:variant>
        <vt:i4>149</vt:i4>
      </vt:variant>
      <vt:variant>
        <vt:i4>0</vt:i4>
      </vt:variant>
      <vt:variant>
        <vt:i4>5</vt:i4>
      </vt:variant>
      <vt:variant>
        <vt:lpwstr/>
      </vt:variant>
      <vt:variant>
        <vt:lpwstr>_Toc402803241</vt:lpwstr>
      </vt:variant>
      <vt:variant>
        <vt:i4>1572916</vt:i4>
      </vt:variant>
      <vt:variant>
        <vt:i4>143</vt:i4>
      </vt:variant>
      <vt:variant>
        <vt:i4>0</vt:i4>
      </vt:variant>
      <vt:variant>
        <vt:i4>5</vt:i4>
      </vt:variant>
      <vt:variant>
        <vt:lpwstr/>
      </vt:variant>
      <vt:variant>
        <vt:lpwstr>_Toc402803240</vt:lpwstr>
      </vt:variant>
      <vt:variant>
        <vt:i4>2031668</vt:i4>
      </vt:variant>
      <vt:variant>
        <vt:i4>137</vt:i4>
      </vt:variant>
      <vt:variant>
        <vt:i4>0</vt:i4>
      </vt:variant>
      <vt:variant>
        <vt:i4>5</vt:i4>
      </vt:variant>
      <vt:variant>
        <vt:lpwstr/>
      </vt:variant>
      <vt:variant>
        <vt:lpwstr>_Toc402803239</vt:lpwstr>
      </vt:variant>
      <vt:variant>
        <vt:i4>2031668</vt:i4>
      </vt:variant>
      <vt:variant>
        <vt:i4>131</vt:i4>
      </vt:variant>
      <vt:variant>
        <vt:i4>0</vt:i4>
      </vt:variant>
      <vt:variant>
        <vt:i4>5</vt:i4>
      </vt:variant>
      <vt:variant>
        <vt:lpwstr/>
      </vt:variant>
      <vt:variant>
        <vt:lpwstr>_Toc402803238</vt:lpwstr>
      </vt:variant>
      <vt:variant>
        <vt:i4>2031668</vt:i4>
      </vt:variant>
      <vt:variant>
        <vt:i4>125</vt:i4>
      </vt:variant>
      <vt:variant>
        <vt:i4>0</vt:i4>
      </vt:variant>
      <vt:variant>
        <vt:i4>5</vt:i4>
      </vt:variant>
      <vt:variant>
        <vt:lpwstr/>
      </vt:variant>
      <vt:variant>
        <vt:lpwstr>_Toc402803237</vt:lpwstr>
      </vt:variant>
      <vt:variant>
        <vt:i4>2031668</vt:i4>
      </vt:variant>
      <vt:variant>
        <vt:i4>119</vt:i4>
      </vt:variant>
      <vt:variant>
        <vt:i4>0</vt:i4>
      </vt:variant>
      <vt:variant>
        <vt:i4>5</vt:i4>
      </vt:variant>
      <vt:variant>
        <vt:lpwstr/>
      </vt:variant>
      <vt:variant>
        <vt:lpwstr>_Toc402803236</vt:lpwstr>
      </vt:variant>
      <vt:variant>
        <vt:i4>2031668</vt:i4>
      </vt:variant>
      <vt:variant>
        <vt:i4>113</vt:i4>
      </vt:variant>
      <vt:variant>
        <vt:i4>0</vt:i4>
      </vt:variant>
      <vt:variant>
        <vt:i4>5</vt:i4>
      </vt:variant>
      <vt:variant>
        <vt:lpwstr/>
      </vt:variant>
      <vt:variant>
        <vt:lpwstr>_Toc402803235</vt:lpwstr>
      </vt:variant>
      <vt:variant>
        <vt:i4>2031668</vt:i4>
      </vt:variant>
      <vt:variant>
        <vt:i4>107</vt:i4>
      </vt:variant>
      <vt:variant>
        <vt:i4>0</vt:i4>
      </vt:variant>
      <vt:variant>
        <vt:i4>5</vt:i4>
      </vt:variant>
      <vt:variant>
        <vt:lpwstr/>
      </vt:variant>
      <vt:variant>
        <vt:lpwstr>_Toc402803234</vt:lpwstr>
      </vt:variant>
      <vt:variant>
        <vt:i4>2031668</vt:i4>
      </vt:variant>
      <vt:variant>
        <vt:i4>101</vt:i4>
      </vt:variant>
      <vt:variant>
        <vt:i4>0</vt:i4>
      </vt:variant>
      <vt:variant>
        <vt:i4>5</vt:i4>
      </vt:variant>
      <vt:variant>
        <vt:lpwstr/>
      </vt:variant>
      <vt:variant>
        <vt:lpwstr>_Toc402803233</vt:lpwstr>
      </vt:variant>
      <vt:variant>
        <vt:i4>2031668</vt:i4>
      </vt:variant>
      <vt:variant>
        <vt:i4>95</vt:i4>
      </vt:variant>
      <vt:variant>
        <vt:i4>0</vt:i4>
      </vt:variant>
      <vt:variant>
        <vt:i4>5</vt:i4>
      </vt:variant>
      <vt:variant>
        <vt:lpwstr/>
      </vt:variant>
      <vt:variant>
        <vt:lpwstr>_Toc402803232</vt:lpwstr>
      </vt:variant>
      <vt:variant>
        <vt:i4>2031668</vt:i4>
      </vt:variant>
      <vt:variant>
        <vt:i4>89</vt:i4>
      </vt:variant>
      <vt:variant>
        <vt:i4>0</vt:i4>
      </vt:variant>
      <vt:variant>
        <vt:i4>5</vt:i4>
      </vt:variant>
      <vt:variant>
        <vt:lpwstr/>
      </vt:variant>
      <vt:variant>
        <vt:lpwstr>_Toc402803231</vt:lpwstr>
      </vt:variant>
      <vt:variant>
        <vt:i4>2031668</vt:i4>
      </vt:variant>
      <vt:variant>
        <vt:i4>83</vt:i4>
      </vt:variant>
      <vt:variant>
        <vt:i4>0</vt:i4>
      </vt:variant>
      <vt:variant>
        <vt:i4>5</vt:i4>
      </vt:variant>
      <vt:variant>
        <vt:lpwstr/>
      </vt:variant>
      <vt:variant>
        <vt:lpwstr>_Toc402803230</vt:lpwstr>
      </vt:variant>
      <vt:variant>
        <vt:i4>1966132</vt:i4>
      </vt:variant>
      <vt:variant>
        <vt:i4>77</vt:i4>
      </vt:variant>
      <vt:variant>
        <vt:i4>0</vt:i4>
      </vt:variant>
      <vt:variant>
        <vt:i4>5</vt:i4>
      </vt:variant>
      <vt:variant>
        <vt:lpwstr/>
      </vt:variant>
      <vt:variant>
        <vt:lpwstr>_Toc402803229</vt:lpwstr>
      </vt:variant>
      <vt:variant>
        <vt:i4>1966132</vt:i4>
      </vt:variant>
      <vt:variant>
        <vt:i4>71</vt:i4>
      </vt:variant>
      <vt:variant>
        <vt:i4>0</vt:i4>
      </vt:variant>
      <vt:variant>
        <vt:i4>5</vt:i4>
      </vt:variant>
      <vt:variant>
        <vt:lpwstr/>
      </vt:variant>
      <vt:variant>
        <vt:lpwstr>_Toc402803228</vt:lpwstr>
      </vt:variant>
      <vt:variant>
        <vt:i4>1966132</vt:i4>
      </vt:variant>
      <vt:variant>
        <vt:i4>65</vt:i4>
      </vt:variant>
      <vt:variant>
        <vt:i4>0</vt:i4>
      </vt:variant>
      <vt:variant>
        <vt:i4>5</vt:i4>
      </vt:variant>
      <vt:variant>
        <vt:lpwstr/>
      </vt:variant>
      <vt:variant>
        <vt:lpwstr>_Toc402803227</vt:lpwstr>
      </vt:variant>
      <vt:variant>
        <vt:i4>1966132</vt:i4>
      </vt:variant>
      <vt:variant>
        <vt:i4>59</vt:i4>
      </vt:variant>
      <vt:variant>
        <vt:i4>0</vt:i4>
      </vt:variant>
      <vt:variant>
        <vt:i4>5</vt:i4>
      </vt:variant>
      <vt:variant>
        <vt:lpwstr/>
      </vt:variant>
      <vt:variant>
        <vt:lpwstr>_Toc402803226</vt:lpwstr>
      </vt:variant>
      <vt:variant>
        <vt:i4>1966132</vt:i4>
      </vt:variant>
      <vt:variant>
        <vt:i4>53</vt:i4>
      </vt:variant>
      <vt:variant>
        <vt:i4>0</vt:i4>
      </vt:variant>
      <vt:variant>
        <vt:i4>5</vt:i4>
      </vt:variant>
      <vt:variant>
        <vt:lpwstr/>
      </vt:variant>
      <vt:variant>
        <vt:lpwstr>_Toc402803225</vt:lpwstr>
      </vt:variant>
      <vt:variant>
        <vt:i4>1966132</vt:i4>
      </vt:variant>
      <vt:variant>
        <vt:i4>47</vt:i4>
      </vt:variant>
      <vt:variant>
        <vt:i4>0</vt:i4>
      </vt:variant>
      <vt:variant>
        <vt:i4>5</vt:i4>
      </vt:variant>
      <vt:variant>
        <vt:lpwstr/>
      </vt:variant>
      <vt:variant>
        <vt:lpwstr>_Toc402803224</vt:lpwstr>
      </vt:variant>
      <vt:variant>
        <vt:i4>1966132</vt:i4>
      </vt:variant>
      <vt:variant>
        <vt:i4>41</vt:i4>
      </vt:variant>
      <vt:variant>
        <vt:i4>0</vt:i4>
      </vt:variant>
      <vt:variant>
        <vt:i4>5</vt:i4>
      </vt:variant>
      <vt:variant>
        <vt:lpwstr/>
      </vt:variant>
      <vt:variant>
        <vt:lpwstr>_Toc402803223</vt:lpwstr>
      </vt:variant>
      <vt:variant>
        <vt:i4>1966132</vt:i4>
      </vt:variant>
      <vt:variant>
        <vt:i4>35</vt:i4>
      </vt:variant>
      <vt:variant>
        <vt:i4>0</vt:i4>
      </vt:variant>
      <vt:variant>
        <vt:i4>5</vt:i4>
      </vt:variant>
      <vt:variant>
        <vt:lpwstr/>
      </vt:variant>
      <vt:variant>
        <vt:lpwstr>_Toc402803222</vt:lpwstr>
      </vt:variant>
      <vt:variant>
        <vt:i4>1966132</vt:i4>
      </vt:variant>
      <vt:variant>
        <vt:i4>29</vt:i4>
      </vt:variant>
      <vt:variant>
        <vt:i4>0</vt:i4>
      </vt:variant>
      <vt:variant>
        <vt:i4>5</vt:i4>
      </vt:variant>
      <vt:variant>
        <vt:lpwstr/>
      </vt:variant>
      <vt:variant>
        <vt:lpwstr>_Toc402803221</vt:lpwstr>
      </vt:variant>
      <vt:variant>
        <vt:i4>1966132</vt:i4>
      </vt:variant>
      <vt:variant>
        <vt:i4>23</vt:i4>
      </vt:variant>
      <vt:variant>
        <vt:i4>0</vt:i4>
      </vt:variant>
      <vt:variant>
        <vt:i4>5</vt:i4>
      </vt:variant>
      <vt:variant>
        <vt:lpwstr/>
      </vt:variant>
      <vt:variant>
        <vt:lpwstr>_Toc402803220</vt:lpwstr>
      </vt:variant>
      <vt:variant>
        <vt:i4>1900596</vt:i4>
      </vt:variant>
      <vt:variant>
        <vt:i4>17</vt:i4>
      </vt:variant>
      <vt:variant>
        <vt:i4>0</vt:i4>
      </vt:variant>
      <vt:variant>
        <vt:i4>5</vt:i4>
      </vt:variant>
      <vt:variant>
        <vt:lpwstr/>
      </vt:variant>
      <vt:variant>
        <vt:lpwstr>_Toc402803219</vt:lpwstr>
      </vt:variant>
      <vt:variant>
        <vt:i4>1900596</vt:i4>
      </vt:variant>
      <vt:variant>
        <vt:i4>11</vt:i4>
      </vt:variant>
      <vt:variant>
        <vt:i4>0</vt:i4>
      </vt:variant>
      <vt:variant>
        <vt:i4>5</vt:i4>
      </vt:variant>
      <vt:variant>
        <vt:lpwstr/>
      </vt:variant>
      <vt:variant>
        <vt:lpwstr>_Toc402803218</vt:lpwstr>
      </vt:variant>
      <vt:variant>
        <vt:i4>1900596</vt:i4>
      </vt:variant>
      <vt:variant>
        <vt:i4>5</vt:i4>
      </vt:variant>
      <vt:variant>
        <vt:i4>0</vt:i4>
      </vt:variant>
      <vt:variant>
        <vt:i4>5</vt:i4>
      </vt:variant>
      <vt:variant>
        <vt:lpwstr/>
      </vt:variant>
      <vt:variant>
        <vt:lpwstr>_Toc402803217</vt:lpwstr>
      </vt:variant>
      <vt:variant>
        <vt:i4>131183</vt:i4>
      </vt:variant>
      <vt:variant>
        <vt:i4>0</vt:i4>
      </vt:variant>
      <vt:variant>
        <vt:i4>0</vt:i4>
      </vt:variant>
      <vt:variant>
        <vt:i4>5</vt:i4>
      </vt:variant>
      <vt:variant>
        <vt:lpwstr>http://www.ihe.net/Technical_Frameworks/</vt:lpwstr>
      </vt:variant>
      <vt:variant>
        <vt:lpwstr/>
      </vt:variant>
      <vt:variant>
        <vt:i4>6357062</vt:i4>
      </vt:variant>
      <vt:variant>
        <vt:i4>3</vt:i4>
      </vt:variant>
      <vt:variant>
        <vt:i4>0</vt:i4>
      </vt:variant>
      <vt:variant>
        <vt:i4>5</vt:i4>
      </vt:variant>
      <vt:variant>
        <vt:lpwstr>http://ihe.net/Technical_Frameworks/</vt:lpwstr>
      </vt:variant>
      <vt:variant>
        <vt:lpwstr>pcc</vt:lpwstr>
      </vt:variant>
      <vt:variant>
        <vt:i4>6684752</vt:i4>
      </vt:variant>
      <vt:variant>
        <vt:i4>0</vt:i4>
      </vt:variant>
      <vt:variant>
        <vt:i4>0</vt:i4>
      </vt:variant>
      <vt:variant>
        <vt:i4>5</vt:i4>
      </vt:variant>
      <vt:variant>
        <vt:lpwstr>http://wiki.hl7.org/index.php?title=CDA_Format_Codes_for_IHE_XDS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IHE_PCC_TF_Vol2_Rev11.0_FT_2016-11-11</dc:title>
  <dc:subject>IHE PCC Technical Framework Volume 2 (PCC TF-2) Rev. 10</dc:subject>
  <dc:creator>IHE PCC Technical Committee</dc:creator>
  <cp:keywords>IHE PCC Technical Framework</cp:keywords>
  <cp:lastModifiedBy>Michael Clifton</cp:lastModifiedBy>
  <cp:revision>10</cp:revision>
  <cp:lastPrinted>2010-08-19T19:53:00Z</cp:lastPrinted>
  <dcterms:created xsi:type="dcterms:W3CDTF">2018-10-10T15:49:00Z</dcterms:created>
  <dcterms:modified xsi:type="dcterms:W3CDTF">2018-11-14T18:26:00Z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 Updates</vt:lpwstr>
  </property>
  <property fmtid="{D5CDD505-2E9C-101B-9397-08002B2CF9AE}" pid="3" name="Publication Date">
    <vt:lpwstr>April 27, 2007</vt:lpwstr>
  </property>
  <property fmtid="{D5CDD505-2E9C-101B-9397-08002B2CF9AE}" pid="4" name="_NewReviewCycle">
    <vt:lpwstr/>
  </property>
</Properties>
</file>