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0EEFF" w14:textId="77777777" w:rsidR="002B4DA4" w:rsidRPr="00A97446" w:rsidRDefault="002B4DA4" w:rsidP="002B4DA4">
      <w:pPr>
        <w:pStyle w:val="BodyText"/>
        <w:jc w:val="center"/>
        <w:rPr>
          <w:b/>
          <w:bCs/>
          <w:sz w:val="28"/>
          <w:szCs w:val="28"/>
        </w:rPr>
      </w:pPr>
      <w:r w:rsidRPr="00A97446">
        <w:rPr>
          <w:b/>
          <w:bCs/>
          <w:sz w:val="28"/>
          <w:szCs w:val="28"/>
        </w:rPr>
        <w:t>Integrating the Healthcare Enterprise</w:t>
      </w:r>
    </w:p>
    <w:p w14:paraId="1D0D73E5" w14:textId="77777777" w:rsidR="002B4DA4" w:rsidRPr="00A97446" w:rsidRDefault="002B4DA4" w:rsidP="002B4DA4">
      <w:pPr>
        <w:pStyle w:val="BodyText"/>
      </w:pPr>
    </w:p>
    <w:p w14:paraId="2823E811" w14:textId="77777777" w:rsidR="002B4DA4" w:rsidRPr="00A97446" w:rsidRDefault="00B33762" w:rsidP="002B4DA4">
      <w:pPr>
        <w:pStyle w:val="BodyText"/>
        <w:jc w:val="center"/>
      </w:pPr>
      <w:r>
        <w:rPr>
          <w:noProof/>
        </w:rPr>
        <w:drawing>
          <wp:inline distT="0" distB="0" distL="0" distR="0" wp14:anchorId="24D390B3" wp14:editId="6362D78D">
            <wp:extent cx="1645920" cy="841375"/>
            <wp:effectExtent l="0" t="0" r="0" b="0"/>
            <wp:docPr id="3" name="Picture 6"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048A9FC8" w14:textId="77777777" w:rsidR="002B4DA4" w:rsidRPr="00A97446" w:rsidRDefault="002B4DA4" w:rsidP="002B4DA4">
      <w:pPr>
        <w:pStyle w:val="BodyText"/>
      </w:pPr>
    </w:p>
    <w:p w14:paraId="552079B2" w14:textId="77777777" w:rsidR="00E912AA" w:rsidRDefault="002B4DA4" w:rsidP="002B4DA4">
      <w:pPr>
        <w:pStyle w:val="BodyText"/>
        <w:jc w:val="center"/>
        <w:rPr>
          <w:b/>
          <w:sz w:val="44"/>
          <w:szCs w:val="44"/>
        </w:rPr>
      </w:pPr>
      <w:r w:rsidRPr="00A97446">
        <w:rPr>
          <w:b/>
          <w:sz w:val="44"/>
          <w:szCs w:val="44"/>
        </w:rPr>
        <w:t>IHE Patient Care Coordination</w:t>
      </w:r>
    </w:p>
    <w:p w14:paraId="59E98ACA" w14:textId="77777777" w:rsidR="002B4DA4" w:rsidRPr="00A97446" w:rsidRDefault="002B4DA4" w:rsidP="002B4DA4">
      <w:pPr>
        <w:pStyle w:val="BodyText"/>
        <w:jc w:val="center"/>
        <w:rPr>
          <w:b/>
          <w:sz w:val="44"/>
          <w:szCs w:val="44"/>
        </w:rPr>
      </w:pPr>
      <w:r w:rsidRPr="00A97446">
        <w:rPr>
          <w:b/>
          <w:sz w:val="44"/>
          <w:szCs w:val="44"/>
        </w:rPr>
        <w:t xml:space="preserve"> Technical Framework Supplement</w:t>
      </w:r>
    </w:p>
    <w:p w14:paraId="6F7E3B26" w14:textId="77777777" w:rsidR="002B4DA4" w:rsidRPr="00A97446" w:rsidRDefault="002B4DA4" w:rsidP="002B4DA4">
      <w:pPr>
        <w:pStyle w:val="BodyText"/>
      </w:pPr>
    </w:p>
    <w:p w14:paraId="58B023DA" w14:textId="77777777" w:rsidR="002B4DA4" w:rsidRPr="00A97446" w:rsidRDefault="002B4DA4" w:rsidP="002B4DA4">
      <w:pPr>
        <w:pStyle w:val="BodyText"/>
      </w:pPr>
    </w:p>
    <w:p w14:paraId="785C568E" w14:textId="77777777" w:rsidR="002B4DA4" w:rsidRPr="00A97446" w:rsidRDefault="002B4DA4" w:rsidP="002B4DA4">
      <w:pPr>
        <w:pStyle w:val="BodyText"/>
      </w:pPr>
    </w:p>
    <w:p w14:paraId="0971892A" w14:textId="77777777" w:rsidR="002B4DA4" w:rsidRPr="00A97446" w:rsidRDefault="002B4DA4" w:rsidP="002B4DA4">
      <w:pPr>
        <w:pStyle w:val="BodyText"/>
        <w:jc w:val="center"/>
        <w:rPr>
          <w:b/>
          <w:sz w:val="44"/>
          <w:szCs w:val="44"/>
        </w:rPr>
      </w:pPr>
      <w:r w:rsidRPr="00A97446">
        <w:rPr>
          <w:b/>
          <w:sz w:val="44"/>
          <w:szCs w:val="44"/>
        </w:rPr>
        <w:t>Multiple Content Views</w:t>
      </w:r>
    </w:p>
    <w:p w14:paraId="63A7C23C" w14:textId="77777777" w:rsidR="002B4DA4" w:rsidRPr="00A97446" w:rsidRDefault="002B4DA4" w:rsidP="002B4DA4">
      <w:pPr>
        <w:pStyle w:val="BodyText"/>
        <w:jc w:val="center"/>
        <w:rPr>
          <w:b/>
          <w:sz w:val="44"/>
          <w:szCs w:val="44"/>
        </w:rPr>
      </w:pPr>
      <w:r w:rsidRPr="00A97446">
        <w:rPr>
          <w:b/>
          <w:sz w:val="44"/>
          <w:szCs w:val="44"/>
        </w:rPr>
        <w:t>(MCV)</w:t>
      </w:r>
    </w:p>
    <w:p w14:paraId="35D3578E" w14:textId="77777777" w:rsidR="002B4DA4" w:rsidRPr="00A97446" w:rsidRDefault="002B4DA4" w:rsidP="002B4DA4">
      <w:pPr>
        <w:pStyle w:val="BodyText"/>
      </w:pPr>
    </w:p>
    <w:p w14:paraId="07D2C1AC" w14:textId="77777777" w:rsidR="002B4DA4" w:rsidRPr="00A97446" w:rsidRDefault="002B4DA4" w:rsidP="002B4DA4">
      <w:pPr>
        <w:pStyle w:val="BodyText"/>
      </w:pPr>
    </w:p>
    <w:p w14:paraId="3B5CAA38" w14:textId="77777777" w:rsidR="002B4DA4" w:rsidRPr="00A97446" w:rsidRDefault="002B4DA4" w:rsidP="002B4DA4">
      <w:pPr>
        <w:pStyle w:val="BodyText"/>
      </w:pPr>
    </w:p>
    <w:p w14:paraId="6CFAEBCD" w14:textId="77777777" w:rsidR="002B4DA4" w:rsidRPr="00A97446" w:rsidRDefault="00AE3835" w:rsidP="002B4DA4">
      <w:pPr>
        <w:pStyle w:val="BodyText"/>
        <w:jc w:val="center"/>
        <w:rPr>
          <w:b/>
          <w:bCs/>
          <w:sz w:val="44"/>
          <w:szCs w:val="44"/>
        </w:rPr>
      </w:pPr>
      <w:r w:rsidRPr="00A97446">
        <w:rPr>
          <w:b/>
          <w:bCs/>
          <w:sz w:val="44"/>
          <w:szCs w:val="44"/>
        </w:rPr>
        <w:t>Trial Implementation</w:t>
      </w:r>
      <w:r w:rsidR="002B4DA4" w:rsidRPr="00A97446">
        <w:rPr>
          <w:b/>
          <w:bCs/>
          <w:sz w:val="44"/>
          <w:szCs w:val="44"/>
        </w:rPr>
        <w:t xml:space="preserve"> </w:t>
      </w:r>
    </w:p>
    <w:p w14:paraId="7134FFEC" w14:textId="77777777" w:rsidR="002B4DA4" w:rsidRPr="00A97446" w:rsidRDefault="002B4DA4" w:rsidP="002B4DA4"/>
    <w:p w14:paraId="194AE2AB" w14:textId="77777777" w:rsidR="002B4DA4" w:rsidRPr="00A97446" w:rsidRDefault="002B4DA4" w:rsidP="002B4DA4"/>
    <w:p w14:paraId="68E67D2E" w14:textId="77777777" w:rsidR="002B4DA4" w:rsidRPr="00A97446" w:rsidRDefault="002B4DA4" w:rsidP="002B4DA4"/>
    <w:p w14:paraId="6D5D3D5A" w14:textId="77777777" w:rsidR="002B4DA4" w:rsidRPr="00A97446" w:rsidRDefault="002B4DA4" w:rsidP="002B4DA4"/>
    <w:p w14:paraId="2D079843" w14:textId="77777777" w:rsidR="002B4DA4" w:rsidRPr="00A97446" w:rsidRDefault="002B4DA4" w:rsidP="002B4DA4">
      <w:pPr>
        <w:pStyle w:val="BodyText"/>
      </w:pPr>
      <w:r w:rsidRPr="00A97446">
        <w:t>Date:</w:t>
      </w:r>
      <w:r w:rsidRPr="00A97446">
        <w:tab/>
      </w:r>
      <w:r w:rsidRPr="00A97446">
        <w:tab/>
      </w:r>
      <w:r w:rsidR="00F23C84" w:rsidRPr="00A97446">
        <w:t xml:space="preserve">August </w:t>
      </w:r>
      <w:r w:rsidR="00AF4108">
        <w:t>28</w:t>
      </w:r>
      <w:r w:rsidRPr="00A97446">
        <w:t>, 2014</w:t>
      </w:r>
    </w:p>
    <w:p w14:paraId="176911D7" w14:textId="77777777" w:rsidR="002B4DA4" w:rsidRPr="00A97446" w:rsidRDefault="002B4DA4" w:rsidP="002B4DA4">
      <w:pPr>
        <w:pStyle w:val="BodyText"/>
      </w:pPr>
      <w:r w:rsidRPr="00A97446">
        <w:t>Author:</w:t>
      </w:r>
      <w:r w:rsidRPr="00A97446">
        <w:tab/>
        <w:t>PCC Technical Committee</w:t>
      </w:r>
    </w:p>
    <w:p w14:paraId="34DE343B" w14:textId="77777777" w:rsidR="002B4DA4" w:rsidRPr="00A97446" w:rsidRDefault="002B4DA4" w:rsidP="002B4DA4">
      <w:pPr>
        <w:pStyle w:val="BodyText"/>
      </w:pPr>
      <w:r w:rsidRPr="00A97446">
        <w:t>Email:</w:t>
      </w:r>
      <w:r w:rsidRPr="00A97446">
        <w:tab/>
      </w:r>
      <w:r w:rsidRPr="00A97446">
        <w:tab/>
        <w:t xml:space="preserve">pcc@ihe.net </w:t>
      </w:r>
    </w:p>
    <w:p w14:paraId="4B868E14" w14:textId="77777777" w:rsidR="002B4DA4" w:rsidRPr="00A97446" w:rsidRDefault="002B4DA4" w:rsidP="002B4DA4">
      <w:pPr>
        <w:pStyle w:val="BodyText"/>
      </w:pPr>
    </w:p>
    <w:p w14:paraId="04057C85" w14:textId="77777777" w:rsidR="002B4DA4" w:rsidRPr="00A97446" w:rsidRDefault="002B4DA4" w:rsidP="002B4DA4">
      <w:pPr>
        <w:pStyle w:val="BodyText"/>
      </w:pPr>
    </w:p>
    <w:p w14:paraId="6186B954" w14:textId="77777777" w:rsidR="002B4DA4" w:rsidRPr="00A97446" w:rsidRDefault="002B4DA4" w:rsidP="002B4DA4">
      <w:pPr>
        <w:pStyle w:val="BodyText"/>
        <w:pBdr>
          <w:top w:val="single" w:sz="18" w:space="1" w:color="auto"/>
          <w:left w:val="single" w:sz="18" w:space="4" w:color="auto"/>
          <w:bottom w:val="single" w:sz="18" w:space="1" w:color="auto"/>
          <w:right w:val="single" w:sz="18" w:space="4" w:color="auto"/>
        </w:pBdr>
        <w:spacing w:line="276" w:lineRule="auto"/>
        <w:jc w:val="center"/>
      </w:pPr>
      <w:r w:rsidRPr="00A97446">
        <w:rPr>
          <w:b/>
        </w:rPr>
        <w:t xml:space="preserve">Please verify you have the most recent version of this document. </w:t>
      </w:r>
      <w:r w:rsidRPr="00A97446">
        <w:t xml:space="preserve">See </w:t>
      </w:r>
      <w:hyperlink r:id="rId9" w:history="1">
        <w:r w:rsidRPr="00A97446">
          <w:rPr>
            <w:rStyle w:val="Hyperlink"/>
          </w:rPr>
          <w:t>here</w:t>
        </w:r>
      </w:hyperlink>
      <w:r w:rsidRPr="00A97446">
        <w:t xml:space="preserve"> for Trial Implementation and Final Text versions and </w:t>
      </w:r>
      <w:hyperlink r:id="rId10" w:history="1">
        <w:r w:rsidRPr="00A97446">
          <w:rPr>
            <w:rStyle w:val="Hyperlink"/>
          </w:rPr>
          <w:t>here</w:t>
        </w:r>
      </w:hyperlink>
      <w:r w:rsidRPr="00A97446">
        <w:t xml:space="preserve"> for Public Comment versions.</w:t>
      </w:r>
    </w:p>
    <w:p w14:paraId="0880C281" w14:textId="77777777" w:rsidR="00CF283F" w:rsidRPr="00A97446" w:rsidRDefault="002B4DA4" w:rsidP="009D125C">
      <w:pPr>
        <w:pStyle w:val="BodyText"/>
      </w:pPr>
      <w:r w:rsidRPr="00A97446">
        <w:br w:type="page"/>
      </w:r>
      <w:r w:rsidR="00A875FF" w:rsidRPr="00A97446">
        <w:rPr>
          <w:rFonts w:ascii="Arial" w:hAnsi="Arial"/>
          <w:b/>
          <w:kern w:val="28"/>
          <w:sz w:val="28"/>
        </w:rPr>
        <w:lastRenderedPageBreak/>
        <w:t>Foreword</w:t>
      </w:r>
    </w:p>
    <w:p w14:paraId="4EB2936C" w14:textId="77777777" w:rsidR="00482DC2" w:rsidRPr="00A97446" w:rsidRDefault="00CF283F" w:rsidP="00147F29">
      <w:pPr>
        <w:pStyle w:val="BodyText"/>
      </w:pPr>
      <w:r w:rsidRPr="00A97446">
        <w:t xml:space="preserve">This </w:t>
      </w:r>
      <w:r w:rsidR="00482DC2" w:rsidRPr="00A97446">
        <w:t xml:space="preserve">is a </w:t>
      </w:r>
      <w:r w:rsidRPr="00A97446">
        <w:t xml:space="preserve">supplement to the IHE </w:t>
      </w:r>
      <w:r w:rsidR="00EA7720" w:rsidRPr="00A97446">
        <w:t>P</w:t>
      </w:r>
      <w:r w:rsidR="00566683" w:rsidRPr="00A97446">
        <w:t>atient Care Coordination T</w:t>
      </w:r>
      <w:r w:rsidRPr="00A97446">
        <w:t xml:space="preserve">echnical Framework </w:t>
      </w:r>
      <w:r w:rsidR="00EA7720" w:rsidRPr="00A97446">
        <w:t>V</w:t>
      </w:r>
      <w:r w:rsidR="00566683" w:rsidRPr="00A97446">
        <w:t>10</w:t>
      </w:r>
      <w:r w:rsidR="00EA7720" w:rsidRPr="00A97446">
        <w:t>.0</w:t>
      </w:r>
      <w:r w:rsidR="00482DC2" w:rsidRPr="00A97446">
        <w:t>.</w:t>
      </w:r>
      <w:r w:rsidR="00F002DD" w:rsidRPr="00A97446">
        <w:t xml:space="preserve"> Each supplement undergoes a process of public comment and trial implementation before being</w:t>
      </w:r>
      <w:r w:rsidR="00F0665F" w:rsidRPr="00A97446">
        <w:t xml:space="preserve"> </w:t>
      </w:r>
      <w:r w:rsidR="00F002DD" w:rsidRPr="00A97446">
        <w:t>incorporated into the volumes of the Technical Frameworks.</w:t>
      </w:r>
    </w:p>
    <w:p w14:paraId="33CE77CB" w14:textId="77777777" w:rsidR="004D4F35" w:rsidRPr="00A97446" w:rsidRDefault="00566683" w:rsidP="004D4F35">
      <w:pPr>
        <w:pStyle w:val="BodyText"/>
      </w:pPr>
      <w:r w:rsidRPr="00A97446">
        <w:t xml:space="preserve">This supplement is published on August </w:t>
      </w:r>
      <w:r w:rsidR="00AF4108">
        <w:t>28</w:t>
      </w:r>
      <w:r w:rsidRPr="00A97446">
        <w:t>, 2014 for trial implementation and may be available for testing at subsequent IHE Connectathons. The supplement may be amended based on the results of testing. Following successful testing it will be incorporated into the Patient Care Coordination Technical Framework. Comments are invited and can be submitted at</w:t>
      </w:r>
      <w:r w:rsidR="004D4F35" w:rsidRPr="00A97446">
        <w:t xml:space="preserve"> </w:t>
      </w:r>
      <w:hyperlink r:id="rId11" w:history="1">
        <w:r w:rsidR="00893ADF" w:rsidRPr="00A97446">
          <w:rPr>
            <w:rStyle w:val="Hyperlink"/>
          </w:rPr>
          <w:t>http://www.ihe.net/PCC_Public_Comments</w:t>
        </w:r>
      </w:hyperlink>
      <w:r w:rsidR="004D4F35" w:rsidRPr="00A97446">
        <w:t xml:space="preserve">.  </w:t>
      </w:r>
    </w:p>
    <w:p w14:paraId="12D66D42" w14:textId="77777777" w:rsidR="004D4F35" w:rsidRPr="00A97446" w:rsidRDefault="004D4F35" w:rsidP="004D4F35">
      <w:pPr>
        <w:pStyle w:val="BodyText"/>
      </w:pPr>
      <w:r w:rsidRPr="00A97446">
        <w:t xml:space="preserve">This supplement describes changes to the existing technical framework documents. </w:t>
      </w:r>
    </w:p>
    <w:p w14:paraId="472A2D88" w14:textId="77777777" w:rsidR="004D4F35" w:rsidRPr="00A97446" w:rsidRDefault="004D4F35" w:rsidP="004D4F35">
      <w:pPr>
        <w:pStyle w:val="BodyText"/>
      </w:pPr>
      <w:r w:rsidRPr="00A97446">
        <w:t>“Boxed” instructions like the sample below indicate to the Volume Editor how to integrate the relevant section(s) into the relevant Technical Framework volume.</w:t>
      </w:r>
    </w:p>
    <w:p w14:paraId="382188DB" w14:textId="77777777" w:rsidR="004D4F35" w:rsidRPr="00A97446" w:rsidRDefault="004D4F35" w:rsidP="004D4F35">
      <w:pPr>
        <w:pStyle w:val="EditorInstructions"/>
      </w:pPr>
      <w:r w:rsidRPr="00A97446">
        <w:t xml:space="preserve">Amend </w:t>
      </w:r>
      <w:r w:rsidR="00E912AA">
        <w:t>Section</w:t>
      </w:r>
      <w:r w:rsidRPr="00A97446">
        <w:t xml:space="preserve"> X.X by the following:</w:t>
      </w:r>
    </w:p>
    <w:p w14:paraId="798C1A37" w14:textId="77777777" w:rsidR="004D4F35" w:rsidRPr="00A97446" w:rsidRDefault="004D4F35" w:rsidP="004D4F35">
      <w:pPr>
        <w:pStyle w:val="BodyText"/>
      </w:pPr>
      <w:r w:rsidRPr="00A97446">
        <w:t xml:space="preserve">Where the amendment adds text, make the added text </w:t>
      </w:r>
      <w:r w:rsidRPr="00A97446">
        <w:rPr>
          <w:rStyle w:val="InsertText"/>
        </w:rPr>
        <w:t>bold underline</w:t>
      </w:r>
      <w:r w:rsidRPr="00A97446">
        <w:t xml:space="preserve">. Where the amendment removes text, make the removed text </w:t>
      </w:r>
      <w:r w:rsidRPr="007E081A">
        <w:t>bold strikethrough</w:t>
      </w:r>
      <w:r w:rsidRPr="00A97446">
        <w:t>. When entire new sections are added, introduce with editor’s instructions to “add new text” or similar, which for readability are not bolded or underlined.</w:t>
      </w:r>
    </w:p>
    <w:p w14:paraId="0ED695F6" w14:textId="77777777" w:rsidR="004D4F35" w:rsidRPr="00A97446" w:rsidRDefault="004D4F35" w:rsidP="004D4F35">
      <w:pPr>
        <w:pStyle w:val="BodyText"/>
      </w:pPr>
    </w:p>
    <w:p w14:paraId="5943BA15" w14:textId="77777777" w:rsidR="004D4F35" w:rsidRPr="00A97446" w:rsidRDefault="004D4F35" w:rsidP="004D4F35">
      <w:pPr>
        <w:pStyle w:val="BodyText"/>
      </w:pPr>
      <w:r w:rsidRPr="00A97446">
        <w:t xml:space="preserve">General information about IHE can be found at: </w:t>
      </w:r>
      <w:hyperlink r:id="rId12" w:history="1">
        <w:r w:rsidRPr="00A97446">
          <w:rPr>
            <w:rStyle w:val="Hyperlink"/>
          </w:rPr>
          <w:t>http://ihe.net</w:t>
        </w:r>
      </w:hyperlink>
      <w:r w:rsidRPr="00A97446">
        <w:t>.</w:t>
      </w:r>
    </w:p>
    <w:p w14:paraId="1646AEEB" w14:textId="77777777" w:rsidR="004D4F35" w:rsidRPr="00A97446" w:rsidRDefault="004D4F35" w:rsidP="004D4F35">
      <w:pPr>
        <w:pStyle w:val="BodyText"/>
      </w:pPr>
      <w:r w:rsidRPr="00A97446">
        <w:t xml:space="preserve">Information about the IHE Patient Care Coordination domain can be found at: </w:t>
      </w:r>
      <w:hyperlink r:id="rId13" w:history="1">
        <w:r w:rsidRPr="00A97446">
          <w:rPr>
            <w:rStyle w:val="Hyperlink"/>
          </w:rPr>
          <w:t>http://ihe.net/IHE_Domains</w:t>
        </w:r>
      </w:hyperlink>
      <w:r w:rsidRPr="00A97446">
        <w:t>.</w:t>
      </w:r>
    </w:p>
    <w:p w14:paraId="30B12771" w14:textId="77777777" w:rsidR="004D4F35" w:rsidRPr="00A97446" w:rsidRDefault="004D4F35" w:rsidP="004D4F35">
      <w:pPr>
        <w:pStyle w:val="BodyText"/>
      </w:pPr>
      <w:r w:rsidRPr="00A97446">
        <w:t xml:space="preserve">Information about the organization of IHE Technical Frameworks and Supplements and the process used to create them can be found at: </w:t>
      </w:r>
      <w:hyperlink r:id="rId14" w:history="1">
        <w:r w:rsidRPr="00A97446">
          <w:rPr>
            <w:rStyle w:val="Hyperlink"/>
          </w:rPr>
          <w:t>http://ihe.net/IHE_Process</w:t>
        </w:r>
      </w:hyperlink>
      <w:r w:rsidRPr="00A97446">
        <w:t xml:space="preserve"> and </w:t>
      </w:r>
      <w:hyperlink r:id="rId15" w:history="1">
        <w:r w:rsidRPr="00A97446">
          <w:rPr>
            <w:rStyle w:val="Hyperlink"/>
          </w:rPr>
          <w:t>http://ihe.net/Profiles</w:t>
        </w:r>
      </w:hyperlink>
      <w:r w:rsidRPr="00A97446">
        <w:t>.</w:t>
      </w:r>
    </w:p>
    <w:p w14:paraId="1742EB20" w14:textId="77777777" w:rsidR="004D4F35" w:rsidRPr="00A97446" w:rsidRDefault="004D4F35" w:rsidP="004D4F35">
      <w:pPr>
        <w:pStyle w:val="BodyText"/>
      </w:pPr>
      <w:r w:rsidRPr="00A97446">
        <w:t xml:space="preserve">The current version of the IHE IT Infrastructure Technical Framework can be found at: </w:t>
      </w:r>
      <w:hyperlink r:id="rId16" w:history="1">
        <w:r w:rsidRPr="00A97446">
          <w:rPr>
            <w:rStyle w:val="Hyperlink"/>
          </w:rPr>
          <w:t>http://ihe.net/Resources/Technical_Frameworks</w:t>
        </w:r>
      </w:hyperlink>
      <w:r w:rsidRPr="00A97446">
        <w:t>.</w:t>
      </w:r>
    </w:p>
    <w:p w14:paraId="7D42F2A1" w14:textId="77777777" w:rsidR="00625D23" w:rsidRPr="00A97446" w:rsidRDefault="00625D23" w:rsidP="00105711">
      <w:pPr>
        <w:pStyle w:val="BodyText"/>
      </w:pPr>
    </w:p>
    <w:p w14:paraId="0C62F9AF" w14:textId="77777777" w:rsidR="00BE5916" w:rsidRPr="00A97446" w:rsidRDefault="00BE5916" w:rsidP="00105711">
      <w:pPr>
        <w:pStyle w:val="BodyText"/>
      </w:pPr>
    </w:p>
    <w:p w14:paraId="4C117754" w14:textId="77777777" w:rsidR="00D85A7B" w:rsidRPr="00A97446" w:rsidRDefault="009813A1" w:rsidP="00597DB2">
      <w:pPr>
        <w:pStyle w:val="TOCHeading"/>
      </w:pPr>
      <w:r w:rsidRPr="00A97446">
        <w:br w:type="page"/>
      </w:r>
      <w:r w:rsidR="00D85A7B" w:rsidRPr="00A97446">
        <w:lastRenderedPageBreak/>
        <w:t>C</w:t>
      </w:r>
      <w:r w:rsidR="00060D78" w:rsidRPr="00A97446">
        <w:t>ONTENTS</w:t>
      </w:r>
    </w:p>
    <w:p w14:paraId="551BB9AA" w14:textId="77777777" w:rsidR="004D69C3" w:rsidRPr="00A97446" w:rsidRDefault="004D69C3" w:rsidP="00597DB2"/>
    <w:p w14:paraId="23AE9B08" w14:textId="77777777" w:rsidR="001F3CED" w:rsidRDefault="00CF508D">
      <w:pPr>
        <w:pStyle w:val="TOC1"/>
        <w:rPr>
          <w:rFonts w:asciiTheme="minorHAnsi" w:eastAsiaTheme="minorEastAsia" w:hAnsiTheme="minorHAnsi" w:cstheme="minorBidi"/>
          <w:noProof/>
          <w:sz w:val="22"/>
          <w:szCs w:val="22"/>
        </w:rPr>
      </w:pPr>
      <w:r w:rsidRPr="00A97446">
        <w:fldChar w:fldCharType="begin"/>
      </w:r>
      <w:r w:rsidRPr="00A97446">
        <w:instrText xml:space="preserve"> TOC \o "2-7" \h \z \t "Heading 1,1,Appendix Heading 2,2,Appendix Heading 1,1,Appendix Heading 3,3,Glossary,1,Part Title,1" </w:instrText>
      </w:r>
      <w:r w:rsidRPr="00A97446">
        <w:fldChar w:fldCharType="separate"/>
      </w:r>
      <w:hyperlink w:anchor="_Toc396916851" w:history="1">
        <w:r w:rsidR="001F3CED" w:rsidRPr="005D700D">
          <w:rPr>
            <w:rStyle w:val="Hyperlink"/>
            <w:noProof/>
          </w:rPr>
          <w:t>Introduction to this Supplement</w:t>
        </w:r>
        <w:r w:rsidR="001F3CED">
          <w:rPr>
            <w:noProof/>
            <w:webHidden/>
          </w:rPr>
          <w:tab/>
        </w:r>
        <w:r w:rsidR="001F3CED">
          <w:rPr>
            <w:noProof/>
            <w:webHidden/>
          </w:rPr>
          <w:fldChar w:fldCharType="begin"/>
        </w:r>
        <w:r w:rsidR="001F3CED">
          <w:rPr>
            <w:noProof/>
            <w:webHidden/>
          </w:rPr>
          <w:instrText xml:space="preserve"> PAGEREF _Toc396916851 \h </w:instrText>
        </w:r>
        <w:r w:rsidR="001F3CED">
          <w:rPr>
            <w:noProof/>
            <w:webHidden/>
          </w:rPr>
        </w:r>
        <w:r w:rsidR="001F3CED">
          <w:rPr>
            <w:noProof/>
            <w:webHidden/>
          </w:rPr>
          <w:fldChar w:fldCharType="separate"/>
        </w:r>
        <w:r w:rsidR="001F3CED">
          <w:rPr>
            <w:noProof/>
            <w:webHidden/>
          </w:rPr>
          <w:t>5</w:t>
        </w:r>
        <w:r w:rsidR="001F3CED">
          <w:rPr>
            <w:noProof/>
            <w:webHidden/>
          </w:rPr>
          <w:fldChar w:fldCharType="end"/>
        </w:r>
      </w:hyperlink>
    </w:p>
    <w:p w14:paraId="7C7E4770" w14:textId="77777777" w:rsidR="001F3CED" w:rsidRDefault="007D1AFE">
      <w:pPr>
        <w:pStyle w:val="TOC2"/>
        <w:rPr>
          <w:rFonts w:asciiTheme="minorHAnsi" w:eastAsiaTheme="minorEastAsia" w:hAnsiTheme="minorHAnsi" w:cstheme="minorBidi"/>
          <w:noProof/>
          <w:sz w:val="22"/>
          <w:szCs w:val="22"/>
        </w:rPr>
      </w:pPr>
      <w:hyperlink w:anchor="_Toc396916852" w:history="1">
        <w:r w:rsidR="001F3CED" w:rsidRPr="005D700D">
          <w:rPr>
            <w:rStyle w:val="Hyperlink"/>
            <w:noProof/>
          </w:rPr>
          <w:t>Open Issues and Questions</w:t>
        </w:r>
        <w:r w:rsidR="001F3CED">
          <w:rPr>
            <w:noProof/>
            <w:webHidden/>
          </w:rPr>
          <w:tab/>
        </w:r>
        <w:r w:rsidR="001F3CED">
          <w:rPr>
            <w:noProof/>
            <w:webHidden/>
          </w:rPr>
          <w:fldChar w:fldCharType="begin"/>
        </w:r>
        <w:r w:rsidR="001F3CED">
          <w:rPr>
            <w:noProof/>
            <w:webHidden/>
          </w:rPr>
          <w:instrText xml:space="preserve"> PAGEREF _Toc396916852 \h </w:instrText>
        </w:r>
        <w:r w:rsidR="001F3CED">
          <w:rPr>
            <w:noProof/>
            <w:webHidden/>
          </w:rPr>
        </w:r>
        <w:r w:rsidR="001F3CED">
          <w:rPr>
            <w:noProof/>
            <w:webHidden/>
          </w:rPr>
          <w:fldChar w:fldCharType="separate"/>
        </w:r>
        <w:r w:rsidR="001F3CED">
          <w:rPr>
            <w:noProof/>
            <w:webHidden/>
          </w:rPr>
          <w:t>5</w:t>
        </w:r>
        <w:r w:rsidR="001F3CED">
          <w:rPr>
            <w:noProof/>
            <w:webHidden/>
          </w:rPr>
          <w:fldChar w:fldCharType="end"/>
        </w:r>
      </w:hyperlink>
    </w:p>
    <w:p w14:paraId="1387831C" w14:textId="77777777" w:rsidR="001F3CED" w:rsidRDefault="007D1AFE">
      <w:pPr>
        <w:pStyle w:val="TOC2"/>
        <w:rPr>
          <w:rFonts w:asciiTheme="minorHAnsi" w:eastAsiaTheme="minorEastAsia" w:hAnsiTheme="minorHAnsi" w:cstheme="minorBidi"/>
          <w:noProof/>
          <w:sz w:val="22"/>
          <w:szCs w:val="22"/>
        </w:rPr>
      </w:pPr>
      <w:hyperlink w:anchor="_Toc396916853" w:history="1">
        <w:r w:rsidR="001F3CED" w:rsidRPr="005D700D">
          <w:rPr>
            <w:rStyle w:val="Hyperlink"/>
            <w:noProof/>
          </w:rPr>
          <w:t>Closed Issues</w:t>
        </w:r>
        <w:r w:rsidR="001F3CED">
          <w:rPr>
            <w:noProof/>
            <w:webHidden/>
          </w:rPr>
          <w:tab/>
        </w:r>
        <w:r w:rsidR="001F3CED">
          <w:rPr>
            <w:noProof/>
            <w:webHidden/>
          </w:rPr>
          <w:fldChar w:fldCharType="begin"/>
        </w:r>
        <w:r w:rsidR="001F3CED">
          <w:rPr>
            <w:noProof/>
            <w:webHidden/>
          </w:rPr>
          <w:instrText xml:space="preserve"> PAGEREF _Toc396916853 \h </w:instrText>
        </w:r>
        <w:r w:rsidR="001F3CED">
          <w:rPr>
            <w:noProof/>
            <w:webHidden/>
          </w:rPr>
        </w:r>
        <w:r w:rsidR="001F3CED">
          <w:rPr>
            <w:noProof/>
            <w:webHidden/>
          </w:rPr>
          <w:fldChar w:fldCharType="separate"/>
        </w:r>
        <w:r w:rsidR="001F3CED">
          <w:rPr>
            <w:noProof/>
            <w:webHidden/>
          </w:rPr>
          <w:t>5</w:t>
        </w:r>
        <w:r w:rsidR="001F3CED">
          <w:rPr>
            <w:noProof/>
            <w:webHidden/>
          </w:rPr>
          <w:fldChar w:fldCharType="end"/>
        </w:r>
      </w:hyperlink>
    </w:p>
    <w:p w14:paraId="50BD808B" w14:textId="77777777" w:rsidR="001F3CED" w:rsidRPr="007E081A" w:rsidRDefault="007D1AFE">
      <w:pPr>
        <w:pStyle w:val="TOC1"/>
        <w:rPr>
          <w:rFonts w:asciiTheme="minorHAnsi" w:eastAsiaTheme="minorEastAsia" w:hAnsiTheme="minorHAnsi" w:cstheme="minorBidi"/>
          <w:b/>
          <w:noProof/>
          <w:sz w:val="22"/>
          <w:szCs w:val="22"/>
        </w:rPr>
      </w:pPr>
      <w:hyperlink w:anchor="_Toc396916854" w:history="1">
        <w:r w:rsidR="001F3CED" w:rsidRPr="007E081A">
          <w:rPr>
            <w:rStyle w:val="Hyperlink"/>
            <w:b/>
            <w:noProof/>
          </w:rPr>
          <w:t>Volume 1 – Profiles</w:t>
        </w:r>
        <w:r w:rsidR="001F3CED" w:rsidRPr="007E081A">
          <w:rPr>
            <w:b/>
            <w:noProof/>
            <w:webHidden/>
          </w:rPr>
          <w:tab/>
        </w:r>
        <w:r w:rsidR="001F3CED" w:rsidRPr="007E081A">
          <w:rPr>
            <w:b/>
            <w:noProof/>
            <w:webHidden/>
          </w:rPr>
          <w:fldChar w:fldCharType="begin"/>
        </w:r>
        <w:r w:rsidR="001F3CED" w:rsidRPr="007E081A">
          <w:rPr>
            <w:b/>
            <w:noProof/>
            <w:webHidden/>
          </w:rPr>
          <w:instrText xml:space="preserve"> PAGEREF _Toc396916854 \h </w:instrText>
        </w:r>
        <w:r w:rsidR="001F3CED" w:rsidRPr="007E081A">
          <w:rPr>
            <w:b/>
            <w:noProof/>
            <w:webHidden/>
          </w:rPr>
        </w:r>
        <w:r w:rsidR="001F3CED" w:rsidRPr="007E081A">
          <w:rPr>
            <w:b/>
            <w:noProof/>
            <w:webHidden/>
          </w:rPr>
          <w:fldChar w:fldCharType="separate"/>
        </w:r>
        <w:r w:rsidR="001F3CED" w:rsidRPr="007E081A">
          <w:rPr>
            <w:b/>
            <w:noProof/>
            <w:webHidden/>
          </w:rPr>
          <w:t>9</w:t>
        </w:r>
        <w:r w:rsidR="001F3CED" w:rsidRPr="007E081A">
          <w:rPr>
            <w:b/>
            <w:noProof/>
            <w:webHidden/>
          </w:rPr>
          <w:fldChar w:fldCharType="end"/>
        </w:r>
      </w:hyperlink>
    </w:p>
    <w:p w14:paraId="10F93741" w14:textId="77777777" w:rsidR="001F3CED" w:rsidRDefault="007D1AFE">
      <w:pPr>
        <w:pStyle w:val="TOC2"/>
        <w:rPr>
          <w:rFonts w:asciiTheme="minorHAnsi" w:eastAsiaTheme="minorEastAsia" w:hAnsiTheme="minorHAnsi" w:cstheme="minorBidi"/>
          <w:noProof/>
          <w:sz w:val="22"/>
          <w:szCs w:val="22"/>
        </w:rPr>
      </w:pPr>
      <w:hyperlink w:anchor="_Toc396916855" w:history="1">
        <w:r w:rsidR="001F3CED" w:rsidRPr="005D700D">
          <w:rPr>
            <w:rStyle w:val="Hyperlink"/>
            <w:bCs/>
            <w:noProof/>
          </w:rPr>
          <w:t>Domain-specific additions</w:t>
        </w:r>
        <w:r w:rsidR="001F3CED">
          <w:rPr>
            <w:noProof/>
            <w:webHidden/>
          </w:rPr>
          <w:tab/>
        </w:r>
        <w:r w:rsidR="001F3CED">
          <w:rPr>
            <w:noProof/>
            <w:webHidden/>
          </w:rPr>
          <w:fldChar w:fldCharType="begin"/>
        </w:r>
        <w:r w:rsidR="001F3CED">
          <w:rPr>
            <w:noProof/>
            <w:webHidden/>
          </w:rPr>
          <w:instrText xml:space="preserve"> PAGEREF _Toc396916855 \h </w:instrText>
        </w:r>
        <w:r w:rsidR="001F3CED">
          <w:rPr>
            <w:noProof/>
            <w:webHidden/>
          </w:rPr>
        </w:r>
        <w:r w:rsidR="001F3CED">
          <w:rPr>
            <w:noProof/>
            <w:webHidden/>
          </w:rPr>
          <w:fldChar w:fldCharType="separate"/>
        </w:r>
        <w:r w:rsidR="001F3CED">
          <w:rPr>
            <w:noProof/>
            <w:webHidden/>
          </w:rPr>
          <w:t>9</w:t>
        </w:r>
        <w:r w:rsidR="001F3CED">
          <w:rPr>
            <w:noProof/>
            <w:webHidden/>
          </w:rPr>
          <w:fldChar w:fldCharType="end"/>
        </w:r>
      </w:hyperlink>
    </w:p>
    <w:p w14:paraId="43C97B86" w14:textId="77777777" w:rsidR="001F3CED" w:rsidRDefault="007D1AFE">
      <w:pPr>
        <w:pStyle w:val="TOC1"/>
        <w:rPr>
          <w:rFonts w:asciiTheme="minorHAnsi" w:eastAsiaTheme="minorEastAsia" w:hAnsiTheme="minorHAnsi" w:cstheme="minorBidi"/>
          <w:noProof/>
          <w:sz w:val="22"/>
          <w:szCs w:val="22"/>
        </w:rPr>
      </w:pPr>
      <w:hyperlink w:anchor="_Toc396916856" w:history="1">
        <w:r w:rsidR="001F3CED" w:rsidRPr="005D700D">
          <w:rPr>
            <w:rStyle w:val="Hyperlink"/>
            <w:noProof/>
          </w:rPr>
          <w:t>X Multiple Content Views (MCV) Profile</w:t>
        </w:r>
        <w:r w:rsidR="001F3CED">
          <w:rPr>
            <w:noProof/>
            <w:webHidden/>
          </w:rPr>
          <w:tab/>
        </w:r>
        <w:r w:rsidR="001F3CED">
          <w:rPr>
            <w:noProof/>
            <w:webHidden/>
          </w:rPr>
          <w:fldChar w:fldCharType="begin"/>
        </w:r>
        <w:r w:rsidR="001F3CED">
          <w:rPr>
            <w:noProof/>
            <w:webHidden/>
          </w:rPr>
          <w:instrText xml:space="preserve"> PAGEREF _Toc396916856 \h </w:instrText>
        </w:r>
        <w:r w:rsidR="001F3CED">
          <w:rPr>
            <w:noProof/>
            <w:webHidden/>
          </w:rPr>
        </w:r>
        <w:r w:rsidR="001F3CED">
          <w:rPr>
            <w:noProof/>
            <w:webHidden/>
          </w:rPr>
          <w:fldChar w:fldCharType="separate"/>
        </w:r>
        <w:r w:rsidR="001F3CED">
          <w:rPr>
            <w:noProof/>
            <w:webHidden/>
          </w:rPr>
          <w:t>10</w:t>
        </w:r>
        <w:r w:rsidR="001F3CED">
          <w:rPr>
            <w:noProof/>
            <w:webHidden/>
          </w:rPr>
          <w:fldChar w:fldCharType="end"/>
        </w:r>
      </w:hyperlink>
    </w:p>
    <w:p w14:paraId="2394A563" w14:textId="77777777" w:rsidR="001F3CED" w:rsidRDefault="007D1AFE">
      <w:pPr>
        <w:pStyle w:val="TOC2"/>
        <w:rPr>
          <w:rFonts w:asciiTheme="minorHAnsi" w:eastAsiaTheme="minorEastAsia" w:hAnsiTheme="minorHAnsi" w:cstheme="minorBidi"/>
          <w:noProof/>
          <w:sz w:val="22"/>
          <w:szCs w:val="22"/>
        </w:rPr>
      </w:pPr>
      <w:hyperlink w:anchor="_Toc396916857" w:history="1">
        <w:r w:rsidR="001F3CED" w:rsidRPr="005D700D">
          <w:rPr>
            <w:rStyle w:val="Hyperlink"/>
            <w:noProof/>
          </w:rPr>
          <w:t>X.1 MCV Actors, Transactions, and Content Modules</w:t>
        </w:r>
        <w:r w:rsidR="001F3CED">
          <w:rPr>
            <w:noProof/>
            <w:webHidden/>
          </w:rPr>
          <w:tab/>
        </w:r>
        <w:r w:rsidR="001F3CED">
          <w:rPr>
            <w:noProof/>
            <w:webHidden/>
          </w:rPr>
          <w:fldChar w:fldCharType="begin"/>
        </w:r>
        <w:r w:rsidR="001F3CED">
          <w:rPr>
            <w:noProof/>
            <w:webHidden/>
          </w:rPr>
          <w:instrText xml:space="preserve"> PAGEREF _Toc396916857 \h </w:instrText>
        </w:r>
        <w:r w:rsidR="001F3CED">
          <w:rPr>
            <w:noProof/>
            <w:webHidden/>
          </w:rPr>
        </w:r>
        <w:r w:rsidR="001F3CED">
          <w:rPr>
            <w:noProof/>
            <w:webHidden/>
          </w:rPr>
          <w:fldChar w:fldCharType="separate"/>
        </w:r>
        <w:r w:rsidR="001F3CED">
          <w:rPr>
            <w:noProof/>
            <w:webHidden/>
          </w:rPr>
          <w:t>10</w:t>
        </w:r>
        <w:r w:rsidR="001F3CED">
          <w:rPr>
            <w:noProof/>
            <w:webHidden/>
          </w:rPr>
          <w:fldChar w:fldCharType="end"/>
        </w:r>
      </w:hyperlink>
    </w:p>
    <w:p w14:paraId="18999B69" w14:textId="77777777" w:rsidR="001F3CED" w:rsidRDefault="007D1AFE">
      <w:pPr>
        <w:pStyle w:val="TOC3"/>
        <w:rPr>
          <w:rFonts w:asciiTheme="minorHAnsi" w:eastAsiaTheme="minorEastAsia" w:hAnsiTheme="minorHAnsi" w:cstheme="minorBidi"/>
          <w:noProof/>
          <w:sz w:val="22"/>
          <w:szCs w:val="22"/>
        </w:rPr>
      </w:pPr>
      <w:hyperlink w:anchor="_Toc396916858" w:history="1">
        <w:r w:rsidR="001F3CED" w:rsidRPr="005D700D">
          <w:rPr>
            <w:rStyle w:val="Hyperlink"/>
            <w:bCs/>
            <w:noProof/>
          </w:rPr>
          <w:t>X.1.1 Actor Descriptions and Actor Profile Requirements</w:t>
        </w:r>
        <w:r w:rsidR="001F3CED">
          <w:rPr>
            <w:noProof/>
            <w:webHidden/>
          </w:rPr>
          <w:tab/>
        </w:r>
        <w:r w:rsidR="001F3CED">
          <w:rPr>
            <w:noProof/>
            <w:webHidden/>
          </w:rPr>
          <w:fldChar w:fldCharType="begin"/>
        </w:r>
        <w:r w:rsidR="001F3CED">
          <w:rPr>
            <w:noProof/>
            <w:webHidden/>
          </w:rPr>
          <w:instrText xml:space="preserve"> PAGEREF _Toc396916858 \h </w:instrText>
        </w:r>
        <w:r w:rsidR="001F3CED">
          <w:rPr>
            <w:noProof/>
            <w:webHidden/>
          </w:rPr>
        </w:r>
        <w:r w:rsidR="001F3CED">
          <w:rPr>
            <w:noProof/>
            <w:webHidden/>
          </w:rPr>
          <w:fldChar w:fldCharType="separate"/>
        </w:r>
        <w:r w:rsidR="001F3CED">
          <w:rPr>
            <w:noProof/>
            <w:webHidden/>
          </w:rPr>
          <w:t>10</w:t>
        </w:r>
        <w:r w:rsidR="001F3CED">
          <w:rPr>
            <w:noProof/>
            <w:webHidden/>
          </w:rPr>
          <w:fldChar w:fldCharType="end"/>
        </w:r>
      </w:hyperlink>
    </w:p>
    <w:p w14:paraId="57EBD9D1" w14:textId="77777777" w:rsidR="001F3CED" w:rsidRDefault="007D1AFE">
      <w:pPr>
        <w:pStyle w:val="TOC4"/>
        <w:rPr>
          <w:rFonts w:asciiTheme="minorHAnsi" w:eastAsiaTheme="minorEastAsia" w:hAnsiTheme="minorHAnsi" w:cstheme="minorBidi"/>
          <w:noProof/>
          <w:sz w:val="22"/>
          <w:szCs w:val="22"/>
        </w:rPr>
      </w:pPr>
      <w:hyperlink w:anchor="_Toc396916859" w:history="1">
        <w:r w:rsidR="001F3CED" w:rsidRPr="005D700D">
          <w:rPr>
            <w:rStyle w:val="Hyperlink"/>
            <w:noProof/>
          </w:rPr>
          <w:t>X.1.1.1 Content Creator</w:t>
        </w:r>
        <w:r w:rsidR="001F3CED">
          <w:rPr>
            <w:noProof/>
            <w:webHidden/>
          </w:rPr>
          <w:tab/>
        </w:r>
        <w:r w:rsidR="001F3CED">
          <w:rPr>
            <w:noProof/>
            <w:webHidden/>
          </w:rPr>
          <w:fldChar w:fldCharType="begin"/>
        </w:r>
        <w:r w:rsidR="001F3CED">
          <w:rPr>
            <w:noProof/>
            <w:webHidden/>
          </w:rPr>
          <w:instrText xml:space="preserve"> PAGEREF _Toc396916859 \h </w:instrText>
        </w:r>
        <w:r w:rsidR="001F3CED">
          <w:rPr>
            <w:noProof/>
            <w:webHidden/>
          </w:rPr>
        </w:r>
        <w:r w:rsidR="001F3CED">
          <w:rPr>
            <w:noProof/>
            <w:webHidden/>
          </w:rPr>
          <w:fldChar w:fldCharType="separate"/>
        </w:r>
        <w:r w:rsidR="001F3CED">
          <w:rPr>
            <w:noProof/>
            <w:webHidden/>
          </w:rPr>
          <w:t>10</w:t>
        </w:r>
        <w:r w:rsidR="001F3CED">
          <w:rPr>
            <w:noProof/>
            <w:webHidden/>
          </w:rPr>
          <w:fldChar w:fldCharType="end"/>
        </w:r>
      </w:hyperlink>
    </w:p>
    <w:p w14:paraId="0E101C7E" w14:textId="77777777" w:rsidR="001F3CED" w:rsidRDefault="007D1AFE">
      <w:pPr>
        <w:pStyle w:val="TOC4"/>
        <w:rPr>
          <w:rFonts w:asciiTheme="minorHAnsi" w:eastAsiaTheme="minorEastAsia" w:hAnsiTheme="minorHAnsi" w:cstheme="minorBidi"/>
          <w:noProof/>
          <w:sz w:val="22"/>
          <w:szCs w:val="22"/>
        </w:rPr>
      </w:pPr>
      <w:hyperlink w:anchor="_Toc396916860" w:history="1">
        <w:r w:rsidR="001F3CED" w:rsidRPr="005D700D">
          <w:rPr>
            <w:rStyle w:val="Hyperlink"/>
            <w:noProof/>
          </w:rPr>
          <w:t>X.1.1.2 Content Consumer</w:t>
        </w:r>
        <w:r w:rsidR="001F3CED">
          <w:rPr>
            <w:noProof/>
            <w:webHidden/>
          </w:rPr>
          <w:tab/>
        </w:r>
        <w:r w:rsidR="001F3CED">
          <w:rPr>
            <w:noProof/>
            <w:webHidden/>
          </w:rPr>
          <w:fldChar w:fldCharType="begin"/>
        </w:r>
        <w:r w:rsidR="001F3CED">
          <w:rPr>
            <w:noProof/>
            <w:webHidden/>
          </w:rPr>
          <w:instrText xml:space="preserve"> PAGEREF _Toc396916860 \h </w:instrText>
        </w:r>
        <w:r w:rsidR="001F3CED">
          <w:rPr>
            <w:noProof/>
            <w:webHidden/>
          </w:rPr>
        </w:r>
        <w:r w:rsidR="001F3CED">
          <w:rPr>
            <w:noProof/>
            <w:webHidden/>
          </w:rPr>
          <w:fldChar w:fldCharType="separate"/>
        </w:r>
        <w:r w:rsidR="001F3CED">
          <w:rPr>
            <w:noProof/>
            <w:webHidden/>
          </w:rPr>
          <w:t>11</w:t>
        </w:r>
        <w:r w:rsidR="001F3CED">
          <w:rPr>
            <w:noProof/>
            <w:webHidden/>
          </w:rPr>
          <w:fldChar w:fldCharType="end"/>
        </w:r>
      </w:hyperlink>
    </w:p>
    <w:p w14:paraId="1B21C107" w14:textId="77777777" w:rsidR="001F3CED" w:rsidRDefault="007D1AFE">
      <w:pPr>
        <w:pStyle w:val="TOC2"/>
        <w:rPr>
          <w:rFonts w:asciiTheme="minorHAnsi" w:eastAsiaTheme="minorEastAsia" w:hAnsiTheme="minorHAnsi" w:cstheme="minorBidi"/>
          <w:noProof/>
          <w:sz w:val="22"/>
          <w:szCs w:val="22"/>
        </w:rPr>
      </w:pPr>
      <w:hyperlink w:anchor="_Toc396916861" w:history="1">
        <w:r w:rsidR="001F3CED" w:rsidRPr="005D700D">
          <w:rPr>
            <w:rStyle w:val="Hyperlink"/>
            <w:noProof/>
          </w:rPr>
          <w:t>X.2 MCV Actor Options</w:t>
        </w:r>
        <w:r w:rsidR="001F3CED">
          <w:rPr>
            <w:noProof/>
            <w:webHidden/>
          </w:rPr>
          <w:tab/>
        </w:r>
        <w:r w:rsidR="001F3CED">
          <w:rPr>
            <w:noProof/>
            <w:webHidden/>
          </w:rPr>
          <w:fldChar w:fldCharType="begin"/>
        </w:r>
        <w:r w:rsidR="001F3CED">
          <w:rPr>
            <w:noProof/>
            <w:webHidden/>
          </w:rPr>
          <w:instrText xml:space="preserve"> PAGEREF _Toc396916861 \h </w:instrText>
        </w:r>
        <w:r w:rsidR="001F3CED">
          <w:rPr>
            <w:noProof/>
            <w:webHidden/>
          </w:rPr>
        </w:r>
        <w:r w:rsidR="001F3CED">
          <w:rPr>
            <w:noProof/>
            <w:webHidden/>
          </w:rPr>
          <w:fldChar w:fldCharType="separate"/>
        </w:r>
        <w:r w:rsidR="001F3CED">
          <w:rPr>
            <w:noProof/>
            <w:webHidden/>
          </w:rPr>
          <w:t>11</w:t>
        </w:r>
        <w:r w:rsidR="001F3CED">
          <w:rPr>
            <w:noProof/>
            <w:webHidden/>
          </w:rPr>
          <w:fldChar w:fldCharType="end"/>
        </w:r>
      </w:hyperlink>
    </w:p>
    <w:p w14:paraId="78F6E64F" w14:textId="77777777" w:rsidR="001F3CED" w:rsidRDefault="007D1AFE">
      <w:pPr>
        <w:pStyle w:val="TOC3"/>
        <w:rPr>
          <w:rFonts w:asciiTheme="minorHAnsi" w:eastAsiaTheme="minorEastAsia" w:hAnsiTheme="minorHAnsi" w:cstheme="minorBidi"/>
          <w:noProof/>
          <w:sz w:val="22"/>
          <w:szCs w:val="22"/>
        </w:rPr>
      </w:pPr>
      <w:hyperlink w:anchor="_Toc396916862" w:history="1">
        <w:r w:rsidR="001F3CED" w:rsidRPr="005D700D">
          <w:rPr>
            <w:rStyle w:val="Hyperlink"/>
            <w:noProof/>
          </w:rPr>
          <w:t>X.2.1 Narrative Formatting</w:t>
        </w:r>
        <w:r w:rsidR="001F3CED">
          <w:rPr>
            <w:noProof/>
            <w:webHidden/>
          </w:rPr>
          <w:tab/>
        </w:r>
        <w:r w:rsidR="001F3CED">
          <w:rPr>
            <w:noProof/>
            <w:webHidden/>
          </w:rPr>
          <w:fldChar w:fldCharType="begin"/>
        </w:r>
        <w:r w:rsidR="001F3CED">
          <w:rPr>
            <w:noProof/>
            <w:webHidden/>
          </w:rPr>
          <w:instrText xml:space="preserve"> PAGEREF _Toc396916862 \h </w:instrText>
        </w:r>
        <w:r w:rsidR="001F3CED">
          <w:rPr>
            <w:noProof/>
            <w:webHidden/>
          </w:rPr>
        </w:r>
        <w:r w:rsidR="001F3CED">
          <w:rPr>
            <w:noProof/>
            <w:webHidden/>
          </w:rPr>
          <w:fldChar w:fldCharType="separate"/>
        </w:r>
        <w:r w:rsidR="001F3CED">
          <w:rPr>
            <w:noProof/>
            <w:webHidden/>
          </w:rPr>
          <w:t>11</w:t>
        </w:r>
        <w:r w:rsidR="001F3CED">
          <w:rPr>
            <w:noProof/>
            <w:webHidden/>
          </w:rPr>
          <w:fldChar w:fldCharType="end"/>
        </w:r>
      </w:hyperlink>
    </w:p>
    <w:p w14:paraId="32EE4A74" w14:textId="77777777" w:rsidR="001F3CED" w:rsidRDefault="007D1AFE">
      <w:pPr>
        <w:pStyle w:val="TOC3"/>
        <w:rPr>
          <w:rFonts w:asciiTheme="minorHAnsi" w:eastAsiaTheme="minorEastAsia" w:hAnsiTheme="minorHAnsi" w:cstheme="minorBidi"/>
          <w:noProof/>
          <w:sz w:val="22"/>
          <w:szCs w:val="22"/>
        </w:rPr>
      </w:pPr>
      <w:hyperlink w:anchor="_Toc396916863" w:history="1">
        <w:r w:rsidR="001F3CED" w:rsidRPr="005D700D">
          <w:rPr>
            <w:rStyle w:val="Hyperlink"/>
            <w:noProof/>
          </w:rPr>
          <w:t>X.2.2 Entry Reference Tagging</w:t>
        </w:r>
        <w:r w:rsidR="001F3CED">
          <w:rPr>
            <w:noProof/>
            <w:webHidden/>
          </w:rPr>
          <w:tab/>
        </w:r>
        <w:r w:rsidR="001F3CED">
          <w:rPr>
            <w:noProof/>
            <w:webHidden/>
          </w:rPr>
          <w:fldChar w:fldCharType="begin"/>
        </w:r>
        <w:r w:rsidR="001F3CED">
          <w:rPr>
            <w:noProof/>
            <w:webHidden/>
          </w:rPr>
          <w:instrText xml:space="preserve"> PAGEREF _Toc396916863 \h </w:instrText>
        </w:r>
        <w:r w:rsidR="001F3CED">
          <w:rPr>
            <w:noProof/>
            <w:webHidden/>
          </w:rPr>
        </w:r>
        <w:r w:rsidR="001F3CED">
          <w:rPr>
            <w:noProof/>
            <w:webHidden/>
          </w:rPr>
          <w:fldChar w:fldCharType="separate"/>
        </w:r>
        <w:r w:rsidR="001F3CED">
          <w:rPr>
            <w:noProof/>
            <w:webHidden/>
          </w:rPr>
          <w:t>11</w:t>
        </w:r>
        <w:r w:rsidR="001F3CED">
          <w:rPr>
            <w:noProof/>
            <w:webHidden/>
          </w:rPr>
          <w:fldChar w:fldCharType="end"/>
        </w:r>
      </w:hyperlink>
    </w:p>
    <w:p w14:paraId="7AAB1163" w14:textId="77777777" w:rsidR="001F3CED" w:rsidRDefault="007D1AFE">
      <w:pPr>
        <w:pStyle w:val="TOC2"/>
        <w:rPr>
          <w:rFonts w:asciiTheme="minorHAnsi" w:eastAsiaTheme="minorEastAsia" w:hAnsiTheme="minorHAnsi" w:cstheme="minorBidi"/>
          <w:noProof/>
          <w:sz w:val="22"/>
          <w:szCs w:val="22"/>
        </w:rPr>
      </w:pPr>
      <w:hyperlink w:anchor="_Toc396916864" w:history="1">
        <w:r w:rsidR="001F3CED" w:rsidRPr="005D700D">
          <w:rPr>
            <w:rStyle w:val="Hyperlink"/>
            <w:noProof/>
          </w:rPr>
          <w:t>X.3 MCV Required Actor Groupings</w:t>
        </w:r>
        <w:r w:rsidR="001F3CED">
          <w:rPr>
            <w:noProof/>
            <w:webHidden/>
          </w:rPr>
          <w:tab/>
        </w:r>
        <w:r w:rsidR="001F3CED">
          <w:rPr>
            <w:noProof/>
            <w:webHidden/>
          </w:rPr>
          <w:fldChar w:fldCharType="begin"/>
        </w:r>
        <w:r w:rsidR="001F3CED">
          <w:rPr>
            <w:noProof/>
            <w:webHidden/>
          </w:rPr>
          <w:instrText xml:space="preserve"> PAGEREF _Toc396916864 \h </w:instrText>
        </w:r>
        <w:r w:rsidR="001F3CED">
          <w:rPr>
            <w:noProof/>
            <w:webHidden/>
          </w:rPr>
        </w:r>
        <w:r w:rsidR="001F3CED">
          <w:rPr>
            <w:noProof/>
            <w:webHidden/>
          </w:rPr>
          <w:fldChar w:fldCharType="separate"/>
        </w:r>
        <w:r w:rsidR="001F3CED">
          <w:rPr>
            <w:noProof/>
            <w:webHidden/>
          </w:rPr>
          <w:t>12</w:t>
        </w:r>
        <w:r w:rsidR="001F3CED">
          <w:rPr>
            <w:noProof/>
            <w:webHidden/>
          </w:rPr>
          <w:fldChar w:fldCharType="end"/>
        </w:r>
      </w:hyperlink>
    </w:p>
    <w:p w14:paraId="0FC70D96" w14:textId="77777777" w:rsidR="001F3CED" w:rsidRDefault="007D1AFE">
      <w:pPr>
        <w:pStyle w:val="TOC2"/>
        <w:rPr>
          <w:rFonts w:asciiTheme="minorHAnsi" w:eastAsiaTheme="minorEastAsia" w:hAnsiTheme="minorHAnsi" w:cstheme="minorBidi"/>
          <w:noProof/>
          <w:sz w:val="22"/>
          <w:szCs w:val="22"/>
        </w:rPr>
      </w:pPr>
      <w:hyperlink w:anchor="_Toc396916865" w:history="1">
        <w:r w:rsidR="001F3CED" w:rsidRPr="005D700D">
          <w:rPr>
            <w:rStyle w:val="Hyperlink"/>
            <w:noProof/>
          </w:rPr>
          <w:t>X.4 MCV Overview</w:t>
        </w:r>
        <w:r w:rsidR="001F3CED">
          <w:rPr>
            <w:noProof/>
            <w:webHidden/>
          </w:rPr>
          <w:tab/>
        </w:r>
        <w:r w:rsidR="001F3CED">
          <w:rPr>
            <w:noProof/>
            <w:webHidden/>
          </w:rPr>
          <w:fldChar w:fldCharType="begin"/>
        </w:r>
        <w:r w:rsidR="001F3CED">
          <w:rPr>
            <w:noProof/>
            <w:webHidden/>
          </w:rPr>
          <w:instrText xml:space="preserve"> PAGEREF _Toc396916865 \h </w:instrText>
        </w:r>
        <w:r w:rsidR="001F3CED">
          <w:rPr>
            <w:noProof/>
            <w:webHidden/>
          </w:rPr>
        </w:r>
        <w:r w:rsidR="001F3CED">
          <w:rPr>
            <w:noProof/>
            <w:webHidden/>
          </w:rPr>
          <w:fldChar w:fldCharType="separate"/>
        </w:r>
        <w:r w:rsidR="001F3CED">
          <w:rPr>
            <w:noProof/>
            <w:webHidden/>
          </w:rPr>
          <w:t>12</w:t>
        </w:r>
        <w:r w:rsidR="001F3CED">
          <w:rPr>
            <w:noProof/>
            <w:webHidden/>
          </w:rPr>
          <w:fldChar w:fldCharType="end"/>
        </w:r>
      </w:hyperlink>
    </w:p>
    <w:p w14:paraId="6260E877" w14:textId="77777777" w:rsidR="001F3CED" w:rsidRDefault="007D1AFE">
      <w:pPr>
        <w:pStyle w:val="TOC3"/>
        <w:rPr>
          <w:rFonts w:asciiTheme="minorHAnsi" w:eastAsiaTheme="minorEastAsia" w:hAnsiTheme="minorHAnsi" w:cstheme="minorBidi"/>
          <w:noProof/>
          <w:sz w:val="22"/>
          <w:szCs w:val="22"/>
        </w:rPr>
      </w:pPr>
      <w:hyperlink w:anchor="_Toc396916866" w:history="1">
        <w:r w:rsidR="001F3CED" w:rsidRPr="005D700D">
          <w:rPr>
            <w:rStyle w:val="Hyperlink"/>
            <w:bCs/>
            <w:noProof/>
          </w:rPr>
          <w:t>X.4.1 Concepts</w:t>
        </w:r>
        <w:r w:rsidR="001F3CED">
          <w:rPr>
            <w:noProof/>
            <w:webHidden/>
          </w:rPr>
          <w:tab/>
        </w:r>
        <w:r w:rsidR="001F3CED">
          <w:rPr>
            <w:noProof/>
            <w:webHidden/>
          </w:rPr>
          <w:fldChar w:fldCharType="begin"/>
        </w:r>
        <w:r w:rsidR="001F3CED">
          <w:rPr>
            <w:noProof/>
            <w:webHidden/>
          </w:rPr>
          <w:instrText xml:space="preserve"> PAGEREF _Toc396916866 \h </w:instrText>
        </w:r>
        <w:r w:rsidR="001F3CED">
          <w:rPr>
            <w:noProof/>
            <w:webHidden/>
          </w:rPr>
        </w:r>
        <w:r w:rsidR="001F3CED">
          <w:rPr>
            <w:noProof/>
            <w:webHidden/>
          </w:rPr>
          <w:fldChar w:fldCharType="separate"/>
        </w:r>
        <w:r w:rsidR="001F3CED">
          <w:rPr>
            <w:noProof/>
            <w:webHidden/>
          </w:rPr>
          <w:t>12</w:t>
        </w:r>
        <w:r w:rsidR="001F3CED">
          <w:rPr>
            <w:noProof/>
            <w:webHidden/>
          </w:rPr>
          <w:fldChar w:fldCharType="end"/>
        </w:r>
      </w:hyperlink>
    </w:p>
    <w:p w14:paraId="3AC3072E" w14:textId="77777777" w:rsidR="001F3CED" w:rsidRDefault="007D1AFE">
      <w:pPr>
        <w:pStyle w:val="TOC4"/>
        <w:rPr>
          <w:rFonts w:asciiTheme="minorHAnsi" w:eastAsiaTheme="minorEastAsia" w:hAnsiTheme="minorHAnsi" w:cstheme="minorBidi"/>
          <w:noProof/>
          <w:sz w:val="22"/>
          <w:szCs w:val="22"/>
        </w:rPr>
      </w:pPr>
      <w:hyperlink w:anchor="_Toc396916867" w:history="1">
        <w:r w:rsidR="001F3CED" w:rsidRPr="005D700D">
          <w:rPr>
            <w:rStyle w:val="Hyperlink"/>
            <w:noProof/>
          </w:rPr>
          <w:t>X.4.1.1 Categories of Content Tagging, with examples</w:t>
        </w:r>
        <w:r w:rsidR="001F3CED">
          <w:rPr>
            <w:noProof/>
            <w:webHidden/>
          </w:rPr>
          <w:tab/>
        </w:r>
        <w:r w:rsidR="001F3CED">
          <w:rPr>
            <w:noProof/>
            <w:webHidden/>
          </w:rPr>
          <w:fldChar w:fldCharType="begin"/>
        </w:r>
        <w:r w:rsidR="001F3CED">
          <w:rPr>
            <w:noProof/>
            <w:webHidden/>
          </w:rPr>
          <w:instrText xml:space="preserve"> PAGEREF _Toc396916867 \h </w:instrText>
        </w:r>
        <w:r w:rsidR="001F3CED">
          <w:rPr>
            <w:noProof/>
            <w:webHidden/>
          </w:rPr>
        </w:r>
        <w:r w:rsidR="001F3CED">
          <w:rPr>
            <w:noProof/>
            <w:webHidden/>
          </w:rPr>
          <w:fldChar w:fldCharType="separate"/>
        </w:r>
        <w:r w:rsidR="001F3CED">
          <w:rPr>
            <w:noProof/>
            <w:webHidden/>
          </w:rPr>
          <w:t>12</w:t>
        </w:r>
        <w:r w:rsidR="001F3CED">
          <w:rPr>
            <w:noProof/>
            <w:webHidden/>
          </w:rPr>
          <w:fldChar w:fldCharType="end"/>
        </w:r>
      </w:hyperlink>
    </w:p>
    <w:p w14:paraId="66F74367" w14:textId="77777777" w:rsidR="001F3CED" w:rsidRDefault="007D1AFE">
      <w:pPr>
        <w:pStyle w:val="TOC5"/>
        <w:rPr>
          <w:rFonts w:asciiTheme="minorHAnsi" w:eastAsiaTheme="minorEastAsia" w:hAnsiTheme="minorHAnsi" w:cstheme="minorBidi"/>
          <w:noProof/>
          <w:sz w:val="22"/>
          <w:szCs w:val="22"/>
        </w:rPr>
      </w:pPr>
      <w:hyperlink w:anchor="_Toc396916868" w:history="1">
        <w:r w:rsidR="001F3CED" w:rsidRPr="005D700D">
          <w:rPr>
            <w:rStyle w:val="Hyperlink"/>
            <w:noProof/>
          </w:rPr>
          <w:t>X.4.1.1.1 Branding</w:t>
        </w:r>
        <w:r w:rsidR="001F3CED">
          <w:rPr>
            <w:noProof/>
            <w:webHidden/>
          </w:rPr>
          <w:tab/>
        </w:r>
        <w:r w:rsidR="001F3CED">
          <w:rPr>
            <w:noProof/>
            <w:webHidden/>
          </w:rPr>
          <w:fldChar w:fldCharType="begin"/>
        </w:r>
        <w:r w:rsidR="001F3CED">
          <w:rPr>
            <w:noProof/>
            <w:webHidden/>
          </w:rPr>
          <w:instrText xml:space="preserve"> PAGEREF _Toc396916868 \h </w:instrText>
        </w:r>
        <w:r w:rsidR="001F3CED">
          <w:rPr>
            <w:noProof/>
            <w:webHidden/>
          </w:rPr>
        </w:r>
        <w:r w:rsidR="001F3CED">
          <w:rPr>
            <w:noProof/>
            <w:webHidden/>
          </w:rPr>
          <w:fldChar w:fldCharType="separate"/>
        </w:r>
        <w:r w:rsidR="001F3CED">
          <w:rPr>
            <w:noProof/>
            <w:webHidden/>
          </w:rPr>
          <w:t>13</w:t>
        </w:r>
        <w:r w:rsidR="001F3CED">
          <w:rPr>
            <w:noProof/>
            <w:webHidden/>
          </w:rPr>
          <w:fldChar w:fldCharType="end"/>
        </w:r>
      </w:hyperlink>
    </w:p>
    <w:p w14:paraId="36E1C280" w14:textId="77777777" w:rsidR="001F3CED" w:rsidRDefault="007D1AFE">
      <w:pPr>
        <w:pStyle w:val="TOC5"/>
        <w:rPr>
          <w:rFonts w:asciiTheme="minorHAnsi" w:eastAsiaTheme="minorEastAsia" w:hAnsiTheme="minorHAnsi" w:cstheme="minorBidi"/>
          <w:noProof/>
          <w:sz w:val="22"/>
          <w:szCs w:val="22"/>
        </w:rPr>
      </w:pPr>
      <w:hyperlink w:anchor="_Toc396916869" w:history="1">
        <w:r w:rsidR="001F3CED" w:rsidRPr="005D700D">
          <w:rPr>
            <w:rStyle w:val="Hyperlink"/>
            <w:noProof/>
          </w:rPr>
          <w:t>X.4.1.1.2 Patient Demographics</w:t>
        </w:r>
        <w:r w:rsidR="001F3CED">
          <w:rPr>
            <w:noProof/>
            <w:webHidden/>
          </w:rPr>
          <w:tab/>
        </w:r>
        <w:r w:rsidR="001F3CED">
          <w:rPr>
            <w:noProof/>
            <w:webHidden/>
          </w:rPr>
          <w:fldChar w:fldCharType="begin"/>
        </w:r>
        <w:r w:rsidR="001F3CED">
          <w:rPr>
            <w:noProof/>
            <w:webHidden/>
          </w:rPr>
          <w:instrText xml:space="preserve"> PAGEREF _Toc396916869 \h </w:instrText>
        </w:r>
        <w:r w:rsidR="001F3CED">
          <w:rPr>
            <w:noProof/>
            <w:webHidden/>
          </w:rPr>
        </w:r>
        <w:r w:rsidR="001F3CED">
          <w:rPr>
            <w:noProof/>
            <w:webHidden/>
          </w:rPr>
          <w:fldChar w:fldCharType="separate"/>
        </w:r>
        <w:r w:rsidR="001F3CED">
          <w:rPr>
            <w:noProof/>
            <w:webHidden/>
          </w:rPr>
          <w:t>13</w:t>
        </w:r>
        <w:r w:rsidR="001F3CED">
          <w:rPr>
            <w:noProof/>
            <w:webHidden/>
          </w:rPr>
          <w:fldChar w:fldCharType="end"/>
        </w:r>
      </w:hyperlink>
    </w:p>
    <w:p w14:paraId="0DEF7A8D" w14:textId="77777777" w:rsidR="001F3CED" w:rsidRDefault="007D1AFE">
      <w:pPr>
        <w:pStyle w:val="TOC5"/>
        <w:rPr>
          <w:rFonts w:asciiTheme="minorHAnsi" w:eastAsiaTheme="minorEastAsia" w:hAnsiTheme="minorHAnsi" w:cstheme="minorBidi"/>
          <w:noProof/>
          <w:sz w:val="22"/>
          <w:szCs w:val="22"/>
        </w:rPr>
      </w:pPr>
      <w:hyperlink w:anchor="_Toc396916870" w:history="1">
        <w:r w:rsidR="001F3CED" w:rsidRPr="005D700D">
          <w:rPr>
            <w:rStyle w:val="Hyperlink"/>
            <w:noProof/>
          </w:rPr>
          <w:t>X.4.1.1.3 Patient Contacts</w:t>
        </w:r>
        <w:r w:rsidR="001F3CED">
          <w:rPr>
            <w:noProof/>
            <w:webHidden/>
          </w:rPr>
          <w:tab/>
        </w:r>
        <w:r w:rsidR="001F3CED">
          <w:rPr>
            <w:noProof/>
            <w:webHidden/>
          </w:rPr>
          <w:fldChar w:fldCharType="begin"/>
        </w:r>
        <w:r w:rsidR="001F3CED">
          <w:rPr>
            <w:noProof/>
            <w:webHidden/>
          </w:rPr>
          <w:instrText xml:space="preserve"> PAGEREF _Toc396916870 \h </w:instrText>
        </w:r>
        <w:r w:rsidR="001F3CED">
          <w:rPr>
            <w:noProof/>
            <w:webHidden/>
          </w:rPr>
        </w:r>
        <w:r w:rsidR="001F3CED">
          <w:rPr>
            <w:noProof/>
            <w:webHidden/>
          </w:rPr>
          <w:fldChar w:fldCharType="separate"/>
        </w:r>
        <w:r w:rsidR="001F3CED">
          <w:rPr>
            <w:noProof/>
            <w:webHidden/>
          </w:rPr>
          <w:t>13</w:t>
        </w:r>
        <w:r w:rsidR="001F3CED">
          <w:rPr>
            <w:noProof/>
            <w:webHidden/>
          </w:rPr>
          <w:fldChar w:fldCharType="end"/>
        </w:r>
      </w:hyperlink>
    </w:p>
    <w:p w14:paraId="373D22BA" w14:textId="77777777" w:rsidR="001F3CED" w:rsidRDefault="007D1AFE">
      <w:pPr>
        <w:pStyle w:val="TOC5"/>
        <w:rPr>
          <w:rFonts w:asciiTheme="minorHAnsi" w:eastAsiaTheme="minorEastAsia" w:hAnsiTheme="minorHAnsi" w:cstheme="minorBidi"/>
          <w:noProof/>
          <w:sz w:val="22"/>
          <w:szCs w:val="22"/>
        </w:rPr>
      </w:pPr>
      <w:hyperlink w:anchor="_Toc396916871" w:history="1">
        <w:r w:rsidR="001F3CED" w:rsidRPr="005D700D">
          <w:rPr>
            <w:rStyle w:val="Hyperlink"/>
            <w:noProof/>
          </w:rPr>
          <w:t>X.4.1.1.4 Document Sections</w:t>
        </w:r>
        <w:r w:rsidR="001F3CED">
          <w:rPr>
            <w:noProof/>
            <w:webHidden/>
          </w:rPr>
          <w:tab/>
        </w:r>
        <w:r w:rsidR="001F3CED">
          <w:rPr>
            <w:noProof/>
            <w:webHidden/>
          </w:rPr>
          <w:fldChar w:fldCharType="begin"/>
        </w:r>
        <w:r w:rsidR="001F3CED">
          <w:rPr>
            <w:noProof/>
            <w:webHidden/>
          </w:rPr>
          <w:instrText xml:space="preserve"> PAGEREF _Toc396916871 \h </w:instrText>
        </w:r>
        <w:r w:rsidR="001F3CED">
          <w:rPr>
            <w:noProof/>
            <w:webHidden/>
          </w:rPr>
        </w:r>
        <w:r w:rsidR="001F3CED">
          <w:rPr>
            <w:noProof/>
            <w:webHidden/>
          </w:rPr>
          <w:fldChar w:fldCharType="separate"/>
        </w:r>
        <w:r w:rsidR="001F3CED">
          <w:rPr>
            <w:noProof/>
            <w:webHidden/>
          </w:rPr>
          <w:t>13</w:t>
        </w:r>
        <w:r w:rsidR="001F3CED">
          <w:rPr>
            <w:noProof/>
            <w:webHidden/>
          </w:rPr>
          <w:fldChar w:fldCharType="end"/>
        </w:r>
      </w:hyperlink>
    </w:p>
    <w:p w14:paraId="3F6A198E" w14:textId="77777777" w:rsidR="001F3CED" w:rsidRDefault="007D1AFE">
      <w:pPr>
        <w:pStyle w:val="TOC5"/>
        <w:rPr>
          <w:rFonts w:asciiTheme="minorHAnsi" w:eastAsiaTheme="minorEastAsia" w:hAnsiTheme="minorHAnsi" w:cstheme="minorBidi"/>
          <w:noProof/>
          <w:sz w:val="22"/>
          <w:szCs w:val="22"/>
        </w:rPr>
      </w:pPr>
      <w:hyperlink w:anchor="_Toc396916872" w:history="1">
        <w:r w:rsidR="001F3CED" w:rsidRPr="005D700D">
          <w:rPr>
            <w:rStyle w:val="Hyperlink"/>
            <w:noProof/>
          </w:rPr>
          <w:t>X.4.1.1.5 Changed / Assessed Clinical Content</w:t>
        </w:r>
        <w:r w:rsidR="001F3CED">
          <w:rPr>
            <w:noProof/>
            <w:webHidden/>
          </w:rPr>
          <w:tab/>
        </w:r>
        <w:r w:rsidR="001F3CED">
          <w:rPr>
            <w:noProof/>
            <w:webHidden/>
          </w:rPr>
          <w:fldChar w:fldCharType="begin"/>
        </w:r>
        <w:r w:rsidR="001F3CED">
          <w:rPr>
            <w:noProof/>
            <w:webHidden/>
          </w:rPr>
          <w:instrText xml:space="preserve"> PAGEREF _Toc396916872 \h </w:instrText>
        </w:r>
        <w:r w:rsidR="001F3CED">
          <w:rPr>
            <w:noProof/>
            <w:webHidden/>
          </w:rPr>
        </w:r>
        <w:r w:rsidR="001F3CED">
          <w:rPr>
            <w:noProof/>
            <w:webHidden/>
          </w:rPr>
          <w:fldChar w:fldCharType="separate"/>
        </w:r>
        <w:r w:rsidR="001F3CED">
          <w:rPr>
            <w:noProof/>
            <w:webHidden/>
          </w:rPr>
          <w:t>14</w:t>
        </w:r>
        <w:r w:rsidR="001F3CED">
          <w:rPr>
            <w:noProof/>
            <w:webHidden/>
          </w:rPr>
          <w:fldChar w:fldCharType="end"/>
        </w:r>
      </w:hyperlink>
    </w:p>
    <w:p w14:paraId="64632A36" w14:textId="77777777" w:rsidR="001F3CED" w:rsidRDefault="007D1AFE">
      <w:pPr>
        <w:pStyle w:val="TOC5"/>
        <w:rPr>
          <w:rFonts w:asciiTheme="minorHAnsi" w:eastAsiaTheme="minorEastAsia" w:hAnsiTheme="minorHAnsi" w:cstheme="minorBidi"/>
          <w:noProof/>
          <w:sz w:val="22"/>
          <w:szCs w:val="22"/>
        </w:rPr>
      </w:pPr>
      <w:hyperlink w:anchor="_Toc396916873" w:history="1">
        <w:r w:rsidR="001F3CED" w:rsidRPr="005D700D">
          <w:rPr>
            <w:rStyle w:val="Hyperlink"/>
            <w:noProof/>
          </w:rPr>
          <w:t>X.4.1.1.6 Full or Partial Item Narrative</w:t>
        </w:r>
        <w:r w:rsidR="001F3CED">
          <w:rPr>
            <w:noProof/>
            <w:webHidden/>
          </w:rPr>
          <w:tab/>
        </w:r>
        <w:r w:rsidR="001F3CED">
          <w:rPr>
            <w:noProof/>
            <w:webHidden/>
          </w:rPr>
          <w:fldChar w:fldCharType="begin"/>
        </w:r>
        <w:r w:rsidR="001F3CED">
          <w:rPr>
            <w:noProof/>
            <w:webHidden/>
          </w:rPr>
          <w:instrText xml:space="preserve"> PAGEREF _Toc396916873 \h </w:instrText>
        </w:r>
        <w:r w:rsidR="001F3CED">
          <w:rPr>
            <w:noProof/>
            <w:webHidden/>
          </w:rPr>
        </w:r>
        <w:r w:rsidR="001F3CED">
          <w:rPr>
            <w:noProof/>
            <w:webHidden/>
          </w:rPr>
          <w:fldChar w:fldCharType="separate"/>
        </w:r>
        <w:r w:rsidR="001F3CED">
          <w:rPr>
            <w:noProof/>
            <w:webHidden/>
          </w:rPr>
          <w:t>14</w:t>
        </w:r>
        <w:r w:rsidR="001F3CED">
          <w:rPr>
            <w:noProof/>
            <w:webHidden/>
          </w:rPr>
          <w:fldChar w:fldCharType="end"/>
        </w:r>
      </w:hyperlink>
    </w:p>
    <w:p w14:paraId="4B573A59" w14:textId="77777777" w:rsidR="001F3CED" w:rsidRDefault="007D1AFE">
      <w:pPr>
        <w:pStyle w:val="TOC5"/>
        <w:rPr>
          <w:rFonts w:asciiTheme="minorHAnsi" w:eastAsiaTheme="minorEastAsia" w:hAnsiTheme="minorHAnsi" w:cstheme="minorBidi"/>
          <w:noProof/>
          <w:sz w:val="22"/>
          <w:szCs w:val="22"/>
        </w:rPr>
      </w:pPr>
      <w:hyperlink w:anchor="_Toc396916874" w:history="1">
        <w:r w:rsidR="001F3CED" w:rsidRPr="005D700D">
          <w:rPr>
            <w:rStyle w:val="Hyperlink"/>
            <w:noProof/>
          </w:rPr>
          <w:t>X.4.1.1.7 Text Classifying</w:t>
        </w:r>
        <w:r w:rsidR="001F3CED">
          <w:rPr>
            <w:noProof/>
            <w:webHidden/>
          </w:rPr>
          <w:tab/>
        </w:r>
        <w:r w:rsidR="001F3CED">
          <w:rPr>
            <w:noProof/>
            <w:webHidden/>
          </w:rPr>
          <w:fldChar w:fldCharType="begin"/>
        </w:r>
        <w:r w:rsidR="001F3CED">
          <w:rPr>
            <w:noProof/>
            <w:webHidden/>
          </w:rPr>
          <w:instrText xml:space="preserve"> PAGEREF _Toc396916874 \h </w:instrText>
        </w:r>
        <w:r w:rsidR="001F3CED">
          <w:rPr>
            <w:noProof/>
            <w:webHidden/>
          </w:rPr>
        </w:r>
        <w:r w:rsidR="001F3CED">
          <w:rPr>
            <w:noProof/>
            <w:webHidden/>
          </w:rPr>
          <w:fldChar w:fldCharType="separate"/>
        </w:r>
        <w:r w:rsidR="001F3CED">
          <w:rPr>
            <w:noProof/>
            <w:webHidden/>
          </w:rPr>
          <w:t>14</w:t>
        </w:r>
        <w:r w:rsidR="001F3CED">
          <w:rPr>
            <w:noProof/>
            <w:webHidden/>
          </w:rPr>
          <w:fldChar w:fldCharType="end"/>
        </w:r>
      </w:hyperlink>
    </w:p>
    <w:p w14:paraId="6C665546" w14:textId="77777777" w:rsidR="001F3CED" w:rsidRDefault="007D1AFE">
      <w:pPr>
        <w:pStyle w:val="TOC3"/>
        <w:rPr>
          <w:rFonts w:asciiTheme="minorHAnsi" w:eastAsiaTheme="minorEastAsia" w:hAnsiTheme="minorHAnsi" w:cstheme="minorBidi"/>
          <w:noProof/>
          <w:sz w:val="22"/>
          <w:szCs w:val="22"/>
        </w:rPr>
      </w:pPr>
      <w:hyperlink w:anchor="_Toc396916875" w:history="1">
        <w:r w:rsidR="001F3CED" w:rsidRPr="005D700D">
          <w:rPr>
            <w:rStyle w:val="Hyperlink"/>
            <w:bCs/>
            <w:noProof/>
          </w:rPr>
          <w:t>X.4.2 Use Cases</w:t>
        </w:r>
        <w:r w:rsidR="001F3CED">
          <w:rPr>
            <w:noProof/>
            <w:webHidden/>
          </w:rPr>
          <w:tab/>
        </w:r>
        <w:r w:rsidR="001F3CED">
          <w:rPr>
            <w:noProof/>
            <w:webHidden/>
          </w:rPr>
          <w:fldChar w:fldCharType="begin"/>
        </w:r>
        <w:r w:rsidR="001F3CED">
          <w:rPr>
            <w:noProof/>
            <w:webHidden/>
          </w:rPr>
          <w:instrText xml:space="preserve"> PAGEREF _Toc396916875 \h </w:instrText>
        </w:r>
        <w:r w:rsidR="001F3CED">
          <w:rPr>
            <w:noProof/>
            <w:webHidden/>
          </w:rPr>
        </w:r>
        <w:r w:rsidR="001F3CED">
          <w:rPr>
            <w:noProof/>
            <w:webHidden/>
          </w:rPr>
          <w:fldChar w:fldCharType="separate"/>
        </w:r>
        <w:r w:rsidR="001F3CED">
          <w:rPr>
            <w:noProof/>
            <w:webHidden/>
          </w:rPr>
          <w:t>14</w:t>
        </w:r>
        <w:r w:rsidR="001F3CED">
          <w:rPr>
            <w:noProof/>
            <w:webHidden/>
          </w:rPr>
          <w:fldChar w:fldCharType="end"/>
        </w:r>
      </w:hyperlink>
    </w:p>
    <w:p w14:paraId="2CE262AE" w14:textId="77777777" w:rsidR="001F3CED" w:rsidRDefault="007D1AFE">
      <w:pPr>
        <w:pStyle w:val="TOC4"/>
        <w:rPr>
          <w:rFonts w:asciiTheme="minorHAnsi" w:eastAsiaTheme="minorEastAsia" w:hAnsiTheme="minorHAnsi" w:cstheme="minorBidi"/>
          <w:noProof/>
          <w:sz w:val="22"/>
          <w:szCs w:val="22"/>
        </w:rPr>
      </w:pPr>
      <w:hyperlink w:anchor="_Toc396916876" w:history="1">
        <w:r w:rsidR="001F3CED" w:rsidRPr="005D700D">
          <w:rPr>
            <w:rStyle w:val="Hyperlink"/>
            <w:noProof/>
          </w:rPr>
          <w:t>X.4.2.1 Use Case #1: Visit Summary</w:t>
        </w:r>
        <w:r w:rsidR="001F3CED">
          <w:rPr>
            <w:noProof/>
            <w:webHidden/>
          </w:rPr>
          <w:tab/>
        </w:r>
        <w:r w:rsidR="001F3CED">
          <w:rPr>
            <w:noProof/>
            <w:webHidden/>
          </w:rPr>
          <w:fldChar w:fldCharType="begin"/>
        </w:r>
        <w:r w:rsidR="001F3CED">
          <w:rPr>
            <w:noProof/>
            <w:webHidden/>
          </w:rPr>
          <w:instrText xml:space="preserve"> PAGEREF _Toc396916876 \h </w:instrText>
        </w:r>
        <w:r w:rsidR="001F3CED">
          <w:rPr>
            <w:noProof/>
            <w:webHidden/>
          </w:rPr>
        </w:r>
        <w:r w:rsidR="001F3CED">
          <w:rPr>
            <w:noProof/>
            <w:webHidden/>
          </w:rPr>
          <w:fldChar w:fldCharType="separate"/>
        </w:r>
        <w:r w:rsidR="001F3CED">
          <w:rPr>
            <w:noProof/>
            <w:webHidden/>
          </w:rPr>
          <w:t>14</w:t>
        </w:r>
        <w:r w:rsidR="001F3CED">
          <w:rPr>
            <w:noProof/>
            <w:webHidden/>
          </w:rPr>
          <w:fldChar w:fldCharType="end"/>
        </w:r>
      </w:hyperlink>
    </w:p>
    <w:p w14:paraId="03F0779E" w14:textId="77777777" w:rsidR="001F3CED" w:rsidRDefault="007D1AFE">
      <w:pPr>
        <w:pStyle w:val="TOC5"/>
        <w:rPr>
          <w:rFonts w:asciiTheme="minorHAnsi" w:eastAsiaTheme="minorEastAsia" w:hAnsiTheme="minorHAnsi" w:cstheme="minorBidi"/>
          <w:noProof/>
          <w:sz w:val="22"/>
          <w:szCs w:val="22"/>
        </w:rPr>
      </w:pPr>
      <w:hyperlink w:anchor="_Toc396916877" w:history="1">
        <w:r w:rsidR="001F3CED" w:rsidRPr="005D700D">
          <w:rPr>
            <w:rStyle w:val="Hyperlink"/>
            <w:noProof/>
          </w:rPr>
          <w:t>X.4.2.1.1 Visit Summary</w:t>
        </w:r>
        <w:r w:rsidR="001F3CED" w:rsidRPr="005D700D">
          <w:rPr>
            <w:rStyle w:val="Hyperlink"/>
            <w:bCs/>
            <w:noProof/>
          </w:rPr>
          <w:t xml:space="preserve"> </w:t>
        </w:r>
        <w:r w:rsidR="001F3CED" w:rsidRPr="005D700D">
          <w:rPr>
            <w:rStyle w:val="Hyperlink"/>
            <w:noProof/>
          </w:rPr>
          <w:t>Use Case Description</w:t>
        </w:r>
        <w:r w:rsidR="001F3CED">
          <w:rPr>
            <w:noProof/>
            <w:webHidden/>
          </w:rPr>
          <w:tab/>
        </w:r>
        <w:r w:rsidR="001F3CED">
          <w:rPr>
            <w:noProof/>
            <w:webHidden/>
          </w:rPr>
          <w:fldChar w:fldCharType="begin"/>
        </w:r>
        <w:r w:rsidR="001F3CED">
          <w:rPr>
            <w:noProof/>
            <w:webHidden/>
          </w:rPr>
          <w:instrText xml:space="preserve"> PAGEREF _Toc396916877 \h </w:instrText>
        </w:r>
        <w:r w:rsidR="001F3CED">
          <w:rPr>
            <w:noProof/>
            <w:webHidden/>
          </w:rPr>
        </w:r>
        <w:r w:rsidR="001F3CED">
          <w:rPr>
            <w:noProof/>
            <w:webHidden/>
          </w:rPr>
          <w:fldChar w:fldCharType="separate"/>
        </w:r>
        <w:r w:rsidR="001F3CED">
          <w:rPr>
            <w:noProof/>
            <w:webHidden/>
          </w:rPr>
          <w:t>14</w:t>
        </w:r>
        <w:r w:rsidR="001F3CED">
          <w:rPr>
            <w:noProof/>
            <w:webHidden/>
          </w:rPr>
          <w:fldChar w:fldCharType="end"/>
        </w:r>
      </w:hyperlink>
    </w:p>
    <w:p w14:paraId="3B29AA09" w14:textId="77777777" w:rsidR="001F3CED" w:rsidRDefault="007D1AFE">
      <w:pPr>
        <w:pStyle w:val="TOC5"/>
        <w:rPr>
          <w:rFonts w:asciiTheme="minorHAnsi" w:eastAsiaTheme="minorEastAsia" w:hAnsiTheme="minorHAnsi" w:cstheme="minorBidi"/>
          <w:noProof/>
          <w:sz w:val="22"/>
          <w:szCs w:val="22"/>
        </w:rPr>
      </w:pPr>
      <w:hyperlink w:anchor="_Toc396916878" w:history="1">
        <w:r w:rsidR="001F3CED" w:rsidRPr="005D700D">
          <w:rPr>
            <w:rStyle w:val="Hyperlink"/>
            <w:noProof/>
          </w:rPr>
          <w:t>X.4.2.1.2 Visit Summary Process Flow</w:t>
        </w:r>
        <w:r w:rsidR="001F3CED">
          <w:rPr>
            <w:noProof/>
            <w:webHidden/>
          </w:rPr>
          <w:tab/>
        </w:r>
        <w:r w:rsidR="001F3CED">
          <w:rPr>
            <w:noProof/>
            <w:webHidden/>
          </w:rPr>
          <w:fldChar w:fldCharType="begin"/>
        </w:r>
        <w:r w:rsidR="001F3CED">
          <w:rPr>
            <w:noProof/>
            <w:webHidden/>
          </w:rPr>
          <w:instrText xml:space="preserve"> PAGEREF _Toc396916878 \h </w:instrText>
        </w:r>
        <w:r w:rsidR="001F3CED">
          <w:rPr>
            <w:noProof/>
            <w:webHidden/>
          </w:rPr>
        </w:r>
        <w:r w:rsidR="001F3CED">
          <w:rPr>
            <w:noProof/>
            <w:webHidden/>
          </w:rPr>
          <w:fldChar w:fldCharType="separate"/>
        </w:r>
        <w:r w:rsidR="001F3CED">
          <w:rPr>
            <w:noProof/>
            <w:webHidden/>
          </w:rPr>
          <w:t>16</w:t>
        </w:r>
        <w:r w:rsidR="001F3CED">
          <w:rPr>
            <w:noProof/>
            <w:webHidden/>
          </w:rPr>
          <w:fldChar w:fldCharType="end"/>
        </w:r>
      </w:hyperlink>
    </w:p>
    <w:p w14:paraId="486CF99B" w14:textId="77777777" w:rsidR="001F3CED" w:rsidRDefault="007D1AFE">
      <w:pPr>
        <w:pStyle w:val="TOC4"/>
        <w:rPr>
          <w:rFonts w:asciiTheme="minorHAnsi" w:eastAsiaTheme="minorEastAsia" w:hAnsiTheme="minorHAnsi" w:cstheme="minorBidi"/>
          <w:noProof/>
          <w:sz w:val="22"/>
          <w:szCs w:val="22"/>
        </w:rPr>
      </w:pPr>
      <w:hyperlink w:anchor="_Toc396916879" w:history="1">
        <w:r w:rsidR="001F3CED" w:rsidRPr="005D700D">
          <w:rPr>
            <w:rStyle w:val="Hyperlink"/>
            <w:noProof/>
          </w:rPr>
          <w:t>X.4.2.2 Use Case #2: Referral to Specialist</w:t>
        </w:r>
        <w:r w:rsidR="001F3CED">
          <w:rPr>
            <w:noProof/>
            <w:webHidden/>
          </w:rPr>
          <w:tab/>
        </w:r>
        <w:r w:rsidR="001F3CED">
          <w:rPr>
            <w:noProof/>
            <w:webHidden/>
          </w:rPr>
          <w:fldChar w:fldCharType="begin"/>
        </w:r>
        <w:r w:rsidR="001F3CED">
          <w:rPr>
            <w:noProof/>
            <w:webHidden/>
          </w:rPr>
          <w:instrText xml:space="preserve"> PAGEREF _Toc396916879 \h </w:instrText>
        </w:r>
        <w:r w:rsidR="001F3CED">
          <w:rPr>
            <w:noProof/>
            <w:webHidden/>
          </w:rPr>
        </w:r>
        <w:r w:rsidR="001F3CED">
          <w:rPr>
            <w:noProof/>
            <w:webHidden/>
          </w:rPr>
          <w:fldChar w:fldCharType="separate"/>
        </w:r>
        <w:r w:rsidR="001F3CED">
          <w:rPr>
            <w:noProof/>
            <w:webHidden/>
          </w:rPr>
          <w:t>17</w:t>
        </w:r>
        <w:r w:rsidR="001F3CED">
          <w:rPr>
            <w:noProof/>
            <w:webHidden/>
          </w:rPr>
          <w:fldChar w:fldCharType="end"/>
        </w:r>
      </w:hyperlink>
    </w:p>
    <w:p w14:paraId="17B07D16" w14:textId="77777777" w:rsidR="001F3CED" w:rsidRDefault="007D1AFE">
      <w:pPr>
        <w:pStyle w:val="TOC5"/>
        <w:rPr>
          <w:rFonts w:asciiTheme="minorHAnsi" w:eastAsiaTheme="minorEastAsia" w:hAnsiTheme="minorHAnsi" w:cstheme="minorBidi"/>
          <w:noProof/>
          <w:sz w:val="22"/>
          <w:szCs w:val="22"/>
        </w:rPr>
      </w:pPr>
      <w:hyperlink w:anchor="_Toc396916880" w:history="1">
        <w:r w:rsidR="001F3CED" w:rsidRPr="005D700D">
          <w:rPr>
            <w:rStyle w:val="Hyperlink"/>
            <w:noProof/>
          </w:rPr>
          <w:t>X.4.2.2.1 Referral to Specialist Use Case Description</w:t>
        </w:r>
        <w:r w:rsidR="001F3CED">
          <w:rPr>
            <w:noProof/>
            <w:webHidden/>
          </w:rPr>
          <w:tab/>
        </w:r>
        <w:r w:rsidR="001F3CED">
          <w:rPr>
            <w:noProof/>
            <w:webHidden/>
          </w:rPr>
          <w:fldChar w:fldCharType="begin"/>
        </w:r>
        <w:r w:rsidR="001F3CED">
          <w:rPr>
            <w:noProof/>
            <w:webHidden/>
          </w:rPr>
          <w:instrText xml:space="preserve"> PAGEREF _Toc396916880 \h </w:instrText>
        </w:r>
        <w:r w:rsidR="001F3CED">
          <w:rPr>
            <w:noProof/>
            <w:webHidden/>
          </w:rPr>
        </w:r>
        <w:r w:rsidR="001F3CED">
          <w:rPr>
            <w:noProof/>
            <w:webHidden/>
          </w:rPr>
          <w:fldChar w:fldCharType="separate"/>
        </w:r>
        <w:r w:rsidR="001F3CED">
          <w:rPr>
            <w:noProof/>
            <w:webHidden/>
          </w:rPr>
          <w:t>17</w:t>
        </w:r>
        <w:r w:rsidR="001F3CED">
          <w:rPr>
            <w:noProof/>
            <w:webHidden/>
          </w:rPr>
          <w:fldChar w:fldCharType="end"/>
        </w:r>
      </w:hyperlink>
    </w:p>
    <w:p w14:paraId="68BB7D4C" w14:textId="77777777" w:rsidR="001F3CED" w:rsidRDefault="007D1AFE">
      <w:pPr>
        <w:pStyle w:val="TOC5"/>
        <w:rPr>
          <w:rFonts w:asciiTheme="minorHAnsi" w:eastAsiaTheme="minorEastAsia" w:hAnsiTheme="minorHAnsi" w:cstheme="minorBidi"/>
          <w:noProof/>
          <w:sz w:val="22"/>
          <w:szCs w:val="22"/>
        </w:rPr>
      </w:pPr>
      <w:hyperlink w:anchor="_Toc396916881" w:history="1">
        <w:r w:rsidR="001F3CED" w:rsidRPr="005D700D">
          <w:rPr>
            <w:rStyle w:val="Hyperlink"/>
            <w:noProof/>
          </w:rPr>
          <w:t>X.4.2.2.2 Referral to Specialist Process Flow</w:t>
        </w:r>
        <w:r w:rsidR="001F3CED">
          <w:rPr>
            <w:noProof/>
            <w:webHidden/>
          </w:rPr>
          <w:tab/>
        </w:r>
        <w:r w:rsidR="001F3CED">
          <w:rPr>
            <w:noProof/>
            <w:webHidden/>
          </w:rPr>
          <w:fldChar w:fldCharType="begin"/>
        </w:r>
        <w:r w:rsidR="001F3CED">
          <w:rPr>
            <w:noProof/>
            <w:webHidden/>
          </w:rPr>
          <w:instrText xml:space="preserve"> PAGEREF _Toc396916881 \h </w:instrText>
        </w:r>
        <w:r w:rsidR="001F3CED">
          <w:rPr>
            <w:noProof/>
            <w:webHidden/>
          </w:rPr>
        </w:r>
        <w:r w:rsidR="001F3CED">
          <w:rPr>
            <w:noProof/>
            <w:webHidden/>
          </w:rPr>
          <w:fldChar w:fldCharType="separate"/>
        </w:r>
        <w:r w:rsidR="001F3CED">
          <w:rPr>
            <w:noProof/>
            <w:webHidden/>
          </w:rPr>
          <w:t>18</w:t>
        </w:r>
        <w:r w:rsidR="001F3CED">
          <w:rPr>
            <w:noProof/>
            <w:webHidden/>
          </w:rPr>
          <w:fldChar w:fldCharType="end"/>
        </w:r>
      </w:hyperlink>
    </w:p>
    <w:p w14:paraId="7BC2B14F" w14:textId="77777777" w:rsidR="001F3CED" w:rsidRDefault="007D1AFE">
      <w:pPr>
        <w:pStyle w:val="TOC2"/>
        <w:rPr>
          <w:rFonts w:asciiTheme="minorHAnsi" w:eastAsiaTheme="minorEastAsia" w:hAnsiTheme="minorHAnsi" w:cstheme="minorBidi"/>
          <w:noProof/>
          <w:sz w:val="22"/>
          <w:szCs w:val="22"/>
        </w:rPr>
      </w:pPr>
      <w:hyperlink w:anchor="_Toc396916882" w:history="1">
        <w:r w:rsidR="001F3CED" w:rsidRPr="005D700D">
          <w:rPr>
            <w:rStyle w:val="Hyperlink"/>
            <w:noProof/>
          </w:rPr>
          <w:t>X.5 MCV Security Considerations</w:t>
        </w:r>
        <w:r w:rsidR="001F3CED">
          <w:rPr>
            <w:noProof/>
            <w:webHidden/>
          </w:rPr>
          <w:tab/>
        </w:r>
        <w:r w:rsidR="001F3CED">
          <w:rPr>
            <w:noProof/>
            <w:webHidden/>
          </w:rPr>
          <w:fldChar w:fldCharType="begin"/>
        </w:r>
        <w:r w:rsidR="001F3CED">
          <w:rPr>
            <w:noProof/>
            <w:webHidden/>
          </w:rPr>
          <w:instrText xml:space="preserve"> PAGEREF _Toc396916882 \h </w:instrText>
        </w:r>
        <w:r w:rsidR="001F3CED">
          <w:rPr>
            <w:noProof/>
            <w:webHidden/>
          </w:rPr>
        </w:r>
        <w:r w:rsidR="001F3CED">
          <w:rPr>
            <w:noProof/>
            <w:webHidden/>
          </w:rPr>
          <w:fldChar w:fldCharType="separate"/>
        </w:r>
        <w:r w:rsidR="001F3CED">
          <w:rPr>
            <w:noProof/>
            <w:webHidden/>
          </w:rPr>
          <w:t>19</w:t>
        </w:r>
        <w:r w:rsidR="001F3CED">
          <w:rPr>
            <w:noProof/>
            <w:webHidden/>
          </w:rPr>
          <w:fldChar w:fldCharType="end"/>
        </w:r>
      </w:hyperlink>
    </w:p>
    <w:p w14:paraId="771928B2" w14:textId="77777777" w:rsidR="001F3CED" w:rsidRDefault="007D1AFE">
      <w:pPr>
        <w:pStyle w:val="TOC2"/>
        <w:rPr>
          <w:rFonts w:asciiTheme="minorHAnsi" w:eastAsiaTheme="minorEastAsia" w:hAnsiTheme="minorHAnsi" w:cstheme="minorBidi"/>
          <w:noProof/>
          <w:sz w:val="22"/>
          <w:szCs w:val="22"/>
        </w:rPr>
      </w:pPr>
      <w:hyperlink w:anchor="_Toc396916883" w:history="1">
        <w:r w:rsidR="001F3CED" w:rsidRPr="005D700D">
          <w:rPr>
            <w:rStyle w:val="Hyperlink"/>
            <w:noProof/>
          </w:rPr>
          <w:t>X.6 MCV Cross Profile Considerations</w:t>
        </w:r>
        <w:r w:rsidR="001F3CED">
          <w:rPr>
            <w:noProof/>
            <w:webHidden/>
          </w:rPr>
          <w:tab/>
        </w:r>
        <w:r w:rsidR="001F3CED">
          <w:rPr>
            <w:noProof/>
            <w:webHidden/>
          </w:rPr>
          <w:fldChar w:fldCharType="begin"/>
        </w:r>
        <w:r w:rsidR="001F3CED">
          <w:rPr>
            <w:noProof/>
            <w:webHidden/>
          </w:rPr>
          <w:instrText xml:space="preserve"> PAGEREF _Toc396916883 \h </w:instrText>
        </w:r>
        <w:r w:rsidR="001F3CED">
          <w:rPr>
            <w:noProof/>
            <w:webHidden/>
          </w:rPr>
        </w:r>
        <w:r w:rsidR="001F3CED">
          <w:rPr>
            <w:noProof/>
            <w:webHidden/>
          </w:rPr>
          <w:fldChar w:fldCharType="separate"/>
        </w:r>
        <w:r w:rsidR="001F3CED">
          <w:rPr>
            <w:noProof/>
            <w:webHidden/>
          </w:rPr>
          <w:t>19</w:t>
        </w:r>
        <w:r w:rsidR="001F3CED">
          <w:rPr>
            <w:noProof/>
            <w:webHidden/>
          </w:rPr>
          <w:fldChar w:fldCharType="end"/>
        </w:r>
      </w:hyperlink>
    </w:p>
    <w:p w14:paraId="1B3B1E64" w14:textId="77777777" w:rsidR="001F3CED" w:rsidRPr="007E081A" w:rsidRDefault="007D1AFE">
      <w:pPr>
        <w:pStyle w:val="TOC1"/>
        <w:rPr>
          <w:rFonts w:asciiTheme="minorHAnsi" w:eastAsiaTheme="minorEastAsia" w:hAnsiTheme="minorHAnsi" w:cstheme="minorBidi"/>
          <w:b/>
          <w:noProof/>
          <w:sz w:val="22"/>
          <w:szCs w:val="22"/>
        </w:rPr>
      </w:pPr>
      <w:hyperlink w:anchor="_Toc396916884" w:history="1">
        <w:r w:rsidR="001F3CED" w:rsidRPr="007E081A">
          <w:rPr>
            <w:rStyle w:val="Hyperlink"/>
            <w:b/>
            <w:noProof/>
          </w:rPr>
          <w:t>Volume 2 – Transactions</w:t>
        </w:r>
        <w:r w:rsidR="001F3CED" w:rsidRPr="007E081A">
          <w:rPr>
            <w:b/>
            <w:noProof/>
            <w:webHidden/>
          </w:rPr>
          <w:tab/>
        </w:r>
        <w:r w:rsidR="001F3CED" w:rsidRPr="007E081A">
          <w:rPr>
            <w:b/>
            <w:noProof/>
            <w:webHidden/>
          </w:rPr>
          <w:fldChar w:fldCharType="begin"/>
        </w:r>
        <w:r w:rsidR="001F3CED" w:rsidRPr="007E081A">
          <w:rPr>
            <w:b/>
            <w:noProof/>
            <w:webHidden/>
          </w:rPr>
          <w:instrText xml:space="preserve"> PAGEREF _Toc396916884 \h </w:instrText>
        </w:r>
        <w:r w:rsidR="001F3CED" w:rsidRPr="007E081A">
          <w:rPr>
            <w:b/>
            <w:noProof/>
            <w:webHidden/>
          </w:rPr>
        </w:r>
        <w:r w:rsidR="001F3CED" w:rsidRPr="007E081A">
          <w:rPr>
            <w:b/>
            <w:noProof/>
            <w:webHidden/>
          </w:rPr>
          <w:fldChar w:fldCharType="separate"/>
        </w:r>
        <w:r w:rsidR="001F3CED" w:rsidRPr="007E081A">
          <w:rPr>
            <w:b/>
            <w:noProof/>
            <w:webHidden/>
          </w:rPr>
          <w:t>20</w:t>
        </w:r>
        <w:r w:rsidR="001F3CED" w:rsidRPr="007E081A">
          <w:rPr>
            <w:b/>
            <w:noProof/>
            <w:webHidden/>
          </w:rPr>
          <w:fldChar w:fldCharType="end"/>
        </w:r>
      </w:hyperlink>
    </w:p>
    <w:p w14:paraId="4609A131" w14:textId="77777777" w:rsidR="001F3CED" w:rsidRDefault="007D1AFE">
      <w:pPr>
        <w:pStyle w:val="TOC3"/>
        <w:rPr>
          <w:rFonts w:asciiTheme="minorHAnsi" w:eastAsiaTheme="minorEastAsia" w:hAnsiTheme="minorHAnsi" w:cstheme="minorBidi"/>
          <w:noProof/>
          <w:sz w:val="22"/>
          <w:szCs w:val="22"/>
        </w:rPr>
      </w:pPr>
      <w:hyperlink w:anchor="_Toc396916885" w:history="1">
        <w:r w:rsidR="001F3CED" w:rsidRPr="005D700D">
          <w:rPr>
            <w:rStyle w:val="Hyperlink"/>
            <w:bCs/>
            <w:noProof/>
          </w:rPr>
          <w:t>3.1.5 Narrative Formatting Option</w:t>
        </w:r>
        <w:r w:rsidR="001F3CED">
          <w:rPr>
            <w:noProof/>
            <w:webHidden/>
          </w:rPr>
          <w:tab/>
        </w:r>
        <w:r w:rsidR="001F3CED">
          <w:rPr>
            <w:noProof/>
            <w:webHidden/>
          </w:rPr>
          <w:fldChar w:fldCharType="begin"/>
        </w:r>
        <w:r w:rsidR="001F3CED">
          <w:rPr>
            <w:noProof/>
            <w:webHidden/>
          </w:rPr>
          <w:instrText xml:space="preserve"> PAGEREF _Toc396916885 \h </w:instrText>
        </w:r>
        <w:r w:rsidR="001F3CED">
          <w:rPr>
            <w:noProof/>
            <w:webHidden/>
          </w:rPr>
        </w:r>
        <w:r w:rsidR="001F3CED">
          <w:rPr>
            <w:noProof/>
            <w:webHidden/>
          </w:rPr>
          <w:fldChar w:fldCharType="separate"/>
        </w:r>
        <w:r w:rsidR="001F3CED">
          <w:rPr>
            <w:noProof/>
            <w:webHidden/>
          </w:rPr>
          <w:t>20</w:t>
        </w:r>
        <w:r w:rsidR="001F3CED">
          <w:rPr>
            <w:noProof/>
            <w:webHidden/>
          </w:rPr>
          <w:fldChar w:fldCharType="end"/>
        </w:r>
      </w:hyperlink>
    </w:p>
    <w:p w14:paraId="7A79BDD9" w14:textId="77777777" w:rsidR="001F3CED" w:rsidRDefault="007D1AFE">
      <w:pPr>
        <w:pStyle w:val="TOC4"/>
        <w:rPr>
          <w:rFonts w:asciiTheme="minorHAnsi" w:eastAsiaTheme="minorEastAsia" w:hAnsiTheme="minorHAnsi" w:cstheme="minorBidi"/>
          <w:noProof/>
          <w:sz w:val="22"/>
          <w:szCs w:val="22"/>
        </w:rPr>
      </w:pPr>
      <w:hyperlink w:anchor="_Toc396916886" w:history="1">
        <w:r w:rsidR="001F3CED" w:rsidRPr="005D700D">
          <w:rPr>
            <w:rStyle w:val="Hyperlink"/>
            <w:bCs/>
            <w:noProof/>
          </w:rPr>
          <w:t>3.1.5.1 Content Creator</w:t>
        </w:r>
        <w:r w:rsidR="001F3CED">
          <w:rPr>
            <w:noProof/>
            <w:webHidden/>
          </w:rPr>
          <w:tab/>
        </w:r>
        <w:r w:rsidR="001F3CED">
          <w:rPr>
            <w:noProof/>
            <w:webHidden/>
          </w:rPr>
          <w:fldChar w:fldCharType="begin"/>
        </w:r>
        <w:r w:rsidR="001F3CED">
          <w:rPr>
            <w:noProof/>
            <w:webHidden/>
          </w:rPr>
          <w:instrText xml:space="preserve"> PAGEREF _Toc396916886 \h </w:instrText>
        </w:r>
        <w:r w:rsidR="001F3CED">
          <w:rPr>
            <w:noProof/>
            <w:webHidden/>
          </w:rPr>
        </w:r>
        <w:r w:rsidR="001F3CED">
          <w:rPr>
            <w:noProof/>
            <w:webHidden/>
          </w:rPr>
          <w:fldChar w:fldCharType="separate"/>
        </w:r>
        <w:r w:rsidR="001F3CED">
          <w:rPr>
            <w:noProof/>
            <w:webHidden/>
          </w:rPr>
          <w:t>20</w:t>
        </w:r>
        <w:r w:rsidR="001F3CED">
          <w:rPr>
            <w:noProof/>
            <w:webHidden/>
          </w:rPr>
          <w:fldChar w:fldCharType="end"/>
        </w:r>
      </w:hyperlink>
    </w:p>
    <w:p w14:paraId="2B752100" w14:textId="77777777" w:rsidR="001F3CED" w:rsidRDefault="007D1AFE">
      <w:pPr>
        <w:pStyle w:val="TOC4"/>
        <w:rPr>
          <w:rFonts w:asciiTheme="minorHAnsi" w:eastAsiaTheme="minorEastAsia" w:hAnsiTheme="minorHAnsi" w:cstheme="minorBidi"/>
          <w:noProof/>
          <w:sz w:val="22"/>
          <w:szCs w:val="22"/>
        </w:rPr>
      </w:pPr>
      <w:hyperlink w:anchor="_Toc396916887" w:history="1">
        <w:r w:rsidR="001F3CED" w:rsidRPr="005D700D">
          <w:rPr>
            <w:rStyle w:val="Hyperlink"/>
            <w:bCs/>
            <w:noProof/>
          </w:rPr>
          <w:t>3.1.5.2 Content Consumer</w:t>
        </w:r>
        <w:r w:rsidR="001F3CED">
          <w:rPr>
            <w:noProof/>
            <w:webHidden/>
          </w:rPr>
          <w:tab/>
        </w:r>
        <w:r w:rsidR="001F3CED">
          <w:rPr>
            <w:noProof/>
            <w:webHidden/>
          </w:rPr>
          <w:fldChar w:fldCharType="begin"/>
        </w:r>
        <w:r w:rsidR="001F3CED">
          <w:rPr>
            <w:noProof/>
            <w:webHidden/>
          </w:rPr>
          <w:instrText xml:space="preserve"> PAGEREF _Toc396916887 \h </w:instrText>
        </w:r>
        <w:r w:rsidR="001F3CED">
          <w:rPr>
            <w:noProof/>
            <w:webHidden/>
          </w:rPr>
        </w:r>
        <w:r w:rsidR="001F3CED">
          <w:rPr>
            <w:noProof/>
            <w:webHidden/>
          </w:rPr>
          <w:fldChar w:fldCharType="separate"/>
        </w:r>
        <w:r w:rsidR="001F3CED">
          <w:rPr>
            <w:noProof/>
            <w:webHidden/>
          </w:rPr>
          <w:t>20</w:t>
        </w:r>
        <w:r w:rsidR="001F3CED">
          <w:rPr>
            <w:noProof/>
            <w:webHidden/>
          </w:rPr>
          <w:fldChar w:fldCharType="end"/>
        </w:r>
      </w:hyperlink>
    </w:p>
    <w:p w14:paraId="477FB785" w14:textId="77777777" w:rsidR="001F3CED" w:rsidRDefault="007D1AFE">
      <w:pPr>
        <w:pStyle w:val="TOC4"/>
        <w:rPr>
          <w:rFonts w:asciiTheme="minorHAnsi" w:eastAsiaTheme="minorEastAsia" w:hAnsiTheme="minorHAnsi" w:cstheme="minorBidi"/>
          <w:noProof/>
          <w:sz w:val="22"/>
          <w:szCs w:val="22"/>
        </w:rPr>
      </w:pPr>
      <w:hyperlink w:anchor="_Toc396916888" w:history="1">
        <w:r w:rsidR="001F3CED" w:rsidRPr="005D700D">
          <w:rPr>
            <w:rStyle w:val="Hyperlink"/>
            <w:bCs/>
            <w:noProof/>
          </w:rPr>
          <w:t>3.1.5.3 Examples</w:t>
        </w:r>
        <w:r w:rsidR="001F3CED">
          <w:rPr>
            <w:noProof/>
            <w:webHidden/>
          </w:rPr>
          <w:tab/>
        </w:r>
        <w:r w:rsidR="001F3CED">
          <w:rPr>
            <w:noProof/>
            <w:webHidden/>
          </w:rPr>
          <w:fldChar w:fldCharType="begin"/>
        </w:r>
        <w:r w:rsidR="001F3CED">
          <w:rPr>
            <w:noProof/>
            <w:webHidden/>
          </w:rPr>
          <w:instrText xml:space="preserve"> PAGEREF _Toc396916888 \h </w:instrText>
        </w:r>
        <w:r w:rsidR="001F3CED">
          <w:rPr>
            <w:noProof/>
            <w:webHidden/>
          </w:rPr>
        </w:r>
        <w:r w:rsidR="001F3CED">
          <w:rPr>
            <w:noProof/>
            <w:webHidden/>
          </w:rPr>
          <w:fldChar w:fldCharType="separate"/>
        </w:r>
        <w:r w:rsidR="001F3CED">
          <w:rPr>
            <w:noProof/>
            <w:webHidden/>
          </w:rPr>
          <w:t>20</w:t>
        </w:r>
        <w:r w:rsidR="001F3CED">
          <w:rPr>
            <w:noProof/>
            <w:webHidden/>
          </w:rPr>
          <w:fldChar w:fldCharType="end"/>
        </w:r>
      </w:hyperlink>
    </w:p>
    <w:p w14:paraId="09B03DD7" w14:textId="77777777" w:rsidR="001F3CED" w:rsidRDefault="007D1AFE">
      <w:pPr>
        <w:pStyle w:val="TOC5"/>
        <w:rPr>
          <w:rFonts w:asciiTheme="minorHAnsi" w:eastAsiaTheme="minorEastAsia" w:hAnsiTheme="minorHAnsi" w:cstheme="minorBidi"/>
          <w:noProof/>
          <w:sz w:val="22"/>
          <w:szCs w:val="22"/>
        </w:rPr>
      </w:pPr>
      <w:hyperlink w:anchor="_Toc396916889" w:history="1">
        <w:r w:rsidR="001F3CED" w:rsidRPr="005D700D">
          <w:rPr>
            <w:rStyle w:val="Hyperlink"/>
            <w:bCs/>
            <w:noProof/>
          </w:rPr>
          <w:t>3.1.5.3.1 Document Sections</w:t>
        </w:r>
        <w:r w:rsidR="001F3CED">
          <w:rPr>
            <w:noProof/>
            <w:webHidden/>
          </w:rPr>
          <w:tab/>
        </w:r>
        <w:r w:rsidR="001F3CED">
          <w:rPr>
            <w:noProof/>
            <w:webHidden/>
          </w:rPr>
          <w:fldChar w:fldCharType="begin"/>
        </w:r>
        <w:r w:rsidR="001F3CED">
          <w:rPr>
            <w:noProof/>
            <w:webHidden/>
          </w:rPr>
          <w:instrText xml:space="preserve"> PAGEREF _Toc396916889 \h </w:instrText>
        </w:r>
        <w:r w:rsidR="001F3CED">
          <w:rPr>
            <w:noProof/>
            <w:webHidden/>
          </w:rPr>
        </w:r>
        <w:r w:rsidR="001F3CED">
          <w:rPr>
            <w:noProof/>
            <w:webHidden/>
          </w:rPr>
          <w:fldChar w:fldCharType="separate"/>
        </w:r>
        <w:r w:rsidR="001F3CED">
          <w:rPr>
            <w:noProof/>
            <w:webHidden/>
          </w:rPr>
          <w:t>20</w:t>
        </w:r>
        <w:r w:rsidR="001F3CED">
          <w:rPr>
            <w:noProof/>
            <w:webHidden/>
          </w:rPr>
          <w:fldChar w:fldCharType="end"/>
        </w:r>
      </w:hyperlink>
    </w:p>
    <w:p w14:paraId="49411063" w14:textId="77777777" w:rsidR="001F3CED" w:rsidRDefault="007D1AFE">
      <w:pPr>
        <w:pStyle w:val="TOC5"/>
        <w:rPr>
          <w:rFonts w:asciiTheme="minorHAnsi" w:eastAsiaTheme="minorEastAsia" w:hAnsiTheme="minorHAnsi" w:cstheme="minorBidi"/>
          <w:noProof/>
          <w:sz w:val="22"/>
          <w:szCs w:val="22"/>
        </w:rPr>
      </w:pPr>
      <w:hyperlink w:anchor="_Toc396916890" w:history="1">
        <w:r w:rsidR="001F3CED" w:rsidRPr="005D700D">
          <w:rPr>
            <w:rStyle w:val="Hyperlink"/>
            <w:bCs/>
            <w:noProof/>
          </w:rPr>
          <w:t>3.1.5.3.2 Changed / Assessed Content</w:t>
        </w:r>
        <w:r w:rsidR="001F3CED">
          <w:rPr>
            <w:noProof/>
            <w:webHidden/>
          </w:rPr>
          <w:tab/>
        </w:r>
        <w:r w:rsidR="001F3CED">
          <w:rPr>
            <w:noProof/>
            <w:webHidden/>
          </w:rPr>
          <w:fldChar w:fldCharType="begin"/>
        </w:r>
        <w:r w:rsidR="001F3CED">
          <w:rPr>
            <w:noProof/>
            <w:webHidden/>
          </w:rPr>
          <w:instrText xml:space="preserve"> PAGEREF _Toc396916890 \h </w:instrText>
        </w:r>
        <w:r w:rsidR="001F3CED">
          <w:rPr>
            <w:noProof/>
            <w:webHidden/>
          </w:rPr>
        </w:r>
        <w:r w:rsidR="001F3CED">
          <w:rPr>
            <w:noProof/>
            <w:webHidden/>
          </w:rPr>
          <w:fldChar w:fldCharType="separate"/>
        </w:r>
        <w:r w:rsidR="001F3CED">
          <w:rPr>
            <w:noProof/>
            <w:webHidden/>
          </w:rPr>
          <w:t>21</w:t>
        </w:r>
        <w:r w:rsidR="001F3CED">
          <w:rPr>
            <w:noProof/>
            <w:webHidden/>
          </w:rPr>
          <w:fldChar w:fldCharType="end"/>
        </w:r>
      </w:hyperlink>
    </w:p>
    <w:p w14:paraId="601E710B" w14:textId="77777777" w:rsidR="001F3CED" w:rsidRDefault="007D1AFE">
      <w:pPr>
        <w:pStyle w:val="TOC5"/>
        <w:rPr>
          <w:rFonts w:asciiTheme="minorHAnsi" w:eastAsiaTheme="minorEastAsia" w:hAnsiTheme="minorHAnsi" w:cstheme="minorBidi"/>
          <w:noProof/>
          <w:sz w:val="22"/>
          <w:szCs w:val="22"/>
        </w:rPr>
      </w:pPr>
      <w:hyperlink w:anchor="_Toc396916891" w:history="1">
        <w:r w:rsidR="001F3CED" w:rsidRPr="005D700D">
          <w:rPr>
            <w:rStyle w:val="Hyperlink"/>
            <w:bCs/>
            <w:noProof/>
          </w:rPr>
          <w:t>3.1.5.3.3 Full Detail</w:t>
        </w:r>
        <w:r w:rsidR="001F3CED">
          <w:rPr>
            <w:noProof/>
            <w:webHidden/>
          </w:rPr>
          <w:tab/>
        </w:r>
        <w:r w:rsidR="001F3CED">
          <w:rPr>
            <w:noProof/>
            <w:webHidden/>
          </w:rPr>
          <w:fldChar w:fldCharType="begin"/>
        </w:r>
        <w:r w:rsidR="001F3CED">
          <w:rPr>
            <w:noProof/>
            <w:webHidden/>
          </w:rPr>
          <w:instrText xml:space="preserve"> PAGEREF _Toc396916891 \h </w:instrText>
        </w:r>
        <w:r w:rsidR="001F3CED">
          <w:rPr>
            <w:noProof/>
            <w:webHidden/>
          </w:rPr>
        </w:r>
        <w:r w:rsidR="001F3CED">
          <w:rPr>
            <w:noProof/>
            <w:webHidden/>
          </w:rPr>
          <w:fldChar w:fldCharType="separate"/>
        </w:r>
        <w:r w:rsidR="001F3CED">
          <w:rPr>
            <w:noProof/>
            <w:webHidden/>
          </w:rPr>
          <w:t>21</w:t>
        </w:r>
        <w:r w:rsidR="001F3CED">
          <w:rPr>
            <w:noProof/>
            <w:webHidden/>
          </w:rPr>
          <w:fldChar w:fldCharType="end"/>
        </w:r>
      </w:hyperlink>
    </w:p>
    <w:p w14:paraId="0AE38CFD" w14:textId="77777777" w:rsidR="001F3CED" w:rsidRDefault="007D1AFE">
      <w:pPr>
        <w:pStyle w:val="TOC3"/>
        <w:rPr>
          <w:rFonts w:asciiTheme="minorHAnsi" w:eastAsiaTheme="minorEastAsia" w:hAnsiTheme="minorHAnsi" w:cstheme="minorBidi"/>
          <w:noProof/>
          <w:sz w:val="22"/>
          <w:szCs w:val="22"/>
        </w:rPr>
      </w:pPr>
      <w:hyperlink w:anchor="_Toc396916892" w:history="1">
        <w:r w:rsidR="001F3CED" w:rsidRPr="005D700D">
          <w:rPr>
            <w:rStyle w:val="Hyperlink"/>
            <w:bCs/>
            <w:noProof/>
          </w:rPr>
          <w:t>3.1.6 Entry Reference Tagging Option</w:t>
        </w:r>
        <w:r w:rsidR="001F3CED">
          <w:rPr>
            <w:noProof/>
            <w:webHidden/>
          </w:rPr>
          <w:tab/>
        </w:r>
        <w:r w:rsidR="001F3CED">
          <w:rPr>
            <w:noProof/>
            <w:webHidden/>
          </w:rPr>
          <w:fldChar w:fldCharType="begin"/>
        </w:r>
        <w:r w:rsidR="001F3CED">
          <w:rPr>
            <w:noProof/>
            <w:webHidden/>
          </w:rPr>
          <w:instrText xml:space="preserve"> PAGEREF _Toc396916892 \h </w:instrText>
        </w:r>
        <w:r w:rsidR="001F3CED">
          <w:rPr>
            <w:noProof/>
            <w:webHidden/>
          </w:rPr>
        </w:r>
        <w:r w:rsidR="001F3CED">
          <w:rPr>
            <w:noProof/>
            <w:webHidden/>
          </w:rPr>
          <w:fldChar w:fldCharType="separate"/>
        </w:r>
        <w:r w:rsidR="001F3CED">
          <w:rPr>
            <w:noProof/>
            <w:webHidden/>
          </w:rPr>
          <w:t>22</w:t>
        </w:r>
        <w:r w:rsidR="001F3CED">
          <w:rPr>
            <w:noProof/>
            <w:webHidden/>
          </w:rPr>
          <w:fldChar w:fldCharType="end"/>
        </w:r>
      </w:hyperlink>
    </w:p>
    <w:p w14:paraId="56A47F28" w14:textId="77777777" w:rsidR="001F3CED" w:rsidRDefault="007D1AFE">
      <w:pPr>
        <w:pStyle w:val="TOC4"/>
        <w:rPr>
          <w:rFonts w:asciiTheme="minorHAnsi" w:eastAsiaTheme="minorEastAsia" w:hAnsiTheme="minorHAnsi" w:cstheme="minorBidi"/>
          <w:noProof/>
          <w:sz w:val="22"/>
          <w:szCs w:val="22"/>
        </w:rPr>
      </w:pPr>
      <w:hyperlink w:anchor="_Toc396916893" w:history="1">
        <w:r w:rsidR="001F3CED" w:rsidRPr="005D700D">
          <w:rPr>
            <w:rStyle w:val="Hyperlink"/>
            <w:bCs/>
            <w:noProof/>
          </w:rPr>
          <w:t>3.1.6.1 via reference</w:t>
        </w:r>
        <w:r w:rsidR="001F3CED">
          <w:rPr>
            <w:noProof/>
            <w:webHidden/>
          </w:rPr>
          <w:tab/>
        </w:r>
        <w:r w:rsidR="001F3CED">
          <w:rPr>
            <w:noProof/>
            <w:webHidden/>
          </w:rPr>
          <w:fldChar w:fldCharType="begin"/>
        </w:r>
        <w:r w:rsidR="001F3CED">
          <w:rPr>
            <w:noProof/>
            <w:webHidden/>
          </w:rPr>
          <w:instrText xml:space="preserve"> PAGEREF _Toc396916893 \h </w:instrText>
        </w:r>
        <w:r w:rsidR="001F3CED">
          <w:rPr>
            <w:noProof/>
            <w:webHidden/>
          </w:rPr>
        </w:r>
        <w:r w:rsidR="001F3CED">
          <w:rPr>
            <w:noProof/>
            <w:webHidden/>
          </w:rPr>
          <w:fldChar w:fldCharType="separate"/>
        </w:r>
        <w:r w:rsidR="001F3CED">
          <w:rPr>
            <w:noProof/>
            <w:webHidden/>
          </w:rPr>
          <w:t>22</w:t>
        </w:r>
        <w:r w:rsidR="001F3CED">
          <w:rPr>
            <w:noProof/>
            <w:webHidden/>
          </w:rPr>
          <w:fldChar w:fldCharType="end"/>
        </w:r>
      </w:hyperlink>
    </w:p>
    <w:p w14:paraId="7FAEF2AD" w14:textId="77777777" w:rsidR="001F3CED" w:rsidRDefault="007D1AFE">
      <w:pPr>
        <w:pStyle w:val="TOC4"/>
        <w:rPr>
          <w:rFonts w:asciiTheme="minorHAnsi" w:eastAsiaTheme="minorEastAsia" w:hAnsiTheme="minorHAnsi" w:cstheme="minorBidi"/>
          <w:noProof/>
          <w:sz w:val="22"/>
          <w:szCs w:val="22"/>
        </w:rPr>
      </w:pPr>
      <w:hyperlink w:anchor="_Toc396916894" w:history="1">
        <w:r w:rsidR="001F3CED" w:rsidRPr="005D700D">
          <w:rPr>
            <w:rStyle w:val="Hyperlink"/>
            <w:bCs/>
            <w:noProof/>
          </w:rPr>
          <w:t>3.1.6.2 via PCC namespace extension</w:t>
        </w:r>
        <w:r w:rsidR="001F3CED">
          <w:rPr>
            <w:noProof/>
            <w:webHidden/>
          </w:rPr>
          <w:tab/>
        </w:r>
        <w:r w:rsidR="001F3CED">
          <w:rPr>
            <w:noProof/>
            <w:webHidden/>
          </w:rPr>
          <w:fldChar w:fldCharType="begin"/>
        </w:r>
        <w:r w:rsidR="001F3CED">
          <w:rPr>
            <w:noProof/>
            <w:webHidden/>
          </w:rPr>
          <w:instrText xml:space="preserve"> PAGEREF _Toc396916894 \h </w:instrText>
        </w:r>
        <w:r w:rsidR="001F3CED">
          <w:rPr>
            <w:noProof/>
            <w:webHidden/>
          </w:rPr>
        </w:r>
        <w:r w:rsidR="001F3CED">
          <w:rPr>
            <w:noProof/>
            <w:webHidden/>
          </w:rPr>
          <w:fldChar w:fldCharType="separate"/>
        </w:r>
        <w:r w:rsidR="001F3CED">
          <w:rPr>
            <w:noProof/>
            <w:webHidden/>
          </w:rPr>
          <w:t>22</w:t>
        </w:r>
        <w:r w:rsidR="001F3CED">
          <w:rPr>
            <w:noProof/>
            <w:webHidden/>
          </w:rPr>
          <w:fldChar w:fldCharType="end"/>
        </w:r>
      </w:hyperlink>
    </w:p>
    <w:p w14:paraId="75A0CC2F" w14:textId="77777777" w:rsidR="001F3CED" w:rsidRDefault="007D1AFE">
      <w:pPr>
        <w:pStyle w:val="TOC4"/>
        <w:rPr>
          <w:rFonts w:asciiTheme="minorHAnsi" w:eastAsiaTheme="minorEastAsia" w:hAnsiTheme="minorHAnsi" w:cstheme="minorBidi"/>
          <w:noProof/>
          <w:sz w:val="22"/>
          <w:szCs w:val="22"/>
        </w:rPr>
      </w:pPr>
      <w:hyperlink w:anchor="_Toc396916895" w:history="1">
        <w:r w:rsidR="001F3CED" w:rsidRPr="005D700D">
          <w:rPr>
            <w:rStyle w:val="Hyperlink"/>
            <w:bCs/>
            <w:noProof/>
          </w:rPr>
          <w:t>3.1.6.3 Examples</w:t>
        </w:r>
        <w:r w:rsidR="001F3CED">
          <w:rPr>
            <w:noProof/>
            <w:webHidden/>
          </w:rPr>
          <w:tab/>
        </w:r>
        <w:r w:rsidR="001F3CED">
          <w:rPr>
            <w:noProof/>
            <w:webHidden/>
          </w:rPr>
          <w:fldChar w:fldCharType="begin"/>
        </w:r>
        <w:r w:rsidR="001F3CED">
          <w:rPr>
            <w:noProof/>
            <w:webHidden/>
          </w:rPr>
          <w:instrText xml:space="preserve"> PAGEREF _Toc396916895 \h </w:instrText>
        </w:r>
        <w:r w:rsidR="001F3CED">
          <w:rPr>
            <w:noProof/>
            <w:webHidden/>
          </w:rPr>
        </w:r>
        <w:r w:rsidR="001F3CED">
          <w:rPr>
            <w:noProof/>
            <w:webHidden/>
          </w:rPr>
          <w:fldChar w:fldCharType="separate"/>
        </w:r>
        <w:r w:rsidR="001F3CED">
          <w:rPr>
            <w:noProof/>
            <w:webHidden/>
          </w:rPr>
          <w:t>23</w:t>
        </w:r>
        <w:r w:rsidR="001F3CED">
          <w:rPr>
            <w:noProof/>
            <w:webHidden/>
          </w:rPr>
          <w:fldChar w:fldCharType="end"/>
        </w:r>
      </w:hyperlink>
    </w:p>
    <w:p w14:paraId="34C6124C" w14:textId="77777777" w:rsidR="001F3CED" w:rsidRDefault="007D1AFE">
      <w:pPr>
        <w:pStyle w:val="TOC5"/>
        <w:rPr>
          <w:rFonts w:asciiTheme="minorHAnsi" w:eastAsiaTheme="minorEastAsia" w:hAnsiTheme="minorHAnsi" w:cstheme="minorBidi"/>
          <w:noProof/>
          <w:sz w:val="22"/>
          <w:szCs w:val="22"/>
        </w:rPr>
      </w:pPr>
      <w:hyperlink w:anchor="_Toc396916896" w:history="1">
        <w:r w:rsidR="001F3CED" w:rsidRPr="005D700D">
          <w:rPr>
            <w:rStyle w:val="Hyperlink"/>
            <w:bCs/>
            <w:noProof/>
          </w:rPr>
          <w:t>3.1.6.3.1 via reference</w:t>
        </w:r>
        <w:r w:rsidR="001F3CED">
          <w:rPr>
            <w:noProof/>
            <w:webHidden/>
          </w:rPr>
          <w:tab/>
        </w:r>
        <w:r w:rsidR="001F3CED">
          <w:rPr>
            <w:noProof/>
            <w:webHidden/>
          </w:rPr>
          <w:fldChar w:fldCharType="begin"/>
        </w:r>
        <w:r w:rsidR="001F3CED">
          <w:rPr>
            <w:noProof/>
            <w:webHidden/>
          </w:rPr>
          <w:instrText xml:space="preserve"> PAGEREF _Toc396916896 \h </w:instrText>
        </w:r>
        <w:r w:rsidR="001F3CED">
          <w:rPr>
            <w:noProof/>
            <w:webHidden/>
          </w:rPr>
        </w:r>
        <w:r w:rsidR="001F3CED">
          <w:rPr>
            <w:noProof/>
            <w:webHidden/>
          </w:rPr>
          <w:fldChar w:fldCharType="separate"/>
        </w:r>
        <w:r w:rsidR="001F3CED">
          <w:rPr>
            <w:noProof/>
            <w:webHidden/>
          </w:rPr>
          <w:t>23</w:t>
        </w:r>
        <w:r w:rsidR="001F3CED">
          <w:rPr>
            <w:noProof/>
            <w:webHidden/>
          </w:rPr>
          <w:fldChar w:fldCharType="end"/>
        </w:r>
      </w:hyperlink>
    </w:p>
    <w:p w14:paraId="2DB8C4C1" w14:textId="77777777" w:rsidR="001F3CED" w:rsidRDefault="007D1AFE">
      <w:pPr>
        <w:pStyle w:val="TOC5"/>
        <w:rPr>
          <w:rFonts w:asciiTheme="minorHAnsi" w:eastAsiaTheme="minorEastAsia" w:hAnsiTheme="minorHAnsi" w:cstheme="minorBidi"/>
          <w:noProof/>
          <w:sz w:val="22"/>
          <w:szCs w:val="22"/>
        </w:rPr>
      </w:pPr>
      <w:hyperlink w:anchor="_Toc396916897" w:history="1">
        <w:r w:rsidR="001F3CED" w:rsidRPr="005D700D">
          <w:rPr>
            <w:rStyle w:val="Hyperlink"/>
            <w:bCs/>
            <w:noProof/>
          </w:rPr>
          <w:t>3.1.6.3.2 via PCC namespace extension</w:t>
        </w:r>
        <w:r w:rsidR="001F3CED">
          <w:rPr>
            <w:noProof/>
            <w:webHidden/>
          </w:rPr>
          <w:tab/>
        </w:r>
        <w:r w:rsidR="001F3CED">
          <w:rPr>
            <w:noProof/>
            <w:webHidden/>
          </w:rPr>
          <w:fldChar w:fldCharType="begin"/>
        </w:r>
        <w:r w:rsidR="001F3CED">
          <w:rPr>
            <w:noProof/>
            <w:webHidden/>
          </w:rPr>
          <w:instrText xml:space="preserve"> PAGEREF _Toc396916897 \h </w:instrText>
        </w:r>
        <w:r w:rsidR="001F3CED">
          <w:rPr>
            <w:noProof/>
            <w:webHidden/>
          </w:rPr>
        </w:r>
        <w:r w:rsidR="001F3CED">
          <w:rPr>
            <w:noProof/>
            <w:webHidden/>
          </w:rPr>
          <w:fldChar w:fldCharType="separate"/>
        </w:r>
        <w:r w:rsidR="001F3CED">
          <w:rPr>
            <w:noProof/>
            <w:webHidden/>
          </w:rPr>
          <w:t>23</w:t>
        </w:r>
        <w:r w:rsidR="001F3CED">
          <w:rPr>
            <w:noProof/>
            <w:webHidden/>
          </w:rPr>
          <w:fldChar w:fldCharType="end"/>
        </w:r>
      </w:hyperlink>
    </w:p>
    <w:p w14:paraId="2460DD1B" w14:textId="77777777" w:rsidR="001F3CED" w:rsidRPr="007E081A" w:rsidRDefault="007D1AFE">
      <w:pPr>
        <w:pStyle w:val="TOC1"/>
        <w:rPr>
          <w:rFonts w:asciiTheme="minorHAnsi" w:eastAsiaTheme="minorEastAsia" w:hAnsiTheme="minorHAnsi" w:cstheme="minorBidi"/>
          <w:b/>
          <w:noProof/>
          <w:sz w:val="22"/>
          <w:szCs w:val="22"/>
        </w:rPr>
      </w:pPr>
      <w:hyperlink w:anchor="_Toc396916898" w:history="1">
        <w:r w:rsidR="001F3CED" w:rsidRPr="007E081A">
          <w:rPr>
            <w:rStyle w:val="Hyperlink"/>
            <w:b/>
            <w:noProof/>
          </w:rPr>
          <w:t>Volume 3 – Content Modules</w:t>
        </w:r>
        <w:r w:rsidR="001F3CED" w:rsidRPr="007E081A">
          <w:rPr>
            <w:b/>
            <w:noProof/>
            <w:webHidden/>
          </w:rPr>
          <w:tab/>
        </w:r>
        <w:r w:rsidR="001F3CED" w:rsidRPr="007E081A">
          <w:rPr>
            <w:b/>
            <w:noProof/>
            <w:webHidden/>
          </w:rPr>
          <w:fldChar w:fldCharType="begin"/>
        </w:r>
        <w:r w:rsidR="001F3CED" w:rsidRPr="007E081A">
          <w:rPr>
            <w:b/>
            <w:noProof/>
            <w:webHidden/>
          </w:rPr>
          <w:instrText xml:space="preserve"> PAGEREF _Toc396916898 \h </w:instrText>
        </w:r>
        <w:r w:rsidR="001F3CED" w:rsidRPr="007E081A">
          <w:rPr>
            <w:b/>
            <w:noProof/>
            <w:webHidden/>
          </w:rPr>
        </w:r>
        <w:r w:rsidR="001F3CED" w:rsidRPr="007E081A">
          <w:rPr>
            <w:b/>
            <w:noProof/>
            <w:webHidden/>
          </w:rPr>
          <w:fldChar w:fldCharType="separate"/>
        </w:r>
        <w:r w:rsidR="001F3CED" w:rsidRPr="007E081A">
          <w:rPr>
            <w:b/>
            <w:noProof/>
            <w:webHidden/>
          </w:rPr>
          <w:t>25</w:t>
        </w:r>
        <w:r w:rsidR="001F3CED" w:rsidRPr="007E081A">
          <w:rPr>
            <w:b/>
            <w:noProof/>
            <w:webHidden/>
          </w:rPr>
          <w:fldChar w:fldCharType="end"/>
        </w:r>
      </w:hyperlink>
    </w:p>
    <w:p w14:paraId="330F291B" w14:textId="77777777" w:rsidR="001F3CED" w:rsidRDefault="007D1AFE">
      <w:pPr>
        <w:pStyle w:val="TOC1"/>
        <w:rPr>
          <w:rFonts w:asciiTheme="minorHAnsi" w:eastAsiaTheme="minorEastAsia" w:hAnsiTheme="minorHAnsi" w:cstheme="minorBidi"/>
          <w:noProof/>
          <w:sz w:val="22"/>
          <w:szCs w:val="22"/>
        </w:rPr>
      </w:pPr>
      <w:hyperlink w:anchor="_Toc396916899" w:history="1">
        <w:r w:rsidR="001F3CED" w:rsidRPr="005D700D">
          <w:rPr>
            <w:rStyle w:val="Hyperlink"/>
            <w:noProof/>
          </w:rPr>
          <w:t>5 Namespaces and Vocabularies</w:t>
        </w:r>
        <w:r w:rsidR="001F3CED">
          <w:rPr>
            <w:noProof/>
            <w:webHidden/>
          </w:rPr>
          <w:tab/>
        </w:r>
        <w:r w:rsidR="001F3CED">
          <w:rPr>
            <w:noProof/>
            <w:webHidden/>
          </w:rPr>
          <w:fldChar w:fldCharType="begin"/>
        </w:r>
        <w:r w:rsidR="001F3CED">
          <w:rPr>
            <w:noProof/>
            <w:webHidden/>
          </w:rPr>
          <w:instrText xml:space="preserve"> PAGEREF _Toc396916899 \h </w:instrText>
        </w:r>
        <w:r w:rsidR="001F3CED">
          <w:rPr>
            <w:noProof/>
            <w:webHidden/>
          </w:rPr>
        </w:r>
        <w:r w:rsidR="001F3CED">
          <w:rPr>
            <w:noProof/>
            <w:webHidden/>
          </w:rPr>
          <w:fldChar w:fldCharType="separate"/>
        </w:r>
        <w:r w:rsidR="001F3CED">
          <w:rPr>
            <w:noProof/>
            <w:webHidden/>
          </w:rPr>
          <w:t>26</w:t>
        </w:r>
        <w:r w:rsidR="001F3CED">
          <w:rPr>
            <w:noProof/>
            <w:webHidden/>
          </w:rPr>
          <w:fldChar w:fldCharType="end"/>
        </w:r>
      </w:hyperlink>
    </w:p>
    <w:p w14:paraId="67A8B18B" w14:textId="77777777" w:rsidR="001F3CED" w:rsidRDefault="007D1AFE">
      <w:pPr>
        <w:pStyle w:val="TOC3"/>
        <w:rPr>
          <w:rFonts w:asciiTheme="minorHAnsi" w:eastAsiaTheme="minorEastAsia" w:hAnsiTheme="minorHAnsi" w:cstheme="minorBidi"/>
          <w:noProof/>
          <w:sz w:val="22"/>
          <w:szCs w:val="22"/>
        </w:rPr>
      </w:pPr>
      <w:hyperlink w:anchor="_Toc396916900" w:history="1">
        <w:r w:rsidR="001F3CED" w:rsidRPr="005D700D">
          <w:rPr>
            <w:rStyle w:val="Hyperlink"/>
            <w:noProof/>
          </w:rPr>
          <w:t>5.1.X IHE PCC styleCode</w:t>
        </w:r>
        <w:r w:rsidR="001F3CED">
          <w:rPr>
            <w:noProof/>
            <w:webHidden/>
          </w:rPr>
          <w:tab/>
        </w:r>
        <w:r w:rsidR="001F3CED">
          <w:rPr>
            <w:noProof/>
            <w:webHidden/>
          </w:rPr>
          <w:fldChar w:fldCharType="begin"/>
        </w:r>
        <w:r w:rsidR="001F3CED">
          <w:rPr>
            <w:noProof/>
            <w:webHidden/>
          </w:rPr>
          <w:instrText xml:space="preserve"> PAGEREF _Toc396916900 \h </w:instrText>
        </w:r>
        <w:r w:rsidR="001F3CED">
          <w:rPr>
            <w:noProof/>
            <w:webHidden/>
          </w:rPr>
        </w:r>
        <w:r w:rsidR="001F3CED">
          <w:rPr>
            <w:noProof/>
            <w:webHidden/>
          </w:rPr>
          <w:fldChar w:fldCharType="separate"/>
        </w:r>
        <w:r w:rsidR="001F3CED">
          <w:rPr>
            <w:noProof/>
            <w:webHidden/>
          </w:rPr>
          <w:t>26</w:t>
        </w:r>
        <w:r w:rsidR="001F3CED">
          <w:rPr>
            <w:noProof/>
            <w:webHidden/>
          </w:rPr>
          <w:fldChar w:fldCharType="end"/>
        </w:r>
      </w:hyperlink>
    </w:p>
    <w:p w14:paraId="4DB01F4D" w14:textId="77777777" w:rsidR="001F3CED" w:rsidRDefault="007D1AFE">
      <w:pPr>
        <w:pStyle w:val="TOC1"/>
        <w:rPr>
          <w:rFonts w:asciiTheme="minorHAnsi" w:eastAsiaTheme="minorEastAsia" w:hAnsiTheme="minorHAnsi" w:cstheme="minorBidi"/>
          <w:noProof/>
          <w:sz w:val="22"/>
          <w:szCs w:val="22"/>
        </w:rPr>
      </w:pPr>
      <w:hyperlink w:anchor="_Toc396916901" w:history="1">
        <w:r w:rsidR="001F3CED" w:rsidRPr="005D700D">
          <w:rPr>
            <w:rStyle w:val="Hyperlink"/>
            <w:noProof/>
          </w:rPr>
          <w:t>6 Content Modules</w:t>
        </w:r>
        <w:r w:rsidR="001F3CED">
          <w:rPr>
            <w:noProof/>
            <w:webHidden/>
          </w:rPr>
          <w:tab/>
        </w:r>
        <w:r w:rsidR="001F3CED">
          <w:rPr>
            <w:noProof/>
            <w:webHidden/>
          </w:rPr>
          <w:fldChar w:fldCharType="begin"/>
        </w:r>
        <w:r w:rsidR="001F3CED">
          <w:rPr>
            <w:noProof/>
            <w:webHidden/>
          </w:rPr>
          <w:instrText xml:space="preserve"> PAGEREF _Toc396916901 \h </w:instrText>
        </w:r>
        <w:r w:rsidR="001F3CED">
          <w:rPr>
            <w:noProof/>
            <w:webHidden/>
          </w:rPr>
        </w:r>
        <w:r w:rsidR="001F3CED">
          <w:rPr>
            <w:noProof/>
            <w:webHidden/>
          </w:rPr>
          <w:fldChar w:fldCharType="separate"/>
        </w:r>
        <w:r w:rsidR="001F3CED">
          <w:rPr>
            <w:noProof/>
            <w:webHidden/>
          </w:rPr>
          <w:t>28</w:t>
        </w:r>
        <w:r w:rsidR="001F3CED">
          <w:rPr>
            <w:noProof/>
            <w:webHidden/>
          </w:rPr>
          <w:fldChar w:fldCharType="end"/>
        </w:r>
      </w:hyperlink>
    </w:p>
    <w:p w14:paraId="78ADA5D6" w14:textId="77777777" w:rsidR="001F3CED" w:rsidRDefault="007D1AFE">
      <w:pPr>
        <w:pStyle w:val="TOC3"/>
        <w:rPr>
          <w:rFonts w:asciiTheme="minorHAnsi" w:eastAsiaTheme="minorEastAsia" w:hAnsiTheme="minorHAnsi" w:cstheme="minorBidi"/>
          <w:noProof/>
          <w:sz w:val="22"/>
          <w:szCs w:val="22"/>
        </w:rPr>
      </w:pPr>
      <w:hyperlink w:anchor="_Toc396916902" w:history="1">
        <w:r w:rsidR="001F3CED" w:rsidRPr="005D700D">
          <w:rPr>
            <w:rStyle w:val="Hyperlink"/>
            <w:bCs/>
            <w:noProof/>
          </w:rPr>
          <w:t>6.3.1 CDA Document Content Modules</w:t>
        </w:r>
        <w:r w:rsidR="001F3CED">
          <w:rPr>
            <w:noProof/>
            <w:webHidden/>
          </w:rPr>
          <w:tab/>
        </w:r>
        <w:r w:rsidR="001F3CED">
          <w:rPr>
            <w:noProof/>
            <w:webHidden/>
          </w:rPr>
          <w:fldChar w:fldCharType="begin"/>
        </w:r>
        <w:r w:rsidR="001F3CED">
          <w:rPr>
            <w:noProof/>
            <w:webHidden/>
          </w:rPr>
          <w:instrText xml:space="preserve"> PAGEREF _Toc396916902 \h </w:instrText>
        </w:r>
        <w:r w:rsidR="001F3CED">
          <w:rPr>
            <w:noProof/>
            <w:webHidden/>
          </w:rPr>
        </w:r>
        <w:r w:rsidR="001F3CED">
          <w:rPr>
            <w:noProof/>
            <w:webHidden/>
          </w:rPr>
          <w:fldChar w:fldCharType="separate"/>
        </w:r>
        <w:r w:rsidR="001F3CED">
          <w:rPr>
            <w:noProof/>
            <w:webHidden/>
          </w:rPr>
          <w:t>28</w:t>
        </w:r>
        <w:r w:rsidR="001F3CED">
          <w:rPr>
            <w:noProof/>
            <w:webHidden/>
          </w:rPr>
          <w:fldChar w:fldCharType="end"/>
        </w:r>
      </w:hyperlink>
    </w:p>
    <w:p w14:paraId="38BFECEB" w14:textId="77777777" w:rsidR="001F3CED" w:rsidRDefault="007D1AFE">
      <w:pPr>
        <w:pStyle w:val="TOC4"/>
        <w:rPr>
          <w:rFonts w:asciiTheme="minorHAnsi" w:eastAsiaTheme="minorEastAsia" w:hAnsiTheme="minorHAnsi" w:cstheme="minorBidi"/>
          <w:noProof/>
          <w:sz w:val="22"/>
          <w:szCs w:val="22"/>
        </w:rPr>
      </w:pPr>
      <w:hyperlink w:anchor="_Toc396916903" w:history="1">
        <w:r w:rsidR="001F3CED" w:rsidRPr="005D700D">
          <w:rPr>
            <w:rStyle w:val="Hyperlink"/>
            <w:noProof/>
          </w:rPr>
          <w:t>6.3.1.D MCV Document Content Module</w:t>
        </w:r>
        <w:r w:rsidR="001F3CED">
          <w:rPr>
            <w:noProof/>
            <w:webHidden/>
          </w:rPr>
          <w:tab/>
        </w:r>
        <w:r w:rsidR="001F3CED">
          <w:rPr>
            <w:noProof/>
            <w:webHidden/>
          </w:rPr>
          <w:fldChar w:fldCharType="begin"/>
        </w:r>
        <w:r w:rsidR="001F3CED">
          <w:rPr>
            <w:noProof/>
            <w:webHidden/>
          </w:rPr>
          <w:instrText xml:space="preserve"> PAGEREF _Toc396916903 \h </w:instrText>
        </w:r>
        <w:r w:rsidR="001F3CED">
          <w:rPr>
            <w:noProof/>
            <w:webHidden/>
          </w:rPr>
        </w:r>
        <w:r w:rsidR="001F3CED">
          <w:rPr>
            <w:noProof/>
            <w:webHidden/>
          </w:rPr>
          <w:fldChar w:fldCharType="separate"/>
        </w:r>
        <w:r w:rsidR="001F3CED">
          <w:rPr>
            <w:noProof/>
            <w:webHidden/>
          </w:rPr>
          <w:t>28</w:t>
        </w:r>
        <w:r w:rsidR="001F3CED">
          <w:rPr>
            <w:noProof/>
            <w:webHidden/>
          </w:rPr>
          <w:fldChar w:fldCharType="end"/>
        </w:r>
      </w:hyperlink>
    </w:p>
    <w:p w14:paraId="35F0B5AF" w14:textId="77777777" w:rsidR="00CF283F" w:rsidRPr="00A97446" w:rsidRDefault="00CF508D" w:rsidP="009F5CF4">
      <w:pPr>
        <w:pStyle w:val="BodyText"/>
      </w:pPr>
      <w:r w:rsidRPr="00A97446">
        <w:fldChar w:fldCharType="end"/>
      </w:r>
      <w:r w:rsidR="00692B37" w:rsidRPr="00A97446">
        <w:t xml:space="preserve"> </w:t>
      </w:r>
    </w:p>
    <w:p w14:paraId="6E76CAE5" w14:textId="77777777" w:rsidR="00CF283F" w:rsidRPr="00A97446"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A97446">
        <w:rPr>
          <w:noProof w:val="0"/>
        </w:rPr>
        <w:br w:type="page"/>
      </w:r>
      <w:bookmarkStart w:id="9" w:name="_Toc396916851"/>
      <w:r w:rsidR="00CF283F" w:rsidRPr="00A97446">
        <w:rPr>
          <w:noProof w:val="0"/>
        </w:rPr>
        <w:lastRenderedPageBreak/>
        <w:t>Introduction</w:t>
      </w:r>
      <w:bookmarkEnd w:id="2"/>
      <w:bookmarkEnd w:id="3"/>
      <w:bookmarkEnd w:id="4"/>
      <w:bookmarkEnd w:id="5"/>
      <w:bookmarkEnd w:id="6"/>
      <w:bookmarkEnd w:id="7"/>
      <w:bookmarkEnd w:id="8"/>
      <w:r w:rsidR="00167DB7" w:rsidRPr="00A97446">
        <w:rPr>
          <w:noProof w:val="0"/>
        </w:rPr>
        <w:t xml:space="preserve"> to this Supplement</w:t>
      </w:r>
      <w:bookmarkEnd w:id="9"/>
    </w:p>
    <w:p w14:paraId="5E52A89A" w14:textId="77777777" w:rsidR="00674B58" w:rsidRPr="00A97446" w:rsidRDefault="00674B58" w:rsidP="00FA1687">
      <w:pPr>
        <w:pStyle w:val="BodyText"/>
      </w:pPr>
      <w:r w:rsidRPr="00A97446">
        <w:t xml:space="preserve">This profile introduces new options for the PCC Content Creator and Content Consumer </w:t>
      </w:r>
      <w:r w:rsidR="002160E3" w:rsidRPr="00A97446">
        <w:t>Actor</w:t>
      </w:r>
      <w:r w:rsidRPr="00A97446">
        <w:t>s.</w:t>
      </w:r>
    </w:p>
    <w:p w14:paraId="241B0E10" w14:textId="77777777" w:rsidR="00CF283F" w:rsidRPr="00A97446" w:rsidRDefault="00CF283F" w:rsidP="008616CB">
      <w:pPr>
        <w:pStyle w:val="Heading2"/>
        <w:numPr>
          <w:ilvl w:val="0"/>
          <w:numId w:val="0"/>
        </w:numPr>
        <w:rPr>
          <w:noProof w:val="0"/>
        </w:rPr>
      </w:pPr>
      <w:bookmarkStart w:id="10" w:name="_Toc396916852"/>
      <w:r w:rsidRPr="00A97446">
        <w:rPr>
          <w:noProof w:val="0"/>
        </w:rPr>
        <w:t>Open Issues and Questions</w:t>
      </w:r>
      <w:bookmarkEnd w:id="10"/>
    </w:p>
    <w:p w14:paraId="3CF747CA" w14:textId="77777777" w:rsidR="00CF283F" w:rsidRPr="00A97446" w:rsidRDefault="00CF283F" w:rsidP="008616CB">
      <w:pPr>
        <w:pStyle w:val="Heading2"/>
        <w:numPr>
          <w:ilvl w:val="0"/>
          <w:numId w:val="0"/>
        </w:numPr>
        <w:rPr>
          <w:noProof w:val="0"/>
        </w:rPr>
      </w:pPr>
      <w:bookmarkStart w:id="11" w:name="_Toc396916853"/>
      <w:bookmarkStart w:id="12" w:name="_Toc473170357"/>
      <w:bookmarkStart w:id="13" w:name="_Toc504625754"/>
      <w:r w:rsidRPr="00A97446">
        <w:rPr>
          <w:noProof w:val="0"/>
        </w:rPr>
        <w:t>Closed Issues</w:t>
      </w:r>
      <w:bookmarkEnd w:id="11"/>
    </w:p>
    <w:p w14:paraId="7589F143" w14:textId="77777777" w:rsidR="008256D6" w:rsidRPr="00A97446" w:rsidRDefault="00CF283F" w:rsidP="00FA1687">
      <w:pPr>
        <w:pStyle w:val="BodyText"/>
      </w:pPr>
      <w:r w:rsidRPr="00A97446">
        <w:t xml:space="preserve"> </w:t>
      </w:r>
      <w:r w:rsidR="00637D3B" w:rsidRPr="00A97446">
        <w:t>MCV</w:t>
      </w:r>
      <w:r w:rsidR="008256D6" w:rsidRPr="00A97446">
        <w:t xml:space="preserve"> 02: (12/04/13; closed 01/08/14) What attributes are available for &lt;?xml-stylesheet in order to identify in a usefu</w:t>
      </w:r>
      <w:r w:rsidR="00761EF1" w:rsidRPr="00A97446">
        <w:t>l manner the role of this style</w:t>
      </w:r>
      <w:r w:rsidR="00B62667" w:rsidRPr="00A97446">
        <w:t xml:space="preserve"> </w:t>
      </w:r>
      <w:r w:rsidR="008256D6" w:rsidRPr="00A97446">
        <w:t>sheet?</w:t>
      </w:r>
    </w:p>
    <w:p w14:paraId="47F99239" w14:textId="77777777" w:rsidR="008256D6" w:rsidRPr="00A97446" w:rsidRDefault="008256D6" w:rsidP="007E081A">
      <w:pPr>
        <w:pStyle w:val="BodyText"/>
      </w:pPr>
      <w:r w:rsidRPr="00A97446">
        <w:tab/>
      </w:r>
      <w:hyperlink r:id="rId17" w:anchor="the-xml-stylesheet-processing-instruction" w:history="1">
        <w:r w:rsidRPr="00A97446">
          <w:rPr>
            <w:rStyle w:val="Hyperlink"/>
          </w:rPr>
          <w:t>http://www.w3.org/TR/xml-stylesheet/#the-xml-stylesheet-processing-instruction</w:t>
        </w:r>
      </w:hyperlink>
    </w:p>
    <w:p w14:paraId="4C6B6A5A" w14:textId="77777777" w:rsidR="008256D6" w:rsidRPr="007E081A" w:rsidRDefault="008256D6" w:rsidP="008256D6">
      <w:pPr>
        <w:spacing w:before="0"/>
        <w:rPr>
          <w:rStyle w:val="BodyTextChar"/>
        </w:rPr>
      </w:pPr>
      <w:r w:rsidRPr="00A97446">
        <w:rPr>
          <w:rStyle w:val="HTMLCode"/>
          <w:b/>
          <w:bCs/>
          <w:color w:val="000000"/>
        </w:rPr>
        <w:t>title</w:t>
      </w:r>
      <w:r w:rsidRPr="007E081A">
        <w:rPr>
          <w:rStyle w:val="BodyTextChar"/>
        </w:rPr>
        <w:t xml:space="preserve"> </w:t>
      </w:r>
    </w:p>
    <w:p w14:paraId="4FDBC9C6" w14:textId="77777777" w:rsidR="008256D6" w:rsidRPr="00A97446" w:rsidRDefault="008256D6" w:rsidP="008256D6">
      <w:pPr>
        <w:pStyle w:val="NormalWeb"/>
        <w:ind w:left="720"/>
        <w:rPr>
          <w:rFonts w:ascii="Arial" w:hAnsi="Arial" w:cs="Arial"/>
          <w:color w:val="000000"/>
        </w:rPr>
      </w:pPr>
      <w:r w:rsidRPr="00A97446">
        <w:rPr>
          <w:rFonts w:ascii="Arial" w:hAnsi="Arial" w:cs="Arial"/>
          <w:color w:val="000000"/>
        </w:rPr>
        <w:t xml:space="preserve">Gives the title of the referenced style sheet in a style sheet set. No constraints beyond those of the </w:t>
      </w:r>
      <w:hyperlink r:id="rId18" w:anchor="NT-PseudoAttValue" w:history="1">
        <w:r w:rsidRPr="00A97446">
          <w:rPr>
            <w:rStyle w:val="Hyperlink"/>
            <w:rFonts w:ascii="Arial" w:hAnsi="Arial" w:cs="Arial"/>
          </w:rPr>
          <w:t>PseudoAttValue</w:t>
        </w:r>
      </w:hyperlink>
      <w:r w:rsidRPr="00A97446">
        <w:rPr>
          <w:rFonts w:ascii="Arial" w:hAnsi="Arial" w:cs="Arial"/>
          <w:color w:val="000000"/>
        </w:rPr>
        <w:t xml:space="preserve"> production are placed on the </w:t>
      </w:r>
      <w:hyperlink r:id="rId19" w:anchor="dt-value" w:tooltip="value" w:history="1">
        <w:r w:rsidRPr="00A97446">
          <w:rPr>
            <w:rStyle w:val="Hyperlink"/>
            <w:rFonts w:ascii="Arial" w:hAnsi="Arial" w:cs="Arial"/>
          </w:rPr>
          <w:t>value</w:t>
        </w:r>
      </w:hyperlink>
      <w:r w:rsidRPr="00A97446">
        <w:rPr>
          <w:rFonts w:ascii="Arial" w:hAnsi="Arial" w:cs="Arial"/>
          <w:color w:val="000000"/>
        </w:rPr>
        <w:t>.</w:t>
      </w:r>
    </w:p>
    <w:p w14:paraId="3DD88AEB" w14:textId="77777777" w:rsidR="008256D6" w:rsidRPr="007E081A" w:rsidRDefault="008256D6" w:rsidP="008256D6">
      <w:pPr>
        <w:spacing w:before="0"/>
        <w:rPr>
          <w:rStyle w:val="BodyTextChar"/>
        </w:rPr>
      </w:pPr>
      <w:r w:rsidRPr="00A97446">
        <w:rPr>
          <w:rStyle w:val="HTMLCode"/>
          <w:b/>
          <w:bCs/>
          <w:color w:val="000000"/>
        </w:rPr>
        <w:t>alternate</w:t>
      </w:r>
      <w:r w:rsidRPr="007E081A">
        <w:rPr>
          <w:rStyle w:val="BodyTextChar"/>
        </w:rPr>
        <w:t xml:space="preserve"> </w:t>
      </w:r>
    </w:p>
    <w:p w14:paraId="375638FB" w14:textId="77777777" w:rsidR="008256D6" w:rsidRPr="00A97446" w:rsidRDefault="008256D6" w:rsidP="008256D6">
      <w:pPr>
        <w:pStyle w:val="NormalWeb"/>
        <w:ind w:left="720"/>
        <w:rPr>
          <w:rFonts w:ascii="Arial" w:hAnsi="Arial" w:cs="Arial"/>
          <w:color w:val="000000"/>
        </w:rPr>
      </w:pPr>
      <w:r w:rsidRPr="00A97446">
        <w:rPr>
          <w:rFonts w:ascii="Arial" w:hAnsi="Arial" w:cs="Arial"/>
          <w:color w:val="000000"/>
        </w:rPr>
        <w:t xml:space="preserve">If the </w:t>
      </w:r>
      <w:hyperlink r:id="rId20" w:anchor="dt-value" w:tooltip="value" w:history="1">
        <w:r w:rsidRPr="00A97446">
          <w:rPr>
            <w:rStyle w:val="Hyperlink"/>
            <w:rFonts w:ascii="Arial" w:hAnsi="Arial" w:cs="Arial"/>
          </w:rPr>
          <w:t>value</w:t>
        </w:r>
      </w:hyperlink>
      <w:r w:rsidRPr="00A97446">
        <w:rPr>
          <w:rFonts w:ascii="Arial" w:hAnsi="Arial" w:cs="Arial"/>
          <w:color w:val="000000"/>
        </w:rPr>
        <w:t xml:space="preserve"> is "</w:t>
      </w:r>
      <w:r w:rsidRPr="00A97446">
        <w:rPr>
          <w:rStyle w:val="HTMLCode"/>
          <w:color w:val="000000"/>
        </w:rPr>
        <w:t>yes</w:t>
      </w:r>
      <w:r w:rsidRPr="00A97446">
        <w:rPr>
          <w:rFonts w:ascii="Arial" w:hAnsi="Arial" w:cs="Arial"/>
          <w:color w:val="000000"/>
        </w:rPr>
        <w:t xml:space="preserve">", it indicates that the referenced style sheet is an alternative style sheet, and documents </w:t>
      </w:r>
      <w:r w:rsidRPr="00A97446">
        <w:rPr>
          <w:rStyle w:val="Strong"/>
          <w:rFonts w:ascii="Arial" w:hAnsi="Arial" w:cs="Arial"/>
          <w:color w:val="000000"/>
        </w:rPr>
        <w:t>must</w:t>
      </w:r>
      <w:r w:rsidRPr="00A97446">
        <w:rPr>
          <w:rFonts w:ascii="Arial" w:hAnsi="Arial" w:cs="Arial"/>
          <w:color w:val="000000"/>
        </w:rPr>
        <w:t xml:space="preserve"> also specify the </w:t>
      </w:r>
      <w:hyperlink r:id="rId21" w:anchor="PA-title" w:history="1">
        <w:r w:rsidRPr="00A97446">
          <w:rPr>
            <w:rStyle w:val="HTMLCode"/>
            <w:color w:val="0000CC"/>
            <w:u w:val="single"/>
          </w:rPr>
          <w:t>title</w:t>
        </w:r>
      </w:hyperlink>
      <w:r w:rsidRPr="00A97446">
        <w:rPr>
          <w:rFonts w:ascii="Arial" w:hAnsi="Arial" w:cs="Arial"/>
          <w:color w:val="000000"/>
        </w:rPr>
        <w:t xml:space="preserve"> </w:t>
      </w:r>
      <w:hyperlink r:id="rId22" w:anchor="dt-pseudo-attribute" w:tooltip="pseudo-attribute" w:history="1">
        <w:r w:rsidRPr="00A97446">
          <w:rPr>
            <w:rStyle w:val="Hyperlink"/>
            <w:rFonts w:ascii="Arial" w:hAnsi="Arial" w:cs="Arial"/>
          </w:rPr>
          <w:t>pseudo-attribute</w:t>
        </w:r>
      </w:hyperlink>
      <w:r w:rsidRPr="00A97446">
        <w:rPr>
          <w:rFonts w:ascii="Arial" w:hAnsi="Arial" w:cs="Arial"/>
          <w:color w:val="000000"/>
        </w:rPr>
        <w:t xml:space="preserve"> with a non-empty </w:t>
      </w:r>
      <w:hyperlink r:id="rId23" w:anchor="dt-value" w:tooltip="value" w:history="1">
        <w:r w:rsidRPr="00A97446">
          <w:rPr>
            <w:rStyle w:val="Hyperlink"/>
            <w:rFonts w:ascii="Arial" w:hAnsi="Arial" w:cs="Arial"/>
          </w:rPr>
          <w:t>value</w:t>
        </w:r>
      </w:hyperlink>
      <w:r w:rsidRPr="00A97446">
        <w:rPr>
          <w:rFonts w:ascii="Arial" w:hAnsi="Arial" w:cs="Arial"/>
          <w:color w:val="000000"/>
        </w:rPr>
        <w:t xml:space="preserve">. If specified, documents </w:t>
      </w:r>
      <w:r w:rsidRPr="00A97446">
        <w:rPr>
          <w:rStyle w:val="Strong"/>
          <w:rFonts w:ascii="Arial" w:hAnsi="Arial" w:cs="Arial"/>
          <w:color w:val="000000"/>
        </w:rPr>
        <w:t>must</w:t>
      </w:r>
      <w:r w:rsidRPr="00A97446">
        <w:rPr>
          <w:rFonts w:ascii="Arial" w:hAnsi="Arial" w:cs="Arial"/>
          <w:color w:val="000000"/>
        </w:rPr>
        <w:t xml:space="preserve"> set the </w:t>
      </w:r>
      <w:hyperlink r:id="rId24" w:anchor="dt-value" w:tooltip="value" w:history="1">
        <w:r w:rsidRPr="00A97446">
          <w:rPr>
            <w:rStyle w:val="Hyperlink"/>
            <w:rFonts w:ascii="Arial" w:hAnsi="Arial" w:cs="Arial"/>
          </w:rPr>
          <w:t>value</w:t>
        </w:r>
      </w:hyperlink>
      <w:r w:rsidRPr="00A97446">
        <w:rPr>
          <w:rFonts w:ascii="Arial" w:hAnsi="Arial" w:cs="Arial"/>
          <w:color w:val="000000"/>
        </w:rPr>
        <w:t xml:space="preserve"> to either "</w:t>
      </w:r>
      <w:r w:rsidRPr="00A97446">
        <w:rPr>
          <w:rStyle w:val="HTMLCode"/>
          <w:color w:val="000000"/>
        </w:rPr>
        <w:t>yes</w:t>
      </w:r>
      <w:r w:rsidRPr="00A97446">
        <w:rPr>
          <w:rFonts w:ascii="Arial" w:hAnsi="Arial" w:cs="Arial"/>
          <w:color w:val="000000"/>
        </w:rPr>
        <w:t>" or "</w:t>
      </w:r>
      <w:r w:rsidRPr="00A97446">
        <w:rPr>
          <w:rStyle w:val="HTMLCode"/>
          <w:color w:val="000000"/>
        </w:rPr>
        <w:t>no</w:t>
      </w:r>
      <w:r w:rsidRPr="00A97446">
        <w:rPr>
          <w:rFonts w:ascii="Arial" w:hAnsi="Arial" w:cs="Arial"/>
          <w:color w:val="000000"/>
        </w:rPr>
        <w:t>".</w:t>
      </w:r>
    </w:p>
    <w:p w14:paraId="01D4C656" w14:textId="77777777" w:rsidR="008256D6" w:rsidRPr="00A97446" w:rsidRDefault="008256D6" w:rsidP="008256D6">
      <w:pPr>
        <w:autoSpaceDE w:val="0"/>
        <w:autoSpaceDN w:val="0"/>
        <w:adjustRightInd w:val="0"/>
        <w:spacing w:before="0"/>
      </w:pPr>
      <w:r w:rsidRPr="00A97446">
        <w:t>(probably need a CP for the style</w:t>
      </w:r>
      <w:r w:rsidR="00761EF1" w:rsidRPr="00A97446">
        <w:t xml:space="preserve"> </w:t>
      </w:r>
      <w:r w:rsidRPr="00A97446">
        <w:t xml:space="preserve">sheets section where is mentions alternate but not title; from V2 6.3.1.4.1: </w:t>
      </w:r>
      <w:r w:rsidRPr="00A97446">
        <w:rPr>
          <w:szCs w:val="24"/>
        </w:rPr>
        <w:t>To record the style</w:t>
      </w:r>
      <w:r w:rsidR="00761EF1" w:rsidRPr="00A97446">
        <w:rPr>
          <w:szCs w:val="24"/>
        </w:rPr>
        <w:t xml:space="preserve"> </w:t>
      </w:r>
      <w:r w:rsidRPr="00A97446">
        <w:rPr>
          <w:szCs w:val="24"/>
        </w:rPr>
        <w:t xml:space="preserve">sheet within a CDA Document that might be used in both an XDS and XDM environment, more than one stylesheet processing instruction is required. In this case, all style sheet processing instructions included </w:t>
      </w:r>
      <w:r w:rsidRPr="00A97446">
        <w:rPr>
          <w:b/>
          <w:bCs/>
          <w:sz w:val="19"/>
          <w:szCs w:val="19"/>
        </w:rPr>
        <w:t xml:space="preserve">MUST </w:t>
      </w:r>
      <w:r w:rsidRPr="00A97446">
        <w:rPr>
          <w:szCs w:val="24"/>
        </w:rPr>
        <w:t>include the alternate='yes' attribute.</w:t>
      </w:r>
      <w:r w:rsidRPr="00A97446">
        <w:t>)</w:t>
      </w:r>
    </w:p>
    <w:p w14:paraId="5AC979DA" w14:textId="77777777" w:rsidR="008256D6" w:rsidRPr="00A97446" w:rsidRDefault="008256D6" w:rsidP="008256D6">
      <w:pPr>
        <w:autoSpaceDE w:val="0"/>
        <w:autoSpaceDN w:val="0"/>
        <w:adjustRightInd w:val="0"/>
        <w:spacing w:before="0"/>
      </w:pPr>
    </w:p>
    <w:p w14:paraId="7E548B44" w14:textId="77777777" w:rsidR="008256D6" w:rsidRPr="00A97446" w:rsidRDefault="008256D6" w:rsidP="008256D6">
      <w:pPr>
        <w:autoSpaceDE w:val="0"/>
        <w:autoSpaceDN w:val="0"/>
        <w:adjustRightInd w:val="0"/>
        <w:spacing w:before="0"/>
        <w:rPr>
          <w:szCs w:val="24"/>
        </w:rPr>
      </w:pPr>
      <w:r w:rsidRPr="00A97446">
        <w:rPr>
          <w:szCs w:val="24"/>
        </w:rPr>
        <w:tab/>
        <w:t>For 01/08/14 – propose close this issue</w:t>
      </w:r>
    </w:p>
    <w:p w14:paraId="0C6FB634" w14:textId="77777777" w:rsidR="003F56AB" w:rsidRPr="00A97446" w:rsidRDefault="003F56AB" w:rsidP="007E081A">
      <w:pPr>
        <w:pStyle w:val="BodyText"/>
      </w:pPr>
    </w:p>
    <w:p w14:paraId="34AD9E2A" w14:textId="77777777" w:rsidR="003F56AB" w:rsidRPr="00A97446" w:rsidRDefault="003F56AB" w:rsidP="007E081A">
      <w:pPr>
        <w:pStyle w:val="BodyText"/>
      </w:pPr>
      <w:r w:rsidRPr="00A97446">
        <w:t>MCV 03: (12/04/13; closed 02/11/14) Transactions – do we use a Render Content transaction (between Content Consumer and Content Renderer)?</w:t>
      </w:r>
    </w:p>
    <w:p w14:paraId="039990B8" w14:textId="77777777" w:rsidR="003F56AB" w:rsidRPr="00A97446" w:rsidRDefault="003F56AB" w:rsidP="003F56AB">
      <w:pPr>
        <w:autoSpaceDE w:val="0"/>
        <w:autoSpaceDN w:val="0"/>
        <w:adjustRightInd w:val="0"/>
        <w:spacing w:before="0"/>
        <w:rPr>
          <w:szCs w:val="24"/>
        </w:rPr>
      </w:pPr>
      <w:r w:rsidRPr="00A97446">
        <w:tab/>
        <w:t>We have also had conversations on what to call the new Actor and Transaction, and even whether or not we need these</w:t>
      </w:r>
      <w:r w:rsidR="002160E3" w:rsidRPr="00A97446">
        <w:t xml:space="preserve">. </w:t>
      </w:r>
      <w:r w:rsidRPr="00A97446">
        <w:t>Consider the current definition of Content Consumer from Appendix A: “</w:t>
      </w:r>
      <w:r w:rsidRPr="00A97446">
        <w:rPr>
          <w:szCs w:val="24"/>
        </w:rPr>
        <w:t>A Content Consumer Actor is responsible for viewing, import, or other processing of content created by a Content Creator Actor”, which seems pretty broad.</w:t>
      </w:r>
    </w:p>
    <w:p w14:paraId="3551A60E" w14:textId="77777777" w:rsidR="003F56AB" w:rsidRPr="00A97446" w:rsidRDefault="003F56AB" w:rsidP="003F56AB">
      <w:pPr>
        <w:autoSpaceDE w:val="0"/>
        <w:autoSpaceDN w:val="0"/>
        <w:adjustRightInd w:val="0"/>
        <w:spacing w:before="0"/>
        <w:rPr>
          <w:szCs w:val="24"/>
        </w:rPr>
      </w:pPr>
    </w:p>
    <w:p w14:paraId="185C3E4E" w14:textId="77777777" w:rsidR="003F56AB" w:rsidRPr="00A97446" w:rsidRDefault="003F56AB" w:rsidP="003F56AB">
      <w:pPr>
        <w:autoSpaceDE w:val="0"/>
        <w:autoSpaceDN w:val="0"/>
        <w:adjustRightInd w:val="0"/>
        <w:spacing w:before="0"/>
        <w:rPr>
          <w:szCs w:val="24"/>
        </w:rPr>
      </w:pPr>
      <w:r w:rsidRPr="00A97446">
        <w:rPr>
          <w:szCs w:val="24"/>
        </w:rPr>
        <w:tab/>
        <w:t xml:space="preserve">See also the View Option of PCC </w:t>
      </w:r>
      <w:r w:rsidR="00A97446" w:rsidRPr="00A97446">
        <w:rPr>
          <w:szCs w:val="24"/>
        </w:rPr>
        <w:t>TF-2:</w:t>
      </w:r>
      <w:r w:rsidRPr="00A97446">
        <w:rPr>
          <w:szCs w:val="24"/>
        </w:rPr>
        <w:t xml:space="preserve"> 3.1.1, where we see Content Consumer shall be able to…..Render the document for viewing. This goes further to describe the use of stylesheet processing instructions, which begins to sound like we do not need a new actor. We will need to be aware if a MCV Actor requires changes to the existing text about Document Consumer (this is MCV 06 below).</w:t>
      </w:r>
    </w:p>
    <w:p w14:paraId="25CEFA4C" w14:textId="77777777" w:rsidR="003F56AB" w:rsidRPr="00A97446" w:rsidRDefault="003F56AB" w:rsidP="003F56AB">
      <w:pPr>
        <w:autoSpaceDE w:val="0"/>
        <w:autoSpaceDN w:val="0"/>
        <w:adjustRightInd w:val="0"/>
        <w:spacing w:before="0"/>
        <w:rPr>
          <w:szCs w:val="24"/>
        </w:rPr>
      </w:pPr>
    </w:p>
    <w:p w14:paraId="106505C9" w14:textId="77777777" w:rsidR="003F56AB" w:rsidRPr="00A97446" w:rsidRDefault="003F56AB" w:rsidP="003F56AB">
      <w:pPr>
        <w:autoSpaceDE w:val="0"/>
        <w:autoSpaceDN w:val="0"/>
        <w:adjustRightInd w:val="0"/>
        <w:spacing w:before="0"/>
        <w:rPr>
          <w:szCs w:val="24"/>
        </w:rPr>
      </w:pPr>
      <w:r w:rsidRPr="00A97446">
        <w:rPr>
          <w:szCs w:val="24"/>
        </w:rPr>
        <w:tab/>
        <w:t>As the Content Consumer is responsible for rendering the document for viewing, the proposed actor name was changed from Content Renderer to Content Generator, but maybe that is not quite correct. Consider other names: HTML Generator, Human Readable Content Creator, …</w:t>
      </w:r>
    </w:p>
    <w:p w14:paraId="0E9BB123" w14:textId="77777777" w:rsidR="003F56AB" w:rsidRPr="00A97446" w:rsidRDefault="003F56AB" w:rsidP="003F56AB">
      <w:pPr>
        <w:autoSpaceDE w:val="0"/>
        <w:autoSpaceDN w:val="0"/>
        <w:adjustRightInd w:val="0"/>
        <w:spacing w:before="0"/>
        <w:rPr>
          <w:szCs w:val="24"/>
        </w:rPr>
      </w:pPr>
    </w:p>
    <w:p w14:paraId="05E73946" w14:textId="77777777" w:rsidR="003F56AB" w:rsidRPr="00A97446" w:rsidRDefault="003F56AB" w:rsidP="003F56AB">
      <w:pPr>
        <w:autoSpaceDE w:val="0"/>
        <w:autoSpaceDN w:val="0"/>
        <w:adjustRightInd w:val="0"/>
        <w:spacing w:before="0"/>
        <w:rPr>
          <w:szCs w:val="24"/>
        </w:rPr>
      </w:pPr>
      <w:r w:rsidRPr="00A97446">
        <w:rPr>
          <w:szCs w:val="24"/>
        </w:rPr>
        <w:tab/>
        <w:t>12/18/13 – discussed again on PCC call and the consensus is:  the existing Content Consumer is the actor we want to use. We do not need a new actor nor a new transaction.</w:t>
      </w:r>
    </w:p>
    <w:p w14:paraId="128CF6B1" w14:textId="77777777" w:rsidR="003F56AB" w:rsidRPr="00A97446" w:rsidRDefault="003F56AB" w:rsidP="003F56AB">
      <w:pPr>
        <w:autoSpaceDE w:val="0"/>
        <w:autoSpaceDN w:val="0"/>
        <w:adjustRightInd w:val="0"/>
        <w:spacing w:before="0"/>
        <w:rPr>
          <w:szCs w:val="24"/>
        </w:rPr>
      </w:pPr>
      <w:r w:rsidRPr="00A97446">
        <w:rPr>
          <w:szCs w:val="24"/>
        </w:rPr>
        <w:tab/>
        <w:t>Instead, we should consider:</w:t>
      </w:r>
    </w:p>
    <w:p w14:paraId="44E0A9FC" w14:textId="77777777" w:rsidR="003F56AB" w:rsidRPr="00A97446" w:rsidRDefault="003F56AB" w:rsidP="003F56AB">
      <w:pPr>
        <w:numPr>
          <w:ilvl w:val="0"/>
          <w:numId w:val="106"/>
        </w:numPr>
        <w:autoSpaceDE w:val="0"/>
        <w:autoSpaceDN w:val="0"/>
        <w:adjustRightInd w:val="0"/>
        <w:spacing w:before="0"/>
        <w:rPr>
          <w:szCs w:val="24"/>
        </w:rPr>
      </w:pPr>
      <w:r w:rsidRPr="00A97446">
        <w:rPr>
          <w:szCs w:val="24"/>
        </w:rPr>
        <w:t>A new Content Consumer Option</w:t>
      </w:r>
    </w:p>
    <w:p w14:paraId="79E5FF89" w14:textId="77777777" w:rsidR="003F56AB" w:rsidRPr="00A97446" w:rsidRDefault="003F56AB" w:rsidP="003F56AB">
      <w:pPr>
        <w:numPr>
          <w:ilvl w:val="0"/>
          <w:numId w:val="106"/>
        </w:numPr>
        <w:autoSpaceDE w:val="0"/>
        <w:autoSpaceDN w:val="0"/>
        <w:adjustRightInd w:val="0"/>
        <w:spacing w:before="0"/>
        <w:rPr>
          <w:szCs w:val="24"/>
        </w:rPr>
      </w:pPr>
      <w:r w:rsidRPr="00A97446">
        <w:rPr>
          <w:szCs w:val="24"/>
        </w:rPr>
        <w:t>Updates to some of the text in 6.3.1.1.4 Style Sheets, preserving the current behavior of using the first working style sheet, but adding text for the new option about allowing for selection of which stylesheet processing instruction to use.</w:t>
      </w:r>
    </w:p>
    <w:p w14:paraId="0789268E" w14:textId="77777777" w:rsidR="003F56AB" w:rsidRPr="00A97446" w:rsidRDefault="003F56AB" w:rsidP="003F56AB">
      <w:pPr>
        <w:autoSpaceDE w:val="0"/>
        <w:autoSpaceDN w:val="0"/>
        <w:adjustRightInd w:val="0"/>
        <w:spacing w:before="0"/>
        <w:ind w:left="720"/>
        <w:rPr>
          <w:szCs w:val="24"/>
        </w:rPr>
      </w:pPr>
      <w:r w:rsidRPr="00A97446">
        <w:rPr>
          <w:szCs w:val="24"/>
        </w:rPr>
        <w:t>Also discussed whether or not there should be a new option for the Content Creator and decided that the ability to tag content and export multiple stylesheet processing instructions already exists so no new option is needed.</w:t>
      </w:r>
    </w:p>
    <w:p w14:paraId="3398CBC3" w14:textId="77777777" w:rsidR="003F56AB" w:rsidRPr="00A97446" w:rsidRDefault="003F56AB" w:rsidP="003F56AB">
      <w:pPr>
        <w:autoSpaceDE w:val="0"/>
        <w:autoSpaceDN w:val="0"/>
        <w:adjustRightInd w:val="0"/>
        <w:spacing w:before="0"/>
        <w:rPr>
          <w:szCs w:val="24"/>
        </w:rPr>
      </w:pPr>
    </w:p>
    <w:p w14:paraId="07CDB7D5" w14:textId="77777777" w:rsidR="008256D6" w:rsidRPr="00A97446" w:rsidRDefault="003F56AB" w:rsidP="00087C89">
      <w:pPr>
        <w:autoSpaceDE w:val="0"/>
        <w:autoSpaceDN w:val="0"/>
        <w:adjustRightInd w:val="0"/>
        <w:spacing w:before="0"/>
        <w:rPr>
          <w:szCs w:val="24"/>
        </w:rPr>
      </w:pPr>
      <w:r w:rsidRPr="00A97446">
        <w:rPr>
          <w:szCs w:val="24"/>
        </w:rPr>
        <w:tab/>
        <w:t>For 01/08/14 – propose close this issue</w:t>
      </w:r>
    </w:p>
    <w:p w14:paraId="7A121E7F" w14:textId="77777777" w:rsidR="00E65CE9" w:rsidRPr="00A97446" w:rsidRDefault="00E65CE9" w:rsidP="007E081A">
      <w:pPr>
        <w:pStyle w:val="BodyText"/>
      </w:pPr>
    </w:p>
    <w:p w14:paraId="2428F037" w14:textId="77777777" w:rsidR="00E65CE9" w:rsidRPr="00A97446" w:rsidRDefault="00E65CE9" w:rsidP="007E081A">
      <w:pPr>
        <w:pStyle w:val="BodyText"/>
      </w:pPr>
      <w:r w:rsidRPr="00A97446">
        <w:t xml:space="preserve">MCV 04: (12/04/13; closed 02/11/14) Are there Options? On the Content Creator for support of the various category of concept to be supported (e.g., Branding </w:t>
      </w:r>
      <w:r w:rsidR="002160E3" w:rsidRPr="00A97446">
        <w:t>Option</w:t>
      </w:r>
      <w:r w:rsidRPr="00A97446">
        <w:t xml:space="preserve">, Patient Demographics </w:t>
      </w:r>
      <w:r w:rsidR="002160E3" w:rsidRPr="00A97446">
        <w:t>Option</w:t>
      </w:r>
      <w:r w:rsidRPr="00A97446">
        <w:t>, …)?</w:t>
      </w:r>
    </w:p>
    <w:p w14:paraId="51942E0B" w14:textId="77777777" w:rsidR="00E65CE9" w:rsidRPr="00A97446" w:rsidRDefault="00E65CE9" w:rsidP="007E081A">
      <w:pPr>
        <w:pStyle w:val="BodyText"/>
      </w:pPr>
      <w:r w:rsidRPr="00A97446">
        <w:tab/>
        <w:t>The proposal to date (12/11/13) is to have Document Consumer and Document Source both support a to-be-written content module, called View Tagging below…..however, we should discuss further because this would not be your typical document, section, or entry level content module.</w:t>
      </w:r>
    </w:p>
    <w:p w14:paraId="3CB74173" w14:textId="77777777" w:rsidR="00E65CE9" w:rsidRPr="00A97446" w:rsidRDefault="00E65CE9" w:rsidP="007E081A">
      <w:pPr>
        <w:pStyle w:val="BodyText"/>
      </w:pPr>
      <w:r w:rsidRPr="00A97446">
        <w:tab/>
        <w:t xml:space="preserve">Options – would it be useful to have named options, maybe even instead of a content module, for Document Source to declare support for according to their capabilities and Document Consumer to support all?  Example: my Document Source supports the Branding Tagging </w:t>
      </w:r>
      <w:r w:rsidR="002160E3" w:rsidRPr="00A97446">
        <w:t>Option</w:t>
      </w:r>
      <w:r w:rsidRPr="00A97446">
        <w:t xml:space="preserve">, and the Patient Contacts Show/Hide </w:t>
      </w:r>
      <w:r w:rsidR="002160E3" w:rsidRPr="00A97446">
        <w:t>Option</w:t>
      </w:r>
      <w:r w:rsidRPr="00A97446">
        <w:t xml:space="preserve">, but not the option for Assessed Items. </w:t>
      </w:r>
    </w:p>
    <w:p w14:paraId="5D56B05E" w14:textId="77777777" w:rsidR="00E65CE9" w:rsidRPr="00A97446" w:rsidRDefault="00E65CE9" w:rsidP="007E081A">
      <w:pPr>
        <w:pStyle w:val="BodyText"/>
      </w:pPr>
      <w:r w:rsidRPr="00A97446">
        <w:tab/>
      </w:r>
      <w:r w:rsidRPr="00A97446">
        <w:tab/>
        <w:t>We had a discussion on the table from the Detailed Proposal and whether or not the Categories would be the named options.</w:t>
      </w:r>
    </w:p>
    <w:p w14:paraId="61B8ECF3" w14:textId="77777777" w:rsidR="00E65CE9" w:rsidRPr="00A97446" w:rsidRDefault="00E65CE9" w:rsidP="007E081A">
      <w:pPr>
        <w:pStyle w:val="BodyText"/>
      </w:pPr>
      <w:r w:rsidRPr="00A97446">
        <w:tab/>
        <w:t>12/18/13 discussed during the PCC call and decided that not to present options like this</w:t>
      </w:r>
      <w:r w:rsidR="002160E3" w:rsidRPr="00A97446">
        <w:t xml:space="preserve">. </w:t>
      </w:r>
      <w:r w:rsidRPr="00A97446">
        <w:t xml:space="preserve">PCC Content Creator </w:t>
      </w:r>
      <w:r w:rsidR="002160E3" w:rsidRPr="00A97446">
        <w:t>Option</w:t>
      </w:r>
      <w:r w:rsidRPr="00A97446">
        <w:t xml:space="preserve">s to date are about document format. Trying to enumerate and continue to update a list of tagging options would not serve us well. We will provide guidance on the categories of issues catalogued as a part of the Multiple Content Views, in </w:t>
      </w:r>
      <w:r w:rsidR="00E912AA">
        <w:t>Section</w:t>
      </w:r>
      <w:r w:rsidRPr="00A97446">
        <w:t xml:space="preserve"> X.4.2.1.2.1</w:t>
      </w:r>
    </w:p>
    <w:p w14:paraId="0E670836" w14:textId="77777777" w:rsidR="00E65CE9" w:rsidRPr="00A97446" w:rsidRDefault="00E65CE9" w:rsidP="00E65CE9">
      <w:pPr>
        <w:autoSpaceDE w:val="0"/>
        <w:autoSpaceDN w:val="0"/>
        <w:adjustRightInd w:val="0"/>
        <w:spacing w:before="0"/>
        <w:rPr>
          <w:szCs w:val="24"/>
        </w:rPr>
      </w:pPr>
      <w:r w:rsidRPr="00A97446">
        <w:rPr>
          <w:szCs w:val="24"/>
        </w:rPr>
        <w:tab/>
        <w:t>For 01/08/14 – propose close this issue</w:t>
      </w:r>
    </w:p>
    <w:p w14:paraId="21B2C29B" w14:textId="77777777" w:rsidR="00C961D7" w:rsidRPr="00A97446" w:rsidRDefault="00C961D7" w:rsidP="007E081A">
      <w:pPr>
        <w:pStyle w:val="BodyText"/>
      </w:pPr>
    </w:p>
    <w:p w14:paraId="61E0769E" w14:textId="77777777" w:rsidR="00E65CE9" w:rsidRPr="00A97446" w:rsidRDefault="00E65CE9" w:rsidP="007E081A">
      <w:pPr>
        <w:pStyle w:val="BodyText"/>
      </w:pPr>
      <w:r w:rsidRPr="00A97446">
        <w:t>MCV 05: (12/04/13</w:t>
      </w:r>
      <w:r w:rsidR="00C961D7" w:rsidRPr="00A97446">
        <w:t>; closed 02/12/14 as no new actor</w:t>
      </w:r>
      <w:r w:rsidRPr="00A97446">
        <w:t xml:space="preserve">) Duties and processing power of the Content Renderer? Is it simple as dirt and just can return HTML based upon application of a given stylesheet processing instruction? Does it have CDA knowledge and an ability to Show/Hide, </w:t>
      </w:r>
      <w:r w:rsidR="002160E3" w:rsidRPr="00A97446">
        <w:t>etc.</w:t>
      </w:r>
      <w:r w:rsidRPr="00A97446">
        <w:t xml:space="preserve"> from a given rendering of HTML?</w:t>
      </w:r>
    </w:p>
    <w:p w14:paraId="7B338215" w14:textId="77777777" w:rsidR="00D03F0B" w:rsidRPr="00A97446" w:rsidRDefault="00D03F0B" w:rsidP="007E081A">
      <w:pPr>
        <w:pStyle w:val="BodyText"/>
      </w:pPr>
    </w:p>
    <w:p w14:paraId="0212550C" w14:textId="77777777" w:rsidR="00D03F0B" w:rsidRPr="00A97446" w:rsidRDefault="00D03F0B" w:rsidP="007E081A">
      <w:pPr>
        <w:pStyle w:val="BodyText"/>
      </w:pPr>
      <w:r w:rsidRPr="00A97446">
        <w:lastRenderedPageBreak/>
        <w:t>MCV 06: (12/04/13; closed 02/12/14 with CP-PCC-0184 and some slightly different wording than below) Content Consumer – any changes needed to the definition in Appendix A, or to the rules for View Option (</w:t>
      </w:r>
      <w:r w:rsidR="00A97446" w:rsidRPr="00A97446">
        <w:t>PCC TF-2:</w:t>
      </w:r>
      <w:r w:rsidRPr="00A97446">
        <w:t xml:space="preserve"> 2, 3.1.1 View Option) or stylesheet processing (6.3.1.1.4 Style Sheets)?</w:t>
      </w:r>
    </w:p>
    <w:p w14:paraId="145552C0" w14:textId="77777777" w:rsidR="00D03F0B" w:rsidRPr="00A97446" w:rsidRDefault="00D03F0B" w:rsidP="007E081A">
      <w:pPr>
        <w:pStyle w:val="BodyText"/>
      </w:pPr>
      <w:r w:rsidRPr="00A97446">
        <w:tab/>
        <w:t xml:space="preserve">12/18/13 Discussed on PCC call in light of MCV 02 and MCV 03. </w:t>
      </w:r>
    </w:p>
    <w:p w14:paraId="28545BBB" w14:textId="77777777" w:rsidR="00D03F0B" w:rsidRPr="00A97446" w:rsidRDefault="00D03F0B" w:rsidP="007E081A">
      <w:pPr>
        <w:pStyle w:val="BodyText"/>
      </w:pPr>
      <w:r w:rsidRPr="00A97446">
        <w:tab/>
      </w:r>
      <w:r w:rsidRPr="00A97446">
        <w:tab/>
        <w:t xml:space="preserve">Identified what looks like a typo in </w:t>
      </w:r>
      <w:r w:rsidR="00A97446" w:rsidRPr="00A97446">
        <w:t>PCC TF-1:</w:t>
      </w:r>
      <w:r w:rsidRPr="00A97446">
        <w:t xml:space="preserve">, 3.4.1.1 View Option </w:t>
      </w:r>
    </w:p>
    <w:p w14:paraId="474FE675" w14:textId="77777777" w:rsidR="00D03F0B" w:rsidRPr="00A97446" w:rsidRDefault="00D03F0B" w:rsidP="00D03F0B">
      <w:pPr>
        <w:autoSpaceDE w:val="0"/>
        <w:autoSpaceDN w:val="0"/>
        <w:adjustRightInd w:val="0"/>
        <w:spacing w:before="0"/>
        <w:rPr>
          <w:szCs w:val="24"/>
        </w:rPr>
      </w:pPr>
      <w:r w:rsidRPr="00A97446">
        <w:tab/>
      </w:r>
      <w:r w:rsidRPr="00A97446">
        <w:tab/>
      </w:r>
      <w:r w:rsidRPr="00A97446">
        <w:tab/>
      </w:r>
      <w:r w:rsidRPr="00A97446">
        <w:rPr>
          <w:szCs w:val="24"/>
        </w:rPr>
        <w:t>A Content Creator Actor should provide access to a style sheet that ensures consistent rendering of the medical document content as was displayed by the Content Consumer Actor.</w:t>
      </w:r>
    </w:p>
    <w:p w14:paraId="5F48E1F5" w14:textId="77777777" w:rsidR="00D03F0B" w:rsidRPr="00A97446" w:rsidRDefault="00D03F0B" w:rsidP="00D03F0B">
      <w:pPr>
        <w:autoSpaceDE w:val="0"/>
        <w:autoSpaceDN w:val="0"/>
        <w:adjustRightInd w:val="0"/>
        <w:spacing w:before="0"/>
        <w:rPr>
          <w:szCs w:val="24"/>
        </w:rPr>
      </w:pPr>
    </w:p>
    <w:p w14:paraId="0A114A7A" w14:textId="77777777" w:rsidR="00D03F0B" w:rsidRPr="00A97446" w:rsidRDefault="00D03F0B" w:rsidP="00D03F0B">
      <w:pPr>
        <w:autoSpaceDE w:val="0"/>
        <w:autoSpaceDN w:val="0"/>
        <w:adjustRightInd w:val="0"/>
        <w:spacing w:before="0"/>
        <w:rPr>
          <w:szCs w:val="24"/>
        </w:rPr>
      </w:pPr>
      <w:r w:rsidRPr="00A97446">
        <w:rPr>
          <w:szCs w:val="24"/>
        </w:rPr>
        <w:tab/>
      </w:r>
      <w:r w:rsidRPr="00A97446">
        <w:rPr>
          <w:szCs w:val="24"/>
        </w:rPr>
        <w:tab/>
        <w:t xml:space="preserve">SHOULD be: A Content Creator Actor should provide access to a style sheet that ensures consistent rendering of the medical document content as was </w:t>
      </w:r>
      <w:r w:rsidRPr="007E081A">
        <w:rPr>
          <w:rStyle w:val="BodyTextChar"/>
          <w:bCs/>
        </w:rPr>
        <w:t>attested to by the Content Creator</w:t>
      </w:r>
      <w:r w:rsidRPr="00A97446">
        <w:rPr>
          <w:szCs w:val="24"/>
        </w:rPr>
        <w:t xml:space="preserve"> Actor.</w:t>
      </w:r>
    </w:p>
    <w:p w14:paraId="5462CEF6" w14:textId="77777777" w:rsidR="00D03F0B" w:rsidRPr="00A97446" w:rsidRDefault="00D03F0B" w:rsidP="00D03F0B">
      <w:pPr>
        <w:autoSpaceDE w:val="0"/>
        <w:autoSpaceDN w:val="0"/>
        <w:adjustRightInd w:val="0"/>
        <w:spacing w:before="0"/>
        <w:rPr>
          <w:szCs w:val="24"/>
        </w:rPr>
      </w:pPr>
    </w:p>
    <w:p w14:paraId="6DAA8663" w14:textId="77777777" w:rsidR="00D03F0B" w:rsidRPr="00A97446" w:rsidRDefault="00D03F0B" w:rsidP="007E081A">
      <w:pPr>
        <w:pStyle w:val="BodyText"/>
      </w:pPr>
      <w:r w:rsidRPr="00A97446">
        <w:tab/>
      </w:r>
      <w:r w:rsidRPr="00A97446">
        <w:tab/>
      </w:r>
      <w:r w:rsidRPr="00A97446">
        <w:tab/>
        <w:t>Needs to be a CP (CP prepared for discussion 01/08/14)</w:t>
      </w:r>
    </w:p>
    <w:p w14:paraId="41F267B2" w14:textId="77777777" w:rsidR="00B20B26" w:rsidRPr="00A97446" w:rsidRDefault="00B20B26" w:rsidP="007E081A">
      <w:pPr>
        <w:pStyle w:val="BodyText"/>
      </w:pPr>
      <w:r w:rsidRPr="00A97446">
        <w:t>MCV 07: (3/12/14; closed 4/23/14 with decision to add the table to chapter 5.) Do we specify a value set for styleCode according to the Categories we list, e.g., Empty Section, Assessed, Full/Partial Text? See 3.1.5.1.</w:t>
      </w:r>
    </w:p>
    <w:p w14:paraId="0B80E884" w14:textId="77777777" w:rsidR="00B20B26" w:rsidRPr="00A97446" w:rsidRDefault="00B20B26" w:rsidP="007E081A">
      <w:pPr>
        <w:pStyle w:val="BodyText"/>
      </w:pPr>
      <w:r w:rsidRPr="00A97446">
        <w:tab/>
        <w:t>4/9/14 – discussion indicates some interest in pursuing this; needing a good solid list; thinking the existing categories list is not sufficient.</w:t>
      </w:r>
    </w:p>
    <w:p w14:paraId="6B64C30D" w14:textId="77777777" w:rsidR="00B20B26" w:rsidRPr="00A97446" w:rsidRDefault="00B20B26" w:rsidP="007E081A">
      <w:pPr>
        <w:pStyle w:val="BodyText"/>
      </w:pPr>
      <w:r w:rsidRPr="00A97446">
        <w:tab/>
        <w:t>4/16/14 – a couple of ideas on what such a list might look like.</w:t>
      </w:r>
    </w:p>
    <w:p w14:paraId="139BC548" w14:textId="77777777" w:rsidR="00B20B26" w:rsidRPr="00A97446" w:rsidRDefault="00B20B26" w:rsidP="007E081A">
      <w:pPr>
        <w:pStyle w:val="BodyText"/>
      </w:pPr>
      <w:r w:rsidRPr="00A97446">
        <w:t>a) using just the patient view / concepts we have discussed and used in the profile, we might have a list like this:</w:t>
      </w:r>
    </w:p>
    <w:tbl>
      <w:tblPr>
        <w:tblW w:w="9520" w:type="dxa"/>
        <w:tblInd w:w="108" w:type="dxa"/>
        <w:tblLook w:val="04A0" w:firstRow="1" w:lastRow="0" w:firstColumn="1" w:lastColumn="0" w:noHBand="0" w:noVBand="1"/>
      </w:tblPr>
      <w:tblGrid>
        <w:gridCol w:w="1543"/>
        <w:gridCol w:w="8020"/>
      </w:tblGrid>
      <w:tr w:rsidR="00B20B26" w:rsidRPr="00A97446" w14:paraId="1A1B528D" w14:textId="77777777" w:rsidTr="00F76F5E">
        <w:trPr>
          <w:trHeight w:val="300"/>
        </w:trPr>
        <w:tc>
          <w:tcPr>
            <w:tcW w:w="1500" w:type="dxa"/>
            <w:tcBorders>
              <w:top w:val="nil"/>
              <w:left w:val="nil"/>
              <w:bottom w:val="nil"/>
              <w:right w:val="nil"/>
            </w:tcBorders>
            <w:shd w:val="clear" w:color="auto" w:fill="auto"/>
            <w:noWrap/>
            <w:vAlign w:val="bottom"/>
            <w:hideMark/>
          </w:tcPr>
          <w:p w14:paraId="59EC22DD" w14:textId="77777777" w:rsidR="00B20B26" w:rsidRPr="00A97446" w:rsidRDefault="00B20B26" w:rsidP="00F76F5E">
            <w:pPr>
              <w:spacing w:before="0"/>
              <w:rPr>
                <w:rFonts w:ascii="Calibri" w:hAnsi="Calibri" w:cs="Calibri"/>
                <w:color w:val="000000"/>
                <w:sz w:val="22"/>
                <w:szCs w:val="22"/>
              </w:rPr>
            </w:pPr>
            <w:r w:rsidRPr="00A97446">
              <w:rPr>
                <w:rFonts w:ascii="Calibri" w:hAnsi="Calibri" w:cs="Calibri"/>
                <w:color w:val="000000"/>
                <w:sz w:val="22"/>
                <w:szCs w:val="22"/>
              </w:rPr>
              <w:t>xEmptySection</w:t>
            </w:r>
          </w:p>
        </w:tc>
        <w:tc>
          <w:tcPr>
            <w:tcW w:w="8020" w:type="dxa"/>
            <w:tcBorders>
              <w:top w:val="nil"/>
              <w:left w:val="nil"/>
              <w:bottom w:val="nil"/>
              <w:right w:val="nil"/>
            </w:tcBorders>
            <w:shd w:val="clear" w:color="auto" w:fill="auto"/>
            <w:noWrap/>
            <w:vAlign w:val="bottom"/>
            <w:hideMark/>
          </w:tcPr>
          <w:p w14:paraId="53024B9B" w14:textId="77777777" w:rsidR="00B20B26" w:rsidRPr="00A97446" w:rsidRDefault="00B20B26" w:rsidP="00F76F5E">
            <w:pPr>
              <w:spacing w:before="0"/>
              <w:rPr>
                <w:rFonts w:ascii="Calibri" w:hAnsi="Calibri" w:cs="Calibri"/>
                <w:color w:val="000000"/>
                <w:sz w:val="22"/>
                <w:szCs w:val="22"/>
              </w:rPr>
            </w:pPr>
            <w:r w:rsidRPr="00A97446">
              <w:rPr>
                <w:rFonts w:ascii="Calibri" w:hAnsi="Calibri" w:cs="Calibri"/>
                <w:color w:val="000000"/>
                <w:sz w:val="22"/>
                <w:szCs w:val="22"/>
              </w:rPr>
              <w:t>the section is empty</w:t>
            </w:r>
          </w:p>
        </w:tc>
      </w:tr>
      <w:tr w:rsidR="00B20B26" w:rsidRPr="00A97446" w14:paraId="679B09B8" w14:textId="77777777" w:rsidTr="00F76F5E">
        <w:trPr>
          <w:trHeight w:val="300"/>
        </w:trPr>
        <w:tc>
          <w:tcPr>
            <w:tcW w:w="1500" w:type="dxa"/>
            <w:tcBorders>
              <w:top w:val="nil"/>
              <w:left w:val="nil"/>
              <w:bottom w:val="nil"/>
              <w:right w:val="nil"/>
            </w:tcBorders>
            <w:shd w:val="clear" w:color="auto" w:fill="auto"/>
            <w:noWrap/>
            <w:vAlign w:val="bottom"/>
            <w:hideMark/>
          </w:tcPr>
          <w:p w14:paraId="253AAB83" w14:textId="77777777" w:rsidR="00B20B26" w:rsidRPr="00A97446" w:rsidRDefault="00B20B26" w:rsidP="00F76F5E">
            <w:pPr>
              <w:spacing w:before="0"/>
              <w:rPr>
                <w:rFonts w:ascii="Calibri" w:hAnsi="Calibri" w:cs="Calibri"/>
                <w:color w:val="000000"/>
                <w:sz w:val="22"/>
                <w:szCs w:val="22"/>
              </w:rPr>
            </w:pPr>
            <w:r w:rsidRPr="00A97446">
              <w:rPr>
                <w:rFonts w:ascii="Calibri" w:hAnsi="Calibri" w:cs="Calibri"/>
                <w:color w:val="000000"/>
                <w:sz w:val="22"/>
                <w:szCs w:val="22"/>
              </w:rPr>
              <w:t>xAssessed</w:t>
            </w:r>
          </w:p>
        </w:tc>
        <w:tc>
          <w:tcPr>
            <w:tcW w:w="8020" w:type="dxa"/>
            <w:tcBorders>
              <w:top w:val="nil"/>
              <w:left w:val="nil"/>
              <w:bottom w:val="nil"/>
              <w:right w:val="nil"/>
            </w:tcBorders>
            <w:shd w:val="clear" w:color="auto" w:fill="auto"/>
            <w:noWrap/>
            <w:vAlign w:val="bottom"/>
            <w:hideMark/>
          </w:tcPr>
          <w:p w14:paraId="56D29495" w14:textId="77777777" w:rsidR="00B20B26" w:rsidRPr="00A97446" w:rsidRDefault="00B20B26" w:rsidP="00F76F5E">
            <w:pPr>
              <w:spacing w:before="0"/>
              <w:rPr>
                <w:rFonts w:ascii="Calibri" w:hAnsi="Calibri" w:cs="Calibri"/>
                <w:color w:val="000000"/>
                <w:sz w:val="22"/>
                <w:szCs w:val="22"/>
              </w:rPr>
            </w:pPr>
            <w:r w:rsidRPr="00A97446">
              <w:rPr>
                <w:rFonts w:ascii="Calibri" w:hAnsi="Calibri" w:cs="Calibri"/>
                <w:color w:val="000000"/>
                <w:sz w:val="22"/>
                <w:szCs w:val="22"/>
              </w:rPr>
              <w:t>this content is part of an item assessed/evaluated/discussed during the recent visit</w:t>
            </w:r>
          </w:p>
        </w:tc>
      </w:tr>
      <w:tr w:rsidR="00B20B26" w:rsidRPr="00A97446" w14:paraId="0E2505B9" w14:textId="77777777" w:rsidTr="00F76F5E">
        <w:trPr>
          <w:trHeight w:val="300"/>
        </w:trPr>
        <w:tc>
          <w:tcPr>
            <w:tcW w:w="1500" w:type="dxa"/>
            <w:tcBorders>
              <w:top w:val="nil"/>
              <w:left w:val="nil"/>
              <w:bottom w:val="nil"/>
              <w:right w:val="nil"/>
            </w:tcBorders>
            <w:shd w:val="clear" w:color="auto" w:fill="auto"/>
            <w:noWrap/>
            <w:vAlign w:val="bottom"/>
            <w:hideMark/>
          </w:tcPr>
          <w:p w14:paraId="41D0BFC5" w14:textId="77777777" w:rsidR="00B20B26" w:rsidRPr="00A97446" w:rsidRDefault="00B20B26" w:rsidP="00F76F5E">
            <w:pPr>
              <w:spacing w:before="0"/>
              <w:rPr>
                <w:rFonts w:ascii="Calibri" w:hAnsi="Calibri" w:cs="Calibri"/>
                <w:color w:val="000000"/>
                <w:sz w:val="22"/>
                <w:szCs w:val="22"/>
              </w:rPr>
            </w:pPr>
            <w:r w:rsidRPr="00A97446">
              <w:rPr>
                <w:rFonts w:ascii="Calibri" w:hAnsi="Calibri" w:cs="Calibri"/>
                <w:color w:val="000000"/>
                <w:sz w:val="22"/>
                <w:szCs w:val="22"/>
              </w:rPr>
              <w:t>xDetail</w:t>
            </w:r>
          </w:p>
        </w:tc>
        <w:tc>
          <w:tcPr>
            <w:tcW w:w="8020" w:type="dxa"/>
            <w:tcBorders>
              <w:top w:val="nil"/>
              <w:left w:val="nil"/>
              <w:bottom w:val="nil"/>
              <w:right w:val="nil"/>
            </w:tcBorders>
            <w:shd w:val="clear" w:color="auto" w:fill="auto"/>
            <w:noWrap/>
            <w:vAlign w:val="bottom"/>
            <w:hideMark/>
          </w:tcPr>
          <w:p w14:paraId="0059BFF0" w14:textId="77777777" w:rsidR="00B20B26" w:rsidRPr="00A97446" w:rsidRDefault="00B20B26" w:rsidP="00F76F5E">
            <w:pPr>
              <w:spacing w:before="0"/>
              <w:rPr>
                <w:rFonts w:ascii="Calibri" w:hAnsi="Calibri" w:cs="Calibri"/>
                <w:color w:val="000000"/>
                <w:sz w:val="22"/>
                <w:szCs w:val="22"/>
              </w:rPr>
            </w:pPr>
            <w:r w:rsidRPr="00A97446">
              <w:rPr>
                <w:rFonts w:ascii="Calibri" w:hAnsi="Calibri" w:cs="Calibri"/>
                <w:color w:val="000000"/>
                <w:sz w:val="22"/>
                <w:szCs w:val="22"/>
              </w:rPr>
              <w:t xml:space="preserve">this content is a level of detail </w:t>
            </w:r>
          </w:p>
        </w:tc>
      </w:tr>
      <w:tr w:rsidR="00B20B26" w:rsidRPr="00A97446" w14:paraId="6F3F49A5" w14:textId="77777777" w:rsidTr="00F76F5E">
        <w:trPr>
          <w:trHeight w:val="300"/>
        </w:trPr>
        <w:tc>
          <w:tcPr>
            <w:tcW w:w="1500" w:type="dxa"/>
            <w:tcBorders>
              <w:top w:val="nil"/>
              <w:left w:val="nil"/>
              <w:bottom w:val="nil"/>
              <w:right w:val="nil"/>
            </w:tcBorders>
            <w:shd w:val="clear" w:color="auto" w:fill="auto"/>
            <w:noWrap/>
            <w:vAlign w:val="bottom"/>
            <w:hideMark/>
          </w:tcPr>
          <w:p w14:paraId="3D595224" w14:textId="77777777" w:rsidR="00B20B26" w:rsidRPr="00A97446" w:rsidRDefault="00B20B26" w:rsidP="00F76F5E">
            <w:pPr>
              <w:spacing w:before="0"/>
              <w:rPr>
                <w:rFonts w:ascii="Calibri" w:hAnsi="Calibri" w:cs="Calibri"/>
                <w:color w:val="000000"/>
                <w:sz w:val="22"/>
                <w:szCs w:val="22"/>
              </w:rPr>
            </w:pPr>
            <w:r w:rsidRPr="00A97446">
              <w:rPr>
                <w:rFonts w:ascii="Calibri" w:hAnsi="Calibri" w:cs="Calibri"/>
                <w:color w:val="000000"/>
                <w:sz w:val="22"/>
                <w:szCs w:val="22"/>
              </w:rPr>
              <w:t>xDate</w:t>
            </w:r>
          </w:p>
        </w:tc>
        <w:tc>
          <w:tcPr>
            <w:tcW w:w="8020" w:type="dxa"/>
            <w:tcBorders>
              <w:top w:val="nil"/>
              <w:left w:val="nil"/>
              <w:bottom w:val="nil"/>
              <w:right w:val="nil"/>
            </w:tcBorders>
            <w:shd w:val="clear" w:color="auto" w:fill="auto"/>
            <w:noWrap/>
            <w:vAlign w:val="bottom"/>
            <w:hideMark/>
          </w:tcPr>
          <w:p w14:paraId="26B0FF4F" w14:textId="77777777" w:rsidR="00B20B26" w:rsidRPr="00A97446" w:rsidRDefault="00B20B26" w:rsidP="00F76F5E">
            <w:pPr>
              <w:spacing w:before="0"/>
              <w:rPr>
                <w:rFonts w:ascii="Calibri" w:hAnsi="Calibri" w:cs="Calibri"/>
                <w:color w:val="000000"/>
                <w:sz w:val="22"/>
                <w:szCs w:val="22"/>
              </w:rPr>
            </w:pPr>
            <w:r w:rsidRPr="00A97446">
              <w:rPr>
                <w:rFonts w:ascii="Calibri" w:hAnsi="Calibri" w:cs="Calibri"/>
                <w:color w:val="000000"/>
                <w:sz w:val="22"/>
                <w:szCs w:val="22"/>
              </w:rPr>
              <w:t>the content is a date</w:t>
            </w:r>
          </w:p>
        </w:tc>
      </w:tr>
      <w:tr w:rsidR="00B20B26" w:rsidRPr="00A97446" w14:paraId="1B181246" w14:textId="77777777" w:rsidTr="00F76F5E">
        <w:trPr>
          <w:trHeight w:val="300"/>
        </w:trPr>
        <w:tc>
          <w:tcPr>
            <w:tcW w:w="1500" w:type="dxa"/>
            <w:tcBorders>
              <w:top w:val="nil"/>
              <w:left w:val="nil"/>
              <w:bottom w:val="nil"/>
              <w:right w:val="nil"/>
            </w:tcBorders>
            <w:shd w:val="clear" w:color="auto" w:fill="auto"/>
            <w:noWrap/>
            <w:vAlign w:val="bottom"/>
            <w:hideMark/>
          </w:tcPr>
          <w:p w14:paraId="69F937E0" w14:textId="77777777" w:rsidR="00B20B26" w:rsidRPr="00A97446" w:rsidRDefault="00B20B26" w:rsidP="00F76F5E">
            <w:pPr>
              <w:spacing w:before="0"/>
              <w:rPr>
                <w:rFonts w:ascii="Calibri" w:hAnsi="Calibri" w:cs="Calibri"/>
                <w:color w:val="000000"/>
                <w:sz w:val="22"/>
                <w:szCs w:val="22"/>
              </w:rPr>
            </w:pPr>
            <w:r w:rsidRPr="00A97446">
              <w:rPr>
                <w:rFonts w:ascii="Calibri" w:hAnsi="Calibri" w:cs="Calibri"/>
                <w:color w:val="000000"/>
                <w:sz w:val="22"/>
                <w:szCs w:val="22"/>
              </w:rPr>
              <w:t>xDateTime</w:t>
            </w:r>
          </w:p>
        </w:tc>
        <w:tc>
          <w:tcPr>
            <w:tcW w:w="8020" w:type="dxa"/>
            <w:tcBorders>
              <w:top w:val="nil"/>
              <w:left w:val="nil"/>
              <w:bottom w:val="nil"/>
              <w:right w:val="nil"/>
            </w:tcBorders>
            <w:shd w:val="clear" w:color="auto" w:fill="auto"/>
            <w:noWrap/>
            <w:vAlign w:val="bottom"/>
            <w:hideMark/>
          </w:tcPr>
          <w:p w14:paraId="18E16CCF" w14:textId="77777777" w:rsidR="00B20B26" w:rsidRPr="00A97446" w:rsidRDefault="00B20B26" w:rsidP="00F76F5E">
            <w:pPr>
              <w:spacing w:before="0"/>
              <w:rPr>
                <w:rFonts w:ascii="Calibri" w:hAnsi="Calibri" w:cs="Calibri"/>
                <w:color w:val="000000"/>
                <w:sz w:val="22"/>
                <w:szCs w:val="22"/>
              </w:rPr>
            </w:pPr>
            <w:r w:rsidRPr="00A97446">
              <w:rPr>
                <w:rFonts w:ascii="Calibri" w:hAnsi="Calibri" w:cs="Calibri"/>
                <w:color w:val="000000"/>
                <w:sz w:val="22"/>
                <w:szCs w:val="22"/>
              </w:rPr>
              <w:t>the content is a date with a time component</w:t>
            </w:r>
          </w:p>
        </w:tc>
      </w:tr>
      <w:tr w:rsidR="00B20B26" w:rsidRPr="00A97446" w14:paraId="7222EB12" w14:textId="77777777" w:rsidTr="00F76F5E">
        <w:trPr>
          <w:trHeight w:val="300"/>
        </w:trPr>
        <w:tc>
          <w:tcPr>
            <w:tcW w:w="1500" w:type="dxa"/>
            <w:tcBorders>
              <w:top w:val="nil"/>
              <w:left w:val="nil"/>
              <w:bottom w:val="nil"/>
              <w:right w:val="nil"/>
            </w:tcBorders>
            <w:shd w:val="clear" w:color="auto" w:fill="auto"/>
            <w:noWrap/>
            <w:vAlign w:val="bottom"/>
            <w:hideMark/>
          </w:tcPr>
          <w:p w14:paraId="0581CF71" w14:textId="77777777" w:rsidR="00B20B26" w:rsidRPr="00A97446" w:rsidRDefault="00B20B26" w:rsidP="00F76F5E">
            <w:pPr>
              <w:spacing w:before="0"/>
              <w:rPr>
                <w:rFonts w:ascii="Calibri" w:hAnsi="Calibri" w:cs="Calibri"/>
                <w:color w:val="000000"/>
                <w:sz w:val="22"/>
                <w:szCs w:val="22"/>
              </w:rPr>
            </w:pPr>
            <w:r w:rsidRPr="00A97446">
              <w:rPr>
                <w:rFonts w:ascii="Calibri" w:hAnsi="Calibri" w:cs="Calibri"/>
                <w:color w:val="000000"/>
                <w:sz w:val="22"/>
                <w:szCs w:val="22"/>
              </w:rPr>
              <w:t>xTime</w:t>
            </w:r>
          </w:p>
        </w:tc>
        <w:tc>
          <w:tcPr>
            <w:tcW w:w="8020" w:type="dxa"/>
            <w:tcBorders>
              <w:top w:val="nil"/>
              <w:left w:val="nil"/>
              <w:bottom w:val="nil"/>
              <w:right w:val="nil"/>
            </w:tcBorders>
            <w:shd w:val="clear" w:color="auto" w:fill="auto"/>
            <w:noWrap/>
            <w:vAlign w:val="bottom"/>
            <w:hideMark/>
          </w:tcPr>
          <w:p w14:paraId="5FFFC484" w14:textId="77777777" w:rsidR="00B20B26" w:rsidRPr="00A97446" w:rsidRDefault="00B20B26" w:rsidP="00F76F5E">
            <w:pPr>
              <w:spacing w:before="0"/>
              <w:rPr>
                <w:rFonts w:ascii="Calibri" w:hAnsi="Calibri" w:cs="Calibri"/>
                <w:color w:val="000000"/>
                <w:sz w:val="22"/>
                <w:szCs w:val="22"/>
              </w:rPr>
            </w:pPr>
            <w:r w:rsidRPr="00A97446">
              <w:rPr>
                <w:rFonts w:ascii="Calibri" w:hAnsi="Calibri" w:cs="Calibri"/>
                <w:color w:val="000000"/>
                <w:sz w:val="22"/>
                <w:szCs w:val="22"/>
              </w:rPr>
              <w:t>the content represents time</w:t>
            </w:r>
          </w:p>
        </w:tc>
      </w:tr>
    </w:tbl>
    <w:p w14:paraId="40A0F9B1" w14:textId="77777777" w:rsidR="00B20B26" w:rsidRPr="00A97446" w:rsidRDefault="00B20B26" w:rsidP="007E081A">
      <w:pPr>
        <w:pStyle w:val="BodyText"/>
      </w:pPr>
    </w:p>
    <w:p w14:paraId="7A97C15B" w14:textId="77777777" w:rsidR="00B20B26" w:rsidRPr="00A97446" w:rsidRDefault="00B20B26" w:rsidP="007E081A">
      <w:pPr>
        <w:pStyle w:val="BodyText"/>
      </w:pPr>
      <w:r w:rsidRPr="00A97446">
        <w:t>b) using a different approach, where we might want to define a rule for the styleCode names, and not an exhaustive list, such as use the x prefix followed by the CDA discrete element node name (and maybe we extend this even further…) we might have a list like this:</w:t>
      </w:r>
    </w:p>
    <w:tbl>
      <w:tblPr>
        <w:tblW w:w="5700" w:type="dxa"/>
        <w:tblInd w:w="108" w:type="dxa"/>
        <w:tblLook w:val="04A0" w:firstRow="1" w:lastRow="0" w:firstColumn="1" w:lastColumn="0" w:noHBand="0" w:noVBand="1"/>
      </w:tblPr>
      <w:tblGrid>
        <w:gridCol w:w="2340"/>
        <w:gridCol w:w="3360"/>
      </w:tblGrid>
      <w:tr w:rsidR="00B20B26" w:rsidRPr="00A97446" w14:paraId="4FA78F83" w14:textId="77777777" w:rsidTr="00F76F5E">
        <w:trPr>
          <w:trHeight w:val="300"/>
        </w:trPr>
        <w:tc>
          <w:tcPr>
            <w:tcW w:w="2340" w:type="dxa"/>
            <w:tcBorders>
              <w:top w:val="nil"/>
              <w:left w:val="nil"/>
              <w:bottom w:val="nil"/>
              <w:right w:val="nil"/>
            </w:tcBorders>
            <w:shd w:val="clear" w:color="auto" w:fill="auto"/>
            <w:noWrap/>
            <w:vAlign w:val="bottom"/>
            <w:hideMark/>
          </w:tcPr>
          <w:p w14:paraId="2AE1B9E5" w14:textId="77777777" w:rsidR="00B20B26" w:rsidRPr="00A97446" w:rsidRDefault="00B20B26" w:rsidP="00F76F5E">
            <w:pPr>
              <w:spacing w:before="0"/>
              <w:rPr>
                <w:rFonts w:ascii="Calibri" w:hAnsi="Calibri" w:cs="Calibri"/>
                <w:color w:val="000000"/>
                <w:sz w:val="22"/>
                <w:szCs w:val="22"/>
              </w:rPr>
            </w:pPr>
            <w:r w:rsidRPr="00A97446">
              <w:rPr>
                <w:rFonts w:ascii="Calibri" w:hAnsi="Calibri" w:cs="Calibri"/>
                <w:color w:val="000000"/>
                <w:sz w:val="22"/>
                <w:szCs w:val="22"/>
              </w:rPr>
              <w:t>xid</w:t>
            </w:r>
          </w:p>
        </w:tc>
        <w:tc>
          <w:tcPr>
            <w:tcW w:w="3360" w:type="dxa"/>
            <w:tcBorders>
              <w:top w:val="nil"/>
              <w:left w:val="nil"/>
              <w:bottom w:val="nil"/>
              <w:right w:val="nil"/>
            </w:tcBorders>
            <w:shd w:val="clear" w:color="auto" w:fill="auto"/>
            <w:noWrap/>
            <w:vAlign w:val="bottom"/>
            <w:hideMark/>
          </w:tcPr>
          <w:p w14:paraId="30A54728" w14:textId="77777777" w:rsidR="00B20B26" w:rsidRPr="00A97446" w:rsidRDefault="00B20B26" w:rsidP="00F76F5E">
            <w:pPr>
              <w:spacing w:before="0"/>
              <w:rPr>
                <w:rFonts w:ascii="Calibri" w:hAnsi="Calibri" w:cs="Calibri"/>
                <w:color w:val="000000"/>
                <w:sz w:val="22"/>
                <w:szCs w:val="22"/>
              </w:rPr>
            </w:pPr>
            <w:r w:rsidRPr="00A97446">
              <w:rPr>
                <w:rFonts w:ascii="Calibri" w:hAnsi="Calibri" w:cs="Calibri"/>
                <w:color w:val="000000"/>
                <w:sz w:val="22"/>
                <w:szCs w:val="22"/>
              </w:rPr>
              <w:t>an id element for an item</w:t>
            </w:r>
          </w:p>
        </w:tc>
      </w:tr>
      <w:tr w:rsidR="00B20B26" w:rsidRPr="00A97446" w14:paraId="0D639EBA" w14:textId="77777777" w:rsidTr="00F76F5E">
        <w:trPr>
          <w:trHeight w:val="300"/>
        </w:trPr>
        <w:tc>
          <w:tcPr>
            <w:tcW w:w="2340" w:type="dxa"/>
            <w:tcBorders>
              <w:top w:val="nil"/>
              <w:left w:val="nil"/>
              <w:bottom w:val="nil"/>
              <w:right w:val="nil"/>
            </w:tcBorders>
            <w:shd w:val="clear" w:color="auto" w:fill="auto"/>
            <w:noWrap/>
            <w:vAlign w:val="bottom"/>
            <w:hideMark/>
          </w:tcPr>
          <w:p w14:paraId="6A398774" w14:textId="77777777" w:rsidR="00B20B26" w:rsidRPr="00A97446" w:rsidRDefault="00B20B26" w:rsidP="00F76F5E">
            <w:pPr>
              <w:spacing w:before="0"/>
              <w:rPr>
                <w:rFonts w:ascii="Calibri" w:hAnsi="Calibri" w:cs="Calibri"/>
                <w:color w:val="000000"/>
                <w:sz w:val="22"/>
                <w:szCs w:val="22"/>
              </w:rPr>
            </w:pPr>
            <w:r w:rsidRPr="00A97446">
              <w:rPr>
                <w:rFonts w:ascii="Calibri" w:hAnsi="Calibri" w:cs="Calibri"/>
                <w:color w:val="000000"/>
                <w:sz w:val="22"/>
                <w:szCs w:val="22"/>
              </w:rPr>
              <w:t>xcode</w:t>
            </w:r>
          </w:p>
        </w:tc>
        <w:tc>
          <w:tcPr>
            <w:tcW w:w="3360" w:type="dxa"/>
            <w:tcBorders>
              <w:top w:val="nil"/>
              <w:left w:val="nil"/>
              <w:bottom w:val="nil"/>
              <w:right w:val="nil"/>
            </w:tcBorders>
            <w:shd w:val="clear" w:color="auto" w:fill="auto"/>
            <w:noWrap/>
            <w:vAlign w:val="bottom"/>
            <w:hideMark/>
          </w:tcPr>
          <w:p w14:paraId="3C0E5870" w14:textId="77777777" w:rsidR="00B20B26" w:rsidRPr="00A97446" w:rsidRDefault="00B20B26" w:rsidP="00F76F5E">
            <w:pPr>
              <w:spacing w:before="0"/>
              <w:rPr>
                <w:rFonts w:ascii="Calibri" w:hAnsi="Calibri" w:cs="Calibri"/>
                <w:color w:val="000000"/>
                <w:sz w:val="22"/>
                <w:szCs w:val="22"/>
              </w:rPr>
            </w:pPr>
            <w:r w:rsidRPr="00A97446">
              <w:rPr>
                <w:rFonts w:ascii="Calibri" w:hAnsi="Calibri" w:cs="Calibri"/>
                <w:color w:val="000000"/>
                <w:sz w:val="22"/>
                <w:szCs w:val="22"/>
              </w:rPr>
              <w:t>a code value for an item</w:t>
            </w:r>
          </w:p>
        </w:tc>
      </w:tr>
      <w:tr w:rsidR="00B20B26" w:rsidRPr="00A97446" w14:paraId="53CF4397" w14:textId="77777777" w:rsidTr="00F76F5E">
        <w:trPr>
          <w:trHeight w:val="300"/>
        </w:trPr>
        <w:tc>
          <w:tcPr>
            <w:tcW w:w="2340" w:type="dxa"/>
            <w:tcBorders>
              <w:top w:val="nil"/>
              <w:left w:val="nil"/>
              <w:bottom w:val="nil"/>
              <w:right w:val="nil"/>
            </w:tcBorders>
            <w:shd w:val="clear" w:color="auto" w:fill="auto"/>
            <w:noWrap/>
            <w:vAlign w:val="bottom"/>
            <w:hideMark/>
          </w:tcPr>
          <w:p w14:paraId="41CCF779" w14:textId="77777777" w:rsidR="00B20B26" w:rsidRPr="00A97446" w:rsidRDefault="00B20B26" w:rsidP="00F76F5E">
            <w:pPr>
              <w:spacing w:before="0"/>
              <w:rPr>
                <w:rFonts w:ascii="Calibri" w:hAnsi="Calibri" w:cs="Calibri"/>
                <w:color w:val="000000"/>
                <w:sz w:val="22"/>
                <w:szCs w:val="22"/>
              </w:rPr>
            </w:pPr>
            <w:r w:rsidRPr="00A97446">
              <w:rPr>
                <w:rFonts w:ascii="Calibri" w:hAnsi="Calibri" w:cs="Calibri"/>
                <w:color w:val="000000"/>
                <w:sz w:val="22"/>
                <w:szCs w:val="22"/>
              </w:rPr>
              <w:t>xstatusCode</w:t>
            </w:r>
          </w:p>
        </w:tc>
        <w:tc>
          <w:tcPr>
            <w:tcW w:w="3360" w:type="dxa"/>
            <w:tcBorders>
              <w:top w:val="nil"/>
              <w:left w:val="nil"/>
              <w:bottom w:val="nil"/>
              <w:right w:val="nil"/>
            </w:tcBorders>
            <w:shd w:val="clear" w:color="auto" w:fill="auto"/>
            <w:noWrap/>
            <w:vAlign w:val="bottom"/>
            <w:hideMark/>
          </w:tcPr>
          <w:p w14:paraId="6F3EB5BF" w14:textId="77777777" w:rsidR="00B20B26" w:rsidRPr="00A97446" w:rsidRDefault="00B20B26" w:rsidP="00F76F5E">
            <w:pPr>
              <w:spacing w:before="0"/>
              <w:rPr>
                <w:rFonts w:ascii="Calibri" w:hAnsi="Calibri" w:cs="Calibri"/>
                <w:color w:val="000000"/>
                <w:sz w:val="22"/>
                <w:szCs w:val="22"/>
              </w:rPr>
            </w:pPr>
            <w:r w:rsidRPr="00A97446">
              <w:rPr>
                <w:rFonts w:ascii="Calibri" w:hAnsi="Calibri" w:cs="Calibri"/>
                <w:color w:val="000000"/>
                <w:sz w:val="22"/>
                <w:szCs w:val="22"/>
              </w:rPr>
              <w:t>the statusCode value of an act</w:t>
            </w:r>
          </w:p>
        </w:tc>
      </w:tr>
      <w:tr w:rsidR="00B20B26" w:rsidRPr="00A97446" w14:paraId="30C7D814" w14:textId="77777777" w:rsidTr="00F76F5E">
        <w:trPr>
          <w:trHeight w:val="300"/>
        </w:trPr>
        <w:tc>
          <w:tcPr>
            <w:tcW w:w="2340" w:type="dxa"/>
            <w:tcBorders>
              <w:top w:val="nil"/>
              <w:left w:val="nil"/>
              <w:bottom w:val="nil"/>
              <w:right w:val="nil"/>
            </w:tcBorders>
            <w:shd w:val="clear" w:color="auto" w:fill="auto"/>
            <w:noWrap/>
            <w:vAlign w:val="bottom"/>
            <w:hideMark/>
          </w:tcPr>
          <w:p w14:paraId="5160E493" w14:textId="77777777" w:rsidR="00B20B26" w:rsidRPr="00A97446" w:rsidRDefault="00B20B26" w:rsidP="00F76F5E">
            <w:pPr>
              <w:spacing w:before="0"/>
              <w:rPr>
                <w:rFonts w:ascii="Calibri" w:hAnsi="Calibri" w:cs="Calibri"/>
                <w:color w:val="000000"/>
                <w:sz w:val="22"/>
                <w:szCs w:val="22"/>
              </w:rPr>
            </w:pPr>
            <w:r w:rsidRPr="00A97446">
              <w:rPr>
                <w:rFonts w:ascii="Calibri" w:hAnsi="Calibri" w:cs="Calibri"/>
                <w:color w:val="000000"/>
                <w:sz w:val="22"/>
                <w:szCs w:val="22"/>
              </w:rPr>
              <w:t>xeffectiveTime</w:t>
            </w:r>
          </w:p>
        </w:tc>
        <w:tc>
          <w:tcPr>
            <w:tcW w:w="3360" w:type="dxa"/>
            <w:tcBorders>
              <w:top w:val="nil"/>
              <w:left w:val="nil"/>
              <w:bottom w:val="nil"/>
              <w:right w:val="nil"/>
            </w:tcBorders>
            <w:shd w:val="clear" w:color="auto" w:fill="auto"/>
            <w:noWrap/>
            <w:vAlign w:val="bottom"/>
            <w:hideMark/>
          </w:tcPr>
          <w:p w14:paraId="0D2DCAC0" w14:textId="77777777" w:rsidR="00B20B26" w:rsidRPr="00A97446" w:rsidRDefault="00B20B26" w:rsidP="00F76F5E">
            <w:pPr>
              <w:spacing w:before="0"/>
              <w:rPr>
                <w:rFonts w:ascii="Calibri" w:hAnsi="Calibri" w:cs="Calibri"/>
                <w:color w:val="000000"/>
                <w:sz w:val="22"/>
                <w:szCs w:val="22"/>
              </w:rPr>
            </w:pPr>
            <w:r w:rsidRPr="00A97446">
              <w:rPr>
                <w:rFonts w:ascii="Calibri" w:hAnsi="Calibri" w:cs="Calibri"/>
                <w:color w:val="000000"/>
                <w:sz w:val="22"/>
                <w:szCs w:val="22"/>
              </w:rPr>
              <w:t>the single effectiveTime value</w:t>
            </w:r>
          </w:p>
        </w:tc>
      </w:tr>
      <w:tr w:rsidR="00B20B26" w:rsidRPr="00A97446" w14:paraId="4BA2AB4B" w14:textId="77777777" w:rsidTr="00F76F5E">
        <w:trPr>
          <w:trHeight w:val="300"/>
        </w:trPr>
        <w:tc>
          <w:tcPr>
            <w:tcW w:w="2340" w:type="dxa"/>
            <w:tcBorders>
              <w:top w:val="nil"/>
              <w:left w:val="nil"/>
              <w:bottom w:val="nil"/>
              <w:right w:val="nil"/>
            </w:tcBorders>
            <w:shd w:val="clear" w:color="auto" w:fill="auto"/>
            <w:noWrap/>
            <w:vAlign w:val="bottom"/>
            <w:hideMark/>
          </w:tcPr>
          <w:p w14:paraId="7DB9572C" w14:textId="77777777" w:rsidR="00B20B26" w:rsidRPr="00A97446" w:rsidRDefault="00B20B26" w:rsidP="00F76F5E">
            <w:pPr>
              <w:spacing w:before="0"/>
              <w:rPr>
                <w:rFonts w:ascii="Calibri" w:hAnsi="Calibri" w:cs="Calibri"/>
                <w:color w:val="000000"/>
                <w:sz w:val="22"/>
                <w:szCs w:val="22"/>
              </w:rPr>
            </w:pPr>
            <w:r w:rsidRPr="00A97446">
              <w:rPr>
                <w:rFonts w:ascii="Calibri" w:hAnsi="Calibri" w:cs="Calibri"/>
                <w:color w:val="000000"/>
                <w:sz w:val="22"/>
                <w:szCs w:val="22"/>
              </w:rPr>
              <w:t>xeffectiveTimelow</w:t>
            </w:r>
          </w:p>
        </w:tc>
        <w:tc>
          <w:tcPr>
            <w:tcW w:w="3360" w:type="dxa"/>
            <w:tcBorders>
              <w:top w:val="nil"/>
              <w:left w:val="nil"/>
              <w:bottom w:val="nil"/>
              <w:right w:val="nil"/>
            </w:tcBorders>
            <w:shd w:val="clear" w:color="auto" w:fill="auto"/>
            <w:noWrap/>
            <w:vAlign w:val="bottom"/>
            <w:hideMark/>
          </w:tcPr>
          <w:p w14:paraId="4A522001" w14:textId="77777777" w:rsidR="00B20B26" w:rsidRPr="00A97446" w:rsidRDefault="00B20B26" w:rsidP="00F76F5E">
            <w:pPr>
              <w:spacing w:before="0"/>
              <w:rPr>
                <w:rFonts w:ascii="Calibri" w:hAnsi="Calibri" w:cs="Calibri"/>
                <w:color w:val="000000"/>
                <w:sz w:val="22"/>
                <w:szCs w:val="22"/>
              </w:rPr>
            </w:pPr>
            <w:r w:rsidRPr="00A97446">
              <w:rPr>
                <w:rFonts w:ascii="Calibri" w:hAnsi="Calibri" w:cs="Calibri"/>
                <w:color w:val="000000"/>
                <w:sz w:val="22"/>
                <w:szCs w:val="22"/>
              </w:rPr>
              <w:t>the low value of an effectiveTime</w:t>
            </w:r>
          </w:p>
        </w:tc>
      </w:tr>
      <w:tr w:rsidR="00B20B26" w:rsidRPr="00A97446" w14:paraId="407D5AA0" w14:textId="77777777" w:rsidTr="00F76F5E">
        <w:trPr>
          <w:trHeight w:val="300"/>
        </w:trPr>
        <w:tc>
          <w:tcPr>
            <w:tcW w:w="2340" w:type="dxa"/>
            <w:tcBorders>
              <w:top w:val="nil"/>
              <w:left w:val="nil"/>
              <w:bottom w:val="nil"/>
              <w:right w:val="nil"/>
            </w:tcBorders>
            <w:shd w:val="clear" w:color="auto" w:fill="auto"/>
            <w:noWrap/>
            <w:vAlign w:val="bottom"/>
            <w:hideMark/>
          </w:tcPr>
          <w:p w14:paraId="3A92296C" w14:textId="77777777" w:rsidR="00B20B26" w:rsidRPr="00A97446" w:rsidRDefault="00B20B26" w:rsidP="00F76F5E">
            <w:pPr>
              <w:spacing w:before="0"/>
              <w:rPr>
                <w:rFonts w:ascii="Calibri" w:hAnsi="Calibri" w:cs="Calibri"/>
                <w:color w:val="000000"/>
                <w:sz w:val="22"/>
                <w:szCs w:val="22"/>
              </w:rPr>
            </w:pPr>
            <w:r w:rsidRPr="00A97446">
              <w:rPr>
                <w:rFonts w:ascii="Calibri" w:hAnsi="Calibri" w:cs="Calibri"/>
                <w:color w:val="000000"/>
                <w:sz w:val="22"/>
                <w:szCs w:val="22"/>
              </w:rPr>
              <w:t>xeffectiveTimehigh</w:t>
            </w:r>
          </w:p>
        </w:tc>
        <w:tc>
          <w:tcPr>
            <w:tcW w:w="3360" w:type="dxa"/>
            <w:tcBorders>
              <w:top w:val="nil"/>
              <w:left w:val="nil"/>
              <w:bottom w:val="nil"/>
              <w:right w:val="nil"/>
            </w:tcBorders>
            <w:shd w:val="clear" w:color="auto" w:fill="auto"/>
            <w:noWrap/>
            <w:vAlign w:val="bottom"/>
            <w:hideMark/>
          </w:tcPr>
          <w:p w14:paraId="144BF186" w14:textId="77777777" w:rsidR="00B20B26" w:rsidRPr="00A97446" w:rsidRDefault="00B20B26" w:rsidP="00F76F5E">
            <w:pPr>
              <w:spacing w:before="0"/>
              <w:rPr>
                <w:rFonts w:ascii="Calibri" w:hAnsi="Calibri" w:cs="Calibri"/>
                <w:color w:val="000000"/>
                <w:sz w:val="22"/>
                <w:szCs w:val="22"/>
              </w:rPr>
            </w:pPr>
            <w:r w:rsidRPr="00A97446">
              <w:rPr>
                <w:rFonts w:ascii="Calibri" w:hAnsi="Calibri" w:cs="Calibri"/>
                <w:color w:val="000000"/>
                <w:sz w:val="22"/>
                <w:szCs w:val="22"/>
              </w:rPr>
              <w:t>the high value of an effectiveTime</w:t>
            </w:r>
          </w:p>
        </w:tc>
      </w:tr>
      <w:tr w:rsidR="00B20B26" w:rsidRPr="00A97446" w14:paraId="03E20430" w14:textId="77777777" w:rsidTr="00F76F5E">
        <w:trPr>
          <w:trHeight w:val="300"/>
        </w:trPr>
        <w:tc>
          <w:tcPr>
            <w:tcW w:w="2340" w:type="dxa"/>
            <w:tcBorders>
              <w:top w:val="nil"/>
              <w:left w:val="nil"/>
              <w:bottom w:val="nil"/>
              <w:right w:val="nil"/>
            </w:tcBorders>
            <w:shd w:val="clear" w:color="auto" w:fill="auto"/>
            <w:noWrap/>
            <w:vAlign w:val="bottom"/>
            <w:hideMark/>
          </w:tcPr>
          <w:p w14:paraId="240A87C4" w14:textId="77777777" w:rsidR="00B20B26" w:rsidRPr="00A97446" w:rsidRDefault="00B20B26" w:rsidP="00F76F5E">
            <w:pPr>
              <w:spacing w:before="0"/>
              <w:rPr>
                <w:rFonts w:ascii="Calibri" w:hAnsi="Calibri" w:cs="Calibri"/>
                <w:color w:val="000000"/>
                <w:sz w:val="22"/>
                <w:szCs w:val="22"/>
              </w:rPr>
            </w:pPr>
            <w:r w:rsidRPr="00A97446">
              <w:rPr>
                <w:rFonts w:ascii="Calibri" w:hAnsi="Calibri" w:cs="Calibri"/>
                <w:color w:val="000000"/>
                <w:sz w:val="22"/>
                <w:szCs w:val="22"/>
              </w:rPr>
              <w:t>xparticipant</w:t>
            </w:r>
          </w:p>
        </w:tc>
        <w:tc>
          <w:tcPr>
            <w:tcW w:w="3360" w:type="dxa"/>
            <w:tcBorders>
              <w:top w:val="nil"/>
              <w:left w:val="nil"/>
              <w:bottom w:val="nil"/>
              <w:right w:val="nil"/>
            </w:tcBorders>
            <w:shd w:val="clear" w:color="auto" w:fill="auto"/>
            <w:noWrap/>
            <w:vAlign w:val="bottom"/>
            <w:hideMark/>
          </w:tcPr>
          <w:p w14:paraId="4307234C" w14:textId="77777777" w:rsidR="00B20B26" w:rsidRPr="00A97446" w:rsidRDefault="00B20B26" w:rsidP="00F76F5E">
            <w:pPr>
              <w:spacing w:before="0"/>
              <w:rPr>
                <w:rFonts w:ascii="Calibri" w:hAnsi="Calibri" w:cs="Calibri"/>
                <w:color w:val="000000"/>
                <w:sz w:val="22"/>
                <w:szCs w:val="22"/>
              </w:rPr>
            </w:pPr>
            <w:r w:rsidRPr="00A97446">
              <w:rPr>
                <w:rFonts w:ascii="Calibri" w:hAnsi="Calibri" w:cs="Calibri"/>
                <w:color w:val="000000"/>
                <w:sz w:val="22"/>
                <w:szCs w:val="22"/>
              </w:rPr>
              <w:t>a generic participant</w:t>
            </w:r>
          </w:p>
        </w:tc>
      </w:tr>
      <w:tr w:rsidR="00B20B26" w:rsidRPr="00A97446" w14:paraId="03F3A46E" w14:textId="77777777" w:rsidTr="00F76F5E">
        <w:trPr>
          <w:trHeight w:val="300"/>
        </w:trPr>
        <w:tc>
          <w:tcPr>
            <w:tcW w:w="2340" w:type="dxa"/>
            <w:tcBorders>
              <w:top w:val="nil"/>
              <w:left w:val="nil"/>
              <w:bottom w:val="nil"/>
              <w:right w:val="nil"/>
            </w:tcBorders>
            <w:shd w:val="clear" w:color="auto" w:fill="auto"/>
            <w:noWrap/>
            <w:vAlign w:val="bottom"/>
            <w:hideMark/>
          </w:tcPr>
          <w:p w14:paraId="10C7564B" w14:textId="77777777" w:rsidR="00B20B26" w:rsidRPr="00A97446" w:rsidRDefault="00B20B26" w:rsidP="00F76F5E">
            <w:pPr>
              <w:spacing w:before="0"/>
              <w:rPr>
                <w:rFonts w:ascii="Calibri" w:hAnsi="Calibri" w:cs="Calibri"/>
                <w:color w:val="000000"/>
                <w:sz w:val="22"/>
                <w:szCs w:val="22"/>
              </w:rPr>
            </w:pPr>
            <w:r w:rsidRPr="00A97446">
              <w:rPr>
                <w:rFonts w:ascii="Calibri" w:hAnsi="Calibri" w:cs="Calibri"/>
                <w:color w:val="000000"/>
                <w:sz w:val="22"/>
                <w:szCs w:val="22"/>
              </w:rPr>
              <w:lastRenderedPageBreak/>
              <w:t>xparticipantCustodian</w:t>
            </w:r>
          </w:p>
        </w:tc>
        <w:tc>
          <w:tcPr>
            <w:tcW w:w="3360" w:type="dxa"/>
            <w:tcBorders>
              <w:top w:val="nil"/>
              <w:left w:val="nil"/>
              <w:bottom w:val="nil"/>
              <w:right w:val="nil"/>
            </w:tcBorders>
            <w:shd w:val="clear" w:color="auto" w:fill="auto"/>
            <w:noWrap/>
            <w:vAlign w:val="bottom"/>
            <w:hideMark/>
          </w:tcPr>
          <w:p w14:paraId="4A463F35" w14:textId="77777777" w:rsidR="00B20B26" w:rsidRPr="00A97446" w:rsidRDefault="00B20B26" w:rsidP="00F76F5E">
            <w:pPr>
              <w:spacing w:before="0"/>
              <w:rPr>
                <w:rFonts w:ascii="Calibri" w:hAnsi="Calibri" w:cs="Calibri"/>
                <w:color w:val="000000"/>
                <w:sz w:val="22"/>
                <w:szCs w:val="22"/>
              </w:rPr>
            </w:pPr>
            <w:r w:rsidRPr="00A97446">
              <w:rPr>
                <w:rFonts w:ascii="Calibri" w:hAnsi="Calibri" w:cs="Calibri"/>
                <w:color w:val="000000"/>
                <w:sz w:val="22"/>
                <w:szCs w:val="22"/>
              </w:rPr>
              <w:t>a Custodian participant</w:t>
            </w:r>
          </w:p>
        </w:tc>
      </w:tr>
      <w:tr w:rsidR="00B20B26" w:rsidRPr="00A97446" w14:paraId="3E45F7EA" w14:textId="77777777" w:rsidTr="00F76F5E">
        <w:trPr>
          <w:trHeight w:val="300"/>
        </w:trPr>
        <w:tc>
          <w:tcPr>
            <w:tcW w:w="2340" w:type="dxa"/>
            <w:tcBorders>
              <w:top w:val="nil"/>
              <w:left w:val="nil"/>
              <w:bottom w:val="nil"/>
              <w:right w:val="nil"/>
            </w:tcBorders>
            <w:shd w:val="clear" w:color="auto" w:fill="auto"/>
            <w:noWrap/>
            <w:vAlign w:val="bottom"/>
            <w:hideMark/>
          </w:tcPr>
          <w:p w14:paraId="34F7D113" w14:textId="77777777" w:rsidR="00B20B26" w:rsidRPr="00A97446" w:rsidRDefault="00B20B26" w:rsidP="00F76F5E">
            <w:pPr>
              <w:spacing w:before="0"/>
              <w:rPr>
                <w:rFonts w:ascii="Calibri" w:hAnsi="Calibri" w:cs="Calibri"/>
                <w:color w:val="000000"/>
                <w:sz w:val="22"/>
                <w:szCs w:val="22"/>
              </w:rPr>
            </w:pPr>
            <w:r w:rsidRPr="00A97446">
              <w:rPr>
                <w:rFonts w:ascii="Calibri" w:hAnsi="Calibri" w:cs="Calibri"/>
                <w:color w:val="000000"/>
                <w:sz w:val="22"/>
                <w:szCs w:val="22"/>
              </w:rPr>
              <w:t>xparticipantVerifier</w:t>
            </w:r>
          </w:p>
        </w:tc>
        <w:tc>
          <w:tcPr>
            <w:tcW w:w="3360" w:type="dxa"/>
            <w:tcBorders>
              <w:top w:val="nil"/>
              <w:left w:val="nil"/>
              <w:bottom w:val="nil"/>
              <w:right w:val="nil"/>
            </w:tcBorders>
            <w:shd w:val="clear" w:color="auto" w:fill="auto"/>
            <w:noWrap/>
            <w:vAlign w:val="bottom"/>
            <w:hideMark/>
          </w:tcPr>
          <w:p w14:paraId="221C99D3" w14:textId="77777777" w:rsidR="00B20B26" w:rsidRPr="00A97446" w:rsidRDefault="00B20B26" w:rsidP="00F76F5E">
            <w:pPr>
              <w:spacing w:before="0"/>
              <w:rPr>
                <w:rFonts w:ascii="Calibri" w:hAnsi="Calibri" w:cs="Calibri"/>
                <w:color w:val="000000"/>
                <w:sz w:val="22"/>
                <w:szCs w:val="22"/>
              </w:rPr>
            </w:pPr>
            <w:r w:rsidRPr="00A97446">
              <w:rPr>
                <w:rFonts w:ascii="Calibri" w:hAnsi="Calibri" w:cs="Calibri"/>
                <w:color w:val="000000"/>
                <w:sz w:val="22"/>
                <w:szCs w:val="22"/>
              </w:rPr>
              <w:t>a Verifier participant</w:t>
            </w:r>
          </w:p>
        </w:tc>
      </w:tr>
      <w:tr w:rsidR="00B20B26" w:rsidRPr="00A97446" w14:paraId="1915B4AB" w14:textId="77777777" w:rsidTr="00F76F5E">
        <w:trPr>
          <w:trHeight w:val="300"/>
        </w:trPr>
        <w:tc>
          <w:tcPr>
            <w:tcW w:w="2340" w:type="dxa"/>
            <w:tcBorders>
              <w:top w:val="nil"/>
              <w:left w:val="nil"/>
              <w:bottom w:val="nil"/>
              <w:right w:val="nil"/>
            </w:tcBorders>
            <w:shd w:val="clear" w:color="auto" w:fill="auto"/>
            <w:noWrap/>
            <w:vAlign w:val="bottom"/>
            <w:hideMark/>
          </w:tcPr>
          <w:p w14:paraId="1D4491B2" w14:textId="77777777" w:rsidR="00B20B26" w:rsidRPr="00A97446" w:rsidRDefault="00B20B26" w:rsidP="00F76F5E">
            <w:pPr>
              <w:spacing w:before="0"/>
              <w:rPr>
                <w:rFonts w:ascii="Calibri" w:hAnsi="Calibri" w:cs="Calibri"/>
                <w:color w:val="000000"/>
                <w:sz w:val="22"/>
                <w:szCs w:val="22"/>
              </w:rPr>
            </w:pPr>
            <w:r w:rsidRPr="00A97446">
              <w:rPr>
                <w:rFonts w:ascii="Calibri" w:hAnsi="Calibri" w:cs="Calibri"/>
                <w:color w:val="000000"/>
                <w:sz w:val="22"/>
                <w:szCs w:val="22"/>
              </w:rPr>
              <w:t>xaddr</w:t>
            </w:r>
          </w:p>
        </w:tc>
        <w:tc>
          <w:tcPr>
            <w:tcW w:w="3360" w:type="dxa"/>
            <w:tcBorders>
              <w:top w:val="nil"/>
              <w:left w:val="nil"/>
              <w:bottom w:val="nil"/>
              <w:right w:val="nil"/>
            </w:tcBorders>
            <w:shd w:val="clear" w:color="auto" w:fill="auto"/>
            <w:noWrap/>
            <w:vAlign w:val="bottom"/>
            <w:hideMark/>
          </w:tcPr>
          <w:p w14:paraId="6A960A4A" w14:textId="77777777" w:rsidR="00B20B26" w:rsidRPr="00A97446" w:rsidRDefault="00B20B26" w:rsidP="00F76F5E">
            <w:pPr>
              <w:spacing w:before="0"/>
              <w:rPr>
                <w:rFonts w:ascii="Calibri" w:hAnsi="Calibri" w:cs="Calibri"/>
                <w:color w:val="000000"/>
                <w:sz w:val="22"/>
                <w:szCs w:val="22"/>
              </w:rPr>
            </w:pPr>
            <w:r w:rsidRPr="00A97446">
              <w:rPr>
                <w:rFonts w:ascii="Calibri" w:hAnsi="Calibri" w:cs="Calibri"/>
                <w:color w:val="000000"/>
                <w:sz w:val="22"/>
                <w:szCs w:val="22"/>
              </w:rPr>
              <w:t>a generic address</w:t>
            </w:r>
          </w:p>
        </w:tc>
      </w:tr>
      <w:tr w:rsidR="00B20B26" w:rsidRPr="00A97446" w14:paraId="1EBE8D38" w14:textId="77777777" w:rsidTr="00F76F5E">
        <w:trPr>
          <w:trHeight w:val="300"/>
        </w:trPr>
        <w:tc>
          <w:tcPr>
            <w:tcW w:w="2340" w:type="dxa"/>
            <w:tcBorders>
              <w:top w:val="nil"/>
              <w:left w:val="nil"/>
              <w:bottom w:val="nil"/>
              <w:right w:val="nil"/>
            </w:tcBorders>
            <w:shd w:val="clear" w:color="auto" w:fill="auto"/>
            <w:noWrap/>
            <w:vAlign w:val="bottom"/>
            <w:hideMark/>
          </w:tcPr>
          <w:p w14:paraId="70C0BA4B" w14:textId="77777777" w:rsidR="00B20B26" w:rsidRPr="00A97446" w:rsidRDefault="00B20B26" w:rsidP="00F76F5E">
            <w:pPr>
              <w:spacing w:before="0"/>
              <w:rPr>
                <w:rFonts w:ascii="Calibri" w:hAnsi="Calibri" w:cs="Calibri"/>
                <w:color w:val="000000"/>
                <w:sz w:val="22"/>
                <w:szCs w:val="22"/>
              </w:rPr>
            </w:pPr>
            <w:r w:rsidRPr="00A97446">
              <w:rPr>
                <w:rFonts w:ascii="Calibri" w:hAnsi="Calibri" w:cs="Calibri"/>
                <w:color w:val="000000"/>
                <w:sz w:val="22"/>
                <w:szCs w:val="22"/>
              </w:rPr>
              <w:t>xtelecom</w:t>
            </w:r>
          </w:p>
        </w:tc>
        <w:tc>
          <w:tcPr>
            <w:tcW w:w="3360" w:type="dxa"/>
            <w:tcBorders>
              <w:top w:val="nil"/>
              <w:left w:val="nil"/>
              <w:bottom w:val="nil"/>
              <w:right w:val="nil"/>
            </w:tcBorders>
            <w:shd w:val="clear" w:color="auto" w:fill="auto"/>
            <w:noWrap/>
            <w:vAlign w:val="bottom"/>
            <w:hideMark/>
          </w:tcPr>
          <w:p w14:paraId="2CB7B59A" w14:textId="77777777" w:rsidR="00B20B26" w:rsidRPr="00A97446" w:rsidRDefault="00B20B26" w:rsidP="00F76F5E">
            <w:pPr>
              <w:spacing w:before="0"/>
              <w:rPr>
                <w:rFonts w:ascii="Calibri" w:hAnsi="Calibri" w:cs="Calibri"/>
                <w:color w:val="000000"/>
                <w:sz w:val="22"/>
                <w:szCs w:val="22"/>
              </w:rPr>
            </w:pPr>
            <w:r w:rsidRPr="00A97446">
              <w:rPr>
                <w:rFonts w:ascii="Calibri" w:hAnsi="Calibri" w:cs="Calibri"/>
                <w:color w:val="000000"/>
                <w:sz w:val="22"/>
                <w:szCs w:val="22"/>
              </w:rPr>
              <w:t>a generic telecom element</w:t>
            </w:r>
          </w:p>
        </w:tc>
      </w:tr>
      <w:tr w:rsidR="00B20B26" w:rsidRPr="00A97446" w14:paraId="1E9252B0" w14:textId="77777777" w:rsidTr="00F76F5E">
        <w:trPr>
          <w:trHeight w:val="300"/>
        </w:trPr>
        <w:tc>
          <w:tcPr>
            <w:tcW w:w="2340" w:type="dxa"/>
            <w:tcBorders>
              <w:top w:val="nil"/>
              <w:left w:val="nil"/>
              <w:bottom w:val="nil"/>
              <w:right w:val="nil"/>
            </w:tcBorders>
            <w:shd w:val="clear" w:color="auto" w:fill="auto"/>
            <w:noWrap/>
            <w:vAlign w:val="bottom"/>
            <w:hideMark/>
          </w:tcPr>
          <w:p w14:paraId="0F3C60A2" w14:textId="77777777" w:rsidR="00B20B26" w:rsidRPr="00A97446" w:rsidRDefault="00B20B26" w:rsidP="00F76F5E">
            <w:pPr>
              <w:spacing w:before="0"/>
              <w:rPr>
                <w:rFonts w:ascii="Calibri" w:hAnsi="Calibri" w:cs="Calibri"/>
                <w:color w:val="000000"/>
                <w:sz w:val="22"/>
                <w:szCs w:val="22"/>
              </w:rPr>
            </w:pPr>
            <w:r w:rsidRPr="00A97446">
              <w:rPr>
                <w:rFonts w:ascii="Calibri" w:hAnsi="Calibri" w:cs="Calibri"/>
                <w:color w:val="000000"/>
                <w:sz w:val="22"/>
                <w:szCs w:val="22"/>
              </w:rPr>
              <w:t>xAdvanceDirectiveType</w:t>
            </w:r>
          </w:p>
        </w:tc>
        <w:tc>
          <w:tcPr>
            <w:tcW w:w="3360" w:type="dxa"/>
            <w:tcBorders>
              <w:top w:val="nil"/>
              <w:left w:val="nil"/>
              <w:bottom w:val="nil"/>
              <w:right w:val="nil"/>
            </w:tcBorders>
            <w:shd w:val="clear" w:color="auto" w:fill="auto"/>
            <w:noWrap/>
            <w:vAlign w:val="bottom"/>
            <w:hideMark/>
          </w:tcPr>
          <w:p w14:paraId="1A53DEAD" w14:textId="77777777" w:rsidR="00B20B26" w:rsidRPr="00A97446" w:rsidRDefault="00B20B26" w:rsidP="00F76F5E">
            <w:pPr>
              <w:spacing w:before="0"/>
              <w:rPr>
                <w:rFonts w:ascii="Calibri" w:hAnsi="Calibri" w:cs="Calibri"/>
                <w:color w:val="000000"/>
                <w:sz w:val="22"/>
                <w:szCs w:val="22"/>
              </w:rPr>
            </w:pPr>
            <w:r w:rsidRPr="00A97446">
              <w:rPr>
                <w:rFonts w:ascii="Calibri" w:hAnsi="Calibri" w:cs="Calibri"/>
                <w:color w:val="000000"/>
                <w:sz w:val="22"/>
                <w:szCs w:val="22"/>
              </w:rPr>
              <w:t>a value from the … value set</w:t>
            </w:r>
          </w:p>
        </w:tc>
      </w:tr>
    </w:tbl>
    <w:p w14:paraId="6E7AFA7C" w14:textId="77777777" w:rsidR="00B20B26" w:rsidRPr="00A97446" w:rsidRDefault="00B20B26" w:rsidP="007E081A">
      <w:pPr>
        <w:pStyle w:val="BodyText"/>
      </w:pPr>
    </w:p>
    <w:p w14:paraId="7EE84AFF" w14:textId="77777777" w:rsidR="00BE5B7A" w:rsidRPr="00A97446" w:rsidRDefault="00BE5B7A" w:rsidP="007E081A">
      <w:pPr>
        <w:pStyle w:val="BodyText"/>
      </w:pPr>
      <w:r w:rsidRPr="00A97446">
        <w:t>MCV 09: (04/22/14 closed 04/29/2014) Closed: decided this was still the CDA rule</w:t>
      </w:r>
    </w:p>
    <w:p w14:paraId="309224D4" w14:textId="77777777" w:rsidR="00BE5B7A" w:rsidRPr="00A97446" w:rsidRDefault="00BE5B7A" w:rsidP="007E081A">
      <w:pPr>
        <w:pStyle w:val="BodyText"/>
      </w:pPr>
      <w:r w:rsidRPr="00A97446">
        <w:t>Are the x’s needed for styleCode values not predefined in the CDA R2 specification? Ask Keith. Check most recent HL7 CDA R2 – there may have been errata since the copy I have been using.</w:t>
      </w:r>
    </w:p>
    <w:p w14:paraId="719BAD28" w14:textId="77777777" w:rsidR="00BE5B7A" w:rsidRPr="00A97446" w:rsidRDefault="00BE5B7A" w:rsidP="007E081A">
      <w:pPr>
        <w:pStyle w:val="BodyText"/>
      </w:pPr>
      <w:r w:rsidRPr="00A97446">
        <w:t>The value set is drawn from the HL7 styleType vocabulary domain, and has a CWE coding strength</w:t>
      </w:r>
    </w:p>
    <w:p w14:paraId="7C4ED70E" w14:textId="77777777" w:rsidR="00BE5B7A" w:rsidRPr="00A97446" w:rsidRDefault="00BE5B7A" w:rsidP="007E081A">
      <w:pPr>
        <w:pStyle w:val="BodyText"/>
      </w:pPr>
      <w:r w:rsidRPr="00A97446">
        <w:t>Local extensions to the styleType vocabulary domain must follow the following convention: [x][A-Za-z][A-Za-z0-9]* (first character is "x", second character is an upper or lower case A-Z, remaining characters are any combination of upper and lower case letters or numbers).</w:t>
      </w:r>
    </w:p>
    <w:p w14:paraId="779D3A48" w14:textId="77777777" w:rsidR="00A16BD3" w:rsidRPr="00A97446" w:rsidRDefault="00A16BD3" w:rsidP="007E081A">
      <w:pPr>
        <w:pStyle w:val="BodyText"/>
      </w:pPr>
      <w:r w:rsidRPr="00A97446">
        <w:t>MCV 08: (04/03/14; closed 04/30/2014) Closed: we have text defining where extensions are needed.</w:t>
      </w:r>
    </w:p>
    <w:p w14:paraId="65D1C248" w14:textId="77777777" w:rsidR="00A16BD3" w:rsidRPr="00A97446" w:rsidRDefault="00A16BD3" w:rsidP="007E081A">
      <w:pPr>
        <w:pStyle w:val="BodyText"/>
      </w:pPr>
      <w:r w:rsidRPr="00A97446">
        <w:t xml:space="preserve">Do we try to produce a complete catalog of discrete entry components that require CDA R2 extensions in order to link the component to the human readable text?  See </w:t>
      </w:r>
      <w:r w:rsidR="00E912AA">
        <w:t>Section</w:t>
      </w:r>
      <w:r w:rsidRPr="00A97446">
        <w:t xml:space="preserve"> 3.1.5.</w:t>
      </w:r>
    </w:p>
    <w:p w14:paraId="3B17342D" w14:textId="77777777" w:rsidR="008057E7" w:rsidRPr="00A97446" w:rsidRDefault="008057E7" w:rsidP="008057E7">
      <w:pPr>
        <w:pStyle w:val="BodyText"/>
      </w:pPr>
      <w:r w:rsidRPr="00A97446">
        <w:t>MCV 01: (11/28/13; closed 07/21/2014) Closed: any special style handling for header content must be handled with a different stylesheet.</w:t>
      </w:r>
    </w:p>
    <w:p w14:paraId="04396B08" w14:textId="77777777" w:rsidR="008057E7" w:rsidRPr="00A97446" w:rsidRDefault="008057E7" w:rsidP="008057E7">
      <w:pPr>
        <w:pStyle w:val="BodyText"/>
      </w:pPr>
      <w:r w:rsidRPr="00A97446">
        <w:t>What to do about requests or behaviors that cannot be easily supported by the existing CDA schema? For example, CDA header elements do not have a styleCode attribute or other XML attributes that can be used for tagging content.</w:t>
      </w:r>
    </w:p>
    <w:p w14:paraId="29CBCCBA" w14:textId="77777777" w:rsidR="00A16BD3" w:rsidRPr="00A97446" w:rsidRDefault="00A16BD3" w:rsidP="007E081A">
      <w:pPr>
        <w:pStyle w:val="BodyText"/>
      </w:pPr>
    </w:p>
    <w:p w14:paraId="0A79C59A" w14:textId="77777777" w:rsidR="00CF283F" w:rsidRPr="00A97446" w:rsidRDefault="00CF283F" w:rsidP="008616CB">
      <w:pPr>
        <w:pStyle w:val="PartTitle"/>
      </w:pPr>
      <w:bookmarkStart w:id="14" w:name="_Toc396916854"/>
      <w:r w:rsidRPr="00A97446">
        <w:lastRenderedPageBreak/>
        <w:t xml:space="preserve">Volume </w:t>
      </w:r>
      <w:r w:rsidR="00B43198" w:rsidRPr="00A97446">
        <w:t>1</w:t>
      </w:r>
      <w:r w:rsidRPr="00A97446">
        <w:t xml:space="preserve"> –</w:t>
      </w:r>
      <w:r w:rsidR="003A09FE" w:rsidRPr="00A97446">
        <w:t xml:space="preserve"> </w:t>
      </w:r>
      <w:r w:rsidRPr="00A97446">
        <w:t>Profiles</w:t>
      </w:r>
      <w:bookmarkEnd w:id="14"/>
    </w:p>
    <w:p w14:paraId="7C9E6A1A" w14:textId="77777777" w:rsidR="00901F1B" w:rsidRPr="00A97446" w:rsidRDefault="00901F1B" w:rsidP="00EF1A26">
      <w:pPr>
        <w:pStyle w:val="Heading2"/>
        <w:numPr>
          <w:ilvl w:val="0"/>
          <w:numId w:val="0"/>
        </w:numPr>
        <w:rPr>
          <w:bCs/>
          <w:noProof w:val="0"/>
        </w:rPr>
      </w:pPr>
      <w:bookmarkStart w:id="15" w:name="_Toc396916855"/>
      <w:bookmarkStart w:id="16" w:name="_Toc473170358"/>
      <w:bookmarkStart w:id="17" w:name="_Toc504625755"/>
      <w:bookmarkStart w:id="18" w:name="_Toc530206508"/>
      <w:bookmarkStart w:id="19" w:name="_Toc1388428"/>
      <w:bookmarkStart w:id="20" w:name="_Toc1388582"/>
      <w:bookmarkStart w:id="21" w:name="_Toc1456609"/>
      <w:bookmarkStart w:id="22" w:name="_Toc37034634"/>
      <w:bookmarkStart w:id="23" w:name="_Toc38846112"/>
      <w:bookmarkEnd w:id="12"/>
      <w:bookmarkEnd w:id="13"/>
      <w:r w:rsidRPr="00A97446">
        <w:rPr>
          <w:bCs/>
          <w:noProof w:val="0"/>
        </w:rPr>
        <w:t>Domain-specific additions</w:t>
      </w:r>
      <w:bookmarkEnd w:id="15"/>
    </w:p>
    <w:p w14:paraId="64595A62" w14:textId="77777777" w:rsidR="00893ADF" w:rsidRPr="00A97446" w:rsidRDefault="00893ADF" w:rsidP="00FA1687">
      <w:pPr>
        <w:pStyle w:val="BodyText"/>
      </w:pPr>
      <w:r w:rsidRPr="00A97446">
        <w:t>None</w:t>
      </w:r>
    </w:p>
    <w:p w14:paraId="52ED5404" w14:textId="77777777" w:rsidR="00303E20" w:rsidRPr="007E081A" w:rsidRDefault="00303E20" w:rsidP="00A97446">
      <w:pPr>
        <w:pStyle w:val="BodyText"/>
      </w:pPr>
    </w:p>
    <w:p w14:paraId="75BD054D" w14:textId="77777777" w:rsidR="00303E20" w:rsidRPr="00A97446" w:rsidRDefault="00F967B3" w:rsidP="008E441F">
      <w:pPr>
        <w:pStyle w:val="EditorInstructions"/>
      </w:pPr>
      <w:r w:rsidRPr="00A97446">
        <w:t>A</w:t>
      </w:r>
      <w:r w:rsidR="00303E20" w:rsidRPr="00A97446">
        <w:t>dd</w:t>
      </w:r>
      <w:r w:rsidR="00D91815" w:rsidRPr="00A97446">
        <w:t xml:space="preserve"> </w:t>
      </w:r>
      <w:r w:rsidR="00255821" w:rsidRPr="00A97446">
        <w:t xml:space="preserve"> </w:t>
      </w:r>
      <w:r w:rsidR="00D91815" w:rsidRPr="00A97446">
        <w:t>Section</w:t>
      </w:r>
      <w:r w:rsidR="00893ADF" w:rsidRPr="00A97446">
        <w:t xml:space="preserve"> X</w:t>
      </w:r>
    </w:p>
    <w:p w14:paraId="6F8151BB" w14:textId="77777777" w:rsidR="00D91815" w:rsidRPr="00A97446" w:rsidRDefault="00D91815" w:rsidP="00FA1687">
      <w:pPr>
        <w:pStyle w:val="BodyText"/>
      </w:pPr>
    </w:p>
    <w:p w14:paraId="4F296F64" w14:textId="77777777" w:rsidR="00303E20" w:rsidRPr="00A97446" w:rsidRDefault="00303E20" w:rsidP="00F327CB">
      <w:pPr>
        <w:pStyle w:val="Heading1"/>
        <w:numPr>
          <w:ilvl w:val="0"/>
          <w:numId w:val="0"/>
        </w:numPr>
        <w:rPr>
          <w:noProof w:val="0"/>
        </w:rPr>
      </w:pPr>
      <w:bookmarkStart w:id="24" w:name="_Toc396916856"/>
      <w:r w:rsidRPr="00A97446">
        <w:rPr>
          <w:noProof w:val="0"/>
        </w:rPr>
        <w:lastRenderedPageBreak/>
        <w:t xml:space="preserve">X </w:t>
      </w:r>
      <w:r w:rsidR="00AA4909" w:rsidRPr="00A97446">
        <w:rPr>
          <w:noProof w:val="0"/>
        </w:rPr>
        <w:t>Multiple Content Views</w:t>
      </w:r>
      <w:r w:rsidR="00A0385A" w:rsidRPr="00A97446">
        <w:rPr>
          <w:noProof w:val="0"/>
        </w:rPr>
        <w:t xml:space="preserve"> (</w:t>
      </w:r>
      <w:r w:rsidR="00637D3B" w:rsidRPr="00A97446">
        <w:rPr>
          <w:noProof w:val="0"/>
        </w:rPr>
        <w:t>MCV</w:t>
      </w:r>
      <w:r w:rsidR="00A0385A" w:rsidRPr="00A97446">
        <w:rPr>
          <w:noProof w:val="0"/>
        </w:rPr>
        <w:t>)</w:t>
      </w:r>
      <w:r w:rsidRPr="00A97446">
        <w:rPr>
          <w:noProof w:val="0"/>
        </w:rPr>
        <w:t xml:space="preserve"> Profile</w:t>
      </w:r>
      <w:bookmarkEnd w:id="24"/>
    </w:p>
    <w:p w14:paraId="03A31DEF" w14:textId="77777777" w:rsidR="00675096" w:rsidRPr="00A97446" w:rsidRDefault="00675096" w:rsidP="00FA1687">
      <w:pPr>
        <w:pStyle w:val="BodyText"/>
      </w:pPr>
      <w:r w:rsidRPr="00A97446">
        <w:t xml:space="preserve">This profile </w:t>
      </w:r>
      <w:r w:rsidR="002A2BDC" w:rsidRPr="00A97446">
        <w:t xml:space="preserve">provides guidance on </w:t>
      </w:r>
      <w:r w:rsidRPr="00A97446">
        <w:t>how text in CDA documents may be tagged to achieve different rendering behaviors. This allows one document to serve different needs based u</w:t>
      </w:r>
      <w:r w:rsidR="006E6B13" w:rsidRPr="00A97446">
        <w:t xml:space="preserve">pon the requirements of the </w:t>
      </w:r>
      <w:r w:rsidRPr="00A97446">
        <w:t>person</w:t>
      </w:r>
      <w:r w:rsidR="006E6B13" w:rsidRPr="00A97446">
        <w:t xml:space="preserve"> viewing the document</w:t>
      </w:r>
      <w:r w:rsidRPr="00A97446">
        <w:t xml:space="preserve">. The </w:t>
      </w:r>
      <w:r w:rsidR="00B32E92" w:rsidRPr="00A97446">
        <w:t xml:space="preserve">viewing </w:t>
      </w:r>
      <w:r w:rsidRPr="00A97446">
        <w:t xml:space="preserve">requirements of a </w:t>
      </w:r>
      <w:r w:rsidR="00E02010" w:rsidRPr="00A97446">
        <w:t>p</w:t>
      </w:r>
      <w:r w:rsidRPr="00A97446">
        <w:t>atient differ from the requirements of a healthcare provider</w:t>
      </w:r>
      <w:r w:rsidR="00B32E92" w:rsidRPr="00A97446">
        <w:t xml:space="preserve">. The profile identifies many of the requirements expressed by patients, classifies these requirements, identifies the rendering behavior associated with each, and </w:t>
      </w:r>
      <w:r w:rsidR="002A2BDC" w:rsidRPr="00A97446">
        <w:t xml:space="preserve">provides guidance on </w:t>
      </w:r>
      <w:r w:rsidR="00B32E92" w:rsidRPr="00A97446">
        <w:t>how to tag CDA content in order to bind it to an identified behavior. Use of this profile allows one CDA document to serve the needs of different Document Consumers.</w:t>
      </w:r>
      <w:r w:rsidR="00360E9F" w:rsidRPr="00A97446">
        <w:t xml:space="preserve"> This profile is strictly about the rendering of the narrative, and the view has no relationship to content that may be imported by other actors.</w:t>
      </w:r>
    </w:p>
    <w:p w14:paraId="23BFFBB2" w14:textId="77777777" w:rsidR="00A85861" w:rsidRPr="00A97446" w:rsidRDefault="00CF283F" w:rsidP="00D91815">
      <w:pPr>
        <w:pStyle w:val="Heading2"/>
        <w:numPr>
          <w:ilvl w:val="0"/>
          <w:numId w:val="0"/>
        </w:numPr>
        <w:rPr>
          <w:noProof w:val="0"/>
        </w:rPr>
      </w:pPr>
      <w:bookmarkStart w:id="25" w:name="_X.1_&lt;Profile_Acronym&gt;PVVS"/>
      <w:bookmarkStart w:id="26" w:name="_Toc396916857"/>
      <w:bookmarkEnd w:id="25"/>
      <w:r w:rsidRPr="00A97446">
        <w:rPr>
          <w:noProof w:val="0"/>
        </w:rPr>
        <w:t xml:space="preserve">X.1 </w:t>
      </w:r>
      <w:r w:rsidR="00637D3B" w:rsidRPr="00A97446">
        <w:rPr>
          <w:noProof w:val="0"/>
        </w:rPr>
        <w:t>MCV</w:t>
      </w:r>
      <w:r w:rsidR="00FF4C4E" w:rsidRPr="00A97446">
        <w:rPr>
          <w:noProof w:val="0"/>
        </w:rPr>
        <w:t xml:space="preserve"> </w:t>
      </w:r>
      <w:r w:rsidRPr="00A97446">
        <w:rPr>
          <w:noProof w:val="0"/>
        </w:rPr>
        <w:t>Actors</w:t>
      </w:r>
      <w:r w:rsidR="008608EF" w:rsidRPr="00A97446">
        <w:rPr>
          <w:noProof w:val="0"/>
        </w:rPr>
        <w:t xml:space="preserve">, </w:t>
      </w:r>
      <w:r w:rsidRPr="00A97446">
        <w:rPr>
          <w:noProof w:val="0"/>
        </w:rPr>
        <w:t>Transactions</w:t>
      </w:r>
      <w:bookmarkEnd w:id="16"/>
      <w:bookmarkEnd w:id="17"/>
      <w:bookmarkEnd w:id="18"/>
      <w:bookmarkEnd w:id="19"/>
      <w:bookmarkEnd w:id="20"/>
      <w:bookmarkEnd w:id="21"/>
      <w:bookmarkEnd w:id="22"/>
      <w:bookmarkEnd w:id="23"/>
      <w:r w:rsidR="008608EF" w:rsidRPr="00A97446">
        <w:rPr>
          <w:noProof w:val="0"/>
        </w:rPr>
        <w:t>, and Content Modules</w:t>
      </w:r>
      <w:bookmarkStart w:id="27" w:name="_Toc473170359"/>
      <w:bookmarkStart w:id="28" w:name="_Toc504625756"/>
      <w:bookmarkStart w:id="29" w:name="_Toc530206509"/>
      <w:bookmarkStart w:id="30" w:name="_Toc1388429"/>
      <w:bookmarkStart w:id="31" w:name="_Toc1388583"/>
      <w:bookmarkStart w:id="32" w:name="_Toc1456610"/>
      <w:bookmarkStart w:id="33" w:name="_Toc37034635"/>
      <w:bookmarkStart w:id="34" w:name="_Toc38846113"/>
      <w:bookmarkEnd w:id="26"/>
    </w:p>
    <w:p w14:paraId="1727930A" w14:textId="77777777" w:rsidR="003B70A2" w:rsidRPr="00A97446" w:rsidRDefault="00323461" w:rsidP="00323461">
      <w:pPr>
        <w:pStyle w:val="BodyText"/>
      </w:pPr>
      <w:r w:rsidRPr="00A97446">
        <w:t>This section define</w:t>
      </w:r>
      <w:r w:rsidR="00D422BB" w:rsidRPr="00A97446">
        <w:t>s the actors, transactions, and/</w:t>
      </w:r>
      <w:r w:rsidRPr="00A97446">
        <w:t xml:space="preserve">or content modules </w:t>
      </w:r>
      <w:r w:rsidR="006D4881" w:rsidRPr="00A97446">
        <w:t xml:space="preserve">in this </w:t>
      </w:r>
      <w:r w:rsidRPr="00A97446">
        <w:t>profile</w:t>
      </w:r>
      <w:r w:rsidR="00887E40" w:rsidRPr="00A97446">
        <w:t xml:space="preserve">. </w:t>
      </w:r>
      <w:r w:rsidR="006C371A" w:rsidRPr="00A97446">
        <w:t>General definitions of actors</w:t>
      </w:r>
      <w:r w:rsidR="00BA1A91" w:rsidRPr="00A97446">
        <w:t xml:space="preserve"> </w:t>
      </w:r>
      <w:r w:rsidR="006C371A" w:rsidRPr="00A97446">
        <w:t xml:space="preserve">are given in the Technical Frameworks General Introduction </w:t>
      </w:r>
      <w:r w:rsidR="006514EA" w:rsidRPr="00A97446">
        <w:t>Appendix</w:t>
      </w:r>
      <w:r w:rsidR="00BA1A91" w:rsidRPr="00A97446">
        <w:t xml:space="preserve"> A </w:t>
      </w:r>
      <w:r w:rsidR="001134EB" w:rsidRPr="00A97446">
        <w:t xml:space="preserve">at </w:t>
      </w:r>
      <w:hyperlink r:id="rId25" w:history="1">
        <w:r w:rsidR="00A109CB" w:rsidRPr="00A97446">
          <w:rPr>
            <w:rStyle w:val="Hyperlink"/>
          </w:rPr>
          <w:t>http://www.ihe.net/Technical_Frameworks</w:t>
        </w:r>
      </w:hyperlink>
      <w:r w:rsidR="00A109CB" w:rsidRPr="00A97446">
        <w:t xml:space="preserve"> (a work in progress)</w:t>
      </w:r>
      <w:r w:rsidR="005672A9" w:rsidRPr="00A97446">
        <w:t>.</w:t>
      </w:r>
    </w:p>
    <w:bookmarkEnd w:id="27"/>
    <w:bookmarkEnd w:id="28"/>
    <w:bookmarkEnd w:id="29"/>
    <w:bookmarkEnd w:id="30"/>
    <w:bookmarkEnd w:id="31"/>
    <w:bookmarkEnd w:id="32"/>
    <w:bookmarkEnd w:id="33"/>
    <w:bookmarkEnd w:id="34"/>
    <w:p w14:paraId="6440A306" w14:textId="77777777" w:rsidR="0068355D" w:rsidRPr="00A97446" w:rsidRDefault="00DE7269" w:rsidP="00DE7269">
      <w:pPr>
        <w:pStyle w:val="BodyText"/>
      </w:pPr>
      <w:r w:rsidRPr="00A97446">
        <w:t xml:space="preserve">Figure X.1-1 shows the actors directly involved in the </w:t>
      </w:r>
      <w:r w:rsidR="00637D3B" w:rsidRPr="00A97446">
        <w:t>MCV</w:t>
      </w:r>
      <w:r w:rsidRPr="00A97446">
        <w:t xml:space="preserve"> Profile</w:t>
      </w:r>
      <w:r w:rsidR="00907134" w:rsidRPr="00A97446">
        <w:t xml:space="preserve"> and the </w:t>
      </w:r>
      <w:r w:rsidR="002D5B69" w:rsidRPr="00A97446">
        <w:t>direction that the content is exchanged</w:t>
      </w:r>
      <w:r w:rsidR="00887E40" w:rsidRPr="00A97446">
        <w:t xml:space="preserve">. </w:t>
      </w:r>
    </w:p>
    <w:p w14:paraId="1EBB0675" w14:textId="77777777" w:rsidR="00DE7269" w:rsidRPr="00A97446" w:rsidRDefault="00DE7269" w:rsidP="00A97446">
      <w:pPr>
        <w:pStyle w:val="BodyText"/>
      </w:pPr>
      <w:r w:rsidRPr="00A97446">
        <w:t>A product implementation using this profile must group actors from this profile with actors from a workflow or transport profile to be functional</w:t>
      </w:r>
      <w:r w:rsidR="00887E40" w:rsidRPr="00A97446">
        <w:t xml:space="preserve">. </w:t>
      </w:r>
      <w:r w:rsidRPr="00A97446">
        <w:t>The</w:t>
      </w:r>
      <w:r w:rsidR="00AF472E" w:rsidRPr="00A97446">
        <w:t xml:space="preserve"> grouping</w:t>
      </w:r>
      <w:r w:rsidRPr="00A97446">
        <w:t xml:space="preserve"> of the content module described in this profile to specific actors is described in more detail in the “</w:t>
      </w:r>
      <w:r w:rsidR="00F8495F" w:rsidRPr="00A97446">
        <w:t>Required A</w:t>
      </w:r>
      <w:r w:rsidRPr="00A97446">
        <w:t xml:space="preserve">ctor Groupings” </w:t>
      </w:r>
      <w:r w:rsidR="00A109CB" w:rsidRPr="00A97446">
        <w:t>S</w:t>
      </w:r>
      <w:r w:rsidRPr="00A97446">
        <w:t>ection below.</w:t>
      </w:r>
      <w:bookmarkStart w:id="35" w:name="_GoBack"/>
      <w:bookmarkEnd w:id="35"/>
    </w:p>
    <w:p w14:paraId="07F371DA" w14:textId="77777777" w:rsidR="00DE7269" w:rsidRPr="00E912AA" w:rsidRDefault="00DE7269" w:rsidP="00E912AA">
      <w:pPr>
        <w:pStyle w:val="BodyText"/>
      </w:pPr>
    </w:p>
    <w:p w14:paraId="21636647" w14:textId="77777777" w:rsidR="00DE7269" w:rsidRPr="007E081A" w:rsidRDefault="00B33762" w:rsidP="00E912AA">
      <w:pPr>
        <w:pStyle w:val="BodyText"/>
      </w:pPr>
      <w:r>
        <w:rPr>
          <w:noProof/>
        </w:rPr>
        <w:drawing>
          <wp:anchor distT="0" distB="0" distL="114300" distR="114300" simplePos="0" relativeHeight="251656704" behindDoc="0" locked="0" layoutInCell="1" allowOverlap="0" wp14:anchorId="61F422B9" wp14:editId="6DE4FFA0">
            <wp:simplePos x="0" y="0"/>
            <wp:positionH relativeFrom="column">
              <wp:posOffset>1323975</wp:posOffset>
            </wp:positionH>
            <wp:positionV relativeFrom="paragraph">
              <wp:posOffset>73025</wp:posOffset>
            </wp:positionV>
            <wp:extent cx="3467100" cy="904875"/>
            <wp:effectExtent l="0" t="0" r="0" b="9525"/>
            <wp:wrapSquare wrapText="bothSides"/>
            <wp:docPr id="170" name="Picture 170" descr="Antepartum Record Acto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Antepartum Record Actor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67100" cy="904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578077" w14:textId="77777777" w:rsidR="00DE7269" w:rsidRPr="00A97446" w:rsidRDefault="00DE7269" w:rsidP="00AF4108">
      <w:pPr>
        <w:pStyle w:val="BodyText"/>
      </w:pPr>
    </w:p>
    <w:p w14:paraId="20E84ACC" w14:textId="77777777" w:rsidR="00DE7269" w:rsidRPr="00A97446" w:rsidRDefault="006816C9" w:rsidP="003921A0">
      <w:pPr>
        <w:pStyle w:val="BodyText"/>
      </w:pPr>
      <w:r>
        <w:rPr>
          <w:rStyle w:val="CommentReference"/>
        </w:rPr>
        <w:commentReference w:id="36"/>
      </w:r>
    </w:p>
    <w:p w14:paraId="0A8A2770" w14:textId="77777777" w:rsidR="00DE7269" w:rsidRPr="00A97446" w:rsidRDefault="00DE7269" w:rsidP="003921A0">
      <w:pPr>
        <w:pStyle w:val="BodyText"/>
      </w:pPr>
    </w:p>
    <w:p w14:paraId="7117B76C" w14:textId="77777777" w:rsidR="00DE7269" w:rsidRPr="00A97446" w:rsidRDefault="00DE7269" w:rsidP="00DE7269">
      <w:pPr>
        <w:pStyle w:val="FigureTitle"/>
      </w:pPr>
      <w:r w:rsidRPr="00A97446">
        <w:t>Figure X.1-1</w:t>
      </w:r>
      <w:r w:rsidR="00701B3A" w:rsidRPr="00A97446">
        <w:t>:</w:t>
      </w:r>
      <w:r w:rsidRPr="00A97446">
        <w:t xml:space="preserve"> </w:t>
      </w:r>
      <w:r w:rsidR="00637D3B" w:rsidRPr="00A97446">
        <w:t>MCV</w:t>
      </w:r>
      <w:r w:rsidRPr="00A97446">
        <w:t xml:space="preserve"> Actor Diagram</w:t>
      </w:r>
    </w:p>
    <w:p w14:paraId="35E48BDE" w14:textId="5AC2463A" w:rsidR="000D2487" w:rsidRPr="00A97446" w:rsidRDefault="00D21681" w:rsidP="00597DB2">
      <w:pPr>
        <w:pStyle w:val="BodyText"/>
      </w:pPr>
      <w:r w:rsidRPr="00A97446">
        <w:t xml:space="preserve">The </w:t>
      </w:r>
      <w:r w:rsidR="00637D3B" w:rsidRPr="00A97446">
        <w:t>MCV</w:t>
      </w:r>
      <w:r w:rsidRPr="00A97446">
        <w:t xml:space="preserve"> Profile introduces </w:t>
      </w:r>
      <w:r w:rsidR="00105711" w:rsidRPr="00A97446">
        <w:t>a</w:t>
      </w:r>
      <w:r w:rsidRPr="00A97446">
        <w:t xml:space="preserve">ctor </w:t>
      </w:r>
      <w:r w:rsidR="00105711" w:rsidRPr="00A97446">
        <w:t>o</w:t>
      </w:r>
      <w:r w:rsidRPr="00A97446">
        <w:t xml:space="preserve">ptions for Content Creator and Content Consumer. These </w:t>
      </w:r>
      <w:ins w:id="37" w:author="Denise Downing" w:date="2018-08-17T14:06:00Z">
        <w:r w:rsidR="006816C9">
          <w:t xml:space="preserve"> </w:t>
        </w:r>
      </w:ins>
      <w:r w:rsidR="00555A14" w:rsidRPr="00A97446">
        <w:t>o</w:t>
      </w:r>
      <w:r w:rsidRPr="00A97446">
        <w:t xml:space="preserve">ptions are used in addition to the Content Creator and Content Consumer </w:t>
      </w:r>
      <w:r w:rsidR="002160E3" w:rsidRPr="00A97446">
        <w:t>Option</w:t>
      </w:r>
      <w:r w:rsidRPr="00A97446">
        <w:t>s defined by other Patient Care Coordination profiles.</w:t>
      </w:r>
    </w:p>
    <w:p w14:paraId="1BD69134" w14:textId="77777777" w:rsidR="00FF4C4E" w:rsidRPr="00A97446" w:rsidRDefault="00FF4C4E" w:rsidP="00503AE1">
      <w:pPr>
        <w:pStyle w:val="Heading3"/>
        <w:numPr>
          <w:ilvl w:val="0"/>
          <w:numId w:val="0"/>
        </w:numPr>
        <w:rPr>
          <w:bCs/>
          <w:noProof w:val="0"/>
        </w:rPr>
      </w:pPr>
      <w:bookmarkStart w:id="38" w:name="_Toc396916858"/>
      <w:r w:rsidRPr="00A97446">
        <w:rPr>
          <w:bCs/>
          <w:noProof w:val="0"/>
        </w:rPr>
        <w:t>X.1.1</w:t>
      </w:r>
      <w:r w:rsidR="00503AE1" w:rsidRPr="00A97446">
        <w:rPr>
          <w:bCs/>
          <w:noProof w:val="0"/>
        </w:rPr>
        <w:t xml:space="preserve"> Actor Descriptions and </w:t>
      </w:r>
      <w:r w:rsidR="006A4160" w:rsidRPr="00A97446">
        <w:rPr>
          <w:bCs/>
          <w:noProof w:val="0"/>
        </w:rPr>
        <w:t xml:space="preserve">Actor </w:t>
      </w:r>
      <w:r w:rsidR="00ED0083" w:rsidRPr="00A97446">
        <w:rPr>
          <w:bCs/>
          <w:noProof w:val="0"/>
        </w:rPr>
        <w:t xml:space="preserve">Profile </w:t>
      </w:r>
      <w:r w:rsidR="00503AE1" w:rsidRPr="00A97446">
        <w:rPr>
          <w:bCs/>
          <w:noProof w:val="0"/>
        </w:rPr>
        <w:t>Requirements</w:t>
      </w:r>
      <w:bookmarkEnd w:id="38"/>
    </w:p>
    <w:p w14:paraId="118D2B4B" w14:textId="77777777" w:rsidR="009D0CDF" w:rsidRPr="00A97446" w:rsidRDefault="009D0CDF" w:rsidP="009D0CDF">
      <w:pPr>
        <w:pStyle w:val="Heading4"/>
        <w:numPr>
          <w:ilvl w:val="0"/>
          <w:numId w:val="0"/>
        </w:numPr>
        <w:rPr>
          <w:noProof w:val="0"/>
        </w:rPr>
      </w:pPr>
      <w:bookmarkStart w:id="39" w:name="_Toc396916859"/>
      <w:r w:rsidRPr="00A97446">
        <w:rPr>
          <w:noProof w:val="0"/>
        </w:rPr>
        <w:t xml:space="preserve">X.1.1.1 </w:t>
      </w:r>
      <w:r w:rsidR="00AF0577" w:rsidRPr="00A97446">
        <w:rPr>
          <w:noProof w:val="0"/>
        </w:rPr>
        <w:t>Content Creator</w:t>
      </w:r>
      <w:bookmarkEnd w:id="39"/>
    </w:p>
    <w:p w14:paraId="6FC2A6F2" w14:textId="77777777" w:rsidR="00E1799F" w:rsidRPr="00A97446" w:rsidRDefault="00AF0577" w:rsidP="00FA1687">
      <w:pPr>
        <w:pStyle w:val="BodyText"/>
      </w:pPr>
      <w:r w:rsidRPr="00A97446">
        <w:t xml:space="preserve">A Content Creator that supports the </w:t>
      </w:r>
      <w:r w:rsidR="00637D3B" w:rsidRPr="00A97446">
        <w:t>MCV</w:t>
      </w:r>
      <w:r w:rsidRPr="00A97446">
        <w:t xml:space="preserve"> </w:t>
      </w:r>
      <w:r w:rsidR="00893ADF" w:rsidRPr="00A97446">
        <w:t>P</w:t>
      </w:r>
      <w:r w:rsidR="00E1799F" w:rsidRPr="00A97446">
        <w:t xml:space="preserve">rofile shall support the </w:t>
      </w:r>
      <w:r w:rsidR="00F90873" w:rsidRPr="00A97446">
        <w:t>Narrative Formatting</w:t>
      </w:r>
      <w:r w:rsidR="00E1799F" w:rsidRPr="00A97446">
        <w:t xml:space="preserve"> </w:t>
      </w:r>
      <w:r w:rsidR="00DC5BBE" w:rsidRPr="00A97446">
        <w:t xml:space="preserve">Option, and may support the </w:t>
      </w:r>
      <w:r w:rsidR="00A90118" w:rsidRPr="00A97446">
        <w:t>Entry Reference Tagging</w:t>
      </w:r>
      <w:r w:rsidR="00DC5BBE" w:rsidRPr="00A97446">
        <w:t xml:space="preserve"> Option. </w:t>
      </w:r>
      <w:r w:rsidR="00870637" w:rsidRPr="00A97446">
        <w:t>See PCC TF</w:t>
      </w:r>
      <w:r w:rsidR="00893ADF" w:rsidRPr="00A97446">
        <w:t>-</w:t>
      </w:r>
      <w:r w:rsidR="00870637" w:rsidRPr="00A97446">
        <w:t>2</w:t>
      </w:r>
      <w:r w:rsidR="00893ADF" w:rsidRPr="00A97446">
        <w:t xml:space="preserve">: </w:t>
      </w:r>
      <w:r w:rsidR="00870637" w:rsidRPr="00A97446">
        <w:t>3.1.5</w:t>
      </w:r>
      <w:r w:rsidR="00105711" w:rsidRPr="00A97446">
        <w:t xml:space="preserve"> </w:t>
      </w:r>
      <w:r w:rsidR="00566683" w:rsidRPr="00A97446">
        <w:t>and 3.1.6</w:t>
      </w:r>
      <w:r w:rsidR="004D4F35" w:rsidRPr="00A97446">
        <w:t>.</w:t>
      </w:r>
    </w:p>
    <w:p w14:paraId="198B95CA" w14:textId="77777777" w:rsidR="00AF0577" w:rsidRPr="00A97446" w:rsidRDefault="00503AE1" w:rsidP="00D56A8F">
      <w:pPr>
        <w:pStyle w:val="Heading4"/>
        <w:numPr>
          <w:ilvl w:val="0"/>
          <w:numId w:val="0"/>
        </w:numPr>
        <w:rPr>
          <w:noProof w:val="0"/>
        </w:rPr>
      </w:pPr>
      <w:bookmarkStart w:id="40" w:name="_Toc396916860"/>
      <w:r w:rsidRPr="00A97446">
        <w:rPr>
          <w:noProof w:val="0"/>
        </w:rPr>
        <w:lastRenderedPageBreak/>
        <w:t xml:space="preserve">X.1.1.2 </w:t>
      </w:r>
      <w:r w:rsidR="00AF0577" w:rsidRPr="00A97446">
        <w:rPr>
          <w:noProof w:val="0"/>
        </w:rPr>
        <w:t>Content Consumer</w:t>
      </w:r>
      <w:bookmarkEnd w:id="40"/>
    </w:p>
    <w:p w14:paraId="1AFE343C" w14:textId="77777777" w:rsidR="00AF0577" w:rsidRPr="00A97446" w:rsidRDefault="00AF0577" w:rsidP="00FA1687">
      <w:pPr>
        <w:pStyle w:val="BodyText"/>
      </w:pPr>
      <w:r w:rsidRPr="00A97446">
        <w:t xml:space="preserve">A Content Consumer that supports the </w:t>
      </w:r>
      <w:r w:rsidR="00637D3B" w:rsidRPr="00A97446">
        <w:t>MCV</w:t>
      </w:r>
      <w:r w:rsidRPr="00A97446">
        <w:t xml:space="preserve"> </w:t>
      </w:r>
      <w:r w:rsidR="00893ADF" w:rsidRPr="00A97446">
        <w:t>P</w:t>
      </w:r>
      <w:r w:rsidRPr="00A97446">
        <w:t xml:space="preserve">rofile shall support the </w:t>
      </w:r>
      <w:r w:rsidR="00F90873" w:rsidRPr="00A97446">
        <w:t>Narrative Formatting</w:t>
      </w:r>
      <w:r w:rsidR="00CF59AF" w:rsidRPr="00A97446">
        <w:t xml:space="preserve"> </w:t>
      </w:r>
      <w:r w:rsidR="00DC5BBE" w:rsidRPr="00A97446">
        <w:t xml:space="preserve">Option, and may support the </w:t>
      </w:r>
      <w:r w:rsidR="00A90118" w:rsidRPr="00A97446">
        <w:t>Entry Reference Tagging</w:t>
      </w:r>
      <w:r w:rsidR="00DC5BBE" w:rsidRPr="00A97446">
        <w:t xml:space="preserve"> Option</w:t>
      </w:r>
      <w:r w:rsidR="00693503" w:rsidRPr="00A97446">
        <w:t>.</w:t>
      </w:r>
      <w:r w:rsidR="00870637" w:rsidRPr="00A97446">
        <w:t xml:space="preserve"> See PCC TF</w:t>
      </w:r>
      <w:r w:rsidR="00893ADF" w:rsidRPr="00A97446">
        <w:t>-</w:t>
      </w:r>
      <w:r w:rsidR="00870637" w:rsidRPr="00A97446">
        <w:t>2</w:t>
      </w:r>
      <w:r w:rsidR="00893ADF" w:rsidRPr="00A97446">
        <w:t xml:space="preserve">: </w:t>
      </w:r>
      <w:r w:rsidR="00870637" w:rsidRPr="00A97446">
        <w:t>3.1.</w:t>
      </w:r>
      <w:r w:rsidR="00F602CB" w:rsidRPr="00A97446">
        <w:t>5</w:t>
      </w:r>
      <w:r w:rsidR="00105711" w:rsidRPr="00A97446">
        <w:t xml:space="preserve"> </w:t>
      </w:r>
      <w:r w:rsidR="00566683" w:rsidRPr="00A97446">
        <w:t>and 3.1.6</w:t>
      </w:r>
      <w:r w:rsidR="00DC5BBE" w:rsidRPr="00A97446">
        <w:t>.</w:t>
      </w:r>
    </w:p>
    <w:p w14:paraId="2526B113" w14:textId="77777777" w:rsidR="00CF283F" w:rsidRPr="00A97446" w:rsidRDefault="00CF283F" w:rsidP="00303E20">
      <w:pPr>
        <w:pStyle w:val="Heading2"/>
        <w:numPr>
          <w:ilvl w:val="0"/>
          <w:numId w:val="0"/>
        </w:numPr>
        <w:rPr>
          <w:noProof w:val="0"/>
        </w:rPr>
      </w:pPr>
      <w:bookmarkStart w:id="41" w:name="_Toc396916861"/>
      <w:r w:rsidRPr="00A97446">
        <w:rPr>
          <w:noProof w:val="0"/>
        </w:rPr>
        <w:t xml:space="preserve">X.2 </w:t>
      </w:r>
      <w:r w:rsidR="00A825F1" w:rsidRPr="00A97446">
        <w:rPr>
          <w:noProof w:val="0"/>
        </w:rPr>
        <w:t>MCV</w:t>
      </w:r>
      <w:r w:rsidR="00104BE6" w:rsidRPr="00A97446">
        <w:rPr>
          <w:noProof w:val="0"/>
        </w:rPr>
        <w:t xml:space="preserve"> Actor</w:t>
      </w:r>
      <w:r w:rsidRPr="00A97446">
        <w:rPr>
          <w:noProof w:val="0"/>
        </w:rPr>
        <w:t xml:space="preserve"> Options</w:t>
      </w:r>
      <w:bookmarkEnd w:id="41"/>
    </w:p>
    <w:p w14:paraId="5863E01F" w14:textId="77777777" w:rsidR="00CF283F" w:rsidRPr="00A97446" w:rsidRDefault="00CF283F" w:rsidP="00EF1A26">
      <w:pPr>
        <w:pStyle w:val="BodyText"/>
      </w:pPr>
      <w:r w:rsidRPr="00A97446">
        <w:t>Options that may be selected for</w:t>
      </w:r>
      <w:r w:rsidR="00323461" w:rsidRPr="00A97446">
        <w:t xml:space="preserve"> each actor in</w:t>
      </w:r>
      <w:r w:rsidRPr="00A97446">
        <w:t xml:space="preserve"> this </w:t>
      </w:r>
      <w:r w:rsidR="00323461" w:rsidRPr="00A97446">
        <w:t>p</w:t>
      </w:r>
      <w:r w:rsidRPr="00A97446">
        <w:t>rofile</w:t>
      </w:r>
      <w:r w:rsidR="00323461" w:rsidRPr="00A97446">
        <w:t>, if any,</w:t>
      </w:r>
      <w:r w:rsidRPr="00A97446">
        <w:t xml:space="preserve"> are listed in the </w:t>
      </w:r>
      <w:r w:rsidR="00893ADF" w:rsidRPr="00A97446">
        <w:t>T</w:t>
      </w:r>
      <w:r w:rsidRPr="00A97446">
        <w:t>able X.2-1</w:t>
      </w:r>
      <w:r w:rsidR="00F0665F" w:rsidRPr="00A97446">
        <w:t xml:space="preserve">. </w:t>
      </w:r>
      <w:r w:rsidRPr="00A97446">
        <w:t>Dependencies between options when applicable are specified in notes.</w:t>
      </w:r>
    </w:p>
    <w:p w14:paraId="0A99E446" w14:textId="77777777" w:rsidR="006514EA" w:rsidRPr="00A97446" w:rsidRDefault="006514EA" w:rsidP="008E0275">
      <w:pPr>
        <w:pStyle w:val="BodyText"/>
      </w:pPr>
    </w:p>
    <w:p w14:paraId="4CD71131" w14:textId="77777777" w:rsidR="00CF283F" w:rsidRPr="00A97446" w:rsidRDefault="00CF283F" w:rsidP="00C56183">
      <w:pPr>
        <w:pStyle w:val="TableTitle"/>
      </w:pPr>
      <w:r w:rsidRPr="00A97446">
        <w:t>Table X.2-1</w:t>
      </w:r>
      <w:r w:rsidR="00701B3A" w:rsidRPr="00A97446">
        <w:t xml:space="preserve">: </w:t>
      </w:r>
      <w:r w:rsidR="00637D3B" w:rsidRPr="00A97446">
        <w:t>MCV</w:t>
      </w:r>
      <w:r w:rsidRPr="00A97446">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A97446" w14:paraId="757F2654" w14:textId="77777777" w:rsidTr="00BB76BC">
        <w:trPr>
          <w:cantSplit/>
          <w:tblHeader/>
          <w:jc w:val="center"/>
        </w:trPr>
        <w:tc>
          <w:tcPr>
            <w:tcW w:w="2891" w:type="dxa"/>
            <w:shd w:val="pct15" w:color="auto" w:fill="FFFFFF"/>
          </w:tcPr>
          <w:p w14:paraId="71BB74BE" w14:textId="77777777" w:rsidR="00991D63" w:rsidRPr="00A97446" w:rsidRDefault="00991D63" w:rsidP="00663624">
            <w:pPr>
              <w:pStyle w:val="TableEntryHeader"/>
            </w:pPr>
            <w:r w:rsidRPr="00A97446">
              <w:t>Actor</w:t>
            </w:r>
          </w:p>
        </w:tc>
        <w:tc>
          <w:tcPr>
            <w:tcW w:w="3130" w:type="dxa"/>
            <w:shd w:val="pct15" w:color="auto" w:fill="FFFFFF"/>
          </w:tcPr>
          <w:p w14:paraId="3F7A8519" w14:textId="77777777" w:rsidR="00991D63" w:rsidRPr="00A97446" w:rsidRDefault="00991D63" w:rsidP="00E007E6">
            <w:pPr>
              <w:pStyle w:val="TableEntryHeader"/>
            </w:pPr>
            <w:r w:rsidRPr="00A97446">
              <w:t>Option Name</w:t>
            </w:r>
          </w:p>
        </w:tc>
        <w:tc>
          <w:tcPr>
            <w:tcW w:w="3438" w:type="dxa"/>
            <w:shd w:val="pct15" w:color="auto" w:fill="FFFFFF"/>
          </w:tcPr>
          <w:p w14:paraId="5A50F575" w14:textId="77777777" w:rsidR="00991D63" w:rsidRPr="00A97446" w:rsidRDefault="00907134" w:rsidP="00663624">
            <w:pPr>
              <w:pStyle w:val="TableEntryHeader"/>
            </w:pPr>
            <w:r w:rsidRPr="00A97446">
              <w:t>Reference</w:t>
            </w:r>
          </w:p>
          <w:p w14:paraId="6EE5807D" w14:textId="77777777" w:rsidR="00787B2D" w:rsidRPr="00A97446" w:rsidRDefault="00787B2D" w:rsidP="00AD069D">
            <w:pPr>
              <w:pStyle w:val="TableEntryHeader"/>
              <w:rPr>
                <w:rFonts w:ascii="Times New Roman" w:hAnsi="Times New Roman"/>
                <w:b w:val="0"/>
                <w:i/>
              </w:rPr>
            </w:pPr>
          </w:p>
        </w:tc>
      </w:tr>
      <w:tr w:rsidR="003351DE" w:rsidRPr="00A97446" w14:paraId="4F73F22C" w14:textId="77777777" w:rsidTr="00BB76BC">
        <w:trPr>
          <w:cantSplit/>
          <w:trHeight w:val="332"/>
          <w:jc w:val="center"/>
        </w:trPr>
        <w:tc>
          <w:tcPr>
            <w:tcW w:w="2891" w:type="dxa"/>
            <w:vMerge w:val="restart"/>
          </w:tcPr>
          <w:p w14:paraId="29EE6C83" w14:textId="77777777" w:rsidR="003351DE" w:rsidRPr="00A97446" w:rsidRDefault="003351DE" w:rsidP="00663624">
            <w:pPr>
              <w:pStyle w:val="TableEntry"/>
            </w:pPr>
            <w:r w:rsidRPr="00A97446">
              <w:t>Content Creator</w:t>
            </w:r>
          </w:p>
        </w:tc>
        <w:tc>
          <w:tcPr>
            <w:tcW w:w="3130" w:type="dxa"/>
          </w:tcPr>
          <w:p w14:paraId="3AC5AB24" w14:textId="77777777" w:rsidR="003351DE" w:rsidRPr="00A97446" w:rsidRDefault="003351DE" w:rsidP="008358E5">
            <w:pPr>
              <w:pStyle w:val="TableEntry"/>
            </w:pPr>
            <w:r w:rsidRPr="00A97446">
              <w:t xml:space="preserve">Narrative Formatting </w:t>
            </w:r>
          </w:p>
        </w:tc>
        <w:tc>
          <w:tcPr>
            <w:tcW w:w="3438" w:type="dxa"/>
          </w:tcPr>
          <w:p w14:paraId="4C435DD7" w14:textId="77777777" w:rsidR="003351DE" w:rsidRPr="00A97446" w:rsidRDefault="003351DE" w:rsidP="00F602CB">
            <w:pPr>
              <w:pStyle w:val="TableEntry"/>
            </w:pPr>
            <w:r w:rsidRPr="00A97446">
              <w:t>Required X.2.1</w:t>
            </w:r>
          </w:p>
        </w:tc>
      </w:tr>
      <w:tr w:rsidR="003351DE" w:rsidRPr="00A97446" w14:paraId="290638A9" w14:textId="77777777" w:rsidTr="00BB76BC">
        <w:trPr>
          <w:cantSplit/>
          <w:trHeight w:val="332"/>
          <w:jc w:val="center"/>
        </w:trPr>
        <w:tc>
          <w:tcPr>
            <w:tcW w:w="2891" w:type="dxa"/>
            <w:vMerge/>
          </w:tcPr>
          <w:p w14:paraId="2E1E5F7F" w14:textId="77777777" w:rsidR="003351DE" w:rsidRPr="00A97446" w:rsidRDefault="003351DE" w:rsidP="00663624">
            <w:pPr>
              <w:pStyle w:val="TableEntry"/>
            </w:pPr>
          </w:p>
        </w:tc>
        <w:tc>
          <w:tcPr>
            <w:tcW w:w="3130" w:type="dxa"/>
          </w:tcPr>
          <w:p w14:paraId="5E4258FC" w14:textId="77777777" w:rsidR="003351DE" w:rsidRPr="00A97446" w:rsidRDefault="00A90118" w:rsidP="008358E5">
            <w:pPr>
              <w:pStyle w:val="TableEntry"/>
            </w:pPr>
            <w:r w:rsidRPr="00A97446">
              <w:t>Entry Reference Tagging</w:t>
            </w:r>
          </w:p>
        </w:tc>
        <w:tc>
          <w:tcPr>
            <w:tcW w:w="3438" w:type="dxa"/>
          </w:tcPr>
          <w:p w14:paraId="325CB12F" w14:textId="77777777" w:rsidR="003351DE" w:rsidRPr="00A97446" w:rsidRDefault="003351DE" w:rsidP="00F602CB">
            <w:pPr>
              <w:pStyle w:val="TableEntry"/>
            </w:pPr>
            <w:r w:rsidRPr="00A97446">
              <w:t>Optional X.2.2</w:t>
            </w:r>
          </w:p>
        </w:tc>
      </w:tr>
      <w:tr w:rsidR="003351DE" w:rsidRPr="00A97446" w14:paraId="1346CBD2" w14:textId="77777777" w:rsidTr="00BB76BC">
        <w:trPr>
          <w:cantSplit/>
          <w:trHeight w:val="233"/>
          <w:jc w:val="center"/>
        </w:trPr>
        <w:tc>
          <w:tcPr>
            <w:tcW w:w="2891" w:type="dxa"/>
            <w:vMerge w:val="restart"/>
          </w:tcPr>
          <w:p w14:paraId="6EB8640A" w14:textId="77777777" w:rsidR="003351DE" w:rsidRPr="00A97446" w:rsidRDefault="003351DE" w:rsidP="00663624">
            <w:pPr>
              <w:pStyle w:val="TableEntry"/>
            </w:pPr>
            <w:r w:rsidRPr="00A97446">
              <w:t>Content Consumer</w:t>
            </w:r>
          </w:p>
        </w:tc>
        <w:tc>
          <w:tcPr>
            <w:tcW w:w="3130" w:type="dxa"/>
          </w:tcPr>
          <w:p w14:paraId="32E2B9C3" w14:textId="77777777" w:rsidR="003351DE" w:rsidRPr="00A97446" w:rsidRDefault="003351DE" w:rsidP="008358E5">
            <w:pPr>
              <w:pStyle w:val="TableEntry"/>
            </w:pPr>
            <w:r w:rsidRPr="00A97446">
              <w:t>Narrative Formatting</w:t>
            </w:r>
          </w:p>
        </w:tc>
        <w:tc>
          <w:tcPr>
            <w:tcW w:w="3438" w:type="dxa"/>
          </w:tcPr>
          <w:p w14:paraId="3EFD377F" w14:textId="77777777" w:rsidR="003351DE" w:rsidRPr="00A97446" w:rsidRDefault="003351DE" w:rsidP="00F602CB">
            <w:pPr>
              <w:pStyle w:val="TableEntry"/>
            </w:pPr>
            <w:r w:rsidRPr="00A97446">
              <w:t>Required X.2.1</w:t>
            </w:r>
          </w:p>
        </w:tc>
      </w:tr>
      <w:tr w:rsidR="003351DE" w:rsidRPr="00A97446" w14:paraId="7E76A54C" w14:textId="77777777" w:rsidTr="00BB76BC">
        <w:trPr>
          <w:cantSplit/>
          <w:trHeight w:val="233"/>
          <w:jc w:val="center"/>
        </w:trPr>
        <w:tc>
          <w:tcPr>
            <w:tcW w:w="2891" w:type="dxa"/>
            <w:vMerge/>
          </w:tcPr>
          <w:p w14:paraId="1E05F21C" w14:textId="77777777" w:rsidR="003351DE" w:rsidRPr="00A97446" w:rsidRDefault="003351DE" w:rsidP="00663624">
            <w:pPr>
              <w:pStyle w:val="TableEntry"/>
            </w:pPr>
          </w:p>
        </w:tc>
        <w:tc>
          <w:tcPr>
            <w:tcW w:w="3130" w:type="dxa"/>
          </w:tcPr>
          <w:p w14:paraId="6525E633" w14:textId="77777777" w:rsidR="003351DE" w:rsidRPr="00A97446" w:rsidRDefault="00A90118" w:rsidP="008358E5">
            <w:pPr>
              <w:pStyle w:val="TableEntry"/>
            </w:pPr>
            <w:r w:rsidRPr="00A97446">
              <w:t>Entry Reference Tagging</w:t>
            </w:r>
          </w:p>
        </w:tc>
        <w:tc>
          <w:tcPr>
            <w:tcW w:w="3438" w:type="dxa"/>
          </w:tcPr>
          <w:p w14:paraId="79FD1E0C" w14:textId="77777777" w:rsidR="003351DE" w:rsidRPr="00A97446" w:rsidRDefault="003351DE" w:rsidP="00F602CB">
            <w:pPr>
              <w:pStyle w:val="TableEntry"/>
            </w:pPr>
            <w:r w:rsidRPr="00A97446">
              <w:t>Optional X.2.2</w:t>
            </w:r>
          </w:p>
        </w:tc>
      </w:tr>
    </w:tbl>
    <w:p w14:paraId="28B04707" w14:textId="77777777" w:rsidR="006116E2" w:rsidRPr="00A97446" w:rsidRDefault="006116E2" w:rsidP="00597DB2">
      <w:pPr>
        <w:pStyle w:val="BodyText"/>
      </w:pPr>
    </w:p>
    <w:p w14:paraId="0DA1991C" w14:textId="77777777" w:rsidR="00B31482" w:rsidRPr="00A97446" w:rsidRDefault="00B31482" w:rsidP="00FD7311">
      <w:pPr>
        <w:pStyle w:val="Heading3"/>
        <w:numPr>
          <w:ilvl w:val="0"/>
          <w:numId w:val="0"/>
        </w:numPr>
        <w:ind w:left="720" w:hanging="720"/>
        <w:rPr>
          <w:noProof w:val="0"/>
        </w:rPr>
      </w:pPr>
      <w:bookmarkStart w:id="42" w:name="_Toc396916862"/>
      <w:r w:rsidRPr="00A97446">
        <w:rPr>
          <w:noProof w:val="0"/>
        </w:rPr>
        <w:t xml:space="preserve">X.2.1 </w:t>
      </w:r>
      <w:r w:rsidR="00104547" w:rsidRPr="00A97446">
        <w:rPr>
          <w:noProof w:val="0"/>
        </w:rPr>
        <w:t>Narrative Formatting</w:t>
      </w:r>
      <w:bookmarkEnd w:id="42"/>
    </w:p>
    <w:p w14:paraId="0B7B782E" w14:textId="77777777" w:rsidR="002C19FE" w:rsidRPr="00A97446" w:rsidRDefault="00F00FB0" w:rsidP="00F327CB">
      <w:pPr>
        <w:pStyle w:val="BodyText"/>
      </w:pPr>
      <w:r w:rsidRPr="00A97446">
        <w:t xml:space="preserve">A Content Creator that implements the Narrative Formatting Option </w:t>
      </w:r>
      <w:r w:rsidR="00DD52AA" w:rsidRPr="00A97446">
        <w:t xml:space="preserve">provides </w:t>
      </w:r>
      <w:r w:rsidR="00F01AC8" w:rsidRPr="00A97446">
        <w:t>the capability for a Content Consumer to display different views</w:t>
      </w:r>
      <w:r w:rsidR="007C5BB5" w:rsidRPr="00A97446">
        <w:t xml:space="preserve"> by including style attribute values for use by style sheets</w:t>
      </w:r>
      <w:r w:rsidR="00F01AC8" w:rsidRPr="00A97446">
        <w:t xml:space="preserve">. </w:t>
      </w:r>
      <w:r w:rsidR="007770DD" w:rsidRPr="00A97446">
        <w:t>The human readable text in CDA allows a style</w:t>
      </w:r>
      <w:r w:rsidR="00114BA7" w:rsidRPr="00A97446">
        <w:t xml:space="preserve"> </w:t>
      </w:r>
      <w:r w:rsidR="007770DD" w:rsidRPr="00A97446">
        <w:t xml:space="preserve">attribute containing one or more values on content. </w:t>
      </w:r>
      <w:r w:rsidR="00765408" w:rsidRPr="00A97446">
        <w:t>The Content Creator may</w:t>
      </w:r>
      <w:r w:rsidR="00F01AC8" w:rsidRPr="00A97446">
        <w:t xml:space="preserve"> </w:t>
      </w:r>
      <w:r w:rsidR="00765408" w:rsidRPr="00A97446">
        <w:t xml:space="preserve">provide </w:t>
      </w:r>
      <w:r w:rsidR="00F01AC8" w:rsidRPr="00A97446">
        <w:t xml:space="preserve">a style sheet allowing selection of different views, or </w:t>
      </w:r>
      <w:r w:rsidR="00DD52AA" w:rsidRPr="00A97446">
        <w:t>multiple style sheets</w:t>
      </w:r>
      <w:r w:rsidR="00765408" w:rsidRPr="00A97446">
        <w:t xml:space="preserve"> in order for a Content Consumer to achieve optimal display, or it may rely upon the Content Consumer’s rendering of the style attributes</w:t>
      </w:r>
      <w:r w:rsidR="00DD52AA" w:rsidRPr="00A97446">
        <w:t xml:space="preserve">. </w:t>
      </w:r>
    </w:p>
    <w:p w14:paraId="1ABE283F" w14:textId="77777777" w:rsidR="004F21DD" w:rsidRPr="00A97446" w:rsidRDefault="00F00FB0" w:rsidP="00F327CB">
      <w:pPr>
        <w:pStyle w:val="BodyText"/>
      </w:pPr>
      <w:r w:rsidRPr="00A97446">
        <w:t xml:space="preserve">A Content </w:t>
      </w:r>
      <w:r w:rsidR="00370CB5" w:rsidRPr="00A97446">
        <w:t>Consumer</w:t>
      </w:r>
      <w:r w:rsidRPr="00A97446">
        <w:t xml:space="preserve"> that implements the Narrative Formatting Option </w:t>
      </w:r>
      <w:r w:rsidR="001A5066" w:rsidRPr="00A97446">
        <w:t xml:space="preserve">uses document style values to provide different views of a document. </w:t>
      </w:r>
      <w:r w:rsidR="004A2DD0" w:rsidRPr="00A97446">
        <w:t>If multiple style sheet</w:t>
      </w:r>
      <w:r w:rsidR="00AC69D1" w:rsidRPr="00A97446">
        <w:t>s</w:t>
      </w:r>
      <w:r w:rsidR="004A2DD0" w:rsidRPr="00A97446">
        <w:t xml:space="preserve"> </w:t>
      </w:r>
      <w:r w:rsidR="00927BEA" w:rsidRPr="00A97446">
        <w:t xml:space="preserve">have been supplied </w:t>
      </w:r>
      <w:r w:rsidR="004A2DD0" w:rsidRPr="00A97446">
        <w:t>for a document</w:t>
      </w:r>
      <w:r w:rsidR="00927BEA" w:rsidRPr="00A97446">
        <w:t xml:space="preserve"> by a Content Creator</w:t>
      </w:r>
      <w:r w:rsidR="004A2DD0" w:rsidRPr="00A97446">
        <w:t xml:space="preserve">, the Content Consumer allows </w:t>
      </w:r>
      <w:r w:rsidR="00904BBF" w:rsidRPr="00A97446">
        <w:t xml:space="preserve">the user to </w:t>
      </w:r>
      <w:r w:rsidR="004A2DD0" w:rsidRPr="00A97446">
        <w:t>select</w:t>
      </w:r>
      <w:r w:rsidR="002E6444" w:rsidRPr="00A97446">
        <w:t xml:space="preserve"> from the set of alternates to change the view of the document.</w:t>
      </w:r>
    </w:p>
    <w:p w14:paraId="0C1AC0D2" w14:textId="77777777" w:rsidR="00BE090F" w:rsidRPr="00A97446" w:rsidRDefault="00BE090F" w:rsidP="00F3133B">
      <w:pPr>
        <w:pStyle w:val="Heading3"/>
        <w:numPr>
          <w:ilvl w:val="0"/>
          <w:numId w:val="0"/>
        </w:numPr>
        <w:ind w:left="720" w:hanging="720"/>
        <w:rPr>
          <w:noProof w:val="0"/>
        </w:rPr>
      </w:pPr>
      <w:bookmarkStart w:id="43" w:name="_Toc396916863"/>
      <w:r w:rsidRPr="00A97446">
        <w:rPr>
          <w:noProof w:val="0"/>
        </w:rPr>
        <w:t xml:space="preserve">X.2.2 </w:t>
      </w:r>
      <w:r w:rsidR="00A90118" w:rsidRPr="00A97446">
        <w:rPr>
          <w:noProof w:val="0"/>
        </w:rPr>
        <w:t>Entry Reference Tagging</w:t>
      </w:r>
      <w:bookmarkEnd w:id="43"/>
    </w:p>
    <w:p w14:paraId="7963FA26" w14:textId="77777777" w:rsidR="002D637A" w:rsidRPr="00A97446" w:rsidRDefault="007C5BB5" w:rsidP="00FA1687">
      <w:pPr>
        <w:pStyle w:val="BodyText"/>
      </w:pPr>
      <w:r w:rsidRPr="00A97446">
        <w:t xml:space="preserve">A Content Creator </w:t>
      </w:r>
      <w:r w:rsidR="00F05A94" w:rsidRPr="00A97446">
        <w:t xml:space="preserve">that implements the </w:t>
      </w:r>
      <w:r w:rsidR="00A90118" w:rsidRPr="00A97446">
        <w:t>Entry Reference Tagging</w:t>
      </w:r>
      <w:r w:rsidR="00F05A94" w:rsidRPr="00A97446">
        <w:t xml:space="preserve"> </w:t>
      </w:r>
      <w:r w:rsidR="00657D71" w:rsidRPr="00A97446">
        <w:t>O</w:t>
      </w:r>
      <w:r w:rsidR="00F05A94" w:rsidRPr="00A97446">
        <w:t>ption produces CDA documents that contain</w:t>
      </w:r>
      <w:r w:rsidRPr="00A97446">
        <w:t xml:space="preserve"> narrative text link</w:t>
      </w:r>
      <w:r w:rsidR="00F05A94" w:rsidRPr="00A97446">
        <w:t>ed</w:t>
      </w:r>
      <w:r w:rsidRPr="00A97446">
        <w:t xml:space="preserve"> with machine readable entr</w:t>
      </w:r>
      <w:r w:rsidR="00EE71D1" w:rsidRPr="00A97446">
        <w:t>y elements</w:t>
      </w:r>
      <w:r w:rsidR="00F05A94" w:rsidRPr="00A97446">
        <w:t>. This s</w:t>
      </w:r>
      <w:r w:rsidRPr="00A97446">
        <w:t>uppl</w:t>
      </w:r>
      <w:r w:rsidR="00F05A94" w:rsidRPr="00A97446">
        <w:t>ies</w:t>
      </w:r>
      <w:r w:rsidRPr="00A97446">
        <w:t xml:space="preserve"> semantic context in the narrative. This </w:t>
      </w:r>
      <w:r w:rsidR="00A90118" w:rsidRPr="00A97446">
        <w:t>entry reference tagging</w:t>
      </w:r>
      <w:r w:rsidRPr="00A97446">
        <w:t xml:space="preserve"> may be used by style sheets to determine what human readable text to display.</w:t>
      </w:r>
    </w:p>
    <w:p w14:paraId="0B80770C" w14:textId="77777777" w:rsidR="00657D71" w:rsidRPr="00A97446" w:rsidRDefault="00657D71" w:rsidP="00FA1687">
      <w:pPr>
        <w:pStyle w:val="BodyText"/>
      </w:pPr>
      <w:r w:rsidRPr="00A97446">
        <w:t xml:space="preserve">A Content Consumer that implements the </w:t>
      </w:r>
      <w:r w:rsidR="00A90118" w:rsidRPr="00A97446">
        <w:t>Entry Reference Tagging</w:t>
      </w:r>
      <w:r w:rsidRPr="00A97446">
        <w:t xml:space="preserve"> Option uses the narrative links to provide semantic based formatting options to the end user during the view operation. Essentially, this means that there are choices that the end user can make to change what is displayed for them according to their preferences.</w:t>
      </w:r>
    </w:p>
    <w:p w14:paraId="5A63C8EC" w14:textId="77777777" w:rsidR="00893ADF" w:rsidRPr="00A97446" w:rsidRDefault="005F21E7" w:rsidP="00303E20">
      <w:pPr>
        <w:pStyle w:val="Heading2"/>
        <w:numPr>
          <w:ilvl w:val="0"/>
          <w:numId w:val="0"/>
        </w:numPr>
        <w:rPr>
          <w:noProof w:val="0"/>
        </w:rPr>
      </w:pPr>
      <w:bookmarkStart w:id="44" w:name="_Toc396916864"/>
      <w:bookmarkStart w:id="45" w:name="_Toc37034636"/>
      <w:bookmarkStart w:id="46" w:name="_Toc38846114"/>
      <w:bookmarkStart w:id="47" w:name="_Toc504625757"/>
      <w:bookmarkStart w:id="48" w:name="_Toc530206510"/>
      <w:bookmarkStart w:id="49" w:name="_Toc1388430"/>
      <w:bookmarkStart w:id="50" w:name="_Toc1388584"/>
      <w:bookmarkStart w:id="51" w:name="_Toc1456611"/>
      <w:r w:rsidRPr="00A97446">
        <w:rPr>
          <w:noProof w:val="0"/>
        </w:rPr>
        <w:lastRenderedPageBreak/>
        <w:t xml:space="preserve">X.3 </w:t>
      </w:r>
      <w:r w:rsidR="00F03606" w:rsidRPr="00A97446">
        <w:rPr>
          <w:noProof w:val="0"/>
        </w:rPr>
        <w:t>MCV</w:t>
      </w:r>
      <w:r w:rsidRPr="00A97446">
        <w:rPr>
          <w:noProof w:val="0"/>
        </w:rPr>
        <w:t xml:space="preserve"> </w:t>
      </w:r>
      <w:r w:rsidR="001579E7" w:rsidRPr="00A97446">
        <w:rPr>
          <w:noProof w:val="0"/>
        </w:rPr>
        <w:t xml:space="preserve">Required </w:t>
      </w:r>
      <w:r w:rsidR="00C158E0" w:rsidRPr="00A97446">
        <w:rPr>
          <w:noProof w:val="0"/>
        </w:rPr>
        <w:t>Actor</w:t>
      </w:r>
      <w:r w:rsidRPr="00A97446">
        <w:rPr>
          <w:noProof w:val="0"/>
        </w:rPr>
        <w:t xml:space="preserve"> Groupings</w:t>
      </w:r>
      <w:bookmarkEnd w:id="44"/>
    </w:p>
    <w:p w14:paraId="411FDD1A" w14:textId="77777777" w:rsidR="005F21E7" w:rsidRPr="00A97446" w:rsidRDefault="005F21E7" w:rsidP="00FA1687">
      <w:pPr>
        <w:pStyle w:val="BodyText"/>
      </w:pPr>
      <w:r w:rsidRPr="00A97446">
        <w:t xml:space="preserve"> </w:t>
      </w:r>
    </w:p>
    <w:p w14:paraId="7E720057" w14:textId="77777777" w:rsidR="0088420D" w:rsidRPr="00A97446" w:rsidRDefault="0088420D" w:rsidP="0088420D">
      <w:pPr>
        <w:pStyle w:val="TableTitle"/>
      </w:pPr>
      <w:r w:rsidRPr="00A97446">
        <w:t xml:space="preserve">Table X.3-1: </w:t>
      </w:r>
      <w:r w:rsidR="00124F3E" w:rsidRPr="00A97446">
        <w:t>MCV</w:t>
      </w:r>
      <w:r w:rsidRPr="00A97446">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88420D" w:rsidRPr="00A97446" w14:paraId="498FF265" w14:textId="77777777" w:rsidTr="00D67FD1">
        <w:trPr>
          <w:cantSplit/>
          <w:tblHeader/>
          <w:jc w:val="center"/>
        </w:trPr>
        <w:tc>
          <w:tcPr>
            <w:tcW w:w="2326" w:type="dxa"/>
            <w:shd w:val="pct15" w:color="auto" w:fill="FFFFFF"/>
          </w:tcPr>
          <w:p w14:paraId="7683F7E6" w14:textId="77777777" w:rsidR="0088420D" w:rsidRPr="00A97446" w:rsidRDefault="00124F3E" w:rsidP="00D67FD1">
            <w:pPr>
              <w:pStyle w:val="TableEntryHeader"/>
            </w:pPr>
            <w:r w:rsidRPr="00A97446">
              <w:t>MCV</w:t>
            </w:r>
            <w:r w:rsidR="0088420D" w:rsidRPr="00A97446">
              <w:t xml:space="preserve"> Actor</w:t>
            </w:r>
          </w:p>
        </w:tc>
        <w:tc>
          <w:tcPr>
            <w:tcW w:w="1980" w:type="dxa"/>
            <w:shd w:val="pct15" w:color="auto" w:fill="FFFFFF"/>
          </w:tcPr>
          <w:p w14:paraId="3FCA1AC8" w14:textId="77777777" w:rsidR="0088420D" w:rsidRPr="00A97446" w:rsidRDefault="0088420D" w:rsidP="00D67FD1">
            <w:pPr>
              <w:pStyle w:val="TableEntryHeader"/>
            </w:pPr>
            <w:r w:rsidRPr="00A97446">
              <w:t>Actor to be grouped with</w:t>
            </w:r>
          </w:p>
        </w:tc>
        <w:tc>
          <w:tcPr>
            <w:tcW w:w="2160" w:type="dxa"/>
            <w:shd w:val="pct15" w:color="auto" w:fill="FFFFFF"/>
          </w:tcPr>
          <w:p w14:paraId="4772379C" w14:textId="77777777" w:rsidR="0088420D" w:rsidRPr="00A97446" w:rsidRDefault="0088420D" w:rsidP="00D67FD1">
            <w:pPr>
              <w:pStyle w:val="TableEntryHeader"/>
            </w:pPr>
            <w:r w:rsidRPr="00A97446">
              <w:t>Reference</w:t>
            </w:r>
          </w:p>
        </w:tc>
        <w:tc>
          <w:tcPr>
            <w:tcW w:w="2685" w:type="dxa"/>
            <w:shd w:val="pct15" w:color="auto" w:fill="FFFFFF"/>
          </w:tcPr>
          <w:p w14:paraId="03CC240E" w14:textId="77777777" w:rsidR="0088420D" w:rsidRPr="00A97446" w:rsidRDefault="0088420D" w:rsidP="00D67FD1">
            <w:pPr>
              <w:pStyle w:val="TableEntryHeader"/>
            </w:pPr>
            <w:r w:rsidRPr="00A97446">
              <w:t>Content Bindings Reference</w:t>
            </w:r>
          </w:p>
        </w:tc>
      </w:tr>
      <w:tr w:rsidR="0088420D" w:rsidRPr="00A97446" w14:paraId="216ACE0D" w14:textId="77777777" w:rsidTr="00D67FD1">
        <w:trPr>
          <w:cantSplit/>
          <w:trHeight w:val="332"/>
          <w:jc w:val="center"/>
        </w:trPr>
        <w:tc>
          <w:tcPr>
            <w:tcW w:w="2326" w:type="dxa"/>
          </w:tcPr>
          <w:p w14:paraId="3252E735" w14:textId="77777777" w:rsidR="0088420D" w:rsidRPr="00A97446" w:rsidRDefault="0088420D" w:rsidP="00D67FD1">
            <w:pPr>
              <w:pStyle w:val="TableEntry"/>
            </w:pPr>
            <w:r w:rsidRPr="00A97446">
              <w:t>Content Creator</w:t>
            </w:r>
          </w:p>
        </w:tc>
        <w:tc>
          <w:tcPr>
            <w:tcW w:w="1980" w:type="dxa"/>
          </w:tcPr>
          <w:p w14:paraId="317C9FEA" w14:textId="77777777" w:rsidR="0088420D" w:rsidRPr="00A97446" w:rsidRDefault="0088420D" w:rsidP="00D67FD1">
            <w:pPr>
              <w:pStyle w:val="TableEntry"/>
            </w:pPr>
            <w:r w:rsidRPr="00A97446">
              <w:t>None</w:t>
            </w:r>
          </w:p>
        </w:tc>
        <w:tc>
          <w:tcPr>
            <w:tcW w:w="2160" w:type="dxa"/>
          </w:tcPr>
          <w:p w14:paraId="150FAEAD" w14:textId="77777777" w:rsidR="0088420D" w:rsidRPr="00A97446" w:rsidRDefault="0088420D" w:rsidP="00D67FD1">
            <w:pPr>
              <w:pStyle w:val="TableEntry"/>
            </w:pPr>
          </w:p>
        </w:tc>
        <w:tc>
          <w:tcPr>
            <w:tcW w:w="2685" w:type="dxa"/>
          </w:tcPr>
          <w:p w14:paraId="15ACCE16" w14:textId="77777777" w:rsidR="0088420D" w:rsidRPr="00A97446" w:rsidRDefault="0088420D" w:rsidP="00D67FD1">
            <w:pPr>
              <w:pStyle w:val="TableEntry"/>
            </w:pPr>
          </w:p>
        </w:tc>
      </w:tr>
      <w:tr w:rsidR="0088420D" w:rsidRPr="00A97446" w14:paraId="520BD55C" w14:textId="77777777" w:rsidTr="00D67FD1">
        <w:trPr>
          <w:cantSplit/>
          <w:trHeight w:val="332"/>
          <w:jc w:val="center"/>
        </w:trPr>
        <w:tc>
          <w:tcPr>
            <w:tcW w:w="2326" w:type="dxa"/>
          </w:tcPr>
          <w:p w14:paraId="196F9B12" w14:textId="77777777" w:rsidR="0088420D" w:rsidRPr="00A97446" w:rsidRDefault="0088420D" w:rsidP="00D67FD1">
            <w:pPr>
              <w:pStyle w:val="TableEntry"/>
            </w:pPr>
            <w:r w:rsidRPr="00A97446">
              <w:t>Content Consumer</w:t>
            </w:r>
          </w:p>
        </w:tc>
        <w:tc>
          <w:tcPr>
            <w:tcW w:w="1980" w:type="dxa"/>
          </w:tcPr>
          <w:p w14:paraId="699CCCEA" w14:textId="77777777" w:rsidR="0088420D" w:rsidRPr="00A97446" w:rsidRDefault="0088420D" w:rsidP="00D67FD1">
            <w:pPr>
              <w:pStyle w:val="TableEntry"/>
            </w:pPr>
            <w:r w:rsidRPr="00A97446">
              <w:t>None</w:t>
            </w:r>
          </w:p>
        </w:tc>
        <w:tc>
          <w:tcPr>
            <w:tcW w:w="2160" w:type="dxa"/>
          </w:tcPr>
          <w:p w14:paraId="3F6E22DF" w14:textId="77777777" w:rsidR="0088420D" w:rsidRPr="00A97446" w:rsidRDefault="0088420D" w:rsidP="00D67FD1">
            <w:pPr>
              <w:pStyle w:val="TableEntry"/>
            </w:pPr>
          </w:p>
        </w:tc>
        <w:tc>
          <w:tcPr>
            <w:tcW w:w="2685" w:type="dxa"/>
          </w:tcPr>
          <w:p w14:paraId="7F3C9422" w14:textId="77777777" w:rsidR="0088420D" w:rsidRPr="00A97446" w:rsidRDefault="0088420D" w:rsidP="00D67FD1">
            <w:pPr>
              <w:pStyle w:val="TableEntry"/>
              <w:ind w:left="0"/>
              <w:jc w:val="center"/>
            </w:pPr>
          </w:p>
        </w:tc>
      </w:tr>
    </w:tbl>
    <w:p w14:paraId="2B0511C0" w14:textId="77777777" w:rsidR="00893ADF" w:rsidRPr="00A97446" w:rsidRDefault="00893ADF" w:rsidP="00FA1687">
      <w:pPr>
        <w:pStyle w:val="BodyText"/>
      </w:pPr>
    </w:p>
    <w:p w14:paraId="7C86B8BB" w14:textId="77777777" w:rsidR="00CF283F" w:rsidRPr="00A97446" w:rsidRDefault="00CF283F" w:rsidP="00303E20">
      <w:pPr>
        <w:pStyle w:val="Heading2"/>
        <w:numPr>
          <w:ilvl w:val="0"/>
          <w:numId w:val="0"/>
        </w:numPr>
        <w:rPr>
          <w:noProof w:val="0"/>
        </w:rPr>
      </w:pPr>
      <w:bookmarkStart w:id="52" w:name="_Toc396916865"/>
      <w:r w:rsidRPr="00A97446">
        <w:rPr>
          <w:noProof w:val="0"/>
        </w:rPr>
        <w:t>X.</w:t>
      </w:r>
      <w:r w:rsidR="00AF472E" w:rsidRPr="00A97446">
        <w:rPr>
          <w:noProof w:val="0"/>
        </w:rPr>
        <w:t>4</w:t>
      </w:r>
      <w:r w:rsidR="005F21E7" w:rsidRPr="00A97446">
        <w:rPr>
          <w:noProof w:val="0"/>
        </w:rPr>
        <w:t xml:space="preserve"> </w:t>
      </w:r>
      <w:r w:rsidR="00637D3B" w:rsidRPr="00A97446">
        <w:rPr>
          <w:noProof w:val="0"/>
        </w:rPr>
        <w:t>MCV</w:t>
      </w:r>
      <w:r w:rsidRPr="00A97446">
        <w:rPr>
          <w:noProof w:val="0"/>
        </w:rPr>
        <w:t xml:space="preserve"> </w:t>
      </w:r>
      <w:bookmarkEnd w:id="45"/>
      <w:bookmarkEnd w:id="46"/>
      <w:r w:rsidR="00167DB7" w:rsidRPr="00A97446">
        <w:rPr>
          <w:noProof w:val="0"/>
        </w:rPr>
        <w:t>Overview</w:t>
      </w:r>
      <w:bookmarkEnd w:id="52"/>
    </w:p>
    <w:p w14:paraId="5769D0CC" w14:textId="77777777" w:rsidR="005F3FB5" w:rsidRPr="00A97446" w:rsidRDefault="00927293" w:rsidP="00FA1687">
      <w:pPr>
        <w:pStyle w:val="BodyText"/>
      </w:pPr>
      <w:r w:rsidRPr="00A97446">
        <w:t>This section describes how document sections and narrative text have been tagged by Content Creators in order to be selectively displayed by Content Consumers.</w:t>
      </w:r>
      <w:r w:rsidR="00843D00" w:rsidRPr="00A97446">
        <w:t xml:space="preserve"> </w:t>
      </w:r>
      <w:r w:rsidR="00053BAA" w:rsidRPr="00A97446">
        <w:t>Examples below are drawn from requests and requirements from existing implementations.</w:t>
      </w:r>
      <w:r w:rsidR="00843D00" w:rsidRPr="00A97446">
        <w:t xml:space="preserve"> Tagging the narrative content at different levels, such as section or within narrative text for an item, allows formatting based upon semantic concepts.</w:t>
      </w:r>
    </w:p>
    <w:p w14:paraId="117C0D7C" w14:textId="77777777" w:rsidR="00167DB7" w:rsidRPr="00A97446" w:rsidRDefault="00104BE6" w:rsidP="003D19E0">
      <w:pPr>
        <w:pStyle w:val="Heading3"/>
        <w:keepNext w:val="0"/>
        <w:numPr>
          <w:ilvl w:val="0"/>
          <w:numId w:val="0"/>
        </w:numPr>
        <w:rPr>
          <w:bCs/>
          <w:noProof w:val="0"/>
        </w:rPr>
      </w:pPr>
      <w:bookmarkStart w:id="53" w:name="_Toc396916866"/>
      <w:r w:rsidRPr="00A97446">
        <w:rPr>
          <w:bCs/>
          <w:noProof w:val="0"/>
        </w:rPr>
        <w:t>X.</w:t>
      </w:r>
      <w:r w:rsidR="00AF472E" w:rsidRPr="00A97446">
        <w:rPr>
          <w:bCs/>
          <w:noProof w:val="0"/>
        </w:rPr>
        <w:t>4</w:t>
      </w:r>
      <w:r w:rsidR="00167DB7" w:rsidRPr="00A97446">
        <w:rPr>
          <w:bCs/>
          <w:noProof w:val="0"/>
        </w:rPr>
        <w:t>.1 Concepts</w:t>
      </w:r>
      <w:bookmarkEnd w:id="53"/>
    </w:p>
    <w:p w14:paraId="5F1E0CAF" w14:textId="77777777" w:rsidR="00E376FB" w:rsidRPr="00A97446" w:rsidRDefault="006B245F" w:rsidP="00FA1687">
      <w:pPr>
        <w:pStyle w:val="BodyText"/>
      </w:pPr>
      <w:r w:rsidRPr="00A97446">
        <w:t xml:space="preserve">Exported documents contain data </w:t>
      </w:r>
      <w:r w:rsidR="002733C1" w:rsidRPr="00A97446">
        <w:t xml:space="preserve">and details based upon the requirements of </w:t>
      </w:r>
      <w:r w:rsidRPr="00A97446">
        <w:t>profiles</w:t>
      </w:r>
      <w:r w:rsidR="002733C1" w:rsidRPr="00A97446">
        <w:t>,</w:t>
      </w:r>
      <w:r w:rsidRPr="00A97446">
        <w:t xml:space="preserve"> but the representation </w:t>
      </w:r>
      <w:r w:rsidR="002733C1" w:rsidRPr="00A97446">
        <w:t xml:space="preserve">and rendering </w:t>
      </w:r>
      <w:r w:rsidRPr="00A97446">
        <w:t>of this data changes based upon different needs and audiences.</w:t>
      </w:r>
      <w:r w:rsidR="002733C1" w:rsidRPr="00A97446">
        <w:t xml:space="preserve"> Patients, providers and even systems each have different requirements for the content and rendering of the content in exported documents.</w:t>
      </w:r>
    </w:p>
    <w:p w14:paraId="1ED99016" w14:textId="77777777" w:rsidR="007E5868" w:rsidRPr="00A97446" w:rsidRDefault="007E5868" w:rsidP="00FA1687">
      <w:pPr>
        <w:pStyle w:val="BodyText"/>
      </w:pPr>
      <w:r w:rsidRPr="00A97446">
        <w:t>Various end users viewing CDA content are interested in specific portions of the available content and may not have immediate need to access other portions of the content</w:t>
      </w:r>
      <w:r w:rsidR="002160E3" w:rsidRPr="00A97446">
        <w:t xml:space="preserve">. </w:t>
      </w:r>
      <w:r w:rsidRPr="00A97446">
        <w:t>In order to streamline their workflows, there is a desire to be able to semantically identify narrative content in such a way as to allow customized user views to be implemented systematically between systems producing and consuming documents.</w:t>
      </w:r>
    </w:p>
    <w:p w14:paraId="1B794ECC" w14:textId="77777777" w:rsidR="00EF1AE6" w:rsidRPr="00A97446" w:rsidRDefault="001D4487" w:rsidP="00FA1687">
      <w:pPr>
        <w:pStyle w:val="BodyText"/>
      </w:pPr>
      <w:r w:rsidRPr="00A97446">
        <w:t>For example, p</w:t>
      </w:r>
      <w:r w:rsidR="006B245F" w:rsidRPr="00A97446">
        <w:t>atients</w:t>
      </w:r>
      <w:r w:rsidRPr="00A97446">
        <w:t xml:space="preserve"> </w:t>
      </w:r>
      <w:r w:rsidR="001A5FD1" w:rsidRPr="00A97446">
        <w:t>have</w:t>
      </w:r>
      <w:r w:rsidR="00EF1AE6" w:rsidRPr="00A97446">
        <w:t xml:space="preserve"> </w:t>
      </w:r>
      <w:r w:rsidR="007A1781" w:rsidRPr="00A97446">
        <w:t>requested simple</w:t>
      </w:r>
      <w:r w:rsidR="00EF1AE6" w:rsidRPr="00A97446">
        <w:t xml:space="preserve"> views of visit summaries</w:t>
      </w:r>
      <w:r w:rsidRPr="00A97446">
        <w:t>, and w</w:t>
      </w:r>
      <w:r w:rsidR="00EF1AE6" w:rsidRPr="00A97446">
        <w:t>ant to know information addres</w:t>
      </w:r>
      <w:r w:rsidRPr="00A97446">
        <w:t>sed during the visit such as p</w:t>
      </w:r>
      <w:r w:rsidR="00EF1AE6" w:rsidRPr="00A97446">
        <w:t>roblems assessed</w:t>
      </w:r>
      <w:r w:rsidRPr="00A97446">
        <w:t>, i</w:t>
      </w:r>
      <w:r w:rsidR="00EF1AE6" w:rsidRPr="00A97446">
        <w:t>nterventions (medications renewed and prescribed, results, etc.)</w:t>
      </w:r>
      <w:r w:rsidRPr="00A97446">
        <w:t>, p</w:t>
      </w:r>
      <w:r w:rsidR="00EF1AE6" w:rsidRPr="00A97446">
        <w:t>lans/goals</w:t>
      </w:r>
      <w:r w:rsidRPr="00A97446">
        <w:t>, etc. Sometimes they d</w:t>
      </w:r>
      <w:r w:rsidR="00EF1AE6" w:rsidRPr="00A97446">
        <w:t xml:space="preserve">o </w:t>
      </w:r>
      <w:r w:rsidRPr="00A97446">
        <w:t>n</w:t>
      </w:r>
      <w:r w:rsidR="00EF1AE6" w:rsidRPr="00A97446">
        <w:t xml:space="preserve">ot want to </w:t>
      </w:r>
      <w:r w:rsidR="007E727D" w:rsidRPr="00A97446">
        <w:t xml:space="preserve">see </w:t>
      </w:r>
      <w:r w:rsidR="006B1372" w:rsidRPr="00A97446">
        <w:t>empty sections</w:t>
      </w:r>
      <w:r w:rsidR="007E727D" w:rsidRPr="00A97446">
        <w:t>,</w:t>
      </w:r>
      <w:r w:rsidR="006B1372" w:rsidRPr="00A97446">
        <w:t xml:space="preserve"> or sections that contain or indicate “n</w:t>
      </w:r>
      <w:r w:rsidRPr="00A97446">
        <w:t xml:space="preserve">o </w:t>
      </w:r>
      <w:r w:rsidR="006B1372" w:rsidRPr="00A97446">
        <w:t>i</w:t>
      </w:r>
      <w:r w:rsidR="008600C2" w:rsidRPr="00A97446">
        <w:t>nformation</w:t>
      </w:r>
      <w:r w:rsidR="006B1372" w:rsidRPr="00A97446">
        <w:t>”</w:t>
      </w:r>
      <w:r w:rsidRPr="00A97446">
        <w:t>.</w:t>
      </w:r>
      <w:r w:rsidR="00E84F43" w:rsidRPr="00A97446">
        <w:t xml:space="preserve"> Another example would be where, in displaying information about immunizations, the initial display might only contain the essential information about the immunization, but more detail, such as lot number and expiration date</w:t>
      </w:r>
      <w:r w:rsidR="007E727D" w:rsidRPr="00A97446">
        <w:t>,</w:t>
      </w:r>
      <w:r w:rsidR="00E84F43" w:rsidRPr="00A97446">
        <w:t xml:space="preserve"> could be shown when necessary</w:t>
      </w:r>
      <w:r w:rsidR="005D7666" w:rsidRPr="00A97446">
        <w:t>.</w:t>
      </w:r>
    </w:p>
    <w:p w14:paraId="17D0A16F" w14:textId="77777777" w:rsidR="00EF1AE6" w:rsidRPr="00A97446" w:rsidRDefault="006B245F" w:rsidP="00FA1687">
      <w:pPr>
        <w:pStyle w:val="BodyText"/>
      </w:pPr>
      <w:r w:rsidRPr="00A97446">
        <w:t>Providers</w:t>
      </w:r>
      <w:r w:rsidR="001D4487" w:rsidRPr="00A97446">
        <w:t xml:space="preserve"> may also desire such a capability, while retaining the need to </w:t>
      </w:r>
      <w:r w:rsidR="00EF1AE6" w:rsidRPr="00A97446">
        <w:t>provide safe care</w:t>
      </w:r>
      <w:r w:rsidR="001D4487" w:rsidRPr="00A97446">
        <w:t xml:space="preserve"> and satisfying</w:t>
      </w:r>
      <w:r w:rsidR="00EF1AE6" w:rsidRPr="00A97446">
        <w:t xml:space="preserve"> patient requests</w:t>
      </w:r>
      <w:r w:rsidR="00E84F43" w:rsidRPr="00A97446">
        <w:t>.</w:t>
      </w:r>
    </w:p>
    <w:p w14:paraId="39CDD114" w14:textId="77777777" w:rsidR="00927293" w:rsidRPr="00A97446" w:rsidRDefault="00927293" w:rsidP="00EB0071">
      <w:pPr>
        <w:pStyle w:val="Heading4"/>
        <w:numPr>
          <w:ilvl w:val="0"/>
          <w:numId w:val="0"/>
        </w:numPr>
        <w:rPr>
          <w:noProof w:val="0"/>
        </w:rPr>
      </w:pPr>
      <w:bookmarkStart w:id="54" w:name="_Toc396916867"/>
      <w:r w:rsidRPr="00A97446">
        <w:rPr>
          <w:noProof w:val="0"/>
        </w:rPr>
        <w:t>X.</w:t>
      </w:r>
      <w:r w:rsidR="00E26074" w:rsidRPr="00A97446">
        <w:rPr>
          <w:noProof w:val="0"/>
        </w:rPr>
        <w:t>4.1</w:t>
      </w:r>
      <w:r w:rsidR="00E510A3" w:rsidRPr="00A97446">
        <w:rPr>
          <w:noProof w:val="0"/>
        </w:rPr>
        <w:t>.1</w:t>
      </w:r>
      <w:r w:rsidRPr="00A97446">
        <w:rPr>
          <w:noProof w:val="0"/>
        </w:rPr>
        <w:t xml:space="preserve"> Categories of Content Tagging, with examples</w:t>
      </w:r>
      <w:bookmarkEnd w:id="54"/>
    </w:p>
    <w:p w14:paraId="27DAB71F" w14:textId="77777777" w:rsidR="00CA352F" w:rsidRPr="00A97446" w:rsidRDefault="00CA352F" w:rsidP="00C20314">
      <w:pPr>
        <w:pStyle w:val="BodyText"/>
      </w:pPr>
      <w:r w:rsidRPr="00A97446">
        <w:t xml:space="preserve">The following categories of content tagging come from existing requests. Some of these categories of requests are further profiled </w:t>
      </w:r>
      <w:r w:rsidR="005A74F8" w:rsidRPr="00A97446">
        <w:t>by</w:t>
      </w:r>
      <w:r w:rsidRPr="00A97446">
        <w:t xml:space="preserve"> the Narrative </w:t>
      </w:r>
      <w:r w:rsidR="009F74F0" w:rsidRPr="00A97446">
        <w:t xml:space="preserve">Formatting </w:t>
      </w:r>
      <w:r w:rsidR="00893ADF" w:rsidRPr="00A97446">
        <w:t>O</w:t>
      </w:r>
      <w:r w:rsidRPr="00A97446">
        <w:t>ption.</w:t>
      </w:r>
    </w:p>
    <w:p w14:paraId="0CAFE559" w14:textId="77777777" w:rsidR="002B4DA4" w:rsidRPr="00A97446" w:rsidRDefault="00105711" w:rsidP="00FA1687">
      <w:pPr>
        <w:pStyle w:val="TableTitle"/>
      </w:pPr>
      <w:r w:rsidRPr="00A97446">
        <w:lastRenderedPageBreak/>
        <w:t>Table X.4.1.1-1: Content Tagging Categories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CA352F" w:rsidRPr="00A97446" w14:paraId="5DD6EAB6" w14:textId="77777777" w:rsidTr="00FA1687">
        <w:tc>
          <w:tcPr>
            <w:tcW w:w="3192" w:type="dxa"/>
            <w:shd w:val="clear" w:color="auto" w:fill="D9D9D9"/>
          </w:tcPr>
          <w:p w14:paraId="52FE4CF1" w14:textId="77777777" w:rsidR="00CA352F" w:rsidRPr="00A97446" w:rsidRDefault="00CA352F" w:rsidP="00FA1687">
            <w:pPr>
              <w:pStyle w:val="TableEntryHeader"/>
            </w:pPr>
            <w:r w:rsidRPr="00A97446">
              <w:t>Category</w:t>
            </w:r>
          </w:p>
        </w:tc>
        <w:tc>
          <w:tcPr>
            <w:tcW w:w="3192" w:type="dxa"/>
            <w:shd w:val="clear" w:color="auto" w:fill="D9D9D9"/>
          </w:tcPr>
          <w:p w14:paraId="00DA8994" w14:textId="77777777" w:rsidR="00CA352F" w:rsidRPr="00A97446" w:rsidRDefault="00CA352F" w:rsidP="00FA1687">
            <w:pPr>
              <w:pStyle w:val="TableEntryHeader"/>
            </w:pPr>
            <w:r w:rsidRPr="00A97446">
              <w:t>CDA Location</w:t>
            </w:r>
          </w:p>
        </w:tc>
        <w:tc>
          <w:tcPr>
            <w:tcW w:w="3192" w:type="dxa"/>
            <w:shd w:val="clear" w:color="auto" w:fill="D9D9D9"/>
          </w:tcPr>
          <w:p w14:paraId="5ADCA5F1" w14:textId="77777777" w:rsidR="00CA352F" w:rsidRPr="00A97446" w:rsidRDefault="005A74F8" w:rsidP="00FA1687">
            <w:pPr>
              <w:pStyle w:val="TableEntryHeader"/>
            </w:pPr>
            <w:r w:rsidRPr="00A97446">
              <w:t>Further Profiled?</w:t>
            </w:r>
          </w:p>
        </w:tc>
      </w:tr>
      <w:tr w:rsidR="00CA352F" w:rsidRPr="00A97446" w14:paraId="18DE47CE" w14:textId="77777777" w:rsidTr="00B23201">
        <w:tc>
          <w:tcPr>
            <w:tcW w:w="3192" w:type="dxa"/>
            <w:shd w:val="clear" w:color="auto" w:fill="auto"/>
          </w:tcPr>
          <w:p w14:paraId="18F73D75" w14:textId="77777777" w:rsidR="00CA352F" w:rsidRPr="00A97446" w:rsidRDefault="00CA352F" w:rsidP="00FA1687">
            <w:pPr>
              <w:pStyle w:val="TableEntry"/>
            </w:pPr>
            <w:r w:rsidRPr="00A97446">
              <w:t>Branding</w:t>
            </w:r>
          </w:p>
        </w:tc>
        <w:tc>
          <w:tcPr>
            <w:tcW w:w="3192" w:type="dxa"/>
            <w:shd w:val="clear" w:color="auto" w:fill="auto"/>
          </w:tcPr>
          <w:p w14:paraId="5FFD7636" w14:textId="77777777" w:rsidR="00CA352F" w:rsidRPr="00A97446" w:rsidRDefault="00CA352F" w:rsidP="00FA1687">
            <w:pPr>
              <w:pStyle w:val="TableEntry"/>
            </w:pPr>
            <w:r w:rsidRPr="00A97446">
              <w:t>n/a</w:t>
            </w:r>
          </w:p>
        </w:tc>
        <w:tc>
          <w:tcPr>
            <w:tcW w:w="3192" w:type="dxa"/>
            <w:shd w:val="clear" w:color="auto" w:fill="auto"/>
          </w:tcPr>
          <w:p w14:paraId="19ACE51D" w14:textId="77777777" w:rsidR="00CA352F" w:rsidRPr="00A97446" w:rsidRDefault="00CA352F" w:rsidP="00FA1687">
            <w:pPr>
              <w:pStyle w:val="TableEntry"/>
            </w:pPr>
            <w:r w:rsidRPr="00A97446">
              <w:t>No</w:t>
            </w:r>
          </w:p>
        </w:tc>
      </w:tr>
      <w:tr w:rsidR="00CA352F" w:rsidRPr="00A97446" w14:paraId="7CA97847" w14:textId="77777777" w:rsidTr="00B23201">
        <w:tc>
          <w:tcPr>
            <w:tcW w:w="3192" w:type="dxa"/>
            <w:shd w:val="clear" w:color="auto" w:fill="auto"/>
          </w:tcPr>
          <w:p w14:paraId="22755B24" w14:textId="77777777" w:rsidR="00CA352F" w:rsidRPr="00A97446" w:rsidRDefault="00CA352F" w:rsidP="00FA1687">
            <w:pPr>
              <w:pStyle w:val="TableEntry"/>
            </w:pPr>
            <w:r w:rsidRPr="00A97446">
              <w:t>Patient Demographics</w:t>
            </w:r>
          </w:p>
        </w:tc>
        <w:tc>
          <w:tcPr>
            <w:tcW w:w="3192" w:type="dxa"/>
            <w:shd w:val="clear" w:color="auto" w:fill="auto"/>
          </w:tcPr>
          <w:p w14:paraId="0B363B7D" w14:textId="77777777" w:rsidR="00CA352F" w:rsidRPr="00A97446" w:rsidRDefault="00CA352F" w:rsidP="00FA1687">
            <w:pPr>
              <w:pStyle w:val="TableEntry"/>
            </w:pPr>
            <w:r w:rsidRPr="00A97446">
              <w:t>CDA Header</w:t>
            </w:r>
          </w:p>
        </w:tc>
        <w:tc>
          <w:tcPr>
            <w:tcW w:w="3192" w:type="dxa"/>
            <w:shd w:val="clear" w:color="auto" w:fill="auto"/>
          </w:tcPr>
          <w:p w14:paraId="3A94E1DC" w14:textId="77777777" w:rsidR="00CA352F" w:rsidRPr="00A97446" w:rsidRDefault="00CA352F" w:rsidP="00FA1687">
            <w:pPr>
              <w:pStyle w:val="TableEntry"/>
            </w:pPr>
            <w:r w:rsidRPr="00A97446">
              <w:t>No</w:t>
            </w:r>
          </w:p>
        </w:tc>
      </w:tr>
      <w:tr w:rsidR="00CA352F" w:rsidRPr="00A97446" w14:paraId="3922C221" w14:textId="77777777" w:rsidTr="00B23201">
        <w:tc>
          <w:tcPr>
            <w:tcW w:w="3192" w:type="dxa"/>
            <w:shd w:val="clear" w:color="auto" w:fill="auto"/>
          </w:tcPr>
          <w:p w14:paraId="0C784750" w14:textId="77777777" w:rsidR="00CA352F" w:rsidRPr="00A97446" w:rsidRDefault="00CA352F" w:rsidP="00FA1687">
            <w:pPr>
              <w:pStyle w:val="TableEntry"/>
            </w:pPr>
            <w:r w:rsidRPr="00A97446">
              <w:t>Patient Contacts</w:t>
            </w:r>
          </w:p>
        </w:tc>
        <w:tc>
          <w:tcPr>
            <w:tcW w:w="3192" w:type="dxa"/>
            <w:shd w:val="clear" w:color="auto" w:fill="auto"/>
          </w:tcPr>
          <w:p w14:paraId="7D5483ED" w14:textId="77777777" w:rsidR="00CA352F" w:rsidRPr="00A97446" w:rsidRDefault="00CA352F" w:rsidP="00FA1687">
            <w:pPr>
              <w:pStyle w:val="TableEntry"/>
            </w:pPr>
            <w:r w:rsidRPr="00A97446">
              <w:t>CDA Header</w:t>
            </w:r>
          </w:p>
        </w:tc>
        <w:tc>
          <w:tcPr>
            <w:tcW w:w="3192" w:type="dxa"/>
            <w:shd w:val="clear" w:color="auto" w:fill="auto"/>
          </w:tcPr>
          <w:p w14:paraId="2E562052" w14:textId="77777777" w:rsidR="00CA352F" w:rsidRPr="00A97446" w:rsidRDefault="00CA352F" w:rsidP="00FA1687">
            <w:pPr>
              <w:pStyle w:val="TableEntry"/>
            </w:pPr>
            <w:r w:rsidRPr="00A97446">
              <w:t>No</w:t>
            </w:r>
          </w:p>
        </w:tc>
      </w:tr>
      <w:tr w:rsidR="00CA352F" w:rsidRPr="00A97446" w14:paraId="1A7AF8C3" w14:textId="77777777" w:rsidTr="00B23201">
        <w:tc>
          <w:tcPr>
            <w:tcW w:w="3192" w:type="dxa"/>
            <w:shd w:val="clear" w:color="auto" w:fill="auto"/>
          </w:tcPr>
          <w:p w14:paraId="057E4BC0" w14:textId="77777777" w:rsidR="00CA352F" w:rsidRPr="00A97446" w:rsidRDefault="00CA352F" w:rsidP="00FA1687">
            <w:pPr>
              <w:pStyle w:val="TableEntry"/>
            </w:pPr>
            <w:r w:rsidRPr="00A97446">
              <w:t>Document Sections</w:t>
            </w:r>
          </w:p>
        </w:tc>
        <w:tc>
          <w:tcPr>
            <w:tcW w:w="3192" w:type="dxa"/>
            <w:shd w:val="clear" w:color="auto" w:fill="auto"/>
          </w:tcPr>
          <w:p w14:paraId="592CBD78" w14:textId="77777777" w:rsidR="00CA352F" w:rsidRPr="00A97446" w:rsidRDefault="00CA352F" w:rsidP="00FA1687">
            <w:pPr>
              <w:pStyle w:val="TableEntry"/>
            </w:pPr>
            <w:r w:rsidRPr="00A97446">
              <w:t>CDA Section</w:t>
            </w:r>
          </w:p>
        </w:tc>
        <w:tc>
          <w:tcPr>
            <w:tcW w:w="3192" w:type="dxa"/>
            <w:shd w:val="clear" w:color="auto" w:fill="auto"/>
          </w:tcPr>
          <w:p w14:paraId="246D91B1" w14:textId="77777777" w:rsidR="00CA352F" w:rsidRPr="00A97446" w:rsidRDefault="00CA352F" w:rsidP="00FA1687">
            <w:pPr>
              <w:pStyle w:val="TableEntry"/>
            </w:pPr>
            <w:r w:rsidRPr="00A97446">
              <w:t>Yes</w:t>
            </w:r>
          </w:p>
        </w:tc>
      </w:tr>
      <w:tr w:rsidR="00CA352F" w:rsidRPr="00A97446" w14:paraId="4CB19098" w14:textId="77777777" w:rsidTr="00B23201">
        <w:tc>
          <w:tcPr>
            <w:tcW w:w="3192" w:type="dxa"/>
            <w:shd w:val="clear" w:color="auto" w:fill="auto"/>
          </w:tcPr>
          <w:p w14:paraId="7AA612EC" w14:textId="77777777" w:rsidR="00CA352F" w:rsidRPr="00A97446" w:rsidRDefault="00CA352F" w:rsidP="00FA1687">
            <w:pPr>
              <w:pStyle w:val="TableEntry"/>
            </w:pPr>
            <w:r w:rsidRPr="00A97446">
              <w:t>Changed / Assessed Clinical Content</w:t>
            </w:r>
          </w:p>
        </w:tc>
        <w:tc>
          <w:tcPr>
            <w:tcW w:w="3192" w:type="dxa"/>
            <w:shd w:val="clear" w:color="auto" w:fill="auto"/>
          </w:tcPr>
          <w:p w14:paraId="5030EFE1" w14:textId="77777777" w:rsidR="00CA352F" w:rsidRPr="00A97446" w:rsidRDefault="00CA352F" w:rsidP="00FA1687">
            <w:pPr>
              <w:pStyle w:val="TableEntry"/>
            </w:pPr>
            <w:r w:rsidRPr="00A97446">
              <w:t>CDA Section Text and optionally CDA Entry</w:t>
            </w:r>
          </w:p>
        </w:tc>
        <w:tc>
          <w:tcPr>
            <w:tcW w:w="3192" w:type="dxa"/>
            <w:shd w:val="clear" w:color="auto" w:fill="auto"/>
          </w:tcPr>
          <w:p w14:paraId="006F663B" w14:textId="77777777" w:rsidR="00CA352F" w:rsidRPr="00A97446" w:rsidRDefault="00CA352F" w:rsidP="00FA1687">
            <w:pPr>
              <w:pStyle w:val="TableEntry"/>
            </w:pPr>
            <w:r w:rsidRPr="00A97446">
              <w:t>Yes</w:t>
            </w:r>
          </w:p>
        </w:tc>
      </w:tr>
      <w:tr w:rsidR="00CA352F" w:rsidRPr="00A97446" w14:paraId="23CFCB63" w14:textId="77777777" w:rsidTr="00B23201">
        <w:tc>
          <w:tcPr>
            <w:tcW w:w="3192" w:type="dxa"/>
            <w:shd w:val="clear" w:color="auto" w:fill="auto"/>
          </w:tcPr>
          <w:p w14:paraId="5304E2AC" w14:textId="77777777" w:rsidR="00CA352F" w:rsidRPr="00A97446" w:rsidRDefault="00FF54C1" w:rsidP="00FA1687">
            <w:pPr>
              <w:pStyle w:val="TableEntry"/>
            </w:pPr>
            <w:r w:rsidRPr="00A97446">
              <w:t>Full or Partial Item Narrative</w:t>
            </w:r>
          </w:p>
        </w:tc>
        <w:tc>
          <w:tcPr>
            <w:tcW w:w="3192" w:type="dxa"/>
            <w:shd w:val="clear" w:color="auto" w:fill="auto"/>
          </w:tcPr>
          <w:p w14:paraId="7D78C26A" w14:textId="77777777" w:rsidR="00CA352F" w:rsidRPr="00A97446" w:rsidRDefault="00FF54C1" w:rsidP="00FA1687">
            <w:pPr>
              <w:pStyle w:val="TableEntry"/>
            </w:pPr>
            <w:r w:rsidRPr="00A97446">
              <w:t>CDA Section Text and optionally CDA Entry</w:t>
            </w:r>
          </w:p>
        </w:tc>
        <w:tc>
          <w:tcPr>
            <w:tcW w:w="3192" w:type="dxa"/>
            <w:shd w:val="clear" w:color="auto" w:fill="auto"/>
          </w:tcPr>
          <w:p w14:paraId="1CC745DC" w14:textId="77777777" w:rsidR="00CA352F" w:rsidRPr="00A97446" w:rsidRDefault="00FF54C1" w:rsidP="00FA1687">
            <w:pPr>
              <w:pStyle w:val="TableEntry"/>
            </w:pPr>
            <w:r w:rsidRPr="00A97446">
              <w:t>Yes</w:t>
            </w:r>
          </w:p>
        </w:tc>
      </w:tr>
      <w:tr w:rsidR="00FF54C1" w:rsidRPr="00A97446" w14:paraId="6F2549A3" w14:textId="77777777" w:rsidTr="00B23201">
        <w:tc>
          <w:tcPr>
            <w:tcW w:w="3192" w:type="dxa"/>
            <w:shd w:val="clear" w:color="auto" w:fill="auto"/>
          </w:tcPr>
          <w:p w14:paraId="75BA4CDC" w14:textId="77777777" w:rsidR="00FF54C1" w:rsidRPr="00A97446" w:rsidRDefault="00FF54C1" w:rsidP="00FA1687">
            <w:pPr>
              <w:pStyle w:val="TableEntry"/>
            </w:pPr>
            <w:r w:rsidRPr="00A97446">
              <w:t>Text Classifying</w:t>
            </w:r>
          </w:p>
        </w:tc>
        <w:tc>
          <w:tcPr>
            <w:tcW w:w="3192" w:type="dxa"/>
            <w:shd w:val="clear" w:color="auto" w:fill="auto"/>
          </w:tcPr>
          <w:p w14:paraId="07238119" w14:textId="77777777" w:rsidR="00FF54C1" w:rsidRPr="00A97446" w:rsidRDefault="00FF54C1" w:rsidP="00FA1687">
            <w:pPr>
              <w:pStyle w:val="TableEntry"/>
            </w:pPr>
            <w:r w:rsidRPr="00A97446">
              <w:t>CDA Section Text and CDA Entry</w:t>
            </w:r>
          </w:p>
        </w:tc>
        <w:tc>
          <w:tcPr>
            <w:tcW w:w="3192" w:type="dxa"/>
            <w:shd w:val="clear" w:color="auto" w:fill="auto"/>
          </w:tcPr>
          <w:p w14:paraId="781C4238" w14:textId="77777777" w:rsidR="00FF54C1" w:rsidRPr="00A97446" w:rsidRDefault="00FF54C1" w:rsidP="00FA1687">
            <w:pPr>
              <w:pStyle w:val="TableEntry"/>
            </w:pPr>
            <w:r w:rsidRPr="00A97446">
              <w:t>Yes</w:t>
            </w:r>
          </w:p>
        </w:tc>
      </w:tr>
    </w:tbl>
    <w:p w14:paraId="0486F69E" w14:textId="77777777" w:rsidR="00CA352F" w:rsidRPr="00A97446" w:rsidRDefault="0084187F" w:rsidP="00C20314">
      <w:pPr>
        <w:pStyle w:val="BodyText"/>
      </w:pPr>
      <w:r w:rsidRPr="00A97446">
        <w:t xml:space="preserve">The following sections contain several examples that have </w:t>
      </w:r>
      <w:r w:rsidR="002E1129" w:rsidRPr="00A97446">
        <w:t xml:space="preserve">been </w:t>
      </w:r>
      <w:r w:rsidRPr="00A97446">
        <w:t>collected from patient experiences with existing stylesheets and content display. These are presented here for illustration purposes within the different categories.</w:t>
      </w:r>
    </w:p>
    <w:p w14:paraId="48AFBD60" w14:textId="77777777" w:rsidR="00927293" w:rsidRPr="00A97446" w:rsidRDefault="00927293" w:rsidP="00EB0071">
      <w:pPr>
        <w:pStyle w:val="Heading5"/>
        <w:numPr>
          <w:ilvl w:val="0"/>
          <w:numId w:val="0"/>
        </w:numPr>
        <w:ind w:left="1008" w:hanging="1008"/>
        <w:rPr>
          <w:noProof w:val="0"/>
        </w:rPr>
      </w:pPr>
      <w:bookmarkStart w:id="55" w:name="_Toc396916868"/>
      <w:r w:rsidRPr="00A97446">
        <w:rPr>
          <w:noProof w:val="0"/>
        </w:rPr>
        <w:t>X.4.1.1</w:t>
      </w:r>
      <w:r w:rsidR="00E510A3" w:rsidRPr="00A97446">
        <w:rPr>
          <w:noProof w:val="0"/>
        </w:rPr>
        <w:t>.1</w:t>
      </w:r>
      <w:r w:rsidRPr="00A97446">
        <w:rPr>
          <w:noProof w:val="0"/>
        </w:rPr>
        <w:t xml:space="preserve"> Branding</w:t>
      </w:r>
      <w:bookmarkEnd w:id="55"/>
    </w:p>
    <w:p w14:paraId="1900EBA3" w14:textId="77777777" w:rsidR="0082696F" w:rsidRPr="00A97446" w:rsidRDefault="00843D00" w:rsidP="00FA1687">
      <w:pPr>
        <w:pStyle w:val="BodyText"/>
      </w:pPr>
      <w:r w:rsidRPr="00A97446">
        <w:t xml:space="preserve">The simple request to </w:t>
      </w:r>
      <w:r w:rsidR="0082696F" w:rsidRPr="00A97446">
        <w:t xml:space="preserve">show </w:t>
      </w:r>
      <w:r w:rsidR="00927293" w:rsidRPr="00A97446">
        <w:t xml:space="preserve">or hide </w:t>
      </w:r>
      <w:r w:rsidRPr="00A97446">
        <w:t>an o</w:t>
      </w:r>
      <w:r w:rsidR="00927293" w:rsidRPr="00A97446">
        <w:t xml:space="preserve">rganizational </w:t>
      </w:r>
      <w:r w:rsidR="0082696F" w:rsidRPr="00A97446">
        <w:t>l</w:t>
      </w:r>
      <w:r w:rsidR="00927293" w:rsidRPr="00A97446">
        <w:t xml:space="preserve">ogo </w:t>
      </w:r>
      <w:r w:rsidR="0082696F" w:rsidRPr="00A97446">
        <w:t xml:space="preserve">may </w:t>
      </w:r>
      <w:r w:rsidR="007C1B14" w:rsidRPr="00A97446">
        <w:t xml:space="preserve">be </w:t>
      </w:r>
      <w:r w:rsidR="0082696F" w:rsidRPr="00A97446">
        <w:t>an important requirement when organizational identification is needed to support existing practice workflows. For example, a logo appearing on a printed version of a document helps the consumer to quickly identify the document source.</w:t>
      </w:r>
    </w:p>
    <w:p w14:paraId="535C84EF" w14:textId="77777777" w:rsidR="00927293" w:rsidRPr="00A97446" w:rsidRDefault="0082696F" w:rsidP="00FA1687">
      <w:pPr>
        <w:pStyle w:val="BodyText"/>
      </w:pPr>
      <w:r w:rsidRPr="00A97446">
        <w:t xml:space="preserve">This </w:t>
      </w:r>
      <w:r w:rsidR="00927293" w:rsidRPr="00A97446">
        <w:t>may be controlled entirely by alternative style sheets</w:t>
      </w:r>
      <w:r w:rsidR="000750E3" w:rsidRPr="00A97446">
        <w:t>; no further constraints or guidance is provided in this profile.</w:t>
      </w:r>
      <w:r w:rsidR="00927293" w:rsidRPr="00A97446">
        <w:t xml:space="preserve"> </w:t>
      </w:r>
    </w:p>
    <w:p w14:paraId="1F64B1EC" w14:textId="77777777" w:rsidR="00927293" w:rsidRPr="00A97446" w:rsidRDefault="00927293" w:rsidP="00EB0071">
      <w:pPr>
        <w:pStyle w:val="Heading5"/>
        <w:numPr>
          <w:ilvl w:val="0"/>
          <w:numId w:val="0"/>
        </w:numPr>
        <w:ind w:left="1008" w:hanging="1008"/>
        <w:rPr>
          <w:noProof w:val="0"/>
        </w:rPr>
      </w:pPr>
      <w:bookmarkStart w:id="56" w:name="_Toc396916869"/>
      <w:r w:rsidRPr="00A97446">
        <w:rPr>
          <w:noProof w:val="0"/>
        </w:rPr>
        <w:t>X.4.1.</w:t>
      </w:r>
      <w:r w:rsidR="00E510A3" w:rsidRPr="00A97446">
        <w:rPr>
          <w:noProof w:val="0"/>
        </w:rPr>
        <w:t>1.</w:t>
      </w:r>
      <w:r w:rsidRPr="00A97446">
        <w:rPr>
          <w:noProof w:val="0"/>
        </w:rPr>
        <w:t>2 Patient Demographics</w:t>
      </w:r>
      <w:bookmarkEnd w:id="56"/>
    </w:p>
    <w:p w14:paraId="750A7031" w14:textId="77777777" w:rsidR="00927293" w:rsidRPr="00A97446" w:rsidRDefault="00927293" w:rsidP="00FA1687">
      <w:pPr>
        <w:pStyle w:val="BodyText"/>
      </w:pPr>
      <w:r w:rsidRPr="00A97446">
        <w:t>Do not show patient address (</w:t>
      </w:r>
      <w:r w:rsidR="00BD759C" w:rsidRPr="00A97446">
        <w:t xml:space="preserve">some </w:t>
      </w:r>
      <w:r w:rsidR="00F3039B" w:rsidRPr="00A97446">
        <w:t>patients</w:t>
      </w:r>
      <w:r w:rsidRPr="00A97446">
        <w:t xml:space="preserve"> </w:t>
      </w:r>
      <w:r w:rsidR="00BD759C" w:rsidRPr="00A97446">
        <w:t>have commented</w:t>
      </w:r>
      <w:r w:rsidRPr="00A97446">
        <w:t xml:space="preserve">: </w:t>
      </w:r>
      <w:r w:rsidR="00BD759C" w:rsidRPr="00A97446">
        <w:t>“</w:t>
      </w:r>
      <w:r w:rsidRPr="00A97446">
        <w:t>I know where I live</w:t>
      </w:r>
      <w:r w:rsidR="00BD759C" w:rsidRPr="00A97446">
        <w:t>”</w:t>
      </w:r>
      <w:r w:rsidRPr="00A97446">
        <w:t>)</w:t>
      </w:r>
      <w:r w:rsidR="006C1156" w:rsidRPr="00A97446">
        <w:t>.</w:t>
      </w:r>
      <w:r w:rsidRPr="00A97446">
        <w:t xml:space="preserve"> Show demographic</w:t>
      </w:r>
      <w:r w:rsidR="006C1156" w:rsidRPr="00A97446">
        <w:t>s</w:t>
      </w:r>
      <w:r w:rsidRPr="00A97446">
        <w:t xml:space="preserve"> only if changed since </w:t>
      </w:r>
      <w:r w:rsidR="00DA5DB3" w:rsidRPr="00A97446">
        <w:t>a particular date</w:t>
      </w:r>
      <w:r w:rsidRPr="00A97446">
        <w:t>.</w:t>
      </w:r>
    </w:p>
    <w:p w14:paraId="2C7EF041" w14:textId="77777777" w:rsidR="00927293" w:rsidRPr="00A97446" w:rsidRDefault="00DA5DB3" w:rsidP="00FA1687">
      <w:pPr>
        <w:pStyle w:val="BodyText"/>
      </w:pPr>
      <w:r w:rsidRPr="00A97446">
        <w:t xml:space="preserve">This </w:t>
      </w:r>
      <w:r w:rsidR="00927293" w:rsidRPr="00A97446">
        <w:t>is an open issue because the CDA R2 has no attributes that can be used to tag this content</w:t>
      </w:r>
      <w:r w:rsidRPr="00A97446">
        <w:t xml:space="preserve"> as when an address, phone number, etc</w:t>
      </w:r>
      <w:r w:rsidR="004D4F35" w:rsidRPr="00A97446">
        <w:t>.</w:t>
      </w:r>
      <w:r w:rsidRPr="00A97446">
        <w:t>, were changed</w:t>
      </w:r>
      <w:r w:rsidR="00B616FE" w:rsidRPr="00A97446">
        <w:t>.</w:t>
      </w:r>
    </w:p>
    <w:p w14:paraId="1CD3A92F" w14:textId="77777777" w:rsidR="0015258F" w:rsidRPr="00A97446" w:rsidRDefault="0015258F" w:rsidP="00FA1687">
      <w:pPr>
        <w:pStyle w:val="BodyText"/>
      </w:pPr>
      <w:r w:rsidRPr="00A97446">
        <w:t xml:space="preserve">The show/hide of patient address may be controlled entirely by alternative style sheets; no further constraints or guidance is provided in this profile. </w:t>
      </w:r>
    </w:p>
    <w:p w14:paraId="7F0E330E" w14:textId="77777777" w:rsidR="00927293" w:rsidRPr="00A97446" w:rsidRDefault="00927293" w:rsidP="00EB0071">
      <w:pPr>
        <w:pStyle w:val="Heading5"/>
        <w:numPr>
          <w:ilvl w:val="0"/>
          <w:numId w:val="0"/>
        </w:numPr>
        <w:ind w:left="1008" w:hanging="1008"/>
        <w:rPr>
          <w:noProof w:val="0"/>
        </w:rPr>
      </w:pPr>
      <w:bookmarkStart w:id="57" w:name="_Toc396916870"/>
      <w:r w:rsidRPr="00A97446">
        <w:rPr>
          <w:noProof w:val="0"/>
        </w:rPr>
        <w:t>X.4.1.</w:t>
      </w:r>
      <w:r w:rsidR="00E510A3" w:rsidRPr="00A97446">
        <w:rPr>
          <w:noProof w:val="0"/>
        </w:rPr>
        <w:t>1.</w:t>
      </w:r>
      <w:r w:rsidRPr="00A97446">
        <w:rPr>
          <w:noProof w:val="0"/>
        </w:rPr>
        <w:t>3 Patient Contacts</w:t>
      </w:r>
      <w:bookmarkEnd w:id="57"/>
    </w:p>
    <w:p w14:paraId="5EC9AF1F" w14:textId="77777777" w:rsidR="00927293" w:rsidRPr="00A97446" w:rsidRDefault="00B616FE" w:rsidP="00FA1687">
      <w:pPr>
        <w:pStyle w:val="BodyText"/>
      </w:pPr>
      <w:r w:rsidRPr="00A97446">
        <w:t xml:space="preserve">The request to show or hide some or all of a patient’s contacts </w:t>
      </w:r>
      <w:r w:rsidR="00927293" w:rsidRPr="00A97446">
        <w:t>may be controlled entirely by alternative style sheets</w:t>
      </w:r>
      <w:r w:rsidR="00DB78EC" w:rsidRPr="00A97446">
        <w:t>; no further constraints or guidance is provided in this profile.</w:t>
      </w:r>
    </w:p>
    <w:p w14:paraId="7A502F05" w14:textId="77777777" w:rsidR="00927293" w:rsidRPr="00A97446" w:rsidRDefault="00927293" w:rsidP="00EB0071">
      <w:pPr>
        <w:pStyle w:val="Heading5"/>
        <w:numPr>
          <w:ilvl w:val="0"/>
          <w:numId w:val="0"/>
        </w:numPr>
        <w:ind w:left="1008" w:hanging="1008"/>
        <w:rPr>
          <w:noProof w:val="0"/>
        </w:rPr>
      </w:pPr>
      <w:bookmarkStart w:id="58" w:name="_Toc396916871"/>
      <w:r w:rsidRPr="00A97446">
        <w:rPr>
          <w:noProof w:val="0"/>
        </w:rPr>
        <w:t>X.4.1.</w:t>
      </w:r>
      <w:r w:rsidR="00E510A3" w:rsidRPr="00A97446">
        <w:rPr>
          <w:noProof w:val="0"/>
        </w:rPr>
        <w:t>1.</w:t>
      </w:r>
      <w:r w:rsidRPr="00A97446">
        <w:rPr>
          <w:noProof w:val="0"/>
        </w:rPr>
        <w:t>4 Document Sections</w:t>
      </w:r>
      <w:bookmarkEnd w:id="58"/>
    </w:p>
    <w:p w14:paraId="7128CF32" w14:textId="77777777" w:rsidR="000E1B5A" w:rsidRPr="00A97446" w:rsidRDefault="00927293" w:rsidP="00FA1687">
      <w:pPr>
        <w:pStyle w:val="BodyText"/>
        <w:rPr>
          <w:rStyle w:val="XMLname"/>
        </w:rPr>
      </w:pPr>
      <w:r w:rsidRPr="00A97446">
        <w:t xml:space="preserve">Omit </w:t>
      </w:r>
      <w:r w:rsidR="00893ADF" w:rsidRPr="00A97446">
        <w:t>s</w:t>
      </w:r>
      <w:r w:rsidRPr="00A97446">
        <w:t>ections that are empty</w:t>
      </w:r>
      <w:r w:rsidR="00912388" w:rsidRPr="00A97446">
        <w:t>, or sections that contain “no information”.</w:t>
      </w:r>
      <w:r w:rsidRPr="00A97446" w:rsidDel="00856E92">
        <w:t xml:space="preserve"> </w:t>
      </w:r>
      <w:r w:rsidRPr="00A97446">
        <w:t xml:space="preserve">This may be controlled by a style sheet in conjunction with a </w:t>
      </w:r>
      <w:r w:rsidR="0066789C" w:rsidRPr="00A97446">
        <w:t>tagging</w:t>
      </w:r>
      <w:r w:rsidRPr="00A97446">
        <w:t xml:space="preserve"> </w:t>
      </w:r>
      <w:r w:rsidR="00F260C3" w:rsidRPr="00A97446">
        <w:t xml:space="preserve">the narrative </w:t>
      </w:r>
      <w:r w:rsidRPr="00A97446">
        <w:t>text element</w:t>
      </w:r>
      <w:r w:rsidR="0066789C" w:rsidRPr="00A97446">
        <w:t>s</w:t>
      </w:r>
      <w:r w:rsidRPr="00A97446">
        <w:t xml:space="preserve"> of a section.</w:t>
      </w:r>
    </w:p>
    <w:p w14:paraId="45A19F15" w14:textId="77777777" w:rsidR="00927293" w:rsidRPr="00A97446" w:rsidRDefault="00927293" w:rsidP="00EB0071">
      <w:pPr>
        <w:pStyle w:val="Heading5"/>
        <w:numPr>
          <w:ilvl w:val="0"/>
          <w:numId w:val="0"/>
        </w:numPr>
        <w:ind w:left="1008" w:hanging="1008"/>
        <w:rPr>
          <w:noProof w:val="0"/>
        </w:rPr>
      </w:pPr>
      <w:bookmarkStart w:id="59" w:name="_Toc396916872"/>
      <w:r w:rsidRPr="00A97446">
        <w:rPr>
          <w:noProof w:val="0"/>
        </w:rPr>
        <w:lastRenderedPageBreak/>
        <w:t>X.4.1.</w:t>
      </w:r>
      <w:r w:rsidR="00E510A3" w:rsidRPr="00A97446">
        <w:rPr>
          <w:noProof w:val="0"/>
        </w:rPr>
        <w:t>1.</w:t>
      </w:r>
      <w:r w:rsidRPr="00A97446">
        <w:rPr>
          <w:noProof w:val="0"/>
        </w:rPr>
        <w:t xml:space="preserve">5 Changed / Assessed </w:t>
      </w:r>
      <w:r w:rsidR="00CA352F" w:rsidRPr="00A97446">
        <w:rPr>
          <w:noProof w:val="0"/>
        </w:rPr>
        <w:t xml:space="preserve">Clinical </w:t>
      </w:r>
      <w:r w:rsidRPr="00A97446">
        <w:rPr>
          <w:noProof w:val="0"/>
        </w:rPr>
        <w:t>Content</w:t>
      </w:r>
      <w:bookmarkEnd w:id="59"/>
    </w:p>
    <w:p w14:paraId="6460D473" w14:textId="77777777" w:rsidR="00927293" w:rsidRPr="00A97446" w:rsidRDefault="009019F3" w:rsidP="00FA1687">
      <w:pPr>
        <w:pStyle w:val="BodyText"/>
      </w:pPr>
      <w:r w:rsidRPr="00A97446">
        <w:t xml:space="preserve">Show only the problems assessed this visit. </w:t>
      </w:r>
      <w:r w:rsidR="00927293" w:rsidRPr="00A97446">
        <w:t xml:space="preserve">Do not </w:t>
      </w:r>
      <w:r w:rsidR="00912388" w:rsidRPr="00A97446">
        <w:t>show</w:t>
      </w:r>
      <w:r w:rsidR="00927293" w:rsidRPr="00A97446">
        <w:t xml:space="preserve"> historical content (such as family, social, smoking history) </w:t>
      </w:r>
      <w:r w:rsidRPr="00A97446">
        <w:t xml:space="preserve">that was </w:t>
      </w:r>
      <w:r w:rsidR="00927293" w:rsidRPr="00A97446">
        <w:t>not addressed during th</w:t>
      </w:r>
      <w:r w:rsidRPr="00A97446">
        <w:t>is</w:t>
      </w:r>
      <w:r w:rsidR="00927293" w:rsidRPr="00A97446">
        <w:t xml:space="preserve"> visit</w:t>
      </w:r>
      <w:r w:rsidRPr="00A97446">
        <w:t xml:space="preserve">. </w:t>
      </w:r>
    </w:p>
    <w:p w14:paraId="71C3283A" w14:textId="77777777" w:rsidR="00927293" w:rsidRPr="00A97446" w:rsidRDefault="00927293" w:rsidP="00FA1687">
      <w:pPr>
        <w:pStyle w:val="BodyText"/>
      </w:pPr>
      <w:r w:rsidRPr="00A97446">
        <w:t>Show only the medications renewed or prescribed or changed</w:t>
      </w:r>
      <w:r w:rsidR="009019F3" w:rsidRPr="00A97446">
        <w:t xml:space="preserve"> during</w:t>
      </w:r>
      <w:r w:rsidRPr="00A97446">
        <w:t xml:space="preserve"> this visit</w:t>
      </w:r>
      <w:r w:rsidR="009019F3" w:rsidRPr="00A97446">
        <w:t>.</w:t>
      </w:r>
    </w:p>
    <w:p w14:paraId="66EB1ADA" w14:textId="77777777" w:rsidR="00927293" w:rsidRPr="00A97446" w:rsidRDefault="00927293" w:rsidP="00FA1687">
      <w:pPr>
        <w:pStyle w:val="BodyText"/>
      </w:pPr>
      <w:r w:rsidRPr="00A97446">
        <w:t>Show only the vital signs taken at this visit or related to other vitals (e.g., trends)</w:t>
      </w:r>
      <w:r w:rsidR="009019F3" w:rsidRPr="00A97446">
        <w:t>.</w:t>
      </w:r>
    </w:p>
    <w:p w14:paraId="6471F8AE" w14:textId="77777777" w:rsidR="000E1B5A" w:rsidRPr="00A97446" w:rsidRDefault="00927293" w:rsidP="00FA1687">
      <w:pPr>
        <w:pStyle w:val="BodyText"/>
        <w:rPr>
          <w:rStyle w:val="XMLname"/>
        </w:rPr>
      </w:pPr>
      <w:r w:rsidRPr="00A97446">
        <w:t xml:space="preserve">This may be controlled by a style sheet in conjunction with a </w:t>
      </w:r>
      <w:r w:rsidR="0066789C" w:rsidRPr="00A97446">
        <w:t>tagging</w:t>
      </w:r>
      <w:r w:rsidR="00F260C3" w:rsidRPr="00A97446">
        <w:t xml:space="preserve"> of the narrative text of </w:t>
      </w:r>
      <w:r w:rsidR="009019F3" w:rsidRPr="00A97446">
        <w:t xml:space="preserve">the changed </w:t>
      </w:r>
      <w:r w:rsidRPr="00A97446">
        <w:t>item</w:t>
      </w:r>
      <w:r w:rsidR="009019F3" w:rsidRPr="00A97446">
        <w:t>s</w:t>
      </w:r>
      <w:r w:rsidRPr="00A97446">
        <w:t xml:space="preserve"> within the list of items in the </w:t>
      </w:r>
      <w:r w:rsidR="0066789C" w:rsidRPr="00A97446">
        <w:t>narrative text</w:t>
      </w:r>
      <w:r w:rsidRPr="00A97446">
        <w:t>.</w:t>
      </w:r>
    </w:p>
    <w:p w14:paraId="035E231A" w14:textId="77777777" w:rsidR="00927293" w:rsidRPr="00A97446" w:rsidRDefault="00927293" w:rsidP="00EB0071">
      <w:pPr>
        <w:pStyle w:val="Heading5"/>
        <w:numPr>
          <w:ilvl w:val="0"/>
          <w:numId w:val="0"/>
        </w:numPr>
        <w:ind w:left="1008" w:hanging="1008"/>
        <w:rPr>
          <w:noProof w:val="0"/>
        </w:rPr>
      </w:pPr>
      <w:bookmarkStart w:id="60" w:name="_Toc396916873"/>
      <w:r w:rsidRPr="00A97446">
        <w:rPr>
          <w:noProof w:val="0"/>
        </w:rPr>
        <w:t>X.4.1.</w:t>
      </w:r>
      <w:r w:rsidR="00E510A3" w:rsidRPr="00A97446">
        <w:rPr>
          <w:noProof w:val="0"/>
        </w:rPr>
        <w:t>1.</w:t>
      </w:r>
      <w:r w:rsidRPr="00A97446">
        <w:rPr>
          <w:noProof w:val="0"/>
        </w:rPr>
        <w:t xml:space="preserve">6 Full </w:t>
      </w:r>
      <w:r w:rsidR="00062D7C" w:rsidRPr="00A97446">
        <w:rPr>
          <w:noProof w:val="0"/>
        </w:rPr>
        <w:t>or Partial Item Narrative</w:t>
      </w:r>
      <w:bookmarkEnd w:id="60"/>
    </w:p>
    <w:p w14:paraId="4D754189" w14:textId="77777777" w:rsidR="00927293" w:rsidRPr="00A97446" w:rsidRDefault="003517C7" w:rsidP="00F327CB">
      <w:pPr>
        <w:pStyle w:val="BodyText"/>
      </w:pPr>
      <w:r w:rsidRPr="00A97446">
        <w:t>Sometimes p</w:t>
      </w:r>
      <w:r w:rsidR="00927293" w:rsidRPr="00A97446">
        <w:t>atients do not want to see ICD</w:t>
      </w:r>
      <w:r w:rsidR="0021539B" w:rsidRPr="00A97446">
        <w:t xml:space="preserve"> or other </w:t>
      </w:r>
      <w:r w:rsidR="00927293" w:rsidRPr="00A97446">
        <w:t>codes assigned to problems.</w:t>
      </w:r>
    </w:p>
    <w:p w14:paraId="265FFB3D" w14:textId="77777777" w:rsidR="00EA59E2" w:rsidRPr="00A97446" w:rsidRDefault="00927293" w:rsidP="00F327CB">
      <w:pPr>
        <w:pStyle w:val="BodyText"/>
      </w:pPr>
      <w:r w:rsidRPr="00A97446">
        <w:t xml:space="preserve">Showing full </w:t>
      </w:r>
      <w:r w:rsidR="0021539B" w:rsidRPr="00A97446">
        <w:t xml:space="preserve">item </w:t>
      </w:r>
      <w:r w:rsidRPr="00A97446">
        <w:t>detail can be accomplished by a style sheet that presents all elements.</w:t>
      </w:r>
      <w:r w:rsidR="005229BD" w:rsidRPr="00A97446">
        <w:t xml:space="preserve"> </w:t>
      </w:r>
      <w:r w:rsidRPr="00A97446">
        <w:t xml:space="preserve">Omitting any specifics within text, such as the value of an ICD code, may be controlled by a style sheet in conjunction with </w:t>
      </w:r>
      <w:r w:rsidR="005229BD" w:rsidRPr="00A97446">
        <w:t>tagging an</w:t>
      </w:r>
      <w:r w:rsidRPr="00A97446">
        <w:t xml:space="preserve"> element within </w:t>
      </w:r>
      <w:r w:rsidR="005229BD" w:rsidRPr="00A97446">
        <w:t>narrative text.</w:t>
      </w:r>
      <w:r w:rsidR="00F908A3" w:rsidRPr="00A97446">
        <w:t xml:space="preserve"> </w:t>
      </w:r>
    </w:p>
    <w:p w14:paraId="4B361E2A" w14:textId="77777777" w:rsidR="00927293" w:rsidRPr="007E081A" w:rsidRDefault="00F908A3" w:rsidP="00F327CB">
      <w:pPr>
        <w:pStyle w:val="BodyText"/>
      </w:pPr>
      <w:r w:rsidRPr="00A97446">
        <w:t>However, there is more semantic information available when discrete entries elements are linked to the related narrative text via a text reference</w:t>
      </w:r>
      <w:r w:rsidR="00927293" w:rsidRPr="00A97446">
        <w:t>.</w:t>
      </w:r>
      <w:r w:rsidRPr="00A97446">
        <w:t xml:space="preserve"> The discrete code entry for the ICD code</w:t>
      </w:r>
      <w:r w:rsidR="007B56AE" w:rsidRPr="00A97446">
        <w:t xml:space="preserve">, for example, </w:t>
      </w:r>
      <w:r w:rsidRPr="00A97446">
        <w:t>can reference the narrative text for the code, thus clearly identifying that text as belonging to the (code, codeSystem).</w:t>
      </w:r>
      <w:r w:rsidR="00927293" w:rsidRPr="00E912AA">
        <w:t xml:space="preserve"> </w:t>
      </w:r>
    </w:p>
    <w:p w14:paraId="76300446" w14:textId="77777777" w:rsidR="00927293" w:rsidRPr="00A97446" w:rsidRDefault="00927293" w:rsidP="00EB0071">
      <w:pPr>
        <w:pStyle w:val="Heading5"/>
        <w:numPr>
          <w:ilvl w:val="0"/>
          <w:numId w:val="0"/>
        </w:numPr>
        <w:ind w:left="1008" w:hanging="1008"/>
        <w:rPr>
          <w:noProof w:val="0"/>
        </w:rPr>
      </w:pPr>
      <w:bookmarkStart w:id="61" w:name="_Toc396916874"/>
      <w:r w:rsidRPr="00A97446">
        <w:rPr>
          <w:noProof w:val="0"/>
        </w:rPr>
        <w:t>X.4.1.</w:t>
      </w:r>
      <w:r w:rsidR="00E510A3" w:rsidRPr="00A97446">
        <w:rPr>
          <w:noProof w:val="0"/>
        </w:rPr>
        <w:t>1.</w:t>
      </w:r>
      <w:r w:rsidRPr="00A97446">
        <w:rPr>
          <w:noProof w:val="0"/>
        </w:rPr>
        <w:t xml:space="preserve">7 Text </w:t>
      </w:r>
      <w:r w:rsidR="007B56AE" w:rsidRPr="00A97446">
        <w:rPr>
          <w:noProof w:val="0"/>
        </w:rPr>
        <w:t>Classifying</w:t>
      </w:r>
      <w:bookmarkEnd w:id="61"/>
    </w:p>
    <w:p w14:paraId="2B20FB86" w14:textId="77777777" w:rsidR="00927293" w:rsidRPr="00A97446" w:rsidRDefault="00927293" w:rsidP="00FA1687">
      <w:pPr>
        <w:pStyle w:val="BodyText"/>
      </w:pPr>
      <w:r w:rsidRPr="00A97446">
        <w:t>Show Dates as links for example, add this encounter date to my calendar</w:t>
      </w:r>
    </w:p>
    <w:p w14:paraId="2B5E1487" w14:textId="77777777" w:rsidR="00927293" w:rsidRPr="00A97446" w:rsidRDefault="00927293" w:rsidP="00FA1687">
      <w:pPr>
        <w:pStyle w:val="BodyText"/>
      </w:pPr>
      <w:r w:rsidRPr="00A97446">
        <w:t>Identify the name of a thing, e.g., a medication name, a physical quantity.</w:t>
      </w:r>
    </w:p>
    <w:p w14:paraId="53465882" w14:textId="77777777" w:rsidR="004C1D32" w:rsidRPr="00A97446" w:rsidRDefault="004C1D32" w:rsidP="00FA1687">
      <w:pPr>
        <w:pStyle w:val="BodyText"/>
      </w:pPr>
      <w:r w:rsidRPr="00A97446">
        <w:t xml:space="preserve">These examples, and many similar examples of pieces of the narrative text, can be referenced from discrete entry elements and thus semantic information is provided about the </w:t>
      </w:r>
      <w:r w:rsidR="00667898" w:rsidRPr="00A97446">
        <w:t xml:space="preserve">piece of the narrative </w:t>
      </w:r>
      <w:r w:rsidRPr="00A97446">
        <w:t>text.</w:t>
      </w:r>
    </w:p>
    <w:p w14:paraId="4CBE486B" w14:textId="77777777" w:rsidR="00126A38" w:rsidRPr="00A97446" w:rsidRDefault="00126A38" w:rsidP="00FA1687">
      <w:pPr>
        <w:pStyle w:val="Heading3"/>
        <w:numPr>
          <w:ilvl w:val="0"/>
          <w:numId w:val="0"/>
        </w:numPr>
        <w:rPr>
          <w:bCs/>
          <w:noProof w:val="0"/>
        </w:rPr>
      </w:pPr>
      <w:bookmarkStart w:id="62" w:name="_Toc396916875"/>
      <w:r w:rsidRPr="00A97446">
        <w:rPr>
          <w:bCs/>
          <w:noProof w:val="0"/>
        </w:rPr>
        <w:t>X.4.2 Use Cases</w:t>
      </w:r>
      <w:bookmarkEnd w:id="62"/>
    </w:p>
    <w:p w14:paraId="3AED1EDE" w14:textId="77777777" w:rsidR="00FD6B22" w:rsidRPr="00A97446" w:rsidRDefault="007773C8" w:rsidP="00126A38">
      <w:pPr>
        <w:pStyle w:val="Heading4"/>
        <w:numPr>
          <w:ilvl w:val="0"/>
          <w:numId w:val="0"/>
        </w:numPr>
        <w:ind w:left="864" w:hanging="864"/>
        <w:rPr>
          <w:noProof w:val="0"/>
        </w:rPr>
      </w:pPr>
      <w:bookmarkStart w:id="63" w:name="_Toc396916876"/>
      <w:r w:rsidRPr="00A97446">
        <w:rPr>
          <w:noProof w:val="0"/>
        </w:rPr>
        <w:t>X.</w:t>
      </w:r>
      <w:r w:rsidR="00AF472E" w:rsidRPr="00A97446">
        <w:rPr>
          <w:noProof w:val="0"/>
        </w:rPr>
        <w:t>4</w:t>
      </w:r>
      <w:r w:rsidRPr="00A97446">
        <w:rPr>
          <w:noProof w:val="0"/>
        </w:rPr>
        <w:t>.2</w:t>
      </w:r>
      <w:r w:rsidR="00126A38" w:rsidRPr="00A97446">
        <w:rPr>
          <w:noProof w:val="0"/>
        </w:rPr>
        <w:t>.1</w:t>
      </w:r>
      <w:r w:rsidRPr="00A97446">
        <w:rPr>
          <w:noProof w:val="0"/>
        </w:rPr>
        <w:t xml:space="preserve"> Use</w:t>
      </w:r>
      <w:r w:rsidR="00FD6B22" w:rsidRPr="00A97446">
        <w:rPr>
          <w:noProof w:val="0"/>
        </w:rPr>
        <w:t xml:space="preserve"> Case</w:t>
      </w:r>
      <w:r w:rsidR="002869E8" w:rsidRPr="00A97446">
        <w:rPr>
          <w:noProof w:val="0"/>
        </w:rPr>
        <w:t xml:space="preserve"> #1: </w:t>
      </w:r>
      <w:r w:rsidR="0079073F" w:rsidRPr="00A97446">
        <w:rPr>
          <w:noProof w:val="0"/>
        </w:rPr>
        <w:t>Visit Summary</w:t>
      </w:r>
      <w:bookmarkEnd w:id="63"/>
    </w:p>
    <w:p w14:paraId="35C5F700" w14:textId="77777777" w:rsidR="00C36901" w:rsidRPr="00A97446" w:rsidRDefault="00A67ED5" w:rsidP="00FA1687">
      <w:pPr>
        <w:pStyle w:val="BodyText"/>
      </w:pPr>
      <w:r w:rsidRPr="00A97446">
        <w:t xml:space="preserve">This use case involves a patient visiting their Primary Care Physician for a routine visit. </w:t>
      </w:r>
      <w:r w:rsidR="005F5B9E" w:rsidRPr="00A97446">
        <w:t>At the end of the visit, the PCP produces</w:t>
      </w:r>
      <w:r w:rsidR="004013F3" w:rsidRPr="00A97446">
        <w:t xml:space="preserve"> a </w:t>
      </w:r>
      <w:r w:rsidR="00423EF3" w:rsidRPr="00A97446">
        <w:t>v</w:t>
      </w:r>
      <w:r w:rsidR="004013F3" w:rsidRPr="00A97446">
        <w:t xml:space="preserve">isit </w:t>
      </w:r>
      <w:r w:rsidR="00423EF3" w:rsidRPr="00A97446">
        <w:t>s</w:t>
      </w:r>
      <w:r w:rsidR="004013F3" w:rsidRPr="00A97446">
        <w:t>ummary</w:t>
      </w:r>
      <w:r w:rsidR="005F5B9E" w:rsidRPr="00A97446">
        <w:t>, which is shared with the patient</w:t>
      </w:r>
      <w:r w:rsidR="00C36901" w:rsidRPr="00A97446">
        <w:t>.</w:t>
      </w:r>
    </w:p>
    <w:p w14:paraId="06A1985D" w14:textId="77777777" w:rsidR="00CF283F" w:rsidRPr="00A97446" w:rsidRDefault="007773C8" w:rsidP="00126A38">
      <w:pPr>
        <w:pStyle w:val="Heading5"/>
        <w:numPr>
          <w:ilvl w:val="0"/>
          <w:numId w:val="0"/>
        </w:numPr>
        <w:rPr>
          <w:noProof w:val="0"/>
        </w:rPr>
      </w:pPr>
      <w:bookmarkStart w:id="64" w:name="_Toc396916877"/>
      <w:r w:rsidRPr="00A97446">
        <w:rPr>
          <w:noProof w:val="0"/>
        </w:rPr>
        <w:t>X.</w:t>
      </w:r>
      <w:r w:rsidR="00AF472E" w:rsidRPr="00A97446">
        <w:rPr>
          <w:noProof w:val="0"/>
        </w:rPr>
        <w:t>4</w:t>
      </w:r>
      <w:r w:rsidRPr="00A97446">
        <w:rPr>
          <w:noProof w:val="0"/>
        </w:rPr>
        <w:t>.2.1</w:t>
      </w:r>
      <w:r w:rsidR="00126A38" w:rsidRPr="00A97446">
        <w:rPr>
          <w:noProof w:val="0"/>
        </w:rPr>
        <w:t>.1</w:t>
      </w:r>
      <w:r w:rsidRPr="00A97446">
        <w:rPr>
          <w:noProof w:val="0"/>
        </w:rPr>
        <w:t xml:space="preserve"> </w:t>
      </w:r>
      <w:r w:rsidR="00E8455F" w:rsidRPr="00A97446">
        <w:rPr>
          <w:noProof w:val="0"/>
        </w:rPr>
        <w:t>Visit Summary</w:t>
      </w:r>
      <w:r w:rsidR="002869E8" w:rsidRPr="00A97446">
        <w:rPr>
          <w:bCs/>
          <w:noProof w:val="0"/>
        </w:rPr>
        <w:t xml:space="preserve"> </w:t>
      </w:r>
      <w:r w:rsidR="005F21E7" w:rsidRPr="00A97446">
        <w:rPr>
          <w:noProof w:val="0"/>
        </w:rPr>
        <w:t>Use Case</w:t>
      </w:r>
      <w:r w:rsidR="002869E8" w:rsidRPr="00A97446">
        <w:rPr>
          <w:noProof w:val="0"/>
        </w:rPr>
        <w:t xml:space="preserve"> Description</w:t>
      </w:r>
      <w:bookmarkEnd w:id="64"/>
    </w:p>
    <w:p w14:paraId="005EE7B4" w14:textId="77777777" w:rsidR="00225149" w:rsidRPr="00A97446" w:rsidRDefault="005F5B9E" w:rsidP="00FA1687">
      <w:pPr>
        <w:pStyle w:val="BodyText"/>
      </w:pPr>
      <w:r w:rsidRPr="00A97446">
        <w:t xml:space="preserve">This use case involves a patient visiting their Primary Care Physician for a routine visit. The patient arrives at the clinic with a list of problems that </w:t>
      </w:r>
      <w:r w:rsidR="00B91568" w:rsidRPr="00A97446">
        <w:t>he</w:t>
      </w:r>
      <w:r w:rsidRPr="00A97446">
        <w:t xml:space="preserve"> wish</w:t>
      </w:r>
      <w:r w:rsidR="00B91568" w:rsidRPr="00A97446">
        <w:t>es</w:t>
      </w:r>
      <w:r w:rsidRPr="00A97446">
        <w:t xml:space="preserve"> to discuss. The patient’s sleep apnea, an existing condition, is getting worse. He has also developed frequent headaches. The PCP makes note of these new problems, and performs a physical examination</w:t>
      </w:r>
      <w:r w:rsidR="002160E3" w:rsidRPr="00A97446">
        <w:t xml:space="preserve">. </w:t>
      </w:r>
      <w:r w:rsidR="00225149" w:rsidRPr="00A97446">
        <w:t xml:space="preserve">He notes that the patient’s weight has increased since his last visit, which may be an aggravating factor. They agree to </w:t>
      </w:r>
      <w:r w:rsidR="00C41244" w:rsidRPr="00A97446">
        <w:t xml:space="preserve">create </w:t>
      </w:r>
      <w:r w:rsidR="00225149" w:rsidRPr="00A97446">
        <w:t>a new care plan goal to reduce the patient’s weight by ten percent and re-evaluate the condition when that goal has been reached</w:t>
      </w:r>
      <w:r w:rsidR="00F44049" w:rsidRPr="00A97446">
        <w:t xml:space="preserve"> before considering any more invasive treatment</w:t>
      </w:r>
      <w:r w:rsidR="00225149" w:rsidRPr="00A97446">
        <w:t>. In the</w:t>
      </w:r>
      <w:r w:rsidR="007845D1" w:rsidRPr="00A97446">
        <w:t xml:space="preserve"> meantime, the PCP prescribes an analgesic </w:t>
      </w:r>
      <w:r w:rsidR="00225149" w:rsidRPr="00A97446">
        <w:t xml:space="preserve">to help with the headaches. </w:t>
      </w:r>
    </w:p>
    <w:p w14:paraId="53EB958B" w14:textId="77777777" w:rsidR="002F6DEB" w:rsidRPr="00A97446" w:rsidRDefault="00225149" w:rsidP="00FA1687">
      <w:pPr>
        <w:pStyle w:val="BodyText"/>
      </w:pPr>
      <w:r w:rsidRPr="00A97446">
        <w:lastRenderedPageBreak/>
        <w:t xml:space="preserve">The PCP produces a </w:t>
      </w:r>
      <w:r w:rsidR="00F44049" w:rsidRPr="00A97446">
        <w:t xml:space="preserve">visit summary </w:t>
      </w:r>
      <w:r w:rsidRPr="00A97446">
        <w:t>document at the end of the visit and shares it with the patient, as he want</w:t>
      </w:r>
      <w:r w:rsidR="00F7617F" w:rsidRPr="00A97446">
        <w:t>s</w:t>
      </w:r>
      <w:r w:rsidRPr="00A97446">
        <w:t xml:space="preserve"> to provide his p</w:t>
      </w:r>
      <w:r w:rsidR="00F44049" w:rsidRPr="00A97446">
        <w:t>atient with a meaningful recap</w:t>
      </w:r>
      <w:r w:rsidRPr="00A97446">
        <w:t xml:space="preserve"> of </w:t>
      </w:r>
      <w:r w:rsidR="00F44049" w:rsidRPr="00A97446">
        <w:t xml:space="preserve">what they discussed during </w:t>
      </w:r>
      <w:r w:rsidRPr="00A97446">
        <w:t>the visit. This document contains the</w:t>
      </w:r>
      <w:r w:rsidR="00515502" w:rsidRPr="00A97446">
        <w:t xml:space="preserve"> problems</w:t>
      </w:r>
      <w:r w:rsidRPr="00A97446">
        <w:t>, plans and goals</w:t>
      </w:r>
      <w:r w:rsidR="00FF6BDA" w:rsidRPr="00A97446">
        <w:t>, and medications</w:t>
      </w:r>
      <w:r w:rsidRPr="00A97446">
        <w:t xml:space="preserve"> discussed during this visit</w:t>
      </w:r>
      <w:r w:rsidR="00FF6BDA" w:rsidRPr="00A97446">
        <w:t xml:space="preserve">. </w:t>
      </w:r>
      <w:r w:rsidR="00BB1C61" w:rsidRPr="00A97446">
        <w:t>However, d</w:t>
      </w:r>
      <w:r w:rsidRPr="00A97446">
        <w:t xml:space="preserve">ue to the </w:t>
      </w:r>
      <w:r w:rsidR="00D41AE2" w:rsidRPr="00A97446">
        <w:t>requirements</w:t>
      </w:r>
      <w:r w:rsidRPr="00A97446">
        <w:t xml:space="preserve"> of the document type specification </w:t>
      </w:r>
      <w:r w:rsidR="00FF6BDA" w:rsidRPr="00A97446">
        <w:t xml:space="preserve">it </w:t>
      </w:r>
      <w:r w:rsidRPr="00A97446">
        <w:t xml:space="preserve">also contains other medications and problems for that patient, along </w:t>
      </w:r>
      <w:r w:rsidR="00515502" w:rsidRPr="00A97446">
        <w:t xml:space="preserve">with </w:t>
      </w:r>
      <w:r w:rsidRPr="00A97446">
        <w:t xml:space="preserve">other types of information, such as immunizations, </w:t>
      </w:r>
      <w:r w:rsidR="00515502" w:rsidRPr="00A97446">
        <w:t>that were not addressed</w:t>
      </w:r>
      <w:r w:rsidR="002160E3" w:rsidRPr="00A97446">
        <w:t xml:space="preserve">. </w:t>
      </w:r>
    </w:p>
    <w:p w14:paraId="0FD4D556" w14:textId="77777777" w:rsidR="005F5B9E" w:rsidRPr="00A97446" w:rsidRDefault="00225149" w:rsidP="00FA1687">
      <w:pPr>
        <w:pStyle w:val="BodyText"/>
      </w:pPr>
      <w:r w:rsidRPr="00A97446">
        <w:t xml:space="preserve">The data elements that are relevant to the most recent visit </w:t>
      </w:r>
      <w:r w:rsidR="00A34261" w:rsidRPr="00A97446">
        <w:t xml:space="preserve">are tagged </w:t>
      </w:r>
      <w:r w:rsidRPr="00A97446">
        <w:t>so that the patient’s PHR system can identify them. When the patient logs in to their PHR</w:t>
      </w:r>
      <w:r w:rsidR="00A8127D" w:rsidRPr="00A97446">
        <w:t xml:space="preserve"> or patient portal</w:t>
      </w:r>
      <w:r w:rsidRPr="00A97446">
        <w:t xml:space="preserve">, the full view of the </w:t>
      </w:r>
      <w:r w:rsidR="00A7188F" w:rsidRPr="00A97446">
        <w:t>v</w:t>
      </w:r>
      <w:r w:rsidR="00A34261" w:rsidRPr="00A97446">
        <w:t xml:space="preserve">isit </w:t>
      </w:r>
      <w:r w:rsidR="00A7188F" w:rsidRPr="00A97446">
        <w:t>s</w:t>
      </w:r>
      <w:r w:rsidR="00A34261" w:rsidRPr="00A97446">
        <w:t>ummary</w:t>
      </w:r>
      <w:r w:rsidRPr="00A97446">
        <w:t xml:space="preserve"> document is displayed, so that the patient can verify that the information is all correct. </w:t>
      </w:r>
      <w:r w:rsidR="005F5B9E" w:rsidRPr="00A97446">
        <w:t xml:space="preserve">Subsequently, </w:t>
      </w:r>
      <w:r w:rsidRPr="00A97446">
        <w:t xml:space="preserve">the patient can choose to </w:t>
      </w:r>
      <w:r w:rsidR="00917A0D" w:rsidRPr="00A97446">
        <w:t>select</w:t>
      </w:r>
      <w:r w:rsidRPr="00A97446">
        <w:t xml:space="preserve"> </w:t>
      </w:r>
      <w:r w:rsidR="005F5B9E" w:rsidRPr="00A97446">
        <w:t xml:space="preserve">a view consisting of </w:t>
      </w:r>
      <w:r w:rsidRPr="00A97446">
        <w:t>o</w:t>
      </w:r>
      <w:r w:rsidR="00F44049" w:rsidRPr="00A97446">
        <w:t>nly those elements that are relevant to his most recent concerns.</w:t>
      </w:r>
    </w:p>
    <w:p w14:paraId="7308EBF4" w14:textId="77777777" w:rsidR="005F5B9E" w:rsidRPr="00A97446" w:rsidRDefault="005F5B9E" w:rsidP="00680C75"/>
    <w:p w14:paraId="3850D3D2" w14:textId="77777777" w:rsidR="00047B32" w:rsidRPr="00A97446" w:rsidRDefault="005F21E7" w:rsidP="00047B32">
      <w:pPr>
        <w:pStyle w:val="Heading5"/>
        <w:numPr>
          <w:ilvl w:val="0"/>
          <w:numId w:val="0"/>
        </w:numPr>
        <w:rPr>
          <w:noProof w:val="0"/>
        </w:rPr>
      </w:pPr>
      <w:bookmarkStart w:id="65" w:name="_Toc396916878"/>
      <w:r w:rsidRPr="00A97446">
        <w:rPr>
          <w:noProof w:val="0"/>
        </w:rPr>
        <w:t>X</w:t>
      </w:r>
      <w:r w:rsidR="00104BE6" w:rsidRPr="00A97446">
        <w:rPr>
          <w:noProof w:val="0"/>
        </w:rPr>
        <w:t>.</w:t>
      </w:r>
      <w:r w:rsidR="00AF472E" w:rsidRPr="00A97446">
        <w:rPr>
          <w:noProof w:val="0"/>
        </w:rPr>
        <w:t>4</w:t>
      </w:r>
      <w:r w:rsidRPr="00A97446">
        <w:rPr>
          <w:noProof w:val="0"/>
        </w:rPr>
        <w:t>.</w:t>
      </w:r>
      <w:r w:rsidR="00412649" w:rsidRPr="00A97446">
        <w:rPr>
          <w:noProof w:val="0"/>
        </w:rPr>
        <w:t>2</w:t>
      </w:r>
      <w:r w:rsidR="00FD6B22" w:rsidRPr="00A97446">
        <w:rPr>
          <w:noProof w:val="0"/>
        </w:rPr>
        <w:t>.</w:t>
      </w:r>
      <w:r w:rsidR="00126A38" w:rsidRPr="00A97446">
        <w:rPr>
          <w:noProof w:val="0"/>
        </w:rPr>
        <w:t>1.</w:t>
      </w:r>
      <w:r w:rsidRPr="00A97446">
        <w:rPr>
          <w:noProof w:val="0"/>
        </w:rPr>
        <w:t xml:space="preserve">2 </w:t>
      </w:r>
      <w:r w:rsidR="00E8455F" w:rsidRPr="00A97446">
        <w:rPr>
          <w:noProof w:val="0"/>
        </w:rPr>
        <w:t>Visit Summary</w:t>
      </w:r>
      <w:r w:rsidR="002869E8" w:rsidRPr="00A97446">
        <w:rPr>
          <w:noProof w:val="0"/>
        </w:rPr>
        <w:t xml:space="preserve"> </w:t>
      </w:r>
      <w:r w:rsidRPr="00A97446">
        <w:rPr>
          <w:noProof w:val="0"/>
        </w:rPr>
        <w:t>Process Flow</w:t>
      </w:r>
      <w:bookmarkEnd w:id="65"/>
      <w:r w:rsidR="009E34B7" w:rsidRPr="00A97446">
        <w:rPr>
          <w:noProof w:val="0"/>
        </w:rPr>
        <w:t xml:space="preserve"> </w:t>
      </w:r>
    </w:p>
    <w:p w14:paraId="0FDAF396" w14:textId="77777777" w:rsidR="00554504" w:rsidRDefault="00B33762" w:rsidP="00554504">
      <w:pPr>
        <w:pStyle w:val="BodyText"/>
        <w:jc w:val="center"/>
      </w:pPr>
      <w:r>
        <w:rPr>
          <w:noProof/>
        </w:rPr>
        <mc:AlternateContent>
          <mc:Choice Requires="wpc">
            <w:drawing>
              <wp:inline distT="0" distB="0" distL="0" distR="0" wp14:anchorId="052F96F6" wp14:editId="0DBF1C55">
                <wp:extent cx="5943600" cy="5113020"/>
                <wp:effectExtent l="0" t="0" r="0" b="1905"/>
                <wp:docPr id="204" name="Canvas 2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206"/>
                        <wps:cNvSpPr txBox="1">
                          <a:spLocks noChangeArrowheads="1"/>
                        </wps:cNvSpPr>
                        <wps:spPr bwMode="auto">
                          <a:xfrm>
                            <a:off x="872490" y="113665"/>
                            <a:ext cx="1083945" cy="45656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90AE73D" w14:textId="77777777" w:rsidR="007D1AFE" w:rsidRPr="00A67ED5" w:rsidRDefault="007D1AFE" w:rsidP="00047B32">
                              <w:pPr>
                                <w:pStyle w:val="BodyText"/>
                                <w:rPr>
                                  <w:sz w:val="22"/>
                                  <w:szCs w:val="22"/>
                                  <w:lang w:val="pt-BR"/>
                                </w:rPr>
                              </w:pPr>
                              <w:r>
                                <w:rPr>
                                  <w:sz w:val="22"/>
                                  <w:szCs w:val="22"/>
                                  <w:lang w:val="pt-BR"/>
                                </w:rPr>
                                <w:t>PCP</w:t>
                              </w:r>
                              <w:r>
                                <w:rPr>
                                  <w:sz w:val="22"/>
                                  <w:szCs w:val="22"/>
                                  <w:lang w:val="pt-BR"/>
                                </w:rPr>
                                <w:br/>
                                <w:t>(Content Creator)</w:t>
                              </w:r>
                            </w:p>
                            <w:p w14:paraId="7255D285" w14:textId="77777777" w:rsidR="007D1AFE" w:rsidRPr="00A67ED5" w:rsidRDefault="007D1AFE" w:rsidP="00047B32">
                              <w:pPr>
                                <w:pStyle w:val="BodyText"/>
                                <w:rPr>
                                  <w:sz w:val="22"/>
                                  <w:szCs w:val="22"/>
                                  <w:lang w:val="pt-BR"/>
                                </w:rPr>
                              </w:pPr>
                              <w:r w:rsidRPr="00A67ED5">
                                <w:rPr>
                                  <w:sz w:val="22"/>
                                  <w:szCs w:val="22"/>
                                  <w:lang w:val="pt-BR"/>
                                </w:rPr>
                                <w:t>Actor E</w:t>
                              </w:r>
                            </w:p>
                            <w:p w14:paraId="617A1D78" w14:textId="77777777" w:rsidR="007D1AFE" w:rsidRPr="00A67ED5" w:rsidRDefault="007D1AFE" w:rsidP="00047B32">
                              <w:pPr>
                                <w:rPr>
                                  <w:lang w:val="pt-BR"/>
                                </w:rPr>
                              </w:pPr>
                            </w:p>
                            <w:p w14:paraId="24C966D4" w14:textId="77777777" w:rsidR="007D1AFE" w:rsidRPr="00A67ED5" w:rsidRDefault="007D1AFE" w:rsidP="00047B32">
                              <w:pPr>
                                <w:pStyle w:val="BodyText"/>
                                <w:rPr>
                                  <w:sz w:val="22"/>
                                  <w:szCs w:val="22"/>
                                  <w:lang w:val="pt-BR"/>
                                </w:rPr>
                              </w:pPr>
                              <w:r w:rsidRPr="00A67ED5">
                                <w:rPr>
                                  <w:sz w:val="22"/>
                                  <w:szCs w:val="22"/>
                                  <w:lang w:val="pt-BR"/>
                                </w:rPr>
                                <w:t>Actor D/</w:t>
                              </w:r>
                            </w:p>
                            <w:p w14:paraId="5D7A8B83" w14:textId="77777777" w:rsidR="007D1AFE" w:rsidRPr="00A67ED5" w:rsidRDefault="007D1AFE" w:rsidP="00047B32">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17"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AC2E27A" w14:textId="77777777" w:rsidR="007D1AFE" w:rsidRPr="00077324" w:rsidRDefault="007D1AFE" w:rsidP="00047B32">
                              <w:pPr>
                                <w:pStyle w:val="BodyText"/>
                                <w:rPr>
                                  <w:sz w:val="22"/>
                                  <w:szCs w:val="22"/>
                                </w:rPr>
                              </w:pPr>
                              <w:r>
                                <w:rPr>
                                  <w:sz w:val="22"/>
                                  <w:szCs w:val="22"/>
                                </w:rPr>
                                <w:t xml:space="preserve">The Patient </w:t>
                              </w:r>
                              <w:r>
                                <w:rPr>
                                  <w:sz w:val="22"/>
                                  <w:szCs w:val="22"/>
                                </w:rPr>
                                <w:br/>
                                <w:t>(Content Consumer)</w:t>
                              </w:r>
                            </w:p>
                            <w:p w14:paraId="017749A7" w14:textId="77777777" w:rsidR="007D1AFE" w:rsidRPr="00077324" w:rsidRDefault="007D1AFE" w:rsidP="00047B32">
                              <w:pPr>
                                <w:pStyle w:val="BodyText"/>
                                <w:rPr>
                                  <w:sz w:val="22"/>
                                  <w:szCs w:val="22"/>
                                </w:rPr>
                              </w:pPr>
                              <w:r w:rsidRPr="00077324">
                                <w:rPr>
                                  <w:sz w:val="22"/>
                                  <w:szCs w:val="22"/>
                                </w:rPr>
                                <w:t>Actor B</w:t>
                              </w:r>
                            </w:p>
                            <w:p w14:paraId="58512B49" w14:textId="77777777" w:rsidR="007D1AFE" w:rsidRDefault="007D1AFE" w:rsidP="00047B32"/>
                            <w:p w14:paraId="3CF68263" w14:textId="77777777" w:rsidR="007D1AFE" w:rsidRPr="00077324" w:rsidRDefault="007D1AFE" w:rsidP="00047B32">
                              <w:pPr>
                                <w:pStyle w:val="BodyText"/>
                                <w:rPr>
                                  <w:sz w:val="22"/>
                                  <w:szCs w:val="22"/>
                                </w:rPr>
                              </w:pPr>
                              <w:r w:rsidRPr="00077324">
                                <w:rPr>
                                  <w:sz w:val="22"/>
                                  <w:szCs w:val="22"/>
                                </w:rPr>
                                <w:t>Actor A /</w:t>
                              </w:r>
                            </w:p>
                            <w:p w14:paraId="57F4E05D" w14:textId="77777777" w:rsidR="007D1AFE" w:rsidRPr="00077324" w:rsidRDefault="007D1AFE" w:rsidP="00047B32">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1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5C71764" w14:textId="77777777" w:rsidR="007D1AFE" w:rsidRPr="00077324" w:rsidRDefault="007D1AFE" w:rsidP="00047B32">
                              <w:pPr>
                                <w:pStyle w:val="BodyText"/>
                                <w:rPr>
                                  <w:sz w:val="22"/>
                                  <w:szCs w:val="22"/>
                                </w:rPr>
                              </w:pPr>
                              <w:r>
                                <w:rPr>
                                  <w:sz w:val="22"/>
                                  <w:szCs w:val="22"/>
                                </w:rPr>
                                <w:t>Share Content</w:t>
                              </w:r>
                            </w:p>
                            <w:p w14:paraId="21D94314" w14:textId="77777777" w:rsidR="007D1AFE" w:rsidRDefault="007D1AFE" w:rsidP="00047B32"/>
                            <w:p w14:paraId="26EF1163" w14:textId="77777777" w:rsidR="007D1AFE" w:rsidRPr="00077324" w:rsidRDefault="007D1AFE" w:rsidP="00047B32">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22"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5"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4C84A9E7" w14:textId="77777777" w:rsidR="007D1AFE" w:rsidRDefault="007D1AFE" w:rsidP="00047B32">
                              <w:r>
                                <w:t>See full view</w:t>
                              </w:r>
                            </w:p>
                          </w:txbxContent>
                        </wps:txbx>
                        <wps:bodyPr rot="0" vert="horz" wrap="square" lIns="91440" tIns="45720" rIns="91440" bIns="45720" anchor="t" anchorCtr="0" upright="1">
                          <a:noAutofit/>
                        </wps:bodyPr>
                      </wps:wsp>
                      <wps:wsp>
                        <wps:cNvPr id="26"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7"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13C8474" w14:textId="77777777" w:rsidR="007D1AFE" w:rsidRDefault="007D1AFE" w:rsidP="00047B32">
                              <w:r>
                                <w:t>Selects concise</w:t>
                              </w:r>
                            </w:p>
                            <w:p w14:paraId="29B22A5D" w14:textId="77777777" w:rsidR="007D1AFE" w:rsidRDefault="007D1AFE" w:rsidP="00047B32">
                              <w:r>
                                <w:t>view</w:t>
                              </w:r>
                            </w:p>
                            <w:p w14:paraId="330FEB8E" w14:textId="77777777" w:rsidR="007D1AFE" w:rsidRDefault="007D1AFE" w:rsidP="00047B32"/>
                          </w:txbxContent>
                        </wps:txbx>
                        <wps:bodyPr rot="0" vert="horz" wrap="square" lIns="91440" tIns="45720" rIns="91440" bIns="45720" anchor="t" anchorCtr="0" upright="1">
                          <a:noAutofit/>
                        </wps:bodyPr>
                      </wps:wsp>
                      <wps:wsp>
                        <wps:cNvPr id="28"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34A9C44C" w14:textId="77777777" w:rsidR="007D1AFE" w:rsidRDefault="007D1AFE" w:rsidP="00047B32">
                              <w:r>
                                <w:t xml:space="preserve">Selects another </w:t>
                              </w:r>
                            </w:p>
                            <w:p w14:paraId="6FDC5EF0" w14:textId="77777777" w:rsidR="007D1AFE" w:rsidRDefault="007D1AFE" w:rsidP="00047B32">
                              <w:r>
                                <w:t>view</w:t>
                              </w:r>
                            </w:p>
                          </w:txbxContent>
                        </wps:txbx>
                        <wps:bodyPr rot="0" vert="horz" wrap="square" lIns="91440" tIns="45720" rIns="91440" bIns="45720" anchor="t" anchorCtr="0" upright="1">
                          <a:noAutofit/>
                        </wps:bodyPr>
                      </wps:wsp>
                    </wpc:wpc>
                  </a:graphicData>
                </a:graphic>
              </wp:inline>
            </w:drawing>
          </mc:Choice>
          <mc:Fallback>
            <w:pict>
              <v:group w14:anchorId="052F96F6" id="Canvas 204" o:spid="_x0000_s1026" editas="canvas" style="width:468pt;height:402.6pt;mso-position-horizontal-relative:char;mso-position-vertical-relative:line" coordsize="59436,51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51130;visibility:visible;mso-wrap-style:square">
                  <v:fill o:detectmouseclick="t"/>
                  <v:path o:connecttype="none"/>
                </v:shape>
                <v:shapetype id="_x0000_t202" coordsize="21600,21600" o:spt="202" path="m,l,21600r21600,l21600,xe">
                  <v:stroke joinstyle="miter"/>
                  <v:path gradientshapeok="t" o:connecttype="rect"/>
                </v:shapetype>
                <v:shape id="Text Box 206" o:spid="_x0000_s1028" type="#_x0000_t202" style="position:absolute;left:8724;top:1136;width:10840;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fpscAA&#10;AADbAAAADwAAAGRycy9kb3ducmV2LnhtbERPS4vCMBC+C/6HMIIX0VQPRapRdn2Ah/XgA89DM9uW&#10;bSYlibb+e7MgeJuP7znLdWdq8SDnK8sKppMEBHFudcWFgutlP56D8AFZY22ZFDzJw3rV7y0x07bl&#10;Ez3OoRAxhH2GCsoQmkxKn5dk0E9sQxy5X+sMhghdIbXDNoabWs6SJJUGK44NJTa0KSn/O9+NgnTr&#10;7u2JN6PtdfeDx6aY3b6fN6WGg+5rASJQFz7it/ug4/wU/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fpscAAAADbAAAADwAAAAAAAAAAAAAAAACYAgAAZHJzL2Rvd25y&#10;ZXYueG1sUEsFBgAAAAAEAAQA9QAAAIUDAAAAAA==&#10;" stroked="f">
                  <v:textbox inset="0,0,0,0">
                    <w:txbxContent>
                      <w:p w14:paraId="390AE73D" w14:textId="77777777" w:rsidR="007D1AFE" w:rsidRPr="00A67ED5" w:rsidRDefault="007D1AFE" w:rsidP="00047B32">
                        <w:pPr>
                          <w:pStyle w:val="BodyText"/>
                          <w:rPr>
                            <w:sz w:val="22"/>
                            <w:szCs w:val="22"/>
                            <w:lang w:val="pt-BR"/>
                          </w:rPr>
                        </w:pPr>
                        <w:r>
                          <w:rPr>
                            <w:sz w:val="22"/>
                            <w:szCs w:val="22"/>
                            <w:lang w:val="pt-BR"/>
                          </w:rPr>
                          <w:t>PCP</w:t>
                        </w:r>
                        <w:r>
                          <w:rPr>
                            <w:sz w:val="22"/>
                            <w:szCs w:val="22"/>
                            <w:lang w:val="pt-BR"/>
                          </w:rPr>
                          <w:br/>
                          <w:t>(Content Creator)</w:t>
                        </w:r>
                      </w:p>
                      <w:p w14:paraId="7255D285" w14:textId="77777777" w:rsidR="007D1AFE" w:rsidRPr="00A67ED5" w:rsidRDefault="007D1AFE" w:rsidP="00047B32">
                        <w:pPr>
                          <w:pStyle w:val="BodyText"/>
                          <w:rPr>
                            <w:sz w:val="22"/>
                            <w:szCs w:val="22"/>
                            <w:lang w:val="pt-BR"/>
                          </w:rPr>
                        </w:pPr>
                        <w:r w:rsidRPr="00A67ED5">
                          <w:rPr>
                            <w:sz w:val="22"/>
                            <w:szCs w:val="22"/>
                            <w:lang w:val="pt-BR"/>
                          </w:rPr>
                          <w:t>Actor E</w:t>
                        </w:r>
                      </w:p>
                      <w:p w14:paraId="617A1D78" w14:textId="77777777" w:rsidR="007D1AFE" w:rsidRPr="00A67ED5" w:rsidRDefault="007D1AFE" w:rsidP="00047B32">
                        <w:pPr>
                          <w:rPr>
                            <w:lang w:val="pt-BR"/>
                          </w:rPr>
                        </w:pPr>
                      </w:p>
                      <w:p w14:paraId="24C966D4" w14:textId="77777777" w:rsidR="007D1AFE" w:rsidRPr="00A67ED5" w:rsidRDefault="007D1AFE" w:rsidP="00047B32">
                        <w:pPr>
                          <w:pStyle w:val="BodyText"/>
                          <w:rPr>
                            <w:sz w:val="22"/>
                            <w:szCs w:val="22"/>
                            <w:lang w:val="pt-BR"/>
                          </w:rPr>
                        </w:pPr>
                        <w:r w:rsidRPr="00A67ED5">
                          <w:rPr>
                            <w:sz w:val="22"/>
                            <w:szCs w:val="22"/>
                            <w:lang w:val="pt-BR"/>
                          </w:rPr>
                          <w:t>Actor D/</w:t>
                        </w:r>
                      </w:p>
                      <w:p w14:paraId="5D7A8B83" w14:textId="77777777" w:rsidR="007D1AFE" w:rsidRPr="00A67ED5" w:rsidRDefault="007D1AFE" w:rsidP="00047B32">
                        <w:pPr>
                          <w:pStyle w:val="BodyText"/>
                          <w:rPr>
                            <w:sz w:val="22"/>
                            <w:szCs w:val="22"/>
                            <w:lang w:val="pt-BR"/>
                          </w:rPr>
                        </w:pPr>
                        <w:r w:rsidRPr="00A67ED5">
                          <w:rPr>
                            <w:sz w:val="22"/>
                            <w:szCs w:val="22"/>
                            <w:lang w:val="pt-BR"/>
                          </w:rPr>
                          <w:t>Actor E</w:t>
                        </w:r>
                      </w:p>
                    </w:txbxContent>
                  </v:textbox>
                </v:shape>
                <v:line id="Line 207" o:spid="_x0000_s1029" style="position:absolute;flip:y;visibility:visible;mso-wrap-style:square" from="12776,5702" to="12839,49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7rrL8AAADbAAAADwAAAGRycy9kb3ducmV2LnhtbERPTYvCMBC9C/6HMMLeNFXQlWoUEZVF&#10;9rJV79NmTIvNpDRRu/9+syB4m8f7nOW6s7V4UOsrxwrGowQEceF0xUbB+bQfzkH4gKyxdkwKfsnD&#10;etXvLTHV7sk/9MiCETGEfYoKyhCaVEpflGTRj1xDHLmray2GCFsjdYvPGG5rOUmSmbRYcWwosaFt&#10;ScUtu1sF+W5zMcf8srMT/tYHM81ylplSH4NuswARqAtv8cv9peP8T/j/JR4gV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c7rrL8AAADbAAAADwAAAAAAAAAAAAAAAACh&#10;AgAAZHJzL2Rvd25yZXYueG1sUEsFBgAAAAAEAAQA+QAAAI0DAAAAAA==&#10;">
                  <v:stroke dashstyle="dash"/>
                </v:line>
                <v:shape id="Text Box 208" o:spid="_x0000_s1030" type="#_x0000_t202" style="position:absolute;left:22040;top:1136;width:12408;height:4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TYWMQA&#10;AADbAAAADwAAAGRycy9kb3ducmV2LnhtbESPT2/CMAzF75P4DpGRuEwjhQOaOgIa/yQO7ABDnK3G&#10;a6s1TpUEWr49PiBxs/We3/t5vuxdo24UYu3ZwGScgSIuvK25NHD+3X18gooJ2WLjmQzcKcJyMXib&#10;Y259x0e6nVKpJIRjjgaqlNpc61hU5DCOfUss2p8PDpOsodQ2YCfhrtHTLJtphzVLQ4UtrSsq/k9X&#10;Z2C2CdfuyOv3zXl7wJ+2nF5W94sxo2H//QUqUZ9e5uf13gq+wMo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U2FjEAAAA2wAAAA8AAAAAAAAAAAAAAAAAmAIAAGRycy9k&#10;b3ducmV2LnhtbFBLBQYAAAAABAAEAPUAAACJAwAAAAA=&#10;" stroked="f">
                  <v:textbox inset="0,0,0,0">
                    <w:txbxContent>
                      <w:p w14:paraId="5AC2E27A" w14:textId="77777777" w:rsidR="007D1AFE" w:rsidRPr="00077324" w:rsidRDefault="007D1AFE" w:rsidP="00047B32">
                        <w:pPr>
                          <w:pStyle w:val="BodyText"/>
                          <w:rPr>
                            <w:sz w:val="22"/>
                            <w:szCs w:val="22"/>
                          </w:rPr>
                        </w:pPr>
                        <w:r>
                          <w:rPr>
                            <w:sz w:val="22"/>
                            <w:szCs w:val="22"/>
                          </w:rPr>
                          <w:t xml:space="preserve">The Patient </w:t>
                        </w:r>
                        <w:r>
                          <w:rPr>
                            <w:sz w:val="22"/>
                            <w:szCs w:val="22"/>
                          </w:rPr>
                          <w:br/>
                          <w:t>(Content Consumer)</w:t>
                        </w:r>
                      </w:p>
                      <w:p w14:paraId="017749A7" w14:textId="77777777" w:rsidR="007D1AFE" w:rsidRPr="00077324" w:rsidRDefault="007D1AFE" w:rsidP="00047B32">
                        <w:pPr>
                          <w:pStyle w:val="BodyText"/>
                          <w:rPr>
                            <w:sz w:val="22"/>
                            <w:szCs w:val="22"/>
                          </w:rPr>
                        </w:pPr>
                        <w:r w:rsidRPr="00077324">
                          <w:rPr>
                            <w:sz w:val="22"/>
                            <w:szCs w:val="22"/>
                          </w:rPr>
                          <w:t>Actor B</w:t>
                        </w:r>
                      </w:p>
                      <w:p w14:paraId="58512B49" w14:textId="77777777" w:rsidR="007D1AFE" w:rsidRDefault="007D1AFE" w:rsidP="00047B32"/>
                      <w:p w14:paraId="3CF68263" w14:textId="77777777" w:rsidR="007D1AFE" w:rsidRPr="00077324" w:rsidRDefault="007D1AFE" w:rsidP="00047B32">
                        <w:pPr>
                          <w:pStyle w:val="BodyText"/>
                          <w:rPr>
                            <w:sz w:val="22"/>
                            <w:szCs w:val="22"/>
                          </w:rPr>
                        </w:pPr>
                        <w:r w:rsidRPr="00077324">
                          <w:rPr>
                            <w:sz w:val="22"/>
                            <w:szCs w:val="22"/>
                          </w:rPr>
                          <w:t>Actor A /</w:t>
                        </w:r>
                      </w:p>
                      <w:p w14:paraId="57F4E05D" w14:textId="77777777" w:rsidR="007D1AFE" w:rsidRPr="00077324" w:rsidRDefault="007D1AFE" w:rsidP="00047B32">
                        <w:pPr>
                          <w:pStyle w:val="BodyText"/>
                          <w:rPr>
                            <w:sz w:val="22"/>
                            <w:szCs w:val="22"/>
                          </w:rPr>
                        </w:pPr>
                        <w:r w:rsidRPr="00077324">
                          <w:rPr>
                            <w:sz w:val="22"/>
                            <w:szCs w:val="22"/>
                          </w:rPr>
                          <w:t>Actor B</w:t>
                        </w:r>
                      </w:p>
                    </w:txbxContent>
                  </v:textbox>
                </v:shape>
                <v:line id="Line 209" o:spid="_x0000_s1031" style="position:absolute;flip:y;visibility:visible;mso-wrap-style:square" from="25641,5702" to="25641,49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3aRb8AAADbAAAADwAAAGRycy9kb3ducmV2LnhtbERPTYvCMBC9C/6HMMLeNFVQ1moUEZVF&#10;9rJV79NmTIvNpDRRu/9+syB4m8f7nOW6s7V4UOsrxwrGowQEceF0xUbB+bQffoLwAVlj7ZgU/JKH&#10;9arfW2Kq3ZN/6JEFI2II+xQVlCE0qZS+KMmiH7mGOHJX11oMEbZG6hafMdzWcpIkM2mx4thQYkPb&#10;kopbdrcK8t3mYo75ZWcn/K0PZprlLDOlPgbdZgEiUBfe4pf7S8f5c/j/JR4gV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x3aRb8AAADbAAAADwAAAAAAAAAAAAAAAACh&#10;AgAAZHJzL2Rvd25yZXYueG1sUEsFBgAAAAAEAAQA+QAAAI0DAAAAAA==&#10;">
                  <v:stroke dashstyle="dash"/>
                </v:line>
                <v:rect id="Rectangle 210" o:spid="_x0000_s1032" style="position:absolute;left:11772;top:6610;width:1829;height:1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shape id="Text Box 211" o:spid="_x0000_s1033" type="#_x0000_t202" style="position:absolute;left:13970;top:5702;width:1058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7eMMA&#10;AADbAAAADwAAAGRycy9kb3ducmV2LnhtbESPT4vCMBTE7wt+h/AEL8ua2oMs1SjrP/CgB6t4fjRv&#10;27LNS0mird/eCMIeh5n5DTNf9qYRd3K+tqxgMk5AEBdW11wquJx3X98gfEDW2FgmBQ/ysFwMPuaY&#10;advxie55KEWEsM9QQRVCm0npi4oM+rFtiaP3a53BEKUrpXbYRbhpZJokU2mw5rhQYUvrioq//GYU&#10;TDfu1p14/bm5bA94bMv0unpclRoN+58ZiEB9+A+/23utIJ3A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K7eMMAAADbAAAADwAAAAAAAAAAAAAAAACYAgAAZHJzL2Rv&#10;d25yZXYueG1sUEsFBgAAAAAEAAQA9QAAAIgDAAAAAA==&#10;" stroked="f">
                  <v:textbox inset="0,0,0,0">
                    <w:txbxContent>
                      <w:p w14:paraId="65C71764" w14:textId="77777777" w:rsidR="007D1AFE" w:rsidRPr="00077324" w:rsidRDefault="007D1AFE" w:rsidP="00047B32">
                        <w:pPr>
                          <w:pStyle w:val="BodyText"/>
                          <w:rPr>
                            <w:sz w:val="22"/>
                            <w:szCs w:val="22"/>
                          </w:rPr>
                        </w:pPr>
                        <w:r>
                          <w:rPr>
                            <w:sz w:val="22"/>
                            <w:szCs w:val="22"/>
                          </w:rPr>
                          <w:t>Share Content</w:t>
                        </w:r>
                      </w:p>
                      <w:p w14:paraId="21D94314" w14:textId="77777777" w:rsidR="007D1AFE" w:rsidRDefault="007D1AFE" w:rsidP="00047B32"/>
                      <w:p w14:paraId="26EF1163" w14:textId="77777777" w:rsidR="007D1AFE" w:rsidRPr="00077324" w:rsidRDefault="007D1AFE" w:rsidP="00047B32">
                        <w:pPr>
                          <w:pStyle w:val="BodyText"/>
                          <w:rPr>
                            <w:sz w:val="22"/>
                            <w:szCs w:val="22"/>
                          </w:rPr>
                        </w:pPr>
                        <w:r w:rsidRPr="00077324">
                          <w:rPr>
                            <w:sz w:val="22"/>
                            <w:szCs w:val="22"/>
                          </w:rPr>
                          <w:t>Transaction-A [A]</w:t>
                        </w:r>
                      </w:p>
                    </w:txbxContent>
                  </v:textbox>
                </v:shape>
                <v:line id="Line 212" o:spid="_x0000_s1034" style="position:absolute;flip:x y;visibility:visible;mso-wrap-style:square" from="13449,8223" to="24745,8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CKacQAAADbAAAADwAAAGRycy9kb3ducmV2LnhtbESPQWvCQBSE74X+h+UVeqsbcxCNriKC&#10;4MGLtuj1JfvMRrNvk+wa03/fFYQeh5n5hlmsBluLnjpfOVYwHiUgiAunKy4V/Hxvv6YgfEDWWDsm&#10;Bb/kYbV8f1tgpt2DD9QfQykihH2GCkwITSalLwxZ9CPXEEfv4jqLIcqulLrDR4TbWqZJMpEWK44L&#10;BhvaGCpux7tV0Of38fW0P9x8fm5n+dS0m307UerzY1jPQQQawn/41d5pBWkKzy/xB8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gIppxAAAANsAAAAPAAAAAAAAAAAA&#10;AAAAAKECAABkcnMvZG93bnJldi54bWxQSwUGAAAAAAQABAD5AAAAkgMAAAAA&#10;">
                  <v:stroke endarrow="block"/>
                </v:line>
                <v:rect id="Rectangle 213" o:spid="_x0000_s1035" style="position:absolute;left:24726;top:8039;width:2039;height:39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shape id="Freeform 214" o:spid="_x0000_s1036" style="position:absolute;left:26765;top:11023;width:11576;height:9297;visibility:visible;mso-wrap-style:square;v-text-anchor:top" coordsize="1823,1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DyZMEA&#10;AADbAAAADwAAAGRycy9kb3ducmV2LnhtbESPQYvCMBSE74L/ITxhb5oqq5RqFBUV92h38fxonm2x&#10;eSlNtK2/3iws7HGYmW+Y1aYzlXhS40rLCqaTCARxZnXJuYKf7+M4BuE8ssbKMinoycFmPRysMNG2&#10;5Qs9U5+LAGGXoILC+zqR0mUFGXQTWxMH72Ybgz7IJpe6wTbATSVnUbSQBksOCwXWtC8ou6cPo8Dj&#10;JY0wPlxPL+7bRT+f3/Pdl1Ifo267BOGp8//hv/ZZK5h9wu+X8APk+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A8mTBAAAA2wAAAA8AAAAAAAAAAAAAAAAAmAIAAGRycy9kb3du&#10;cmV2LnhtbFBLBQYAAAAABAAEAPUAAACGAwAAAAA=&#10;" path="m,c907,270,1815,540,1819,784v4,244,-897,462,-1798,680e" filled="f">
                  <v:stroke endarrow="open"/>
                  <v:path arrowok="t" o:connecttype="custom" o:connectlocs="0,0;1155065,497840;13335,929640" o:connectangles="0,0,0"/>
                </v:shape>
                <v:shape id="Text Box 215" o:spid="_x0000_s1037" type="#_x0000_t202" style="position:absolute;left:26244;top:13081;width:14846;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vQEcMA&#10;AADbAAAADwAAAGRycy9kb3ducmV2LnhtbESP0WoCMRRE3wv+Q7iCbzWrYCmrUdRiW0oRXP2Ay+a6&#10;WU1ulk10t3/fFAo+DjNzhlmsemfFndpQe1YwGWcgiEuva64UnI6751cQISJrtJ5JwQ8FWC0HTwvM&#10;te/4QPciViJBOOSowMTY5FKG0pDDMPYNcfLOvnUYk2wrqVvsEtxZOc2yF+mw5rRgsKGtofJa3JyC&#10;jf3q3t6Dv+qP/lbsi8Pu+2KsUqNhv56DiNTHR/i//akVTGfw9yX9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2vQEcMAAADbAAAADwAAAAAAAAAAAAAAAACYAgAAZHJzL2Rv&#10;d25yZXYueG1sUEsFBgAAAAAEAAQA9QAAAIgDAAAAAA==&#10;" strokecolor="white">
                  <v:fill opacity="0"/>
                  <v:textbox>
                    <w:txbxContent>
                      <w:p w14:paraId="4C84A9E7" w14:textId="77777777" w:rsidR="007D1AFE" w:rsidRDefault="007D1AFE" w:rsidP="00047B32">
                        <w:r>
                          <w:t>See full view</w:t>
                        </w:r>
                      </w:p>
                    </w:txbxContent>
                  </v:textbox>
                </v:shape>
                <v:shape id="Freeform 216" o:spid="_x0000_s1038" style="position:absolute;left:27120;top:23444;width:11576;height:9296;visibility:visible;mso-wrap-style:square;v-text-anchor:top" coordsize="1823,1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7JiMIA&#10;AADbAAAADwAAAGRycy9kb3ducmV2LnhtbESPzWrDMBCE74W8g9hAb40cg01wo4QkNCE92ik9L9bW&#10;NrFWxlL906ePCoUeh5n5htnuJ9OKgXrXWFawXkUgiEurG64UfNzOLxsQziNrbC2Tgpkc7HeLpy1m&#10;2o6c01D4SgQIuwwV1N53mZSurMmgW9mOOHhftjfog+wrqXscA9y0Mo6iVBpsOCzU2NGppvJefBsF&#10;HvMiws3b5+WH5zGdk+ReHd+Vel5Oh1cQnib/H/5rX7WCOIXfL+EHy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HsmIwgAAANsAAAAPAAAAAAAAAAAAAAAAAJgCAABkcnMvZG93&#10;bnJldi54bWxQSwUGAAAAAAQABAD1AAAAhwMAAAAA&#10;" path="m,c907,270,1815,540,1819,784v4,244,-897,462,-1798,680e" filled="f">
                  <v:stroke endarrow="open"/>
                  <v:path arrowok="t" o:connecttype="custom" o:connectlocs="0,0;1155065,497840;13335,929640" o:connectangles="0,0,0"/>
                </v:shape>
                <v:shape id="Text Box 217" o:spid="_x0000_s1039" type="#_x0000_t202" style="position:absolute;left:26600;top:25501;width:14846;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Xr/cMA&#10;AADbAAAADwAAAGRycy9kb3ducmV2LnhtbESP0WoCMRRE3wv+Q7iCbzWrD7asRlGLbSlFcPUDLpvr&#10;ZjW5WTbR3f59Uyj4OMzMGWax6p0Vd2pD7VnBZJyBIC69rrlScDrunl9BhIis0XomBT8UYLUcPC0w&#10;177jA92LWIkE4ZCjAhNjk0sZSkMOw9g3xMk7+9ZhTLKtpG6xS3Bn5TTLZtJhzWnBYENbQ+W1uDkF&#10;G/vVvb0Hf9Uf/a3YF4fd98VYpUbDfj0HEamPj/B/+1MrmL7A35f0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PXr/cMAAADbAAAADwAAAAAAAAAAAAAAAACYAgAAZHJzL2Rv&#10;d25yZXYueG1sUEsFBgAAAAAEAAQA9QAAAIgDAAAAAA==&#10;" strokecolor="white">
                  <v:fill opacity="0"/>
                  <v:textbox>
                    <w:txbxContent>
                      <w:p w14:paraId="213C8474" w14:textId="77777777" w:rsidR="007D1AFE" w:rsidRDefault="007D1AFE" w:rsidP="00047B32">
                        <w:r>
                          <w:t>Selects concise</w:t>
                        </w:r>
                      </w:p>
                      <w:p w14:paraId="29B22A5D" w14:textId="77777777" w:rsidR="007D1AFE" w:rsidRDefault="007D1AFE" w:rsidP="00047B32">
                        <w:r>
                          <w:t>view</w:t>
                        </w:r>
                      </w:p>
                      <w:p w14:paraId="330FEB8E" w14:textId="77777777" w:rsidR="007D1AFE" w:rsidRDefault="007D1AFE" w:rsidP="00047B32"/>
                    </w:txbxContent>
                  </v:textbox>
                </v:shape>
                <v:shape id="Freeform 218" o:spid="_x0000_s1040" style="position:absolute;left:27120;top:35439;width:11576;height:9296;visibility:visible;mso-wrap-style:square;v-text-anchor:top" coordsize="1823,1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34Yb0A&#10;AADbAAAADwAAAGRycy9kb3ducmV2LnhtbERPTYvCMBC9C/6HMII3myooUo2i4ooereJ5aMa22ExK&#10;k7Wtv94cFvb4eN/rbWcq8abGlZYVTKMYBHFmdcm5gvvtZ7IE4TyyxsoyKejJwXYzHKwx0bblK71T&#10;n4sQwi5BBYX3dSKlywoy6CJbEwfuaRuDPsAml7rBNoSbSs7ieCENlhwaCqzpUFD2Sn+NAo/XNMbl&#10;8XH6cN8u+vn8le8vSo1H3W4FwlPn/8V/7rNWMAtjw5fwA+Tm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c34Yb0AAADbAAAADwAAAAAAAAAAAAAAAACYAgAAZHJzL2Rvd25yZXYu&#10;eG1sUEsFBgAAAAAEAAQA9QAAAIIDAAAAAA==&#10;" path="m,c907,270,1815,540,1819,784v4,244,-897,462,-1798,680e" filled="f">
                  <v:stroke endarrow="open"/>
                  <v:path arrowok="t" o:connecttype="custom" o:connectlocs="0,0;1155065,497840;13335,929640" o:connectangles="0,0,0"/>
                </v:shape>
                <v:shape id="Text Box 219" o:spid="_x0000_s1041" type="#_x0000_t202" style="position:absolute;left:26600;top:37496;width:14846;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baFMMA&#10;AADbAAAADwAAAGRycy9kb3ducmV2LnhtbESP0WoCMRRE3wv+Q7iCbzWrD9KuRlGLbSlFcPUDLpvr&#10;ZjW5WTbR3f59Uyj4OMzMGWax6p0Vd2pD7VnBZJyBIC69rrlScDrunl9AhIis0XomBT8UYLUcPC0w&#10;177jA92LWIkE4ZCjAhNjk0sZSkMOw9g3xMk7+9ZhTLKtpG6xS3Bn5TTLZtJhzWnBYENbQ+W1uDkF&#10;G/vVvb0Hf9Uf/a3YF4fd98VYpUbDfj0HEamPj/B/+1MrmL7C35f0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baFMMAAADbAAAADwAAAAAAAAAAAAAAAACYAgAAZHJzL2Rv&#10;d25yZXYueG1sUEsFBgAAAAAEAAQA9QAAAIgDAAAAAA==&#10;" strokecolor="white">
                  <v:fill opacity="0"/>
                  <v:textbox>
                    <w:txbxContent>
                      <w:p w14:paraId="34A9C44C" w14:textId="77777777" w:rsidR="007D1AFE" w:rsidRDefault="007D1AFE" w:rsidP="00047B32">
                        <w:r>
                          <w:t xml:space="preserve">Selects another </w:t>
                        </w:r>
                      </w:p>
                      <w:p w14:paraId="6FDC5EF0" w14:textId="77777777" w:rsidR="007D1AFE" w:rsidRDefault="007D1AFE" w:rsidP="00047B32">
                        <w:r>
                          <w:t>view</w:t>
                        </w:r>
                      </w:p>
                    </w:txbxContent>
                  </v:textbox>
                </v:shape>
                <w10:anchorlock/>
              </v:group>
            </w:pict>
          </mc:Fallback>
        </mc:AlternateContent>
      </w:r>
    </w:p>
    <w:p w14:paraId="5DBF823B" w14:textId="77777777" w:rsidR="008E2B5E" w:rsidRPr="00A97446" w:rsidRDefault="008E2B5E" w:rsidP="007E081A">
      <w:pPr>
        <w:pStyle w:val="FigureTitle"/>
      </w:pPr>
      <w:r w:rsidRPr="00A97446">
        <w:t>Figure X.</w:t>
      </w:r>
      <w:r w:rsidR="00C82ED4" w:rsidRPr="00A97446">
        <w:t>4</w:t>
      </w:r>
      <w:r w:rsidR="005F21E7" w:rsidRPr="00A97446">
        <w:t>.</w:t>
      </w:r>
      <w:r w:rsidR="00412649" w:rsidRPr="00A97446">
        <w:t>2</w:t>
      </w:r>
      <w:r w:rsidR="003D19E0" w:rsidRPr="00A97446">
        <w:t>.</w:t>
      </w:r>
      <w:r w:rsidR="00893ADF" w:rsidRPr="00A97446">
        <w:t>1.</w:t>
      </w:r>
      <w:r w:rsidR="005F21E7" w:rsidRPr="00A97446">
        <w:t>2</w:t>
      </w:r>
      <w:r w:rsidRPr="00A97446">
        <w:t>-1</w:t>
      </w:r>
      <w:r w:rsidR="00701B3A" w:rsidRPr="00A97446">
        <w:t>:</w:t>
      </w:r>
      <w:r w:rsidRPr="00A97446">
        <w:t xml:space="preserve"> Basic Process Flow in </w:t>
      </w:r>
      <w:r w:rsidR="00637D3B" w:rsidRPr="00A97446">
        <w:t>MCV</w:t>
      </w:r>
      <w:r w:rsidRPr="00A97446">
        <w:t xml:space="preserve"> Profile</w:t>
      </w:r>
    </w:p>
    <w:p w14:paraId="16F3E8E1" w14:textId="77777777" w:rsidR="00BF2986" w:rsidRPr="00A97446" w:rsidRDefault="00BF2986" w:rsidP="003B70A2">
      <w:pPr>
        <w:pStyle w:val="BodyText"/>
      </w:pPr>
    </w:p>
    <w:p w14:paraId="2639B23E" w14:textId="77777777" w:rsidR="00BF2986" w:rsidRPr="00A97446" w:rsidRDefault="00BF2986" w:rsidP="0097454A">
      <w:pPr>
        <w:pStyle w:val="BodyText"/>
        <w:rPr>
          <w:lang w:eastAsia="x-none"/>
        </w:rPr>
      </w:pPr>
      <w:r w:rsidRPr="00A97446">
        <w:rPr>
          <w:lang w:eastAsia="x-none"/>
        </w:rPr>
        <w:t>Pre-conditions:</w:t>
      </w:r>
    </w:p>
    <w:p w14:paraId="0E77B856" w14:textId="77777777" w:rsidR="00BF2986" w:rsidRPr="00A97446" w:rsidRDefault="006F09F9" w:rsidP="0097454A">
      <w:pPr>
        <w:pStyle w:val="BodyText"/>
        <w:rPr>
          <w:lang w:eastAsia="x-none"/>
        </w:rPr>
      </w:pPr>
      <w:r w:rsidRPr="00A97446">
        <w:rPr>
          <w:lang w:eastAsia="x-none"/>
        </w:rPr>
        <w:t xml:space="preserve">A Content Creator using the </w:t>
      </w:r>
      <w:r w:rsidR="00F90873" w:rsidRPr="00A97446">
        <w:rPr>
          <w:lang w:eastAsia="x-none"/>
        </w:rPr>
        <w:t>Narrative Formatting</w:t>
      </w:r>
      <w:r w:rsidRPr="00A97446">
        <w:rPr>
          <w:lang w:eastAsia="x-none"/>
        </w:rPr>
        <w:t xml:space="preserve"> </w:t>
      </w:r>
      <w:r w:rsidR="002160E3" w:rsidRPr="00A97446">
        <w:rPr>
          <w:lang w:eastAsia="x-none"/>
        </w:rPr>
        <w:t>Option</w:t>
      </w:r>
      <w:r w:rsidRPr="00A97446">
        <w:rPr>
          <w:lang w:eastAsia="x-none"/>
        </w:rPr>
        <w:t xml:space="preserve"> shares content </w:t>
      </w:r>
      <w:r w:rsidR="00796107" w:rsidRPr="00A97446">
        <w:rPr>
          <w:lang w:eastAsia="x-none"/>
        </w:rPr>
        <w:t xml:space="preserve">containing semantically tagged narrative text. </w:t>
      </w:r>
      <w:r w:rsidR="00AC69D1" w:rsidRPr="00A97446">
        <w:rPr>
          <w:lang w:eastAsia="x-none"/>
        </w:rPr>
        <w:t>The first style sheet for the document presents the full view of the document</w:t>
      </w:r>
      <w:r w:rsidR="00796107" w:rsidRPr="00A97446">
        <w:rPr>
          <w:lang w:eastAsia="x-none"/>
        </w:rPr>
        <w:t>.</w:t>
      </w:r>
      <w:r w:rsidR="00AC69D1" w:rsidRPr="00A97446">
        <w:rPr>
          <w:lang w:eastAsia="x-none"/>
        </w:rPr>
        <w:t xml:space="preserve"> There may be additional, alternate style sheet</w:t>
      </w:r>
      <w:r w:rsidR="00BD4D14" w:rsidRPr="00A97446">
        <w:rPr>
          <w:lang w:eastAsia="x-none"/>
        </w:rPr>
        <w:t>s</w:t>
      </w:r>
      <w:r w:rsidR="00AC69D1" w:rsidRPr="00A97446">
        <w:rPr>
          <w:lang w:eastAsia="x-none"/>
        </w:rPr>
        <w:t>.</w:t>
      </w:r>
    </w:p>
    <w:p w14:paraId="21E77D7B" w14:textId="77777777" w:rsidR="00BF2986" w:rsidRPr="00A97446" w:rsidRDefault="00BF2986" w:rsidP="0097454A">
      <w:pPr>
        <w:pStyle w:val="BodyText"/>
        <w:rPr>
          <w:lang w:eastAsia="x-none"/>
        </w:rPr>
      </w:pPr>
      <w:r w:rsidRPr="00A97446">
        <w:rPr>
          <w:lang w:eastAsia="x-none"/>
        </w:rPr>
        <w:t>Main Flow:</w:t>
      </w:r>
    </w:p>
    <w:p w14:paraId="48C5A10A" w14:textId="77777777" w:rsidR="00AF472E" w:rsidRPr="00A97446" w:rsidRDefault="006F09F9" w:rsidP="0097454A">
      <w:pPr>
        <w:pStyle w:val="BodyText"/>
        <w:rPr>
          <w:lang w:eastAsia="x-none"/>
        </w:rPr>
      </w:pPr>
      <w:r w:rsidRPr="00A97446">
        <w:rPr>
          <w:lang w:eastAsia="x-none"/>
        </w:rPr>
        <w:t>The Content Consumer initially render</w:t>
      </w:r>
      <w:r w:rsidR="00477CF6" w:rsidRPr="00A97446">
        <w:rPr>
          <w:lang w:eastAsia="x-none"/>
        </w:rPr>
        <w:t>s</w:t>
      </w:r>
      <w:r w:rsidRPr="00A97446">
        <w:rPr>
          <w:lang w:eastAsia="x-none"/>
        </w:rPr>
        <w:t xml:space="preserve"> content using the first style</w:t>
      </w:r>
      <w:r w:rsidR="00477CF6" w:rsidRPr="00A97446">
        <w:rPr>
          <w:lang w:eastAsia="x-none"/>
        </w:rPr>
        <w:t xml:space="preserve"> </w:t>
      </w:r>
      <w:r w:rsidRPr="00A97446">
        <w:rPr>
          <w:lang w:eastAsia="x-none"/>
        </w:rPr>
        <w:t>sheet</w:t>
      </w:r>
      <w:r w:rsidR="00477CF6" w:rsidRPr="00A97446">
        <w:rPr>
          <w:lang w:eastAsia="x-none"/>
        </w:rPr>
        <w:t>, thus producing a full view of the document</w:t>
      </w:r>
      <w:r w:rsidRPr="00A97446">
        <w:rPr>
          <w:lang w:eastAsia="x-none"/>
        </w:rPr>
        <w:t>. The Content Consumer provides the ability to see that there are multiple style</w:t>
      </w:r>
      <w:r w:rsidR="00477CF6" w:rsidRPr="00A97446">
        <w:rPr>
          <w:lang w:eastAsia="x-none"/>
        </w:rPr>
        <w:t xml:space="preserve"> </w:t>
      </w:r>
      <w:r w:rsidRPr="00A97446">
        <w:rPr>
          <w:lang w:eastAsia="x-none"/>
        </w:rPr>
        <w:t>sheet</w:t>
      </w:r>
      <w:r w:rsidR="00BD4D14" w:rsidRPr="00A97446">
        <w:rPr>
          <w:lang w:eastAsia="x-none"/>
        </w:rPr>
        <w:t>s</w:t>
      </w:r>
      <w:r w:rsidRPr="00A97446">
        <w:rPr>
          <w:lang w:eastAsia="x-none"/>
        </w:rPr>
        <w:t xml:space="preserve"> and provides the ability to render </w:t>
      </w:r>
      <w:r w:rsidR="000B5DB8" w:rsidRPr="00A97446">
        <w:rPr>
          <w:lang w:eastAsia="x-none"/>
        </w:rPr>
        <w:t xml:space="preserve">the content </w:t>
      </w:r>
      <w:r w:rsidRPr="00A97446">
        <w:rPr>
          <w:lang w:eastAsia="x-none"/>
        </w:rPr>
        <w:t>using any of the alternate style</w:t>
      </w:r>
      <w:r w:rsidR="00477CF6" w:rsidRPr="00A97446">
        <w:rPr>
          <w:lang w:eastAsia="x-none"/>
        </w:rPr>
        <w:t xml:space="preserve"> </w:t>
      </w:r>
      <w:r w:rsidRPr="00A97446">
        <w:rPr>
          <w:lang w:eastAsia="x-none"/>
        </w:rPr>
        <w:t>sheet</w:t>
      </w:r>
      <w:r w:rsidR="00BD4D14" w:rsidRPr="00A97446">
        <w:rPr>
          <w:lang w:eastAsia="x-none"/>
        </w:rPr>
        <w:t>s</w:t>
      </w:r>
      <w:r w:rsidRPr="00A97446">
        <w:rPr>
          <w:lang w:eastAsia="x-none"/>
        </w:rPr>
        <w:t>.</w:t>
      </w:r>
      <w:r w:rsidR="00477CF6" w:rsidRPr="00A97446">
        <w:rPr>
          <w:lang w:eastAsia="x-none"/>
        </w:rPr>
        <w:t xml:space="preserve"> The patient selects a </w:t>
      </w:r>
      <w:r w:rsidR="00BD4D14" w:rsidRPr="00A97446">
        <w:rPr>
          <w:lang w:eastAsia="x-none"/>
        </w:rPr>
        <w:t>s</w:t>
      </w:r>
      <w:r w:rsidR="00477CF6" w:rsidRPr="00A97446">
        <w:rPr>
          <w:lang w:eastAsia="x-none"/>
        </w:rPr>
        <w:t>tyle sheet</w:t>
      </w:r>
      <w:r w:rsidR="00BD4D14" w:rsidRPr="00A97446">
        <w:rPr>
          <w:lang w:eastAsia="x-none"/>
        </w:rPr>
        <w:t xml:space="preserve"> that presents a concise view</w:t>
      </w:r>
      <w:r w:rsidR="00477CF6" w:rsidRPr="00A97446">
        <w:rPr>
          <w:lang w:eastAsia="x-none"/>
        </w:rPr>
        <w:t xml:space="preserve">, possibly followed by </w:t>
      </w:r>
      <w:r w:rsidR="000B5DB8" w:rsidRPr="00A97446">
        <w:rPr>
          <w:lang w:eastAsia="x-none"/>
        </w:rPr>
        <w:t xml:space="preserve">selection of </w:t>
      </w:r>
      <w:r w:rsidR="00477CF6" w:rsidRPr="00A97446">
        <w:rPr>
          <w:lang w:eastAsia="x-none"/>
        </w:rPr>
        <w:t>an alternate style sheet.</w:t>
      </w:r>
    </w:p>
    <w:p w14:paraId="60BFCFCD" w14:textId="77777777" w:rsidR="00BF2986" w:rsidRPr="00A97446" w:rsidRDefault="00BF2986" w:rsidP="0097454A">
      <w:pPr>
        <w:pStyle w:val="BodyText"/>
        <w:rPr>
          <w:lang w:eastAsia="x-none"/>
        </w:rPr>
      </w:pPr>
      <w:r w:rsidRPr="00A97446">
        <w:rPr>
          <w:lang w:eastAsia="x-none"/>
        </w:rPr>
        <w:t>Post-conditions:</w:t>
      </w:r>
    </w:p>
    <w:p w14:paraId="3993DD24" w14:textId="77777777" w:rsidR="00F43737" w:rsidRPr="00A97446" w:rsidRDefault="00477CF6" w:rsidP="00D56A8F">
      <w:pPr>
        <w:pStyle w:val="BodyText"/>
      </w:pPr>
      <w:r w:rsidRPr="00A97446">
        <w:t xml:space="preserve">Content from one document has been shared and viewed as a full view, a concise view, and </w:t>
      </w:r>
      <w:r w:rsidR="00D724EA" w:rsidRPr="00A97446">
        <w:t xml:space="preserve">/or </w:t>
      </w:r>
      <w:r w:rsidRPr="00A97446">
        <w:t>possibly a number of other alternative views.</w:t>
      </w:r>
    </w:p>
    <w:p w14:paraId="7897769B" w14:textId="77777777" w:rsidR="00F43737" w:rsidRPr="00A97446" w:rsidRDefault="00AE6CC9" w:rsidP="007947A8">
      <w:pPr>
        <w:pStyle w:val="Heading4"/>
        <w:numPr>
          <w:ilvl w:val="0"/>
          <w:numId w:val="0"/>
        </w:numPr>
        <w:ind w:left="864" w:hanging="864"/>
        <w:rPr>
          <w:noProof w:val="0"/>
        </w:rPr>
      </w:pPr>
      <w:bookmarkStart w:id="66" w:name="_Toc396916879"/>
      <w:r w:rsidRPr="00A97446">
        <w:rPr>
          <w:noProof w:val="0"/>
        </w:rPr>
        <w:t xml:space="preserve">X.4.2.2 Use Case #2: </w:t>
      </w:r>
      <w:r w:rsidR="00630BD4" w:rsidRPr="00A97446">
        <w:rPr>
          <w:noProof w:val="0"/>
        </w:rPr>
        <w:t>Referral to Specialist</w:t>
      </w:r>
      <w:bookmarkEnd w:id="66"/>
    </w:p>
    <w:p w14:paraId="65AE11EA" w14:textId="77777777" w:rsidR="00BB295D" w:rsidRPr="00A97446" w:rsidRDefault="00BB295D" w:rsidP="00FA1687">
      <w:pPr>
        <w:pStyle w:val="BodyText"/>
      </w:pPr>
      <w:r w:rsidRPr="00A97446">
        <w:t>In referring</w:t>
      </w:r>
      <w:r w:rsidR="00F44049" w:rsidRPr="00A97446">
        <w:t xml:space="preserve"> a patient to a specialist,</w:t>
      </w:r>
      <w:r w:rsidRPr="00A97446">
        <w:t xml:space="preserve"> a clinical </w:t>
      </w:r>
      <w:r w:rsidR="00DE3B28" w:rsidRPr="00A97446">
        <w:t>referral</w:t>
      </w:r>
      <w:r w:rsidRPr="00A97446">
        <w:t xml:space="preserve"> document </w:t>
      </w:r>
      <w:r w:rsidR="00DE3B28" w:rsidRPr="00A97446">
        <w:t>sometimes</w:t>
      </w:r>
      <w:r w:rsidRPr="00A97446">
        <w:t xml:space="preserve"> co</w:t>
      </w:r>
      <w:r w:rsidR="00F44049" w:rsidRPr="00A97446">
        <w:t>ntain</w:t>
      </w:r>
      <w:r w:rsidR="00DE3B28" w:rsidRPr="00A97446">
        <w:t>s</w:t>
      </w:r>
      <w:r w:rsidR="00F44049" w:rsidRPr="00A97446">
        <w:t xml:space="preserve"> content that </w:t>
      </w:r>
      <w:r w:rsidR="00D82E07" w:rsidRPr="00A97446">
        <w:t>clinicians</w:t>
      </w:r>
      <w:r w:rsidR="00F44049" w:rsidRPr="00A97446">
        <w:t xml:space="preserve"> within that specialty do</w:t>
      </w:r>
      <w:r w:rsidRPr="00A97446">
        <w:t xml:space="preserve"> not typically require.</w:t>
      </w:r>
      <w:r w:rsidR="00F44049" w:rsidRPr="00A97446">
        <w:t xml:space="preserve"> In this case, the specialist may choose a customized view that focuses on the information that is </w:t>
      </w:r>
      <w:r w:rsidR="00DE3B28" w:rsidRPr="00A97446">
        <w:t>relevant</w:t>
      </w:r>
      <w:r w:rsidR="00F44049" w:rsidRPr="00A97446">
        <w:t>.</w:t>
      </w:r>
    </w:p>
    <w:p w14:paraId="61F236B7" w14:textId="77777777" w:rsidR="00AE6CC9" w:rsidRPr="00A97446" w:rsidRDefault="00AE6CC9" w:rsidP="00AE6CC9">
      <w:pPr>
        <w:pStyle w:val="Heading5"/>
        <w:numPr>
          <w:ilvl w:val="0"/>
          <w:numId w:val="0"/>
        </w:numPr>
        <w:ind w:left="1008" w:hanging="1008"/>
        <w:rPr>
          <w:noProof w:val="0"/>
        </w:rPr>
      </w:pPr>
      <w:bookmarkStart w:id="67" w:name="_Toc396916880"/>
      <w:r w:rsidRPr="00A97446">
        <w:rPr>
          <w:noProof w:val="0"/>
        </w:rPr>
        <w:t xml:space="preserve">X.4.2.2.1 </w:t>
      </w:r>
      <w:r w:rsidR="00630BD4" w:rsidRPr="00A97446">
        <w:rPr>
          <w:noProof w:val="0"/>
        </w:rPr>
        <w:t>Referral to Specialist Use Case Description</w:t>
      </w:r>
      <w:bookmarkEnd w:id="67"/>
    </w:p>
    <w:p w14:paraId="2429FC39" w14:textId="77777777" w:rsidR="00682FCF" w:rsidRPr="00A97446" w:rsidRDefault="00682FCF" w:rsidP="00FA1687">
      <w:pPr>
        <w:pStyle w:val="BodyText"/>
      </w:pPr>
      <w:r w:rsidRPr="00A97446">
        <w:t xml:space="preserve">This use case involves the referral of a patient from their Primary Care Physician to a specialist. The patient, who is a diabetic, arrives at the clinic for a yearly physical. During the physical exam, the PCP notes some signs of irregularities in the patient’s eyes. He decides to refer the patient to an </w:t>
      </w:r>
      <w:r w:rsidR="00642621" w:rsidRPr="00A97446">
        <w:t>Ophthalmologist</w:t>
      </w:r>
      <w:r w:rsidRPr="00A97446">
        <w:t xml:space="preserve"> for further investigation of the issue. </w:t>
      </w:r>
    </w:p>
    <w:p w14:paraId="79BDE634" w14:textId="77777777" w:rsidR="00682FCF" w:rsidRPr="00A97446" w:rsidRDefault="00682FCF" w:rsidP="00FA1687">
      <w:pPr>
        <w:pStyle w:val="BodyText"/>
      </w:pPr>
      <w:r w:rsidRPr="00A97446">
        <w:t xml:space="preserve">The PCP produces a </w:t>
      </w:r>
      <w:r w:rsidR="00DE3B28" w:rsidRPr="00A97446">
        <w:t>referral</w:t>
      </w:r>
      <w:r w:rsidRPr="00A97446">
        <w:t xml:space="preserve"> document at the end of the visit and shares it with the specialist. This document contains the problems,</w:t>
      </w:r>
      <w:r w:rsidR="00B97FD1" w:rsidRPr="00A97446">
        <w:t xml:space="preserve"> physical exam, </w:t>
      </w:r>
      <w:r w:rsidRPr="00A97446">
        <w:t>allergies</w:t>
      </w:r>
      <w:r w:rsidR="00B97FD1" w:rsidRPr="00A97446">
        <w:t>, procedures, lab results and medications</w:t>
      </w:r>
      <w:r w:rsidRPr="00A97446">
        <w:t xml:space="preserve"> for the patient. All of the document sections </w:t>
      </w:r>
      <w:r w:rsidR="00F55526" w:rsidRPr="00A97446">
        <w:t>and narrative text have been tagged in order to be selectively displayed.</w:t>
      </w:r>
    </w:p>
    <w:p w14:paraId="05354E62" w14:textId="77777777" w:rsidR="00682FCF" w:rsidRPr="00A97446" w:rsidRDefault="00682FCF" w:rsidP="00FA1687">
      <w:pPr>
        <w:pStyle w:val="BodyText"/>
      </w:pPr>
      <w:r w:rsidRPr="00A97446">
        <w:t xml:space="preserve">The </w:t>
      </w:r>
      <w:r w:rsidR="00642621" w:rsidRPr="00A97446">
        <w:t>Ophthalmologist</w:t>
      </w:r>
      <w:r w:rsidRPr="00A97446">
        <w:t xml:space="preserve"> EMR system identifies those elements that are of interest to the specialist by comparing the codes in each section with the pre-defined list the specialist has indicated are of interest to him. </w:t>
      </w:r>
      <w:r w:rsidR="00642621" w:rsidRPr="00A97446">
        <w:t xml:space="preserve">When he </w:t>
      </w:r>
      <w:r w:rsidR="007E786F" w:rsidRPr="00A97446">
        <w:t>views the referral document,</w:t>
      </w:r>
      <w:r w:rsidRPr="00A97446">
        <w:t xml:space="preserve"> the </w:t>
      </w:r>
      <w:r w:rsidR="00642621" w:rsidRPr="00A97446">
        <w:t xml:space="preserve">summary view of the document with only the relevant information is displayed by default. The full record </w:t>
      </w:r>
      <w:r w:rsidR="00E92D4E" w:rsidRPr="00A97446">
        <w:t xml:space="preserve">view </w:t>
      </w:r>
      <w:r w:rsidR="00642621" w:rsidRPr="00A97446">
        <w:t xml:space="preserve">can be </w:t>
      </w:r>
      <w:r w:rsidR="00E92D4E" w:rsidRPr="00A97446">
        <w:t xml:space="preserve">selected </w:t>
      </w:r>
      <w:r w:rsidR="00642621" w:rsidRPr="00A97446">
        <w:t>and displayed if desired.</w:t>
      </w:r>
    </w:p>
    <w:p w14:paraId="690CB1E2" w14:textId="77777777" w:rsidR="007947A8" w:rsidRPr="00A97446" w:rsidRDefault="007947A8" w:rsidP="007947A8">
      <w:pPr>
        <w:pStyle w:val="Heading5"/>
        <w:numPr>
          <w:ilvl w:val="0"/>
          <w:numId w:val="0"/>
        </w:numPr>
        <w:ind w:left="1008" w:hanging="1008"/>
        <w:rPr>
          <w:noProof w:val="0"/>
        </w:rPr>
      </w:pPr>
      <w:bookmarkStart w:id="68" w:name="_Toc396916881"/>
      <w:r w:rsidRPr="00A97446">
        <w:rPr>
          <w:noProof w:val="0"/>
        </w:rPr>
        <w:lastRenderedPageBreak/>
        <w:t>X.4.2.2.2 Referral to Specialist Process Flow</w:t>
      </w:r>
      <w:bookmarkEnd w:id="68"/>
    </w:p>
    <w:p w14:paraId="2711125B" w14:textId="77777777" w:rsidR="00554504" w:rsidRDefault="00B33762" w:rsidP="00554504">
      <w:pPr>
        <w:pStyle w:val="BodyText"/>
        <w:jc w:val="center"/>
      </w:pPr>
      <w:r>
        <w:rPr>
          <w:noProof/>
        </w:rPr>
        <mc:AlternateContent>
          <mc:Choice Requires="wpc">
            <w:drawing>
              <wp:inline distT="0" distB="0" distL="0" distR="0" wp14:anchorId="77AEAEDC" wp14:editId="037720CA">
                <wp:extent cx="5943600" cy="5113020"/>
                <wp:effectExtent l="0" t="0" r="0" b="1905"/>
                <wp:docPr id="220" name="Canvas 2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222"/>
                        <wps:cNvSpPr txBox="1">
                          <a:spLocks noChangeArrowheads="1"/>
                        </wps:cNvSpPr>
                        <wps:spPr bwMode="auto">
                          <a:xfrm>
                            <a:off x="872490" y="113665"/>
                            <a:ext cx="1083945" cy="45656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7885C3F" w14:textId="77777777" w:rsidR="007D1AFE" w:rsidRPr="00A67ED5" w:rsidRDefault="007D1AFE" w:rsidP="005C2880">
                              <w:pPr>
                                <w:pStyle w:val="BodyText"/>
                                <w:rPr>
                                  <w:sz w:val="22"/>
                                  <w:szCs w:val="22"/>
                                  <w:lang w:val="pt-BR"/>
                                </w:rPr>
                              </w:pPr>
                              <w:r>
                                <w:rPr>
                                  <w:sz w:val="22"/>
                                  <w:szCs w:val="22"/>
                                  <w:lang w:val="pt-BR"/>
                                </w:rPr>
                                <w:t>PCP</w:t>
                              </w:r>
                              <w:r>
                                <w:rPr>
                                  <w:sz w:val="22"/>
                                  <w:szCs w:val="22"/>
                                  <w:lang w:val="pt-BR"/>
                                </w:rPr>
                                <w:br/>
                                <w:t>(Content Creator)</w:t>
                              </w:r>
                            </w:p>
                            <w:p w14:paraId="7547C8B5" w14:textId="77777777" w:rsidR="007D1AFE" w:rsidRPr="00A67ED5" w:rsidRDefault="007D1AFE" w:rsidP="005C2880">
                              <w:pPr>
                                <w:pStyle w:val="BodyText"/>
                                <w:rPr>
                                  <w:sz w:val="22"/>
                                  <w:szCs w:val="22"/>
                                  <w:lang w:val="pt-BR"/>
                                </w:rPr>
                              </w:pPr>
                              <w:r w:rsidRPr="00A67ED5">
                                <w:rPr>
                                  <w:sz w:val="22"/>
                                  <w:szCs w:val="22"/>
                                  <w:lang w:val="pt-BR"/>
                                </w:rPr>
                                <w:t>Actor E</w:t>
                              </w:r>
                            </w:p>
                            <w:p w14:paraId="5DEBB034" w14:textId="77777777" w:rsidR="007D1AFE" w:rsidRPr="00A67ED5" w:rsidRDefault="007D1AFE" w:rsidP="005C2880">
                              <w:pPr>
                                <w:rPr>
                                  <w:lang w:val="pt-BR"/>
                                </w:rPr>
                              </w:pPr>
                            </w:p>
                            <w:p w14:paraId="35D39CD3" w14:textId="77777777" w:rsidR="007D1AFE" w:rsidRPr="00A67ED5" w:rsidRDefault="007D1AFE" w:rsidP="005C2880">
                              <w:pPr>
                                <w:pStyle w:val="BodyText"/>
                                <w:rPr>
                                  <w:sz w:val="22"/>
                                  <w:szCs w:val="22"/>
                                  <w:lang w:val="pt-BR"/>
                                </w:rPr>
                              </w:pPr>
                              <w:r w:rsidRPr="00A67ED5">
                                <w:rPr>
                                  <w:sz w:val="22"/>
                                  <w:szCs w:val="22"/>
                                  <w:lang w:val="pt-BR"/>
                                </w:rPr>
                                <w:t>Actor D/</w:t>
                              </w:r>
                            </w:p>
                            <w:p w14:paraId="12340DA4" w14:textId="77777777" w:rsidR="007D1AFE" w:rsidRPr="00A67ED5" w:rsidRDefault="007D1AFE" w:rsidP="005C2880">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2" name="Line 223"/>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Text Box 224"/>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DD41126" w14:textId="77777777" w:rsidR="007D1AFE" w:rsidRPr="00077324" w:rsidRDefault="007D1AFE" w:rsidP="005C2880">
                              <w:pPr>
                                <w:pStyle w:val="BodyText"/>
                                <w:rPr>
                                  <w:sz w:val="22"/>
                                  <w:szCs w:val="22"/>
                                </w:rPr>
                              </w:pPr>
                              <w:r>
                                <w:rPr>
                                  <w:sz w:val="22"/>
                                  <w:szCs w:val="22"/>
                                </w:rPr>
                                <w:t xml:space="preserve">The </w:t>
                              </w:r>
                              <w:r w:rsidRPr="006F5FC2">
                                <w:rPr>
                                  <w:sz w:val="22"/>
                                  <w:szCs w:val="22"/>
                                </w:rPr>
                                <w:t>Ophthalmologist</w:t>
                              </w:r>
                              <w:r>
                                <w:rPr>
                                  <w:sz w:val="22"/>
                                  <w:szCs w:val="22"/>
                                </w:rPr>
                                <w:t xml:space="preserve"> </w:t>
                              </w:r>
                              <w:r>
                                <w:rPr>
                                  <w:sz w:val="22"/>
                                  <w:szCs w:val="22"/>
                                </w:rPr>
                                <w:br/>
                                <w:t>(Content Consumer)</w:t>
                              </w:r>
                            </w:p>
                            <w:p w14:paraId="7BA2D437" w14:textId="77777777" w:rsidR="007D1AFE" w:rsidRPr="00077324" w:rsidRDefault="007D1AFE" w:rsidP="005C2880">
                              <w:pPr>
                                <w:pStyle w:val="BodyText"/>
                                <w:rPr>
                                  <w:sz w:val="22"/>
                                  <w:szCs w:val="22"/>
                                </w:rPr>
                              </w:pPr>
                              <w:r w:rsidRPr="00077324">
                                <w:rPr>
                                  <w:sz w:val="22"/>
                                  <w:szCs w:val="22"/>
                                </w:rPr>
                                <w:t>Actor B</w:t>
                              </w:r>
                            </w:p>
                            <w:p w14:paraId="30B43419" w14:textId="77777777" w:rsidR="007D1AFE" w:rsidRDefault="007D1AFE" w:rsidP="005C2880"/>
                            <w:p w14:paraId="0C3F6F23" w14:textId="77777777" w:rsidR="007D1AFE" w:rsidRPr="00077324" w:rsidRDefault="007D1AFE" w:rsidP="005C2880">
                              <w:pPr>
                                <w:pStyle w:val="BodyText"/>
                                <w:rPr>
                                  <w:sz w:val="22"/>
                                  <w:szCs w:val="22"/>
                                </w:rPr>
                              </w:pPr>
                              <w:r w:rsidRPr="00077324">
                                <w:rPr>
                                  <w:sz w:val="22"/>
                                  <w:szCs w:val="22"/>
                                </w:rPr>
                                <w:t>Actor A /</w:t>
                              </w:r>
                            </w:p>
                            <w:p w14:paraId="78975333" w14:textId="77777777" w:rsidR="007D1AFE" w:rsidRPr="00077324" w:rsidRDefault="007D1AFE" w:rsidP="005C2880">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5" name="Line 225"/>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 name="Rectangle 226"/>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Text Box 227"/>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4AD66F9" w14:textId="77777777" w:rsidR="007D1AFE" w:rsidRPr="00077324" w:rsidRDefault="007D1AFE" w:rsidP="005C2880">
                              <w:pPr>
                                <w:pStyle w:val="BodyText"/>
                                <w:rPr>
                                  <w:sz w:val="22"/>
                                  <w:szCs w:val="22"/>
                                </w:rPr>
                              </w:pPr>
                              <w:r>
                                <w:rPr>
                                  <w:sz w:val="22"/>
                                  <w:szCs w:val="22"/>
                                </w:rPr>
                                <w:t>Share Content</w:t>
                              </w:r>
                            </w:p>
                            <w:p w14:paraId="1B545359" w14:textId="77777777" w:rsidR="007D1AFE" w:rsidRDefault="007D1AFE" w:rsidP="005C2880"/>
                            <w:p w14:paraId="0D0E3E99" w14:textId="77777777" w:rsidR="007D1AFE" w:rsidRPr="00077324" w:rsidRDefault="007D1AFE" w:rsidP="005C2880">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8" name="Line 228"/>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 name="Rectangle 229"/>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Freeform 230"/>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1" name="Text Box 231"/>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480ECE48" w14:textId="77777777" w:rsidR="007D1AFE" w:rsidRDefault="007D1AFE" w:rsidP="005C2880">
                              <w:r w:rsidRPr="00E92D4E">
                                <w:t>Ophthalmologist</w:t>
                              </w:r>
                              <w:r>
                                <w:t xml:space="preserve"> view</w:t>
                              </w:r>
                            </w:p>
                          </w:txbxContent>
                        </wps:txbx>
                        <wps:bodyPr rot="0" vert="horz" wrap="square" lIns="91440" tIns="45720" rIns="91440" bIns="45720" anchor="t" anchorCtr="0" upright="1">
                          <a:noAutofit/>
                        </wps:bodyPr>
                      </wps:wsp>
                      <wps:wsp>
                        <wps:cNvPr id="12" name="Freeform 232"/>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3" name="Text Box 233"/>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B8B1C76" w14:textId="77777777" w:rsidR="007D1AFE" w:rsidRDefault="007D1AFE" w:rsidP="005C2880">
                              <w:r>
                                <w:t>Selects full</w:t>
                              </w:r>
                            </w:p>
                            <w:p w14:paraId="12CFA952" w14:textId="77777777" w:rsidR="007D1AFE" w:rsidRDefault="007D1AFE" w:rsidP="005C2880">
                              <w:r>
                                <w:t>view</w:t>
                              </w:r>
                            </w:p>
                            <w:p w14:paraId="439F6915" w14:textId="77777777" w:rsidR="007D1AFE" w:rsidRDefault="007D1AFE" w:rsidP="005C2880"/>
                          </w:txbxContent>
                        </wps:txbx>
                        <wps:bodyPr rot="0" vert="horz" wrap="square" lIns="91440" tIns="45720" rIns="91440" bIns="45720" anchor="t" anchorCtr="0" upright="1">
                          <a:noAutofit/>
                        </wps:bodyPr>
                      </wps:wsp>
                      <wps:wsp>
                        <wps:cNvPr id="14" name="Freeform 234"/>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5" name="Text Box 235"/>
                        <wps:cNvSpPr txBox="1">
                          <a:spLocks noChangeArrowheads="1"/>
                        </wps:cNvSpPr>
                        <wps:spPr bwMode="auto">
                          <a:xfrm>
                            <a:off x="2660015" y="3823335"/>
                            <a:ext cx="1484630" cy="723900"/>
                          </a:xfrm>
                          <a:prstGeom prst="rect">
                            <a:avLst/>
                          </a:prstGeom>
                          <a:solidFill>
                            <a:srgbClr val="FFFFFF">
                              <a:alpha val="0"/>
                            </a:srgbClr>
                          </a:solidFill>
                          <a:ln w="9525">
                            <a:solidFill>
                              <a:srgbClr val="FFFFFF"/>
                            </a:solidFill>
                            <a:miter lim="800000"/>
                            <a:headEnd/>
                            <a:tailEnd/>
                          </a:ln>
                        </wps:spPr>
                        <wps:txbx>
                          <w:txbxContent>
                            <w:p w14:paraId="71488C50" w14:textId="77777777" w:rsidR="007D1AFE" w:rsidRDefault="007D1AFE" w:rsidP="005C2880">
                              <w:r>
                                <w:t>Selects another</w:t>
                              </w:r>
                            </w:p>
                            <w:p w14:paraId="073BC962" w14:textId="77777777" w:rsidR="007D1AFE" w:rsidRDefault="007D1AFE" w:rsidP="005C2880">
                              <w:r>
                                <w:t>view</w:t>
                              </w:r>
                            </w:p>
                          </w:txbxContent>
                        </wps:txbx>
                        <wps:bodyPr rot="0" vert="horz" wrap="square" lIns="91440" tIns="45720" rIns="91440" bIns="45720" anchor="t" anchorCtr="0" upright="1">
                          <a:noAutofit/>
                        </wps:bodyPr>
                      </wps:wsp>
                    </wpc:wpc>
                  </a:graphicData>
                </a:graphic>
              </wp:inline>
            </w:drawing>
          </mc:Choice>
          <mc:Fallback>
            <w:pict>
              <v:group w14:anchorId="77AEAEDC" id="Canvas 220" o:spid="_x0000_s1042" editas="canvas" style="width:468pt;height:402.6pt;mso-position-horizontal-relative:char;mso-position-vertical-relative:line" coordsize="59436,51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">
                <v:shape id="_x0000_s1043" type="#_x0000_t75" style="position:absolute;width:59436;height:51130;visibility:visible;mso-wrap-style:square">
                  <v:fill o:detectmouseclick="t"/>
                  <v:path o:connecttype="none"/>
                </v:shape>
                <v:shape id="Text Box 222" o:spid="_x0000_s1044" type="#_x0000_t202" style="position:absolute;left:8724;top:1136;width:10840;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W3Ob4A&#10;AADaAAAADwAAAGRycy9kb3ducmV2LnhtbERPy6rCMBDdX/AfwghuLprqQqTXKD7BhS70iuuhGdti&#10;MylJtPXvjSC4Gg7nOdN5ayrxIOdLywqGgwQEcWZ1ybmC8/+2PwHhA7LGyjIpeJKH+azzM8VU24aP&#10;9DiFXMQQ9ikqKEKoUyl9VpBBP7A1ceSu1hkMEbpcaodNDDeVHCXJWBosOTYUWNOqoOx2uhsF47W7&#10;N0de/a7Pmz0e6nx0WT4vSvW67eIPRKA2fMUf907H+fB+5X3l7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7ltzm+AAAA2gAAAA8AAAAAAAAAAAAAAAAAmAIAAGRycy9kb3ducmV2&#10;LnhtbFBLBQYAAAAABAAEAPUAAACDAwAAAAA=&#10;" stroked="f">
                  <v:textbox inset="0,0,0,0">
                    <w:txbxContent>
                      <w:p w14:paraId="67885C3F" w14:textId="77777777" w:rsidR="007D1AFE" w:rsidRPr="00A67ED5" w:rsidRDefault="007D1AFE" w:rsidP="005C2880">
                        <w:pPr>
                          <w:pStyle w:val="BodyText"/>
                          <w:rPr>
                            <w:sz w:val="22"/>
                            <w:szCs w:val="22"/>
                            <w:lang w:val="pt-BR"/>
                          </w:rPr>
                        </w:pPr>
                        <w:r>
                          <w:rPr>
                            <w:sz w:val="22"/>
                            <w:szCs w:val="22"/>
                            <w:lang w:val="pt-BR"/>
                          </w:rPr>
                          <w:t>PCP</w:t>
                        </w:r>
                        <w:r>
                          <w:rPr>
                            <w:sz w:val="22"/>
                            <w:szCs w:val="22"/>
                            <w:lang w:val="pt-BR"/>
                          </w:rPr>
                          <w:br/>
                          <w:t>(Content Creator)</w:t>
                        </w:r>
                      </w:p>
                      <w:p w14:paraId="7547C8B5" w14:textId="77777777" w:rsidR="007D1AFE" w:rsidRPr="00A67ED5" w:rsidRDefault="007D1AFE" w:rsidP="005C2880">
                        <w:pPr>
                          <w:pStyle w:val="BodyText"/>
                          <w:rPr>
                            <w:sz w:val="22"/>
                            <w:szCs w:val="22"/>
                            <w:lang w:val="pt-BR"/>
                          </w:rPr>
                        </w:pPr>
                        <w:r w:rsidRPr="00A67ED5">
                          <w:rPr>
                            <w:sz w:val="22"/>
                            <w:szCs w:val="22"/>
                            <w:lang w:val="pt-BR"/>
                          </w:rPr>
                          <w:t>Actor E</w:t>
                        </w:r>
                      </w:p>
                      <w:p w14:paraId="5DEBB034" w14:textId="77777777" w:rsidR="007D1AFE" w:rsidRPr="00A67ED5" w:rsidRDefault="007D1AFE" w:rsidP="005C2880">
                        <w:pPr>
                          <w:rPr>
                            <w:lang w:val="pt-BR"/>
                          </w:rPr>
                        </w:pPr>
                      </w:p>
                      <w:p w14:paraId="35D39CD3" w14:textId="77777777" w:rsidR="007D1AFE" w:rsidRPr="00A67ED5" w:rsidRDefault="007D1AFE" w:rsidP="005C2880">
                        <w:pPr>
                          <w:pStyle w:val="BodyText"/>
                          <w:rPr>
                            <w:sz w:val="22"/>
                            <w:szCs w:val="22"/>
                            <w:lang w:val="pt-BR"/>
                          </w:rPr>
                        </w:pPr>
                        <w:r w:rsidRPr="00A67ED5">
                          <w:rPr>
                            <w:sz w:val="22"/>
                            <w:szCs w:val="22"/>
                            <w:lang w:val="pt-BR"/>
                          </w:rPr>
                          <w:t>Actor D/</w:t>
                        </w:r>
                      </w:p>
                      <w:p w14:paraId="12340DA4" w14:textId="77777777" w:rsidR="007D1AFE" w:rsidRPr="00A67ED5" w:rsidRDefault="007D1AFE" w:rsidP="005C2880">
                        <w:pPr>
                          <w:pStyle w:val="BodyText"/>
                          <w:rPr>
                            <w:sz w:val="22"/>
                            <w:szCs w:val="22"/>
                            <w:lang w:val="pt-BR"/>
                          </w:rPr>
                        </w:pPr>
                        <w:r w:rsidRPr="00A67ED5">
                          <w:rPr>
                            <w:sz w:val="22"/>
                            <w:szCs w:val="22"/>
                            <w:lang w:val="pt-BR"/>
                          </w:rPr>
                          <w:t>Actor E</w:t>
                        </w:r>
                      </w:p>
                    </w:txbxContent>
                  </v:textbox>
                </v:shape>
                <v:line id="Line 223" o:spid="_x0000_s1045" style="position:absolute;flip:y;visibility:visible;mso-wrap-style:square" from="12776,5702" to="12839,49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T+OsAAAADaAAAADwAAAGRycy9kb3ducmV2LnhtbESPQYvCMBSE78L+h/AWvGlqQZGuUUR0&#10;WRYv1vX+2jzTYvNSmqjdf28EweMwM98wi1VvG3GjzteOFUzGCQji0umajYK/4240B+EDssbGMSn4&#10;Jw+r5cdggZl2dz7QLQ9GRAj7DBVUIbSZlL6syKIfu5Y4emfXWQxRdkbqDu8RbhuZJslMWqw5LlTY&#10;0qai8pJfrYJiuz6Z3+K0tSnv9beZ5gXLXKnhZ7/+AhGoD+/wq/2jFaTwvBJvgF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7U/jrAAAAA2gAAAA8AAAAAAAAAAAAAAAAA&#10;oQIAAGRycy9kb3ducmV2LnhtbFBLBQYAAAAABAAEAPkAAACOAwAAAAA=&#10;">
                  <v:stroke dashstyle="dash"/>
                </v:line>
                <v:shape id="Text Box 224" o:spid="_x0000_s1046" type="#_x0000_t202" style="position:absolute;left:22040;top:1136;width:12408;height:4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UocIA&#10;AADaAAAADwAAAGRycy9kb3ducmV2LnhtbESPT4vCMBTE7wt+h/AEL4umi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ShwgAAANoAAAAPAAAAAAAAAAAAAAAAAJgCAABkcnMvZG93&#10;bnJldi54bWxQSwUGAAAAAAQABAD1AAAAhwMAAAAA&#10;" stroked="f">
                  <v:textbox inset="0,0,0,0">
                    <w:txbxContent>
                      <w:p w14:paraId="6DD41126" w14:textId="77777777" w:rsidR="007D1AFE" w:rsidRPr="00077324" w:rsidRDefault="007D1AFE" w:rsidP="005C2880">
                        <w:pPr>
                          <w:pStyle w:val="BodyText"/>
                          <w:rPr>
                            <w:sz w:val="22"/>
                            <w:szCs w:val="22"/>
                          </w:rPr>
                        </w:pPr>
                        <w:r>
                          <w:rPr>
                            <w:sz w:val="22"/>
                            <w:szCs w:val="22"/>
                          </w:rPr>
                          <w:t xml:space="preserve">The </w:t>
                        </w:r>
                        <w:r w:rsidRPr="006F5FC2">
                          <w:rPr>
                            <w:sz w:val="22"/>
                            <w:szCs w:val="22"/>
                          </w:rPr>
                          <w:t>Ophthalmologist</w:t>
                        </w:r>
                        <w:r>
                          <w:rPr>
                            <w:sz w:val="22"/>
                            <w:szCs w:val="22"/>
                          </w:rPr>
                          <w:t xml:space="preserve"> </w:t>
                        </w:r>
                        <w:r>
                          <w:rPr>
                            <w:sz w:val="22"/>
                            <w:szCs w:val="22"/>
                          </w:rPr>
                          <w:br/>
                          <w:t>(Content Consumer)</w:t>
                        </w:r>
                      </w:p>
                      <w:p w14:paraId="7BA2D437" w14:textId="77777777" w:rsidR="007D1AFE" w:rsidRPr="00077324" w:rsidRDefault="007D1AFE" w:rsidP="005C2880">
                        <w:pPr>
                          <w:pStyle w:val="BodyText"/>
                          <w:rPr>
                            <w:sz w:val="22"/>
                            <w:szCs w:val="22"/>
                          </w:rPr>
                        </w:pPr>
                        <w:r w:rsidRPr="00077324">
                          <w:rPr>
                            <w:sz w:val="22"/>
                            <w:szCs w:val="22"/>
                          </w:rPr>
                          <w:t>Actor B</w:t>
                        </w:r>
                      </w:p>
                      <w:p w14:paraId="30B43419" w14:textId="77777777" w:rsidR="007D1AFE" w:rsidRDefault="007D1AFE" w:rsidP="005C2880"/>
                      <w:p w14:paraId="0C3F6F23" w14:textId="77777777" w:rsidR="007D1AFE" w:rsidRPr="00077324" w:rsidRDefault="007D1AFE" w:rsidP="005C2880">
                        <w:pPr>
                          <w:pStyle w:val="BodyText"/>
                          <w:rPr>
                            <w:sz w:val="22"/>
                            <w:szCs w:val="22"/>
                          </w:rPr>
                        </w:pPr>
                        <w:r w:rsidRPr="00077324">
                          <w:rPr>
                            <w:sz w:val="22"/>
                            <w:szCs w:val="22"/>
                          </w:rPr>
                          <w:t>Actor A /</w:t>
                        </w:r>
                      </w:p>
                      <w:p w14:paraId="78975333" w14:textId="77777777" w:rsidR="007D1AFE" w:rsidRPr="00077324" w:rsidRDefault="007D1AFE" w:rsidP="005C2880">
                        <w:pPr>
                          <w:pStyle w:val="BodyText"/>
                          <w:rPr>
                            <w:sz w:val="22"/>
                            <w:szCs w:val="22"/>
                          </w:rPr>
                        </w:pPr>
                        <w:r w:rsidRPr="00077324">
                          <w:rPr>
                            <w:sz w:val="22"/>
                            <w:szCs w:val="22"/>
                          </w:rPr>
                          <w:t>Actor B</w:t>
                        </w:r>
                      </w:p>
                    </w:txbxContent>
                  </v:textbox>
                </v:shape>
                <v:line id="Line 225" o:spid="_x0000_s1047" style="position:absolute;flip:y;visibility:visible;mso-wrap-style:square" from="25641,5702" to="25641,49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1mTr8AAADaAAAADwAAAGRycy9kb3ducmV2LnhtbESPQYvCMBSE74L/ITzBm6YKLlKNIqIi&#10;speten9tnmmxeSlN1PrvNwsLHoeZ+YZZrjtbiye1vnKsYDJOQBAXTldsFFzO+9EchA/IGmvHpOBN&#10;Htarfm+JqXYv/qFnFoyIEPYpKihDaFIpfVGSRT92DXH0bq61GKJsjdQtviLc1nKaJF/SYsVxocSG&#10;tiUV9+xhFeS7zdWc8uvOTvlbH8wsy1lmSg0H3WYBIlAXPuH/9lErmMHflXgD5Oo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T1mTr8AAADaAAAADwAAAAAAAAAAAAAAAACh&#10;AgAAZHJzL2Rvd25yZXYueG1sUEsFBgAAAAAEAAQA+QAAAI0DAAAAAA==&#10;">
                  <v:stroke dashstyle="dash"/>
                </v:line>
                <v:rect id="Rectangle 226" o:spid="_x0000_s1048" style="position:absolute;left:11772;top:6610;width:1829;height:1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shape id="Text Box 227" o:spid="_x0000_s1049" type="#_x0000_t202" style="position:absolute;left:13970;top:5702;width:1058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CK1sIA&#10;AADaAAAADwAAAGRycy9kb3ducmV2LnhtbESPT4vCMBTE7wt+h/AEL4umenCXahT/ggf3oCueH82z&#10;LTYvJYm2fnsjCB6HmfkNM523phJ3cr60rGA4SEAQZ1aXnCs4/W/7vyB8QNZYWSYFD/Iwn3W+pphq&#10;2/CB7seQiwhhn6KCIoQ6ldJnBRn0A1sTR+9incEQpculdthEuKnkKEnG0mDJcaHAmlYFZdfjzSgY&#10;r92tOfDqe33a7PGvzkfn5eOsVK/bLiYgArXhE363d1rBD7yuxBs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QIrWwgAAANoAAAAPAAAAAAAAAAAAAAAAAJgCAABkcnMvZG93&#10;bnJldi54bWxQSwUGAAAAAAQABAD1AAAAhwMAAAAA&#10;" stroked="f">
                  <v:textbox inset="0,0,0,0">
                    <w:txbxContent>
                      <w:p w14:paraId="54AD66F9" w14:textId="77777777" w:rsidR="007D1AFE" w:rsidRPr="00077324" w:rsidRDefault="007D1AFE" w:rsidP="005C2880">
                        <w:pPr>
                          <w:pStyle w:val="BodyText"/>
                          <w:rPr>
                            <w:sz w:val="22"/>
                            <w:szCs w:val="22"/>
                          </w:rPr>
                        </w:pPr>
                        <w:r>
                          <w:rPr>
                            <w:sz w:val="22"/>
                            <w:szCs w:val="22"/>
                          </w:rPr>
                          <w:t>Share Content</w:t>
                        </w:r>
                      </w:p>
                      <w:p w14:paraId="1B545359" w14:textId="77777777" w:rsidR="007D1AFE" w:rsidRDefault="007D1AFE" w:rsidP="005C2880"/>
                      <w:p w14:paraId="0D0E3E99" w14:textId="77777777" w:rsidR="007D1AFE" w:rsidRPr="00077324" w:rsidRDefault="007D1AFE" w:rsidP="005C2880">
                        <w:pPr>
                          <w:pStyle w:val="BodyText"/>
                          <w:rPr>
                            <w:sz w:val="22"/>
                            <w:szCs w:val="22"/>
                          </w:rPr>
                        </w:pPr>
                        <w:r w:rsidRPr="00077324">
                          <w:rPr>
                            <w:sz w:val="22"/>
                            <w:szCs w:val="22"/>
                          </w:rPr>
                          <w:t>Transaction-A [A]</w:t>
                        </w:r>
                      </w:p>
                    </w:txbxContent>
                  </v:textbox>
                </v:shape>
                <v:line id="Line 228" o:spid="_x0000_s1050" style="position:absolute;flip:x y;visibility:visible;mso-wrap-style:square" from="13449,8223" to="24745,8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l1Db8AAADaAAAADwAAAGRycy9kb3ducmV2LnhtbERPy4rCMBTdD/gP4QqzG1NnIU41igiC&#10;Czc+0O1tc22qzU3bxFr/3iyEWR7Oe77sbSU6an3pWMF4lIAgzp0uuVBwOm5+piB8QNZYOSYFL/Kw&#10;XAy+5phq9+Q9dYdQiBjCPkUFJoQ6ldLnhiz6kauJI3d1rcUQYVtI3eIzhttK/ibJRFosOTYYrGlt&#10;KL8fHlZBlz3Gt/Nuf/fZpfnLpqZZ75qJUt/DfjUDEagP/+KPe6sVxK3xSrwBcvE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al1Db8AAADaAAAADwAAAAAAAAAAAAAAAACh&#10;AgAAZHJzL2Rvd25yZXYueG1sUEsFBgAAAAAEAAQA+QAAAI0DAAAAAA==&#10;">
                  <v:stroke endarrow="block"/>
                </v:line>
                <v:rect id="Rectangle 229" o:spid="_x0000_s1051" style="position:absolute;left:24726;top:8039;width:2039;height:39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shape id="Freeform 230" o:spid="_x0000_s1052" style="position:absolute;left:26765;top:11023;width:11576;height:9297;visibility:visible;mso-wrap-style:square;v-text-anchor:top" coordsize="1823,1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c+2sIA&#10;AADbAAAADwAAAGRycy9kb3ducmV2LnhtbESPQWvCQBCF7wX/wzKCt7qxoEh0FZUq7dEonofsmASz&#10;syG7mqS/vnMo9DbDe/PeN+tt72r1ojZUng3Mpgko4tzbigsD18vxfQkqRGSLtWcyMFCA7Wb0tsbU&#10;+o7P9MpioSSEQ4oGyhibVOuQl+QwTH1DLNrdtw6jrG2hbYudhLtafyTJQjusWBpKbOhQUv7Ins5A&#10;xHOW4PLzdvrhoVsM8/mj2H8bMxn3uxWoSH38N/9df1nBF3r5RQb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1z7awgAAANsAAAAPAAAAAAAAAAAAAAAAAJgCAABkcnMvZG93&#10;bnJldi54bWxQSwUGAAAAAAQABAD1AAAAhwMAAAAA&#10;" path="m,c907,270,1815,540,1819,784v4,244,-897,462,-1798,680e" filled="f">
                  <v:stroke endarrow="open"/>
                  <v:path arrowok="t" o:connecttype="custom" o:connectlocs="0,0;1155065,497840;13335,929640" o:connectangles="0,0,0"/>
                </v:shape>
                <v:shape id="Text Box 231" o:spid="_x0000_s1053" type="#_x0000_t202" style="position:absolute;left:26244;top:13081;width:14846;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wcr8EA&#10;AADbAAAADwAAAGRycy9kb3ducmV2LnhtbERP3WrCMBS+H/gO4QjezVQvZFRjmYqbjDGw7gEOzVnT&#10;NTkpTbT17ZfBYHfn4/s9m2J0VtyoD41nBYt5BoK48rrhWsHn5fj4BCJEZI3WMym4U4BiO3nYYK79&#10;wGe6lbEWKYRDjgpMjF0uZagMOQxz3xEn7sv3DmOCfS11j0MKd1Yus2wlHTacGgx2tDdUteXVKdjZ&#10;t+HwEnyrX8dr+VGej+/fxio1m47PaxCRxvgv/nOfdJq/gN9f0gF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8HK/BAAAA2wAAAA8AAAAAAAAAAAAAAAAAmAIAAGRycy9kb3du&#10;cmV2LnhtbFBLBQYAAAAABAAEAPUAAACGAwAAAAA=&#10;" strokecolor="white">
                  <v:fill opacity="0"/>
                  <v:textbox>
                    <w:txbxContent>
                      <w:p w14:paraId="480ECE48" w14:textId="77777777" w:rsidR="007D1AFE" w:rsidRDefault="007D1AFE" w:rsidP="005C2880">
                        <w:r w:rsidRPr="00E92D4E">
                          <w:t>Ophthalmologist</w:t>
                        </w:r>
                        <w:r>
                          <w:t xml:space="preserve"> view</w:t>
                        </w:r>
                      </w:p>
                    </w:txbxContent>
                  </v:textbox>
                </v:shape>
                <v:shape id="Freeform 232" o:spid="_x0000_s1054" style="position:absolute;left:27120;top:23444;width:11576;height:9296;visibility:visible;mso-wrap-style:square;v-text-anchor:top" coordsize="1823,1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FNr4A&#10;AADbAAAADwAAAGRycy9kb3ducmV2LnhtbERPTYvCMBC9C/6HMMLeNFVQpBpFRWU9WsXz0IxtsZmU&#10;Jtp2f/1GELzN433Oct2aUryodoVlBeNRBII4tbrgTMH1chjOQTiPrLG0TAo6crBe9XtLjLVt+Eyv&#10;xGcihLCLUUHufRVL6dKcDLqRrYgDd7e1QR9gnUldYxPCTSknUTSTBgsODTlWtMspfSRPo8DjOYlw&#10;vr8d/7hrZt10+si2J6V+Bu1mAcJT67/ij/tXh/kTeP8SDpCr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pJBTa+AAAA2wAAAA8AAAAAAAAAAAAAAAAAmAIAAGRycy9kb3ducmV2&#10;LnhtbFBLBQYAAAAABAAEAPUAAACDAwAAAAA=&#10;" path="m,c907,270,1815,540,1819,784v4,244,-897,462,-1798,680e" filled="f">
                  <v:stroke endarrow="open"/>
                  <v:path arrowok="t" o:connecttype="custom" o:connectlocs="0,0;1155065,497840;13335,929640" o:connectangles="0,0,0"/>
                </v:shape>
                <v:shape id="Text Box 233" o:spid="_x0000_s1055" type="#_x0000_t202" style="position:absolute;left:26600;top:25501;width:14846;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InQ8EA&#10;AADbAAAADwAAAGRycy9kb3ducmV2LnhtbERP3WrCMBS+F3yHcITdaeoGItUoU3GTIYPWPcChOWs6&#10;k5PSRNu9/TIY7O58fL9nvR2cFXfqQuNZwXyWgSCuvG64VvBxOU6XIEJE1mg9k4JvCrDdjEdrzLXv&#10;uaB7GWuRQjjkqMDE2OZShsqQwzDzLXHiPn3nMCbY1VJ32KdwZ+Vjli2kw4ZTg8GW9oaqa3lzCnb2&#10;rT+8BH/Vr8OtfC+L4/nLWKUeJsPzCkSkIf6L/9wnneY/we8v6QC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iJ0PBAAAA2wAAAA8AAAAAAAAAAAAAAAAAmAIAAGRycy9kb3du&#10;cmV2LnhtbFBLBQYAAAAABAAEAPUAAACGAwAAAAA=&#10;" strokecolor="white">
                  <v:fill opacity="0"/>
                  <v:textbox>
                    <w:txbxContent>
                      <w:p w14:paraId="2B8B1C76" w14:textId="77777777" w:rsidR="007D1AFE" w:rsidRDefault="007D1AFE" w:rsidP="005C2880">
                        <w:r>
                          <w:t>Selects full</w:t>
                        </w:r>
                      </w:p>
                      <w:p w14:paraId="12CFA952" w14:textId="77777777" w:rsidR="007D1AFE" w:rsidRDefault="007D1AFE" w:rsidP="005C2880">
                        <w:r>
                          <w:t>view</w:t>
                        </w:r>
                      </w:p>
                      <w:p w14:paraId="439F6915" w14:textId="77777777" w:rsidR="007D1AFE" w:rsidRDefault="007D1AFE" w:rsidP="005C2880"/>
                    </w:txbxContent>
                  </v:textbox>
                </v:shape>
                <v:shape id="Freeform 234" o:spid="_x0000_s1056" style="position:absolute;left:27120;top:35439;width:11576;height:9296;visibility:visible;mso-wrap-style:square;v-text-anchor:top" coordsize="1823,1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w42cAA&#10;AADbAAAADwAAAGRycy9kb3ducmV2LnhtbERPS2vCQBC+C/6HZYTedFNpRFLXUKUt9ZhYeh6y0ySY&#10;nQ3ZNY/++q4geJuP7zm7dDSN6KlztWUFz6sIBHFhdc2lgu/zx3ILwnlkjY1lUjCRg3Q/n+0w0Xbg&#10;jPrclyKEsEtQQeV9m0jpiooMupVtiQP3azuDPsCulLrDIYSbRq6jaCMN1hwaKmzpWFFxya9Ggccs&#10;j3D7/vP5x9OwmeL4Uh5OSj0txrdXEJ5G/xDf3V86zH+B2y/hAL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uw42cAAAADbAAAADwAAAAAAAAAAAAAAAACYAgAAZHJzL2Rvd25y&#10;ZXYueG1sUEsFBgAAAAAEAAQA9QAAAIUDAAAAAA==&#10;" path="m,c907,270,1815,540,1819,784v4,244,-897,462,-1798,680e" filled="f">
                  <v:stroke endarrow="open"/>
                  <v:path arrowok="t" o:connecttype="custom" o:connectlocs="0,0;1155065,497840;13335,929640" o:connectangles="0,0,0"/>
                </v:shape>
                <v:shape id="Text Box 235" o:spid="_x0000_s1057" type="#_x0000_t202" style="position:absolute;left:26600;top:38233;width:14846;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carMEA&#10;AADbAAAADwAAAGRycy9kb3ducmV2LnhtbERP3WrCMBS+F3yHcITdaepgItUoU3GTIYPWPcChOWs6&#10;k5PSRNu9/TIY7O58fL9nvR2cFXfqQuNZwXyWgSCuvG64VvBxOU6XIEJE1mg9k4JvCrDdjEdrzLXv&#10;uaB7GWuRQjjkqMDE2OZShsqQwzDzLXHiPn3nMCbY1VJ32KdwZ+Vjli2kw4ZTg8GW9oaqa3lzCnb2&#10;rT+8BH/Vr8OtfC+L4/nLWKUeJsPzCkSkIf6L/9wnneY/we8v6QC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HGqzBAAAA2wAAAA8AAAAAAAAAAAAAAAAAmAIAAGRycy9kb3du&#10;cmV2LnhtbFBLBQYAAAAABAAEAPUAAACGAwAAAAA=&#10;" strokecolor="white">
                  <v:fill opacity="0"/>
                  <v:textbox>
                    <w:txbxContent>
                      <w:p w14:paraId="71488C50" w14:textId="77777777" w:rsidR="007D1AFE" w:rsidRDefault="007D1AFE" w:rsidP="005C2880">
                        <w:r>
                          <w:t>Selects another</w:t>
                        </w:r>
                      </w:p>
                      <w:p w14:paraId="073BC962" w14:textId="77777777" w:rsidR="007D1AFE" w:rsidRDefault="007D1AFE" w:rsidP="005C2880">
                        <w:r>
                          <w:t>view</w:t>
                        </w:r>
                      </w:p>
                    </w:txbxContent>
                  </v:textbox>
                </v:shape>
                <w10:anchorlock/>
              </v:group>
            </w:pict>
          </mc:Fallback>
        </mc:AlternateContent>
      </w:r>
    </w:p>
    <w:p w14:paraId="54F9EC13" w14:textId="77777777" w:rsidR="005C2880" w:rsidRPr="00A97446" w:rsidRDefault="005C2880" w:rsidP="007E081A">
      <w:pPr>
        <w:pStyle w:val="FigureTitle"/>
      </w:pPr>
      <w:r w:rsidRPr="00A97446">
        <w:t>Figure X.4.2.2</w:t>
      </w:r>
      <w:r w:rsidR="00A109CB" w:rsidRPr="00A97446">
        <w:t>.2</w:t>
      </w:r>
      <w:r w:rsidRPr="00A97446">
        <w:t>-1: Basic Process Flow in MCV Profile</w:t>
      </w:r>
    </w:p>
    <w:p w14:paraId="12E26587" w14:textId="77777777" w:rsidR="005C2880" w:rsidRPr="00A97446" w:rsidRDefault="005C2880" w:rsidP="005C2880">
      <w:pPr>
        <w:pStyle w:val="BodyText"/>
      </w:pPr>
    </w:p>
    <w:p w14:paraId="125DB09B" w14:textId="77777777" w:rsidR="005C2880" w:rsidRPr="00A97446" w:rsidRDefault="005C2880" w:rsidP="005C2880">
      <w:pPr>
        <w:pStyle w:val="BodyText"/>
        <w:rPr>
          <w:lang w:eastAsia="x-none"/>
        </w:rPr>
      </w:pPr>
      <w:r w:rsidRPr="00A97446">
        <w:rPr>
          <w:lang w:eastAsia="x-none"/>
        </w:rPr>
        <w:t>Pre-conditions:</w:t>
      </w:r>
    </w:p>
    <w:p w14:paraId="2F4CE581" w14:textId="77777777" w:rsidR="005C2880" w:rsidRPr="00A97446" w:rsidRDefault="005C2880" w:rsidP="005C2880">
      <w:pPr>
        <w:pStyle w:val="BodyText"/>
        <w:rPr>
          <w:lang w:eastAsia="x-none"/>
        </w:rPr>
      </w:pPr>
      <w:r w:rsidRPr="00A97446">
        <w:rPr>
          <w:lang w:eastAsia="x-none"/>
        </w:rPr>
        <w:t xml:space="preserve">A Content Creator using the Narrative Formatting </w:t>
      </w:r>
      <w:r w:rsidR="002160E3" w:rsidRPr="00A97446">
        <w:rPr>
          <w:lang w:eastAsia="x-none"/>
        </w:rPr>
        <w:t>Option</w:t>
      </w:r>
      <w:r w:rsidRPr="00A97446">
        <w:rPr>
          <w:lang w:eastAsia="x-none"/>
        </w:rPr>
        <w:t xml:space="preserve"> shares content containing semantically tagged narrative text. There </w:t>
      </w:r>
      <w:r w:rsidR="008C599C" w:rsidRPr="00A97446">
        <w:rPr>
          <w:lang w:eastAsia="x-none"/>
        </w:rPr>
        <w:t xml:space="preserve">are </w:t>
      </w:r>
      <w:r w:rsidRPr="00A97446">
        <w:rPr>
          <w:lang w:eastAsia="x-none"/>
        </w:rPr>
        <w:t>multiple style sheet</w:t>
      </w:r>
      <w:r w:rsidR="008C599C" w:rsidRPr="00A97446">
        <w:rPr>
          <w:lang w:eastAsia="x-none"/>
        </w:rPr>
        <w:t>s</w:t>
      </w:r>
      <w:r w:rsidRPr="00A97446">
        <w:rPr>
          <w:lang w:eastAsia="x-none"/>
        </w:rPr>
        <w:t xml:space="preserve">, the first of which presents the </w:t>
      </w:r>
      <w:r w:rsidR="00AC6B22" w:rsidRPr="00A97446">
        <w:rPr>
          <w:lang w:eastAsia="x-none"/>
        </w:rPr>
        <w:t>specialists</w:t>
      </w:r>
      <w:r w:rsidRPr="00A97446">
        <w:rPr>
          <w:lang w:eastAsia="x-none"/>
        </w:rPr>
        <w:t xml:space="preserve"> view of the document.</w:t>
      </w:r>
    </w:p>
    <w:p w14:paraId="340D4C5F" w14:textId="77777777" w:rsidR="005C2880" w:rsidRPr="00A97446" w:rsidRDefault="005C2880" w:rsidP="005C2880">
      <w:pPr>
        <w:pStyle w:val="BodyText"/>
        <w:rPr>
          <w:lang w:eastAsia="x-none"/>
        </w:rPr>
      </w:pPr>
      <w:r w:rsidRPr="00A97446">
        <w:rPr>
          <w:lang w:eastAsia="x-none"/>
        </w:rPr>
        <w:t>Main Flow:</w:t>
      </w:r>
    </w:p>
    <w:p w14:paraId="7D37AF6D" w14:textId="77777777" w:rsidR="005C2880" w:rsidRPr="00A97446" w:rsidRDefault="005C2880" w:rsidP="005C2880">
      <w:pPr>
        <w:pStyle w:val="BodyText"/>
        <w:rPr>
          <w:lang w:eastAsia="x-none"/>
        </w:rPr>
      </w:pPr>
      <w:r w:rsidRPr="00A97446">
        <w:rPr>
          <w:lang w:eastAsia="x-none"/>
        </w:rPr>
        <w:t xml:space="preserve">The Content Consumer initially renders content using the first style sheet, thus producing a </w:t>
      </w:r>
      <w:r w:rsidR="00AC6B22" w:rsidRPr="00A97446">
        <w:rPr>
          <w:lang w:eastAsia="x-none"/>
        </w:rPr>
        <w:t>specialist</w:t>
      </w:r>
      <w:r w:rsidR="007A55F9" w:rsidRPr="00A97446">
        <w:rPr>
          <w:lang w:eastAsia="x-none"/>
        </w:rPr>
        <w:t>’</w:t>
      </w:r>
      <w:r w:rsidR="00AC6B22" w:rsidRPr="00A97446">
        <w:rPr>
          <w:lang w:eastAsia="x-none"/>
        </w:rPr>
        <w:t>s</w:t>
      </w:r>
      <w:r w:rsidRPr="00A97446">
        <w:rPr>
          <w:lang w:eastAsia="x-none"/>
        </w:rPr>
        <w:t xml:space="preserve"> view of the document. The Content Consumer provides the ability to see that there are </w:t>
      </w:r>
      <w:r w:rsidR="008C599C" w:rsidRPr="00A97446">
        <w:rPr>
          <w:lang w:eastAsia="x-none"/>
        </w:rPr>
        <w:t>alternate</w:t>
      </w:r>
      <w:r w:rsidRPr="00A97446">
        <w:rPr>
          <w:lang w:eastAsia="x-none"/>
        </w:rPr>
        <w:t xml:space="preserve"> </w:t>
      </w:r>
      <w:r w:rsidR="008C599C" w:rsidRPr="00A97446">
        <w:rPr>
          <w:lang w:eastAsia="x-none"/>
        </w:rPr>
        <w:t xml:space="preserve">style </w:t>
      </w:r>
      <w:r w:rsidRPr="00A97446">
        <w:rPr>
          <w:lang w:eastAsia="x-none"/>
        </w:rPr>
        <w:t>sheet</w:t>
      </w:r>
      <w:r w:rsidR="008C599C" w:rsidRPr="00A97446">
        <w:rPr>
          <w:lang w:eastAsia="x-none"/>
        </w:rPr>
        <w:t>s</w:t>
      </w:r>
      <w:r w:rsidRPr="00A97446">
        <w:rPr>
          <w:lang w:eastAsia="x-none"/>
        </w:rPr>
        <w:t xml:space="preserve"> and provides the ability to render using any of the alternate</w:t>
      </w:r>
      <w:r w:rsidR="008C599C" w:rsidRPr="00A97446">
        <w:rPr>
          <w:lang w:eastAsia="x-none"/>
        </w:rPr>
        <w:t>s</w:t>
      </w:r>
      <w:r w:rsidRPr="00A97446">
        <w:rPr>
          <w:lang w:eastAsia="x-none"/>
        </w:rPr>
        <w:t xml:space="preserve">. The </w:t>
      </w:r>
      <w:r w:rsidR="00AC6B22" w:rsidRPr="00A97446">
        <w:rPr>
          <w:lang w:eastAsia="x-none"/>
        </w:rPr>
        <w:t xml:space="preserve">Ophthalmologist </w:t>
      </w:r>
      <w:r w:rsidRPr="00A97446">
        <w:rPr>
          <w:lang w:eastAsia="x-none"/>
        </w:rPr>
        <w:t xml:space="preserve">selects a </w:t>
      </w:r>
      <w:r w:rsidR="00AC6B22" w:rsidRPr="00A97446">
        <w:rPr>
          <w:lang w:eastAsia="x-none"/>
        </w:rPr>
        <w:t>full</w:t>
      </w:r>
      <w:r w:rsidRPr="00A97446">
        <w:rPr>
          <w:lang w:eastAsia="x-none"/>
        </w:rPr>
        <w:t xml:space="preserve"> view style sheet, possibly followed by an alternate style sheet.</w:t>
      </w:r>
    </w:p>
    <w:p w14:paraId="5C51DD69" w14:textId="77777777" w:rsidR="005C2880" w:rsidRPr="00A97446" w:rsidRDefault="005C2880" w:rsidP="005C2880">
      <w:pPr>
        <w:pStyle w:val="BodyText"/>
        <w:rPr>
          <w:lang w:eastAsia="x-none"/>
        </w:rPr>
      </w:pPr>
      <w:r w:rsidRPr="00A97446">
        <w:rPr>
          <w:lang w:eastAsia="x-none"/>
        </w:rPr>
        <w:t>Post-conditions:</w:t>
      </w:r>
    </w:p>
    <w:p w14:paraId="4BA7E5E0" w14:textId="77777777" w:rsidR="006A0B56" w:rsidRPr="00A97446" w:rsidRDefault="005C2880" w:rsidP="006A0B56">
      <w:pPr>
        <w:pStyle w:val="BodyText"/>
      </w:pPr>
      <w:r w:rsidRPr="00A97446">
        <w:lastRenderedPageBreak/>
        <w:t xml:space="preserve">Content from one document has been shared and viewed as a </w:t>
      </w:r>
      <w:r w:rsidR="00B9565D" w:rsidRPr="00A97446">
        <w:t>specialist’s</w:t>
      </w:r>
      <w:r w:rsidR="007A55F9" w:rsidRPr="00A97446">
        <w:t xml:space="preserve"> view</w:t>
      </w:r>
      <w:r w:rsidR="00B9565D" w:rsidRPr="00A97446">
        <w:t xml:space="preserve">, </w:t>
      </w:r>
      <w:r w:rsidR="007A55F9" w:rsidRPr="00A97446">
        <w:t xml:space="preserve">a </w:t>
      </w:r>
      <w:r w:rsidRPr="00A97446">
        <w:t xml:space="preserve">concise view, </w:t>
      </w:r>
      <w:r w:rsidR="00B9565D" w:rsidRPr="00A97446">
        <w:t xml:space="preserve">a full view, </w:t>
      </w:r>
      <w:r w:rsidRPr="00A97446">
        <w:t>and</w:t>
      </w:r>
      <w:r w:rsidR="008C599C" w:rsidRPr="00A97446">
        <w:t>/or</w:t>
      </w:r>
      <w:r w:rsidRPr="00A97446">
        <w:t xml:space="preserve"> possibly a number of other alternative views.</w:t>
      </w:r>
    </w:p>
    <w:p w14:paraId="032AAF53" w14:textId="77777777" w:rsidR="00303E20" w:rsidRPr="00A97446" w:rsidRDefault="00303E20" w:rsidP="00303E20">
      <w:pPr>
        <w:pStyle w:val="Heading2"/>
        <w:numPr>
          <w:ilvl w:val="0"/>
          <w:numId w:val="0"/>
        </w:numPr>
        <w:rPr>
          <w:noProof w:val="0"/>
        </w:rPr>
      </w:pPr>
      <w:bookmarkStart w:id="69" w:name="_Toc396916882"/>
      <w:r w:rsidRPr="00A97446">
        <w:rPr>
          <w:noProof w:val="0"/>
        </w:rPr>
        <w:t>X.</w:t>
      </w:r>
      <w:r w:rsidR="00AF472E" w:rsidRPr="00A97446">
        <w:rPr>
          <w:noProof w:val="0"/>
        </w:rPr>
        <w:t>5</w:t>
      </w:r>
      <w:r w:rsidR="005F21E7" w:rsidRPr="00A97446">
        <w:rPr>
          <w:noProof w:val="0"/>
        </w:rPr>
        <w:t xml:space="preserve"> </w:t>
      </w:r>
      <w:r w:rsidR="00637D3B" w:rsidRPr="00A97446">
        <w:rPr>
          <w:noProof w:val="0"/>
        </w:rPr>
        <w:t>MCV</w:t>
      </w:r>
      <w:r w:rsidRPr="00A97446">
        <w:rPr>
          <w:noProof w:val="0"/>
        </w:rPr>
        <w:t xml:space="preserve"> Security Considerations</w:t>
      </w:r>
      <w:bookmarkEnd w:id="69"/>
    </w:p>
    <w:p w14:paraId="1794BAAD" w14:textId="77777777" w:rsidR="00E85B67" w:rsidRPr="00A97446" w:rsidRDefault="00E85B67" w:rsidP="00CF3C99">
      <w:pPr>
        <w:pStyle w:val="BodyText"/>
      </w:pPr>
      <w:r w:rsidRPr="00A97446">
        <w:t>The full view, and the attested view if different, should always be available to resolve any questions about document content.</w:t>
      </w:r>
    </w:p>
    <w:p w14:paraId="3FCA492E" w14:textId="77777777" w:rsidR="000514E1" w:rsidRPr="00A97446" w:rsidRDefault="00167DB7" w:rsidP="00FA1687">
      <w:pPr>
        <w:pStyle w:val="Heading2"/>
        <w:numPr>
          <w:ilvl w:val="0"/>
          <w:numId w:val="0"/>
        </w:numPr>
        <w:rPr>
          <w:noProof w:val="0"/>
        </w:rPr>
      </w:pPr>
      <w:bookmarkStart w:id="70" w:name="_Toc396916883"/>
      <w:r w:rsidRPr="00A97446">
        <w:rPr>
          <w:noProof w:val="0"/>
        </w:rPr>
        <w:t>X.</w:t>
      </w:r>
      <w:r w:rsidR="00AF472E" w:rsidRPr="00A97446">
        <w:rPr>
          <w:noProof w:val="0"/>
        </w:rPr>
        <w:t>6</w:t>
      </w:r>
      <w:r w:rsidRPr="00A97446">
        <w:rPr>
          <w:noProof w:val="0"/>
        </w:rPr>
        <w:t xml:space="preserve"> </w:t>
      </w:r>
      <w:r w:rsidR="00B22371" w:rsidRPr="00A97446">
        <w:rPr>
          <w:noProof w:val="0"/>
        </w:rPr>
        <w:t xml:space="preserve">MCV </w:t>
      </w:r>
      <w:r w:rsidR="00ED5269" w:rsidRPr="00A97446">
        <w:rPr>
          <w:noProof w:val="0"/>
        </w:rPr>
        <w:t xml:space="preserve">Cross </w:t>
      </w:r>
      <w:r w:rsidRPr="00A97446">
        <w:rPr>
          <w:noProof w:val="0"/>
        </w:rPr>
        <w:t xml:space="preserve">Profile </w:t>
      </w:r>
      <w:r w:rsidR="00ED5269" w:rsidRPr="00A97446">
        <w:rPr>
          <w:noProof w:val="0"/>
        </w:rPr>
        <w:t>Considerations</w:t>
      </w:r>
      <w:bookmarkEnd w:id="70"/>
    </w:p>
    <w:p w14:paraId="4E663B62" w14:textId="77777777" w:rsidR="005F62C1" w:rsidRPr="007E081A" w:rsidRDefault="005F62C1" w:rsidP="00FA1687">
      <w:pPr>
        <w:pStyle w:val="BodyText"/>
      </w:pPr>
      <w:r w:rsidRPr="00A97446">
        <w:t xml:space="preserve">The Content Creator and Content Consumer </w:t>
      </w:r>
      <w:r w:rsidR="002160E3" w:rsidRPr="00A97446">
        <w:t>Actor</w:t>
      </w:r>
      <w:r w:rsidRPr="00A97446">
        <w:t>s are those used by all PCC Profiles. The options introduced by these actors are in addition to other PCC Profile options</w:t>
      </w:r>
      <w:r w:rsidR="002160E3" w:rsidRPr="00A97446">
        <w:t xml:space="preserve">. </w:t>
      </w:r>
      <w:r w:rsidRPr="00A97446">
        <w:t xml:space="preserve">For example, an implementation of the XDS-MS </w:t>
      </w:r>
      <w:r w:rsidR="002160E3" w:rsidRPr="00A97446">
        <w:t>Profile</w:t>
      </w:r>
      <w:r w:rsidRPr="00A97446">
        <w:t xml:space="preserve"> might declare use of both </w:t>
      </w:r>
      <w:r w:rsidR="00C853EC" w:rsidRPr="00A97446">
        <w:t>Narrative Formatting Option</w:t>
      </w:r>
      <w:r w:rsidRPr="00A97446">
        <w:t xml:space="preserve"> as well as Content Creator Referral Option. Similarly, an implementation might declare conformance to both the </w:t>
      </w:r>
      <w:r w:rsidR="00F90873" w:rsidRPr="00A97446">
        <w:t>Narrative Formatting</w:t>
      </w:r>
      <w:r w:rsidRPr="00A97446">
        <w:t xml:space="preserve"> as well as the View Option.</w:t>
      </w:r>
    </w:p>
    <w:p w14:paraId="4300F7FE" w14:textId="77777777" w:rsidR="00111CBC" w:rsidRPr="00A97446" w:rsidRDefault="00111CBC" w:rsidP="00111CBC">
      <w:pPr>
        <w:pStyle w:val="BodyText"/>
      </w:pPr>
    </w:p>
    <w:p w14:paraId="17369980" w14:textId="77777777" w:rsidR="00CF283F" w:rsidRPr="00A97446" w:rsidRDefault="00CF283F" w:rsidP="008D7642">
      <w:pPr>
        <w:pStyle w:val="PartTitle"/>
      </w:pPr>
      <w:bookmarkStart w:id="71" w:name="_Toc336000611"/>
      <w:bookmarkStart w:id="72" w:name="_Toc396916884"/>
      <w:bookmarkEnd w:id="71"/>
      <w:r w:rsidRPr="00A97446">
        <w:lastRenderedPageBreak/>
        <w:t xml:space="preserve">Volume 2 </w:t>
      </w:r>
      <w:r w:rsidR="008D7642" w:rsidRPr="00A97446">
        <w:t xml:space="preserve">– </w:t>
      </w:r>
      <w:r w:rsidRPr="00A97446">
        <w:t>Transactions</w:t>
      </w:r>
      <w:bookmarkEnd w:id="72"/>
    </w:p>
    <w:p w14:paraId="24AB8F41" w14:textId="77777777" w:rsidR="002D637A" w:rsidRPr="00A97446" w:rsidRDefault="00303E20" w:rsidP="008E441F">
      <w:pPr>
        <w:pStyle w:val="EditorInstructions"/>
      </w:pPr>
      <w:bookmarkStart w:id="73" w:name="_Toc75083611"/>
      <w:r w:rsidRPr="00A97446">
        <w:t xml:space="preserve">Add </w:t>
      </w:r>
      <w:r w:rsidR="00A109CB" w:rsidRPr="00A97446">
        <w:t>S</w:t>
      </w:r>
      <w:r w:rsidRPr="00A97446">
        <w:t>ection 3.</w:t>
      </w:r>
      <w:bookmarkEnd w:id="73"/>
      <w:r w:rsidR="002D637A" w:rsidRPr="00A97446">
        <w:t>1.5</w:t>
      </w:r>
    </w:p>
    <w:p w14:paraId="64A37C97" w14:textId="77777777" w:rsidR="002D637A" w:rsidRPr="00A97446" w:rsidRDefault="002D637A" w:rsidP="00FA1687">
      <w:pPr>
        <w:pStyle w:val="Heading3"/>
        <w:numPr>
          <w:ilvl w:val="0"/>
          <w:numId w:val="0"/>
        </w:numPr>
        <w:rPr>
          <w:bCs/>
          <w:noProof w:val="0"/>
        </w:rPr>
      </w:pPr>
      <w:bookmarkStart w:id="74" w:name="_Toc396916885"/>
      <w:r w:rsidRPr="00A97446">
        <w:rPr>
          <w:bCs/>
          <w:noProof w:val="0"/>
        </w:rPr>
        <w:t>3.1.5 Narrative Formatting Option</w:t>
      </w:r>
      <w:bookmarkEnd w:id="74"/>
    </w:p>
    <w:p w14:paraId="6EEF8DBC" w14:textId="77777777" w:rsidR="00821E61" w:rsidRPr="00A97446" w:rsidRDefault="00821E61" w:rsidP="00FA1687">
      <w:pPr>
        <w:pStyle w:val="Heading4"/>
        <w:numPr>
          <w:ilvl w:val="0"/>
          <w:numId w:val="0"/>
        </w:numPr>
        <w:rPr>
          <w:bCs/>
          <w:noProof w:val="0"/>
        </w:rPr>
      </w:pPr>
      <w:bookmarkStart w:id="75" w:name="_Toc396916886"/>
      <w:r w:rsidRPr="00A97446">
        <w:rPr>
          <w:bCs/>
          <w:noProof w:val="0"/>
        </w:rPr>
        <w:t>3.1.5.1 Content Creator</w:t>
      </w:r>
      <w:bookmarkEnd w:id="75"/>
    </w:p>
    <w:p w14:paraId="771D602D" w14:textId="77777777" w:rsidR="002D637A" w:rsidRPr="00A97446" w:rsidRDefault="002D637A" w:rsidP="002D637A">
      <w:r w:rsidRPr="00A97446">
        <w:t xml:space="preserve">A Content Creator </w:t>
      </w:r>
      <w:r w:rsidR="00595EA2" w:rsidRPr="00A97446">
        <w:t xml:space="preserve">that supports the Narrative Formatting Option </w:t>
      </w:r>
      <w:r w:rsidR="003011D2" w:rsidRPr="00A97446">
        <w:t>SHALL</w:t>
      </w:r>
      <w:r w:rsidR="00BF6348" w:rsidRPr="00A97446">
        <w:t xml:space="preserve"> provide the capability for a Content Consumer to render different views</w:t>
      </w:r>
      <w:r w:rsidR="0072480C" w:rsidRPr="00A97446">
        <w:t xml:space="preserve"> by producing documents that </w:t>
      </w:r>
      <w:r w:rsidR="003332F3" w:rsidRPr="00A97446">
        <w:t xml:space="preserve">use the styleCode values listed in </w:t>
      </w:r>
      <w:r w:rsidR="00A109CB" w:rsidRPr="00A97446">
        <w:t xml:space="preserve">Section </w:t>
      </w:r>
      <w:r w:rsidR="00105711" w:rsidRPr="00A97446">
        <w:t>5.1.X</w:t>
      </w:r>
      <w:r w:rsidR="00D809FF" w:rsidRPr="00A97446">
        <w:t>, in addition to those documented for HL7 CDA R2,</w:t>
      </w:r>
      <w:r w:rsidR="003332F3" w:rsidRPr="00A97446">
        <w:t xml:space="preserve"> to provide Content </w:t>
      </w:r>
      <w:r w:rsidR="00BA62DC" w:rsidRPr="00A97446">
        <w:t>Consumers</w:t>
      </w:r>
      <w:r w:rsidR="003332F3" w:rsidRPr="00A97446">
        <w:t xml:space="preserve"> with a consistent set of style names.</w:t>
      </w:r>
      <w:r w:rsidR="006B748A" w:rsidRPr="00A97446">
        <w:t xml:space="preserve"> The styleCode attribute may contain multiple values.</w:t>
      </w:r>
    </w:p>
    <w:p w14:paraId="3CFF9A5B" w14:textId="77777777" w:rsidR="00327A3C" w:rsidRPr="00A97446" w:rsidRDefault="00327A3C" w:rsidP="002D637A">
      <w:r w:rsidRPr="00A97446">
        <w:t>Content Creators MAY supply multiple style</w:t>
      </w:r>
      <w:r w:rsidR="000604EB" w:rsidRPr="00A97446">
        <w:t xml:space="preserve"> </w:t>
      </w:r>
      <w:r w:rsidRPr="00A97446">
        <w:t>sheet processing instructions.</w:t>
      </w:r>
    </w:p>
    <w:p w14:paraId="34D16036" w14:textId="77777777" w:rsidR="008A28CE" w:rsidRPr="00A97446" w:rsidRDefault="00BF6348" w:rsidP="000F4842">
      <w:r w:rsidRPr="00A97446">
        <w:t>If multiple style sheet processing instructions are provided</w:t>
      </w:r>
      <w:r w:rsidR="008935BE" w:rsidRPr="00A97446">
        <w:t>,</w:t>
      </w:r>
      <w:r w:rsidRPr="00A97446">
        <w:t xml:space="preserve"> the</w:t>
      </w:r>
      <w:r w:rsidR="00706D28" w:rsidRPr="00A97446">
        <w:t xml:space="preserve"> </w:t>
      </w:r>
      <w:r w:rsidRPr="00A97446">
        <w:t xml:space="preserve">use of </w:t>
      </w:r>
      <w:r w:rsidR="00706D28" w:rsidRPr="00A97446">
        <w:t>alternate and title attribute</w:t>
      </w:r>
      <w:r w:rsidR="005B58FE" w:rsidRPr="00A97446">
        <w:t>s</w:t>
      </w:r>
      <w:r w:rsidR="00706D28" w:rsidRPr="00A97446">
        <w:t xml:space="preserve"> for all style</w:t>
      </w:r>
      <w:r w:rsidR="00EB673F" w:rsidRPr="00A97446">
        <w:t xml:space="preserve"> </w:t>
      </w:r>
      <w:r w:rsidR="00706D28" w:rsidRPr="00A97446">
        <w:t>sheets</w:t>
      </w:r>
      <w:r w:rsidRPr="00A97446">
        <w:t xml:space="preserve"> </w:t>
      </w:r>
      <w:r w:rsidR="000F4842" w:rsidRPr="00A97446">
        <w:t xml:space="preserve">SHALL </w:t>
      </w:r>
      <w:r w:rsidRPr="00A97446">
        <w:t>be present,</w:t>
      </w:r>
      <w:r w:rsidR="00706D28" w:rsidRPr="00A97446">
        <w:t xml:space="preserve"> as described in </w:t>
      </w:r>
      <w:r w:rsidR="00A109CB" w:rsidRPr="00A97446">
        <w:t xml:space="preserve">PCC </w:t>
      </w:r>
      <w:r w:rsidR="00706D28" w:rsidRPr="00A97446">
        <w:t>TF</w:t>
      </w:r>
      <w:r w:rsidR="00A109CB" w:rsidRPr="00A97446">
        <w:t>-</w:t>
      </w:r>
      <w:r w:rsidR="00706D28" w:rsidRPr="00A97446">
        <w:t xml:space="preserve"> 2: 6.3.1.1.4</w:t>
      </w:r>
      <w:r w:rsidR="00081BD9" w:rsidRPr="00A97446">
        <w:t xml:space="preserve">. </w:t>
      </w:r>
    </w:p>
    <w:p w14:paraId="5F64D893" w14:textId="77777777" w:rsidR="00821E61" w:rsidRPr="00A97446" w:rsidRDefault="00821E61" w:rsidP="00FA1687">
      <w:pPr>
        <w:pStyle w:val="Heading4"/>
        <w:numPr>
          <w:ilvl w:val="0"/>
          <w:numId w:val="0"/>
        </w:numPr>
        <w:rPr>
          <w:bCs/>
          <w:noProof w:val="0"/>
        </w:rPr>
      </w:pPr>
      <w:bookmarkStart w:id="76" w:name="_Toc396916887"/>
      <w:r w:rsidRPr="00A97446">
        <w:rPr>
          <w:bCs/>
          <w:noProof w:val="0"/>
        </w:rPr>
        <w:t>3.1.5.2 Content Consumer</w:t>
      </w:r>
      <w:bookmarkEnd w:id="76"/>
      <w:r w:rsidRPr="00A97446">
        <w:rPr>
          <w:bCs/>
          <w:noProof w:val="0"/>
        </w:rPr>
        <w:t xml:space="preserve"> </w:t>
      </w:r>
    </w:p>
    <w:p w14:paraId="3AD55AE4" w14:textId="77777777" w:rsidR="00567637" w:rsidRPr="00A97446" w:rsidRDefault="00C20AE6" w:rsidP="008C5B4E">
      <w:pPr>
        <w:pStyle w:val="BodyText"/>
      </w:pPr>
      <w:r w:rsidRPr="00A97446">
        <w:t>The Content Consumer</w:t>
      </w:r>
      <w:r w:rsidR="003854E5" w:rsidRPr="00A97446">
        <w:t xml:space="preserve"> </w:t>
      </w:r>
      <w:r w:rsidR="00567637" w:rsidRPr="00A97446">
        <w:t xml:space="preserve">that supports the Narrative Formatting </w:t>
      </w:r>
      <w:r w:rsidR="002160E3" w:rsidRPr="00A97446">
        <w:t>Option</w:t>
      </w:r>
      <w:r w:rsidR="00567637" w:rsidRPr="00A97446">
        <w:t xml:space="preserve"> </w:t>
      </w:r>
      <w:r w:rsidR="003011D2" w:rsidRPr="00A97446">
        <w:t xml:space="preserve">SHALL </w:t>
      </w:r>
      <w:r w:rsidR="00567637" w:rsidRPr="00A97446">
        <w:t>be able to</w:t>
      </w:r>
      <w:r w:rsidR="003A4B07" w:rsidRPr="00A97446">
        <w:t xml:space="preserve"> use the PCC named styleCode values </w:t>
      </w:r>
      <w:r w:rsidR="00543281" w:rsidRPr="00A97446">
        <w:t xml:space="preserve">in </w:t>
      </w:r>
      <w:r w:rsidR="00A109CB" w:rsidRPr="00A97446">
        <w:t>S</w:t>
      </w:r>
      <w:r w:rsidR="00543281" w:rsidRPr="00A97446">
        <w:t>ection</w:t>
      </w:r>
      <w:r w:rsidR="003A4B07" w:rsidRPr="00A97446">
        <w:t xml:space="preserve"> </w:t>
      </w:r>
      <w:r w:rsidR="00105711" w:rsidRPr="00A97446">
        <w:t>5.1.X</w:t>
      </w:r>
      <w:r w:rsidR="00543281" w:rsidRPr="00A97446">
        <w:t>, in addition to those defined by HL7 for CDA R2,</w:t>
      </w:r>
      <w:r w:rsidR="003A4B07" w:rsidRPr="00A97446">
        <w:t xml:space="preserve"> to determin</w:t>
      </w:r>
      <w:r w:rsidR="00543281" w:rsidRPr="00A97446">
        <w:t>e</w:t>
      </w:r>
      <w:r w:rsidR="003A4B07" w:rsidRPr="00A97446">
        <w:t xml:space="preserve"> how to render the text</w:t>
      </w:r>
      <w:r w:rsidR="002160E3" w:rsidRPr="00A97446">
        <w:t xml:space="preserve">. </w:t>
      </w:r>
      <w:r w:rsidR="00567637" w:rsidRPr="00A97446">
        <w:t xml:space="preserve">If multiple style sheets exist for a document, allow </w:t>
      </w:r>
      <w:r w:rsidR="00C96128" w:rsidRPr="00A97446">
        <w:t xml:space="preserve">the user to </w:t>
      </w:r>
      <w:r w:rsidR="00567637" w:rsidRPr="00A97446">
        <w:t>select from the set of alternates in order to change the view of the document.</w:t>
      </w:r>
    </w:p>
    <w:p w14:paraId="260CAE5A" w14:textId="77777777" w:rsidR="00990C88" w:rsidRPr="00A97446" w:rsidRDefault="00990C88" w:rsidP="00FA1687">
      <w:pPr>
        <w:pStyle w:val="Heading4"/>
        <w:numPr>
          <w:ilvl w:val="0"/>
          <w:numId w:val="0"/>
        </w:numPr>
        <w:rPr>
          <w:bCs/>
          <w:noProof w:val="0"/>
        </w:rPr>
      </w:pPr>
      <w:bookmarkStart w:id="77" w:name="_Toc396916888"/>
      <w:r w:rsidRPr="00A97446">
        <w:rPr>
          <w:bCs/>
          <w:noProof w:val="0"/>
        </w:rPr>
        <w:t>3.1.5.</w:t>
      </w:r>
      <w:r w:rsidR="00821E61" w:rsidRPr="00A97446">
        <w:rPr>
          <w:bCs/>
          <w:noProof w:val="0"/>
        </w:rPr>
        <w:t xml:space="preserve">3 </w:t>
      </w:r>
      <w:r w:rsidRPr="00A97446">
        <w:rPr>
          <w:bCs/>
          <w:noProof w:val="0"/>
        </w:rPr>
        <w:t>Examples</w:t>
      </w:r>
      <w:bookmarkEnd w:id="77"/>
    </w:p>
    <w:p w14:paraId="4F897E26" w14:textId="77777777" w:rsidR="007F56DB" w:rsidRPr="00A97446" w:rsidRDefault="007F56DB" w:rsidP="00FA1687">
      <w:pPr>
        <w:pStyle w:val="Heading5"/>
        <w:numPr>
          <w:ilvl w:val="0"/>
          <w:numId w:val="0"/>
        </w:numPr>
        <w:rPr>
          <w:bCs/>
          <w:noProof w:val="0"/>
        </w:rPr>
      </w:pPr>
      <w:bookmarkStart w:id="78" w:name="_Toc396916889"/>
      <w:r w:rsidRPr="00A97446">
        <w:rPr>
          <w:bCs/>
          <w:noProof w:val="0"/>
        </w:rPr>
        <w:t>3.1.5.</w:t>
      </w:r>
      <w:r w:rsidR="00821E61" w:rsidRPr="00A97446">
        <w:rPr>
          <w:bCs/>
          <w:noProof w:val="0"/>
        </w:rPr>
        <w:t>3</w:t>
      </w:r>
      <w:r w:rsidRPr="00A97446">
        <w:rPr>
          <w:bCs/>
          <w:noProof w:val="0"/>
        </w:rPr>
        <w:t>.1 Document Sections</w:t>
      </w:r>
      <w:bookmarkEnd w:id="78"/>
    </w:p>
    <w:p w14:paraId="68B94E45" w14:textId="77777777" w:rsidR="007F56DB" w:rsidRPr="00A97446" w:rsidRDefault="007F56DB" w:rsidP="007F56DB">
      <w:pPr>
        <w:pStyle w:val="BodyText"/>
      </w:pPr>
      <w:r w:rsidRPr="00A97446">
        <w:t xml:space="preserve">Omit Sections that are empty. This may be controlled by a style sheet in conjunction with a styleCode attribute value on the text element of a section. For example, </w:t>
      </w:r>
      <w:r w:rsidR="002160E3" w:rsidRPr="00A97446">
        <w:t xml:space="preserve">XML </w:t>
      </w:r>
      <w:r w:rsidRPr="00A97446">
        <w:t>like the following might be detected in a style sheet and display of the section might be omitted.</w:t>
      </w:r>
    </w:p>
    <w:p w14:paraId="27FC9E6F" w14:textId="77777777" w:rsidR="00566683" w:rsidRPr="00A97446" w:rsidRDefault="00566683" w:rsidP="00A97446">
      <w:pPr>
        <w:pStyle w:val="BodyText"/>
      </w:pPr>
    </w:p>
    <w:p w14:paraId="2156DB59" w14:textId="77777777" w:rsidR="007F56DB" w:rsidRPr="00A97446" w:rsidRDefault="007F56DB" w:rsidP="007E081A">
      <w:pPr>
        <w:pStyle w:val="XMLFragment"/>
      </w:pPr>
      <w:r w:rsidRPr="00A97446">
        <w:rPr>
          <w:noProof w:val="0"/>
          <w:szCs w:val="16"/>
        </w:rPr>
        <w:tab/>
      </w:r>
      <w:r w:rsidRPr="00A97446">
        <w:rPr>
          <w:noProof w:val="0"/>
        </w:rPr>
        <w:t>…</w:t>
      </w:r>
    </w:p>
    <w:p w14:paraId="1C29A2B3" w14:textId="77777777" w:rsidR="007F56DB" w:rsidRPr="00A97446" w:rsidRDefault="007F56DB" w:rsidP="007E081A">
      <w:pPr>
        <w:pStyle w:val="XMLFragment"/>
      </w:pPr>
      <w:r w:rsidRPr="00A97446">
        <w:rPr>
          <w:noProof w:val="0"/>
        </w:rPr>
        <w:tab/>
        <w:t>&lt;component&gt;</w:t>
      </w:r>
    </w:p>
    <w:p w14:paraId="04537DCE" w14:textId="77777777" w:rsidR="007F56DB" w:rsidRPr="00A97446" w:rsidRDefault="007F56DB" w:rsidP="007E081A">
      <w:pPr>
        <w:pStyle w:val="XMLFragment"/>
      </w:pPr>
      <w:r w:rsidRPr="00A97446">
        <w:rPr>
          <w:noProof w:val="0"/>
        </w:rPr>
        <w:tab/>
      </w:r>
      <w:r w:rsidRPr="00A97446">
        <w:rPr>
          <w:noProof w:val="0"/>
        </w:rPr>
        <w:tab/>
        <w:t>&lt;section&gt;</w:t>
      </w:r>
    </w:p>
    <w:p w14:paraId="120DF3F9" w14:textId="77777777" w:rsidR="007F56DB" w:rsidRPr="00A97446" w:rsidRDefault="007F56DB" w:rsidP="007E081A">
      <w:pPr>
        <w:pStyle w:val="XMLFragment"/>
      </w:pPr>
      <w:r w:rsidRPr="00A97446">
        <w:rPr>
          <w:noProof w:val="0"/>
        </w:rPr>
        <w:tab/>
      </w:r>
      <w:r w:rsidRPr="00A97446">
        <w:rPr>
          <w:noProof w:val="0"/>
        </w:rPr>
        <w:tab/>
      </w:r>
      <w:r w:rsidRPr="00A97446">
        <w:rPr>
          <w:noProof w:val="0"/>
        </w:rPr>
        <w:tab/>
        <w:t>…</w:t>
      </w:r>
    </w:p>
    <w:p w14:paraId="3C554A69" w14:textId="77777777" w:rsidR="007F56DB" w:rsidRPr="00A97446" w:rsidRDefault="007F56DB" w:rsidP="007E081A">
      <w:pPr>
        <w:pStyle w:val="XMLFragment"/>
      </w:pPr>
      <w:r w:rsidRPr="00A97446">
        <w:rPr>
          <w:noProof w:val="0"/>
        </w:rPr>
        <w:tab/>
      </w:r>
      <w:r w:rsidRPr="00A97446">
        <w:rPr>
          <w:noProof w:val="0"/>
        </w:rPr>
        <w:tab/>
      </w:r>
      <w:r w:rsidRPr="00A97446">
        <w:rPr>
          <w:noProof w:val="0"/>
        </w:rPr>
        <w:tab/>
        <w:t>&lt;text styleCode=’xEmptySection’&gt;</w:t>
      </w:r>
    </w:p>
    <w:p w14:paraId="2F146567" w14:textId="77777777" w:rsidR="007F56DB" w:rsidRPr="00A97446" w:rsidRDefault="007F56DB" w:rsidP="007E081A">
      <w:pPr>
        <w:pStyle w:val="XMLFragment"/>
      </w:pPr>
      <w:r w:rsidRPr="00A97446">
        <w:rPr>
          <w:noProof w:val="0"/>
        </w:rPr>
        <w:tab/>
      </w:r>
      <w:r w:rsidRPr="00A97446">
        <w:rPr>
          <w:noProof w:val="0"/>
        </w:rPr>
        <w:tab/>
      </w:r>
      <w:r w:rsidRPr="00A97446">
        <w:rPr>
          <w:noProof w:val="0"/>
        </w:rPr>
        <w:tab/>
      </w:r>
      <w:r w:rsidRPr="00A97446">
        <w:rPr>
          <w:noProof w:val="0"/>
        </w:rPr>
        <w:tab/>
        <w:t>...</w:t>
      </w:r>
    </w:p>
    <w:p w14:paraId="3C82F04B" w14:textId="77777777" w:rsidR="007F56DB" w:rsidRPr="00A97446" w:rsidRDefault="007F56DB" w:rsidP="007E081A">
      <w:pPr>
        <w:pStyle w:val="XMLFragment"/>
      </w:pPr>
      <w:r w:rsidRPr="00A97446">
        <w:rPr>
          <w:noProof w:val="0"/>
        </w:rPr>
        <w:tab/>
      </w:r>
      <w:r w:rsidRPr="00A97446">
        <w:rPr>
          <w:noProof w:val="0"/>
        </w:rPr>
        <w:tab/>
      </w:r>
      <w:r w:rsidRPr="00A97446">
        <w:rPr>
          <w:noProof w:val="0"/>
        </w:rPr>
        <w:tab/>
        <w:t>&lt;/text&gt;</w:t>
      </w:r>
    </w:p>
    <w:p w14:paraId="064938DA" w14:textId="77777777" w:rsidR="007F56DB" w:rsidRPr="00A97446" w:rsidRDefault="007F56DB" w:rsidP="007E081A">
      <w:pPr>
        <w:pStyle w:val="XMLFragment"/>
      </w:pPr>
      <w:r w:rsidRPr="00A97446">
        <w:rPr>
          <w:noProof w:val="0"/>
        </w:rPr>
        <w:tab/>
      </w:r>
      <w:r w:rsidRPr="00A97446">
        <w:rPr>
          <w:noProof w:val="0"/>
        </w:rPr>
        <w:tab/>
      </w:r>
      <w:r w:rsidRPr="00A97446">
        <w:rPr>
          <w:noProof w:val="0"/>
        </w:rPr>
        <w:tab/>
        <w:t>…</w:t>
      </w:r>
    </w:p>
    <w:p w14:paraId="4216C13C" w14:textId="77777777" w:rsidR="007F56DB" w:rsidRPr="00A97446" w:rsidRDefault="007F56DB" w:rsidP="007E081A">
      <w:pPr>
        <w:pStyle w:val="XMLFragment"/>
      </w:pPr>
      <w:r w:rsidRPr="00A97446">
        <w:rPr>
          <w:noProof w:val="0"/>
        </w:rPr>
        <w:tab/>
      </w:r>
      <w:r w:rsidRPr="00A97446">
        <w:rPr>
          <w:noProof w:val="0"/>
        </w:rPr>
        <w:tab/>
        <w:t>&lt;/section&gt;</w:t>
      </w:r>
    </w:p>
    <w:p w14:paraId="7E0003EB" w14:textId="77777777" w:rsidR="007F56DB" w:rsidRPr="00A97446" w:rsidRDefault="007F56DB" w:rsidP="007E081A">
      <w:pPr>
        <w:pStyle w:val="XMLFragment"/>
      </w:pPr>
      <w:r w:rsidRPr="00A97446">
        <w:rPr>
          <w:noProof w:val="0"/>
        </w:rPr>
        <w:tab/>
        <w:t>&lt;/component&gt;</w:t>
      </w:r>
    </w:p>
    <w:p w14:paraId="61A34881" w14:textId="77777777" w:rsidR="00FA2D4F" w:rsidRPr="00A97446" w:rsidRDefault="007F56DB" w:rsidP="007E081A">
      <w:pPr>
        <w:pStyle w:val="XMLFragment"/>
      </w:pPr>
      <w:r w:rsidRPr="00A97446">
        <w:rPr>
          <w:noProof w:val="0"/>
        </w:rPr>
        <w:tab/>
        <w:t>…</w:t>
      </w:r>
    </w:p>
    <w:p w14:paraId="502159B3" w14:textId="77777777" w:rsidR="00566683" w:rsidRPr="00A97446" w:rsidRDefault="00566683" w:rsidP="007E081A">
      <w:pPr>
        <w:pStyle w:val="BodyText"/>
      </w:pPr>
    </w:p>
    <w:p w14:paraId="2A7B03E4" w14:textId="77777777" w:rsidR="007F56DB" w:rsidRPr="00A97446" w:rsidRDefault="007F56DB" w:rsidP="00FA1687">
      <w:pPr>
        <w:pStyle w:val="Heading5"/>
        <w:numPr>
          <w:ilvl w:val="0"/>
          <w:numId w:val="0"/>
        </w:numPr>
        <w:rPr>
          <w:bCs/>
          <w:noProof w:val="0"/>
        </w:rPr>
      </w:pPr>
      <w:bookmarkStart w:id="79" w:name="_Toc396916890"/>
      <w:r w:rsidRPr="00A97446">
        <w:rPr>
          <w:bCs/>
          <w:noProof w:val="0"/>
        </w:rPr>
        <w:lastRenderedPageBreak/>
        <w:t>3.1.5.</w:t>
      </w:r>
      <w:r w:rsidR="00821E61" w:rsidRPr="00A97446">
        <w:rPr>
          <w:bCs/>
          <w:noProof w:val="0"/>
        </w:rPr>
        <w:t>3</w:t>
      </w:r>
      <w:r w:rsidRPr="00A97446">
        <w:rPr>
          <w:bCs/>
          <w:noProof w:val="0"/>
        </w:rPr>
        <w:t>.2 Changed / Assessed Content</w:t>
      </w:r>
      <w:bookmarkEnd w:id="79"/>
    </w:p>
    <w:p w14:paraId="4C510FD4" w14:textId="77777777" w:rsidR="007F56DB" w:rsidRPr="00A97446" w:rsidRDefault="007F56DB" w:rsidP="007F56DB">
      <w:pPr>
        <w:pStyle w:val="BodyText"/>
      </w:pPr>
      <w:r w:rsidRPr="00A97446">
        <w:t>Do not want historical content (such as family, social, smoking history) not addressed during the visit Show only the problems assessed this visit (linked to any orders and meds)</w:t>
      </w:r>
    </w:p>
    <w:p w14:paraId="5CD9153A" w14:textId="77777777" w:rsidR="007F56DB" w:rsidRPr="00A97446" w:rsidRDefault="007F56DB" w:rsidP="007F56DB">
      <w:pPr>
        <w:pStyle w:val="BodyText"/>
      </w:pPr>
      <w:r w:rsidRPr="00A97446">
        <w:t>Show only the medications renewed or prescribed or changed this visit</w:t>
      </w:r>
    </w:p>
    <w:p w14:paraId="0F102A6A" w14:textId="77777777" w:rsidR="007F56DB" w:rsidRPr="00A97446" w:rsidRDefault="007F56DB" w:rsidP="007F56DB">
      <w:pPr>
        <w:pStyle w:val="BodyText"/>
      </w:pPr>
      <w:r w:rsidRPr="00A97446">
        <w:t>Show only the vital signs taken at this visit or related to other vitals (e.g., trends)</w:t>
      </w:r>
    </w:p>
    <w:p w14:paraId="7A37DDE6" w14:textId="77777777" w:rsidR="007F56DB" w:rsidRPr="00A97446" w:rsidRDefault="007F56DB" w:rsidP="007F56DB">
      <w:pPr>
        <w:pStyle w:val="BodyText"/>
      </w:pPr>
      <w:r w:rsidRPr="00A97446">
        <w:t>This may be controlled by a style sheet in conjunction with a styleCode attribute value on some xml element with the &lt;text&gt; that relates to one item within the list of items in the &lt;text&gt;. For example, xml like the following might be detected in a style sheet and some rows might be omitted.</w:t>
      </w:r>
    </w:p>
    <w:p w14:paraId="4C48C600" w14:textId="77777777" w:rsidR="00566683" w:rsidRPr="00A97446" w:rsidRDefault="00566683" w:rsidP="00A97446">
      <w:pPr>
        <w:pStyle w:val="BodyText"/>
      </w:pPr>
    </w:p>
    <w:p w14:paraId="1EE0DB2C" w14:textId="77777777" w:rsidR="007F56DB" w:rsidRPr="00A97446" w:rsidRDefault="007F56DB" w:rsidP="007E081A">
      <w:pPr>
        <w:pStyle w:val="XMLFragment"/>
      </w:pPr>
      <w:r w:rsidRPr="00A97446">
        <w:rPr>
          <w:noProof w:val="0"/>
          <w:szCs w:val="16"/>
        </w:rPr>
        <w:tab/>
      </w:r>
      <w:r w:rsidRPr="00A97446">
        <w:rPr>
          <w:noProof w:val="0"/>
        </w:rPr>
        <w:t>…</w:t>
      </w:r>
    </w:p>
    <w:p w14:paraId="3344F36A" w14:textId="77777777" w:rsidR="007F56DB" w:rsidRPr="00A97446" w:rsidRDefault="007F56DB" w:rsidP="007E081A">
      <w:pPr>
        <w:pStyle w:val="XMLFragment"/>
      </w:pPr>
      <w:r w:rsidRPr="00A97446">
        <w:rPr>
          <w:noProof w:val="0"/>
        </w:rPr>
        <w:tab/>
        <w:t>&lt;component&gt;</w:t>
      </w:r>
    </w:p>
    <w:p w14:paraId="773AE778" w14:textId="77777777" w:rsidR="007F56DB" w:rsidRPr="00A97446" w:rsidRDefault="007F56DB" w:rsidP="007E081A">
      <w:pPr>
        <w:pStyle w:val="XMLFragment"/>
      </w:pPr>
      <w:r w:rsidRPr="00A97446">
        <w:rPr>
          <w:noProof w:val="0"/>
        </w:rPr>
        <w:tab/>
      </w:r>
      <w:r w:rsidRPr="00A97446">
        <w:rPr>
          <w:noProof w:val="0"/>
        </w:rPr>
        <w:tab/>
        <w:t>&lt;section&gt;</w:t>
      </w:r>
    </w:p>
    <w:p w14:paraId="29CEEF1D" w14:textId="77777777" w:rsidR="007F56DB" w:rsidRPr="00A97446" w:rsidRDefault="007F56DB" w:rsidP="007E081A">
      <w:pPr>
        <w:pStyle w:val="XMLFragment"/>
      </w:pPr>
      <w:r w:rsidRPr="00A97446">
        <w:rPr>
          <w:noProof w:val="0"/>
        </w:rPr>
        <w:tab/>
      </w:r>
      <w:r w:rsidRPr="00A97446">
        <w:rPr>
          <w:noProof w:val="0"/>
        </w:rPr>
        <w:tab/>
      </w:r>
      <w:r w:rsidRPr="00A97446">
        <w:rPr>
          <w:noProof w:val="0"/>
        </w:rPr>
        <w:tab/>
        <w:t>…</w:t>
      </w:r>
    </w:p>
    <w:p w14:paraId="02B80394" w14:textId="77777777" w:rsidR="007F56DB" w:rsidRPr="00A97446" w:rsidRDefault="007F56DB" w:rsidP="007E081A">
      <w:pPr>
        <w:pStyle w:val="XMLFragment"/>
      </w:pPr>
      <w:r w:rsidRPr="00A97446">
        <w:rPr>
          <w:noProof w:val="0"/>
        </w:rPr>
        <w:tab/>
      </w:r>
      <w:r w:rsidRPr="00A97446">
        <w:rPr>
          <w:noProof w:val="0"/>
        </w:rPr>
        <w:tab/>
      </w:r>
      <w:r w:rsidRPr="00A97446">
        <w:rPr>
          <w:noProof w:val="0"/>
        </w:rPr>
        <w:tab/>
        <w:t>&lt;text&gt;</w:t>
      </w:r>
    </w:p>
    <w:p w14:paraId="686E08A6" w14:textId="77777777" w:rsidR="007F56DB" w:rsidRPr="00A97446" w:rsidRDefault="007F56DB" w:rsidP="007E081A">
      <w:pPr>
        <w:pStyle w:val="XMLFragment"/>
      </w:pPr>
      <w:r w:rsidRPr="00A97446">
        <w:rPr>
          <w:noProof w:val="0"/>
        </w:rPr>
        <w:tab/>
      </w:r>
      <w:r w:rsidRPr="00A97446">
        <w:rPr>
          <w:noProof w:val="0"/>
        </w:rPr>
        <w:tab/>
      </w:r>
      <w:r w:rsidRPr="00A97446">
        <w:rPr>
          <w:noProof w:val="0"/>
        </w:rPr>
        <w:tab/>
      </w:r>
      <w:r w:rsidRPr="00A97446">
        <w:rPr>
          <w:noProof w:val="0"/>
        </w:rPr>
        <w:tab/>
        <w:t>...</w:t>
      </w:r>
    </w:p>
    <w:p w14:paraId="604EB7E0" w14:textId="77777777" w:rsidR="007F56DB" w:rsidRPr="00A97446" w:rsidRDefault="007F56DB" w:rsidP="007E081A">
      <w:pPr>
        <w:pStyle w:val="XMLFragment"/>
      </w:pPr>
      <w:r w:rsidRPr="00A97446">
        <w:rPr>
          <w:noProof w:val="0"/>
        </w:rPr>
        <w:tab/>
      </w:r>
      <w:r w:rsidRPr="00A97446">
        <w:rPr>
          <w:noProof w:val="0"/>
        </w:rPr>
        <w:tab/>
      </w:r>
      <w:r w:rsidRPr="00A97446">
        <w:rPr>
          <w:noProof w:val="0"/>
        </w:rPr>
        <w:tab/>
      </w:r>
      <w:r w:rsidRPr="00A97446">
        <w:rPr>
          <w:noProof w:val="0"/>
        </w:rPr>
        <w:tab/>
        <w:t>&lt;tr styleCode=’xAssessed’&gt;</w:t>
      </w:r>
    </w:p>
    <w:p w14:paraId="46F0E89D" w14:textId="77777777" w:rsidR="007F56DB" w:rsidRPr="00A97446" w:rsidRDefault="007F56DB" w:rsidP="007E081A">
      <w:pPr>
        <w:pStyle w:val="XMLFragment"/>
      </w:pPr>
      <w:r w:rsidRPr="00A97446">
        <w:rPr>
          <w:noProof w:val="0"/>
        </w:rPr>
        <w:tab/>
      </w:r>
      <w:r w:rsidRPr="00A97446">
        <w:rPr>
          <w:noProof w:val="0"/>
        </w:rPr>
        <w:tab/>
      </w:r>
      <w:r w:rsidRPr="00A97446">
        <w:rPr>
          <w:noProof w:val="0"/>
        </w:rPr>
        <w:tab/>
      </w:r>
      <w:r w:rsidRPr="00A97446">
        <w:rPr>
          <w:noProof w:val="0"/>
        </w:rPr>
        <w:tab/>
      </w:r>
      <w:r w:rsidRPr="00A97446">
        <w:rPr>
          <w:noProof w:val="0"/>
        </w:rPr>
        <w:tab/>
        <w:t>…</w:t>
      </w:r>
    </w:p>
    <w:p w14:paraId="23189984" w14:textId="77777777" w:rsidR="007F56DB" w:rsidRPr="00A97446" w:rsidRDefault="007F56DB" w:rsidP="007E081A">
      <w:pPr>
        <w:pStyle w:val="XMLFragment"/>
      </w:pPr>
      <w:r w:rsidRPr="00A97446">
        <w:rPr>
          <w:noProof w:val="0"/>
        </w:rPr>
        <w:tab/>
      </w:r>
      <w:r w:rsidRPr="00A97446">
        <w:rPr>
          <w:noProof w:val="0"/>
        </w:rPr>
        <w:tab/>
      </w:r>
      <w:r w:rsidRPr="00A97446">
        <w:rPr>
          <w:noProof w:val="0"/>
        </w:rPr>
        <w:tab/>
      </w:r>
      <w:r w:rsidRPr="00A97446">
        <w:rPr>
          <w:noProof w:val="0"/>
        </w:rPr>
        <w:tab/>
        <w:t>&lt;/tr&gt;</w:t>
      </w:r>
    </w:p>
    <w:p w14:paraId="01C62590" w14:textId="77777777" w:rsidR="007F56DB" w:rsidRPr="00A97446" w:rsidRDefault="007F56DB" w:rsidP="007E081A">
      <w:pPr>
        <w:pStyle w:val="XMLFragment"/>
      </w:pPr>
      <w:r w:rsidRPr="00A97446">
        <w:rPr>
          <w:noProof w:val="0"/>
        </w:rPr>
        <w:tab/>
      </w:r>
      <w:r w:rsidRPr="00A97446">
        <w:rPr>
          <w:noProof w:val="0"/>
        </w:rPr>
        <w:tab/>
      </w:r>
      <w:r w:rsidRPr="00A97446">
        <w:rPr>
          <w:noProof w:val="0"/>
        </w:rPr>
        <w:tab/>
      </w:r>
      <w:r w:rsidRPr="00A97446">
        <w:rPr>
          <w:noProof w:val="0"/>
        </w:rPr>
        <w:tab/>
        <w:t>&lt;tr</w:t>
      </w:r>
      <w:r w:rsidR="003332F3" w:rsidRPr="00A97446">
        <w:rPr>
          <w:noProof w:val="0"/>
        </w:rPr>
        <w:t xml:space="preserve"> styleCode=’xHistoric’</w:t>
      </w:r>
      <w:r w:rsidRPr="00A97446">
        <w:rPr>
          <w:noProof w:val="0"/>
        </w:rPr>
        <w:t>&gt;</w:t>
      </w:r>
    </w:p>
    <w:p w14:paraId="299BB92A" w14:textId="77777777" w:rsidR="007F56DB" w:rsidRPr="00A97446" w:rsidRDefault="007F56DB" w:rsidP="007E081A">
      <w:pPr>
        <w:pStyle w:val="XMLFragment"/>
      </w:pPr>
      <w:r w:rsidRPr="00A97446">
        <w:rPr>
          <w:noProof w:val="0"/>
        </w:rPr>
        <w:tab/>
      </w:r>
      <w:r w:rsidRPr="00A97446">
        <w:rPr>
          <w:noProof w:val="0"/>
        </w:rPr>
        <w:tab/>
      </w:r>
      <w:r w:rsidRPr="00A97446">
        <w:rPr>
          <w:noProof w:val="0"/>
        </w:rPr>
        <w:tab/>
      </w:r>
      <w:r w:rsidRPr="00A97446">
        <w:rPr>
          <w:noProof w:val="0"/>
        </w:rPr>
        <w:tab/>
      </w:r>
      <w:r w:rsidRPr="00A97446">
        <w:rPr>
          <w:noProof w:val="0"/>
        </w:rPr>
        <w:tab/>
        <w:t>…</w:t>
      </w:r>
    </w:p>
    <w:p w14:paraId="561B4E69" w14:textId="77777777" w:rsidR="007F56DB" w:rsidRPr="00A97446" w:rsidRDefault="007F56DB" w:rsidP="007E081A">
      <w:pPr>
        <w:pStyle w:val="XMLFragment"/>
      </w:pPr>
      <w:r w:rsidRPr="00A97446">
        <w:rPr>
          <w:noProof w:val="0"/>
        </w:rPr>
        <w:tab/>
      </w:r>
      <w:r w:rsidRPr="00A97446">
        <w:rPr>
          <w:noProof w:val="0"/>
        </w:rPr>
        <w:tab/>
      </w:r>
      <w:r w:rsidRPr="00A97446">
        <w:rPr>
          <w:noProof w:val="0"/>
        </w:rPr>
        <w:tab/>
      </w:r>
      <w:r w:rsidRPr="00A97446">
        <w:rPr>
          <w:noProof w:val="0"/>
        </w:rPr>
        <w:tab/>
        <w:t>&lt;/tr&gt;</w:t>
      </w:r>
    </w:p>
    <w:p w14:paraId="709BEDEE" w14:textId="77777777" w:rsidR="007F56DB" w:rsidRPr="00A97446" w:rsidRDefault="007F56DB" w:rsidP="007E081A">
      <w:pPr>
        <w:pStyle w:val="XMLFragment"/>
      </w:pPr>
      <w:r w:rsidRPr="00A97446">
        <w:rPr>
          <w:noProof w:val="0"/>
        </w:rPr>
        <w:tab/>
      </w:r>
      <w:r w:rsidRPr="00A97446">
        <w:rPr>
          <w:noProof w:val="0"/>
        </w:rPr>
        <w:tab/>
      </w:r>
      <w:r w:rsidRPr="00A97446">
        <w:rPr>
          <w:noProof w:val="0"/>
        </w:rPr>
        <w:tab/>
        <w:t>&lt;/text&gt;</w:t>
      </w:r>
    </w:p>
    <w:p w14:paraId="2903B0DC" w14:textId="77777777" w:rsidR="007F56DB" w:rsidRPr="00A97446" w:rsidRDefault="007F56DB" w:rsidP="007E081A">
      <w:pPr>
        <w:pStyle w:val="XMLFragment"/>
      </w:pPr>
      <w:r w:rsidRPr="00A97446">
        <w:rPr>
          <w:noProof w:val="0"/>
        </w:rPr>
        <w:tab/>
      </w:r>
      <w:r w:rsidRPr="00A97446">
        <w:rPr>
          <w:noProof w:val="0"/>
        </w:rPr>
        <w:tab/>
      </w:r>
      <w:r w:rsidRPr="00A97446">
        <w:rPr>
          <w:noProof w:val="0"/>
        </w:rPr>
        <w:tab/>
        <w:t>…</w:t>
      </w:r>
    </w:p>
    <w:p w14:paraId="0DA4A2E5" w14:textId="77777777" w:rsidR="007F56DB" w:rsidRPr="00A97446" w:rsidRDefault="007F56DB" w:rsidP="007E081A">
      <w:pPr>
        <w:pStyle w:val="XMLFragment"/>
      </w:pPr>
      <w:r w:rsidRPr="00A97446">
        <w:rPr>
          <w:noProof w:val="0"/>
        </w:rPr>
        <w:tab/>
      </w:r>
      <w:r w:rsidRPr="00A97446">
        <w:rPr>
          <w:noProof w:val="0"/>
        </w:rPr>
        <w:tab/>
        <w:t>&lt;/section&gt;</w:t>
      </w:r>
    </w:p>
    <w:p w14:paraId="0009DCCC" w14:textId="77777777" w:rsidR="007F56DB" w:rsidRPr="00A97446" w:rsidRDefault="007F56DB" w:rsidP="007E081A">
      <w:pPr>
        <w:pStyle w:val="XMLFragment"/>
      </w:pPr>
      <w:r w:rsidRPr="00A97446">
        <w:rPr>
          <w:noProof w:val="0"/>
        </w:rPr>
        <w:tab/>
        <w:t>&lt;/component&gt;</w:t>
      </w:r>
    </w:p>
    <w:p w14:paraId="15683B07" w14:textId="77777777" w:rsidR="00FA2D4F" w:rsidRPr="00A97446" w:rsidRDefault="007F56DB" w:rsidP="007E081A">
      <w:pPr>
        <w:pStyle w:val="XMLFragment"/>
      </w:pPr>
      <w:r w:rsidRPr="00A97446">
        <w:rPr>
          <w:noProof w:val="0"/>
        </w:rPr>
        <w:tab/>
        <w:t>…</w:t>
      </w:r>
    </w:p>
    <w:p w14:paraId="5AAD48DE" w14:textId="77777777" w:rsidR="00566683" w:rsidRPr="00A97446" w:rsidRDefault="00566683" w:rsidP="007E081A">
      <w:pPr>
        <w:pStyle w:val="BodyText"/>
      </w:pPr>
    </w:p>
    <w:p w14:paraId="44D16587" w14:textId="77777777" w:rsidR="007F60D2" w:rsidRPr="00A97446" w:rsidRDefault="007F60D2" w:rsidP="00FA1687">
      <w:pPr>
        <w:pStyle w:val="Heading5"/>
        <w:numPr>
          <w:ilvl w:val="0"/>
          <w:numId w:val="0"/>
        </w:numPr>
        <w:rPr>
          <w:bCs/>
          <w:noProof w:val="0"/>
        </w:rPr>
      </w:pPr>
      <w:bookmarkStart w:id="80" w:name="_Toc396916891"/>
      <w:r w:rsidRPr="00A97446">
        <w:rPr>
          <w:bCs/>
          <w:noProof w:val="0"/>
        </w:rPr>
        <w:t>3.1.5.</w:t>
      </w:r>
      <w:r w:rsidR="00821E61" w:rsidRPr="00A97446">
        <w:rPr>
          <w:bCs/>
          <w:noProof w:val="0"/>
        </w:rPr>
        <w:t>3</w:t>
      </w:r>
      <w:r w:rsidRPr="00A97446">
        <w:rPr>
          <w:bCs/>
          <w:noProof w:val="0"/>
        </w:rPr>
        <w:t>.3 Full Detail</w:t>
      </w:r>
      <w:bookmarkEnd w:id="80"/>
    </w:p>
    <w:p w14:paraId="3030BD7E" w14:textId="77777777" w:rsidR="007F60D2" w:rsidRPr="00A97446" w:rsidRDefault="007F60D2" w:rsidP="007F60D2">
      <w:pPr>
        <w:pStyle w:val="BodyText"/>
      </w:pPr>
      <w:r w:rsidRPr="00A97446">
        <w:t xml:space="preserve"> Patients do not want to see ICD codes assigned to problems.</w:t>
      </w:r>
    </w:p>
    <w:p w14:paraId="58E24F42" w14:textId="77777777" w:rsidR="007F60D2" w:rsidRPr="00A97446" w:rsidRDefault="007F60D2" w:rsidP="007F60D2">
      <w:pPr>
        <w:pStyle w:val="BodyText"/>
      </w:pPr>
      <w:r w:rsidRPr="00A97446">
        <w:t>Showing full detail can be accomplished by a style sheet that presents all elements, even when there is a styleCode attribute value that is not recognized.</w:t>
      </w:r>
    </w:p>
    <w:p w14:paraId="7D077190" w14:textId="77777777" w:rsidR="007F60D2" w:rsidRPr="00A97446" w:rsidRDefault="007F60D2" w:rsidP="007F60D2">
      <w:pPr>
        <w:pStyle w:val="BodyText"/>
      </w:pPr>
      <w:r w:rsidRPr="00A97446">
        <w:t>Omitting any specifics within text, such as the value of an ICD code, may be controlled by a style sheet in conjunction with a styleCode attribute value on a &lt;content&gt; element within &lt;text&gt;. For example, xml like the following might be detected in a style sheet and the text of the ICD code might be omitted.</w:t>
      </w:r>
    </w:p>
    <w:p w14:paraId="219C924E" w14:textId="77777777" w:rsidR="007F60D2" w:rsidRPr="00A97446" w:rsidRDefault="007F60D2" w:rsidP="007E081A">
      <w:pPr>
        <w:pStyle w:val="XMLFragment"/>
      </w:pPr>
      <w:r w:rsidRPr="00A97446">
        <w:rPr>
          <w:noProof w:val="0"/>
          <w:szCs w:val="16"/>
        </w:rPr>
        <w:lastRenderedPageBreak/>
        <w:tab/>
      </w:r>
      <w:r w:rsidRPr="00A97446">
        <w:rPr>
          <w:noProof w:val="0"/>
        </w:rPr>
        <w:t>…</w:t>
      </w:r>
    </w:p>
    <w:p w14:paraId="0EA590E2" w14:textId="77777777" w:rsidR="007F60D2" w:rsidRPr="00A97446" w:rsidRDefault="007F60D2" w:rsidP="007E081A">
      <w:pPr>
        <w:pStyle w:val="XMLFragment"/>
      </w:pPr>
      <w:r w:rsidRPr="00A97446">
        <w:rPr>
          <w:noProof w:val="0"/>
        </w:rPr>
        <w:tab/>
        <w:t>&lt;component&gt;</w:t>
      </w:r>
    </w:p>
    <w:p w14:paraId="00B3D9B7" w14:textId="77777777" w:rsidR="007F60D2" w:rsidRPr="00A97446" w:rsidRDefault="007F60D2" w:rsidP="007E081A">
      <w:pPr>
        <w:pStyle w:val="XMLFragment"/>
      </w:pPr>
      <w:r w:rsidRPr="00A97446">
        <w:rPr>
          <w:noProof w:val="0"/>
        </w:rPr>
        <w:tab/>
      </w:r>
      <w:r w:rsidRPr="00A97446">
        <w:rPr>
          <w:noProof w:val="0"/>
        </w:rPr>
        <w:tab/>
        <w:t>&lt;section&gt;</w:t>
      </w:r>
    </w:p>
    <w:p w14:paraId="0EB3EA05" w14:textId="77777777" w:rsidR="007F60D2" w:rsidRPr="00A97446" w:rsidRDefault="007F60D2" w:rsidP="007E081A">
      <w:pPr>
        <w:pStyle w:val="XMLFragment"/>
      </w:pPr>
      <w:r w:rsidRPr="00A97446">
        <w:rPr>
          <w:noProof w:val="0"/>
        </w:rPr>
        <w:tab/>
      </w:r>
      <w:r w:rsidRPr="00A97446">
        <w:rPr>
          <w:noProof w:val="0"/>
        </w:rPr>
        <w:tab/>
      </w:r>
      <w:r w:rsidRPr="00A97446">
        <w:rPr>
          <w:noProof w:val="0"/>
        </w:rPr>
        <w:tab/>
        <w:t>…</w:t>
      </w:r>
    </w:p>
    <w:p w14:paraId="27257F8F" w14:textId="77777777" w:rsidR="007F60D2" w:rsidRPr="00A97446" w:rsidRDefault="007F60D2" w:rsidP="007E081A">
      <w:pPr>
        <w:pStyle w:val="XMLFragment"/>
      </w:pPr>
      <w:r w:rsidRPr="00A97446">
        <w:rPr>
          <w:noProof w:val="0"/>
        </w:rPr>
        <w:tab/>
      </w:r>
      <w:r w:rsidRPr="00A97446">
        <w:rPr>
          <w:noProof w:val="0"/>
        </w:rPr>
        <w:tab/>
      </w:r>
      <w:r w:rsidRPr="00A97446">
        <w:rPr>
          <w:noProof w:val="0"/>
        </w:rPr>
        <w:tab/>
        <w:t>&lt;text&gt;</w:t>
      </w:r>
    </w:p>
    <w:p w14:paraId="649B69B3" w14:textId="77777777" w:rsidR="007F60D2" w:rsidRPr="00A97446" w:rsidRDefault="007F60D2" w:rsidP="007E081A">
      <w:pPr>
        <w:pStyle w:val="XMLFragment"/>
      </w:pPr>
      <w:r w:rsidRPr="00A97446">
        <w:rPr>
          <w:noProof w:val="0"/>
        </w:rPr>
        <w:tab/>
      </w:r>
      <w:r w:rsidRPr="00A97446">
        <w:rPr>
          <w:noProof w:val="0"/>
        </w:rPr>
        <w:tab/>
      </w:r>
      <w:r w:rsidRPr="00A97446">
        <w:rPr>
          <w:noProof w:val="0"/>
        </w:rPr>
        <w:tab/>
      </w:r>
      <w:r w:rsidRPr="00A97446">
        <w:rPr>
          <w:noProof w:val="0"/>
        </w:rPr>
        <w:tab/>
        <w:t>...</w:t>
      </w:r>
    </w:p>
    <w:p w14:paraId="3932EAEE" w14:textId="77777777" w:rsidR="007F60D2" w:rsidRPr="00A97446" w:rsidRDefault="007F60D2" w:rsidP="007E081A">
      <w:pPr>
        <w:pStyle w:val="XMLFragment"/>
      </w:pPr>
      <w:r w:rsidRPr="00A97446">
        <w:rPr>
          <w:noProof w:val="0"/>
        </w:rPr>
        <w:tab/>
      </w:r>
      <w:r w:rsidRPr="00A97446">
        <w:rPr>
          <w:noProof w:val="0"/>
        </w:rPr>
        <w:tab/>
      </w:r>
      <w:r w:rsidRPr="00A97446">
        <w:rPr>
          <w:noProof w:val="0"/>
        </w:rPr>
        <w:tab/>
      </w:r>
      <w:r w:rsidRPr="00A97446">
        <w:rPr>
          <w:noProof w:val="0"/>
        </w:rPr>
        <w:tab/>
        <w:t>&lt;paragraph&gt;loreum ipsum &lt;content styleCode=’xDetail’&gt;789.254&lt;content&gt;&lt;/paragraph&gt;</w:t>
      </w:r>
    </w:p>
    <w:p w14:paraId="716B8805" w14:textId="77777777" w:rsidR="007F60D2" w:rsidRPr="00A97446" w:rsidRDefault="007F60D2" w:rsidP="007E081A">
      <w:pPr>
        <w:pStyle w:val="XMLFragment"/>
      </w:pPr>
      <w:r w:rsidRPr="00A97446">
        <w:rPr>
          <w:noProof w:val="0"/>
        </w:rPr>
        <w:tab/>
      </w:r>
      <w:r w:rsidRPr="00A97446">
        <w:rPr>
          <w:noProof w:val="0"/>
        </w:rPr>
        <w:tab/>
      </w:r>
      <w:r w:rsidRPr="00A97446">
        <w:rPr>
          <w:noProof w:val="0"/>
        </w:rPr>
        <w:tab/>
      </w:r>
      <w:r w:rsidRPr="00A97446">
        <w:rPr>
          <w:noProof w:val="0"/>
        </w:rPr>
        <w:tab/>
        <w:t>…</w:t>
      </w:r>
    </w:p>
    <w:p w14:paraId="454E26AC" w14:textId="77777777" w:rsidR="007F60D2" w:rsidRPr="00A97446" w:rsidRDefault="007F60D2" w:rsidP="007E081A">
      <w:pPr>
        <w:pStyle w:val="XMLFragment"/>
      </w:pPr>
      <w:r w:rsidRPr="00A97446">
        <w:rPr>
          <w:noProof w:val="0"/>
        </w:rPr>
        <w:tab/>
      </w:r>
      <w:r w:rsidRPr="00A97446">
        <w:rPr>
          <w:noProof w:val="0"/>
        </w:rPr>
        <w:tab/>
      </w:r>
      <w:r w:rsidRPr="00A97446">
        <w:rPr>
          <w:noProof w:val="0"/>
        </w:rPr>
        <w:tab/>
        <w:t>&lt;/text&gt;</w:t>
      </w:r>
    </w:p>
    <w:p w14:paraId="622E5BE4" w14:textId="77777777" w:rsidR="007F60D2" w:rsidRPr="00A97446" w:rsidRDefault="007F60D2" w:rsidP="007E081A">
      <w:pPr>
        <w:pStyle w:val="XMLFragment"/>
      </w:pPr>
      <w:r w:rsidRPr="00A97446">
        <w:rPr>
          <w:noProof w:val="0"/>
        </w:rPr>
        <w:tab/>
      </w:r>
      <w:r w:rsidRPr="00A97446">
        <w:rPr>
          <w:noProof w:val="0"/>
        </w:rPr>
        <w:tab/>
      </w:r>
      <w:r w:rsidRPr="00A97446">
        <w:rPr>
          <w:noProof w:val="0"/>
        </w:rPr>
        <w:tab/>
        <w:t>…</w:t>
      </w:r>
    </w:p>
    <w:p w14:paraId="278817A4" w14:textId="77777777" w:rsidR="007F60D2" w:rsidRPr="00A97446" w:rsidRDefault="007F60D2" w:rsidP="007E081A">
      <w:pPr>
        <w:pStyle w:val="XMLFragment"/>
      </w:pPr>
      <w:r w:rsidRPr="00A97446">
        <w:rPr>
          <w:noProof w:val="0"/>
        </w:rPr>
        <w:tab/>
      </w:r>
      <w:r w:rsidRPr="00A97446">
        <w:rPr>
          <w:noProof w:val="0"/>
        </w:rPr>
        <w:tab/>
        <w:t>&lt;/section&gt;</w:t>
      </w:r>
    </w:p>
    <w:p w14:paraId="2AFFB1F1" w14:textId="77777777" w:rsidR="007F60D2" w:rsidRPr="00A97446" w:rsidRDefault="007F60D2" w:rsidP="007E081A">
      <w:pPr>
        <w:pStyle w:val="XMLFragment"/>
      </w:pPr>
      <w:r w:rsidRPr="00A97446">
        <w:rPr>
          <w:noProof w:val="0"/>
        </w:rPr>
        <w:tab/>
        <w:t>&lt;/component&gt;</w:t>
      </w:r>
    </w:p>
    <w:p w14:paraId="2E5A2958" w14:textId="77777777" w:rsidR="007F60D2" w:rsidRPr="00A97446" w:rsidRDefault="007F60D2" w:rsidP="007E081A">
      <w:pPr>
        <w:pStyle w:val="XMLFragment"/>
      </w:pPr>
      <w:r w:rsidRPr="00A97446">
        <w:rPr>
          <w:noProof w:val="0"/>
        </w:rPr>
        <w:tab/>
        <w:t>…</w:t>
      </w:r>
    </w:p>
    <w:p w14:paraId="53F0D0B0" w14:textId="77777777" w:rsidR="007E5AD4" w:rsidRPr="007E081A" w:rsidRDefault="007E5AD4" w:rsidP="00A97446">
      <w:pPr>
        <w:pStyle w:val="BodyText"/>
      </w:pPr>
    </w:p>
    <w:p w14:paraId="5882C0DC" w14:textId="77777777" w:rsidR="00745632" w:rsidRPr="00A97446" w:rsidRDefault="00745632" w:rsidP="00FA1687">
      <w:pPr>
        <w:pStyle w:val="Heading3"/>
        <w:numPr>
          <w:ilvl w:val="0"/>
          <w:numId w:val="0"/>
        </w:numPr>
        <w:rPr>
          <w:bCs/>
          <w:noProof w:val="0"/>
        </w:rPr>
      </w:pPr>
      <w:bookmarkStart w:id="81" w:name="_Toc396916892"/>
      <w:r w:rsidRPr="00A97446">
        <w:rPr>
          <w:bCs/>
          <w:noProof w:val="0"/>
        </w:rPr>
        <w:t xml:space="preserve">3.1.6 </w:t>
      </w:r>
      <w:r w:rsidR="00A90118" w:rsidRPr="00A97446">
        <w:rPr>
          <w:bCs/>
          <w:noProof w:val="0"/>
        </w:rPr>
        <w:t>Entry Reference Tagging</w:t>
      </w:r>
      <w:r w:rsidR="00E6262D" w:rsidRPr="00A97446">
        <w:rPr>
          <w:bCs/>
          <w:noProof w:val="0"/>
        </w:rPr>
        <w:t xml:space="preserve"> Option</w:t>
      </w:r>
      <w:bookmarkEnd w:id="81"/>
    </w:p>
    <w:p w14:paraId="2B2D985B" w14:textId="77777777" w:rsidR="00745632" w:rsidRPr="00A97446" w:rsidRDefault="00745632" w:rsidP="00745632">
      <w:r w:rsidRPr="00A97446">
        <w:t xml:space="preserve">A Content Creator </w:t>
      </w:r>
      <w:r w:rsidR="00416D92" w:rsidRPr="00A97446">
        <w:t xml:space="preserve">that supports the </w:t>
      </w:r>
      <w:r w:rsidR="00A90118" w:rsidRPr="00A97446">
        <w:t>Entry Reference Tagging</w:t>
      </w:r>
      <w:r w:rsidR="00416D92" w:rsidRPr="00A97446">
        <w:t xml:space="preserve"> Option</w:t>
      </w:r>
      <w:r w:rsidRPr="00A97446">
        <w:t xml:space="preserve"> </w:t>
      </w:r>
      <w:r w:rsidR="00416D92" w:rsidRPr="00A97446">
        <w:t>links some</w:t>
      </w:r>
      <w:r w:rsidRPr="00A97446">
        <w:t xml:space="preserve"> narrative content related to a CDA entry so that it can be appropriately </w:t>
      </w:r>
      <w:r w:rsidR="00F327CB" w:rsidRPr="00A97446">
        <w:t>formatted</w:t>
      </w:r>
      <w:r w:rsidRPr="00A97446">
        <w:t xml:space="preserve"> based on the semantics of the discrete entry that references it.</w:t>
      </w:r>
    </w:p>
    <w:p w14:paraId="0F3AAC22" w14:textId="77777777" w:rsidR="00745632" w:rsidRPr="00A97446" w:rsidRDefault="00745632" w:rsidP="00745632">
      <w:r w:rsidRPr="00A97446">
        <w:t>Text contained within a part of the narrative entry (e.g., the dose of a medication, the onset date of an allergy, the date associated with a lab result) that is also represented by a discrete entry element MAY be linked to the appropriate discrete element. This is done in one of two ways, as described below.</w:t>
      </w:r>
    </w:p>
    <w:p w14:paraId="58EA5C5B" w14:textId="77777777" w:rsidR="00745632" w:rsidRPr="00A97446" w:rsidRDefault="00745632" w:rsidP="00FA1687">
      <w:pPr>
        <w:pStyle w:val="Heading4"/>
        <w:numPr>
          <w:ilvl w:val="0"/>
          <w:numId w:val="0"/>
        </w:numPr>
        <w:rPr>
          <w:bCs/>
          <w:noProof w:val="0"/>
        </w:rPr>
      </w:pPr>
      <w:bookmarkStart w:id="82" w:name="_Toc396916893"/>
      <w:r w:rsidRPr="00A97446">
        <w:rPr>
          <w:bCs/>
          <w:noProof w:val="0"/>
        </w:rPr>
        <w:t>3.1.6.1 via reference</w:t>
      </w:r>
      <w:bookmarkEnd w:id="82"/>
    </w:p>
    <w:p w14:paraId="31E5FE41" w14:textId="77777777" w:rsidR="00745632" w:rsidRPr="00A97446" w:rsidRDefault="00745632" w:rsidP="00745632">
      <w:r w:rsidRPr="00A97446">
        <w:t xml:space="preserve">When creating text expressing any content that has a CDA discrete element representation that allows child elements of </w:t>
      </w:r>
      <w:r w:rsidR="00477187" w:rsidRPr="00A97446">
        <w:t xml:space="preserve">text/reference or </w:t>
      </w:r>
      <w:r w:rsidRPr="00A97446">
        <w:t>originalText/reference, the text is linked to the appropriate discrete entry element via:</w:t>
      </w:r>
    </w:p>
    <w:p w14:paraId="5F57CC5E" w14:textId="77777777" w:rsidR="00566683" w:rsidRPr="00A97446" w:rsidRDefault="00566683" w:rsidP="007E081A">
      <w:pPr>
        <w:pStyle w:val="BodyText"/>
      </w:pPr>
    </w:p>
    <w:p w14:paraId="46481A4C" w14:textId="77777777" w:rsidR="00745632" w:rsidRPr="00A97446" w:rsidRDefault="00745632" w:rsidP="007E081A">
      <w:pPr>
        <w:pStyle w:val="XMLFragment"/>
      </w:pPr>
      <w:r w:rsidRPr="00A97446">
        <w:rPr>
          <w:noProof w:val="0"/>
        </w:rPr>
        <w:t>…</w:t>
      </w:r>
    </w:p>
    <w:p w14:paraId="5725C1E1" w14:textId="77777777" w:rsidR="00745632" w:rsidRPr="00A97446" w:rsidRDefault="00745632" w:rsidP="007E081A">
      <w:pPr>
        <w:pStyle w:val="XMLFragment"/>
      </w:pPr>
      <w:r w:rsidRPr="00A97446">
        <w:rPr>
          <w:noProof w:val="0"/>
        </w:rPr>
        <w:t xml:space="preserve">&lt;reference/@value=”#xxx”&gt; </w:t>
      </w:r>
    </w:p>
    <w:p w14:paraId="5E8BC0A2" w14:textId="77777777" w:rsidR="00745632" w:rsidRPr="00A97446" w:rsidRDefault="00745632" w:rsidP="007E081A">
      <w:pPr>
        <w:pStyle w:val="XMLFragment"/>
      </w:pPr>
      <w:r w:rsidRPr="00A97446">
        <w:rPr>
          <w:noProof w:val="0"/>
        </w:rPr>
        <w:t>…</w:t>
      </w:r>
    </w:p>
    <w:p w14:paraId="3269F645" w14:textId="77777777" w:rsidR="00566683" w:rsidRPr="00A97446" w:rsidRDefault="00566683" w:rsidP="007E081A">
      <w:pPr>
        <w:pStyle w:val="BodyText"/>
      </w:pPr>
    </w:p>
    <w:p w14:paraId="261992BB" w14:textId="77777777" w:rsidR="00745632" w:rsidRPr="00A97446" w:rsidRDefault="00745632" w:rsidP="00745632">
      <w:r w:rsidRPr="00A97446">
        <w:t>where xxx is the id attribute value used for this linkage.</w:t>
      </w:r>
    </w:p>
    <w:p w14:paraId="3E1EC55C" w14:textId="77777777" w:rsidR="00A042AA" w:rsidRPr="00A97446" w:rsidRDefault="00745632" w:rsidP="00745632">
      <w:r w:rsidRPr="00A97446">
        <w:t xml:space="preserve">For example, any coded concept (CD) meets this requirement. See </w:t>
      </w:r>
      <w:r w:rsidR="00F327CB" w:rsidRPr="00A97446">
        <w:t xml:space="preserve">Section </w:t>
      </w:r>
      <w:r w:rsidRPr="00A97446">
        <w:t>3.1.5.3.3 for an example.</w:t>
      </w:r>
    </w:p>
    <w:p w14:paraId="3D862174" w14:textId="77777777" w:rsidR="00745632" w:rsidRPr="00A97446" w:rsidRDefault="00745632" w:rsidP="00FA1687">
      <w:pPr>
        <w:pStyle w:val="Heading4"/>
        <w:numPr>
          <w:ilvl w:val="0"/>
          <w:numId w:val="0"/>
        </w:numPr>
        <w:rPr>
          <w:bCs/>
          <w:noProof w:val="0"/>
        </w:rPr>
      </w:pPr>
      <w:bookmarkStart w:id="83" w:name="_Toc396916894"/>
      <w:r w:rsidRPr="00A97446">
        <w:rPr>
          <w:bCs/>
          <w:noProof w:val="0"/>
        </w:rPr>
        <w:t>3.1.6.2 via PCC namespace extension</w:t>
      </w:r>
      <w:bookmarkEnd w:id="83"/>
    </w:p>
    <w:p w14:paraId="5DBE4079" w14:textId="77777777" w:rsidR="00745632" w:rsidRPr="00A97446" w:rsidRDefault="00745632" w:rsidP="00745632">
      <w:r w:rsidRPr="00A97446">
        <w:t xml:space="preserve">When creating text expressing any content that has a CDA discrete element representation that does not define child elements of </w:t>
      </w:r>
      <w:r w:rsidR="00477187" w:rsidRPr="00A97446">
        <w:t xml:space="preserve">text/reference or </w:t>
      </w:r>
      <w:r w:rsidRPr="00A97446">
        <w:t>originalText/reference, the text is linked to the appropriate discrete entry element using the PCC namespace xmlns:pcc='urn:ihe:pcc:hl7v3':</w:t>
      </w:r>
      <w:r w:rsidRPr="00A97446">
        <w:tab/>
      </w:r>
    </w:p>
    <w:p w14:paraId="66BC39EC" w14:textId="77777777" w:rsidR="00745632" w:rsidRPr="00A97446" w:rsidRDefault="00745632" w:rsidP="00745632">
      <w:pPr>
        <w:pStyle w:val="BodyText"/>
        <w:ind w:firstLine="720"/>
        <w:rPr>
          <w:rFonts w:ascii="Courier New" w:hAnsi="Courier New" w:cs="Courier New"/>
          <w:sz w:val="20"/>
        </w:rPr>
      </w:pPr>
      <w:r w:rsidRPr="00A97446">
        <w:rPr>
          <w:rFonts w:ascii="Courier New" w:hAnsi="Courier New" w:cs="Courier New"/>
          <w:sz w:val="20"/>
        </w:rPr>
        <w:t>&lt;pcc:originalText xmlns:pcc='urn:ihe:pcc:hl7v3'&gt;</w:t>
      </w:r>
    </w:p>
    <w:p w14:paraId="5E06F603" w14:textId="77777777" w:rsidR="00745632" w:rsidRPr="00A97446" w:rsidRDefault="00745632" w:rsidP="00745632">
      <w:pPr>
        <w:pStyle w:val="BodyText"/>
        <w:ind w:left="720" w:firstLine="720"/>
        <w:rPr>
          <w:rFonts w:ascii="Courier New" w:hAnsi="Courier New" w:cs="Courier New"/>
          <w:sz w:val="20"/>
        </w:rPr>
      </w:pPr>
      <w:r w:rsidRPr="00A97446">
        <w:rPr>
          <w:rFonts w:ascii="Courier New" w:hAnsi="Courier New" w:cs="Courier New"/>
          <w:sz w:val="20"/>
        </w:rPr>
        <w:t>&lt;pcc:reference value=”#yyy”/&gt;</w:t>
      </w:r>
    </w:p>
    <w:p w14:paraId="4C18C4C7" w14:textId="77777777" w:rsidR="00745632" w:rsidRPr="00A97446" w:rsidRDefault="00745632" w:rsidP="00745632">
      <w:pPr>
        <w:pStyle w:val="BodyText"/>
        <w:rPr>
          <w:rFonts w:ascii="Courier New" w:hAnsi="Courier New" w:cs="Courier New"/>
          <w:sz w:val="20"/>
        </w:rPr>
      </w:pPr>
      <w:r w:rsidRPr="00A97446">
        <w:rPr>
          <w:rFonts w:ascii="Courier New" w:hAnsi="Courier New" w:cs="Courier New"/>
          <w:sz w:val="20"/>
        </w:rPr>
        <w:lastRenderedPageBreak/>
        <w:tab/>
        <w:t>&lt;/pcc:originalText&gt;</w:t>
      </w:r>
    </w:p>
    <w:p w14:paraId="6D41F183" w14:textId="77777777" w:rsidR="00745632" w:rsidRPr="00A97446" w:rsidRDefault="00745632" w:rsidP="00745632">
      <w:r w:rsidRPr="00A97446">
        <w:t>where yyy is the id attribute value used for this linkage.</w:t>
      </w:r>
    </w:p>
    <w:p w14:paraId="15DB2C06" w14:textId="77777777" w:rsidR="00745632" w:rsidRPr="00A97446" w:rsidRDefault="00745632" w:rsidP="00745632">
      <w:r w:rsidRPr="00A97446">
        <w:t xml:space="preserve">This would apply to any time (TS) or time interval (IVL_TS). See </w:t>
      </w:r>
      <w:r w:rsidR="00F327CB" w:rsidRPr="00A97446">
        <w:t xml:space="preserve">Section </w:t>
      </w:r>
      <w:r w:rsidRPr="00A97446">
        <w:t>3.1.5.3.4 for an example.</w:t>
      </w:r>
    </w:p>
    <w:p w14:paraId="1434985B" w14:textId="77777777" w:rsidR="00A042AA" w:rsidRPr="00A97446" w:rsidRDefault="00A042AA" w:rsidP="00FA1687">
      <w:pPr>
        <w:pStyle w:val="Heading4"/>
        <w:numPr>
          <w:ilvl w:val="0"/>
          <w:numId w:val="0"/>
        </w:numPr>
        <w:rPr>
          <w:bCs/>
          <w:noProof w:val="0"/>
        </w:rPr>
      </w:pPr>
      <w:bookmarkStart w:id="84" w:name="_Toc396916895"/>
      <w:r w:rsidRPr="00A97446">
        <w:rPr>
          <w:bCs/>
          <w:noProof w:val="0"/>
        </w:rPr>
        <w:t>3.1.6.3 Example</w:t>
      </w:r>
      <w:r w:rsidR="00540632" w:rsidRPr="00A97446">
        <w:rPr>
          <w:bCs/>
          <w:noProof w:val="0"/>
        </w:rPr>
        <w:t>s</w:t>
      </w:r>
      <w:bookmarkEnd w:id="84"/>
    </w:p>
    <w:p w14:paraId="40C59B0C" w14:textId="77777777" w:rsidR="003F16CA" w:rsidRPr="00A97446" w:rsidRDefault="003F16CA" w:rsidP="00FA1687">
      <w:pPr>
        <w:pStyle w:val="Heading5"/>
        <w:numPr>
          <w:ilvl w:val="0"/>
          <w:numId w:val="0"/>
        </w:numPr>
        <w:rPr>
          <w:bCs/>
          <w:noProof w:val="0"/>
        </w:rPr>
      </w:pPr>
      <w:bookmarkStart w:id="85" w:name="_Toc396916896"/>
      <w:r w:rsidRPr="00A97446">
        <w:rPr>
          <w:bCs/>
          <w:noProof w:val="0"/>
        </w:rPr>
        <w:t>3.1.6.3.1 via reference</w:t>
      </w:r>
      <w:bookmarkEnd w:id="85"/>
    </w:p>
    <w:p w14:paraId="77D9F9D7" w14:textId="77777777" w:rsidR="00E24840" w:rsidRPr="00A97446" w:rsidRDefault="00E24840" w:rsidP="000C5C82">
      <w:pPr>
        <w:pStyle w:val="BodyText"/>
      </w:pPr>
      <w:r w:rsidRPr="00A97446">
        <w:t>T</w:t>
      </w:r>
      <w:r w:rsidR="000C5C82" w:rsidRPr="00A97446">
        <w:t>he following use of tagging defines the text as a code from a specific code system.</w:t>
      </w:r>
    </w:p>
    <w:p w14:paraId="0052AF2F" w14:textId="77777777" w:rsidR="000C5C82" w:rsidRPr="00A97446" w:rsidRDefault="000C5C82" w:rsidP="007E081A">
      <w:pPr>
        <w:pStyle w:val="XMLFragment"/>
      </w:pPr>
      <w:r w:rsidRPr="00A97446">
        <w:rPr>
          <w:noProof w:val="0"/>
          <w:szCs w:val="16"/>
        </w:rPr>
        <w:tab/>
      </w:r>
      <w:r w:rsidRPr="00A97446">
        <w:rPr>
          <w:noProof w:val="0"/>
        </w:rPr>
        <w:t>…</w:t>
      </w:r>
    </w:p>
    <w:p w14:paraId="7F175E22" w14:textId="77777777" w:rsidR="000C5C82" w:rsidRPr="00A97446" w:rsidRDefault="000C5C82" w:rsidP="007E081A">
      <w:pPr>
        <w:pStyle w:val="XMLFragment"/>
      </w:pPr>
      <w:r w:rsidRPr="00A97446">
        <w:rPr>
          <w:noProof w:val="0"/>
        </w:rPr>
        <w:tab/>
        <w:t>&lt;component&gt;</w:t>
      </w:r>
    </w:p>
    <w:p w14:paraId="3E834A2B" w14:textId="77777777" w:rsidR="000C5C82" w:rsidRPr="00A97446" w:rsidRDefault="000C5C82" w:rsidP="007E081A">
      <w:pPr>
        <w:pStyle w:val="XMLFragment"/>
      </w:pPr>
      <w:r w:rsidRPr="00A97446">
        <w:rPr>
          <w:noProof w:val="0"/>
        </w:rPr>
        <w:tab/>
      </w:r>
      <w:r w:rsidRPr="00A97446">
        <w:rPr>
          <w:noProof w:val="0"/>
        </w:rPr>
        <w:tab/>
        <w:t>&lt;section&gt;</w:t>
      </w:r>
    </w:p>
    <w:p w14:paraId="4DC13999" w14:textId="77777777" w:rsidR="000C5C82" w:rsidRPr="00A97446" w:rsidRDefault="000C5C82" w:rsidP="007E081A">
      <w:pPr>
        <w:pStyle w:val="XMLFragment"/>
      </w:pPr>
      <w:r w:rsidRPr="00A97446">
        <w:rPr>
          <w:noProof w:val="0"/>
        </w:rPr>
        <w:tab/>
      </w:r>
      <w:r w:rsidRPr="00A97446">
        <w:rPr>
          <w:noProof w:val="0"/>
        </w:rPr>
        <w:tab/>
      </w:r>
      <w:r w:rsidRPr="00A97446">
        <w:rPr>
          <w:noProof w:val="0"/>
        </w:rPr>
        <w:tab/>
        <w:t>…</w:t>
      </w:r>
    </w:p>
    <w:p w14:paraId="08CB8498" w14:textId="77777777" w:rsidR="000C5C82" w:rsidRPr="00A97446" w:rsidRDefault="000C5C82" w:rsidP="007E081A">
      <w:pPr>
        <w:pStyle w:val="XMLFragment"/>
      </w:pPr>
      <w:r w:rsidRPr="00A97446">
        <w:rPr>
          <w:noProof w:val="0"/>
        </w:rPr>
        <w:tab/>
      </w:r>
      <w:r w:rsidRPr="00A97446">
        <w:rPr>
          <w:noProof w:val="0"/>
        </w:rPr>
        <w:tab/>
      </w:r>
      <w:r w:rsidRPr="00A97446">
        <w:rPr>
          <w:noProof w:val="0"/>
        </w:rPr>
        <w:tab/>
        <w:t>&lt;text&gt;</w:t>
      </w:r>
    </w:p>
    <w:p w14:paraId="02AA5ED0" w14:textId="77777777" w:rsidR="000C5C82" w:rsidRPr="00A97446" w:rsidRDefault="000C5C82" w:rsidP="007E081A">
      <w:pPr>
        <w:pStyle w:val="XMLFragment"/>
      </w:pPr>
      <w:r w:rsidRPr="00A97446">
        <w:rPr>
          <w:noProof w:val="0"/>
        </w:rPr>
        <w:tab/>
      </w:r>
      <w:r w:rsidRPr="00A97446">
        <w:rPr>
          <w:noProof w:val="0"/>
        </w:rPr>
        <w:tab/>
      </w:r>
      <w:r w:rsidRPr="00A97446">
        <w:rPr>
          <w:noProof w:val="0"/>
        </w:rPr>
        <w:tab/>
      </w:r>
      <w:r w:rsidRPr="00A97446">
        <w:rPr>
          <w:noProof w:val="0"/>
        </w:rPr>
        <w:tab/>
        <w:t>...</w:t>
      </w:r>
    </w:p>
    <w:p w14:paraId="5D040FC0" w14:textId="77777777" w:rsidR="000C5C82" w:rsidRPr="00A97446" w:rsidRDefault="000C5C82" w:rsidP="007E081A">
      <w:pPr>
        <w:pStyle w:val="XMLFragment"/>
      </w:pPr>
      <w:r w:rsidRPr="00A97446">
        <w:rPr>
          <w:noProof w:val="0"/>
        </w:rPr>
        <w:tab/>
      </w:r>
      <w:r w:rsidRPr="00A97446">
        <w:rPr>
          <w:noProof w:val="0"/>
        </w:rPr>
        <w:tab/>
      </w:r>
      <w:r w:rsidRPr="00A97446">
        <w:rPr>
          <w:noProof w:val="0"/>
        </w:rPr>
        <w:tab/>
      </w:r>
      <w:r w:rsidRPr="00A97446">
        <w:rPr>
          <w:noProof w:val="0"/>
        </w:rPr>
        <w:tab/>
        <w:t>&lt;paragraph&gt;loreum ipsum &lt;content ID=’ ID0EFBLABA’&gt;</w:t>
      </w:r>
      <w:r w:rsidR="00705E76" w:rsidRPr="00A97446">
        <w:rPr>
          <w:noProof w:val="0"/>
        </w:rPr>
        <w:t>799.02</w:t>
      </w:r>
      <w:r w:rsidRPr="00A97446">
        <w:rPr>
          <w:noProof w:val="0"/>
        </w:rPr>
        <w:t>&lt;content&gt;&lt;/paragraph&gt;</w:t>
      </w:r>
    </w:p>
    <w:p w14:paraId="7FDD2FCF" w14:textId="77777777" w:rsidR="000C5C82" w:rsidRPr="00A97446" w:rsidRDefault="000C5C82" w:rsidP="007E081A">
      <w:pPr>
        <w:pStyle w:val="XMLFragment"/>
      </w:pPr>
      <w:r w:rsidRPr="00A97446">
        <w:rPr>
          <w:noProof w:val="0"/>
        </w:rPr>
        <w:tab/>
      </w:r>
      <w:r w:rsidRPr="00A97446">
        <w:rPr>
          <w:noProof w:val="0"/>
        </w:rPr>
        <w:tab/>
      </w:r>
      <w:r w:rsidRPr="00A97446">
        <w:rPr>
          <w:noProof w:val="0"/>
        </w:rPr>
        <w:tab/>
      </w:r>
      <w:r w:rsidRPr="00A97446">
        <w:rPr>
          <w:noProof w:val="0"/>
        </w:rPr>
        <w:tab/>
        <w:t>…</w:t>
      </w:r>
    </w:p>
    <w:p w14:paraId="63802117" w14:textId="77777777" w:rsidR="000C5C82" w:rsidRPr="00A97446" w:rsidRDefault="000C5C82" w:rsidP="007E081A">
      <w:pPr>
        <w:pStyle w:val="XMLFragment"/>
      </w:pPr>
      <w:r w:rsidRPr="00A97446">
        <w:rPr>
          <w:noProof w:val="0"/>
        </w:rPr>
        <w:tab/>
      </w:r>
      <w:r w:rsidRPr="00A97446">
        <w:rPr>
          <w:noProof w:val="0"/>
        </w:rPr>
        <w:tab/>
      </w:r>
      <w:r w:rsidRPr="00A97446">
        <w:rPr>
          <w:noProof w:val="0"/>
        </w:rPr>
        <w:tab/>
        <w:t>&lt;/text&gt;</w:t>
      </w:r>
    </w:p>
    <w:p w14:paraId="45826A2A" w14:textId="77777777" w:rsidR="000C5C82" w:rsidRPr="00A97446" w:rsidRDefault="000C5C82" w:rsidP="007E081A">
      <w:pPr>
        <w:pStyle w:val="XMLFragment"/>
      </w:pPr>
      <w:r w:rsidRPr="00A97446">
        <w:rPr>
          <w:noProof w:val="0"/>
        </w:rPr>
        <w:tab/>
      </w:r>
      <w:r w:rsidRPr="00A97446">
        <w:rPr>
          <w:noProof w:val="0"/>
        </w:rPr>
        <w:tab/>
      </w:r>
      <w:r w:rsidRPr="00A97446">
        <w:rPr>
          <w:noProof w:val="0"/>
        </w:rPr>
        <w:tab/>
        <w:t>…</w:t>
      </w:r>
    </w:p>
    <w:p w14:paraId="372F9BEF" w14:textId="77777777" w:rsidR="000C5C82" w:rsidRPr="00A97446" w:rsidRDefault="000C5C82" w:rsidP="007E081A">
      <w:pPr>
        <w:pStyle w:val="XMLFragment"/>
      </w:pPr>
      <w:r w:rsidRPr="00A97446">
        <w:rPr>
          <w:noProof w:val="0"/>
        </w:rPr>
        <w:tab/>
      </w:r>
      <w:r w:rsidRPr="00A97446">
        <w:rPr>
          <w:noProof w:val="0"/>
        </w:rPr>
        <w:tab/>
      </w:r>
      <w:r w:rsidRPr="00A97446">
        <w:rPr>
          <w:noProof w:val="0"/>
        </w:rPr>
        <w:tab/>
        <w:t>&lt;entry….</w:t>
      </w:r>
    </w:p>
    <w:p w14:paraId="387DEF06" w14:textId="77777777" w:rsidR="000C5C82" w:rsidRPr="00A97446" w:rsidRDefault="000C5C82" w:rsidP="007E081A">
      <w:pPr>
        <w:pStyle w:val="XMLFragment"/>
      </w:pPr>
      <w:r w:rsidRPr="00A97446">
        <w:rPr>
          <w:noProof w:val="0"/>
        </w:rPr>
        <w:tab/>
      </w:r>
      <w:r w:rsidRPr="00A97446">
        <w:rPr>
          <w:noProof w:val="0"/>
        </w:rPr>
        <w:tab/>
      </w:r>
      <w:r w:rsidRPr="00A97446">
        <w:rPr>
          <w:noProof w:val="0"/>
        </w:rPr>
        <w:tab/>
        <w:t>…</w:t>
      </w:r>
    </w:p>
    <w:p w14:paraId="524792CB" w14:textId="77777777" w:rsidR="000C5C82" w:rsidRPr="00A97446" w:rsidRDefault="000C5C82" w:rsidP="007E081A">
      <w:pPr>
        <w:pStyle w:val="XMLFragment"/>
      </w:pPr>
      <w:r w:rsidRPr="00A97446">
        <w:rPr>
          <w:noProof w:val="0"/>
        </w:rPr>
        <w:tab/>
      </w:r>
      <w:r w:rsidRPr="00A97446">
        <w:rPr>
          <w:noProof w:val="0"/>
        </w:rPr>
        <w:tab/>
      </w:r>
      <w:r w:rsidRPr="00A97446">
        <w:rPr>
          <w:noProof w:val="0"/>
        </w:rPr>
        <w:tab/>
      </w:r>
      <w:r w:rsidRPr="00A97446">
        <w:rPr>
          <w:noProof w:val="0"/>
        </w:rPr>
        <w:tab/>
        <w:t>&lt;value xsi:type="CD" code="799.02" codeSystem="2.16.840.1.113883.6.103" codeSystemName="ICD-9" displayName="Hypoxemia"&gt;</w:t>
      </w:r>
    </w:p>
    <w:p w14:paraId="1ED758E1" w14:textId="77777777" w:rsidR="000C5C82" w:rsidRPr="00A97446" w:rsidRDefault="000C5C82" w:rsidP="007E081A">
      <w:pPr>
        <w:pStyle w:val="XMLFragment"/>
      </w:pPr>
      <w:r w:rsidRPr="00A97446">
        <w:rPr>
          <w:noProof w:val="0"/>
        </w:rPr>
        <w:tab/>
      </w:r>
      <w:r w:rsidRPr="00A97446">
        <w:rPr>
          <w:noProof w:val="0"/>
        </w:rPr>
        <w:tab/>
      </w:r>
      <w:r w:rsidRPr="00A97446">
        <w:rPr>
          <w:noProof w:val="0"/>
        </w:rPr>
        <w:tab/>
      </w:r>
      <w:r w:rsidRPr="00A97446">
        <w:rPr>
          <w:noProof w:val="0"/>
        </w:rPr>
        <w:tab/>
      </w:r>
      <w:r w:rsidRPr="00A97446">
        <w:rPr>
          <w:noProof w:val="0"/>
        </w:rPr>
        <w:tab/>
        <w:t>&lt;originalText&gt;</w:t>
      </w:r>
    </w:p>
    <w:p w14:paraId="46796F21" w14:textId="77777777" w:rsidR="000C5C82" w:rsidRPr="00A97446" w:rsidRDefault="000C5C82" w:rsidP="007E081A">
      <w:pPr>
        <w:pStyle w:val="XMLFragment"/>
      </w:pPr>
      <w:r w:rsidRPr="00A97446">
        <w:rPr>
          <w:noProof w:val="0"/>
        </w:rPr>
        <w:tab/>
      </w:r>
      <w:r w:rsidRPr="00A97446">
        <w:rPr>
          <w:noProof w:val="0"/>
        </w:rPr>
        <w:tab/>
      </w:r>
      <w:r w:rsidRPr="00A97446">
        <w:rPr>
          <w:noProof w:val="0"/>
        </w:rPr>
        <w:tab/>
      </w:r>
      <w:r w:rsidRPr="00A97446">
        <w:rPr>
          <w:noProof w:val="0"/>
        </w:rPr>
        <w:tab/>
      </w:r>
      <w:r w:rsidRPr="00A97446">
        <w:rPr>
          <w:noProof w:val="0"/>
        </w:rPr>
        <w:tab/>
      </w:r>
      <w:r w:rsidRPr="00A97446">
        <w:rPr>
          <w:noProof w:val="0"/>
        </w:rPr>
        <w:tab/>
        <w:t>&lt;reference value="#ID0EFBLABA"/&gt;</w:t>
      </w:r>
    </w:p>
    <w:p w14:paraId="3BA91217" w14:textId="77777777" w:rsidR="000C5C82" w:rsidRPr="00A97446" w:rsidRDefault="000C5C82" w:rsidP="007E081A">
      <w:pPr>
        <w:pStyle w:val="XMLFragment"/>
      </w:pPr>
      <w:r w:rsidRPr="00A97446">
        <w:rPr>
          <w:noProof w:val="0"/>
        </w:rPr>
        <w:tab/>
      </w:r>
      <w:r w:rsidRPr="00A97446">
        <w:rPr>
          <w:noProof w:val="0"/>
        </w:rPr>
        <w:tab/>
      </w:r>
      <w:r w:rsidRPr="00A97446">
        <w:rPr>
          <w:noProof w:val="0"/>
        </w:rPr>
        <w:tab/>
      </w:r>
      <w:r w:rsidRPr="00A97446">
        <w:rPr>
          <w:noProof w:val="0"/>
        </w:rPr>
        <w:tab/>
      </w:r>
      <w:r w:rsidRPr="00A97446">
        <w:rPr>
          <w:noProof w:val="0"/>
        </w:rPr>
        <w:tab/>
        <w:t>&lt;/originalText&gt;</w:t>
      </w:r>
    </w:p>
    <w:p w14:paraId="6027D2AC" w14:textId="77777777" w:rsidR="000C5C82" w:rsidRPr="00A97446" w:rsidRDefault="000C5C82" w:rsidP="007E081A">
      <w:pPr>
        <w:pStyle w:val="XMLFragment"/>
      </w:pPr>
      <w:r w:rsidRPr="00A97446">
        <w:rPr>
          <w:noProof w:val="0"/>
        </w:rPr>
        <w:tab/>
      </w:r>
      <w:r w:rsidRPr="00A97446">
        <w:rPr>
          <w:noProof w:val="0"/>
        </w:rPr>
        <w:tab/>
      </w:r>
      <w:r w:rsidRPr="00A97446">
        <w:rPr>
          <w:noProof w:val="0"/>
        </w:rPr>
        <w:tab/>
        <w:t>…</w:t>
      </w:r>
    </w:p>
    <w:p w14:paraId="72C9F3E9" w14:textId="77777777" w:rsidR="000C5C82" w:rsidRPr="00A97446" w:rsidRDefault="000C5C82" w:rsidP="007E081A">
      <w:pPr>
        <w:pStyle w:val="XMLFragment"/>
      </w:pPr>
      <w:r w:rsidRPr="00A97446">
        <w:rPr>
          <w:noProof w:val="0"/>
        </w:rPr>
        <w:tab/>
      </w:r>
      <w:r w:rsidRPr="00A97446">
        <w:rPr>
          <w:noProof w:val="0"/>
        </w:rPr>
        <w:tab/>
      </w:r>
      <w:r w:rsidRPr="00A97446">
        <w:rPr>
          <w:noProof w:val="0"/>
        </w:rPr>
        <w:tab/>
        <w:t>&lt;/entry&gt;</w:t>
      </w:r>
    </w:p>
    <w:p w14:paraId="489F3345" w14:textId="77777777" w:rsidR="000C5C82" w:rsidRPr="00A97446" w:rsidRDefault="000C5C82" w:rsidP="007E081A">
      <w:pPr>
        <w:pStyle w:val="XMLFragment"/>
      </w:pPr>
      <w:r w:rsidRPr="00A97446">
        <w:rPr>
          <w:noProof w:val="0"/>
        </w:rPr>
        <w:tab/>
      </w:r>
      <w:r w:rsidRPr="00A97446">
        <w:rPr>
          <w:noProof w:val="0"/>
        </w:rPr>
        <w:tab/>
      </w:r>
      <w:r w:rsidRPr="00A97446">
        <w:rPr>
          <w:noProof w:val="0"/>
        </w:rPr>
        <w:tab/>
        <w:t>…</w:t>
      </w:r>
    </w:p>
    <w:p w14:paraId="1E7EC133" w14:textId="77777777" w:rsidR="000C5C82" w:rsidRPr="00A97446" w:rsidRDefault="000C5C82" w:rsidP="007E081A">
      <w:pPr>
        <w:pStyle w:val="XMLFragment"/>
      </w:pPr>
      <w:r w:rsidRPr="00A97446">
        <w:rPr>
          <w:noProof w:val="0"/>
        </w:rPr>
        <w:tab/>
      </w:r>
      <w:r w:rsidRPr="00A97446">
        <w:rPr>
          <w:noProof w:val="0"/>
        </w:rPr>
        <w:tab/>
        <w:t>&lt;/section&gt;</w:t>
      </w:r>
    </w:p>
    <w:p w14:paraId="7FC680EA" w14:textId="77777777" w:rsidR="000C5C82" w:rsidRPr="00A97446" w:rsidRDefault="000C5C82" w:rsidP="007E081A">
      <w:pPr>
        <w:pStyle w:val="XMLFragment"/>
      </w:pPr>
      <w:r w:rsidRPr="00A97446">
        <w:rPr>
          <w:noProof w:val="0"/>
        </w:rPr>
        <w:tab/>
        <w:t>&lt;/component&gt;</w:t>
      </w:r>
    </w:p>
    <w:p w14:paraId="7D4C8478" w14:textId="77777777" w:rsidR="000C5C82" w:rsidRPr="00A97446" w:rsidRDefault="000C5C82" w:rsidP="007E081A">
      <w:pPr>
        <w:pStyle w:val="XMLFragment"/>
      </w:pPr>
      <w:r w:rsidRPr="00A97446">
        <w:rPr>
          <w:noProof w:val="0"/>
        </w:rPr>
        <w:tab/>
        <w:t>…</w:t>
      </w:r>
    </w:p>
    <w:p w14:paraId="7B82EC59" w14:textId="77777777" w:rsidR="003F16CA" w:rsidRPr="00A97446" w:rsidRDefault="003F16CA" w:rsidP="008C5B4E">
      <w:pPr>
        <w:pStyle w:val="BodyText"/>
      </w:pPr>
    </w:p>
    <w:p w14:paraId="68B1FCCE" w14:textId="77777777" w:rsidR="00FE4E31" w:rsidRPr="00A97446" w:rsidRDefault="00FE4E31" w:rsidP="00FA1687">
      <w:pPr>
        <w:pStyle w:val="Heading5"/>
        <w:numPr>
          <w:ilvl w:val="0"/>
          <w:numId w:val="0"/>
        </w:numPr>
        <w:rPr>
          <w:bCs/>
          <w:noProof w:val="0"/>
        </w:rPr>
      </w:pPr>
      <w:bookmarkStart w:id="86" w:name="_Toc396916897"/>
      <w:r w:rsidRPr="00A97446">
        <w:rPr>
          <w:bCs/>
          <w:noProof w:val="0"/>
        </w:rPr>
        <w:t>3.1.6.3.</w:t>
      </w:r>
      <w:r w:rsidR="003F16CA" w:rsidRPr="00A97446">
        <w:rPr>
          <w:bCs/>
          <w:noProof w:val="0"/>
        </w:rPr>
        <w:t>2</w:t>
      </w:r>
      <w:r w:rsidRPr="00A97446">
        <w:rPr>
          <w:bCs/>
          <w:noProof w:val="0"/>
        </w:rPr>
        <w:t xml:space="preserve"> </w:t>
      </w:r>
      <w:r w:rsidR="003F16CA" w:rsidRPr="00A97446">
        <w:rPr>
          <w:bCs/>
          <w:noProof w:val="0"/>
        </w:rPr>
        <w:t>via PCC namespace extension</w:t>
      </w:r>
      <w:bookmarkEnd w:id="86"/>
    </w:p>
    <w:p w14:paraId="0F3C4906" w14:textId="77777777" w:rsidR="00FE4E31" w:rsidRPr="00A97446" w:rsidRDefault="00FE4E31" w:rsidP="00FE4E31">
      <w:pPr>
        <w:pStyle w:val="BodyText"/>
      </w:pPr>
      <w:r w:rsidRPr="00A97446">
        <w:t>An example showing classification of the onset date of an adverse reaction requires an extension to CDA R2 using the PCC namespace urn:ihe:pcc:hl7v3:</w:t>
      </w:r>
    </w:p>
    <w:p w14:paraId="16CA2B05" w14:textId="77777777" w:rsidR="00FE4E31" w:rsidRPr="00A97446" w:rsidRDefault="00FE4E31" w:rsidP="00FE4E31">
      <w:pPr>
        <w:pStyle w:val="BodyText"/>
      </w:pPr>
    </w:p>
    <w:p w14:paraId="64E12F5D" w14:textId="77777777" w:rsidR="00FE4E31" w:rsidRPr="00A97446" w:rsidRDefault="00FE4E31" w:rsidP="007E081A">
      <w:pPr>
        <w:pStyle w:val="XMLFragment"/>
      </w:pPr>
      <w:r w:rsidRPr="00A97446">
        <w:rPr>
          <w:noProof w:val="0"/>
          <w:szCs w:val="16"/>
        </w:rPr>
        <w:lastRenderedPageBreak/>
        <w:tab/>
      </w:r>
      <w:r w:rsidRPr="00A97446">
        <w:rPr>
          <w:noProof w:val="0"/>
        </w:rPr>
        <w:t>…</w:t>
      </w:r>
    </w:p>
    <w:p w14:paraId="2DE2E6BE" w14:textId="77777777" w:rsidR="00FE4E31" w:rsidRPr="00A97446" w:rsidRDefault="00FE4E31" w:rsidP="007E081A">
      <w:pPr>
        <w:pStyle w:val="XMLFragment"/>
      </w:pPr>
      <w:r w:rsidRPr="00A97446">
        <w:rPr>
          <w:noProof w:val="0"/>
        </w:rPr>
        <w:tab/>
        <w:t>&lt;component&gt;</w:t>
      </w:r>
    </w:p>
    <w:p w14:paraId="74BAC656" w14:textId="77777777" w:rsidR="00FE4E31" w:rsidRPr="00A97446" w:rsidRDefault="00FE4E31" w:rsidP="007E081A">
      <w:pPr>
        <w:pStyle w:val="XMLFragment"/>
      </w:pPr>
      <w:r w:rsidRPr="00A97446">
        <w:rPr>
          <w:noProof w:val="0"/>
        </w:rPr>
        <w:tab/>
      </w:r>
      <w:r w:rsidRPr="00A97446">
        <w:rPr>
          <w:noProof w:val="0"/>
        </w:rPr>
        <w:tab/>
        <w:t>&lt;section&gt;</w:t>
      </w:r>
    </w:p>
    <w:p w14:paraId="3C57BDBD" w14:textId="77777777" w:rsidR="00FE4E31" w:rsidRPr="00A97446" w:rsidRDefault="00FE4E31" w:rsidP="007E081A">
      <w:pPr>
        <w:pStyle w:val="XMLFragment"/>
      </w:pPr>
      <w:r w:rsidRPr="00A97446">
        <w:rPr>
          <w:noProof w:val="0"/>
        </w:rPr>
        <w:tab/>
      </w:r>
      <w:r w:rsidRPr="00A97446">
        <w:rPr>
          <w:noProof w:val="0"/>
        </w:rPr>
        <w:tab/>
      </w:r>
      <w:r w:rsidRPr="00A97446">
        <w:rPr>
          <w:noProof w:val="0"/>
        </w:rPr>
        <w:tab/>
        <w:t>…</w:t>
      </w:r>
    </w:p>
    <w:p w14:paraId="0D16D61A" w14:textId="77777777" w:rsidR="00FE4E31" w:rsidRPr="00A97446" w:rsidRDefault="00FE4E31" w:rsidP="007E081A">
      <w:pPr>
        <w:pStyle w:val="XMLFragment"/>
      </w:pPr>
      <w:r w:rsidRPr="00A97446">
        <w:rPr>
          <w:noProof w:val="0"/>
        </w:rPr>
        <w:tab/>
      </w:r>
      <w:r w:rsidRPr="00A97446">
        <w:rPr>
          <w:noProof w:val="0"/>
        </w:rPr>
        <w:tab/>
      </w:r>
      <w:r w:rsidRPr="00A97446">
        <w:rPr>
          <w:noProof w:val="0"/>
        </w:rPr>
        <w:tab/>
        <w:t>&lt;text&gt;</w:t>
      </w:r>
    </w:p>
    <w:p w14:paraId="40206023" w14:textId="77777777" w:rsidR="00FE4E31" w:rsidRPr="00A97446" w:rsidRDefault="00FE4E31" w:rsidP="007E081A">
      <w:pPr>
        <w:pStyle w:val="XMLFragment"/>
      </w:pPr>
      <w:r w:rsidRPr="00A97446">
        <w:rPr>
          <w:noProof w:val="0"/>
        </w:rPr>
        <w:tab/>
      </w:r>
      <w:r w:rsidRPr="00A97446">
        <w:rPr>
          <w:noProof w:val="0"/>
        </w:rPr>
        <w:tab/>
      </w:r>
      <w:r w:rsidRPr="00A97446">
        <w:rPr>
          <w:noProof w:val="0"/>
        </w:rPr>
        <w:tab/>
      </w:r>
      <w:r w:rsidRPr="00A97446">
        <w:rPr>
          <w:noProof w:val="0"/>
        </w:rPr>
        <w:tab/>
        <w:t>...</w:t>
      </w:r>
    </w:p>
    <w:p w14:paraId="3514FD80" w14:textId="77777777" w:rsidR="00FE4E31" w:rsidRPr="00A97446" w:rsidRDefault="00FE4E31" w:rsidP="007E081A">
      <w:pPr>
        <w:pStyle w:val="XMLFragment"/>
      </w:pPr>
      <w:r w:rsidRPr="00A97446">
        <w:rPr>
          <w:noProof w:val="0"/>
        </w:rPr>
        <w:tab/>
      </w:r>
      <w:r w:rsidRPr="00A97446">
        <w:rPr>
          <w:noProof w:val="0"/>
        </w:rPr>
        <w:tab/>
      </w:r>
      <w:r w:rsidRPr="00A97446">
        <w:rPr>
          <w:noProof w:val="0"/>
        </w:rPr>
        <w:tab/>
      </w:r>
      <w:r w:rsidRPr="00A97446">
        <w:rPr>
          <w:noProof w:val="0"/>
        </w:rPr>
        <w:tab/>
        <w:t>&lt;paragraph&gt;loreum ipsum Onset:&lt;content ID=’ ID0ECFANABA’&gt;2011&lt;content&gt;&lt;/paragraph&gt;</w:t>
      </w:r>
    </w:p>
    <w:p w14:paraId="014DE8BA" w14:textId="77777777" w:rsidR="00FE4E31" w:rsidRPr="00A97446" w:rsidRDefault="00FE4E31" w:rsidP="007E081A">
      <w:pPr>
        <w:pStyle w:val="XMLFragment"/>
      </w:pPr>
      <w:r w:rsidRPr="00A97446">
        <w:rPr>
          <w:noProof w:val="0"/>
        </w:rPr>
        <w:tab/>
      </w:r>
      <w:r w:rsidRPr="00A97446">
        <w:rPr>
          <w:noProof w:val="0"/>
        </w:rPr>
        <w:tab/>
      </w:r>
      <w:r w:rsidRPr="00A97446">
        <w:rPr>
          <w:noProof w:val="0"/>
        </w:rPr>
        <w:tab/>
      </w:r>
      <w:r w:rsidRPr="00A97446">
        <w:rPr>
          <w:noProof w:val="0"/>
        </w:rPr>
        <w:tab/>
        <w:t>…</w:t>
      </w:r>
    </w:p>
    <w:p w14:paraId="24E5D727" w14:textId="77777777" w:rsidR="00FE4E31" w:rsidRPr="00A97446" w:rsidRDefault="00FE4E31" w:rsidP="007E081A">
      <w:pPr>
        <w:pStyle w:val="XMLFragment"/>
      </w:pPr>
      <w:r w:rsidRPr="00A97446">
        <w:rPr>
          <w:noProof w:val="0"/>
        </w:rPr>
        <w:tab/>
      </w:r>
      <w:r w:rsidRPr="00A97446">
        <w:rPr>
          <w:noProof w:val="0"/>
        </w:rPr>
        <w:tab/>
      </w:r>
      <w:r w:rsidRPr="00A97446">
        <w:rPr>
          <w:noProof w:val="0"/>
        </w:rPr>
        <w:tab/>
        <w:t>&lt;/text&gt;</w:t>
      </w:r>
    </w:p>
    <w:p w14:paraId="207BB3C2" w14:textId="77777777" w:rsidR="00FE4E31" w:rsidRPr="00A97446" w:rsidRDefault="00FE4E31" w:rsidP="007E081A">
      <w:pPr>
        <w:pStyle w:val="XMLFragment"/>
      </w:pPr>
      <w:r w:rsidRPr="00A97446">
        <w:rPr>
          <w:noProof w:val="0"/>
        </w:rPr>
        <w:tab/>
      </w:r>
      <w:r w:rsidRPr="00A97446">
        <w:rPr>
          <w:noProof w:val="0"/>
        </w:rPr>
        <w:tab/>
      </w:r>
      <w:r w:rsidRPr="00A97446">
        <w:rPr>
          <w:noProof w:val="0"/>
        </w:rPr>
        <w:tab/>
        <w:t>…</w:t>
      </w:r>
    </w:p>
    <w:p w14:paraId="44ABEE7C" w14:textId="77777777" w:rsidR="00FE4E31" w:rsidRPr="00A97446" w:rsidRDefault="00FE4E31" w:rsidP="007E081A">
      <w:pPr>
        <w:pStyle w:val="XMLFragment"/>
      </w:pPr>
      <w:r w:rsidRPr="00A97446">
        <w:rPr>
          <w:noProof w:val="0"/>
        </w:rPr>
        <w:tab/>
      </w:r>
      <w:r w:rsidRPr="00A97446">
        <w:rPr>
          <w:noProof w:val="0"/>
        </w:rPr>
        <w:tab/>
      </w:r>
      <w:r w:rsidRPr="00A97446">
        <w:rPr>
          <w:noProof w:val="0"/>
        </w:rPr>
        <w:tab/>
        <w:t>&lt;entry….</w:t>
      </w:r>
    </w:p>
    <w:p w14:paraId="12E8D471" w14:textId="77777777" w:rsidR="00FE4E31" w:rsidRPr="00A97446" w:rsidRDefault="00FE4E31" w:rsidP="007E081A">
      <w:pPr>
        <w:pStyle w:val="XMLFragment"/>
      </w:pPr>
      <w:r w:rsidRPr="00A97446">
        <w:rPr>
          <w:noProof w:val="0"/>
        </w:rPr>
        <w:tab/>
      </w:r>
      <w:r w:rsidRPr="00A97446">
        <w:rPr>
          <w:noProof w:val="0"/>
        </w:rPr>
        <w:tab/>
      </w:r>
      <w:r w:rsidRPr="00A97446">
        <w:rPr>
          <w:noProof w:val="0"/>
        </w:rPr>
        <w:tab/>
        <w:t>…</w:t>
      </w:r>
    </w:p>
    <w:p w14:paraId="092AB67D" w14:textId="77777777" w:rsidR="00FE4E31" w:rsidRPr="00A97446" w:rsidRDefault="00FE4E31" w:rsidP="007E081A">
      <w:pPr>
        <w:pStyle w:val="XMLFragment"/>
      </w:pPr>
      <w:r w:rsidRPr="00A97446">
        <w:rPr>
          <w:noProof w:val="0"/>
        </w:rPr>
        <w:tab/>
      </w:r>
      <w:r w:rsidRPr="00A97446">
        <w:rPr>
          <w:noProof w:val="0"/>
        </w:rPr>
        <w:tab/>
      </w:r>
      <w:r w:rsidRPr="00A97446">
        <w:rPr>
          <w:noProof w:val="0"/>
        </w:rPr>
        <w:tab/>
      </w:r>
      <w:r w:rsidRPr="00A97446">
        <w:rPr>
          <w:noProof w:val="0"/>
        </w:rPr>
        <w:tab/>
        <w:t>&lt;effectiveTime&gt;</w:t>
      </w:r>
    </w:p>
    <w:p w14:paraId="46A79F2B" w14:textId="77777777" w:rsidR="00FE4E31" w:rsidRPr="00A97446" w:rsidRDefault="00FE4E31" w:rsidP="007E081A">
      <w:pPr>
        <w:pStyle w:val="XMLFragment"/>
      </w:pPr>
      <w:r w:rsidRPr="00A97446">
        <w:rPr>
          <w:noProof w:val="0"/>
        </w:rPr>
        <w:tab/>
      </w:r>
      <w:r w:rsidRPr="00A97446">
        <w:rPr>
          <w:noProof w:val="0"/>
        </w:rPr>
        <w:tab/>
      </w:r>
      <w:r w:rsidRPr="00A97446">
        <w:rPr>
          <w:noProof w:val="0"/>
        </w:rPr>
        <w:tab/>
      </w:r>
      <w:r w:rsidRPr="00A97446">
        <w:rPr>
          <w:noProof w:val="0"/>
        </w:rPr>
        <w:tab/>
      </w:r>
      <w:r w:rsidRPr="00A97446">
        <w:rPr>
          <w:noProof w:val="0"/>
        </w:rPr>
        <w:tab/>
        <w:t>&lt;low value="2011"</w:t>
      </w:r>
      <w:r w:rsidR="00B419EF" w:rsidRPr="00A97446">
        <w:rPr>
          <w:noProof w:val="0"/>
        </w:rPr>
        <w:t>&gt;</w:t>
      </w:r>
    </w:p>
    <w:p w14:paraId="27921295" w14:textId="77777777" w:rsidR="00FE4E31" w:rsidRPr="00A97446" w:rsidRDefault="00FE4E31" w:rsidP="007E081A">
      <w:pPr>
        <w:pStyle w:val="XMLFragment"/>
      </w:pPr>
      <w:r w:rsidRPr="00A97446">
        <w:rPr>
          <w:noProof w:val="0"/>
        </w:rPr>
        <w:tab/>
      </w:r>
      <w:r w:rsidRPr="00A97446">
        <w:rPr>
          <w:noProof w:val="0"/>
        </w:rPr>
        <w:tab/>
      </w:r>
      <w:r w:rsidRPr="00A97446">
        <w:rPr>
          <w:noProof w:val="0"/>
        </w:rPr>
        <w:tab/>
      </w:r>
      <w:r w:rsidRPr="00A97446">
        <w:rPr>
          <w:noProof w:val="0"/>
        </w:rPr>
        <w:tab/>
      </w:r>
      <w:r w:rsidRPr="00A97446">
        <w:rPr>
          <w:noProof w:val="0"/>
        </w:rPr>
        <w:tab/>
      </w:r>
      <w:r w:rsidRPr="00A97446">
        <w:rPr>
          <w:noProof w:val="0"/>
        </w:rPr>
        <w:tab/>
        <w:t>&lt;pcc:originalText xmlns:pcc='urn:ihe:pcc:hl7v3'&gt;</w:t>
      </w:r>
    </w:p>
    <w:p w14:paraId="29DFAF6E" w14:textId="77777777" w:rsidR="00FE4E31" w:rsidRPr="00A97446" w:rsidRDefault="00FE4E31" w:rsidP="007E081A">
      <w:pPr>
        <w:pStyle w:val="XMLFragment"/>
      </w:pPr>
      <w:r w:rsidRPr="00A97446">
        <w:rPr>
          <w:noProof w:val="0"/>
        </w:rPr>
        <w:tab/>
      </w:r>
      <w:r w:rsidRPr="00A97446">
        <w:rPr>
          <w:noProof w:val="0"/>
        </w:rPr>
        <w:tab/>
      </w:r>
      <w:r w:rsidRPr="00A97446">
        <w:rPr>
          <w:noProof w:val="0"/>
        </w:rPr>
        <w:tab/>
      </w:r>
      <w:r w:rsidRPr="00A97446">
        <w:rPr>
          <w:noProof w:val="0"/>
        </w:rPr>
        <w:tab/>
      </w:r>
      <w:r w:rsidRPr="00A97446">
        <w:rPr>
          <w:noProof w:val="0"/>
        </w:rPr>
        <w:tab/>
      </w:r>
      <w:r w:rsidRPr="00A97446">
        <w:rPr>
          <w:noProof w:val="0"/>
        </w:rPr>
        <w:tab/>
      </w:r>
      <w:r w:rsidRPr="00A97446">
        <w:rPr>
          <w:noProof w:val="0"/>
        </w:rPr>
        <w:tab/>
        <w:t>&lt;pcc:reference value="#ID0ECFANABA"/&gt;</w:t>
      </w:r>
    </w:p>
    <w:p w14:paraId="0559C583" w14:textId="77777777" w:rsidR="00FE4E31" w:rsidRPr="00A97446" w:rsidRDefault="00FE4E31" w:rsidP="007E081A">
      <w:pPr>
        <w:pStyle w:val="XMLFragment"/>
      </w:pPr>
      <w:r w:rsidRPr="00A97446">
        <w:rPr>
          <w:noProof w:val="0"/>
        </w:rPr>
        <w:tab/>
      </w:r>
      <w:r w:rsidRPr="00A97446">
        <w:rPr>
          <w:noProof w:val="0"/>
        </w:rPr>
        <w:tab/>
      </w:r>
      <w:r w:rsidRPr="00A97446">
        <w:rPr>
          <w:noProof w:val="0"/>
        </w:rPr>
        <w:tab/>
      </w:r>
      <w:r w:rsidRPr="00A97446">
        <w:rPr>
          <w:noProof w:val="0"/>
        </w:rPr>
        <w:tab/>
      </w:r>
      <w:r w:rsidRPr="00A97446">
        <w:rPr>
          <w:noProof w:val="0"/>
        </w:rPr>
        <w:tab/>
      </w:r>
      <w:r w:rsidRPr="00A97446">
        <w:rPr>
          <w:noProof w:val="0"/>
        </w:rPr>
        <w:tab/>
        <w:t>&lt;/pcc:originalText&gt;</w:t>
      </w:r>
    </w:p>
    <w:p w14:paraId="5FFAEF0E" w14:textId="77777777" w:rsidR="00B419EF" w:rsidRPr="00A97446" w:rsidRDefault="00B419EF" w:rsidP="007E081A">
      <w:pPr>
        <w:pStyle w:val="XMLFragment"/>
      </w:pPr>
      <w:r w:rsidRPr="00A97446">
        <w:rPr>
          <w:noProof w:val="0"/>
        </w:rPr>
        <w:tab/>
      </w:r>
      <w:r w:rsidRPr="00A97446">
        <w:rPr>
          <w:noProof w:val="0"/>
        </w:rPr>
        <w:tab/>
      </w:r>
      <w:r w:rsidRPr="00A97446">
        <w:rPr>
          <w:noProof w:val="0"/>
        </w:rPr>
        <w:tab/>
      </w:r>
      <w:r w:rsidRPr="00A97446">
        <w:rPr>
          <w:noProof w:val="0"/>
        </w:rPr>
        <w:tab/>
      </w:r>
      <w:r w:rsidRPr="00A97446">
        <w:rPr>
          <w:noProof w:val="0"/>
        </w:rPr>
        <w:tab/>
        <w:t>&lt;/low&gt;</w:t>
      </w:r>
    </w:p>
    <w:p w14:paraId="38B1DC54" w14:textId="77777777" w:rsidR="00B419EF" w:rsidRPr="00A97446" w:rsidRDefault="00B419EF" w:rsidP="007E081A">
      <w:pPr>
        <w:pStyle w:val="XMLFragment"/>
      </w:pPr>
      <w:r w:rsidRPr="00A97446">
        <w:rPr>
          <w:noProof w:val="0"/>
        </w:rPr>
        <w:tab/>
      </w:r>
      <w:r w:rsidRPr="00A97446">
        <w:rPr>
          <w:noProof w:val="0"/>
        </w:rPr>
        <w:tab/>
      </w:r>
      <w:r w:rsidRPr="00A97446">
        <w:rPr>
          <w:noProof w:val="0"/>
        </w:rPr>
        <w:tab/>
      </w:r>
      <w:r w:rsidRPr="00A97446">
        <w:rPr>
          <w:noProof w:val="0"/>
        </w:rPr>
        <w:tab/>
        <w:t>&lt;/effectiveTime&gt;</w:t>
      </w:r>
    </w:p>
    <w:p w14:paraId="1A5E601B" w14:textId="77777777" w:rsidR="00FE4E31" w:rsidRPr="00A97446" w:rsidRDefault="00FE4E31" w:rsidP="007E081A">
      <w:pPr>
        <w:pStyle w:val="XMLFragment"/>
      </w:pPr>
      <w:r w:rsidRPr="00A97446">
        <w:rPr>
          <w:noProof w:val="0"/>
        </w:rPr>
        <w:tab/>
      </w:r>
      <w:r w:rsidRPr="00A97446">
        <w:rPr>
          <w:noProof w:val="0"/>
        </w:rPr>
        <w:tab/>
      </w:r>
      <w:r w:rsidRPr="00A97446">
        <w:rPr>
          <w:noProof w:val="0"/>
        </w:rPr>
        <w:tab/>
        <w:t>…</w:t>
      </w:r>
    </w:p>
    <w:p w14:paraId="31999A44" w14:textId="77777777" w:rsidR="00FE4E31" w:rsidRPr="00A97446" w:rsidRDefault="00FE4E31" w:rsidP="007E081A">
      <w:pPr>
        <w:pStyle w:val="XMLFragment"/>
      </w:pPr>
      <w:r w:rsidRPr="00A97446">
        <w:rPr>
          <w:noProof w:val="0"/>
        </w:rPr>
        <w:tab/>
      </w:r>
      <w:r w:rsidRPr="00A97446">
        <w:rPr>
          <w:noProof w:val="0"/>
        </w:rPr>
        <w:tab/>
      </w:r>
      <w:r w:rsidRPr="00A97446">
        <w:rPr>
          <w:noProof w:val="0"/>
        </w:rPr>
        <w:tab/>
        <w:t>&lt;/entry&gt;</w:t>
      </w:r>
    </w:p>
    <w:p w14:paraId="6CBFEDDB" w14:textId="77777777" w:rsidR="00FE4E31" w:rsidRPr="00A97446" w:rsidRDefault="00FE4E31" w:rsidP="007E081A">
      <w:pPr>
        <w:pStyle w:val="XMLFragment"/>
      </w:pPr>
      <w:r w:rsidRPr="00A97446">
        <w:rPr>
          <w:noProof w:val="0"/>
        </w:rPr>
        <w:tab/>
      </w:r>
      <w:r w:rsidRPr="00A97446">
        <w:rPr>
          <w:noProof w:val="0"/>
        </w:rPr>
        <w:tab/>
      </w:r>
      <w:r w:rsidRPr="00A97446">
        <w:rPr>
          <w:noProof w:val="0"/>
        </w:rPr>
        <w:tab/>
        <w:t>…</w:t>
      </w:r>
    </w:p>
    <w:p w14:paraId="1A14CB85" w14:textId="77777777" w:rsidR="00FE4E31" w:rsidRPr="00A97446" w:rsidRDefault="00FE4E31" w:rsidP="007E081A">
      <w:pPr>
        <w:pStyle w:val="XMLFragment"/>
      </w:pPr>
      <w:r w:rsidRPr="00A97446">
        <w:rPr>
          <w:noProof w:val="0"/>
        </w:rPr>
        <w:tab/>
      </w:r>
      <w:r w:rsidRPr="00A97446">
        <w:rPr>
          <w:noProof w:val="0"/>
        </w:rPr>
        <w:tab/>
        <w:t>&lt;/section&gt;</w:t>
      </w:r>
    </w:p>
    <w:p w14:paraId="2AD06298" w14:textId="77777777" w:rsidR="00FE4E31" w:rsidRPr="00A97446" w:rsidRDefault="00FE4E31" w:rsidP="007E081A">
      <w:pPr>
        <w:pStyle w:val="XMLFragment"/>
      </w:pPr>
      <w:r w:rsidRPr="00A97446">
        <w:rPr>
          <w:noProof w:val="0"/>
        </w:rPr>
        <w:tab/>
        <w:t>&lt;/component&gt;</w:t>
      </w:r>
    </w:p>
    <w:p w14:paraId="17631A51" w14:textId="77777777" w:rsidR="00FE4E31" w:rsidRPr="00A97446" w:rsidRDefault="00FE4E31" w:rsidP="007E081A">
      <w:pPr>
        <w:pStyle w:val="XMLFragment"/>
      </w:pPr>
      <w:r w:rsidRPr="00A97446">
        <w:rPr>
          <w:noProof w:val="0"/>
        </w:rPr>
        <w:tab/>
        <w:t>…</w:t>
      </w:r>
    </w:p>
    <w:p w14:paraId="4FF558A3" w14:textId="77777777" w:rsidR="00FE4E31" w:rsidRPr="00A97446" w:rsidRDefault="00FE4E31" w:rsidP="008C5B4E">
      <w:pPr>
        <w:pStyle w:val="BodyText"/>
      </w:pPr>
    </w:p>
    <w:bookmarkEnd w:id="47"/>
    <w:bookmarkEnd w:id="48"/>
    <w:bookmarkEnd w:id="49"/>
    <w:bookmarkEnd w:id="50"/>
    <w:bookmarkEnd w:id="51"/>
    <w:p w14:paraId="12563C6F" w14:textId="77777777" w:rsidR="00167DB7" w:rsidRPr="00A97446" w:rsidRDefault="00167DB7" w:rsidP="00461A12">
      <w:pPr>
        <w:pStyle w:val="BodyText"/>
      </w:pPr>
    </w:p>
    <w:p w14:paraId="1159324A" w14:textId="77777777" w:rsidR="00993FF5" w:rsidRPr="00A97446" w:rsidRDefault="00993FF5" w:rsidP="002160E3">
      <w:pPr>
        <w:pStyle w:val="PartTitle"/>
      </w:pPr>
      <w:bookmarkStart w:id="87" w:name="_Toc396916898"/>
      <w:r w:rsidRPr="00A97446">
        <w:lastRenderedPageBreak/>
        <w:t>Volume 3 – Content Modules</w:t>
      </w:r>
      <w:bookmarkEnd w:id="87"/>
    </w:p>
    <w:p w14:paraId="25EAEAB2" w14:textId="77777777" w:rsidR="00170ED0" w:rsidRPr="00A97446" w:rsidRDefault="00170ED0" w:rsidP="00170ED0">
      <w:pPr>
        <w:pStyle w:val="Heading1"/>
        <w:numPr>
          <w:ilvl w:val="0"/>
          <w:numId w:val="0"/>
        </w:numPr>
        <w:ind w:left="432" w:hanging="432"/>
        <w:rPr>
          <w:noProof w:val="0"/>
        </w:rPr>
      </w:pPr>
      <w:bookmarkStart w:id="88" w:name="_Toc396916899"/>
      <w:r w:rsidRPr="00A97446">
        <w:rPr>
          <w:noProof w:val="0"/>
        </w:rPr>
        <w:lastRenderedPageBreak/>
        <w:t>5</w:t>
      </w:r>
      <w:r w:rsidR="00291725" w:rsidRPr="00A97446">
        <w:rPr>
          <w:noProof w:val="0"/>
        </w:rPr>
        <w:t xml:space="preserve"> </w:t>
      </w:r>
      <w:r w:rsidRPr="00A97446">
        <w:rPr>
          <w:noProof w:val="0"/>
        </w:rPr>
        <w:t>Namespaces and Vocabularies</w:t>
      </w:r>
      <w:bookmarkEnd w:id="88"/>
    </w:p>
    <w:p w14:paraId="403A6FC7" w14:textId="77777777" w:rsidR="002255AB" w:rsidRPr="00A97446" w:rsidRDefault="002255AB" w:rsidP="002255AB">
      <w:pPr>
        <w:pStyle w:val="EditorInstructions"/>
      </w:pPr>
      <w:r w:rsidRPr="00A97446">
        <w:t xml:space="preserve">Add to </w:t>
      </w:r>
      <w:r w:rsidR="00A109CB" w:rsidRPr="00A97446">
        <w:t>S</w:t>
      </w:r>
      <w:r w:rsidRPr="00A97446">
        <w:t>ection 5 Namespaces and Vocabularies</w:t>
      </w:r>
    </w:p>
    <w:p w14:paraId="1CDEF937" w14:textId="77777777" w:rsidR="002255AB" w:rsidRPr="00A97446" w:rsidRDefault="00105711" w:rsidP="008C5B4E">
      <w:pPr>
        <w:pStyle w:val="Heading3"/>
        <w:numPr>
          <w:ilvl w:val="0"/>
          <w:numId w:val="0"/>
        </w:numPr>
        <w:rPr>
          <w:noProof w:val="0"/>
        </w:rPr>
      </w:pPr>
      <w:bookmarkStart w:id="89" w:name="_Toc396916900"/>
      <w:r w:rsidRPr="00A97446">
        <w:rPr>
          <w:noProof w:val="0"/>
        </w:rPr>
        <w:t xml:space="preserve">5.1.X </w:t>
      </w:r>
      <w:r w:rsidR="003C105C" w:rsidRPr="00A97446">
        <w:rPr>
          <w:noProof w:val="0"/>
        </w:rPr>
        <w:t>IHE PCC styleCode</w:t>
      </w:r>
      <w:bookmarkEnd w:id="89"/>
    </w:p>
    <w:p w14:paraId="310B773E" w14:textId="77777777" w:rsidR="003C105C" w:rsidRPr="00A97446" w:rsidRDefault="00566595" w:rsidP="003C105C">
      <w:pPr>
        <w:pStyle w:val="BodyText"/>
      </w:pPr>
      <w:r w:rsidRPr="00A97446">
        <w:t xml:space="preserve">Table </w:t>
      </w:r>
      <w:r w:rsidR="00105711" w:rsidRPr="00A97446">
        <w:t>5.1.X-1</w:t>
      </w:r>
      <w:r w:rsidRPr="00A97446">
        <w:t xml:space="preserve"> lists styleCode values applied for Use Case and/or clinical content rendering features. Content Creators supporting the Narrative Formatting Option are required to use values from this table. Content Consumers supporting the Narrative Formatting Option are required to render content with these styleCodes, even though the specifics are not defined</w:t>
      </w:r>
      <w:r w:rsidR="00114BA7" w:rsidRPr="00A97446">
        <w:t>.</w:t>
      </w:r>
      <w:r w:rsidRPr="00A97446">
        <w:t xml:space="preserve"> </w:t>
      </w:r>
      <w:r w:rsidR="00114BA7" w:rsidRPr="00A97446">
        <w:t>C</w:t>
      </w:r>
      <w:r w:rsidRPr="00A97446">
        <w:t xml:space="preserve">ontent shall not be omitted </w:t>
      </w:r>
      <w:r w:rsidR="00114BA7" w:rsidRPr="00A97446">
        <w:t xml:space="preserve">or hidden or otherwise obstructed from view </w:t>
      </w:r>
      <w:r w:rsidRPr="00A97446">
        <w:t xml:space="preserve">unless the Suggested Rendering and </w:t>
      </w:r>
      <w:r w:rsidR="00114BA7" w:rsidRPr="00A97446">
        <w:t xml:space="preserve">the </w:t>
      </w:r>
      <w:r w:rsidRPr="00A97446">
        <w:t>rendered view calls for</w:t>
      </w:r>
      <w:r w:rsidR="00114BA7" w:rsidRPr="00A97446">
        <w:t xml:space="preserve"> such behavior.</w:t>
      </w:r>
    </w:p>
    <w:p w14:paraId="1FEA4B36" w14:textId="77777777" w:rsidR="002B4DA4" w:rsidRPr="00A97446" w:rsidRDefault="002B4DA4" w:rsidP="003C105C">
      <w:pPr>
        <w:pStyle w:val="BodyText"/>
      </w:pPr>
    </w:p>
    <w:p w14:paraId="7A54073E" w14:textId="77777777" w:rsidR="002255AB" w:rsidRPr="00A97446" w:rsidRDefault="00D0685B" w:rsidP="00702B46">
      <w:pPr>
        <w:pStyle w:val="TableTitle"/>
      </w:pPr>
      <w:r w:rsidRPr="00A97446">
        <w:t xml:space="preserve">Table </w:t>
      </w:r>
      <w:r w:rsidR="00105711" w:rsidRPr="00A97446">
        <w:t>5.1.X-1</w:t>
      </w:r>
      <w:r w:rsidRPr="00A97446">
        <w:t>: styleCode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Change w:id="90" w:author="Raffaele" w:date="2018-08-02T17:14: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PrChange>
      </w:tblPr>
      <w:tblGrid>
        <w:gridCol w:w="1754"/>
        <w:gridCol w:w="3536"/>
        <w:gridCol w:w="4300"/>
        <w:tblGridChange w:id="91">
          <w:tblGrid>
            <w:gridCol w:w="1754"/>
            <w:gridCol w:w="3536"/>
            <w:gridCol w:w="4300"/>
          </w:tblGrid>
        </w:tblGridChange>
      </w:tblGrid>
      <w:tr w:rsidR="002255AB" w:rsidRPr="00A97446" w14:paraId="62203C45" w14:textId="77777777" w:rsidTr="0023237C">
        <w:trPr>
          <w:tblHeader/>
          <w:jc w:val="center"/>
          <w:trPrChange w:id="92" w:author="Raffaele" w:date="2018-08-02T17:14:00Z">
            <w:trPr>
              <w:tblHeader/>
              <w:jc w:val="center"/>
            </w:trPr>
          </w:trPrChange>
        </w:trPr>
        <w:tc>
          <w:tcPr>
            <w:tcW w:w="0" w:type="auto"/>
            <w:shd w:val="clear" w:color="auto" w:fill="D9D9D9"/>
            <w:tcPrChange w:id="93" w:author="Raffaele" w:date="2018-08-02T17:14:00Z">
              <w:tcPr>
                <w:tcW w:w="0" w:type="auto"/>
                <w:shd w:val="clear" w:color="auto" w:fill="D9D9D9"/>
              </w:tcPr>
            </w:tcPrChange>
          </w:tcPr>
          <w:p w14:paraId="04A6D14F" w14:textId="77777777" w:rsidR="002255AB" w:rsidRPr="00A97446" w:rsidRDefault="002255AB" w:rsidP="00EF1A26">
            <w:pPr>
              <w:pStyle w:val="TableEntryHeader"/>
            </w:pPr>
            <w:r w:rsidRPr="00A97446">
              <w:t xml:space="preserve">styleCode </w:t>
            </w:r>
          </w:p>
        </w:tc>
        <w:tc>
          <w:tcPr>
            <w:tcW w:w="3536" w:type="dxa"/>
            <w:shd w:val="clear" w:color="auto" w:fill="D9D9D9"/>
            <w:tcPrChange w:id="94" w:author="Raffaele" w:date="2018-08-02T17:14:00Z">
              <w:tcPr>
                <w:tcW w:w="3796" w:type="dxa"/>
                <w:shd w:val="clear" w:color="auto" w:fill="D9D9D9"/>
              </w:tcPr>
            </w:tcPrChange>
          </w:tcPr>
          <w:p w14:paraId="0EB879E0" w14:textId="77777777" w:rsidR="002255AB" w:rsidRPr="00A97446" w:rsidRDefault="002255AB" w:rsidP="00F327CB">
            <w:pPr>
              <w:pStyle w:val="TableEntryHeader"/>
            </w:pPr>
            <w:r w:rsidRPr="00A97446">
              <w:t xml:space="preserve">Description </w:t>
            </w:r>
          </w:p>
        </w:tc>
        <w:tc>
          <w:tcPr>
            <w:tcW w:w="4300" w:type="dxa"/>
            <w:shd w:val="clear" w:color="auto" w:fill="D9D9D9"/>
            <w:tcPrChange w:id="95" w:author="Raffaele" w:date="2018-08-02T17:14:00Z">
              <w:tcPr>
                <w:tcW w:w="4739" w:type="dxa"/>
                <w:shd w:val="clear" w:color="auto" w:fill="D9D9D9"/>
              </w:tcPr>
            </w:tcPrChange>
          </w:tcPr>
          <w:p w14:paraId="5628465D" w14:textId="77777777" w:rsidR="002255AB" w:rsidRPr="00A97446" w:rsidRDefault="002255AB" w:rsidP="002160E3">
            <w:pPr>
              <w:pStyle w:val="TableEntryHeader"/>
            </w:pPr>
            <w:r w:rsidRPr="00A97446">
              <w:t>Suggested Rendering (Hints)</w:t>
            </w:r>
          </w:p>
        </w:tc>
      </w:tr>
      <w:tr w:rsidR="002255AB" w:rsidRPr="00A97446" w14:paraId="11F7415B" w14:textId="77777777" w:rsidTr="0023237C">
        <w:trPr>
          <w:cantSplit/>
          <w:jc w:val="center"/>
          <w:trPrChange w:id="96" w:author="Raffaele" w:date="2018-08-02T17:14:00Z">
            <w:trPr>
              <w:cantSplit/>
              <w:jc w:val="center"/>
            </w:trPr>
          </w:trPrChange>
        </w:trPr>
        <w:tc>
          <w:tcPr>
            <w:tcW w:w="0" w:type="auto"/>
            <w:shd w:val="clear" w:color="auto" w:fill="auto"/>
            <w:tcPrChange w:id="97" w:author="Raffaele" w:date="2018-08-02T17:14:00Z">
              <w:tcPr>
                <w:tcW w:w="0" w:type="auto"/>
                <w:shd w:val="clear" w:color="auto" w:fill="auto"/>
              </w:tcPr>
            </w:tcPrChange>
          </w:tcPr>
          <w:p w14:paraId="09B4FEC8" w14:textId="77777777" w:rsidR="002255AB" w:rsidRPr="00A97446" w:rsidRDefault="003C105C" w:rsidP="00EF1A26">
            <w:pPr>
              <w:pStyle w:val="TableEntry"/>
            </w:pPr>
            <w:r w:rsidRPr="00A97446">
              <w:t>xEmptySection</w:t>
            </w:r>
          </w:p>
        </w:tc>
        <w:tc>
          <w:tcPr>
            <w:tcW w:w="3536" w:type="dxa"/>
            <w:shd w:val="clear" w:color="auto" w:fill="auto"/>
            <w:tcPrChange w:id="98" w:author="Raffaele" w:date="2018-08-02T17:14:00Z">
              <w:tcPr>
                <w:tcW w:w="3796" w:type="dxa"/>
                <w:shd w:val="clear" w:color="auto" w:fill="auto"/>
              </w:tcPr>
            </w:tcPrChange>
          </w:tcPr>
          <w:p w14:paraId="7F9EFEB7" w14:textId="77777777" w:rsidR="002255AB" w:rsidRPr="00A97446" w:rsidRDefault="00D750D6" w:rsidP="00F327CB">
            <w:pPr>
              <w:pStyle w:val="TableEntry"/>
            </w:pPr>
            <w:r w:rsidRPr="00A97446">
              <w:t>Section is empty</w:t>
            </w:r>
            <w:r w:rsidR="002255AB" w:rsidRPr="00A97446">
              <w:t xml:space="preserve"> </w:t>
            </w:r>
          </w:p>
        </w:tc>
        <w:tc>
          <w:tcPr>
            <w:tcW w:w="4300" w:type="dxa"/>
            <w:shd w:val="clear" w:color="auto" w:fill="auto"/>
            <w:tcPrChange w:id="99" w:author="Raffaele" w:date="2018-08-02T17:14:00Z">
              <w:tcPr>
                <w:tcW w:w="4739" w:type="dxa"/>
                <w:shd w:val="clear" w:color="auto" w:fill="auto"/>
              </w:tcPr>
            </w:tcPrChange>
          </w:tcPr>
          <w:p w14:paraId="119EBE4D" w14:textId="77777777" w:rsidR="002255AB" w:rsidRPr="00A97446" w:rsidRDefault="00A43E27" w:rsidP="00FA1687">
            <w:pPr>
              <w:pStyle w:val="TableEntry"/>
            </w:pPr>
            <w:r w:rsidRPr="00A97446">
              <w:t>When showing other than complete content,</w:t>
            </w:r>
            <w:r w:rsidR="00DD24A9" w:rsidRPr="00A97446">
              <w:t xml:space="preserve"> do something special to show that</w:t>
            </w:r>
            <w:r w:rsidRPr="00A97446">
              <w:t xml:space="preserve"> the entire section </w:t>
            </w:r>
            <w:r w:rsidR="00DD24A9" w:rsidRPr="00A97446">
              <w:t>is empty</w:t>
            </w:r>
            <w:r w:rsidRPr="00A97446">
              <w:t>.</w:t>
            </w:r>
            <w:r w:rsidR="00DD24A9" w:rsidRPr="00A97446">
              <w:t xml:space="preserve"> See </w:t>
            </w:r>
            <w:r w:rsidR="00A109CB" w:rsidRPr="00A97446">
              <w:t xml:space="preserve">Section </w:t>
            </w:r>
            <w:r w:rsidR="00DD24A9" w:rsidRPr="00A97446">
              <w:t>3.1.5.3.1 for an example.</w:t>
            </w:r>
          </w:p>
        </w:tc>
      </w:tr>
      <w:tr w:rsidR="002255AB" w:rsidRPr="00A97446" w14:paraId="7D9E1640" w14:textId="77777777" w:rsidTr="0023237C">
        <w:trPr>
          <w:cantSplit/>
          <w:jc w:val="center"/>
          <w:trPrChange w:id="100" w:author="Raffaele" w:date="2018-08-02T17:14:00Z">
            <w:trPr>
              <w:cantSplit/>
              <w:jc w:val="center"/>
            </w:trPr>
          </w:trPrChange>
        </w:trPr>
        <w:tc>
          <w:tcPr>
            <w:tcW w:w="0" w:type="auto"/>
            <w:shd w:val="clear" w:color="auto" w:fill="auto"/>
            <w:tcPrChange w:id="101" w:author="Raffaele" w:date="2018-08-02T17:14:00Z">
              <w:tcPr>
                <w:tcW w:w="0" w:type="auto"/>
                <w:shd w:val="clear" w:color="auto" w:fill="auto"/>
              </w:tcPr>
            </w:tcPrChange>
          </w:tcPr>
          <w:p w14:paraId="5592E812" w14:textId="77777777" w:rsidR="002255AB" w:rsidRPr="00A97446" w:rsidRDefault="003C105C" w:rsidP="00EF1A26">
            <w:pPr>
              <w:pStyle w:val="TableEntry"/>
            </w:pPr>
            <w:r w:rsidRPr="00A97446">
              <w:t>xHistoric</w:t>
            </w:r>
          </w:p>
        </w:tc>
        <w:tc>
          <w:tcPr>
            <w:tcW w:w="3536" w:type="dxa"/>
            <w:shd w:val="clear" w:color="auto" w:fill="auto"/>
            <w:tcPrChange w:id="102" w:author="Raffaele" w:date="2018-08-02T17:14:00Z">
              <w:tcPr>
                <w:tcW w:w="3796" w:type="dxa"/>
                <w:shd w:val="clear" w:color="auto" w:fill="auto"/>
              </w:tcPr>
            </w:tcPrChange>
          </w:tcPr>
          <w:p w14:paraId="7FDDD43A" w14:textId="77777777" w:rsidR="002255AB" w:rsidRPr="00A97446" w:rsidRDefault="00D750D6" w:rsidP="00F327CB">
            <w:pPr>
              <w:pStyle w:val="TableEntry"/>
            </w:pPr>
            <w:r w:rsidRPr="00A97446">
              <w:t>Content is Historic</w:t>
            </w:r>
            <w:r w:rsidR="002255AB" w:rsidRPr="00A97446">
              <w:t xml:space="preserve"> </w:t>
            </w:r>
          </w:p>
        </w:tc>
        <w:tc>
          <w:tcPr>
            <w:tcW w:w="4300" w:type="dxa"/>
            <w:shd w:val="clear" w:color="auto" w:fill="auto"/>
            <w:tcPrChange w:id="103" w:author="Raffaele" w:date="2018-08-02T17:14:00Z">
              <w:tcPr>
                <w:tcW w:w="4739" w:type="dxa"/>
                <w:shd w:val="clear" w:color="auto" w:fill="auto"/>
              </w:tcPr>
            </w:tcPrChange>
          </w:tcPr>
          <w:p w14:paraId="7C239F2A" w14:textId="77777777" w:rsidR="002255AB" w:rsidRPr="00A97446" w:rsidRDefault="00A43E27" w:rsidP="00FA1687">
            <w:pPr>
              <w:pStyle w:val="TableEntry"/>
            </w:pPr>
            <w:r w:rsidRPr="00A97446">
              <w:t>When</w:t>
            </w:r>
            <w:r w:rsidR="00C24B63" w:rsidRPr="00A97446">
              <w:t xml:space="preserve"> showing </w:t>
            </w:r>
            <w:r w:rsidRPr="00A97446">
              <w:t xml:space="preserve">content that was </w:t>
            </w:r>
            <w:r w:rsidR="00C24B63" w:rsidRPr="00A97446">
              <w:t>assessed</w:t>
            </w:r>
            <w:r w:rsidRPr="00A97446">
              <w:t>,</w:t>
            </w:r>
            <w:r w:rsidR="00C24B63" w:rsidRPr="00A97446">
              <w:t xml:space="preserve"> these data </w:t>
            </w:r>
            <w:r w:rsidRPr="00A97446">
              <w:t>should</w:t>
            </w:r>
            <w:r w:rsidR="00C24B63" w:rsidRPr="00A97446">
              <w:t xml:space="preserve"> be hidden</w:t>
            </w:r>
            <w:r w:rsidRPr="00A97446">
              <w:t>.</w:t>
            </w:r>
            <w:r w:rsidR="00DD24A9" w:rsidRPr="00A97446">
              <w:t xml:space="preserve"> See </w:t>
            </w:r>
            <w:r w:rsidR="00A109CB" w:rsidRPr="00A97446">
              <w:t xml:space="preserve">Section </w:t>
            </w:r>
            <w:r w:rsidR="00DD24A9" w:rsidRPr="00A97446">
              <w:t>3.1.5.3.2 for an example.</w:t>
            </w:r>
          </w:p>
        </w:tc>
      </w:tr>
      <w:tr w:rsidR="002255AB" w:rsidRPr="00A97446" w14:paraId="02D9CF82" w14:textId="77777777" w:rsidTr="0023237C">
        <w:trPr>
          <w:cantSplit/>
          <w:jc w:val="center"/>
          <w:trPrChange w:id="104" w:author="Raffaele" w:date="2018-08-02T17:14:00Z">
            <w:trPr>
              <w:cantSplit/>
              <w:jc w:val="center"/>
            </w:trPr>
          </w:trPrChange>
        </w:trPr>
        <w:tc>
          <w:tcPr>
            <w:tcW w:w="0" w:type="auto"/>
            <w:shd w:val="clear" w:color="auto" w:fill="auto"/>
            <w:tcPrChange w:id="105" w:author="Raffaele" w:date="2018-08-02T17:14:00Z">
              <w:tcPr>
                <w:tcW w:w="0" w:type="auto"/>
                <w:shd w:val="clear" w:color="auto" w:fill="auto"/>
              </w:tcPr>
            </w:tcPrChange>
          </w:tcPr>
          <w:p w14:paraId="34C8892A" w14:textId="77777777" w:rsidR="002255AB" w:rsidRPr="00A97446" w:rsidRDefault="003C105C" w:rsidP="00EF1A26">
            <w:pPr>
              <w:pStyle w:val="TableEntry"/>
            </w:pPr>
            <w:r w:rsidRPr="00A97446">
              <w:t>xAssessed</w:t>
            </w:r>
          </w:p>
        </w:tc>
        <w:tc>
          <w:tcPr>
            <w:tcW w:w="3536" w:type="dxa"/>
            <w:shd w:val="clear" w:color="auto" w:fill="auto"/>
            <w:tcPrChange w:id="106" w:author="Raffaele" w:date="2018-08-02T17:14:00Z">
              <w:tcPr>
                <w:tcW w:w="3796" w:type="dxa"/>
                <w:shd w:val="clear" w:color="auto" w:fill="auto"/>
              </w:tcPr>
            </w:tcPrChange>
          </w:tcPr>
          <w:p w14:paraId="0C42EA1A" w14:textId="77777777" w:rsidR="002255AB" w:rsidRPr="00A97446" w:rsidRDefault="00D750D6" w:rsidP="00F327CB">
            <w:pPr>
              <w:pStyle w:val="TableEntry"/>
            </w:pPr>
            <w:r w:rsidRPr="00A97446">
              <w:t>Content Assessed/Discussed this visit</w:t>
            </w:r>
            <w:r w:rsidR="002255AB" w:rsidRPr="00A97446">
              <w:t xml:space="preserve"> </w:t>
            </w:r>
          </w:p>
        </w:tc>
        <w:tc>
          <w:tcPr>
            <w:tcW w:w="4300" w:type="dxa"/>
            <w:shd w:val="clear" w:color="auto" w:fill="auto"/>
            <w:tcPrChange w:id="107" w:author="Raffaele" w:date="2018-08-02T17:14:00Z">
              <w:tcPr>
                <w:tcW w:w="4739" w:type="dxa"/>
                <w:shd w:val="clear" w:color="auto" w:fill="auto"/>
              </w:tcPr>
            </w:tcPrChange>
          </w:tcPr>
          <w:p w14:paraId="7E1B92C0" w14:textId="77777777" w:rsidR="002255AB" w:rsidRPr="00A97446" w:rsidRDefault="00A43E27" w:rsidP="00FA1687">
            <w:pPr>
              <w:pStyle w:val="TableEntry"/>
            </w:pPr>
            <w:r w:rsidRPr="00A97446">
              <w:t>When showing content that was assessed, these data shall be shown.</w:t>
            </w:r>
            <w:r w:rsidR="00DD24A9" w:rsidRPr="00A97446">
              <w:t xml:space="preserve"> See </w:t>
            </w:r>
            <w:r w:rsidR="00A109CB" w:rsidRPr="00A97446">
              <w:t xml:space="preserve">Section </w:t>
            </w:r>
            <w:r w:rsidR="00DD24A9" w:rsidRPr="00A97446">
              <w:t>3.1.5.3.2 for an example.</w:t>
            </w:r>
          </w:p>
        </w:tc>
      </w:tr>
      <w:tr w:rsidR="00D750D6" w:rsidRPr="00A97446" w14:paraId="4E4EDD0F" w14:textId="77777777" w:rsidTr="0023237C">
        <w:trPr>
          <w:cantSplit/>
          <w:jc w:val="center"/>
          <w:trPrChange w:id="108" w:author="Raffaele" w:date="2018-08-02T17:14:00Z">
            <w:trPr>
              <w:cantSplit/>
              <w:jc w:val="center"/>
            </w:trPr>
          </w:trPrChange>
        </w:trPr>
        <w:tc>
          <w:tcPr>
            <w:tcW w:w="0" w:type="auto"/>
            <w:shd w:val="clear" w:color="auto" w:fill="auto"/>
            <w:tcPrChange w:id="109" w:author="Raffaele" w:date="2018-08-02T17:14:00Z">
              <w:tcPr>
                <w:tcW w:w="0" w:type="auto"/>
                <w:shd w:val="clear" w:color="auto" w:fill="auto"/>
              </w:tcPr>
            </w:tcPrChange>
          </w:tcPr>
          <w:p w14:paraId="78FA5629" w14:textId="77777777" w:rsidR="00D750D6" w:rsidRPr="00A97446" w:rsidRDefault="003C105C" w:rsidP="00EF1A26">
            <w:pPr>
              <w:pStyle w:val="TableEntry"/>
            </w:pPr>
            <w:r w:rsidRPr="00A97446">
              <w:t>xDetail</w:t>
            </w:r>
          </w:p>
        </w:tc>
        <w:tc>
          <w:tcPr>
            <w:tcW w:w="3536" w:type="dxa"/>
            <w:shd w:val="clear" w:color="auto" w:fill="auto"/>
            <w:tcPrChange w:id="110" w:author="Raffaele" w:date="2018-08-02T17:14:00Z">
              <w:tcPr>
                <w:tcW w:w="3796" w:type="dxa"/>
                <w:shd w:val="clear" w:color="auto" w:fill="auto"/>
              </w:tcPr>
            </w:tcPrChange>
          </w:tcPr>
          <w:p w14:paraId="36C85BFB" w14:textId="77777777" w:rsidR="00D750D6" w:rsidRPr="00A97446" w:rsidRDefault="00D750D6" w:rsidP="00FA1687">
            <w:pPr>
              <w:pStyle w:val="TableEntry"/>
            </w:pPr>
            <w:r w:rsidRPr="00A97446">
              <w:t>Extra Detail – not necessarily for Patients</w:t>
            </w:r>
          </w:p>
        </w:tc>
        <w:tc>
          <w:tcPr>
            <w:tcW w:w="4300" w:type="dxa"/>
            <w:shd w:val="clear" w:color="auto" w:fill="auto"/>
            <w:tcPrChange w:id="111" w:author="Raffaele" w:date="2018-08-02T17:14:00Z">
              <w:tcPr>
                <w:tcW w:w="4739" w:type="dxa"/>
                <w:shd w:val="clear" w:color="auto" w:fill="auto"/>
              </w:tcPr>
            </w:tcPrChange>
          </w:tcPr>
          <w:p w14:paraId="3F7D8B1E" w14:textId="77777777" w:rsidR="00D750D6" w:rsidRPr="00A97446" w:rsidRDefault="00A43E27" w:rsidP="00FA1687">
            <w:pPr>
              <w:pStyle w:val="TableEntry"/>
            </w:pPr>
            <w:r w:rsidRPr="00A97446">
              <w:t xml:space="preserve">When showing patient related views, </w:t>
            </w:r>
            <w:r w:rsidR="002B4DA4" w:rsidRPr="00A97446">
              <w:t>this</w:t>
            </w:r>
            <w:r w:rsidRPr="00A97446">
              <w:t xml:space="preserve"> content may be omitted.</w:t>
            </w:r>
            <w:r w:rsidR="00DD24A9" w:rsidRPr="00A97446">
              <w:t xml:space="preserve"> See </w:t>
            </w:r>
            <w:r w:rsidR="00A109CB" w:rsidRPr="00A97446">
              <w:t xml:space="preserve">Section </w:t>
            </w:r>
            <w:r w:rsidR="00DD24A9" w:rsidRPr="00A97446">
              <w:t>3.1.5.3.3 for an example.</w:t>
            </w:r>
          </w:p>
        </w:tc>
      </w:tr>
      <w:tr w:rsidR="00D750D6" w:rsidRPr="00A97446" w14:paraId="2C3B3633" w14:textId="77777777" w:rsidTr="0023237C">
        <w:trPr>
          <w:cantSplit/>
          <w:jc w:val="center"/>
          <w:trPrChange w:id="112" w:author="Raffaele" w:date="2018-08-02T17:14:00Z">
            <w:trPr>
              <w:cantSplit/>
              <w:jc w:val="center"/>
            </w:trPr>
          </w:trPrChange>
        </w:trPr>
        <w:tc>
          <w:tcPr>
            <w:tcW w:w="0" w:type="auto"/>
            <w:shd w:val="clear" w:color="auto" w:fill="auto"/>
            <w:tcPrChange w:id="113" w:author="Raffaele" w:date="2018-08-02T17:14:00Z">
              <w:tcPr>
                <w:tcW w:w="0" w:type="auto"/>
                <w:shd w:val="clear" w:color="auto" w:fill="auto"/>
              </w:tcPr>
            </w:tcPrChange>
          </w:tcPr>
          <w:p w14:paraId="42835626" w14:textId="77777777" w:rsidR="00D750D6" w:rsidRPr="00A97446" w:rsidRDefault="00A43E27" w:rsidP="00EF1A26">
            <w:pPr>
              <w:pStyle w:val="TableEntry"/>
            </w:pPr>
            <w:r w:rsidRPr="00A97446">
              <w:t>xDate</w:t>
            </w:r>
          </w:p>
        </w:tc>
        <w:tc>
          <w:tcPr>
            <w:tcW w:w="3536" w:type="dxa"/>
            <w:shd w:val="clear" w:color="auto" w:fill="auto"/>
            <w:tcPrChange w:id="114" w:author="Raffaele" w:date="2018-08-02T17:14:00Z">
              <w:tcPr>
                <w:tcW w:w="3796" w:type="dxa"/>
                <w:shd w:val="clear" w:color="auto" w:fill="auto"/>
              </w:tcPr>
            </w:tcPrChange>
          </w:tcPr>
          <w:p w14:paraId="438CD781" w14:textId="77777777" w:rsidR="00D750D6" w:rsidRPr="00A97446" w:rsidRDefault="00CA13B2" w:rsidP="00FA1687">
            <w:pPr>
              <w:pStyle w:val="TableEntry"/>
            </w:pPr>
            <w:r w:rsidRPr="00A97446">
              <w:t>Content is a Date</w:t>
            </w:r>
          </w:p>
        </w:tc>
        <w:tc>
          <w:tcPr>
            <w:tcW w:w="4300" w:type="dxa"/>
            <w:shd w:val="clear" w:color="auto" w:fill="auto"/>
            <w:tcPrChange w:id="115" w:author="Raffaele" w:date="2018-08-02T17:14:00Z">
              <w:tcPr>
                <w:tcW w:w="4739" w:type="dxa"/>
                <w:shd w:val="clear" w:color="auto" w:fill="auto"/>
              </w:tcPr>
            </w:tcPrChange>
          </w:tcPr>
          <w:p w14:paraId="0D3458B1" w14:textId="77777777" w:rsidR="00D750D6" w:rsidRPr="00A97446" w:rsidRDefault="00A43E27" w:rsidP="00FA1687">
            <w:pPr>
              <w:pStyle w:val="TableEntry"/>
            </w:pPr>
            <w:r w:rsidRPr="00A97446">
              <w:t>Show as a date.</w:t>
            </w:r>
          </w:p>
        </w:tc>
      </w:tr>
      <w:tr w:rsidR="00CA13B2" w:rsidRPr="00A97446" w14:paraId="5920A5EF" w14:textId="77777777" w:rsidTr="0023237C">
        <w:trPr>
          <w:cantSplit/>
          <w:jc w:val="center"/>
          <w:trPrChange w:id="116" w:author="Raffaele" w:date="2018-08-02T17:14:00Z">
            <w:trPr>
              <w:cantSplit/>
              <w:jc w:val="center"/>
            </w:trPr>
          </w:trPrChange>
        </w:trPr>
        <w:tc>
          <w:tcPr>
            <w:tcW w:w="0" w:type="auto"/>
            <w:shd w:val="clear" w:color="auto" w:fill="auto"/>
            <w:tcPrChange w:id="117" w:author="Raffaele" w:date="2018-08-02T17:14:00Z">
              <w:tcPr>
                <w:tcW w:w="0" w:type="auto"/>
                <w:shd w:val="clear" w:color="auto" w:fill="auto"/>
              </w:tcPr>
            </w:tcPrChange>
          </w:tcPr>
          <w:p w14:paraId="769B0955" w14:textId="77777777" w:rsidR="00CA13B2" w:rsidRPr="00A97446" w:rsidRDefault="00A43E27" w:rsidP="00EF1A26">
            <w:pPr>
              <w:pStyle w:val="TableEntry"/>
            </w:pPr>
            <w:r w:rsidRPr="00A97446">
              <w:t>xDateTime</w:t>
            </w:r>
          </w:p>
        </w:tc>
        <w:tc>
          <w:tcPr>
            <w:tcW w:w="3536" w:type="dxa"/>
            <w:shd w:val="clear" w:color="auto" w:fill="auto"/>
            <w:tcPrChange w:id="118" w:author="Raffaele" w:date="2018-08-02T17:14:00Z">
              <w:tcPr>
                <w:tcW w:w="3796" w:type="dxa"/>
                <w:shd w:val="clear" w:color="auto" w:fill="auto"/>
              </w:tcPr>
            </w:tcPrChange>
          </w:tcPr>
          <w:p w14:paraId="34C1F4AC" w14:textId="77777777" w:rsidR="00CA13B2" w:rsidRPr="00A97446" w:rsidRDefault="00CA13B2" w:rsidP="00FA1687">
            <w:pPr>
              <w:pStyle w:val="TableEntry"/>
            </w:pPr>
            <w:r w:rsidRPr="00A97446">
              <w:t>Content is a Date with Time</w:t>
            </w:r>
          </w:p>
        </w:tc>
        <w:tc>
          <w:tcPr>
            <w:tcW w:w="4300" w:type="dxa"/>
            <w:shd w:val="clear" w:color="auto" w:fill="auto"/>
            <w:tcPrChange w:id="119" w:author="Raffaele" w:date="2018-08-02T17:14:00Z">
              <w:tcPr>
                <w:tcW w:w="4739" w:type="dxa"/>
                <w:shd w:val="clear" w:color="auto" w:fill="auto"/>
              </w:tcPr>
            </w:tcPrChange>
          </w:tcPr>
          <w:p w14:paraId="0FD42874" w14:textId="77777777" w:rsidR="00CA13B2" w:rsidRPr="00A97446" w:rsidRDefault="00A43E27" w:rsidP="00FA1687">
            <w:pPr>
              <w:pStyle w:val="TableEntry"/>
            </w:pPr>
            <w:r w:rsidRPr="00A97446">
              <w:t>Show as a date with time.</w:t>
            </w:r>
          </w:p>
        </w:tc>
      </w:tr>
      <w:tr w:rsidR="00CA13B2" w:rsidRPr="00A97446" w14:paraId="35DCF0A6" w14:textId="77777777" w:rsidTr="0023237C">
        <w:trPr>
          <w:cantSplit/>
          <w:jc w:val="center"/>
          <w:trPrChange w:id="120" w:author="Raffaele" w:date="2018-08-02T17:14:00Z">
            <w:trPr>
              <w:cantSplit/>
              <w:jc w:val="center"/>
            </w:trPr>
          </w:trPrChange>
        </w:trPr>
        <w:tc>
          <w:tcPr>
            <w:tcW w:w="0" w:type="auto"/>
            <w:shd w:val="clear" w:color="auto" w:fill="auto"/>
            <w:tcPrChange w:id="121" w:author="Raffaele" w:date="2018-08-02T17:14:00Z">
              <w:tcPr>
                <w:tcW w:w="0" w:type="auto"/>
                <w:shd w:val="clear" w:color="auto" w:fill="auto"/>
              </w:tcPr>
            </w:tcPrChange>
          </w:tcPr>
          <w:p w14:paraId="548A99B7" w14:textId="77777777" w:rsidR="00CA13B2" w:rsidRPr="00A97446" w:rsidRDefault="00A43E27" w:rsidP="00EF1A26">
            <w:pPr>
              <w:pStyle w:val="TableEntry"/>
            </w:pPr>
            <w:r w:rsidRPr="00A97446">
              <w:t>xCode</w:t>
            </w:r>
          </w:p>
        </w:tc>
        <w:tc>
          <w:tcPr>
            <w:tcW w:w="3536" w:type="dxa"/>
            <w:shd w:val="clear" w:color="auto" w:fill="auto"/>
            <w:tcPrChange w:id="122" w:author="Raffaele" w:date="2018-08-02T17:14:00Z">
              <w:tcPr>
                <w:tcW w:w="3796" w:type="dxa"/>
                <w:shd w:val="clear" w:color="auto" w:fill="auto"/>
              </w:tcPr>
            </w:tcPrChange>
          </w:tcPr>
          <w:p w14:paraId="6437DDCA" w14:textId="77777777" w:rsidR="00CA13B2" w:rsidRPr="00A97446" w:rsidRDefault="00A41033" w:rsidP="00FA1687">
            <w:pPr>
              <w:pStyle w:val="TableEntry"/>
            </w:pPr>
            <w:r w:rsidRPr="00A97446">
              <w:t>C</w:t>
            </w:r>
            <w:r w:rsidR="00CA13B2" w:rsidRPr="00A97446">
              <w:t>ontent is a code from some code system.</w:t>
            </w:r>
          </w:p>
        </w:tc>
        <w:tc>
          <w:tcPr>
            <w:tcW w:w="4300" w:type="dxa"/>
            <w:shd w:val="clear" w:color="auto" w:fill="auto"/>
            <w:tcPrChange w:id="123" w:author="Raffaele" w:date="2018-08-02T17:14:00Z">
              <w:tcPr>
                <w:tcW w:w="4739" w:type="dxa"/>
                <w:shd w:val="clear" w:color="auto" w:fill="auto"/>
              </w:tcPr>
            </w:tcPrChange>
          </w:tcPr>
          <w:p w14:paraId="4E448631" w14:textId="77777777" w:rsidR="00CA13B2" w:rsidRPr="00A97446" w:rsidRDefault="00A43E27" w:rsidP="00FA1687">
            <w:pPr>
              <w:pStyle w:val="TableEntry"/>
            </w:pPr>
            <w:r w:rsidRPr="00A97446">
              <w:t>Show as a code.</w:t>
            </w:r>
          </w:p>
        </w:tc>
      </w:tr>
      <w:tr w:rsidR="00372301" w:rsidRPr="00A97446" w14:paraId="7EC0D859" w14:textId="77777777" w:rsidTr="0023237C">
        <w:trPr>
          <w:cantSplit/>
          <w:jc w:val="center"/>
          <w:trPrChange w:id="124" w:author="Raffaele" w:date="2018-08-02T17:14:00Z">
            <w:trPr>
              <w:cantSplit/>
              <w:jc w:val="center"/>
            </w:trPr>
          </w:trPrChange>
        </w:trPr>
        <w:tc>
          <w:tcPr>
            <w:tcW w:w="0" w:type="auto"/>
            <w:shd w:val="clear" w:color="auto" w:fill="auto"/>
            <w:tcPrChange w:id="125" w:author="Raffaele" w:date="2018-08-02T17:14:00Z">
              <w:tcPr>
                <w:tcW w:w="0" w:type="auto"/>
                <w:shd w:val="clear" w:color="auto" w:fill="auto"/>
              </w:tcPr>
            </w:tcPrChange>
          </w:tcPr>
          <w:p w14:paraId="7808EAE4" w14:textId="77777777" w:rsidR="00372301" w:rsidRPr="00A97446" w:rsidRDefault="00A43E27" w:rsidP="00EF1A26">
            <w:pPr>
              <w:pStyle w:val="TableEntry"/>
            </w:pPr>
            <w:r w:rsidRPr="00A97446">
              <w:t>xPhone</w:t>
            </w:r>
          </w:p>
        </w:tc>
        <w:tc>
          <w:tcPr>
            <w:tcW w:w="3536" w:type="dxa"/>
            <w:shd w:val="clear" w:color="auto" w:fill="auto"/>
            <w:tcPrChange w:id="126" w:author="Raffaele" w:date="2018-08-02T17:14:00Z">
              <w:tcPr>
                <w:tcW w:w="3796" w:type="dxa"/>
                <w:shd w:val="clear" w:color="auto" w:fill="auto"/>
              </w:tcPr>
            </w:tcPrChange>
          </w:tcPr>
          <w:p w14:paraId="09281DD3" w14:textId="77777777" w:rsidR="00372301" w:rsidRPr="00A97446" w:rsidRDefault="00372301" w:rsidP="00FA1687">
            <w:pPr>
              <w:pStyle w:val="TableEntry"/>
            </w:pPr>
            <w:r w:rsidRPr="00A97446">
              <w:t>Content is a telephone number</w:t>
            </w:r>
          </w:p>
        </w:tc>
        <w:tc>
          <w:tcPr>
            <w:tcW w:w="4300" w:type="dxa"/>
            <w:shd w:val="clear" w:color="auto" w:fill="auto"/>
            <w:tcPrChange w:id="127" w:author="Raffaele" w:date="2018-08-02T17:14:00Z">
              <w:tcPr>
                <w:tcW w:w="4739" w:type="dxa"/>
                <w:shd w:val="clear" w:color="auto" w:fill="auto"/>
              </w:tcPr>
            </w:tcPrChange>
          </w:tcPr>
          <w:p w14:paraId="630CD7D4" w14:textId="77777777" w:rsidR="00372301" w:rsidRPr="00A97446" w:rsidRDefault="00A43E27" w:rsidP="00FA1687">
            <w:pPr>
              <w:pStyle w:val="TableEntry"/>
            </w:pPr>
            <w:r w:rsidRPr="00A97446">
              <w:t>Show as a phone number.</w:t>
            </w:r>
          </w:p>
        </w:tc>
      </w:tr>
      <w:tr w:rsidR="00372301" w:rsidRPr="00A97446" w14:paraId="4F4FF890" w14:textId="77777777" w:rsidTr="0023237C">
        <w:trPr>
          <w:cantSplit/>
          <w:jc w:val="center"/>
          <w:trPrChange w:id="128" w:author="Raffaele" w:date="2018-08-02T17:14:00Z">
            <w:trPr>
              <w:cantSplit/>
              <w:jc w:val="center"/>
            </w:trPr>
          </w:trPrChange>
        </w:trPr>
        <w:tc>
          <w:tcPr>
            <w:tcW w:w="0" w:type="auto"/>
            <w:shd w:val="clear" w:color="auto" w:fill="auto"/>
            <w:tcPrChange w:id="129" w:author="Raffaele" w:date="2018-08-02T17:14:00Z">
              <w:tcPr>
                <w:tcW w:w="0" w:type="auto"/>
                <w:shd w:val="clear" w:color="auto" w:fill="auto"/>
              </w:tcPr>
            </w:tcPrChange>
          </w:tcPr>
          <w:p w14:paraId="4738C398" w14:textId="77777777" w:rsidR="00372301" w:rsidRPr="00A97446" w:rsidRDefault="00A43E27" w:rsidP="00EF1A26">
            <w:pPr>
              <w:pStyle w:val="TableEntry"/>
            </w:pPr>
            <w:r w:rsidRPr="00A97446">
              <w:t>xEmail</w:t>
            </w:r>
          </w:p>
        </w:tc>
        <w:tc>
          <w:tcPr>
            <w:tcW w:w="3536" w:type="dxa"/>
            <w:shd w:val="clear" w:color="auto" w:fill="auto"/>
            <w:tcPrChange w:id="130" w:author="Raffaele" w:date="2018-08-02T17:14:00Z">
              <w:tcPr>
                <w:tcW w:w="3796" w:type="dxa"/>
                <w:shd w:val="clear" w:color="auto" w:fill="auto"/>
              </w:tcPr>
            </w:tcPrChange>
          </w:tcPr>
          <w:p w14:paraId="67B48265" w14:textId="77777777" w:rsidR="00372301" w:rsidRPr="00A97446" w:rsidRDefault="00372301" w:rsidP="00FA1687">
            <w:pPr>
              <w:pStyle w:val="TableEntry"/>
            </w:pPr>
            <w:r w:rsidRPr="00A97446">
              <w:t>Content is an email address</w:t>
            </w:r>
          </w:p>
        </w:tc>
        <w:tc>
          <w:tcPr>
            <w:tcW w:w="4300" w:type="dxa"/>
            <w:shd w:val="clear" w:color="auto" w:fill="auto"/>
            <w:tcPrChange w:id="131" w:author="Raffaele" w:date="2018-08-02T17:14:00Z">
              <w:tcPr>
                <w:tcW w:w="4739" w:type="dxa"/>
                <w:shd w:val="clear" w:color="auto" w:fill="auto"/>
              </w:tcPr>
            </w:tcPrChange>
          </w:tcPr>
          <w:p w14:paraId="12FB5747" w14:textId="77777777" w:rsidR="00372301" w:rsidRPr="00A97446" w:rsidRDefault="00A43E27" w:rsidP="00FA1687">
            <w:pPr>
              <w:pStyle w:val="TableEntry"/>
            </w:pPr>
            <w:r w:rsidRPr="00A97446">
              <w:t>Show as an email address.</w:t>
            </w:r>
          </w:p>
        </w:tc>
      </w:tr>
      <w:tr w:rsidR="00372301" w:rsidRPr="00A97446" w14:paraId="1AF98707" w14:textId="77777777" w:rsidTr="0023237C">
        <w:trPr>
          <w:cantSplit/>
          <w:jc w:val="center"/>
          <w:trPrChange w:id="132" w:author="Raffaele" w:date="2018-08-02T17:14:00Z">
            <w:trPr>
              <w:cantSplit/>
              <w:jc w:val="center"/>
            </w:trPr>
          </w:trPrChange>
        </w:trPr>
        <w:tc>
          <w:tcPr>
            <w:tcW w:w="0" w:type="auto"/>
            <w:shd w:val="clear" w:color="auto" w:fill="auto"/>
            <w:tcPrChange w:id="133" w:author="Raffaele" w:date="2018-08-02T17:14:00Z">
              <w:tcPr>
                <w:tcW w:w="0" w:type="auto"/>
                <w:shd w:val="clear" w:color="auto" w:fill="auto"/>
              </w:tcPr>
            </w:tcPrChange>
          </w:tcPr>
          <w:p w14:paraId="49FF87E0" w14:textId="77777777" w:rsidR="00372301" w:rsidRPr="00A97446" w:rsidRDefault="005044AC" w:rsidP="00EF1A26">
            <w:pPr>
              <w:pStyle w:val="TableEntry"/>
            </w:pPr>
            <w:r w:rsidRPr="00A97446">
              <w:t>x</w:t>
            </w:r>
            <w:r w:rsidR="00D0685B" w:rsidRPr="00A97446">
              <w:t>Address</w:t>
            </w:r>
          </w:p>
        </w:tc>
        <w:tc>
          <w:tcPr>
            <w:tcW w:w="3536" w:type="dxa"/>
            <w:shd w:val="clear" w:color="auto" w:fill="auto"/>
            <w:tcPrChange w:id="134" w:author="Raffaele" w:date="2018-08-02T17:14:00Z">
              <w:tcPr>
                <w:tcW w:w="3796" w:type="dxa"/>
                <w:shd w:val="clear" w:color="auto" w:fill="auto"/>
              </w:tcPr>
            </w:tcPrChange>
          </w:tcPr>
          <w:p w14:paraId="6B0C74DD" w14:textId="77777777" w:rsidR="00372301" w:rsidRPr="00A97446" w:rsidRDefault="00372301" w:rsidP="00FA1687">
            <w:pPr>
              <w:pStyle w:val="TableEntry"/>
            </w:pPr>
            <w:r w:rsidRPr="00A97446">
              <w:t>Content is a Street Address</w:t>
            </w:r>
          </w:p>
        </w:tc>
        <w:tc>
          <w:tcPr>
            <w:tcW w:w="4300" w:type="dxa"/>
            <w:shd w:val="clear" w:color="auto" w:fill="auto"/>
            <w:tcPrChange w:id="135" w:author="Raffaele" w:date="2018-08-02T17:14:00Z">
              <w:tcPr>
                <w:tcW w:w="4739" w:type="dxa"/>
                <w:shd w:val="clear" w:color="auto" w:fill="auto"/>
              </w:tcPr>
            </w:tcPrChange>
          </w:tcPr>
          <w:p w14:paraId="57EC2FFB" w14:textId="77777777" w:rsidR="00372301" w:rsidRPr="00A97446" w:rsidRDefault="00D0685B" w:rsidP="00FA1687">
            <w:pPr>
              <w:pStyle w:val="TableEntry"/>
            </w:pPr>
            <w:r w:rsidRPr="00A97446">
              <w:t>Shows an address.</w:t>
            </w:r>
          </w:p>
        </w:tc>
      </w:tr>
      <w:tr w:rsidR="00372301" w:rsidRPr="00A97446" w14:paraId="5737A0B5" w14:textId="77777777" w:rsidTr="0023237C">
        <w:trPr>
          <w:cantSplit/>
          <w:jc w:val="center"/>
          <w:trPrChange w:id="136" w:author="Raffaele" w:date="2018-08-02T17:14:00Z">
            <w:trPr>
              <w:cantSplit/>
              <w:jc w:val="center"/>
            </w:trPr>
          </w:trPrChange>
        </w:trPr>
        <w:tc>
          <w:tcPr>
            <w:tcW w:w="0" w:type="auto"/>
            <w:shd w:val="clear" w:color="auto" w:fill="auto"/>
            <w:tcPrChange w:id="137" w:author="Raffaele" w:date="2018-08-02T17:14:00Z">
              <w:tcPr>
                <w:tcW w:w="0" w:type="auto"/>
                <w:shd w:val="clear" w:color="auto" w:fill="auto"/>
              </w:tcPr>
            </w:tcPrChange>
          </w:tcPr>
          <w:p w14:paraId="71BDDF06" w14:textId="77777777" w:rsidR="00372301" w:rsidRPr="00A97446" w:rsidRDefault="00D0685B" w:rsidP="00EF1A26">
            <w:pPr>
              <w:pStyle w:val="TableEntry"/>
            </w:pPr>
            <w:r w:rsidRPr="00A97446">
              <w:t>xPersonName</w:t>
            </w:r>
          </w:p>
        </w:tc>
        <w:tc>
          <w:tcPr>
            <w:tcW w:w="3536" w:type="dxa"/>
            <w:shd w:val="clear" w:color="auto" w:fill="auto"/>
            <w:tcPrChange w:id="138" w:author="Raffaele" w:date="2018-08-02T17:14:00Z">
              <w:tcPr>
                <w:tcW w:w="3796" w:type="dxa"/>
                <w:shd w:val="clear" w:color="auto" w:fill="auto"/>
              </w:tcPr>
            </w:tcPrChange>
          </w:tcPr>
          <w:p w14:paraId="1C21CDF6" w14:textId="77777777" w:rsidR="00372301" w:rsidRPr="00A97446" w:rsidRDefault="002C5C47" w:rsidP="00FA1687">
            <w:pPr>
              <w:pStyle w:val="TableEntry"/>
            </w:pPr>
            <w:r w:rsidRPr="00A97446">
              <w:t>Content is a person name</w:t>
            </w:r>
          </w:p>
        </w:tc>
        <w:tc>
          <w:tcPr>
            <w:tcW w:w="4300" w:type="dxa"/>
            <w:shd w:val="clear" w:color="auto" w:fill="auto"/>
            <w:tcPrChange w:id="139" w:author="Raffaele" w:date="2018-08-02T17:14:00Z">
              <w:tcPr>
                <w:tcW w:w="4739" w:type="dxa"/>
                <w:shd w:val="clear" w:color="auto" w:fill="auto"/>
              </w:tcPr>
            </w:tcPrChange>
          </w:tcPr>
          <w:p w14:paraId="57E715AE" w14:textId="77777777" w:rsidR="00372301" w:rsidRPr="00A97446" w:rsidRDefault="00D0685B" w:rsidP="00FA1687">
            <w:pPr>
              <w:pStyle w:val="TableEntry"/>
            </w:pPr>
            <w:r w:rsidRPr="00A97446">
              <w:t>Show as the name of a person.</w:t>
            </w:r>
          </w:p>
        </w:tc>
      </w:tr>
      <w:tr w:rsidR="00372301" w:rsidRPr="00A97446" w14:paraId="2167FD31" w14:textId="77777777" w:rsidTr="0023237C">
        <w:trPr>
          <w:cantSplit/>
          <w:jc w:val="center"/>
          <w:trPrChange w:id="140" w:author="Raffaele" w:date="2018-08-02T17:14:00Z">
            <w:trPr>
              <w:cantSplit/>
              <w:jc w:val="center"/>
            </w:trPr>
          </w:trPrChange>
        </w:trPr>
        <w:tc>
          <w:tcPr>
            <w:tcW w:w="0" w:type="auto"/>
            <w:shd w:val="clear" w:color="auto" w:fill="auto"/>
            <w:tcPrChange w:id="141" w:author="Raffaele" w:date="2018-08-02T17:14:00Z">
              <w:tcPr>
                <w:tcW w:w="0" w:type="auto"/>
                <w:shd w:val="clear" w:color="auto" w:fill="auto"/>
              </w:tcPr>
            </w:tcPrChange>
          </w:tcPr>
          <w:p w14:paraId="0C1D1A32" w14:textId="77777777" w:rsidR="00372301" w:rsidRPr="00A97446" w:rsidRDefault="00C80013" w:rsidP="00EF1A26">
            <w:pPr>
              <w:pStyle w:val="TableEntry"/>
            </w:pPr>
            <w:r w:rsidRPr="00A97446">
              <w:t>xIdentifier</w:t>
            </w:r>
          </w:p>
        </w:tc>
        <w:tc>
          <w:tcPr>
            <w:tcW w:w="3536" w:type="dxa"/>
            <w:shd w:val="clear" w:color="auto" w:fill="auto"/>
            <w:tcPrChange w:id="142" w:author="Raffaele" w:date="2018-08-02T17:14:00Z">
              <w:tcPr>
                <w:tcW w:w="3796" w:type="dxa"/>
                <w:shd w:val="clear" w:color="auto" w:fill="auto"/>
              </w:tcPr>
            </w:tcPrChange>
          </w:tcPr>
          <w:p w14:paraId="5382ACDB" w14:textId="77777777" w:rsidR="00372301" w:rsidRPr="00A97446" w:rsidRDefault="00C80013" w:rsidP="00FA1687">
            <w:pPr>
              <w:pStyle w:val="TableEntry"/>
            </w:pPr>
            <w:r w:rsidRPr="00A97446">
              <w:t>Content is an identifier</w:t>
            </w:r>
          </w:p>
        </w:tc>
        <w:tc>
          <w:tcPr>
            <w:tcW w:w="4300" w:type="dxa"/>
            <w:shd w:val="clear" w:color="auto" w:fill="auto"/>
            <w:tcPrChange w:id="143" w:author="Raffaele" w:date="2018-08-02T17:14:00Z">
              <w:tcPr>
                <w:tcW w:w="4739" w:type="dxa"/>
                <w:shd w:val="clear" w:color="auto" w:fill="auto"/>
              </w:tcPr>
            </w:tcPrChange>
          </w:tcPr>
          <w:p w14:paraId="572E2C57" w14:textId="77777777" w:rsidR="00372301" w:rsidRPr="00A97446" w:rsidRDefault="00C80013" w:rsidP="00FA1687">
            <w:pPr>
              <w:pStyle w:val="TableEntry"/>
            </w:pPr>
            <w:r w:rsidRPr="00A97446">
              <w:t>Show as an identifier</w:t>
            </w:r>
            <w:r w:rsidR="00A109CB" w:rsidRPr="00A97446">
              <w:t>.</w:t>
            </w:r>
          </w:p>
        </w:tc>
      </w:tr>
      <w:tr w:rsidR="00372301" w:rsidRPr="00A97446" w14:paraId="4FB69642" w14:textId="77777777" w:rsidTr="0023237C">
        <w:trPr>
          <w:cantSplit/>
          <w:jc w:val="center"/>
          <w:trPrChange w:id="144" w:author="Raffaele" w:date="2018-08-02T17:14:00Z">
            <w:trPr>
              <w:cantSplit/>
              <w:jc w:val="center"/>
            </w:trPr>
          </w:trPrChange>
        </w:trPr>
        <w:tc>
          <w:tcPr>
            <w:tcW w:w="0" w:type="auto"/>
            <w:shd w:val="clear" w:color="auto" w:fill="auto"/>
            <w:tcPrChange w:id="145" w:author="Raffaele" w:date="2018-08-02T17:14:00Z">
              <w:tcPr>
                <w:tcW w:w="0" w:type="auto"/>
                <w:shd w:val="clear" w:color="auto" w:fill="auto"/>
              </w:tcPr>
            </w:tcPrChange>
          </w:tcPr>
          <w:p w14:paraId="2D6916BF" w14:textId="77777777" w:rsidR="00372301" w:rsidRPr="00A97446" w:rsidRDefault="00372301" w:rsidP="00EF1A26">
            <w:pPr>
              <w:pStyle w:val="TableEntry"/>
            </w:pPr>
          </w:p>
        </w:tc>
        <w:tc>
          <w:tcPr>
            <w:tcW w:w="3536" w:type="dxa"/>
            <w:shd w:val="clear" w:color="auto" w:fill="auto"/>
            <w:tcPrChange w:id="146" w:author="Raffaele" w:date="2018-08-02T17:14:00Z">
              <w:tcPr>
                <w:tcW w:w="3796" w:type="dxa"/>
                <w:shd w:val="clear" w:color="auto" w:fill="auto"/>
              </w:tcPr>
            </w:tcPrChange>
          </w:tcPr>
          <w:p w14:paraId="339A5DFA" w14:textId="77777777" w:rsidR="00372301" w:rsidRPr="00A97446" w:rsidRDefault="00372301" w:rsidP="00FA1687">
            <w:pPr>
              <w:pStyle w:val="TableEntry"/>
            </w:pPr>
          </w:p>
        </w:tc>
        <w:tc>
          <w:tcPr>
            <w:tcW w:w="4300" w:type="dxa"/>
            <w:shd w:val="clear" w:color="auto" w:fill="auto"/>
            <w:tcPrChange w:id="147" w:author="Raffaele" w:date="2018-08-02T17:14:00Z">
              <w:tcPr>
                <w:tcW w:w="4739" w:type="dxa"/>
                <w:shd w:val="clear" w:color="auto" w:fill="auto"/>
              </w:tcPr>
            </w:tcPrChange>
          </w:tcPr>
          <w:p w14:paraId="44140953" w14:textId="77777777" w:rsidR="00372301" w:rsidRPr="00A97446" w:rsidRDefault="00372301" w:rsidP="00EF1A26">
            <w:pPr>
              <w:pStyle w:val="TableEntry"/>
            </w:pPr>
          </w:p>
        </w:tc>
      </w:tr>
      <w:tr w:rsidR="00A41033" w:rsidRPr="00A97446" w14:paraId="5998D8DB" w14:textId="77777777" w:rsidTr="0023237C">
        <w:trPr>
          <w:cantSplit/>
          <w:jc w:val="center"/>
          <w:trPrChange w:id="148" w:author="Raffaele" w:date="2018-08-02T17:14:00Z">
            <w:trPr>
              <w:cantSplit/>
              <w:jc w:val="center"/>
            </w:trPr>
          </w:trPrChange>
        </w:trPr>
        <w:tc>
          <w:tcPr>
            <w:tcW w:w="0" w:type="auto"/>
            <w:shd w:val="clear" w:color="auto" w:fill="auto"/>
            <w:tcPrChange w:id="149" w:author="Raffaele" w:date="2018-08-02T17:14:00Z">
              <w:tcPr>
                <w:tcW w:w="0" w:type="auto"/>
                <w:shd w:val="clear" w:color="auto" w:fill="auto"/>
              </w:tcPr>
            </w:tcPrChange>
          </w:tcPr>
          <w:p w14:paraId="2AAF4B67" w14:textId="77777777" w:rsidR="00A41033" w:rsidRPr="00A97446" w:rsidRDefault="00D0685B" w:rsidP="00EF1A26">
            <w:pPr>
              <w:pStyle w:val="TableEntry"/>
            </w:pPr>
            <w:r w:rsidRPr="00A97446">
              <w:t>xAlert</w:t>
            </w:r>
          </w:p>
        </w:tc>
        <w:tc>
          <w:tcPr>
            <w:tcW w:w="3536" w:type="dxa"/>
            <w:shd w:val="clear" w:color="auto" w:fill="auto"/>
            <w:tcPrChange w:id="150" w:author="Raffaele" w:date="2018-08-02T17:14:00Z">
              <w:tcPr>
                <w:tcW w:w="3796" w:type="dxa"/>
                <w:shd w:val="clear" w:color="auto" w:fill="auto"/>
              </w:tcPr>
            </w:tcPrChange>
          </w:tcPr>
          <w:p w14:paraId="21EC77B3" w14:textId="77777777" w:rsidR="00A41033" w:rsidRPr="00A97446" w:rsidRDefault="00612081" w:rsidP="00FA1687">
            <w:pPr>
              <w:pStyle w:val="TableEntry"/>
            </w:pPr>
            <w:r w:rsidRPr="00A97446">
              <w:t>The content contains information of importance that needs to be used to alert the reader, for example level of severity</w:t>
            </w:r>
            <w:r w:rsidR="00EB21A4" w:rsidRPr="00A97446">
              <w:t xml:space="preserve"> considered life threatening.</w:t>
            </w:r>
          </w:p>
        </w:tc>
        <w:tc>
          <w:tcPr>
            <w:tcW w:w="4300" w:type="dxa"/>
            <w:shd w:val="clear" w:color="auto" w:fill="auto"/>
            <w:tcPrChange w:id="151" w:author="Raffaele" w:date="2018-08-02T17:14:00Z">
              <w:tcPr>
                <w:tcW w:w="4739" w:type="dxa"/>
                <w:shd w:val="clear" w:color="auto" w:fill="auto"/>
              </w:tcPr>
            </w:tcPrChange>
          </w:tcPr>
          <w:p w14:paraId="07B8DA3C" w14:textId="77777777" w:rsidR="00A41033" w:rsidRPr="00A97446" w:rsidRDefault="00D0685B" w:rsidP="00FA1687">
            <w:pPr>
              <w:pStyle w:val="TableEntry"/>
            </w:pPr>
            <w:r w:rsidRPr="00A97446">
              <w:t>Show</w:t>
            </w:r>
            <w:r w:rsidR="00435D6A" w:rsidRPr="00A97446">
              <w:t xml:space="preserve"> in some manner to indicate an Alert</w:t>
            </w:r>
            <w:r w:rsidR="00A109CB" w:rsidRPr="00A97446">
              <w:t>.</w:t>
            </w:r>
          </w:p>
        </w:tc>
      </w:tr>
      <w:tr w:rsidR="00640B0B" w:rsidRPr="00A97446" w14:paraId="4C02148E" w14:textId="77777777" w:rsidTr="0023237C">
        <w:trPr>
          <w:cantSplit/>
          <w:jc w:val="center"/>
          <w:trPrChange w:id="152" w:author="Raffaele" w:date="2018-08-02T17:14:00Z">
            <w:trPr>
              <w:cantSplit/>
              <w:jc w:val="center"/>
            </w:trPr>
          </w:trPrChange>
        </w:trPr>
        <w:tc>
          <w:tcPr>
            <w:tcW w:w="0" w:type="auto"/>
            <w:shd w:val="clear" w:color="auto" w:fill="auto"/>
            <w:tcPrChange w:id="153" w:author="Raffaele" w:date="2018-08-02T17:14:00Z">
              <w:tcPr>
                <w:tcW w:w="0" w:type="auto"/>
                <w:shd w:val="clear" w:color="auto" w:fill="auto"/>
              </w:tcPr>
            </w:tcPrChange>
          </w:tcPr>
          <w:p w14:paraId="57C43814" w14:textId="77777777" w:rsidR="00640B0B" w:rsidRPr="00A97446" w:rsidRDefault="00D0685B" w:rsidP="00EF1A26">
            <w:pPr>
              <w:pStyle w:val="TableEntry"/>
            </w:pPr>
            <w:r w:rsidRPr="00A97446">
              <w:t>xAbnormal</w:t>
            </w:r>
          </w:p>
        </w:tc>
        <w:tc>
          <w:tcPr>
            <w:tcW w:w="3536" w:type="dxa"/>
            <w:shd w:val="clear" w:color="auto" w:fill="auto"/>
            <w:tcPrChange w:id="154" w:author="Raffaele" w:date="2018-08-02T17:14:00Z">
              <w:tcPr>
                <w:tcW w:w="3796" w:type="dxa"/>
                <w:shd w:val="clear" w:color="auto" w:fill="auto"/>
              </w:tcPr>
            </w:tcPrChange>
          </w:tcPr>
          <w:p w14:paraId="1DA82E09" w14:textId="77777777" w:rsidR="00640B0B" w:rsidRPr="00A97446" w:rsidRDefault="00EB21A4" w:rsidP="00FA1687">
            <w:pPr>
              <w:pStyle w:val="TableEntry"/>
            </w:pPr>
            <w:r w:rsidRPr="00A97446">
              <w:t>The content contains information that may be considered to be not within what are considered to be normal values.</w:t>
            </w:r>
          </w:p>
        </w:tc>
        <w:tc>
          <w:tcPr>
            <w:tcW w:w="4300" w:type="dxa"/>
            <w:shd w:val="clear" w:color="auto" w:fill="auto"/>
            <w:tcPrChange w:id="155" w:author="Raffaele" w:date="2018-08-02T17:14:00Z">
              <w:tcPr>
                <w:tcW w:w="4739" w:type="dxa"/>
                <w:shd w:val="clear" w:color="auto" w:fill="auto"/>
              </w:tcPr>
            </w:tcPrChange>
          </w:tcPr>
          <w:p w14:paraId="57FACFC8" w14:textId="77777777" w:rsidR="00640B0B" w:rsidRPr="00A97446" w:rsidRDefault="00D0685B" w:rsidP="00FA1687">
            <w:pPr>
              <w:pStyle w:val="TableEntry"/>
            </w:pPr>
            <w:r w:rsidRPr="00A97446">
              <w:t>Show in some manner</w:t>
            </w:r>
            <w:r w:rsidR="00546337" w:rsidRPr="00A97446">
              <w:t xml:space="preserve"> to indicate </w:t>
            </w:r>
            <w:r w:rsidR="005044AC" w:rsidRPr="00A97446">
              <w:t xml:space="preserve">a value that is not </w:t>
            </w:r>
            <w:r w:rsidR="00546337" w:rsidRPr="00A97446">
              <w:t>normal</w:t>
            </w:r>
            <w:r w:rsidR="00A109CB" w:rsidRPr="00A97446">
              <w:t>.</w:t>
            </w:r>
          </w:p>
        </w:tc>
      </w:tr>
      <w:tr w:rsidR="00D0685B" w:rsidRPr="00A97446" w14:paraId="09D9FD8E" w14:textId="77777777" w:rsidTr="0023237C">
        <w:trPr>
          <w:cantSplit/>
          <w:jc w:val="center"/>
          <w:trPrChange w:id="156" w:author="Raffaele" w:date="2018-08-02T17:14:00Z">
            <w:trPr>
              <w:cantSplit/>
              <w:jc w:val="center"/>
            </w:trPr>
          </w:trPrChange>
        </w:trPr>
        <w:tc>
          <w:tcPr>
            <w:tcW w:w="0" w:type="auto"/>
            <w:shd w:val="clear" w:color="auto" w:fill="auto"/>
            <w:tcPrChange w:id="157" w:author="Raffaele" w:date="2018-08-02T17:14:00Z">
              <w:tcPr>
                <w:tcW w:w="0" w:type="auto"/>
                <w:shd w:val="clear" w:color="auto" w:fill="auto"/>
              </w:tcPr>
            </w:tcPrChange>
          </w:tcPr>
          <w:p w14:paraId="06DB70D1" w14:textId="77777777" w:rsidR="00D0685B" w:rsidRPr="00A97446" w:rsidRDefault="00E615A4" w:rsidP="00EF1A26">
            <w:pPr>
              <w:pStyle w:val="TableEntry"/>
            </w:pPr>
            <w:r w:rsidRPr="00A97446">
              <w:t>xHidden</w:t>
            </w:r>
          </w:p>
        </w:tc>
        <w:tc>
          <w:tcPr>
            <w:tcW w:w="3536" w:type="dxa"/>
            <w:shd w:val="clear" w:color="auto" w:fill="auto"/>
            <w:tcPrChange w:id="158" w:author="Raffaele" w:date="2018-08-02T17:14:00Z">
              <w:tcPr>
                <w:tcW w:w="3796" w:type="dxa"/>
                <w:shd w:val="clear" w:color="auto" w:fill="auto"/>
              </w:tcPr>
            </w:tcPrChange>
          </w:tcPr>
          <w:p w14:paraId="2B83C49D" w14:textId="77777777" w:rsidR="00D0685B" w:rsidRPr="00A97446" w:rsidRDefault="00C80013" w:rsidP="00FA1687">
            <w:pPr>
              <w:pStyle w:val="TableEntry"/>
            </w:pPr>
            <w:r w:rsidRPr="00A97446">
              <w:t>Content may typically be repetitive and unnecessary to display.</w:t>
            </w:r>
          </w:p>
        </w:tc>
        <w:tc>
          <w:tcPr>
            <w:tcW w:w="4300" w:type="dxa"/>
            <w:shd w:val="clear" w:color="auto" w:fill="auto"/>
            <w:tcPrChange w:id="159" w:author="Raffaele" w:date="2018-08-02T17:14:00Z">
              <w:tcPr>
                <w:tcW w:w="4739" w:type="dxa"/>
                <w:shd w:val="clear" w:color="auto" w:fill="auto"/>
              </w:tcPr>
            </w:tcPrChange>
          </w:tcPr>
          <w:p w14:paraId="791A87D5" w14:textId="77777777" w:rsidR="00D0685B" w:rsidRPr="00A97446" w:rsidDel="00D0685B" w:rsidRDefault="00E615A4" w:rsidP="00FA1687">
            <w:pPr>
              <w:pStyle w:val="TableEntry"/>
            </w:pPr>
            <w:r w:rsidRPr="00A97446">
              <w:t>Hide the content.</w:t>
            </w:r>
          </w:p>
        </w:tc>
      </w:tr>
      <w:tr w:rsidR="002B69D6" w:rsidRPr="00A97446" w14:paraId="5B0ACEBC" w14:textId="77777777" w:rsidTr="0023237C">
        <w:trPr>
          <w:cantSplit/>
          <w:jc w:val="center"/>
          <w:trPrChange w:id="160" w:author="Raffaele" w:date="2018-08-02T17:14:00Z">
            <w:trPr>
              <w:cantSplit/>
              <w:jc w:val="center"/>
            </w:trPr>
          </w:trPrChange>
        </w:trPr>
        <w:tc>
          <w:tcPr>
            <w:tcW w:w="0" w:type="auto"/>
            <w:shd w:val="clear" w:color="auto" w:fill="auto"/>
            <w:tcPrChange w:id="161" w:author="Raffaele" w:date="2018-08-02T17:14:00Z">
              <w:tcPr>
                <w:tcW w:w="0" w:type="auto"/>
                <w:shd w:val="clear" w:color="auto" w:fill="auto"/>
              </w:tcPr>
            </w:tcPrChange>
          </w:tcPr>
          <w:p w14:paraId="0AE0D7C7" w14:textId="77777777" w:rsidR="002B69D6" w:rsidRPr="00A97446" w:rsidRDefault="00E615A4" w:rsidP="00EF1A26">
            <w:pPr>
              <w:pStyle w:val="TableEntry"/>
            </w:pPr>
            <w:r w:rsidRPr="00A97446">
              <w:t>xLabel</w:t>
            </w:r>
          </w:p>
        </w:tc>
        <w:tc>
          <w:tcPr>
            <w:tcW w:w="3536" w:type="dxa"/>
            <w:shd w:val="clear" w:color="auto" w:fill="auto"/>
            <w:tcPrChange w:id="162" w:author="Raffaele" w:date="2018-08-02T17:14:00Z">
              <w:tcPr>
                <w:tcW w:w="3796" w:type="dxa"/>
                <w:shd w:val="clear" w:color="auto" w:fill="auto"/>
              </w:tcPr>
            </w:tcPrChange>
          </w:tcPr>
          <w:p w14:paraId="6EC2A0B1" w14:textId="77777777" w:rsidR="002B69D6" w:rsidRPr="00A97446" w:rsidRDefault="00EF10D3" w:rsidP="00FA1687">
            <w:pPr>
              <w:pStyle w:val="TableEntry"/>
            </w:pPr>
            <w:r w:rsidRPr="00A97446">
              <w:t xml:space="preserve">The content is a label of some data, </w:t>
            </w:r>
            <w:r w:rsidR="002160E3" w:rsidRPr="00A97446">
              <w:t>e.g.,</w:t>
            </w:r>
            <w:r w:rsidRPr="00A97446">
              <w:t xml:space="preserve"> Refills:</w:t>
            </w:r>
          </w:p>
        </w:tc>
        <w:tc>
          <w:tcPr>
            <w:tcW w:w="4300" w:type="dxa"/>
            <w:shd w:val="clear" w:color="auto" w:fill="auto"/>
            <w:tcPrChange w:id="163" w:author="Raffaele" w:date="2018-08-02T17:14:00Z">
              <w:tcPr>
                <w:tcW w:w="4739" w:type="dxa"/>
                <w:shd w:val="clear" w:color="auto" w:fill="auto"/>
              </w:tcPr>
            </w:tcPrChange>
          </w:tcPr>
          <w:p w14:paraId="3B9B975E" w14:textId="77777777" w:rsidR="002B69D6" w:rsidRPr="00A97446" w:rsidRDefault="00EF10D3" w:rsidP="00FA1687">
            <w:pPr>
              <w:pStyle w:val="TableEntry"/>
            </w:pPr>
            <w:r w:rsidRPr="00A97446">
              <w:t>Show</w:t>
            </w:r>
            <w:r w:rsidR="002B69D6" w:rsidRPr="00A97446">
              <w:t xml:space="preserve"> content as a label</w:t>
            </w:r>
            <w:r w:rsidR="00A109CB" w:rsidRPr="00A97446">
              <w:t>.</w:t>
            </w:r>
          </w:p>
        </w:tc>
      </w:tr>
      <w:tr w:rsidR="002B69D6" w:rsidRPr="00A97446" w14:paraId="2D59E2B3" w14:textId="77777777" w:rsidTr="0023237C">
        <w:trPr>
          <w:cantSplit/>
          <w:jc w:val="center"/>
          <w:trPrChange w:id="164" w:author="Raffaele" w:date="2018-08-02T17:14:00Z">
            <w:trPr>
              <w:cantSplit/>
              <w:jc w:val="center"/>
            </w:trPr>
          </w:trPrChange>
        </w:trPr>
        <w:tc>
          <w:tcPr>
            <w:tcW w:w="0" w:type="auto"/>
            <w:shd w:val="clear" w:color="auto" w:fill="auto"/>
            <w:tcPrChange w:id="165" w:author="Raffaele" w:date="2018-08-02T17:14:00Z">
              <w:tcPr>
                <w:tcW w:w="0" w:type="auto"/>
                <w:shd w:val="clear" w:color="auto" w:fill="auto"/>
              </w:tcPr>
            </w:tcPrChange>
          </w:tcPr>
          <w:p w14:paraId="48A9D71E" w14:textId="77777777" w:rsidR="002B69D6" w:rsidRPr="00A97446" w:rsidRDefault="00E615A4" w:rsidP="00EF1A26">
            <w:pPr>
              <w:pStyle w:val="TableEntry"/>
            </w:pPr>
            <w:r w:rsidRPr="00A97446">
              <w:lastRenderedPageBreak/>
              <w:t>xValue</w:t>
            </w:r>
          </w:p>
        </w:tc>
        <w:tc>
          <w:tcPr>
            <w:tcW w:w="3536" w:type="dxa"/>
            <w:shd w:val="clear" w:color="auto" w:fill="auto"/>
            <w:tcPrChange w:id="166" w:author="Raffaele" w:date="2018-08-02T17:14:00Z">
              <w:tcPr>
                <w:tcW w:w="3796" w:type="dxa"/>
                <w:shd w:val="clear" w:color="auto" w:fill="auto"/>
              </w:tcPr>
            </w:tcPrChange>
          </w:tcPr>
          <w:p w14:paraId="36AE650D" w14:textId="77777777" w:rsidR="002B69D6" w:rsidRPr="00A97446" w:rsidRDefault="00EF10D3" w:rsidP="00FA1687">
            <w:pPr>
              <w:pStyle w:val="TableEntry"/>
            </w:pPr>
            <w:r w:rsidRPr="00A97446">
              <w:t xml:space="preserve"> The content contains a data that is a value, e.g</w:t>
            </w:r>
            <w:r w:rsidR="00A97446" w:rsidRPr="00A97446">
              <w:t>.</w:t>
            </w:r>
            <w:r w:rsidRPr="00A97446">
              <w:t>, 98.6</w:t>
            </w:r>
          </w:p>
        </w:tc>
        <w:tc>
          <w:tcPr>
            <w:tcW w:w="4300" w:type="dxa"/>
            <w:shd w:val="clear" w:color="auto" w:fill="auto"/>
            <w:tcPrChange w:id="167" w:author="Raffaele" w:date="2018-08-02T17:14:00Z">
              <w:tcPr>
                <w:tcW w:w="4739" w:type="dxa"/>
                <w:shd w:val="clear" w:color="auto" w:fill="auto"/>
              </w:tcPr>
            </w:tcPrChange>
          </w:tcPr>
          <w:p w14:paraId="5B6784AE" w14:textId="77777777" w:rsidR="002B69D6" w:rsidRPr="00A97446" w:rsidRDefault="00EF10D3" w:rsidP="00FA1687">
            <w:pPr>
              <w:pStyle w:val="TableEntry"/>
            </w:pPr>
            <w:r w:rsidRPr="00A97446">
              <w:t>Show</w:t>
            </w:r>
            <w:r w:rsidR="002B69D6" w:rsidRPr="00A97446">
              <w:t xml:space="preserve"> content as a clinical item status value</w:t>
            </w:r>
            <w:r w:rsidR="00A109CB" w:rsidRPr="00A97446">
              <w:t>.</w:t>
            </w:r>
          </w:p>
        </w:tc>
      </w:tr>
      <w:tr w:rsidR="002B69D6" w:rsidRPr="00A97446" w14:paraId="4236A760" w14:textId="77777777" w:rsidTr="0023237C">
        <w:trPr>
          <w:cantSplit/>
          <w:jc w:val="center"/>
          <w:trPrChange w:id="168" w:author="Raffaele" w:date="2018-08-02T17:14:00Z">
            <w:trPr>
              <w:cantSplit/>
              <w:jc w:val="center"/>
            </w:trPr>
          </w:trPrChange>
        </w:trPr>
        <w:tc>
          <w:tcPr>
            <w:tcW w:w="0" w:type="auto"/>
            <w:shd w:val="clear" w:color="auto" w:fill="auto"/>
            <w:tcPrChange w:id="169" w:author="Raffaele" w:date="2018-08-02T17:14:00Z">
              <w:tcPr>
                <w:tcW w:w="0" w:type="auto"/>
                <w:shd w:val="clear" w:color="auto" w:fill="auto"/>
              </w:tcPr>
            </w:tcPrChange>
          </w:tcPr>
          <w:p w14:paraId="6C5ABE8C" w14:textId="77777777" w:rsidR="002B69D6" w:rsidRPr="00A97446" w:rsidRDefault="00E615A4" w:rsidP="00EF1A26">
            <w:pPr>
              <w:pStyle w:val="TableEntry"/>
            </w:pPr>
            <w:r w:rsidRPr="00A97446">
              <w:t>xReaction</w:t>
            </w:r>
          </w:p>
        </w:tc>
        <w:tc>
          <w:tcPr>
            <w:tcW w:w="3536" w:type="dxa"/>
            <w:shd w:val="clear" w:color="auto" w:fill="auto"/>
            <w:tcPrChange w:id="170" w:author="Raffaele" w:date="2018-08-02T17:14:00Z">
              <w:tcPr>
                <w:tcW w:w="3796" w:type="dxa"/>
                <w:shd w:val="clear" w:color="auto" w:fill="auto"/>
              </w:tcPr>
            </w:tcPrChange>
          </w:tcPr>
          <w:p w14:paraId="704CF2AC" w14:textId="77777777" w:rsidR="002B69D6" w:rsidRPr="00A97446" w:rsidRDefault="00EF10D3" w:rsidP="00FA1687">
            <w:pPr>
              <w:pStyle w:val="TableEntry"/>
            </w:pPr>
            <w:r w:rsidRPr="00A97446">
              <w:t xml:space="preserve"> The content represents text about a reaction.</w:t>
            </w:r>
          </w:p>
        </w:tc>
        <w:tc>
          <w:tcPr>
            <w:tcW w:w="4300" w:type="dxa"/>
            <w:shd w:val="clear" w:color="auto" w:fill="auto"/>
            <w:tcPrChange w:id="171" w:author="Raffaele" w:date="2018-08-02T17:14:00Z">
              <w:tcPr>
                <w:tcW w:w="4739" w:type="dxa"/>
                <w:shd w:val="clear" w:color="auto" w:fill="auto"/>
              </w:tcPr>
            </w:tcPrChange>
          </w:tcPr>
          <w:p w14:paraId="5306AD64" w14:textId="77777777" w:rsidR="002B69D6" w:rsidRPr="00A97446" w:rsidRDefault="00EF10D3" w:rsidP="00FA1687">
            <w:pPr>
              <w:pStyle w:val="TableEntry"/>
            </w:pPr>
            <w:r w:rsidRPr="00A97446">
              <w:t>Show</w:t>
            </w:r>
            <w:r w:rsidR="002B69D6" w:rsidRPr="00A97446">
              <w:t xml:space="preserve"> content as a reaction</w:t>
            </w:r>
            <w:r w:rsidR="00A109CB" w:rsidRPr="00A97446">
              <w:t>.</w:t>
            </w:r>
          </w:p>
        </w:tc>
      </w:tr>
      <w:tr w:rsidR="002B69D6" w:rsidRPr="00A97446" w14:paraId="00FC1F6F" w14:textId="77777777" w:rsidTr="0023237C">
        <w:trPr>
          <w:cantSplit/>
          <w:jc w:val="center"/>
          <w:trPrChange w:id="172" w:author="Raffaele" w:date="2018-08-02T17:14:00Z">
            <w:trPr>
              <w:cantSplit/>
              <w:jc w:val="center"/>
            </w:trPr>
          </w:trPrChange>
        </w:trPr>
        <w:tc>
          <w:tcPr>
            <w:tcW w:w="0" w:type="auto"/>
            <w:shd w:val="clear" w:color="auto" w:fill="auto"/>
            <w:tcPrChange w:id="173" w:author="Raffaele" w:date="2018-08-02T17:14:00Z">
              <w:tcPr>
                <w:tcW w:w="0" w:type="auto"/>
                <w:shd w:val="clear" w:color="auto" w:fill="auto"/>
              </w:tcPr>
            </w:tcPrChange>
          </w:tcPr>
          <w:p w14:paraId="45BFE3BE" w14:textId="77777777" w:rsidR="002B69D6" w:rsidRPr="00A97446" w:rsidRDefault="00892FAE" w:rsidP="00EF1A26">
            <w:pPr>
              <w:pStyle w:val="TableEntry"/>
            </w:pPr>
            <w:r w:rsidRPr="00A97446">
              <w:t>xComment</w:t>
            </w:r>
          </w:p>
        </w:tc>
        <w:tc>
          <w:tcPr>
            <w:tcW w:w="3536" w:type="dxa"/>
            <w:shd w:val="clear" w:color="auto" w:fill="auto"/>
            <w:tcPrChange w:id="174" w:author="Raffaele" w:date="2018-08-02T17:14:00Z">
              <w:tcPr>
                <w:tcW w:w="3796" w:type="dxa"/>
                <w:shd w:val="clear" w:color="auto" w:fill="auto"/>
              </w:tcPr>
            </w:tcPrChange>
          </w:tcPr>
          <w:p w14:paraId="6D90D001" w14:textId="77777777" w:rsidR="002B69D6" w:rsidRPr="00A97446" w:rsidRDefault="00892FAE" w:rsidP="00FA1687">
            <w:pPr>
              <w:pStyle w:val="TableEntry"/>
            </w:pPr>
            <w:r w:rsidRPr="00A97446">
              <w:t>The content is comment text.</w:t>
            </w:r>
          </w:p>
        </w:tc>
        <w:tc>
          <w:tcPr>
            <w:tcW w:w="4300" w:type="dxa"/>
            <w:shd w:val="clear" w:color="auto" w:fill="auto"/>
            <w:tcPrChange w:id="175" w:author="Raffaele" w:date="2018-08-02T17:14:00Z">
              <w:tcPr>
                <w:tcW w:w="4739" w:type="dxa"/>
                <w:shd w:val="clear" w:color="auto" w:fill="auto"/>
              </w:tcPr>
            </w:tcPrChange>
          </w:tcPr>
          <w:p w14:paraId="6788AA5A" w14:textId="77777777" w:rsidR="002B69D6" w:rsidRPr="00A97446" w:rsidRDefault="00892FAE" w:rsidP="00FA1687">
            <w:pPr>
              <w:pStyle w:val="TableEntry"/>
            </w:pPr>
            <w:r w:rsidRPr="00A97446">
              <w:t>Show as a comment.</w:t>
            </w:r>
          </w:p>
        </w:tc>
      </w:tr>
      <w:tr w:rsidR="00D0685B" w:rsidRPr="00A97446" w14:paraId="6D28A7B4" w14:textId="77777777" w:rsidTr="0023237C">
        <w:trPr>
          <w:cantSplit/>
          <w:jc w:val="center"/>
          <w:trPrChange w:id="176" w:author="Raffaele" w:date="2018-08-02T17:14:00Z">
            <w:trPr>
              <w:cantSplit/>
              <w:jc w:val="center"/>
            </w:trPr>
          </w:trPrChange>
        </w:trPr>
        <w:tc>
          <w:tcPr>
            <w:tcW w:w="0" w:type="auto"/>
            <w:shd w:val="clear" w:color="auto" w:fill="auto"/>
            <w:tcPrChange w:id="177" w:author="Raffaele" w:date="2018-08-02T17:14:00Z">
              <w:tcPr>
                <w:tcW w:w="0" w:type="auto"/>
                <w:shd w:val="clear" w:color="auto" w:fill="auto"/>
              </w:tcPr>
            </w:tcPrChange>
          </w:tcPr>
          <w:p w14:paraId="634E858B" w14:textId="77777777" w:rsidR="00D0685B" w:rsidRPr="00A97446" w:rsidRDefault="00E55E32" w:rsidP="00EF1A26">
            <w:pPr>
              <w:pStyle w:val="TableEntry"/>
            </w:pPr>
            <w:r w:rsidRPr="00A97446">
              <w:t>xCenter</w:t>
            </w:r>
          </w:p>
        </w:tc>
        <w:tc>
          <w:tcPr>
            <w:tcW w:w="3536" w:type="dxa"/>
            <w:shd w:val="clear" w:color="auto" w:fill="auto"/>
            <w:tcPrChange w:id="178" w:author="Raffaele" w:date="2018-08-02T17:14:00Z">
              <w:tcPr>
                <w:tcW w:w="3796" w:type="dxa"/>
                <w:shd w:val="clear" w:color="auto" w:fill="auto"/>
              </w:tcPr>
            </w:tcPrChange>
          </w:tcPr>
          <w:p w14:paraId="56660362" w14:textId="77777777" w:rsidR="00D0685B" w:rsidRPr="00A97446" w:rsidRDefault="009102B8" w:rsidP="00FA1687">
            <w:pPr>
              <w:pStyle w:val="TableEntry"/>
            </w:pPr>
            <w:r w:rsidRPr="00A97446">
              <w:t>Text to be centered</w:t>
            </w:r>
          </w:p>
        </w:tc>
        <w:tc>
          <w:tcPr>
            <w:tcW w:w="4300" w:type="dxa"/>
            <w:shd w:val="clear" w:color="auto" w:fill="auto"/>
            <w:tcPrChange w:id="179" w:author="Raffaele" w:date="2018-08-02T17:14:00Z">
              <w:tcPr>
                <w:tcW w:w="4739" w:type="dxa"/>
                <w:shd w:val="clear" w:color="auto" w:fill="auto"/>
              </w:tcPr>
            </w:tcPrChange>
          </w:tcPr>
          <w:p w14:paraId="229C9C66" w14:textId="77777777" w:rsidR="00D0685B" w:rsidRPr="00A97446" w:rsidRDefault="00A109CB" w:rsidP="00FA1687">
            <w:pPr>
              <w:pStyle w:val="TableEntry"/>
            </w:pPr>
            <w:r w:rsidRPr="00A97446">
              <w:t>A</w:t>
            </w:r>
            <w:r w:rsidR="00D0685B" w:rsidRPr="00A97446">
              <w:t>lignment should be centered</w:t>
            </w:r>
            <w:r w:rsidRPr="00A97446">
              <w:t>.</w:t>
            </w:r>
          </w:p>
        </w:tc>
      </w:tr>
      <w:tr w:rsidR="00D0685B" w:rsidRPr="00A97446" w14:paraId="54B1C68F" w14:textId="77777777" w:rsidTr="0023237C">
        <w:trPr>
          <w:cantSplit/>
          <w:jc w:val="center"/>
          <w:trPrChange w:id="180" w:author="Raffaele" w:date="2018-08-02T17:14:00Z">
            <w:trPr>
              <w:cantSplit/>
              <w:jc w:val="center"/>
            </w:trPr>
          </w:trPrChange>
        </w:trPr>
        <w:tc>
          <w:tcPr>
            <w:tcW w:w="0" w:type="auto"/>
            <w:shd w:val="clear" w:color="auto" w:fill="auto"/>
            <w:tcPrChange w:id="181" w:author="Raffaele" w:date="2018-08-02T17:14:00Z">
              <w:tcPr>
                <w:tcW w:w="0" w:type="auto"/>
                <w:shd w:val="clear" w:color="auto" w:fill="auto"/>
              </w:tcPr>
            </w:tcPrChange>
          </w:tcPr>
          <w:p w14:paraId="4BB69C80" w14:textId="77777777" w:rsidR="00D0685B" w:rsidRPr="00A97446" w:rsidRDefault="00E55E32" w:rsidP="00EF1A26">
            <w:pPr>
              <w:pStyle w:val="TableEntry"/>
            </w:pPr>
            <w:r w:rsidRPr="00A97446">
              <w:t>xRight</w:t>
            </w:r>
          </w:p>
        </w:tc>
        <w:tc>
          <w:tcPr>
            <w:tcW w:w="3536" w:type="dxa"/>
            <w:shd w:val="clear" w:color="auto" w:fill="auto"/>
            <w:tcPrChange w:id="182" w:author="Raffaele" w:date="2018-08-02T17:14:00Z">
              <w:tcPr>
                <w:tcW w:w="3796" w:type="dxa"/>
                <w:shd w:val="clear" w:color="auto" w:fill="auto"/>
              </w:tcPr>
            </w:tcPrChange>
          </w:tcPr>
          <w:p w14:paraId="379EBAEF" w14:textId="77777777" w:rsidR="00D0685B" w:rsidRPr="00A97446" w:rsidRDefault="009102B8" w:rsidP="00FA1687">
            <w:pPr>
              <w:pStyle w:val="TableEntry"/>
            </w:pPr>
            <w:r w:rsidRPr="00A97446">
              <w:t>Text to be right justified</w:t>
            </w:r>
          </w:p>
        </w:tc>
        <w:tc>
          <w:tcPr>
            <w:tcW w:w="4300" w:type="dxa"/>
            <w:shd w:val="clear" w:color="auto" w:fill="auto"/>
            <w:tcPrChange w:id="183" w:author="Raffaele" w:date="2018-08-02T17:14:00Z">
              <w:tcPr>
                <w:tcW w:w="4739" w:type="dxa"/>
                <w:shd w:val="clear" w:color="auto" w:fill="auto"/>
              </w:tcPr>
            </w:tcPrChange>
          </w:tcPr>
          <w:p w14:paraId="5F7633E5" w14:textId="77777777" w:rsidR="00D0685B" w:rsidRPr="00A97446" w:rsidRDefault="00A109CB" w:rsidP="00FA1687">
            <w:pPr>
              <w:pStyle w:val="TableEntry"/>
            </w:pPr>
            <w:r w:rsidRPr="00A97446">
              <w:t>A</w:t>
            </w:r>
            <w:r w:rsidR="00D0685B" w:rsidRPr="00A97446">
              <w:t>lignment should be right</w:t>
            </w:r>
            <w:r w:rsidRPr="00A97446">
              <w:t>.</w:t>
            </w:r>
          </w:p>
        </w:tc>
      </w:tr>
      <w:tr w:rsidR="00D0685B" w:rsidRPr="00A97446" w14:paraId="612E6255" w14:textId="77777777" w:rsidTr="0023237C">
        <w:trPr>
          <w:cantSplit/>
          <w:jc w:val="center"/>
          <w:trPrChange w:id="184" w:author="Raffaele" w:date="2018-08-02T17:14:00Z">
            <w:trPr>
              <w:cantSplit/>
              <w:jc w:val="center"/>
            </w:trPr>
          </w:trPrChange>
        </w:trPr>
        <w:tc>
          <w:tcPr>
            <w:tcW w:w="0" w:type="auto"/>
            <w:shd w:val="clear" w:color="auto" w:fill="auto"/>
            <w:tcPrChange w:id="185" w:author="Raffaele" w:date="2018-08-02T17:14:00Z">
              <w:tcPr>
                <w:tcW w:w="0" w:type="auto"/>
                <w:shd w:val="clear" w:color="auto" w:fill="auto"/>
              </w:tcPr>
            </w:tcPrChange>
          </w:tcPr>
          <w:p w14:paraId="431B4B25" w14:textId="77777777" w:rsidR="00D0685B" w:rsidRPr="00A97446" w:rsidRDefault="00E55E32" w:rsidP="00EF1A26">
            <w:pPr>
              <w:pStyle w:val="TableEntry"/>
            </w:pPr>
            <w:r w:rsidRPr="00A97446">
              <w:t>xLeft</w:t>
            </w:r>
          </w:p>
        </w:tc>
        <w:tc>
          <w:tcPr>
            <w:tcW w:w="3536" w:type="dxa"/>
            <w:shd w:val="clear" w:color="auto" w:fill="auto"/>
            <w:tcPrChange w:id="186" w:author="Raffaele" w:date="2018-08-02T17:14:00Z">
              <w:tcPr>
                <w:tcW w:w="3796" w:type="dxa"/>
                <w:shd w:val="clear" w:color="auto" w:fill="auto"/>
              </w:tcPr>
            </w:tcPrChange>
          </w:tcPr>
          <w:p w14:paraId="091E9333" w14:textId="77777777" w:rsidR="00D0685B" w:rsidRPr="00A97446" w:rsidRDefault="009102B8" w:rsidP="00FA1687">
            <w:pPr>
              <w:pStyle w:val="TableEntry"/>
            </w:pPr>
            <w:r w:rsidRPr="00A97446">
              <w:t>Text to be left justified</w:t>
            </w:r>
          </w:p>
        </w:tc>
        <w:tc>
          <w:tcPr>
            <w:tcW w:w="4300" w:type="dxa"/>
            <w:shd w:val="clear" w:color="auto" w:fill="auto"/>
            <w:tcPrChange w:id="187" w:author="Raffaele" w:date="2018-08-02T17:14:00Z">
              <w:tcPr>
                <w:tcW w:w="4739" w:type="dxa"/>
                <w:shd w:val="clear" w:color="auto" w:fill="auto"/>
              </w:tcPr>
            </w:tcPrChange>
          </w:tcPr>
          <w:p w14:paraId="7501CD50" w14:textId="77777777" w:rsidR="00D0685B" w:rsidRPr="00A97446" w:rsidRDefault="00A109CB" w:rsidP="00FA1687">
            <w:pPr>
              <w:pStyle w:val="TableEntry"/>
            </w:pPr>
            <w:r w:rsidRPr="00A97446">
              <w:t>A</w:t>
            </w:r>
            <w:r w:rsidR="00D0685B" w:rsidRPr="00A97446">
              <w:t>lignment should be left</w:t>
            </w:r>
            <w:r w:rsidRPr="00A97446">
              <w:t>.</w:t>
            </w:r>
          </w:p>
        </w:tc>
      </w:tr>
      <w:tr w:rsidR="00D0685B" w:rsidRPr="00A97446" w14:paraId="1384C057" w14:textId="77777777" w:rsidTr="0023237C">
        <w:trPr>
          <w:cantSplit/>
          <w:jc w:val="center"/>
          <w:trPrChange w:id="188" w:author="Raffaele" w:date="2018-08-02T17:14:00Z">
            <w:trPr>
              <w:cantSplit/>
              <w:jc w:val="center"/>
            </w:trPr>
          </w:trPrChange>
        </w:trPr>
        <w:tc>
          <w:tcPr>
            <w:tcW w:w="0" w:type="auto"/>
            <w:shd w:val="clear" w:color="auto" w:fill="auto"/>
            <w:tcPrChange w:id="189" w:author="Raffaele" w:date="2018-08-02T17:14:00Z">
              <w:tcPr>
                <w:tcW w:w="0" w:type="auto"/>
                <w:shd w:val="clear" w:color="auto" w:fill="auto"/>
              </w:tcPr>
            </w:tcPrChange>
          </w:tcPr>
          <w:p w14:paraId="4B7F42DA" w14:textId="77777777" w:rsidR="00D0685B" w:rsidRPr="00A97446" w:rsidRDefault="00E55E32" w:rsidP="00EF1A26">
            <w:pPr>
              <w:pStyle w:val="TableEntry"/>
            </w:pPr>
            <w:r w:rsidRPr="00A97446">
              <w:t>xMono</w:t>
            </w:r>
          </w:p>
        </w:tc>
        <w:tc>
          <w:tcPr>
            <w:tcW w:w="3536" w:type="dxa"/>
            <w:shd w:val="clear" w:color="auto" w:fill="auto"/>
            <w:tcPrChange w:id="190" w:author="Raffaele" w:date="2018-08-02T17:14:00Z">
              <w:tcPr>
                <w:tcW w:w="3796" w:type="dxa"/>
                <w:shd w:val="clear" w:color="auto" w:fill="auto"/>
              </w:tcPr>
            </w:tcPrChange>
          </w:tcPr>
          <w:p w14:paraId="6C347537" w14:textId="77777777" w:rsidR="00D0685B" w:rsidRPr="00A97446" w:rsidRDefault="009102B8" w:rsidP="00FA1687">
            <w:pPr>
              <w:pStyle w:val="TableEntry"/>
            </w:pPr>
            <w:r w:rsidRPr="00A97446">
              <w:t>Text to be output in a monospace font</w:t>
            </w:r>
          </w:p>
        </w:tc>
        <w:tc>
          <w:tcPr>
            <w:tcW w:w="4300" w:type="dxa"/>
            <w:shd w:val="clear" w:color="auto" w:fill="auto"/>
            <w:tcPrChange w:id="191" w:author="Raffaele" w:date="2018-08-02T17:14:00Z">
              <w:tcPr>
                <w:tcW w:w="4739" w:type="dxa"/>
                <w:shd w:val="clear" w:color="auto" w:fill="auto"/>
              </w:tcPr>
            </w:tcPrChange>
          </w:tcPr>
          <w:p w14:paraId="3381BEE2" w14:textId="77777777" w:rsidR="00D0685B" w:rsidRPr="00A97446" w:rsidRDefault="00A109CB" w:rsidP="00FA1687">
            <w:pPr>
              <w:pStyle w:val="TableEntry"/>
            </w:pPr>
            <w:r w:rsidRPr="00A97446">
              <w:t>R</w:t>
            </w:r>
            <w:r w:rsidR="00D0685B" w:rsidRPr="00A97446">
              <w:t>ender in a monospace font</w:t>
            </w:r>
            <w:r w:rsidRPr="00A97446">
              <w:t>.</w:t>
            </w:r>
          </w:p>
        </w:tc>
      </w:tr>
      <w:tr w:rsidR="00D0685B" w:rsidRPr="00A97446" w14:paraId="1ADA4343" w14:textId="77777777" w:rsidTr="0023237C">
        <w:trPr>
          <w:cantSplit/>
          <w:jc w:val="center"/>
          <w:trPrChange w:id="192" w:author="Raffaele" w:date="2018-08-02T17:14:00Z">
            <w:trPr>
              <w:cantSplit/>
              <w:jc w:val="center"/>
            </w:trPr>
          </w:trPrChange>
        </w:trPr>
        <w:tc>
          <w:tcPr>
            <w:tcW w:w="0" w:type="auto"/>
            <w:shd w:val="clear" w:color="auto" w:fill="auto"/>
            <w:tcPrChange w:id="193" w:author="Raffaele" w:date="2018-08-02T17:14:00Z">
              <w:tcPr>
                <w:tcW w:w="0" w:type="auto"/>
                <w:shd w:val="clear" w:color="auto" w:fill="auto"/>
              </w:tcPr>
            </w:tcPrChange>
          </w:tcPr>
          <w:p w14:paraId="66D39415" w14:textId="77777777" w:rsidR="00D0685B" w:rsidRPr="00A97446" w:rsidRDefault="00E55E32" w:rsidP="00EF1A26">
            <w:pPr>
              <w:pStyle w:val="TableEntry"/>
            </w:pPr>
            <w:r w:rsidRPr="00A97446">
              <w:t>xHighlight</w:t>
            </w:r>
          </w:p>
        </w:tc>
        <w:tc>
          <w:tcPr>
            <w:tcW w:w="3536" w:type="dxa"/>
            <w:shd w:val="clear" w:color="auto" w:fill="auto"/>
            <w:tcPrChange w:id="194" w:author="Raffaele" w:date="2018-08-02T17:14:00Z">
              <w:tcPr>
                <w:tcW w:w="3796" w:type="dxa"/>
                <w:shd w:val="clear" w:color="auto" w:fill="auto"/>
              </w:tcPr>
            </w:tcPrChange>
          </w:tcPr>
          <w:p w14:paraId="5DE4D899" w14:textId="77777777" w:rsidR="00D0685B" w:rsidRPr="00A97446" w:rsidRDefault="009102B8" w:rsidP="00FA1687">
            <w:pPr>
              <w:pStyle w:val="TableEntry"/>
            </w:pPr>
            <w:r w:rsidRPr="00A97446">
              <w:t>Text to be highlighted</w:t>
            </w:r>
          </w:p>
        </w:tc>
        <w:tc>
          <w:tcPr>
            <w:tcW w:w="4300" w:type="dxa"/>
            <w:shd w:val="clear" w:color="auto" w:fill="auto"/>
            <w:tcPrChange w:id="195" w:author="Raffaele" w:date="2018-08-02T17:14:00Z">
              <w:tcPr>
                <w:tcW w:w="4739" w:type="dxa"/>
                <w:shd w:val="clear" w:color="auto" w:fill="auto"/>
              </w:tcPr>
            </w:tcPrChange>
          </w:tcPr>
          <w:p w14:paraId="2F563FCC" w14:textId="77777777" w:rsidR="00D0685B" w:rsidRPr="00A97446" w:rsidRDefault="00A109CB" w:rsidP="00FA1687">
            <w:pPr>
              <w:pStyle w:val="TableEntry"/>
            </w:pPr>
            <w:r w:rsidRPr="00A97446">
              <w:t>R</w:t>
            </w:r>
            <w:r w:rsidR="00D0685B" w:rsidRPr="00A97446">
              <w:t>ender with highlight</w:t>
            </w:r>
            <w:r w:rsidRPr="00A97446">
              <w:t>.</w:t>
            </w:r>
          </w:p>
        </w:tc>
      </w:tr>
      <w:tr w:rsidR="00D0685B" w:rsidRPr="00A97446" w:rsidDel="0023237C" w14:paraId="782F4A85" w14:textId="77777777" w:rsidTr="0023237C">
        <w:trPr>
          <w:cantSplit/>
          <w:jc w:val="center"/>
          <w:del w:id="196" w:author="Raffaele" w:date="2018-08-02T17:14:00Z"/>
          <w:trPrChange w:id="197" w:author="Raffaele" w:date="2018-08-02T17:14:00Z">
            <w:trPr>
              <w:cantSplit/>
              <w:jc w:val="center"/>
            </w:trPr>
          </w:trPrChange>
        </w:trPr>
        <w:tc>
          <w:tcPr>
            <w:tcW w:w="0" w:type="auto"/>
            <w:shd w:val="clear" w:color="auto" w:fill="auto"/>
            <w:tcPrChange w:id="198" w:author="Raffaele" w:date="2018-08-02T17:14:00Z">
              <w:tcPr>
                <w:tcW w:w="0" w:type="auto"/>
                <w:shd w:val="clear" w:color="auto" w:fill="auto"/>
              </w:tcPr>
            </w:tcPrChange>
          </w:tcPr>
          <w:p w14:paraId="42532620" w14:textId="77777777" w:rsidR="00D0685B" w:rsidRPr="00A97446" w:rsidDel="0023237C" w:rsidRDefault="00E55E32" w:rsidP="00EF1A26">
            <w:pPr>
              <w:pStyle w:val="TableEntry"/>
              <w:rPr>
                <w:del w:id="199" w:author="Raffaele" w:date="2018-08-02T17:14:00Z"/>
              </w:rPr>
            </w:pPr>
            <w:del w:id="200" w:author="Raffaele" w:date="2018-08-02T17:14:00Z">
              <w:r w:rsidRPr="00A97446" w:rsidDel="0023237C">
                <w:delText>xStrikeout</w:delText>
              </w:r>
            </w:del>
          </w:p>
        </w:tc>
        <w:tc>
          <w:tcPr>
            <w:tcW w:w="3536" w:type="dxa"/>
            <w:shd w:val="clear" w:color="auto" w:fill="auto"/>
            <w:tcPrChange w:id="201" w:author="Raffaele" w:date="2018-08-02T17:14:00Z">
              <w:tcPr>
                <w:tcW w:w="3796" w:type="dxa"/>
                <w:shd w:val="clear" w:color="auto" w:fill="auto"/>
              </w:tcPr>
            </w:tcPrChange>
          </w:tcPr>
          <w:p w14:paraId="0AEA69BA" w14:textId="77777777" w:rsidR="00D0685B" w:rsidRPr="00A97446" w:rsidDel="0023237C" w:rsidRDefault="009102B8" w:rsidP="00FA1687">
            <w:pPr>
              <w:pStyle w:val="TableEntry"/>
              <w:rPr>
                <w:del w:id="202" w:author="Raffaele" w:date="2018-08-02T17:14:00Z"/>
              </w:rPr>
            </w:pPr>
            <w:del w:id="203" w:author="Raffaele" w:date="2018-08-02T17:14:00Z">
              <w:r w:rsidRPr="00A97446" w:rsidDel="0023237C">
                <w:delText>Text to be shown as strikeout</w:delText>
              </w:r>
            </w:del>
          </w:p>
        </w:tc>
        <w:tc>
          <w:tcPr>
            <w:tcW w:w="4300" w:type="dxa"/>
            <w:shd w:val="clear" w:color="auto" w:fill="auto"/>
            <w:tcPrChange w:id="204" w:author="Raffaele" w:date="2018-08-02T17:14:00Z">
              <w:tcPr>
                <w:tcW w:w="4739" w:type="dxa"/>
                <w:shd w:val="clear" w:color="auto" w:fill="auto"/>
              </w:tcPr>
            </w:tcPrChange>
          </w:tcPr>
          <w:p w14:paraId="5DE6BEB7" w14:textId="77777777" w:rsidR="00D0685B" w:rsidRPr="00A97446" w:rsidDel="0023237C" w:rsidRDefault="00A109CB" w:rsidP="00FA1687">
            <w:pPr>
              <w:pStyle w:val="TableEntry"/>
              <w:rPr>
                <w:del w:id="205" w:author="Raffaele" w:date="2018-08-02T17:14:00Z"/>
              </w:rPr>
            </w:pPr>
            <w:del w:id="206" w:author="Raffaele" w:date="2018-08-02T17:14:00Z">
              <w:r w:rsidRPr="00A97446" w:rsidDel="0023237C">
                <w:delText>R</w:delText>
              </w:r>
              <w:r w:rsidR="00D0685B" w:rsidRPr="00A97446" w:rsidDel="0023237C">
                <w:delText>ender with strikeout</w:delText>
              </w:r>
              <w:r w:rsidRPr="00A97446" w:rsidDel="0023237C">
                <w:delText>.</w:delText>
              </w:r>
            </w:del>
          </w:p>
        </w:tc>
      </w:tr>
      <w:tr w:rsidR="00D0685B" w:rsidRPr="00A97446" w14:paraId="675F3E91" w14:textId="77777777" w:rsidTr="0023237C">
        <w:trPr>
          <w:cantSplit/>
          <w:jc w:val="center"/>
          <w:trPrChange w:id="207" w:author="Raffaele" w:date="2018-08-02T17:14:00Z">
            <w:trPr>
              <w:cantSplit/>
              <w:jc w:val="center"/>
            </w:trPr>
          </w:trPrChange>
        </w:trPr>
        <w:tc>
          <w:tcPr>
            <w:tcW w:w="0" w:type="auto"/>
            <w:shd w:val="clear" w:color="auto" w:fill="auto"/>
            <w:tcPrChange w:id="208" w:author="Raffaele" w:date="2018-08-02T17:14:00Z">
              <w:tcPr>
                <w:tcW w:w="0" w:type="auto"/>
                <w:shd w:val="clear" w:color="auto" w:fill="auto"/>
              </w:tcPr>
            </w:tcPrChange>
          </w:tcPr>
          <w:p w14:paraId="494ABA91" w14:textId="77777777" w:rsidR="00D0685B" w:rsidRPr="00A97446" w:rsidRDefault="00E55E32" w:rsidP="00EF1A26">
            <w:pPr>
              <w:pStyle w:val="TableEntry"/>
            </w:pPr>
            <w:commentRangeStart w:id="209"/>
            <w:r w:rsidRPr="00A97446">
              <w:t>xHR</w:t>
            </w:r>
          </w:p>
        </w:tc>
        <w:tc>
          <w:tcPr>
            <w:tcW w:w="3536" w:type="dxa"/>
            <w:shd w:val="clear" w:color="auto" w:fill="auto"/>
            <w:tcPrChange w:id="210" w:author="Raffaele" w:date="2018-08-02T17:14:00Z">
              <w:tcPr>
                <w:tcW w:w="3796" w:type="dxa"/>
                <w:shd w:val="clear" w:color="auto" w:fill="auto"/>
              </w:tcPr>
            </w:tcPrChange>
          </w:tcPr>
          <w:p w14:paraId="52E41608" w14:textId="77777777" w:rsidR="00D0685B" w:rsidRPr="00A97446" w:rsidRDefault="009102B8" w:rsidP="00FA1687">
            <w:pPr>
              <w:pStyle w:val="TableEntry"/>
            </w:pPr>
            <w:r w:rsidRPr="00A97446">
              <w:t>A horizontal line is to be drawn</w:t>
            </w:r>
          </w:p>
        </w:tc>
        <w:tc>
          <w:tcPr>
            <w:tcW w:w="4300" w:type="dxa"/>
            <w:shd w:val="clear" w:color="auto" w:fill="auto"/>
            <w:tcPrChange w:id="211" w:author="Raffaele" w:date="2018-08-02T17:14:00Z">
              <w:tcPr>
                <w:tcW w:w="4739" w:type="dxa"/>
                <w:shd w:val="clear" w:color="auto" w:fill="auto"/>
              </w:tcPr>
            </w:tcPrChange>
          </w:tcPr>
          <w:p w14:paraId="132E0414" w14:textId="77777777" w:rsidR="00D0685B" w:rsidRPr="00A97446" w:rsidRDefault="00A109CB" w:rsidP="00FA1687">
            <w:pPr>
              <w:pStyle w:val="TableEntry"/>
            </w:pPr>
            <w:r w:rsidRPr="00A97446">
              <w:t>R</w:t>
            </w:r>
            <w:r w:rsidR="00D0685B" w:rsidRPr="00A97446">
              <w:t>ender a horizontal line</w:t>
            </w:r>
            <w:r w:rsidRPr="00A97446">
              <w:t>.</w:t>
            </w:r>
            <w:commentRangeEnd w:id="209"/>
            <w:r w:rsidR="0023237C">
              <w:rPr>
                <w:rStyle w:val="CommentReference"/>
              </w:rPr>
              <w:commentReference w:id="209"/>
            </w:r>
          </w:p>
        </w:tc>
      </w:tr>
      <w:tr w:rsidR="00D0685B" w:rsidRPr="00A97446" w14:paraId="1024E929" w14:textId="77777777" w:rsidTr="0023237C">
        <w:trPr>
          <w:cantSplit/>
          <w:jc w:val="center"/>
          <w:trPrChange w:id="212" w:author="Raffaele" w:date="2018-08-02T17:14:00Z">
            <w:trPr>
              <w:cantSplit/>
              <w:jc w:val="center"/>
            </w:trPr>
          </w:trPrChange>
        </w:trPr>
        <w:tc>
          <w:tcPr>
            <w:tcW w:w="0" w:type="auto"/>
            <w:shd w:val="clear" w:color="auto" w:fill="auto"/>
            <w:tcPrChange w:id="213" w:author="Raffaele" w:date="2018-08-02T17:14:00Z">
              <w:tcPr>
                <w:tcW w:w="0" w:type="auto"/>
                <w:shd w:val="clear" w:color="auto" w:fill="auto"/>
              </w:tcPr>
            </w:tcPrChange>
          </w:tcPr>
          <w:p w14:paraId="4BF02F92" w14:textId="77777777" w:rsidR="00D0685B" w:rsidRPr="00A97446" w:rsidRDefault="00E55E32" w:rsidP="00EF1A26">
            <w:pPr>
              <w:pStyle w:val="TableEntry"/>
            </w:pPr>
            <w:r w:rsidRPr="00A97446">
              <w:t>xRow</w:t>
            </w:r>
            <w:r w:rsidR="00B34F1E" w:rsidRPr="00A97446">
              <w:t>Normal</w:t>
            </w:r>
          </w:p>
        </w:tc>
        <w:tc>
          <w:tcPr>
            <w:tcW w:w="3536" w:type="dxa"/>
            <w:shd w:val="clear" w:color="auto" w:fill="auto"/>
            <w:tcPrChange w:id="214" w:author="Raffaele" w:date="2018-08-02T17:14:00Z">
              <w:tcPr>
                <w:tcW w:w="3796" w:type="dxa"/>
                <w:shd w:val="clear" w:color="auto" w:fill="auto"/>
              </w:tcPr>
            </w:tcPrChange>
          </w:tcPr>
          <w:p w14:paraId="585DC749" w14:textId="77777777" w:rsidR="00D0685B" w:rsidRPr="00A97446" w:rsidRDefault="005E2E44" w:rsidP="00FA1687">
            <w:pPr>
              <w:pStyle w:val="TableEntry"/>
            </w:pPr>
            <w:r w:rsidRPr="00A97446">
              <w:t>For example, to indicate an odd numbered row of a table.</w:t>
            </w:r>
          </w:p>
        </w:tc>
        <w:tc>
          <w:tcPr>
            <w:tcW w:w="4300" w:type="dxa"/>
            <w:shd w:val="clear" w:color="auto" w:fill="auto"/>
            <w:tcPrChange w:id="215" w:author="Raffaele" w:date="2018-08-02T17:14:00Z">
              <w:tcPr>
                <w:tcW w:w="4739" w:type="dxa"/>
                <w:shd w:val="clear" w:color="auto" w:fill="auto"/>
              </w:tcPr>
            </w:tcPrChange>
          </w:tcPr>
          <w:p w14:paraId="20B30DCB" w14:textId="77777777" w:rsidR="00D0685B" w:rsidRPr="00A97446" w:rsidRDefault="00A109CB" w:rsidP="00FA1687">
            <w:pPr>
              <w:pStyle w:val="TableEntry"/>
            </w:pPr>
            <w:r w:rsidRPr="00A97446">
              <w:t>R</w:t>
            </w:r>
            <w:r w:rsidR="00D0685B" w:rsidRPr="00A97446">
              <w:t>ender table row as normal</w:t>
            </w:r>
            <w:r w:rsidRPr="00A97446">
              <w:t>.</w:t>
            </w:r>
          </w:p>
        </w:tc>
      </w:tr>
      <w:tr w:rsidR="00D0685B" w:rsidRPr="00A97446" w14:paraId="7708C57F" w14:textId="77777777" w:rsidTr="0023237C">
        <w:trPr>
          <w:cantSplit/>
          <w:jc w:val="center"/>
          <w:trPrChange w:id="216" w:author="Raffaele" w:date="2018-08-02T17:14:00Z">
            <w:trPr>
              <w:cantSplit/>
              <w:jc w:val="center"/>
            </w:trPr>
          </w:trPrChange>
        </w:trPr>
        <w:tc>
          <w:tcPr>
            <w:tcW w:w="0" w:type="auto"/>
            <w:shd w:val="clear" w:color="auto" w:fill="auto"/>
            <w:tcPrChange w:id="217" w:author="Raffaele" w:date="2018-08-02T17:14:00Z">
              <w:tcPr>
                <w:tcW w:w="0" w:type="auto"/>
                <w:shd w:val="clear" w:color="auto" w:fill="auto"/>
              </w:tcPr>
            </w:tcPrChange>
          </w:tcPr>
          <w:p w14:paraId="73117726" w14:textId="77777777" w:rsidR="00D0685B" w:rsidRPr="00A97446" w:rsidRDefault="00E55E32" w:rsidP="00EF1A26">
            <w:pPr>
              <w:pStyle w:val="TableEntry"/>
            </w:pPr>
            <w:r w:rsidRPr="00A97446">
              <w:t>xRowAlt</w:t>
            </w:r>
          </w:p>
        </w:tc>
        <w:tc>
          <w:tcPr>
            <w:tcW w:w="3536" w:type="dxa"/>
            <w:shd w:val="clear" w:color="auto" w:fill="auto"/>
            <w:tcPrChange w:id="218" w:author="Raffaele" w:date="2018-08-02T17:14:00Z">
              <w:tcPr>
                <w:tcW w:w="3796" w:type="dxa"/>
                <w:shd w:val="clear" w:color="auto" w:fill="auto"/>
              </w:tcPr>
            </w:tcPrChange>
          </w:tcPr>
          <w:p w14:paraId="0014E1EC" w14:textId="77777777" w:rsidR="00D0685B" w:rsidRPr="00A97446" w:rsidRDefault="005E2E44" w:rsidP="00FA1687">
            <w:pPr>
              <w:pStyle w:val="TableEntry"/>
            </w:pPr>
            <w:r w:rsidRPr="00A97446">
              <w:t>For example, to indicate an even numbered row of a table.</w:t>
            </w:r>
          </w:p>
        </w:tc>
        <w:tc>
          <w:tcPr>
            <w:tcW w:w="4300" w:type="dxa"/>
            <w:shd w:val="clear" w:color="auto" w:fill="auto"/>
            <w:tcPrChange w:id="219" w:author="Raffaele" w:date="2018-08-02T17:14:00Z">
              <w:tcPr>
                <w:tcW w:w="4739" w:type="dxa"/>
                <w:shd w:val="clear" w:color="auto" w:fill="auto"/>
              </w:tcPr>
            </w:tcPrChange>
          </w:tcPr>
          <w:p w14:paraId="3C2BCA9D" w14:textId="77777777" w:rsidR="00D0685B" w:rsidRPr="00A97446" w:rsidRDefault="00A109CB" w:rsidP="00FA1687">
            <w:pPr>
              <w:pStyle w:val="TableEntry"/>
            </w:pPr>
            <w:r w:rsidRPr="00A97446">
              <w:t>R</w:t>
            </w:r>
            <w:r w:rsidR="00D0685B" w:rsidRPr="00A97446">
              <w:t>ender table row as alternate</w:t>
            </w:r>
            <w:r w:rsidRPr="00A97446">
              <w:t>.</w:t>
            </w:r>
          </w:p>
        </w:tc>
      </w:tr>
      <w:tr w:rsidR="00D0685B" w:rsidRPr="00A97446" w14:paraId="4F686848" w14:textId="77777777" w:rsidTr="0023237C">
        <w:trPr>
          <w:cantSplit/>
          <w:jc w:val="center"/>
          <w:trPrChange w:id="220" w:author="Raffaele" w:date="2018-08-02T17:14:00Z">
            <w:trPr>
              <w:cantSplit/>
              <w:jc w:val="center"/>
            </w:trPr>
          </w:trPrChange>
        </w:trPr>
        <w:tc>
          <w:tcPr>
            <w:tcW w:w="0" w:type="auto"/>
            <w:shd w:val="clear" w:color="auto" w:fill="auto"/>
            <w:tcPrChange w:id="221" w:author="Raffaele" w:date="2018-08-02T17:14:00Z">
              <w:tcPr>
                <w:tcW w:w="0" w:type="auto"/>
                <w:shd w:val="clear" w:color="auto" w:fill="auto"/>
              </w:tcPr>
            </w:tcPrChange>
          </w:tcPr>
          <w:p w14:paraId="268D8629" w14:textId="77777777" w:rsidR="00D0685B" w:rsidRPr="00A97446" w:rsidRDefault="00E55E32" w:rsidP="00EF1A26">
            <w:pPr>
              <w:pStyle w:val="TableEntry"/>
            </w:pPr>
            <w:r w:rsidRPr="00A97446">
              <w:t>xIndent</w:t>
            </w:r>
          </w:p>
        </w:tc>
        <w:tc>
          <w:tcPr>
            <w:tcW w:w="3536" w:type="dxa"/>
            <w:shd w:val="clear" w:color="auto" w:fill="auto"/>
            <w:tcPrChange w:id="222" w:author="Raffaele" w:date="2018-08-02T17:14:00Z">
              <w:tcPr>
                <w:tcW w:w="3796" w:type="dxa"/>
                <w:shd w:val="clear" w:color="auto" w:fill="auto"/>
              </w:tcPr>
            </w:tcPrChange>
          </w:tcPr>
          <w:p w14:paraId="1E609176" w14:textId="77777777" w:rsidR="00D0685B" w:rsidRPr="00A97446" w:rsidRDefault="00D0685B" w:rsidP="00FA1687">
            <w:pPr>
              <w:pStyle w:val="TableEntry"/>
            </w:pPr>
          </w:p>
        </w:tc>
        <w:tc>
          <w:tcPr>
            <w:tcW w:w="4300" w:type="dxa"/>
            <w:shd w:val="clear" w:color="auto" w:fill="auto"/>
            <w:tcPrChange w:id="223" w:author="Raffaele" w:date="2018-08-02T17:14:00Z">
              <w:tcPr>
                <w:tcW w:w="4739" w:type="dxa"/>
                <w:shd w:val="clear" w:color="auto" w:fill="auto"/>
              </w:tcPr>
            </w:tcPrChange>
          </w:tcPr>
          <w:p w14:paraId="79B9290A" w14:textId="77777777" w:rsidR="00D0685B" w:rsidRPr="00A97446" w:rsidRDefault="00A109CB" w:rsidP="00FA1687">
            <w:pPr>
              <w:pStyle w:val="TableEntry"/>
            </w:pPr>
            <w:r w:rsidRPr="00A97446">
              <w:t>R</w:t>
            </w:r>
            <w:r w:rsidR="00D0685B" w:rsidRPr="00A97446">
              <w:t>ender content indented</w:t>
            </w:r>
            <w:r w:rsidRPr="00A97446">
              <w:t>.</w:t>
            </w:r>
          </w:p>
        </w:tc>
      </w:tr>
      <w:tr w:rsidR="00D15845" w:rsidRPr="00A97446" w14:paraId="3F13BEA9" w14:textId="77777777" w:rsidTr="0023237C">
        <w:trPr>
          <w:cantSplit/>
          <w:jc w:val="center"/>
          <w:trPrChange w:id="224" w:author="Raffaele" w:date="2018-08-02T17:14:00Z">
            <w:trPr>
              <w:cantSplit/>
              <w:jc w:val="center"/>
            </w:trPr>
          </w:trPrChange>
        </w:trPr>
        <w:tc>
          <w:tcPr>
            <w:tcW w:w="0" w:type="auto"/>
            <w:shd w:val="clear" w:color="auto" w:fill="auto"/>
            <w:tcPrChange w:id="225" w:author="Raffaele" w:date="2018-08-02T17:14:00Z">
              <w:tcPr>
                <w:tcW w:w="0" w:type="auto"/>
                <w:shd w:val="clear" w:color="auto" w:fill="auto"/>
              </w:tcPr>
            </w:tcPrChange>
          </w:tcPr>
          <w:p w14:paraId="7375718A" w14:textId="77777777" w:rsidR="00D15845" w:rsidRPr="00A97446" w:rsidRDefault="00D15845" w:rsidP="00EF1A26">
            <w:pPr>
              <w:pStyle w:val="TableEntry"/>
            </w:pPr>
            <w:r w:rsidRPr="00A97446">
              <w:t>xSecondary</w:t>
            </w:r>
          </w:p>
        </w:tc>
        <w:tc>
          <w:tcPr>
            <w:tcW w:w="3536" w:type="dxa"/>
            <w:shd w:val="clear" w:color="auto" w:fill="auto"/>
            <w:tcPrChange w:id="226" w:author="Raffaele" w:date="2018-08-02T17:14:00Z">
              <w:tcPr>
                <w:tcW w:w="3796" w:type="dxa"/>
                <w:shd w:val="clear" w:color="auto" w:fill="auto"/>
              </w:tcPr>
            </w:tcPrChange>
          </w:tcPr>
          <w:p w14:paraId="7B919DBC" w14:textId="77777777" w:rsidR="00D15845" w:rsidRPr="00A97446" w:rsidRDefault="00D15845" w:rsidP="00FA1687">
            <w:pPr>
              <w:pStyle w:val="TableEntry"/>
            </w:pPr>
            <w:r w:rsidRPr="00A97446">
              <w:t>This content is of secondary importance.</w:t>
            </w:r>
          </w:p>
        </w:tc>
        <w:tc>
          <w:tcPr>
            <w:tcW w:w="4300" w:type="dxa"/>
            <w:shd w:val="clear" w:color="auto" w:fill="auto"/>
            <w:tcPrChange w:id="227" w:author="Raffaele" w:date="2018-08-02T17:14:00Z">
              <w:tcPr>
                <w:tcW w:w="4739" w:type="dxa"/>
                <w:shd w:val="clear" w:color="auto" w:fill="auto"/>
              </w:tcPr>
            </w:tcPrChange>
          </w:tcPr>
          <w:p w14:paraId="1C5D3700" w14:textId="77777777" w:rsidR="00D15845" w:rsidRPr="00A97446" w:rsidRDefault="00A109CB" w:rsidP="00FA1687">
            <w:pPr>
              <w:pStyle w:val="TableEntry"/>
            </w:pPr>
            <w:r w:rsidRPr="00A97446">
              <w:t>R</w:t>
            </w:r>
            <w:r w:rsidR="00D15845" w:rsidRPr="00A97446">
              <w:t>ender in some manner to indicate this content is of secondary importance, for example in a lighter font color.</w:t>
            </w:r>
          </w:p>
        </w:tc>
      </w:tr>
      <w:tr w:rsidR="000433C8" w:rsidRPr="00A97446" w14:paraId="1E916DF3" w14:textId="77777777" w:rsidTr="0023237C">
        <w:trPr>
          <w:cantSplit/>
          <w:jc w:val="center"/>
          <w:ins w:id="228" w:author="Raffaele" w:date="2018-08-02T15:59:00Z"/>
          <w:trPrChange w:id="229" w:author="Raffaele" w:date="2018-08-02T17:14:00Z">
            <w:trPr>
              <w:cantSplit/>
              <w:jc w:val="center"/>
            </w:trPr>
          </w:trPrChange>
        </w:trPr>
        <w:tc>
          <w:tcPr>
            <w:tcW w:w="0" w:type="auto"/>
            <w:shd w:val="clear" w:color="auto" w:fill="auto"/>
            <w:tcPrChange w:id="230" w:author="Raffaele" w:date="2018-08-02T17:14:00Z">
              <w:tcPr>
                <w:tcW w:w="0" w:type="auto"/>
                <w:shd w:val="clear" w:color="auto" w:fill="auto"/>
              </w:tcPr>
            </w:tcPrChange>
          </w:tcPr>
          <w:p w14:paraId="7386340E" w14:textId="77777777" w:rsidR="000433C8" w:rsidRPr="00A97446" w:rsidRDefault="000433C8" w:rsidP="00EF1A26">
            <w:pPr>
              <w:pStyle w:val="TableEntry"/>
              <w:rPr>
                <w:ins w:id="231" w:author="Raffaele" w:date="2018-08-02T15:59:00Z"/>
              </w:rPr>
            </w:pPr>
            <w:ins w:id="232" w:author="Raffaele" w:date="2018-08-02T15:59:00Z">
              <w:r>
                <w:t>xRowGroup</w:t>
              </w:r>
            </w:ins>
          </w:p>
        </w:tc>
        <w:tc>
          <w:tcPr>
            <w:tcW w:w="3536" w:type="dxa"/>
            <w:shd w:val="clear" w:color="auto" w:fill="auto"/>
            <w:tcPrChange w:id="233" w:author="Raffaele" w:date="2018-08-02T17:14:00Z">
              <w:tcPr>
                <w:tcW w:w="3796" w:type="dxa"/>
                <w:shd w:val="clear" w:color="auto" w:fill="auto"/>
              </w:tcPr>
            </w:tcPrChange>
          </w:tcPr>
          <w:p w14:paraId="7E87F50B" w14:textId="77777777" w:rsidR="000433C8" w:rsidRPr="00A97446" w:rsidRDefault="000433C8" w:rsidP="00FA1687">
            <w:pPr>
              <w:pStyle w:val="TableEntry"/>
              <w:rPr>
                <w:ins w:id="234" w:author="Raffaele" w:date="2018-08-02T15:59:00Z"/>
              </w:rPr>
            </w:pPr>
            <w:ins w:id="235" w:author="Raffaele" w:date="2018-08-02T15:59:00Z">
              <w:r>
                <w:t>This is used on table rows to show that children and parent objects are related together</w:t>
              </w:r>
            </w:ins>
          </w:p>
        </w:tc>
        <w:tc>
          <w:tcPr>
            <w:tcW w:w="4300" w:type="dxa"/>
            <w:shd w:val="clear" w:color="auto" w:fill="auto"/>
            <w:tcPrChange w:id="236" w:author="Raffaele" w:date="2018-08-02T17:14:00Z">
              <w:tcPr>
                <w:tcW w:w="4739" w:type="dxa"/>
                <w:shd w:val="clear" w:color="auto" w:fill="auto"/>
              </w:tcPr>
            </w:tcPrChange>
          </w:tcPr>
          <w:p w14:paraId="40D09FDB" w14:textId="77777777" w:rsidR="000433C8" w:rsidRPr="00A97446" w:rsidRDefault="000433C8" w:rsidP="00FA1687">
            <w:pPr>
              <w:pStyle w:val="TableEntry"/>
              <w:rPr>
                <w:ins w:id="237" w:author="Raffaele" w:date="2018-08-02T15:59:00Z"/>
              </w:rPr>
            </w:pPr>
            <w:ins w:id="238" w:author="Raffaele" w:date="2018-08-02T16:00:00Z">
              <w:r>
                <w:t>Keep lines from appearing between child objects and their parents in a table</w:t>
              </w:r>
            </w:ins>
          </w:p>
        </w:tc>
      </w:tr>
      <w:tr w:rsidR="000433C8" w:rsidRPr="00A97446" w14:paraId="00756DE9" w14:textId="77777777" w:rsidTr="0023237C">
        <w:trPr>
          <w:cantSplit/>
          <w:jc w:val="center"/>
          <w:ins w:id="239" w:author="Raffaele" w:date="2018-08-02T15:59:00Z"/>
          <w:trPrChange w:id="240" w:author="Raffaele" w:date="2018-08-02T17:14:00Z">
            <w:trPr>
              <w:cantSplit/>
              <w:jc w:val="center"/>
            </w:trPr>
          </w:trPrChange>
        </w:trPr>
        <w:tc>
          <w:tcPr>
            <w:tcW w:w="0" w:type="auto"/>
            <w:shd w:val="clear" w:color="auto" w:fill="auto"/>
            <w:tcPrChange w:id="241" w:author="Raffaele" w:date="2018-08-02T17:14:00Z">
              <w:tcPr>
                <w:tcW w:w="0" w:type="auto"/>
                <w:shd w:val="clear" w:color="auto" w:fill="auto"/>
              </w:tcPr>
            </w:tcPrChange>
          </w:tcPr>
          <w:p w14:paraId="4C33D181" w14:textId="77777777" w:rsidR="000433C8" w:rsidRPr="00A97446" w:rsidRDefault="000433C8" w:rsidP="00EF1A26">
            <w:pPr>
              <w:pStyle w:val="TableEntry"/>
              <w:rPr>
                <w:ins w:id="242" w:author="Raffaele" w:date="2018-08-02T15:59:00Z"/>
              </w:rPr>
            </w:pPr>
            <w:commentRangeStart w:id="243"/>
            <w:ins w:id="244" w:author="Raffaele" w:date="2018-08-02T16:00:00Z">
              <w:r>
                <w:t>xContentWrapping</w:t>
              </w:r>
            </w:ins>
          </w:p>
        </w:tc>
        <w:tc>
          <w:tcPr>
            <w:tcW w:w="3536" w:type="dxa"/>
            <w:shd w:val="clear" w:color="auto" w:fill="auto"/>
            <w:tcPrChange w:id="245" w:author="Raffaele" w:date="2018-08-02T17:14:00Z">
              <w:tcPr>
                <w:tcW w:w="3796" w:type="dxa"/>
                <w:shd w:val="clear" w:color="auto" w:fill="auto"/>
              </w:tcPr>
            </w:tcPrChange>
          </w:tcPr>
          <w:p w14:paraId="7AF90D9D" w14:textId="77777777" w:rsidR="000433C8" w:rsidRPr="00A97446" w:rsidRDefault="000433C8" w:rsidP="00FA1687">
            <w:pPr>
              <w:pStyle w:val="TableEntry"/>
              <w:rPr>
                <w:ins w:id="246" w:author="Raffaele" w:date="2018-08-02T15:59:00Z"/>
              </w:rPr>
            </w:pPr>
            <w:ins w:id="247" w:author="Raffaele" w:date="2018-08-02T16:00:00Z">
              <w:r>
                <w:t>This is used to keep the text in the first column from wrapping under the bullets that appear for child objects inside of a table</w:t>
              </w:r>
            </w:ins>
          </w:p>
        </w:tc>
        <w:tc>
          <w:tcPr>
            <w:tcW w:w="4300" w:type="dxa"/>
            <w:shd w:val="clear" w:color="auto" w:fill="auto"/>
            <w:tcPrChange w:id="248" w:author="Raffaele" w:date="2018-08-02T17:14:00Z">
              <w:tcPr>
                <w:tcW w:w="4739" w:type="dxa"/>
                <w:shd w:val="clear" w:color="auto" w:fill="auto"/>
              </w:tcPr>
            </w:tcPrChange>
          </w:tcPr>
          <w:p w14:paraId="3F8C3260" w14:textId="77777777" w:rsidR="000433C8" w:rsidRPr="00A97446" w:rsidRDefault="000433C8" w:rsidP="00FA1687">
            <w:pPr>
              <w:pStyle w:val="TableEntry"/>
              <w:rPr>
                <w:ins w:id="249" w:author="Raffaele" w:date="2018-08-02T15:59:00Z"/>
              </w:rPr>
            </w:pPr>
            <w:ins w:id="250" w:author="Raffaele" w:date="2018-08-02T16:01:00Z">
              <w:r>
                <w:t>Prevent text from wrapping under child objects</w:t>
              </w:r>
            </w:ins>
            <w:commentRangeEnd w:id="243"/>
            <w:ins w:id="251" w:author="Raffaele" w:date="2018-08-02T16:02:00Z">
              <w:r>
                <w:rPr>
                  <w:rStyle w:val="CommentReference"/>
                </w:rPr>
                <w:commentReference w:id="243"/>
              </w:r>
            </w:ins>
          </w:p>
        </w:tc>
      </w:tr>
    </w:tbl>
    <w:p w14:paraId="34063FBD" w14:textId="77777777" w:rsidR="00D0685B" w:rsidRPr="00A97446" w:rsidRDefault="00D0685B" w:rsidP="002255AB">
      <w:pPr>
        <w:pStyle w:val="BodyText"/>
      </w:pPr>
    </w:p>
    <w:p w14:paraId="6EC8030F" w14:textId="77777777" w:rsidR="008D45BC" w:rsidRPr="00A97446" w:rsidRDefault="00170ED0" w:rsidP="003D5A68">
      <w:pPr>
        <w:pStyle w:val="Heading1"/>
        <w:numPr>
          <w:ilvl w:val="0"/>
          <w:numId w:val="0"/>
        </w:numPr>
        <w:ind w:left="432" w:hanging="432"/>
        <w:rPr>
          <w:noProof w:val="0"/>
        </w:rPr>
      </w:pPr>
      <w:bookmarkStart w:id="252" w:name="_IHEActCode_Vocabulary"/>
      <w:bookmarkStart w:id="253" w:name="_IHERoleCode_Vocabulary"/>
      <w:bookmarkStart w:id="254" w:name="_Toc396916901"/>
      <w:bookmarkEnd w:id="252"/>
      <w:bookmarkEnd w:id="253"/>
      <w:r w:rsidRPr="00A97446">
        <w:rPr>
          <w:noProof w:val="0"/>
        </w:rPr>
        <w:lastRenderedPageBreak/>
        <w:t>6</w:t>
      </w:r>
      <w:r w:rsidR="00291725" w:rsidRPr="00A97446">
        <w:rPr>
          <w:noProof w:val="0"/>
        </w:rPr>
        <w:t xml:space="preserve"> </w:t>
      </w:r>
      <w:r w:rsidR="008D45BC" w:rsidRPr="00A97446">
        <w:rPr>
          <w:noProof w:val="0"/>
        </w:rPr>
        <w:t>Content Modules</w:t>
      </w:r>
      <w:bookmarkEnd w:id="254"/>
    </w:p>
    <w:p w14:paraId="0A2A5425" w14:textId="77777777" w:rsidR="00993FF5" w:rsidRPr="00A97446" w:rsidRDefault="008D45BC" w:rsidP="00FA1687">
      <w:pPr>
        <w:pStyle w:val="Heading3"/>
        <w:numPr>
          <w:ilvl w:val="0"/>
          <w:numId w:val="0"/>
        </w:numPr>
        <w:rPr>
          <w:bCs/>
          <w:noProof w:val="0"/>
        </w:rPr>
      </w:pPr>
      <w:bookmarkStart w:id="255" w:name="_Toc396916902"/>
      <w:r w:rsidRPr="00A97446">
        <w:rPr>
          <w:bCs/>
          <w:noProof w:val="0"/>
        </w:rPr>
        <w:t>6.3.</w:t>
      </w:r>
      <w:r w:rsidR="00F847E4" w:rsidRPr="00A97446">
        <w:rPr>
          <w:bCs/>
          <w:noProof w:val="0"/>
        </w:rPr>
        <w:t>1</w:t>
      </w:r>
      <w:r w:rsidR="003D5A68" w:rsidRPr="00A97446">
        <w:rPr>
          <w:bCs/>
          <w:noProof w:val="0"/>
        </w:rPr>
        <w:t xml:space="preserve"> CDA </w:t>
      </w:r>
      <w:r w:rsidR="004225C9" w:rsidRPr="00A97446">
        <w:rPr>
          <w:bCs/>
          <w:noProof w:val="0"/>
        </w:rPr>
        <w:t xml:space="preserve">Document </w:t>
      </w:r>
      <w:r w:rsidR="00147A61" w:rsidRPr="00A97446">
        <w:rPr>
          <w:bCs/>
          <w:noProof w:val="0"/>
        </w:rPr>
        <w:t>Content Module</w:t>
      </w:r>
      <w:r w:rsidR="00F847E4" w:rsidRPr="00A97446">
        <w:rPr>
          <w:bCs/>
          <w:noProof w:val="0"/>
        </w:rPr>
        <w:t>s</w:t>
      </w:r>
      <w:bookmarkEnd w:id="255"/>
    </w:p>
    <w:p w14:paraId="14EACAB6" w14:textId="77777777" w:rsidR="0022261E" w:rsidRPr="00A97446" w:rsidRDefault="0022261E" w:rsidP="0022261E">
      <w:pPr>
        <w:pStyle w:val="EditorInstructions"/>
      </w:pPr>
      <w:r w:rsidRPr="00A97446">
        <w:t xml:space="preserve">Add to </w:t>
      </w:r>
      <w:r w:rsidR="002B4DA4" w:rsidRPr="00A97446">
        <w:t>S</w:t>
      </w:r>
      <w:r w:rsidRPr="00A97446">
        <w:t>ection 6.3.1</w:t>
      </w:r>
      <w:r w:rsidR="00522F40" w:rsidRPr="00A97446">
        <w:t xml:space="preserve">.D </w:t>
      </w:r>
      <w:r w:rsidRPr="00A97446">
        <w:t>Document Content Modules</w:t>
      </w:r>
    </w:p>
    <w:p w14:paraId="0E6F7599" w14:textId="77777777" w:rsidR="0022261E" w:rsidRPr="00A97446" w:rsidRDefault="00774B6B" w:rsidP="000807AC">
      <w:pPr>
        <w:pStyle w:val="Heading4"/>
        <w:numPr>
          <w:ilvl w:val="0"/>
          <w:numId w:val="0"/>
        </w:numPr>
        <w:ind w:left="864" w:hanging="864"/>
        <w:rPr>
          <w:noProof w:val="0"/>
        </w:rPr>
      </w:pPr>
      <w:bookmarkStart w:id="256" w:name="_Toc396916903"/>
      <w:r w:rsidRPr="00A97446">
        <w:rPr>
          <w:noProof w:val="0"/>
        </w:rPr>
        <w:t>6.3.1.D</w:t>
      </w:r>
      <w:r w:rsidR="00291725" w:rsidRPr="00A97446">
        <w:rPr>
          <w:noProof w:val="0"/>
        </w:rPr>
        <w:t xml:space="preserve"> </w:t>
      </w:r>
      <w:r w:rsidR="00903311" w:rsidRPr="00A97446">
        <w:rPr>
          <w:noProof w:val="0"/>
        </w:rPr>
        <w:t>MCV</w:t>
      </w:r>
      <w:r w:rsidR="00BB65D8" w:rsidRPr="00A97446">
        <w:rPr>
          <w:noProof w:val="0"/>
        </w:rPr>
        <w:t xml:space="preserve"> </w:t>
      </w:r>
      <w:r w:rsidR="00803E2D" w:rsidRPr="00A97446">
        <w:rPr>
          <w:noProof w:val="0"/>
        </w:rPr>
        <w:t>Document Content Module</w:t>
      </w:r>
      <w:bookmarkEnd w:id="256"/>
      <w:r w:rsidR="00803E2D" w:rsidRPr="00A97446">
        <w:rPr>
          <w:noProof w:val="0"/>
        </w:rPr>
        <w:t xml:space="preserve"> </w:t>
      </w:r>
    </w:p>
    <w:p w14:paraId="64FF1B03" w14:textId="77777777" w:rsidR="00903311" w:rsidRPr="00A97446" w:rsidRDefault="00903311" w:rsidP="00903311">
      <w:pPr>
        <w:pStyle w:val="BodyText"/>
      </w:pPr>
      <w:r w:rsidRPr="00A97446">
        <w:t>Clinical Documents conforming to this profile SHALL have templateId values to declare the options that are supported.</w:t>
      </w:r>
    </w:p>
    <w:p w14:paraId="29BC3748" w14:textId="77777777" w:rsidR="00903311" w:rsidRPr="00A97446" w:rsidRDefault="00903311" w:rsidP="006F485B">
      <w:pPr>
        <w:pStyle w:val="BodyText"/>
        <w:numPr>
          <w:ilvl w:val="0"/>
          <w:numId w:val="113"/>
        </w:numPr>
      </w:pPr>
      <w:r w:rsidRPr="00A97446">
        <w:t>A ClinicalDocument SHALL contain templateId/@root containing the value 1.3.6.1.4.1.19376.1.5.3.1.5.5.1 to assert conformance to the Narrative Formatting Option.</w:t>
      </w:r>
    </w:p>
    <w:p w14:paraId="34A17BEE" w14:textId="77777777" w:rsidR="00903311" w:rsidRPr="00A97446" w:rsidRDefault="00903311" w:rsidP="006F485B">
      <w:pPr>
        <w:pStyle w:val="BodyText"/>
        <w:numPr>
          <w:ilvl w:val="0"/>
          <w:numId w:val="113"/>
        </w:numPr>
      </w:pPr>
      <w:r w:rsidRPr="00A97446">
        <w:t>A ClinicalDocument SHALL contain templateId/@root containing the value 1.3.6.1.4.1.19376.1.5.3.1.5.5.2 to assert conformance to the Entry Reference Tagging Option.</w:t>
      </w:r>
    </w:p>
    <w:p w14:paraId="321C2AD6" w14:textId="77777777" w:rsidR="00903311" w:rsidRPr="00A97446" w:rsidRDefault="00903311" w:rsidP="00903311">
      <w:pPr>
        <w:pStyle w:val="BodyText"/>
      </w:pPr>
    </w:p>
    <w:p w14:paraId="7DA41141" w14:textId="77777777" w:rsidR="00903311" w:rsidRPr="00A97446" w:rsidRDefault="00903311" w:rsidP="00903311">
      <w:pPr>
        <w:pStyle w:val="XMLFragment"/>
        <w:rPr>
          <w:noProof w:val="0"/>
        </w:rPr>
      </w:pPr>
      <w:r w:rsidRPr="00A97446">
        <w:rPr>
          <w:noProof w:val="0"/>
        </w:rPr>
        <w:t>&lt;ClinicalDocument xmlns='urn:hl7-org:v3'&gt;</w:t>
      </w:r>
    </w:p>
    <w:p w14:paraId="1A36EFB0" w14:textId="77777777" w:rsidR="00CC3077" w:rsidRPr="00A97446" w:rsidRDefault="00CC3077" w:rsidP="00CC3077">
      <w:pPr>
        <w:pStyle w:val="XMLFragment"/>
        <w:rPr>
          <w:noProof w:val="0"/>
        </w:rPr>
      </w:pPr>
      <w:r w:rsidRPr="00A97446">
        <w:rPr>
          <w:noProof w:val="0"/>
        </w:rPr>
        <w:tab/>
        <w:t>&lt;!—conforms to MCV Narrative Formatting Option</w:t>
      </w:r>
      <w:r w:rsidRPr="00A97446">
        <w:rPr>
          <w:noProof w:val="0"/>
        </w:rPr>
        <w:sym w:font="Wingdings" w:char="F0E0"/>
      </w:r>
    </w:p>
    <w:p w14:paraId="4895FD31" w14:textId="77777777" w:rsidR="00CC3077" w:rsidRPr="00A97446" w:rsidRDefault="00903311" w:rsidP="00903311">
      <w:pPr>
        <w:pStyle w:val="XMLFragment"/>
        <w:rPr>
          <w:noProof w:val="0"/>
        </w:rPr>
      </w:pPr>
      <w:r w:rsidRPr="00A97446">
        <w:rPr>
          <w:noProof w:val="0"/>
        </w:rPr>
        <w:t>  &lt;templateId root="1.3.6.1.4.1.19376.1.5.3.1.5.5.1"/&gt;</w:t>
      </w:r>
    </w:p>
    <w:p w14:paraId="3D1F1ADD" w14:textId="77777777" w:rsidR="00903311" w:rsidRPr="00A97446" w:rsidRDefault="004504B0" w:rsidP="00903311">
      <w:pPr>
        <w:pStyle w:val="XMLFragment"/>
        <w:rPr>
          <w:noProof w:val="0"/>
        </w:rPr>
      </w:pPr>
      <w:r w:rsidRPr="00A97446">
        <w:rPr>
          <w:noProof w:val="0"/>
        </w:rPr>
        <w:t xml:space="preserve">   </w:t>
      </w:r>
      <w:r w:rsidR="00903311" w:rsidRPr="00A97446">
        <w:rPr>
          <w:noProof w:val="0"/>
        </w:rPr>
        <w:t>  …</w:t>
      </w:r>
    </w:p>
    <w:p w14:paraId="6D5676DC" w14:textId="77777777" w:rsidR="00903311" w:rsidRPr="00A97446" w:rsidRDefault="00903311" w:rsidP="00903311">
      <w:pPr>
        <w:pStyle w:val="XMLFragment"/>
        <w:rPr>
          <w:noProof w:val="0"/>
        </w:rPr>
      </w:pPr>
      <w:r w:rsidRPr="00A97446">
        <w:rPr>
          <w:noProof w:val="0"/>
        </w:rPr>
        <w:t>&lt;/ClinicalDocument&gt;</w:t>
      </w:r>
    </w:p>
    <w:p w14:paraId="291AC950" w14:textId="77777777" w:rsidR="00903311" w:rsidRPr="00A97446" w:rsidRDefault="00903311" w:rsidP="00A97446">
      <w:pPr>
        <w:pStyle w:val="BodyText"/>
      </w:pPr>
    </w:p>
    <w:p w14:paraId="03A9D16A" w14:textId="77777777" w:rsidR="00CC4EA3" w:rsidRPr="007E081A" w:rsidRDefault="00CC4EA3" w:rsidP="00E912AA">
      <w:pPr>
        <w:pStyle w:val="BodyText"/>
      </w:pPr>
      <w:bookmarkStart w:id="257" w:name="_6.2.1.1.6.1_Service_Event"/>
      <w:bookmarkStart w:id="258" w:name="_6.2.1.1.6.2_Medications_Section"/>
      <w:bookmarkStart w:id="259" w:name="_6.2.1.1.6.3_Allergies_and"/>
      <w:bookmarkStart w:id="260" w:name="_6.2.2.1.1__Problem"/>
      <w:bookmarkStart w:id="261" w:name="_6.2.3.1_Encompassing_Encounter"/>
      <w:bookmarkStart w:id="262" w:name="_6.2.3.1.1_Responsible_Party"/>
      <w:bookmarkStart w:id="263" w:name="_6.2.3.1.2_Health_Care"/>
      <w:bookmarkStart w:id="264" w:name="_6.2.4.4.1__Simple"/>
      <w:bookmarkStart w:id="265" w:name="_Toc335730763"/>
      <w:bookmarkStart w:id="266" w:name="_Toc336000666"/>
      <w:bookmarkStart w:id="267" w:name="_Toc336002388"/>
      <w:bookmarkStart w:id="268" w:name="_Toc336006583"/>
      <w:bookmarkStart w:id="269" w:name="_Toc335730764"/>
      <w:bookmarkStart w:id="270" w:name="_Toc336000667"/>
      <w:bookmarkStart w:id="271" w:name="_Toc336002389"/>
      <w:bookmarkStart w:id="272" w:name="_Toc336006584"/>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p>
    <w:sectPr w:rsidR="00CC4EA3" w:rsidRPr="007E081A" w:rsidSect="000807AC">
      <w:headerReference w:type="even" r:id="rId29"/>
      <w:headerReference w:type="default" r:id="rId30"/>
      <w:footerReference w:type="even" r:id="rId31"/>
      <w:footerReference w:type="default" r:id="rId32"/>
      <w:headerReference w:type="first" r:id="rId33"/>
      <w:footerReference w:type="first" r:id="rId34"/>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Denise Downing" w:date="2018-08-17T14:14:00Z" w:initials="DD">
    <w:p w14:paraId="37EBC35C" w14:textId="6006431C" w:rsidR="006816C9" w:rsidRDefault="006816C9">
      <w:pPr>
        <w:pStyle w:val="CommentText"/>
      </w:pPr>
      <w:r>
        <w:rPr>
          <w:rStyle w:val="CommentReference"/>
        </w:rPr>
        <w:annotationRef/>
      </w:r>
      <w:r>
        <w:t xml:space="preserve">Hi Mary, I could not update the cloud to state “Document Sharing” instead of “Share Content”? Do you have this diagram as a word diagram that I can change it for you? Thanks </w:t>
      </w:r>
    </w:p>
  </w:comment>
  <w:comment w:id="209" w:author="Raffaele" w:date="2018-08-02T17:17:00Z" w:initials="R">
    <w:p w14:paraId="0C31AA65" w14:textId="77777777" w:rsidR="007D1AFE" w:rsidRDefault="007D1AFE">
      <w:pPr>
        <w:pStyle w:val="CommentText"/>
      </w:pPr>
      <w:r>
        <w:rPr>
          <w:rStyle w:val="CommentReference"/>
        </w:rPr>
        <w:annotationRef/>
      </w:r>
      <w:r>
        <w:t>Deleted row for xStrikeout (CP-PCC-0227)</w:t>
      </w:r>
    </w:p>
  </w:comment>
  <w:comment w:id="243" w:author="Raffaele" w:date="2018-08-02T16:03:00Z" w:initials="R">
    <w:p w14:paraId="6862A354" w14:textId="77777777" w:rsidR="007D1AFE" w:rsidRDefault="007D1AFE">
      <w:pPr>
        <w:pStyle w:val="CommentText"/>
      </w:pPr>
      <w:r>
        <w:rPr>
          <w:rStyle w:val="CommentReference"/>
        </w:rPr>
        <w:annotationRef/>
      </w:r>
      <w:r>
        <w:t>CP-PCC-0223</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EBC35C" w15:done="0"/>
  <w15:commentEx w15:paraId="0C31AA65" w15:done="0"/>
  <w15:commentEx w15:paraId="6862A35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13B3B6" w14:textId="77777777" w:rsidR="001654BA" w:rsidRDefault="001654BA">
      <w:r>
        <w:separator/>
      </w:r>
    </w:p>
  </w:endnote>
  <w:endnote w:type="continuationSeparator" w:id="0">
    <w:p w14:paraId="63FD56AD" w14:textId="77777777" w:rsidR="001654BA" w:rsidRDefault="00165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EEBEE" w14:textId="77777777" w:rsidR="007D1AFE" w:rsidRDefault="007D1A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C0DEA92" w14:textId="77777777" w:rsidR="007D1AFE" w:rsidRDefault="007D1A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CFCBB" w14:textId="77777777" w:rsidR="007D1AFE" w:rsidRDefault="007D1AFE">
    <w:pPr>
      <w:pStyle w:val="Footer"/>
      <w:ind w:right="360"/>
    </w:pPr>
    <w:r>
      <w:t>__________________________________________________________________________</w:t>
    </w:r>
  </w:p>
  <w:p w14:paraId="406837C6" w14:textId="77777777" w:rsidR="007D1AFE" w:rsidRDefault="007D1AFE" w:rsidP="00597DB2">
    <w:pPr>
      <w:pStyle w:val="Footer"/>
      <w:ind w:right="360"/>
      <w:rPr>
        <w:sz w:val="20"/>
      </w:rPr>
    </w:pPr>
    <w:bookmarkStart w:id="273" w:name="_Toc473170355"/>
    <w:r>
      <w:rPr>
        <w:sz w:val="20"/>
      </w:rPr>
      <w:t xml:space="preserve">Rev. 1.1 – 2014-08-28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6816C9">
      <w:rPr>
        <w:rStyle w:val="PageNumber"/>
        <w:noProof/>
        <w:sz w:val="20"/>
      </w:rPr>
      <w:t>10</w:t>
    </w:r>
    <w:r w:rsidRPr="00597DB2">
      <w:rPr>
        <w:rStyle w:val="PageNumber"/>
        <w:sz w:val="20"/>
      </w:rPr>
      <w:fldChar w:fldCharType="end"/>
    </w:r>
    <w:r>
      <w:rPr>
        <w:sz w:val="20"/>
      </w:rPr>
      <w:tab/>
      <w:t xml:space="preserve">                       Copyright © 2014: IHE International, Inc.</w:t>
    </w:r>
    <w:bookmarkEnd w:id="273"/>
  </w:p>
  <w:p w14:paraId="7930765A" w14:textId="77777777" w:rsidR="007D1AFE" w:rsidRDefault="007D1AFE"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E2C21" w14:textId="77777777" w:rsidR="007D1AFE" w:rsidRDefault="007D1AFE">
    <w:pPr>
      <w:pStyle w:val="Footer"/>
      <w:jc w:val="center"/>
    </w:pPr>
    <w:r>
      <w:rPr>
        <w:sz w:val="20"/>
      </w:rPr>
      <w:t>Copyright © 2014: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7EFB6A" w14:textId="77777777" w:rsidR="001654BA" w:rsidRDefault="001654BA">
      <w:r>
        <w:separator/>
      </w:r>
    </w:p>
  </w:footnote>
  <w:footnote w:type="continuationSeparator" w:id="0">
    <w:p w14:paraId="5EA949BC" w14:textId="77777777" w:rsidR="001654BA" w:rsidRDefault="001654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66183" w14:textId="77777777" w:rsidR="007D1AFE" w:rsidRDefault="007D1A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91F50" w14:textId="77777777" w:rsidR="007D1AFE" w:rsidRDefault="007D1AFE">
    <w:pPr>
      <w:pStyle w:val="Header"/>
    </w:pPr>
    <w:r>
      <w:t>IHE Patient Care Coordination Technical Framework Supplement – Multiple Content Views (MCV) ____________________________________________________________________________</w:t>
    </w:r>
  </w:p>
  <w:p w14:paraId="47F31601" w14:textId="77777777" w:rsidR="007D1AFE" w:rsidRDefault="007D1AF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A99D2" w14:textId="77777777" w:rsidR="007D1AFE" w:rsidRDefault="007D1A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52E0E"/>
    <w:multiLevelType w:val="hybridMultilevel"/>
    <w:tmpl w:val="FD8A5D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01972E07"/>
    <w:multiLevelType w:val="hybridMultilevel"/>
    <w:tmpl w:val="E9480B72"/>
    <w:lvl w:ilvl="0" w:tplc="E6A61C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05FC3AC3"/>
    <w:multiLevelType w:val="hybridMultilevel"/>
    <w:tmpl w:val="15CA6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C549C3"/>
    <w:multiLevelType w:val="hybridMultilevel"/>
    <w:tmpl w:val="1DF6B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9202F1"/>
    <w:multiLevelType w:val="hybridMultilevel"/>
    <w:tmpl w:val="F3849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2938C2"/>
    <w:multiLevelType w:val="hybridMultilevel"/>
    <w:tmpl w:val="9500B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7DC0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A8B09CA"/>
    <w:multiLevelType w:val="multilevel"/>
    <w:tmpl w:val="07300E98"/>
    <w:lvl w:ilvl="0">
      <w:start w:val="6"/>
      <w:numFmt w:val="decimal"/>
      <w:lvlText w:val="%1"/>
      <w:lvlJc w:val="left"/>
      <w:pPr>
        <w:ind w:left="405" w:hanging="405"/>
      </w:pPr>
      <w:rPr>
        <w:rFonts w:hint="default"/>
      </w:rPr>
    </w:lvl>
    <w:lvl w:ilvl="1">
      <w:start w:val="4"/>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upperLetter"/>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19" w15:restartNumberingAfterBreak="0">
    <w:nsid w:val="214169A2"/>
    <w:multiLevelType w:val="multilevel"/>
    <w:tmpl w:val="7B943E18"/>
    <w:numStyleLink w:val="Constraints"/>
  </w:abstractNum>
  <w:abstractNum w:abstractNumId="20" w15:restartNumberingAfterBreak="0">
    <w:nsid w:val="2775741A"/>
    <w:multiLevelType w:val="hybridMultilevel"/>
    <w:tmpl w:val="9BF6D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4F044C"/>
    <w:multiLevelType w:val="hybridMultilevel"/>
    <w:tmpl w:val="46BC0D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3AE44D3"/>
    <w:multiLevelType w:val="hybridMultilevel"/>
    <w:tmpl w:val="4BA8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554CDB"/>
    <w:multiLevelType w:val="multilevel"/>
    <w:tmpl w:val="9BCC835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15:restartNumberingAfterBreak="0">
    <w:nsid w:val="40BC3A55"/>
    <w:multiLevelType w:val="multilevel"/>
    <w:tmpl w:val="7B943E18"/>
    <w:numStyleLink w:val="Constraints"/>
  </w:abstractNum>
  <w:abstractNum w:abstractNumId="25" w15:restartNumberingAfterBreak="0">
    <w:nsid w:val="426D7F6E"/>
    <w:multiLevelType w:val="hybridMultilevel"/>
    <w:tmpl w:val="C5D87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6003F44"/>
    <w:multiLevelType w:val="hybridMultilevel"/>
    <w:tmpl w:val="FCF4D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0906A8"/>
    <w:multiLevelType w:val="hybridMultilevel"/>
    <w:tmpl w:val="F6720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DA27CF"/>
    <w:multiLevelType w:val="hybridMultilevel"/>
    <w:tmpl w:val="EF7632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B025E5F"/>
    <w:multiLevelType w:val="multilevel"/>
    <w:tmpl w:val="7B943E18"/>
    <w:numStyleLink w:val="Constraints"/>
  </w:abstractNum>
  <w:abstractNum w:abstractNumId="30"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4" w15:restartNumberingAfterBreak="0">
    <w:nsid w:val="60305D30"/>
    <w:multiLevelType w:val="hybridMultilevel"/>
    <w:tmpl w:val="67CEE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6B3D30"/>
    <w:multiLevelType w:val="hybridMultilevel"/>
    <w:tmpl w:val="31026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E8957F2"/>
    <w:multiLevelType w:val="hybridMultilevel"/>
    <w:tmpl w:val="5FA011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25B5641"/>
    <w:multiLevelType w:val="hybridMultilevel"/>
    <w:tmpl w:val="8F066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2CB2A21"/>
    <w:multiLevelType w:val="hybridMultilevel"/>
    <w:tmpl w:val="C7B630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3722252"/>
    <w:multiLevelType w:val="hybridMultilevel"/>
    <w:tmpl w:val="D5769B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53961A7"/>
    <w:multiLevelType w:val="hybridMultilevel"/>
    <w:tmpl w:val="8E54D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FE6D29"/>
    <w:multiLevelType w:val="hybridMultilevel"/>
    <w:tmpl w:val="0E0675D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44"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32"/>
  </w:num>
  <w:num w:numId="10">
    <w:abstractNumId w:val="37"/>
  </w:num>
  <w:num w:numId="11">
    <w:abstractNumId w:val="37"/>
  </w:num>
  <w:num w:numId="12">
    <w:abstractNumId w:val="37"/>
  </w:num>
  <w:num w:numId="13">
    <w:abstractNumId w:val="37"/>
  </w:num>
  <w:num w:numId="14">
    <w:abstractNumId w:val="37"/>
  </w:num>
  <w:num w:numId="15">
    <w:abstractNumId w:val="37"/>
  </w:num>
  <w:num w:numId="16">
    <w:abstractNumId w:val="37"/>
  </w:num>
  <w:num w:numId="17">
    <w:abstractNumId w:val="37"/>
  </w:num>
  <w:num w:numId="18">
    <w:abstractNumId w:val="37"/>
  </w:num>
  <w:num w:numId="19">
    <w:abstractNumId w:val="5"/>
  </w:num>
  <w:num w:numId="20">
    <w:abstractNumId w:val="4"/>
  </w:num>
  <w:num w:numId="21">
    <w:abstractNumId w:val="37"/>
  </w:num>
  <w:num w:numId="22">
    <w:abstractNumId w:val="37"/>
  </w:num>
  <w:num w:numId="23">
    <w:abstractNumId w:val="37"/>
  </w:num>
  <w:num w:numId="24">
    <w:abstractNumId w:val="37"/>
  </w:num>
  <w:num w:numId="25">
    <w:abstractNumId w:val="31"/>
  </w:num>
  <w:num w:numId="26">
    <w:abstractNumId w:val="16"/>
  </w:num>
  <w:num w:numId="27">
    <w:abstractNumId w:val="37"/>
  </w:num>
  <w:num w:numId="28">
    <w:abstractNumId w:val="37"/>
  </w:num>
  <w:num w:numId="29">
    <w:abstractNumId w:val="37"/>
  </w:num>
  <w:num w:numId="30">
    <w:abstractNumId w:val="20"/>
  </w:num>
  <w:num w:numId="31">
    <w:abstractNumId w:val="26"/>
  </w:num>
  <w:num w:numId="32">
    <w:abstractNumId w:val="17"/>
  </w:num>
  <w:num w:numId="33">
    <w:abstractNumId w:val="43"/>
  </w:num>
  <w:num w:numId="34">
    <w:abstractNumId w:val="18"/>
  </w:num>
  <w:num w:numId="35">
    <w:abstractNumId w:val="12"/>
  </w:num>
  <w:num w:numId="36">
    <w:abstractNumId w:val="44"/>
  </w:num>
  <w:num w:numId="37">
    <w:abstractNumId w:val="29"/>
  </w:num>
  <w:num w:numId="38">
    <w:abstractNumId w:val="42"/>
  </w:num>
  <w:num w:numId="39">
    <w:abstractNumId w:val="24"/>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40">
    <w:abstractNumId w:val="19"/>
  </w:num>
  <w:num w:numId="41">
    <w:abstractNumId w:val="23"/>
  </w:num>
  <w:num w:numId="42">
    <w:abstractNumId w:val="22"/>
  </w:num>
  <w:num w:numId="43">
    <w:abstractNumId w:val="30"/>
  </w:num>
  <w:num w:numId="44">
    <w:abstractNumId w:val="33"/>
  </w:num>
  <w:num w:numId="4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4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6"/>
  </w:num>
  <w:num w:numId="48">
    <w:abstractNumId w:val="31"/>
  </w:num>
  <w:num w:numId="49">
    <w:abstractNumId w:val="31"/>
  </w:num>
  <w:num w:numId="50">
    <w:abstractNumId w:val="9"/>
  </w:num>
  <w:num w:numId="51">
    <w:abstractNumId w:val="9"/>
  </w:num>
  <w:num w:numId="52">
    <w:abstractNumId w:val="7"/>
  </w:num>
  <w:num w:numId="53">
    <w:abstractNumId w:val="6"/>
  </w:num>
  <w:num w:numId="54">
    <w:abstractNumId w:val="5"/>
  </w:num>
  <w:num w:numId="55">
    <w:abstractNumId w:val="4"/>
  </w:num>
  <w:num w:numId="56">
    <w:abstractNumId w:val="8"/>
  </w:num>
  <w:num w:numId="57">
    <w:abstractNumId w:val="8"/>
  </w:num>
  <w:num w:numId="58">
    <w:abstractNumId w:val="3"/>
  </w:num>
  <w:num w:numId="59">
    <w:abstractNumId w:val="2"/>
  </w:num>
  <w:num w:numId="60">
    <w:abstractNumId w:val="1"/>
  </w:num>
  <w:num w:numId="61">
    <w:abstractNumId w:val="0"/>
  </w:num>
  <w:num w:numId="62">
    <w:abstractNumId w:val="9"/>
  </w:num>
  <w:num w:numId="63">
    <w:abstractNumId w:val="9"/>
  </w:num>
  <w:num w:numId="64">
    <w:abstractNumId w:val="7"/>
  </w:num>
  <w:num w:numId="65">
    <w:abstractNumId w:val="6"/>
  </w:num>
  <w:num w:numId="66">
    <w:abstractNumId w:val="5"/>
  </w:num>
  <w:num w:numId="67">
    <w:abstractNumId w:val="4"/>
  </w:num>
  <w:num w:numId="68">
    <w:abstractNumId w:val="8"/>
  </w:num>
  <w:num w:numId="69">
    <w:abstractNumId w:val="8"/>
  </w:num>
  <w:num w:numId="70">
    <w:abstractNumId w:val="3"/>
  </w:num>
  <w:num w:numId="71">
    <w:abstractNumId w:val="2"/>
  </w:num>
  <w:num w:numId="72">
    <w:abstractNumId w:val="1"/>
  </w:num>
  <w:num w:numId="73">
    <w:abstractNumId w:val="0"/>
  </w:num>
  <w:num w:numId="74">
    <w:abstractNumId w:val="36"/>
  </w:num>
  <w:num w:numId="75">
    <w:abstractNumId w:val="31"/>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1"/>
  </w:num>
  <w:num w:numId="77">
    <w:abstractNumId w:val="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1"/>
  </w:num>
  <w:num w:numId="8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6"/>
  </w:num>
  <w:num w:numId="85">
    <w:abstractNumId w:val="36"/>
  </w:num>
  <w:num w:numId="86">
    <w:abstractNumId w:val="36"/>
  </w:num>
  <w:num w:numId="87">
    <w:abstractNumId w:val="36"/>
  </w:num>
  <w:num w:numId="88">
    <w:abstractNumId w:val="36"/>
  </w:num>
  <w:num w:numId="89">
    <w:abstractNumId w:val="36"/>
  </w:num>
  <w:num w:numId="90">
    <w:abstractNumId w:val="36"/>
  </w:num>
  <w:num w:numId="91">
    <w:abstractNumId w:val="36"/>
  </w:num>
  <w:num w:numId="92">
    <w:abstractNumId w:val="36"/>
  </w:num>
  <w:num w:numId="93">
    <w:abstractNumId w:val="36"/>
  </w:num>
  <w:num w:numId="94">
    <w:abstractNumId w:val="31"/>
  </w:num>
  <w:num w:numId="95">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1"/>
  </w:num>
  <w:num w:numId="97">
    <w:abstractNumId w:val="36"/>
  </w:num>
  <w:num w:numId="98">
    <w:abstractNumId w:val="31"/>
  </w:num>
  <w:num w:numId="99">
    <w:abstractNumId w:val="41"/>
  </w:num>
  <w:num w:numId="100">
    <w:abstractNumId w:val="25"/>
  </w:num>
  <w:num w:numId="101">
    <w:abstractNumId w:val="38"/>
  </w:num>
  <w:num w:numId="102">
    <w:abstractNumId w:val="21"/>
  </w:num>
  <w:num w:numId="103">
    <w:abstractNumId w:val="15"/>
  </w:num>
  <w:num w:numId="104">
    <w:abstractNumId w:val="13"/>
  </w:num>
  <w:num w:numId="105">
    <w:abstractNumId w:val="14"/>
  </w:num>
  <w:num w:numId="106">
    <w:abstractNumId w:val="10"/>
  </w:num>
  <w:num w:numId="107">
    <w:abstractNumId w:val="35"/>
  </w:num>
  <w:num w:numId="108">
    <w:abstractNumId w:val="39"/>
  </w:num>
  <w:num w:numId="109">
    <w:abstractNumId w:val="34"/>
  </w:num>
  <w:num w:numId="110">
    <w:abstractNumId w:val="40"/>
  </w:num>
  <w:num w:numId="111">
    <w:abstractNumId w:val="28"/>
  </w:num>
  <w:num w:numId="112">
    <w:abstractNumId w:val="11"/>
  </w:num>
  <w:num w:numId="113">
    <w:abstractNumId w:val="27"/>
  </w:num>
  <w:num w:numId="114">
    <w:abstractNumId w:val="36"/>
  </w:num>
  <w:num w:numId="115">
    <w:abstractNumId w:val="36"/>
  </w:num>
  <w:numIdMacAtCleanup w:val="10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Downing">
    <w15:presenceInfo w15:providerId="AD" w15:userId="S-1-5-21-2049858745-1877413546-945835055-59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7B7D"/>
    <w:rsid w:val="000121FB"/>
    <w:rsid w:val="000125FF"/>
    <w:rsid w:val="00012EEE"/>
    <w:rsid w:val="00013DED"/>
    <w:rsid w:val="0001548F"/>
    <w:rsid w:val="00015979"/>
    <w:rsid w:val="00017E09"/>
    <w:rsid w:val="00022680"/>
    <w:rsid w:val="00024BCD"/>
    <w:rsid w:val="0003036D"/>
    <w:rsid w:val="0003310B"/>
    <w:rsid w:val="00036347"/>
    <w:rsid w:val="0004144C"/>
    <w:rsid w:val="000426A1"/>
    <w:rsid w:val="000433C8"/>
    <w:rsid w:val="000439A4"/>
    <w:rsid w:val="00045120"/>
    <w:rsid w:val="000470A5"/>
    <w:rsid w:val="00047B32"/>
    <w:rsid w:val="00047FF7"/>
    <w:rsid w:val="000514E1"/>
    <w:rsid w:val="00052D7E"/>
    <w:rsid w:val="00053BAA"/>
    <w:rsid w:val="0005577A"/>
    <w:rsid w:val="000604EB"/>
    <w:rsid w:val="00060D78"/>
    <w:rsid w:val="000622EE"/>
    <w:rsid w:val="00062D7C"/>
    <w:rsid w:val="000669C1"/>
    <w:rsid w:val="00070752"/>
    <w:rsid w:val="00070847"/>
    <w:rsid w:val="000717A7"/>
    <w:rsid w:val="000750E3"/>
    <w:rsid w:val="00077324"/>
    <w:rsid w:val="00077EA0"/>
    <w:rsid w:val="000807AC"/>
    <w:rsid w:val="000814AD"/>
    <w:rsid w:val="00081BD9"/>
    <w:rsid w:val="00082F2B"/>
    <w:rsid w:val="000834BD"/>
    <w:rsid w:val="00087187"/>
    <w:rsid w:val="00087C89"/>
    <w:rsid w:val="000903A6"/>
    <w:rsid w:val="0009069A"/>
    <w:rsid w:val="00094061"/>
    <w:rsid w:val="000B2909"/>
    <w:rsid w:val="000B30FF"/>
    <w:rsid w:val="000B5DB8"/>
    <w:rsid w:val="000B5F41"/>
    <w:rsid w:val="000B67B5"/>
    <w:rsid w:val="000B699D"/>
    <w:rsid w:val="000C3556"/>
    <w:rsid w:val="000C5142"/>
    <w:rsid w:val="000C5467"/>
    <w:rsid w:val="000C56F4"/>
    <w:rsid w:val="000C5C82"/>
    <w:rsid w:val="000D2487"/>
    <w:rsid w:val="000D6321"/>
    <w:rsid w:val="000D6F01"/>
    <w:rsid w:val="000D711C"/>
    <w:rsid w:val="000E1B5A"/>
    <w:rsid w:val="000E53D2"/>
    <w:rsid w:val="000F0EBB"/>
    <w:rsid w:val="000F13F5"/>
    <w:rsid w:val="000F45D9"/>
    <w:rsid w:val="000F4842"/>
    <w:rsid w:val="000F613A"/>
    <w:rsid w:val="000F68C7"/>
    <w:rsid w:val="000F6D26"/>
    <w:rsid w:val="000F6EA6"/>
    <w:rsid w:val="0010203B"/>
    <w:rsid w:val="00104547"/>
    <w:rsid w:val="00104BE6"/>
    <w:rsid w:val="001055CB"/>
    <w:rsid w:val="00105711"/>
    <w:rsid w:val="0010674D"/>
    <w:rsid w:val="001115F5"/>
    <w:rsid w:val="00111CBC"/>
    <w:rsid w:val="001134EB"/>
    <w:rsid w:val="00113A2A"/>
    <w:rsid w:val="00114040"/>
    <w:rsid w:val="00114BA7"/>
    <w:rsid w:val="00115142"/>
    <w:rsid w:val="00115A0F"/>
    <w:rsid w:val="00117DD7"/>
    <w:rsid w:val="00120073"/>
    <w:rsid w:val="00123FD5"/>
    <w:rsid w:val="00124F3E"/>
    <w:rsid w:val="00125376"/>
    <w:rsid w:val="001253AA"/>
    <w:rsid w:val="00125F42"/>
    <w:rsid w:val="0012632D"/>
    <w:rsid w:val="001263B9"/>
    <w:rsid w:val="00126A38"/>
    <w:rsid w:val="00132B15"/>
    <w:rsid w:val="001368AE"/>
    <w:rsid w:val="0014275F"/>
    <w:rsid w:val="00143821"/>
    <w:rsid w:val="001439BB"/>
    <w:rsid w:val="0014434D"/>
    <w:rsid w:val="001453CC"/>
    <w:rsid w:val="00147A61"/>
    <w:rsid w:val="00147F29"/>
    <w:rsid w:val="00150B3C"/>
    <w:rsid w:val="0015258F"/>
    <w:rsid w:val="001540CF"/>
    <w:rsid w:val="00154B7B"/>
    <w:rsid w:val="001558DD"/>
    <w:rsid w:val="001579E7"/>
    <w:rsid w:val="00157B79"/>
    <w:rsid w:val="001606A7"/>
    <w:rsid w:val="001622E4"/>
    <w:rsid w:val="001647F2"/>
    <w:rsid w:val="001654BA"/>
    <w:rsid w:val="0016666C"/>
    <w:rsid w:val="00167B95"/>
    <w:rsid w:val="00167DB7"/>
    <w:rsid w:val="00170ED0"/>
    <w:rsid w:val="0017698E"/>
    <w:rsid w:val="00181E47"/>
    <w:rsid w:val="00184257"/>
    <w:rsid w:val="001852D8"/>
    <w:rsid w:val="00186DAB"/>
    <w:rsid w:val="00187767"/>
    <w:rsid w:val="00187E92"/>
    <w:rsid w:val="001946F4"/>
    <w:rsid w:val="00195A59"/>
    <w:rsid w:val="001A4987"/>
    <w:rsid w:val="001A5066"/>
    <w:rsid w:val="001A544F"/>
    <w:rsid w:val="001A5FD1"/>
    <w:rsid w:val="001A7247"/>
    <w:rsid w:val="001A7C4C"/>
    <w:rsid w:val="001B2B50"/>
    <w:rsid w:val="001B34FD"/>
    <w:rsid w:val="001B463C"/>
    <w:rsid w:val="001B4B99"/>
    <w:rsid w:val="001C0916"/>
    <w:rsid w:val="001C607E"/>
    <w:rsid w:val="001D0E6D"/>
    <w:rsid w:val="001D1619"/>
    <w:rsid w:val="001D4487"/>
    <w:rsid w:val="001D4874"/>
    <w:rsid w:val="001D640F"/>
    <w:rsid w:val="001D6BB3"/>
    <w:rsid w:val="001E206E"/>
    <w:rsid w:val="001E615F"/>
    <w:rsid w:val="001E62C3"/>
    <w:rsid w:val="001F2CF8"/>
    <w:rsid w:val="001F3CED"/>
    <w:rsid w:val="001F6755"/>
    <w:rsid w:val="001F68C9"/>
    <w:rsid w:val="001F72C3"/>
    <w:rsid w:val="001F787E"/>
    <w:rsid w:val="001F7A35"/>
    <w:rsid w:val="001F7BD6"/>
    <w:rsid w:val="00202AC6"/>
    <w:rsid w:val="002040DD"/>
    <w:rsid w:val="0020453A"/>
    <w:rsid w:val="00207571"/>
    <w:rsid w:val="00207816"/>
    <w:rsid w:val="00207868"/>
    <w:rsid w:val="0021539B"/>
    <w:rsid w:val="002160E3"/>
    <w:rsid w:val="002173E6"/>
    <w:rsid w:val="00220244"/>
    <w:rsid w:val="0022141D"/>
    <w:rsid w:val="00221AC2"/>
    <w:rsid w:val="0022261E"/>
    <w:rsid w:val="00222B65"/>
    <w:rsid w:val="0022352C"/>
    <w:rsid w:val="00225149"/>
    <w:rsid w:val="002255AB"/>
    <w:rsid w:val="0022716B"/>
    <w:rsid w:val="002322FF"/>
    <w:rsid w:val="0023237C"/>
    <w:rsid w:val="00232B43"/>
    <w:rsid w:val="00234BE4"/>
    <w:rsid w:val="0023647D"/>
    <w:rsid w:val="0023732B"/>
    <w:rsid w:val="00241061"/>
    <w:rsid w:val="00242D5A"/>
    <w:rsid w:val="00244F82"/>
    <w:rsid w:val="00245089"/>
    <w:rsid w:val="00246F8F"/>
    <w:rsid w:val="00250A37"/>
    <w:rsid w:val="00252F3E"/>
    <w:rsid w:val="002549C4"/>
    <w:rsid w:val="00255462"/>
    <w:rsid w:val="00255821"/>
    <w:rsid w:val="00256665"/>
    <w:rsid w:val="00261DB5"/>
    <w:rsid w:val="00265ED9"/>
    <w:rsid w:val="002670D2"/>
    <w:rsid w:val="00270EBB"/>
    <w:rsid w:val="002711CC"/>
    <w:rsid w:val="00272440"/>
    <w:rsid w:val="002733C1"/>
    <w:rsid w:val="002756A6"/>
    <w:rsid w:val="00283FEF"/>
    <w:rsid w:val="00285D82"/>
    <w:rsid w:val="00286433"/>
    <w:rsid w:val="002869E8"/>
    <w:rsid w:val="00291725"/>
    <w:rsid w:val="00291F94"/>
    <w:rsid w:val="00292628"/>
    <w:rsid w:val="00293CF1"/>
    <w:rsid w:val="002A2BDC"/>
    <w:rsid w:val="002A3B23"/>
    <w:rsid w:val="002A4C2E"/>
    <w:rsid w:val="002A7E71"/>
    <w:rsid w:val="002B4844"/>
    <w:rsid w:val="002B498B"/>
    <w:rsid w:val="002B4DA4"/>
    <w:rsid w:val="002B69D6"/>
    <w:rsid w:val="002C0179"/>
    <w:rsid w:val="002C0281"/>
    <w:rsid w:val="002C074E"/>
    <w:rsid w:val="002C162C"/>
    <w:rsid w:val="002C19FE"/>
    <w:rsid w:val="002C5C47"/>
    <w:rsid w:val="002D1A70"/>
    <w:rsid w:val="002D5A92"/>
    <w:rsid w:val="002D5B69"/>
    <w:rsid w:val="002D637A"/>
    <w:rsid w:val="002E1129"/>
    <w:rsid w:val="002E6444"/>
    <w:rsid w:val="002E704C"/>
    <w:rsid w:val="002E7F67"/>
    <w:rsid w:val="002F051F"/>
    <w:rsid w:val="002F076A"/>
    <w:rsid w:val="002F3EA2"/>
    <w:rsid w:val="002F3ECB"/>
    <w:rsid w:val="002F4DAA"/>
    <w:rsid w:val="002F55F7"/>
    <w:rsid w:val="002F6DEB"/>
    <w:rsid w:val="003011D2"/>
    <w:rsid w:val="00303E20"/>
    <w:rsid w:val="00304A11"/>
    <w:rsid w:val="00314AAC"/>
    <w:rsid w:val="00316247"/>
    <w:rsid w:val="0032060B"/>
    <w:rsid w:val="00323461"/>
    <w:rsid w:val="0032600B"/>
    <w:rsid w:val="00327A3C"/>
    <w:rsid w:val="00332065"/>
    <w:rsid w:val="003332F3"/>
    <w:rsid w:val="003351DE"/>
    <w:rsid w:val="00335554"/>
    <w:rsid w:val="00336AA2"/>
    <w:rsid w:val="003375BB"/>
    <w:rsid w:val="00340176"/>
    <w:rsid w:val="00342E98"/>
    <w:rsid w:val="003432DC"/>
    <w:rsid w:val="003435F2"/>
    <w:rsid w:val="00346314"/>
    <w:rsid w:val="00346BB8"/>
    <w:rsid w:val="003517C7"/>
    <w:rsid w:val="00352784"/>
    <w:rsid w:val="00356046"/>
    <w:rsid w:val="003577C8"/>
    <w:rsid w:val="003579DA"/>
    <w:rsid w:val="003601D3"/>
    <w:rsid w:val="003602DC"/>
    <w:rsid w:val="00360E9F"/>
    <w:rsid w:val="00361F12"/>
    <w:rsid w:val="003626A8"/>
    <w:rsid w:val="00363069"/>
    <w:rsid w:val="003651D9"/>
    <w:rsid w:val="00366C7E"/>
    <w:rsid w:val="00370B52"/>
    <w:rsid w:val="00370CB5"/>
    <w:rsid w:val="003722D8"/>
    <w:rsid w:val="00372301"/>
    <w:rsid w:val="0037469E"/>
    <w:rsid w:val="00374B3E"/>
    <w:rsid w:val="003806DD"/>
    <w:rsid w:val="00380EA2"/>
    <w:rsid w:val="00383502"/>
    <w:rsid w:val="0038429E"/>
    <w:rsid w:val="003854E5"/>
    <w:rsid w:val="00386985"/>
    <w:rsid w:val="003870D8"/>
    <w:rsid w:val="003921A0"/>
    <w:rsid w:val="00397122"/>
    <w:rsid w:val="003A09FE"/>
    <w:rsid w:val="003A4B07"/>
    <w:rsid w:val="003B2A2B"/>
    <w:rsid w:val="003B40CC"/>
    <w:rsid w:val="003B70A2"/>
    <w:rsid w:val="003C105C"/>
    <w:rsid w:val="003D19E0"/>
    <w:rsid w:val="003D24EE"/>
    <w:rsid w:val="003D3EFA"/>
    <w:rsid w:val="003D5A68"/>
    <w:rsid w:val="003D7C37"/>
    <w:rsid w:val="003E5C68"/>
    <w:rsid w:val="003F0805"/>
    <w:rsid w:val="003F16CA"/>
    <w:rsid w:val="003F252B"/>
    <w:rsid w:val="003F3E4A"/>
    <w:rsid w:val="003F46E3"/>
    <w:rsid w:val="003F56AB"/>
    <w:rsid w:val="003F7141"/>
    <w:rsid w:val="004013F3"/>
    <w:rsid w:val="004037FB"/>
    <w:rsid w:val="004046B6"/>
    <w:rsid w:val="004070FB"/>
    <w:rsid w:val="00410D6B"/>
    <w:rsid w:val="00410F59"/>
    <w:rsid w:val="00412649"/>
    <w:rsid w:val="00415432"/>
    <w:rsid w:val="00416D92"/>
    <w:rsid w:val="00417A70"/>
    <w:rsid w:val="00421E3A"/>
    <w:rsid w:val="004225C9"/>
    <w:rsid w:val="00423EF3"/>
    <w:rsid w:val="00431AA5"/>
    <w:rsid w:val="0043514A"/>
    <w:rsid w:val="00435D6A"/>
    <w:rsid w:val="00436599"/>
    <w:rsid w:val="0043770D"/>
    <w:rsid w:val="004424C6"/>
    <w:rsid w:val="0044310A"/>
    <w:rsid w:val="00444100"/>
    <w:rsid w:val="00444CFC"/>
    <w:rsid w:val="00445D2F"/>
    <w:rsid w:val="00447451"/>
    <w:rsid w:val="004504B0"/>
    <w:rsid w:val="004541CC"/>
    <w:rsid w:val="00454BC5"/>
    <w:rsid w:val="00457DDC"/>
    <w:rsid w:val="00460B64"/>
    <w:rsid w:val="00461A12"/>
    <w:rsid w:val="004651FC"/>
    <w:rsid w:val="00472402"/>
    <w:rsid w:val="0047460E"/>
    <w:rsid w:val="00477187"/>
    <w:rsid w:val="00477CF6"/>
    <w:rsid w:val="004809A3"/>
    <w:rsid w:val="00481203"/>
    <w:rsid w:val="004818E8"/>
    <w:rsid w:val="00482DC2"/>
    <w:rsid w:val="004845CE"/>
    <w:rsid w:val="004872AD"/>
    <w:rsid w:val="004A2DD0"/>
    <w:rsid w:val="004A4179"/>
    <w:rsid w:val="004A6575"/>
    <w:rsid w:val="004A7D5B"/>
    <w:rsid w:val="004B387F"/>
    <w:rsid w:val="004B4EF3"/>
    <w:rsid w:val="004B576F"/>
    <w:rsid w:val="004B6AF1"/>
    <w:rsid w:val="004B7094"/>
    <w:rsid w:val="004C063F"/>
    <w:rsid w:val="004C10B4"/>
    <w:rsid w:val="004C1D32"/>
    <w:rsid w:val="004C3141"/>
    <w:rsid w:val="004D03AC"/>
    <w:rsid w:val="004D3B02"/>
    <w:rsid w:val="004D4F35"/>
    <w:rsid w:val="004D68CC"/>
    <w:rsid w:val="004D69C3"/>
    <w:rsid w:val="004D6C45"/>
    <w:rsid w:val="004F02FF"/>
    <w:rsid w:val="004F1713"/>
    <w:rsid w:val="004F21DD"/>
    <w:rsid w:val="004F45EB"/>
    <w:rsid w:val="004F5211"/>
    <w:rsid w:val="004F5AD9"/>
    <w:rsid w:val="004F7C05"/>
    <w:rsid w:val="00500CA3"/>
    <w:rsid w:val="00500DD1"/>
    <w:rsid w:val="00503AE1"/>
    <w:rsid w:val="005044AC"/>
    <w:rsid w:val="00506101"/>
    <w:rsid w:val="0050674C"/>
    <w:rsid w:val="00506C22"/>
    <w:rsid w:val="00507941"/>
    <w:rsid w:val="00510062"/>
    <w:rsid w:val="0051023F"/>
    <w:rsid w:val="00513057"/>
    <w:rsid w:val="00515502"/>
    <w:rsid w:val="00516947"/>
    <w:rsid w:val="00516D6D"/>
    <w:rsid w:val="005208CA"/>
    <w:rsid w:val="00521156"/>
    <w:rsid w:val="00522681"/>
    <w:rsid w:val="0052286D"/>
    <w:rsid w:val="005229BD"/>
    <w:rsid w:val="00522F40"/>
    <w:rsid w:val="00523877"/>
    <w:rsid w:val="00523C5F"/>
    <w:rsid w:val="00525270"/>
    <w:rsid w:val="00530B05"/>
    <w:rsid w:val="005339EE"/>
    <w:rsid w:val="005360E4"/>
    <w:rsid w:val="00540632"/>
    <w:rsid w:val="005410F9"/>
    <w:rsid w:val="005412B8"/>
    <w:rsid w:val="005416D9"/>
    <w:rsid w:val="00543281"/>
    <w:rsid w:val="00543FFB"/>
    <w:rsid w:val="005448A0"/>
    <w:rsid w:val="0054524C"/>
    <w:rsid w:val="005462B7"/>
    <w:rsid w:val="00546337"/>
    <w:rsid w:val="005537B4"/>
    <w:rsid w:val="00554504"/>
    <w:rsid w:val="00555109"/>
    <w:rsid w:val="00555A14"/>
    <w:rsid w:val="00556E6C"/>
    <w:rsid w:val="00566595"/>
    <w:rsid w:val="00566683"/>
    <w:rsid w:val="00566F21"/>
    <w:rsid w:val="005672A9"/>
    <w:rsid w:val="00567637"/>
    <w:rsid w:val="00570B52"/>
    <w:rsid w:val="00572031"/>
    <w:rsid w:val="00573102"/>
    <w:rsid w:val="0057764F"/>
    <w:rsid w:val="00581165"/>
    <w:rsid w:val="005813F2"/>
    <w:rsid w:val="00581829"/>
    <w:rsid w:val="00585DA2"/>
    <w:rsid w:val="00587A93"/>
    <w:rsid w:val="00592D74"/>
    <w:rsid w:val="005942AE"/>
    <w:rsid w:val="00594882"/>
    <w:rsid w:val="00595DCC"/>
    <w:rsid w:val="00595EA2"/>
    <w:rsid w:val="00597DB2"/>
    <w:rsid w:val="005A21A8"/>
    <w:rsid w:val="005A51AE"/>
    <w:rsid w:val="005A74F8"/>
    <w:rsid w:val="005B1B21"/>
    <w:rsid w:val="005B58FE"/>
    <w:rsid w:val="005B5C92"/>
    <w:rsid w:val="005B72F3"/>
    <w:rsid w:val="005B7BFB"/>
    <w:rsid w:val="005C2880"/>
    <w:rsid w:val="005C4367"/>
    <w:rsid w:val="005C50BF"/>
    <w:rsid w:val="005C5E28"/>
    <w:rsid w:val="005D11B1"/>
    <w:rsid w:val="005D1F91"/>
    <w:rsid w:val="005D6104"/>
    <w:rsid w:val="005D6176"/>
    <w:rsid w:val="005D7666"/>
    <w:rsid w:val="005E0120"/>
    <w:rsid w:val="005E1E53"/>
    <w:rsid w:val="005E2E44"/>
    <w:rsid w:val="005F0BD1"/>
    <w:rsid w:val="005F2045"/>
    <w:rsid w:val="005F21E7"/>
    <w:rsid w:val="005F3FB5"/>
    <w:rsid w:val="005F4C3E"/>
    <w:rsid w:val="005F5B9E"/>
    <w:rsid w:val="005F62C1"/>
    <w:rsid w:val="005F7BC4"/>
    <w:rsid w:val="00600EC6"/>
    <w:rsid w:val="006014F8"/>
    <w:rsid w:val="00603ED5"/>
    <w:rsid w:val="00606700"/>
    <w:rsid w:val="00607065"/>
    <w:rsid w:val="00607495"/>
    <w:rsid w:val="00607529"/>
    <w:rsid w:val="006106AB"/>
    <w:rsid w:val="00611438"/>
    <w:rsid w:val="006116E2"/>
    <w:rsid w:val="00611968"/>
    <w:rsid w:val="00612081"/>
    <w:rsid w:val="00613604"/>
    <w:rsid w:val="00613C53"/>
    <w:rsid w:val="00622D31"/>
    <w:rsid w:val="00625D23"/>
    <w:rsid w:val="006263EA"/>
    <w:rsid w:val="006306AE"/>
    <w:rsid w:val="00630BD4"/>
    <w:rsid w:val="00630F33"/>
    <w:rsid w:val="006336F6"/>
    <w:rsid w:val="006360B8"/>
    <w:rsid w:val="00636A29"/>
    <w:rsid w:val="006375D3"/>
    <w:rsid w:val="00637D3B"/>
    <w:rsid w:val="006401AA"/>
    <w:rsid w:val="00640B0B"/>
    <w:rsid w:val="00642621"/>
    <w:rsid w:val="00644FC1"/>
    <w:rsid w:val="00645912"/>
    <w:rsid w:val="006512F0"/>
    <w:rsid w:val="006514EA"/>
    <w:rsid w:val="00656A6B"/>
    <w:rsid w:val="006570C2"/>
    <w:rsid w:val="00657483"/>
    <w:rsid w:val="00657D71"/>
    <w:rsid w:val="00662893"/>
    <w:rsid w:val="00663624"/>
    <w:rsid w:val="00665A0A"/>
    <w:rsid w:val="00665D8F"/>
    <w:rsid w:val="00666E8A"/>
    <w:rsid w:val="00667898"/>
    <w:rsid w:val="0066789C"/>
    <w:rsid w:val="006721D3"/>
    <w:rsid w:val="00672C39"/>
    <w:rsid w:val="00674B58"/>
    <w:rsid w:val="00675096"/>
    <w:rsid w:val="00680648"/>
    <w:rsid w:val="00680C75"/>
    <w:rsid w:val="006816C9"/>
    <w:rsid w:val="00682040"/>
    <w:rsid w:val="006825E1"/>
    <w:rsid w:val="00682FCF"/>
    <w:rsid w:val="0068355D"/>
    <w:rsid w:val="00692B37"/>
    <w:rsid w:val="006934E4"/>
    <w:rsid w:val="00693503"/>
    <w:rsid w:val="00694B62"/>
    <w:rsid w:val="00697192"/>
    <w:rsid w:val="0069764C"/>
    <w:rsid w:val="006A0B56"/>
    <w:rsid w:val="006A2A74"/>
    <w:rsid w:val="006A3098"/>
    <w:rsid w:val="006A4160"/>
    <w:rsid w:val="006B0762"/>
    <w:rsid w:val="006B1372"/>
    <w:rsid w:val="006B245F"/>
    <w:rsid w:val="006B7354"/>
    <w:rsid w:val="006B748A"/>
    <w:rsid w:val="006B7ABF"/>
    <w:rsid w:val="006C1156"/>
    <w:rsid w:val="006C242B"/>
    <w:rsid w:val="006C2C14"/>
    <w:rsid w:val="006C2D3D"/>
    <w:rsid w:val="006C371A"/>
    <w:rsid w:val="006C5CF8"/>
    <w:rsid w:val="006C7E2C"/>
    <w:rsid w:val="006D4881"/>
    <w:rsid w:val="006D768F"/>
    <w:rsid w:val="006D7C6A"/>
    <w:rsid w:val="006E163F"/>
    <w:rsid w:val="006E5767"/>
    <w:rsid w:val="006E6B13"/>
    <w:rsid w:val="006F09F9"/>
    <w:rsid w:val="006F485B"/>
    <w:rsid w:val="006F560E"/>
    <w:rsid w:val="006F5FC2"/>
    <w:rsid w:val="006F61FA"/>
    <w:rsid w:val="00701B3A"/>
    <w:rsid w:val="00702B46"/>
    <w:rsid w:val="0070347A"/>
    <w:rsid w:val="00705E76"/>
    <w:rsid w:val="00706D28"/>
    <w:rsid w:val="0070762D"/>
    <w:rsid w:val="00711D81"/>
    <w:rsid w:val="007124E0"/>
    <w:rsid w:val="00712AE6"/>
    <w:rsid w:val="0071309E"/>
    <w:rsid w:val="00713367"/>
    <w:rsid w:val="0071782A"/>
    <w:rsid w:val="00723DAF"/>
    <w:rsid w:val="0072480C"/>
    <w:rsid w:val="007251A4"/>
    <w:rsid w:val="00726876"/>
    <w:rsid w:val="00730E16"/>
    <w:rsid w:val="00736715"/>
    <w:rsid w:val="007400C4"/>
    <w:rsid w:val="00741260"/>
    <w:rsid w:val="0074179B"/>
    <w:rsid w:val="00745632"/>
    <w:rsid w:val="00746A3D"/>
    <w:rsid w:val="007472F9"/>
    <w:rsid w:val="00747676"/>
    <w:rsid w:val="007479B6"/>
    <w:rsid w:val="00747E7C"/>
    <w:rsid w:val="0075578D"/>
    <w:rsid w:val="00755BAB"/>
    <w:rsid w:val="00761469"/>
    <w:rsid w:val="00761EF1"/>
    <w:rsid w:val="00765408"/>
    <w:rsid w:val="00765710"/>
    <w:rsid w:val="007668FC"/>
    <w:rsid w:val="00767053"/>
    <w:rsid w:val="00770E6A"/>
    <w:rsid w:val="00774B6B"/>
    <w:rsid w:val="00774C3F"/>
    <w:rsid w:val="007759F2"/>
    <w:rsid w:val="007770DD"/>
    <w:rsid w:val="007773C8"/>
    <w:rsid w:val="0078063E"/>
    <w:rsid w:val="007824BF"/>
    <w:rsid w:val="007845D1"/>
    <w:rsid w:val="00787B2D"/>
    <w:rsid w:val="0079073F"/>
    <w:rsid w:val="007922ED"/>
    <w:rsid w:val="007947A8"/>
    <w:rsid w:val="00796107"/>
    <w:rsid w:val="007A1781"/>
    <w:rsid w:val="007A37FC"/>
    <w:rsid w:val="007A51E3"/>
    <w:rsid w:val="007A55F9"/>
    <w:rsid w:val="007A5635"/>
    <w:rsid w:val="007A676E"/>
    <w:rsid w:val="007A7BF7"/>
    <w:rsid w:val="007B045D"/>
    <w:rsid w:val="007B1CBD"/>
    <w:rsid w:val="007B331F"/>
    <w:rsid w:val="007B44B7"/>
    <w:rsid w:val="007B56AE"/>
    <w:rsid w:val="007B64E0"/>
    <w:rsid w:val="007B793F"/>
    <w:rsid w:val="007C0397"/>
    <w:rsid w:val="007C08E9"/>
    <w:rsid w:val="007C1AAC"/>
    <w:rsid w:val="007C1B14"/>
    <w:rsid w:val="007C1C2D"/>
    <w:rsid w:val="007C3E9A"/>
    <w:rsid w:val="007C5673"/>
    <w:rsid w:val="007C5BB5"/>
    <w:rsid w:val="007C6E3A"/>
    <w:rsid w:val="007C76D9"/>
    <w:rsid w:val="007D1847"/>
    <w:rsid w:val="007D1AFE"/>
    <w:rsid w:val="007D2B15"/>
    <w:rsid w:val="007D724B"/>
    <w:rsid w:val="007E081A"/>
    <w:rsid w:val="007E16DB"/>
    <w:rsid w:val="007E5868"/>
    <w:rsid w:val="007E5AD4"/>
    <w:rsid w:val="007E5B51"/>
    <w:rsid w:val="007E727D"/>
    <w:rsid w:val="007E786F"/>
    <w:rsid w:val="007F56DB"/>
    <w:rsid w:val="007F5EE3"/>
    <w:rsid w:val="007F60D2"/>
    <w:rsid w:val="007F771A"/>
    <w:rsid w:val="007F7801"/>
    <w:rsid w:val="00800FE5"/>
    <w:rsid w:val="00802F29"/>
    <w:rsid w:val="00803E2D"/>
    <w:rsid w:val="008044D0"/>
    <w:rsid w:val="008057E7"/>
    <w:rsid w:val="008067DF"/>
    <w:rsid w:val="0081320A"/>
    <w:rsid w:val="00814F1E"/>
    <w:rsid w:val="00815E51"/>
    <w:rsid w:val="00821E61"/>
    <w:rsid w:val="008249A2"/>
    <w:rsid w:val="00825642"/>
    <w:rsid w:val="008256D6"/>
    <w:rsid w:val="0082696F"/>
    <w:rsid w:val="00830E0E"/>
    <w:rsid w:val="00831FF5"/>
    <w:rsid w:val="00832E1C"/>
    <w:rsid w:val="00833045"/>
    <w:rsid w:val="008341AE"/>
    <w:rsid w:val="0083472F"/>
    <w:rsid w:val="00834DF7"/>
    <w:rsid w:val="008358E5"/>
    <w:rsid w:val="008360E8"/>
    <w:rsid w:val="00836F8A"/>
    <w:rsid w:val="008374D0"/>
    <w:rsid w:val="00837811"/>
    <w:rsid w:val="008413B1"/>
    <w:rsid w:val="0084187F"/>
    <w:rsid w:val="008424FD"/>
    <w:rsid w:val="00843006"/>
    <w:rsid w:val="00843B52"/>
    <w:rsid w:val="00843D00"/>
    <w:rsid w:val="008452AF"/>
    <w:rsid w:val="0084755F"/>
    <w:rsid w:val="00852166"/>
    <w:rsid w:val="00854085"/>
    <w:rsid w:val="00855EDF"/>
    <w:rsid w:val="00856E92"/>
    <w:rsid w:val="008600C2"/>
    <w:rsid w:val="008608EF"/>
    <w:rsid w:val="00860A40"/>
    <w:rsid w:val="008616CB"/>
    <w:rsid w:val="0086353F"/>
    <w:rsid w:val="00863C8B"/>
    <w:rsid w:val="00865616"/>
    <w:rsid w:val="00865DF9"/>
    <w:rsid w:val="00866192"/>
    <w:rsid w:val="00870306"/>
    <w:rsid w:val="008705E6"/>
    <w:rsid w:val="00870637"/>
    <w:rsid w:val="00871613"/>
    <w:rsid w:val="00872B4E"/>
    <w:rsid w:val="00872C0C"/>
    <w:rsid w:val="00875076"/>
    <w:rsid w:val="00875BFD"/>
    <w:rsid w:val="00876596"/>
    <w:rsid w:val="00877EE3"/>
    <w:rsid w:val="0088420D"/>
    <w:rsid w:val="00885ABD"/>
    <w:rsid w:val="00887E40"/>
    <w:rsid w:val="00892A32"/>
    <w:rsid w:val="00892FAE"/>
    <w:rsid w:val="008935BE"/>
    <w:rsid w:val="00893ADF"/>
    <w:rsid w:val="008972F6"/>
    <w:rsid w:val="008A28CE"/>
    <w:rsid w:val="008A3FD2"/>
    <w:rsid w:val="008B53CB"/>
    <w:rsid w:val="008B5D7E"/>
    <w:rsid w:val="008B620B"/>
    <w:rsid w:val="008B6391"/>
    <w:rsid w:val="008B7E4A"/>
    <w:rsid w:val="008C1766"/>
    <w:rsid w:val="008C263F"/>
    <w:rsid w:val="008C3D20"/>
    <w:rsid w:val="008C57EC"/>
    <w:rsid w:val="008C599C"/>
    <w:rsid w:val="008C5B4E"/>
    <w:rsid w:val="008D052D"/>
    <w:rsid w:val="008D0BA0"/>
    <w:rsid w:val="008D17FF"/>
    <w:rsid w:val="008D45BC"/>
    <w:rsid w:val="008D7044"/>
    <w:rsid w:val="008D7584"/>
    <w:rsid w:val="008D7642"/>
    <w:rsid w:val="008E0275"/>
    <w:rsid w:val="008E0F09"/>
    <w:rsid w:val="008E15A1"/>
    <w:rsid w:val="008E2B5E"/>
    <w:rsid w:val="008E3F6C"/>
    <w:rsid w:val="008E441F"/>
    <w:rsid w:val="008E7999"/>
    <w:rsid w:val="008F78D2"/>
    <w:rsid w:val="00900601"/>
    <w:rsid w:val="009019F3"/>
    <w:rsid w:val="00901DE3"/>
    <w:rsid w:val="00901F1B"/>
    <w:rsid w:val="00903311"/>
    <w:rsid w:val="00903D16"/>
    <w:rsid w:val="00904BBF"/>
    <w:rsid w:val="00907134"/>
    <w:rsid w:val="00907F40"/>
    <w:rsid w:val="009102B8"/>
    <w:rsid w:val="00910E03"/>
    <w:rsid w:val="00912388"/>
    <w:rsid w:val="00912BBC"/>
    <w:rsid w:val="00917A0D"/>
    <w:rsid w:val="00921EE7"/>
    <w:rsid w:val="00922812"/>
    <w:rsid w:val="00923095"/>
    <w:rsid w:val="009268F6"/>
    <w:rsid w:val="00927293"/>
    <w:rsid w:val="00927BEA"/>
    <w:rsid w:val="00933AAC"/>
    <w:rsid w:val="00933C9A"/>
    <w:rsid w:val="00934D96"/>
    <w:rsid w:val="009371C4"/>
    <w:rsid w:val="0094028C"/>
    <w:rsid w:val="009406A5"/>
    <w:rsid w:val="00940FC7"/>
    <w:rsid w:val="009429FB"/>
    <w:rsid w:val="009447DC"/>
    <w:rsid w:val="0095196C"/>
    <w:rsid w:val="00951ABD"/>
    <w:rsid w:val="00951F63"/>
    <w:rsid w:val="0095239E"/>
    <w:rsid w:val="0095298A"/>
    <w:rsid w:val="009529DE"/>
    <w:rsid w:val="00953CFC"/>
    <w:rsid w:val="009540A9"/>
    <w:rsid w:val="0095594C"/>
    <w:rsid w:val="00955CD4"/>
    <w:rsid w:val="00955D1C"/>
    <w:rsid w:val="00956966"/>
    <w:rsid w:val="009612F6"/>
    <w:rsid w:val="0096527A"/>
    <w:rsid w:val="0096568A"/>
    <w:rsid w:val="0096654E"/>
    <w:rsid w:val="00966AC0"/>
    <w:rsid w:val="00966B6D"/>
    <w:rsid w:val="00967B49"/>
    <w:rsid w:val="00971FF7"/>
    <w:rsid w:val="00974422"/>
    <w:rsid w:val="0097454A"/>
    <w:rsid w:val="00974BDB"/>
    <w:rsid w:val="009754BC"/>
    <w:rsid w:val="009768A7"/>
    <w:rsid w:val="009813A1"/>
    <w:rsid w:val="009828D8"/>
    <w:rsid w:val="00983131"/>
    <w:rsid w:val="00983C65"/>
    <w:rsid w:val="009843EF"/>
    <w:rsid w:val="00985990"/>
    <w:rsid w:val="009903C2"/>
    <w:rsid w:val="00990C88"/>
    <w:rsid w:val="00991D63"/>
    <w:rsid w:val="009932EA"/>
    <w:rsid w:val="00993FF5"/>
    <w:rsid w:val="00994EB9"/>
    <w:rsid w:val="00996E56"/>
    <w:rsid w:val="009A711F"/>
    <w:rsid w:val="009B048D"/>
    <w:rsid w:val="009C10D5"/>
    <w:rsid w:val="009C6269"/>
    <w:rsid w:val="009C6F21"/>
    <w:rsid w:val="009D0CDF"/>
    <w:rsid w:val="009D107B"/>
    <w:rsid w:val="009D125C"/>
    <w:rsid w:val="009D2A49"/>
    <w:rsid w:val="009D6A32"/>
    <w:rsid w:val="009D7F8D"/>
    <w:rsid w:val="009E34B7"/>
    <w:rsid w:val="009E36D0"/>
    <w:rsid w:val="009E7A54"/>
    <w:rsid w:val="009F3200"/>
    <w:rsid w:val="009F5CF4"/>
    <w:rsid w:val="009F74F0"/>
    <w:rsid w:val="00A01A0F"/>
    <w:rsid w:val="00A02642"/>
    <w:rsid w:val="00A0385A"/>
    <w:rsid w:val="00A0425A"/>
    <w:rsid w:val="00A042AA"/>
    <w:rsid w:val="00A05A12"/>
    <w:rsid w:val="00A061DB"/>
    <w:rsid w:val="00A109CB"/>
    <w:rsid w:val="00A1179B"/>
    <w:rsid w:val="00A16BD3"/>
    <w:rsid w:val="00A174B6"/>
    <w:rsid w:val="00A177D5"/>
    <w:rsid w:val="00A23689"/>
    <w:rsid w:val="00A30BDA"/>
    <w:rsid w:val="00A322F4"/>
    <w:rsid w:val="00A34261"/>
    <w:rsid w:val="00A37FED"/>
    <w:rsid w:val="00A40726"/>
    <w:rsid w:val="00A409A8"/>
    <w:rsid w:val="00A41033"/>
    <w:rsid w:val="00A41A4B"/>
    <w:rsid w:val="00A43E27"/>
    <w:rsid w:val="00A43E92"/>
    <w:rsid w:val="00A55AB9"/>
    <w:rsid w:val="00A5645C"/>
    <w:rsid w:val="00A56C5A"/>
    <w:rsid w:val="00A60F02"/>
    <w:rsid w:val="00A61F87"/>
    <w:rsid w:val="00A66F91"/>
    <w:rsid w:val="00A67ED5"/>
    <w:rsid w:val="00A7188F"/>
    <w:rsid w:val="00A75609"/>
    <w:rsid w:val="00A75A26"/>
    <w:rsid w:val="00A773A9"/>
    <w:rsid w:val="00A8127D"/>
    <w:rsid w:val="00A81A7C"/>
    <w:rsid w:val="00A825F1"/>
    <w:rsid w:val="00A85861"/>
    <w:rsid w:val="00A875FF"/>
    <w:rsid w:val="00A90118"/>
    <w:rsid w:val="00A90325"/>
    <w:rsid w:val="00A90BD5"/>
    <w:rsid w:val="00A910E1"/>
    <w:rsid w:val="00A930A0"/>
    <w:rsid w:val="00A97446"/>
    <w:rsid w:val="00A9751B"/>
    <w:rsid w:val="00AA4909"/>
    <w:rsid w:val="00AA684E"/>
    <w:rsid w:val="00AA69C0"/>
    <w:rsid w:val="00AB617F"/>
    <w:rsid w:val="00AB6A45"/>
    <w:rsid w:val="00AC111A"/>
    <w:rsid w:val="00AC5C80"/>
    <w:rsid w:val="00AC609B"/>
    <w:rsid w:val="00AC69D1"/>
    <w:rsid w:val="00AC6B22"/>
    <w:rsid w:val="00AC7C88"/>
    <w:rsid w:val="00AD069D"/>
    <w:rsid w:val="00AD263D"/>
    <w:rsid w:val="00AD2645"/>
    <w:rsid w:val="00AD2AE2"/>
    <w:rsid w:val="00AD3EA6"/>
    <w:rsid w:val="00AE3835"/>
    <w:rsid w:val="00AE4AED"/>
    <w:rsid w:val="00AE5EE6"/>
    <w:rsid w:val="00AE6CC9"/>
    <w:rsid w:val="00AF0095"/>
    <w:rsid w:val="00AF0577"/>
    <w:rsid w:val="00AF0BD2"/>
    <w:rsid w:val="00AF1D7E"/>
    <w:rsid w:val="00AF1FCE"/>
    <w:rsid w:val="00AF20C9"/>
    <w:rsid w:val="00AF4108"/>
    <w:rsid w:val="00AF472E"/>
    <w:rsid w:val="00AF7069"/>
    <w:rsid w:val="00B019B2"/>
    <w:rsid w:val="00B03AB8"/>
    <w:rsid w:val="00B03C08"/>
    <w:rsid w:val="00B072B1"/>
    <w:rsid w:val="00B07EFC"/>
    <w:rsid w:val="00B10DCE"/>
    <w:rsid w:val="00B1148B"/>
    <w:rsid w:val="00B118A3"/>
    <w:rsid w:val="00B129EE"/>
    <w:rsid w:val="00B15A1D"/>
    <w:rsid w:val="00B15D8F"/>
    <w:rsid w:val="00B15E9B"/>
    <w:rsid w:val="00B20B26"/>
    <w:rsid w:val="00B22371"/>
    <w:rsid w:val="00B23201"/>
    <w:rsid w:val="00B24019"/>
    <w:rsid w:val="00B275B5"/>
    <w:rsid w:val="00B31482"/>
    <w:rsid w:val="00B3238C"/>
    <w:rsid w:val="00B32D8C"/>
    <w:rsid w:val="00B32E92"/>
    <w:rsid w:val="00B33762"/>
    <w:rsid w:val="00B34F1E"/>
    <w:rsid w:val="00B35749"/>
    <w:rsid w:val="00B403E4"/>
    <w:rsid w:val="00B419EF"/>
    <w:rsid w:val="00B43198"/>
    <w:rsid w:val="00B44DBB"/>
    <w:rsid w:val="00B4614C"/>
    <w:rsid w:val="00B464F0"/>
    <w:rsid w:val="00B4783F"/>
    <w:rsid w:val="00B4798B"/>
    <w:rsid w:val="00B51C6C"/>
    <w:rsid w:val="00B52D89"/>
    <w:rsid w:val="00B541EC"/>
    <w:rsid w:val="00B54481"/>
    <w:rsid w:val="00B54D6B"/>
    <w:rsid w:val="00B55350"/>
    <w:rsid w:val="00B57DE8"/>
    <w:rsid w:val="00B616FE"/>
    <w:rsid w:val="00B62667"/>
    <w:rsid w:val="00B63B69"/>
    <w:rsid w:val="00B65E96"/>
    <w:rsid w:val="00B6669E"/>
    <w:rsid w:val="00B66D40"/>
    <w:rsid w:val="00B67257"/>
    <w:rsid w:val="00B704D5"/>
    <w:rsid w:val="00B71EA5"/>
    <w:rsid w:val="00B723D7"/>
    <w:rsid w:val="00B72913"/>
    <w:rsid w:val="00B74BB5"/>
    <w:rsid w:val="00B7582C"/>
    <w:rsid w:val="00B81624"/>
    <w:rsid w:val="00B81EEB"/>
    <w:rsid w:val="00B82D84"/>
    <w:rsid w:val="00B84D95"/>
    <w:rsid w:val="00B8586D"/>
    <w:rsid w:val="00B87220"/>
    <w:rsid w:val="00B9073C"/>
    <w:rsid w:val="00B91568"/>
    <w:rsid w:val="00B92E9F"/>
    <w:rsid w:val="00B92EA1"/>
    <w:rsid w:val="00B9303B"/>
    <w:rsid w:val="00B9308F"/>
    <w:rsid w:val="00B94919"/>
    <w:rsid w:val="00B9565D"/>
    <w:rsid w:val="00B965FD"/>
    <w:rsid w:val="00B97FD1"/>
    <w:rsid w:val="00BA05F8"/>
    <w:rsid w:val="00BA1337"/>
    <w:rsid w:val="00BA1A91"/>
    <w:rsid w:val="00BA437B"/>
    <w:rsid w:val="00BA4A87"/>
    <w:rsid w:val="00BA5F36"/>
    <w:rsid w:val="00BA62DC"/>
    <w:rsid w:val="00BB1C61"/>
    <w:rsid w:val="00BB221E"/>
    <w:rsid w:val="00BB295D"/>
    <w:rsid w:val="00BB5B4C"/>
    <w:rsid w:val="00BB62C0"/>
    <w:rsid w:val="00BB65D8"/>
    <w:rsid w:val="00BB6AAC"/>
    <w:rsid w:val="00BB74AF"/>
    <w:rsid w:val="00BB76BC"/>
    <w:rsid w:val="00BC3E9F"/>
    <w:rsid w:val="00BC5E0E"/>
    <w:rsid w:val="00BC6EDE"/>
    <w:rsid w:val="00BC7584"/>
    <w:rsid w:val="00BD314E"/>
    <w:rsid w:val="00BD4D14"/>
    <w:rsid w:val="00BD50E5"/>
    <w:rsid w:val="00BD6767"/>
    <w:rsid w:val="00BD759C"/>
    <w:rsid w:val="00BD77A8"/>
    <w:rsid w:val="00BE090F"/>
    <w:rsid w:val="00BE1308"/>
    <w:rsid w:val="00BE39EE"/>
    <w:rsid w:val="00BE5916"/>
    <w:rsid w:val="00BE5B7A"/>
    <w:rsid w:val="00BF0150"/>
    <w:rsid w:val="00BF0A94"/>
    <w:rsid w:val="00BF25C9"/>
    <w:rsid w:val="00BF2986"/>
    <w:rsid w:val="00BF6348"/>
    <w:rsid w:val="00BF6BA9"/>
    <w:rsid w:val="00C0135D"/>
    <w:rsid w:val="00C05CCE"/>
    <w:rsid w:val="00C1037F"/>
    <w:rsid w:val="00C10561"/>
    <w:rsid w:val="00C148EC"/>
    <w:rsid w:val="00C14FF1"/>
    <w:rsid w:val="00C158E0"/>
    <w:rsid w:val="00C16F09"/>
    <w:rsid w:val="00C20314"/>
    <w:rsid w:val="00C20AE6"/>
    <w:rsid w:val="00C20EFF"/>
    <w:rsid w:val="00C24B63"/>
    <w:rsid w:val="00C250ED"/>
    <w:rsid w:val="00C253FE"/>
    <w:rsid w:val="00C269FC"/>
    <w:rsid w:val="00C26E7C"/>
    <w:rsid w:val="00C3029C"/>
    <w:rsid w:val="00C344B4"/>
    <w:rsid w:val="00C3452F"/>
    <w:rsid w:val="00C3617A"/>
    <w:rsid w:val="00C36642"/>
    <w:rsid w:val="00C36901"/>
    <w:rsid w:val="00C41244"/>
    <w:rsid w:val="00C412AE"/>
    <w:rsid w:val="00C42C6C"/>
    <w:rsid w:val="00C45949"/>
    <w:rsid w:val="00C45ECB"/>
    <w:rsid w:val="00C4727B"/>
    <w:rsid w:val="00C512AA"/>
    <w:rsid w:val="00C53651"/>
    <w:rsid w:val="00C536E4"/>
    <w:rsid w:val="00C56183"/>
    <w:rsid w:val="00C60F4D"/>
    <w:rsid w:val="00C61586"/>
    <w:rsid w:val="00C62E65"/>
    <w:rsid w:val="00C63D7E"/>
    <w:rsid w:val="00C64BCB"/>
    <w:rsid w:val="00C656EB"/>
    <w:rsid w:val="00C6772C"/>
    <w:rsid w:val="00C71FDB"/>
    <w:rsid w:val="00C72D77"/>
    <w:rsid w:val="00C75E6D"/>
    <w:rsid w:val="00C7717D"/>
    <w:rsid w:val="00C80013"/>
    <w:rsid w:val="00C82ED4"/>
    <w:rsid w:val="00C83F0F"/>
    <w:rsid w:val="00C853EC"/>
    <w:rsid w:val="00C8666B"/>
    <w:rsid w:val="00C87C6F"/>
    <w:rsid w:val="00C92543"/>
    <w:rsid w:val="00C93959"/>
    <w:rsid w:val="00C940A2"/>
    <w:rsid w:val="00C94EB2"/>
    <w:rsid w:val="00C96128"/>
    <w:rsid w:val="00C961D7"/>
    <w:rsid w:val="00C969FE"/>
    <w:rsid w:val="00CA0C23"/>
    <w:rsid w:val="00CA13B2"/>
    <w:rsid w:val="00CA175A"/>
    <w:rsid w:val="00CA352F"/>
    <w:rsid w:val="00CA3664"/>
    <w:rsid w:val="00CA4779"/>
    <w:rsid w:val="00CA47A5"/>
    <w:rsid w:val="00CB574B"/>
    <w:rsid w:val="00CC0A62"/>
    <w:rsid w:val="00CC3077"/>
    <w:rsid w:val="00CC4EA3"/>
    <w:rsid w:val="00CC63C5"/>
    <w:rsid w:val="00CC6D50"/>
    <w:rsid w:val="00CD0A74"/>
    <w:rsid w:val="00CD0A9D"/>
    <w:rsid w:val="00CD31A1"/>
    <w:rsid w:val="00CD322D"/>
    <w:rsid w:val="00CD32A3"/>
    <w:rsid w:val="00CD44D7"/>
    <w:rsid w:val="00CD4D46"/>
    <w:rsid w:val="00CD61EF"/>
    <w:rsid w:val="00CE0AA5"/>
    <w:rsid w:val="00CE371F"/>
    <w:rsid w:val="00CE40B4"/>
    <w:rsid w:val="00CE718E"/>
    <w:rsid w:val="00CF283F"/>
    <w:rsid w:val="00CF3C99"/>
    <w:rsid w:val="00CF508D"/>
    <w:rsid w:val="00CF59AF"/>
    <w:rsid w:val="00CF5FAB"/>
    <w:rsid w:val="00CF6FC1"/>
    <w:rsid w:val="00CF705A"/>
    <w:rsid w:val="00D0225B"/>
    <w:rsid w:val="00D03F0B"/>
    <w:rsid w:val="00D05B7C"/>
    <w:rsid w:val="00D0685B"/>
    <w:rsid w:val="00D07411"/>
    <w:rsid w:val="00D103B4"/>
    <w:rsid w:val="00D11EC4"/>
    <w:rsid w:val="00D15845"/>
    <w:rsid w:val="00D21681"/>
    <w:rsid w:val="00D22DE2"/>
    <w:rsid w:val="00D23852"/>
    <w:rsid w:val="00D24EE1"/>
    <w:rsid w:val="00D250A2"/>
    <w:rsid w:val="00D34580"/>
    <w:rsid w:val="00D34E63"/>
    <w:rsid w:val="00D35F24"/>
    <w:rsid w:val="00D37281"/>
    <w:rsid w:val="00D40905"/>
    <w:rsid w:val="00D41AE1"/>
    <w:rsid w:val="00D41AE2"/>
    <w:rsid w:val="00D422BB"/>
    <w:rsid w:val="00D42ED8"/>
    <w:rsid w:val="00D439FF"/>
    <w:rsid w:val="00D45B79"/>
    <w:rsid w:val="00D47D4D"/>
    <w:rsid w:val="00D51A38"/>
    <w:rsid w:val="00D5643C"/>
    <w:rsid w:val="00D56A8F"/>
    <w:rsid w:val="00D609FE"/>
    <w:rsid w:val="00D60F27"/>
    <w:rsid w:val="00D62CEC"/>
    <w:rsid w:val="00D63D39"/>
    <w:rsid w:val="00D67FD1"/>
    <w:rsid w:val="00D724EA"/>
    <w:rsid w:val="00D750D6"/>
    <w:rsid w:val="00D758D4"/>
    <w:rsid w:val="00D76D4D"/>
    <w:rsid w:val="00D77503"/>
    <w:rsid w:val="00D80646"/>
    <w:rsid w:val="00D809FF"/>
    <w:rsid w:val="00D82E07"/>
    <w:rsid w:val="00D84682"/>
    <w:rsid w:val="00D85A7B"/>
    <w:rsid w:val="00D8771D"/>
    <w:rsid w:val="00D91791"/>
    <w:rsid w:val="00D91815"/>
    <w:rsid w:val="00D95322"/>
    <w:rsid w:val="00DA1854"/>
    <w:rsid w:val="00DA3779"/>
    <w:rsid w:val="00DA4B37"/>
    <w:rsid w:val="00DA5DB3"/>
    <w:rsid w:val="00DA7F54"/>
    <w:rsid w:val="00DA7FE0"/>
    <w:rsid w:val="00DB186B"/>
    <w:rsid w:val="00DB4363"/>
    <w:rsid w:val="00DB5C1E"/>
    <w:rsid w:val="00DB78EC"/>
    <w:rsid w:val="00DC22A5"/>
    <w:rsid w:val="00DC5581"/>
    <w:rsid w:val="00DC5891"/>
    <w:rsid w:val="00DC5BBE"/>
    <w:rsid w:val="00DD13DB"/>
    <w:rsid w:val="00DD24A9"/>
    <w:rsid w:val="00DD4D5A"/>
    <w:rsid w:val="00DD52AA"/>
    <w:rsid w:val="00DD603E"/>
    <w:rsid w:val="00DE0504"/>
    <w:rsid w:val="00DE3B28"/>
    <w:rsid w:val="00DE3F6C"/>
    <w:rsid w:val="00DE5178"/>
    <w:rsid w:val="00DE6D6A"/>
    <w:rsid w:val="00DE7269"/>
    <w:rsid w:val="00DF1425"/>
    <w:rsid w:val="00DF683C"/>
    <w:rsid w:val="00DF769E"/>
    <w:rsid w:val="00DF7CCA"/>
    <w:rsid w:val="00E007E6"/>
    <w:rsid w:val="00E014B6"/>
    <w:rsid w:val="00E02010"/>
    <w:rsid w:val="00E0406F"/>
    <w:rsid w:val="00E121ED"/>
    <w:rsid w:val="00E122CF"/>
    <w:rsid w:val="00E1423C"/>
    <w:rsid w:val="00E15504"/>
    <w:rsid w:val="00E1799F"/>
    <w:rsid w:val="00E20C45"/>
    <w:rsid w:val="00E24840"/>
    <w:rsid w:val="00E25761"/>
    <w:rsid w:val="00E25CC9"/>
    <w:rsid w:val="00E26074"/>
    <w:rsid w:val="00E30AAF"/>
    <w:rsid w:val="00E31F5C"/>
    <w:rsid w:val="00E35F5B"/>
    <w:rsid w:val="00E36A9C"/>
    <w:rsid w:val="00E376FB"/>
    <w:rsid w:val="00E4210F"/>
    <w:rsid w:val="00E4485B"/>
    <w:rsid w:val="00E451B1"/>
    <w:rsid w:val="00E46BAB"/>
    <w:rsid w:val="00E50666"/>
    <w:rsid w:val="00E509A3"/>
    <w:rsid w:val="00E50AF1"/>
    <w:rsid w:val="00E510A3"/>
    <w:rsid w:val="00E55E32"/>
    <w:rsid w:val="00E56193"/>
    <w:rsid w:val="00E5672F"/>
    <w:rsid w:val="00E569C5"/>
    <w:rsid w:val="00E615A4"/>
    <w:rsid w:val="00E61A6A"/>
    <w:rsid w:val="00E6262D"/>
    <w:rsid w:val="00E65CE9"/>
    <w:rsid w:val="00E704AF"/>
    <w:rsid w:val="00E7532D"/>
    <w:rsid w:val="00E76516"/>
    <w:rsid w:val="00E76786"/>
    <w:rsid w:val="00E77FDA"/>
    <w:rsid w:val="00E8043B"/>
    <w:rsid w:val="00E82E7F"/>
    <w:rsid w:val="00E8455F"/>
    <w:rsid w:val="00E84F43"/>
    <w:rsid w:val="00E8520F"/>
    <w:rsid w:val="00E85B67"/>
    <w:rsid w:val="00E86DAB"/>
    <w:rsid w:val="00E90AC0"/>
    <w:rsid w:val="00E912AA"/>
    <w:rsid w:val="00E91A12"/>
    <w:rsid w:val="00E91C15"/>
    <w:rsid w:val="00E91DE7"/>
    <w:rsid w:val="00E92AC5"/>
    <w:rsid w:val="00E92D4E"/>
    <w:rsid w:val="00E9442A"/>
    <w:rsid w:val="00E95A09"/>
    <w:rsid w:val="00E97FCF"/>
    <w:rsid w:val="00EA42BA"/>
    <w:rsid w:val="00EA4EA1"/>
    <w:rsid w:val="00EA59E2"/>
    <w:rsid w:val="00EA7720"/>
    <w:rsid w:val="00EA7AFC"/>
    <w:rsid w:val="00EA7E83"/>
    <w:rsid w:val="00EB0071"/>
    <w:rsid w:val="00EB13EA"/>
    <w:rsid w:val="00EB1EA3"/>
    <w:rsid w:val="00EB21A4"/>
    <w:rsid w:val="00EB5859"/>
    <w:rsid w:val="00EB673F"/>
    <w:rsid w:val="00EB71A2"/>
    <w:rsid w:val="00EC098D"/>
    <w:rsid w:val="00EC11E0"/>
    <w:rsid w:val="00ED0083"/>
    <w:rsid w:val="00ED3E87"/>
    <w:rsid w:val="00ED40AD"/>
    <w:rsid w:val="00ED4892"/>
    <w:rsid w:val="00ED5269"/>
    <w:rsid w:val="00EE1C86"/>
    <w:rsid w:val="00EE3CC3"/>
    <w:rsid w:val="00EE431A"/>
    <w:rsid w:val="00EE71D1"/>
    <w:rsid w:val="00EF10D3"/>
    <w:rsid w:val="00EF14C2"/>
    <w:rsid w:val="00EF1A26"/>
    <w:rsid w:val="00EF1AE6"/>
    <w:rsid w:val="00EF1E77"/>
    <w:rsid w:val="00EF3F52"/>
    <w:rsid w:val="00EF403D"/>
    <w:rsid w:val="00EF6962"/>
    <w:rsid w:val="00EF7229"/>
    <w:rsid w:val="00F002DD"/>
    <w:rsid w:val="00F00FB0"/>
    <w:rsid w:val="00F01AC8"/>
    <w:rsid w:val="00F034AC"/>
    <w:rsid w:val="00F03606"/>
    <w:rsid w:val="00F059F9"/>
    <w:rsid w:val="00F05A94"/>
    <w:rsid w:val="00F0665F"/>
    <w:rsid w:val="00F1104D"/>
    <w:rsid w:val="00F136B5"/>
    <w:rsid w:val="00F146E5"/>
    <w:rsid w:val="00F159CF"/>
    <w:rsid w:val="00F162E6"/>
    <w:rsid w:val="00F2262E"/>
    <w:rsid w:val="00F23863"/>
    <w:rsid w:val="00F23C84"/>
    <w:rsid w:val="00F25751"/>
    <w:rsid w:val="00F260C3"/>
    <w:rsid w:val="00F3039B"/>
    <w:rsid w:val="00F3060F"/>
    <w:rsid w:val="00F3133B"/>
    <w:rsid w:val="00F313A8"/>
    <w:rsid w:val="00F327CB"/>
    <w:rsid w:val="00F34CF8"/>
    <w:rsid w:val="00F42677"/>
    <w:rsid w:val="00F43737"/>
    <w:rsid w:val="00F44049"/>
    <w:rsid w:val="00F455EA"/>
    <w:rsid w:val="00F50AC8"/>
    <w:rsid w:val="00F55526"/>
    <w:rsid w:val="00F5664F"/>
    <w:rsid w:val="00F602CB"/>
    <w:rsid w:val="00F6224C"/>
    <w:rsid w:val="00F623E5"/>
    <w:rsid w:val="00F6298D"/>
    <w:rsid w:val="00F64792"/>
    <w:rsid w:val="00F669C1"/>
    <w:rsid w:val="00F66C25"/>
    <w:rsid w:val="00F67F32"/>
    <w:rsid w:val="00F73BA2"/>
    <w:rsid w:val="00F73E3A"/>
    <w:rsid w:val="00F74A64"/>
    <w:rsid w:val="00F74FAA"/>
    <w:rsid w:val="00F75376"/>
    <w:rsid w:val="00F7617F"/>
    <w:rsid w:val="00F76F5E"/>
    <w:rsid w:val="00F80EBF"/>
    <w:rsid w:val="00F82F74"/>
    <w:rsid w:val="00F847E4"/>
    <w:rsid w:val="00F8495F"/>
    <w:rsid w:val="00F8659B"/>
    <w:rsid w:val="00F86BC1"/>
    <w:rsid w:val="00F86EA1"/>
    <w:rsid w:val="00F8788D"/>
    <w:rsid w:val="00F900F7"/>
    <w:rsid w:val="00F90873"/>
    <w:rsid w:val="00F908A3"/>
    <w:rsid w:val="00F9257D"/>
    <w:rsid w:val="00F94B2F"/>
    <w:rsid w:val="00F967B3"/>
    <w:rsid w:val="00FA1687"/>
    <w:rsid w:val="00FA168B"/>
    <w:rsid w:val="00FA1B42"/>
    <w:rsid w:val="00FA2A29"/>
    <w:rsid w:val="00FA2D4F"/>
    <w:rsid w:val="00FA427F"/>
    <w:rsid w:val="00FA7074"/>
    <w:rsid w:val="00FB5390"/>
    <w:rsid w:val="00FC24E1"/>
    <w:rsid w:val="00FC278A"/>
    <w:rsid w:val="00FC4254"/>
    <w:rsid w:val="00FD3F02"/>
    <w:rsid w:val="00FD6137"/>
    <w:rsid w:val="00FD6B22"/>
    <w:rsid w:val="00FD7311"/>
    <w:rsid w:val="00FE38FD"/>
    <w:rsid w:val="00FE4E31"/>
    <w:rsid w:val="00FE573A"/>
    <w:rsid w:val="00FF2BA5"/>
    <w:rsid w:val="00FF441C"/>
    <w:rsid w:val="00FF4C4E"/>
    <w:rsid w:val="00FF4D1C"/>
    <w:rsid w:val="00FF5187"/>
    <w:rsid w:val="00FF54C1"/>
    <w:rsid w:val="00FF5B8D"/>
    <w:rsid w:val="00FF6B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350130"/>
  <w15:docId w15:val="{E1E8F1CE-75FF-4038-A4D1-8D40B45A2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2FCF"/>
    <w:pPr>
      <w:spacing w:before="120"/>
    </w:pPr>
    <w:rPr>
      <w:sz w:val="24"/>
    </w:rPr>
  </w:style>
  <w:style w:type="paragraph" w:styleId="Heading1">
    <w:name w:val="heading 1"/>
    <w:next w:val="BodyText"/>
    <w:qFormat/>
    <w:rsid w:val="00597DB2"/>
    <w:pPr>
      <w:keepNext/>
      <w:pageBreakBefore/>
      <w:numPr>
        <w:numId w:val="4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2B4DA4"/>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2B4DA4"/>
    <w:pPr>
      <w:numPr>
        <w:ilvl w:val="2"/>
        <w:numId w:val="94"/>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rsid w:val="00A97446"/>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12632D"/>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2F6DEB"/>
    <w:rPr>
      <w:i/>
      <w:iCs/>
    </w:rPr>
  </w:style>
  <w:style w:type="character" w:styleId="HTMLCode">
    <w:name w:val="HTML Code"/>
    <w:uiPriority w:val="99"/>
    <w:unhideWhenUsed/>
    <w:rsid w:val="00607495"/>
    <w:rPr>
      <w:rFonts w:ascii="Courier New" w:eastAsia="Times New Roman" w:hAnsi="Courier New" w:cs="Courier New" w:hint="default"/>
      <w:sz w:val="20"/>
      <w:szCs w:val="20"/>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36"/>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rsid w:val="00A97446"/>
    <w:rPr>
      <w:rFonts w:ascii="Tahoma" w:hAnsi="Tahoma" w:cs="Tahoma"/>
      <w:sz w:val="16"/>
      <w:szCs w:val="16"/>
    </w:rPr>
  </w:style>
  <w:style w:type="paragraph" w:styleId="ListBullet4">
    <w:name w:val="List Bullet 4"/>
    <w:basedOn w:val="Normal"/>
    <w:rsid w:val="00597DB2"/>
    <w:pPr>
      <w:numPr>
        <w:numId w:val="19"/>
      </w:numPr>
    </w:pPr>
  </w:style>
  <w:style w:type="paragraph" w:styleId="ListBullet5">
    <w:name w:val="List Bullet 5"/>
    <w:basedOn w:val="Normal"/>
    <w:uiPriority w:val="99"/>
    <w:unhideWhenUsed/>
    <w:rsid w:val="00597DB2"/>
    <w:pPr>
      <w:numPr>
        <w:numId w:val="2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styleId="Strong">
    <w:name w:val="Strong"/>
    <w:uiPriority w:val="22"/>
    <w:qFormat/>
    <w:rsid w:val="00607495"/>
    <w:rPr>
      <w:b/>
      <w:bCs/>
    </w:rPr>
  </w:style>
  <w:style w:type="character" w:customStyle="1" w:styleId="EditorInstructionsChar">
    <w:name w:val="Editor Instructions Char"/>
    <w:link w:val="EditorInstructions"/>
    <w:rsid w:val="004D4F35"/>
    <w:rPr>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2863">
      <w:bodyDiv w:val="1"/>
      <w:marLeft w:val="0"/>
      <w:marRight w:val="0"/>
      <w:marTop w:val="0"/>
      <w:marBottom w:val="0"/>
      <w:divBdr>
        <w:top w:val="none" w:sz="0" w:space="0" w:color="auto"/>
        <w:left w:val="none" w:sz="0" w:space="0" w:color="auto"/>
        <w:bottom w:val="none" w:sz="0" w:space="0" w:color="auto"/>
        <w:right w:val="none" w:sz="0" w:space="0" w:color="auto"/>
      </w:divBdr>
    </w:div>
    <w:div w:id="276063357">
      <w:bodyDiv w:val="1"/>
      <w:marLeft w:val="0"/>
      <w:marRight w:val="0"/>
      <w:marTop w:val="0"/>
      <w:marBottom w:val="0"/>
      <w:divBdr>
        <w:top w:val="none" w:sz="0" w:space="0" w:color="auto"/>
        <w:left w:val="none" w:sz="0" w:space="0" w:color="auto"/>
        <w:bottom w:val="none" w:sz="0" w:space="0" w:color="auto"/>
        <w:right w:val="none" w:sz="0" w:space="0" w:color="auto"/>
      </w:divBdr>
      <w:divsChild>
        <w:div w:id="1378162133">
          <w:marLeft w:val="0"/>
          <w:marRight w:val="0"/>
          <w:marTop w:val="0"/>
          <w:marBottom w:val="0"/>
          <w:divBdr>
            <w:top w:val="none" w:sz="0" w:space="0" w:color="auto"/>
            <w:left w:val="none" w:sz="0" w:space="0" w:color="auto"/>
            <w:bottom w:val="none" w:sz="0" w:space="0" w:color="auto"/>
            <w:right w:val="none" w:sz="0" w:space="0" w:color="auto"/>
          </w:divBdr>
          <w:divsChild>
            <w:div w:id="6869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76872">
      <w:bodyDiv w:val="1"/>
      <w:marLeft w:val="0"/>
      <w:marRight w:val="0"/>
      <w:marTop w:val="0"/>
      <w:marBottom w:val="0"/>
      <w:divBdr>
        <w:top w:val="none" w:sz="0" w:space="0" w:color="auto"/>
        <w:left w:val="none" w:sz="0" w:space="0" w:color="auto"/>
        <w:bottom w:val="none" w:sz="0" w:space="0" w:color="auto"/>
        <w:right w:val="none" w:sz="0" w:space="0" w:color="auto"/>
      </w:divBdr>
    </w:div>
    <w:div w:id="570504828">
      <w:bodyDiv w:val="1"/>
      <w:marLeft w:val="0"/>
      <w:marRight w:val="0"/>
      <w:marTop w:val="0"/>
      <w:marBottom w:val="0"/>
      <w:divBdr>
        <w:top w:val="none" w:sz="0" w:space="0" w:color="auto"/>
        <w:left w:val="none" w:sz="0" w:space="0" w:color="auto"/>
        <w:bottom w:val="none" w:sz="0" w:space="0" w:color="auto"/>
        <w:right w:val="none" w:sz="0" w:space="0" w:color="auto"/>
      </w:divBdr>
    </w:div>
    <w:div w:id="579800412">
      <w:bodyDiv w:val="1"/>
      <w:marLeft w:val="0"/>
      <w:marRight w:val="0"/>
      <w:marTop w:val="0"/>
      <w:marBottom w:val="0"/>
      <w:divBdr>
        <w:top w:val="none" w:sz="0" w:space="0" w:color="auto"/>
        <w:left w:val="none" w:sz="0" w:space="0" w:color="auto"/>
        <w:bottom w:val="none" w:sz="0" w:space="0" w:color="auto"/>
        <w:right w:val="none" w:sz="0" w:space="0" w:color="auto"/>
      </w:divBdr>
    </w:div>
    <w:div w:id="1698695067">
      <w:bodyDiv w:val="1"/>
      <w:marLeft w:val="0"/>
      <w:marRight w:val="0"/>
      <w:marTop w:val="0"/>
      <w:marBottom w:val="0"/>
      <w:divBdr>
        <w:top w:val="none" w:sz="0" w:space="0" w:color="auto"/>
        <w:left w:val="none" w:sz="0" w:space="0" w:color="auto"/>
        <w:bottom w:val="none" w:sz="0" w:space="0" w:color="auto"/>
        <w:right w:val="none" w:sz="0" w:space="0" w:color="auto"/>
      </w:divBdr>
      <w:divsChild>
        <w:div w:id="2087723660">
          <w:marLeft w:val="0"/>
          <w:marRight w:val="0"/>
          <w:marTop w:val="0"/>
          <w:marBottom w:val="0"/>
          <w:divBdr>
            <w:top w:val="none" w:sz="0" w:space="0" w:color="auto"/>
            <w:left w:val="none" w:sz="0" w:space="0" w:color="auto"/>
            <w:bottom w:val="none" w:sz="0" w:space="0" w:color="auto"/>
            <w:right w:val="none" w:sz="0" w:space="0" w:color="auto"/>
          </w:divBdr>
          <w:divsChild>
            <w:div w:id="17948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hyperlink" Target="http://www.w3.org/TR/xml-stylesheet/"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www.w3.org/TR/xml-stylesheet/"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www.w3.org/TR/xml-stylesheet/" TargetMode="External"/><Relationship Id="rId25" Type="http://schemas.openxmlformats.org/officeDocument/2006/relationships/hyperlink" Target="http://www.ihe.net/Technical_Frameworks/"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ihe.net/Resources/Technical_Frameworks/" TargetMode="External"/><Relationship Id="rId20" Type="http://schemas.openxmlformats.org/officeDocument/2006/relationships/hyperlink" Target="http://www.w3.org/TR/xml-stylesheet/"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openxmlformats.org/officeDocument/2006/relationships/hyperlink" Target="http://www.w3.org/TR/xml-stylesheet/"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www.w3.org/TR/xml-stylesheet/" TargetMode="External"/><Relationship Id="rId28" Type="http://schemas.microsoft.com/office/2011/relationships/commentsExtended" Target="commentsExtended.xml"/><Relationship Id="rId36" Type="http://schemas.microsoft.com/office/2011/relationships/people" Target="people.xml"/><Relationship Id="rId10" Type="http://schemas.openxmlformats.org/officeDocument/2006/relationships/hyperlink" Target="http://ihe.net/Public_Comment/" TargetMode="External"/><Relationship Id="rId19" Type="http://schemas.openxmlformats.org/officeDocument/2006/relationships/hyperlink" Target="http://www.w3.org/TR/xml-stylesheet/"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www.w3.org/TR/xml-stylesheet/" TargetMode="External"/><Relationship Id="rId27" Type="http://schemas.openxmlformats.org/officeDocument/2006/relationships/comments" Target="comments.xml"/><Relationship Id="rId30" Type="http://schemas.openxmlformats.org/officeDocument/2006/relationships/header" Target="header2.xm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1B62A-8B9A-4112-A047-5CAE7C7A6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TotalTime>
  <Pages>27</Pages>
  <Words>6544</Words>
  <Characters>37303</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IHE_PCC_Suppl_MCV_Rev1.1_TI_2014-08-28</vt:lpstr>
    </vt:vector>
  </TitlesOfParts>
  <Company>IHE</Company>
  <LinksUpToDate>false</LinksUpToDate>
  <CharactersWithSpaces>43760</CharactersWithSpaces>
  <SharedDoc>false</SharedDoc>
  <HLinks>
    <vt:vector size="420" baseType="variant">
      <vt:variant>
        <vt:i4>131183</vt:i4>
      </vt:variant>
      <vt:variant>
        <vt:i4>369</vt:i4>
      </vt:variant>
      <vt:variant>
        <vt:i4>0</vt:i4>
      </vt:variant>
      <vt:variant>
        <vt:i4>5</vt:i4>
      </vt:variant>
      <vt:variant>
        <vt:lpwstr>http://www.ihe.net/Technical_Frameworks/</vt:lpwstr>
      </vt:variant>
      <vt:variant>
        <vt:lpwstr/>
      </vt:variant>
      <vt:variant>
        <vt:i4>983127</vt:i4>
      </vt:variant>
      <vt:variant>
        <vt:i4>366</vt:i4>
      </vt:variant>
      <vt:variant>
        <vt:i4>0</vt:i4>
      </vt:variant>
      <vt:variant>
        <vt:i4>5</vt:i4>
      </vt:variant>
      <vt:variant>
        <vt:lpwstr>http://www.w3.org/TR/xml-stylesheet/</vt:lpwstr>
      </vt:variant>
      <vt:variant>
        <vt:lpwstr>dt-value</vt:lpwstr>
      </vt:variant>
      <vt:variant>
        <vt:i4>983127</vt:i4>
      </vt:variant>
      <vt:variant>
        <vt:i4>363</vt:i4>
      </vt:variant>
      <vt:variant>
        <vt:i4>0</vt:i4>
      </vt:variant>
      <vt:variant>
        <vt:i4>5</vt:i4>
      </vt:variant>
      <vt:variant>
        <vt:lpwstr>http://www.w3.org/TR/xml-stylesheet/</vt:lpwstr>
      </vt:variant>
      <vt:variant>
        <vt:lpwstr>dt-value</vt:lpwstr>
      </vt:variant>
      <vt:variant>
        <vt:i4>3932195</vt:i4>
      </vt:variant>
      <vt:variant>
        <vt:i4>360</vt:i4>
      </vt:variant>
      <vt:variant>
        <vt:i4>0</vt:i4>
      </vt:variant>
      <vt:variant>
        <vt:i4>5</vt:i4>
      </vt:variant>
      <vt:variant>
        <vt:lpwstr>http://www.w3.org/TR/xml-stylesheet/</vt:lpwstr>
      </vt:variant>
      <vt:variant>
        <vt:lpwstr>dt-pseudo-attribute</vt:lpwstr>
      </vt:variant>
      <vt:variant>
        <vt:i4>82</vt:i4>
      </vt:variant>
      <vt:variant>
        <vt:i4>357</vt:i4>
      </vt:variant>
      <vt:variant>
        <vt:i4>0</vt:i4>
      </vt:variant>
      <vt:variant>
        <vt:i4>5</vt:i4>
      </vt:variant>
      <vt:variant>
        <vt:lpwstr>http://www.w3.org/TR/xml-stylesheet/</vt:lpwstr>
      </vt:variant>
      <vt:variant>
        <vt:lpwstr>PA-title</vt:lpwstr>
      </vt:variant>
      <vt:variant>
        <vt:i4>983127</vt:i4>
      </vt:variant>
      <vt:variant>
        <vt:i4>354</vt:i4>
      </vt:variant>
      <vt:variant>
        <vt:i4>0</vt:i4>
      </vt:variant>
      <vt:variant>
        <vt:i4>5</vt:i4>
      </vt:variant>
      <vt:variant>
        <vt:lpwstr>http://www.w3.org/TR/xml-stylesheet/</vt:lpwstr>
      </vt:variant>
      <vt:variant>
        <vt:lpwstr>dt-value</vt:lpwstr>
      </vt:variant>
      <vt:variant>
        <vt:i4>983127</vt:i4>
      </vt:variant>
      <vt:variant>
        <vt:i4>351</vt:i4>
      </vt:variant>
      <vt:variant>
        <vt:i4>0</vt:i4>
      </vt:variant>
      <vt:variant>
        <vt:i4>5</vt:i4>
      </vt:variant>
      <vt:variant>
        <vt:lpwstr>http://www.w3.org/TR/xml-stylesheet/</vt:lpwstr>
      </vt:variant>
      <vt:variant>
        <vt:lpwstr>dt-value</vt:lpwstr>
      </vt:variant>
      <vt:variant>
        <vt:i4>78</vt:i4>
      </vt:variant>
      <vt:variant>
        <vt:i4>348</vt:i4>
      </vt:variant>
      <vt:variant>
        <vt:i4>0</vt:i4>
      </vt:variant>
      <vt:variant>
        <vt:i4>5</vt:i4>
      </vt:variant>
      <vt:variant>
        <vt:lpwstr>http://www.w3.org/TR/xml-stylesheet/</vt:lpwstr>
      </vt:variant>
      <vt:variant>
        <vt:lpwstr>NT-PseudoAttValue</vt:lpwstr>
      </vt:variant>
      <vt:variant>
        <vt:i4>4522062</vt:i4>
      </vt:variant>
      <vt:variant>
        <vt:i4>345</vt:i4>
      </vt:variant>
      <vt:variant>
        <vt:i4>0</vt:i4>
      </vt:variant>
      <vt:variant>
        <vt:i4>5</vt:i4>
      </vt:variant>
      <vt:variant>
        <vt:lpwstr>http://www.w3.org/TR/xml-stylesheet/</vt:lpwstr>
      </vt:variant>
      <vt:variant>
        <vt:lpwstr>the-xml-stylesheet-processing-instruction</vt:lpwstr>
      </vt:variant>
      <vt:variant>
        <vt:i4>1638449</vt:i4>
      </vt:variant>
      <vt:variant>
        <vt:i4>338</vt:i4>
      </vt:variant>
      <vt:variant>
        <vt:i4>0</vt:i4>
      </vt:variant>
      <vt:variant>
        <vt:i4>5</vt:i4>
      </vt:variant>
      <vt:variant>
        <vt:lpwstr/>
      </vt:variant>
      <vt:variant>
        <vt:lpwstr>_Toc395104725</vt:lpwstr>
      </vt:variant>
      <vt:variant>
        <vt:i4>1638449</vt:i4>
      </vt:variant>
      <vt:variant>
        <vt:i4>332</vt:i4>
      </vt:variant>
      <vt:variant>
        <vt:i4>0</vt:i4>
      </vt:variant>
      <vt:variant>
        <vt:i4>5</vt:i4>
      </vt:variant>
      <vt:variant>
        <vt:lpwstr/>
      </vt:variant>
      <vt:variant>
        <vt:lpwstr>_Toc395104724</vt:lpwstr>
      </vt:variant>
      <vt:variant>
        <vt:i4>1638449</vt:i4>
      </vt:variant>
      <vt:variant>
        <vt:i4>326</vt:i4>
      </vt:variant>
      <vt:variant>
        <vt:i4>0</vt:i4>
      </vt:variant>
      <vt:variant>
        <vt:i4>5</vt:i4>
      </vt:variant>
      <vt:variant>
        <vt:lpwstr/>
      </vt:variant>
      <vt:variant>
        <vt:lpwstr>_Toc395104723</vt:lpwstr>
      </vt:variant>
      <vt:variant>
        <vt:i4>1638449</vt:i4>
      </vt:variant>
      <vt:variant>
        <vt:i4>320</vt:i4>
      </vt:variant>
      <vt:variant>
        <vt:i4>0</vt:i4>
      </vt:variant>
      <vt:variant>
        <vt:i4>5</vt:i4>
      </vt:variant>
      <vt:variant>
        <vt:lpwstr/>
      </vt:variant>
      <vt:variant>
        <vt:lpwstr>_Toc395104722</vt:lpwstr>
      </vt:variant>
      <vt:variant>
        <vt:i4>1638449</vt:i4>
      </vt:variant>
      <vt:variant>
        <vt:i4>314</vt:i4>
      </vt:variant>
      <vt:variant>
        <vt:i4>0</vt:i4>
      </vt:variant>
      <vt:variant>
        <vt:i4>5</vt:i4>
      </vt:variant>
      <vt:variant>
        <vt:lpwstr/>
      </vt:variant>
      <vt:variant>
        <vt:lpwstr>_Toc395104721</vt:lpwstr>
      </vt:variant>
      <vt:variant>
        <vt:i4>1638449</vt:i4>
      </vt:variant>
      <vt:variant>
        <vt:i4>308</vt:i4>
      </vt:variant>
      <vt:variant>
        <vt:i4>0</vt:i4>
      </vt:variant>
      <vt:variant>
        <vt:i4>5</vt:i4>
      </vt:variant>
      <vt:variant>
        <vt:lpwstr/>
      </vt:variant>
      <vt:variant>
        <vt:lpwstr>_Toc395104720</vt:lpwstr>
      </vt:variant>
      <vt:variant>
        <vt:i4>1703985</vt:i4>
      </vt:variant>
      <vt:variant>
        <vt:i4>302</vt:i4>
      </vt:variant>
      <vt:variant>
        <vt:i4>0</vt:i4>
      </vt:variant>
      <vt:variant>
        <vt:i4>5</vt:i4>
      </vt:variant>
      <vt:variant>
        <vt:lpwstr/>
      </vt:variant>
      <vt:variant>
        <vt:lpwstr>_Toc395104719</vt:lpwstr>
      </vt:variant>
      <vt:variant>
        <vt:i4>1703985</vt:i4>
      </vt:variant>
      <vt:variant>
        <vt:i4>296</vt:i4>
      </vt:variant>
      <vt:variant>
        <vt:i4>0</vt:i4>
      </vt:variant>
      <vt:variant>
        <vt:i4>5</vt:i4>
      </vt:variant>
      <vt:variant>
        <vt:lpwstr/>
      </vt:variant>
      <vt:variant>
        <vt:lpwstr>_Toc395104718</vt:lpwstr>
      </vt:variant>
      <vt:variant>
        <vt:i4>1703985</vt:i4>
      </vt:variant>
      <vt:variant>
        <vt:i4>290</vt:i4>
      </vt:variant>
      <vt:variant>
        <vt:i4>0</vt:i4>
      </vt:variant>
      <vt:variant>
        <vt:i4>5</vt:i4>
      </vt:variant>
      <vt:variant>
        <vt:lpwstr/>
      </vt:variant>
      <vt:variant>
        <vt:lpwstr>_Toc395104717</vt:lpwstr>
      </vt:variant>
      <vt:variant>
        <vt:i4>1703985</vt:i4>
      </vt:variant>
      <vt:variant>
        <vt:i4>284</vt:i4>
      </vt:variant>
      <vt:variant>
        <vt:i4>0</vt:i4>
      </vt:variant>
      <vt:variant>
        <vt:i4>5</vt:i4>
      </vt:variant>
      <vt:variant>
        <vt:lpwstr/>
      </vt:variant>
      <vt:variant>
        <vt:lpwstr>_Toc395104716</vt:lpwstr>
      </vt:variant>
      <vt:variant>
        <vt:i4>1703985</vt:i4>
      </vt:variant>
      <vt:variant>
        <vt:i4>278</vt:i4>
      </vt:variant>
      <vt:variant>
        <vt:i4>0</vt:i4>
      </vt:variant>
      <vt:variant>
        <vt:i4>5</vt:i4>
      </vt:variant>
      <vt:variant>
        <vt:lpwstr/>
      </vt:variant>
      <vt:variant>
        <vt:lpwstr>_Toc395104715</vt:lpwstr>
      </vt:variant>
      <vt:variant>
        <vt:i4>1703985</vt:i4>
      </vt:variant>
      <vt:variant>
        <vt:i4>272</vt:i4>
      </vt:variant>
      <vt:variant>
        <vt:i4>0</vt:i4>
      </vt:variant>
      <vt:variant>
        <vt:i4>5</vt:i4>
      </vt:variant>
      <vt:variant>
        <vt:lpwstr/>
      </vt:variant>
      <vt:variant>
        <vt:lpwstr>_Toc395104714</vt:lpwstr>
      </vt:variant>
      <vt:variant>
        <vt:i4>1703985</vt:i4>
      </vt:variant>
      <vt:variant>
        <vt:i4>266</vt:i4>
      </vt:variant>
      <vt:variant>
        <vt:i4>0</vt:i4>
      </vt:variant>
      <vt:variant>
        <vt:i4>5</vt:i4>
      </vt:variant>
      <vt:variant>
        <vt:lpwstr/>
      </vt:variant>
      <vt:variant>
        <vt:lpwstr>_Toc395104713</vt:lpwstr>
      </vt:variant>
      <vt:variant>
        <vt:i4>1703985</vt:i4>
      </vt:variant>
      <vt:variant>
        <vt:i4>260</vt:i4>
      </vt:variant>
      <vt:variant>
        <vt:i4>0</vt:i4>
      </vt:variant>
      <vt:variant>
        <vt:i4>5</vt:i4>
      </vt:variant>
      <vt:variant>
        <vt:lpwstr/>
      </vt:variant>
      <vt:variant>
        <vt:lpwstr>_Toc395104712</vt:lpwstr>
      </vt:variant>
      <vt:variant>
        <vt:i4>1703985</vt:i4>
      </vt:variant>
      <vt:variant>
        <vt:i4>254</vt:i4>
      </vt:variant>
      <vt:variant>
        <vt:i4>0</vt:i4>
      </vt:variant>
      <vt:variant>
        <vt:i4>5</vt:i4>
      </vt:variant>
      <vt:variant>
        <vt:lpwstr/>
      </vt:variant>
      <vt:variant>
        <vt:lpwstr>_Toc395104711</vt:lpwstr>
      </vt:variant>
      <vt:variant>
        <vt:i4>1703985</vt:i4>
      </vt:variant>
      <vt:variant>
        <vt:i4>248</vt:i4>
      </vt:variant>
      <vt:variant>
        <vt:i4>0</vt:i4>
      </vt:variant>
      <vt:variant>
        <vt:i4>5</vt:i4>
      </vt:variant>
      <vt:variant>
        <vt:lpwstr/>
      </vt:variant>
      <vt:variant>
        <vt:lpwstr>_Toc395104710</vt:lpwstr>
      </vt:variant>
      <vt:variant>
        <vt:i4>1769521</vt:i4>
      </vt:variant>
      <vt:variant>
        <vt:i4>242</vt:i4>
      </vt:variant>
      <vt:variant>
        <vt:i4>0</vt:i4>
      </vt:variant>
      <vt:variant>
        <vt:i4>5</vt:i4>
      </vt:variant>
      <vt:variant>
        <vt:lpwstr/>
      </vt:variant>
      <vt:variant>
        <vt:lpwstr>_Toc395104709</vt:lpwstr>
      </vt:variant>
      <vt:variant>
        <vt:i4>1769521</vt:i4>
      </vt:variant>
      <vt:variant>
        <vt:i4>236</vt:i4>
      </vt:variant>
      <vt:variant>
        <vt:i4>0</vt:i4>
      </vt:variant>
      <vt:variant>
        <vt:i4>5</vt:i4>
      </vt:variant>
      <vt:variant>
        <vt:lpwstr/>
      </vt:variant>
      <vt:variant>
        <vt:lpwstr>_Toc395104708</vt:lpwstr>
      </vt:variant>
      <vt:variant>
        <vt:i4>1769521</vt:i4>
      </vt:variant>
      <vt:variant>
        <vt:i4>230</vt:i4>
      </vt:variant>
      <vt:variant>
        <vt:i4>0</vt:i4>
      </vt:variant>
      <vt:variant>
        <vt:i4>5</vt:i4>
      </vt:variant>
      <vt:variant>
        <vt:lpwstr/>
      </vt:variant>
      <vt:variant>
        <vt:lpwstr>_Toc395104707</vt:lpwstr>
      </vt:variant>
      <vt:variant>
        <vt:i4>1769521</vt:i4>
      </vt:variant>
      <vt:variant>
        <vt:i4>224</vt:i4>
      </vt:variant>
      <vt:variant>
        <vt:i4>0</vt:i4>
      </vt:variant>
      <vt:variant>
        <vt:i4>5</vt:i4>
      </vt:variant>
      <vt:variant>
        <vt:lpwstr/>
      </vt:variant>
      <vt:variant>
        <vt:lpwstr>_Toc395104706</vt:lpwstr>
      </vt:variant>
      <vt:variant>
        <vt:i4>1769521</vt:i4>
      </vt:variant>
      <vt:variant>
        <vt:i4>218</vt:i4>
      </vt:variant>
      <vt:variant>
        <vt:i4>0</vt:i4>
      </vt:variant>
      <vt:variant>
        <vt:i4>5</vt:i4>
      </vt:variant>
      <vt:variant>
        <vt:lpwstr/>
      </vt:variant>
      <vt:variant>
        <vt:lpwstr>_Toc395104705</vt:lpwstr>
      </vt:variant>
      <vt:variant>
        <vt:i4>1769521</vt:i4>
      </vt:variant>
      <vt:variant>
        <vt:i4>212</vt:i4>
      </vt:variant>
      <vt:variant>
        <vt:i4>0</vt:i4>
      </vt:variant>
      <vt:variant>
        <vt:i4>5</vt:i4>
      </vt:variant>
      <vt:variant>
        <vt:lpwstr/>
      </vt:variant>
      <vt:variant>
        <vt:lpwstr>_Toc395104704</vt:lpwstr>
      </vt:variant>
      <vt:variant>
        <vt:i4>1769521</vt:i4>
      </vt:variant>
      <vt:variant>
        <vt:i4>206</vt:i4>
      </vt:variant>
      <vt:variant>
        <vt:i4>0</vt:i4>
      </vt:variant>
      <vt:variant>
        <vt:i4>5</vt:i4>
      </vt:variant>
      <vt:variant>
        <vt:lpwstr/>
      </vt:variant>
      <vt:variant>
        <vt:lpwstr>_Toc395104703</vt:lpwstr>
      </vt:variant>
      <vt:variant>
        <vt:i4>1769521</vt:i4>
      </vt:variant>
      <vt:variant>
        <vt:i4>200</vt:i4>
      </vt:variant>
      <vt:variant>
        <vt:i4>0</vt:i4>
      </vt:variant>
      <vt:variant>
        <vt:i4>5</vt:i4>
      </vt:variant>
      <vt:variant>
        <vt:lpwstr/>
      </vt:variant>
      <vt:variant>
        <vt:lpwstr>_Toc395104702</vt:lpwstr>
      </vt:variant>
      <vt:variant>
        <vt:i4>1769521</vt:i4>
      </vt:variant>
      <vt:variant>
        <vt:i4>194</vt:i4>
      </vt:variant>
      <vt:variant>
        <vt:i4>0</vt:i4>
      </vt:variant>
      <vt:variant>
        <vt:i4>5</vt:i4>
      </vt:variant>
      <vt:variant>
        <vt:lpwstr/>
      </vt:variant>
      <vt:variant>
        <vt:lpwstr>_Toc395104701</vt:lpwstr>
      </vt:variant>
      <vt:variant>
        <vt:i4>1769521</vt:i4>
      </vt:variant>
      <vt:variant>
        <vt:i4>188</vt:i4>
      </vt:variant>
      <vt:variant>
        <vt:i4>0</vt:i4>
      </vt:variant>
      <vt:variant>
        <vt:i4>5</vt:i4>
      </vt:variant>
      <vt:variant>
        <vt:lpwstr/>
      </vt:variant>
      <vt:variant>
        <vt:lpwstr>_Toc395104700</vt:lpwstr>
      </vt:variant>
      <vt:variant>
        <vt:i4>1179696</vt:i4>
      </vt:variant>
      <vt:variant>
        <vt:i4>182</vt:i4>
      </vt:variant>
      <vt:variant>
        <vt:i4>0</vt:i4>
      </vt:variant>
      <vt:variant>
        <vt:i4>5</vt:i4>
      </vt:variant>
      <vt:variant>
        <vt:lpwstr/>
      </vt:variant>
      <vt:variant>
        <vt:lpwstr>_Toc395104699</vt:lpwstr>
      </vt:variant>
      <vt:variant>
        <vt:i4>1179696</vt:i4>
      </vt:variant>
      <vt:variant>
        <vt:i4>176</vt:i4>
      </vt:variant>
      <vt:variant>
        <vt:i4>0</vt:i4>
      </vt:variant>
      <vt:variant>
        <vt:i4>5</vt:i4>
      </vt:variant>
      <vt:variant>
        <vt:lpwstr/>
      </vt:variant>
      <vt:variant>
        <vt:lpwstr>_Toc395104698</vt:lpwstr>
      </vt:variant>
      <vt:variant>
        <vt:i4>1179696</vt:i4>
      </vt:variant>
      <vt:variant>
        <vt:i4>170</vt:i4>
      </vt:variant>
      <vt:variant>
        <vt:i4>0</vt:i4>
      </vt:variant>
      <vt:variant>
        <vt:i4>5</vt:i4>
      </vt:variant>
      <vt:variant>
        <vt:lpwstr/>
      </vt:variant>
      <vt:variant>
        <vt:lpwstr>_Toc395104697</vt:lpwstr>
      </vt:variant>
      <vt:variant>
        <vt:i4>1179696</vt:i4>
      </vt:variant>
      <vt:variant>
        <vt:i4>164</vt:i4>
      </vt:variant>
      <vt:variant>
        <vt:i4>0</vt:i4>
      </vt:variant>
      <vt:variant>
        <vt:i4>5</vt:i4>
      </vt:variant>
      <vt:variant>
        <vt:lpwstr/>
      </vt:variant>
      <vt:variant>
        <vt:lpwstr>_Toc395104696</vt:lpwstr>
      </vt:variant>
      <vt:variant>
        <vt:i4>1179696</vt:i4>
      </vt:variant>
      <vt:variant>
        <vt:i4>158</vt:i4>
      </vt:variant>
      <vt:variant>
        <vt:i4>0</vt:i4>
      </vt:variant>
      <vt:variant>
        <vt:i4>5</vt:i4>
      </vt:variant>
      <vt:variant>
        <vt:lpwstr/>
      </vt:variant>
      <vt:variant>
        <vt:lpwstr>_Toc395104695</vt:lpwstr>
      </vt:variant>
      <vt:variant>
        <vt:i4>1179696</vt:i4>
      </vt:variant>
      <vt:variant>
        <vt:i4>152</vt:i4>
      </vt:variant>
      <vt:variant>
        <vt:i4>0</vt:i4>
      </vt:variant>
      <vt:variant>
        <vt:i4>5</vt:i4>
      </vt:variant>
      <vt:variant>
        <vt:lpwstr/>
      </vt:variant>
      <vt:variant>
        <vt:lpwstr>_Toc395104694</vt:lpwstr>
      </vt:variant>
      <vt:variant>
        <vt:i4>1179696</vt:i4>
      </vt:variant>
      <vt:variant>
        <vt:i4>146</vt:i4>
      </vt:variant>
      <vt:variant>
        <vt:i4>0</vt:i4>
      </vt:variant>
      <vt:variant>
        <vt:i4>5</vt:i4>
      </vt:variant>
      <vt:variant>
        <vt:lpwstr/>
      </vt:variant>
      <vt:variant>
        <vt:lpwstr>_Toc395104693</vt:lpwstr>
      </vt:variant>
      <vt:variant>
        <vt:i4>1179696</vt:i4>
      </vt:variant>
      <vt:variant>
        <vt:i4>140</vt:i4>
      </vt:variant>
      <vt:variant>
        <vt:i4>0</vt:i4>
      </vt:variant>
      <vt:variant>
        <vt:i4>5</vt:i4>
      </vt:variant>
      <vt:variant>
        <vt:lpwstr/>
      </vt:variant>
      <vt:variant>
        <vt:lpwstr>_Toc395104692</vt:lpwstr>
      </vt:variant>
      <vt:variant>
        <vt:i4>1179696</vt:i4>
      </vt:variant>
      <vt:variant>
        <vt:i4>134</vt:i4>
      </vt:variant>
      <vt:variant>
        <vt:i4>0</vt:i4>
      </vt:variant>
      <vt:variant>
        <vt:i4>5</vt:i4>
      </vt:variant>
      <vt:variant>
        <vt:lpwstr/>
      </vt:variant>
      <vt:variant>
        <vt:lpwstr>_Toc395104691</vt:lpwstr>
      </vt:variant>
      <vt:variant>
        <vt:i4>1179696</vt:i4>
      </vt:variant>
      <vt:variant>
        <vt:i4>128</vt:i4>
      </vt:variant>
      <vt:variant>
        <vt:i4>0</vt:i4>
      </vt:variant>
      <vt:variant>
        <vt:i4>5</vt:i4>
      </vt:variant>
      <vt:variant>
        <vt:lpwstr/>
      </vt:variant>
      <vt:variant>
        <vt:lpwstr>_Toc395104690</vt:lpwstr>
      </vt:variant>
      <vt:variant>
        <vt:i4>1245232</vt:i4>
      </vt:variant>
      <vt:variant>
        <vt:i4>122</vt:i4>
      </vt:variant>
      <vt:variant>
        <vt:i4>0</vt:i4>
      </vt:variant>
      <vt:variant>
        <vt:i4>5</vt:i4>
      </vt:variant>
      <vt:variant>
        <vt:lpwstr/>
      </vt:variant>
      <vt:variant>
        <vt:lpwstr>_Toc395104689</vt:lpwstr>
      </vt:variant>
      <vt:variant>
        <vt:i4>1245232</vt:i4>
      </vt:variant>
      <vt:variant>
        <vt:i4>116</vt:i4>
      </vt:variant>
      <vt:variant>
        <vt:i4>0</vt:i4>
      </vt:variant>
      <vt:variant>
        <vt:i4>5</vt:i4>
      </vt:variant>
      <vt:variant>
        <vt:lpwstr/>
      </vt:variant>
      <vt:variant>
        <vt:lpwstr>_Toc395104688</vt:lpwstr>
      </vt:variant>
      <vt:variant>
        <vt:i4>1245232</vt:i4>
      </vt:variant>
      <vt:variant>
        <vt:i4>110</vt:i4>
      </vt:variant>
      <vt:variant>
        <vt:i4>0</vt:i4>
      </vt:variant>
      <vt:variant>
        <vt:i4>5</vt:i4>
      </vt:variant>
      <vt:variant>
        <vt:lpwstr/>
      </vt:variant>
      <vt:variant>
        <vt:lpwstr>_Toc395104687</vt:lpwstr>
      </vt:variant>
      <vt:variant>
        <vt:i4>1245232</vt:i4>
      </vt:variant>
      <vt:variant>
        <vt:i4>104</vt:i4>
      </vt:variant>
      <vt:variant>
        <vt:i4>0</vt:i4>
      </vt:variant>
      <vt:variant>
        <vt:i4>5</vt:i4>
      </vt:variant>
      <vt:variant>
        <vt:lpwstr/>
      </vt:variant>
      <vt:variant>
        <vt:lpwstr>_Toc395104686</vt:lpwstr>
      </vt:variant>
      <vt:variant>
        <vt:i4>1245232</vt:i4>
      </vt:variant>
      <vt:variant>
        <vt:i4>98</vt:i4>
      </vt:variant>
      <vt:variant>
        <vt:i4>0</vt:i4>
      </vt:variant>
      <vt:variant>
        <vt:i4>5</vt:i4>
      </vt:variant>
      <vt:variant>
        <vt:lpwstr/>
      </vt:variant>
      <vt:variant>
        <vt:lpwstr>_Toc395104685</vt:lpwstr>
      </vt:variant>
      <vt:variant>
        <vt:i4>1245232</vt:i4>
      </vt:variant>
      <vt:variant>
        <vt:i4>92</vt:i4>
      </vt:variant>
      <vt:variant>
        <vt:i4>0</vt:i4>
      </vt:variant>
      <vt:variant>
        <vt:i4>5</vt:i4>
      </vt:variant>
      <vt:variant>
        <vt:lpwstr/>
      </vt:variant>
      <vt:variant>
        <vt:lpwstr>_Toc395104684</vt:lpwstr>
      </vt:variant>
      <vt:variant>
        <vt:i4>1245232</vt:i4>
      </vt:variant>
      <vt:variant>
        <vt:i4>86</vt:i4>
      </vt:variant>
      <vt:variant>
        <vt:i4>0</vt:i4>
      </vt:variant>
      <vt:variant>
        <vt:i4>5</vt:i4>
      </vt:variant>
      <vt:variant>
        <vt:lpwstr/>
      </vt:variant>
      <vt:variant>
        <vt:lpwstr>_Toc395104683</vt:lpwstr>
      </vt:variant>
      <vt:variant>
        <vt:i4>1245232</vt:i4>
      </vt:variant>
      <vt:variant>
        <vt:i4>80</vt:i4>
      </vt:variant>
      <vt:variant>
        <vt:i4>0</vt:i4>
      </vt:variant>
      <vt:variant>
        <vt:i4>5</vt:i4>
      </vt:variant>
      <vt:variant>
        <vt:lpwstr/>
      </vt:variant>
      <vt:variant>
        <vt:lpwstr>_Toc395104682</vt:lpwstr>
      </vt:variant>
      <vt:variant>
        <vt:i4>1245232</vt:i4>
      </vt:variant>
      <vt:variant>
        <vt:i4>74</vt:i4>
      </vt:variant>
      <vt:variant>
        <vt:i4>0</vt:i4>
      </vt:variant>
      <vt:variant>
        <vt:i4>5</vt:i4>
      </vt:variant>
      <vt:variant>
        <vt:lpwstr/>
      </vt:variant>
      <vt:variant>
        <vt:lpwstr>_Toc395104681</vt:lpwstr>
      </vt:variant>
      <vt:variant>
        <vt:i4>1245232</vt:i4>
      </vt:variant>
      <vt:variant>
        <vt:i4>68</vt:i4>
      </vt:variant>
      <vt:variant>
        <vt:i4>0</vt:i4>
      </vt:variant>
      <vt:variant>
        <vt:i4>5</vt:i4>
      </vt:variant>
      <vt:variant>
        <vt:lpwstr/>
      </vt:variant>
      <vt:variant>
        <vt:lpwstr>_Toc395104680</vt:lpwstr>
      </vt:variant>
      <vt:variant>
        <vt:i4>1835056</vt:i4>
      </vt:variant>
      <vt:variant>
        <vt:i4>62</vt:i4>
      </vt:variant>
      <vt:variant>
        <vt:i4>0</vt:i4>
      </vt:variant>
      <vt:variant>
        <vt:i4>5</vt:i4>
      </vt:variant>
      <vt:variant>
        <vt:lpwstr/>
      </vt:variant>
      <vt:variant>
        <vt:lpwstr>_Toc395104679</vt:lpwstr>
      </vt:variant>
      <vt:variant>
        <vt:i4>1835056</vt:i4>
      </vt:variant>
      <vt:variant>
        <vt:i4>56</vt:i4>
      </vt:variant>
      <vt:variant>
        <vt:i4>0</vt:i4>
      </vt:variant>
      <vt:variant>
        <vt:i4>5</vt:i4>
      </vt:variant>
      <vt:variant>
        <vt:lpwstr/>
      </vt:variant>
      <vt:variant>
        <vt:lpwstr>_Toc395104678</vt:lpwstr>
      </vt:variant>
      <vt:variant>
        <vt:i4>1835056</vt:i4>
      </vt:variant>
      <vt:variant>
        <vt:i4>50</vt:i4>
      </vt:variant>
      <vt:variant>
        <vt:i4>0</vt:i4>
      </vt:variant>
      <vt:variant>
        <vt:i4>5</vt:i4>
      </vt:variant>
      <vt:variant>
        <vt:lpwstr/>
      </vt:variant>
      <vt:variant>
        <vt:lpwstr>_Toc395104677</vt:lpwstr>
      </vt:variant>
      <vt:variant>
        <vt:i4>1835056</vt:i4>
      </vt:variant>
      <vt:variant>
        <vt:i4>44</vt:i4>
      </vt:variant>
      <vt:variant>
        <vt:i4>0</vt:i4>
      </vt:variant>
      <vt:variant>
        <vt:i4>5</vt:i4>
      </vt:variant>
      <vt:variant>
        <vt:lpwstr/>
      </vt:variant>
      <vt:variant>
        <vt:lpwstr>_Toc395104676</vt:lpwstr>
      </vt:variant>
      <vt:variant>
        <vt:i4>1835056</vt:i4>
      </vt:variant>
      <vt:variant>
        <vt:i4>38</vt:i4>
      </vt:variant>
      <vt:variant>
        <vt:i4>0</vt:i4>
      </vt:variant>
      <vt:variant>
        <vt:i4>5</vt:i4>
      </vt:variant>
      <vt:variant>
        <vt:lpwstr/>
      </vt:variant>
      <vt:variant>
        <vt:lpwstr>_Toc395104675</vt:lpwstr>
      </vt:variant>
      <vt:variant>
        <vt:i4>1835056</vt:i4>
      </vt:variant>
      <vt:variant>
        <vt:i4>32</vt:i4>
      </vt:variant>
      <vt:variant>
        <vt:i4>0</vt:i4>
      </vt:variant>
      <vt:variant>
        <vt:i4>5</vt:i4>
      </vt:variant>
      <vt:variant>
        <vt:lpwstr/>
      </vt:variant>
      <vt:variant>
        <vt:lpwstr>_Toc395104674</vt:lpwstr>
      </vt:variant>
      <vt:variant>
        <vt:i4>1835056</vt:i4>
      </vt:variant>
      <vt:variant>
        <vt:i4>26</vt:i4>
      </vt:variant>
      <vt:variant>
        <vt:i4>0</vt:i4>
      </vt:variant>
      <vt:variant>
        <vt:i4>5</vt:i4>
      </vt:variant>
      <vt:variant>
        <vt:lpwstr/>
      </vt:variant>
      <vt:variant>
        <vt:lpwstr>_Toc395104673</vt:lpwstr>
      </vt:variant>
      <vt:variant>
        <vt:i4>6684676</vt:i4>
      </vt:variant>
      <vt:variant>
        <vt:i4>21</vt:i4>
      </vt:variant>
      <vt:variant>
        <vt:i4>0</vt:i4>
      </vt:variant>
      <vt:variant>
        <vt:i4>5</vt:i4>
      </vt:variant>
      <vt:variant>
        <vt:lpwstr>http://ihe.net/Resources/Technical_Frameworks/</vt:lpwstr>
      </vt:variant>
      <vt:variant>
        <vt:lpwstr/>
      </vt:variant>
      <vt:variant>
        <vt:i4>65550</vt:i4>
      </vt:variant>
      <vt:variant>
        <vt:i4>18</vt:i4>
      </vt:variant>
      <vt:variant>
        <vt:i4>0</vt:i4>
      </vt:variant>
      <vt:variant>
        <vt:i4>5</vt:i4>
      </vt:variant>
      <vt:variant>
        <vt:lpwstr>http://ihe.net/Profiles/</vt:lpwstr>
      </vt:variant>
      <vt:variant>
        <vt:lpwstr/>
      </vt:variant>
      <vt:variant>
        <vt:i4>3670096</vt:i4>
      </vt:variant>
      <vt:variant>
        <vt:i4>15</vt:i4>
      </vt:variant>
      <vt:variant>
        <vt:i4>0</vt:i4>
      </vt:variant>
      <vt:variant>
        <vt:i4>5</vt:i4>
      </vt:variant>
      <vt:variant>
        <vt:lpwstr>http://ihe.net/IHE_Process/</vt:lpwstr>
      </vt:variant>
      <vt:variant>
        <vt:lpwstr/>
      </vt:variant>
      <vt:variant>
        <vt:i4>2228306</vt:i4>
      </vt:variant>
      <vt:variant>
        <vt:i4>12</vt:i4>
      </vt:variant>
      <vt:variant>
        <vt:i4>0</vt:i4>
      </vt:variant>
      <vt:variant>
        <vt:i4>5</vt:i4>
      </vt:variant>
      <vt:variant>
        <vt:lpwstr>http://ihe.net/IHE_Domains/</vt:lpwstr>
      </vt:variant>
      <vt:variant>
        <vt:lpwstr/>
      </vt:variant>
      <vt:variant>
        <vt:i4>3997738</vt:i4>
      </vt:variant>
      <vt:variant>
        <vt:i4>9</vt:i4>
      </vt:variant>
      <vt:variant>
        <vt:i4>0</vt:i4>
      </vt:variant>
      <vt:variant>
        <vt:i4>5</vt:i4>
      </vt:variant>
      <vt:variant>
        <vt:lpwstr>http://ihe.net/</vt:lpwstr>
      </vt:variant>
      <vt:variant>
        <vt:lpwstr/>
      </vt:variant>
      <vt:variant>
        <vt:i4>1376261</vt:i4>
      </vt:variant>
      <vt:variant>
        <vt:i4>6</vt:i4>
      </vt:variant>
      <vt:variant>
        <vt:i4>0</vt:i4>
      </vt:variant>
      <vt:variant>
        <vt:i4>5</vt:i4>
      </vt:variant>
      <vt:variant>
        <vt:lpwstr>http://www.ihe.net/PCC_Public_Comments/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IHE_PCC_Suppl_MCV_Rev1.1_TI_2014-08-28</dc:title>
  <dc:subject>IHE PCC Multiple Content Views Supplement</dc:subject>
  <dc:creator>IHE PCC Technical Committee</dc:creator>
  <cp:keywords>IHE PCC Supplement</cp:keywords>
  <cp:lastModifiedBy>Denise Downing</cp:lastModifiedBy>
  <cp:revision>2</cp:revision>
  <cp:lastPrinted>2012-05-01T14:26:00Z</cp:lastPrinted>
  <dcterms:created xsi:type="dcterms:W3CDTF">2018-08-17T20:16:00Z</dcterms:created>
  <dcterms:modified xsi:type="dcterms:W3CDTF">2018-08-17T20:16:00Z</dcterms:modified>
  <cp:category>IHE PCC Supplement</cp:category>
</cp:coreProperties>
</file>