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8"/>
        <w:gridCol w:w="4682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F1016F" w:rsidP="001D3E4A">
            <w:pPr>
              <w:pStyle w:val="TableEntry"/>
            </w:pPr>
            <w:r>
              <w:t>PCC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8F0DE1">
            <w:pPr>
              <w:pStyle w:val="TableEntry"/>
            </w:pPr>
            <w:r>
              <w:t>CP-PCC</w:t>
            </w:r>
            <w:r w:rsidR="00766FFD" w:rsidRPr="001D3E4A">
              <w:t>-</w:t>
            </w:r>
            <w:r w:rsidR="00735CA9">
              <w:t>0225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D3493D">
            <w:pPr>
              <w:pStyle w:val="TableEntry"/>
            </w:pPr>
            <w:ins w:id="0" w:author="Michael Clifton" w:date="2018-11-14T12:02:00Z">
              <w:r>
                <w:t>Incorporated</w:t>
              </w:r>
            </w:ins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891D8F" w:rsidP="008F0DE1">
            <w:pPr>
              <w:pStyle w:val="TableEntry"/>
            </w:pPr>
            <w:del w:id="1" w:author="Michael Clifton" w:date="2018-11-14T12:02:00Z">
              <w:r w:rsidDel="00D3493D">
                <w:delText>February 08</w:delText>
              </w:r>
              <w:r w:rsidR="00D90423" w:rsidDel="00D3493D">
                <w:delText>, 201</w:delText>
              </w:r>
              <w:r w:rsidDel="00D3493D">
                <w:delText>7</w:delText>
              </w:r>
            </w:del>
            <w:ins w:id="2" w:author="Michael Clifton" w:date="2018-11-14T12:02:00Z">
              <w:r w:rsidR="00D3493D">
                <w:t>November 14, 2018</w:t>
              </w:r>
            </w:ins>
            <w:bookmarkStart w:id="3" w:name="_GoBack"/>
            <w:bookmarkEnd w:id="3"/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891D8F">
            <w:pPr>
              <w:pStyle w:val="TableEntry"/>
            </w:pPr>
            <w:del w:id="4" w:author="Michael Clifton" w:date="2018-11-14T12:02:00Z">
              <w:r w:rsidDel="00D3493D">
                <w:delText>Emma Jones</w:delText>
              </w:r>
            </w:del>
            <w:ins w:id="5" w:author="Michael Clifton" w:date="2018-11-14T12:02:00Z">
              <w:r w:rsidR="00D3493D">
                <w:t>Michael Clifton</w:t>
              </w:r>
            </w:ins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4"/>
        <w:gridCol w:w="472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735CA9" w:rsidP="00735CA9">
            <w:pPr>
              <w:pStyle w:val="TableEntryHeader"/>
            </w:pPr>
            <w:r>
              <w:t>Errors in section examples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496258" w:rsidP="008F0DE1">
            <w:pPr>
              <w:pStyle w:val="TableEntry"/>
            </w:pPr>
            <w:hyperlink r:id="rId7" w:history="1">
              <w:r w:rsidR="008F0DE1" w:rsidRPr="00625EEC">
                <w:rPr>
                  <w:rStyle w:val="Hyperlink"/>
                </w:rPr>
                <w:t>abderrazek.boufahja@ihe-europe.net</w:t>
              </w:r>
            </w:hyperlink>
            <w:r w:rsidR="008F0DE1">
              <w:t xml:space="preserve"> 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8F0DE1" w:rsidP="008F0DE1">
            <w:pPr>
              <w:pStyle w:val="TableEntry"/>
            </w:pPr>
            <w:r>
              <w:t xml:space="preserve">October </w:t>
            </w:r>
            <w:r w:rsidR="001D3E4A" w:rsidRPr="001D3E4A">
              <w:t>1</w:t>
            </w:r>
            <w:r>
              <w:t>7</w:t>
            </w:r>
            <w:r w:rsidR="001D3E4A" w:rsidRPr="001D3E4A">
              <w:t>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8F0DE1">
            <w:pPr>
              <w:pStyle w:val="TableEntry"/>
            </w:pPr>
            <w:r w:rsidRPr="001D3E4A">
              <w:t>None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8F0DE1">
            <w:pPr>
              <w:pStyle w:val="TableEntry"/>
            </w:pPr>
            <w:r w:rsidRPr="008F0DE1">
              <w:t>IHE_PCC_Suppl_CDA_Content_Modules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8F0DE1">
            <w:pPr>
              <w:pStyle w:val="TableEntry"/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6.3.3.</w:t>
            </w: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8F0DE1">
            <w:pPr>
              <w:pStyle w:val="TableEntry"/>
            </w:pPr>
            <w:r>
              <w:t>Errors in the samples provided for Healthy Weight Care Plan Section and Procedures and Interventions Section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8F0DE1" w:rsidRDefault="008F0DE1">
      <w:pPr>
        <w:pStyle w:val="BodyText"/>
      </w:pPr>
    </w:p>
    <w:p w:rsidR="008F0DE1" w:rsidRDefault="008F0DE1" w:rsidP="008F0DE1">
      <w:pPr>
        <w:pStyle w:val="EditorInstructions"/>
        <w:rPr>
          <w:color w:val="FF0000"/>
        </w:rPr>
      </w:pPr>
      <w:r>
        <w:rPr>
          <w:color w:val="FF0000"/>
        </w:rPr>
        <w:t xml:space="preserve">Section </w:t>
      </w:r>
      <w:r w:rsidRPr="008F0DE1">
        <w:rPr>
          <w:color w:val="FF0000"/>
        </w:rPr>
        <w:t>6.3.3.10.4</w:t>
      </w:r>
      <w:r>
        <w:rPr>
          <w:color w:val="FF0000"/>
        </w:rPr>
        <w:t xml:space="preserve"> : </w:t>
      </w:r>
      <w:r w:rsidRPr="008F0DE1">
        <w:rPr>
          <w:color w:val="FF0000"/>
        </w:rPr>
        <w:t>&lt;templateId root='1.3.6.1.4.1.19376.1.7.3.1.3.24.1’/&gt; shall be replaced by &lt;templateId root='1.3.6.1.4.1.19376.1.7.3.1.3.24.2’/&gt;</w:t>
      </w:r>
    </w:p>
    <w:p w:rsidR="008F0DE1" w:rsidRDefault="008F0DE1">
      <w:pPr>
        <w:pStyle w:val="BodyText"/>
      </w:pPr>
    </w:p>
    <w:p w:rsidR="00C83022" w:rsidRPr="00D3493D" w:rsidRDefault="00C83022" w:rsidP="00C83022">
      <w:pPr>
        <w:pStyle w:val="Default"/>
        <w:rPr>
          <w:sz w:val="16"/>
          <w:szCs w:val="16"/>
          <w:lang w:val="nl-NL"/>
        </w:rPr>
      </w:pPr>
      <w:r w:rsidRPr="00D3493D">
        <w:rPr>
          <w:sz w:val="16"/>
          <w:szCs w:val="16"/>
          <w:lang w:val="nl-NL"/>
        </w:rPr>
        <w:t xml:space="preserve">&lt;component&gt; </w:t>
      </w:r>
    </w:p>
    <w:p w:rsidR="00C83022" w:rsidRPr="00D3493D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nl-NL"/>
        </w:rPr>
      </w:pPr>
      <w:r w:rsidRPr="00D3493D">
        <w:rPr>
          <w:sz w:val="16"/>
          <w:szCs w:val="16"/>
          <w:lang w:val="nl-NL"/>
        </w:rPr>
        <w:t xml:space="preserve">&lt;section&gt; </w:t>
      </w:r>
    </w:p>
    <w:p w:rsidR="00C83022" w:rsidRPr="00D3493D" w:rsidRDefault="00C83022" w:rsidP="00C83022">
      <w:pPr>
        <w:pStyle w:val="Default"/>
        <w:rPr>
          <w:sz w:val="16"/>
          <w:szCs w:val="16"/>
          <w:lang w:val="nl-NL"/>
        </w:rPr>
      </w:pPr>
      <w:r w:rsidRPr="00D3493D">
        <w:rPr>
          <w:sz w:val="16"/>
          <w:szCs w:val="16"/>
          <w:lang w:val="nl-NL"/>
        </w:rPr>
        <w:t xml:space="preserve">&lt;templateId root='2.16.840.1.113883.10.20.1.10'/&gt; </w:t>
      </w:r>
    </w:p>
    <w:p w:rsidR="00C83022" w:rsidRPr="00D3493D" w:rsidRDefault="00C83022" w:rsidP="00C83022">
      <w:pPr>
        <w:pStyle w:val="Default"/>
        <w:rPr>
          <w:sz w:val="16"/>
          <w:szCs w:val="16"/>
          <w:lang w:val="nl-NL"/>
        </w:rPr>
      </w:pPr>
      <w:r w:rsidRPr="00D3493D">
        <w:rPr>
          <w:sz w:val="16"/>
          <w:szCs w:val="16"/>
          <w:lang w:val="nl-NL"/>
        </w:rPr>
        <w:t xml:space="preserve">&lt;templateId root='1.3.6.1.4.1.19376.1.5.3.1.3.31'/&gt; </w:t>
      </w:r>
    </w:p>
    <w:p w:rsidR="00C83022" w:rsidRPr="00D3493D" w:rsidRDefault="00C83022" w:rsidP="00C83022">
      <w:pPr>
        <w:pStyle w:val="Default"/>
        <w:rPr>
          <w:strike/>
          <w:sz w:val="16"/>
          <w:szCs w:val="16"/>
          <w:highlight w:val="yellow"/>
          <w:lang w:val="nl-NL"/>
        </w:rPr>
      </w:pPr>
      <w:r w:rsidRPr="00D3493D">
        <w:rPr>
          <w:strike/>
          <w:sz w:val="16"/>
          <w:szCs w:val="16"/>
          <w:highlight w:val="yellow"/>
          <w:lang w:val="nl-NL"/>
        </w:rPr>
        <w:t xml:space="preserve">&lt;templateId root='1.3.6.1.4.1.19376.1.7.3.1.3.24.1’/&gt; </w:t>
      </w:r>
    </w:p>
    <w:p w:rsidR="00C83022" w:rsidRPr="00D3493D" w:rsidRDefault="00C83022" w:rsidP="00C83022">
      <w:pPr>
        <w:pStyle w:val="Default"/>
        <w:rPr>
          <w:sz w:val="16"/>
          <w:szCs w:val="16"/>
          <w:lang w:val="nl-NL"/>
        </w:rPr>
      </w:pPr>
      <w:r w:rsidRPr="00D3493D">
        <w:rPr>
          <w:sz w:val="16"/>
          <w:szCs w:val="16"/>
          <w:highlight w:val="yellow"/>
          <w:lang w:val="nl-NL"/>
        </w:rPr>
        <w:t>&lt;templateId root='1.3.6.1.4.1.19376.1.7.3.1.3.24.2’/&gt;</w:t>
      </w:r>
      <w:r w:rsidRPr="00D3493D">
        <w:rPr>
          <w:sz w:val="16"/>
          <w:szCs w:val="16"/>
          <w:lang w:val="nl-NL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&lt;id root=' ' extension=' '/&gt;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>&lt;code code='61145-9' displayName='PATIENT PLAN OF CARE'</w:t>
      </w:r>
      <w:r w:rsidRPr="00C8302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proofErr w:type="spellStart"/>
      <w:r w:rsidRPr="00C83022">
        <w:rPr>
          <w:sz w:val="16"/>
          <w:szCs w:val="16"/>
          <w:lang w:val="en-US"/>
        </w:rPr>
        <w:t>codeSystem</w:t>
      </w:r>
      <w:proofErr w:type="spellEnd"/>
      <w:r w:rsidRPr="00C83022">
        <w:rPr>
          <w:sz w:val="16"/>
          <w:szCs w:val="16"/>
          <w:lang w:val="en-US"/>
        </w:rPr>
        <w:t xml:space="preserve">='2.16.840.1.113883.6.1' </w:t>
      </w:r>
      <w:proofErr w:type="spellStart"/>
      <w:r w:rsidRPr="00C83022">
        <w:rPr>
          <w:sz w:val="16"/>
          <w:szCs w:val="16"/>
          <w:lang w:val="en-US"/>
        </w:rPr>
        <w:t>codeSystemName</w:t>
      </w:r>
      <w:proofErr w:type="spellEnd"/>
      <w:r w:rsidRPr="00C83022">
        <w:rPr>
          <w:sz w:val="16"/>
          <w:szCs w:val="16"/>
          <w:lang w:val="en-US"/>
        </w:rPr>
        <w:t xml:space="preserve">='LOINC'/&gt;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i/>
          <w:iCs/>
          <w:sz w:val="16"/>
          <w:szCs w:val="16"/>
          <w:lang w:val="en-US"/>
        </w:rPr>
        <w:t xml:space="preserve">Text as described above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&lt;/text&gt; </w:t>
      </w:r>
    </w:p>
    <w:p w:rsidR="008F0DE1" w:rsidRDefault="00C83022" w:rsidP="00C83022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&lt;/section&gt;</w:t>
      </w:r>
    </w:p>
    <w:p w:rsidR="00C83022" w:rsidRDefault="00C83022" w:rsidP="00C83022">
      <w:pPr>
        <w:pStyle w:val="BodyText"/>
        <w:rPr>
          <w:sz w:val="16"/>
          <w:szCs w:val="16"/>
        </w:rPr>
      </w:pPr>
    </w:p>
    <w:p w:rsidR="00C83022" w:rsidRDefault="00C83022" w:rsidP="00C83022">
      <w:pPr>
        <w:pStyle w:val="EditorInstructions"/>
        <w:rPr>
          <w:color w:val="FF0000"/>
        </w:rPr>
      </w:pPr>
      <w:r>
        <w:rPr>
          <w:color w:val="FF0000"/>
        </w:rPr>
        <w:t xml:space="preserve">Section </w:t>
      </w:r>
      <w:r w:rsidRPr="00C83022">
        <w:rPr>
          <w:color w:val="FF0000"/>
        </w:rPr>
        <w:t>6.3.3.8.3</w:t>
      </w:r>
      <w:r>
        <w:rPr>
          <w:color w:val="FF0000"/>
        </w:rPr>
        <w:t xml:space="preserve">: replace </w:t>
      </w:r>
      <w:r w:rsidRPr="00C83022">
        <w:rPr>
          <w:color w:val="FF0000"/>
        </w:rPr>
        <w:t>&lt;code code='X-PROC' displayName='PROCEDURES PERFORMED'</w:t>
      </w:r>
      <w:r>
        <w:rPr>
          <w:color w:val="FF0000"/>
        </w:rPr>
        <w:t xml:space="preserve"> </w:t>
      </w:r>
      <w:r w:rsidRPr="00C83022">
        <w:rPr>
          <w:color w:val="FF0000"/>
        </w:rPr>
        <w:t xml:space="preserve">codeSystem='2.16.840.1.113883.6.1' codeSystemName='LOINC'/&gt; by </w:t>
      </w:r>
      <w:r>
        <w:rPr>
          <w:color w:val="FF0000"/>
        </w:rPr>
        <w:t xml:space="preserve"> </w:t>
      </w:r>
      <w:r w:rsidRPr="00C83022">
        <w:rPr>
          <w:color w:val="FF0000"/>
        </w:rPr>
        <w:t>&lt;code code='29554-3' displayName='PROCEDURE'</w:t>
      </w:r>
      <w:r>
        <w:rPr>
          <w:color w:val="FF0000"/>
        </w:rPr>
        <w:t xml:space="preserve"> </w:t>
      </w:r>
      <w:r w:rsidRPr="00C83022">
        <w:rPr>
          <w:color w:val="FF0000"/>
        </w:rPr>
        <w:t>codeSystem='2.16.840.1.113883.6.1' codeSystemName='LOINC'/&gt;</w:t>
      </w:r>
    </w:p>
    <w:p w:rsidR="00C83022" w:rsidRDefault="00C83022" w:rsidP="00C83022">
      <w:pPr>
        <w:pStyle w:val="BodyText"/>
      </w:pP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&lt;component&gt;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&lt;section&gt;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root='1.3.6.1.4.1.19376.1.5.3.1.1.13.2.11'/&gt;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&lt;id root=' ' extension=' '/&gt; </w:t>
      </w:r>
    </w:p>
    <w:p w:rsidR="00C83022" w:rsidRPr="00C83022" w:rsidRDefault="00C83022" w:rsidP="00C83022">
      <w:pPr>
        <w:pStyle w:val="Default"/>
        <w:rPr>
          <w:strike/>
          <w:sz w:val="16"/>
          <w:szCs w:val="16"/>
          <w:highlight w:val="yellow"/>
          <w:lang w:val="en-US"/>
        </w:rPr>
      </w:pPr>
      <w:r w:rsidRPr="00C83022">
        <w:rPr>
          <w:strike/>
          <w:sz w:val="16"/>
          <w:szCs w:val="16"/>
          <w:highlight w:val="yellow"/>
          <w:lang w:val="en-US"/>
        </w:rPr>
        <w:t xml:space="preserve">&lt;code code='X-PROC' displayName='PROCEDURES PERFORMED'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highlight w:val="yellow"/>
          <w:lang w:val="en-US"/>
        </w:rPr>
        <w:t>&lt;code code='29554-3' displayName='PROCEDURE'</w:t>
      </w:r>
      <w:r w:rsidRPr="00C83022">
        <w:rPr>
          <w:sz w:val="16"/>
          <w:szCs w:val="16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proofErr w:type="spellStart"/>
      <w:r w:rsidRPr="00C83022">
        <w:rPr>
          <w:sz w:val="16"/>
          <w:szCs w:val="16"/>
          <w:lang w:val="en-US"/>
        </w:rPr>
        <w:t>codeSystem</w:t>
      </w:r>
      <w:proofErr w:type="spellEnd"/>
      <w:r w:rsidRPr="00C83022">
        <w:rPr>
          <w:sz w:val="16"/>
          <w:szCs w:val="16"/>
          <w:lang w:val="en-US"/>
        </w:rPr>
        <w:t xml:space="preserve">='2.16.840.1.113883.6.1' </w:t>
      </w:r>
      <w:proofErr w:type="spellStart"/>
      <w:r w:rsidRPr="00C83022">
        <w:rPr>
          <w:sz w:val="16"/>
          <w:szCs w:val="16"/>
          <w:lang w:val="en-US"/>
        </w:rPr>
        <w:t>codeSystemName</w:t>
      </w:r>
      <w:proofErr w:type="spellEnd"/>
      <w:r w:rsidRPr="00C83022">
        <w:rPr>
          <w:sz w:val="16"/>
          <w:szCs w:val="16"/>
          <w:lang w:val="en-US"/>
        </w:rPr>
        <w:t xml:space="preserve">='LOINC'/&gt;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i/>
          <w:iCs/>
          <w:sz w:val="16"/>
          <w:szCs w:val="16"/>
          <w:lang w:val="en-US"/>
        </w:rPr>
        <w:t xml:space="preserve">Text as described above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&lt;/text&gt;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&lt;entry&gt;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: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C83022">
        <w:rPr>
          <w:sz w:val="16"/>
          <w:szCs w:val="16"/>
          <w:lang w:val="en-US"/>
        </w:rPr>
        <w:t>&lt;!--</w:t>
      </w:r>
      <w:proofErr w:type="gramEnd"/>
      <w:r w:rsidRPr="00C83022">
        <w:rPr>
          <w:sz w:val="16"/>
          <w:szCs w:val="16"/>
          <w:lang w:val="en-US"/>
        </w:rPr>
        <w:t xml:space="preserve"> Required Procedure element --&gt; </w:t>
      </w:r>
    </w:p>
    <w:p w:rsidR="00C83022" w:rsidRPr="00D3493D" w:rsidRDefault="00C83022" w:rsidP="00C83022">
      <w:pPr>
        <w:pStyle w:val="Default"/>
        <w:rPr>
          <w:sz w:val="16"/>
          <w:szCs w:val="16"/>
          <w:lang w:val="nl-NL"/>
        </w:rPr>
      </w:pPr>
      <w:r w:rsidRPr="00D3493D">
        <w:rPr>
          <w:sz w:val="16"/>
          <w:szCs w:val="16"/>
          <w:lang w:val="nl-NL"/>
        </w:rPr>
        <w:t xml:space="preserve">&lt;templateId root='1.3.6.1.4.1.19376.1.5.3.1.4.19'/&gt; </w:t>
      </w:r>
    </w:p>
    <w:p w:rsidR="00C83022" w:rsidRDefault="00C83022" w:rsidP="00C8302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: </w:t>
      </w:r>
    </w:p>
    <w:p w:rsidR="00C83022" w:rsidRDefault="00C83022" w:rsidP="00C8302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&lt;/entry&gt; </w:t>
      </w:r>
    </w:p>
    <w:p w:rsid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16"/>
          <w:szCs w:val="16"/>
        </w:rPr>
        <w:t xml:space="preserve">&lt;/section&gt; </w:t>
      </w:r>
    </w:p>
    <w:p w:rsidR="00C83022" w:rsidRPr="00DA4A9D" w:rsidRDefault="00C83022" w:rsidP="00C83022">
      <w:pPr>
        <w:pStyle w:val="BodyText"/>
        <w:rPr>
          <w:color w:val="FF0000"/>
        </w:rPr>
      </w:pPr>
      <w:r>
        <w:rPr>
          <w:sz w:val="16"/>
          <w:szCs w:val="16"/>
        </w:rPr>
        <w:t>&lt;/component&gt;</w:t>
      </w:r>
    </w:p>
    <w:sectPr w:rsidR="00C83022" w:rsidRPr="00DA4A9D" w:rsidSect="000F3DEB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58" w:rsidRDefault="00496258">
      <w:r>
        <w:separator/>
      </w:r>
    </w:p>
  </w:endnote>
  <w:endnote w:type="continuationSeparator" w:id="0">
    <w:p w:rsidR="00496258" w:rsidRDefault="0049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58" w:rsidRDefault="00496258">
      <w:r>
        <w:separator/>
      </w:r>
    </w:p>
  </w:footnote>
  <w:footnote w:type="continuationSeparator" w:id="0">
    <w:p w:rsidR="00496258" w:rsidRDefault="00496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E1" w:rsidRDefault="008F0DE1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8F0DE1" w:rsidRDefault="008F0DE1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Clifton">
    <w15:presenceInfo w15:providerId="AD" w15:userId="S-1-5-21-4072276145-1143109680-1606970572-78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0F3DEB"/>
    <w:rsid w:val="001D3E4A"/>
    <w:rsid w:val="00293018"/>
    <w:rsid w:val="002A5837"/>
    <w:rsid w:val="002D46B1"/>
    <w:rsid w:val="00303504"/>
    <w:rsid w:val="003357B7"/>
    <w:rsid w:val="00352155"/>
    <w:rsid w:val="003B3883"/>
    <w:rsid w:val="0041108F"/>
    <w:rsid w:val="00415035"/>
    <w:rsid w:val="004605D3"/>
    <w:rsid w:val="00496258"/>
    <w:rsid w:val="00496B9D"/>
    <w:rsid w:val="004A3986"/>
    <w:rsid w:val="004A7CDC"/>
    <w:rsid w:val="004D13DA"/>
    <w:rsid w:val="00592911"/>
    <w:rsid w:val="005B6CFA"/>
    <w:rsid w:val="00631FB6"/>
    <w:rsid w:val="00705699"/>
    <w:rsid w:val="00707427"/>
    <w:rsid w:val="00735CA9"/>
    <w:rsid w:val="00766FFD"/>
    <w:rsid w:val="007A724B"/>
    <w:rsid w:val="007D46E2"/>
    <w:rsid w:val="00801FCA"/>
    <w:rsid w:val="008140AF"/>
    <w:rsid w:val="00891D8F"/>
    <w:rsid w:val="008C6235"/>
    <w:rsid w:val="008F0DE1"/>
    <w:rsid w:val="008F1355"/>
    <w:rsid w:val="0090728F"/>
    <w:rsid w:val="0096532F"/>
    <w:rsid w:val="0097476E"/>
    <w:rsid w:val="009A2588"/>
    <w:rsid w:val="009A6B97"/>
    <w:rsid w:val="00A43CFF"/>
    <w:rsid w:val="00AB5F91"/>
    <w:rsid w:val="00AD3D5D"/>
    <w:rsid w:val="00B14786"/>
    <w:rsid w:val="00B1735A"/>
    <w:rsid w:val="00B2241B"/>
    <w:rsid w:val="00C36297"/>
    <w:rsid w:val="00C638AB"/>
    <w:rsid w:val="00C83022"/>
    <w:rsid w:val="00D23AA5"/>
    <w:rsid w:val="00D3493D"/>
    <w:rsid w:val="00D732B7"/>
    <w:rsid w:val="00D83EF3"/>
    <w:rsid w:val="00D90423"/>
    <w:rsid w:val="00D97F9B"/>
    <w:rsid w:val="00DA4A9D"/>
    <w:rsid w:val="00E5652B"/>
    <w:rsid w:val="00EE3EC0"/>
    <w:rsid w:val="00F1016F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EBAA8"/>
  <w15:docId w15:val="{A8B9A0E8-28A9-4A80-9AD3-1D75AF5B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EB"/>
    <w:pPr>
      <w:spacing w:before="120"/>
    </w:pPr>
    <w:rPr>
      <w:sz w:val="24"/>
    </w:rPr>
  </w:style>
  <w:style w:type="paragraph" w:styleId="Heading1">
    <w:name w:val="heading 1"/>
    <w:next w:val="BodyText"/>
    <w:qFormat/>
    <w:rsid w:val="000F3DEB"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rsid w:val="000F3DEB"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rsid w:val="000F3DEB"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rsid w:val="000F3DEB"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rsid w:val="000F3DEB"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rsid w:val="000F3DEB"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rsid w:val="000F3DEB"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rsid w:val="000F3DEB"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rsid w:val="000F3DEB"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styleId="BodyText">
    <w:name w:val="Body Text"/>
    <w:rsid w:val="000F3DEB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rsid w:val="000F3DEB"/>
    <w:pPr>
      <w:ind w:left="360"/>
    </w:pPr>
  </w:style>
  <w:style w:type="paragraph" w:styleId="ListNumber">
    <w:name w:val="List Number"/>
    <w:basedOn w:val="BodyText"/>
    <w:rsid w:val="000F3DEB"/>
    <w:pPr>
      <w:numPr>
        <w:numId w:val="1"/>
      </w:numPr>
    </w:pPr>
  </w:style>
  <w:style w:type="paragraph" w:styleId="List">
    <w:name w:val="List"/>
    <w:basedOn w:val="BodyText"/>
    <w:rsid w:val="000F3DEB"/>
    <w:pPr>
      <w:spacing w:before="60"/>
      <w:ind w:left="1080" w:hanging="720"/>
    </w:pPr>
  </w:style>
  <w:style w:type="paragraph" w:styleId="ListBullet">
    <w:name w:val="List Bullet"/>
    <w:basedOn w:val="BodyText"/>
    <w:rsid w:val="000F3DEB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rsid w:val="000F3DEB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rsid w:val="000F3DEB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rsid w:val="000F3DEB"/>
    <w:pPr>
      <w:ind w:left="1440"/>
    </w:pPr>
  </w:style>
  <w:style w:type="paragraph" w:styleId="TOC1">
    <w:name w:val="toc 1"/>
    <w:next w:val="Normal"/>
    <w:semiHidden/>
    <w:rsid w:val="000F3DEB"/>
    <w:rPr>
      <w:noProof/>
      <w:sz w:val="24"/>
    </w:rPr>
  </w:style>
  <w:style w:type="paragraph" w:styleId="TOC2">
    <w:name w:val="toc 2"/>
    <w:basedOn w:val="TOC1"/>
    <w:next w:val="Normal"/>
    <w:semiHidden/>
    <w:rsid w:val="000F3DEB"/>
    <w:pPr>
      <w:ind w:left="240"/>
    </w:pPr>
  </w:style>
  <w:style w:type="paragraph" w:styleId="TOC3">
    <w:name w:val="toc 3"/>
    <w:basedOn w:val="TOC2"/>
    <w:next w:val="Normal"/>
    <w:semiHidden/>
    <w:rsid w:val="000F3DEB"/>
    <w:pPr>
      <w:ind w:left="480"/>
    </w:pPr>
  </w:style>
  <w:style w:type="paragraph" w:styleId="TOC4">
    <w:name w:val="toc 4"/>
    <w:basedOn w:val="TOC3"/>
    <w:next w:val="Normal"/>
    <w:semiHidden/>
    <w:rsid w:val="000F3DEB"/>
    <w:pPr>
      <w:ind w:left="720"/>
    </w:pPr>
  </w:style>
  <w:style w:type="paragraph" w:styleId="TOC5">
    <w:name w:val="toc 5"/>
    <w:basedOn w:val="TOC4"/>
    <w:next w:val="Normal"/>
    <w:semiHidden/>
    <w:rsid w:val="000F3DEB"/>
    <w:pPr>
      <w:ind w:left="960"/>
    </w:pPr>
  </w:style>
  <w:style w:type="paragraph" w:styleId="TOC6">
    <w:name w:val="toc 6"/>
    <w:basedOn w:val="TOC5"/>
    <w:next w:val="Normal"/>
    <w:semiHidden/>
    <w:rsid w:val="000F3DEB"/>
    <w:pPr>
      <w:ind w:left="1200"/>
    </w:pPr>
  </w:style>
  <w:style w:type="paragraph" w:styleId="TOC7">
    <w:name w:val="toc 7"/>
    <w:basedOn w:val="TOC6"/>
    <w:next w:val="Normal"/>
    <w:semiHidden/>
    <w:rsid w:val="000F3DEB"/>
    <w:pPr>
      <w:ind w:left="1440"/>
    </w:pPr>
  </w:style>
  <w:style w:type="paragraph" w:styleId="TOC8">
    <w:name w:val="toc 8"/>
    <w:basedOn w:val="TOC7"/>
    <w:next w:val="Normal"/>
    <w:semiHidden/>
    <w:rsid w:val="000F3DEB"/>
    <w:pPr>
      <w:ind w:left="1680"/>
    </w:pPr>
  </w:style>
  <w:style w:type="paragraph" w:styleId="TOC9">
    <w:name w:val="toc 9"/>
    <w:basedOn w:val="TOC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BodyText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sid w:val="000F3DEB"/>
    <w:rPr>
      <w:rFonts w:ascii="Arial" w:hAnsi="Arial"/>
      <w:b/>
    </w:r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next w:val="BodyText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rsid w:val="000F3DEB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rsid w:val="000F3DEB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rsid w:val="000F3DEB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next w:val="BodyText"/>
    <w:rsid w:val="000F3DEB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rsid w:val="000F3DEB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rsid w:val="000F3DEB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  <w:style w:type="paragraph" w:customStyle="1" w:styleId="Default">
    <w:name w:val="Default"/>
    <w:rsid w:val="00C8302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&lt;Change Proposal Title&gt;</vt:lpstr>
      <vt:lpstr>&lt;Change Proposal Title&gt;</vt:lpstr>
      <vt:lpstr>&lt;Change Proposal Title&gt;</vt:lpstr>
    </vt:vector>
  </TitlesOfParts>
  <Company/>
  <LinksUpToDate>false</LinksUpToDate>
  <CharactersWithSpaces>2094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Michael Clifton</cp:lastModifiedBy>
  <cp:revision>2</cp:revision>
  <cp:lastPrinted>1900-01-01T06:00:00Z</cp:lastPrinted>
  <dcterms:created xsi:type="dcterms:W3CDTF">2018-11-14T18:03:00Z</dcterms:created>
  <dcterms:modified xsi:type="dcterms:W3CDTF">2018-11-14T18:03:00Z</dcterms:modified>
</cp:coreProperties>
</file>