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4554" w:rsidRDefault="000F72FA">
      <w:pPr>
        <w:pStyle w:val="Title"/>
      </w:pPr>
      <w:r>
        <w:t>IHE Change Proposal</w:t>
      </w:r>
    </w:p>
    <w:p w:rsidR="003C4554" w:rsidRDefault="003C4554"/>
    <w:p w:rsidR="003C4554" w:rsidRDefault="000F72F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Patient Care Coordination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3C4554" w:rsidRPr="00B13978" w:rsidRDefault="000F72FA" w:rsidP="000F72FA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B13978">
              <w:rPr>
                <w:color w:val="auto"/>
                <w:sz w:val="18"/>
                <w:szCs w:val="18"/>
              </w:rPr>
              <w:t>CP-PCC-0238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3C4554" w:rsidRPr="00B13978" w:rsidRDefault="003B4065" w:rsidP="003B4065">
            <w:pPr>
              <w:spacing w:before="40" w:after="40"/>
              <w:ind w:right="72"/>
              <w:rPr>
                <w:color w:val="auto"/>
                <w:sz w:val="18"/>
                <w:szCs w:val="18"/>
              </w:rPr>
            </w:pPr>
            <w:del w:id="0" w:author="Michael Clifton" w:date="2018-11-14T12:12:00Z">
              <w:r w:rsidRPr="00B13978" w:rsidDel="00AB09E4">
                <w:rPr>
                  <w:color w:val="auto"/>
                  <w:sz w:val="18"/>
                  <w:szCs w:val="18"/>
                </w:rPr>
                <w:delText>Assigned</w:delText>
              </w:r>
            </w:del>
            <w:ins w:id="1" w:author="Michael Clifton" w:date="2018-11-14T12:12:00Z">
              <w:r w:rsidR="00AB09E4">
                <w:rPr>
                  <w:color w:val="auto"/>
                  <w:sz w:val="18"/>
                  <w:szCs w:val="18"/>
                </w:rPr>
                <w:t>Incorporated</w:t>
              </w:r>
            </w:ins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3C4554" w:rsidRPr="00B13978" w:rsidRDefault="00B13978" w:rsidP="000F72FA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del w:id="2" w:author="Michael Clifton" w:date="2018-11-14T12:12:00Z">
              <w:r w:rsidDel="00AB09E4">
                <w:rPr>
                  <w:color w:val="auto"/>
                  <w:sz w:val="18"/>
                  <w:szCs w:val="18"/>
                </w:rPr>
                <w:delText>2018.06.14</w:delText>
              </w:r>
            </w:del>
            <w:ins w:id="3" w:author="Michael Clifton" w:date="2018-11-14T12:12:00Z">
              <w:r w:rsidR="00AB09E4">
                <w:rPr>
                  <w:color w:val="auto"/>
                  <w:sz w:val="18"/>
                  <w:szCs w:val="18"/>
                </w:rPr>
                <w:t>11/14/2018</w:t>
              </w:r>
            </w:ins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3C4554" w:rsidRPr="00B13978" w:rsidRDefault="000F72FA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del w:id="4" w:author="Michael Clifton" w:date="2018-11-14T12:13:00Z">
              <w:r w:rsidRPr="00B13978" w:rsidDel="00AB09E4">
                <w:rPr>
                  <w:color w:val="auto"/>
                  <w:sz w:val="18"/>
                  <w:szCs w:val="18"/>
                </w:rPr>
                <w:delText>Steve Moore</w:delText>
              </w:r>
            </w:del>
            <w:ins w:id="5" w:author="Michael Clifton" w:date="2018-11-14T12:13:00Z">
              <w:r w:rsidR="00AB09E4">
                <w:rPr>
                  <w:color w:val="auto"/>
                  <w:sz w:val="18"/>
                  <w:szCs w:val="18"/>
                </w:rPr>
                <w:t>Michael Clifton</w:t>
              </w:r>
            </w:ins>
            <w:bookmarkStart w:id="6" w:name="_GoBack"/>
            <w:bookmarkEnd w:id="6"/>
          </w:p>
        </w:tc>
      </w:tr>
    </w:tbl>
    <w:p w:rsidR="003C4554" w:rsidRDefault="003C455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3C4554" w:rsidRDefault="000F72F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C4554">
        <w:tc>
          <w:tcPr>
            <w:tcW w:w="9576" w:type="dxa"/>
            <w:gridSpan w:val="2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Coded Hospital Studies Summary Section</w:t>
            </w:r>
          </w:p>
        </w:tc>
      </w:tr>
      <w:tr w:rsidR="003C4554" w:rsidRPr="00AB09E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3C4554" w:rsidRPr="00AB09E4" w:rsidRDefault="000F72FA">
            <w:pPr>
              <w:spacing w:before="40" w:after="40"/>
              <w:ind w:left="72" w:right="72"/>
              <w:rPr>
                <w:sz w:val="18"/>
                <w:szCs w:val="18"/>
                <w:lang w:val="nl-NL"/>
                <w:rPrChange w:id="7" w:author="Michael Clifton" w:date="2018-11-14T12:12:00Z">
                  <w:rPr>
                    <w:sz w:val="18"/>
                    <w:szCs w:val="18"/>
                  </w:rPr>
                </w:rPrChange>
              </w:rPr>
            </w:pPr>
            <w:r w:rsidRPr="00AB09E4">
              <w:rPr>
                <w:sz w:val="18"/>
                <w:szCs w:val="18"/>
                <w:lang w:val="nl-NL"/>
                <w:rPrChange w:id="8" w:author="Michael Clifton" w:date="2018-11-14T12:12:00Z">
                  <w:rPr>
                    <w:sz w:val="18"/>
                    <w:szCs w:val="18"/>
                  </w:rPr>
                </w:rPrChange>
              </w:rPr>
              <w:t>Abderrazek Boufahja (abderrazek.boufahja@ihe-europe.net)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IHE_PCC_TF_Vol2</w:t>
            </w:r>
          </w:p>
        </w:tc>
      </w:tr>
      <w:tr w:rsidR="003C4554"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6.3.3.5.3.1</w:t>
            </w:r>
          </w:p>
        </w:tc>
      </w:tr>
      <w:tr w:rsidR="003C4554">
        <w:tc>
          <w:tcPr>
            <w:tcW w:w="9576" w:type="dxa"/>
            <w:gridSpan w:val="2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3C4554" w:rsidRDefault="003C455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template ID of the Procedure Entry is not correct, it should be </w:t>
            </w:r>
            <w:r>
              <w:rPr>
                <w:sz w:val="18"/>
                <w:szCs w:val="18"/>
                <w:highlight w:val="white"/>
              </w:rPr>
              <w:t xml:space="preserve">1.3.6.1.4.1.19376.1.5.3.1.4.19 instead of </w:t>
            </w:r>
            <w:r>
              <w:rPr>
                <w:sz w:val="18"/>
                <w:szCs w:val="18"/>
              </w:rPr>
              <w:t xml:space="preserve">1.3.6.1.4.1.19376.1.5.3.1.4.16. The error is in both the table and the example. </w:t>
            </w:r>
          </w:p>
          <w:p w:rsidR="003C4554" w:rsidRDefault="003C455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3C4554" w:rsidRDefault="003C455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3C4554" w:rsidRDefault="003C4554">
      <w:pPr>
        <w:rPr>
          <w:color w:val="FF0000"/>
        </w:rPr>
      </w:pPr>
    </w:p>
    <w:p w:rsidR="003C4554" w:rsidRDefault="005675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0F72FA">
        <w:rPr>
          <w:i/>
        </w:rPr>
        <w:t xml:space="preserve"> Sect</w:t>
      </w:r>
      <w:r>
        <w:rPr>
          <w:i/>
        </w:rPr>
        <w:t>ion 6.3.3.5.3.1</w:t>
      </w:r>
      <w:r w:rsidR="000F72FA">
        <w:rPr>
          <w:i/>
        </w:rPr>
        <w:t>:</w:t>
      </w:r>
    </w:p>
    <w:p w:rsidR="003C4554" w:rsidRDefault="003C4554"/>
    <w:p w:rsidR="003C4554" w:rsidRDefault="003C4554">
      <w:pPr>
        <w:pStyle w:val="Heading6"/>
        <w:ind w:left="3600" w:firstLine="0"/>
      </w:pPr>
      <w:bookmarkStart w:id="9" w:name="_enewxev30vic" w:colFirst="0" w:colLast="0"/>
      <w:bookmarkEnd w:id="9"/>
    </w:p>
    <w:tbl>
      <w:tblPr>
        <w:tblStyle w:val="a1"/>
        <w:tblW w:w="9344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934"/>
        <w:gridCol w:w="5606"/>
      </w:tblGrid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1.3.6.1.4.1.19376.1.5.3.1.3.30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Parent Template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7D7DC9">
            <w:pPr>
              <w:spacing w:before="40" w:after="40"/>
              <w:ind w:left="72" w:right="72"/>
              <w:rPr>
                <w:sz w:val="18"/>
                <w:szCs w:val="18"/>
              </w:rPr>
            </w:pPr>
            <w:hyperlink r:id="rId6" w:anchor="bookmark=id.44m5f9d">
              <w:r w:rsidR="000F72FA">
                <w:rPr>
                  <w:color w:val="0000FF"/>
                  <w:sz w:val="18"/>
                  <w:szCs w:val="18"/>
                  <w:u w:val="single"/>
                </w:rPr>
                <w:t>Hospital Studies Summary</w:t>
              </w:r>
            </w:hyperlink>
            <w:r w:rsidR="000F72FA">
              <w:rPr>
                <w:sz w:val="18"/>
                <w:szCs w:val="18"/>
              </w:rPr>
              <w:t xml:space="preserve"> (1.3.6.1.4.1.19376.1.5.3.1.3.29)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hospital studies summary section shall include entries for diagnostic procedures and references to procedure reports when known as described in the Entry Content Modules.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11493-4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HOSPITAL DISCHARGE STUDIES SUMMARY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Entries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C4554" w:rsidRDefault="000F72F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Pr="0056753D" w:rsidRDefault="000F72FA">
            <w:pPr>
              <w:spacing w:before="40" w:after="40"/>
              <w:ind w:left="72" w:right="72"/>
              <w:rPr>
                <w:strike/>
                <w:sz w:val="18"/>
                <w:szCs w:val="18"/>
              </w:rPr>
            </w:pPr>
            <w:r w:rsidRPr="0056753D">
              <w:rPr>
                <w:strike/>
                <w:sz w:val="18"/>
                <w:szCs w:val="18"/>
              </w:rPr>
              <w:t>1.3.6.1.4.1.19376.1.5.3.1.4.1</w:t>
            </w:r>
            <w:r w:rsidRPr="0056753D">
              <w:rPr>
                <w:strike/>
                <w:color w:val="auto"/>
                <w:sz w:val="18"/>
                <w:szCs w:val="18"/>
              </w:rPr>
              <w:t>6</w:t>
            </w:r>
            <w:r w:rsidRPr="0056753D">
              <w:rPr>
                <w:strike/>
                <w:sz w:val="18"/>
                <w:szCs w:val="18"/>
              </w:rPr>
              <w:t xml:space="preserve"> </w:t>
            </w:r>
          </w:p>
          <w:p w:rsidR="0056753D" w:rsidRPr="0056753D" w:rsidRDefault="0056753D">
            <w:pPr>
              <w:spacing w:before="40" w:after="40"/>
              <w:ind w:left="72" w:right="72"/>
              <w:rPr>
                <w:b/>
                <w:sz w:val="18"/>
                <w:szCs w:val="18"/>
                <w:u w:val="single"/>
              </w:rPr>
            </w:pPr>
            <w:r w:rsidRPr="0056753D">
              <w:rPr>
                <w:b/>
                <w:sz w:val="18"/>
                <w:szCs w:val="18"/>
                <w:u w:val="single"/>
              </w:rPr>
              <w:t>1.3.6.1.4.1.19376.1.5.3.1.4.1</w:t>
            </w:r>
            <w:r w:rsidRPr="0056753D">
              <w:rPr>
                <w:b/>
                <w:color w:val="auto"/>
                <w:sz w:val="18"/>
                <w:szCs w:val="18"/>
                <w:u w:val="single"/>
              </w:rPr>
              <w:t>9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7D7DC9">
            <w:pPr>
              <w:spacing w:before="40" w:after="40"/>
              <w:ind w:left="72" w:right="72"/>
              <w:rPr>
                <w:sz w:val="18"/>
                <w:szCs w:val="18"/>
              </w:rPr>
            </w:pPr>
            <w:hyperlink r:id="rId7" w:anchor="bookmark=id.2vc0o47">
              <w:r w:rsidR="000F72FA">
                <w:rPr>
                  <w:color w:val="0000FF"/>
                  <w:sz w:val="18"/>
                  <w:szCs w:val="18"/>
                  <w:u w:val="single"/>
                </w:rPr>
                <w:t>Procedure Entry</w:t>
              </w:r>
            </w:hyperlink>
            <w:r w:rsidR="000F72FA">
              <w:rPr>
                <w:sz w:val="18"/>
                <w:szCs w:val="18"/>
              </w:rPr>
              <w:t xml:space="preserve"> </w:t>
            </w:r>
          </w:p>
        </w:tc>
      </w:tr>
      <w:tr w:rsidR="003C4554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1.3.6.1.4.1.19376.1.5.3.1.4.4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0F72F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4554" w:rsidRDefault="007D7DC9">
            <w:pPr>
              <w:spacing w:before="40" w:after="40"/>
              <w:ind w:left="72" w:right="72"/>
              <w:rPr>
                <w:sz w:val="18"/>
                <w:szCs w:val="18"/>
              </w:rPr>
            </w:pPr>
            <w:hyperlink r:id="rId8" w:anchor="bookmark=id.3ifqa0s">
              <w:r w:rsidR="000F72FA">
                <w:rPr>
                  <w:color w:val="0000FF"/>
                  <w:sz w:val="18"/>
                  <w:szCs w:val="18"/>
                  <w:u w:val="single"/>
                </w:rPr>
                <w:t>References Entry</w:t>
              </w:r>
            </w:hyperlink>
            <w:r w:rsidR="000F72FA">
              <w:rPr>
                <w:sz w:val="18"/>
                <w:szCs w:val="18"/>
              </w:rPr>
              <w:t xml:space="preserve"> </w:t>
            </w:r>
          </w:p>
        </w:tc>
      </w:tr>
    </w:tbl>
    <w:p w:rsidR="003C4554" w:rsidRDefault="003C4554"/>
    <w:p w:rsidR="003C4554" w:rsidRDefault="005675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Section 6.3.3.5.3.1</w:t>
      </w:r>
      <w:r w:rsidR="000F72FA">
        <w:rPr>
          <w:i/>
        </w:rPr>
        <w:t>:</w:t>
      </w:r>
    </w:p>
    <w:p w:rsidR="003C4554" w:rsidRDefault="003C4554"/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&lt;component&gt;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&lt;section&gt;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root='1.3.6.1.4.1.19376.1.5.3.1.3.29'/&gt;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root='1.3.6.1.4.1.19376.1.5.3.1.3.30'/&gt;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&lt;code code='11493-4' displayName='HOSPITAL DISCHARGE STUDIES SUMMARY'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&lt;text&gt;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  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Procedure Entry element --&gt;</w:t>
      </w:r>
    </w:p>
    <w:p w:rsidR="003C4554" w:rsidRPr="00AB09E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sz w:val="16"/>
          <w:szCs w:val="16"/>
          <w:lang w:val="nl-NL"/>
          <w:rPrChange w:id="10" w:author="Michael Clifton" w:date="2018-11-14T12:12:00Z">
            <w:rPr>
              <w:rFonts w:ascii="Courier New" w:eastAsia="Courier New" w:hAnsi="Courier New" w:cs="Courier New"/>
              <w:strike/>
              <w:sz w:val="16"/>
              <w:szCs w:val="16"/>
            </w:rPr>
          </w:rPrChange>
        </w:rPr>
      </w:pPr>
      <w:r w:rsidRPr="0056753D">
        <w:rPr>
          <w:rFonts w:ascii="Courier New" w:eastAsia="Courier New" w:hAnsi="Courier New" w:cs="Courier New"/>
          <w:strike/>
          <w:sz w:val="16"/>
          <w:szCs w:val="16"/>
        </w:rPr>
        <w:t xml:space="preserve">        </w:t>
      </w:r>
      <w:r w:rsidRPr="00AB09E4">
        <w:rPr>
          <w:rFonts w:ascii="Courier New" w:eastAsia="Courier New" w:hAnsi="Courier New" w:cs="Courier New"/>
          <w:strike/>
          <w:sz w:val="16"/>
          <w:szCs w:val="16"/>
          <w:lang w:val="nl-NL"/>
          <w:rPrChange w:id="11" w:author="Michael Clifton" w:date="2018-11-14T12:12:00Z">
            <w:rPr>
              <w:rFonts w:ascii="Courier New" w:eastAsia="Courier New" w:hAnsi="Courier New" w:cs="Courier New"/>
              <w:strike/>
              <w:sz w:val="16"/>
              <w:szCs w:val="16"/>
            </w:rPr>
          </w:rPrChange>
        </w:rPr>
        <w:t>&lt;templateId root='</w:t>
      </w:r>
      <w:r w:rsidR="007D7DC9">
        <w:rPr>
          <w:rFonts w:ascii="Courier New" w:eastAsia="Courier New" w:hAnsi="Courier New" w:cs="Courier New"/>
          <w:strike/>
          <w:color w:val="0000FF"/>
          <w:sz w:val="16"/>
          <w:szCs w:val="16"/>
          <w:u w:val="single"/>
        </w:rPr>
        <w:fldChar w:fldCharType="begin"/>
      </w:r>
      <w:r w:rsidR="007D7DC9" w:rsidRPr="00AB09E4">
        <w:rPr>
          <w:rFonts w:ascii="Courier New" w:eastAsia="Courier New" w:hAnsi="Courier New" w:cs="Courier New"/>
          <w:strike/>
          <w:color w:val="0000FF"/>
          <w:sz w:val="16"/>
          <w:szCs w:val="16"/>
          <w:u w:val="single"/>
          <w:lang w:val="nl-NL"/>
          <w:rPrChange w:id="12" w:author="Michael Clifton" w:date="2018-11-14T12:12:00Z">
            <w:rPr>
              <w:rFonts w:ascii="Courier New" w:eastAsia="Courier New" w:hAnsi="Courier New" w:cs="Courier New"/>
              <w:strike/>
              <w:color w:val="0000FF"/>
              <w:sz w:val="16"/>
              <w:szCs w:val="16"/>
              <w:u w:val="single"/>
            </w:rPr>
          </w:rPrChange>
        </w:rPr>
        <w:instrText xml:space="preserve"> HYPERLINK "https://docs.google.com/document/d/1RAxreYI7rn_X0gMotIns04f6WDedk-3vY1Kqnsq</w:instrText>
      </w:r>
      <w:r w:rsidR="007D7DC9" w:rsidRPr="00AB09E4">
        <w:rPr>
          <w:rFonts w:ascii="Courier New" w:eastAsia="Courier New" w:hAnsi="Courier New" w:cs="Courier New"/>
          <w:strike/>
          <w:color w:val="0000FF"/>
          <w:sz w:val="16"/>
          <w:szCs w:val="16"/>
          <w:u w:val="single"/>
          <w:lang w:val="nl-NL"/>
          <w:rPrChange w:id="13" w:author="Michael Clifton" w:date="2018-11-14T12:12:00Z">
            <w:rPr>
              <w:rFonts w:ascii="Courier New" w:eastAsia="Courier New" w:hAnsi="Courier New" w:cs="Courier New"/>
              <w:strike/>
              <w:color w:val="0000FF"/>
              <w:sz w:val="16"/>
              <w:szCs w:val="16"/>
              <w:u w:val="single"/>
            </w:rPr>
          </w:rPrChange>
        </w:rPr>
        <w:instrText xml:space="preserve">-HWY/edit" \l "bookmark=id.2vc0o47" \h </w:instrText>
      </w:r>
      <w:r w:rsidR="007D7DC9">
        <w:rPr>
          <w:rFonts w:ascii="Courier New" w:eastAsia="Courier New" w:hAnsi="Courier New" w:cs="Courier New"/>
          <w:strike/>
          <w:color w:val="0000FF"/>
          <w:sz w:val="16"/>
          <w:szCs w:val="16"/>
          <w:u w:val="single"/>
        </w:rPr>
        <w:fldChar w:fldCharType="separate"/>
      </w:r>
      <w:r w:rsidRPr="00AB09E4">
        <w:rPr>
          <w:rFonts w:ascii="Courier New" w:eastAsia="Courier New" w:hAnsi="Courier New" w:cs="Courier New"/>
          <w:strike/>
          <w:color w:val="0000FF"/>
          <w:sz w:val="16"/>
          <w:szCs w:val="16"/>
          <w:u w:val="single"/>
          <w:lang w:val="nl-NL"/>
          <w:rPrChange w:id="14" w:author="Michael Clifton" w:date="2018-11-14T12:12:00Z">
            <w:rPr>
              <w:rFonts w:ascii="Courier New" w:eastAsia="Courier New" w:hAnsi="Courier New" w:cs="Courier New"/>
              <w:strike/>
              <w:color w:val="0000FF"/>
              <w:sz w:val="16"/>
              <w:szCs w:val="16"/>
              <w:u w:val="single"/>
            </w:rPr>
          </w:rPrChange>
        </w:rPr>
        <w:t>1.3.6.1.4.1.19376.1.5.3.1.4.</w:t>
      </w:r>
      <w:r w:rsidR="0056753D" w:rsidRPr="00AB09E4">
        <w:rPr>
          <w:rFonts w:ascii="Courier New" w:eastAsia="Courier New" w:hAnsi="Courier New" w:cs="Courier New"/>
          <w:strike/>
          <w:color w:val="0000FF"/>
          <w:sz w:val="16"/>
          <w:szCs w:val="16"/>
          <w:u w:val="single"/>
          <w:lang w:val="nl-NL"/>
          <w:rPrChange w:id="15" w:author="Michael Clifton" w:date="2018-11-14T12:12:00Z">
            <w:rPr>
              <w:rFonts w:ascii="Courier New" w:eastAsia="Courier New" w:hAnsi="Courier New" w:cs="Courier New"/>
              <w:strike/>
              <w:color w:val="0000FF"/>
              <w:sz w:val="16"/>
              <w:szCs w:val="16"/>
              <w:u w:val="single"/>
            </w:rPr>
          </w:rPrChange>
        </w:rPr>
        <w:t>16</w:t>
      </w:r>
      <w:r w:rsidR="007D7DC9">
        <w:rPr>
          <w:rFonts w:ascii="Courier New" w:eastAsia="Courier New" w:hAnsi="Courier New" w:cs="Courier New"/>
          <w:strike/>
          <w:color w:val="0000FF"/>
          <w:sz w:val="16"/>
          <w:szCs w:val="16"/>
          <w:u w:val="single"/>
        </w:rPr>
        <w:fldChar w:fldCharType="end"/>
      </w:r>
      <w:r w:rsidRPr="00AB09E4">
        <w:rPr>
          <w:rFonts w:ascii="Courier New" w:eastAsia="Courier New" w:hAnsi="Courier New" w:cs="Courier New"/>
          <w:strike/>
          <w:sz w:val="16"/>
          <w:szCs w:val="16"/>
          <w:lang w:val="nl-NL"/>
          <w:rPrChange w:id="16" w:author="Michael Clifton" w:date="2018-11-14T12:12:00Z">
            <w:rPr>
              <w:rFonts w:ascii="Courier New" w:eastAsia="Courier New" w:hAnsi="Courier New" w:cs="Courier New"/>
              <w:strike/>
              <w:sz w:val="16"/>
              <w:szCs w:val="16"/>
            </w:rPr>
          </w:rPrChange>
        </w:rPr>
        <w:t>'/&gt;</w:t>
      </w:r>
    </w:p>
    <w:p w:rsidR="0056753D" w:rsidRPr="00AB09E4" w:rsidRDefault="0056753D" w:rsidP="0056753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sz w:val="16"/>
          <w:szCs w:val="16"/>
          <w:u w:val="single"/>
          <w:lang w:val="nl-NL"/>
          <w:rPrChange w:id="17" w:author="Michael Clifton" w:date="2018-11-14T12:12:00Z">
            <w:rPr>
              <w:rFonts w:ascii="Courier New" w:eastAsia="Courier New" w:hAnsi="Courier New" w:cs="Courier New"/>
              <w:b/>
              <w:sz w:val="16"/>
              <w:szCs w:val="16"/>
              <w:u w:val="single"/>
            </w:rPr>
          </w:rPrChange>
        </w:rPr>
      </w:pPr>
      <w:r w:rsidRPr="00AB09E4">
        <w:rPr>
          <w:rFonts w:ascii="Courier New" w:eastAsia="Courier New" w:hAnsi="Courier New" w:cs="Courier New"/>
          <w:b/>
          <w:sz w:val="16"/>
          <w:szCs w:val="16"/>
          <w:u w:val="single"/>
          <w:lang w:val="nl-NL"/>
          <w:rPrChange w:id="18" w:author="Michael Clifton" w:date="2018-11-14T12:12:00Z">
            <w:rPr>
              <w:rFonts w:ascii="Courier New" w:eastAsia="Courier New" w:hAnsi="Courier New" w:cs="Courier New"/>
              <w:b/>
              <w:sz w:val="16"/>
              <w:szCs w:val="16"/>
              <w:u w:val="single"/>
            </w:rPr>
          </w:rPrChange>
        </w:rPr>
        <w:t xml:space="preserve">        &lt;templateId root='</w:t>
      </w:r>
      <w:r w:rsidR="007D7DC9">
        <w:rPr>
          <w:rFonts w:ascii="Courier New" w:eastAsia="Courier New" w:hAnsi="Courier New" w:cs="Courier New"/>
          <w:b/>
          <w:color w:val="0000FF"/>
          <w:sz w:val="16"/>
          <w:szCs w:val="16"/>
          <w:u w:val="single"/>
        </w:rPr>
        <w:fldChar w:fldCharType="begin"/>
      </w:r>
      <w:r w:rsidR="007D7DC9" w:rsidRPr="00AB09E4">
        <w:rPr>
          <w:rFonts w:ascii="Courier New" w:eastAsia="Courier New" w:hAnsi="Courier New" w:cs="Courier New"/>
          <w:b/>
          <w:color w:val="0000FF"/>
          <w:sz w:val="16"/>
          <w:szCs w:val="16"/>
          <w:u w:val="single"/>
          <w:lang w:val="nl-NL"/>
          <w:rPrChange w:id="19" w:author="Michael Clifton" w:date="2018-11-14T12:12:00Z">
            <w:rPr>
              <w:rFonts w:ascii="Courier New" w:eastAsia="Courier New" w:hAnsi="Courier New" w:cs="Courier New"/>
              <w:b/>
              <w:color w:val="0000FF"/>
              <w:sz w:val="16"/>
              <w:szCs w:val="16"/>
              <w:u w:val="single"/>
            </w:rPr>
          </w:rPrChange>
        </w:rPr>
        <w:instrText xml:space="preserve"> HYPERLINK "https://docs.google.com/document/d/1RAxreYI7rn_X0gMotIns04f6WDedk-3vY1Kqnsq-HWY/edit" \l "bookmark=id.2vc0o47" \h </w:instrText>
      </w:r>
      <w:r w:rsidR="007D7DC9">
        <w:rPr>
          <w:rFonts w:ascii="Courier New" w:eastAsia="Courier New" w:hAnsi="Courier New" w:cs="Courier New"/>
          <w:b/>
          <w:color w:val="0000FF"/>
          <w:sz w:val="16"/>
          <w:szCs w:val="16"/>
          <w:u w:val="single"/>
        </w:rPr>
        <w:fldChar w:fldCharType="separate"/>
      </w:r>
      <w:r w:rsidRPr="00AB09E4">
        <w:rPr>
          <w:rFonts w:ascii="Courier New" w:eastAsia="Courier New" w:hAnsi="Courier New" w:cs="Courier New"/>
          <w:b/>
          <w:color w:val="0000FF"/>
          <w:sz w:val="16"/>
          <w:szCs w:val="16"/>
          <w:u w:val="single"/>
          <w:lang w:val="nl-NL"/>
          <w:rPrChange w:id="20" w:author="Michael Clifton" w:date="2018-11-14T12:12:00Z">
            <w:rPr>
              <w:rFonts w:ascii="Courier New" w:eastAsia="Courier New" w:hAnsi="Courier New" w:cs="Courier New"/>
              <w:b/>
              <w:color w:val="0000FF"/>
              <w:sz w:val="16"/>
              <w:szCs w:val="16"/>
              <w:u w:val="single"/>
            </w:rPr>
          </w:rPrChange>
        </w:rPr>
        <w:t>1.3.6.1.4.1.19376.1.5.3.1.4.19</w:t>
      </w:r>
      <w:r w:rsidR="007D7DC9">
        <w:rPr>
          <w:rFonts w:ascii="Courier New" w:eastAsia="Courier New" w:hAnsi="Courier New" w:cs="Courier New"/>
          <w:b/>
          <w:color w:val="0000FF"/>
          <w:sz w:val="16"/>
          <w:szCs w:val="16"/>
          <w:u w:val="single"/>
        </w:rPr>
        <w:fldChar w:fldCharType="end"/>
      </w:r>
      <w:r w:rsidRPr="00AB09E4">
        <w:rPr>
          <w:rFonts w:ascii="Courier New" w:eastAsia="Courier New" w:hAnsi="Courier New" w:cs="Courier New"/>
          <w:b/>
          <w:sz w:val="16"/>
          <w:szCs w:val="16"/>
          <w:u w:val="single"/>
          <w:lang w:val="nl-NL"/>
          <w:rPrChange w:id="21" w:author="Michael Clifton" w:date="2018-11-14T12:12:00Z">
            <w:rPr>
              <w:rFonts w:ascii="Courier New" w:eastAsia="Courier New" w:hAnsi="Courier New" w:cs="Courier New"/>
              <w:b/>
              <w:sz w:val="16"/>
              <w:szCs w:val="16"/>
              <w:u w:val="single"/>
            </w:rPr>
          </w:rPrChange>
        </w:rPr>
        <w:t>'/&gt;</w:t>
      </w:r>
    </w:p>
    <w:p w:rsidR="0056753D" w:rsidRPr="00AB09E4" w:rsidRDefault="0056753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  <w:lang w:val="nl-NL"/>
          <w:rPrChange w:id="22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</w:pP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 w:rsidRPr="00AB09E4">
        <w:rPr>
          <w:rFonts w:ascii="Courier New" w:eastAsia="Courier New" w:hAnsi="Courier New" w:cs="Courier New"/>
          <w:sz w:val="16"/>
          <w:szCs w:val="16"/>
          <w:lang w:val="nl-NL"/>
          <w:rPrChange w:id="23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t xml:space="preserve">         </w:t>
      </w:r>
      <w:r>
        <w:rPr>
          <w:rFonts w:ascii="Courier New" w:eastAsia="Courier New" w:hAnsi="Courier New" w:cs="Courier New"/>
          <w:sz w:val="16"/>
          <w:szCs w:val="16"/>
        </w:rPr>
        <w:t>: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References Entry element --&gt;</w:t>
      </w:r>
    </w:p>
    <w:p w:rsidR="003C4554" w:rsidRPr="00AB09E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  <w:lang w:val="nl-NL"/>
          <w:rPrChange w:id="24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AB09E4">
        <w:rPr>
          <w:rFonts w:ascii="Courier New" w:eastAsia="Courier New" w:hAnsi="Courier New" w:cs="Courier New"/>
          <w:sz w:val="16"/>
          <w:szCs w:val="16"/>
          <w:lang w:val="nl-NL"/>
          <w:rPrChange w:id="25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t>&lt;templateId root='</w:t>
      </w:r>
      <w:r w:rsidR="007D7DC9">
        <w:rPr>
          <w:rFonts w:ascii="Courier New" w:eastAsia="Courier New" w:hAnsi="Courier New" w:cs="Courier New"/>
          <w:color w:val="0000FF"/>
          <w:sz w:val="16"/>
          <w:szCs w:val="16"/>
          <w:u w:val="single"/>
        </w:rPr>
        <w:fldChar w:fldCharType="begin"/>
      </w:r>
      <w:r w:rsidR="007D7DC9" w:rsidRPr="00AB09E4">
        <w:rPr>
          <w:rFonts w:ascii="Courier New" w:eastAsia="Courier New" w:hAnsi="Courier New" w:cs="Courier New"/>
          <w:color w:val="0000FF"/>
          <w:sz w:val="16"/>
          <w:szCs w:val="16"/>
          <w:u w:val="single"/>
          <w:lang w:val="nl-NL"/>
          <w:rPrChange w:id="26" w:author="Michael Clifton" w:date="2018-11-14T12:12:00Z">
            <w:rPr>
              <w:rFonts w:ascii="Courier New" w:eastAsia="Courier New" w:hAnsi="Courier New" w:cs="Courier New"/>
              <w:color w:val="0000FF"/>
              <w:sz w:val="16"/>
              <w:szCs w:val="16"/>
              <w:u w:val="single"/>
            </w:rPr>
          </w:rPrChange>
        </w:rPr>
        <w:instrText xml:space="preserve"> HYPERLINK "https://docs.google.com/document/d/1RAxreYI7rn_X0gMotIns04f6WDedk-3vY1Kqnsq-HWY/edit" \l "bookmark=id.3ifqa0s" \h </w:instrText>
      </w:r>
      <w:r w:rsidR="007D7DC9">
        <w:rPr>
          <w:rFonts w:ascii="Courier New" w:eastAsia="Courier New" w:hAnsi="Courier New" w:cs="Courier New"/>
          <w:color w:val="0000FF"/>
          <w:sz w:val="16"/>
          <w:szCs w:val="16"/>
          <w:u w:val="single"/>
        </w:rPr>
        <w:fldChar w:fldCharType="separate"/>
      </w:r>
      <w:r w:rsidRPr="00AB09E4">
        <w:rPr>
          <w:rFonts w:ascii="Courier New" w:eastAsia="Courier New" w:hAnsi="Courier New" w:cs="Courier New"/>
          <w:color w:val="0000FF"/>
          <w:sz w:val="16"/>
          <w:szCs w:val="16"/>
          <w:u w:val="single"/>
          <w:lang w:val="nl-NL"/>
          <w:rPrChange w:id="27" w:author="Michael Clifton" w:date="2018-11-14T12:12:00Z">
            <w:rPr>
              <w:rFonts w:ascii="Courier New" w:eastAsia="Courier New" w:hAnsi="Courier New" w:cs="Courier New"/>
              <w:color w:val="0000FF"/>
              <w:sz w:val="16"/>
              <w:szCs w:val="16"/>
              <w:u w:val="single"/>
            </w:rPr>
          </w:rPrChange>
        </w:rPr>
        <w:t>1.3.6.1.4.1.19376.1.5.3.1.4.4</w:t>
      </w:r>
      <w:r w:rsidR="007D7DC9">
        <w:rPr>
          <w:rFonts w:ascii="Courier New" w:eastAsia="Courier New" w:hAnsi="Courier New" w:cs="Courier New"/>
          <w:color w:val="0000FF"/>
          <w:sz w:val="16"/>
          <w:szCs w:val="16"/>
          <w:u w:val="single"/>
        </w:rPr>
        <w:fldChar w:fldCharType="end"/>
      </w:r>
      <w:r w:rsidRPr="00AB09E4">
        <w:rPr>
          <w:rFonts w:ascii="Courier New" w:eastAsia="Courier New" w:hAnsi="Courier New" w:cs="Courier New"/>
          <w:sz w:val="16"/>
          <w:szCs w:val="16"/>
          <w:lang w:val="nl-NL"/>
          <w:rPrChange w:id="28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t>'/&gt;</w:t>
      </w:r>
    </w:p>
    <w:p w:rsidR="003C4554" w:rsidRPr="00AB09E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  <w:lang w:val="nl-NL"/>
          <w:rPrChange w:id="29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</w:pPr>
      <w:r w:rsidRPr="00AB09E4">
        <w:rPr>
          <w:rFonts w:ascii="Courier New" w:eastAsia="Courier New" w:hAnsi="Courier New" w:cs="Courier New"/>
          <w:sz w:val="16"/>
          <w:szCs w:val="16"/>
          <w:lang w:val="nl-NL"/>
          <w:rPrChange w:id="30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t xml:space="preserve">         :</w:t>
      </w:r>
    </w:p>
    <w:p w:rsidR="003C4554" w:rsidRPr="00AB09E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  <w:lang w:val="nl-NL"/>
          <w:rPrChange w:id="31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</w:pPr>
      <w:r w:rsidRPr="00AB09E4">
        <w:rPr>
          <w:rFonts w:ascii="Courier New" w:eastAsia="Courier New" w:hAnsi="Courier New" w:cs="Courier New"/>
          <w:sz w:val="16"/>
          <w:szCs w:val="16"/>
          <w:lang w:val="nl-NL"/>
          <w:rPrChange w:id="32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t xml:space="preserve">    &lt;/entry&gt;</w:t>
      </w:r>
    </w:p>
    <w:p w:rsidR="003C4554" w:rsidRPr="00AB09E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  <w:lang w:val="nl-NL"/>
          <w:rPrChange w:id="33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</w:pPr>
      <w:r w:rsidRPr="00AB09E4">
        <w:rPr>
          <w:rFonts w:ascii="Courier New" w:eastAsia="Courier New" w:hAnsi="Courier New" w:cs="Courier New"/>
          <w:sz w:val="16"/>
          <w:szCs w:val="16"/>
          <w:lang w:val="nl-NL"/>
          <w:rPrChange w:id="34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t xml:space="preserve">       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 w:rsidRPr="00AB09E4">
        <w:rPr>
          <w:rFonts w:ascii="Courier New" w:eastAsia="Courier New" w:hAnsi="Courier New" w:cs="Courier New"/>
          <w:sz w:val="16"/>
          <w:szCs w:val="16"/>
          <w:lang w:val="nl-NL"/>
          <w:rPrChange w:id="35" w:author="Michael Clifton" w:date="2018-11-14T12:12:00Z">
            <w:rPr>
              <w:rFonts w:ascii="Courier New" w:eastAsia="Courier New" w:hAnsi="Courier New" w:cs="Courier New"/>
              <w:sz w:val="16"/>
              <w:szCs w:val="16"/>
            </w:rPr>
          </w:rPrChange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>&lt;/section&gt;</w:t>
      </w:r>
    </w:p>
    <w:p w:rsidR="003C4554" w:rsidRDefault="000F72F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3C4554" w:rsidRDefault="003C4554"/>
    <w:p w:rsidR="003C4554" w:rsidRDefault="003C4554"/>
    <w:sectPr w:rsidR="003C4554">
      <w:headerReference w:type="default" r:id="rId9"/>
      <w:footerReference w:type="default" r:id="rId10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DC9" w:rsidRDefault="007D7DC9">
      <w:pPr>
        <w:spacing w:before="0"/>
      </w:pPr>
      <w:r>
        <w:separator/>
      </w:r>
    </w:p>
  </w:endnote>
  <w:endnote w:type="continuationSeparator" w:id="0">
    <w:p w:rsidR="007D7DC9" w:rsidRDefault="007D7DC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554" w:rsidRDefault="003C45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DC9" w:rsidRDefault="007D7DC9">
      <w:pPr>
        <w:spacing w:before="0"/>
      </w:pPr>
      <w:r>
        <w:separator/>
      </w:r>
    </w:p>
  </w:footnote>
  <w:footnote w:type="continuationSeparator" w:id="0">
    <w:p w:rsidR="007D7DC9" w:rsidRDefault="007D7DC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554" w:rsidRDefault="000F72FA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3C4554" w:rsidRDefault="000F72FA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Clifton">
    <w15:presenceInfo w15:providerId="AD" w15:userId="S-1-5-21-4072276145-1143109680-1606970572-78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54"/>
    <w:rsid w:val="00041B61"/>
    <w:rsid w:val="000A1362"/>
    <w:rsid w:val="000F72FA"/>
    <w:rsid w:val="003B4065"/>
    <w:rsid w:val="003C4554"/>
    <w:rsid w:val="0056753D"/>
    <w:rsid w:val="006D3692"/>
    <w:rsid w:val="007D7DC9"/>
    <w:rsid w:val="00AB09E4"/>
    <w:rsid w:val="00B13978"/>
    <w:rsid w:val="00E1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3141"/>
  <w15:docId w15:val="{F5DE21EA-5224-4829-8063-A1D78DFC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9E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AxreYI7rn_X0gMotIns04f6WDedk-3vY1Kqnsq-HWY/ed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RAxreYI7rn_X0gMotIns04f6WDedk-3vY1Kqnsq-HWY/edit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RAxreYI7rn_X0gMotIns04f6WDedk-3vY1Kqnsq-HWY/ed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Michael Clifton</cp:lastModifiedBy>
  <cp:revision>2</cp:revision>
  <dcterms:created xsi:type="dcterms:W3CDTF">2018-11-14T18:13:00Z</dcterms:created>
  <dcterms:modified xsi:type="dcterms:W3CDTF">2018-11-14T18:13:00Z</dcterms:modified>
</cp:coreProperties>
</file>