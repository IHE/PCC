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8B" w:rsidRPr="0005121A" w:rsidRDefault="0005121A" w:rsidP="0005121A">
      <w:pPr>
        <w:pStyle w:val="DocumentName"/>
        <w:tabs>
          <w:tab w:val="right" w:pos="8640"/>
        </w:tabs>
        <w:jc w:val="left"/>
        <w:rPr>
          <w:lang w:val="en-US"/>
        </w:rPr>
      </w:pPr>
      <w:bookmarkStart w:id="0" w:name="_GoBack"/>
      <w:bookmarkEnd w:id="0"/>
      <w:r>
        <w:rPr>
          <w:lang w:val="en-US"/>
        </w:rPr>
        <w:t>Project ID: 924</w:t>
      </w:r>
    </w:p>
    <w:p w:rsidR="001B2AB3" w:rsidRDefault="00A8112D" w:rsidP="0005121A">
      <w:pPr>
        <w:rPr>
          <w:rFonts w:cs="Arial"/>
        </w:rPr>
      </w:pPr>
      <w:r>
        <w:rPr>
          <w:rFonts w:cs="Arial"/>
          <w:noProof/>
        </w:rPr>
        <w:drawing>
          <wp:inline distT="0" distB="0" distL="0" distR="0" wp14:anchorId="455928A8" wp14:editId="087981FC">
            <wp:extent cx="1059180" cy="905510"/>
            <wp:effectExtent l="0" t="0" r="7620" b="8890"/>
            <wp:docPr id="1" name="Picture 1" descr="HL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9180" cy="905510"/>
                    </a:xfrm>
                    <a:prstGeom prst="rect">
                      <a:avLst/>
                    </a:prstGeom>
                    <a:noFill/>
                    <a:ln>
                      <a:noFill/>
                    </a:ln>
                  </pic:spPr>
                </pic:pic>
              </a:graphicData>
            </a:graphic>
          </wp:inline>
        </w:drawing>
      </w:r>
    </w:p>
    <w:p w:rsidR="00156EC1" w:rsidRPr="00411848" w:rsidRDefault="00156EC1" w:rsidP="0005121A">
      <w:pPr>
        <w:rPr>
          <w:rFonts w:cs="Arial"/>
        </w:rPr>
      </w:pPr>
    </w:p>
    <w:p w:rsidR="00156EC1" w:rsidRPr="00291480" w:rsidRDefault="00156EC1" w:rsidP="00156EC1">
      <w:pPr>
        <w:jc w:val="right"/>
        <w:rPr>
          <w:b/>
          <w:sz w:val="36"/>
          <w:szCs w:val="36"/>
          <w:u w:val="single"/>
        </w:rPr>
      </w:pPr>
      <w:r>
        <w:rPr>
          <w:b/>
          <w:sz w:val="36"/>
          <w:szCs w:val="36"/>
          <w:u w:val="single"/>
        </w:rPr>
        <w:t>Coordination of Care Service Functional Model</w:t>
      </w:r>
      <w:r w:rsidRPr="00E122BC">
        <w:rPr>
          <w:b/>
          <w:sz w:val="36"/>
          <w:szCs w:val="36"/>
          <w:u w:val="single"/>
        </w:rPr>
        <w:t>, Release 1</w:t>
      </w:r>
    </w:p>
    <w:p w:rsidR="00156EC1" w:rsidRDefault="00156EC1" w:rsidP="00156EC1">
      <w:pPr>
        <w:jc w:val="right"/>
        <w:rPr>
          <w:sz w:val="36"/>
          <w:szCs w:val="36"/>
        </w:rPr>
      </w:pPr>
      <w:r>
        <w:rPr>
          <w:sz w:val="36"/>
          <w:szCs w:val="36"/>
        </w:rPr>
        <w:t>May 2014</w:t>
      </w:r>
    </w:p>
    <w:p w:rsidR="00156EC1" w:rsidRPr="00975C91" w:rsidRDefault="00156EC1" w:rsidP="00156EC1">
      <w:pPr>
        <w:jc w:val="right"/>
        <w:rPr>
          <w:sz w:val="36"/>
          <w:szCs w:val="36"/>
        </w:rPr>
      </w:pPr>
    </w:p>
    <w:p w:rsidR="00156EC1" w:rsidRPr="00975C91" w:rsidRDefault="00156EC1" w:rsidP="00156EC1">
      <w:pPr>
        <w:jc w:val="right"/>
        <w:rPr>
          <w:b/>
          <w:sz w:val="36"/>
          <w:szCs w:val="36"/>
        </w:rPr>
      </w:pPr>
      <w:r w:rsidRPr="00975C91">
        <w:rPr>
          <w:b/>
          <w:sz w:val="36"/>
          <w:szCs w:val="36"/>
        </w:rPr>
        <w:t xml:space="preserve">HL7 </w:t>
      </w:r>
      <w:r>
        <w:rPr>
          <w:b/>
          <w:sz w:val="36"/>
          <w:szCs w:val="36"/>
        </w:rPr>
        <w:t>Draft Standard for Trial Use (DSTU) Ballot</w:t>
      </w:r>
    </w:p>
    <w:p w:rsidR="00156EC1" w:rsidRDefault="00156EC1" w:rsidP="00156EC1"/>
    <w:p w:rsidR="00156EC1" w:rsidRDefault="00156EC1" w:rsidP="00156EC1">
      <w:pPr>
        <w:jc w:val="right"/>
        <w:rPr>
          <w:b/>
        </w:rPr>
      </w:pPr>
      <w:r>
        <w:rPr>
          <w:b/>
        </w:rPr>
        <w:t>Sponsored by:</w:t>
      </w:r>
      <w:r>
        <w:rPr>
          <w:b/>
        </w:rPr>
        <w:br/>
        <w:t>Patient Care Workgroup</w:t>
      </w:r>
    </w:p>
    <w:p w:rsidR="00156EC1" w:rsidRPr="0038015C" w:rsidRDefault="00156EC1" w:rsidP="00156EC1">
      <w:pPr>
        <w:jc w:val="right"/>
        <w:rPr>
          <w:b/>
        </w:rPr>
      </w:pPr>
      <w:r>
        <w:rPr>
          <w:b/>
        </w:rPr>
        <w:t>Service Oriented Architecture Workgroup</w:t>
      </w:r>
    </w:p>
    <w:p w:rsidR="00156EC1" w:rsidRDefault="00156EC1" w:rsidP="00156EC1">
      <w:pPr>
        <w:spacing w:after="0" w:line="240" w:lineRule="auto"/>
        <w:jc w:val="right"/>
        <w:rPr>
          <w:b/>
        </w:rPr>
      </w:pPr>
      <w:r>
        <w:rPr>
          <w:b/>
        </w:rPr>
        <w:t>Additional Interested Work Group Name:</w:t>
      </w:r>
    </w:p>
    <w:p w:rsidR="00156EC1" w:rsidRDefault="00156EC1" w:rsidP="00156EC1">
      <w:pPr>
        <w:ind w:left="5760"/>
        <w:jc w:val="right"/>
        <w:rPr>
          <w:rFonts w:cs="Arial"/>
        </w:rPr>
      </w:pPr>
      <w:r>
        <w:rPr>
          <w:b/>
        </w:rPr>
        <w:t>Clinical Decision Support Workgroup</w:t>
      </w:r>
    </w:p>
    <w:p w:rsidR="001F1B55" w:rsidRDefault="001F1B55" w:rsidP="001F1B55">
      <w:pPr>
        <w:autoSpaceDE w:val="0"/>
        <w:autoSpaceDN w:val="0"/>
        <w:adjustRightInd w:val="0"/>
        <w:spacing w:line="240" w:lineRule="auto"/>
        <w:jc w:val="right"/>
        <w:rPr>
          <w:rFonts w:cs="Arial"/>
          <w:b/>
          <w:sz w:val="28"/>
          <w:szCs w:val="28"/>
        </w:rPr>
      </w:pPr>
    </w:p>
    <w:p w:rsidR="005D3DB9" w:rsidRPr="00411848" w:rsidRDefault="005D3DB9" w:rsidP="005D3DB9">
      <w:pPr>
        <w:autoSpaceDE w:val="0"/>
        <w:autoSpaceDN w:val="0"/>
        <w:adjustRightInd w:val="0"/>
        <w:spacing w:line="240" w:lineRule="auto"/>
        <w:jc w:val="right"/>
        <w:rPr>
          <w:rFonts w:cs="Arial"/>
          <w:sz w:val="24"/>
          <w:szCs w:val="24"/>
        </w:rPr>
      </w:pPr>
    </w:p>
    <w:p w:rsidR="00621889" w:rsidRDefault="00621889" w:rsidP="00621889">
      <w:pPr>
        <w:spacing w:after="100"/>
      </w:pPr>
      <w:bookmarkStart w:id="1" w:name="_Toc372367204"/>
      <w:r>
        <w:br w:type="page"/>
      </w:r>
    </w:p>
    <w:p w:rsidR="007C7082" w:rsidRDefault="007C7082" w:rsidP="007C7082">
      <w:pPr>
        <w:spacing w:after="100"/>
        <w:rPr>
          <w:b/>
          <w:sz w:val="18"/>
          <w:szCs w:val="18"/>
        </w:rPr>
      </w:pPr>
      <w:r>
        <w:rPr>
          <w:color w:val="000000"/>
          <w:sz w:val="18"/>
          <w:szCs w:val="18"/>
        </w:rPr>
        <w:lastRenderedPageBreak/>
        <w:t xml:space="preserve">Copyright © 2013 Health Level Seven International ® ALL RIGHTS RESERVED. </w:t>
      </w:r>
      <w:r>
        <w:rPr>
          <w:sz w:val="18"/>
          <w:szCs w:val="18"/>
        </w:rPr>
        <w:t xml:space="preserve">The reproduction of this material in any form is strictly forbidden without the written permission of the publisher.  </w:t>
      </w:r>
      <w:r>
        <w:rPr>
          <w:color w:val="000000"/>
          <w:sz w:val="18"/>
          <w:szCs w:val="18"/>
        </w:rPr>
        <w:t>HL7 and Health Level Seven are registered trademarks of Health Level Seven International. Reg. U.S. Pat &amp; TM Off</w:t>
      </w:r>
      <w:r>
        <w:rPr>
          <w:b/>
          <w:sz w:val="18"/>
          <w:szCs w:val="18"/>
        </w:rPr>
        <w:t>.</w:t>
      </w:r>
    </w:p>
    <w:p w:rsidR="007C7082" w:rsidRDefault="007C7082" w:rsidP="007C7082">
      <w:pPr>
        <w:spacing w:after="100"/>
        <w:rPr>
          <w:color w:val="000000"/>
          <w:sz w:val="18"/>
          <w:szCs w:val="18"/>
        </w:rPr>
      </w:pPr>
      <w:r>
        <w:rPr>
          <w:color w:val="000000"/>
          <w:sz w:val="18"/>
          <w:szCs w:val="18"/>
        </w:rPr>
        <w:t xml:space="preserve">Use of this material is governed by HL7's </w:t>
      </w:r>
      <w:hyperlink r:id="rId9" w:history="1">
        <w:r>
          <w:rPr>
            <w:rStyle w:val="Hyperlink"/>
            <w:rFonts w:ascii="Times New Roman" w:hAnsi="Times New Roman"/>
            <w:b/>
            <w:sz w:val="18"/>
            <w:szCs w:val="18"/>
          </w:rPr>
          <w:t>IP Compliance Policy</w:t>
        </w:r>
      </w:hyperlink>
      <w:r>
        <w:rPr>
          <w:color w:val="000000"/>
          <w:sz w:val="18"/>
          <w:szCs w:val="18"/>
        </w:rPr>
        <w:t>.</w:t>
      </w:r>
    </w:p>
    <w:p w:rsidR="00621889" w:rsidRDefault="00621889" w:rsidP="00621889">
      <w:pPr>
        <w:spacing w:after="100"/>
        <w:rPr>
          <w:rFonts w:ascii="Arial Bold" w:hAnsi="Arial Bold"/>
          <w:b/>
          <w:spacing w:val="15"/>
          <w:sz w:val="24"/>
          <w:szCs w:val="22"/>
        </w:rPr>
      </w:pPr>
    </w:p>
    <w:p w:rsidR="00621889" w:rsidRDefault="00621889">
      <w:pPr>
        <w:spacing w:after="0" w:line="240" w:lineRule="auto"/>
        <w:rPr>
          <w:rFonts w:ascii="Arial Bold" w:hAnsi="Arial Bold"/>
          <w:b/>
          <w:spacing w:val="15"/>
          <w:sz w:val="24"/>
          <w:szCs w:val="22"/>
        </w:rPr>
      </w:pPr>
      <w:r>
        <w:br w:type="page"/>
      </w:r>
    </w:p>
    <w:p w:rsidR="00F74BCA" w:rsidRPr="000129BF" w:rsidRDefault="00DD7BFB" w:rsidP="00F74BCA">
      <w:pPr>
        <w:pStyle w:val="Heading2"/>
      </w:pPr>
      <w:bookmarkStart w:id="2" w:name="_Toc383376586"/>
      <w:r>
        <w:lastRenderedPageBreak/>
        <w:t>Note</w:t>
      </w:r>
      <w:r w:rsidR="00F74BCA" w:rsidRPr="000129BF">
        <w:t xml:space="preserve"> to Readers</w:t>
      </w:r>
      <w:bookmarkEnd w:id="1"/>
      <w:bookmarkEnd w:id="2"/>
      <w:r w:rsidR="00F74BCA" w:rsidRPr="000129BF">
        <w:t xml:space="preserve"> </w:t>
      </w:r>
    </w:p>
    <w:p w:rsidR="00F74BCA" w:rsidRDefault="00B11FF3" w:rsidP="00F74BCA">
      <w:r>
        <w:t>This document describes</w:t>
      </w:r>
      <w:r w:rsidR="00F74BCA" w:rsidRPr="00F74BCA">
        <w:t xml:space="preserve"> the Service Functional Model</w:t>
      </w:r>
      <w:r>
        <w:t xml:space="preserve"> (SFM)</w:t>
      </w:r>
      <w:r w:rsidR="00F74BCA" w:rsidRPr="00F74BCA">
        <w:t xml:space="preserve"> for the </w:t>
      </w:r>
      <w:r w:rsidR="00486743">
        <w:t xml:space="preserve">HL7 </w:t>
      </w:r>
      <w:r w:rsidR="00F74BCA">
        <w:t>Coordination of Care Service</w:t>
      </w:r>
      <w:r w:rsidR="00BD4016">
        <w:t>s Specification</w:t>
      </w:r>
      <w:r w:rsidR="00F74BCA" w:rsidRPr="00F74BCA">
        <w:t xml:space="preserve">, which is specified under the Service Development Framework process under the auspices of the Healthcare Services Specification Project (HSSP). Further context is given in the overview section below, but one key point to note is that the SFM provides a Service </w:t>
      </w:r>
      <w:r w:rsidR="00F74BCA" w:rsidRPr="00F74BCA">
        <w:rPr>
          <w:b/>
          <w:bCs/>
        </w:rPr>
        <w:t>Interface</w:t>
      </w:r>
      <w:r w:rsidR="00F74BCA" w:rsidRPr="00F74BCA">
        <w:t xml:space="preserve"> specification, NOT the specification of a </w:t>
      </w:r>
      <w:r w:rsidR="009B270B">
        <w:t xml:space="preserve">technical </w:t>
      </w:r>
      <w:r w:rsidR="00F74BCA" w:rsidRPr="00F74BCA">
        <w:t>Service</w:t>
      </w:r>
      <w:r w:rsidR="009B270B">
        <w:t xml:space="preserve"> platform </w:t>
      </w:r>
      <w:r w:rsidR="009B270B" w:rsidRPr="00F74BCA">
        <w:t>specific</w:t>
      </w:r>
      <w:r w:rsidR="009B270B">
        <w:t xml:space="preserve"> </w:t>
      </w:r>
      <w:r w:rsidR="00F74BCA" w:rsidRPr="00F74BCA">
        <w:t>implementation. This is a critical distinction in terms of Service Oriented Architecture. There could be different ways of implementing all or part of the functionality to support the behavior described in this specification.</w:t>
      </w:r>
    </w:p>
    <w:p w:rsidR="00AD0AB9" w:rsidRPr="00F74BCA" w:rsidRDefault="00AD0AB9" w:rsidP="00F74BCA"/>
    <w:p w:rsidR="00F74BCA" w:rsidRPr="00411848" w:rsidRDefault="00F74BCA" w:rsidP="00F74BCA">
      <w:pPr>
        <w:pStyle w:val="Heading2"/>
        <w:rPr>
          <w:rFonts w:ascii="Arial" w:hAnsi="Arial" w:cs="Arial"/>
        </w:rPr>
      </w:pPr>
      <w:bookmarkStart w:id="3" w:name="_Toc372367205"/>
      <w:bookmarkStart w:id="4" w:name="_Toc383376587"/>
      <w:r>
        <w:rPr>
          <w:rFonts w:ascii="Arial" w:hAnsi="Arial" w:cs="Arial"/>
        </w:rPr>
        <w:t>Change History</w:t>
      </w:r>
      <w:bookmarkEnd w:id="3"/>
      <w:bookmarkEnd w:id="4"/>
    </w:p>
    <w:tbl>
      <w:tblPr>
        <w:tblW w:w="964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170"/>
        <w:gridCol w:w="2250"/>
        <w:gridCol w:w="5328"/>
      </w:tblGrid>
      <w:tr w:rsidR="00D65680" w:rsidRPr="00C32CD3" w:rsidTr="00D53EA5">
        <w:trPr>
          <w:trHeight w:val="305"/>
        </w:trPr>
        <w:tc>
          <w:tcPr>
            <w:tcW w:w="900" w:type="dxa"/>
            <w:shd w:val="clear" w:color="auto" w:fill="auto"/>
          </w:tcPr>
          <w:p w:rsidR="00D65680" w:rsidRPr="00C32CD3" w:rsidRDefault="00D65680" w:rsidP="00A06F24">
            <w:pPr>
              <w:rPr>
                <w:rFonts w:cs="Arial"/>
                <w:szCs w:val="24"/>
              </w:rPr>
            </w:pPr>
            <w:r>
              <w:rPr>
                <w:rFonts w:cs="Arial"/>
                <w:szCs w:val="24"/>
              </w:rPr>
              <w:t>Version</w:t>
            </w:r>
          </w:p>
        </w:tc>
        <w:tc>
          <w:tcPr>
            <w:tcW w:w="1170" w:type="dxa"/>
            <w:shd w:val="clear" w:color="auto" w:fill="auto"/>
          </w:tcPr>
          <w:p w:rsidR="00D65680" w:rsidRPr="00C32CD3" w:rsidRDefault="00D65680" w:rsidP="00A06F24">
            <w:pPr>
              <w:rPr>
                <w:rFonts w:cs="Arial"/>
                <w:szCs w:val="24"/>
              </w:rPr>
            </w:pPr>
            <w:r w:rsidRPr="00C32CD3">
              <w:rPr>
                <w:rFonts w:cs="Arial"/>
                <w:szCs w:val="24"/>
              </w:rPr>
              <w:t>Date</w:t>
            </w:r>
          </w:p>
        </w:tc>
        <w:tc>
          <w:tcPr>
            <w:tcW w:w="2250" w:type="dxa"/>
          </w:tcPr>
          <w:p w:rsidR="00D65680" w:rsidRPr="00C32CD3" w:rsidRDefault="00D65680" w:rsidP="00A06F24">
            <w:pPr>
              <w:rPr>
                <w:rFonts w:cs="Arial"/>
                <w:szCs w:val="24"/>
              </w:rPr>
            </w:pPr>
            <w:r w:rsidRPr="00C32CD3">
              <w:rPr>
                <w:rFonts w:cs="Arial"/>
                <w:szCs w:val="24"/>
              </w:rPr>
              <w:t>Author</w:t>
            </w:r>
          </w:p>
        </w:tc>
        <w:tc>
          <w:tcPr>
            <w:tcW w:w="5328" w:type="dxa"/>
            <w:shd w:val="clear" w:color="auto" w:fill="auto"/>
          </w:tcPr>
          <w:p w:rsidR="00D65680" w:rsidRPr="00C32CD3" w:rsidRDefault="00D65680" w:rsidP="00A06F24">
            <w:pPr>
              <w:rPr>
                <w:rFonts w:cs="Arial"/>
                <w:szCs w:val="24"/>
              </w:rPr>
            </w:pPr>
            <w:r w:rsidRPr="00C32CD3">
              <w:rPr>
                <w:rFonts w:cs="Arial"/>
                <w:szCs w:val="24"/>
              </w:rPr>
              <w:t>Changes</w:t>
            </w:r>
          </w:p>
        </w:tc>
      </w:tr>
      <w:tr w:rsidR="00D65680" w:rsidRPr="00C32CD3" w:rsidTr="00D53EA5">
        <w:tc>
          <w:tcPr>
            <w:tcW w:w="900" w:type="dxa"/>
            <w:shd w:val="clear" w:color="auto" w:fill="auto"/>
          </w:tcPr>
          <w:p w:rsidR="00D65680" w:rsidRPr="00C32CD3" w:rsidRDefault="00F722D9" w:rsidP="00A06F24">
            <w:pPr>
              <w:rPr>
                <w:rFonts w:cs="Arial"/>
                <w:szCs w:val="24"/>
              </w:rPr>
            </w:pPr>
            <w:r>
              <w:rPr>
                <w:rFonts w:cs="Arial"/>
                <w:szCs w:val="24"/>
              </w:rPr>
              <w:t>0.5</w:t>
            </w:r>
          </w:p>
        </w:tc>
        <w:tc>
          <w:tcPr>
            <w:tcW w:w="1170" w:type="dxa"/>
            <w:shd w:val="clear" w:color="auto" w:fill="auto"/>
          </w:tcPr>
          <w:p w:rsidR="00D65680" w:rsidRPr="00C32CD3" w:rsidRDefault="00D65680" w:rsidP="00A06F24">
            <w:pPr>
              <w:rPr>
                <w:rFonts w:cs="Arial"/>
                <w:szCs w:val="24"/>
              </w:rPr>
            </w:pPr>
            <w:r>
              <w:rPr>
                <w:rFonts w:cs="Arial"/>
                <w:szCs w:val="24"/>
              </w:rPr>
              <w:t>March 17</w:t>
            </w:r>
            <w:r w:rsidRPr="003027F6">
              <w:rPr>
                <w:rFonts w:cs="Arial"/>
                <w:szCs w:val="24"/>
                <w:vertAlign w:val="superscript"/>
              </w:rPr>
              <w:t>th</w:t>
            </w:r>
            <w:r>
              <w:rPr>
                <w:rFonts w:cs="Arial"/>
                <w:szCs w:val="24"/>
              </w:rPr>
              <w:t xml:space="preserve">, </w:t>
            </w:r>
            <w:r w:rsidRPr="00C32CD3">
              <w:rPr>
                <w:rFonts w:cs="Arial"/>
                <w:szCs w:val="24"/>
              </w:rPr>
              <w:t>2013</w:t>
            </w:r>
          </w:p>
        </w:tc>
        <w:tc>
          <w:tcPr>
            <w:tcW w:w="2250" w:type="dxa"/>
          </w:tcPr>
          <w:p w:rsidR="00D65680" w:rsidRDefault="00D65680" w:rsidP="00E73E94">
            <w:r>
              <w:t>Jon Farmer,</w:t>
            </w:r>
          </w:p>
          <w:p w:rsidR="00D65680" w:rsidRDefault="00D65680" w:rsidP="00E73E94">
            <w:r>
              <w:t>Enrique Meneses</w:t>
            </w:r>
          </w:p>
        </w:tc>
        <w:tc>
          <w:tcPr>
            <w:tcW w:w="5328" w:type="dxa"/>
            <w:shd w:val="clear" w:color="auto" w:fill="auto"/>
          </w:tcPr>
          <w:p w:rsidR="00D65680" w:rsidRPr="00C32CD3" w:rsidRDefault="00D65680" w:rsidP="00E73E94">
            <w:pPr>
              <w:rPr>
                <w:rFonts w:cs="Arial"/>
                <w:szCs w:val="24"/>
              </w:rPr>
            </w:pPr>
            <w:r>
              <w:t>Draft for comments and community feedback – HL7 May 2013 ballot cycle</w:t>
            </w:r>
          </w:p>
        </w:tc>
      </w:tr>
      <w:tr w:rsidR="00D65680" w:rsidRPr="00C32CD3" w:rsidTr="00D53EA5">
        <w:tc>
          <w:tcPr>
            <w:tcW w:w="900" w:type="dxa"/>
            <w:shd w:val="clear" w:color="auto" w:fill="auto"/>
          </w:tcPr>
          <w:p w:rsidR="00D65680" w:rsidRPr="00C32CD3" w:rsidRDefault="00C848C9" w:rsidP="00A06F24">
            <w:pPr>
              <w:rPr>
                <w:rFonts w:cs="Arial"/>
                <w:szCs w:val="24"/>
              </w:rPr>
            </w:pPr>
            <w:r>
              <w:rPr>
                <w:rFonts w:cs="Arial"/>
                <w:szCs w:val="24"/>
              </w:rPr>
              <w:t>1.0</w:t>
            </w:r>
          </w:p>
        </w:tc>
        <w:tc>
          <w:tcPr>
            <w:tcW w:w="1170" w:type="dxa"/>
            <w:shd w:val="clear" w:color="auto" w:fill="auto"/>
          </w:tcPr>
          <w:p w:rsidR="00D65680" w:rsidRPr="00C32CD3" w:rsidRDefault="00C848C9" w:rsidP="00A06F24">
            <w:pPr>
              <w:rPr>
                <w:rFonts w:cs="Arial"/>
                <w:szCs w:val="24"/>
              </w:rPr>
            </w:pPr>
            <w:r>
              <w:rPr>
                <w:rFonts w:cs="Arial"/>
                <w:szCs w:val="24"/>
              </w:rPr>
              <w:t>March 23</w:t>
            </w:r>
            <w:r w:rsidRPr="00C848C9">
              <w:rPr>
                <w:rFonts w:cs="Arial"/>
                <w:szCs w:val="24"/>
                <w:vertAlign w:val="superscript"/>
              </w:rPr>
              <w:t>rd</w:t>
            </w:r>
            <w:r>
              <w:rPr>
                <w:rFonts w:cs="Arial"/>
                <w:szCs w:val="24"/>
              </w:rPr>
              <w:t>, 2014</w:t>
            </w:r>
          </w:p>
        </w:tc>
        <w:tc>
          <w:tcPr>
            <w:tcW w:w="2250" w:type="dxa"/>
          </w:tcPr>
          <w:p w:rsidR="004D3946" w:rsidRDefault="004D3946" w:rsidP="00271567">
            <w:pPr>
              <w:rPr>
                <w:rFonts w:cs="Arial"/>
                <w:szCs w:val="24"/>
              </w:rPr>
            </w:pPr>
            <w:r>
              <w:rPr>
                <w:rFonts w:cs="Arial"/>
                <w:szCs w:val="24"/>
              </w:rPr>
              <w:t>Enrique Meneses</w:t>
            </w:r>
          </w:p>
          <w:p w:rsidR="004D3946" w:rsidRDefault="00271567" w:rsidP="00271567">
            <w:pPr>
              <w:rPr>
                <w:rFonts w:cs="Arial"/>
                <w:szCs w:val="24"/>
              </w:rPr>
            </w:pPr>
            <w:r>
              <w:rPr>
                <w:rFonts w:cs="Arial"/>
                <w:szCs w:val="24"/>
              </w:rPr>
              <w:t>Stephen Chu</w:t>
            </w:r>
            <w:r w:rsidR="00C51F77">
              <w:rPr>
                <w:rFonts w:cs="Arial"/>
                <w:szCs w:val="24"/>
              </w:rPr>
              <w:t xml:space="preserve"> MD Ph</w:t>
            </w:r>
            <w:r w:rsidR="004D3946">
              <w:rPr>
                <w:rFonts w:cs="Arial"/>
                <w:szCs w:val="24"/>
              </w:rPr>
              <w:t>D</w:t>
            </w:r>
          </w:p>
          <w:p w:rsidR="00D65680" w:rsidRDefault="00271567" w:rsidP="00C74442">
            <w:pPr>
              <w:rPr>
                <w:rFonts w:cs="Arial"/>
                <w:szCs w:val="24"/>
              </w:rPr>
            </w:pPr>
            <w:r>
              <w:rPr>
                <w:rFonts w:cs="Arial"/>
                <w:szCs w:val="24"/>
              </w:rPr>
              <w:t>Laura Heerman Langford</w:t>
            </w:r>
            <w:r w:rsidR="00C51F77">
              <w:rPr>
                <w:rFonts w:cs="Arial"/>
                <w:szCs w:val="24"/>
              </w:rPr>
              <w:t xml:space="preserve"> Ph</w:t>
            </w:r>
            <w:r w:rsidR="004D3946">
              <w:rPr>
                <w:rFonts w:cs="Arial"/>
                <w:szCs w:val="24"/>
              </w:rPr>
              <w:t>D</w:t>
            </w:r>
            <w:r w:rsidR="00C74442">
              <w:rPr>
                <w:rFonts w:cs="Arial"/>
                <w:szCs w:val="24"/>
              </w:rPr>
              <w:t xml:space="preserve"> RN</w:t>
            </w:r>
          </w:p>
        </w:tc>
        <w:tc>
          <w:tcPr>
            <w:tcW w:w="5328" w:type="dxa"/>
            <w:shd w:val="clear" w:color="auto" w:fill="auto"/>
          </w:tcPr>
          <w:p w:rsidR="00D65680" w:rsidRDefault="00884E5B" w:rsidP="00884E5B">
            <w:pPr>
              <w:rPr>
                <w:rFonts w:cs="Arial"/>
                <w:szCs w:val="24"/>
              </w:rPr>
            </w:pPr>
            <w:r>
              <w:rPr>
                <w:rFonts w:cs="Arial"/>
                <w:szCs w:val="24"/>
              </w:rPr>
              <w:t>Many updates</w:t>
            </w:r>
            <w:r w:rsidR="00247370">
              <w:rPr>
                <w:rFonts w:cs="Arial"/>
                <w:szCs w:val="24"/>
              </w:rPr>
              <w:t xml:space="preserve"> </w:t>
            </w:r>
            <w:r>
              <w:rPr>
                <w:rFonts w:cs="Arial"/>
                <w:szCs w:val="24"/>
              </w:rPr>
              <w:t>based on</w:t>
            </w:r>
            <w:r w:rsidR="00247370">
              <w:rPr>
                <w:rFonts w:cs="Arial"/>
                <w:szCs w:val="24"/>
              </w:rPr>
              <w:t xml:space="preserve"> </w:t>
            </w:r>
            <w:r w:rsidR="006B5EA6">
              <w:rPr>
                <w:rFonts w:cs="Arial"/>
                <w:szCs w:val="24"/>
              </w:rPr>
              <w:t xml:space="preserve">ballot comments, </w:t>
            </w:r>
            <w:r w:rsidR="00247370">
              <w:rPr>
                <w:rFonts w:cs="Arial"/>
                <w:szCs w:val="24"/>
              </w:rPr>
              <w:t xml:space="preserve">community feedback and workgroup </w:t>
            </w:r>
            <w:r>
              <w:rPr>
                <w:rFonts w:cs="Arial"/>
                <w:szCs w:val="24"/>
              </w:rPr>
              <w:t>meetings</w:t>
            </w:r>
            <w:r w:rsidR="00247370">
              <w:rPr>
                <w:rFonts w:cs="Arial"/>
                <w:szCs w:val="24"/>
              </w:rPr>
              <w:t>.</w:t>
            </w:r>
          </w:p>
          <w:p w:rsidR="004E3395" w:rsidRDefault="004E3395" w:rsidP="004E3395">
            <w:pPr>
              <w:rPr>
                <w:rFonts w:cs="Arial"/>
                <w:szCs w:val="24"/>
              </w:rPr>
            </w:pPr>
            <w:r>
              <w:rPr>
                <w:rFonts w:cs="Arial"/>
                <w:szCs w:val="24"/>
              </w:rPr>
              <w:t>DSTU – Draft Standard for Trial Use – HL7 May 2014 ballot cycle</w:t>
            </w:r>
          </w:p>
          <w:p w:rsidR="004E3395" w:rsidRPr="00C32CD3" w:rsidRDefault="004E3395" w:rsidP="00884E5B">
            <w:pPr>
              <w:rPr>
                <w:rFonts w:cs="Arial"/>
                <w:szCs w:val="24"/>
              </w:rPr>
            </w:pPr>
          </w:p>
        </w:tc>
      </w:tr>
      <w:tr w:rsidR="00FA3941" w:rsidRPr="00C32CD3" w:rsidTr="00D53EA5">
        <w:trPr>
          <w:ins w:id="5" w:author="Enrique Meneses" w:date="2015-02-03T12:42:00Z"/>
        </w:trPr>
        <w:tc>
          <w:tcPr>
            <w:tcW w:w="900" w:type="dxa"/>
            <w:shd w:val="clear" w:color="auto" w:fill="auto"/>
          </w:tcPr>
          <w:p w:rsidR="00FA3941" w:rsidRDefault="00D92456" w:rsidP="00A06F24">
            <w:pPr>
              <w:rPr>
                <w:ins w:id="6" w:author="Enrique Meneses" w:date="2015-02-03T12:42:00Z"/>
                <w:rFonts w:cs="Arial"/>
                <w:szCs w:val="24"/>
              </w:rPr>
            </w:pPr>
            <w:ins w:id="7" w:author="Enrique Meneses" w:date="2015-02-03T14:13:00Z">
              <w:r>
                <w:rPr>
                  <w:rFonts w:cs="Arial"/>
                  <w:szCs w:val="24"/>
                </w:rPr>
                <w:t>1.1</w:t>
              </w:r>
            </w:ins>
          </w:p>
        </w:tc>
        <w:tc>
          <w:tcPr>
            <w:tcW w:w="1170" w:type="dxa"/>
            <w:shd w:val="clear" w:color="auto" w:fill="auto"/>
          </w:tcPr>
          <w:p w:rsidR="00FA3941" w:rsidRDefault="00FA3941" w:rsidP="00A06F24">
            <w:pPr>
              <w:rPr>
                <w:ins w:id="8" w:author="Enrique Meneses" w:date="2015-02-03T12:42:00Z"/>
                <w:rFonts w:cs="Arial"/>
                <w:szCs w:val="24"/>
              </w:rPr>
            </w:pPr>
            <w:ins w:id="9" w:author="Enrique Meneses" w:date="2015-02-03T12:42:00Z">
              <w:r>
                <w:rPr>
                  <w:rFonts w:cs="Arial"/>
                  <w:szCs w:val="24"/>
                </w:rPr>
                <w:t>February 3</w:t>
              </w:r>
              <w:r w:rsidRPr="00C848C9">
                <w:rPr>
                  <w:rFonts w:cs="Arial"/>
                  <w:szCs w:val="24"/>
                  <w:vertAlign w:val="superscript"/>
                </w:rPr>
                <w:t>rd</w:t>
              </w:r>
              <w:r>
                <w:rPr>
                  <w:rFonts w:cs="Arial"/>
                  <w:szCs w:val="24"/>
                </w:rPr>
                <w:t>, 2014</w:t>
              </w:r>
            </w:ins>
          </w:p>
        </w:tc>
        <w:tc>
          <w:tcPr>
            <w:tcW w:w="2250" w:type="dxa"/>
          </w:tcPr>
          <w:p w:rsidR="00FA3941" w:rsidRDefault="00FA3941" w:rsidP="00271567">
            <w:pPr>
              <w:rPr>
                <w:ins w:id="10" w:author="Enrique Meneses" w:date="2015-02-03T12:42:00Z"/>
                <w:rFonts w:cs="Arial"/>
                <w:szCs w:val="24"/>
              </w:rPr>
            </w:pPr>
            <w:ins w:id="11" w:author="Enrique Meneses" w:date="2015-02-03T12:42:00Z">
              <w:r>
                <w:rPr>
                  <w:rFonts w:cs="Arial"/>
                  <w:szCs w:val="24"/>
                </w:rPr>
                <w:t>Enrique Meneses</w:t>
              </w:r>
            </w:ins>
          </w:p>
          <w:p w:rsidR="00FA3941" w:rsidRDefault="00FA3941" w:rsidP="00271567">
            <w:pPr>
              <w:rPr>
                <w:ins w:id="12" w:author="Enrique Meneses" w:date="2015-02-03T12:42:00Z"/>
                <w:rFonts w:cs="Arial"/>
                <w:szCs w:val="24"/>
              </w:rPr>
            </w:pPr>
            <w:ins w:id="13" w:author="Enrique Meneses" w:date="2015-02-03T12:42:00Z">
              <w:r>
                <w:rPr>
                  <w:rFonts w:cs="Arial"/>
                  <w:szCs w:val="24"/>
                </w:rPr>
                <w:t>Emma Jones</w:t>
              </w:r>
            </w:ins>
          </w:p>
        </w:tc>
        <w:tc>
          <w:tcPr>
            <w:tcW w:w="5328" w:type="dxa"/>
            <w:shd w:val="clear" w:color="auto" w:fill="auto"/>
          </w:tcPr>
          <w:p w:rsidR="00FA3941" w:rsidRDefault="00FA3941" w:rsidP="00884E5B">
            <w:pPr>
              <w:rPr>
                <w:ins w:id="14" w:author="Enrique Meneses" w:date="2015-02-03T12:42:00Z"/>
                <w:rFonts w:cs="Arial"/>
                <w:szCs w:val="24"/>
              </w:rPr>
            </w:pPr>
            <w:ins w:id="15" w:author="Enrique Meneses" w:date="2015-02-03T12:42:00Z">
              <w:r>
                <w:rPr>
                  <w:rFonts w:cs="Arial"/>
                  <w:szCs w:val="24"/>
                </w:rPr>
                <w:t>Updates based on DSTU comments</w:t>
              </w:r>
            </w:ins>
          </w:p>
        </w:tc>
      </w:tr>
    </w:tbl>
    <w:p w:rsidR="00F0668B" w:rsidRPr="0056678F" w:rsidRDefault="00F0668B" w:rsidP="00A06F24">
      <w:pPr>
        <w:rPr>
          <w:rFonts w:cs="Arial"/>
          <w:sz w:val="16"/>
          <w:szCs w:val="16"/>
        </w:rPr>
      </w:pPr>
    </w:p>
    <w:p w:rsidR="00AD0AB9" w:rsidRDefault="00AD0AB9">
      <w:pPr>
        <w:spacing w:after="0" w:line="240" w:lineRule="auto"/>
        <w:rPr>
          <w:rFonts w:cs="Arial"/>
          <w:b/>
          <w:spacing w:val="15"/>
          <w:sz w:val="24"/>
          <w:szCs w:val="22"/>
        </w:rPr>
      </w:pPr>
      <w:bookmarkStart w:id="16" w:name="_Toc332453878"/>
      <w:bookmarkStart w:id="17" w:name="_Toc337727781"/>
      <w:bookmarkStart w:id="18" w:name="_Toc337728735"/>
      <w:bookmarkStart w:id="19" w:name="_Toc339285289"/>
      <w:bookmarkStart w:id="20" w:name="_Toc372367206"/>
      <w:r>
        <w:rPr>
          <w:rFonts w:cs="Arial"/>
        </w:rPr>
        <w:br w:type="page"/>
      </w:r>
    </w:p>
    <w:p w:rsidR="00F74BCA" w:rsidRPr="00411848" w:rsidRDefault="00F74BCA" w:rsidP="00F74BCA">
      <w:pPr>
        <w:pStyle w:val="Heading2"/>
        <w:rPr>
          <w:rFonts w:ascii="Arial" w:hAnsi="Arial" w:cs="Arial"/>
        </w:rPr>
      </w:pPr>
      <w:bookmarkStart w:id="21" w:name="_Toc383376588"/>
      <w:r w:rsidRPr="00411848">
        <w:rPr>
          <w:rFonts w:ascii="Arial" w:hAnsi="Arial" w:cs="Arial"/>
        </w:rPr>
        <w:lastRenderedPageBreak/>
        <w:t>Project Coordinator and Document Editor</w:t>
      </w:r>
      <w:bookmarkEnd w:id="16"/>
      <w:bookmarkEnd w:id="17"/>
      <w:bookmarkEnd w:id="18"/>
      <w:bookmarkEnd w:id="19"/>
      <w:bookmarkEnd w:id="20"/>
      <w:r w:rsidR="00CE5DBE">
        <w:rPr>
          <w:rFonts w:ascii="Arial" w:hAnsi="Arial" w:cs="Arial"/>
        </w:rPr>
        <w:t>s</w:t>
      </w:r>
      <w:bookmarkEnd w:id="21"/>
    </w:p>
    <w:p w:rsidR="00D65680" w:rsidRDefault="00D65680" w:rsidP="00A06687">
      <w:pPr>
        <w:ind w:right="-990"/>
        <w:rPr>
          <w:rFonts w:cs="Arial"/>
        </w:rPr>
      </w:pPr>
      <w:r>
        <w:rPr>
          <w:rFonts w:cs="Arial"/>
        </w:rPr>
        <w:t>Enrique Meneses</w:t>
      </w:r>
    </w:p>
    <w:p w:rsidR="001C4A5A" w:rsidRPr="001C4A5A" w:rsidRDefault="001C4A5A" w:rsidP="00A06687">
      <w:pPr>
        <w:autoSpaceDE w:val="0"/>
        <w:autoSpaceDN w:val="0"/>
        <w:adjustRightInd w:val="0"/>
        <w:spacing w:line="240" w:lineRule="auto"/>
        <w:ind w:right="-990"/>
        <w:rPr>
          <w:rFonts w:cs="Arial"/>
        </w:rPr>
      </w:pPr>
      <w:r w:rsidRPr="001C4A5A">
        <w:rPr>
          <w:rFonts w:cs="Arial"/>
        </w:rPr>
        <w:t>Stephen Chu, MD, PhD</w:t>
      </w:r>
    </w:p>
    <w:p w:rsidR="00621889" w:rsidRDefault="001C4A5A" w:rsidP="00A06687">
      <w:pPr>
        <w:autoSpaceDE w:val="0"/>
        <w:autoSpaceDN w:val="0"/>
        <w:adjustRightInd w:val="0"/>
        <w:spacing w:line="240" w:lineRule="auto"/>
        <w:ind w:right="-990"/>
        <w:rPr>
          <w:rFonts w:cs="Arial"/>
        </w:rPr>
      </w:pPr>
      <w:r w:rsidRPr="001C4A5A">
        <w:rPr>
          <w:rFonts w:cs="Arial"/>
        </w:rPr>
        <w:t>Laura Heermann Langford, PhD</w:t>
      </w:r>
      <w:r w:rsidR="00621889">
        <w:rPr>
          <w:rFonts w:cs="Arial"/>
        </w:rPr>
        <w:t xml:space="preserve"> RN</w:t>
      </w:r>
    </w:p>
    <w:p w:rsidR="00F74BCA" w:rsidRPr="00411848" w:rsidRDefault="00F74BCA" w:rsidP="00F74BCA">
      <w:pPr>
        <w:pStyle w:val="Heading2"/>
        <w:rPr>
          <w:rFonts w:ascii="Arial" w:hAnsi="Arial" w:cs="Arial"/>
        </w:rPr>
      </w:pPr>
      <w:bookmarkStart w:id="22" w:name="_Toc332453879"/>
      <w:bookmarkStart w:id="23" w:name="_Toc337727782"/>
      <w:bookmarkStart w:id="24" w:name="_Toc337728736"/>
      <w:bookmarkStart w:id="25" w:name="_Toc339285290"/>
      <w:bookmarkStart w:id="26" w:name="_Toc372367207"/>
      <w:bookmarkStart w:id="27" w:name="_Toc383376589"/>
      <w:r w:rsidRPr="00411848">
        <w:rPr>
          <w:rFonts w:ascii="Arial" w:hAnsi="Arial" w:cs="Arial"/>
        </w:rPr>
        <w:t>Collaborators</w:t>
      </w:r>
      <w:bookmarkEnd w:id="22"/>
      <w:bookmarkEnd w:id="23"/>
      <w:bookmarkEnd w:id="24"/>
      <w:bookmarkEnd w:id="25"/>
      <w:r>
        <w:rPr>
          <w:rFonts w:ascii="Arial" w:hAnsi="Arial" w:cs="Arial"/>
        </w:rPr>
        <w:t xml:space="preserve"> and Contributors</w:t>
      </w:r>
      <w:bookmarkEnd w:id="26"/>
      <w:bookmarkEnd w:id="27"/>
    </w:p>
    <w:p w:rsidR="00F74BCA" w:rsidRDefault="00F74BCA" w:rsidP="00F74BCA">
      <w:pPr>
        <w:rPr>
          <w:rFonts w:cs="Arial"/>
        </w:rPr>
        <w:sectPr w:rsidR="00F74BCA" w:rsidSect="00370214">
          <w:headerReference w:type="default" r:id="rId10"/>
          <w:footerReference w:type="even" r:id="rId11"/>
          <w:footerReference w:type="default" r:id="rId12"/>
          <w:headerReference w:type="first" r:id="rId13"/>
          <w:type w:val="continuous"/>
          <w:pgSz w:w="12240" w:h="15840" w:code="1"/>
          <w:pgMar w:top="1440" w:right="1440" w:bottom="1440" w:left="1440" w:header="720" w:footer="720" w:gutter="0"/>
          <w:lnNumType w:countBy="5" w:start="1" w:restart="continuous"/>
          <w:cols w:space="720"/>
          <w:titlePg/>
          <w:docGrid w:linePitch="360"/>
        </w:sectPr>
      </w:pPr>
    </w:p>
    <w:p w:rsidR="001B0190" w:rsidRDefault="001B0190" w:rsidP="001B0190">
      <w:pPr>
        <w:rPr>
          <w:rFonts w:cs="Arial"/>
        </w:rPr>
      </w:pPr>
      <w:r>
        <w:rPr>
          <w:rFonts w:cs="Arial"/>
        </w:rPr>
        <w:t>Russell Leftwich, MD</w:t>
      </w:r>
    </w:p>
    <w:p w:rsidR="00D552D0" w:rsidRDefault="001B0190" w:rsidP="00C75474">
      <w:pPr>
        <w:rPr>
          <w:rFonts w:cs="Arial"/>
        </w:rPr>
      </w:pPr>
      <w:r>
        <w:rPr>
          <w:rFonts w:cs="Arial"/>
        </w:rPr>
        <w:t>Iona Thraen,</w:t>
      </w:r>
      <w:r w:rsidR="00C74442">
        <w:rPr>
          <w:rFonts w:cs="Arial"/>
        </w:rPr>
        <w:t xml:space="preserve"> PhD,</w:t>
      </w:r>
      <w:r>
        <w:rPr>
          <w:rFonts w:cs="Arial"/>
        </w:rPr>
        <w:t xml:space="preserve"> MSW</w:t>
      </w:r>
    </w:p>
    <w:p w:rsidR="00D53EA5" w:rsidRDefault="00D53EA5" w:rsidP="00D53EA5">
      <w:pPr>
        <w:rPr>
          <w:rFonts w:cs="Arial"/>
        </w:rPr>
      </w:pPr>
      <w:r>
        <w:rPr>
          <w:rFonts w:cs="Arial"/>
        </w:rPr>
        <w:t>Susan Campbell, PhD</w:t>
      </w:r>
      <w:r w:rsidR="00621889">
        <w:rPr>
          <w:rFonts w:cs="Arial"/>
        </w:rPr>
        <w:t>, RN</w:t>
      </w:r>
    </w:p>
    <w:p w:rsidR="00B01651" w:rsidRDefault="00D53EA5" w:rsidP="00C75474">
      <w:pPr>
        <w:rPr>
          <w:rFonts w:cs="Arial"/>
        </w:rPr>
      </w:pPr>
      <w:r>
        <w:rPr>
          <w:rFonts w:cs="Arial"/>
        </w:rPr>
        <w:t xml:space="preserve">Lisa </w:t>
      </w:r>
      <w:r w:rsidR="002D4E59">
        <w:rPr>
          <w:rFonts w:cs="Arial"/>
        </w:rPr>
        <w:t xml:space="preserve">R </w:t>
      </w:r>
      <w:r>
        <w:rPr>
          <w:rFonts w:cs="Arial"/>
        </w:rPr>
        <w:t>Nelson</w:t>
      </w:r>
      <w:r w:rsidR="002D4E59">
        <w:rPr>
          <w:rFonts w:cs="Arial"/>
        </w:rPr>
        <w:t>, MS</w:t>
      </w:r>
      <w:r w:rsidR="00C74442">
        <w:rPr>
          <w:rFonts w:cs="Arial"/>
        </w:rPr>
        <w:t>,</w:t>
      </w:r>
      <w:r w:rsidR="002D4E59">
        <w:rPr>
          <w:rFonts w:cs="Arial"/>
        </w:rPr>
        <w:t xml:space="preserve"> MBA</w:t>
      </w:r>
    </w:p>
    <w:p w:rsidR="00C75474" w:rsidRDefault="00C75474" w:rsidP="00C75474">
      <w:pPr>
        <w:rPr>
          <w:rFonts w:cs="Arial"/>
        </w:rPr>
      </w:pPr>
      <w:r>
        <w:rPr>
          <w:rFonts w:cs="Arial"/>
        </w:rPr>
        <w:t>Emma Jones, RN, MS</w:t>
      </w:r>
    </w:p>
    <w:p w:rsidR="002B1048" w:rsidRDefault="002B1048" w:rsidP="00C75474">
      <w:r>
        <w:t>Randy Belknap</w:t>
      </w:r>
    </w:p>
    <w:p w:rsidR="00C75474" w:rsidRDefault="00C75474" w:rsidP="00C75474">
      <w:r>
        <w:t>Nan Hou, PhD</w:t>
      </w:r>
      <w:r w:rsidR="00621889">
        <w:t>, RN</w:t>
      </w:r>
    </w:p>
    <w:p w:rsidR="00B01651" w:rsidRDefault="00D53EA5" w:rsidP="00C75474">
      <w:pPr>
        <w:rPr>
          <w:rFonts w:cs="Arial"/>
        </w:rPr>
      </w:pPr>
      <w:r>
        <w:rPr>
          <w:rFonts w:cs="Arial"/>
        </w:rPr>
        <w:t>Kevin Coonan, MD</w:t>
      </w:r>
    </w:p>
    <w:p w:rsidR="001B0190" w:rsidRPr="00B01651" w:rsidRDefault="001B0190" w:rsidP="00C75474">
      <w:pPr>
        <w:rPr>
          <w:rFonts w:cs="Arial"/>
        </w:rPr>
      </w:pPr>
      <w:r>
        <w:rPr>
          <w:rFonts w:cs="Arial"/>
        </w:rPr>
        <w:t>Jon Farmer</w:t>
      </w:r>
    </w:p>
    <w:p w:rsidR="00C75474" w:rsidRDefault="00C75474" w:rsidP="00C75474">
      <w:r>
        <w:t>Ken Rubin</w:t>
      </w:r>
    </w:p>
    <w:p w:rsidR="00310A84" w:rsidRDefault="00310A84" w:rsidP="00C75474">
      <w:r>
        <w:t>Chris White</w:t>
      </w:r>
    </w:p>
    <w:p w:rsidR="00F74BCA" w:rsidRPr="006825AB" w:rsidRDefault="00D53EA5" w:rsidP="00F74BCA">
      <w:pPr>
        <w:rPr>
          <w:rFonts w:cs="Arial"/>
        </w:rPr>
        <w:sectPr w:rsidR="00F74BCA" w:rsidRPr="006825AB" w:rsidSect="00A50F3C">
          <w:type w:val="continuous"/>
          <w:pgSz w:w="12240" w:h="15840" w:code="1"/>
          <w:pgMar w:top="1440" w:right="1440" w:bottom="1440" w:left="1440" w:header="720" w:footer="720" w:gutter="0"/>
          <w:lnNumType w:countBy="5" w:restart="continuous"/>
          <w:pgNumType w:start="0"/>
          <w:cols w:num="2" w:space="720"/>
          <w:titlePg/>
          <w:docGrid w:linePitch="360"/>
        </w:sectPr>
      </w:pPr>
      <w:r>
        <w:t>Les Morgan</w:t>
      </w:r>
    </w:p>
    <w:p w:rsidR="00F74BCA" w:rsidRPr="00411848" w:rsidRDefault="00F74BCA" w:rsidP="00F74BCA">
      <w:pPr>
        <w:pStyle w:val="Heading2"/>
        <w:rPr>
          <w:rFonts w:ascii="Arial" w:hAnsi="Arial" w:cs="Arial"/>
        </w:rPr>
      </w:pPr>
      <w:bookmarkStart w:id="28" w:name="_Toc332453880"/>
      <w:bookmarkStart w:id="29" w:name="_Toc337727783"/>
      <w:bookmarkStart w:id="30" w:name="_Toc337728737"/>
      <w:bookmarkStart w:id="31" w:name="_Toc339285291"/>
      <w:bookmarkStart w:id="32" w:name="_Toc372367208"/>
      <w:bookmarkStart w:id="33" w:name="_Toc383376590"/>
      <w:r w:rsidRPr="00411848">
        <w:rPr>
          <w:rFonts w:ascii="Arial" w:hAnsi="Arial" w:cs="Arial"/>
        </w:rPr>
        <w:t>Project Sponsor</w:t>
      </w:r>
      <w:bookmarkEnd w:id="28"/>
      <w:bookmarkEnd w:id="29"/>
      <w:bookmarkEnd w:id="30"/>
      <w:bookmarkEnd w:id="31"/>
      <w:r>
        <w:rPr>
          <w:rFonts w:ascii="Arial" w:hAnsi="Arial" w:cs="Arial"/>
        </w:rPr>
        <w:t>s</w:t>
      </w:r>
      <w:bookmarkEnd w:id="32"/>
      <w:bookmarkEnd w:id="33"/>
    </w:p>
    <w:p w:rsidR="00F74BCA" w:rsidRDefault="00F74BCA" w:rsidP="00F74BCA">
      <w:pPr>
        <w:rPr>
          <w:rStyle w:val="Hyperlink"/>
        </w:rPr>
      </w:pPr>
      <w:r w:rsidRPr="00411848">
        <w:rPr>
          <w:rFonts w:cs="Arial"/>
        </w:rPr>
        <w:t xml:space="preserve">HL7 </w:t>
      </w:r>
      <w:r>
        <w:rPr>
          <w:rFonts w:cs="Arial"/>
        </w:rPr>
        <w:t>Patient</w:t>
      </w:r>
      <w:r w:rsidRPr="00411848">
        <w:rPr>
          <w:rFonts w:cs="Arial"/>
        </w:rPr>
        <w:t xml:space="preserve"> Care Work Group</w:t>
      </w:r>
      <w:r w:rsidR="00F70032">
        <w:rPr>
          <w:rFonts w:cs="Arial"/>
        </w:rPr>
        <w:t xml:space="preserve"> - </w:t>
      </w:r>
      <w:hyperlink r:id="rId14" w:history="1">
        <w:r w:rsidR="00F70032">
          <w:rPr>
            <w:rStyle w:val="Hyperlink"/>
          </w:rPr>
          <w:t>http://wiki.hl7.org/index.php?title=Patient_Care</w:t>
        </w:r>
      </w:hyperlink>
    </w:p>
    <w:p w:rsidR="0042500D" w:rsidRDefault="001A65DE" w:rsidP="001A65DE">
      <w:r>
        <w:rPr>
          <w:rFonts w:cs="Arial"/>
        </w:rPr>
        <w:t>HL7 Care Plan Project</w:t>
      </w:r>
      <w:r>
        <w:t xml:space="preserve">      </w:t>
      </w:r>
      <w:r w:rsidR="00961485">
        <w:t xml:space="preserve">       </w:t>
      </w:r>
      <w:r>
        <w:t xml:space="preserve">- </w:t>
      </w:r>
      <w:hyperlink r:id="rId15" w:history="1">
        <w:r w:rsidR="0042500D" w:rsidRPr="00507159">
          <w:rPr>
            <w:rStyle w:val="Hyperlink"/>
          </w:rPr>
          <w:t>http://wiki.hl7.org/index.php?title=Care_Plan_Project</w:t>
        </w:r>
      </w:hyperlink>
    </w:p>
    <w:p w:rsidR="00F427ED" w:rsidRDefault="00F74BCA" w:rsidP="00A06F24">
      <w:pPr>
        <w:rPr>
          <w:rStyle w:val="Hyperlink"/>
        </w:rPr>
      </w:pPr>
      <w:r>
        <w:rPr>
          <w:rFonts w:cs="Arial"/>
        </w:rPr>
        <w:t>HL7 Service Oriented Architecture Work Group</w:t>
      </w:r>
      <w:r w:rsidR="00F70032">
        <w:rPr>
          <w:rFonts w:cs="Arial"/>
        </w:rPr>
        <w:t xml:space="preserve"> - </w:t>
      </w:r>
      <w:hyperlink r:id="rId16" w:history="1">
        <w:r w:rsidR="00C404A0" w:rsidRPr="00507159">
          <w:rPr>
            <w:rStyle w:val="Hyperlink"/>
          </w:rPr>
          <w:t>http://hssp.wikispaces.com</w:t>
        </w:r>
      </w:hyperlink>
    </w:p>
    <w:p w:rsidR="006A7E84" w:rsidRDefault="006A7E84" w:rsidP="00626F6E">
      <w:pPr>
        <w:pStyle w:val="Heading1"/>
        <w:rPr>
          <w:rFonts w:ascii="Arial" w:hAnsi="Arial" w:cs="Arial"/>
        </w:rPr>
        <w:sectPr w:rsidR="006A7E84" w:rsidSect="00720E16">
          <w:headerReference w:type="default" r:id="rId17"/>
          <w:footerReference w:type="even" r:id="rId18"/>
          <w:footerReference w:type="default" r:id="rId19"/>
          <w:headerReference w:type="first" r:id="rId20"/>
          <w:type w:val="continuous"/>
          <w:pgSz w:w="12240" w:h="15840" w:code="1"/>
          <w:pgMar w:top="1440" w:right="450" w:bottom="1440" w:left="1440" w:header="720" w:footer="720" w:gutter="0"/>
          <w:lnNumType w:countBy="5" w:start="1" w:restart="continuous"/>
          <w:pgNumType w:start="0"/>
          <w:cols w:space="720"/>
          <w:titlePg/>
          <w:docGrid w:linePitch="360"/>
        </w:sectPr>
      </w:pPr>
      <w:bookmarkStart w:id="34" w:name="_Toc332453876"/>
      <w:bookmarkStart w:id="35" w:name="_Toc337727780"/>
      <w:bookmarkStart w:id="36" w:name="_Toc337728632"/>
      <w:bookmarkStart w:id="37" w:name="_Toc339285288"/>
    </w:p>
    <w:p w:rsidR="00626F6E" w:rsidRPr="00411848" w:rsidRDefault="00626F6E" w:rsidP="00626F6E">
      <w:pPr>
        <w:pStyle w:val="Heading1"/>
        <w:rPr>
          <w:rFonts w:ascii="Arial" w:hAnsi="Arial" w:cs="Arial"/>
        </w:rPr>
      </w:pPr>
      <w:bookmarkStart w:id="38" w:name="_Toc383376591"/>
      <w:r w:rsidRPr="00411848">
        <w:rPr>
          <w:rFonts w:ascii="Arial" w:hAnsi="Arial" w:cs="Arial"/>
        </w:rPr>
        <w:t>Table of Contents</w:t>
      </w:r>
      <w:bookmarkEnd w:id="34"/>
      <w:bookmarkEnd w:id="35"/>
      <w:bookmarkEnd w:id="36"/>
      <w:bookmarkEnd w:id="37"/>
      <w:bookmarkEnd w:id="38"/>
    </w:p>
    <w:bookmarkStart w:id="39" w:name="_Toc332453877"/>
    <w:p w:rsidR="00A66318" w:rsidRDefault="006B43A0">
      <w:pPr>
        <w:pStyle w:val="TOC2"/>
        <w:tabs>
          <w:tab w:val="right" w:leader="dot" w:pos="9350"/>
        </w:tabs>
        <w:rPr>
          <w:rFonts w:asciiTheme="minorHAnsi" w:eastAsiaTheme="minorEastAsia" w:hAnsiTheme="minorHAnsi" w:cstheme="minorBidi"/>
          <w:noProof/>
          <w:sz w:val="22"/>
          <w:szCs w:val="22"/>
        </w:rPr>
      </w:pPr>
      <w:r w:rsidRPr="00411848">
        <w:rPr>
          <w:rFonts w:cs="Arial"/>
        </w:rPr>
        <w:fldChar w:fldCharType="begin"/>
      </w:r>
      <w:r w:rsidR="00B55081" w:rsidRPr="00411848">
        <w:rPr>
          <w:rFonts w:cs="Arial"/>
        </w:rPr>
        <w:instrText xml:space="preserve"> TOC \o "1-3" \h \z \u </w:instrText>
      </w:r>
      <w:r w:rsidRPr="00411848">
        <w:rPr>
          <w:rFonts w:cs="Arial"/>
        </w:rPr>
        <w:fldChar w:fldCharType="separate"/>
      </w:r>
      <w:hyperlink w:anchor="_Toc383376586" w:history="1">
        <w:r w:rsidR="00A66318" w:rsidRPr="00685A2A">
          <w:rPr>
            <w:rStyle w:val="Hyperlink"/>
            <w:noProof/>
          </w:rPr>
          <w:t>Note to Readers</w:t>
        </w:r>
        <w:r w:rsidR="00A66318">
          <w:rPr>
            <w:noProof/>
            <w:webHidden/>
          </w:rPr>
          <w:tab/>
        </w:r>
        <w:r w:rsidR="00A66318">
          <w:rPr>
            <w:noProof/>
            <w:webHidden/>
          </w:rPr>
          <w:fldChar w:fldCharType="begin"/>
        </w:r>
        <w:r w:rsidR="00A66318">
          <w:rPr>
            <w:noProof/>
            <w:webHidden/>
          </w:rPr>
          <w:instrText xml:space="preserve"> PAGEREF _Toc383376586 \h </w:instrText>
        </w:r>
        <w:r w:rsidR="00A66318">
          <w:rPr>
            <w:noProof/>
            <w:webHidden/>
          </w:rPr>
        </w:r>
        <w:r w:rsidR="00A66318">
          <w:rPr>
            <w:noProof/>
            <w:webHidden/>
          </w:rPr>
          <w:fldChar w:fldCharType="separate"/>
        </w:r>
        <w:r w:rsidR="001814FF">
          <w:rPr>
            <w:noProof/>
            <w:webHidden/>
          </w:rPr>
          <w:t>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87" w:history="1">
        <w:r w:rsidR="00A66318" w:rsidRPr="00685A2A">
          <w:rPr>
            <w:rStyle w:val="Hyperlink"/>
            <w:rFonts w:cs="Arial"/>
            <w:noProof/>
          </w:rPr>
          <w:t>Change History</w:t>
        </w:r>
        <w:r w:rsidR="00A66318">
          <w:rPr>
            <w:noProof/>
            <w:webHidden/>
          </w:rPr>
          <w:tab/>
        </w:r>
        <w:r w:rsidR="00A66318">
          <w:rPr>
            <w:noProof/>
            <w:webHidden/>
          </w:rPr>
          <w:fldChar w:fldCharType="begin"/>
        </w:r>
        <w:r w:rsidR="00A66318">
          <w:rPr>
            <w:noProof/>
            <w:webHidden/>
          </w:rPr>
          <w:instrText xml:space="preserve"> PAGEREF _Toc383376587 \h </w:instrText>
        </w:r>
        <w:r w:rsidR="00A66318">
          <w:rPr>
            <w:noProof/>
            <w:webHidden/>
          </w:rPr>
        </w:r>
        <w:r w:rsidR="00A66318">
          <w:rPr>
            <w:noProof/>
            <w:webHidden/>
          </w:rPr>
          <w:fldChar w:fldCharType="separate"/>
        </w:r>
        <w:r w:rsidR="001814FF">
          <w:rPr>
            <w:noProof/>
            <w:webHidden/>
          </w:rPr>
          <w:t>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88" w:history="1">
        <w:r w:rsidR="00A66318" w:rsidRPr="00685A2A">
          <w:rPr>
            <w:rStyle w:val="Hyperlink"/>
            <w:rFonts w:cs="Arial"/>
            <w:noProof/>
          </w:rPr>
          <w:t>Project Coordinator and Document Editors</w:t>
        </w:r>
        <w:r w:rsidR="00A66318">
          <w:rPr>
            <w:noProof/>
            <w:webHidden/>
          </w:rPr>
          <w:tab/>
        </w:r>
        <w:r w:rsidR="00A66318">
          <w:rPr>
            <w:noProof/>
            <w:webHidden/>
          </w:rPr>
          <w:fldChar w:fldCharType="begin"/>
        </w:r>
        <w:r w:rsidR="00A66318">
          <w:rPr>
            <w:noProof/>
            <w:webHidden/>
          </w:rPr>
          <w:instrText xml:space="preserve"> PAGEREF _Toc383376588 \h </w:instrText>
        </w:r>
        <w:r w:rsidR="00A66318">
          <w:rPr>
            <w:noProof/>
            <w:webHidden/>
          </w:rPr>
        </w:r>
        <w:r w:rsidR="00A66318">
          <w:rPr>
            <w:noProof/>
            <w:webHidden/>
          </w:rPr>
          <w:fldChar w:fldCharType="separate"/>
        </w:r>
        <w:r w:rsidR="001814FF">
          <w:rPr>
            <w:noProof/>
            <w:webHidden/>
          </w:rPr>
          <w:t>4</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89" w:history="1">
        <w:r w:rsidR="00A66318" w:rsidRPr="00685A2A">
          <w:rPr>
            <w:rStyle w:val="Hyperlink"/>
            <w:rFonts w:cs="Arial"/>
            <w:noProof/>
          </w:rPr>
          <w:t>Collaborators and Contributors</w:t>
        </w:r>
        <w:r w:rsidR="00A66318">
          <w:rPr>
            <w:noProof/>
            <w:webHidden/>
          </w:rPr>
          <w:tab/>
        </w:r>
        <w:r w:rsidR="00A66318">
          <w:rPr>
            <w:noProof/>
            <w:webHidden/>
          </w:rPr>
          <w:fldChar w:fldCharType="begin"/>
        </w:r>
        <w:r w:rsidR="00A66318">
          <w:rPr>
            <w:noProof/>
            <w:webHidden/>
          </w:rPr>
          <w:instrText xml:space="preserve"> PAGEREF _Toc383376589 \h </w:instrText>
        </w:r>
        <w:r w:rsidR="00A66318">
          <w:rPr>
            <w:noProof/>
            <w:webHidden/>
          </w:rPr>
        </w:r>
        <w:r w:rsidR="00A66318">
          <w:rPr>
            <w:noProof/>
            <w:webHidden/>
          </w:rPr>
          <w:fldChar w:fldCharType="separate"/>
        </w:r>
        <w:r w:rsidR="001814FF">
          <w:rPr>
            <w:noProof/>
            <w:webHidden/>
          </w:rPr>
          <w:t>4</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0" w:history="1">
        <w:r w:rsidR="00A66318" w:rsidRPr="00685A2A">
          <w:rPr>
            <w:rStyle w:val="Hyperlink"/>
            <w:rFonts w:cs="Arial"/>
            <w:noProof/>
          </w:rPr>
          <w:t>Project Sponsors</w:t>
        </w:r>
        <w:r w:rsidR="00A66318">
          <w:rPr>
            <w:noProof/>
            <w:webHidden/>
          </w:rPr>
          <w:tab/>
        </w:r>
        <w:r w:rsidR="00A66318">
          <w:rPr>
            <w:noProof/>
            <w:webHidden/>
          </w:rPr>
          <w:fldChar w:fldCharType="begin"/>
        </w:r>
        <w:r w:rsidR="00A66318">
          <w:rPr>
            <w:noProof/>
            <w:webHidden/>
          </w:rPr>
          <w:instrText xml:space="preserve"> PAGEREF _Toc383376590 \h </w:instrText>
        </w:r>
        <w:r w:rsidR="00A66318">
          <w:rPr>
            <w:noProof/>
            <w:webHidden/>
          </w:rPr>
        </w:r>
        <w:r w:rsidR="00A66318">
          <w:rPr>
            <w:noProof/>
            <w:webHidden/>
          </w:rPr>
          <w:fldChar w:fldCharType="separate"/>
        </w:r>
        <w:r w:rsidR="001814FF">
          <w:rPr>
            <w:noProof/>
            <w:webHidden/>
          </w:rPr>
          <w:t>4</w:t>
        </w:r>
        <w:r w:rsidR="00A66318">
          <w:rPr>
            <w:noProof/>
            <w:webHidden/>
          </w:rPr>
          <w:fldChar w:fldCharType="end"/>
        </w:r>
      </w:hyperlink>
    </w:p>
    <w:p w:rsidR="00A66318" w:rsidRDefault="00EA2EB2">
      <w:pPr>
        <w:pStyle w:val="TOC1"/>
        <w:rPr>
          <w:rFonts w:asciiTheme="minorHAnsi" w:eastAsiaTheme="minorEastAsia" w:hAnsiTheme="minorHAnsi" w:cstheme="minorBidi"/>
          <w:noProof/>
          <w:sz w:val="22"/>
          <w:szCs w:val="22"/>
        </w:rPr>
      </w:pPr>
      <w:hyperlink w:anchor="_Toc383376591" w:history="1">
        <w:r w:rsidR="00A66318" w:rsidRPr="00685A2A">
          <w:rPr>
            <w:rStyle w:val="Hyperlink"/>
            <w:rFonts w:cs="Arial"/>
            <w:noProof/>
          </w:rPr>
          <w:t>Table of Contents</w:t>
        </w:r>
        <w:r w:rsidR="00A66318">
          <w:rPr>
            <w:noProof/>
            <w:webHidden/>
          </w:rPr>
          <w:tab/>
        </w:r>
        <w:r w:rsidR="00A66318">
          <w:rPr>
            <w:noProof/>
            <w:webHidden/>
          </w:rPr>
          <w:fldChar w:fldCharType="begin"/>
        </w:r>
        <w:r w:rsidR="00A66318">
          <w:rPr>
            <w:noProof/>
            <w:webHidden/>
          </w:rPr>
          <w:instrText xml:space="preserve"> PAGEREF _Toc383376591 \h </w:instrText>
        </w:r>
        <w:r w:rsidR="00A66318">
          <w:rPr>
            <w:noProof/>
            <w:webHidden/>
          </w:rPr>
        </w:r>
        <w:r w:rsidR="00A66318">
          <w:rPr>
            <w:noProof/>
            <w:webHidden/>
          </w:rPr>
          <w:fldChar w:fldCharType="separate"/>
        </w:r>
        <w:r w:rsidR="001814FF">
          <w:rPr>
            <w:noProof/>
            <w:webHidden/>
          </w:rPr>
          <w:t>0</w:t>
        </w:r>
        <w:r w:rsidR="00A66318">
          <w:rPr>
            <w:noProof/>
            <w:webHidden/>
          </w:rPr>
          <w:fldChar w:fldCharType="end"/>
        </w:r>
      </w:hyperlink>
    </w:p>
    <w:p w:rsidR="00A66318" w:rsidRDefault="00EA2EB2">
      <w:pPr>
        <w:pStyle w:val="TOC1"/>
        <w:rPr>
          <w:rFonts w:asciiTheme="minorHAnsi" w:eastAsiaTheme="minorEastAsia" w:hAnsiTheme="minorHAnsi" w:cstheme="minorBidi"/>
          <w:noProof/>
          <w:sz w:val="22"/>
          <w:szCs w:val="22"/>
        </w:rPr>
      </w:pPr>
      <w:hyperlink w:anchor="_Toc383376592" w:history="1">
        <w:r w:rsidR="00A66318" w:rsidRPr="00685A2A">
          <w:rPr>
            <w:rStyle w:val="Hyperlink"/>
            <w:noProof/>
          </w:rPr>
          <w:t>Preface</w:t>
        </w:r>
        <w:r w:rsidR="00A66318">
          <w:rPr>
            <w:noProof/>
            <w:webHidden/>
          </w:rPr>
          <w:tab/>
        </w:r>
        <w:r w:rsidR="00A66318">
          <w:rPr>
            <w:noProof/>
            <w:webHidden/>
          </w:rPr>
          <w:fldChar w:fldCharType="begin"/>
        </w:r>
        <w:r w:rsidR="00A66318">
          <w:rPr>
            <w:noProof/>
            <w:webHidden/>
          </w:rPr>
          <w:instrText xml:space="preserve"> PAGEREF _Toc383376592 \h </w:instrText>
        </w:r>
        <w:r w:rsidR="00A66318">
          <w:rPr>
            <w:noProof/>
            <w:webHidden/>
          </w:rPr>
        </w:r>
        <w:r w:rsidR="00A66318">
          <w:rPr>
            <w:noProof/>
            <w:webHidden/>
          </w:rPr>
          <w:fldChar w:fldCharType="separate"/>
        </w:r>
        <w:r w:rsidR="001814FF">
          <w:rPr>
            <w:noProof/>
            <w:webHidden/>
          </w:rPr>
          <w:t>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3" w:history="1">
        <w:r w:rsidR="00A66318" w:rsidRPr="00685A2A">
          <w:rPr>
            <w:rStyle w:val="Hyperlink"/>
            <w:noProof/>
          </w:rPr>
          <w:t>HL7-OMG Healthcare Services Specification Project (HSSP)</w:t>
        </w:r>
        <w:r w:rsidR="00A66318">
          <w:rPr>
            <w:noProof/>
            <w:webHidden/>
          </w:rPr>
          <w:tab/>
        </w:r>
        <w:r w:rsidR="00A66318">
          <w:rPr>
            <w:noProof/>
            <w:webHidden/>
          </w:rPr>
          <w:fldChar w:fldCharType="begin"/>
        </w:r>
        <w:r w:rsidR="00A66318">
          <w:rPr>
            <w:noProof/>
            <w:webHidden/>
          </w:rPr>
          <w:instrText xml:space="preserve"> PAGEREF _Toc383376593 \h </w:instrText>
        </w:r>
        <w:r w:rsidR="00A66318">
          <w:rPr>
            <w:noProof/>
            <w:webHidden/>
          </w:rPr>
        </w:r>
        <w:r w:rsidR="00A66318">
          <w:rPr>
            <w:noProof/>
            <w:webHidden/>
          </w:rPr>
          <w:fldChar w:fldCharType="separate"/>
        </w:r>
        <w:r w:rsidR="001814FF">
          <w:rPr>
            <w:noProof/>
            <w:webHidden/>
          </w:rPr>
          <w:t>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4" w:history="1">
        <w:r w:rsidR="00A66318" w:rsidRPr="00685A2A">
          <w:rPr>
            <w:rStyle w:val="Hyperlink"/>
            <w:noProof/>
          </w:rPr>
          <w:t>Service Definition Principles</w:t>
        </w:r>
        <w:r w:rsidR="00A66318">
          <w:rPr>
            <w:noProof/>
            <w:webHidden/>
          </w:rPr>
          <w:tab/>
        </w:r>
        <w:r w:rsidR="00A66318">
          <w:rPr>
            <w:noProof/>
            <w:webHidden/>
          </w:rPr>
          <w:fldChar w:fldCharType="begin"/>
        </w:r>
        <w:r w:rsidR="00A66318">
          <w:rPr>
            <w:noProof/>
            <w:webHidden/>
          </w:rPr>
          <w:instrText xml:space="preserve"> PAGEREF _Toc383376594 \h </w:instrText>
        </w:r>
        <w:r w:rsidR="00A66318">
          <w:rPr>
            <w:noProof/>
            <w:webHidden/>
          </w:rPr>
        </w:r>
        <w:r w:rsidR="00A66318">
          <w:rPr>
            <w:noProof/>
            <w:webHidden/>
          </w:rPr>
          <w:fldChar w:fldCharType="separate"/>
        </w:r>
        <w:r w:rsidR="001814FF">
          <w:rPr>
            <w:noProof/>
            <w:webHidden/>
          </w:rPr>
          <w:t>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5" w:history="1">
        <w:r w:rsidR="00A66318" w:rsidRPr="00685A2A">
          <w:rPr>
            <w:rStyle w:val="Hyperlink"/>
            <w:noProof/>
          </w:rPr>
          <w:t>Overall disclaimers</w:t>
        </w:r>
        <w:r w:rsidR="00A66318">
          <w:rPr>
            <w:noProof/>
            <w:webHidden/>
          </w:rPr>
          <w:tab/>
        </w:r>
        <w:r w:rsidR="00A66318">
          <w:rPr>
            <w:noProof/>
            <w:webHidden/>
          </w:rPr>
          <w:fldChar w:fldCharType="begin"/>
        </w:r>
        <w:r w:rsidR="00A66318">
          <w:rPr>
            <w:noProof/>
            <w:webHidden/>
          </w:rPr>
          <w:instrText xml:space="preserve"> PAGEREF _Toc383376595 \h </w:instrText>
        </w:r>
        <w:r w:rsidR="00A66318">
          <w:rPr>
            <w:noProof/>
            <w:webHidden/>
          </w:rPr>
        </w:r>
        <w:r w:rsidR="00A66318">
          <w:rPr>
            <w:noProof/>
            <w:webHidden/>
          </w:rPr>
          <w:fldChar w:fldCharType="separate"/>
        </w:r>
        <w:r w:rsidR="001814FF">
          <w:rPr>
            <w:noProof/>
            <w:webHidden/>
          </w:rPr>
          <w:t>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6" w:history="1">
        <w:r w:rsidR="00A66318" w:rsidRPr="00685A2A">
          <w:rPr>
            <w:rStyle w:val="Hyperlink"/>
            <w:noProof/>
          </w:rPr>
          <w:t>Readers Guide</w:t>
        </w:r>
        <w:r w:rsidR="00A66318">
          <w:rPr>
            <w:noProof/>
            <w:webHidden/>
          </w:rPr>
          <w:tab/>
        </w:r>
        <w:r w:rsidR="00A66318">
          <w:rPr>
            <w:noProof/>
            <w:webHidden/>
          </w:rPr>
          <w:fldChar w:fldCharType="begin"/>
        </w:r>
        <w:r w:rsidR="00A66318">
          <w:rPr>
            <w:noProof/>
            <w:webHidden/>
          </w:rPr>
          <w:instrText xml:space="preserve"> PAGEREF _Toc383376596 \h </w:instrText>
        </w:r>
        <w:r w:rsidR="00A66318">
          <w:rPr>
            <w:noProof/>
            <w:webHidden/>
          </w:rPr>
        </w:r>
        <w:r w:rsidR="00A66318">
          <w:rPr>
            <w:noProof/>
            <w:webHidden/>
          </w:rPr>
          <w:fldChar w:fldCharType="separate"/>
        </w:r>
        <w:r w:rsidR="001814FF">
          <w:rPr>
            <w:noProof/>
            <w:webHidden/>
          </w:rPr>
          <w:t>4</w:t>
        </w:r>
        <w:r w:rsidR="00A66318">
          <w:rPr>
            <w:noProof/>
            <w:webHidden/>
          </w:rPr>
          <w:fldChar w:fldCharType="end"/>
        </w:r>
      </w:hyperlink>
    </w:p>
    <w:p w:rsidR="00A66318" w:rsidRDefault="00EA2EB2">
      <w:pPr>
        <w:pStyle w:val="TOC1"/>
        <w:tabs>
          <w:tab w:val="left" w:pos="440"/>
        </w:tabs>
        <w:rPr>
          <w:rFonts w:asciiTheme="minorHAnsi" w:eastAsiaTheme="minorEastAsia" w:hAnsiTheme="minorHAnsi" w:cstheme="minorBidi"/>
          <w:noProof/>
          <w:sz w:val="22"/>
          <w:szCs w:val="22"/>
        </w:rPr>
      </w:pPr>
      <w:hyperlink w:anchor="_Toc383376597" w:history="1">
        <w:r w:rsidR="00A66318" w:rsidRPr="00685A2A">
          <w:rPr>
            <w:rStyle w:val="Hyperlink"/>
            <w:rFonts w:cs="Arial"/>
            <w:noProof/>
          </w:rPr>
          <w:t>1.</w:t>
        </w:r>
        <w:r w:rsidR="00A66318">
          <w:rPr>
            <w:rFonts w:asciiTheme="minorHAnsi" w:eastAsiaTheme="minorEastAsia" w:hAnsiTheme="minorHAnsi" w:cstheme="minorBidi"/>
            <w:noProof/>
            <w:sz w:val="22"/>
            <w:szCs w:val="22"/>
          </w:rPr>
          <w:tab/>
        </w:r>
        <w:r w:rsidR="00A66318" w:rsidRPr="00685A2A">
          <w:rPr>
            <w:rStyle w:val="Hyperlink"/>
            <w:rFonts w:cs="Arial"/>
            <w:noProof/>
          </w:rPr>
          <w:t>Executive Summary</w:t>
        </w:r>
        <w:r w:rsidR="00A66318">
          <w:rPr>
            <w:noProof/>
            <w:webHidden/>
          </w:rPr>
          <w:tab/>
        </w:r>
        <w:r w:rsidR="00A66318">
          <w:rPr>
            <w:noProof/>
            <w:webHidden/>
          </w:rPr>
          <w:fldChar w:fldCharType="begin"/>
        </w:r>
        <w:r w:rsidR="00A66318">
          <w:rPr>
            <w:noProof/>
            <w:webHidden/>
          </w:rPr>
          <w:instrText xml:space="preserve"> PAGEREF _Toc383376597 \h </w:instrText>
        </w:r>
        <w:r w:rsidR="00A66318">
          <w:rPr>
            <w:noProof/>
            <w:webHidden/>
          </w:rPr>
        </w:r>
        <w:r w:rsidR="00A66318">
          <w:rPr>
            <w:noProof/>
            <w:webHidden/>
          </w:rPr>
          <w:fldChar w:fldCharType="separate"/>
        </w:r>
        <w:r w:rsidR="001814FF">
          <w:rPr>
            <w:noProof/>
            <w:webHidden/>
          </w:rPr>
          <w:t>5</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598" w:history="1">
        <w:r w:rsidR="00A66318" w:rsidRPr="00685A2A">
          <w:rPr>
            <w:rStyle w:val="Hyperlink"/>
            <w:noProof/>
          </w:rPr>
          <w:t>Background</w:t>
        </w:r>
        <w:r w:rsidR="00A66318" w:rsidRPr="00685A2A">
          <w:rPr>
            <w:rStyle w:val="Hyperlink"/>
            <w:rFonts w:cs="Arial"/>
            <w:noProof/>
            <w:vertAlign w:val="superscript"/>
          </w:rPr>
          <w:t>1</w:t>
        </w:r>
        <w:r w:rsidR="00A66318">
          <w:rPr>
            <w:noProof/>
            <w:webHidden/>
          </w:rPr>
          <w:tab/>
        </w:r>
        <w:r w:rsidR="00A66318">
          <w:rPr>
            <w:noProof/>
            <w:webHidden/>
          </w:rPr>
          <w:fldChar w:fldCharType="begin"/>
        </w:r>
        <w:r w:rsidR="00A66318">
          <w:rPr>
            <w:noProof/>
            <w:webHidden/>
          </w:rPr>
          <w:instrText xml:space="preserve"> PAGEREF _Toc383376598 \h </w:instrText>
        </w:r>
        <w:r w:rsidR="00A66318">
          <w:rPr>
            <w:noProof/>
            <w:webHidden/>
          </w:rPr>
        </w:r>
        <w:r w:rsidR="00A66318">
          <w:rPr>
            <w:noProof/>
            <w:webHidden/>
          </w:rPr>
          <w:fldChar w:fldCharType="separate"/>
        </w:r>
        <w:r w:rsidR="001814FF">
          <w:rPr>
            <w:noProof/>
            <w:webHidden/>
          </w:rPr>
          <w:t>5</w:t>
        </w:r>
        <w:r w:rsidR="00A66318">
          <w:rPr>
            <w:noProof/>
            <w:webHidden/>
          </w:rPr>
          <w:fldChar w:fldCharType="end"/>
        </w:r>
      </w:hyperlink>
    </w:p>
    <w:p w:rsidR="00A66318" w:rsidRDefault="00EA2EB2">
      <w:pPr>
        <w:pStyle w:val="TOC1"/>
        <w:rPr>
          <w:rFonts w:asciiTheme="minorHAnsi" w:eastAsiaTheme="minorEastAsia" w:hAnsiTheme="minorHAnsi" w:cstheme="minorBidi"/>
          <w:noProof/>
          <w:sz w:val="22"/>
          <w:szCs w:val="22"/>
        </w:rPr>
      </w:pPr>
      <w:hyperlink w:anchor="_Toc383376599" w:history="1">
        <w:r w:rsidR="00A66318" w:rsidRPr="00685A2A">
          <w:rPr>
            <w:rStyle w:val="Hyperlink"/>
            <w:noProof/>
          </w:rPr>
          <w:t>Project Overview</w:t>
        </w:r>
        <w:r w:rsidR="00A66318">
          <w:rPr>
            <w:noProof/>
            <w:webHidden/>
          </w:rPr>
          <w:tab/>
        </w:r>
        <w:r w:rsidR="00A66318">
          <w:rPr>
            <w:noProof/>
            <w:webHidden/>
          </w:rPr>
          <w:fldChar w:fldCharType="begin"/>
        </w:r>
        <w:r w:rsidR="00A66318">
          <w:rPr>
            <w:noProof/>
            <w:webHidden/>
          </w:rPr>
          <w:instrText xml:space="preserve"> PAGEREF _Toc383376599 \h </w:instrText>
        </w:r>
        <w:r w:rsidR="00A66318">
          <w:rPr>
            <w:noProof/>
            <w:webHidden/>
          </w:rPr>
        </w:r>
        <w:r w:rsidR="00A66318">
          <w:rPr>
            <w:noProof/>
            <w:webHidden/>
          </w:rPr>
          <w:fldChar w:fldCharType="separate"/>
        </w:r>
        <w:r w:rsidR="001814FF">
          <w:rPr>
            <w:noProof/>
            <w:webHidden/>
          </w:rPr>
          <w:t>7</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0" w:history="1">
        <w:r w:rsidR="00A66318" w:rsidRPr="00685A2A">
          <w:rPr>
            <w:rStyle w:val="Hyperlink"/>
            <w:noProof/>
          </w:rPr>
          <w:t>Project Goals</w:t>
        </w:r>
        <w:r w:rsidR="00A66318">
          <w:rPr>
            <w:noProof/>
            <w:webHidden/>
          </w:rPr>
          <w:tab/>
        </w:r>
        <w:r w:rsidR="00A66318">
          <w:rPr>
            <w:noProof/>
            <w:webHidden/>
          </w:rPr>
          <w:fldChar w:fldCharType="begin"/>
        </w:r>
        <w:r w:rsidR="00A66318">
          <w:rPr>
            <w:noProof/>
            <w:webHidden/>
          </w:rPr>
          <w:instrText xml:space="preserve"> PAGEREF _Toc383376600 \h </w:instrText>
        </w:r>
        <w:r w:rsidR="00A66318">
          <w:rPr>
            <w:noProof/>
            <w:webHidden/>
          </w:rPr>
        </w:r>
        <w:r w:rsidR="00A66318">
          <w:rPr>
            <w:noProof/>
            <w:webHidden/>
          </w:rPr>
          <w:fldChar w:fldCharType="separate"/>
        </w:r>
        <w:r w:rsidR="001814FF">
          <w:rPr>
            <w:noProof/>
            <w:webHidden/>
          </w:rPr>
          <w:t>8</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1" w:history="1">
        <w:r w:rsidR="00A66318" w:rsidRPr="00685A2A">
          <w:rPr>
            <w:rStyle w:val="Hyperlink"/>
            <w:noProof/>
          </w:rPr>
          <w:t>Assumptions</w:t>
        </w:r>
        <w:r w:rsidR="00A66318">
          <w:rPr>
            <w:noProof/>
            <w:webHidden/>
          </w:rPr>
          <w:tab/>
        </w:r>
        <w:r w:rsidR="00A66318">
          <w:rPr>
            <w:noProof/>
            <w:webHidden/>
          </w:rPr>
          <w:fldChar w:fldCharType="begin"/>
        </w:r>
        <w:r w:rsidR="00A66318">
          <w:rPr>
            <w:noProof/>
            <w:webHidden/>
          </w:rPr>
          <w:instrText xml:space="preserve"> PAGEREF _Toc383376601 \h </w:instrText>
        </w:r>
        <w:r w:rsidR="00A66318">
          <w:rPr>
            <w:noProof/>
            <w:webHidden/>
          </w:rPr>
        </w:r>
        <w:r w:rsidR="00A66318">
          <w:rPr>
            <w:noProof/>
            <w:webHidden/>
          </w:rPr>
          <w:fldChar w:fldCharType="separate"/>
        </w:r>
        <w:r w:rsidR="001814FF">
          <w:rPr>
            <w:noProof/>
            <w:webHidden/>
          </w:rPr>
          <w:t>8</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2" w:history="1">
        <w:r w:rsidR="00A66318" w:rsidRPr="00685A2A">
          <w:rPr>
            <w:rStyle w:val="Hyperlink"/>
            <w:rFonts w:cs="Arial"/>
            <w:noProof/>
          </w:rPr>
          <w:t>Scope of Service Functional Model</w:t>
        </w:r>
        <w:r w:rsidR="00A66318">
          <w:rPr>
            <w:noProof/>
            <w:webHidden/>
          </w:rPr>
          <w:tab/>
        </w:r>
        <w:r w:rsidR="00A66318">
          <w:rPr>
            <w:noProof/>
            <w:webHidden/>
          </w:rPr>
          <w:fldChar w:fldCharType="begin"/>
        </w:r>
        <w:r w:rsidR="00A66318">
          <w:rPr>
            <w:noProof/>
            <w:webHidden/>
          </w:rPr>
          <w:instrText xml:space="preserve"> PAGEREF _Toc383376602 \h </w:instrText>
        </w:r>
        <w:r w:rsidR="00A66318">
          <w:rPr>
            <w:noProof/>
            <w:webHidden/>
          </w:rPr>
        </w:r>
        <w:r w:rsidR="00A66318">
          <w:rPr>
            <w:noProof/>
            <w:webHidden/>
          </w:rPr>
          <w:fldChar w:fldCharType="separate"/>
        </w:r>
        <w:r w:rsidR="001814FF">
          <w:rPr>
            <w:noProof/>
            <w:webHidden/>
          </w:rPr>
          <w:t>8</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3" w:history="1">
        <w:r w:rsidR="00A66318" w:rsidRPr="00685A2A">
          <w:rPr>
            <w:rStyle w:val="Hyperlink"/>
            <w:noProof/>
          </w:rPr>
          <w:t>Out of Scope for the Service Functional Model</w:t>
        </w:r>
        <w:r w:rsidR="00A66318">
          <w:rPr>
            <w:noProof/>
            <w:webHidden/>
          </w:rPr>
          <w:tab/>
        </w:r>
        <w:r w:rsidR="00A66318">
          <w:rPr>
            <w:noProof/>
            <w:webHidden/>
          </w:rPr>
          <w:fldChar w:fldCharType="begin"/>
        </w:r>
        <w:r w:rsidR="00A66318">
          <w:rPr>
            <w:noProof/>
            <w:webHidden/>
          </w:rPr>
          <w:instrText xml:space="preserve"> PAGEREF _Toc383376603 \h </w:instrText>
        </w:r>
        <w:r w:rsidR="00A66318">
          <w:rPr>
            <w:noProof/>
            <w:webHidden/>
          </w:rPr>
        </w:r>
        <w:r w:rsidR="00A66318">
          <w:rPr>
            <w:noProof/>
            <w:webHidden/>
          </w:rPr>
          <w:fldChar w:fldCharType="separate"/>
        </w:r>
        <w:r w:rsidR="001814FF">
          <w:rPr>
            <w:noProof/>
            <w:webHidden/>
          </w:rPr>
          <w:t>9</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4" w:history="1">
        <w:r w:rsidR="00A66318" w:rsidRPr="00685A2A">
          <w:rPr>
            <w:rStyle w:val="Hyperlink"/>
            <w:noProof/>
          </w:rPr>
          <w:t>Significant Terms</w:t>
        </w:r>
        <w:r w:rsidR="00A66318">
          <w:rPr>
            <w:noProof/>
            <w:webHidden/>
          </w:rPr>
          <w:tab/>
        </w:r>
        <w:r w:rsidR="00A66318">
          <w:rPr>
            <w:noProof/>
            <w:webHidden/>
          </w:rPr>
          <w:fldChar w:fldCharType="begin"/>
        </w:r>
        <w:r w:rsidR="00A66318">
          <w:rPr>
            <w:noProof/>
            <w:webHidden/>
          </w:rPr>
          <w:instrText xml:space="preserve"> PAGEREF _Toc383376604 \h </w:instrText>
        </w:r>
        <w:r w:rsidR="00A66318">
          <w:rPr>
            <w:noProof/>
            <w:webHidden/>
          </w:rPr>
        </w:r>
        <w:r w:rsidR="00A66318">
          <w:rPr>
            <w:noProof/>
            <w:webHidden/>
          </w:rPr>
          <w:fldChar w:fldCharType="separate"/>
        </w:r>
        <w:r w:rsidR="001814FF">
          <w:rPr>
            <w:noProof/>
            <w:webHidden/>
          </w:rPr>
          <w:t>9</w:t>
        </w:r>
        <w:r w:rsidR="00A66318">
          <w:rPr>
            <w:noProof/>
            <w:webHidden/>
          </w:rPr>
          <w:fldChar w:fldCharType="end"/>
        </w:r>
      </w:hyperlink>
    </w:p>
    <w:p w:rsidR="00A66318" w:rsidRDefault="00EA2EB2">
      <w:pPr>
        <w:pStyle w:val="TOC1"/>
        <w:tabs>
          <w:tab w:val="left" w:pos="440"/>
        </w:tabs>
        <w:rPr>
          <w:rFonts w:asciiTheme="minorHAnsi" w:eastAsiaTheme="minorEastAsia" w:hAnsiTheme="minorHAnsi" w:cstheme="minorBidi"/>
          <w:noProof/>
          <w:sz w:val="22"/>
          <w:szCs w:val="22"/>
        </w:rPr>
      </w:pPr>
      <w:hyperlink w:anchor="_Toc383376605" w:history="1">
        <w:r w:rsidR="00A66318" w:rsidRPr="00685A2A">
          <w:rPr>
            <w:rStyle w:val="Hyperlink"/>
            <w:rFonts w:cs="Arial"/>
            <w:noProof/>
          </w:rPr>
          <w:t>2.</w:t>
        </w:r>
        <w:r w:rsidR="00A66318">
          <w:rPr>
            <w:rFonts w:asciiTheme="minorHAnsi" w:eastAsiaTheme="minorEastAsia" w:hAnsiTheme="minorHAnsi" w:cstheme="minorBidi"/>
            <w:noProof/>
            <w:sz w:val="22"/>
            <w:szCs w:val="22"/>
          </w:rPr>
          <w:tab/>
        </w:r>
        <w:r w:rsidR="00A66318" w:rsidRPr="00685A2A">
          <w:rPr>
            <w:rStyle w:val="Hyperlink"/>
            <w:rFonts w:cs="Arial"/>
            <w:noProof/>
          </w:rPr>
          <w:t>Business Story Boards</w:t>
        </w:r>
        <w:r w:rsidR="00A66318">
          <w:rPr>
            <w:noProof/>
            <w:webHidden/>
          </w:rPr>
          <w:tab/>
        </w:r>
        <w:r w:rsidR="00A66318">
          <w:rPr>
            <w:noProof/>
            <w:webHidden/>
          </w:rPr>
          <w:fldChar w:fldCharType="begin"/>
        </w:r>
        <w:r w:rsidR="00A66318">
          <w:rPr>
            <w:noProof/>
            <w:webHidden/>
          </w:rPr>
          <w:instrText xml:space="preserve"> PAGEREF _Toc383376605 \h </w:instrText>
        </w:r>
        <w:r w:rsidR="00A66318">
          <w:rPr>
            <w:noProof/>
            <w:webHidden/>
          </w:rPr>
        </w:r>
        <w:r w:rsidR="00A66318">
          <w:rPr>
            <w:noProof/>
            <w:webHidden/>
          </w:rPr>
          <w:fldChar w:fldCharType="separate"/>
        </w:r>
        <w:r w:rsidR="001814FF">
          <w:rPr>
            <w:noProof/>
            <w:webHidden/>
          </w:rPr>
          <w:t>12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6" w:history="1">
        <w:r w:rsidR="00A66318" w:rsidRPr="00685A2A">
          <w:rPr>
            <w:rStyle w:val="Hyperlink"/>
            <w:noProof/>
          </w:rPr>
          <w:t>Storyboard 1</w:t>
        </w:r>
        <w:r w:rsidR="00A66318">
          <w:rPr>
            <w:noProof/>
            <w:webHidden/>
          </w:rPr>
          <w:tab/>
        </w:r>
        <w:r w:rsidR="00A66318">
          <w:rPr>
            <w:noProof/>
            <w:webHidden/>
          </w:rPr>
          <w:fldChar w:fldCharType="begin"/>
        </w:r>
        <w:r w:rsidR="00A66318">
          <w:rPr>
            <w:noProof/>
            <w:webHidden/>
          </w:rPr>
          <w:instrText xml:space="preserve"> PAGEREF _Toc383376606 \h </w:instrText>
        </w:r>
        <w:r w:rsidR="00A66318">
          <w:rPr>
            <w:noProof/>
            <w:webHidden/>
          </w:rPr>
        </w:r>
        <w:r w:rsidR="00A66318">
          <w:rPr>
            <w:noProof/>
            <w:webHidden/>
          </w:rPr>
          <w:fldChar w:fldCharType="separate"/>
        </w:r>
        <w:r w:rsidR="001814FF">
          <w:rPr>
            <w:noProof/>
            <w:webHidden/>
          </w:rPr>
          <w:t>12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7" w:history="1">
        <w:r w:rsidR="00A66318" w:rsidRPr="00685A2A">
          <w:rPr>
            <w:rStyle w:val="Hyperlink"/>
            <w:noProof/>
          </w:rPr>
          <w:t>Storyboard 2</w:t>
        </w:r>
        <w:r w:rsidR="00A66318">
          <w:rPr>
            <w:noProof/>
            <w:webHidden/>
          </w:rPr>
          <w:tab/>
        </w:r>
        <w:r w:rsidR="00A66318">
          <w:rPr>
            <w:noProof/>
            <w:webHidden/>
          </w:rPr>
          <w:fldChar w:fldCharType="begin"/>
        </w:r>
        <w:r w:rsidR="00A66318">
          <w:rPr>
            <w:noProof/>
            <w:webHidden/>
          </w:rPr>
          <w:instrText xml:space="preserve"> PAGEREF _Toc383376607 \h </w:instrText>
        </w:r>
        <w:r w:rsidR="00A66318">
          <w:rPr>
            <w:noProof/>
            <w:webHidden/>
          </w:rPr>
        </w:r>
        <w:r w:rsidR="00A66318">
          <w:rPr>
            <w:noProof/>
            <w:webHidden/>
          </w:rPr>
          <w:fldChar w:fldCharType="separate"/>
        </w:r>
        <w:r w:rsidR="001814FF">
          <w:rPr>
            <w:noProof/>
            <w:webHidden/>
          </w:rPr>
          <w:t>13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8" w:history="1">
        <w:r w:rsidR="00A66318" w:rsidRPr="00685A2A">
          <w:rPr>
            <w:rStyle w:val="Hyperlink"/>
            <w:noProof/>
          </w:rPr>
          <w:t>Storyboard 3</w:t>
        </w:r>
        <w:r w:rsidR="00A66318">
          <w:rPr>
            <w:noProof/>
            <w:webHidden/>
          </w:rPr>
          <w:tab/>
        </w:r>
        <w:r w:rsidR="00A66318">
          <w:rPr>
            <w:noProof/>
            <w:webHidden/>
          </w:rPr>
          <w:fldChar w:fldCharType="begin"/>
        </w:r>
        <w:r w:rsidR="00A66318">
          <w:rPr>
            <w:noProof/>
            <w:webHidden/>
          </w:rPr>
          <w:instrText xml:space="preserve"> PAGEREF _Toc383376608 \h </w:instrText>
        </w:r>
        <w:r w:rsidR="00A66318">
          <w:rPr>
            <w:noProof/>
            <w:webHidden/>
          </w:rPr>
        </w:r>
        <w:r w:rsidR="00A66318">
          <w:rPr>
            <w:noProof/>
            <w:webHidden/>
          </w:rPr>
          <w:fldChar w:fldCharType="separate"/>
        </w:r>
        <w:r w:rsidR="001814FF">
          <w:rPr>
            <w:noProof/>
            <w:webHidden/>
          </w:rPr>
          <w:t>13</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09" w:history="1">
        <w:r w:rsidR="00A66318" w:rsidRPr="00685A2A">
          <w:rPr>
            <w:rStyle w:val="Hyperlink"/>
            <w:noProof/>
          </w:rPr>
          <w:t>Storyboard 4</w:t>
        </w:r>
        <w:r w:rsidR="00A66318">
          <w:rPr>
            <w:noProof/>
            <w:webHidden/>
          </w:rPr>
          <w:tab/>
        </w:r>
        <w:r w:rsidR="00A66318">
          <w:rPr>
            <w:noProof/>
            <w:webHidden/>
          </w:rPr>
          <w:fldChar w:fldCharType="begin"/>
        </w:r>
        <w:r w:rsidR="00A66318">
          <w:rPr>
            <w:noProof/>
            <w:webHidden/>
          </w:rPr>
          <w:instrText xml:space="preserve"> PAGEREF _Toc383376609 \h </w:instrText>
        </w:r>
        <w:r w:rsidR="00A66318">
          <w:rPr>
            <w:noProof/>
            <w:webHidden/>
          </w:rPr>
        </w:r>
        <w:r w:rsidR="00A66318">
          <w:rPr>
            <w:noProof/>
            <w:webHidden/>
          </w:rPr>
          <w:fldChar w:fldCharType="separate"/>
        </w:r>
        <w:r w:rsidR="001814FF">
          <w:rPr>
            <w:noProof/>
            <w:webHidden/>
          </w:rPr>
          <w:t>14</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0" w:history="1">
        <w:r w:rsidR="00A66318" w:rsidRPr="00685A2A">
          <w:rPr>
            <w:rStyle w:val="Hyperlink"/>
            <w:noProof/>
          </w:rPr>
          <w:t>Storyboard 5</w:t>
        </w:r>
        <w:r w:rsidR="00A66318">
          <w:rPr>
            <w:noProof/>
            <w:webHidden/>
          </w:rPr>
          <w:tab/>
        </w:r>
        <w:r w:rsidR="00A66318">
          <w:rPr>
            <w:noProof/>
            <w:webHidden/>
          </w:rPr>
          <w:fldChar w:fldCharType="begin"/>
        </w:r>
        <w:r w:rsidR="00A66318">
          <w:rPr>
            <w:noProof/>
            <w:webHidden/>
          </w:rPr>
          <w:instrText xml:space="preserve"> PAGEREF _Toc383376610 \h </w:instrText>
        </w:r>
        <w:r w:rsidR="00A66318">
          <w:rPr>
            <w:noProof/>
            <w:webHidden/>
          </w:rPr>
        </w:r>
        <w:r w:rsidR="00A66318">
          <w:rPr>
            <w:noProof/>
            <w:webHidden/>
          </w:rPr>
          <w:fldChar w:fldCharType="separate"/>
        </w:r>
        <w:r w:rsidR="001814FF">
          <w:rPr>
            <w:noProof/>
            <w:webHidden/>
          </w:rPr>
          <w:t>15</w:t>
        </w:r>
        <w:r w:rsidR="00A66318">
          <w:rPr>
            <w:noProof/>
            <w:webHidden/>
          </w:rPr>
          <w:fldChar w:fldCharType="end"/>
        </w:r>
      </w:hyperlink>
    </w:p>
    <w:p w:rsidR="00A66318" w:rsidRDefault="00EA2EB2">
      <w:pPr>
        <w:pStyle w:val="TOC1"/>
        <w:tabs>
          <w:tab w:val="left" w:pos="440"/>
        </w:tabs>
        <w:rPr>
          <w:rFonts w:asciiTheme="minorHAnsi" w:eastAsiaTheme="minorEastAsia" w:hAnsiTheme="minorHAnsi" w:cstheme="minorBidi"/>
          <w:noProof/>
          <w:sz w:val="22"/>
          <w:szCs w:val="22"/>
        </w:rPr>
      </w:pPr>
      <w:hyperlink w:anchor="_Toc383376611" w:history="1">
        <w:r w:rsidR="00A66318" w:rsidRPr="00685A2A">
          <w:rPr>
            <w:rStyle w:val="Hyperlink"/>
            <w:rFonts w:cs="Arial"/>
            <w:noProof/>
          </w:rPr>
          <w:t>3.</w:t>
        </w:r>
        <w:r w:rsidR="00A66318">
          <w:rPr>
            <w:rFonts w:asciiTheme="minorHAnsi" w:eastAsiaTheme="minorEastAsia" w:hAnsiTheme="minorHAnsi" w:cstheme="minorBidi"/>
            <w:noProof/>
            <w:sz w:val="22"/>
            <w:szCs w:val="22"/>
          </w:rPr>
          <w:tab/>
        </w:r>
        <w:r w:rsidR="00A66318" w:rsidRPr="00685A2A">
          <w:rPr>
            <w:rStyle w:val="Hyperlink"/>
            <w:rFonts w:cs="Arial"/>
            <w:noProof/>
          </w:rPr>
          <w:t>Care Team Interaction Illustrations</w:t>
        </w:r>
        <w:r w:rsidR="00A66318">
          <w:rPr>
            <w:noProof/>
            <w:webHidden/>
          </w:rPr>
          <w:tab/>
        </w:r>
        <w:r w:rsidR="00A66318">
          <w:rPr>
            <w:noProof/>
            <w:webHidden/>
          </w:rPr>
          <w:fldChar w:fldCharType="begin"/>
        </w:r>
        <w:r w:rsidR="00A66318">
          <w:rPr>
            <w:noProof/>
            <w:webHidden/>
          </w:rPr>
          <w:instrText xml:space="preserve"> PAGEREF _Toc383376611 \h </w:instrText>
        </w:r>
        <w:r w:rsidR="00A66318">
          <w:rPr>
            <w:noProof/>
            <w:webHidden/>
          </w:rPr>
        </w:r>
        <w:r w:rsidR="00A66318">
          <w:rPr>
            <w:noProof/>
            <w:webHidden/>
          </w:rPr>
          <w:fldChar w:fldCharType="separate"/>
        </w:r>
        <w:r w:rsidR="001814FF">
          <w:rPr>
            <w:noProof/>
            <w:webHidden/>
          </w:rPr>
          <w:t>20</w:t>
        </w:r>
        <w:r w:rsidR="00A66318">
          <w:rPr>
            <w:noProof/>
            <w:webHidden/>
          </w:rPr>
          <w:fldChar w:fldCharType="end"/>
        </w:r>
      </w:hyperlink>
    </w:p>
    <w:p w:rsidR="00A66318" w:rsidRDefault="00EA2EB2">
      <w:pPr>
        <w:pStyle w:val="TOC1"/>
        <w:tabs>
          <w:tab w:val="left" w:pos="440"/>
        </w:tabs>
        <w:rPr>
          <w:rFonts w:asciiTheme="minorHAnsi" w:eastAsiaTheme="minorEastAsia" w:hAnsiTheme="minorHAnsi" w:cstheme="minorBidi"/>
          <w:noProof/>
          <w:sz w:val="22"/>
          <w:szCs w:val="22"/>
        </w:rPr>
      </w:pPr>
      <w:hyperlink w:anchor="_Toc383376612" w:history="1">
        <w:r w:rsidR="00A66318" w:rsidRPr="00685A2A">
          <w:rPr>
            <w:rStyle w:val="Hyperlink"/>
            <w:rFonts w:cs="Arial"/>
            <w:noProof/>
          </w:rPr>
          <w:t>4.</w:t>
        </w:r>
        <w:r w:rsidR="00A66318">
          <w:rPr>
            <w:rFonts w:asciiTheme="minorHAnsi" w:eastAsiaTheme="minorEastAsia" w:hAnsiTheme="minorHAnsi" w:cstheme="minorBidi"/>
            <w:noProof/>
            <w:sz w:val="22"/>
            <w:szCs w:val="22"/>
          </w:rPr>
          <w:tab/>
        </w:r>
        <w:r w:rsidR="00A66318" w:rsidRPr="00685A2A">
          <w:rPr>
            <w:rStyle w:val="Hyperlink"/>
            <w:rFonts w:cs="Arial"/>
            <w:noProof/>
          </w:rPr>
          <w:t>Service Functional Model</w:t>
        </w:r>
        <w:r w:rsidR="00A66318">
          <w:rPr>
            <w:noProof/>
            <w:webHidden/>
          </w:rPr>
          <w:tab/>
        </w:r>
        <w:r w:rsidR="00A66318">
          <w:rPr>
            <w:noProof/>
            <w:webHidden/>
          </w:rPr>
          <w:fldChar w:fldCharType="begin"/>
        </w:r>
        <w:r w:rsidR="00A66318">
          <w:rPr>
            <w:noProof/>
            <w:webHidden/>
          </w:rPr>
          <w:instrText xml:space="preserve"> PAGEREF _Toc383376612 \h </w:instrText>
        </w:r>
        <w:r w:rsidR="00A66318">
          <w:rPr>
            <w:noProof/>
            <w:webHidden/>
          </w:rPr>
        </w:r>
        <w:r w:rsidR="00A66318">
          <w:rPr>
            <w:noProof/>
            <w:webHidden/>
          </w:rPr>
          <w:fldChar w:fldCharType="separate"/>
        </w:r>
        <w:r w:rsidR="001814FF">
          <w:rPr>
            <w:noProof/>
            <w:webHidden/>
          </w:rPr>
          <w:t>24</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3" w:history="1">
        <w:r w:rsidR="00A66318" w:rsidRPr="00685A2A">
          <w:rPr>
            <w:rStyle w:val="Hyperlink"/>
            <w:noProof/>
          </w:rPr>
          <w:t>Care Team Membership Capabilities</w:t>
        </w:r>
        <w:r w:rsidR="00A66318">
          <w:rPr>
            <w:noProof/>
            <w:webHidden/>
          </w:rPr>
          <w:tab/>
        </w:r>
        <w:r w:rsidR="00A66318">
          <w:rPr>
            <w:noProof/>
            <w:webHidden/>
          </w:rPr>
          <w:fldChar w:fldCharType="begin"/>
        </w:r>
        <w:r w:rsidR="00A66318">
          <w:rPr>
            <w:noProof/>
            <w:webHidden/>
          </w:rPr>
          <w:instrText xml:space="preserve"> PAGEREF _Toc383376613 \h </w:instrText>
        </w:r>
        <w:r w:rsidR="00A66318">
          <w:rPr>
            <w:noProof/>
            <w:webHidden/>
          </w:rPr>
        </w:r>
        <w:r w:rsidR="00A66318">
          <w:rPr>
            <w:noProof/>
            <w:webHidden/>
          </w:rPr>
          <w:fldChar w:fldCharType="separate"/>
        </w:r>
        <w:r w:rsidR="001814FF">
          <w:rPr>
            <w:noProof/>
            <w:webHidden/>
          </w:rPr>
          <w:t>26</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4" w:history="1">
        <w:r w:rsidR="00A66318" w:rsidRPr="00685A2A">
          <w:rPr>
            <w:rStyle w:val="Hyperlink"/>
            <w:noProof/>
          </w:rPr>
          <w:t>Care Team Communication Capabilities</w:t>
        </w:r>
        <w:r w:rsidR="00A66318">
          <w:rPr>
            <w:noProof/>
            <w:webHidden/>
          </w:rPr>
          <w:tab/>
        </w:r>
        <w:r w:rsidR="00A66318">
          <w:rPr>
            <w:noProof/>
            <w:webHidden/>
          </w:rPr>
          <w:fldChar w:fldCharType="begin"/>
        </w:r>
        <w:r w:rsidR="00A66318">
          <w:rPr>
            <w:noProof/>
            <w:webHidden/>
          </w:rPr>
          <w:instrText xml:space="preserve"> PAGEREF _Toc383376614 \h </w:instrText>
        </w:r>
        <w:r w:rsidR="00A66318">
          <w:rPr>
            <w:noProof/>
            <w:webHidden/>
          </w:rPr>
        </w:r>
        <w:r w:rsidR="00A66318">
          <w:rPr>
            <w:noProof/>
            <w:webHidden/>
          </w:rPr>
          <w:fldChar w:fldCharType="separate"/>
        </w:r>
        <w:r w:rsidR="001814FF">
          <w:rPr>
            <w:noProof/>
            <w:webHidden/>
          </w:rPr>
          <w:t>32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5" w:history="1">
        <w:r w:rsidR="00A66318" w:rsidRPr="00685A2A">
          <w:rPr>
            <w:rStyle w:val="Hyperlink"/>
            <w:noProof/>
          </w:rPr>
          <w:t>Care Team Availability/Scheduling Capabilities</w:t>
        </w:r>
        <w:r w:rsidR="00A66318">
          <w:rPr>
            <w:noProof/>
            <w:webHidden/>
          </w:rPr>
          <w:tab/>
        </w:r>
        <w:r w:rsidR="00A66318">
          <w:rPr>
            <w:noProof/>
            <w:webHidden/>
          </w:rPr>
          <w:fldChar w:fldCharType="begin"/>
        </w:r>
        <w:r w:rsidR="00A66318">
          <w:rPr>
            <w:noProof/>
            <w:webHidden/>
          </w:rPr>
          <w:instrText xml:space="preserve"> PAGEREF _Toc383376615 \h </w:instrText>
        </w:r>
        <w:r w:rsidR="00A66318">
          <w:rPr>
            <w:noProof/>
            <w:webHidden/>
          </w:rPr>
        </w:r>
        <w:r w:rsidR="00A66318">
          <w:rPr>
            <w:noProof/>
            <w:webHidden/>
          </w:rPr>
          <w:fldChar w:fldCharType="separate"/>
        </w:r>
        <w:r w:rsidR="001814FF">
          <w:rPr>
            <w:noProof/>
            <w:webHidden/>
          </w:rPr>
          <w:t>37</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6" w:history="1">
        <w:r w:rsidR="00A66318" w:rsidRPr="00685A2A">
          <w:rPr>
            <w:rStyle w:val="Hyperlink"/>
            <w:noProof/>
          </w:rPr>
          <w:t>Care Plan Management Capabilities</w:t>
        </w:r>
        <w:r w:rsidR="00A66318">
          <w:rPr>
            <w:noProof/>
            <w:webHidden/>
          </w:rPr>
          <w:tab/>
        </w:r>
        <w:r w:rsidR="00A66318">
          <w:rPr>
            <w:noProof/>
            <w:webHidden/>
          </w:rPr>
          <w:fldChar w:fldCharType="begin"/>
        </w:r>
        <w:r w:rsidR="00A66318">
          <w:rPr>
            <w:noProof/>
            <w:webHidden/>
          </w:rPr>
          <w:instrText xml:space="preserve"> PAGEREF _Toc383376616 \h </w:instrText>
        </w:r>
        <w:r w:rsidR="00A66318">
          <w:rPr>
            <w:noProof/>
            <w:webHidden/>
          </w:rPr>
        </w:r>
        <w:r w:rsidR="00A66318">
          <w:rPr>
            <w:noProof/>
            <w:webHidden/>
          </w:rPr>
          <w:fldChar w:fldCharType="separate"/>
        </w:r>
        <w:r w:rsidR="001814FF">
          <w:rPr>
            <w:noProof/>
            <w:webHidden/>
          </w:rPr>
          <w:t>38</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7" w:history="1">
        <w:r w:rsidR="00A66318" w:rsidRPr="00685A2A">
          <w:rPr>
            <w:rStyle w:val="Hyperlink"/>
            <w:noProof/>
          </w:rPr>
          <w:t>Plan Templates</w:t>
        </w:r>
        <w:r w:rsidR="00A66318">
          <w:rPr>
            <w:noProof/>
            <w:webHidden/>
          </w:rPr>
          <w:tab/>
        </w:r>
        <w:r w:rsidR="00A66318">
          <w:rPr>
            <w:noProof/>
            <w:webHidden/>
          </w:rPr>
          <w:fldChar w:fldCharType="begin"/>
        </w:r>
        <w:r w:rsidR="00A66318">
          <w:rPr>
            <w:noProof/>
            <w:webHidden/>
          </w:rPr>
          <w:instrText xml:space="preserve"> PAGEREF _Toc383376617 \h </w:instrText>
        </w:r>
        <w:r w:rsidR="00A66318">
          <w:rPr>
            <w:noProof/>
            <w:webHidden/>
          </w:rPr>
        </w:r>
        <w:r w:rsidR="00A66318">
          <w:rPr>
            <w:noProof/>
            <w:webHidden/>
          </w:rPr>
          <w:fldChar w:fldCharType="separate"/>
        </w:r>
        <w:r w:rsidR="001814FF">
          <w:rPr>
            <w:noProof/>
            <w:webHidden/>
          </w:rPr>
          <w:t>47</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8" w:history="1">
        <w:r w:rsidR="00A66318" w:rsidRPr="00685A2A">
          <w:rPr>
            <w:rStyle w:val="Hyperlink"/>
            <w:noProof/>
          </w:rPr>
          <w:t>Plan Resource Support Capabilities</w:t>
        </w:r>
        <w:r w:rsidR="00A66318">
          <w:rPr>
            <w:noProof/>
            <w:webHidden/>
          </w:rPr>
          <w:tab/>
        </w:r>
        <w:r w:rsidR="00A66318">
          <w:rPr>
            <w:noProof/>
            <w:webHidden/>
          </w:rPr>
          <w:fldChar w:fldCharType="begin"/>
        </w:r>
        <w:r w:rsidR="00A66318">
          <w:rPr>
            <w:noProof/>
            <w:webHidden/>
          </w:rPr>
          <w:instrText xml:space="preserve"> PAGEREF _Toc383376618 \h </w:instrText>
        </w:r>
        <w:r w:rsidR="00A66318">
          <w:rPr>
            <w:noProof/>
            <w:webHidden/>
          </w:rPr>
        </w:r>
        <w:r w:rsidR="00A66318">
          <w:rPr>
            <w:noProof/>
            <w:webHidden/>
          </w:rPr>
          <w:fldChar w:fldCharType="separate"/>
        </w:r>
        <w:r w:rsidR="001814FF">
          <w:rPr>
            <w:noProof/>
            <w:webHidden/>
          </w:rPr>
          <w:t>48</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19" w:history="1">
        <w:r w:rsidR="00A66318" w:rsidRPr="00685A2A">
          <w:rPr>
            <w:rStyle w:val="Hyperlink"/>
            <w:noProof/>
          </w:rPr>
          <w:t>Progress and Outcome Review Capabilities</w:t>
        </w:r>
        <w:r w:rsidR="00A66318">
          <w:rPr>
            <w:noProof/>
            <w:webHidden/>
          </w:rPr>
          <w:tab/>
        </w:r>
        <w:r w:rsidR="00A66318">
          <w:rPr>
            <w:noProof/>
            <w:webHidden/>
          </w:rPr>
          <w:fldChar w:fldCharType="begin"/>
        </w:r>
        <w:r w:rsidR="00A66318">
          <w:rPr>
            <w:noProof/>
            <w:webHidden/>
          </w:rPr>
          <w:instrText xml:space="preserve"> PAGEREF _Toc383376619 \h </w:instrText>
        </w:r>
        <w:r w:rsidR="00A66318">
          <w:rPr>
            <w:noProof/>
            <w:webHidden/>
          </w:rPr>
        </w:r>
        <w:r w:rsidR="00A66318">
          <w:rPr>
            <w:noProof/>
            <w:webHidden/>
          </w:rPr>
          <w:fldChar w:fldCharType="separate"/>
        </w:r>
        <w:r w:rsidR="001814FF">
          <w:rPr>
            <w:noProof/>
            <w:webHidden/>
          </w:rPr>
          <w:t>50</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0" w:history="1">
        <w:r w:rsidR="00A66318" w:rsidRPr="00685A2A">
          <w:rPr>
            <w:rStyle w:val="Hyperlink"/>
            <w:noProof/>
          </w:rPr>
          <w:t>Observations and Supportive Content Capabilities</w:t>
        </w:r>
        <w:r w:rsidR="00A66318">
          <w:rPr>
            <w:noProof/>
            <w:webHidden/>
          </w:rPr>
          <w:tab/>
        </w:r>
        <w:r w:rsidR="00A66318">
          <w:rPr>
            <w:noProof/>
            <w:webHidden/>
          </w:rPr>
          <w:fldChar w:fldCharType="begin"/>
        </w:r>
        <w:r w:rsidR="00A66318">
          <w:rPr>
            <w:noProof/>
            <w:webHidden/>
          </w:rPr>
          <w:instrText xml:space="preserve"> PAGEREF _Toc383376620 \h </w:instrText>
        </w:r>
        <w:r w:rsidR="00A66318">
          <w:rPr>
            <w:noProof/>
            <w:webHidden/>
          </w:rPr>
        </w:r>
        <w:r w:rsidR="00A66318">
          <w:rPr>
            <w:noProof/>
            <w:webHidden/>
          </w:rPr>
          <w:fldChar w:fldCharType="separate"/>
        </w:r>
        <w:r w:rsidR="001814FF">
          <w:rPr>
            <w:noProof/>
            <w:webHidden/>
          </w:rPr>
          <w:t>52</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1" w:history="1">
        <w:r w:rsidR="00A66318" w:rsidRPr="00685A2A">
          <w:rPr>
            <w:rStyle w:val="Hyperlink"/>
            <w:noProof/>
          </w:rPr>
          <w:t>Reconciliation Process Support</w:t>
        </w:r>
        <w:r w:rsidR="00A66318">
          <w:rPr>
            <w:noProof/>
            <w:webHidden/>
          </w:rPr>
          <w:tab/>
        </w:r>
        <w:r w:rsidR="00A66318">
          <w:rPr>
            <w:noProof/>
            <w:webHidden/>
          </w:rPr>
          <w:fldChar w:fldCharType="begin"/>
        </w:r>
        <w:r w:rsidR="00A66318">
          <w:rPr>
            <w:noProof/>
            <w:webHidden/>
          </w:rPr>
          <w:instrText xml:space="preserve"> PAGEREF _Toc383376621 \h </w:instrText>
        </w:r>
        <w:r w:rsidR="00A66318">
          <w:rPr>
            <w:noProof/>
            <w:webHidden/>
          </w:rPr>
        </w:r>
        <w:r w:rsidR="00A66318">
          <w:rPr>
            <w:noProof/>
            <w:webHidden/>
          </w:rPr>
          <w:fldChar w:fldCharType="separate"/>
        </w:r>
        <w:r w:rsidR="001814FF">
          <w:rPr>
            <w:noProof/>
            <w:webHidden/>
          </w:rPr>
          <w:t>54</w:t>
        </w:r>
        <w:r w:rsidR="00A66318">
          <w:rPr>
            <w:noProof/>
            <w:webHidden/>
          </w:rPr>
          <w:fldChar w:fldCharType="end"/>
        </w:r>
      </w:hyperlink>
    </w:p>
    <w:p w:rsidR="00A66318" w:rsidRDefault="00EA2EB2">
      <w:pPr>
        <w:pStyle w:val="TOC1"/>
        <w:tabs>
          <w:tab w:val="left" w:pos="440"/>
        </w:tabs>
        <w:rPr>
          <w:rFonts w:asciiTheme="minorHAnsi" w:eastAsiaTheme="minorEastAsia" w:hAnsiTheme="minorHAnsi" w:cstheme="minorBidi"/>
          <w:noProof/>
          <w:sz w:val="22"/>
          <w:szCs w:val="22"/>
        </w:rPr>
      </w:pPr>
      <w:hyperlink w:anchor="_Toc383376622" w:history="1">
        <w:r w:rsidR="00A66318" w:rsidRPr="00685A2A">
          <w:rPr>
            <w:rStyle w:val="Hyperlink"/>
            <w:noProof/>
          </w:rPr>
          <w:t>5.</w:t>
        </w:r>
        <w:r w:rsidR="00A66318">
          <w:rPr>
            <w:rFonts w:asciiTheme="minorHAnsi" w:eastAsiaTheme="minorEastAsia" w:hAnsiTheme="minorHAnsi" w:cstheme="minorBidi"/>
            <w:noProof/>
            <w:sz w:val="22"/>
            <w:szCs w:val="22"/>
          </w:rPr>
          <w:tab/>
        </w:r>
        <w:r w:rsidR="00A66318" w:rsidRPr="00685A2A">
          <w:rPr>
            <w:rStyle w:val="Hyperlink"/>
            <w:noProof/>
          </w:rPr>
          <w:t>Profile Grouping</w:t>
        </w:r>
        <w:r w:rsidR="00A66318">
          <w:rPr>
            <w:noProof/>
            <w:webHidden/>
          </w:rPr>
          <w:tab/>
        </w:r>
        <w:r w:rsidR="00A66318">
          <w:rPr>
            <w:noProof/>
            <w:webHidden/>
          </w:rPr>
          <w:fldChar w:fldCharType="begin"/>
        </w:r>
        <w:r w:rsidR="00A66318">
          <w:rPr>
            <w:noProof/>
            <w:webHidden/>
          </w:rPr>
          <w:instrText xml:space="preserve"> PAGEREF _Toc383376622 \h </w:instrText>
        </w:r>
        <w:r w:rsidR="00A66318">
          <w:rPr>
            <w:noProof/>
            <w:webHidden/>
          </w:rPr>
        </w:r>
        <w:r w:rsidR="00A66318">
          <w:rPr>
            <w:noProof/>
            <w:webHidden/>
          </w:rPr>
          <w:fldChar w:fldCharType="separate"/>
        </w:r>
        <w:r w:rsidR="001814FF">
          <w:rPr>
            <w:noProof/>
            <w:webHidden/>
          </w:rPr>
          <w:t>56</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3" w:history="1">
        <w:r w:rsidR="00A66318" w:rsidRPr="00685A2A">
          <w:rPr>
            <w:rStyle w:val="Hyperlink"/>
            <w:noProof/>
          </w:rPr>
          <w:t>Care Team Communication</w:t>
        </w:r>
        <w:r w:rsidR="00A66318">
          <w:rPr>
            <w:noProof/>
            <w:webHidden/>
          </w:rPr>
          <w:tab/>
        </w:r>
        <w:r w:rsidR="00A66318">
          <w:rPr>
            <w:noProof/>
            <w:webHidden/>
          </w:rPr>
          <w:fldChar w:fldCharType="begin"/>
        </w:r>
        <w:r w:rsidR="00A66318">
          <w:rPr>
            <w:noProof/>
            <w:webHidden/>
          </w:rPr>
          <w:instrText xml:space="preserve"> PAGEREF _Toc383376623 \h </w:instrText>
        </w:r>
        <w:r w:rsidR="00A66318">
          <w:rPr>
            <w:noProof/>
            <w:webHidden/>
          </w:rPr>
        </w:r>
        <w:r w:rsidR="00A66318">
          <w:rPr>
            <w:noProof/>
            <w:webHidden/>
          </w:rPr>
          <w:fldChar w:fldCharType="separate"/>
        </w:r>
        <w:r w:rsidR="001814FF">
          <w:rPr>
            <w:noProof/>
            <w:webHidden/>
          </w:rPr>
          <w:t>56</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4" w:history="1">
        <w:r w:rsidR="00A66318" w:rsidRPr="00685A2A">
          <w:rPr>
            <w:rStyle w:val="Hyperlink"/>
            <w:noProof/>
          </w:rPr>
          <w:t>Care Planning and Execution – Dynamic Care Team Contribution</w:t>
        </w:r>
        <w:r w:rsidR="00A66318">
          <w:rPr>
            <w:noProof/>
            <w:webHidden/>
          </w:rPr>
          <w:tab/>
        </w:r>
        <w:r w:rsidR="00A66318">
          <w:rPr>
            <w:noProof/>
            <w:webHidden/>
          </w:rPr>
          <w:fldChar w:fldCharType="begin"/>
        </w:r>
        <w:r w:rsidR="00A66318">
          <w:rPr>
            <w:noProof/>
            <w:webHidden/>
          </w:rPr>
          <w:instrText xml:space="preserve"> PAGEREF _Toc383376624 \h </w:instrText>
        </w:r>
        <w:r w:rsidR="00A66318">
          <w:rPr>
            <w:noProof/>
            <w:webHidden/>
          </w:rPr>
        </w:r>
        <w:r w:rsidR="00A66318">
          <w:rPr>
            <w:noProof/>
            <w:webHidden/>
          </w:rPr>
          <w:fldChar w:fldCharType="separate"/>
        </w:r>
        <w:r w:rsidR="001814FF">
          <w:rPr>
            <w:noProof/>
            <w:webHidden/>
          </w:rPr>
          <w:t>56</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5" w:history="1">
        <w:r w:rsidR="00A66318" w:rsidRPr="00685A2A">
          <w:rPr>
            <w:rStyle w:val="Hyperlink"/>
            <w:noProof/>
          </w:rPr>
          <w:t>Clinical Decision Support (CDS)</w:t>
        </w:r>
        <w:r w:rsidR="00A66318">
          <w:rPr>
            <w:noProof/>
            <w:webHidden/>
          </w:rPr>
          <w:tab/>
        </w:r>
        <w:r w:rsidR="00A66318">
          <w:rPr>
            <w:noProof/>
            <w:webHidden/>
          </w:rPr>
          <w:fldChar w:fldCharType="begin"/>
        </w:r>
        <w:r w:rsidR="00A66318">
          <w:rPr>
            <w:noProof/>
            <w:webHidden/>
          </w:rPr>
          <w:instrText xml:space="preserve"> PAGEREF _Toc383376625 \h </w:instrText>
        </w:r>
        <w:r w:rsidR="00A66318">
          <w:rPr>
            <w:noProof/>
            <w:webHidden/>
          </w:rPr>
        </w:r>
        <w:r w:rsidR="00A66318">
          <w:rPr>
            <w:noProof/>
            <w:webHidden/>
          </w:rPr>
          <w:fldChar w:fldCharType="separate"/>
        </w:r>
        <w:r w:rsidR="001814FF">
          <w:rPr>
            <w:noProof/>
            <w:webHidden/>
          </w:rPr>
          <w:t>57</w:t>
        </w:r>
        <w:r w:rsidR="00A66318">
          <w:rPr>
            <w:noProof/>
            <w:webHidden/>
          </w:rPr>
          <w:fldChar w:fldCharType="end"/>
        </w:r>
      </w:hyperlink>
    </w:p>
    <w:p w:rsidR="00A66318" w:rsidRDefault="00EA2EB2">
      <w:pPr>
        <w:pStyle w:val="TOC2"/>
        <w:tabs>
          <w:tab w:val="right" w:leader="dot" w:pos="9350"/>
        </w:tabs>
        <w:rPr>
          <w:rFonts w:asciiTheme="minorHAnsi" w:eastAsiaTheme="minorEastAsia" w:hAnsiTheme="minorHAnsi" w:cstheme="minorBidi"/>
          <w:noProof/>
          <w:sz w:val="22"/>
          <w:szCs w:val="22"/>
        </w:rPr>
      </w:pPr>
      <w:hyperlink w:anchor="_Toc383376626" w:history="1">
        <w:r w:rsidR="00A66318" w:rsidRPr="00685A2A">
          <w:rPr>
            <w:rStyle w:val="Hyperlink"/>
            <w:noProof/>
          </w:rPr>
          <w:t>Plan Content Publishing</w:t>
        </w:r>
        <w:r w:rsidR="00A66318">
          <w:rPr>
            <w:noProof/>
            <w:webHidden/>
          </w:rPr>
          <w:tab/>
        </w:r>
        <w:r w:rsidR="00A66318">
          <w:rPr>
            <w:noProof/>
            <w:webHidden/>
          </w:rPr>
          <w:fldChar w:fldCharType="begin"/>
        </w:r>
        <w:r w:rsidR="00A66318">
          <w:rPr>
            <w:noProof/>
            <w:webHidden/>
          </w:rPr>
          <w:instrText xml:space="preserve"> PAGEREF _Toc383376626 \h </w:instrText>
        </w:r>
        <w:r w:rsidR="00A66318">
          <w:rPr>
            <w:noProof/>
            <w:webHidden/>
          </w:rPr>
        </w:r>
        <w:r w:rsidR="00A66318">
          <w:rPr>
            <w:noProof/>
            <w:webHidden/>
          </w:rPr>
          <w:fldChar w:fldCharType="separate"/>
        </w:r>
        <w:r w:rsidR="001814FF">
          <w:rPr>
            <w:noProof/>
            <w:webHidden/>
          </w:rPr>
          <w:t>57</w:t>
        </w:r>
        <w:r w:rsidR="00A66318">
          <w:rPr>
            <w:noProof/>
            <w:webHidden/>
          </w:rPr>
          <w:fldChar w:fldCharType="end"/>
        </w:r>
      </w:hyperlink>
    </w:p>
    <w:p w:rsidR="00A66318" w:rsidRDefault="00EA2EB2">
      <w:pPr>
        <w:pStyle w:val="TOC1"/>
        <w:rPr>
          <w:rFonts w:asciiTheme="minorHAnsi" w:eastAsiaTheme="minorEastAsia" w:hAnsiTheme="minorHAnsi" w:cstheme="minorBidi"/>
          <w:noProof/>
          <w:sz w:val="22"/>
          <w:szCs w:val="22"/>
        </w:rPr>
      </w:pPr>
      <w:hyperlink w:anchor="_Toc383376627" w:history="1">
        <w:r w:rsidR="00A66318" w:rsidRPr="00685A2A">
          <w:rPr>
            <w:rStyle w:val="Hyperlink"/>
            <w:noProof/>
          </w:rPr>
          <w:t>Appendix A - Relevant Standards</w:t>
        </w:r>
        <w:r w:rsidR="00A66318">
          <w:rPr>
            <w:noProof/>
            <w:webHidden/>
          </w:rPr>
          <w:tab/>
        </w:r>
        <w:r w:rsidR="00A66318">
          <w:rPr>
            <w:noProof/>
            <w:webHidden/>
          </w:rPr>
          <w:fldChar w:fldCharType="begin"/>
        </w:r>
        <w:r w:rsidR="00A66318">
          <w:rPr>
            <w:noProof/>
            <w:webHidden/>
          </w:rPr>
          <w:instrText xml:space="preserve"> PAGEREF _Toc383376627 \h </w:instrText>
        </w:r>
        <w:r w:rsidR="00A66318">
          <w:rPr>
            <w:noProof/>
            <w:webHidden/>
          </w:rPr>
        </w:r>
        <w:r w:rsidR="00A66318">
          <w:rPr>
            <w:noProof/>
            <w:webHidden/>
          </w:rPr>
          <w:fldChar w:fldCharType="separate"/>
        </w:r>
        <w:r w:rsidR="001814FF">
          <w:rPr>
            <w:noProof/>
            <w:webHidden/>
          </w:rPr>
          <w:t>58</w:t>
        </w:r>
        <w:r w:rsidR="00A66318">
          <w:rPr>
            <w:noProof/>
            <w:webHidden/>
          </w:rPr>
          <w:fldChar w:fldCharType="end"/>
        </w:r>
      </w:hyperlink>
    </w:p>
    <w:p w:rsidR="00A66318" w:rsidRDefault="00EA2EB2">
      <w:pPr>
        <w:pStyle w:val="TOC1"/>
        <w:rPr>
          <w:rFonts w:asciiTheme="minorHAnsi" w:eastAsiaTheme="minorEastAsia" w:hAnsiTheme="minorHAnsi" w:cstheme="minorBidi"/>
          <w:noProof/>
          <w:sz w:val="22"/>
          <w:szCs w:val="22"/>
        </w:rPr>
      </w:pPr>
      <w:hyperlink w:anchor="_Toc383376628" w:history="1">
        <w:r w:rsidR="00A66318" w:rsidRPr="00685A2A">
          <w:rPr>
            <w:rStyle w:val="Hyperlink"/>
            <w:noProof/>
          </w:rPr>
          <w:t>Appendix B – Relationship to Information Content</w:t>
        </w:r>
        <w:r w:rsidR="00A66318">
          <w:rPr>
            <w:noProof/>
            <w:webHidden/>
          </w:rPr>
          <w:tab/>
        </w:r>
        <w:r w:rsidR="00A66318">
          <w:rPr>
            <w:noProof/>
            <w:webHidden/>
          </w:rPr>
          <w:fldChar w:fldCharType="begin"/>
        </w:r>
        <w:r w:rsidR="00A66318">
          <w:rPr>
            <w:noProof/>
            <w:webHidden/>
          </w:rPr>
          <w:instrText xml:space="preserve"> PAGEREF _Toc383376628 \h </w:instrText>
        </w:r>
        <w:r w:rsidR="00A66318">
          <w:rPr>
            <w:noProof/>
            <w:webHidden/>
          </w:rPr>
        </w:r>
        <w:r w:rsidR="00A66318">
          <w:rPr>
            <w:noProof/>
            <w:webHidden/>
          </w:rPr>
          <w:fldChar w:fldCharType="separate"/>
        </w:r>
        <w:r w:rsidR="001814FF">
          <w:rPr>
            <w:noProof/>
            <w:webHidden/>
          </w:rPr>
          <w:t>59</w:t>
        </w:r>
        <w:r w:rsidR="00A66318">
          <w:rPr>
            <w:noProof/>
            <w:webHidden/>
          </w:rPr>
          <w:fldChar w:fldCharType="end"/>
        </w:r>
      </w:hyperlink>
    </w:p>
    <w:p w:rsidR="00E6075A" w:rsidRDefault="006B43A0" w:rsidP="002B4AF3">
      <w:pPr>
        <w:pStyle w:val="Heading1"/>
      </w:pPr>
      <w:r w:rsidRPr="00411848">
        <w:rPr>
          <w:noProof/>
        </w:rPr>
        <w:fldChar w:fldCharType="end"/>
      </w:r>
      <w:bookmarkStart w:id="40" w:name="_Toc383376592"/>
      <w:bookmarkStart w:id="41" w:name="_Toc337727784"/>
      <w:bookmarkStart w:id="42" w:name="_Toc337728738"/>
      <w:bookmarkStart w:id="43" w:name="_Toc339285292"/>
      <w:bookmarkEnd w:id="39"/>
      <w:r w:rsidR="00BF4EE8">
        <w:t>Preface</w:t>
      </w:r>
      <w:bookmarkEnd w:id="40"/>
    </w:p>
    <w:p w:rsidR="008969D8" w:rsidRPr="0015588B" w:rsidRDefault="008969D8" w:rsidP="008969D8">
      <w:pPr>
        <w:ind w:right="994"/>
      </w:pPr>
      <w:r w:rsidRPr="0015588B">
        <w:t>The Service Specification Development Framework Methodology is the methodology followed to define HSSP specifications. The methodol</w:t>
      </w:r>
      <w:r w:rsidR="00861858">
        <w:t>ogy sets out an overall process</w:t>
      </w:r>
      <w:r w:rsidRPr="0015588B">
        <w:t xml:space="preserve"> and defines the responsibilities of the Service Functional Model (SFM). Section 2 sets out the business context for this parti</w:t>
      </w:r>
      <w:r w:rsidR="00703534">
        <w:t>cular specification, but first</w:t>
      </w:r>
      <w:r w:rsidRPr="0015588B">
        <w:t xml:space="preserve"> it is important to understand the overall context within which this specification is written, i.e. its purpose from a methodology standpoint.</w:t>
      </w:r>
    </w:p>
    <w:p w:rsidR="008969D8" w:rsidRPr="0015588B" w:rsidRDefault="008969D8" w:rsidP="008969D8">
      <w:pPr>
        <w:pStyle w:val="Heading2"/>
      </w:pPr>
      <w:bookmarkStart w:id="44" w:name="_Toc137551292"/>
      <w:bookmarkStart w:id="45" w:name="_Toc135999012"/>
      <w:bookmarkStart w:id="46" w:name="_Toc136397154"/>
      <w:bookmarkStart w:id="47" w:name="_Toc180914098"/>
      <w:bookmarkStart w:id="48" w:name="_Toc374189064"/>
      <w:bookmarkStart w:id="49" w:name="_Toc383376593"/>
      <w:bookmarkEnd w:id="44"/>
      <w:r w:rsidRPr="0015588B">
        <w:t>HL7-OMG Healthcare Services Specification Project (HSSP)</w:t>
      </w:r>
      <w:bookmarkEnd w:id="45"/>
      <w:bookmarkEnd w:id="46"/>
      <w:bookmarkEnd w:id="47"/>
      <w:bookmarkEnd w:id="48"/>
      <w:bookmarkEnd w:id="49"/>
    </w:p>
    <w:p w:rsidR="008969D8" w:rsidRPr="00350A33" w:rsidRDefault="008969D8" w:rsidP="008969D8">
      <w:r w:rsidRPr="00350A33">
        <w:t>The Healthcare Services Specification Project (HSSP) [</w:t>
      </w:r>
      <w:hyperlink r:id="rId21" w:history="1">
        <w:r w:rsidRPr="00350A33">
          <w:rPr>
            <w:rStyle w:val="Hyperlink"/>
            <w:color w:val="auto"/>
          </w:rPr>
          <w:t>http://hssp.wikispaces.com</w:t>
        </w:r>
      </w:hyperlink>
      <w:r w:rsidRPr="00350A33">
        <w:t>] is a joint endeavor between Health Level Seven (HL7) [</w:t>
      </w:r>
      <w:hyperlink r:id="rId22" w:history="1">
        <w:r w:rsidRPr="00350A33">
          <w:rPr>
            <w:rStyle w:val="Hyperlink"/>
            <w:color w:val="auto"/>
          </w:rPr>
          <w:t>http://www.hl7.org</w:t>
        </w:r>
      </w:hyperlink>
      <w:r w:rsidRPr="00350A33">
        <w:t>] and the Object Management Group (OMG) [</w:t>
      </w:r>
      <w:hyperlink r:id="rId23" w:history="1">
        <w:r w:rsidRPr="00350A33">
          <w:rPr>
            <w:rStyle w:val="Hyperlink"/>
            <w:color w:val="auto"/>
          </w:rPr>
          <w:t>http://www.omg.org</w:t>
        </w:r>
      </w:hyperlink>
      <w:r w:rsidRPr="00350A33">
        <w:t xml:space="preserve">].  The HSSP was chartered at the January 2005 HL7 meeting under the Electronic Health Records Technical Committee, and the project was subsequently validated by the Board of Directors of both organizations.  </w:t>
      </w:r>
    </w:p>
    <w:p w:rsidR="008969D8" w:rsidRPr="00350A33" w:rsidRDefault="008969D8" w:rsidP="008969D8">
      <w:r w:rsidRPr="00350A33">
        <w:t>The HSSP has several objectives.  These objectives include the following:</w:t>
      </w:r>
    </w:p>
    <w:p w:rsidR="008969D8" w:rsidRPr="00350A33" w:rsidRDefault="008969D8" w:rsidP="008969D8">
      <w:pPr>
        <w:numPr>
          <w:ilvl w:val="0"/>
          <w:numId w:val="12"/>
        </w:numPr>
        <w:spacing w:after="0"/>
      </w:pPr>
      <w:r w:rsidRPr="00350A33">
        <w:t>To stimulate the adoption and use of standardized “plug-and-play” services by healthcare software product vendors</w:t>
      </w:r>
    </w:p>
    <w:p w:rsidR="008969D8" w:rsidRPr="00350A33" w:rsidRDefault="008969D8" w:rsidP="008969D8">
      <w:pPr>
        <w:numPr>
          <w:ilvl w:val="0"/>
          <w:numId w:val="12"/>
        </w:numPr>
        <w:spacing w:after="0"/>
      </w:pPr>
      <w:r w:rsidRPr="00350A33">
        <w:t xml:space="preserve">To facilitate the development of a set of implementable interface standards supporting agreed-upon services specifications to form the basis for provider purchasing and procurement decisions.  </w:t>
      </w:r>
    </w:p>
    <w:p w:rsidR="008969D8" w:rsidRPr="00350A33" w:rsidRDefault="008969D8" w:rsidP="008969D8">
      <w:pPr>
        <w:numPr>
          <w:ilvl w:val="0"/>
          <w:numId w:val="12"/>
        </w:numPr>
        <w:spacing w:after="0"/>
      </w:pPr>
      <w:r w:rsidRPr="00350A33">
        <w:t>To complement and not conflict with existing HL7 work products and activities, leveraging content and lessons learned from elsewhere within the organization.</w:t>
      </w:r>
    </w:p>
    <w:p w:rsidR="008969D8" w:rsidRPr="00350A33" w:rsidRDefault="008969D8" w:rsidP="008969D8">
      <w:pPr>
        <w:spacing w:after="0" w:line="240" w:lineRule="auto"/>
        <w:ind w:left="720"/>
      </w:pPr>
    </w:p>
    <w:p w:rsidR="008969D8" w:rsidRDefault="008969D8" w:rsidP="008969D8">
      <w:r w:rsidRPr="00350A33">
        <w:t>Within the process, HL7 has</w:t>
      </w:r>
      <w:r>
        <w:t xml:space="preserve"> primary responsibility for:</w:t>
      </w:r>
    </w:p>
    <w:p w:rsidR="008969D8" w:rsidRDefault="008969D8" w:rsidP="008969D8">
      <w:pPr>
        <w:pStyle w:val="ListParagraph"/>
        <w:numPr>
          <w:ilvl w:val="0"/>
          <w:numId w:val="13"/>
        </w:numPr>
        <w:spacing w:after="0" w:line="276" w:lineRule="auto"/>
      </w:pPr>
      <w:r>
        <w:t>I</w:t>
      </w:r>
      <w:r w:rsidRPr="00350A33">
        <w:t>dentifying and prioritizing services as candi</w:t>
      </w:r>
      <w:r>
        <w:t>dates for standardization</w:t>
      </w:r>
    </w:p>
    <w:p w:rsidR="008969D8" w:rsidRDefault="008969D8" w:rsidP="008969D8">
      <w:pPr>
        <w:pStyle w:val="ListParagraph"/>
        <w:numPr>
          <w:ilvl w:val="0"/>
          <w:numId w:val="13"/>
        </w:numPr>
        <w:spacing w:after="0" w:line="276" w:lineRule="auto"/>
      </w:pPr>
      <w:r>
        <w:t>S</w:t>
      </w:r>
      <w:r w:rsidRPr="00350A33">
        <w:t>pecifying the functional requirements and conformance criteria for these services in the form of Service Functional Model (SFM) specifications such as this document</w:t>
      </w:r>
    </w:p>
    <w:p w:rsidR="008969D8" w:rsidRDefault="008969D8" w:rsidP="008969D8">
      <w:pPr>
        <w:pStyle w:val="ListParagraph"/>
        <w:numPr>
          <w:ilvl w:val="0"/>
          <w:numId w:val="13"/>
        </w:numPr>
        <w:spacing w:line="276" w:lineRule="auto"/>
      </w:pPr>
      <w:r>
        <w:t>A</w:t>
      </w:r>
      <w:r w:rsidRPr="00350A33">
        <w:t xml:space="preserve">dopting these SFMs as balloted HL7 standards.  </w:t>
      </w:r>
    </w:p>
    <w:p w:rsidR="008969D8" w:rsidRDefault="008969D8" w:rsidP="008969D8"/>
    <w:p w:rsidR="008969D8" w:rsidRDefault="008969D8" w:rsidP="008969D8">
      <w:r w:rsidRPr="00350A33">
        <w:t xml:space="preserve">These activities are coordinated by the HL7 Services Oriented Architecture </w:t>
      </w:r>
      <w:ins w:id="50" w:author="Enrique Meneses" w:date="2015-02-03T08:36:00Z">
        <w:r w:rsidR="003C1B4D">
          <w:t>WG</w:t>
        </w:r>
      </w:ins>
      <w:del w:id="51" w:author="Enrique Meneses" w:date="2015-02-03T08:36:00Z">
        <w:r w:rsidRPr="00350A33" w:rsidDel="003C1B4D">
          <w:delText>SIG</w:delText>
        </w:r>
      </w:del>
      <w:r w:rsidRPr="00350A33">
        <w:t xml:space="preserve"> in collaboration with other HL7 committees. For this DSTU, the Coordination of Care Service Specification Project is sponsored by the HL7 Patient Care Working Group in close collaboration with the Care Plan project which is leading in the specification of the clinical domain models [</w:t>
      </w:r>
      <w:hyperlink r:id="rId24" w:history="1">
        <w:r w:rsidRPr="00A24428">
          <w:rPr>
            <w:rStyle w:val="Hyperlink"/>
          </w:rPr>
          <w:t>http://wiki.hl7.org/index.php?title=Care_Plan_Project</w:t>
        </w:r>
      </w:hyperlink>
      <w:r w:rsidRPr="00350A33">
        <w:t>].</w:t>
      </w:r>
    </w:p>
    <w:p w:rsidR="008969D8" w:rsidRPr="00350A33" w:rsidRDefault="008969D8" w:rsidP="008969D8">
      <w:r w:rsidRPr="00350A33">
        <w:t xml:space="preserve">Based on the HL7 SFMs, OMG will develop “Requests for Proposals” (RFPs) that are the basis of the OMG standardization process.  This process allows vendors and other submitters to propose solutions that satisfy the mandatory and optional requirements expressed in the RFP while leaving design flexibility to the submitters and implementation flexibility to the users of the standard.  The result of this collaboration is an RFP Submission, which will be referred to in the HSSP process as a Service Technical Model (STM). HL7 members, content, and concerns are integral to this process, and will </w:t>
      </w:r>
      <w:r>
        <w:t xml:space="preserve">be </w:t>
      </w:r>
      <w:r w:rsidRPr="00350A33">
        <w:t>explicitly included in the RFP creation and evaluation process.</w:t>
      </w:r>
    </w:p>
    <w:p w:rsidR="008969D8" w:rsidRPr="008C7013" w:rsidRDefault="008969D8" w:rsidP="008969D8">
      <w:r w:rsidRPr="00350A33">
        <w:t xml:space="preserve">It is important to note that the HL7 SFMs specify the </w:t>
      </w:r>
      <w:r w:rsidRPr="00350A33">
        <w:rPr>
          <w:i/>
          <w:iCs/>
        </w:rPr>
        <w:t>functional</w:t>
      </w:r>
      <w:r w:rsidRPr="00350A33">
        <w:t xml:space="preserve"> requirements of a service, the OMG RFPs specify the </w:t>
      </w:r>
      <w:r w:rsidRPr="00350A33">
        <w:rPr>
          <w:i/>
          <w:iCs/>
        </w:rPr>
        <w:t>technical</w:t>
      </w:r>
      <w:r w:rsidRPr="00350A33">
        <w:t xml:space="preserve"> requirements of a service, and the STM represents the resulting technical model, except as specified below. In many cases, SFMs describe an overall coherent set of functional capabilities and / or define a minimum set of behaviors necessary to guarantee a minimal level of service in a deployment scenario. These capabilities may be specialized or subdivided from both functional and informational (semantic) perspectives to provide conformance “profiles” that may be used as the basis for the OMG RFP process and/or implemented. </w:t>
      </w:r>
    </w:p>
    <w:p w:rsidR="008969D8" w:rsidRPr="0015588B" w:rsidRDefault="008969D8" w:rsidP="008969D8">
      <w:pPr>
        <w:pStyle w:val="Heading2"/>
      </w:pPr>
      <w:bookmarkStart w:id="52" w:name="_Toc180914099"/>
      <w:bookmarkStart w:id="53" w:name="_Toc374189065"/>
      <w:bookmarkStart w:id="54" w:name="_Toc383376594"/>
      <w:r w:rsidRPr="0015588B">
        <w:t>Service Definition Principles</w:t>
      </w:r>
      <w:bookmarkEnd w:id="52"/>
      <w:bookmarkEnd w:id="53"/>
      <w:bookmarkEnd w:id="54"/>
    </w:p>
    <w:p w:rsidR="008969D8" w:rsidRPr="0015588B" w:rsidRDefault="008969D8" w:rsidP="008969D8">
      <w:r w:rsidRPr="0015588B">
        <w:t>The high level principles regarding service definition that have been adopted by the Services Specification Project are as follows:</w:t>
      </w:r>
    </w:p>
    <w:p w:rsidR="008969D8" w:rsidRPr="0015588B" w:rsidRDefault="008969D8" w:rsidP="008969D8">
      <w:pPr>
        <w:numPr>
          <w:ilvl w:val="0"/>
          <w:numId w:val="14"/>
        </w:numPr>
        <w:spacing w:before="120" w:line="240" w:lineRule="auto"/>
      </w:pPr>
      <w:r w:rsidRPr="0015588B">
        <w:t xml:space="preserve">Service Specifications shall be well defined and clearly scoped and with well understood requirements and responsibilities.  </w:t>
      </w:r>
    </w:p>
    <w:p w:rsidR="008969D8" w:rsidRPr="0015588B" w:rsidRDefault="008969D8" w:rsidP="008969D8">
      <w:pPr>
        <w:numPr>
          <w:ilvl w:val="0"/>
          <w:numId w:val="14"/>
        </w:numPr>
        <w:spacing w:before="120" w:line="240" w:lineRule="auto"/>
      </w:pPr>
      <w:r w:rsidRPr="0015588B">
        <w:t>Services should have a unity of purpose (e.g., fulfilling one domain or area) but services themselves may be composable.</w:t>
      </w:r>
    </w:p>
    <w:p w:rsidR="008969D8" w:rsidRPr="0015588B" w:rsidRDefault="008969D8" w:rsidP="008969D8">
      <w:pPr>
        <w:numPr>
          <w:ilvl w:val="0"/>
          <w:numId w:val="14"/>
        </w:numPr>
        <w:spacing w:before="120" w:line="240" w:lineRule="auto"/>
      </w:pPr>
      <w:r w:rsidRPr="0015588B">
        <w:t>Services will be specified sufficiently to address functional, semantic, and structural interoperability.</w:t>
      </w:r>
    </w:p>
    <w:p w:rsidR="008969D8" w:rsidRPr="0015588B" w:rsidRDefault="008969D8" w:rsidP="008969D8">
      <w:pPr>
        <w:numPr>
          <w:ilvl w:val="0"/>
          <w:numId w:val="14"/>
        </w:numPr>
        <w:spacing w:before="120" w:line="240" w:lineRule="auto"/>
      </w:pPr>
      <w:r w:rsidRPr="0015588B">
        <w:t>It must be possible to replace one conformant service implementation with another meeting the same service specification while maintaining functionality of the system.</w:t>
      </w:r>
    </w:p>
    <w:p w:rsidR="008969D8" w:rsidRPr="0015588B" w:rsidRDefault="008969D8" w:rsidP="008969D8">
      <w:r w:rsidRPr="0015588B">
        <w:t>A Service at the SFM level is regarded as a system component; the meaning of the term “(system) component” in this context is consistent with UML usage</w:t>
      </w:r>
      <w:r w:rsidRPr="0015588B">
        <w:rPr>
          <w:rStyle w:val="FootnoteReference"/>
        </w:rPr>
        <w:footnoteReference w:id="1"/>
      </w:r>
      <w:r w:rsidRPr="0015588B">
        <w:t>.</w:t>
      </w:r>
      <w:r>
        <w:t xml:space="preserve"> </w:t>
      </w:r>
      <w:r w:rsidRPr="0015588B">
        <w:t xml:space="preserve">A component is a modular unit with well-defined interfaces that is replaceable within its environment. A component can always be considered an autonomous unit within a system or subsystem. It has one or more provided and/or required interfaces, and its internals are hidden and inaccessible other than as provided by its interfaces. </w:t>
      </w:r>
    </w:p>
    <w:p w:rsidR="008969D8" w:rsidRPr="0015588B" w:rsidRDefault="008969D8" w:rsidP="008969D8">
      <w:r w:rsidRPr="0015588B">
        <w:t>Each Service’s Functional Model defines the interfaces that the service exposes to its environment, and the service’s dependencies on services provided by other components in its environment. Dependencies in the Functional Model relate to services that have or may in future have a Functional Model at a similar level; detail dependencies on low-level utility services should not be included, as that level of design is not in scope for the Functional Model.</w:t>
      </w:r>
    </w:p>
    <w:p w:rsidR="008969D8" w:rsidRPr="0015588B" w:rsidRDefault="008969D8" w:rsidP="008969D8">
      <w:pPr>
        <w:rPr>
          <w:rFonts w:cs="Arial"/>
        </w:rPr>
      </w:pPr>
      <w:r w:rsidRPr="0015588B">
        <w:t>The manner in which services and interfaces are deployed, discovered, and so forth is outside the scope of the Functional Model. However, HSSP Functional Models may reference content from other areas of HSSP work that deals with architecture, deployment, naming and so forth. Except where explicitly specified, these references are to be considered informative only. All other interactions within the scope of the scenarios identified above are in the scope of the Functional Model.</w:t>
      </w:r>
      <w:r w:rsidRPr="0015588B" w:rsidDel="00360B7C">
        <w:rPr>
          <w:rFonts w:cs="Arial"/>
        </w:rPr>
        <w:t xml:space="preserve"> </w:t>
      </w:r>
    </w:p>
    <w:p w:rsidR="008969D8" w:rsidRPr="0015588B" w:rsidRDefault="008969D8" w:rsidP="008969D8">
      <w:r w:rsidRPr="0015588B">
        <w:t>Reference may be made to other specifications for interface descriptions, for example where an interface is governed by an existing standard.</w:t>
      </w:r>
    </w:p>
    <w:p w:rsidR="008969D8" w:rsidRPr="0015588B" w:rsidRDefault="008969D8" w:rsidP="008969D8">
      <w:pPr>
        <w:pStyle w:val="Heading2"/>
      </w:pPr>
      <w:bookmarkStart w:id="55" w:name="_Toc180914100"/>
      <w:bookmarkStart w:id="56" w:name="_Toc374189066"/>
      <w:bookmarkStart w:id="57" w:name="_Toc383376595"/>
      <w:r w:rsidRPr="0015588B">
        <w:t>Overall disclaimers</w:t>
      </w:r>
      <w:bookmarkEnd w:id="55"/>
      <w:bookmarkEnd w:id="56"/>
      <w:bookmarkEnd w:id="57"/>
    </w:p>
    <w:p w:rsidR="008969D8" w:rsidRPr="0015588B" w:rsidRDefault="008969D8" w:rsidP="008969D8">
      <w:pPr>
        <w:numPr>
          <w:ilvl w:val="0"/>
          <w:numId w:val="15"/>
        </w:numPr>
        <w:tabs>
          <w:tab w:val="num" w:pos="2232"/>
        </w:tabs>
        <w:spacing w:before="120" w:line="240" w:lineRule="auto"/>
      </w:pPr>
      <w:r w:rsidRPr="0015588B">
        <w:t xml:space="preserve">Examples are illustrative and not normative unless otherwise specified </w:t>
      </w:r>
    </w:p>
    <w:p w:rsidR="008969D8" w:rsidRPr="0015588B" w:rsidRDefault="008969D8" w:rsidP="008969D8">
      <w:pPr>
        <w:numPr>
          <w:ilvl w:val="0"/>
          <w:numId w:val="15"/>
        </w:numPr>
        <w:tabs>
          <w:tab w:val="num" w:pos="2232"/>
        </w:tabs>
        <w:spacing w:before="120" w:line="240" w:lineRule="auto"/>
      </w:pPr>
      <w:r w:rsidRPr="0015588B">
        <w:t xml:space="preserve">The scope of information content of HSSP service specifications is not limited to HL7 content models. At a minimum, however, specifications should provide a semantic profile as part of its conformance profile to provide support for HL7 content models where applicable. </w:t>
      </w:r>
    </w:p>
    <w:p w:rsidR="008969D8" w:rsidRPr="0015588B" w:rsidRDefault="008969D8" w:rsidP="008969D8">
      <w:pPr>
        <w:pStyle w:val="Heading2"/>
      </w:pPr>
      <w:bookmarkStart w:id="58" w:name="_Toc180914101"/>
      <w:bookmarkStart w:id="59" w:name="_Toc374189067"/>
      <w:bookmarkStart w:id="60" w:name="_Toc383376596"/>
      <w:r w:rsidRPr="0015588B">
        <w:t>Readers Guide</w:t>
      </w:r>
      <w:bookmarkEnd w:id="58"/>
      <w:bookmarkEnd w:id="59"/>
      <w:bookmarkEnd w:id="60"/>
      <w:r w:rsidRPr="0015588B">
        <w:t xml:space="preserve"> </w:t>
      </w:r>
    </w:p>
    <w:p w:rsidR="008969D8" w:rsidRPr="0015588B" w:rsidRDefault="008969D8" w:rsidP="008969D8">
      <w:r w:rsidRPr="0015588B">
        <w:t>Based upon the nature of your interest, we suggest the following as areas to focus your attention:</w:t>
      </w:r>
    </w:p>
    <w:tbl>
      <w:tblPr>
        <w:tblStyle w:val="LightList-Accent1"/>
        <w:tblW w:w="0" w:type="auto"/>
        <w:tblLook w:val="04A0" w:firstRow="1" w:lastRow="0" w:firstColumn="1" w:lastColumn="0" w:noHBand="0" w:noVBand="1"/>
      </w:tblPr>
      <w:tblGrid>
        <w:gridCol w:w="4788"/>
        <w:gridCol w:w="4788"/>
      </w:tblGrid>
      <w:tr w:rsidR="008969D8" w:rsidTr="0052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69D8" w:rsidRDefault="008969D8" w:rsidP="005217B1">
            <w:r>
              <w:t>Audience</w:t>
            </w:r>
          </w:p>
        </w:tc>
        <w:tc>
          <w:tcPr>
            <w:tcW w:w="4788" w:type="dxa"/>
          </w:tcPr>
          <w:p w:rsidR="008969D8" w:rsidRDefault="008969D8" w:rsidP="005217B1">
            <w:pPr>
              <w:cnfStyle w:val="100000000000" w:firstRow="1" w:lastRow="0" w:firstColumn="0" w:lastColumn="0" w:oddVBand="0" w:evenVBand="0" w:oddHBand="0" w:evenHBand="0" w:firstRowFirstColumn="0" w:firstRowLastColumn="0" w:lastRowFirstColumn="0" w:lastRowLastColumn="0"/>
            </w:pPr>
            <w:r>
              <w:t>Sections (In order of priority)</w:t>
            </w:r>
          </w:p>
        </w:tc>
      </w:tr>
      <w:tr w:rsidR="008969D8" w:rsidTr="0052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69D8" w:rsidRDefault="008969D8" w:rsidP="005217B1">
            <w:r w:rsidRPr="0015588B">
              <w:rPr>
                <w:rFonts w:ascii="Book Antiqua" w:hAnsi="Book Antiqua" w:cs="Book Antiqua"/>
              </w:rPr>
              <w:t>Domain Committees, SME’s</w:t>
            </w:r>
          </w:p>
        </w:tc>
        <w:tc>
          <w:tcPr>
            <w:tcW w:w="4788" w:type="dxa"/>
          </w:tcPr>
          <w:p w:rsidR="008969D8" w:rsidRDefault="008B6046" w:rsidP="005217B1">
            <w:pPr>
              <w:cnfStyle w:val="000000100000" w:firstRow="0" w:lastRow="0" w:firstColumn="0" w:lastColumn="0" w:oddVBand="0" w:evenVBand="0" w:oddHBand="1" w:evenHBand="0" w:firstRowFirstColumn="0" w:firstRowLastColumn="0" w:lastRowFirstColumn="0" w:lastRowLastColumn="0"/>
            </w:pPr>
            <w:r>
              <w:rPr>
                <w:rFonts w:ascii="Book Antiqua" w:hAnsi="Book Antiqua" w:cs="Book Antiqua"/>
              </w:rPr>
              <w:t xml:space="preserve">1, </w:t>
            </w:r>
            <w:r w:rsidR="00F854EB">
              <w:rPr>
                <w:rFonts w:ascii="Book Antiqua" w:hAnsi="Book Antiqua" w:cs="Book Antiqua"/>
              </w:rPr>
              <w:t>2,</w:t>
            </w:r>
            <w:r>
              <w:rPr>
                <w:rFonts w:ascii="Book Antiqua" w:hAnsi="Book Antiqua" w:cs="Book Antiqua"/>
              </w:rPr>
              <w:t xml:space="preserve"> </w:t>
            </w:r>
            <w:r w:rsidR="00F854EB">
              <w:rPr>
                <w:rFonts w:ascii="Book Antiqua" w:hAnsi="Book Antiqua" w:cs="Book Antiqua"/>
              </w:rPr>
              <w:t>3,</w:t>
            </w:r>
            <w:r>
              <w:rPr>
                <w:rFonts w:ascii="Book Antiqua" w:hAnsi="Book Antiqua" w:cs="Book Antiqua"/>
              </w:rPr>
              <w:t xml:space="preserve"> </w:t>
            </w:r>
            <w:r w:rsidR="00F854EB">
              <w:rPr>
                <w:rFonts w:ascii="Book Antiqua" w:hAnsi="Book Antiqua" w:cs="Book Antiqua"/>
              </w:rPr>
              <w:t>4</w:t>
            </w:r>
          </w:p>
        </w:tc>
      </w:tr>
      <w:tr w:rsidR="008969D8" w:rsidTr="005217B1">
        <w:tc>
          <w:tcPr>
            <w:cnfStyle w:val="001000000000" w:firstRow="0" w:lastRow="0" w:firstColumn="1" w:lastColumn="0" w:oddVBand="0" w:evenVBand="0" w:oddHBand="0" w:evenHBand="0" w:firstRowFirstColumn="0" w:firstRowLastColumn="0" w:lastRowFirstColumn="0" w:lastRowLastColumn="0"/>
            <w:tcW w:w="4788" w:type="dxa"/>
          </w:tcPr>
          <w:p w:rsidR="008969D8" w:rsidRDefault="008969D8" w:rsidP="005217B1">
            <w:r>
              <w:rPr>
                <w:rFonts w:ascii="Book Antiqua" w:hAnsi="Book Antiqua" w:cs="Book Antiqua"/>
              </w:rPr>
              <w:t>Architects, HSSP</w:t>
            </w:r>
          </w:p>
        </w:tc>
        <w:tc>
          <w:tcPr>
            <w:tcW w:w="4788" w:type="dxa"/>
          </w:tcPr>
          <w:p w:rsidR="008969D8" w:rsidRDefault="008B6046" w:rsidP="005217B1">
            <w:pPr>
              <w:cnfStyle w:val="000000000000" w:firstRow="0" w:lastRow="0" w:firstColumn="0" w:lastColumn="0" w:oddVBand="0" w:evenVBand="0" w:oddHBand="0" w:evenHBand="0" w:firstRowFirstColumn="0" w:firstRowLastColumn="0" w:lastRowFirstColumn="0" w:lastRowLastColumn="0"/>
            </w:pPr>
            <w:r>
              <w:rPr>
                <w:rFonts w:ascii="Book Antiqua" w:hAnsi="Book Antiqua" w:cs="Book Antiqua"/>
              </w:rPr>
              <w:t xml:space="preserve">1, </w:t>
            </w:r>
            <w:r w:rsidR="00F854EB">
              <w:rPr>
                <w:rFonts w:ascii="Book Antiqua" w:hAnsi="Book Antiqua" w:cs="Book Antiqua"/>
              </w:rPr>
              <w:t xml:space="preserve">3, </w:t>
            </w:r>
            <w:r w:rsidR="003B5AD8">
              <w:rPr>
                <w:rFonts w:ascii="Book Antiqua" w:hAnsi="Book Antiqua" w:cs="Book Antiqua"/>
              </w:rPr>
              <w:t>4</w:t>
            </w:r>
          </w:p>
        </w:tc>
      </w:tr>
      <w:tr w:rsidR="008969D8" w:rsidTr="005217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69D8" w:rsidRDefault="008969D8" w:rsidP="005217B1">
            <w:r>
              <w:rPr>
                <w:rFonts w:ascii="Book Antiqua" w:hAnsi="Book Antiqua" w:cs="Book Antiqua"/>
              </w:rPr>
              <w:t>RFP Submitters</w:t>
            </w:r>
          </w:p>
        </w:tc>
        <w:tc>
          <w:tcPr>
            <w:tcW w:w="4788" w:type="dxa"/>
          </w:tcPr>
          <w:p w:rsidR="008969D8" w:rsidRDefault="008B6046" w:rsidP="005217B1">
            <w:pPr>
              <w:cnfStyle w:val="000000100000" w:firstRow="0" w:lastRow="0" w:firstColumn="0" w:lastColumn="0" w:oddVBand="0" w:evenVBand="0" w:oddHBand="1" w:evenHBand="0" w:firstRowFirstColumn="0" w:firstRowLastColumn="0" w:lastRowFirstColumn="0" w:lastRowLastColumn="0"/>
            </w:pPr>
            <w:r>
              <w:rPr>
                <w:rFonts w:ascii="Book Antiqua" w:hAnsi="Book Antiqua" w:cs="Book Antiqua"/>
              </w:rPr>
              <w:t>1, 5, 4, 3</w:t>
            </w:r>
          </w:p>
        </w:tc>
      </w:tr>
    </w:tbl>
    <w:p w:rsidR="008969D8" w:rsidRPr="00B87199" w:rsidRDefault="008969D8" w:rsidP="008969D8"/>
    <w:p w:rsidR="008969D8" w:rsidRDefault="008969D8" w:rsidP="007B4937">
      <w:pPr>
        <w:pStyle w:val="Heading1"/>
        <w:numPr>
          <w:ilvl w:val="0"/>
          <w:numId w:val="2"/>
        </w:numPr>
        <w:rPr>
          <w:rFonts w:ascii="Arial" w:hAnsi="Arial" w:cs="Arial"/>
        </w:rPr>
      </w:pPr>
      <w:bookmarkStart w:id="61" w:name="_Toc374189068"/>
      <w:bookmarkStart w:id="62" w:name="_Toc383376597"/>
      <w:r>
        <w:rPr>
          <w:rFonts w:ascii="Arial" w:hAnsi="Arial" w:cs="Arial"/>
        </w:rPr>
        <w:t>Executive Summary</w:t>
      </w:r>
      <w:bookmarkEnd w:id="61"/>
      <w:bookmarkEnd w:id="62"/>
    </w:p>
    <w:p w:rsidR="008969D8" w:rsidRDefault="008969D8">
      <w:pPr>
        <w:pStyle w:val="Heading2"/>
        <w:numPr>
          <w:ilvl w:val="1"/>
          <w:numId w:val="2"/>
        </w:numPr>
        <w:pPrChange w:id="63" w:author="Jones, Emma" w:date="2015-01-08T16:48:00Z">
          <w:pPr>
            <w:pStyle w:val="Heading2"/>
          </w:pPr>
        </w:pPrChange>
      </w:pPr>
      <w:bookmarkStart w:id="64" w:name="_Toc374189069"/>
      <w:bookmarkStart w:id="65" w:name="_Toc383376598"/>
      <w:r>
        <w:t>Background</w:t>
      </w:r>
      <w:r>
        <w:rPr>
          <w:rFonts w:cs="Arial"/>
          <w:color w:val="000000"/>
          <w:vertAlign w:val="superscript"/>
        </w:rPr>
        <w:t>1</w:t>
      </w:r>
      <w:bookmarkEnd w:id="64"/>
      <w:bookmarkEnd w:id="65"/>
    </w:p>
    <w:p w:rsidR="008969D8" w:rsidRPr="00DF6911" w:rsidRDefault="00D12F58" w:rsidP="008969D8">
      <w:pPr>
        <w:autoSpaceDE w:val="0"/>
        <w:autoSpaceDN w:val="0"/>
        <w:adjustRightInd w:val="0"/>
        <w:spacing w:after="0" w:line="240" w:lineRule="auto"/>
        <w:rPr>
          <w:rFonts w:cs="Arial"/>
          <w:color w:val="000000"/>
          <w:rPrChange w:id="66" w:author="Enrique Meneses" w:date="2015-02-03T12:43:00Z">
            <w:rPr>
              <w:rFonts w:cs="Arial"/>
              <w:color w:val="000000"/>
              <w:sz w:val="22"/>
              <w:szCs w:val="22"/>
            </w:rPr>
          </w:rPrChange>
        </w:rPr>
      </w:pPr>
      <w:r w:rsidRPr="00DF6911">
        <w:rPr>
          <w:rFonts w:cs="Arial"/>
          <w:color w:val="000000"/>
          <w:rPrChange w:id="67" w:author="Enrique Meneses" w:date="2015-02-03T12:43:00Z">
            <w:rPr>
              <w:rFonts w:cs="Arial"/>
              <w:color w:val="000000"/>
              <w:sz w:val="22"/>
              <w:szCs w:val="22"/>
            </w:rPr>
          </w:rPrChange>
        </w:rPr>
        <w:t>The World Health Organization (WHO) defines chronic diseases as “diseases that are of long duration and generally slow progression (</w:t>
      </w:r>
      <w:hyperlink r:id="rId25" w:history="1">
        <w:r w:rsidRPr="00E752FD">
          <w:rPr>
            <w:rStyle w:val="Hyperlink"/>
          </w:rPr>
          <w:t>http://www.who.int/topics/chronic_diseases/en/</w:t>
        </w:r>
      </w:hyperlink>
      <w:r w:rsidRPr="00DF6911">
        <w:rPr>
          <w:rFonts w:cs="Arial"/>
          <w:color w:val="000000"/>
          <w:rPrChange w:id="68" w:author="Enrique Meneses" w:date="2015-02-03T12:43:00Z">
            <w:rPr>
              <w:rFonts w:cs="Arial"/>
              <w:color w:val="000000"/>
              <w:sz w:val="22"/>
              <w:szCs w:val="22"/>
            </w:rPr>
          </w:rPrChange>
        </w:rPr>
        <w:t>)” and can have long-term effects.  “Chronic” is usually applied to diseases lasting over 3 months (</w:t>
      </w:r>
      <w:r w:rsidRPr="00DF6911">
        <w:rPr>
          <w:rFonts w:cs="Arial"/>
          <w:color w:val="000000"/>
          <w:shd w:val="clear" w:color="auto" w:fill="FFFFFF"/>
          <w:rPrChange w:id="69" w:author="Enrique Meneses" w:date="2015-02-03T12:43:00Z">
            <w:rPr>
              <w:rFonts w:cs="Arial"/>
              <w:color w:val="000000"/>
              <w:sz w:val="22"/>
              <w:szCs w:val="22"/>
              <w:shd w:val="clear" w:color="auto" w:fill="FFFFFF"/>
            </w:rPr>
          </w:rPrChange>
        </w:rPr>
        <w:t>World Health Organization</w:t>
      </w:r>
      <w:r w:rsidRPr="00DF6911">
        <w:rPr>
          <w:rFonts w:cs="Arial"/>
          <w:color w:val="000000"/>
          <w:rPrChange w:id="70" w:author="Enrique Meneses" w:date="2015-02-03T12:43:00Z">
            <w:rPr>
              <w:rFonts w:cs="Arial"/>
              <w:color w:val="000000"/>
              <w:sz w:val="22"/>
              <w:szCs w:val="22"/>
            </w:rPr>
          </w:rPrChange>
        </w:rPr>
        <w:t>).  Individuals of all ages are living longer with chronic illness and disability. The World Health Organization</w:t>
      </w:r>
      <w:r w:rsidR="009A5C98" w:rsidRPr="00DF6911">
        <w:rPr>
          <w:rFonts w:cs="Arial"/>
          <w:vertAlign w:val="superscript"/>
        </w:rPr>
        <w:footnoteReference w:id="2"/>
      </w:r>
      <w:r w:rsidRPr="00DF6911">
        <w:rPr>
          <w:rFonts w:cs="Arial"/>
          <w:color w:val="000000"/>
          <w:rPrChange w:id="71" w:author="Enrique Meneses" w:date="2015-02-03T12:43:00Z">
            <w:rPr>
              <w:rFonts w:cs="Arial"/>
              <w:color w:val="000000"/>
              <w:sz w:val="22"/>
              <w:szCs w:val="22"/>
            </w:rPr>
          </w:rPrChange>
        </w:rPr>
        <w:t xml:space="preserve"> estimates </w:t>
      </w:r>
      <w:r w:rsidRPr="00DF6911">
        <w:rPr>
          <w:rFonts w:cs="Arial"/>
          <w:rPrChange w:id="72" w:author="Enrique Meneses" w:date="2015-02-03T12:43:00Z">
            <w:rPr>
              <w:rFonts w:cs="Arial"/>
              <w:sz w:val="22"/>
              <w:szCs w:val="22"/>
            </w:rPr>
          </w:rPrChange>
        </w:rPr>
        <w:t xml:space="preserve">63% of all annual deaths (~36 million people) are attributable to non-communicable or chronic diseases.  </w:t>
      </w:r>
      <w:r w:rsidRPr="00DF6911">
        <w:rPr>
          <w:rFonts w:cs="Arial"/>
          <w:color w:val="000000"/>
          <w:rPrChange w:id="73" w:author="Enrique Meneses" w:date="2015-02-03T12:43:00Z">
            <w:rPr>
              <w:rFonts w:cs="Arial"/>
              <w:color w:val="000000"/>
              <w:sz w:val="22"/>
              <w:szCs w:val="22"/>
            </w:rPr>
          </w:rPrChange>
        </w:rPr>
        <w:t xml:space="preserve">As the number and complexity of health conditions increase over time and episodes of acute illness are superimposed, the number of care providers contributing to individual care increases as well.  With this complexity, it becomes significantly more difficult to align and coordinate care among diverse providers who frequently span multiple sites. </w:t>
      </w:r>
    </w:p>
    <w:p w:rsidR="00824101" w:rsidRPr="00DF6911" w:rsidRDefault="00824101" w:rsidP="008969D8">
      <w:pPr>
        <w:autoSpaceDE w:val="0"/>
        <w:autoSpaceDN w:val="0"/>
        <w:adjustRightInd w:val="0"/>
        <w:spacing w:after="0" w:line="240" w:lineRule="auto"/>
        <w:rPr>
          <w:rFonts w:cs="Arial"/>
          <w:color w:val="000000"/>
          <w:rPrChange w:id="74" w:author="Enrique Meneses" w:date="2015-02-03T12:43:00Z">
            <w:rPr>
              <w:rFonts w:cs="Arial"/>
              <w:color w:val="000000"/>
              <w:sz w:val="22"/>
              <w:szCs w:val="22"/>
            </w:rPr>
          </w:rPrChange>
        </w:rPr>
      </w:pPr>
    </w:p>
    <w:p w:rsidR="008969D8" w:rsidRPr="00DF6911" w:rsidRDefault="008969D8" w:rsidP="008969D8">
      <w:pPr>
        <w:pStyle w:val="BodyText"/>
        <w:rPr>
          <w:rFonts w:ascii="Arial" w:eastAsia="Times New Roman" w:hAnsi="Arial" w:cs="Arial"/>
          <w:color w:val="000000"/>
          <w:kern w:val="0"/>
          <w:sz w:val="20"/>
          <w:szCs w:val="20"/>
          <w:lang w:eastAsia="en-US" w:bidi="ar-SA"/>
          <w:rPrChange w:id="75" w:author="Enrique Meneses" w:date="2015-02-03T12:43:00Z">
            <w:rPr>
              <w:rFonts w:ascii="Arial" w:eastAsia="Times New Roman" w:hAnsi="Arial" w:cs="Arial"/>
              <w:color w:val="000000"/>
              <w:kern w:val="0"/>
              <w:szCs w:val="22"/>
              <w:lang w:eastAsia="en-US" w:bidi="ar-SA"/>
            </w:rPr>
          </w:rPrChange>
        </w:rPr>
      </w:pPr>
      <w:r w:rsidRPr="00DF6911">
        <w:rPr>
          <w:rFonts w:ascii="Arial" w:eastAsia="Times New Roman" w:hAnsi="Arial" w:cs="Arial"/>
          <w:color w:val="000000"/>
          <w:kern w:val="0"/>
          <w:sz w:val="20"/>
          <w:szCs w:val="20"/>
          <w:lang w:eastAsia="en-US" w:bidi="ar-SA"/>
          <w:rPrChange w:id="76" w:author="Enrique Meneses" w:date="2015-02-03T12:43:00Z">
            <w:rPr>
              <w:rFonts w:ascii="Arial" w:eastAsia="Times New Roman" w:hAnsi="Arial" w:cs="Arial"/>
              <w:color w:val="000000"/>
              <w:kern w:val="0"/>
              <w:szCs w:val="22"/>
              <w:lang w:eastAsia="en-US" w:bidi="ar-SA"/>
            </w:rPr>
          </w:rPrChange>
        </w:rPr>
        <w:t>The numbers of health care service delivery encounters required by individuals, as well as the failure to deliver and coordinate needed services are significant sources of frustration and errors and are drivers of health care expenditures. According to claims data reported for US Medicare beneficiaries in 2003-2004, 19.6% of re-hospitalizations occurred 30 days after discharge. This translated into $17.4 billion dollars in hospital payments from Medicare in 2004</w:t>
      </w:r>
      <w:r w:rsidRPr="00DF6911">
        <w:rPr>
          <w:rFonts w:ascii="Arial" w:eastAsia="Times New Roman" w:hAnsi="Arial" w:cs="Arial"/>
          <w:color w:val="000000"/>
          <w:kern w:val="0"/>
          <w:sz w:val="20"/>
          <w:szCs w:val="20"/>
          <w:vertAlign w:val="superscript"/>
          <w:lang w:eastAsia="en-US" w:bidi="ar-SA"/>
          <w:rPrChange w:id="77" w:author="Enrique Meneses" w:date="2015-02-03T12:43:00Z">
            <w:rPr>
              <w:rFonts w:ascii="Arial" w:eastAsia="Times New Roman" w:hAnsi="Arial" w:cs="Arial"/>
              <w:color w:val="000000"/>
              <w:kern w:val="0"/>
              <w:szCs w:val="22"/>
              <w:vertAlign w:val="superscript"/>
              <w:lang w:eastAsia="en-US" w:bidi="ar-SA"/>
            </w:rPr>
          </w:rPrChange>
        </w:rPr>
        <w:t>3</w:t>
      </w:r>
      <w:r w:rsidRPr="00DF6911">
        <w:rPr>
          <w:rFonts w:ascii="Arial" w:eastAsia="Times New Roman" w:hAnsi="Arial" w:cs="Arial"/>
          <w:color w:val="000000"/>
          <w:kern w:val="0"/>
          <w:sz w:val="20"/>
          <w:szCs w:val="20"/>
          <w:lang w:eastAsia="en-US" w:bidi="ar-SA"/>
          <w:rPrChange w:id="78" w:author="Enrique Meneses" w:date="2015-02-03T12:43:00Z">
            <w:rPr>
              <w:rFonts w:ascii="Arial" w:eastAsia="Times New Roman" w:hAnsi="Arial" w:cs="Arial"/>
              <w:color w:val="000000"/>
              <w:kern w:val="0"/>
              <w:szCs w:val="22"/>
              <w:lang w:eastAsia="en-US" w:bidi="ar-SA"/>
            </w:rPr>
          </w:rPrChange>
        </w:rPr>
        <w:t xml:space="preserve">. Providing person-centered care is particularly important for medically-complex and/or functionally impaired individuals given the complexity, range, and on-going and evolving nature of their health status and the services needed. Effective, collaborative partnerships between service providers and individuals are necessary to ensure that individuals have the ability to participate in planning their care and that their wants, needs, and preferences are respected in health care decision making. </w:t>
      </w:r>
    </w:p>
    <w:p w:rsidR="008969D8" w:rsidRPr="00DF6911" w:rsidRDefault="008969D8" w:rsidP="008969D8">
      <w:pPr>
        <w:pStyle w:val="BodyText"/>
        <w:ind w:right="634"/>
        <w:rPr>
          <w:sz w:val="20"/>
          <w:szCs w:val="20"/>
          <w:rPrChange w:id="79" w:author="Enrique Meneses" w:date="2015-02-03T12:43:00Z">
            <w:rPr>
              <w:szCs w:val="22"/>
            </w:rPr>
          </w:rPrChange>
        </w:rPr>
      </w:pPr>
    </w:p>
    <w:p w:rsidR="008969D8" w:rsidRPr="00DF6911" w:rsidRDefault="008969D8" w:rsidP="008969D8">
      <w:pPr>
        <w:pStyle w:val="BodyText"/>
        <w:rPr>
          <w:rFonts w:ascii="Arial" w:eastAsia="Times New Roman" w:hAnsi="Arial" w:cs="Arial"/>
          <w:color w:val="000000"/>
          <w:kern w:val="0"/>
          <w:sz w:val="20"/>
          <w:szCs w:val="20"/>
          <w:lang w:eastAsia="en-US" w:bidi="ar-SA"/>
          <w:rPrChange w:id="80" w:author="Enrique Meneses" w:date="2015-02-03T12:43:00Z">
            <w:rPr>
              <w:rFonts w:ascii="Arial" w:eastAsia="Times New Roman" w:hAnsi="Arial" w:cs="Arial"/>
              <w:color w:val="000000"/>
              <w:kern w:val="0"/>
              <w:szCs w:val="22"/>
              <w:lang w:eastAsia="en-US" w:bidi="ar-SA"/>
            </w:rPr>
          </w:rPrChange>
        </w:rPr>
      </w:pPr>
      <w:r w:rsidRPr="00DF6911">
        <w:rPr>
          <w:rFonts w:ascii="Arial" w:eastAsia="Times New Roman" w:hAnsi="Arial" w:cs="Arial"/>
          <w:color w:val="000000"/>
          <w:kern w:val="0"/>
          <w:sz w:val="20"/>
          <w:szCs w:val="20"/>
          <w:lang w:eastAsia="en-US" w:bidi="ar-SA"/>
          <w:rPrChange w:id="81" w:author="Enrique Meneses" w:date="2015-02-03T12:43:00Z">
            <w:rPr>
              <w:rFonts w:ascii="Arial" w:eastAsia="Times New Roman" w:hAnsi="Arial" w:cs="Arial"/>
              <w:color w:val="000000"/>
              <w:kern w:val="0"/>
              <w:szCs w:val="22"/>
              <w:lang w:eastAsia="en-US" w:bidi="ar-SA"/>
            </w:rPr>
          </w:rPrChange>
        </w:rPr>
        <w:t xml:space="preserve">The ability to target appropriate services and to coordinate care over time, across multiple clinicians and sites of service, with the engagement of the individual (i.e. longitudinal coordination of care) is essential to alleviating fragmented, duplicative and costly care for these medically complex and/or functionally impaired persons. </w:t>
      </w:r>
    </w:p>
    <w:p w:rsidR="008969D8" w:rsidRPr="00DF6911" w:rsidRDefault="008969D8" w:rsidP="008969D8">
      <w:pPr>
        <w:autoSpaceDE w:val="0"/>
        <w:autoSpaceDN w:val="0"/>
        <w:adjustRightInd w:val="0"/>
        <w:spacing w:after="0" w:line="240" w:lineRule="auto"/>
        <w:rPr>
          <w:rFonts w:cs="Arial"/>
          <w:color w:val="000000"/>
          <w:rPrChange w:id="82" w:author="Enrique Meneses" w:date="2015-02-03T12:43:00Z">
            <w:rPr>
              <w:rFonts w:cs="Arial"/>
              <w:color w:val="000000"/>
              <w:sz w:val="22"/>
              <w:szCs w:val="22"/>
            </w:rPr>
          </w:rPrChange>
        </w:rPr>
      </w:pPr>
    </w:p>
    <w:p w:rsidR="008969D8" w:rsidRPr="00DF6911" w:rsidRDefault="008969D8" w:rsidP="008969D8">
      <w:pPr>
        <w:autoSpaceDE w:val="0"/>
        <w:autoSpaceDN w:val="0"/>
        <w:adjustRightInd w:val="0"/>
        <w:spacing w:after="0" w:line="240" w:lineRule="auto"/>
        <w:rPr>
          <w:rFonts w:cs="Arial"/>
          <w:color w:val="000000"/>
          <w:rPrChange w:id="83" w:author="Enrique Meneses" w:date="2015-02-03T12:43:00Z">
            <w:rPr>
              <w:rFonts w:cs="Arial"/>
              <w:color w:val="000000"/>
              <w:sz w:val="22"/>
              <w:szCs w:val="22"/>
            </w:rPr>
          </w:rPrChange>
        </w:rPr>
      </w:pPr>
      <w:r w:rsidRPr="00DF6911">
        <w:rPr>
          <w:rFonts w:cs="Arial"/>
          <w:color w:val="000000"/>
          <w:rPrChange w:id="84" w:author="Enrique Meneses" w:date="2015-02-03T12:43:00Z">
            <w:rPr>
              <w:rFonts w:cs="Arial"/>
              <w:color w:val="000000"/>
              <w:sz w:val="22"/>
              <w:szCs w:val="22"/>
            </w:rPr>
          </w:rPrChange>
        </w:rPr>
        <w:t>Efficient health information exchange to support coordination of care across multiple clinicians and care sites requires more than medication reconciliation and care summary exchanges. The availability and adoption of standards to support and inform care delivery independent of care setting is essential to alleviating fragmented, duplicative and costly care.</w:t>
      </w:r>
    </w:p>
    <w:p w:rsidR="008969D8" w:rsidRPr="00DF6911" w:rsidRDefault="008969D8" w:rsidP="008969D8">
      <w:pPr>
        <w:autoSpaceDE w:val="0"/>
        <w:autoSpaceDN w:val="0"/>
        <w:adjustRightInd w:val="0"/>
        <w:spacing w:after="0" w:line="240" w:lineRule="auto"/>
        <w:rPr>
          <w:rFonts w:cs="Arial"/>
          <w:color w:val="000000"/>
          <w:rPrChange w:id="85" w:author="Enrique Meneses" w:date="2015-02-03T12:43:00Z">
            <w:rPr>
              <w:rFonts w:cs="Arial"/>
              <w:color w:val="000000"/>
              <w:sz w:val="22"/>
              <w:szCs w:val="22"/>
            </w:rPr>
          </w:rPrChange>
        </w:rPr>
      </w:pPr>
      <w:r w:rsidRPr="00DF6911">
        <w:rPr>
          <w:rFonts w:cs="Arial"/>
          <w:color w:val="000000"/>
          <w:rPrChange w:id="86" w:author="Enrique Meneses" w:date="2015-02-03T12:43:00Z">
            <w:rPr>
              <w:rFonts w:cs="Arial"/>
              <w:color w:val="000000"/>
              <w:sz w:val="22"/>
              <w:szCs w:val="22"/>
            </w:rPr>
          </w:rPrChange>
        </w:rPr>
        <w:t xml:space="preserve"> </w:t>
      </w:r>
    </w:p>
    <w:p w:rsidR="008969D8" w:rsidRPr="00DF6911" w:rsidRDefault="008969D8" w:rsidP="008969D8">
      <w:pPr>
        <w:spacing w:line="240" w:lineRule="auto"/>
        <w:rPr>
          <w:rFonts w:cs="Arial"/>
          <w:color w:val="C0504D"/>
          <w:rPrChange w:id="87" w:author="Enrique Meneses" w:date="2015-02-03T12:43:00Z">
            <w:rPr>
              <w:rFonts w:cs="Arial"/>
              <w:color w:val="C0504D"/>
              <w:sz w:val="22"/>
              <w:szCs w:val="22"/>
            </w:rPr>
          </w:rPrChange>
        </w:rPr>
      </w:pPr>
      <w:r w:rsidRPr="00DF6911">
        <w:rPr>
          <w:rFonts w:cs="Arial"/>
          <w:color w:val="000000"/>
          <w:rPrChange w:id="88" w:author="Enrique Meneses" w:date="2015-02-03T12:43:00Z">
            <w:rPr>
              <w:rFonts w:cs="Arial"/>
              <w:color w:val="000000"/>
              <w:sz w:val="22"/>
              <w:szCs w:val="22"/>
            </w:rPr>
          </w:rPrChange>
        </w:rPr>
        <w:t>Without a process to reconcile potentially conflicting plans created by multiple providers, it is difficult, if not impossible to avoid unnecessary and potentially harmful interventions. Without such a process, it is also difficult to shift the perspective of providers from the management of currently active issues to consideration of future goals and expectations. Similarly, the challenge of establishing a consensus driven process across multiple disciplines and settings is confounded by a fragmented system of policies, technologies and services.</w:t>
      </w:r>
    </w:p>
    <w:p w:rsidR="008969D8" w:rsidRPr="00DF6911" w:rsidRDefault="008969D8" w:rsidP="008969D8">
      <w:pPr>
        <w:autoSpaceDE w:val="0"/>
        <w:autoSpaceDN w:val="0"/>
        <w:adjustRightInd w:val="0"/>
        <w:spacing w:after="0" w:line="240" w:lineRule="auto"/>
        <w:rPr>
          <w:rFonts w:cs="Arial"/>
          <w:color w:val="000000"/>
          <w:rPrChange w:id="89" w:author="Enrique Meneses" w:date="2015-02-03T12:43:00Z">
            <w:rPr>
              <w:rFonts w:cs="Arial"/>
              <w:color w:val="000000"/>
              <w:sz w:val="22"/>
              <w:szCs w:val="22"/>
            </w:rPr>
          </w:rPrChange>
        </w:rPr>
      </w:pPr>
      <w:r w:rsidRPr="00DF6911">
        <w:rPr>
          <w:rFonts w:cs="Arial"/>
          <w:color w:val="000000"/>
          <w:rPrChange w:id="90" w:author="Enrique Meneses" w:date="2015-02-03T12:43:00Z">
            <w:rPr>
              <w:rFonts w:cs="Arial"/>
              <w:color w:val="000000"/>
              <w:sz w:val="22"/>
              <w:szCs w:val="22"/>
            </w:rPr>
          </w:rPrChange>
        </w:rPr>
        <w:t>As information moves across settings i</w:t>
      </w:r>
      <w:r w:rsidR="0026137B" w:rsidRPr="00DF6911">
        <w:rPr>
          <w:rFonts w:cs="Arial"/>
          <w:color w:val="000000"/>
          <w:rPrChange w:id="91" w:author="Enrique Meneses" w:date="2015-02-03T12:43:00Z">
            <w:rPr>
              <w:rFonts w:cs="Arial"/>
              <w:color w:val="000000"/>
              <w:sz w:val="22"/>
              <w:szCs w:val="22"/>
            </w:rPr>
          </w:rPrChange>
        </w:rPr>
        <w:t>n the longitudinal care space, care team m</w:t>
      </w:r>
      <w:r w:rsidRPr="00DF6911">
        <w:rPr>
          <w:rFonts w:cs="Arial"/>
          <w:color w:val="000000"/>
          <w:rPrChange w:id="92" w:author="Enrique Meneses" w:date="2015-02-03T12:43:00Z">
            <w:rPr>
              <w:rFonts w:cs="Arial"/>
              <w:color w:val="000000"/>
              <w:sz w:val="22"/>
              <w:szCs w:val="22"/>
            </w:rPr>
          </w:rPrChange>
        </w:rPr>
        <w:t>embers need more information than standard chart summarie</w:t>
      </w:r>
      <w:r w:rsidR="00472967" w:rsidRPr="00DF6911">
        <w:rPr>
          <w:rFonts w:cs="Arial"/>
          <w:color w:val="000000"/>
          <w:rPrChange w:id="93" w:author="Enrique Meneses" w:date="2015-02-03T12:43:00Z">
            <w:rPr>
              <w:rFonts w:cs="Arial"/>
              <w:color w:val="000000"/>
              <w:sz w:val="22"/>
              <w:szCs w:val="22"/>
            </w:rPr>
          </w:rPrChange>
        </w:rPr>
        <w:t>s typically provide. Care team m</w:t>
      </w:r>
      <w:r w:rsidRPr="00DF6911">
        <w:rPr>
          <w:rFonts w:cs="Arial"/>
          <w:color w:val="000000"/>
          <w:rPrChange w:id="94" w:author="Enrique Meneses" w:date="2015-02-03T12:43:00Z">
            <w:rPr>
              <w:rFonts w:cs="Arial"/>
              <w:color w:val="000000"/>
              <w:sz w:val="22"/>
              <w:szCs w:val="22"/>
            </w:rPr>
          </w:rPrChange>
        </w:rPr>
        <w:t xml:space="preserve">embers, including patients, benefit from sharing comprehensive patient data </w:t>
      </w:r>
      <w:r w:rsidR="00144891" w:rsidRPr="00DF6911">
        <w:rPr>
          <w:rFonts w:cs="Arial"/>
          <w:color w:val="000000"/>
          <w:rPrChange w:id="95" w:author="Enrique Meneses" w:date="2015-02-03T12:43:00Z">
            <w:rPr>
              <w:rFonts w:cs="Arial"/>
              <w:color w:val="000000"/>
              <w:sz w:val="22"/>
              <w:szCs w:val="22"/>
            </w:rPr>
          </w:rPrChange>
        </w:rPr>
        <w:t>and information, including the care p</w:t>
      </w:r>
      <w:r w:rsidRPr="00DF6911">
        <w:rPr>
          <w:rFonts w:cs="Arial"/>
          <w:color w:val="000000"/>
          <w:rPrChange w:id="96" w:author="Enrique Meneses" w:date="2015-02-03T12:43:00Z">
            <w:rPr>
              <w:rFonts w:cs="Arial"/>
              <w:color w:val="000000"/>
              <w:sz w:val="22"/>
              <w:szCs w:val="22"/>
            </w:rPr>
          </w:rPrChange>
        </w:rPr>
        <w:t xml:space="preserve">lan. </w:t>
      </w:r>
      <w:r w:rsidR="00AB7D36" w:rsidRPr="00DF6911">
        <w:rPr>
          <w:rFonts w:cs="Arial"/>
          <w:color w:val="000000"/>
          <w:rPrChange w:id="97" w:author="Enrique Meneses" w:date="2015-02-03T12:43:00Z">
            <w:rPr>
              <w:rFonts w:cs="Arial"/>
              <w:color w:val="000000"/>
              <w:sz w:val="22"/>
              <w:szCs w:val="22"/>
            </w:rPr>
          </w:rPrChange>
        </w:rPr>
        <w:t xml:space="preserve">In addition, the contributions of the care team to this information needs to be current for all stakeholders as it changes </w:t>
      </w:r>
      <w:r w:rsidR="001444E2" w:rsidRPr="00DF6911">
        <w:rPr>
          <w:rFonts w:cs="Arial"/>
          <w:color w:val="000000"/>
          <w:rPrChange w:id="98" w:author="Enrique Meneses" w:date="2015-02-03T12:43:00Z">
            <w:rPr>
              <w:rFonts w:cs="Arial"/>
              <w:color w:val="000000"/>
              <w:sz w:val="22"/>
              <w:szCs w:val="22"/>
            </w:rPr>
          </w:rPrChange>
        </w:rPr>
        <w:t>in order to avoid communication gaps and conflicting interventions.</w:t>
      </w:r>
    </w:p>
    <w:p w:rsidR="008969D8" w:rsidRPr="00DF6911" w:rsidRDefault="008969D8" w:rsidP="008969D8">
      <w:pPr>
        <w:autoSpaceDE w:val="0"/>
        <w:autoSpaceDN w:val="0"/>
        <w:adjustRightInd w:val="0"/>
        <w:spacing w:after="0" w:line="240" w:lineRule="auto"/>
        <w:rPr>
          <w:rFonts w:cs="Arial"/>
          <w:color w:val="000000"/>
          <w:rPrChange w:id="99" w:author="Enrique Meneses" w:date="2015-02-03T12:43:00Z">
            <w:rPr>
              <w:rFonts w:cs="Arial"/>
              <w:color w:val="000000"/>
              <w:sz w:val="22"/>
              <w:szCs w:val="22"/>
            </w:rPr>
          </w:rPrChange>
        </w:rPr>
      </w:pPr>
    </w:p>
    <w:p w:rsidR="008969D8" w:rsidRPr="00DF6911" w:rsidRDefault="008969D8" w:rsidP="008969D8">
      <w:pPr>
        <w:autoSpaceDE w:val="0"/>
        <w:autoSpaceDN w:val="0"/>
        <w:adjustRightInd w:val="0"/>
        <w:spacing w:after="0" w:line="240" w:lineRule="auto"/>
        <w:rPr>
          <w:rFonts w:cs="Arial"/>
          <w:color w:val="000000"/>
          <w:rPrChange w:id="100" w:author="Enrique Meneses" w:date="2015-02-03T12:43:00Z">
            <w:rPr>
              <w:rFonts w:cs="Arial"/>
              <w:color w:val="000000"/>
              <w:sz w:val="22"/>
              <w:szCs w:val="22"/>
            </w:rPr>
          </w:rPrChange>
        </w:rPr>
      </w:pPr>
      <w:r w:rsidRPr="00DF6911">
        <w:rPr>
          <w:rFonts w:cs="Arial"/>
          <w:color w:val="000000"/>
          <w:rPrChange w:id="101" w:author="Enrique Meneses" w:date="2015-02-03T12:43:00Z">
            <w:rPr>
              <w:rFonts w:cs="Arial"/>
              <w:color w:val="000000"/>
              <w:sz w:val="22"/>
              <w:szCs w:val="22"/>
            </w:rPr>
          </w:rPrChange>
        </w:rPr>
        <w:t>There is growing recognition of the need for and benefits of fully interoperable Health Information Technology (HIT) capabilities across care provider groups. Of importance are the information or data needs of the medically complex and/or functionally impaired individuals. Effective, collaborative partnerships among service providers and individuals are necessary to ensure that individuals have the ability to participate in planning their care and that their wants, needs, and preferences are respected in health care decision making</w:t>
      </w:r>
      <w:r w:rsidRPr="00DF6911">
        <w:rPr>
          <w:rFonts w:cs="Arial"/>
          <w:color w:val="000000"/>
          <w:vertAlign w:val="superscript"/>
          <w:rPrChange w:id="102" w:author="Enrique Meneses" w:date="2015-02-03T12:43:00Z">
            <w:rPr>
              <w:rFonts w:cs="Arial"/>
              <w:color w:val="000000"/>
              <w:sz w:val="22"/>
              <w:szCs w:val="22"/>
              <w:vertAlign w:val="superscript"/>
            </w:rPr>
          </w:rPrChange>
        </w:rPr>
        <w:t>4</w:t>
      </w:r>
      <w:r w:rsidRPr="00DF6911">
        <w:rPr>
          <w:rFonts w:cs="Arial"/>
          <w:color w:val="000000"/>
          <w:rPrChange w:id="103" w:author="Enrique Meneses" w:date="2015-02-03T12:43:00Z">
            <w:rPr>
              <w:rFonts w:cs="Arial"/>
              <w:color w:val="000000"/>
              <w:sz w:val="22"/>
              <w:szCs w:val="22"/>
            </w:rPr>
          </w:rPrChange>
        </w:rPr>
        <w:t xml:space="preserve">.  </w:t>
      </w:r>
    </w:p>
    <w:p w:rsidR="008969D8" w:rsidRPr="00DF6911" w:rsidRDefault="008969D8" w:rsidP="008969D8">
      <w:pPr>
        <w:autoSpaceDE w:val="0"/>
        <w:autoSpaceDN w:val="0"/>
        <w:adjustRightInd w:val="0"/>
        <w:spacing w:after="0" w:line="240" w:lineRule="auto"/>
        <w:rPr>
          <w:rFonts w:cs="Arial"/>
          <w:color w:val="000000"/>
          <w:rPrChange w:id="104" w:author="Enrique Meneses" w:date="2015-02-03T12:43:00Z">
            <w:rPr>
              <w:rFonts w:cs="Arial"/>
              <w:color w:val="000000"/>
              <w:sz w:val="22"/>
              <w:szCs w:val="22"/>
            </w:rPr>
          </w:rPrChange>
        </w:rPr>
      </w:pPr>
    </w:p>
    <w:p w:rsidR="008969D8" w:rsidRPr="00DF6911" w:rsidRDefault="008969D8" w:rsidP="008969D8">
      <w:pPr>
        <w:autoSpaceDE w:val="0"/>
        <w:autoSpaceDN w:val="0"/>
        <w:adjustRightInd w:val="0"/>
        <w:spacing w:after="0" w:line="240" w:lineRule="auto"/>
        <w:rPr>
          <w:rFonts w:cs="Arial"/>
          <w:color w:val="000000"/>
          <w:rPrChange w:id="105" w:author="Enrique Meneses" w:date="2015-02-03T12:43:00Z">
            <w:rPr>
              <w:rFonts w:cs="Arial"/>
              <w:color w:val="000000"/>
              <w:sz w:val="22"/>
              <w:szCs w:val="22"/>
            </w:rPr>
          </w:rPrChange>
        </w:rPr>
      </w:pPr>
      <w:r w:rsidRPr="00DF6911">
        <w:rPr>
          <w:rFonts w:cs="Arial"/>
          <w:color w:val="000000"/>
          <w:rPrChange w:id="106" w:author="Enrique Meneses" w:date="2015-02-03T12:43:00Z">
            <w:rPr>
              <w:rFonts w:cs="Arial"/>
              <w:color w:val="000000"/>
              <w:sz w:val="22"/>
              <w:szCs w:val="22"/>
            </w:rPr>
          </w:rPrChange>
        </w:rPr>
        <w:t xml:space="preserve">The identification and harmonization of standards for the longitudinal coordination of care will improve efficiencies and promote collaboration by: </w:t>
      </w:r>
    </w:p>
    <w:p w:rsidR="008969D8" w:rsidRPr="00DF6911" w:rsidRDefault="008969D8" w:rsidP="008969D8">
      <w:pPr>
        <w:autoSpaceDE w:val="0"/>
        <w:autoSpaceDN w:val="0"/>
        <w:adjustRightInd w:val="0"/>
        <w:spacing w:after="0" w:line="240" w:lineRule="auto"/>
        <w:rPr>
          <w:rFonts w:cs="Arial"/>
          <w:color w:val="000000"/>
          <w:rPrChange w:id="107" w:author="Enrique Meneses" w:date="2015-02-03T12:43:00Z">
            <w:rPr>
              <w:rFonts w:cs="Arial"/>
              <w:color w:val="000000"/>
              <w:sz w:val="22"/>
              <w:szCs w:val="22"/>
            </w:rPr>
          </w:rPrChange>
        </w:rPr>
      </w:pPr>
    </w:p>
    <w:p w:rsidR="008969D8" w:rsidRPr="00DF6911" w:rsidRDefault="008969D8" w:rsidP="008969D8">
      <w:pPr>
        <w:numPr>
          <w:ilvl w:val="0"/>
          <w:numId w:val="3"/>
        </w:numPr>
        <w:autoSpaceDE w:val="0"/>
        <w:autoSpaceDN w:val="0"/>
        <w:adjustRightInd w:val="0"/>
        <w:spacing w:after="0"/>
        <w:rPr>
          <w:rFonts w:cs="Arial"/>
          <w:color w:val="000000"/>
          <w:rPrChange w:id="108" w:author="Enrique Meneses" w:date="2015-02-03T12:43:00Z">
            <w:rPr>
              <w:rFonts w:cs="Arial"/>
              <w:color w:val="000000"/>
              <w:sz w:val="22"/>
              <w:szCs w:val="22"/>
            </w:rPr>
          </w:rPrChange>
        </w:rPr>
      </w:pPr>
      <w:r w:rsidRPr="00DF6911">
        <w:rPr>
          <w:rFonts w:cs="Arial"/>
          <w:color w:val="000000"/>
          <w:rPrChange w:id="109" w:author="Enrique Meneses" w:date="2015-02-03T12:43:00Z">
            <w:rPr>
              <w:rFonts w:cs="Arial"/>
              <w:color w:val="000000"/>
              <w:sz w:val="22"/>
              <w:szCs w:val="22"/>
            </w:rPr>
          </w:rPrChange>
        </w:rPr>
        <w:t>Improving provider’s workflow by enabling secure, single-point data entry for data related to care coordination</w:t>
      </w:r>
    </w:p>
    <w:p w:rsidR="008969D8" w:rsidRPr="00DF6911" w:rsidRDefault="008969D8" w:rsidP="008969D8">
      <w:pPr>
        <w:numPr>
          <w:ilvl w:val="0"/>
          <w:numId w:val="3"/>
        </w:numPr>
        <w:autoSpaceDE w:val="0"/>
        <w:autoSpaceDN w:val="0"/>
        <w:adjustRightInd w:val="0"/>
        <w:spacing w:after="0"/>
        <w:rPr>
          <w:rFonts w:cs="Arial"/>
          <w:color w:val="000000"/>
          <w:rPrChange w:id="110" w:author="Enrique Meneses" w:date="2015-02-03T12:43:00Z">
            <w:rPr>
              <w:rFonts w:cs="Arial"/>
              <w:color w:val="000000"/>
              <w:sz w:val="22"/>
              <w:szCs w:val="22"/>
            </w:rPr>
          </w:rPrChange>
        </w:rPr>
      </w:pPr>
      <w:r w:rsidRPr="00DF6911">
        <w:rPr>
          <w:rFonts w:cs="Arial"/>
          <w:color w:val="000000"/>
          <w:rPrChange w:id="111" w:author="Enrique Meneses" w:date="2015-02-03T12:43:00Z">
            <w:rPr>
              <w:rFonts w:cs="Arial"/>
              <w:color w:val="000000"/>
              <w:sz w:val="22"/>
              <w:szCs w:val="22"/>
            </w:rPr>
          </w:rPrChange>
        </w:rPr>
        <w:t xml:space="preserve">Eliminating the large amount of time wasted in phone communication and the frustrations on the side of the receiving provider in not always obtaining care transition and care planning information in a timely manner </w:t>
      </w:r>
    </w:p>
    <w:p w:rsidR="008969D8" w:rsidRPr="00DF6911" w:rsidRDefault="008969D8" w:rsidP="008969D8">
      <w:pPr>
        <w:numPr>
          <w:ilvl w:val="0"/>
          <w:numId w:val="3"/>
        </w:numPr>
        <w:autoSpaceDE w:val="0"/>
        <w:autoSpaceDN w:val="0"/>
        <w:adjustRightInd w:val="0"/>
        <w:spacing w:after="0"/>
        <w:rPr>
          <w:rFonts w:cs="Arial"/>
          <w:color w:val="000000"/>
          <w:rPrChange w:id="112" w:author="Enrique Meneses" w:date="2015-02-03T12:43:00Z">
            <w:rPr>
              <w:rFonts w:cs="Arial"/>
              <w:color w:val="000000"/>
              <w:sz w:val="22"/>
              <w:szCs w:val="22"/>
            </w:rPr>
          </w:rPrChange>
        </w:rPr>
      </w:pPr>
      <w:r w:rsidRPr="00DF6911">
        <w:rPr>
          <w:rFonts w:cs="Arial"/>
          <w:color w:val="000000"/>
          <w:rPrChange w:id="113" w:author="Enrique Meneses" w:date="2015-02-03T12:43:00Z">
            <w:rPr>
              <w:rFonts w:cs="Arial"/>
              <w:color w:val="000000"/>
              <w:sz w:val="22"/>
              <w:szCs w:val="22"/>
            </w:rPr>
          </w:rPrChange>
        </w:rPr>
        <w:t>Reducing paper and fax, and corresponding manual processes during care coordination</w:t>
      </w:r>
    </w:p>
    <w:p w:rsidR="008969D8" w:rsidRPr="00DF6911" w:rsidRDefault="008969D8" w:rsidP="008969D8">
      <w:pPr>
        <w:numPr>
          <w:ilvl w:val="0"/>
          <w:numId w:val="3"/>
        </w:numPr>
        <w:autoSpaceDE w:val="0"/>
        <w:autoSpaceDN w:val="0"/>
        <w:adjustRightInd w:val="0"/>
        <w:spacing w:after="0"/>
        <w:rPr>
          <w:rFonts w:cs="Arial"/>
          <w:color w:val="000000"/>
          <w:rPrChange w:id="114" w:author="Enrique Meneses" w:date="2015-02-03T12:43:00Z">
            <w:rPr>
              <w:rFonts w:cs="Arial"/>
              <w:color w:val="000000"/>
              <w:sz w:val="22"/>
              <w:szCs w:val="22"/>
            </w:rPr>
          </w:rPrChange>
        </w:rPr>
      </w:pPr>
      <w:r w:rsidRPr="00DF6911">
        <w:rPr>
          <w:rFonts w:cs="Arial"/>
          <w:color w:val="000000"/>
          <w:rPrChange w:id="115" w:author="Enrique Meneses" w:date="2015-02-03T12:43:00Z">
            <w:rPr>
              <w:rFonts w:cs="Arial"/>
              <w:color w:val="000000"/>
              <w:sz w:val="22"/>
              <w:szCs w:val="22"/>
            </w:rPr>
          </w:rPrChange>
        </w:rPr>
        <w:t xml:space="preserve">Supporting the timely transition of relevant clinical information at each point of care transition and as the patient’s condition changes </w:t>
      </w:r>
    </w:p>
    <w:p w:rsidR="008969D8" w:rsidRPr="00DF6911" w:rsidRDefault="008969D8" w:rsidP="008969D8">
      <w:pPr>
        <w:numPr>
          <w:ilvl w:val="0"/>
          <w:numId w:val="3"/>
        </w:numPr>
        <w:autoSpaceDE w:val="0"/>
        <w:autoSpaceDN w:val="0"/>
        <w:adjustRightInd w:val="0"/>
        <w:spacing w:after="0"/>
        <w:rPr>
          <w:rFonts w:cs="Arial"/>
          <w:color w:val="000000"/>
          <w:rPrChange w:id="116" w:author="Enrique Meneses" w:date="2015-02-03T12:43:00Z">
            <w:rPr>
              <w:rFonts w:cs="Arial"/>
              <w:color w:val="000000"/>
              <w:sz w:val="22"/>
              <w:szCs w:val="22"/>
            </w:rPr>
          </w:rPrChange>
        </w:rPr>
      </w:pPr>
      <w:r w:rsidRPr="00DF6911">
        <w:rPr>
          <w:rFonts w:cs="Arial"/>
          <w:color w:val="000000"/>
          <w:rPrChange w:id="117" w:author="Enrique Meneses" w:date="2015-02-03T12:43:00Z">
            <w:rPr>
              <w:rFonts w:cs="Arial"/>
              <w:color w:val="000000"/>
              <w:sz w:val="22"/>
              <w:szCs w:val="22"/>
            </w:rPr>
          </w:rPrChange>
        </w:rPr>
        <w:t xml:space="preserve">Enabling sending and receiving provider groups to initiate and/or recommend changes to patient interventions more promptly </w:t>
      </w:r>
    </w:p>
    <w:p w:rsidR="008969D8" w:rsidRPr="00B91617" w:rsidRDefault="008969D8" w:rsidP="008969D8"/>
    <w:p w:rsidR="008969D8" w:rsidRDefault="008969D8" w:rsidP="008969D8">
      <w:pPr>
        <w:spacing w:after="0" w:line="240" w:lineRule="auto"/>
        <w:rPr>
          <w:rFonts w:cs="Arial"/>
          <w:b/>
          <w:spacing w:val="15"/>
          <w:sz w:val="24"/>
          <w:szCs w:val="22"/>
        </w:rPr>
      </w:pPr>
      <w:bookmarkStart w:id="118" w:name="_Toc337727785"/>
      <w:bookmarkStart w:id="119" w:name="_Toc337728739"/>
      <w:bookmarkStart w:id="120" w:name="_Toc339285293"/>
      <w:r>
        <w:rPr>
          <w:rFonts w:cs="Arial"/>
        </w:rPr>
        <w:br w:type="page"/>
      </w:r>
    </w:p>
    <w:p w:rsidR="008969D8" w:rsidRPr="00411848" w:rsidRDefault="007B4937" w:rsidP="00EE5425">
      <w:pPr>
        <w:pStyle w:val="Heading1"/>
      </w:pPr>
      <w:bookmarkStart w:id="121" w:name="_Toc374189070"/>
      <w:bookmarkStart w:id="122" w:name="_Toc383376599"/>
      <w:ins w:id="123" w:author="Jones, Emma" w:date="2015-01-08T16:49:00Z">
        <w:r>
          <w:t xml:space="preserve">2 </w:t>
        </w:r>
      </w:ins>
      <w:r w:rsidR="008969D8" w:rsidRPr="00411848">
        <w:t>Project Overview</w:t>
      </w:r>
      <w:bookmarkEnd w:id="118"/>
      <w:bookmarkEnd w:id="119"/>
      <w:bookmarkEnd w:id="120"/>
      <w:bookmarkEnd w:id="121"/>
      <w:bookmarkEnd w:id="122"/>
    </w:p>
    <w:p w:rsidR="00CA2A2F" w:rsidRPr="00DF6911" w:rsidRDefault="00CA2A2F" w:rsidP="00CA2A2F">
      <w:pPr>
        <w:rPr>
          <w:rFonts w:cs="Arial"/>
          <w:color w:val="000000"/>
          <w:rPrChange w:id="124" w:author="Enrique Meneses" w:date="2015-02-03T12:44:00Z">
            <w:rPr>
              <w:rFonts w:cs="Arial"/>
              <w:color w:val="000000"/>
              <w:sz w:val="22"/>
              <w:szCs w:val="22"/>
            </w:rPr>
          </w:rPrChange>
        </w:rPr>
      </w:pPr>
      <w:r w:rsidRPr="00DF6911">
        <w:rPr>
          <w:rFonts w:cs="Arial"/>
          <w:color w:val="000000"/>
          <w:rPrChange w:id="125" w:author="Enrique Meneses" w:date="2015-02-03T12:44:00Z">
            <w:rPr>
              <w:rFonts w:cs="Arial"/>
              <w:color w:val="000000"/>
              <w:sz w:val="22"/>
              <w:szCs w:val="22"/>
            </w:rPr>
          </w:rPrChange>
        </w:rPr>
        <w:t>The scope of this specification is to define the functions or capabilities required for effective coordination of care systems. It includes illustrative story boards and care team collaboration illustrative models. This service functional model (SFM) will define the scope of the requirements for a subsequent phase of the project which will define a technical services specification.  The service capabilities define the functions and may not map to a technical service operation with a 1-to-1 relationship.</w:t>
      </w:r>
    </w:p>
    <w:p w:rsidR="00CA2A2F" w:rsidRPr="00DF6911" w:rsidRDefault="00CA2A2F" w:rsidP="00CA2A2F">
      <w:pPr>
        <w:rPr>
          <w:rFonts w:cs="Arial"/>
          <w:color w:val="000000"/>
          <w:rPrChange w:id="126" w:author="Enrique Meneses" w:date="2015-02-03T12:44:00Z">
            <w:rPr>
              <w:rFonts w:cs="Arial"/>
              <w:color w:val="000000"/>
              <w:sz w:val="22"/>
              <w:szCs w:val="22"/>
            </w:rPr>
          </w:rPrChange>
        </w:rPr>
      </w:pPr>
      <w:r w:rsidRPr="00DF6911">
        <w:rPr>
          <w:rFonts w:cs="Arial"/>
          <w:color w:val="000000"/>
          <w:rPrChange w:id="127" w:author="Enrique Meneses" w:date="2015-02-03T12:44:00Z">
            <w:rPr>
              <w:rFonts w:cs="Arial"/>
              <w:color w:val="000000"/>
              <w:sz w:val="22"/>
              <w:szCs w:val="22"/>
            </w:rPr>
          </w:rPrChange>
        </w:rPr>
        <w:t xml:space="preserve">Development of the </w:t>
      </w:r>
      <w:r w:rsidRPr="00DF6911">
        <w:rPr>
          <w:rFonts w:cs="Arial"/>
          <w:i/>
          <w:color w:val="000000"/>
          <w:rPrChange w:id="128" w:author="Enrique Meneses" w:date="2015-02-03T12:44:00Z">
            <w:rPr>
              <w:rFonts w:cs="Arial"/>
              <w:i/>
              <w:color w:val="000000"/>
              <w:sz w:val="22"/>
              <w:szCs w:val="22"/>
            </w:rPr>
          </w:rPrChange>
        </w:rPr>
        <w:t>HL7 Coordination of Care SFM</w:t>
      </w:r>
      <w:r w:rsidRPr="00DF6911">
        <w:rPr>
          <w:rFonts w:cs="Arial"/>
          <w:color w:val="000000"/>
          <w:rPrChange w:id="129" w:author="Enrique Meneses" w:date="2015-02-03T12:44:00Z">
            <w:rPr>
              <w:rFonts w:cs="Arial"/>
              <w:color w:val="000000"/>
              <w:sz w:val="22"/>
              <w:szCs w:val="22"/>
            </w:rPr>
          </w:rPrChange>
        </w:rPr>
        <w:t xml:space="preserve"> is guided by the following principles:</w:t>
      </w:r>
    </w:p>
    <w:p w:rsidR="00CA2A2F" w:rsidRPr="00DF6911" w:rsidRDefault="00CA2A2F" w:rsidP="00CA2A2F">
      <w:pPr>
        <w:pStyle w:val="ListParagraph"/>
        <w:numPr>
          <w:ilvl w:val="0"/>
          <w:numId w:val="10"/>
        </w:numPr>
        <w:spacing w:line="276" w:lineRule="auto"/>
        <w:rPr>
          <w:rFonts w:cs="Arial"/>
          <w:color w:val="000000"/>
          <w:sz w:val="20"/>
          <w:szCs w:val="20"/>
          <w:rPrChange w:id="130" w:author="Enrique Meneses" w:date="2015-02-03T12:44:00Z">
            <w:rPr>
              <w:rFonts w:cs="Arial"/>
              <w:color w:val="000000"/>
              <w:szCs w:val="22"/>
            </w:rPr>
          </w:rPrChange>
        </w:rPr>
      </w:pPr>
      <w:r w:rsidRPr="00DF6911">
        <w:rPr>
          <w:rFonts w:cs="Arial"/>
          <w:color w:val="000000"/>
          <w:sz w:val="20"/>
          <w:szCs w:val="20"/>
          <w:rPrChange w:id="131" w:author="Enrique Meneses" w:date="2015-02-03T12:44:00Z">
            <w:rPr>
              <w:rFonts w:cs="Arial"/>
              <w:color w:val="000000"/>
              <w:szCs w:val="22"/>
            </w:rPr>
          </w:rPrChange>
        </w:rPr>
        <w:t xml:space="preserve">Ongoing coordination of care is a collaborative activity between </w:t>
      </w:r>
      <w:r w:rsidRPr="00DF6911">
        <w:rPr>
          <w:rFonts w:cs="Arial"/>
          <w:i/>
          <w:color w:val="000000"/>
          <w:sz w:val="20"/>
          <w:szCs w:val="20"/>
          <w:rPrChange w:id="132" w:author="Enrique Meneses" w:date="2015-02-03T12:44:00Z">
            <w:rPr>
              <w:rFonts w:cs="Arial"/>
              <w:i/>
              <w:color w:val="000000"/>
              <w:szCs w:val="22"/>
            </w:rPr>
          </w:rPrChange>
        </w:rPr>
        <w:t>care team</w:t>
      </w:r>
      <w:r w:rsidRPr="00DF6911">
        <w:rPr>
          <w:rFonts w:cs="Arial"/>
          <w:color w:val="000000"/>
          <w:sz w:val="20"/>
          <w:szCs w:val="20"/>
          <w:rPrChange w:id="133" w:author="Enrique Meneses" w:date="2015-02-03T12:44:00Z">
            <w:rPr>
              <w:rFonts w:cs="Arial"/>
              <w:color w:val="000000"/>
              <w:szCs w:val="22"/>
            </w:rPr>
          </w:rPrChange>
        </w:rPr>
        <w:t xml:space="preserve"> members</w:t>
      </w:r>
    </w:p>
    <w:p w:rsidR="00CA2A2F" w:rsidRPr="00DF6911" w:rsidRDefault="00CA2A2F" w:rsidP="00CA2A2F">
      <w:pPr>
        <w:pStyle w:val="ListParagraph"/>
        <w:numPr>
          <w:ilvl w:val="0"/>
          <w:numId w:val="10"/>
        </w:numPr>
        <w:spacing w:line="276" w:lineRule="auto"/>
        <w:rPr>
          <w:rFonts w:cs="Arial"/>
          <w:color w:val="000000"/>
          <w:sz w:val="20"/>
          <w:szCs w:val="20"/>
          <w:rPrChange w:id="134" w:author="Enrique Meneses" w:date="2015-02-03T12:44:00Z">
            <w:rPr>
              <w:rFonts w:cs="Arial"/>
              <w:color w:val="000000"/>
              <w:szCs w:val="22"/>
            </w:rPr>
          </w:rPrChange>
        </w:rPr>
      </w:pPr>
      <w:r w:rsidRPr="00DF6911">
        <w:rPr>
          <w:rFonts w:cs="Arial"/>
          <w:color w:val="000000"/>
          <w:sz w:val="20"/>
          <w:szCs w:val="20"/>
          <w:rPrChange w:id="135" w:author="Enrique Meneses" w:date="2015-02-03T12:44:00Z">
            <w:rPr>
              <w:rFonts w:cs="Arial"/>
              <w:color w:val="000000"/>
              <w:szCs w:val="22"/>
            </w:rPr>
          </w:rPrChange>
        </w:rPr>
        <w:t xml:space="preserve">The patient and designated family care givers are members of the </w:t>
      </w:r>
      <w:r w:rsidRPr="00DF6911">
        <w:rPr>
          <w:rFonts w:cs="Arial"/>
          <w:i/>
          <w:color w:val="000000"/>
          <w:sz w:val="20"/>
          <w:szCs w:val="20"/>
          <w:rPrChange w:id="136" w:author="Enrique Meneses" w:date="2015-02-03T12:44:00Z">
            <w:rPr>
              <w:rFonts w:cs="Arial"/>
              <w:i/>
              <w:color w:val="000000"/>
              <w:szCs w:val="22"/>
            </w:rPr>
          </w:rPrChange>
        </w:rPr>
        <w:t>Care Team</w:t>
      </w:r>
    </w:p>
    <w:p w:rsidR="00CA2A2F" w:rsidRPr="00DF6911" w:rsidRDefault="00CA2A2F" w:rsidP="00CA2A2F">
      <w:pPr>
        <w:pStyle w:val="ListParagraph"/>
        <w:numPr>
          <w:ilvl w:val="0"/>
          <w:numId w:val="10"/>
        </w:numPr>
        <w:spacing w:line="276" w:lineRule="auto"/>
        <w:rPr>
          <w:rFonts w:cs="Arial"/>
          <w:color w:val="000000"/>
          <w:sz w:val="20"/>
          <w:szCs w:val="20"/>
          <w:rPrChange w:id="137" w:author="Enrique Meneses" w:date="2015-02-03T12:44:00Z">
            <w:rPr>
              <w:rFonts w:cs="Arial"/>
              <w:color w:val="000000"/>
              <w:szCs w:val="22"/>
            </w:rPr>
          </w:rPrChange>
        </w:rPr>
      </w:pPr>
      <w:r w:rsidRPr="00DF6911">
        <w:rPr>
          <w:rFonts w:cs="Arial"/>
          <w:color w:val="000000"/>
          <w:sz w:val="20"/>
          <w:szCs w:val="20"/>
          <w:rPrChange w:id="138" w:author="Enrique Meneses" w:date="2015-02-03T12:44:00Z">
            <w:rPr>
              <w:rFonts w:cs="Arial"/>
              <w:color w:val="000000"/>
              <w:szCs w:val="22"/>
            </w:rPr>
          </w:rPrChange>
        </w:rPr>
        <w:t xml:space="preserve">Effective coordination of care requires a systems engineering perspective which considers all the parts of the (eco)system: </w:t>
      </w:r>
    </w:p>
    <w:p w:rsidR="00CA2A2F" w:rsidRPr="00DF6911" w:rsidRDefault="00CA2A2F" w:rsidP="00CA2A2F">
      <w:pPr>
        <w:pStyle w:val="ListParagraph"/>
        <w:numPr>
          <w:ilvl w:val="1"/>
          <w:numId w:val="10"/>
        </w:numPr>
        <w:spacing w:line="276" w:lineRule="auto"/>
        <w:rPr>
          <w:rFonts w:cs="Arial"/>
          <w:color w:val="000000"/>
          <w:sz w:val="20"/>
          <w:szCs w:val="20"/>
          <w:rPrChange w:id="139" w:author="Enrique Meneses" w:date="2015-02-03T12:44:00Z">
            <w:rPr>
              <w:rFonts w:cs="Arial"/>
              <w:color w:val="000000"/>
              <w:szCs w:val="22"/>
            </w:rPr>
          </w:rPrChange>
        </w:rPr>
      </w:pPr>
      <w:r w:rsidRPr="00DF6911">
        <w:rPr>
          <w:rFonts w:cs="Arial"/>
          <w:color w:val="000000"/>
          <w:sz w:val="20"/>
          <w:szCs w:val="20"/>
          <w:rPrChange w:id="140" w:author="Enrique Meneses" w:date="2015-02-03T12:44:00Z">
            <w:rPr>
              <w:rFonts w:cs="Arial"/>
              <w:color w:val="000000"/>
              <w:szCs w:val="22"/>
            </w:rPr>
          </w:rPrChange>
        </w:rPr>
        <w:t>Care Team collaboration</w:t>
      </w:r>
    </w:p>
    <w:p w:rsidR="00CA2A2F" w:rsidRPr="00DF6911" w:rsidRDefault="00CA2A2F" w:rsidP="00CA2A2F">
      <w:pPr>
        <w:pStyle w:val="ListParagraph"/>
        <w:numPr>
          <w:ilvl w:val="1"/>
          <w:numId w:val="10"/>
        </w:numPr>
        <w:spacing w:line="276" w:lineRule="auto"/>
        <w:rPr>
          <w:rFonts w:cs="Arial"/>
          <w:color w:val="000000"/>
          <w:sz w:val="20"/>
          <w:szCs w:val="20"/>
          <w:rPrChange w:id="141" w:author="Enrique Meneses" w:date="2015-02-03T12:44:00Z">
            <w:rPr>
              <w:rFonts w:cs="Arial"/>
              <w:color w:val="000000"/>
              <w:szCs w:val="22"/>
            </w:rPr>
          </w:rPrChange>
        </w:rPr>
      </w:pPr>
      <w:r w:rsidRPr="00DF6911">
        <w:rPr>
          <w:rFonts w:cs="Arial"/>
          <w:color w:val="000000"/>
          <w:sz w:val="20"/>
          <w:szCs w:val="20"/>
          <w:rPrChange w:id="142" w:author="Enrique Meneses" w:date="2015-02-03T12:44:00Z">
            <w:rPr>
              <w:rFonts w:cs="Arial"/>
              <w:color w:val="000000"/>
              <w:szCs w:val="22"/>
            </w:rPr>
          </w:rPrChange>
        </w:rPr>
        <w:t>Goal oriented care planning</w:t>
      </w:r>
    </w:p>
    <w:p w:rsidR="00CA2A2F" w:rsidRPr="00DF6911" w:rsidRDefault="00CA2A2F" w:rsidP="00CA2A2F">
      <w:pPr>
        <w:pStyle w:val="ListParagraph"/>
        <w:numPr>
          <w:ilvl w:val="1"/>
          <w:numId w:val="10"/>
        </w:numPr>
        <w:spacing w:line="276" w:lineRule="auto"/>
        <w:rPr>
          <w:rFonts w:cs="Arial"/>
          <w:color w:val="000000"/>
          <w:sz w:val="20"/>
          <w:szCs w:val="20"/>
          <w:rPrChange w:id="143" w:author="Enrique Meneses" w:date="2015-02-03T12:44:00Z">
            <w:rPr>
              <w:rFonts w:cs="Arial"/>
              <w:color w:val="000000"/>
              <w:szCs w:val="22"/>
            </w:rPr>
          </w:rPrChange>
        </w:rPr>
      </w:pPr>
      <w:r w:rsidRPr="00DF6911">
        <w:rPr>
          <w:rFonts w:cs="Arial"/>
          <w:color w:val="000000"/>
          <w:sz w:val="20"/>
          <w:szCs w:val="20"/>
          <w:rPrChange w:id="144" w:author="Enrique Meneses" w:date="2015-02-03T12:44:00Z">
            <w:rPr>
              <w:rFonts w:cs="Arial"/>
              <w:color w:val="000000"/>
              <w:szCs w:val="22"/>
            </w:rPr>
          </w:rPrChange>
        </w:rPr>
        <w:t>Tracking care activities and interventions</w:t>
      </w:r>
    </w:p>
    <w:p w:rsidR="00CA2A2F" w:rsidRPr="00DF6911" w:rsidRDefault="00CA2A2F" w:rsidP="00CA2A2F">
      <w:pPr>
        <w:pStyle w:val="ListParagraph"/>
        <w:numPr>
          <w:ilvl w:val="1"/>
          <w:numId w:val="10"/>
        </w:numPr>
        <w:spacing w:line="276" w:lineRule="auto"/>
        <w:rPr>
          <w:rFonts w:cs="Arial"/>
          <w:color w:val="000000"/>
          <w:sz w:val="20"/>
          <w:szCs w:val="20"/>
          <w:rPrChange w:id="145" w:author="Enrique Meneses" w:date="2015-02-03T12:44:00Z">
            <w:rPr>
              <w:rFonts w:cs="Arial"/>
              <w:color w:val="000000"/>
              <w:szCs w:val="22"/>
            </w:rPr>
          </w:rPrChange>
        </w:rPr>
      </w:pPr>
      <w:r w:rsidRPr="00DF6911">
        <w:rPr>
          <w:rFonts w:cs="Arial"/>
          <w:color w:val="000000"/>
          <w:sz w:val="20"/>
          <w:szCs w:val="20"/>
          <w:rPrChange w:id="146" w:author="Enrique Meneses" w:date="2015-02-03T12:44:00Z">
            <w:rPr>
              <w:rFonts w:cs="Arial"/>
              <w:color w:val="000000"/>
              <w:szCs w:val="22"/>
            </w:rPr>
          </w:rPrChange>
        </w:rPr>
        <w:t>Continual Assessment and Review</w:t>
      </w:r>
    </w:p>
    <w:p w:rsidR="00CA2A2F" w:rsidRPr="00DF6911" w:rsidRDefault="00CA2A2F" w:rsidP="00CA2A2F">
      <w:pPr>
        <w:pStyle w:val="ListParagraph"/>
        <w:numPr>
          <w:ilvl w:val="1"/>
          <w:numId w:val="10"/>
        </w:numPr>
        <w:spacing w:line="276" w:lineRule="auto"/>
        <w:rPr>
          <w:rFonts w:cs="Arial"/>
          <w:color w:val="000000"/>
          <w:sz w:val="20"/>
          <w:szCs w:val="20"/>
          <w:rPrChange w:id="147" w:author="Enrique Meneses" w:date="2015-02-03T12:44:00Z">
            <w:rPr>
              <w:rFonts w:cs="Arial"/>
              <w:color w:val="000000"/>
              <w:szCs w:val="22"/>
            </w:rPr>
          </w:rPrChange>
        </w:rPr>
      </w:pPr>
      <w:r w:rsidRPr="00DF6911">
        <w:rPr>
          <w:rFonts w:cs="Arial"/>
          <w:color w:val="000000"/>
          <w:sz w:val="20"/>
          <w:szCs w:val="20"/>
          <w:rPrChange w:id="148" w:author="Enrique Meneses" w:date="2015-02-03T12:44:00Z">
            <w:rPr>
              <w:rFonts w:cs="Arial"/>
              <w:color w:val="000000"/>
              <w:szCs w:val="22"/>
            </w:rPr>
          </w:rPrChange>
        </w:rPr>
        <w:t>Clinical domain/specialty and care setting context</w:t>
      </w:r>
    </w:p>
    <w:p w:rsidR="000E0FA7" w:rsidRPr="003043CA" w:rsidRDefault="000E0FA7" w:rsidP="000E0FA7">
      <w:pPr>
        <w:pStyle w:val="ListParagraph"/>
        <w:spacing w:line="276" w:lineRule="auto"/>
        <w:ind w:left="1440"/>
        <w:rPr>
          <w:rFonts w:cs="Arial"/>
          <w:color w:val="000000"/>
          <w:szCs w:val="22"/>
        </w:rPr>
      </w:pPr>
    </w:p>
    <w:p w:rsidR="00CA2A2F" w:rsidRDefault="00CA2A2F" w:rsidP="00CA2A2F">
      <w:pPr>
        <w:keepNext/>
      </w:pPr>
      <w:r>
        <w:rPr>
          <w:noProof/>
        </w:rPr>
        <w:drawing>
          <wp:inline distT="0" distB="0" distL="0" distR="0" wp14:anchorId="63DCC3C5" wp14:editId="274F5295">
            <wp:extent cx="5943600" cy="3575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75685"/>
                    </a:xfrm>
                    <a:prstGeom prst="rect">
                      <a:avLst/>
                    </a:prstGeom>
                  </pic:spPr>
                </pic:pic>
              </a:graphicData>
            </a:graphic>
          </wp:inline>
        </w:drawing>
      </w:r>
    </w:p>
    <w:p w:rsidR="00CA2A2F" w:rsidRDefault="00CA2A2F" w:rsidP="00CA2A2F">
      <w:pPr>
        <w:pStyle w:val="Caption"/>
      </w:pPr>
      <w:r>
        <w:t xml:space="preserve">Figure </w:t>
      </w:r>
      <w:r w:rsidR="00EA2EB2">
        <w:fldChar w:fldCharType="begin"/>
      </w:r>
      <w:r w:rsidR="00EA2EB2">
        <w:instrText xml:space="preserve"> SEQ Figure \* ARABIC </w:instrText>
      </w:r>
      <w:r w:rsidR="00EA2EB2">
        <w:fldChar w:fldCharType="separate"/>
      </w:r>
      <w:r w:rsidR="001814FF">
        <w:rPr>
          <w:noProof/>
        </w:rPr>
        <w:t>1</w:t>
      </w:r>
      <w:r w:rsidR="00EA2EB2">
        <w:rPr>
          <w:noProof/>
        </w:rPr>
        <w:fldChar w:fldCharType="end"/>
      </w:r>
      <w:r>
        <w:t xml:space="preserve"> - Coordination of Care </w:t>
      </w:r>
      <w:r w:rsidR="00BE07E3">
        <w:t>Service</w:t>
      </w:r>
      <w:r>
        <w:t xml:space="preserve"> Functions</w:t>
      </w:r>
    </w:p>
    <w:p w:rsidR="000E0FA7" w:rsidRPr="00A76391" w:rsidRDefault="00CA2A2F" w:rsidP="000E0FA7">
      <w:pPr>
        <w:rPr>
          <w:noProof/>
        </w:rPr>
      </w:pPr>
      <w:r>
        <w:rPr>
          <w:noProof/>
        </w:rPr>
        <w:t xml:space="preserve"> </w:t>
      </w:r>
      <w:bookmarkStart w:id="149" w:name="_Toc337727791"/>
      <w:bookmarkStart w:id="150" w:name="_Toc337728745"/>
      <w:bookmarkStart w:id="151" w:name="_Toc339285299"/>
    </w:p>
    <w:p w:rsidR="00CF578B" w:rsidRDefault="00CF578B">
      <w:pPr>
        <w:spacing w:after="0" w:line="240" w:lineRule="auto"/>
        <w:rPr>
          <w:rFonts w:ascii="Arial Bold" w:hAnsi="Arial Bold"/>
          <w:b/>
          <w:spacing w:val="15"/>
          <w:sz w:val="24"/>
          <w:szCs w:val="22"/>
        </w:rPr>
      </w:pPr>
      <w:r>
        <w:br w:type="page"/>
      </w:r>
    </w:p>
    <w:p w:rsidR="00CA2A2F" w:rsidRDefault="007B4937" w:rsidP="00CA2A2F">
      <w:pPr>
        <w:pStyle w:val="Heading2"/>
        <w:rPr>
          <w:sz w:val="20"/>
        </w:rPr>
      </w:pPr>
      <w:bookmarkStart w:id="152" w:name="_Toc383376600"/>
      <w:ins w:id="153" w:author="Jones, Emma" w:date="2015-01-08T16:49:00Z">
        <w:r>
          <w:t xml:space="preserve">2.1 </w:t>
        </w:r>
      </w:ins>
      <w:r w:rsidR="00CA2A2F" w:rsidRPr="00411848">
        <w:t>Project Goals</w:t>
      </w:r>
      <w:bookmarkEnd w:id="149"/>
      <w:bookmarkEnd w:id="150"/>
      <w:bookmarkEnd w:id="151"/>
      <w:bookmarkEnd w:id="152"/>
    </w:p>
    <w:p w:rsidR="00CA2A2F" w:rsidRPr="00FA3941" w:rsidRDefault="00CA2A2F" w:rsidP="000352FC">
      <w:pPr>
        <w:pStyle w:val="ListParagraph"/>
        <w:numPr>
          <w:ilvl w:val="0"/>
          <w:numId w:val="21"/>
        </w:numPr>
        <w:spacing w:line="360" w:lineRule="auto"/>
        <w:rPr>
          <w:sz w:val="20"/>
          <w:szCs w:val="20"/>
          <w:rPrChange w:id="154" w:author="Enrique Meneses" w:date="2015-02-03T12:41:00Z">
            <w:rPr/>
          </w:rPrChange>
        </w:rPr>
      </w:pPr>
      <w:r w:rsidRPr="00FA3941">
        <w:rPr>
          <w:sz w:val="20"/>
          <w:szCs w:val="20"/>
          <w:rPrChange w:id="155" w:author="Enrique Meneses" w:date="2015-02-03T12:41:00Z">
            <w:rPr/>
          </w:rPrChange>
        </w:rPr>
        <w:t>Identify domain functions or capabilities to support dynamic, evolving and ongoing clinical care and the coordination of that care, with the following understanding about the identified capabilities:</w:t>
      </w:r>
    </w:p>
    <w:p w:rsidR="00CA2A2F" w:rsidRPr="00FA3941" w:rsidRDefault="00CA2A2F" w:rsidP="000352FC">
      <w:pPr>
        <w:pStyle w:val="ListParagraph"/>
        <w:numPr>
          <w:ilvl w:val="1"/>
          <w:numId w:val="21"/>
        </w:numPr>
        <w:spacing w:line="360" w:lineRule="auto"/>
        <w:rPr>
          <w:sz w:val="20"/>
          <w:szCs w:val="20"/>
          <w:rPrChange w:id="156" w:author="Enrique Meneses" w:date="2015-02-03T12:41:00Z">
            <w:rPr/>
          </w:rPrChange>
        </w:rPr>
      </w:pPr>
      <w:r w:rsidRPr="00FA3941">
        <w:rPr>
          <w:sz w:val="20"/>
          <w:szCs w:val="20"/>
          <w:rPrChange w:id="157" w:author="Enrique Meneses" w:date="2015-02-03T12:41:00Z">
            <w:rPr/>
          </w:rPrChange>
        </w:rPr>
        <w:t>The capabilities represent individual building blocks and do not express how they form the bigger story of care coordination.</w:t>
      </w:r>
    </w:p>
    <w:p w:rsidR="00CA2A2F" w:rsidRPr="00FA3941" w:rsidRDefault="00CA2A2F" w:rsidP="000352FC">
      <w:pPr>
        <w:pStyle w:val="ListParagraph"/>
        <w:numPr>
          <w:ilvl w:val="1"/>
          <w:numId w:val="21"/>
        </w:numPr>
        <w:spacing w:line="360" w:lineRule="auto"/>
        <w:rPr>
          <w:sz w:val="20"/>
          <w:szCs w:val="20"/>
          <w:rPrChange w:id="158" w:author="Enrique Meneses" w:date="2015-02-03T12:41:00Z">
            <w:rPr/>
          </w:rPrChange>
        </w:rPr>
      </w:pPr>
      <w:r w:rsidRPr="00FA3941">
        <w:rPr>
          <w:sz w:val="20"/>
          <w:szCs w:val="20"/>
          <w:rPrChange w:id="159" w:author="Enrique Meneses" w:date="2015-02-03T12:41:00Z">
            <w:rPr/>
          </w:rPrChange>
        </w:rPr>
        <w:t>The capabilities support an emergent and dynamic process resulting from care team interactions</w:t>
      </w:r>
    </w:p>
    <w:p w:rsidR="00CA2A2F" w:rsidRPr="00FA3941" w:rsidRDefault="00CA2A2F" w:rsidP="000352FC">
      <w:pPr>
        <w:pStyle w:val="ListParagraph"/>
        <w:numPr>
          <w:ilvl w:val="0"/>
          <w:numId w:val="21"/>
        </w:numPr>
        <w:spacing w:before="240" w:line="360" w:lineRule="auto"/>
        <w:rPr>
          <w:sz w:val="20"/>
          <w:szCs w:val="20"/>
          <w:rPrChange w:id="160" w:author="Enrique Meneses" w:date="2015-02-03T12:41:00Z">
            <w:rPr/>
          </w:rPrChange>
        </w:rPr>
      </w:pPr>
      <w:r w:rsidRPr="00FA3941">
        <w:rPr>
          <w:sz w:val="20"/>
          <w:szCs w:val="20"/>
          <w:rPrChange w:id="161" w:author="Enrique Meneses" w:date="2015-02-03T12:41:00Z">
            <w:rPr/>
          </w:rPrChange>
        </w:rPr>
        <w:t>Illustrate how the capabilities support dynamic coordination of care interactions</w:t>
      </w:r>
    </w:p>
    <w:p w:rsidR="00CA2A2F" w:rsidRPr="00FA3941" w:rsidRDefault="00CA2A2F" w:rsidP="000352FC">
      <w:pPr>
        <w:pStyle w:val="ListParagraph"/>
        <w:numPr>
          <w:ilvl w:val="0"/>
          <w:numId w:val="21"/>
        </w:numPr>
        <w:spacing w:line="360" w:lineRule="auto"/>
        <w:rPr>
          <w:sz w:val="20"/>
          <w:szCs w:val="20"/>
          <w:rPrChange w:id="162" w:author="Enrique Meneses" w:date="2015-02-03T12:41:00Z">
            <w:rPr/>
          </w:rPrChange>
        </w:rPr>
      </w:pPr>
      <w:r w:rsidRPr="00FA3941">
        <w:rPr>
          <w:sz w:val="20"/>
          <w:szCs w:val="20"/>
          <w:rPrChange w:id="163" w:author="Enrique Meneses" w:date="2015-02-03T12:41:00Z">
            <w:rPr/>
          </w:rPrChange>
        </w:rPr>
        <w:t>Specify requirements necessary to support health care systems which incorporate dynamic and ongoing contributions of care team members in order to reduce gaps in communication, such as:</w:t>
      </w:r>
    </w:p>
    <w:p w:rsidR="00CA2A2F" w:rsidRPr="00FA3941" w:rsidRDefault="00CA2A2F" w:rsidP="000352FC">
      <w:pPr>
        <w:pStyle w:val="ListParagraph"/>
        <w:numPr>
          <w:ilvl w:val="1"/>
          <w:numId w:val="21"/>
        </w:numPr>
        <w:spacing w:line="360" w:lineRule="auto"/>
        <w:rPr>
          <w:sz w:val="20"/>
          <w:szCs w:val="20"/>
          <w:rPrChange w:id="164" w:author="Enrique Meneses" w:date="2015-02-03T12:41:00Z">
            <w:rPr/>
          </w:rPrChange>
        </w:rPr>
      </w:pPr>
      <w:r w:rsidRPr="00FA3941">
        <w:rPr>
          <w:sz w:val="20"/>
          <w:szCs w:val="20"/>
          <w:rPrChange w:id="165" w:author="Enrique Meneses" w:date="2015-02-03T12:41:00Z">
            <w:rPr/>
          </w:rPrChange>
        </w:rPr>
        <w:t>Missing or late change updates</w:t>
      </w:r>
    </w:p>
    <w:p w:rsidR="00CA2A2F" w:rsidRPr="00FA3941" w:rsidRDefault="00CA2A2F" w:rsidP="000352FC">
      <w:pPr>
        <w:pStyle w:val="ListParagraph"/>
        <w:numPr>
          <w:ilvl w:val="1"/>
          <w:numId w:val="21"/>
        </w:numPr>
        <w:spacing w:line="360" w:lineRule="auto"/>
        <w:rPr>
          <w:sz w:val="20"/>
          <w:szCs w:val="20"/>
          <w:rPrChange w:id="166" w:author="Enrique Meneses" w:date="2015-02-03T12:41:00Z">
            <w:rPr/>
          </w:rPrChange>
        </w:rPr>
      </w:pPr>
      <w:r w:rsidRPr="00FA3941">
        <w:rPr>
          <w:sz w:val="20"/>
          <w:szCs w:val="20"/>
          <w:rPrChange w:id="167" w:author="Enrique Meneses" w:date="2015-02-03T12:41:00Z">
            <w:rPr/>
          </w:rPrChange>
        </w:rPr>
        <w:t>Incorporation of critical new information</w:t>
      </w:r>
    </w:p>
    <w:p w:rsidR="00CA2A2F" w:rsidRPr="00FA3941" w:rsidRDefault="00CA2A2F" w:rsidP="000352FC">
      <w:pPr>
        <w:pStyle w:val="ListParagraph"/>
        <w:numPr>
          <w:ilvl w:val="1"/>
          <w:numId w:val="21"/>
        </w:numPr>
        <w:spacing w:line="360" w:lineRule="auto"/>
        <w:rPr>
          <w:sz w:val="20"/>
          <w:szCs w:val="20"/>
          <w:rPrChange w:id="168" w:author="Enrique Meneses" w:date="2015-02-03T12:41:00Z">
            <w:rPr/>
          </w:rPrChange>
        </w:rPr>
      </w:pPr>
      <w:r w:rsidRPr="00FA3941">
        <w:rPr>
          <w:sz w:val="20"/>
          <w:szCs w:val="20"/>
          <w:rPrChange w:id="169" w:author="Enrique Meneses" w:date="2015-02-03T12:41:00Z">
            <w:rPr/>
          </w:rPrChange>
        </w:rPr>
        <w:t>Conflicting or redundant care strategies</w:t>
      </w:r>
    </w:p>
    <w:p w:rsidR="00CA2A2F" w:rsidRPr="00FA3941" w:rsidRDefault="00CA2A2F" w:rsidP="000352FC">
      <w:pPr>
        <w:pStyle w:val="ListParagraph"/>
        <w:numPr>
          <w:ilvl w:val="0"/>
          <w:numId w:val="21"/>
        </w:numPr>
        <w:spacing w:line="360" w:lineRule="auto"/>
        <w:rPr>
          <w:sz w:val="20"/>
          <w:szCs w:val="20"/>
          <w:rPrChange w:id="170" w:author="Enrique Meneses" w:date="2015-02-03T12:41:00Z">
            <w:rPr/>
          </w:rPrChange>
        </w:rPr>
      </w:pPr>
      <w:r w:rsidRPr="00FA3941">
        <w:rPr>
          <w:sz w:val="20"/>
          <w:szCs w:val="20"/>
          <w:rPrChange w:id="171" w:author="Enrique Meneses" w:date="2015-02-03T12:41:00Z">
            <w:rPr/>
          </w:rPrChange>
        </w:rPr>
        <w:t>Support a connected care team with a shared perspective of a coordinated care plan</w:t>
      </w:r>
    </w:p>
    <w:p w:rsidR="00CA2A2F" w:rsidRPr="003E4F49" w:rsidRDefault="00CA2A2F" w:rsidP="00CA2A2F">
      <w:pPr>
        <w:spacing w:line="360" w:lineRule="auto"/>
      </w:pPr>
    </w:p>
    <w:p w:rsidR="008969D8" w:rsidRPr="00411848" w:rsidRDefault="007B4937" w:rsidP="008969D8">
      <w:pPr>
        <w:pStyle w:val="Heading2"/>
      </w:pPr>
      <w:bookmarkStart w:id="172" w:name="_Toc374189071"/>
      <w:bookmarkStart w:id="173" w:name="_Toc383376601"/>
      <w:ins w:id="174" w:author="Jones, Emma" w:date="2015-01-08T16:49:00Z">
        <w:r>
          <w:t xml:space="preserve">2.2 </w:t>
        </w:r>
      </w:ins>
      <w:r w:rsidR="008969D8" w:rsidRPr="00411848">
        <w:t>Assumptions</w:t>
      </w:r>
      <w:bookmarkEnd w:id="172"/>
      <w:bookmarkEnd w:id="173"/>
    </w:p>
    <w:p w:rsidR="008969D8" w:rsidRPr="00FA3941" w:rsidRDefault="008969D8" w:rsidP="008969D8">
      <w:pPr>
        <w:pStyle w:val="ListParagraph"/>
        <w:numPr>
          <w:ilvl w:val="0"/>
          <w:numId w:val="6"/>
        </w:numPr>
        <w:rPr>
          <w:rFonts w:cs="Arial"/>
          <w:sz w:val="20"/>
          <w:szCs w:val="20"/>
          <w:rPrChange w:id="175" w:author="Enrique Meneses" w:date="2015-02-03T12:40:00Z">
            <w:rPr>
              <w:rFonts w:cs="Arial"/>
            </w:rPr>
          </w:rPrChange>
        </w:rPr>
      </w:pPr>
      <w:r w:rsidRPr="00FA3941">
        <w:rPr>
          <w:rFonts w:cs="Arial"/>
          <w:sz w:val="20"/>
          <w:szCs w:val="20"/>
          <w:rPrChange w:id="176" w:author="Enrique Meneses" w:date="2015-02-03T12:40:00Z">
            <w:rPr>
              <w:rFonts w:cs="Arial"/>
            </w:rPr>
          </w:rPrChange>
        </w:rPr>
        <w:t>Familiarity with the HL7 Care Plan Domain Analysis model and related HL7 Patient Care Workgroup artefacts.</w:t>
      </w:r>
    </w:p>
    <w:p w:rsidR="008969D8" w:rsidRPr="005B7CD7" w:rsidRDefault="008969D8" w:rsidP="008969D8">
      <w:pPr>
        <w:pStyle w:val="ListParagraph"/>
        <w:rPr>
          <w:rFonts w:cs="Arial"/>
        </w:rPr>
      </w:pPr>
    </w:p>
    <w:p w:rsidR="008969D8" w:rsidRPr="00411848" w:rsidRDefault="007B4937" w:rsidP="008969D8">
      <w:pPr>
        <w:pStyle w:val="Heading2"/>
        <w:rPr>
          <w:rFonts w:ascii="Arial" w:hAnsi="Arial" w:cs="Arial"/>
        </w:rPr>
      </w:pPr>
      <w:bookmarkStart w:id="177" w:name="_Toc337727787"/>
      <w:bookmarkStart w:id="178" w:name="_Toc337728741"/>
      <w:bookmarkStart w:id="179" w:name="_Toc339285295"/>
      <w:bookmarkStart w:id="180" w:name="_Toc374189072"/>
      <w:bookmarkStart w:id="181" w:name="_Toc383376602"/>
      <w:ins w:id="182" w:author="Jones, Emma" w:date="2015-01-08T16:49:00Z">
        <w:r>
          <w:rPr>
            <w:rFonts w:ascii="Arial" w:hAnsi="Arial" w:cs="Arial"/>
          </w:rPr>
          <w:t xml:space="preserve">2.3 </w:t>
        </w:r>
      </w:ins>
      <w:r w:rsidR="008969D8" w:rsidRPr="00411848">
        <w:rPr>
          <w:rFonts w:ascii="Arial" w:hAnsi="Arial" w:cs="Arial"/>
        </w:rPr>
        <w:t>Scope</w:t>
      </w:r>
      <w:bookmarkEnd w:id="177"/>
      <w:bookmarkEnd w:id="178"/>
      <w:bookmarkEnd w:id="179"/>
      <w:r w:rsidR="008969D8">
        <w:rPr>
          <w:rFonts w:ascii="Arial" w:hAnsi="Arial" w:cs="Arial"/>
        </w:rPr>
        <w:t xml:space="preserve"> of Service Functional Model</w:t>
      </w:r>
      <w:bookmarkEnd w:id="180"/>
      <w:bookmarkEnd w:id="181"/>
    </w:p>
    <w:p w:rsidR="008969D8" w:rsidRPr="00FA3941" w:rsidRDefault="008969D8" w:rsidP="008969D8">
      <w:pPr>
        <w:pStyle w:val="ListParagraph"/>
        <w:numPr>
          <w:ilvl w:val="0"/>
          <w:numId w:val="4"/>
        </w:numPr>
        <w:spacing w:line="360" w:lineRule="auto"/>
        <w:rPr>
          <w:rFonts w:cs="Arial"/>
          <w:sz w:val="20"/>
          <w:szCs w:val="20"/>
          <w:rPrChange w:id="183" w:author="Enrique Meneses" w:date="2015-02-03T12:40:00Z">
            <w:rPr>
              <w:rFonts w:cs="Arial"/>
            </w:rPr>
          </w:rPrChange>
        </w:rPr>
      </w:pPr>
      <w:r w:rsidRPr="00FA3941">
        <w:rPr>
          <w:rFonts w:cs="Arial"/>
          <w:sz w:val="20"/>
          <w:szCs w:val="20"/>
          <w:rPrChange w:id="184" w:author="Enrique Meneses" w:date="2015-02-03T12:40:00Z">
            <w:rPr>
              <w:rFonts w:cs="Arial"/>
            </w:rPr>
          </w:rPrChange>
        </w:rPr>
        <w:t xml:space="preserve">Identify Coordination of Care Service </w:t>
      </w:r>
      <w:r w:rsidR="00DF5AA3" w:rsidRPr="00FA3941">
        <w:rPr>
          <w:rFonts w:cs="Arial"/>
          <w:sz w:val="20"/>
          <w:szCs w:val="20"/>
          <w:rPrChange w:id="185" w:author="Enrique Meneses" w:date="2015-02-03T12:40:00Z">
            <w:rPr>
              <w:rFonts w:cs="Arial"/>
            </w:rPr>
          </w:rPrChange>
        </w:rPr>
        <w:t>domain capabilities</w:t>
      </w:r>
      <w:r w:rsidR="00DB6834" w:rsidRPr="00FA3941">
        <w:rPr>
          <w:rFonts w:cs="Arial"/>
          <w:sz w:val="20"/>
          <w:szCs w:val="20"/>
          <w:rPrChange w:id="186" w:author="Enrique Meneses" w:date="2015-02-03T12:40:00Z">
            <w:rPr>
              <w:rFonts w:cs="Arial"/>
            </w:rPr>
          </w:rPrChange>
        </w:rPr>
        <w:t xml:space="preserve"> (Normative for DSTU)</w:t>
      </w:r>
    </w:p>
    <w:p w:rsidR="00D551FD" w:rsidRPr="00FA3941" w:rsidRDefault="008969D8" w:rsidP="008969D8">
      <w:pPr>
        <w:pStyle w:val="ListParagraph"/>
        <w:numPr>
          <w:ilvl w:val="1"/>
          <w:numId w:val="4"/>
        </w:numPr>
        <w:spacing w:line="360" w:lineRule="auto"/>
        <w:rPr>
          <w:rFonts w:cs="Arial"/>
          <w:sz w:val="20"/>
          <w:szCs w:val="20"/>
          <w:rPrChange w:id="187" w:author="Enrique Meneses" w:date="2015-02-03T12:40:00Z">
            <w:rPr>
              <w:rFonts w:cs="Arial"/>
            </w:rPr>
          </w:rPrChange>
        </w:rPr>
      </w:pPr>
      <w:r w:rsidRPr="00FA3941">
        <w:rPr>
          <w:rFonts w:cs="Arial"/>
          <w:sz w:val="20"/>
          <w:szCs w:val="20"/>
          <w:rPrChange w:id="188" w:author="Enrique Meneses" w:date="2015-02-03T12:40:00Z">
            <w:rPr>
              <w:rFonts w:cs="Arial"/>
            </w:rPr>
          </w:rPrChange>
        </w:rPr>
        <w:t>The</w:t>
      </w:r>
      <w:r w:rsidR="00D551FD" w:rsidRPr="00FA3941">
        <w:rPr>
          <w:rFonts w:cs="Arial"/>
          <w:sz w:val="20"/>
          <w:szCs w:val="20"/>
          <w:rPrChange w:id="189" w:author="Enrique Meneses" w:date="2015-02-03T12:40:00Z">
            <w:rPr>
              <w:rFonts w:cs="Arial"/>
            </w:rPr>
          </w:rPrChange>
        </w:rPr>
        <w:t xml:space="preserve"> capabilities </w:t>
      </w:r>
      <w:r w:rsidR="00E341A1" w:rsidRPr="00FA3941">
        <w:rPr>
          <w:rFonts w:cs="Arial"/>
          <w:sz w:val="20"/>
          <w:szCs w:val="20"/>
          <w:rPrChange w:id="190" w:author="Enrique Meneses" w:date="2015-02-03T12:40:00Z">
            <w:rPr>
              <w:rFonts w:cs="Arial"/>
            </w:rPr>
          </w:rPrChange>
        </w:rPr>
        <w:t>express domain level</w:t>
      </w:r>
      <w:r w:rsidR="00DF5AA3" w:rsidRPr="00FA3941">
        <w:rPr>
          <w:rFonts w:cs="Arial"/>
          <w:sz w:val="20"/>
          <w:szCs w:val="20"/>
          <w:rPrChange w:id="191" w:author="Enrique Meneses" w:date="2015-02-03T12:40:00Z">
            <w:rPr>
              <w:rFonts w:cs="Arial"/>
            </w:rPr>
          </w:rPrChange>
        </w:rPr>
        <w:t xml:space="preserve"> </w:t>
      </w:r>
      <w:r w:rsidRPr="00FA3941">
        <w:rPr>
          <w:rFonts w:cs="Arial"/>
          <w:sz w:val="20"/>
          <w:szCs w:val="20"/>
          <w:rPrChange w:id="192" w:author="Enrique Meneses" w:date="2015-02-03T12:40:00Z">
            <w:rPr>
              <w:rFonts w:cs="Arial"/>
            </w:rPr>
          </w:rPrChange>
        </w:rPr>
        <w:t xml:space="preserve">business </w:t>
      </w:r>
      <w:r w:rsidR="00D551FD" w:rsidRPr="00FA3941">
        <w:rPr>
          <w:rFonts w:cs="Arial"/>
          <w:sz w:val="20"/>
          <w:szCs w:val="20"/>
          <w:rPrChange w:id="193" w:author="Enrique Meneses" w:date="2015-02-03T12:40:00Z">
            <w:rPr>
              <w:rFonts w:cs="Arial"/>
            </w:rPr>
          </w:rPrChange>
        </w:rPr>
        <w:t>functions</w:t>
      </w:r>
    </w:p>
    <w:p w:rsidR="008969D8" w:rsidRPr="00FA3941" w:rsidRDefault="00D551FD" w:rsidP="008969D8">
      <w:pPr>
        <w:pStyle w:val="ListParagraph"/>
        <w:numPr>
          <w:ilvl w:val="1"/>
          <w:numId w:val="4"/>
        </w:numPr>
        <w:spacing w:line="360" w:lineRule="auto"/>
        <w:rPr>
          <w:rFonts w:cs="Arial"/>
          <w:sz w:val="20"/>
          <w:szCs w:val="20"/>
          <w:rPrChange w:id="194" w:author="Enrique Meneses" w:date="2015-02-03T12:40:00Z">
            <w:rPr>
              <w:rFonts w:cs="Arial"/>
            </w:rPr>
          </w:rPrChange>
        </w:rPr>
      </w:pPr>
      <w:r w:rsidRPr="00FA3941">
        <w:rPr>
          <w:rFonts w:cs="Arial"/>
          <w:sz w:val="20"/>
          <w:szCs w:val="20"/>
          <w:rPrChange w:id="195" w:author="Enrique Meneses" w:date="2015-02-03T12:40:00Z">
            <w:rPr>
              <w:rFonts w:cs="Arial"/>
            </w:rPr>
          </w:rPrChange>
        </w:rPr>
        <w:t xml:space="preserve">The capabilities </w:t>
      </w:r>
      <w:r w:rsidR="00DF5AA3" w:rsidRPr="00FA3941">
        <w:rPr>
          <w:rFonts w:cs="Arial"/>
          <w:sz w:val="20"/>
          <w:szCs w:val="20"/>
          <w:rPrChange w:id="196" w:author="Enrique Meneses" w:date="2015-02-03T12:40:00Z">
            <w:rPr>
              <w:rFonts w:cs="Arial"/>
            </w:rPr>
          </w:rPrChange>
        </w:rPr>
        <w:t xml:space="preserve">do not describe </w:t>
      </w:r>
      <w:r w:rsidR="00641B93" w:rsidRPr="00FA3941">
        <w:rPr>
          <w:rFonts w:cs="Arial"/>
          <w:sz w:val="20"/>
          <w:szCs w:val="20"/>
          <w:rPrChange w:id="197" w:author="Enrique Meneses" w:date="2015-02-03T12:40:00Z">
            <w:rPr>
              <w:rFonts w:cs="Arial"/>
            </w:rPr>
          </w:rPrChange>
        </w:rPr>
        <w:t>a technical specification</w:t>
      </w:r>
    </w:p>
    <w:p w:rsidR="008044A1" w:rsidRPr="00FA3941" w:rsidRDefault="005356FA" w:rsidP="008969D8">
      <w:pPr>
        <w:pStyle w:val="ListParagraph"/>
        <w:numPr>
          <w:ilvl w:val="1"/>
          <w:numId w:val="4"/>
        </w:numPr>
        <w:spacing w:line="360" w:lineRule="auto"/>
        <w:rPr>
          <w:rFonts w:cs="Arial"/>
          <w:sz w:val="20"/>
          <w:szCs w:val="20"/>
          <w:rPrChange w:id="198" w:author="Enrique Meneses" w:date="2015-02-03T12:40:00Z">
            <w:rPr>
              <w:rFonts w:cs="Arial"/>
            </w:rPr>
          </w:rPrChange>
        </w:rPr>
      </w:pPr>
      <w:r w:rsidRPr="00FA3941">
        <w:rPr>
          <w:rFonts w:cs="Arial"/>
          <w:sz w:val="20"/>
          <w:szCs w:val="20"/>
          <w:rPrChange w:id="199" w:author="Enrique Meneses" w:date="2015-02-03T12:40:00Z">
            <w:rPr>
              <w:rFonts w:cs="Arial"/>
            </w:rPr>
          </w:rPrChange>
        </w:rPr>
        <w:t>The</w:t>
      </w:r>
      <w:r w:rsidR="008044A1" w:rsidRPr="00FA3941">
        <w:rPr>
          <w:rFonts w:cs="Arial"/>
          <w:sz w:val="20"/>
          <w:szCs w:val="20"/>
          <w:rPrChange w:id="200" w:author="Enrique Meneses" w:date="2015-02-03T12:40:00Z">
            <w:rPr>
              <w:rFonts w:cs="Arial"/>
            </w:rPr>
          </w:rPrChange>
        </w:rPr>
        <w:t xml:space="preserve"> </w:t>
      </w:r>
      <w:r w:rsidRPr="00FA3941">
        <w:rPr>
          <w:rFonts w:cs="Arial"/>
          <w:sz w:val="20"/>
          <w:szCs w:val="20"/>
          <w:rPrChange w:id="201" w:author="Enrique Meneses" w:date="2015-02-03T12:40:00Z">
            <w:rPr>
              <w:rFonts w:cs="Arial"/>
            </w:rPr>
          </w:rPrChange>
        </w:rPr>
        <w:t xml:space="preserve">capabilities </w:t>
      </w:r>
      <w:r w:rsidR="008044A1" w:rsidRPr="00FA3941">
        <w:rPr>
          <w:rFonts w:cs="Arial"/>
          <w:sz w:val="20"/>
          <w:szCs w:val="20"/>
          <w:rPrChange w:id="202" w:author="Enrique Meneses" w:date="2015-02-03T12:40:00Z">
            <w:rPr>
              <w:rFonts w:cs="Arial"/>
            </w:rPr>
          </w:rPrChange>
        </w:rPr>
        <w:t>define the “what” but not the “how”</w:t>
      </w:r>
      <w:r w:rsidR="0082239B" w:rsidRPr="00FA3941">
        <w:rPr>
          <w:rFonts w:cs="Arial"/>
          <w:sz w:val="20"/>
          <w:szCs w:val="20"/>
          <w:rPrChange w:id="203" w:author="Enrique Meneses" w:date="2015-02-03T12:40:00Z">
            <w:rPr>
              <w:rFonts w:cs="Arial"/>
            </w:rPr>
          </w:rPrChange>
        </w:rPr>
        <w:t xml:space="preserve"> of coordination of care</w:t>
      </w:r>
    </w:p>
    <w:p w:rsidR="00035325" w:rsidRPr="00FA3941" w:rsidRDefault="00035325" w:rsidP="00035325">
      <w:pPr>
        <w:pStyle w:val="ListParagraph"/>
        <w:numPr>
          <w:ilvl w:val="0"/>
          <w:numId w:val="4"/>
        </w:numPr>
        <w:spacing w:line="360" w:lineRule="auto"/>
        <w:rPr>
          <w:rFonts w:cs="Arial"/>
          <w:sz w:val="20"/>
          <w:szCs w:val="20"/>
          <w:rPrChange w:id="204" w:author="Enrique Meneses" w:date="2015-02-03T12:40:00Z">
            <w:rPr>
              <w:rFonts w:cs="Arial"/>
            </w:rPr>
          </w:rPrChange>
        </w:rPr>
      </w:pPr>
      <w:r w:rsidRPr="00FA3941">
        <w:rPr>
          <w:rFonts w:cs="Arial"/>
          <w:sz w:val="20"/>
          <w:szCs w:val="20"/>
          <w:rPrChange w:id="205" w:author="Enrique Meneses" w:date="2015-02-03T12:40:00Z">
            <w:rPr>
              <w:rFonts w:cs="Arial"/>
            </w:rPr>
          </w:rPrChange>
        </w:rPr>
        <w:t>Illustrative clinical story boards</w:t>
      </w:r>
      <w:r w:rsidR="00B03CDB" w:rsidRPr="00FA3941">
        <w:rPr>
          <w:rFonts w:cs="Arial"/>
          <w:sz w:val="20"/>
          <w:szCs w:val="20"/>
          <w:rPrChange w:id="206" w:author="Enrique Meneses" w:date="2015-02-03T12:40:00Z">
            <w:rPr>
              <w:rFonts w:cs="Arial"/>
            </w:rPr>
          </w:rPrChange>
        </w:rPr>
        <w:t>.</w:t>
      </w:r>
    </w:p>
    <w:p w:rsidR="008969D8" w:rsidRPr="00FA3941" w:rsidRDefault="00CB6C60" w:rsidP="008969D8">
      <w:pPr>
        <w:pStyle w:val="ListParagraph"/>
        <w:numPr>
          <w:ilvl w:val="0"/>
          <w:numId w:val="4"/>
        </w:numPr>
        <w:spacing w:line="360" w:lineRule="auto"/>
        <w:rPr>
          <w:rFonts w:cs="Arial"/>
          <w:sz w:val="20"/>
          <w:szCs w:val="20"/>
          <w:rPrChange w:id="207" w:author="Enrique Meneses" w:date="2015-02-03T12:40:00Z">
            <w:rPr>
              <w:rFonts w:cs="Arial"/>
            </w:rPr>
          </w:rPrChange>
        </w:rPr>
      </w:pPr>
      <w:r w:rsidRPr="00FA3941">
        <w:rPr>
          <w:rFonts w:cs="Arial"/>
          <w:sz w:val="20"/>
          <w:szCs w:val="20"/>
          <w:rPrChange w:id="208" w:author="Enrique Meneses" w:date="2015-02-03T12:40:00Z">
            <w:rPr>
              <w:rFonts w:cs="Arial"/>
            </w:rPr>
          </w:rPrChange>
        </w:rPr>
        <w:t>Illustrate</w:t>
      </w:r>
      <w:r w:rsidR="008969D8" w:rsidRPr="00FA3941">
        <w:rPr>
          <w:rFonts w:cs="Arial"/>
          <w:sz w:val="20"/>
          <w:szCs w:val="20"/>
          <w:rPrChange w:id="209" w:author="Enrique Meneses" w:date="2015-02-03T12:40:00Z">
            <w:rPr>
              <w:rFonts w:cs="Arial"/>
            </w:rPr>
          </w:rPrChange>
        </w:rPr>
        <w:t xml:space="preserve"> a pattern </w:t>
      </w:r>
      <w:r w:rsidRPr="00FA3941">
        <w:rPr>
          <w:rFonts w:cs="Arial"/>
          <w:sz w:val="20"/>
          <w:szCs w:val="20"/>
          <w:rPrChange w:id="210" w:author="Enrique Meneses" w:date="2015-02-03T12:40:00Z">
            <w:rPr>
              <w:rFonts w:cs="Arial"/>
            </w:rPr>
          </w:rPrChange>
        </w:rPr>
        <w:t>for use of the capabilities</w:t>
      </w:r>
      <w:r w:rsidR="00D239F4" w:rsidRPr="00FA3941">
        <w:rPr>
          <w:rFonts w:cs="Arial"/>
          <w:sz w:val="20"/>
          <w:szCs w:val="20"/>
          <w:rPrChange w:id="211" w:author="Enrique Meneses" w:date="2015-02-03T12:40:00Z">
            <w:rPr>
              <w:rFonts w:cs="Arial"/>
            </w:rPr>
          </w:rPrChange>
        </w:rPr>
        <w:t xml:space="preserve"> (Non-Normative for DSTU)</w:t>
      </w:r>
    </w:p>
    <w:p w:rsidR="004F3B5C" w:rsidRPr="00FA3941" w:rsidRDefault="004F3B5C" w:rsidP="008969D8">
      <w:pPr>
        <w:pStyle w:val="ListParagraph"/>
        <w:numPr>
          <w:ilvl w:val="1"/>
          <w:numId w:val="4"/>
        </w:numPr>
        <w:spacing w:line="360" w:lineRule="auto"/>
        <w:rPr>
          <w:rFonts w:cs="Arial"/>
          <w:sz w:val="20"/>
          <w:szCs w:val="20"/>
          <w:rPrChange w:id="212" w:author="Enrique Meneses" w:date="2015-02-03T12:40:00Z">
            <w:rPr>
              <w:rFonts w:cs="Arial"/>
            </w:rPr>
          </w:rPrChange>
        </w:rPr>
      </w:pPr>
      <w:r w:rsidRPr="00FA3941">
        <w:rPr>
          <w:rFonts w:cs="Arial"/>
          <w:sz w:val="20"/>
          <w:szCs w:val="20"/>
          <w:rPrChange w:id="213" w:author="Enrique Meneses" w:date="2015-02-03T12:40:00Z">
            <w:rPr>
              <w:rFonts w:cs="Arial"/>
            </w:rPr>
          </w:rPrChange>
        </w:rPr>
        <w:t>The patterns define the elements of a process and how the individual capabilities (building block functions) fit with in an overall dynamic, changing and evolving process among care team members coordinating care across care settings.</w:t>
      </w:r>
    </w:p>
    <w:p w:rsidR="008969D8" w:rsidRPr="00326B75" w:rsidRDefault="008969D8" w:rsidP="008969D8">
      <w:pPr>
        <w:spacing w:line="240" w:lineRule="auto"/>
        <w:rPr>
          <w:rFonts w:cs="Arial"/>
        </w:rPr>
      </w:pPr>
    </w:p>
    <w:p w:rsidR="008969D8" w:rsidRPr="006F0793" w:rsidRDefault="007B4937" w:rsidP="008969D8">
      <w:pPr>
        <w:pStyle w:val="Heading2"/>
      </w:pPr>
      <w:bookmarkStart w:id="214" w:name="_Toc374189073"/>
      <w:bookmarkStart w:id="215" w:name="_Toc383376603"/>
      <w:ins w:id="216" w:author="Jones, Emma" w:date="2015-01-08T16:49:00Z">
        <w:r>
          <w:t xml:space="preserve">2.4 </w:t>
        </w:r>
      </w:ins>
      <w:r w:rsidR="008969D8" w:rsidRPr="006F0793">
        <w:t>Out of Scope</w:t>
      </w:r>
      <w:r w:rsidR="008969D8">
        <w:t xml:space="preserve"> for the Service Functional Model</w:t>
      </w:r>
      <w:bookmarkEnd w:id="214"/>
      <w:bookmarkEnd w:id="215"/>
    </w:p>
    <w:p w:rsidR="008969D8" w:rsidRPr="00040B67" w:rsidRDefault="008969D8" w:rsidP="008969D8">
      <w:pPr>
        <w:pStyle w:val="ListParagraph"/>
        <w:numPr>
          <w:ilvl w:val="0"/>
          <w:numId w:val="5"/>
        </w:numPr>
        <w:rPr>
          <w:rFonts w:cs="Arial"/>
          <w:sz w:val="20"/>
          <w:szCs w:val="20"/>
        </w:rPr>
      </w:pPr>
      <w:r w:rsidRPr="00040B67">
        <w:rPr>
          <w:rFonts w:cs="Arial"/>
          <w:sz w:val="20"/>
          <w:szCs w:val="20"/>
        </w:rPr>
        <w:t>Definition of any new domain information models. The scope of the domain is based on work done by the HL7 Patient Care work group (specially the Care Plan Project).</w:t>
      </w:r>
    </w:p>
    <w:p w:rsidR="008969D8" w:rsidRPr="00040B67" w:rsidRDefault="008969D8" w:rsidP="008969D8">
      <w:pPr>
        <w:pStyle w:val="ListParagraph"/>
        <w:rPr>
          <w:rFonts w:cs="Arial"/>
          <w:sz w:val="20"/>
          <w:szCs w:val="20"/>
        </w:rPr>
      </w:pPr>
    </w:p>
    <w:p w:rsidR="008969D8" w:rsidRPr="00040B67" w:rsidRDefault="00B03CDB" w:rsidP="008969D8">
      <w:pPr>
        <w:pStyle w:val="ListParagraph"/>
        <w:numPr>
          <w:ilvl w:val="0"/>
          <w:numId w:val="5"/>
        </w:numPr>
        <w:rPr>
          <w:rFonts w:cs="Arial"/>
          <w:sz w:val="20"/>
          <w:szCs w:val="20"/>
        </w:rPr>
      </w:pPr>
      <w:r>
        <w:rPr>
          <w:rFonts w:cs="Arial"/>
          <w:sz w:val="20"/>
          <w:szCs w:val="20"/>
        </w:rPr>
        <w:t>Governance, organization policies and</w:t>
      </w:r>
      <w:r w:rsidR="008969D8" w:rsidRPr="00040B67">
        <w:rPr>
          <w:rFonts w:cs="Arial"/>
          <w:sz w:val="20"/>
          <w:szCs w:val="20"/>
        </w:rPr>
        <w:t xml:space="preserve"> business rules</w:t>
      </w:r>
    </w:p>
    <w:p w:rsidR="008969D8" w:rsidRPr="00040B67" w:rsidRDefault="008969D8" w:rsidP="008969D8">
      <w:pPr>
        <w:pStyle w:val="ListParagraph"/>
        <w:numPr>
          <w:ilvl w:val="1"/>
          <w:numId w:val="5"/>
        </w:numPr>
        <w:rPr>
          <w:rFonts w:cs="Arial"/>
          <w:sz w:val="20"/>
          <w:szCs w:val="20"/>
        </w:rPr>
      </w:pPr>
      <w:r w:rsidRPr="00040B67">
        <w:rPr>
          <w:rFonts w:cs="Arial"/>
          <w:sz w:val="20"/>
          <w:szCs w:val="20"/>
        </w:rPr>
        <w:t>All mentions of individual professions and interactions are illustrative only. They are not meant to exclude a g</w:t>
      </w:r>
      <w:r w:rsidR="002B42FE">
        <w:rPr>
          <w:rFonts w:cs="Arial"/>
          <w:sz w:val="20"/>
          <w:szCs w:val="20"/>
        </w:rPr>
        <w:t>iven group. Examples are not meant to</w:t>
      </w:r>
      <w:r w:rsidRPr="00040B67">
        <w:rPr>
          <w:rFonts w:cs="Arial"/>
          <w:sz w:val="20"/>
          <w:szCs w:val="20"/>
        </w:rPr>
        <w:t xml:space="preserve"> favor or prescribe a specific approach to coordination of care.</w:t>
      </w:r>
    </w:p>
    <w:p w:rsidR="008969D8" w:rsidRPr="009B1083" w:rsidRDefault="008969D8" w:rsidP="008969D8">
      <w:pPr>
        <w:rPr>
          <w:rFonts w:cs="Arial"/>
        </w:rPr>
      </w:pPr>
    </w:p>
    <w:p w:rsidR="008969D8" w:rsidRDefault="007B4937" w:rsidP="008969D8">
      <w:pPr>
        <w:pStyle w:val="Heading2"/>
      </w:pPr>
      <w:bookmarkStart w:id="217" w:name="_Toc374189074"/>
      <w:bookmarkStart w:id="218" w:name="_Toc383376604"/>
      <w:ins w:id="219" w:author="Jones, Emma" w:date="2015-01-08T16:49:00Z">
        <w:r>
          <w:t xml:space="preserve">2.5 </w:t>
        </w:r>
      </w:ins>
      <w:r w:rsidR="008969D8">
        <w:t>Significant Terms</w:t>
      </w:r>
      <w:bookmarkEnd w:id="217"/>
      <w:bookmarkEnd w:id="218"/>
    </w:p>
    <w:p w:rsidR="008969D8" w:rsidRPr="00691727" w:rsidRDefault="008969D8" w:rsidP="008969D8">
      <w:r w:rsidRPr="00691727">
        <w:t>The following table summarizes significant terms required in order to understand the service functional model. For a complete presentation of these terms please refer to the PCWG Care Plan Domain Analysis Model.</w:t>
      </w:r>
    </w:p>
    <w:p w:rsidR="008969D8" w:rsidRPr="001B0511" w:rsidRDefault="007B4937" w:rsidP="008969D8">
      <w:pPr>
        <w:pStyle w:val="Heading4"/>
      </w:pPr>
      <w:ins w:id="220" w:author="Jones, Emma" w:date="2015-01-08T16:49:00Z">
        <w:r>
          <w:t xml:space="preserve">2.5.1 </w:t>
        </w:r>
      </w:ins>
      <w:r w:rsidR="008969D8">
        <w:t>Care Plan Domain Terms</w:t>
      </w:r>
    </w:p>
    <w:tbl>
      <w:tblPr>
        <w:tblStyle w:val="LightList-Accent2"/>
        <w:tblW w:w="9468" w:type="dxa"/>
        <w:tblLayout w:type="fixed"/>
        <w:tblLook w:val="0000" w:firstRow="0" w:lastRow="0" w:firstColumn="0" w:lastColumn="0" w:noHBand="0" w:noVBand="0"/>
      </w:tblPr>
      <w:tblGrid>
        <w:gridCol w:w="1728"/>
        <w:gridCol w:w="7740"/>
      </w:tblGrid>
      <w:tr w:rsidR="00932868" w:rsidRPr="004C4321" w:rsidTr="00932868">
        <w:trPr>
          <w:cnfStyle w:val="000000100000" w:firstRow="0" w:lastRow="0" w:firstColumn="0" w:lastColumn="0" w:oddVBand="0" w:evenVBand="0" w:oddHBand="1" w:evenHBand="0" w:firstRowFirstColumn="0" w:firstRowLastColumn="0" w:lastRowFirstColumn="0" w:lastRowLastColumn="0"/>
          <w:trHeight w:val="199"/>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color w:val="000000"/>
              </w:rPr>
            </w:pPr>
            <w:r w:rsidRPr="00691727">
              <w:rPr>
                <w:rFonts w:eastAsia="NSimSun" w:cs="Arial"/>
                <w:b/>
                <w:bCs/>
                <w:color w:val="000000"/>
              </w:rPr>
              <w:t xml:space="preserve">Term/Concept </w:t>
            </w:r>
          </w:p>
        </w:tc>
        <w:tc>
          <w:tcPr>
            <w:tcW w:w="7740" w:type="dxa"/>
          </w:tcPr>
          <w:p w:rsidR="00932868" w:rsidRPr="00691727"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rsidRPr="00691727">
              <w:rPr>
                <w:rFonts w:eastAsia="NSimSun" w:cs="Arial"/>
                <w:b/>
                <w:bCs/>
                <w:color w:val="000000"/>
              </w:rPr>
              <w:t xml:space="preserve">Description </w:t>
            </w:r>
          </w:p>
        </w:tc>
      </w:tr>
      <w:tr w:rsidR="00932868" w:rsidRPr="004C4321" w:rsidTr="00932868">
        <w:trPr>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color w:val="000000"/>
              </w:rPr>
            </w:pPr>
            <w:r w:rsidRPr="00691727">
              <w:rPr>
                <w:rFonts w:eastAsia="NSimSun" w:cs="Arial"/>
                <w:b/>
                <w:bCs/>
                <w:color w:val="000000"/>
              </w:rPr>
              <w:t xml:space="preserve">Plan </w:t>
            </w:r>
          </w:p>
        </w:tc>
        <w:tc>
          <w:tcPr>
            <w:tcW w:w="7740" w:type="dxa"/>
          </w:tcPr>
          <w:p w:rsidR="00932868" w:rsidRPr="00691727" w:rsidRDefault="00932868" w:rsidP="005217B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color w:val="000000"/>
              </w:rPr>
            </w:pPr>
            <w:r w:rsidRPr="00691727">
              <w:rPr>
                <w:rFonts w:eastAsia="NSimSun" w:cs="Arial"/>
                <w:color w:val="000000"/>
              </w:rPr>
              <w:t>The concept “plan” is used synonymously with “care plan” in its generic sense</w:t>
            </w:r>
            <w:r>
              <w:rPr>
                <w:rFonts w:eastAsia="NSimSun" w:cs="Arial"/>
                <w:color w:val="000000"/>
              </w:rPr>
              <w:t xml:space="preserve">. </w:t>
            </w:r>
            <w:r w:rsidRPr="00691727">
              <w:rPr>
                <w:rFonts w:eastAsia="NSimSun" w:cs="Arial"/>
                <w:color w:val="000000"/>
              </w:rPr>
              <w:t>Refer to Care Plan DAM for a description of “care plan”</w:t>
            </w:r>
            <w:r>
              <w:rPr>
                <w:rFonts w:eastAsia="NSimSun" w:cs="Arial"/>
                <w:color w:val="000000"/>
              </w:rPr>
              <w:t>.</w:t>
            </w:r>
          </w:p>
        </w:tc>
      </w:tr>
      <w:tr w:rsidR="00932868" w:rsidRPr="004C4321" w:rsidTr="00932868">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Health Concern</w:t>
            </w:r>
          </w:p>
        </w:tc>
        <w:tc>
          <w:tcPr>
            <w:tcW w:w="7740" w:type="dxa"/>
          </w:tcPr>
          <w:p w:rsidR="00932868" w:rsidRPr="00691727"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shd w:val="clear" w:color="auto" w:fill="FFFFFF"/>
              </w:rPr>
            </w:pPr>
            <w:r w:rsidRPr="00691727">
              <w:rPr>
                <w:rFonts w:eastAsia="NSimSun" w:cs="Arial"/>
                <w:color w:val="000000"/>
                <w:shd w:val="clear" w:color="auto" w:fill="FFFFFF"/>
              </w:rPr>
              <w:t>A Health Concern is a health related matter that is of interest, importance or worry to someone, who may be the patient, patient's family or patient's health care provider</w:t>
            </w:r>
            <w:r>
              <w:rPr>
                <w:rFonts w:eastAsia="NSimSun" w:cs="Arial"/>
                <w:color w:val="000000"/>
                <w:shd w:val="clear" w:color="auto" w:fill="FFFFFF"/>
              </w:rPr>
              <w:t>.</w:t>
            </w:r>
          </w:p>
          <w:p w:rsidR="00932868"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shd w:val="clear" w:color="auto" w:fill="FFFFFF"/>
              </w:rPr>
            </w:pPr>
            <w:r w:rsidRPr="00691727">
              <w:rPr>
                <w:rFonts w:eastAsia="NSimSun" w:cs="Arial"/>
                <w:color w:val="000000"/>
                <w:shd w:val="clear" w:color="auto" w:fill="FFFFFF"/>
              </w:rPr>
              <w:t>(</w:t>
            </w:r>
            <w:hyperlink r:id="rId27" w:history="1">
              <w:r w:rsidRPr="0018489A">
                <w:rPr>
                  <w:rStyle w:val="Hyperlink"/>
                  <w:rFonts w:eastAsia="NSimSun" w:cs="Arial"/>
                  <w:shd w:val="clear" w:color="auto" w:fill="FFFFFF"/>
                </w:rPr>
                <w:t>http://wiki.hl7.org/index.php?title=Health_Concern</w:t>
              </w:r>
            </w:hyperlink>
            <w:r w:rsidRPr="00691727">
              <w:rPr>
                <w:rFonts w:eastAsia="NSimSun" w:cs="Arial"/>
                <w:color w:val="000000"/>
                <w:shd w:val="clear" w:color="auto" w:fill="FFFFFF"/>
              </w:rPr>
              <w:t>)</w:t>
            </w:r>
          </w:p>
          <w:p w:rsidR="00932868" w:rsidRPr="00691727"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t>Health concerns specify the condition oriented reasons for creating the plan</w:t>
            </w:r>
          </w:p>
        </w:tc>
      </w:tr>
      <w:tr w:rsidR="00932868" w:rsidRPr="004C4321" w:rsidTr="00932868">
        <w:trPr>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Health Goal</w:t>
            </w:r>
          </w:p>
        </w:tc>
        <w:tc>
          <w:tcPr>
            <w:tcW w:w="7740" w:type="dxa"/>
          </w:tcPr>
          <w:p w:rsidR="00932868" w:rsidRDefault="00932868" w:rsidP="005217B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rPr>
            </w:pPr>
            <w:r>
              <w:rPr>
                <w:rFonts w:eastAsia="NSimSun" w:cs="Arial"/>
              </w:rPr>
              <w:t>A</w:t>
            </w:r>
            <w:r w:rsidRPr="00691727">
              <w:rPr>
                <w:rFonts w:eastAsia="NSimSun" w:cs="Arial"/>
              </w:rPr>
              <w:t xml:space="preserve"> desired outcome attached to patient health problems and plans (adapted from HL7 RIM Mood Code: Goal)</w:t>
            </w:r>
          </w:p>
          <w:p w:rsidR="00932868" w:rsidRPr="00691727" w:rsidRDefault="00932868" w:rsidP="005217B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color w:val="000000"/>
              </w:rPr>
            </w:pPr>
            <w:r>
              <w:t>A Health Goal may be composed of finer grained intermediary milestones</w:t>
            </w:r>
          </w:p>
        </w:tc>
      </w:tr>
      <w:tr w:rsidR="00932868" w:rsidRPr="004C4321" w:rsidTr="00932868">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Health Risk</w:t>
            </w:r>
          </w:p>
        </w:tc>
        <w:tc>
          <w:tcPr>
            <w:tcW w:w="7740" w:type="dxa"/>
          </w:tcPr>
          <w:p w:rsidR="00932868"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rsidRPr="00691727">
              <w:rPr>
                <w:rFonts w:eastAsia="NSimSun" w:cs="Arial"/>
                <w:color w:val="000000"/>
              </w:rPr>
              <w:t>A factor (including lifestyle, environmental, family or genetic in nature) or activity that may adversely affect the health</w:t>
            </w:r>
            <w:r>
              <w:rPr>
                <w:rFonts w:eastAsia="NSimSun" w:cs="Arial"/>
                <w:color w:val="000000"/>
              </w:rPr>
              <w:t xml:space="preserve"> or </w:t>
            </w:r>
            <w:r w:rsidRPr="00691727">
              <w:rPr>
                <w:rFonts w:eastAsia="NSimSun" w:cs="Arial"/>
                <w:color w:val="000000"/>
              </w:rPr>
              <w:t>wellbeing of an individual</w:t>
            </w:r>
            <w:r>
              <w:rPr>
                <w:rFonts w:eastAsia="NSimSun" w:cs="Arial"/>
                <w:color w:val="000000"/>
              </w:rPr>
              <w:t>.</w:t>
            </w:r>
          </w:p>
          <w:p w:rsidR="00932868" w:rsidRPr="00691727"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t>A plan may capture a patient’s inherent health risks or risks that may be associated with certain interventions, so that there can be awareness among the care team as they monitor any impact on the patient’s health which may introduce new health concerns based on the risk</w:t>
            </w:r>
          </w:p>
        </w:tc>
      </w:tr>
      <w:tr w:rsidR="00932868" w:rsidRPr="004C4321" w:rsidTr="00932868">
        <w:trPr>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Care Barrier</w:t>
            </w:r>
          </w:p>
        </w:tc>
        <w:tc>
          <w:tcPr>
            <w:tcW w:w="7740" w:type="dxa"/>
          </w:tcPr>
          <w:p w:rsidR="00932868" w:rsidRPr="00691727" w:rsidRDefault="00932868" w:rsidP="005217B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color w:val="000000"/>
              </w:rPr>
            </w:pPr>
            <w:r>
              <w:t>A care barrier presents a situation which impacts progression of the identified health goals by blocking specific interventions or activities. Interventions and other plan activities may be modified in order to remove the block</w:t>
            </w:r>
            <w:r>
              <w:rPr>
                <w:rFonts w:eastAsia="NSimSun" w:cs="Arial"/>
                <w:color w:val="000000"/>
              </w:rPr>
              <w:t>.</w:t>
            </w:r>
          </w:p>
        </w:tc>
      </w:tr>
      <w:tr w:rsidR="00932868" w:rsidRPr="004C4321" w:rsidTr="00932868">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Patient Preference</w:t>
            </w:r>
          </w:p>
        </w:tc>
        <w:tc>
          <w:tcPr>
            <w:tcW w:w="7740" w:type="dxa"/>
          </w:tcPr>
          <w:p w:rsidR="00932868" w:rsidRPr="00691727" w:rsidRDefault="00932868" w:rsidP="00EC6432">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t>A care preference is a statement expressed by the patient, custodian or caretaker responsible for the patient in order to influence how their care is delivered</w:t>
            </w:r>
            <w:r>
              <w:rPr>
                <w:rFonts w:eastAsia="NSimSun" w:cs="Arial"/>
                <w:color w:val="000000"/>
              </w:rPr>
              <w:t>. Care preferences express patient desires of how they want to be treated or their choice(s) of intervention/care activity.</w:t>
            </w:r>
          </w:p>
        </w:tc>
      </w:tr>
      <w:tr w:rsidR="00932868" w:rsidRPr="004C4321" w:rsidTr="00932868">
        <w:trPr>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Acceptance Review</w:t>
            </w:r>
          </w:p>
        </w:tc>
        <w:tc>
          <w:tcPr>
            <w:tcW w:w="7740" w:type="dxa"/>
          </w:tcPr>
          <w:p w:rsidR="00932868" w:rsidRDefault="00932868" w:rsidP="0079216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color w:val="000000"/>
              </w:rPr>
            </w:pPr>
            <w:r w:rsidRPr="00691727">
              <w:rPr>
                <w:rFonts w:eastAsia="NSimSun" w:cs="Arial"/>
                <w:color w:val="000000"/>
              </w:rPr>
              <w:t>In the context of care plan, acceptance review is assessment/appraisal or evaluation of relevant care plan components/activities (e.g. health concern, health goal, health risk, intervention) with the intention of accepting or changing one or more of these components</w:t>
            </w:r>
            <w:r>
              <w:rPr>
                <w:rFonts w:eastAsia="NSimSun" w:cs="Arial"/>
                <w:color w:val="000000"/>
              </w:rPr>
              <w:t>.</w:t>
            </w:r>
          </w:p>
          <w:p w:rsidR="00932868" w:rsidRDefault="00932868" w:rsidP="00754E28">
            <w:pPr>
              <w:jc w:val="both"/>
              <w:cnfStyle w:val="000000000000" w:firstRow="0" w:lastRow="0" w:firstColumn="0" w:lastColumn="0" w:oddVBand="0" w:evenVBand="0" w:oddHBand="0" w:evenHBand="0" w:firstRowFirstColumn="0" w:firstRowLastColumn="0" w:lastRowFirstColumn="0" w:lastRowLastColumn="0"/>
            </w:pPr>
            <w:r>
              <w:t>An AcceptanceReview captures the care team’s (including patient) agreement with the health goals of the plan.</w:t>
            </w:r>
          </w:p>
          <w:p w:rsidR="00932868" w:rsidRPr="00691727" w:rsidRDefault="00932868" w:rsidP="00754E2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eastAsia="NSimSun" w:cs="Arial"/>
                <w:color w:val="000000"/>
              </w:rPr>
            </w:pPr>
            <w:r>
              <w:t>It may also capture disagreement or compromises between care team members regarding what the goal should be. Capturing varying perspectives facilitates harmonization of the health goals in dynamic care plan applications</w:t>
            </w:r>
          </w:p>
        </w:tc>
      </w:tr>
      <w:tr w:rsidR="00932868" w:rsidRPr="004C4321" w:rsidTr="00932868">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1728" w:type="dxa"/>
          </w:tcPr>
          <w:p w:rsidR="00932868" w:rsidRPr="00691727" w:rsidRDefault="00932868" w:rsidP="005217B1">
            <w:pPr>
              <w:autoSpaceDE w:val="0"/>
              <w:autoSpaceDN w:val="0"/>
              <w:adjustRightInd w:val="0"/>
              <w:spacing w:after="0" w:line="240" w:lineRule="auto"/>
              <w:rPr>
                <w:rFonts w:eastAsia="NSimSun" w:cs="Arial"/>
                <w:b/>
                <w:bCs/>
                <w:color w:val="000000"/>
              </w:rPr>
            </w:pPr>
            <w:r w:rsidRPr="00691727">
              <w:rPr>
                <w:rFonts w:eastAsia="NSimSun" w:cs="Arial"/>
                <w:b/>
                <w:bCs/>
                <w:color w:val="000000"/>
              </w:rPr>
              <w:t>Plan Review</w:t>
            </w:r>
          </w:p>
        </w:tc>
        <w:tc>
          <w:tcPr>
            <w:tcW w:w="7740" w:type="dxa"/>
          </w:tcPr>
          <w:p w:rsidR="00932868" w:rsidRPr="00691727" w:rsidRDefault="00932868" w:rsidP="005217B1">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eastAsia="NSimSun" w:cs="Arial"/>
                <w:color w:val="000000"/>
              </w:rPr>
            </w:pPr>
            <w:r w:rsidRPr="00691727">
              <w:rPr>
                <w:rFonts w:eastAsia="NSimSun" w:cs="Arial"/>
                <w:color w:val="000000"/>
              </w:rPr>
              <w:t>The assessment/appraisal or evaluation of the overall care plan with the intention of changing or closing the care plan</w:t>
            </w:r>
            <w:r>
              <w:rPr>
                <w:rFonts w:eastAsia="NSimSun" w:cs="Arial"/>
                <w:color w:val="000000"/>
              </w:rPr>
              <w:t>.</w:t>
            </w:r>
          </w:p>
        </w:tc>
      </w:tr>
      <w:tr w:rsidR="00E752FD" w:rsidRPr="004C4321" w:rsidTr="00932868">
        <w:trPr>
          <w:trHeight w:val="495"/>
          <w:ins w:id="221" w:author="Enrique Meneses" w:date="2015-02-03T13:44:00Z"/>
        </w:trPr>
        <w:tc>
          <w:tcPr>
            <w:cnfStyle w:val="000010000000" w:firstRow="0" w:lastRow="0" w:firstColumn="0" w:lastColumn="0" w:oddVBand="1" w:evenVBand="0" w:oddHBand="0" w:evenHBand="0" w:firstRowFirstColumn="0" w:firstRowLastColumn="0" w:lastRowFirstColumn="0" w:lastRowLastColumn="0"/>
            <w:tcW w:w="1728" w:type="dxa"/>
          </w:tcPr>
          <w:p w:rsidR="00E752FD" w:rsidRPr="00691727" w:rsidRDefault="00E752FD" w:rsidP="005217B1">
            <w:pPr>
              <w:autoSpaceDE w:val="0"/>
              <w:autoSpaceDN w:val="0"/>
              <w:adjustRightInd w:val="0"/>
              <w:spacing w:after="0" w:line="240" w:lineRule="auto"/>
              <w:rPr>
                <w:ins w:id="222" w:author="Enrique Meneses" w:date="2015-02-03T13:44:00Z"/>
                <w:rFonts w:eastAsia="NSimSun" w:cs="Arial"/>
                <w:b/>
                <w:bCs/>
                <w:color w:val="000000"/>
              </w:rPr>
            </w:pPr>
            <w:ins w:id="223" w:author="Enrique Meneses" w:date="2015-02-03T13:44:00Z">
              <w:r>
                <w:rPr>
                  <w:rFonts w:eastAsia="NSimSun" w:cs="Arial"/>
                  <w:b/>
                  <w:bCs/>
                  <w:color w:val="000000"/>
                </w:rPr>
                <w:t>Communication</w:t>
              </w:r>
            </w:ins>
          </w:p>
        </w:tc>
        <w:tc>
          <w:tcPr>
            <w:tcW w:w="7740" w:type="dxa"/>
          </w:tcPr>
          <w:p w:rsidR="00E752FD" w:rsidRPr="00691727" w:rsidRDefault="00E752FD" w:rsidP="005217B1">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ins w:id="224" w:author="Enrique Meneses" w:date="2015-02-03T13:44:00Z"/>
                <w:rFonts w:eastAsia="NSimSun" w:cs="Arial"/>
                <w:color w:val="000000"/>
              </w:rPr>
            </w:pPr>
            <w:ins w:id="225" w:author="Enrique Meneses" w:date="2015-02-03T13:48:00Z">
              <w:r>
                <w:rPr>
                  <w:rFonts w:eastAsia="NSimSun" w:cs="Arial"/>
                  <w:color w:val="000000"/>
                </w:rPr>
                <w:t>The imparting or exchanging of information (Adapted from: http://www.merriam-webster.com)</w:t>
              </w:r>
            </w:ins>
          </w:p>
        </w:tc>
      </w:tr>
      <w:tr w:rsidR="00E752FD" w:rsidRPr="004C4321" w:rsidTr="00932868">
        <w:trPr>
          <w:cnfStyle w:val="000000100000" w:firstRow="0" w:lastRow="0" w:firstColumn="0" w:lastColumn="0" w:oddVBand="0" w:evenVBand="0" w:oddHBand="1" w:evenHBand="0" w:firstRowFirstColumn="0" w:firstRowLastColumn="0" w:lastRowFirstColumn="0" w:lastRowLastColumn="0"/>
          <w:trHeight w:val="495"/>
          <w:ins w:id="226" w:author="Enrique Meneses" w:date="2015-02-03T13:44:00Z"/>
        </w:trPr>
        <w:tc>
          <w:tcPr>
            <w:cnfStyle w:val="000010000000" w:firstRow="0" w:lastRow="0" w:firstColumn="0" w:lastColumn="0" w:oddVBand="1" w:evenVBand="0" w:oddHBand="0" w:evenHBand="0" w:firstRowFirstColumn="0" w:firstRowLastColumn="0" w:lastRowFirstColumn="0" w:lastRowLastColumn="0"/>
            <w:tcW w:w="1728" w:type="dxa"/>
          </w:tcPr>
          <w:p w:rsidR="00E752FD" w:rsidRPr="00691727" w:rsidRDefault="00E752FD" w:rsidP="005217B1">
            <w:pPr>
              <w:autoSpaceDE w:val="0"/>
              <w:autoSpaceDN w:val="0"/>
              <w:adjustRightInd w:val="0"/>
              <w:spacing w:after="0" w:line="240" w:lineRule="auto"/>
              <w:rPr>
                <w:ins w:id="227" w:author="Enrique Meneses" w:date="2015-02-03T13:44:00Z"/>
                <w:rFonts w:eastAsia="NSimSun" w:cs="Arial"/>
                <w:b/>
                <w:bCs/>
                <w:color w:val="000000"/>
              </w:rPr>
            </w:pPr>
            <w:ins w:id="228" w:author="Enrique Meneses" w:date="2015-02-03T13:45:00Z">
              <w:r>
                <w:rPr>
                  <w:rFonts w:eastAsia="NSimSun" w:cs="Arial"/>
                  <w:b/>
                  <w:bCs/>
                  <w:color w:val="000000"/>
                </w:rPr>
                <w:t>Negotiation</w:t>
              </w:r>
            </w:ins>
          </w:p>
        </w:tc>
        <w:tc>
          <w:tcPr>
            <w:tcW w:w="7740" w:type="dxa"/>
          </w:tcPr>
          <w:p w:rsidR="00E752FD" w:rsidRPr="00691727" w:rsidRDefault="00E752FD" w:rsidP="00E752FD">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ins w:id="229" w:author="Enrique Meneses" w:date="2015-02-03T13:44:00Z"/>
                <w:rFonts w:eastAsia="NSimSun" w:cs="Arial"/>
                <w:color w:val="000000"/>
              </w:rPr>
            </w:pPr>
            <w:ins w:id="230" w:author="Enrique Meneses" w:date="2015-02-03T13:45:00Z">
              <w:r>
                <w:rPr>
                  <w:rFonts w:eastAsia="NSimSun" w:cs="Arial"/>
                  <w:color w:val="000000"/>
                </w:rPr>
                <w:t xml:space="preserve">A </w:t>
              </w:r>
            </w:ins>
            <w:ins w:id="231" w:author="Enrique Meneses" w:date="2015-02-03T13:47:00Z">
              <w:r>
                <w:rPr>
                  <w:rFonts w:eastAsia="NSimSun" w:cs="Arial"/>
                  <w:color w:val="000000"/>
                </w:rPr>
                <w:t xml:space="preserve">process, </w:t>
              </w:r>
            </w:ins>
            <w:ins w:id="232" w:author="Enrique Meneses" w:date="2015-02-03T13:46:00Z">
              <w:r>
                <w:rPr>
                  <w:rFonts w:eastAsia="NSimSun" w:cs="Arial"/>
                  <w:color w:val="000000"/>
                </w:rPr>
                <w:t xml:space="preserve">formal </w:t>
              </w:r>
            </w:ins>
            <w:ins w:id="233" w:author="Enrique Meneses" w:date="2015-02-03T13:45:00Z">
              <w:r>
                <w:rPr>
                  <w:rFonts w:eastAsia="NSimSun" w:cs="Arial"/>
                  <w:color w:val="000000"/>
                </w:rPr>
                <w:t>discussion or exchange</w:t>
              </w:r>
            </w:ins>
            <w:ins w:id="234" w:author="Enrique Meneses" w:date="2015-02-03T13:46:00Z">
              <w:r>
                <w:rPr>
                  <w:rFonts w:eastAsia="NSimSun" w:cs="Arial"/>
                  <w:color w:val="000000"/>
                </w:rPr>
                <w:t xml:space="preserve"> between people</w:t>
              </w:r>
            </w:ins>
            <w:ins w:id="235" w:author="Enrique Meneses" w:date="2015-02-03T13:47:00Z">
              <w:r>
                <w:rPr>
                  <w:rFonts w:eastAsia="NSimSun" w:cs="Arial"/>
                  <w:color w:val="000000"/>
                </w:rPr>
                <w:t xml:space="preserve"> who are trying to</w:t>
              </w:r>
            </w:ins>
            <w:ins w:id="236" w:author="Enrique Meneses" w:date="2015-02-03T13:45:00Z">
              <w:r>
                <w:rPr>
                  <w:rFonts w:eastAsia="NSimSun" w:cs="Arial"/>
                  <w:color w:val="000000"/>
                </w:rPr>
                <w:t xml:space="preserve"> reach an agreement.</w:t>
              </w:r>
            </w:ins>
            <w:ins w:id="237" w:author="Enrique Meneses" w:date="2015-02-03T13:47:00Z">
              <w:r>
                <w:rPr>
                  <w:rFonts w:eastAsia="NSimSun" w:cs="Arial"/>
                  <w:color w:val="000000"/>
                </w:rPr>
                <w:t xml:space="preserve"> </w:t>
              </w:r>
            </w:ins>
            <w:ins w:id="238" w:author="Enrique Meneses" w:date="2015-02-03T13:48:00Z">
              <w:r>
                <w:rPr>
                  <w:rFonts w:eastAsia="NSimSun" w:cs="Arial"/>
                  <w:color w:val="000000"/>
                </w:rPr>
                <w:t>(</w:t>
              </w:r>
            </w:ins>
            <w:ins w:id="239" w:author="Enrique Meneses" w:date="2015-02-03T13:47:00Z">
              <w:r>
                <w:rPr>
                  <w:rFonts w:eastAsia="NSimSun" w:cs="Arial"/>
                  <w:color w:val="000000"/>
                </w:rPr>
                <w:t>Adapted from: http://www.merriam-webster.com</w:t>
              </w:r>
            </w:ins>
            <w:ins w:id="240" w:author="Enrique Meneses" w:date="2015-02-03T13:48:00Z">
              <w:r>
                <w:rPr>
                  <w:rFonts w:eastAsia="NSimSun" w:cs="Arial"/>
                  <w:color w:val="000000"/>
                </w:rPr>
                <w:t>)</w:t>
              </w:r>
            </w:ins>
          </w:p>
        </w:tc>
      </w:tr>
    </w:tbl>
    <w:p w:rsidR="00CA2A2F" w:rsidRDefault="00CA2A2F">
      <w:pPr>
        <w:spacing w:after="0" w:line="240" w:lineRule="auto"/>
      </w:pPr>
    </w:p>
    <w:p w:rsidR="00CA2A2F" w:rsidRDefault="007B4937" w:rsidP="00CF578B">
      <w:pPr>
        <w:pStyle w:val="Heading4"/>
      </w:pPr>
      <w:ins w:id="241" w:author="Jones, Emma" w:date="2015-01-08T16:49:00Z">
        <w:r>
          <w:t xml:space="preserve">2.5.2 </w:t>
        </w:r>
      </w:ins>
      <w:r w:rsidR="00CA2A2F" w:rsidRPr="0093272B">
        <w:t>Reconciliation</w:t>
      </w:r>
      <w:r w:rsidR="00CA2A2F" w:rsidRPr="0093272B">
        <w:rPr>
          <w:rStyle w:val="FootnoteReference"/>
        </w:rPr>
        <w:footnoteReference w:id="3"/>
      </w:r>
      <w:r w:rsidR="00CA2A2F">
        <w:t>:</w:t>
      </w:r>
    </w:p>
    <w:p w:rsidR="00CA2A2F" w:rsidRPr="00FA3941" w:rsidRDefault="00CA2A2F" w:rsidP="00CA2A2F">
      <w:pPr>
        <w:autoSpaceDE w:val="0"/>
        <w:autoSpaceDN w:val="0"/>
        <w:adjustRightInd w:val="0"/>
        <w:spacing w:after="0" w:line="240" w:lineRule="auto"/>
        <w:rPr>
          <w:rFonts w:cstheme="minorHAnsi"/>
          <w:rPrChange w:id="242" w:author="Enrique Meneses" w:date="2015-02-03T12:40:00Z">
            <w:rPr>
              <w:rFonts w:cstheme="minorHAnsi"/>
              <w:sz w:val="22"/>
              <w:szCs w:val="22"/>
            </w:rPr>
          </w:rPrChange>
        </w:rPr>
      </w:pPr>
      <w:r w:rsidRPr="00FA3941">
        <w:rPr>
          <w:rFonts w:cstheme="minorHAnsi"/>
          <w:rPrChange w:id="243" w:author="Enrique Meneses" w:date="2015-02-03T12:40:00Z">
            <w:rPr>
              <w:rFonts w:cstheme="minorHAnsi"/>
              <w:sz w:val="22"/>
              <w:szCs w:val="22"/>
            </w:rPr>
          </w:rPrChange>
        </w:rPr>
        <w:t>Reconciliation (as applied to health care information) is the process of merging and adjudicating conflicts between health care information obtained from multiple sources. The sources of information can be electronic and/or paper-based. The reconciliation process typically occurs during transfers or transitions of care from one healthcare practice setting or level of care to another, and can occur at other times as needed. Some examples of the type of information that may be reconciled include: medical history (diagnosis, problems), medications, allergy/intolerance, care strategies and the patient’s care plan. Other information of administrative, social services and financial nature such as payor and insurance coverage data may also be included.</w:t>
      </w:r>
    </w:p>
    <w:p w:rsidR="00CA2A2F" w:rsidRDefault="00CA2A2F" w:rsidP="00CA2A2F">
      <w:pPr>
        <w:autoSpaceDE w:val="0"/>
        <w:autoSpaceDN w:val="0"/>
        <w:adjustRightInd w:val="0"/>
        <w:spacing w:after="0" w:line="240" w:lineRule="auto"/>
        <w:rPr>
          <w:rFonts w:cstheme="minorHAnsi"/>
        </w:rPr>
      </w:pPr>
    </w:p>
    <w:p w:rsidR="00CA2A2F" w:rsidRDefault="007B4937" w:rsidP="00CA2A2F">
      <w:pPr>
        <w:pStyle w:val="Heading5"/>
      </w:pPr>
      <w:ins w:id="244" w:author="Jones, Emma" w:date="2015-01-08T16:50:00Z">
        <w:r>
          <w:t xml:space="preserve">2.5.2.1 </w:t>
        </w:r>
      </w:ins>
      <w:r w:rsidR="00CA2A2F">
        <w:t>Components of R</w:t>
      </w:r>
      <w:r w:rsidR="00CA2A2F" w:rsidRPr="003F1C8D">
        <w:t>econciliation</w:t>
      </w:r>
      <w:r w:rsidR="00CA2A2F">
        <w:t>:</w:t>
      </w:r>
    </w:p>
    <w:p w:rsidR="00CA2A2F" w:rsidRPr="00FA3941" w:rsidRDefault="00CA2A2F" w:rsidP="00CA2A2F">
      <w:pPr>
        <w:autoSpaceDE w:val="0"/>
        <w:autoSpaceDN w:val="0"/>
        <w:adjustRightInd w:val="0"/>
        <w:spacing w:after="0" w:line="240" w:lineRule="auto"/>
        <w:rPr>
          <w:rFonts w:cstheme="minorHAnsi"/>
          <w:rPrChange w:id="245" w:author="Enrique Meneses" w:date="2015-02-03T12:40:00Z">
            <w:rPr>
              <w:rFonts w:cstheme="minorHAnsi"/>
              <w:sz w:val="22"/>
              <w:szCs w:val="22"/>
            </w:rPr>
          </w:rPrChange>
        </w:rPr>
      </w:pPr>
      <w:r w:rsidRPr="00FA3941">
        <w:rPr>
          <w:rFonts w:cstheme="minorHAnsi"/>
          <w:b/>
          <w:rPrChange w:id="246" w:author="Enrique Meneses" w:date="2015-02-03T12:40:00Z">
            <w:rPr>
              <w:rFonts w:cstheme="minorHAnsi"/>
              <w:b/>
              <w:sz w:val="22"/>
              <w:szCs w:val="22"/>
            </w:rPr>
          </w:rPrChange>
        </w:rPr>
        <w:t>Technical</w:t>
      </w:r>
      <w:r w:rsidRPr="00FA3941">
        <w:rPr>
          <w:rFonts w:cstheme="minorHAnsi"/>
          <w:rPrChange w:id="247" w:author="Enrique Meneses" w:date="2015-02-03T12:40:00Z">
            <w:rPr>
              <w:rFonts w:cstheme="minorHAnsi"/>
              <w:sz w:val="22"/>
              <w:szCs w:val="22"/>
            </w:rPr>
          </w:rPrChange>
        </w:rPr>
        <w:t>: the process of procuring and merging clinical information from multiple sources. The technical component typically involves sending query requests to clinical information systems or electronic health record repositories and merging the records returned from multiple repositories. The query parameters can be predetermined or defined at runtime by clinical users based on characteristics or profile of the patient. The technical reconciliation process also involves validation and highlighting of patient identification, electronic identification of duplicates, overlaps, conflicts and superseded information to facilitate clinical reconciliation.</w:t>
      </w:r>
    </w:p>
    <w:p w:rsidR="00CA2A2F" w:rsidRPr="00FA3941" w:rsidRDefault="00CA2A2F" w:rsidP="00CA2A2F">
      <w:pPr>
        <w:autoSpaceDE w:val="0"/>
        <w:autoSpaceDN w:val="0"/>
        <w:adjustRightInd w:val="0"/>
        <w:spacing w:after="0" w:line="240" w:lineRule="auto"/>
        <w:rPr>
          <w:rFonts w:cstheme="minorHAnsi"/>
          <w:b/>
          <w:rPrChange w:id="248" w:author="Enrique Meneses" w:date="2015-02-03T12:40:00Z">
            <w:rPr>
              <w:rFonts w:cstheme="minorHAnsi"/>
              <w:b/>
              <w:sz w:val="22"/>
              <w:szCs w:val="22"/>
            </w:rPr>
          </w:rPrChange>
        </w:rPr>
      </w:pPr>
    </w:p>
    <w:p w:rsidR="00CA2A2F" w:rsidRPr="00FA3941" w:rsidRDefault="00CA2A2F" w:rsidP="00CA2A2F">
      <w:pPr>
        <w:autoSpaceDE w:val="0"/>
        <w:autoSpaceDN w:val="0"/>
        <w:adjustRightInd w:val="0"/>
        <w:spacing w:after="0" w:line="240" w:lineRule="auto"/>
        <w:rPr>
          <w:rFonts w:cstheme="minorHAnsi"/>
          <w:rPrChange w:id="249" w:author="Enrique Meneses" w:date="2015-02-03T12:40:00Z">
            <w:rPr>
              <w:rFonts w:cstheme="minorHAnsi"/>
              <w:sz w:val="22"/>
              <w:szCs w:val="22"/>
            </w:rPr>
          </w:rPrChange>
        </w:rPr>
      </w:pPr>
      <w:r w:rsidRPr="00FA3941">
        <w:rPr>
          <w:rFonts w:cstheme="minorHAnsi"/>
          <w:b/>
          <w:rPrChange w:id="250" w:author="Enrique Meneses" w:date="2015-02-03T12:40:00Z">
            <w:rPr>
              <w:rFonts w:cstheme="minorHAnsi"/>
              <w:b/>
              <w:sz w:val="22"/>
              <w:szCs w:val="22"/>
            </w:rPr>
          </w:rPrChange>
        </w:rPr>
        <w:t>Clinical</w:t>
      </w:r>
      <w:r w:rsidRPr="00FA3941">
        <w:rPr>
          <w:rFonts w:cstheme="minorHAnsi"/>
          <w:rPrChange w:id="251" w:author="Enrique Meneses" w:date="2015-02-03T12:40:00Z">
            <w:rPr>
              <w:rFonts w:cstheme="minorHAnsi"/>
              <w:sz w:val="22"/>
              <w:szCs w:val="22"/>
            </w:rPr>
          </w:rPrChange>
        </w:rPr>
        <w:t>: the process of adjudicating conflicts between clinical information obtained from multiple sources by clinicians. The adjudication may involve/include: resolving ambiguities, duplications, inconsistencies, contradictions, errors and omissions. Additional adjudication may need to occur in light of patient preferences, clinical status changes, current governance, or national, state and organizational regulations and policies. This requires the comparison and evaluation of information obtained from multiple sources and validation with the patient and/or authorized patient representatives, prescribers and dispensers.</w:t>
      </w:r>
    </w:p>
    <w:p w:rsidR="00CA2A2F" w:rsidRPr="00FA3941" w:rsidRDefault="00CA2A2F" w:rsidP="00CA2A2F">
      <w:pPr>
        <w:autoSpaceDE w:val="0"/>
        <w:autoSpaceDN w:val="0"/>
        <w:adjustRightInd w:val="0"/>
        <w:spacing w:after="0" w:line="240" w:lineRule="auto"/>
        <w:rPr>
          <w:rFonts w:cstheme="minorHAnsi"/>
          <w:rPrChange w:id="252" w:author="Enrique Meneses" w:date="2015-02-03T12:40:00Z">
            <w:rPr>
              <w:rFonts w:cstheme="minorHAnsi"/>
              <w:sz w:val="22"/>
              <w:szCs w:val="22"/>
            </w:rPr>
          </w:rPrChange>
        </w:rPr>
      </w:pPr>
      <w:r w:rsidRPr="00FA3941">
        <w:rPr>
          <w:rFonts w:cstheme="minorHAnsi"/>
          <w:rPrChange w:id="253" w:author="Enrique Meneses" w:date="2015-02-03T12:40:00Z">
            <w:rPr>
              <w:rFonts w:cstheme="minorHAnsi"/>
              <w:sz w:val="22"/>
              <w:szCs w:val="22"/>
            </w:rPr>
          </w:rPrChange>
        </w:rPr>
        <w:t>The clinician corrects, updates, and confirms the reconciled information; and highlight issues that need clinical attention.</w:t>
      </w:r>
    </w:p>
    <w:p w:rsidR="00CA2A2F" w:rsidRPr="00FA3941" w:rsidRDefault="00CA2A2F" w:rsidP="00CA2A2F">
      <w:pPr>
        <w:autoSpaceDE w:val="0"/>
        <w:autoSpaceDN w:val="0"/>
        <w:adjustRightInd w:val="0"/>
        <w:spacing w:after="0" w:line="240" w:lineRule="auto"/>
        <w:rPr>
          <w:rFonts w:cstheme="minorHAnsi"/>
          <w:rPrChange w:id="254" w:author="Enrique Meneses" w:date="2015-02-03T12:40:00Z">
            <w:rPr>
              <w:rFonts w:cstheme="minorHAnsi"/>
              <w:sz w:val="22"/>
              <w:szCs w:val="22"/>
            </w:rPr>
          </w:rPrChange>
        </w:rPr>
      </w:pPr>
    </w:p>
    <w:p w:rsidR="00CA2A2F" w:rsidRPr="00FA3941" w:rsidRDefault="00CA2A2F" w:rsidP="00CA2A2F">
      <w:pPr>
        <w:autoSpaceDE w:val="0"/>
        <w:autoSpaceDN w:val="0"/>
        <w:adjustRightInd w:val="0"/>
        <w:spacing w:after="0" w:line="240" w:lineRule="auto"/>
        <w:rPr>
          <w:rFonts w:cstheme="minorHAnsi"/>
          <w:rPrChange w:id="255" w:author="Enrique Meneses" w:date="2015-02-03T12:40:00Z">
            <w:rPr>
              <w:rFonts w:cstheme="minorHAnsi"/>
              <w:sz w:val="22"/>
              <w:szCs w:val="22"/>
            </w:rPr>
          </w:rPrChange>
        </w:rPr>
      </w:pPr>
      <w:r w:rsidRPr="00FA3941">
        <w:rPr>
          <w:rFonts w:cstheme="minorHAnsi"/>
          <w:b/>
          <w:rPrChange w:id="256" w:author="Enrique Meneses" w:date="2015-02-03T12:40:00Z">
            <w:rPr>
              <w:rFonts w:cstheme="minorHAnsi"/>
              <w:b/>
              <w:sz w:val="22"/>
              <w:szCs w:val="22"/>
            </w:rPr>
          </w:rPrChange>
        </w:rPr>
        <w:t>Harmonization</w:t>
      </w:r>
      <w:r w:rsidRPr="00FA3941">
        <w:rPr>
          <w:rFonts w:cstheme="minorHAnsi"/>
          <w:rPrChange w:id="257" w:author="Enrique Meneses" w:date="2015-02-03T12:40:00Z">
            <w:rPr>
              <w:rFonts w:cstheme="minorHAnsi"/>
              <w:sz w:val="22"/>
              <w:szCs w:val="22"/>
            </w:rPr>
          </w:rPrChange>
        </w:rPr>
        <w:t>: is the process of bringing into or coming to agreement, harmony or accord.</w:t>
      </w:r>
    </w:p>
    <w:p w:rsidR="00CA2A2F" w:rsidRPr="00FA3941" w:rsidRDefault="00CA2A2F" w:rsidP="00CA2A2F">
      <w:pPr>
        <w:autoSpaceDE w:val="0"/>
        <w:autoSpaceDN w:val="0"/>
        <w:adjustRightInd w:val="0"/>
        <w:spacing w:after="0" w:line="240" w:lineRule="auto"/>
        <w:rPr>
          <w:rFonts w:cstheme="minorHAnsi"/>
          <w:rPrChange w:id="258" w:author="Enrique Meneses" w:date="2015-02-03T12:40:00Z">
            <w:rPr>
              <w:rFonts w:cstheme="minorHAnsi"/>
              <w:sz w:val="22"/>
              <w:szCs w:val="22"/>
            </w:rPr>
          </w:rPrChange>
        </w:rPr>
      </w:pPr>
      <w:r w:rsidRPr="00FA3941">
        <w:rPr>
          <w:rFonts w:cstheme="minorHAnsi"/>
          <w:rPrChange w:id="259" w:author="Enrique Meneses" w:date="2015-02-03T12:40:00Z">
            <w:rPr>
              <w:rFonts w:cstheme="minorHAnsi"/>
              <w:sz w:val="22"/>
              <w:szCs w:val="22"/>
            </w:rPr>
          </w:rPrChange>
        </w:rPr>
        <w:t>It involves adjustment of differences in information, measurements, methods, schedules or specifications to make them uniform or mutually compatible. Harmonization is considered synonymous with reconciliation</w:t>
      </w:r>
      <w:r w:rsidRPr="00FA3941">
        <w:rPr>
          <w:rStyle w:val="FootnoteReference"/>
          <w:rFonts w:cstheme="minorHAnsi"/>
          <w:rPrChange w:id="260" w:author="Enrique Meneses" w:date="2015-02-03T12:40:00Z">
            <w:rPr>
              <w:rStyle w:val="FootnoteReference"/>
              <w:rFonts w:cstheme="minorHAnsi"/>
              <w:sz w:val="22"/>
              <w:szCs w:val="22"/>
            </w:rPr>
          </w:rPrChange>
        </w:rPr>
        <w:footnoteReference w:id="4"/>
      </w:r>
      <w:r w:rsidRPr="00FA3941">
        <w:rPr>
          <w:rFonts w:cstheme="minorHAnsi"/>
          <w:rPrChange w:id="261" w:author="Enrique Meneses" w:date="2015-02-03T12:40:00Z">
            <w:rPr>
              <w:rFonts w:cstheme="minorHAnsi"/>
              <w:sz w:val="22"/>
              <w:szCs w:val="22"/>
            </w:rPr>
          </w:rPrChange>
        </w:rPr>
        <w:t>.</w:t>
      </w:r>
    </w:p>
    <w:p w:rsidR="00CA2A2F" w:rsidRPr="00FA3941" w:rsidRDefault="00CA2A2F" w:rsidP="00CA2A2F">
      <w:pPr>
        <w:spacing w:after="0" w:line="240" w:lineRule="auto"/>
        <w:rPr>
          <w:rPrChange w:id="262" w:author="Enrique Meneses" w:date="2015-02-03T12:40:00Z">
            <w:rPr>
              <w:sz w:val="22"/>
              <w:szCs w:val="22"/>
            </w:rPr>
          </w:rPrChange>
        </w:rPr>
      </w:pPr>
    </w:p>
    <w:p w:rsidR="00CA2A2F" w:rsidRPr="00FA3941" w:rsidRDefault="00CA2A2F" w:rsidP="00CA2A2F">
      <w:pPr>
        <w:spacing w:after="0" w:line="240" w:lineRule="auto"/>
        <w:rPr>
          <w:rPrChange w:id="263" w:author="Enrique Meneses" w:date="2015-02-03T12:40:00Z">
            <w:rPr>
              <w:sz w:val="22"/>
              <w:szCs w:val="22"/>
            </w:rPr>
          </w:rPrChange>
        </w:rPr>
      </w:pPr>
      <w:r w:rsidRPr="00FA3941">
        <w:rPr>
          <w:b/>
          <w:rPrChange w:id="264" w:author="Enrique Meneses" w:date="2015-02-03T12:40:00Z">
            <w:rPr>
              <w:b/>
              <w:sz w:val="22"/>
              <w:szCs w:val="22"/>
            </w:rPr>
          </w:rPrChange>
        </w:rPr>
        <w:t>Synchronization</w:t>
      </w:r>
      <w:r w:rsidRPr="00FA3941">
        <w:rPr>
          <w:rPrChange w:id="265" w:author="Enrique Meneses" w:date="2015-02-03T12:40:00Z">
            <w:rPr>
              <w:sz w:val="22"/>
              <w:szCs w:val="22"/>
            </w:rPr>
          </w:rPrChange>
        </w:rPr>
        <w:t xml:space="preserve"> (in computing):</w:t>
      </w:r>
    </w:p>
    <w:p w:rsidR="008969D8" w:rsidRPr="00FA3941" w:rsidRDefault="00CA2A2F" w:rsidP="008969D8">
      <w:pPr>
        <w:spacing w:after="0" w:line="240" w:lineRule="auto"/>
        <w:rPr>
          <w:rPrChange w:id="266" w:author="Enrique Meneses" w:date="2015-02-03T12:40:00Z">
            <w:rPr>
              <w:sz w:val="22"/>
              <w:szCs w:val="22"/>
            </w:rPr>
          </w:rPrChange>
        </w:rPr>
      </w:pPr>
      <w:r w:rsidRPr="00FA3941">
        <w:rPr>
          <w:rPrChange w:id="267" w:author="Enrique Meneses" w:date="2015-02-03T12:40:00Z">
            <w:rPr>
              <w:sz w:val="22"/>
              <w:szCs w:val="22"/>
            </w:rPr>
          </w:rPrChange>
        </w:rPr>
        <w:t>The process of making two or more data stores, devices, programs or systems to have exactly the same information and behavior, or be coherent with each other at a given time</w:t>
      </w:r>
      <w:r w:rsidR="00F17237" w:rsidRPr="00FA3941">
        <w:rPr>
          <w:rPrChange w:id="268" w:author="Enrique Meneses" w:date="2015-02-03T12:40:00Z">
            <w:rPr>
              <w:sz w:val="22"/>
              <w:szCs w:val="22"/>
            </w:rPr>
          </w:rPrChange>
        </w:rPr>
        <w:t>.</w:t>
      </w:r>
    </w:p>
    <w:p w:rsidR="008969D8" w:rsidRPr="00411848" w:rsidRDefault="008969D8">
      <w:pPr>
        <w:pStyle w:val="Heading1"/>
        <w:numPr>
          <w:ilvl w:val="0"/>
          <w:numId w:val="82"/>
        </w:numPr>
        <w:rPr>
          <w:rFonts w:ascii="Arial" w:hAnsi="Arial" w:cs="Arial"/>
        </w:rPr>
        <w:pPrChange w:id="269" w:author="Jones, Emma" w:date="2015-01-08T16:51:00Z">
          <w:pPr>
            <w:pStyle w:val="Heading1"/>
            <w:numPr>
              <w:numId w:val="2"/>
            </w:numPr>
            <w:ind w:left="720" w:hanging="360"/>
          </w:pPr>
        </w:pPrChange>
      </w:pPr>
      <w:bookmarkStart w:id="270" w:name="_Toc374189075"/>
      <w:bookmarkStart w:id="271" w:name="_Toc383376605"/>
      <w:r>
        <w:rPr>
          <w:rFonts w:ascii="Arial" w:hAnsi="Arial" w:cs="Arial"/>
        </w:rPr>
        <w:t>Business Story Boards</w:t>
      </w:r>
      <w:bookmarkEnd w:id="270"/>
      <w:bookmarkEnd w:id="271"/>
    </w:p>
    <w:p w:rsidR="00CA2A2F" w:rsidRPr="00FA3941" w:rsidRDefault="00CA2A2F" w:rsidP="00CA2A2F">
      <w:pPr>
        <w:spacing w:after="0" w:line="240" w:lineRule="auto"/>
      </w:pPr>
      <w:r w:rsidRPr="00FA3941">
        <w:t>Care Plan Reconciliation/Harmonization:</w:t>
      </w:r>
    </w:p>
    <w:p w:rsidR="00CA2A2F" w:rsidRPr="00B35AA0" w:rsidRDefault="00CA2A2F" w:rsidP="00CA2A2F">
      <w:pPr>
        <w:spacing w:after="0" w:line="240" w:lineRule="auto"/>
      </w:pPr>
    </w:p>
    <w:p w:rsidR="00CA2A2F" w:rsidRPr="00E752FD" w:rsidRDefault="00CA2A2F" w:rsidP="00CA2A2F">
      <w:pPr>
        <w:spacing w:after="0" w:line="240" w:lineRule="auto"/>
      </w:pPr>
      <w:r w:rsidRPr="00E752FD">
        <w:t>May be applied to</w:t>
      </w:r>
    </w:p>
    <w:p w:rsidR="00CA2A2F" w:rsidRPr="00FA3941" w:rsidRDefault="00CA2A2F" w:rsidP="00CA2A2F">
      <w:pPr>
        <w:pStyle w:val="ListParagraph"/>
        <w:numPr>
          <w:ilvl w:val="0"/>
          <w:numId w:val="16"/>
        </w:numPr>
        <w:spacing w:after="0" w:line="240" w:lineRule="auto"/>
        <w:rPr>
          <w:sz w:val="20"/>
          <w:szCs w:val="20"/>
          <w:rPrChange w:id="272" w:author="Enrique Meneses" w:date="2015-02-03T12:40:00Z">
            <w:rPr/>
          </w:rPrChange>
        </w:rPr>
      </w:pPr>
      <w:r w:rsidRPr="00FA3941">
        <w:rPr>
          <w:sz w:val="20"/>
          <w:szCs w:val="20"/>
          <w:rPrChange w:id="273" w:author="Enrique Meneses" w:date="2015-02-03T12:40:00Z">
            <w:rPr/>
          </w:rPrChange>
        </w:rPr>
        <w:t>Health Concern/Problem</w:t>
      </w:r>
    </w:p>
    <w:p w:rsidR="00CA2A2F" w:rsidRPr="00FA3941" w:rsidRDefault="00CA2A2F" w:rsidP="00CA2A2F">
      <w:pPr>
        <w:pStyle w:val="ListParagraph"/>
        <w:numPr>
          <w:ilvl w:val="0"/>
          <w:numId w:val="16"/>
        </w:numPr>
        <w:spacing w:after="0" w:line="240" w:lineRule="auto"/>
        <w:rPr>
          <w:sz w:val="20"/>
          <w:szCs w:val="20"/>
          <w:rPrChange w:id="274" w:author="Enrique Meneses" w:date="2015-02-03T12:40:00Z">
            <w:rPr/>
          </w:rPrChange>
        </w:rPr>
      </w:pPr>
      <w:r w:rsidRPr="00FA3941">
        <w:rPr>
          <w:sz w:val="20"/>
          <w:szCs w:val="20"/>
          <w:rPrChange w:id="275" w:author="Enrique Meneses" w:date="2015-02-03T12:40:00Z">
            <w:rPr/>
          </w:rPrChange>
        </w:rPr>
        <w:t>Health Goal</w:t>
      </w:r>
    </w:p>
    <w:p w:rsidR="00CA2A2F" w:rsidRPr="00FA3941" w:rsidRDefault="00CA2A2F" w:rsidP="00CA2A2F">
      <w:pPr>
        <w:pStyle w:val="ListParagraph"/>
        <w:numPr>
          <w:ilvl w:val="0"/>
          <w:numId w:val="16"/>
        </w:numPr>
        <w:spacing w:after="0" w:line="240" w:lineRule="auto"/>
        <w:rPr>
          <w:sz w:val="20"/>
          <w:szCs w:val="20"/>
          <w:rPrChange w:id="276" w:author="Enrique Meneses" w:date="2015-02-03T12:40:00Z">
            <w:rPr/>
          </w:rPrChange>
        </w:rPr>
      </w:pPr>
      <w:r w:rsidRPr="00FA3941">
        <w:rPr>
          <w:sz w:val="20"/>
          <w:szCs w:val="20"/>
          <w:rPrChange w:id="277" w:author="Enrique Meneses" w:date="2015-02-03T12:40:00Z">
            <w:rPr/>
          </w:rPrChange>
        </w:rPr>
        <w:t>Health Risk</w:t>
      </w:r>
    </w:p>
    <w:p w:rsidR="00CA2A2F" w:rsidRPr="00FA3941" w:rsidRDefault="00CA2A2F" w:rsidP="00CA2A2F">
      <w:pPr>
        <w:pStyle w:val="ListParagraph"/>
        <w:numPr>
          <w:ilvl w:val="0"/>
          <w:numId w:val="16"/>
        </w:numPr>
        <w:spacing w:after="0" w:line="240" w:lineRule="auto"/>
        <w:rPr>
          <w:sz w:val="20"/>
          <w:szCs w:val="20"/>
          <w:rPrChange w:id="278" w:author="Enrique Meneses" w:date="2015-02-03T12:40:00Z">
            <w:rPr/>
          </w:rPrChange>
        </w:rPr>
      </w:pPr>
      <w:r w:rsidRPr="00FA3941">
        <w:rPr>
          <w:sz w:val="20"/>
          <w:szCs w:val="20"/>
          <w:rPrChange w:id="279" w:author="Enrique Meneses" w:date="2015-02-03T12:40:00Z">
            <w:rPr/>
          </w:rPrChange>
        </w:rPr>
        <w:t>Care Preference</w:t>
      </w:r>
    </w:p>
    <w:p w:rsidR="00CA2A2F" w:rsidRPr="00FA3941" w:rsidRDefault="00CA2A2F" w:rsidP="00CA2A2F">
      <w:pPr>
        <w:pStyle w:val="ListParagraph"/>
        <w:numPr>
          <w:ilvl w:val="0"/>
          <w:numId w:val="16"/>
        </w:numPr>
        <w:spacing w:after="0" w:line="240" w:lineRule="auto"/>
        <w:rPr>
          <w:sz w:val="20"/>
          <w:szCs w:val="20"/>
          <w:rPrChange w:id="280" w:author="Enrique Meneses" w:date="2015-02-03T12:40:00Z">
            <w:rPr/>
          </w:rPrChange>
        </w:rPr>
      </w:pPr>
      <w:r w:rsidRPr="00FA3941">
        <w:rPr>
          <w:sz w:val="20"/>
          <w:szCs w:val="20"/>
          <w:rPrChange w:id="281" w:author="Enrique Meneses" w:date="2015-02-03T12:40:00Z">
            <w:rPr/>
          </w:rPrChange>
        </w:rPr>
        <w:t>Care Barrier</w:t>
      </w:r>
    </w:p>
    <w:p w:rsidR="00CA2A2F" w:rsidRPr="00FA3941" w:rsidRDefault="00CA2A2F" w:rsidP="00CA2A2F">
      <w:pPr>
        <w:pStyle w:val="ListParagraph"/>
        <w:numPr>
          <w:ilvl w:val="0"/>
          <w:numId w:val="16"/>
        </w:numPr>
        <w:spacing w:after="0" w:line="240" w:lineRule="auto"/>
        <w:rPr>
          <w:sz w:val="20"/>
          <w:szCs w:val="20"/>
          <w:rPrChange w:id="282" w:author="Enrique Meneses" w:date="2015-02-03T12:40:00Z">
            <w:rPr/>
          </w:rPrChange>
        </w:rPr>
      </w:pPr>
      <w:r w:rsidRPr="00FA3941">
        <w:rPr>
          <w:sz w:val="20"/>
          <w:szCs w:val="20"/>
          <w:rPrChange w:id="283" w:author="Enrique Meneses" w:date="2015-02-03T12:40:00Z">
            <w:rPr/>
          </w:rPrChange>
        </w:rPr>
        <w:t>Activity/intervention</w:t>
      </w:r>
    </w:p>
    <w:p w:rsidR="00CA2A2F" w:rsidRDefault="00CA2A2F" w:rsidP="00CA2A2F"/>
    <w:p w:rsidR="00CA2A2F" w:rsidRPr="0035428E" w:rsidRDefault="007B4937" w:rsidP="00CA2A2F">
      <w:pPr>
        <w:pStyle w:val="Heading2"/>
      </w:pPr>
      <w:bookmarkStart w:id="284" w:name="_Toc374189076"/>
      <w:bookmarkStart w:id="285" w:name="_Toc383376606"/>
      <w:ins w:id="286" w:author="Jones, Emma" w:date="2015-01-08T16:51:00Z">
        <w:r>
          <w:t xml:space="preserve">3.1 </w:t>
        </w:r>
      </w:ins>
      <w:r w:rsidR="00CA2A2F" w:rsidRPr="0035428E">
        <w:t>Storyboard 1</w:t>
      </w:r>
      <w:bookmarkEnd w:id="284"/>
      <w:bookmarkEnd w:id="285"/>
    </w:p>
    <w:p w:rsidR="00CA2A2F" w:rsidRPr="00FA3941" w:rsidDel="003C1B4D" w:rsidRDefault="00CA2A2F" w:rsidP="00CA2A2F">
      <w:pPr>
        <w:spacing w:after="0" w:line="240" w:lineRule="auto"/>
        <w:rPr>
          <w:del w:id="287" w:author="Enrique Meneses" w:date="2015-02-03T08:39:00Z"/>
          <w:rPrChange w:id="288" w:author="Enrique Meneses" w:date="2015-02-03T12:40:00Z">
            <w:rPr>
              <w:del w:id="289" w:author="Enrique Meneses" w:date="2015-02-03T08:39:00Z"/>
              <w:sz w:val="22"/>
              <w:szCs w:val="22"/>
            </w:rPr>
          </w:rPrChange>
        </w:rPr>
      </w:pPr>
      <w:r w:rsidRPr="00FA3941">
        <w:rPr>
          <w:rPrChange w:id="290" w:author="Enrique Meneses" w:date="2015-02-03T12:40:00Z">
            <w:rPr>
              <w:sz w:val="22"/>
              <w:szCs w:val="22"/>
            </w:rPr>
          </w:rPrChange>
        </w:rPr>
        <w:t xml:space="preserve">A 76-year old patient had total hip replacement. On Day 5 post-op the patient was discharged back to </w:t>
      </w:r>
      <w:ins w:id="291" w:author="Enrique Meneses" w:date="2015-02-03T08:38:00Z">
        <w:r w:rsidR="003C1B4D" w:rsidRPr="00FA3941">
          <w:rPr>
            <w:rPrChange w:id="292" w:author="Enrique Meneses" w:date="2015-02-03T12:40:00Z">
              <w:rPr>
                <w:sz w:val="22"/>
                <w:szCs w:val="22"/>
              </w:rPr>
            </w:rPrChange>
          </w:rPr>
          <w:t>a</w:t>
        </w:r>
      </w:ins>
      <w:del w:id="293" w:author="Enrique Meneses" w:date="2015-02-03T08:38:00Z">
        <w:r w:rsidRPr="00FA3941" w:rsidDel="003C1B4D">
          <w:rPr>
            <w:rPrChange w:id="294" w:author="Enrique Meneses" w:date="2015-02-03T12:40:00Z">
              <w:rPr>
                <w:sz w:val="22"/>
                <w:szCs w:val="22"/>
              </w:rPr>
            </w:rPrChange>
          </w:rPr>
          <w:delText>A</w:delText>
        </w:r>
      </w:del>
      <w:r w:rsidRPr="00FA3941">
        <w:rPr>
          <w:rPrChange w:id="295" w:author="Enrique Meneses" w:date="2015-02-03T12:40:00Z">
            <w:rPr>
              <w:sz w:val="22"/>
              <w:szCs w:val="22"/>
            </w:rPr>
          </w:rPrChange>
        </w:rPr>
        <w:t xml:space="preserve">ged </w:t>
      </w:r>
      <w:ins w:id="296" w:author="Enrique Meneses" w:date="2015-02-03T08:38:00Z">
        <w:r w:rsidR="003C1B4D" w:rsidRPr="00FA3941">
          <w:rPr>
            <w:rPrChange w:id="297" w:author="Enrique Meneses" w:date="2015-02-03T12:40:00Z">
              <w:rPr>
                <w:sz w:val="22"/>
                <w:szCs w:val="22"/>
              </w:rPr>
            </w:rPrChange>
          </w:rPr>
          <w:t>c</w:t>
        </w:r>
      </w:ins>
      <w:del w:id="298" w:author="Enrique Meneses" w:date="2015-02-03T08:38:00Z">
        <w:r w:rsidRPr="00FA3941" w:rsidDel="003C1B4D">
          <w:rPr>
            <w:rPrChange w:id="299" w:author="Enrique Meneses" w:date="2015-02-03T12:40:00Z">
              <w:rPr>
                <w:sz w:val="22"/>
                <w:szCs w:val="22"/>
              </w:rPr>
            </w:rPrChange>
          </w:rPr>
          <w:delText>C</w:delText>
        </w:r>
      </w:del>
      <w:r w:rsidRPr="00FA3941">
        <w:rPr>
          <w:rPrChange w:id="300" w:author="Enrique Meneses" w:date="2015-02-03T12:40:00Z">
            <w:rPr>
              <w:sz w:val="22"/>
              <w:szCs w:val="22"/>
            </w:rPr>
          </w:rPrChange>
        </w:rPr>
        <w:t xml:space="preserve">are facility for continuous long term </w:t>
      </w:r>
      <w:r w:rsidR="001B76F8" w:rsidRPr="00FA3941">
        <w:rPr>
          <w:rPrChange w:id="301" w:author="Enrique Meneses" w:date="2015-02-03T12:40:00Z">
            <w:rPr>
              <w:sz w:val="22"/>
              <w:szCs w:val="22"/>
            </w:rPr>
          </w:rPrChange>
        </w:rPr>
        <w:t>care.</w:t>
      </w:r>
      <w:ins w:id="302" w:author="Enrique Meneses" w:date="2015-02-03T07:32:00Z">
        <w:r w:rsidR="001B76F8" w:rsidRPr="00FA3941">
          <w:rPr>
            <w:rPrChange w:id="303" w:author="Enrique Meneses" w:date="2015-02-03T12:40:00Z">
              <w:rPr>
                <w:sz w:val="22"/>
                <w:szCs w:val="22"/>
              </w:rPr>
            </w:rPrChange>
          </w:rPr>
          <w:t xml:space="preserve"> </w:t>
        </w:r>
      </w:ins>
      <w:r w:rsidR="001B76F8" w:rsidRPr="00FA3941">
        <w:rPr>
          <w:rPrChange w:id="304" w:author="Enrique Meneses" w:date="2015-02-03T12:40:00Z">
            <w:rPr>
              <w:sz w:val="22"/>
              <w:szCs w:val="22"/>
            </w:rPr>
          </w:rPrChange>
        </w:rPr>
        <w:t>Included</w:t>
      </w:r>
      <w:r w:rsidRPr="00FA3941">
        <w:rPr>
          <w:rPrChange w:id="305" w:author="Enrique Meneses" w:date="2015-02-03T12:40:00Z">
            <w:rPr>
              <w:sz w:val="22"/>
              <w:szCs w:val="22"/>
            </w:rPr>
          </w:rPrChange>
        </w:rPr>
        <w:t xml:space="preserve"> in the hospital discharge document is an orthopaedic </w:t>
      </w:r>
      <w:del w:id="306" w:author="Enrique Meneses" w:date="2015-02-03T08:19:00Z">
        <w:r w:rsidRPr="00FA3941" w:rsidDel="00E57EE3">
          <w:rPr>
            <w:rPrChange w:id="307" w:author="Enrique Meneses" w:date="2015-02-03T12:40:00Z">
              <w:rPr>
                <w:sz w:val="22"/>
                <w:szCs w:val="22"/>
              </w:rPr>
            </w:rPrChange>
          </w:rPr>
          <w:delText>Plan of Care</w:delText>
        </w:r>
      </w:del>
      <w:ins w:id="308" w:author="Enrique Meneses" w:date="2015-02-03T08:19:00Z">
        <w:r w:rsidR="00E57EE3" w:rsidRPr="00FA3941">
          <w:rPr>
            <w:rPrChange w:id="309" w:author="Enrique Meneses" w:date="2015-02-03T12:40:00Z">
              <w:rPr>
                <w:sz w:val="22"/>
                <w:szCs w:val="22"/>
              </w:rPr>
            </w:rPrChange>
          </w:rPr>
          <w:t>care</w:t>
        </w:r>
      </w:ins>
      <w:ins w:id="310" w:author="Enrique Meneses" w:date="2015-02-03T08:42:00Z">
        <w:r w:rsidR="00AA2C2C" w:rsidRPr="00FA3941">
          <w:rPr>
            <w:rPrChange w:id="311" w:author="Enrique Meneses" w:date="2015-02-03T12:40:00Z">
              <w:rPr>
                <w:sz w:val="22"/>
                <w:szCs w:val="22"/>
              </w:rPr>
            </w:rPrChange>
          </w:rPr>
          <w:t xml:space="preserve"> plan</w:t>
        </w:r>
      </w:ins>
      <w:r w:rsidRPr="00FA3941">
        <w:rPr>
          <w:rPrChange w:id="312" w:author="Enrique Meneses" w:date="2015-02-03T12:40:00Z">
            <w:rPr>
              <w:sz w:val="22"/>
              <w:szCs w:val="22"/>
            </w:rPr>
          </w:rPrChange>
        </w:rPr>
        <w:t xml:space="preserve"> developed by the patient’s orthopaedic surgeon</w:t>
      </w:r>
      <w:ins w:id="313" w:author="Enrique Meneses" w:date="2015-02-03T08:38:00Z">
        <w:r w:rsidR="003C1B4D" w:rsidRPr="00FA3941">
          <w:rPr>
            <w:rPrChange w:id="314" w:author="Enrique Meneses" w:date="2015-02-03T12:40:00Z">
              <w:rPr>
                <w:sz w:val="22"/>
                <w:szCs w:val="22"/>
              </w:rPr>
            </w:rPrChange>
          </w:rPr>
          <w:t>.</w:t>
        </w:r>
      </w:ins>
      <w:ins w:id="315" w:author="Enrique Meneses" w:date="2015-02-03T08:39:00Z">
        <w:r w:rsidR="003C1B4D" w:rsidRPr="00FA3941">
          <w:rPr>
            <w:rPrChange w:id="316" w:author="Enrique Meneses" w:date="2015-02-03T12:40:00Z">
              <w:rPr>
                <w:sz w:val="22"/>
                <w:szCs w:val="22"/>
              </w:rPr>
            </w:rPrChange>
          </w:rPr>
          <w:t xml:space="preserve"> </w:t>
        </w:r>
      </w:ins>
      <w:del w:id="317" w:author="Enrique Meneses" w:date="2015-02-03T08:39:00Z">
        <w:r w:rsidRPr="00FA3941" w:rsidDel="003C1B4D">
          <w:rPr>
            <w:rPrChange w:id="318" w:author="Enrique Meneses" w:date="2015-02-03T12:40:00Z">
              <w:rPr>
                <w:sz w:val="22"/>
                <w:szCs w:val="22"/>
              </w:rPr>
            </w:rPrChange>
          </w:rPr>
          <w:delText xml:space="preserve"> </w:delText>
        </w:r>
      </w:del>
    </w:p>
    <w:p w:rsidR="00CA2A2F" w:rsidRPr="00FA3941" w:rsidRDefault="003C1B4D" w:rsidP="00CA2A2F">
      <w:pPr>
        <w:spacing w:after="0" w:line="240" w:lineRule="auto"/>
        <w:rPr>
          <w:rPrChange w:id="319" w:author="Enrique Meneses" w:date="2015-02-03T12:40:00Z">
            <w:rPr>
              <w:sz w:val="22"/>
              <w:szCs w:val="22"/>
            </w:rPr>
          </w:rPrChange>
        </w:rPr>
      </w:pPr>
      <w:ins w:id="320" w:author="Enrique Meneses" w:date="2015-02-03T08:39:00Z">
        <w:r w:rsidRPr="00FA3941">
          <w:rPr>
            <w:rPrChange w:id="321" w:author="Enrique Meneses" w:date="2015-02-03T12:40:00Z">
              <w:rPr>
                <w:sz w:val="22"/>
                <w:szCs w:val="22"/>
              </w:rPr>
            </w:rPrChange>
          </w:rPr>
          <w:t>The p</w:t>
        </w:r>
      </w:ins>
      <w:del w:id="322" w:author="Enrique Meneses" w:date="2015-02-03T08:39:00Z">
        <w:r w:rsidR="00CA2A2F" w:rsidRPr="00FA3941" w:rsidDel="003C1B4D">
          <w:rPr>
            <w:rPrChange w:id="323" w:author="Enrique Meneses" w:date="2015-02-03T12:40:00Z">
              <w:rPr>
                <w:sz w:val="22"/>
                <w:szCs w:val="22"/>
              </w:rPr>
            </w:rPrChange>
          </w:rPr>
          <w:delText>P</w:delText>
        </w:r>
      </w:del>
      <w:r w:rsidR="00CA2A2F" w:rsidRPr="00FA3941">
        <w:rPr>
          <w:rPrChange w:id="324" w:author="Enrique Meneses" w:date="2015-02-03T12:40:00Z">
            <w:rPr>
              <w:sz w:val="22"/>
              <w:szCs w:val="22"/>
            </w:rPr>
          </w:rPrChange>
        </w:rPr>
        <w:t>atient’s attending Provider (PCP) has developed a post total hip replacement care plan for the patient</w:t>
      </w:r>
      <w:ins w:id="325" w:author="Enrique Meneses" w:date="2015-02-03T08:39:00Z">
        <w:r w:rsidRPr="00FA3941">
          <w:rPr>
            <w:rPrChange w:id="326" w:author="Enrique Meneses" w:date="2015-02-03T12:40:00Z">
              <w:rPr>
                <w:sz w:val="22"/>
                <w:szCs w:val="22"/>
              </w:rPr>
            </w:rPrChange>
          </w:rPr>
          <w:t>.</w:t>
        </w:r>
      </w:ins>
    </w:p>
    <w:p w:rsidR="00CA2A2F" w:rsidRPr="00FA3941" w:rsidRDefault="00CA2A2F" w:rsidP="00CA2A2F">
      <w:pPr>
        <w:spacing w:after="0" w:line="240" w:lineRule="auto"/>
        <w:rPr>
          <w:rPrChange w:id="327" w:author="Enrique Meneses" w:date="2015-02-03T12:40:00Z">
            <w:rPr>
              <w:sz w:val="22"/>
              <w:szCs w:val="22"/>
            </w:rPr>
          </w:rPrChange>
        </w:rPr>
      </w:pPr>
    </w:p>
    <w:p w:rsidR="00CA2A2F" w:rsidRPr="00FA3941" w:rsidRDefault="00CA2A2F" w:rsidP="00CA2A2F">
      <w:pPr>
        <w:spacing w:after="0" w:line="240" w:lineRule="auto"/>
        <w:rPr>
          <w:rPrChange w:id="328" w:author="Enrique Meneses" w:date="2015-02-03T12:40:00Z">
            <w:rPr>
              <w:sz w:val="22"/>
              <w:szCs w:val="22"/>
            </w:rPr>
          </w:rPrChange>
        </w:rPr>
      </w:pPr>
      <w:r w:rsidRPr="00FA3941">
        <w:rPr>
          <w:rPrChange w:id="329" w:author="Enrique Meneses" w:date="2015-02-03T12:40:00Z">
            <w:rPr>
              <w:sz w:val="22"/>
              <w:szCs w:val="22"/>
            </w:rPr>
          </w:rPrChange>
        </w:rPr>
        <w:t xml:space="preserve">The clinical information system (CIS) of the </w:t>
      </w:r>
      <w:ins w:id="330" w:author="Enrique Meneses" w:date="2015-02-03T08:09:00Z">
        <w:r w:rsidR="00F6078B" w:rsidRPr="00FA3941">
          <w:rPr>
            <w:rPrChange w:id="331" w:author="Enrique Meneses" w:date="2015-02-03T12:40:00Z">
              <w:rPr>
                <w:sz w:val="22"/>
                <w:szCs w:val="22"/>
              </w:rPr>
            </w:rPrChange>
          </w:rPr>
          <w:t>a</w:t>
        </w:r>
      </w:ins>
      <w:del w:id="332" w:author="Enrique Meneses" w:date="2015-02-03T08:09:00Z">
        <w:r w:rsidRPr="00FA3941" w:rsidDel="00F6078B">
          <w:rPr>
            <w:rPrChange w:id="333" w:author="Enrique Meneses" w:date="2015-02-03T12:40:00Z">
              <w:rPr>
                <w:sz w:val="22"/>
                <w:szCs w:val="22"/>
              </w:rPr>
            </w:rPrChange>
          </w:rPr>
          <w:delText>A</w:delText>
        </w:r>
      </w:del>
      <w:r w:rsidRPr="00FA3941">
        <w:rPr>
          <w:rPrChange w:id="334" w:author="Enrique Meneses" w:date="2015-02-03T12:40:00Z">
            <w:rPr>
              <w:sz w:val="22"/>
              <w:szCs w:val="22"/>
            </w:rPr>
          </w:rPrChange>
        </w:rPr>
        <w:t xml:space="preserve">ged </w:t>
      </w:r>
      <w:ins w:id="335" w:author="Enrique Meneses" w:date="2015-02-03T08:09:00Z">
        <w:r w:rsidR="00F6078B" w:rsidRPr="00FA3941">
          <w:rPr>
            <w:rPrChange w:id="336" w:author="Enrique Meneses" w:date="2015-02-03T12:40:00Z">
              <w:rPr>
                <w:sz w:val="22"/>
                <w:szCs w:val="22"/>
              </w:rPr>
            </w:rPrChange>
          </w:rPr>
          <w:t>c</w:t>
        </w:r>
      </w:ins>
      <w:del w:id="337" w:author="Enrique Meneses" w:date="2015-02-03T08:09:00Z">
        <w:r w:rsidRPr="00FA3941" w:rsidDel="00F6078B">
          <w:rPr>
            <w:rPrChange w:id="338" w:author="Enrique Meneses" w:date="2015-02-03T12:40:00Z">
              <w:rPr>
                <w:sz w:val="22"/>
                <w:szCs w:val="22"/>
              </w:rPr>
            </w:rPrChange>
          </w:rPr>
          <w:delText>C</w:delText>
        </w:r>
      </w:del>
      <w:r w:rsidRPr="00FA3941">
        <w:rPr>
          <w:rPrChange w:id="339" w:author="Enrique Meneses" w:date="2015-02-03T12:40:00Z">
            <w:rPr>
              <w:sz w:val="22"/>
              <w:szCs w:val="22"/>
            </w:rPr>
          </w:rPrChange>
        </w:rPr>
        <w:t xml:space="preserve">are facility initiated a Plan </w:t>
      </w:r>
      <w:r w:rsidRPr="00FA3941">
        <w:rPr>
          <w:b/>
          <w:i/>
          <w:rPrChange w:id="340" w:author="Enrique Meneses" w:date="2015-02-03T12:40:00Z">
            <w:rPr>
              <w:b/>
              <w:i/>
              <w:sz w:val="22"/>
              <w:szCs w:val="22"/>
            </w:rPr>
          </w:rPrChange>
        </w:rPr>
        <w:t>synchronization</w:t>
      </w:r>
      <w:r w:rsidRPr="00FA3941">
        <w:rPr>
          <w:rPrChange w:id="341" w:author="Enrique Meneses" w:date="2015-02-03T12:40:00Z">
            <w:rPr>
              <w:sz w:val="22"/>
              <w:szCs w:val="22"/>
            </w:rPr>
          </w:rPrChange>
        </w:rPr>
        <w:t xml:space="preserve"> process that brought the contents of the orthopaedic </w:t>
      </w:r>
      <w:del w:id="342" w:author="Enrique Meneses" w:date="2015-02-03T08:22:00Z">
        <w:r w:rsidRPr="00FA3941" w:rsidDel="00E57EE3">
          <w:rPr>
            <w:rPrChange w:id="343" w:author="Enrique Meneses" w:date="2015-02-03T12:40:00Z">
              <w:rPr>
                <w:sz w:val="22"/>
                <w:szCs w:val="22"/>
              </w:rPr>
            </w:rPrChange>
          </w:rPr>
          <w:delText>Plan of Care</w:delText>
        </w:r>
      </w:del>
      <w:ins w:id="344" w:author="Enrique Meneses" w:date="2015-02-03T08:22:00Z">
        <w:r w:rsidR="00E57EE3" w:rsidRPr="00FA3941">
          <w:rPr>
            <w:rPrChange w:id="345" w:author="Enrique Meneses" w:date="2015-02-03T12:40:00Z">
              <w:rPr>
                <w:sz w:val="22"/>
                <w:szCs w:val="22"/>
              </w:rPr>
            </w:rPrChange>
          </w:rPr>
          <w:t>care</w:t>
        </w:r>
      </w:ins>
      <w:ins w:id="346" w:author="Enrique Meneses" w:date="2015-02-03T08:43:00Z">
        <w:r w:rsidR="00AA2C2C" w:rsidRPr="00FA3941">
          <w:rPr>
            <w:rPrChange w:id="347" w:author="Enrique Meneses" w:date="2015-02-03T12:40:00Z">
              <w:rPr>
                <w:sz w:val="22"/>
                <w:szCs w:val="22"/>
              </w:rPr>
            </w:rPrChange>
          </w:rPr>
          <w:t xml:space="preserve"> plan</w:t>
        </w:r>
      </w:ins>
      <w:r w:rsidRPr="00FA3941">
        <w:rPr>
          <w:rPrChange w:id="348" w:author="Enrique Meneses" w:date="2015-02-03T12:40:00Z">
            <w:rPr>
              <w:sz w:val="22"/>
              <w:szCs w:val="22"/>
            </w:rPr>
          </w:rPrChange>
        </w:rPr>
        <w:t xml:space="preserve"> into the </w:t>
      </w:r>
      <w:del w:id="349" w:author="Enrique Meneses" w:date="2015-02-03T08:19:00Z">
        <w:r w:rsidRPr="00FA3941" w:rsidDel="00E57EE3">
          <w:rPr>
            <w:rPrChange w:id="350" w:author="Enrique Meneses" w:date="2015-02-03T12:40:00Z">
              <w:rPr>
                <w:sz w:val="22"/>
                <w:szCs w:val="22"/>
              </w:rPr>
            </w:rPrChange>
          </w:rPr>
          <w:delText>Care Plan</w:delText>
        </w:r>
      </w:del>
      <w:ins w:id="351" w:author="Enrique Meneses" w:date="2015-02-03T08:19:00Z">
        <w:r w:rsidR="00E57EE3" w:rsidRPr="00FA3941">
          <w:rPr>
            <w:rPrChange w:id="352" w:author="Enrique Meneses" w:date="2015-02-03T12:40:00Z">
              <w:rPr>
                <w:sz w:val="22"/>
                <w:szCs w:val="22"/>
              </w:rPr>
            </w:rPrChange>
          </w:rPr>
          <w:t>care plan</w:t>
        </w:r>
      </w:ins>
      <w:r w:rsidRPr="00FA3941">
        <w:rPr>
          <w:rPrChange w:id="353" w:author="Enrique Meneses" w:date="2015-02-03T12:40:00Z">
            <w:rPr>
              <w:sz w:val="22"/>
              <w:szCs w:val="22"/>
            </w:rPr>
          </w:rPrChange>
        </w:rPr>
        <w:t xml:space="preserve"> such that the synchronized </w:t>
      </w:r>
      <w:del w:id="354" w:author="Enrique Meneses" w:date="2015-02-03T08:19:00Z">
        <w:r w:rsidRPr="00FA3941" w:rsidDel="00E57EE3">
          <w:rPr>
            <w:rPrChange w:id="355" w:author="Enrique Meneses" w:date="2015-02-03T12:40:00Z">
              <w:rPr>
                <w:sz w:val="22"/>
                <w:szCs w:val="22"/>
              </w:rPr>
            </w:rPrChange>
          </w:rPr>
          <w:delText>Care Plan</w:delText>
        </w:r>
      </w:del>
      <w:ins w:id="356" w:author="Enrique Meneses" w:date="2015-02-03T08:19:00Z">
        <w:r w:rsidR="00E57EE3" w:rsidRPr="00FA3941">
          <w:rPr>
            <w:rPrChange w:id="357" w:author="Enrique Meneses" w:date="2015-02-03T12:40:00Z">
              <w:rPr>
                <w:sz w:val="22"/>
                <w:szCs w:val="22"/>
              </w:rPr>
            </w:rPrChange>
          </w:rPr>
          <w:t>care plan</w:t>
        </w:r>
      </w:ins>
      <w:r w:rsidRPr="00FA3941">
        <w:rPr>
          <w:rPrChange w:id="358" w:author="Enrique Meneses" w:date="2015-02-03T12:40:00Z">
            <w:rPr>
              <w:sz w:val="22"/>
              <w:szCs w:val="22"/>
            </w:rPr>
          </w:rPrChange>
        </w:rPr>
        <w:t xml:space="preserve"> contains the information of both </w:t>
      </w:r>
      <w:ins w:id="359" w:author="Enrique Meneses" w:date="2015-02-03T09:19:00Z">
        <w:r w:rsidR="006473E7" w:rsidRPr="00FA3941">
          <w:rPr>
            <w:rPrChange w:id="360" w:author="Enrique Meneses" w:date="2015-02-03T12:40:00Z">
              <w:rPr>
                <w:sz w:val="22"/>
                <w:szCs w:val="22"/>
              </w:rPr>
            </w:rPrChange>
          </w:rPr>
          <w:t>p</w:t>
        </w:r>
      </w:ins>
      <w:del w:id="361" w:author="Enrique Meneses" w:date="2015-02-03T09:19:00Z">
        <w:r w:rsidRPr="00FA3941" w:rsidDel="006473E7">
          <w:rPr>
            <w:rPrChange w:id="362" w:author="Enrique Meneses" w:date="2015-02-03T12:40:00Z">
              <w:rPr>
                <w:sz w:val="22"/>
                <w:szCs w:val="22"/>
              </w:rPr>
            </w:rPrChange>
          </w:rPr>
          <w:delText>P</w:delText>
        </w:r>
      </w:del>
      <w:r w:rsidRPr="00FA3941">
        <w:rPr>
          <w:rPrChange w:id="363" w:author="Enrique Meneses" w:date="2015-02-03T12:40:00Z">
            <w:rPr>
              <w:sz w:val="22"/>
              <w:szCs w:val="22"/>
            </w:rPr>
          </w:rPrChange>
        </w:rPr>
        <w:t>lans.</w:t>
      </w:r>
    </w:p>
    <w:p w:rsidR="00CA2A2F" w:rsidRPr="00FA3941" w:rsidRDefault="00CA2A2F" w:rsidP="00CA2A2F">
      <w:pPr>
        <w:spacing w:after="0" w:line="240" w:lineRule="auto"/>
        <w:rPr>
          <w:rPrChange w:id="364" w:author="Enrique Meneses" w:date="2015-02-03T12:40:00Z">
            <w:rPr>
              <w:sz w:val="22"/>
              <w:szCs w:val="22"/>
            </w:rPr>
          </w:rPrChange>
        </w:rPr>
      </w:pPr>
    </w:p>
    <w:p w:rsidR="00CA2A2F" w:rsidRPr="00FA3941" w:rsidRDefault="00D9729C" w:rsidP="00CA2A2F">
      <w:pPr>
        <w:spacing w:after="0" w:line="240" w:lineRule="auto"/>
        <w:rPr>
          <w:rPrChange w:id="365" w:author="Enrique Meneses" w:date="2015-02-03T12:40:00Z">
            <w:rPr>
              <w:sz w:val="22"/>
              <w:szCs w:val="22"/>
            </w:rPr>
          </w:rPrChange>
        </w:rPr>
      </w:pPr>
      <w:ins w:id="366" w:author="Enrique Meneses" w:date="2015-02-03T08:25:00Z">
        <w:r w:rsidRPr="00FA3941">
          <w:rPr>
            <w:rPrChange w:id="367" w:author="Enrique Meneses" w:date="2015-02-03T12:40:00Z">
              <w:rPr>
                <w:sz w:val="22"/>
                <w:szCs w:val="22"/>
              </w:rPr>
            </w:rPrChange>
          </w:rPr>
          <w:t>In this example, t</w:t>
        </w:r>
      </w:ins>
      <w:del w:id="368" w:author="Enrique Meneses" w:date="2015-02-03T08:25:00Z">
        <w:r w:rsidR="00CA2A2F" w:rsidRPr="00FA3941" w:rsidDel="00D9729C">
          <w:rPr>
            <w:rPrChange w:id="369" w:author="Enrique Meneses" w:date="2015-02-03T12:40:00Z">
              <w:rPr>
                <w:sz w:val="22"/>
                <w:szCs w:val="22"/>
              </w:rPr>
            </w:rPrChange>
          </w:rPr>
          <w:delText>T</w:delText>
        </w:r>
      </w:del>
      <w:r w:rsidR="00CA2A2F" w:rsidRPr="00FA3941">
        <w:rPr>
          <w:rPrChange w:id="370" w:author="Enrique Meneses" w:date="2015-02-03T12:40:00Z">
            <w:rPr>
              <w:sz w:val="22"/>
              <w:szCs w:val="22"/>
            </w:rPr>
          </w:rPrChange>
        </w:rPr>
        <w:t>he decision support application of</w:t>
      </w:r>
      <w:ins w:id="371" w:author="Enrique Meneses" w:date="2015-02-03T08:25:00Z">
        <w:r w:rsidRPr="00FA3941">
          <w:rPr>
            <w:rPrChange w:id="372" w:author="Enrique Meneses" w:date="2015-02-03T12:40:00Z">
              <w:rPr>
                <w:sz w:val="22"/>
                <w:szCs w:val="22"/>
              </w:rPr>
            </w:rPrChange>
          </w:rPr>
          <w:t xml:space="preserve"> the</w:t>
        </w:r>
      </w:ins>
      <w:r w:rsidR="00CA2A2F" w:rsidRPr="00FA3941">
        <w:rPr>
          <w:rPrChange w:id="373" w:author="Enrique Meneses" w:date="2015-02-03T12:40:00Z">
            <w:rPr>
              <w:sz w:val="22"/>
              <w:szCs w:val="22"/>
            </w:rPr>
          </w:rPrChange>
        </w:rPr>
        <w:t xml:space="preserve"> CIS also initiated a </w:t>
      </w:r>
      <w:r w:rsidR="00CA2A2F" w:rsidRPr="00FA3941">
        <w:rPr>
          <w:b/>
          <w:i/>
          <w:rPrChange w:id="374" w:author="Enrique Meneses" w:date="2015-02-03T12:40:00Z">
            <w:rPr>
              <w:b/>
              <w:i/>
              <w:sz w:val="22"/>
              <w:szCs w:val="22"/>
            </w:rPr>
          </w:rPrChange>
        </w:rPr>
        <w:t>technical reconciliation</w:t>
      </w:r>
      <w:r w:rsidR="00CA2A2F" w:rsidRPr="00FA3941">
        <w:rPr>
          <w:rPrChange w:id="375" w:author="Enrique Meneses" w:date="2015-02-03T12:40:00Z">
            <w:rPr>
              <w:sz w:val="22"/>
              <w:szCs w:val="22"/>
            </w:rPr>
          </w:rPrChange>
        </w:rPr>
        <w:t xml:space="preserve"> process which identified conflicts in the </w:t>
      </w:r>
      <w:del w:id="376" w:author="Enrique Meneses" w:date="2015-02-03T07:34:00Z">
        <w:r w:rsidR="00CA2A2F" w:rsidRPr="00FA3941" w:rsidDel="001B76F8">
          <w:rPr>
            <w:rPrChange w:id="377" w:author="Enrique Meneses" w:date="2015-02-03T12:40:00Z">
              <w:rPr>
                <w:sz w:val="22"/>
                <w:szCs w:val="22"/>
              </w:rPr>
            </w:rPrChange>
          </w:rPr>
          <w:delText>rehabilitationactivity</w:delText>
        </w:r>
      </w:del>
      <w:ins w:id="378" w:author="Enrique Meneses" w:date="2015-02-03T07:34:00Z">
        <w:r w:rsidR="001B76F8" w:rsidRPr="00FA3941">
          <w:rPr>
            <w:rPrChange w:id="379" w:author="Enrique Meneses" w:date="2015-02-03T12:40:00Z">
              <w:rPr>
                <w:sz w:val="22"/>
                <w:szCs w:val="22"/>
              </w:rPr>
            </w:rPrChange>
          </w:rPr>
          <w:t>rehabilitation activity</w:t>
        </w:r>
      </w:ins>
      <w:r w:rsidR="00CA2A2F" w:rsidRPr="00FA3941">
        <w:rPr>
          <w:rPrChange w:id="380" w:author="Enrique Meneses" w:date="2015-02-03T12:40:00Z">
            <w:rPr>
              <w:sz w:val="22"/>
              <w:szCs w:val="22"/>
            </w:rPr>
          </w:rPrChange>
        </w:rPr>
        <w:t xml:space="preserve"> orders between the </w:t>
      </w:r>
      <w:ins w:id="381" w:author="Enrique Meneses" w:date="2015-02-03T13:08:00Z">
        <w:r w:rsidR="00B50D22">
          <w:t>PCP c</w:t>
        </w:r>
      </w:ins>
      <w:del w:id="382" w:author="Enrique Meneses" w:date="2015-02-03T13:08:00Z">
        <w:r w:rsidR="00CA2A2F" w:rsidRPr="00FA3941" w:rsidDel="00B50D22">
          <w:rPr>
            <w:rPrChange w:id="383" w:author="Enrique Meneses" w:date="2015-02-03T12:40:00Z">
              <w:rPr>
                <w:sz w:val="22"/>
                <w:szCs w:val="22"/>
              </w:rPr>
            </w:rPrChange>
          </w:rPr>
          <w:delText>C</w:delText>
        </w:r>
      </w:del>
      <w:r w:rsidR="00CA2A2F" w:rsidRPr="00FA3941">
        <w:rPr>
          <w:rPrChange w:id="384" w:author="Enrique Meneses" w:date="2015-02-03T12:40:00Z">
            <w:rPr>
              <w:sz w:val="22"/>
              <w:szCs w:val="22"/>
            </w:rPr>
          </w:rPrChange>
        </w:rPr>
        <w:t xml:space="preserve">are </w:t>
      </w:r>
      <w:ins w:id="385" w:author="Enrique Meneses" w:date="2015-02-03T13:08:00Z">
        <w:r w:rsidR="00B50D22">
          <w:t>p</w:t>
        </w:r>
      </w:ins>
      <w:del w:id="386" w:author="Enrique Meneses" w:date="2015-02-03T13:08:00Z">
        <w:r w:rsidR="00CA2A2F" w:rsidRPr="00FA3941" w:rsidDel="00B50D22">
          <w:rPr>
            <w:rPrChange w:id="387" w:author="Enrique Meneses" w:date="2015-02-03T12:40:00Z">
              <w:rPr>
                <w:sz w:val="22"/>
                <w:szCs w:val="22"/>
              </w:rPr>
            </w:rPrChange>
          </w:rPr>
          <w:delText>P</w:delText>
        </w:r>
      </w:del>
      <w:r w:rsidR="00CA2A2F" w:rsidRPr="00FA3941">
        <w:rPr>
          <w:rPrChange w:id="388" w:author="Enrique Meneses" w:date="2015-02-03T12:40:00Z">
            <w:rPr>
              <w:sz w:val="22"/>
              <w:szCs w:val="22"/>
            </w:rPr>
          </w:rPrChange>
        </w:rPr>
        <w:t xml:space="preserve">lan and orthopaedic </w:t>
      </w:r>
      <w:del w:id="389" w:author="Enrique Meneses" w:date="2015-02-03T08:19:00Z">
        <w:r w:rsidR="00CA2A2F" w:rsidRPr="00FA3941" w:rsidDel="00E57EE3">
          <w:rPr>
            <w:rPrChange w:id="390" w:author="Enrique Meneses" w:date="2015-02-03T12:40:00Z">
              <w:rPr>
                <w:sz w:val="22"/>
                <w:szCs w:val="22"/>
              </w:rPr>
            </w:rPrChange>
          </w:rPr>
          <w:delText>Plan of Care</w:delText>
        </w:r>
      </w:del>
      <w:ins w:id="391" w:author="Enrique Meneses" w:date="2015-02-03T08:19:00Z">
        <w:r w:rsidR="00E57EE3" w:rsidRPr="00FA3941">
          <w:rPr>
            <w:rPrChange w:id="392" w:author="Enrique Meneses" w:date="2015-02-03T12:40:00Z">
              <w:rPr>
                <w:sz w:val="22"/>
                <w:szCs w:val="22"/>
              </w:rPr>
            </w:rPrChange>
          </w:rPr>
          <w:t>care</w:t>
        </w:r>
      </w:ins>
      <w:ins w:id="393" w:author="Enrique Meneses" w:date="2015-02-03T08:43:00Z">
        <w:r w:rsidR="00AA2C2C" w:rsidRPr="00FA3941">
          <w:rPr>
            <w:rPrChange w:id="394" w:author="Enrique Meneses" w:date="2015-02-03T12:40:00Z">
              <w:rPr>
                <w:sz w:val="22"/>
                <w:szCs w:val="22"/>
              </w:rPr>
            </w:rPrChange>
          </w:rPr>
          <w:t xml:space="preserve"> plan</w:t>
        </w:r>
      </w:ins>
      <w:r w:rsidR="00CA2A2F" w:rsidRPr="00FA3941">
        <w:rPr>
          <w:rPrChange w:id="395" w:author="Enrique Meneses" w:date="2015-02-03T12:40:00Z">
            <w:rPr>
              <w:sz w:val="22"/>
              <w:szCs w:val="22"/>
            </w:rPr>
          </w:rPrChange>
        </w:rPr>
        <w:t>:</w:t>
      </w:r>
    </w:p>
    <w:p w:rsidR="00CA2A2F" w:rsidRPr="00FA3941" w:rsidRDefault="00CA2A2F" w:rsidP="00CA2A2F">
      <w:pPr>
        <w:spacing w:after="0" w:line="240" w:lineRule="auto"/>
        <w:rPr>
          <w:rPrChange w:id="396" w:author="Enrique Meneses" w:date="2015-02-03T12:40:00Z">
            <w:rPr>
              <w:sz w:val="22"/>
              <w:szCs w:val="22"/>
            </w:rPr>
          </w:rPrChange>
        </w:rPr>
      </w:pPr>
    </w:p>
    <w:p w:rsidR="00CA2A2F" w:rsidRPr="00FA3941" w:rsidRDefault="00CA2A2F" w:rsidP="00CA2A2F">
      <w:pPr>
        <w:spacing w:after="0" w:line="240" w:lineRule="auto"/>
        <w:ind w:left="284"/>
        <w:rPr>
          <w:rPrChange w:id="397" w:author="Enrique Meneses" w:date="2015-02-03T12:40:00Z">
            <w:rPr>
              <w:sz w:val="22"/>
              <w:szCs w:val="22"/>
            </w:rPr>
          </w:rPrChange>
        </w:rPr>
      </w:pPr>
      <w:r w:rsidRPr="00FA3941">
        <w:rPr>
          <w:u w:val="single"/>
          <w:rPrChange w:id="398" w:author="Enrique Meneses" w:date="2015-02-03T12:40:00Z">
            <w:rPr>
              <w:sz w:val="22"/>
              <w:szCs w:val="22"/>
              <w:u w:val="single"/>
            </w:rPr>
          </w:rPrChange>
        </w:rPr>
        <w:t>Care Plan</w:t>
      </w:r>
      <w:r w:rsidRPr="00FA3941">
        <w:rPr>
          <w:rPrChange w:id="399" w:author="Enrique Meneses" w:date="2015-02-03T12:40:00Z">
            <w:rPr>
              <w:sz w:val="22"/>
              <w:szCs w:val="22"/>
            </w:rPr>
          </w:rPrChange>
        </w:rPr>
        <w:t xml:space="preserve"> – standing orders include the following activities</w:t>
      </w:r>
    </w:p>
    <w:p w:rsidR="00CA2A2F" w:rsidRPr="00FA3941" w:rsidRDefault="00CA2A2F" w:rsidP="000352FC">
      <w:pPr>
        <w:pStyle w:val="ListParagraph"/>
        <w:numPr>
          <w:ilvl w:val="0"/>
          <w:numId w:val="22"/>
        </w:numPr>
        <w:tabs>
          <w:tab w:val="left" w:pos="567"/>
        </w:tabs>
        <w:spacing w:after="0" w:line="240" w:lineRule="auto"/>
        <w:rPr>
          <w:sz w:val="20"/>
          <w:szCs w:val="20"/>
          <w:rPrChange w:id="400" w:author="Enrique Meneses" w:date="2015-02-03T12:40:00Z">
            <w:rPr>
              <w:szCs w:val="22"/>
            </w:rPr>
          </w:rPrChange>
        </w:rPr>
      </w:pPr>
      <w:r w:rsidRPr="00FA3941">
        <w:rPr>
          <w:sz w:val="20"/>
          <w:szCs w:val="20"/>
          <w:rPrChange w:id="401" w:author="Enrique Meneses" w:date="2015-02-03T12:40:00Z">
            <w:rPr>
              <w:szCs w:val="22"/>
            </w:rPr>
          </w:rPrChange>
        </w:rPr>
        <w:t xml:space="preserve">Attend daily physiotherapy session </w:t>
      </w:r>
    </w:p>
    <w:p w:rsidR="00CA2A2F" w:rsidRPr="00FA3941" w:rsidRDefault="00CA2A2F" w:rsidP="000352FC">
      <w:pPr>
        <w:pStyle w:val="ListParagraph"/>
        <w:numPr>
          <w:ilvl w:val="0"/>
          <w:numId w:val="22"/>
        </w:numPr>
        <w:tabs>
          <w:tab w:val="left" w:pos="567"/>
        </w:tabs>
        <w:spacing w:after="0" w:line="240" w:lineRule="auto"/>
        <w:rPr>
          <w:sz w:val="20"/>
          <w:szCs w:val="20"/>
          <w:rPrChange w:id="402" w:author="Enrique Meneses" w:date="2015-02-03T12:40:00Z">
            <w:rPr>
              <w:szCs w:val="22"/>
            </w:rPr>
          </w:rPrChange>
        </w:rPr>
      </w:pPr>
      <w:r w:rsidRPr="00FA3941">
        <w:rPr>
          <w:sz w:val="20"/>
          <w:szCs w:val="20"/>
          <w:rPrChange w:id="403" w:author="Enrique Meneses" w:date="2015-02-03T12:40:00Z">
            <w:rPr>
              <w:szCs w:val="22"/>
            </w:rPr>
          </w:rPrChange>
        </w:rPr>
        <w:t>Transfer from bed to chair independently</w:t>
      </w:r>
    </w:p>
    <w:p w:rsidR="00CA2A2F" w:rsidRPr="00FA3941" w:rsidRDefault="00CA2A2F" w:rsidP="000352FC">
      <w:pPr>
        <w:pStyle w:val="ListParagraph"/>
        <w:numPr>
          <w:ilvl w:val="0"/>
          <w:numId w:val="22"/>
        </w:numPr>
        <w:tabs>
          <w:tab w:val="left" w:pos="567"/>
        </w:tabs>
        <w:spacing w:after="0" w:line="240" w:lineRule="auto"/>
        <w:rPr>
          <w:sz w:val="20"/>
          <w:szCs w:val="20"/>
          <w:rPrChange w:id="404" w:author="Enrique Meneses" w:date="2015-02-03T12:40:00Z">
            <w:rPr>
              <w:szCs w:val="22"/>
            </w:rPr>
          </w:rPrChange>
        </w:rPr>
      </w:pPr>
      <w:r w:rsidRPr="00FA3941">
        <w:rPr>
          <w:sz w:val="20"/>
          <w:szCs w:val="20"/>
          <w:rPrChange w:id="405" w:author="Enrique Meneses" w:date="2015-02-03T12:40:00Z">
            <w:rPr>
              <w:szCs w:val="22"/>
            </w:rPr>
          </w:rPrChange>
        </w:rPr>
        <w:t>Weight bearing as tolerated</w:t>
      </w:r>
    </w:p>
    <w:p w:rsidR="00CA2A2F" w:rsidRPr="00FA3941" w:rsidRDefault="00CA2A2F" w:rsidP="000352FC">
      <w:pPr>
        <w:pStyle w:val="ListParagraph"/>
        <w:numPr>
          <w:ilvl w:val="0"/>
          <w:numId w:val="22"/>
        </w:numPr>
        <w:tabs>
          <w:tab w:val="left" w:pos="567"/>
        </w:tabs>
        <w:spacing w:after="0" w:line="240" w:lineRule="auto"/>
        <w:rPr>
          <w:sz w:val="20"/>
          <w:szCs w:val="20"/>
          <w:rPrChange w:id="406" w:author="Enrique Meneses" w:date="2015-02-03T12:40:00Z">
            <w:rPr>
              <w:szCs w:val="22"/>
            </w:rPr>
          </w:rPrChange>
        </w:rPr>
      </w:pPr>
      <w:r w:rsidRPr="00FA3941">
        <w:rPr>
          <w:sz w:val="20"/>
          <w:szCs w:val="20"/>
          <w:rPrChange w:id="407" w:author="Enrique Meneses" w:date="2015-02-03T12:40:00Z">
            <w:rPr>
              <w:szCs w:val="22"/>
            </w:rPr>
          </w:rPrChange>
        </w:rPr>
        <w:t>Walk to bathroom and hallway using walking frame</w:t>
      </w:r>
    </w:p>
    <w:p w:rsidR="00CA2A2F" w:rsidRPr="00FA3941" w:rsidRDefault="00CA2A2F" w:rsidP="00CA2A2F">
      <w:pPr>
        <w:spacing w:after="0" w:line="240" w:lineRule="auto"/>
        <w:ind w:left="284"/>
        <w:rPr>
          <w:rPrChange w:id="408" w:author="Enrique Meneses" w:date="2015-02-03T12:40:00Z">
            <w:rPr>
              <w:sz w:val="22"/>
              <w:szCs w:val="22"/>
            </w:rPr>
          </w:rPrChange>
        </w:rPr>
      </w:pPr>
      <w:r w:rsidRPr="00FA3941">
        <w:rPr>
          <w:rPrChange w:id="409" w:author="Enrique Meneses" w:date="2015-02-03T12:40:00Z">
            <w:rPr>
              <w:sz w:val="22"/>
              <w:szCs w:val="22"/>
            </w:rPr>
          </w:rPrChange>
        </w:rPr>
        <w:t xml:space="preserve">Orthopaedic </w:t>
      </w:r>
      <w:r w:rsidR="00554C9C" w:rsidRPr="00FA3941">
        <w:rPr>
          <w:u w:val="single"/>
          <w:rPrChange w:id="410" w:author="Enrique Meneses" w:date="2015-02-03T12:40:00Z">
            <w:rPr>
              <w:sz w:val="22"/>
              <w:szCs w:val="22"/>
              <w:u w:val="single"/>
            </w:rPr>
          </w:rPrChange>
        </w:rPr>
        <w:t>care plan</w:t>
      </w:r>
      <w:r w:rsidRPr="00FA3941">
        <w:rPr>
          <w:rPrChange w:id="411" w:author="Enrique Meneses" w:date="2015-02-03T12:40:00Z">
            <w:rPr>
              <w:sz w:val="22"/>
              <w:szCs w:val="22"/>
            </w:rPr>
          </w:rPrChange>
        </w:rPr>
        <w:t xml:space="preserve"> – </w:t>
      </w:r>
    </w:p>
    <w:p w:rsidR="00CA2A2F" w:rsidRPr="00FA3941" w:rsidRDefault="00CA2A2F" w:rsidP="00CA2A2F">
      <w:pPr>
        <w:tabs>
          <w:tab w:val="left" w:pos="567"/>
        </w:tabs>
        <w:spacing w:after="0" w:line="240" w:lineRule="auto"/>
        <w:ind w:left="567"/>
        <w:rPr>
          <w:rPrChange w:id="412" w:author="Enrique Meneses" w:date="2015-02-03T12:40:00Z">
            <w:rPr>
              <w:sz w:val="22"/>
              <w:szCs w:val="22"/>
            </w:rPr>
          </w:rPrChange>
        </w:rPr>
      </w:pPr>
      <w:r w:rsidRPr="00FA3941">
        <w:rPr>
          <w:rPrChange w:id="413" w:author="Enrique Meneses" w:date="2015-02-03T12:40:00Z">
            <w:rPr>
              <w:sz w:val="22"/>
              <w:szCs w:val="22"/>
            </w:rPr>
          </w:rPrChange>
        </w:rPr>
        <w:t>Day 6</w:t>
      </w:r>
    </w:p>
    <w:p w:rsidR="00CA2A2F" w:rsidRPr="00FA3941" w:rsidRDefault="00CA2A2F" w:rsidP="00CA2A2F">
      <w:pPr>
        <w:tabs>
          <w:tab w:val="left" w:pos="851"/>
        </w:tabs>
        <w:spacing w:after="0" w:line="240" w:lineRule="auto"/>
        <w:ind w:left="851"/>
        <w:rPr>
          <w:rPrChange w:id="414" w:author="Enrique Meneses" w:date="2015-02-03T12:40:00Z">
            <w:rPr>
              <w:sz w:val="22"/>
              <w:szCs w:val="22"/>
            </w:rPr>
          </w:rPrChange>
        </w:rPr>
      </w:pPr>
      <w:r w:rsidRPr="00FA3941">
        <w:rPr>
          <w:rPrChange w:id="415" w:author="Enrique Meneses" w:date="2015-02-03T12:40:00Z">
            <w:rPr>
              <w:sz w:val="22"/>
              <w:szCs w:val="22"/>
            </w:rPr>
          </w:rPrChange>
        </w:rPr>
        <w:t>Continue exercises in bed (3-4 sessions each day): bed support knee-ben</w:t>
      </w:r>
      <w:ins w:id="416" w:author="Enrique Meneses" w:date="2015-02-03T07:47:00Z">
        <w:r w:rsidR="000E00C6" w:rsidRPr="00FA3941">
          <w:rPr>
            <w:rPrChange w:id="417" w:author="Enrique Meneses" w:date="2015-02-03T12:40:00Z">
              <w:rPr>
                <w:sz w:val="22"/>
                <w:szCs w:val="22"/>
              </w:rPr>
            </w:rPrChange>
          </w:rPr>
          <w:t>d</w:t>
        </w:r>
      </w:ins>
      <w:del w:id="418" w:author="Enrique Meneses" w:date="2015-02-03T07:47:00Z">
        <w:r w:rsidRPr="00FA3941" w:rsidDel="000E00C6">
          <w:rPr>
            <w:rPrChange w:id="419" w:author="Enrique Meneses" w:date="2015-02-03T12:40:00Z">
              <w:rPr>
                <w:sz w:val="22"/>
                <w:szCs w:val="22"/>
              </w:rPr>
            </w:rPrChange>
          </w:rPr>
          <w:delText>t</w:delText>
        </w:r>
      </w:del>
      <w:r w:rsidRPr="00FA3941">
        <w:rPr>
          <w:rPrChange w:id="420" w:author="Enrique Meneses" w:date="2015-02-03T12:40:00Z">
            <w:rPr>
              <w:sz w:val="22"/>
              <w:szCs w:val="22"/>
            </w:rPr>
          </w:rPrChange>
        </w:rPr>
        <w:t xml:space="preserve">s, buttock contractions, abduction exercises, quadriceps exercises, straight leg </w:t>
      </w:r>
      <w:del w:id="421" w:author="Enrique Meneses" w:date="2015-02-03T07:36:00Z">
        <w:r w:rsidRPr="00FA3941" w:rsidDel="001B76F8">
          <w:rPr>
            <w:rPrChange w:id="422" w:author="Enrique Meneses" w:date="2015-02-03T12:40:00Z">
              <w:rPr>
                <w:sz w:val="22"/>
                <w:szCs w:val="22"/>
              </w:rPr>
            </w:rPrChange>
          </w:rPr>
          <w:delText>raising</w:delText>
        </w:r>
      </w:del>
      <w:ins w:id="423" w:author="Enrique Meneses" w:date="2015-02-03T07:36:00Z">
        <w:r w:rsidR="001B76F8" w:rsidRPr="00FA3941">
          <w:rPr>
            <w:rPrChange w:id="424" w:author="Enrique Meneses" w:date="2015-02-03T12:40:00Z">
              <w:rPr>
                <w:sz w:val="22"/>
                <w:szCs w:val="22"/>
              </w:rPr>
            </w:rPrChange>
          </w:rPr>
          <w:t>rising</w:t>
        </w:r>
      </w:ins>
      <w:r w:rsidRPr="00FA3941">
        <w:rPr>
          <w:rPrChange w:id="425" w:author="Enrique Meneses" w:date="2015-02-03T12:40:00Z">
            <w:rPr>
              <w:sz w:val="22"/>
              <w:szCs w:val="22"/>
            </w:rPr>
          </w:rPrChange>
        </w:rPr>
        <w:t xml:space="preserve"> </w:t>
      </w:r>
    </w:p>
    <w:p w:rsidR="00CA2A2F" w:rsidRPr="00FA3941" w:rsidRDefault="00CA2A2F" w:rsidP="00CA2A2F">
      <w:pPr>
        <w:tabs>
          <w:tab w:val="left" w:pos="567"/>
        </w:tabs>
        <w:spacing w:after="0" w:line="240" w:lineRule="auto"/>
        <w:ind w:left="567"/>
        <w:rPr>
          <w:rPrChange w:id="426" w:author="Enrique Meneses" w:date="2015-02-03T12:40:00Z">
            <w:rPr>
              <w:sz w:val="22"/>
              <w:szCs w:val="22"/>
            </w:rPr>
          </w:rPrChange>
        </w:rPr>
      </w:pPr>
      <w:r w:rsidRPr="00FA3941">
        <w:rPr>
          <w:rPrChange w:id="427" w:author="Enrique Meneses" w:date="2015-02-03T12:40:00Z">
            <w:rPr>
              <w:sz w:val="22"/>
              <w:szCs w:val="22"/>
            </w:rPr>
          </w:rPrChange>
        </w:rPr>
        <w:t>Day 7</w:t>
      </w:r>
    </w:p>
    <w:p w:rsidR="00CA2A2F" w:rsidRPr="00FA3941" w:rsidRDefault="00CA2A2F" w:rsidP="00CA2A2F">
      <w:pPr>
        <w:tabs>
          <w:tab w:val="left" w:pos="851"/>
        </w:tabs>
        <w:spacing w:after="0" w:line="240" w:lineRule="auto"/>
        <w:ind w:left="851"/>
        <w:rPr>
          <w:rPrChange w:id="428" w:author="Enrique Meneses" w:date="2015-02-03T12:40:00Z">
            <w:rPr>
              <w:sz w:val="22"/>
              <w:szCs w:val="22"/>
            </w:rPr>
          </w:rPrChange>
        </w:rPr>
      </w:pPr>
      <w:r w:rsidRPr="00FA3941">
        <w:rPr>
          <w:rPrChange w:id="429" w:author="Enrique Meneses" w:date="2015-02-03T12:40:00Z">
            <w:rPr>
              <w:sz w:val="22"/>
              <w:szCs w:val="22"/>
            </w:rPr>
          </w:rPrChange>
        </w:rPr>
        <w:t>Standing exercises (3-4 sessions each day): standing knee raises, standing hip abduction, standing hip extension</w:t>
      </w:r>
    </w:p>
    <w:p w:rsidR="00CA2A2F" w:rsidRPr="00FA3941" w:rsidRDefault="00CA2A2F" w:rsidP="00CA2A2F">
      <w:pPr>
        <w:tabs>
          <w:tab w:val="left" w:pos="567"/>
        </w:tabs>
        <w:spacing w:after="0" w:line="240" w:lineRule="auto"/>
        <w:ind w:left="567"/>
        <w:rPr>
          <w:rPrChange w:id="430" w:author="Enrique Meneses" w:date="2015-02-03T12:40:00Z">
            <w:rPr>
              <w:sz w:val="22"/>
              <w:szCs w:val="22"/>
            </w:rPr>
          </w:rPrChange>
        </w:rPr>
      </w:pPr>
      <w:r w:rsidRPr="00FA3941">
        <w:rPr>
          <w:rPrChange w:id="431" w:author="Enrique Meneses" w:date="2015-02-03T12:40:00Z">
            <w:rPr>
              <w:sz w:val="22"/>
              <w:szCs w:val="22"/>
            </w:rPr>
          </w:rPrChange>
        </w:rPr>
        <w:t xml:space="preserve">From Day 8: </w:t>
      </w:r>
    </w:p>
    <w:p w:rsidR="00CA2A2F" w:rsidRPr="00FA3941" w:rsidRDefault="00CA2A2F" w:rsidP="00CA2A2F">
      <w:pPr>
        <w:tabs>
          <w:tab w:val="left" w:pos="851"/>
        </w:tabs>
        <w:spacing w:after="0" w:line="240" w:lineRule="auto"/>
        <w:ind w:left="851"/>
        <w:rPr>
          <w:rPrChange w:id="432" w:author="Enrique Meneses" w:date="2015-02-03T12:40:00Z">
            <w:rPr>
              <w:sz w:val="22"/>
              <w:szCs w:val="22"/>
            </w:rPr>
          </w:rPrChange>
        </w:rPr>
      </w:pPr>
      <w:r w:rsidRPr="00FA3941">
        <w:rPr>
          <w:rPrChange w:id="433" w:author="Enrique Meneses" w:date="2015-02-03T12:40:00Z">
            <w:rPr>
              <w:sz w:val="22"/>
              <w:szCs w:val="22"/>
            </w:rPr>
          </w:rPrChange>
        </w:rPr>
        <w:t>Transfer from bed to chair independently</w:t>
      </w:r>
    </w:p>
    <w:p w:rsidR="00CA2A2F" w:rsidRPr="00FA3941" w:rsidRDefault="00CA2A2F" w:rsidP="00CA2A2F">
      <w:pPr>
        <w:tabs>
          <w:tab w:val="left" w:pos="851"/>
        </w:tabs>
        <w:spacing w:after="0" w:line="240" w:lineRule="auto"/>
        <w:ind w:left="851"/>
        <w:rPr>
          <w:rPrChange w:id="434" w:author="Enrique Meneses" w:date="2015-02-03T12:40:00Z">
            <w:rPr>
              <w:sz w:val="22"/>
              <w:szCs w:val="22"/>
            </w:rPr>
          </w:rPrChange>
        </w:rPr>
      </w:pPr>
      <w:r w:rsidRPr="00FA3941">
        <w:rPr>
          <w:rPrChange w:id="435" w:author="Enrique Meneses" w:date="2015-02-03T12:40:00Z">
            <w:rPr>
              <w:sz w:val="22"/>
              <w:szCs w:val="22"/>
            </w:rPr>
          </w:rPrChange>
        </w:rPr>
        <w:t>Walking using walking frame</w:t>
      </w:r>
    </w:p>
    <w:p w:rsidR="00CA2A2F" w:rsidRPr="00FA3941" w:rsidRDefault="00CA2A2F" w:rsidP="00CA2A2F">
      <w:pPr>
        <w:tabs>
          <w:tab w:val="left" w:pos="851"/>
        </w:tabs>
        <w:spacing w:after="0" w:line="240" w:lineRule="auto"/>
        <w:ind w:left="851"/>
        <w:rPr>
          <w:rPrChange w:id="436" w:author="Enrique Meneses" w:date="2015-02-03T12:40:00Z">
            <w:rPr>
              <w:sz w:val="22"/>
              <w:szCs w:val="22"/>
            </w:rPr>
          </w:rPrChange>
        </w:rPr>
      </w:pPr>
      <w:r w:rsidRPr="00FA3941">
        <w:rPr>
          <w:rPrChange w:id="437" w:author="Enrique Meneses" w:date="2015-02-03T12:40:00Z">
            <w:rPr>
              <w:sz w:val="22"/>
              <w:szCs w:val="22"/>
            </w:rPr>
          </w:rPrChange>
        </w:rPr>
        <w:t>Gradual increase weight bearing as tolerated</w:t>
      </w:r>
    </w:p>
    <w:p w:rsidR="00CA2A2F" w:rsidRPr="00FA3941" w:rsidRDefault="00CA2A2F" w:rsidP="00CA2A2F">
      <w:pPr>
        <w:spacing w:after="0" w:line="240" w:lineRule="auto"/>
        <w:rPr>
          <w:rPrChange w:id="438" w:author="Enrique Meneses" w:date="2015-02-03T12:40:00Z">
            <w:rPr>
              <w:sz w:val="22"/>
              <w:szCs w:val="22"/>
            </w:rPr>
          </w:rPrChange>
        </w:rPr>
      </w:pPr>
    </w:p>
    <w:p w:rsidR="00CA2A2F" w:rsidRPr="00FA3941" w:rsidRDefault="00CA2A2F" w:rsidP="00CA2A2F">
      <w:pPr>
        <w:spacing w:after="0" w:line="240" w:lineRule="auto"/>
        <w:rPr>
          <w:rPrChange w:id="439" w:author="Enrique Meneses" w:date="2015-02-03T12:40:00Z">
            <w:rPr>
              <w:sz w:val="22"/>
              <w:szCs w:val="22"/>
            </w:rPr>
          </w:rPrChange>
        </w:rPr>
      </w:pPr>
      <w:r w:rsidRPr="00FA3941">
        <w:rPr>
          <w:rPrChange w:id="440" w:author="Enrique Meneses" w:date="2015-02-03T12:40:00Z">
            <w:rPr>
              <w:sz w:val="22"/>
              <w:szCs w:val="22"/>
            </w:rPr>
          </w:rPrChange>
        </w:rPr>
        <w:t>The CIS highlighted the inconsistencies in the rehabilitation activity order between the two Plans and brought to the attention of the PCP</w:t>
      </w:r>
    </w:p>
    <w:p w:rsidR="00CA2A2F" w:rsidRPr="0075234D" w:rsidRDefault="00CA2A2F" w:rsidP="00CA2A2F">
      <w:pPr>
        <w:spacing w:after="0" w:line="240" w:lineRule="auto"/>
        <w:rPr>
          <w:sz w:val="22"/>
          <w:szCs w:val="22"/>
        </w:rPr>
      </w:pPr>
    </w:p>
    <w:p w:rsidR="00CA2A2F" w:rsidRPr="00FA3941" w:rsidRDefault="00CA2A2F" w:rsidP="00CA2A2F">
      <w:pPr>
        <w:spacing w:after="0" w:line="240" w:lineRule="auto"/>
        <w:rPr>
          <w:rPrChange w:id="441" w:author="Enrique Meneses" w:date="2015-02-03T12:39:00Z">
            <w:rPr>
              <w:sz w:val="22"/>
              <w:szCs w:val="22"/>
            </w:rPr>
          </w:rPrChange>
        </w:rPr>
      </w:pPr>
      <w:r w:rsidRPr="00FA3941">
        <w:rPr>
          <w:rPrChange w:id="442" w:author="Enrique Meneses" w:date="2015-02-03T12:39:00Z">
            <w:rPr>
              <w:sz w:val="22"/>
              <w:szCs w:val="22"/>
            </w:rPr>
          </w:rPrChange>
        </w:rPr>
        <w:t xml:space="preserve">The PCP conducted a review of the two </w:t>
      </w:r>
      <w:r w:rsidR="00554C9C" w:rsidRPr="00FA3941">
        <w:rPr>
          <w:rPrChange w:id="443" w:author="Enrique Meneses" w:date="2015-02-03T12:39:00Z">
            <w:rPr>
              <w:sz w:val="22"/>
              <w:szCs w:val="22"/>
            </w:rPr>
          </w:rPrChange>
        </w:rPr>
        <w:t>p</w:t>
      </w:r>
      <w:r w:rsidRPr="00FA3941">
        <w:rPr>
          <w:rPrChange w:id="444" w:author="Enrique Meneses" w:date="2015-02-03T12:39:00Z">
            <w:rPr>
              <w:sz w:val="22"/>
              <w:szCs w:val="22"/>
            </w:rPr>
          </w:rPrChange>
        </w:rPr>
        <w:t xml:space="preserve">lans, initiated a </w:t>
      </w:r>
      <w:r w:rsidRPr="00A74D01">
        <w:rPr>
          <w:rPrChange w:id="445" w:author="Enrique Meneses" w:date="2015-02-03T13:28:00Z">
            <w:rPr>
              <w:b/>
              <w:i/>
              <w:sz w:val="22"/>
              <w:szCs w:val="22"/>
            </w:rPr>
          </w:rPrChange>
        </w:rPr>
        <w:t>review conversation</w:t>
      </w:r>
      <w:r w:rsidRPr="00FA3941">
        <w:rPr>
          <w:rPrChange w:id="446" w:author="Enrique Meneses" w:date="2015-02-03T12:39:00Z">
            <w:rPr>
              <w:sz w:val="22"/>
              <w:szCs w:val="22"/>
            </w:rPr>
          </w:rPrChange>
        </w:rPr>
        <w:t xml:space="preserve"> with the patient’s orthopaedic surgeon; and noted that the reasons for a slower rehabilitation schedule were due to the surgical (incision) approach, condition of the patient’s hip joint, and mild neuromuscular weakness/problem</w:t>
      </w:r>
    </w:p>
    <w:p w:rsidR="00CA2A2F" w:rsidRPr="00FA3941" w:rsidRDefault="00CA2A2F" w:rsidP="00CA2A2F">
      <w:pPr>
        <w:spacing w:after="0" w:line="240" w:lineRule="auto"/>
        <w:rPr>
          <w:rPrChange w:id="447" w:author="Enrique Meneses" w:date="2015-02-03T12:39:00Z">
            <w:rPr>
              <w:sz w:val="22"/>
              <w:szCs w:val="22"/>
            </w:rPr>
          </w:rPrChange>
        </w:rPr>
      </w:pPr>
    </w:p>
    <w:p w:rsidR="00CA2A2F" w:rsidRPr="00FA3941" w:rsidRDefault="00CA2A2F" w:rsidP="00CA2A2F">
      <w:pPr>
        <w:spacing w:after="0" w:line="240" w:lineRule="auto"/>
        <w:rPr>
          <w:rPrChange w:id="448" w:author="Enrique Meneses" w:date="2015-02-03T12:39:00Z">
            <w:rPr>
              <w:sz w:val="22"/>
              <w:szCs w:val="22"/>
            </w:rPr>
          </w:rPrChange>
        </w:rPr>
      </w:pPr>
      <w:r w:rsidRPr="00FA3941">
        <w:rPr>
          <w:rPrChange w:id="449" w:author="Enrique Meneses" w:date="2015-02-03T12:39:00Z">
            <w:rPr>
              <w:sz w:val="22"/>
              <w:szCs w:val="22"/>
            </w:rPr>
          </w:rPrChange>
        </w:rPr>
        <w:t xml:space="preserve">The PCP initiated a </w:t>
      </w:r>
      <w:r w:rsidRPr="00FA3941">
        <w:rPr>
          <w:b/>
          <w:i/>
          <w:rPrChange w:id="450" w:author="Enrique Meneses" w:date="2015-02-03T12:39:00Z">
            <w:rPr>
              <w:b/>
              <w:i/>
              <w:sz w:val="22"/>
              <w:szCs w:val="22"/>
            </w:rPr>
          </w:rPrChange>
        </w:rPr>
        <w:t>clinical reconciliation</w:t>
      </w:r>
      <w:r w:rsidRPr="00FA3941">
        <w:rPr>
          <w:rPrChange w:id="451" w:author="Enrique Meneses" w:date="2015-02-03T12:39:00Z">
            <w:rPr>
              <w:sz w:val="22"/>
              <w:szCs w:val="22"/>
            </w:rPr>
          </w:rPrChange>
        </w:rPr>
        <w:t xml:space="preserve"> process and harmonized the </w:t>
      </w:r>
      <w:r w:rsidR="00554C9C" w:rsidRPr="00FA3941">
        <w:rPr>
          <w:rPrChange w:id="452" w:author="Enrique Meneses" w:date="2015-02-03T12:39:00Z">
            <w:rPr>
              <w:sz w:val="22"/>
              <w:szCs w:val="22"/>
            </w:rPr>
          </w:rPrChange>
        </w:rPr>
        <w:t>care plan</w:t>
      </w:r>
      <w:r w:rsidRPr="00FA3941">
        <w:rPr>
          <w:rPrChange w:id="453" w:author="Enrique Meneses" w:date="2015-02-03T12:39:00Z">
            <w:rPr>
              <w:sz w:val="22"/>
              <w:szCs w:val="22"/>
            </w:rPr>
          </w:rPrChange>
        </w:rPr>
        <w:t xml:space="preserve"> to adopt the rehabilitation schedule prescribed in the orthopaedic </w:t>
      </w:r>
      <w:r w:rsidR="00554C9C" w:rsidRPr="00FA3941">
        <w:rPr>
          <w:rPrChange w:id="454" w:author="Enrique Meneses" w:date="2015-02-03T12:39:00Z">
            <w:rPr>
              <w:sz w:val="22"/>
              <w:szCs w:val="22"/>
            </w:rPr>
          </w:rPrChange>
        </w:rPr>
        <w:t>care plan</w:t>
      </w:r>
    </w:p>
    <w:p w:rsidR="00CA2A2F" w:rsidRDefault="00CA2A2F" w:rsidP="00CA2A2F">
      <w:pPr>
        <w:spacing w:after="0" w:line="240" w:lineRule="auto"/>
        <w:rPr>
          <w:b/>
        </w:rPr>
      </w:pPr>
    </w:p>
    <w:p w:rsidR="00CA2A2F" w:rsidRPr="00243614" w:rsidRDefault="007B4937" w:rsidP="00CA2A2F">
      <w:pPr>
        <w:pStyle w:val="Heading2"/>
      </w:pPr>
      <w:bookmarkStart w:id="455" w:name="_Toc374189077"/>
      <w:bookmarkStart w:id="456" w:name="_Toc383376607"/>
      <w:ins w:id="457" w:author="Jones, Emma" w:date="2015-01-08T16:51:00Z">
        <w:r>
          <w:t xml:space="preserve">3.2 </w:t>
        </w:r>
      </w:ins>
      <w:r w:rsidR="00CA2A2F" w:rsidRPr="00243614">
        <w:t>Storyboard 2</w:t>
      </w:r>
      <w:bookmarkEnd w:id="455"/>
      <w:bookmarkEnd w:id="456"/>
    </w:p>
    <w:p w:rsidR="00CA2A2F" w:rsidRPr="00FA3941" w:rsidRDefault="00CA2A2F" w:rsidP="00CA2A2F">
      <w:pPr>
        <w:spacing w:after="0" w:line="240" w:lineRule="auto"/>
        <w:rPr>
          <w:color w:val="000000"/>
          <w:shd w:val="clear" w:color="auto" w:fill="FFFFFF"/>
          <w:rPrChange w:id="458" w:author="Enrique Meneses" w:date="2015-02-03T12:39:00Z">
            <w:rPr>
              <w:color w:val="000000"/>
              <w:sz w:val="22"/>
              <w:szCs w:val="22"/>
              <w:shd w:val="clear" w:color="auto" w:fill="FFFFFF"/>
            </w:rPr>
          </w:rPrChange>
        </w:rPr>
      </w:pPr>
      <w:r w:rsidRPr="00FA3941">
        <w:rPr>
          <w:rPrChange w:id="459" w:author="Enrique Meneses" w:date="2015-02-03T12:39:00Z">
            <w:rPr>
              <w:sz w:val="22"/>
              <w:szCs w:val="22"/>
            </w:rPr>
          </w:rPrChange>
        </w:rPr>
        <w:t xml:space="preserve">A 70 year old Retirement home resident with a medical history of type 2 DM and hypertension was admitted to the hospital with sudden onset of right-sided weakness and right facial droop, dysarthria, and slight confusion. </w:t>
      </w:r>
      <w:r w:rsidRPr="00FA3941">
        <w:rPr>
          <w:color w:val="000000"/>
          <w:shd w:val="clear" w:color="auto" w:fill="FFFFFF"/>
          <w:rPrChange w:id="460" w:author="Enrique Meneses" w:date="2015-02-03T12:39:00Z">
            <w:rPr>
              <w:color w:val="000000"/>
              <w:sz w:val="22"/>
              <w:szCs w:val="22"/>
              <w:shd w:val="clear" w:color="auto" w:fill="FFFFFF"/>
            </w:rPr>
          </w:rPrChange>
        </w:rPr>
        <w:t xml:space="preserve">CT of the brain indicated a thrombus in a branch of the left internal carotid artery, with approximately 50% occlusion due to atherosclerosis. There was an area of infarction in the </w:t>
      </w:r>
      <w:ins w:id="461" w:author="Enrique Meneses" w:date="2015-02-03T08:13:00Z">
        <w:r w:rsidR="00EA7BB9" w:rsidRPr="00FA3941">
          <w:rPr>
            <w:color w:val="000000"/>
            <w:shd w:val="clear" w:color="auto" w:fill="FFFFFF"/>
            <w:rPrChange w:id="462" w:author="Enrique Meneses" w:date="2015-02-03T12:39:00Z">
              <w:rPr>
                <w:color w:val="000000"/>
                <w:sz w:val="22"/>
                <w:szCs w:val="22"/>
                <w:shd w:val="clear" w:color="auto" w:fill="FFFFFF"/>
              </w:rPr>
            </w:rPrChange>
          </w:rPr>
          <w:t>r</w:t>
        </w:r>
      </w:ins>
      <w:del w:id="463" w:author="Enrique Meneses" w:date="2015-02-03T08:13:00Z">
        <w:r w:rsidRPr="00FA3941" w:rsidDel="00EA7BB9">
          <w:rPr>
            <w:color w:val="000000"/>
            <w:shd w:val="clear" w:color="auto" w:fill="FFFFFF"/>
            <w:rPrChange w:id="464" w:author="Enrique Meneses" w:date="2015-02-03T12:39:00Z">
              <w:rPr>
                <w:color w:val="000000"/>
                <w:sz w:val="22"/>
                <w:szCs w:val="22"/>
                <w:shd w:val="clear" w:color="auto" w:fill="FFFFFF"/>
              </w:rPr>
            </w:rPrChange>
          </w:rPr>
          <w:delText>l</w:delText>
        </w:r>
      </w:del>
      <w:r w:rsidRPr="00FA3941">
        <w:rPr>
          <w:color w:val="000000"/>
          <w:shd w:val="clear" w:color="auto" w:fill="FFFFFF"/>
          <w:rPrChange w:id="465" w:author="Enrique Meneses" w:date="2015-02-03T12:39:00Z">
            <w:rPr>
              <w:color w:val="000000"/>
              <w:sz w:val="22"/>
              <w:szCs w:val="22"/>
              <w:shd w:val="clear" w:color="auto" w:fill="FFFFFF"/>
            </w:rPr>
          </w:rPrChange>
        </w:rPr>
        <w:t xml:space="preserve">ight anterior hemisphere. There was no evidence of a subarachnoid haemorrhage. Speech pathologist assessment placed the patient on aspiration alert. The hospital dietitian/nutritionist recommended vitamised diet </w:t>
      </w:r>
    </w:p>
    <w:p w:rsidR="00CA2A2F" w:rsidRPr="00FA3941" w:rsidRDefault="00CA2A2F" w:rsidP="00CA2A2F">
      <w:pPr>
        <w:spacing w:after="0" w:line="240" w:lineRule="auto"/>
        <w:rPr>
          <w:rFonts w:cs="Arial"/>
          <w:rPrChange w:id="466" w:author="Enrique Meneses" w:date="2015-02-03T12:39:00Z">
            <w:rPr>
              <w:rFonts w:cs="Arial"/>
              <w:sz w:val="22"/>
              <w:szCs w:val="22"/>
            </w:rPr>
          </w:rPrChange>
        </w:rPr>
      </w:pPr>
      <w:r w:rsidRPr="00FA3941">
        <w:rPr>
          <w:rFonts w:cs="Arial"/>
          <w:rPrChange w:id="467" w:author="Enrique Meneses" w:date="2015-02-03T12:39:00Z">
            <w:rPr>
              <w:rFonts w:cs="Arial"/>
              <w:sz w:val="22"/>
              <w:szCs w:val="22"/>
            </w:rPr>
          </w:rPrChange>
        </w:rPr>
        <w:t xml:space="preserve">The patient’s hypertension/CVS and Diabetes </w:t>
      </w:r>
      <w:r w:rsidR="00554C9C" w:rsidRPr="00FA3941">
        <w:rPr>
          <w:rFonts w:cs="Arial"/>
          <w:rPrChange w:id="468" w:author="Enrique Meneses" w:date="2015-02-03T12:39:00Z">
            <w:rPr>
              <w:rFonts w:cs="Arial"/>
              <w:sz w:val="22"/>
              <w:szCs w:val="22"/>
            </w:rPr>
          </w:rPrChange>
        </w:rPr>
        <w:t>care plan</w:t>
      </w:r>
      <w:r w:rsidRPr="00FA3941">
        <w:rPr>
          <w:rFonts w:cs="Arial"/>
          <w:rPrChange w:id="469" w:author="Enrique Meneses" w:date="2015-02-03T12:39:00Z">
            <w:rPr>
              <w:rFonts w:cs="Arial"/>
              <w:sz w:val="22"/>
              <w:szCs w:val="22"/>
            </w:rPr>
          </w:rPrChange>
        </w:rPr>
        <w:t xml:space="preserve"> was sent by the patient’s PCP. The care</w:t>
      </w:r>
      <w:r w:rsidR="00554C9C" w:rsidRPr="00FA3941">
        <w:rPr>
          <w:rFonts w:cs="Arial"/>
          <w:rPrChange w:id="470" w:author="Enrique Meneses" w:date="2015-02-03T12:39:00Z">
            <w:rPr>
              <w:rFonts w:cs="Arial"/>
              <w:sz w:val="22"/>
              <w:szCs w:val="22"/>
            </w:rPr>
          </w:rPrChange>
        </w:rPr>
        <w:t xml:space="preserve"> plan</w:t>
      </w:r>
      <w:r w:rsidRPr="00FA3941">
        <w:rPr>
          <w:rFonts w:cs="Arial"/>
          <w:rPrChange w:id="471" w:author="Enrique Meneses" w:date="2015-02-03T12:39:00Z">
            <w:rPr>
              <w:rFonts w:cs="Arial"/>
              <w:sz w:val="22"/>
              <w:szCs w:val="22"/>
            </w:rPr>
          </w:rPrChange>
        </w:rPr>
        <w:t xml:space="preserve"> recorded counseling on dietary changes (including increased consumption of fresh fruit and vegetables, low-fat dairy products, omega-3 fatty acids; reduction of saturated fat intake, trans-fatty acids, and cholesterol; sodium restriction).</w:t>
      </w:r>
    </w:p>
    <w:p w:rsidR="00CA2A2F" w:rsidRPr="00FA3941" w:rsidRDefault="00CA2A2F" w:rsidP="00CA2A2F">
      <w:pPr>
        <w:spacing w:after="0" w:line="240" w:lineRule="auto"/>
        <w:rPr>
          <w:rPrChange w:id="472" w:author="Enrique Meneses" w:date="2015-02-03T12:39:00Z">
            <w:rPr>
              <w:sz w:val="22"/>
              <w:szCs w:val="22"/>
            </w:rPr>
          </w:rPrChange>
        </w:rPr>
      </w:pPr>
    </w:p>
    <w:p w:rsidR="00CA2A2F" w:rsidRPr="00FA3941" w:rsidRDefault="00CA2A2F" w:rsidP="00CA2A2F">
      <w:pPr>
        <w:spacing w:after="0" w:line="240" w:lineRule="auto"/>
        <w:rPr>
          <w:rPrChange w:id="473" w:author="Enrique Meneses" w:date="2015-02-03T12:39:00Z">
            <w:rPr>
              <w:sz w:val="22"/>
              <w:szCs w:val="22"/>
            </w:rPr>
          </w:rPrChange>
        </w:rPr>
      </w:pPr>
      <w:r w:rsidRPr="00FA3941">
        <w:rPr>
          <w:rPrChange w:id="474" w:author="Enrique Meneses" w:date="2015-02-03T12:39:00Z">
            <w:rPr>
              <w:sz w:val="22"/>
              <w:szCs w:val="22"/>
            </w:rPr>
          </w:rPrChange>
        </w:rPr>
        <w:t xml:space="preserve">The hospital </w:t>
      </w:r>
      <w:del w:id="475" w:author="Enrique Meneses" w:date="2015-02-03T08:10:00Z">
        <w:r w:rsidRPr="00FA3941" w:rsidDel="00EA7BB9">
          <w:rPr>
            <w:rPrChange w:id="476" w:author="Enrique Meneses" w:date="2015-02-03T12:39:00Z">
              <w:rPr>
                <w:sz w:val="22"/>
                <w:szCs w:val="22"/>
              </w:rPr>
            </w:rPrChange>
          </w:rPr>
          <w:delText>clinical information system (</w:delText>
        </w:r>
      </w:del>
      <w:r w:rsidRPr="00FA3941">
        <w:rPr>
          <w:rPrChange w:id="477" w:author="Enrique Meneses" w:date="2015-02-03T12:39:00Z">
            <w:rPr>
              <w:sz w:val="22"/>
              <w:szCs w:val="22"/>
            </w:rPr>
          </w:rPrChange>
        </w:rPr>
        <w:t>CIS</w:t>
      </w:r>
      <w:del w:id="478" w:author="Enrique Meneses" w:date="2015-02-03T08:10:00Z">
        <w:r w:rsidRPr="00FA3941" w:rsidDel="00EA7BB9">
          <w:rPr>
            <w:rPrChange w:id="479" w:author="Enrique Meneses" w:date="2015-02-03T12:39:00Z">
              <w:rPr>
                <w:sz w:val="22"/>
                <w:szCs w:val="22"/>
              </w:rPr>
            </w:rPrChange>
          </w:rPr>
          <w:delText>)</w:delText>
        </w:r>
      </w:del>
      <w:r w:rsidRPr="00FA3941">
        <w:rPr>
          <w:rPrChange w:id="480" w:author="Enrique Meneses" w:date="2015-02-03T12:39:00Z">
            <w:rPr>
              <w:sz w:val="22"/>
              <w:szCs w:val="22"/>
            </w:rPr>
          </w:rPrChange>
        </w:rPr>
        <w:t xml:space="preserve"> initiated a </w:t>
      </w:r>
      <w:r w:rsidRPr="00FA3941">
        <w:rPr>
          <w:b/>
          <w:i/>
          <w:rPrChange w:id="481" w:author="Enrique Meneses" w:date="2015-02-03T12:39:00Z">
            <w:rPr>
              <w:b/>
              <w:i/>
              <w:sz w:val="22"/>
              <w:szCs w:val="22"/>
            </w:rPr>
          </w:rPrChange>
        </w:rPr>
        <w:t>Plan</w:t>
      </w:r>
      <w:del w:id="482" w:author="Enrique Meneses" w:date="2015-02-03T08:40:00Z">
        <w:r w:rsidRPr="00FA3941" w:rsidDel="00FA3ACA">
          <w:rPr>
            <w:b/>
            <w:i/>
            <w:rPrChange w:id="483" w:author="Enrique Meneses" w:date="2015-02-03T12:39:00Z">
              <w:rPr>
                <w:b/>
                <w:i/>
                <w:sz w:val="22"/>
                <w:szCs w:val="22"/>
              </w:rPr>
            </w:rPrChange>
          </w:rPr>
          <w:delText>s</w:delText>
        </w:r>
      </w:del>
      <w:r w:rsidRPr="00FA3941">
        <w:rPr>
          <w:b/>
          <w:i/>
          <w:rPrChange w:id="484" w:author="Enrique Meneses" w:date="2015-02-03T12:39:00Z">
            <w:rPr>
              <w:b/>
              <w:i/>
              <w:sz w:val="22"/>
              <w:szCs w:val="22"/>
            </w:rPr>
          </w:rPrChange>
        </w:rPr>
        <w:t xml:space="preserve"> synchronization</w:t>
      </w:r>
      <w:r w:rsidRPr="00FA3941">
        <w:rPr>
          <w:rPrChange w:id="485" w:author="Enrique Meneses" w:date="2015-02-03T12:39:00Z">
            <w:rPr>
              <w:sz w:val="22"/>
              <w:szCs w:val="22"/>
            </w:rPr>
          </w:rPrChange>
        </w:rPr>
        <w:t xml:space="preserve"> process which synchronized relevant contents of the PCP </w:t>
      </w:r>
      <w:r w:rsidR="00554C9C" w:rsidRPr="00FA3941">
        <w:rPr>
          <w:rPrChange w:id="486" w:author="Enrique Meneses" w:date="2015-02-03T12:39:00Z">
            <w:rPr>
              <w:sz w:val="22"/>
              <w:szCs w:val="22"/>
            </w:rPr>
          </w:rPrChange>
        </w:rPr>
        <w:t>care plan</w:t>
      </w:r>
      <w:r w:rsidRPr="00FA3941">
        <w:rPr>
          <w:rPrChange w:id="487" w:author="Enrique Meneses" w:date="2015-02-03T12:39:00Z">
            <w:rPr>
              <w:sz w:val="22"/>
              <w:szCs w:val="22"/>
            </w:rPr>
          </w:rPrChange>
        </w:rPr>
        <w:t xml:space="preserve"> into the hospital Stroke </w:t>
      </w:r>
      <w:r w:rsidR="00554C9C" w:rsidRPr="00FA3941">
        <w:rPr>
          <w:rPrChange w:id="488" w:author="Enrique Meneses" w:date="2015-02-03T12:39:00Z">
            <w:rPr>
              <w:sz w:val="22"/>
              <w:szCs w:val="22"/>
            </w:rPr>
          </w:rPrChange>
        </w:rPr>
        <w:t>care plan</w:t>
      </w:r>
    </w:p>
    <w:p w:rsidR="00CA2A2F" w:rsidRPr="00FA3941" w:rsidRDefault="00CA2A2F" w:rsidP="00CA2A2F">
      <w:pPr>
        <w:spacing w:after="0" w:line="240" w:lineRule="auto"/>
        <w:rPr>
          <w:rPrChange w:id="489" w:author="Enrique Meneses" w:date="2015-02-03T12:39:00Z">
            <w:rPr>
              <w:sz w:val="22"/>
              <w:szCs w:val="22"/>
            </w:rPr>
          </w:rPrChange>
        </w:rPr>
      </w:pPr>
    </w:p>
    <w:p w:rsidR="00CA2A2F" w:rsidRPr="00FA3941" w:rsidRDefault="00CA2A2F" w:rsidP="00CA2A2F">
      <w:pPr>
        <w:spacing w:after="0" w:line="240" w:lineRule="auto"/>
        <w:rPr>
          <w:rPrChange w:id="490" w:author="Enrique Meneses" w:date="2015-02-03T12:39:00Z">
            <w:rPr>
              <w:sz w:val="22"/>
              <w:szCs w:val="22"/>
            </w:rPr>
          </w:rPrChange>
        </w:rPr>
      </w:pPr>
      <w:r w:rsidRPr="00FA3941">
        <w:rPr>
          <w:rPrChange w:id="491" w:author="Enrique Meneses" w:date="2015-02-03T12:39:00Z">
            <w:rPr>
              <w:sz w:val="22"/>
              <w:szCs w:val="22"/>
            </w:rPr>
          </w:rPrChange>
        </w:rPr>
        <w:t xml:space="preserve">The decision support application of CIS also initiated a </w:t>
      </w:r>
      <w:r w:rsidRPr="00FA3941">
        <w:rPr>
          <w:b/>
          <w:i/>
          <w:rPrChange w:id="492" w:author="Enrique Meneses" w:date="2015-02-03T12:39:00Z">
            <w:rPr>
              <w:b/>
              <w:i/>
              <w:sz w:val="22"/>
              <w:szCs w:val="22"/>
            </w:rPr>
          </w:rPrChange>
        </w:rPr>
        <w:t>technical reconciliation</w:t>
      </w:r>
      <w:r w:rsidRPr="00FA3941">
        <w:rPr>
          <w:rPrChange w:id="493" w:author="Enrique Meneses" w:date="2015-02-03T12:39:00Z">
            <w:rPr>
              <w:sz w:val="22"/>
              <w:szCs w:val="22"/>
            </w:rPr>
          </w:rPrChange>
        </w:rPr>
        <w:t xml:space="preserve"> process which identified conflicts between the nutrition components of the two Plans</w:t>
      </w:r>
    </w:p>
    <w:p w:rsidR="00CA2A2F" w:rsidRPr="00FA3941" w:rsidRDefault="00CA2A2F" w:rsidP="00CA2A2F">
      <w:pPr>
        <w:spacing w:after="0" w:line="240" w:lineRule="auto"/>
        <w:rPr>
          <w:rPrChange w:id="494" w:author="Enrique Meneses" w:date="2015-02-03T12:39:00Z">
            <w:rPr>
              <w:sz w:val="22"/>
              <w:szCs w:val="22"/>
            </w:rPr>
          </w:rPrChange>
        </w:rPr>
      </w:pPr>
      <w:r w:rsidRPr="00FA3941">
        <w:rPr>
          <w:rPrChange w:id="495" w:author="Enrique Meneses" w:date="2015-02-03T12:39:00Z">
            <w:rPr>
              <w:sz w:val="22"/>
              <w:szCs w:val="22"/>
            </w:rPr>
          </w:rPrChange>
        </w:rPr>
        <w:t>The CIS highlighted the conflicts and brought them to the attention of the hospital dietitian.</w:t>
      </w:r>
    </w:p>
    <w:p w:rsidR="00CA2A2F" w:rsidRPr="00FA3941" w:rsidRDefault="00CA2A2F" w:rsidP="00CA2A2F">
      <w:pPr>
        <w:spacing w:after="0" w:line="240" w:lineRule="auto"/>
        <w:rPr>
          <w:rPrChange w:id="496" w:author="Enrique Meneses" w:date="2015-02-03T12:39:00Z">
            <w:rPr>
              <w:sz w:val="22"/>
              <w:szCs w:val="22"/>
            </w:rPr>
          </w:rPrChange>
        </w:rPr>
      </w:pPr>
    </w:p>
    <w:p w:rsidR="00CA2A2F" w:rsidRPr="00FA3941" w:rsidRDefault="00CA2A2F" w:rsidP="00CA2A2F">
      <w:pPr>
        <w:spacing w:after="0" w:line="240" w:lineRule="auto"/>
        <w:rPr>
          <w:rPrChange w:id="497" w:author="Enrique Meneses" w:date="2015-02-03T12:39:00Z">
            <w:rPr>
              <w:sz w:val="22"/>
              <w:szCs w:val="22"/>
            </w:rPr>
          </w:rPrChange>
        </w:rPr>
      </w:pPr>
      <w:r w:rsidRPr="00FA3941">
        <w:rPr>
          <w:rPrChange w:id="498" w:author="Enrique Meneses" w:date="2015-02-03T12:39:00Z">
            <w:rPr>
              <w:sz w:val="22"/>
              <w:szCs w:val="22"/>
            </w:rPr>
          </w:rPrChange>
        </w:rPr>
        <w:t xml:space="preserve">The hospital dietitian initiated a clinical review of the contents of the </w:t>
      </w:r>
      <w:r w:rsidR="00554C9C" w:rsidRPr="00FA3941">
        <w:rPr>
          <w:rPrChange w:id="499" w:author="Enrique Meneses" w:date="2015-02-03T12:39:00Z">
            <w:rPr>
              <w:sz w:val="22"/>
              <w:szCs w:val="22"/>
            </w:rPr>
          </w:rPrChange>
        </w:rPr>
        <w:t>p</w:t>
      </w:r>
      <w:r w:rsidRPr="00FA3941">
        <w:rPr>
          <w:rPrChange w:id="500" w:author="Enrique Meneses" w:date="2015-02-03T12:39:00Z">
            <w:rPr>
              <w:sz w:val="22"/>
              <w:szCs w:val="22"/>
            </w:rPr>
          </w:rPrChange>
        </w:rPr>
        <w:t xml:space="preserve">lans. </w:t>
      </w:r>
      <w:r w:rsidRPr="00FA3941">
        <w:rPr>
          <w:b/>
          <w:i/>
          <w:rPrChange w:id="501" w:author="Enrique Meneses" w:date="2015-02-03T12:39:00Z">
            <w:rPr>
              <w:b/>
              <w:i/>
              <w:sz w:val="22"/>
              <w:szCs w:val="22"/>
            </w:rPr>
          </w:rPrChange>
        </w:rPr>
        <w:t>Clinical reconciliation</w:t>
      </w:r>
      <w:r w:rsidRPr="00FA3941">
        <w:rPr>
          <w:rPrChange w:id="502" w:author="Enrique Meneses" w:date="2015-02-03T12:39:00Z">
            <w:rPr>
              <w:sz w:val="22"/>
              <w:szCs w:val="22"/>
            </w:rPr>
          </w:rPrChange>
        </w:rPr>
        <w:t xml:space="preserve"> conducted by the dietitian resulted in overriding the diet order in the PCP </w:t>
      </w:r>
      <w:r w:rsidR="00554C9C" w:rsidRPr="00FA3941">
        <w:rPr>
          <w:rPrChange w:id="503" w:author="Enrique Meneses" w:date="2015-02-03T12:39:00Z">
            <w:rPr>
              <w:sz w:val="22"/>
              <w:szCs w:val="22"/>
            </w:rPr>
          </w:rPrChange>
        </w:rPr>
        <w:t>care plan</w:t>
      </w:r>
      <w:ins w:id="504" w:author="Enrique Meneses" w:date="2015-02-03T12:39:00Z">
        <w:r w:rsidR="00FA3941" w:rsidRPr="00FA3941">
          <w:rPr>
            <w:rPrChange w:id="505" w:author="Enrique Meneses" w:date="2015-02-03T12:39:00Z">
              <w:rPr>
                <w:sz w:val="22"/>
                <w:szCs w:val="22"/>
              </w:rPr>
            </w:rPrChange>
          </w:rPr>
          <w:t>.</w:t>
        </w:r>
      </w:ins>
    </w:p>
    <w:p w:rsidR="00CA2A2F" w:rsidRDefault="00CA2A2F" w:rsidP="00CA2A2F">
      <w:pPr>
        <w:spacing w:after="0" w:line="240" w:lineRule="auto"/>
      </w:pPr>
    </w:p>
    <w:p w:rsidR="00CA2A2F" w:rsidRPr="00786AC3" w:rsidRDefault="007B4937" w:rsidP="00CA2A2F">
      <w:pPr>
        <w:pStyle w:val="Heading2"/>
      </w:pPr>
      <w:bookmarkStart w:id="506" w:name="_Toc374189078"/>
      <w:bookmarkStart w:id="507" w:name="_Toc383376608"/>
      <w:ins w:id="508" w:author="Jones, Emma" w:date="2015-01-08T16:51:00Z">
        <w:r>
          <w:t xml:space="preserve">3.3 </w:t>
        </w:r>
      </w:ins>
      <w:r w:rsidR="00CA2A2F">
        <w:t>Storyboard 3</w:t>
      </w:r>
      <w:bookmarkEnd w:id="506"/>
      <w:bookmarkEnd w:id="507"/>
    </w:p>
    <w:p w:rsidR="00CA2A2F" w:rsidRPr="00FA3941" w:rsidRDefault="00CA2A2F" w:rsidP="00CA2A2F">
      <w:pPr>
        <w:spacing w:after="0" w:line="240" w:lineRule="auto"/>
        <w:rPr>
          <w:rPrChange w:id="509" w:author="Enrique Meneses" w:date="2015-02-03T12:39:00Z">
            <w:rPr>
              <w:sz w:val="22"/>
              <w:szCs w:val="22"/>
            </w:rPr>
          </w:rPrChange>
        </w:rPr>
      </w:pPr>
      <w:r w:rsidRPr="00FA3941">
        <w:rPr>
          <w:rPrChange w:id="510" w:author="Enrique Meneses" w:date="2015-02-03T12:39:00Z">
            <w:rPr>
              <w:sz w:val="22"/>
              <w:szCs w:val="22"/>
            </w:rPr>
          </w:rPrChange>
        </w:rPr>
        <w:t>A female patient has medical history of rheumatoid arthritis diagnosed when she was 46 years of age. She was treated by her rheumatologist during episodes of acute exacerbation, but otherwise her rheumatoid arthritis was managed by her Primary Care Provider (PCP).</w:t>
      </w:r>
    </w:p>
    <w:p w:rsidR="00CA2A2F" w:rsidRPr="00FA3941" w:rsidRDefault="00CA2A2F" w:rsidP="00CA2A2F">
      <w:pPr>
        <w:spacing w:after="0" w:line="240" w:lineRule="auto"/>
        <w:rPr>
          <w:rPrChange w:id="511" w:author="Enrique Meneses" w:date="2015-02-03T12:39:00Z">
            <w:rPr>
              <w:sz w:val="22"/>
              <w:szCs w:val="22"/>
            </w:rPr>
          </w:rPrChange>
        </w:rPr>
      </w:pPr>
      <w:r w:rsidRPr="00FA3941">
        <w:rPr>
          <w:rPrChange w:id="512" w:author="Enrique Meneses" w:date="2015-02-03T12:39:00Z">
            <w:rPr>
              <w:sz w:val="22"/>
              <w:szCs w:val="22"/>
            </w:rPr>
          </w:rPrChange>
        </w:rPr>
        <w:t xml:space="preserve">The rheumatoid arthritis </w:t>
      </w:r>
      <w:r w:rsidR="00554C9C" w:rsidRPr="00FA3941">
        <w:rPr>
          <w:rPrChange w:id="513" w:author="Enrique Meneses" w:date="2015-02-03T12:39:00Z">
            <w:rPr>
              <w:sz w:val="22"/>
              <w:szCs w:val="22"/>
            </w:rPr>
          </w:rPrChange>
        </w:rPr>
        <w:t>care plan</w:t>
      </w:r>
      <w:r w:rsidRPr="00FA3941">
        <w:rPr>
          <w:rPrChange w:id="514" w:author="Enrique Meneses" w:date="2015-02-03T12:39:00Z">
            <w:rPr>
              <w:sz w:val="22"/>
              <w:szCs w:val="22"/>
            </w:rPr>
          </w:rPrChange>
        </w:rPr>
        <w:t xml:space="preserve"> developed by her PCP included the following medication treatment:</w:t>
      </w:r>
    </w:p>
    <w:p w:rsidR="00CA2A2F" w:rsidRPr="00FA3941" w:rsidRDefault="00CA2A2F" w:rsidP="000352FC">
      <w:pPr>
        <w:pStyle w:val="ListParagraph"/>
        <w:numPr>
          <w:ilvl w:val="0"/>
          <w:numId w:val="23"/>
        </w:numPr>
        <w:spacing w:after="0" w:line="240" w:lineRule="auto"/>
        <w:rPr>
          <w:sz w:val="20"/>
          <w:szCs w:val="20"/>
          <w:rPrChange w:id="515" w:author="Enrique Meneses" w:date="2015-02-03T12:39:00Z">
            <w:rPr>
              <w:szCs w:val="22"/>
            </w:rPr>
          </w:rPrChange>
        </w:rPr>
      </w:pPr>
      <w:r w:rsidRPr="00FA3941">
        <w:rPr>
          <w:sz w:val="20"/>
          <w:szCs w:val="20"/>
          <w:rPrChange w:id="516" w:author="Enrique Meneses" w:date="2015-02-03T12:39:00Z">
            <w:rPr>
              <w:szCs w:val="22"/>
            </w:rPr>
          </w:rPrChange>
        </w:rPr>
        <w:t>Selective cox-2 inhibitor: celecoxib</w:t>
      </w:r>
    </w:p>
    <w:p w:rsidR="00CA2A2F" w:rsidRPr="00FA3941" w:rsidRDefault="00CA2A2F" w:rsidP="000352FC">
      <w:pPr>
        <w:pStyle w:val="ListParagraph"/>
        <w:numPr>
          <w:ilvl w:val="0"/>
          <w:numId w:val="23"/>
        </w:numPr>
        <w:spacing w:after="0" w:line="240" w:lineRule="auto"/>
        <w:rPr>
          <w:sz w:val="20"/>
          <w:szCs w:val="20"/>
          <w:rPrChange w:id="517" w:author="Enrique Meneses" w:date="2015-02-03T12:39:00Z">
            <w:rPr>
              <w:szCs w:val="22"/>
            </w:rPr>
          </w:rPrChange>
        </w:rPr>
      </w:pPr>
      <w:r w:rsidRPr="00FA3941">
        <w:rPr>
          <w:sz w:val="20"/>
          <w:szCs w:val="20"/>
          <w:rPrChange w:id="518" w:author="Enrique Meneses" w:date="2015-02-03T12:39:00Z">
            <w:rPr>
              <w:szCs w:val="22"/>
            </w:rPr>
          </w:rPrChange>
        </w:rPr>
        <w:t>Corticosteroid</w:t>
      </w:r>
    </w:p>
    <w:p w:rsidR="00CA2A2F" w:rsidRPr="00FA3941" w:rsidRDefault="00CA2A2F" w:rsidP="000352FC">
      <w:pPr>
        <w:pStyle w:val="ListParagraph"/>
        <w:numPr>
          <w:ilvl w:val="0"/>
          <w:numId w:val="23"/>
        </w:numPr>
        <w:spacing w:after="0" w:line="240" w:lineRule="auto"/>
        <w:rPr>
          <w:sz w:val="20"/>
          <w:szCs w:val="20"/>
          <w:rPrChange w:id="519" w:author="Enrique Meneses" w:date="2015-02-03T12:39:00Z">
            <w:rPr>
              <w:szCs w:val="22"/>
            </w:rPr>
          </w:rPrChange>
        </w:rPr>
      </w:pPr>
      <w:r w:rsidRPr="00FA3941">
        <w:rPr>
          <w:sz w:val="20"/>
          <w:szCs w:val="20"/>
          <w:rPrChange w:id="520" w:author="Enrique Meneses" w:date="2015-02-03T12:39:00Z">
            <w:rPr>
              <w:szCs w:val="22"/>
            </w:rPr>
          </w:rPrChange>
        </w:rPr>
        <w:t>Disease modifying anti-rheumatic drugs: methotrexate</w:t>
      </w:r>
    </w:p>
    <w:p w:rsidR="00CA2A2F" w:rsidRPr="00FA3941" w:rsidRDefault="00CA2A2F" w:rsidP="000352FC">
      <w:pPr>
        <w:pStyle w:val="ListParagraph"/>
        <w:numPr>
          <w:ilvl w:val="0"/>
          <w:numId w:val="23"/>
        </w:numPr>
        <w:spacing w:after="0" w:line="240" w:lineRule="auto"/>
        <w:rPr>
          <w:sz w:val="20"/>
          <w:szCs w:val="20"/>
          <w:rPrChange w:id="521" w:author="Enrique Meneses" w:date="2015-02-03T12:39:00Z">
            <w:rPr>
              <w:szCs w:val="22"/>
            </w:rPr>
          </w:rPrChange>
        </w:rPr>
      </w:pPr>
      <w:r w:rsidRPr="00FA3941">
        <w:rPr>
          <w:sz w:val="20"/>
          <w:szCs w:val="20"/>
          <w:rPrChange w:id="522" w:author="Enrique Meneses" w:date="2015-02-03T12:39:00Z">
            <w:rPr>
              <w:szCs w:val="22"/>
            </w:rPr>
          </w:rPrChange>
        </w:rPr>
        <w:t>Supplements: vitamin D and calcium</w:t>
      </w:r>
    </w:p>
    <w:p w:rsidR="00CA2A2F" w:rsidRPr="00FA3941" w:rsidRDefault="00CA2A2F" w:rsidP="00CA2A2F">
      <w:pPr>
        <w:spacing w:after="0" w:line="240" w:lineRule="auto"/>
        <w:rPr>
          <w:rPrChange w:id="523" w:author="Enrique Meneses" w:date="2015-02-03T12:39:00Z">
            <w:rPr>
              <w:sz w:val="22"/>
              <w:szCs w:val="22"/>
            </w:rPr>
          </w:rPrChange>
        </w:rPr>
      </w:pPr>
    </w:p>
    <w:p w:rsidR="00CA2A2F" w:rsidRPr="00FA3941" w:rsidRDefault="00CA2A2F" w:rsidP="00CA2A2F">
      <w:pPr>
        <w:spacing w:after="0" w:line="240" w:lineRule="auto"/>
        <w:rPr>
          <w:rPrChange w:id="524" w:author="Enrique Meneses" w:date="2015-02-03T12:39:00Z">
            <w:rPr>
              <w:sz w:val="22"/>
              <w:szCs w:val="22"/>
            </w:rPr>
          </w:rPrChange>
        </w:rPr>
      </w:pPr>
      <w:r w:rsidRPr="00FA3941">
        <w:rPr>
          <w:rPrChange w:id="525" w:author="Enrique Meneses" w:date="2015-02-03T12:39:00Z">
            <w:rPr>
              <w:sz w:val="22"/>
              <w:szCs w:val="22"/>
            </w:rPr>
          </w:rPrChange>
        </w:rPr>
        <w:t>At age 52 the patient was diagnosed with Type 2 Diabetes Mellitus. The patient’s blood lipid profile also confirmed hyperlipidaemia.</w:t>
      </w:r>
    </w:p>
    <w:p w:rsidR="00CA2A2F" w:rsidRPr="00FA3941" w:rsidRDefault="00CA2A2F" w:rsidP="00CA2A2F">
      <w:pPr>
        <w:spacing w:after="0" w:line="240" w:lineRule="auto"/>
        <w:rPr>
          <w:rPrChange w:id="526" w:author="Enrique Meneses" w:date="2015-02-03T12:39:00Z">
            <w:rPr>
              <w:sz w:val="22"/>
              <w:szCs w:val="22"/>
            </w:rPr>
          </w:rPrChange>
        </w:rPr>
      </w:pPr>
      <w:r w:rsidRPr="00FA3941">
        <w:rPr>
          <w:rPrChange w:id="527" w:author="Enrique Meneses" w:date="2015-02-03T12:39:00Z">
            <w:rPr>
              <w:sz w:val="22"/>
              <w:szCs w:val="22"/>
            </w:rPr>
          </w:rPrChange>
        </w:rPr>
        <w:t xml:space="preserve">The patient’s PCP initiated a Diabetes </w:t>
      </w:r>
      <w:r w:rsidR="00554C9C" w:rsidRPr="00FA3941">
        <w:rPr>
          <w:rPrChange w:id="528" w:author="Enrique Meneses" w:date="2015-02-03T12:39:00Z">
            <w:rPr>
              <w:sz w:val="22"/>
              <w:szCs w:val="22"/>
            </w:rPr>
          </w:rPrChange>
        </w:rPr>
        <w:t>care plan</w:t>
      </w:r>
      <w:r w:rsidRPr="00FA3941">
        <w:rPr>
          <w:rPrChange w:id="529" w:author="Enrique Meneses" w:date="2015-02-03T12:39:00Z">
            <w:rPr>
              <w:sz w:val="22"/>
              <w:szCs w:val="22"/>
            </w:rPr>
          </w:rPrChange>
        </w:rPr>
        <w:t xml:space="preserve"> after discussions with the patient.</w:t>
      </w:r>
    </w:p>
    <w:p w:rsidR="00CA2A2F" w:rsidRPr="00FA3941" w:rsidRDefault="00CA2A2F" w:rsidP="00CA2A2F">
      <w:pPr>
        <w:spacing w:after="0" w:line="240" w:lineRule="auto"/>
        <w:rPr>
          <w:rPrChange w:id="530" w:author="Enrique Meneses" w:date="2015-02-03T12:39:00Z">
            <w:rPr>
              <w:sz w:val="22"/>
              <w:szCs w:val="22"/>
            </w:rPr>
          </w:rPrChange>
        </w:rPr>
      </w:pPr>
    </w:p>
    <w:p w:rsidR="00CA2A2F" w:rsidRPr="00FA3941" w:rsidRDefault="00CA2A2F" w:rsidP="00CA2A2F">
      <w:pPr>
        <w:spacing w:after="0" w:line="240" w:lineRule="auto"/>
        <w:rPr>
          <w:rPrChange w:id="531" w:author="Enrique Meneses" w:date="2015-02-03T12:39:00Z">
            <w:rPr>
              <w:sz w:val="22"/>
              <w:szCs w:val="22"/>
            </w:rPr>
          </w:rPrChange>
        </w:rPr>
      </w:pPr>
      <w:r w:rsidRPr="00FA3941">
        <w:rPr>
          <w:rPrChange w:id="532" w:author="Enrique Meneses" w:date="2015-02-03T12:39:00Z">
            <w:rPr>
              <w:sz w:val="22"/>
              <w:szCs w:val="22"/>
            </w:rPr>
          </w:rPrChange>
        </w:rPr>
        <w:t xml:space="preserve">The </w:t>
      </w:r>
      <w:del w:id="533" w:author="Enrique Meneses" w:date="2015-02-03T08:23:00Z">
        <w:r w:rsidRPr="00FA3941" w:rsidDel="00D9729C">
          <w:rPr>
            <w:rPrChange w:id="534" w:author="Enrique Meneses" w:date="2015-02-03T12:39:00Z">
              <w:rPr>
                <w:sz w:val="22"/>
                <w:szCs w:val="22"/>
              </w:rPr>
            </w:rPrChange>
          </w:rPr>
          <w:delText>clinical information system (</w:delText>
        </w:r>
      </w:del>
      <w:r w:rsidRPr="00FA3941">
        <w:rPr>
          <w:rPrChange w:id="535" w:author="Enrique Meneses" w:date="2015-02-03T12:39:00Z">
            <w:rPr>
              <w:sz w:val="22"/>
              <w:szCs w:val="22"/>
            </w:rPr>
          </w:rPrChange>
        </w:rPr>
        <w:t>CIS</w:t>
      </w:r>
      <w:del w:id="536" w:author="Enrique Meneses" w:date="2015-02-03T08:23:00Z">
        <w:r w:rsidRPr="00FA3941" w:rsidDel="00D9729C">
          <w:rPr>
            <w:rPrChange w:id="537" w:author="Enrique Meneses" w:date="2015-02-03T12:39:00Z">
              <w:rPr>
                <w:sz w:val="22"/>
                <w:szCs w:val="22"/>
              </w:rPr>
            </w:rPrChange>
          </w:rPr>
          <w:delText>)</w:delText>
        </w:r>
      </w:del>
      <w:r w:rsidRPr="00FA3941">
        <w:rPr>
          <w:rPrChange w:id="538" w:author="Enrique Meneses" w:date="2015-02-03T12:39:00Z">
            <w:rPr>
              <w:sz w:val="22"/>
              <w:szCs w:val="22"/>
            </w:rPr>
          </w:rPrChange>
        </w:rPr>
        <w:t xml:space="preserve"> used by the PCP initiated a </w:t>
      </w:r>
      <w:r w:rsidRPr="00FA3941">
        <w:rPr>
          <w:b/>
          <w:i/>
          <w:rPrChange w:id="539" w:author="Enrique Meneses" w:date="2015-02-03T12:39:00Z">
            <w:rPr>
              <w:b/>
              <w:i/>
              <w:sz w:val="22"/>
              <w:szCs w:val="22"/>
            </w:rPr>
          </w:rPrChange>
        </w:rPr>
        <w:t>Plan</w:t>
      </w:r>
      <w:del w:id="540" w:author="Enrique Meneses" w:date="2015-02-03T08:40:00Z">
        <w:r w:rsidRPr="00FA3941" w:rsidDel="00FA3ACA">
          <w:rPr>
            <w:b/>
            <w:i/>
            <w:rPrChange w:id="541" w:author="Enrique Meneses" w:date="2015-02-03T12:39:00Z">
              <w:rPr>
                <w:b/>
                <w:i/>
                <w:sz w:val="22"/>
                <w:szCs w:val="22"/>
              </w:rPr>
            </w:rPrChange>
          </w:rPr>
          <w:delText>s</w:delText>
        </w:r>
      </w:del>
      <w:r w:rsidRPr="00FA3941">
        <w:rPr>
          <w:b/>
          <w:rPrChange w:id="542" w:author="Enrique Meneses" w:date="2015-02-03T12:39:00Z">
            <w:rPr>
              <w:b/>
              <w:sz w:val="22"/>
              <w:szCs w:val="22"/>
            </w:rPr>
          </w:rPrChange>
        </w:rPr>
        <w:t xml:space="preserve"> </w:t>
      </w:r>
      <w:r w:rsidRPr="00FA3941">
        <w:rPr>
          <w:b/>
          <w:i/>
          <w:rPrChange w:id="543" w:author="Enrique Meneses" w:date="2015-02-03T12:39:00Z">
            <w:rPr>
              <w:b/>
              <w:i/>
              <w:sz w:val="22"/>
              <w:szCs w:val="22"/>
            </w:rPr>
          </w:rPrChange>
        </w:rPr>
        <w:t>synchronization</w:t>
      </w:r>
      <w:r w:rsidRPr="00FA3941">
        <w:rPr>
          <w:rPrChange w:id="544" w:author="Enrique Meneses" w:date="2015-02-03T12:39:00Z">
            <w:rPr>
              <w:sz w:val="22"/>
              <w:szCs w:val="22"/>
            </w:rPr>
          </w:rPrChange>
        </w:rPr>
        <w:t xml:space="preserve"> process which synchronized the medication interventions of both the rheumatoid arthritis and diabetes </w:t>
      </w:r>
      <w:r w:rsidR="00554C9C" w:rsidRPr="00FA3941">
        <w:rPr>
          <w:rPrChange w:id="545" w:author="Enrique Meneses" w:date="2015-02-03T12:39:00Z">
            <w:rPr>
              <w:sz w:val="22"/>
              <w:szCs w:val="22"/>
            </w:rPr>
          </w:rPrChange>
        </w:rPr>
        <w:t>care plans</w:t>
      </w:r>
      <w:r w:rsidRPr="00FA3941">
        <w:rPr>
          <w:rPrChange w:id="546" w:author="Enrique Meneses" w:date="2015-02-03T12:39:00Z">
            <w:rPr>
              <w:sz w:val="22"/>
              <w:szCs w:val="22"/>
            </w:rPr>
          </w:rPrChange>
        </w:rPr>
        <w:t>.</w:t>
      </w:r>
    </w:p>
    <w:p w:rsidR="00CA2A2F" w:rsidRPr="00FA3941" w:rsidRDefault="00CA2A2F" w:rsidP="00CA2A2F">
      <w:pPr>
        <w:spacing w:after="0" w:line="240" w:lineRule="auto"/>
        <w:rPr>
          <w:rPrChange w:id="547" w:author="Enrique Meneses" w:date="2015-02-03T12:39:00Z">
            <w:rPr>
              <w:sz w:val="22"/>
              <w:szCs w:val="22"/>
            </w:rPr>
          </w:rPrChange>
        </w:rPr>
      </w:pPr>
    </w:p>
    <w:p w:rsidR="00D11F05" w:rsidRPr="00D11F05" w:rsidRDefault="00D11F05" w:rsidP="00D11F05">
      <w:pPr>
        <w:spacing w:after="0" w:line="240" w:lineRule="auto"/>
        <w:rPr>
          <w:ins w:id="548" w:author="Enrique Meneses" w:date="2015-02-03T13:04:00Z"/>
          <w:rPrChange w:id="549" w:author="Enrique Meneses" w:date="2015-02-03T13:05:00Z">
            <w:rPr>
              <w:ins w:id="550" w:author="Enrique Meneses" w:date="2015-02-03T13:04:00Z"/>
              <w:sz w:val="22"/>
              <w:szCs w:val="22"/>
            </w:rPr>
          </w:rPrChange>
        </w:rPr>
      </w:pPr>
      <w:ins w:id="551" w:author="Enrique Meneses" w:date="2015-02-03T13:04:00Z">
        <w:r w:rsidRPr="00D11F05">
          <w:rPr>
            <w:rPrChange w:id="552" w:author="Enrique Meneses" w:date="2015-02-03T13:05:00Z">
              <w:rPr>
                <w:sz w:val="22"/>
                <w:szCs w:val="22"/>
              </w:rPr>
            </w:rPrChange>
          </w:rPr>
          <w:t>The decision support application of CIS may also initiate a decision logic evaluation of potential health risks  of anti-rheumatoid medication therapy to this patient.</w:t>
        </w:r>
      </w:ins>
    </w:p>
    <w:p w:rsidR="00CA2A2F" w:rsidRPr="00D11F05" w:rsidDel="00D11F05" w:rsidRDefault="00CA2A2F" w:rsidP="00CA2A2F">
      <w:pPr>
        <w:spacing w:after="0" w:line="240" w:lineRule="auto"/>
        <w:rPr>
          <w:del w:id="553" w:author="Enrique Meneses" w:date="2015-02-03T13:04:00Z"/>
          <w:rPrChange w:id="554" w:author="Enrique Meneses" w:date="2015-02-03T13:05:00Z">
            <w:rPr>
              <w:del w:id="555" w:author="Enrique Meneses" w:date="2015-02-03T13:04:00Z"/>
              <w:sz w:val="22"/>
              <w:szCs w:val="22"/>
            </w:rPr>
          </w:rPrChange>
        </w:rPr>
      </w:pPr>
      <w:del w:id="556" w:author="Enrique Meneses" w:date="2015-02-03T13:04:00Z">
        <w:r w:rsidRPr="00D11F05" w:rsidDel="00D11F05">
          <w:rPr>
            <w:rPrChange w:id="557" w:author="Enrique Meneses" w:date="2015-02-03T13:05:00Z">
              <w:rPr>
                <w:sz w:val="22"/>
                <w:szCs w:val="22"/>
              </w:rPr>
            </w:rPrChange>
          </w:rPr>
          <w:delText xml:space="preserve">The decision support application of CIS also initiated a </w:delText>
        </w:r>
        <w:r w:rsidRPr="00D11F05" w:rsidDel="00D11F05">
          <w:rPr>
            <w:b/>
            <w:i/>
            <w:rPrChange w:id="558" w:author="Enrique Meneses" w:date="2015-02-03T13:05:00Z">
              <w:rPr>
                <w:b/>
                <w:i/>
                <w:sz w:val="22"/>
                <w:szCs w:val="22"/>
              </w:rPr>
            </w:rPrChange>
          </w:rPr>
          <w:delText>technical reconciliation</w:delText>
        </w:r>
        <w:r w:rsidRPr="00D11F05" w:rsidDel="00D11F05">
          <w:rPr>
            <w:i/>
            <w:rPrChange w:id="559" w:author="Enrique Meneses" w:date="2015-02-03T13:05:00Z">
              <w:rPr>
                <w:i/>
                <w:sz w:val="22"/>
                <w:szCs w:val="22"/>
              </w:rPr>
            </w:rPrChange>
          </w:rPr>
          <w:delText xml:space="preserve"> </w:delText>
        </w:r>
        <w:r w:rsidRPr="00D11F05" w:rsidDel="00D11F05">
          <w:rPr>
            <w:rPrChange w:id="560" w:author="Enrique Meneses" w:date="2015-02-03T13:05:00Z">
              <w:rPr>
                <w:sz w:val="22"/>
                <w:szCs w:val="22"/>
              </w:rPr>
            </w:rPrChange>
          </w:rPr>
          <w:delText>process which assessed the health risks of anti-rheumatoid medication therapy to this patient.</w:delText>
        </w:r>
      </w:del>
    </w:p>
    <w:p w:rsidR="00CA2A2F" w:rsidRPr="00FA3941" w:rsidRDefault="00CA2A2F" w:rsidP="00CA2A2F">
      <w:pPr>
        <w:spacing w:after="0" w:line="240" w:lineRule="auto"/>
        <w:rPr>
          <w:rPrChange w:id="561" w:author="Enrique Meneses" w:date="2015-02-03T12:39:00Z">
            <w:rPr>
              <w:sz w:val="22"/>
              <w:szCs w:val="22"/>
            </w:rPr>
          </w:rPrChange>
        </w:rPr>
      </w:pPr>
      <w:r w:rsidRPr="00FA3941">
        <w:rPr>
          <w:rPrChange w:id="562" w:author="Enrique Meneses" w:date="2015-02-03T12:39:00Z">
            <w:rPr>
              <w:sz w:val="22"/>
              <w:szCs w:val="22"/>
            </w:rPr>
          </w:rPrChange>
        </w:rPr>
        <w:t>The CIS highlighted the selective Cox-2 inhibitor as a cardiovascular risk factor for patient with diabetes and hyperlipidaemia</w:t>
      </w:r>
    </w:p>
    <w:p w:rsidR="00CA2A2F" w:rsidRPr="00FA3941" w:rsidRDefault="00CA2A2F" w:rsidP="00CA2A2F">
      <w:pPr>
        <w:spacing w:after="0" w:line="240" w:lineRule="auto"/>
        <w:rPr>
          <w:rPrChange w:id="563" w:author="Enrique Meneses" w:date="2015-02-03T12:39:00Z">
            <w:rPr>
              <w:sz w:val="22"/>
              <w:szCs w:val="22"/>
            </w:rPr>
          </w:rPrChange>
        </w:rPr>
      </w:pPr>
    </w:p>
    <w:p w:rsidR="00CA2A2F" w:rsidRPr="00FA3941" w:rsidRDefault="00CA2A2F" w:rsidP="00CA2A2F">
      <w:pPr>
        <w:spacing w:after="0" w:line="240" w:lineRule="auto"/>
        <w:rPr>
          <w:rPrChange w:id="564" w:author="Enrique Meneses" w:date="2015-02-03T12:39:00Z">
            <w:rPr>
              <w:sz w:val="22"/>
              <w:szCs w:val="22"/>
            </w:rPr>
          </w:rPrChange>
        </w:rPr>
      </w:pPr>
      <w:r w:rsidRPr="00FA3941">
        <w:rPr>
          <w:rPrChange w:id="565" w:author="Enrique Meneses" w:date="2015-02-03T12:39:00Z">
            <w:rPr>
              <w:sz w:val="22"/>
              <w:szCs w:val="22"/>
            </w:rPr>
          </w:rPrChange>
        </w:rPr>
        <w:t xml:space="preserve">The PCP initiated a clinical review of the anti-rheumatoid medication therapy, initiated a </w:t>
      </w:r>
      <w:r w:rsidRPr="00A74D01">
        <w:rPr>
          <w:rPrChange w:id="566" w:author="Enrique Meneses" w:date="2015-02-03T13:28:00Z">
            <w:rPr>
              <w:b/>
              <w:sz w:val="22"/>
              <w:szCs w:val="22"/>
            </w:rPr>
          </w:rPrChange>
        </w:rPr>
        <w:t>review conversation</w:t>
      </w:r>
      <w:r w:rsidRPr="00FA3941">
        <w:rPr>
          <w:rPrChange w:id="567" w:author="Enrique Meneses" w:date="2015-02-03T12:39:00Z">
            <w:rPr>
              <w:sz w:val="22"/>
              <w:szCs w:val="22"/>
            </w:rPr>
          </w:rPrChange>
        </w:rPr>
        <w:t xml:space="preserve"> with the patient’s rheumatologist to discuss the anti-rheumatoid medication therapy and how best to mitigate the associated cardiovascular risks.</w:t>
      </w:r>
    </w:p>
    <w:p w:rsidR="00CA2A2F" w:rsidRPr="00FA3941" w:rsidRDefault="00CA2A2F" w:rsidP="00CA2A2F">
      <w:pPr>
        <w:spacing w:after="0" w:line="240" w:lineRule="auto"/>
        <w:rPr>
          <w:rPrChange w:id="568" w:author="Enrique Meneses" w:date="2015-02-03T12:39:00Z">
            <w:rPr>
              <w:sz w:val="22"/>
              <w:szCs w:val="22"/>
            </w:rPr>
          </w:rPrChange>
        </w:rPr>
      </w:pPr>
    </w:p>
    <w:p w:rsidR="00CA2A2F" w:rsidRPr="00FA3941" w:rsidRDefault="00CA2A2F" w:rsidP="00CA2A2F">
      <w:pPr>
        <w:spacing w:after="0" w:line="240" w:lineRule="auto"/>
        <w:rPr>
          <w:rPrChange w:id="569" w:author="Enrique Meneses" w:date="2015-02-03T12:39:00Z">
            <w:rPr>
              <w:sz w:val="22"/>
              <w:szCs w:val="22"/>
            </w:rPr>
          </w:rPrChange>
        </w:rPr>
      </w:pPr>
      <w:r w:rsidRPr="00FA3941">
        <w:rPr>
          <w:rPrChange w:id="570" w:author="Enrique Meneses" w:date="2015-02-03T12:39:00Z">
            <w:rPr>
              <w:sz w:val="22"/>
              <w:szCs w:val="22"/>
            </w:rPr>
          </w:rPrChange>
        </w:rPr>
        <w:t xml:space="preserve">Following discussion with the rheumatologist, the PCP initiated a </w:t>
      </w:r>
      <w:r w:rsidRPr="00FA3941">
        <w:rPr>
          <w:b/>
          <w:i/>
          <w:rPrChange w:id="571" w:author="Enrique Meneses" w:date="2015-02-03T12:39:00Z">
            <w:rPr>
              <w:b/>
              <w:i/>
              <w:sz w:val="22"/>
              <w:szCs w:val="22"/>
            </w:rPr>
          </w:rPrChange>
        </w:rPr>
        <w:t>clinical reconciliation</w:t>
      </w:r>
      <w:r w:rsidRPr="00FA3941">
        <w:rPr>
          <w:rPrChange w:id="572" w:author="Enrique Meneses" w:date="2015-02-03T12:39:00Z">
            <w:rPr>
              <w:sz w:val="22"/>
              <w:szCs w:val="22"/>
            </w:rPr>
          </w:rPrChange>
        </w:rPr>
        <w:t xml:space="preserve"> process and changed the selective Cox-2 inhibitor to </w:t>
      </w:r>
      <w:r w:rsidRPr="00FA3941">
        <w:rPr>
          <w:rFonts w:cstheme="minorHAnsi"/>
          <w:color w:val="444444"/>
          <w:shd w:val="clear" w:color="auto" w:fill="FFFFFF"/>
          <w:rPrChange w:id="573" w:author="Enrique Meneses" w:date="2015-02-03T12:39:00Z">
            <w:rPr>
              <w:rFonts w:cstheme="minorHAnsi"/>
              <w:color w:val="444444"/>
              <w:sz w:val="22"/>
              <w:szCs w:val="22"/>
              <w:shd w:val="clear" w:color="auto" w:fill="FFFFFF"/>
            </w:rPr>
          </w:rPrChange>
        </w:rPr>
        <w:t>acetaminophen/</w:t>
      </w:r>
      <w:r w:rsidRPr="00FA3941">
        <w:rPr>
          <w:rPrChange w:id="574" w:author="Enrique Meneses" w:date="2015-02-03T12:39:00Z">
            <w:rPr>
              <w:sz w:val="22"/>
              <w:szCs w:val="22"/>
            </w:rPr>
          </w:rPrChange>
        </w:rPr>
        <w:t>paracetamol and a weak opiate (codeine)</w:t>
      </w:r>
    </w:p>
    <w:p w:rsidR="00CA2A2F" w:rsidRDefault="00CA2A2F" w:rsidP="00CA2A2F">
      <w:pPr>
        <w:spacing w:after="0" w:line="240" w:lineRule="auto"/>
        <w:rPr>
          <w:sz w:val="22"/>
          <w:szCs w:val="22"/>
        </w:rPr>
      </w:pPr>
    </w:p>
    <w:p w:rsidR="00CA2A2F" w:rsidRDefault="007B4937" w:rsidP="00CA2A2F">
      <w:pPr>
        <w:pStyle w:val="Heading2"/>
      </w:pPr>
      <w:bookmarkStart w:id="575" w:name="_Toc374189079"/>
      <w:bookmarkStart w:id="576" w:name="_Toc383376609"/>
      <w:ins w:id="577" w:author="Jones, Emma" w:date="2015-01-08T16:51:00Z">
        <w:r>
          <w:t xml:space="preserve">3.4 </w:t>
        </w:r>
      </w:ins>
      <w:r w:rsidR="00CA2A2F">
        <w:t>Storyboard 4</w:t>
      </w:r>
      <w:bookmarkEnd w:id="575"/>
      <w:r w:rsidR="00CA2A2F">
        <w:rPr>
          <w:rStyle w:val="FootnoteReference"/>
        </w:rPr>
        <w:footnoteReference w:id="5"/>
      </w:r>
      <w:bookmarkEnd w:id="576"/>
    </w:p>
    <w:p w:rsidR="00CA2A2F" w:rsidRPr="00CC6CB2" w:rsidRDefault="00CA2A2F" w:rsidP="00CA2A2F">
      <w:pPr>
        <w:spacing w:after="0" w:line="240" w:lineRule="auto"/>
        <w:rPr>
          <w:b/>
        </w:rPr>
      </w:pPr>
      <w:r w:rsidRPr="00CC6CB2">
        <w:rPr>
          <w:b/>
        </w:rPr>
        <w:t>Background</w:t>
      </w:r>
    </w:p>
    <w:p w:rsidR="00CA2A2F" w:rsidRPr="00FA3941" w:rsidRDefault="00CA2A2F" w:rsidP="00CA2A2F">
      <w:pPr>
        <w:spacing w:after="0" w:line="240" w:lineRule="auto"/>
        <w:rPr>
          <w:rPrChange w:id="578" w:author="Enrique Meneses" w:date="2015-02-03T12:39:00Z">
            <w:rPr>
              <w:sz w:val="22"/>
              <w:szCs w:val="22"/>
            </w:rPr>
          </w:rPrChange>
        </w:rPr>
      </w:pPr>
      <w:r w:rsidRPr="00FA3941">
        <w:rPr>
          <w:rPrChange w:id="579" w:author="Enrique Meneses" w:date="2015-02-03T12:39:00Z">
            <w:rPr>
              <w:sz w:val="22"/>
              <w:szCs w:val="22"/>
            </w:rPr>
          </w:rPrChange>
        </w:rPr>
        <w:t>A 78 year old female patient suffering from congestive heart failure and atrial fibrillation was discharged from hospital to a skilled nursing facility before blood test for drug (digoxin) level was available to the discharging physician. Her discharge medications included amiordarone and lanoxin.</w:t>
      </w:r>
    </w:p>
    <w:p w:rsidR="00CA2A2F" w:rsidRPr="00FA3941" w:rsidRDefault="00CA2A2F" w:rsidP="00CA2A2F">
      <w:pPr>
        <w:spacing w:after="0" w:line="240" w:lineRule="auto"/>
        <w:rPr>
          <w:rPrChange w:id="580" w:author="Enrique Meneses" w:date="2015-02-03T12:39:00Z">
            <w:rPr>
              <w:sz w:val="22"/>
              <w:szCs w:val="22"/>
            </w:rPr>
          </w:rPrChange>
        </w:rPr>
      </w:pPr>
      <w:r w:rsidRPr="00FA3941">
        <w:rPr>
          <w:rPrChange w:id="581" w:author="Enrique Meneses" w:date="2015-02-03T12:39:00Z">
            <w:rPr>
              <w:sz w:val="22"/>
              <w:szCs w:val="22"/>
            </w:rPr>
          </w:rPrChange>
        </w:rPr>
        <w:t>A physician on-call at the skilled nursing facility was requested to add digoxin to the prescribed medication list at the insistence of the patient. A pharmacy technician was told not to question physician order when attempted to raise question on the new digoxin prescription on existing lanoxin prescription.</w:t>
      </w:r>
    </w:p>
    <w:p w:rsidR="00CA2A2F" w:rsidRPr="00FA3941" w:rsidRDefault="00CA2A2F" w:rsidP="00CA2A2F">
      <w:pPr>
        <w:spacing w:after="0" w:line="240" w:lineRule="auto"/>
        <w:rPr>
          <w:rPrChange w:id="582" w:author="Enrique Meneses" w:date="2015-02-03T12:39:00Z">
            <w:rPr>
              <w:sz w:val="22"/>
              <w:szCs w:val="22"/>
            </w:rPr>
          </w:rPrChange>
        </w:rPr>
      </w:pPr>
      <w:r w:rsidRPr="00FA3941">
        <w:rPr>
          <w:rPrChange w:id="583" w:author="Enrique Meneses" w:date="2015-02-03T12:39:00Z">
            <w:rPr>
              <w:sz w:val="22"/>
              <w:szCs w:val="22"/>
            </w:rPr>
          </w:rPrChange>
        </w:rPr>
        <w:t xml:space="preserve">Three days after admission to the skilled nursing facility, the patient started to exhibit signs and symptoms of </w:t>
      </w:r>
      <w:del w:id="584" w:author="Enrique Meneses" w:date="2015-02-03T08:28:00Z">
        <w:r w:rsidRPr="00FA3941" w:rsidDel="00D9729C">
          <w:rPr>
            <w:rPrChange w:id="585" w:author="Enrique Meneses" w:date="2015-02-03T12:39:00Z">
              <w:rPr>
                <w:sz w:val="22"/>
                <w:szCs w:val="22"/>
              </w:rPr>
            </w:rPrChange>
          </w:rPr>
          <w:delText>unwell</w:delText>
        </w:r>
      </w:del>
      <w:ins w:id="586" w:author="Enrique Meneses" w:date="2015-02-03T08:28:00Z">
        <w:r w:rsidR="00D9729C" w:rsidRPr="00FA3941">
          <w:rPr>
            <w:rPrChange w:id="587" w:author="Enrique Meneses" w:date="2015-02-03T12:39:00Z">
              <w:rPr>
                <w:sz w:val="22"/>
                <w:szCs w:val="22"/>
              </w:rPr>
            </w:rPrChange>
          </w:rPr>
          <w:t>toxicity</w:t>
        </w:r>
      </w:ins>
      <w:r w:rsidRPr="00FA3941">
        <w:rPr>
          <w:rPrChange w:id="588" w:author="Enrique Meneses" w:date="2015-02-03T12:39:00Z">
            <w:rPr>
              <w:sz w:val="22"/>
              <w:szCs w:val="22"/>
            </w:rPr>
          </w:rPrChange>
        </w:rPr>
        <w:t xml:space="preserve">. </w:t>
      </w:r>
    </w:p>
    <w:p w:rsidR="00CA2A2F" w:rsidRPr="00FA3941" w:rsidRDefault="00CA2A2F" w:rsidP="00CA2A2F">
      <w:pPr>
        <w:spacing w:after="0" w:line="240" w:lineRule="auto"/>
        <w:rPr>
          <w:rPrChange w:id="589" w:author="Enrique Meneses" w:date="2015-02-03T12:39:00Z">
            <w:rPr>
              <w:sz w:val="22"/>
              <w:szCs w:val="22"/>
            </w:rPr>
          </w:rPrChange>
        </w:rPr>
      </w:pPr>
      <w:r w:rsidRPr="00FA3941">
        <w:rPr>
          <w:rPrChange w:id="590" w:author="Enrique Meneses" w:date="2015-02-03T12:39:00Z">
            <w:rPr>
              <w:sz w:val="22"/>
              <w:szCs w:val="22"/>
            </w:rPr>
          </w:rPrChange>
        </w:rPr>
        <w:t>A week later, patient showed full features of digitalis toxicity. Blood test showed serum digoxin level double the already high drug level on specimen taken at discharge from hospital.</w:t>
      </w:r>
    </w:p>
    <w:p w:rsidR="00CA2A2F" w:rsidRPr="00FA3941" w:rsidRDefault="00CA2A2F" w:rsidP="00CA2A2F">
      <w:pPr>
        <w:spacing w:after="0" w:line="240" w:lineRule="auto"/>
        <w:rPr>
          <w:rPrChange w:id="591" w:author="Enrique Meneses" w:date="2015-02-03T12:39:00Z">
            <w:rPr>
              <w:sz w:val="22"/>
              <w:szCs w:val="22"/>
            </w:rPr>
          </w:rPrChange>
        </w:rPr>
      </w:pPr>
    </w:p>
    <w:p w:rsidR="00CA2A2F" w:rsidRPr="00FA3941" w:rsidRDefault="00CA2A2F" w:rsidP="00CA2A2F">
      <w:pPr>
        <w:spacing w:after="0" w:line="240" w:lineRule="auto"/>
        <w:rPr>
          <w:rPrChange w:id="592" w:author="Enrique Meneses" w:date="2015-02-03T12:39:00Z">
            <w:rPr>
              <w:sz w:val="22"/>
              <w:szCs w:val="22"/>
            </w:rPr>
          </w:rPrChange>
        </w:rPr>
      </w:pPr>
      <w:r w:rsidRPr="00FA3941">
        <w:rPr>
          <w:rPrChange w:id="593" w:author="Enrique Meneses" w:date="2015-02-03T12:39:00Z">
            <w:rPr>
              <w:sz w:val="22"/>
              <w:szCs w:val="22"/>
            </w:rPr>
          </w:rPrChange>
        </w:rPr>
        <w:t>The physician attending the nursing home patients conducted a review of the care plan and noted from the discharge plan that the patient was prescribed lanoxin and had pending serum digoxin test result.</w:t>
      </w:r>
    </w:p>
    <w:p w:rsidR="00CA2A2F" w:rsidRPr="00FA3941" w:rsidRDefault="00CA2A2F" w:rsidP="00CA2A2F">
      <w:pPr>
        <w:spacing w:after="0" w:line="240" w:lineRule="auto"/>
        <w:rPr>
          <w:rPrChange w:id="594" w:author="Enrique Meneses" w:date="2015-02-03T12:39:00Z">
            <w:rPr>
              <w:sz w:val="22"/>
              <w:szCs w:val="22"/>
            </w:rPr>
          </w:rPrChange>
        </w:rPr>
      </w:pPr>
      <w:r w:rsidRPr="00FA3941">
        <w:rPr>
          <w:rPrChange w:id="595" w:author="Enrique Meneses" w:date="2015-02-03T12:39:00Z">
            <w:rPr>
              <w:sz w:val="22"/>
              <w:szCs w:val="22"/>
            </w:rPr>
          </w:rPrChange>
        </w:rPr>
        <w:t>The physician invoked the CCS communication function to find out from the discharging physician the result of the serum digoxin test.</w:t>
      </w:r>
    </w:p>
    <w:p w:rsidR="00CA2A2F" w:rsidRPr="00FA3941" w:rsidRDefault="00CA2A2F" w:rsidP="00CA2A2F">
      <w:pPr>
        <w:spacing w:after="0" w:line="240" w:lineRule="auto"/>
        <w:rPr>
          <w:rPrChange w:id="596" w:author="Enrique Meneses" w:date="2015-02-03T12:39:00Z">
            <w:rPr>
              <w:sz w:val="22"/>
              <w:szCs w:val="22"/>
            </w:rPr>
          </w:rPrChange>
        </w:rPr>
      </w:pPr>
      <w:r w:rsidRPr="00FA3941">
        <w:rPr>
          <w:rPrChange w:id="597" w:author="Enrique Meneses" w:date="2015-02-03T12:39:00Z">
            <w:rPr>
              <w:sz w:val="22"/>
              <w:szCs w:val="22"/>
            </w:rPr>
          </w:rPrChange>
        </w:rPr>
        <w:t>The discharging physician responded via a message with the test result: serum digoxin level = 4.099 nmol/liter (3.2ng/L); [normal 1.2-2 nmol/L; 0.8-2ng/L]</w:t>
      </w:r>
    </w:p>
    <w:p w:rsidR="00CA2A2F" w:rsidRPr="00FA3941" w:rsidRDefault="00CA2A2F" w:rsidP="00CA2A2F">
      <w:pPr>
        <w:spacing w:after="0" w:line="240" w:lineRule="auto"/>
        <w:rPr>
          <w:rPrChange w:id="598" w:author="Enrique Meneses" w:date="2015-02-03T12:39:00Z">
            <w:rPr>
              <w:sz w:val="22"/>
              <w:szCs w:val="22"/>
            </w:rPr>
          </w:rPrChange>
        </w:rPr>
      </w:pPr>
      <w:r w:rsidRPr="00FA3941">
        <w:rPr>
          <w:rPrChange w:id="599" w:author="Enrique Meneses" w:date="2015-02-03T12:39:00Z">
            <w:rPr>
              <w:sz w:val="22"/>
              <w:szCs w:val="22"/>
            </w:rPr>
          </w:rPrChange>
        </w:rPr>
        <w:t>The SNF physician explained to the patient that lanoxin is a brand named medication for the generic digoxin, and that her serum digoxin level was already too high.</w:t>
      </w:r>
    </w:p>
    <w:p w:rsidR="00CA2A2F" w:rsidRPr="00FA3941" w:rsidRDefault="00CA2A2F" w:rsidP="00CA2A2F">
      <w:pPr>
        <w:spacing w:after="0" w:line="240" w:lineRule="auto"/>
        <w:rPr>
          <w:rPrChange w:id="600" w:author="Enrique Meneses" w:date="2015-02-03T12:39:00Z">
            <w:rPr>
              <w:sz w:val="22"/>
              <w:szCs w:val="22"/>
            </w:rPr>
          </w:rPrChange>
        </w:rPr>
      </w:pPr>
      <w:r w:rsidRPr="00FA3941">
        <w:rPr>
          <w:rPrChange w:id="601" w:author="Enrique Meneses" w:date="2015-02-03T12:39:00Z">
            <w:rPr>
              <w:sz w:val="22"/>
              <w:szCs w:val="22"/>
            </w:rPr>
          </w:rPrChange>
        </w:rPr>
        <w:t>The physician withheld the lanoxin for 2 days and ordered another blood test to be repeated after 2 days</w:t>
      </w:r>
    </w:p>
    <w:p w:rsidR="00CA2A2F" w:rsidRPr="00FA3941" w:rsidRDefault="00CA2A2F" w:rsidP="00CA2A2F">
      <w:pPr>
        <w:spacing w:after="0" w:line="240" w:lineRule="auto"/>
        <w:rPr>
          <w:rPrChange w:id="602" w:author="Enrique Meneses" w:date="2015-02-03T12:39:00Z">
            <w:rPr>
              <w:sz w:val="22"/>
              <w:szCs w:val="22"/>
            </w:rPr>
          </w:rPrChange>
        </w:rPr>
      </w:pPr>
      <w:r w:rsidRPr="00FA3941">
        <w:rPr>
          <w:rPrChange w:id="603" w:author="Enrique Meneses" w:date="2015-02-03T12:39:00Z">
            <w:rPr>
              <w:sz w:val="22"/>
              <w:szCs w:val="22"/>
            </w:rPr>
          </w:rPrChange>
        </w:rPr>
        <w:t>The physician updated the patient’s medical record, medication chart and care</w:t>
      </w:r>
      <w:r w:rsidR="00554C9C" w:rsidRPr="00FA3941">
        <w:rPr>
          <w:rPrChange w:id="604" w:author="Enrique Meneses" w:date="2015-02-03T12:39:00Z">
            <w:rPr>
              <w:sz w:val="22"/>
              <w:szCs w:val="22"/>
            </w:rPr>
          </w:rPrChange>
        </w:rPr>
        <w:t xml:space="preserve"> plan</w:t>
      </w:r>
      <w:r w:rsidRPr="00FA3941">
        <w:rPr>
          <w:rPrChange w:id="605" w:author="Enrique Meneses" w:date="2015-02-03T12:39:00Z">
            <w:rPr>
              <w:sz w:val="22"/>
              <w:szCs w:val="22"/>
            </w:rPr>
          </w:rPrChange>
        </w:rPr>
        <w:t>.</w:t>
      </w:r>
    </w:p>
    <w:p w:rsidR="00CA2A2F" w:rsidRPr="0002212E" w:rsidRDefault="00CA2A2F" w:rsidP="00CA2A2F">
      <w:pPr>
        <w:spacing w:after="0" w:line="240" w:lineRule="auto"/>
        <w:rPr>
          <w:sz w:val="22"/>
          <w:szCs w:val="22"/>
        </w:rPr>
      </w:pPr>
      <w:r w:rsidRPr="0002212E">
        <w:rPr>
          <w:sz w:val="22"/>
          <w:szCs w:val="22"/>
        </w:rPr>
        <w:t>The physician also communicated the revised treatment plan to the SNF nurse assigned to look after this patient.</w:t>
      </w:r>
    </w:p>
    <w:p w:rsidR="00CA2A2F" w:rsidRDefault="00CA2A2F" w:rsidP="00CA2A2F">
      <w:pPr>
        <w:spacing w:after="0" w:line="240" w:lineRule="auto"/>
        <w:rPr>
          <w:sz w:val="22"/>
          <w:szCs w:val="22"/>
        </w:rPr>
      </w:pPr>
    </w:p>
    <w:p w:rsidR="00CA2A2F" w:rsidRDefault="007B4937" w:rsidP="00CA2A2F">
      <w:pPr>
        <w:pStyle w:val="Heading2"/>
      </w:pPr>
      <w:bookmarkStart w:id="606" w:name="_Toc383376610"/>
      <w:ins w:id="607" w:author="Jones, Emma" w:date="2015-01-08T16:51:00Z">
        <w:r>
          <w:t xml:space="preserve">3.5 </w:t>
        </w:r>
      </w:ins>
      <w:r w:rsidR="00CA2A2F">
        <w:t>Storyboard 5</w:t>
      </w:r>
      <w:bookmarkEnd w:id="606"/>
    </w:p>
    <w:p w:rsidR="00CA2A2F" w:rsidRPr="00BE3591" w:rsidRDefault="00CA2A2F" w:rsidP="00CA2A2F">
      <w:pPr>
        <w:spacing w:after="0" w:line="240" w:lineRule="auto"/>
        <w:rPr>
          <w:rFonts w:cs="Arial"/>
        </w:rPr>
      </w:pPr>
      <w:r w:rsidRPr="00BE3591">
        <w:rPr>
          <w:rFonts w:cs="Arial"/>
          <w:b/>
          <w:sz w:val="24"/>
          <w:szCs w:val="24"/>
        </w:rPr>
        <w:t xml:space="preserve">Care Coordination Environment – contribution, communication, negotiation, sharing and reconciliation/harmonization processes </w:t>
      </w:r>
    </w:p>
    <w:p w:rsidR="00CA2A2F" w:rsidRPr="00BE3591" w:rsidRDefault="00CA2A2F" w:rsidP="00CA2A2F">
      <w:pPr>
        <w:spacing w:after="0" w:line="240" w:lineRule="auto"/>
        <w:rPr>
          <w:rFonts w:cs="Arial"/>
        </w:rPr>
      </w:pPr>
    </w:p>
    <w:p w:rsidR="00CA2A2F" w:rsidRPr="00BE3591" w:rsidRDefault="00CA2A2F" w:rsidP="00CA2A2F">
      <w:pPr>
        <w:spacing w:after="0" w:line="240" w:lineRule="auto"/>
        <w:rPr>
          <w:rFonts w:cs="Arial"/>
          <w:b/>
        </w:rPr>
      </w:pPr>
      <w:r w:rsidRPr="00BE3591">
        <w:rPr>
          <w:rFonts w:cs="Arial"/>
          <w:b/>
        </w:rPr>
        <w:t>Patient Background</w:t>
      </w:r>
    </w:p>
    <w:p w:rsidR="00CA2A2F" w:rsidRPr="00BE3591" w:rsidRDefault="00CA2A2F" w:rsidP="00CA2A2F">
      <w:pPr>
        <w:spacing w:before="120" w:after="0" w:line="240" w:lineRule="auto"/>
        <w:rPr>
          <w:rFonts w:cs="Arial"/>
        </w:rPr>
      </w:pPr>
      <w:r w:rsidRPr="00BE3591">
        <w:rPr>
          <w:rFonts w:cs="Arial"/>
        </w:rPr>
        <w:t>Adam Everyman is a 46 year-old male, married with 2 children. He was diagnosed as suffering from Type 2 diabetes, gastric ulcer, hyperlipidaemia and hypertension, ischaemic heart disease (with recurrent episodes of unstable angina) at age of 45. His height is 178cm (5’ 10”), weight is 97kg (213.5 lb) and BMI = 30 (Obese = 30+). He smokes 1 pack of cigarettes per day. He has a comprehensive care plan created by his Primary Care Physician (PCP), Dr Patricia Primary to manage his health problems.</w:t>
      </w:r>
    </w:p>
    <w:p w:rsidR="00CA2A2F" w:rsidRPr="00BE3591" w:rsidRDefault="00CA2A2F" w:rsidP="00CA2A2F">
      <w:pPr>
        <w:spacing w:after="0" w:line="240" w:lineRule="auto"/>
        <w:rPr>
          <w:rFonts w:cs="Arial"/>
        </w:rPr>
      </w:pPr>
    </w:p>
    <w:p w:rsidR="00CA2A2F" w:rsidRPr="00BE3591" w:rsidRDefault="00CA2A2F" w:rsidP="00CA2A2F">
      <w:pPr>
        <w:spacing w:after="0" w:line="240" w:lineRule="auto"/>
        <w:rPr>
          <w:rFonts w:cs="Arial"/>
        </w:rPr>
      </w:pPr>
      <w:r w:rsidRPr="00BE3591">
        <w:rPr>
          <w:rFonts w:cs="Arial"/>
        </w:rPr>
        <w:t>In many instances the care plan is managed by a Care Coordinator. This role may be played by different members of the care team. In this story the patient’s primary care physician is serving as the Care Coordinator.</w:t>
      </w:r>
    </w:p>
    <w:p w:rsidR="00CA2A2F" w:rsidRPr="00BE3591" w:rsidRDefault="00CA2A2F" w:rsidP="00CA2A2F">
      <w:pPr>
        <w:spacing w:after="0" w:line="240" w:lineRule="auto"/>
        <w:rPr>
          <w:rFonts w:cs="Arial"/>
        </w:rPr>
      </w:pPr>
    </w:p>
    <w:p w:rsidR="00CA2A2F" w:rsidRPr="00BE3591" w:rsidRDefault="00CA2A2F" w:rsidP="00CA2A2F">
      <w:pPr>
        <w:spacing w:after="0" w:line="240" w:lineRule="auto"/>
        <w:rPr>
          <w:rFonts w:cs="Arial"/>
        </w:rPr>
      </w:pPr>
      <w:r w:rsidRPr="00BE3591">
        <w:rPr>
          <w:rFonts w:cs="Arial"/>
        </w:rPr>
        <w:t xml:space="preserve">PCP </w:t>
      </w:r>
      <w:del w:id="608" w:author="Enrique Meneses" w:date="2015-02-03T08:19:00Z">
        <w:r w:rsidRPr="00BE3591" w:rsidDel="00E57EE3">
          <w:rPr>
            <w:rFonts w:cs="Arial"/>
          </w:rPr>
          <w:delText>Care Plan</w:delText>
        </w:r>
      </w:del>
      <w:ins w:id="609" w:author="Enrique Meneses" w:date="2015-02-03T08:19:00Z">
        <w:r w:rsidR="00E57EE3">
          <w:rPr>
            <w:rFonts w:cs="Arial"/>
          </w:rPr>
          <w:t>care plan</w:t>
        </w:r>
      </w:ins>
      <w:r w:rsidRPr="00BE3591">
        <w:rPr>
          <w:rFonts w:cs="Arial"/>
        </w:rPr>
        <w:t xml:space="preserve"> extract:</w:t>
      </w:r>
    </w:p>
    <w:tbl>
      <w:tblPr>
        <w:tblStyle w:val="TableGrid"/>
        <w:tblW w:w="0" w:type="auto"/>
        <w:tblLook w:val="04A0" w:firstRow="1" w:lastRow="0" w:firstColumn="1" w:lastColumn="0" w:noHBand="0" w:noVBand="1"/>
      </w:tblPr>
      <w:tblGrid>
        <w:gridCol w:w="3080"/>
        <w:gridCol w:w="3081"/>
        <w:gridCol w:w="3081"/>
      </w:tblGrid>
      <w:tr w:rsidR="00CA2A2F" w:rsidRPr="00BE3591" w:rsidTr="000102E9">
        <w:tc>
          <w:tcPr>
            <w:tcW w:w="3080" w:type="dxa"/>
          </w:tcPr>
          <w:p w:rsidR="00CA2A2F" w:rsidRPr="00DF6911" w:rsidRDefault="00CA2A2F" w:rsidP="000102E9">
            <w:pPr>
              <w:rPr>
                <w:rFonts w:cs="Arial"/>
              </w:rPr>
            </w:pPr>
            <w:r w:rsidRPr="00DF6911">
              <w:rPr>
                <w:rFonts w:cs="Arial"/>
              </w:rPr>
              <w:t>Health concerns</w:t>
            </w:r>
          </w:p>
        </w:tc>
        <w:tc>
          <w:tcPr>
            <w:tcW w:w="3081" w:type="dxa"/>
          </w:tcPr>
          <w:p w:rsidR="00CA2A2F" w:rsidRPr="00B35AA0" w:rsidRDefault="00CA2A2F" w:rsidP="000102E9">
            <w:pPr>
              <w:rPr>
                <w:rFonts w:cs="Arial"/>
              </w:rPr>
            </w:pPr>
            <w:r w:rsidRPr="00B35AA0">
              <w:rPr>
                <w:rFonts w:cs="Arial"/>
              </w:rPr>
              <w:t>Health Goals</w:t>
            </w:r>
          </w:p>
        </w:tc>
        <w:tc>
          <w:tcPr>
            <w:tcW w:w="3081" w:type="dxa"/>
          </w:tcPr>
          <w:p w:rsidR="00CA2A2F" w:rsidRPr="00E752FD" w:rsidRDefault="00CA2A2F" w:rsidP="000102E9">
            <w:pPr>
              <w:rPr>
                <w:rFonts w:cs="Arial"/>
              </w:rPr>
            </w:pPr>
            <w:r w:rsidRPr="00E752FD">
              <w:rPr>
                <w:rFonts w:cs="Arial"/>
              </w:rPr>
              <w:t>Action plan/Interventions</w:t>
            </w:r>
          </w:p>
        </w:tc>
      </w:tr>
      <w:tr w:rsidR="00CA2A2F" w:rsidRPr="00BE3591" w:rsidTr="000102E9">
        <w:tc>
          <w:tcPr>
            <w:tcW w:w="3080" w:type="dxa"/>
          </w:tcPr>
          <w:p w:rsidR="00CA2A2F" w:rsidRPr="001006D8" w:rsidRDefault="00CA2A2F" w:rsidP="000102E9">
            <w:pPr>
              <w:rPr>
                <w:rFonts w:cs="Arial"/>
              </w:rPr>
            </w:pPr>
            <w:r w:rsidRPr="00DF6911">
              <w:rPr>
                <w:rFonts w:cs="Arial"/>
              </w:rPr>
              <w:t xml:space="preserve">Poor blood glucose </w:t>
            </w:r>
            <w:del w:id="610" w:author="Enrique Meneses" w:date="2015-02-03T07:41:00Z">
              <w:r w:rsidRPr="00B35AA0" w:rsidDel="001B76F8">
                <w:rPr>
                  <w:rFonts w:cs="Arial"/>
                </w:rPr>
                <w:delText>stabilisation</w:delText>
              </w:r>
            </w:del>
            <w:ins w:id="611" w:author="Enrique Meneses" w:date="2015-02-03T07:41:00Z">
              <w:r w:rsidR="001B76F8" w:rsidRPr="00D11F05">
                <w:rPr>
                  <w:rFonts w:cs="Arial"/>
                </w:rPr>
                <w:t>stabilization</w:t>
              </w:r>
            </w:ins>
          </w:p>
        </w:tc>
        <w:tc>
          <w:tcPr>
            <w:tcW w:w="3081" w:type="dxa"/>
          </w:tcPr>
          <w:p w:rsidR="00CA2A2F" w:rsidRPr="00E752FD" w:rsidRDefault="00CA2A2F" w:rsidP="000102E9">
            <w:pPr>
              <w:rPr>
                <w:rFonts w:cs="Arial"/>
              </w:rPr>
            </w:pPr>
            <w:r w:rsidRPr="00E752FD">
              <w:rPr>
                <w:rFonts w:cs="Arial"/>
              </w:rPr>
              <w:t>Understand importance of blood glucose control</w:t>
            </w:r>
          </w:p>
          <w:p w:rsidR="00CA2A2F" w:rsidRPr="00E752FD" w:rsidRDefault="00CA2A2F" w:rsidP="000102E9">
            <w:pPr>
              <w:rPr>
                <w:rFonts w:cs="Arial"/>
              </w:rPr>
            </w:pPr>
          </w:p>
          <w:p w:rsidR="00CA2A2F" w:rsidRPr="00E752FD" w:rsidRDefault="00CA2A2F" w:rsidP="000102E9">
            <w:pPr>
              <w:rPr>
                <w:rFonts w:cs="Arial"/>
              </w:rPr>
            </w:pPr>
            <w:r w:rsidRPr="00E752FD">
              <w:rPr>
                <w:rFonts w:cs="Arial"/>
              </w:rPr>
              <w:t>Achieve blood glucose control at levels between 8-10 mmol/L within 6 weeks</w:t>
            </w:r>
          </w:p>
          <w:p w:rsidR="00CA2A2F" w:rsidRPr="00E752FD" w:rsidRDefault="00CA2A2F" w:rsidP="000102E9">
            <w:pPr>
              <w:rPr>
                <w:rFonts w:cs="Arial"/>
              </w:rPr>
            </w:pPr>
          </w:p>
          <w:p w:rsidR="00CA2A2F" w:rsidRPr="00E752FD" w:rsidRDefault="00CA2A2F" w:rsidP="000102E9">
            <w:pPr>
              <w:rPr>
                <w:rFonts w:cs="Arial"/>
              </w:rPr>
            </w:pPr>
            <w:r w:rsidRPr="00E752FD">
              <w:rPr>
                <w:rFonts w:cs="Arial"/>
              </w:rPr>
              <w:t>…</w:t>
            </w:r>
          </w:p>
          <w:p w:rsidR="00CA2A2F" w:rsidRPr="00E752FD" w:rsidRDefault="00CA2A2F" w:rsidP="000102E9">
            <w:pPr>
              <w:rPr>
                <w:rFonts w:cs="Arial"/>
              </w:rPr>
            </w:pPr>
          </w:p>
        </w:tc>
        <w:tc>
          <w:tcPr>
            <w:tcW w:w="3081" w:type="dxa"/>
          </w:tcPr>
          <w:p w:rsidR="00CA2A2F" w:rsidRPr="00DF6911" w:rsidRDefault="00CA2A2F" w:rsidP="000352FC">
            <w:pPr>
              <w:pStyle w:val="ListParagraph"/>
              <w:numPr>
                <w:ilvl w:val="0"/>
                <w:numId w:val="25"/>
              </w:numPr>
              <w:spacing w:after="0" w:line="240" w:lineRule="auto"/>
              <w:ind w:left="218" w:hanging="218"/>
              <w:rPr>
                <w:rFonts w:cs="Arial"/>
                <w:sz w:val="20"/>
                <w:szCs w:val="20"/>
                <w:rPrChange w:id="612" w:author="Enrique Meneses" w:date="2015-02-03T12:45:00Z">
                  <w:rPr>
                    <w:rFonts w:cs="Arial"/>
                  </w:rPr>
                </w:rPrChange>
              </w:rPr>
            </w:pPr>
            <w:r w:rsidRPr="00DF6911">
              <w:rPr>
                <w:rFonts w:cs="Arial"/>
                <w:sz w:val="20"/>
                <w:szCs w:val="20"/>
                <w:rPrChange w:id="613" w:author="Enrique Meneses" w:date="2015-02-03T12:45:00Z">
                  <w:rPr>
                    <w:rFonts w:cs="Arial"/>
                  </w:rPr>
                </w:rPrChange>
              </w:rPr>
              <w:t>Develop and implement blood glucose control education program with diabet</w:t>
            </w:r>
            <w:ins w:id="614" w:author="Enrique Meneses" w:date="2015-02-03T07:54:00Z">
              <w:r w:rsidR="004244A8" w:rsidRPr="00DF6911">
                <w:rPr>
                  <w:rFonts w:cs="Arial"/>
                  <w:sz w:val="20"/>
                  <w:szCs w:val="20"/>
                  <w:rPrChange w:id="615" w:author="Enrique Meneses" w:date="2015-02-03T12:45:00Z">
                    <w:rPr>
                      <w:rFonts w:cs="Arial"/>
                    </w:rPr>
                  </w:rPrChange>
                </w:rPr>
                <w:t>es</w:t>
              </w:r>
            </w:ins>
            <w:del w:id="616" w:author="Enrique Meneses" w:date="2015-02-03T07:54:00Z">
              <w:r w:rsidRPr="00DF6911" w:rsidDel="004244A8">
                <w:rPr>
                  <w:rFonts w:cs="Arial"/>
                  <w:sz w:val="20"/>
                  <w:szCs w:val="20"/>
                  <w:rPrChange w:id="617" w:author="Enrique Meneses" w:date="2015-02-03T12:45:00Z">
                    <w:rPr>
                      <w:rFonts w:cs="Arial"/>
                    </w:rPr>
                  </w:rPrChange>
                </w:rPr>
                <w:delText>ic</w:delText>
              </w:r>
            </w:del>
            <w:r w:rsidRPr="00DF6911">
              <w:rPr>
                <w:rFonts w:cs="Arial"/>
                <w:sz w:val="20"/>
                <w:szCs w:val="20"/>
                <w:rPrChange w:id="618" w:author="Enrique Meneses" w:date="2015-02-03T12:45:00Z">
                  <w:rPr>
                    <w:rFonts w:cs="Arial"/>
                  </w:rPr>
                </w:rPrChange>
              </w:rPr>
              <w:t xml:space="preserve"> educator follow-up visits</w:t>
            </w:r>
          </w:p>
          <w:p w:rsidR="00CA2A2F" w:rsidRPr="00DF6911" w:rsidRDefault="00CA2A2F" w:rsidP="000352FC">
            <w:pPr>
              <w:pStyle w:val="ListParagraph"/>
              <w:numPr>
                <w:ilvl w:val="0"/>
                <w:numId w:val="25"/>
              </w:numPr>
              <w:spacing w:after="0" w:line="240" w:lineRule="auto"/>
              <w:ind w:left="218" w:hanging="218"/>
              <w:rPr>
                <w:rFonts w:cs="Arial"/>
                <w:sz w:val="20"/>
                <w:szCs w:val="20"/>
                <w:rPrChange w:id="619" w:author="Enrique Meneses" w:date="2015-02-03T12:45:00Z">
                  <w:rPr>
                    <w:rFonts w:cs="Arial"/>
                  </w:rPr>
                </w:rPrChange>
              </w:rPr>
            </w:pPr>
            <w:r w:rsidRPr="00DF6911">
              <w:rPr>
                <w:rFonts w:cs="Arial"/>
                <w:sz w:val="20"/>
                <w:szCs w:val="20"/>
                <w:rPrChange w:id="620" w:author="Enrique Meneses" w:date="2015-02-03T12:45:00Z">
                  <w:rPr>
                    <w:rFonts w:cs="Arial"/>
                  </w:rPr>
                </w:rPrChange>
              </w:rPr>
              <w:t>Weekly patient- dietitian review meeting to plan realistic diabetic diet regime and implementation strategy</w:t>
            </w:r>
          </w:p>
          <w:p w:rsidR="00CA2A2F" w:rsidRPr="00DF6911" w:rsidRDefault="00CA2A2F" w:rsidP="000352FC">
            <w:pPr>
              <w:pStyle w:val="ListParagraph"/>
              <w:numPr>
                <w:ilvl w:val="0"/>
                <w:numId w:val="25"/>
              </w:numPr>
              <w:spacing w:after="0" w:line="240" w:lineRule="auto"/>
              <w:ind w:left="218" w:hanging="218"/>
              <w:rPr>
                <w:rFonts w:cs="Arial"/>
                <w:sz w:val="20"/>
                <w:szCs w:val="20"/>
                <w:rPrChange w:id="621" w:author="Enrique Meneses" w:date="2015-02-03T12:45:00Z">
                  <w:rPr>
                    <w:rFonts w:cs="Arial"/>
                  </w:rPr>
                </w:rPrChange>
              </w:rPr>
            </w:pPr>
            <w:r w:rsidRPr="00DF6911">
              <w:rPr>
                <w:rFonts w:cs="Arial"/>
                <w:sz w:val="20"/>
                <w:szCs w:val="20"/>
                <w:rPrChange w:id="622" w:author="Enrique Meneses" w:date="2015-02-03T12:45:00Z">
                  <w:rPr>
                    <w:rFonts w:cs="Arial"/>
                  </w:rPr>
                </w:rPrChange>
              </w:rPr>
              <w:t>Diabetic medication prescription as per national guideline</w:t>
            </w:r>
          </w:p>
          <w:p w:rsidR="00CA2A2F" w:rsidRPr="00DF6911" w:rsidRDefault="00CA2A2F" w:rsidP="000352FC">
            <w:pPr>
              <w:pStyle w:val="ListParagraph"/>
              <w:numPr>
                <w:ilvl w:val="0"/>
                <w:numId w:val="25"/>
              </w:numPr>
              <w:spacing w:after="0" w:line="240" w:lineRule="auto"/>
              <w:ind w:left="218" w:hanging="218"/>
              <w:rPr>
                <w:rFonts w:cs="Arial"/>
                <w:sz w:val="20"/>
                <w:szCs w:val="20"/>
                <w:rPrChange w:id="623" w:author="Enrique Meneses" w:date="2015-02-03T12:45:00Z">
                  <w:rPr>
                    <w:rFonts w:cs="Arial"/>
                  </w:rPr>
                </w:rPrChange>
              </w:rPr>
            </w:pPr>
            <w:r w:rsidRPr="00DF6911">
              <w:rPr>
                <w:rFonts w:cs="Arial"/>
                <w:sz w:val="20"/>
                <w:szCs w:val="20"/>
                <w:rPrChange w:id="624" w:author="Enrique Meneses" w:date="2015-02-03T12:45:00Z">
                  <w:rPr>
                    <w:rFonts w:cs="Arial"/>
                  </w:rPr>
                </w:rPrChange>
              </w:rPr>
              <w:t>Fortnightly patient-pharmacist medication review meetings to discuss diabetic medication management strategy</w:t>
            </w:r>
          </w:p>
          <w:p w:rsidR="00CA2A2F" w:rsidRPr="00DF6911" w:rsidRDefault="00CA2A2F" w:rsidP="000352FC">
            <w:pPr>
              <w:pStyle w:val="ListParagraph"/>
              <w:numPr>
                <w:ilvl w:val="0"/>
                <w:numId w:val="25"/>
              </w:numPr>
              <w:spacing w:after="0" w:line="240" w:lineRule="auto"/>
              <w:ind w:left="218" w:hanging="218"/>
              <w:rPr>
                <w:rFonts w:cs="Arial"/>
                <w:sz w:val="20"/>
                <w:szCs w:val="20"/>
                <w:rPrChange w:id="625" w:author="Enrique Meneses" w:date="2015-02-03T12:45:00Z">
                  <w:rPr>
                    <w:rFonts w:cs="Arial"/>
                  </w:rPr>
                </w:rPrChange>
              </w:rPr>
            </w:pPr>
            <w:r w:rsidRPr="00DF6911">
              <w:rPr>
                <w:rFonts w:cs="Arial"/>
                <w:sz w:val="20"/>
                <w:szCs w:val="20"/>
                <w:rPrChange w:id="626" w:author="Enrique Meneses" w:date="2015-02-03T12:45:00Z">
                  <w:rPr>
                    <w:rFonts w:cs="Arial"/>
                  </w:rPr>
                </w:rPrChange>
              </w:rPr>
              <w:t>Implement BSL testing regime by patient</w:t>
            </w:r>
          </w:p>
        </w:tc>
      </w:tr>
      <w:tr w:rsidR="00CA2A2F" w:rsidRPr="00BE3591" w:rsidTr="000102E9">
        <w:tc>
          <w:tcPr>
            <w:tcW w:w="3080" w:type="dxa"/>
          </w:tcPr>
          <w:p w:rsidR="00CA2A2F" w:rsidRPr="00DF6911" w:rsidRDefault="00CA2A2F" w:rsidP="000102E9">
            <w:pPr>
              <w:rPr>
                <w:rFonts w:cs="Arial"/>
              </w:rPr>
            </w:pPr>
            <w:r w:rsidRPr="00DF6911">
              <w:rPr>
                <w:rFonts w:cs="Arial"/>
              </w:rPr>
              <w:t>Difficulty with quitting smoking</w:t>
            </w:r>
          </w:p>
        </w:tc>
        <w:tc>
          <w:tcPr>
            <w:tcW w:w="3081" w:type="dxa"/>
          </w:tcPr>
          <w:p w:rsidR="00CA2A2F" w:rsidRPr="00B35AA0" w:rsidRDefault="00CA2A2F" w:rsidP="000102E9">
            <w:pPr>
              <w:rPr>
                <w:rFonts w:cs="Arial"/>
              </w:rPr>
            </w:pPr>
            <w:r w:rsidRPr="00B35AA0">
              <w:rPr>
                <w:rFonts w:cs="Arial"/>
              </w:rPr>
              <w:t>…..</w:t>
            </w:r>
          </w:p>
        </w:tc>
        <w:tc>
          <w:tcPr>
            <w:tcW w:w="3081" w:type="dxa"/>
          </w:tcPr>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DF6911" w:rsidRDefault="00CA2A2F" w:rsidP="000102E9">
            <w:pPr>
              <w:rPr>
                <w:rFonts w:cs="Arial"/>
              </w:rPr>
            </w:pPr>
            <w:r w:rsidRPr="00DF6911">
              <w:rPr>
                <w:rFonts w:cs="Arial"/>
              </w:rPr>
              <w:t>Poor weight control</w:t>
            </w:r>
          </w:p>
        </w:tc>
        <w:tc>
          <w:tcPr>
            <w:tcW w:w="3081" w:type="dxa"/>
          </w:tcPr>
          <w:p w:rsidR="00CA2A2F" w:rsidRPr="00B35AA0" w:rsidRDefault="00CA2A2F" w:rsidP="000102E9">
            <w:pPr>
              <w:rPr>
                <w:rFonts w:cs="Arial"/>
              </w:rPr>
            </w:pPr>
            <w:r w:rsidRPr="00B35AA0">
              <w:rPr>
                <w:rFonts w:cs="Arial"/>
              </w:rPr>
              <w:t>…..</w:t>
            </w:r>
          </w:p>
        </w:tc>
        <w:tc>
          <w:tcPr>
            <w:tcW w:w="3081" w:type="dxa"/>
          </w:tcPr>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B35AA0" w:rsidRDefault="00CA2A2F" w:rsidP="000102E9">
            <w:pPr>
              <w:rPr>
                <w:rFonts w:cs="Arial"/>
              </w:rPr>
            </w:pPr>
            <w:r w:rsidRPr="00DF6911">
              <w:rPr>
                <w:rFonts w:cs="Arial"/>
              </w:rPr>
              <w:t>Difficulty on adhering to recommended diet</w:t>
            </w:r>
          </w:p>
        </w:tc>
        <w:tc>
          <w:tcPr>
            <w:tcW w:w="3081" w:type="dxa"/>
          </w:tcPr>
          <w:p w:rsidR="00CA2A2F" w:rsidRPr="00E752FD" w:rsidRDefault="00CA2A2F" w:rsidP="000102E9">
            <w:pPr>
              <w:rPr>
                <w:rFonts w:cs="Arial"/>
              </w:rPr>
            </w:pPr>
          </w:p>
          <w:p w:rsidR="00CA2A2F" w:rsidRPr="00E752FD" w:rsidRDefault="00CA2A2F" w:rsidP="000102E9">
            <w:pPr>
              <w:rPr>
                <w:rFonts w:cs="Arial"/>
              </w:rPr>
            </w:pPr>
            <w:r w:rsidRPr="00E752FD">
              <w:rPr>
                <w:rFonts w:cs="Arial"/>
              </w:rPr>
              <w:t>…..</w:t>
            </w:r>
          </w:p>
        </w:tc>
        <w:tc>
          <w:tcPr>
            <w:tcW w:w="3081" w:type="dxa"/>
          </w:tcPr>
          <w:p w:rsidR="00CA2A2F" w:rsidRPr="00E752FD" w:rsidRDefault="00CA2A2F" w:rsidP="000102E9">
            <w:pPr>
              <w:rPr>
                <w:rFonts w:cs="Arial"/>
              </w:rPr>
            </w:pPr>
          </w:p>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DF6911" w:rsidRDefault="00CA2A2F" w:rsidP="000102E9">
            <w:pPr>
              <w:rPr>
                <w:rFonts w:cs="Arial"/>
              </w:rPr>
            </w:pPr>
            <w:r w:rsidRPr="00DF6911">
              <w:rPr>
                <w:rFonts w:cs="Arial"/>
              </w:rPr>
              <w:t>Poor blood cholesterol control</w:t>
            </w:r>
          </w:p>
        </w:tc>
        <w:tc>
          <w:tcPr>
            <w:tcW w:w="3081" w:type="dxa"/>
          </w:tcPr>
          <w:p w:rsidR="00CA2A2F" w:rsidRPr="00B35AA0" w:rsidRDefault="00CA2A2F" w:rsidP="000102E9">
            <w:pPr>
              <w:rPr>
                <w:rFonts w:cs="Arial"/>
              </w:rPr>
            </w:pPr>
            <w:r w:rsidRPr="00B35AA0">
              <w:rPr>
                <w:rFonts w:cs="Arial"/>
              </w:rPr>
              <w:t>…..</w:t>
            </w:r>
          </w:p>
        </w:tc>
        <w:tc>
          <w:tcPr>
            <w:tcW w:w="3081" w:type="dxa"/>
          </w:tcPr>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DF6911" w:rsidRDefault="00CA2A2F" w:rsidP="000102E9">
            <w:pPr>
              <w:rPr>
                <w:rFonts w:cs="Arial"/>
              </w:rPr>
            </w:pPr>
            <w:r w:rsidRPr="00DF6911">
              <w:rPr>
                <w:rFonts w:cs="Arial"/>
              </w:rPr>
              <w:t>Poor blood pressure control</w:t>
            </w:r>
          </w:p>
        </w:tc>
        <w:tc>
          <w:tcPr>
            <w:tcW w:w="3081" w:type="dxa"/>
          </w:tcPr>
          <w:p w:rsidR="00CA2A2F" w:rsidRPr="00B35AA0" w:rsidRDefault="00CA2A2F" w:rsidP="000102E9">
            <w:pPr>
              <w:rPr>
                <w:rFonts w:cs="Arial"/>
              </w:rPr>
            </w:pPr>
            <w:r w:rsidRPr="00B35AA0">
              <w:rPr>
                <w:rFonts w:cs="Arial"/>
              </w:rPr>
              <w:t>…..</w:t>
            </w:r>
          </w:p>
        </w:tc>
        <w:tc>
          <w:tcPr>
            <w:tcW w:w="3081" w:type="dxa"/>
          </w:tcPr>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DF6911" w:rsidRDefault="00CA2A2F" w:rsidP="000102E9">
            <w:pPr>
              <w:rPr>
                <w:rFonts w:cs="Arial"/>
              </w:rPr>
            </w:pPr>
            <w:r w:rsidRPr="00DF6911">
              <w:rPr>
                <w:rFonts w:cs="Arial"/>
              </w:rPr>
              <w:t>Difficulty with weight control</w:t>
            </w:r>
          </w:p>
        </w:tc>
        <w:tc>
          <w:tcPr>
            <w:tcW w:w="3081" w:type="dxa"/>
          </w:tcPr>
          <w:p w:rsidR="00CA2A2F" w:rsidRPr="00B35AA0" w:rsidRDefault="00CA2A2F" w:rsidP="000102E9">
            <w:pPr>
              <w:rPr>
                <w:rFonts w:cs="Arial"/>
              </w:rPr>
            </w:pPr>
            <w:r w:rsidRPr="00B35AA0">
              <w:rPr>
                <w:rFonts w:cs="Arial"/>
              </w:rPr>
              <w:t>Reduce BMI to =&lt;27 in 6 weeks</w:t>
            </w:r>
          </w:p>
          <w:p w:rsidR="00CA2A2F" w:rsidRPr="00E752FD" w:rsidRDefault="00CA2A2F" w:rsidP="000102E9">
            <w:pPr>
              <w:rPr>
                <w:rFonts w:cs="Arial"/>
              </w:rPr>
            </w:pPr>
            <w:r w:rsidRPr="00E752FD">
              <w:rPr>
                <w:rFonts w:cs="Arial"/>
              </w:rPr>
              <w:t>(reduce weight by 10kg)</w:t>
            </w:r>
          </w:p>
        </w:tc>
        <w:tc>
          <w:tcPr>
            <w:tcW w:w="3081" w:type="dxa"/>
          </w:tcPr>
          <w:p w:rsidR="00CA2A2F" w:rsidRPr="00DF6911" w:rsidRDefault="00CA2A2F" w:rsidP="000352FC">
            <w:pPr>
              <w:pStyle w:val="ListParagraph"/>
              <w:numPr>
                <w:ilvl w:val="0"/>
                <w:numId w:val="27"/>
              </w:numPr>
              <w:spacing w:after="0" w:line="240" w:lineRule="auto"/>
              <w:ind w:left="360"/>
              <w:rPr>
                <w:rFonts w:cs="Arial"/>
                <w:sz w:val="20"/>
                <w:szCs w:val="20"/>
                <w:rPrChange w:id="627" w:author="Enrique Meneses" w:date="2015-02-03T12:45:00Z">
                  <w:rPr>
                    <w:rFonts w:cs="Arial"/>
                  </w:rPr>
                </w:rPrChange>
              </w:rPr>
            </w:pPr>
            <w:r w:rsidRPr="00DF6911">
              <w:rPr>
                <w:rFonts w:cs="Arial"/>
                <w:sz w:val="20"/>
                <w:szCs w:val="20"/>
                <w:rPrChange w:id="628" w:author="Enrique Meneses" w:date="2015-02-03T12:45:00Z">
                  <w:rPr>
                    <w:rFonts w:cs="Arial"/>
                  </w:rPr>
                </w:rPrChange>
              </w:rPr>
              <w:t>Develop and implement exercise program with exercise physiologist</w:t>
            </w:r>
          </w:p>
          <w:p w:rsidR="00CA2A2F" w:rsidRPr="00DF6911" w:rsidRDefault="00CA2A2F" w:rsidP="000352FC">
            <w:pPr>
              <w:pStyle w:val="ListParagraph"/>
              <w:numPr>
                <w:ilvl w:val="0"/>
                <w:numId w:val="27"/>
              </w:numPr>
              <w:spacing w:after="0" w:line="240" w:lineRule="auto"/>
              <w:ind w:left="360"/>
              <w:rPr>
                <w:rFonts w:cs="Arial"/>
                <w:sz w:val="20"/>
                <w:szCs w:val="20"/>
                <w:rPrChange w:id="629" w:author="Enrique Meneses" w:date="2015-02-03T12:45:00Z">
                  <w:rPr>
                    <w:rFonts w:cs="Arial"/>
                  </w:rPr>
                </w:rPrChange>
              </w:rPr>
            </w:pPr>
            <w:r w:rsidRPr="00DF6911">
              <w:rPr>
                <w:rFonts w:cs="Arial"/>
                <w:sz w:val="20"/>
                <w:szCs w:val="20"/>
                <w:rPrChange w:id="630" w:author="Enrique Meneses" w:date="2015-02-03T12:45:00Z">
                  <w:rPr>
                    <w:rFonts w:cs="Arial"/>
                  </w:rPr>
                </w:rPrChange>
              </w:rPr>
              <w:t>Implement and adhere to diet program developed with dietitian</w:t>
            </w:r>
          </w:p>
        </w:tc>
      </w:tr>
      <w:tr w:rsidR="00CA2A2F" w:rsidRPr="00BE3591" w:rsidTr="000102E9">
        <w:tc>
          <w:tcPr>
            <w:tcW w:w="3080" w:type="dxa"/>
          </w:tcPr>
          <w:p w:rsidR="00CA2A2F" w:rsidRPr="00DF6911" w:rsidRDefault="00CA2A2F" w:rsidP="000102E9">
            <w:pPr>
              <w:rPr>
                <w:rFonts w:cs="Arial"/>
              </w:rPr>
            </w:pPr>
            <w:r w:rsidRPr="00DF6911">
              <w:rPr>
                <w:rFonts w:cs="Arial"/>
              </w:rPr>
              <w:t>…..</w:t>
            </w:r>
          </w:p>
        </w:tc>
        <w:tc>
          <w:tcPr>
            <w:tcW w:w="3081" w:type="dxa"/>
          </w:tcPr>
          <w:p w:rsidR="00CA2A2F" w:rsidRPr="00B35AA0" w:rsidRDefault="00CA2A2F" w:rsidP="000102E9">
            <w:pPr>
              <w:rPr>
                <w:rFonts w:cs="Arial"/>
              </w:rPr>
            </w:pPr>
            <w:r w:rsidRPr="00B35AA0">
              <w:rPr>
                <w:rFonts w:cs="Arial"/>
              </w:rPr>
              <w:t>…..</w:t>
            </w:r>
          </w:p>
        </w:tc>
        <w:tc>
          <w:tcPr>
            <w:tcW w:w="3081" w:type="dxa"/>
          </w:tcPr>
          <w:p w:rsidR="00CA2A2F" w:rsidRPr="00E752FD" w:rsidRDefault="00CA2A2F" w:rsidP="000102E9">
            <w:pPr>
              <w:rPr>
                <w:rFonts w:cs="Arial"/>
              </w:rPr>
            </w:pPr>
            <w:r w:rsidRPr="00E752FD">
              <w:rPr>
                <w:rFonts w:cs="Arial"/>
              </w:rPr>
              <w:t>…..</w:t>
            </w:r>
          </w:p>
        </w:tc>
      </w:tr>
      <w:tr w:rsidR="00CA2A2F" w:rsidRPr="00BE3591" w:rsidTr="000102E9">
        <w:tc>
          <w:tcPr>
            <w:tcW w:w="3080" w:type="dxa"/>
          </w:tcPr>
          <w:p w:rsidR="00CA2A2F" w:rsidRPr="00B35AA0" w:rsidRDefault="00CA2A2F" w:rsidP="000102E9">
            <w:pPr>
              <w:rPr>
                <w:rFonts w:cs="Arial"/>
              </w:rPr>
            </w:pPr>
            <w:r w:rsidRPr="00DF6911">
              <w:rPr>
                <w:rFonts w:cs="Arial"/>
              </w:rPr>
              <w:t>Inadequate health insurance cover</w:t>
            </w:r>
          </w:p>
        </w:tc>
        <w:tc>
          <w:tcPr>
            <w:tcW w:w="3081" w:type="dxa"/>
          </w:tcPr>
          <w:p w:rsidR="00CA2A2F" w:rsidRPr="00E752FD" w:rsidRDefault="00CA2A2F" w:rsidP="000102E9">
            <w:pPr>
              <w:rPr>
                <w:rFonts w:cs="Arial"/>
              </w:rPr>
            </w:pPr>
          </w:p>
          <w:p w:rsidR="00CA2A2F" w:rsidRPr="00E752FD" w:rsidRDefault="00CA2A2F" w:rsidP="000102E9">
            <w:pPr>
              <w:rPr>
                <w:rFonts w:cs="Arial"/>
              </w:rPr>
            </w:pPr>
            <w:r w:rsidRPr="00E752FD">
              <w:rPr>
                <w:rFonts w:cs="Arial"/>
              </w:rPr>
              <w:t>…..</w:t>
            </w:r>
          </w:p>
        </w:tc>
        <w:tc>
          <w:tcPr>
            <w:tcW w:w="3081" w:type="dxa"/>
          </w:tcPr>
          <w:p w:rsidR="00CA2A2F" w:rsidRPr="00E752FD" w:rsidRDefault="00CA2A2F" w:rsidP="000102E9">
            <w:pPr>
              <w:rPr>
                <w:rFonts w:cs="Arial"/>
              </w:rPr>
            </w:pPr>
          </w:p>
          <w:p w:rsidR="00CA2A2F" w:rsidRPr="00E752FD" w:rsidRDefault="00CA2A2F" w:rsidP="000102E9">
            <w:pPr>
              <w:rPr>
                <w:rFonts w:cs="Arial"/>
              </w:rPr>
            </w:pPr>
            <w:r w:rsidRPr="00E752FD">
              <w:rPr>
                <w:rFonts w:cs="Arial"/>
              </w:rPr>
              <w:t>…..</w:t>
            </w:r>
          </w:p>
        </w:tc>
      </w:tr>
    </w:tbl>
    <w:p w:rsidR="00CA2A2F" w:rsidRPr="00BE3591" w:rsidRDefault="00CA2A2F" w:rsidP="00CA2A2F">
      <w:pPr>
        <w:spacing w:after="0" w:line="240" w:lineRule="auto"/>
        <w:rPr>
          <w:rFonts w:cs="Arial"/>
        </w:rPr>
      </w:pPr>
    </w:p>
    <w:p w:rsidR="00CA2A2F" w:rsidRPr="00BE3591" w:rsidRDefault="00CA2A2F" w:rsidP="00CA2A2F">
      <w:pPr>
        <w:spacing w:after="0" w:line="240" w:lineRule="auto"/>
        <w:rPr>
          <w:rFonts w:cs="Arial"/>
          <w:b/>
        </w:rPr>
      </w:pPr>
      <w:r w:rsidRPr="00BE3591">
        <w:rPr>
          <w:rFonts w:cs="Arial"/>
          <w:b/>
        </w:rPr>
        <w:t>Knee Injury Event</w:t>
      </w:r>
    </w:p>
    <w:p w:rsidR="00CA2A2F" w:rsidRPr="00BE3591" w:rsidRDefault="00CA2A2F" w:rsidP="00CA2A2F">
      <w:pPr>
        <w:spacing w:before="120" w:after="0" w:line="240" w:lineRule="auto"/>
        <w:rPr>
          <w:rFonts w:cs="Arial"/>
        </w:rPr>
      </w:pPr>
      <w:r w:rsidRPr="00BE3591">
        <w:rPr>
          <w:rFonts w:cs="Arial"/>
        </w:rPr>
        <w:t xml:space="preserve">While Adam was on a skiing holiday with his family a week ago he slipped and fell on an icy path and seriously twisted </w:t>
      </w:r>
      <w:del w:id="631" w:author="Enrique Meneses" w:date="2015-02-03T07:52:00Z">
        <w:r w:rsidRPr="00BE3591" w:rsidDel="00F1050D">
          <w:rPr>
            <w:rFonts w:cs="Arial"/>
          </w:rPr>
          <w:delText xml:space="preserve">his </w:delText>
        </w:r>
      </w:del>
      <w:r w:rsidRPr="00BE3591">
        <w:rPr>
          <w:rFonts w:cs="Arial"/>
        </w:rPr>
        <w:t>both knees. He is seen at the local hospital ER and is referred to see an orthopaedic surgeon.</w:t>
      </w:r>
    </w:p>
    <w:p w:rsidR="00CA2A2F" w:rsidRPr="00B35AA0" w:rsidRDefault="00CA2A2F" w:rsidP="00CA2A2F">
      <w:pPr>
        <w:spacing w:before="120" w:after="0" w:line="240" w:lineRule="auto"/>
        <w:rPr>
          <w:rFonts w:cs="Arial"/>
        </w:rPr>
      </w:pPr>
      <w:r w:rsidRPr="00DF6911">
        <w:rPr>
          <w:rFonts w:cs="Arial"/>
        </w:rPr>
        <w:t xml:space="preserve">The referral notes from the patient’s </w:t>
      </w:r>
      <w:r w:rsidRPr="00B35AA0">
        <w:rPr>
          <w:rFonts w:cs="Arial"/>
        </w:rPr>
        <w:t>PCS contain the following information:</w:t>
      </w:r>
    </w:p>
    <w:p w:rsidR="00CA2A2F" w:rsidRPr="00DF6911" w:rsidRDefault="00CA2A2F" w:rsidP="000352FC">
      <w:pPr>
        <w:pStyle w:val="ListParagraph"/>
        <w:numPr>
          <w:ilvl w:val="0"/>
          <w:numId w:val="26"/>
        </w:numPr>
        <w:spacing w:after="0" w:line="240" w:lineRule="auto"/>
        <w:rPr>
          <w:rFonts w:cs="Arial"/>
          <w:sz w:val="20"/>
          <w:szCs w:val="20"/>
          <w:rPrChange w:id="632" w:author="Enrique Meneses" w:date="2015-02-03T12:45:00Z">
            <w:rPr>
              <w:rFonts w:cs="Arial"/>
            </w:rPr>
          </w:rPrChange>
        </w:rPr>
      </w:pPr>
      <w:r w:rsidRPr="00DF6911">
        <w:rPr>
          <w:rFonts w:cs="Arial"/>
          <w:sz w:val="20"/>
          <w:szCs w:val="20"/>
          <w:rPrChange w:id="633" w:author="Enrique Meneses" w:date="2015-02-03T12:45:00Z">
            <w:rPr>
              <w:rFonts w:cs="Arial"/>
            </w:rPr>
          </w:rPrChange>
        </w:rPr>
        <w:t>Patient’s past medical history: problem, diagnosis, previous procedure(s)</w:t>
      </w:r>
    </w:p>
    <w:p w:rsidR="00CA2A2F" w:rsidRPr="00DF6911" w:rsidRDefault="00CA2A2F" w:rsidP="000352FC">
      <w:pPr>
        <w:pStyle w:val="ListParagraph"/>
        <w:numPr>
          <w:ilvl w:val="0"/>
          <w:numId w:val="26"/>
        </w:numPr>
        <w:spacing w:after="0" w:line="240" w:lineRule="auto"/>
        <w:rPr>
          <w:rFonts w:cs="Arial"/>
          <w:sz w:val="20"/>
          <w:szCs w:val="20"/>
          <w:rPrChange w:id="634" w:author="Enrique Meneses" w:date="2015-02-03T12:45:00Z">
            <w:rPr>
              <w:rFonts w:cs="Arial"/>
            </w:rPr>
          </w:rPrChange>
        </w:rPr>
      </w:pPr>
      <w:r w:rsidRPr="00DF6911">
        <w:rPr>
          <w:rFonts w:cs="Arial"/>
          <w:sz w:val="20"/>
          <w:szCs w:val="20"/>
          <w:rPrChange w:id="635" w:author="Enrique Meneses" w:date="2015-02-03T12:45:00Z">
            <w:rPr>
              <w:rFonts w:cs="Arial"/>
            </w:rPr>
          </w:rPrChange>
        </w:rPr>
        <w:t>Current complaint – knee injuries</w:t>
      </w:r>
    </w:p>
    <w:p w:rsidR="00CA2A2F" w:rsidRPr="00DF6911" w:rsidRDefault="00CA2A2F" w:rsidP="000352FC">
      <w:pPr>
        <w:pStyle w:val="ListParagraph"/>
        <w:numPr>
          <w:ilvl w:val="0"/>
          <w:numId w:val="26"/>
        </w:numPr>
        <w:spacing w:after="0" w:line="240" w:lineRule="auto"/>
        <w:rPr>
          <w:rFonts w:cs="Arial"/>
          <w:sz w:val="20"/>
          <w:szCs w:val="20"/>
          <w:rPrChange w:id="636" w:author="Enrique Meneses" w:date="2015-02-03T12:45:00Z">
            <w:rPr>
              <w:rFonts w:cs="Arial"/>
            </w:rPr>
          </w:rPrChange>
        </w:rPr>
      </w:pPr>
      <w:r w:rsidRPr="00DF6911">
        <w:rPr>
          <w:rFonts w:cs="Arial"/>
          <w:sz w:val="20"/>
          <w:szCs w:val="20"/>
          <w:rPrChange w:id="637" w:author="Enrique Meneses" w:date="2015-02-03T12:45:00Z">
            <w:rPr>
              <w:rFonts w:cs="Arial"/>
            </w:rPr>
          </w:rPrChange>
        </w:rPr>
        <w:t>Allergy/intolerance list</w:t>
      </w:r>
    </w:p>
    <w:p w:rsidR="00CA2A2F" w:rsidRPr="00DF6911" w:rsidRDefault="00CA2A2F" w:rsidP="000352FC">
      <w:pPr>
        <w:pStyle w:val="ListParagraph"/>
        <w:numPr>
          <w:ilvl w:val="0"/>
          <w:numId w:val="26"/>
        </w:numPr>
        <w:spacing w:after="0" w:line="240" w:lineRule="auto"/>
        <w:rPr>
          <w:rFonts w:cs="Arial"/>
          <w:sz w:val="20"/>
          <w:szCs w:val="20"/>
          <w:rPrChange w:id="638" w:author="Enrique Meneses" w:date="2015-02-03T12:45:00Z">
            <w:rPr>
              <w:rFonts w:cs="Arial"/>
            </w:rPr>
          </w:rPrChange>
        </w:rPr>
      </w:pPr>
      <w:r w:rsidRPr="00DF6911">
        <w:rPr>
          <w:rFonts w:cs="Arial"/>
          <w:sz w:val="20"/>
          <w:szCs w:val="20"/>
          <w:rPrChange w:id="639" w:author="Enrique Meneses" w:date="2015-02-03T12:45:00Z">
            <w:rPr>
              <w:rFonts w:cs="Arial"/>
            </w:rPr>
          </w:rPrChange>
        </w:rPr>
        <w:t>Relevant family history (e.g. mother had osteoarthritis of both knees from age of 50)</w:t>
      </w:r>
    </w:p>
    <w:p w:rsidR="00CA2A2F" w:rsidRPr="00DF6911" w:rsidRDefault="00CA2A2F" w:rsidP="000352FC">
      <w:pPr>
        <w:pStyle w:val="ListParagraph"/>
        <w:numPr>
          <w:ilvl w:val="0"/>
          <w:numId w:val="26"/>
        </w:numPr>
        <w:spacing w:after="0" w:line="240" w:lineRule="auto"/>
        <w:rPr>
          <w:rFonts w:cs="Arial"/>
          <w:sz w:val="20"/>
          <w:szCs w:val="20"/>
          <w:rPrChange w:id="640" w:author="Enrique Meneses" w:date="2015-02-03T12:45:00Z">
            <w:rPr>
              <w:rFonts w:cs="Arial"/>
            </w:rPr>
          </w:rPrChange>
        </w:rPr>
      </w:pPr>
      <w:r w:rsidRPr="00DF6911">
        <w:rPr>
          <w:rFonts w:cs="Arial"/>
          <w:sz w:val="20"/>
          <w:szCs w:val="20"/>
          <w:rPrChange w:id="641" w:author="Enrique Meneses" w:date="2015-02-03T12:45:00Z">
            <w:rPr>
              <w:rFonts w:cs="Arial"/>
            </w:rPr>
          </w:rPrChange>
        </w:rPr>
        <w:t>Reason for referral</w:t>
      </w:r>
    </w:p>
    <w:p w:rsidR="00CA2A2F" w:rsidRPr="00DF6911" w:rsidRDefault="00CA2A2F" w:rsidP="000352FC">
      <w:pPr>
        <w:pStyle w:val="ListParagraph"/>
        <w:numPr>
          <w:ilvl w:val="0"/>
          <w:numId w:val="26"/>
        </w:numPr>
        <w:spacing w:after="0" w:line="240" w:lineRule="auto"/>
        <w:rPr>
          <w:rFonts w:cs="Arial"/>
          <w:sz w:val="20"/>
          <w:szCs w:val="20"/>
          <w:rPrChange w:id="642" w:author="Enrique Meneses" w:date="2015-02-03T12:45:00Z">
            <w:rPr>
              <w:rFonts w:cs="Arial"/>
            </w:rPr>
          </w:rPrChange>
        </w:rPr>
      </w:pPr>
      <w:r w:rsidRPr="00DF6911">
        <w:rPr>
          <w:rFonts w:cs="Arial"/>
          <w:sz w:val="20"/>
          <w:szCs w:val="20"/>
          <w:rPrChange w:id="643" w:author="Enrique Meneses" w:date="2015-02-03T12:45:00Z">
            <w:rPr>
              <w:rFonts w:cs="Arial"/>
            </w:rPr>
          </w:rPrChange>
        </w:rPr>
        <w:t>Treatment at ER</w:t>
      </w:r>
    </w:p>
    <w:p w:rsidR="00CA2A2F" w:rsidRPr="00DF6911" w:rsidRDefault="00CA2A2F" w:rsidP="000352FC">
      <w:pPr>
        <w:pStyle w:val="ListParagraph"/>
        <w:numPr>
          <w:ilvl w:val="1"/>
          <w:numId w:val="26"/>
        </w:numPr>
        <w:spacing w:after="0" w:line="240" w:lineRule="auto"/>
        <w:rPr>
          <w:rFonts w:cs="Arial"/>
          <w:sz w:val="20"/>
          <w:szCs w:val="20"/>
          <w:rPrChange w:id="644" w:author="Enrique Meneses" w:date="2015-02-03T12:45:00Z">
            <w:rPr>
              <w:rFonts w:cs="Arial"/>
            </w:rPr>
          </w:rPrChange>
        </w:rPr>
      </w:pPr>
      <w:r w:rsidRPr="00DF6911">
        <w:rPr>
          <w:rFonts w:cs="Arial"/>
          <w:sz w:val="20"/>
          <w:szCs w:val="20"/>
          <w:rPrChange w:id="645" w:author="Enrique Meneses" w:date="2015-02-03T12:45:00Z">
            <w:rPr>
              <w:rFonts w:cs="Arial"/>
            </w:rPr>
          </w:rPrChange>
        </w:rPr>
        <w:t>Including list of known medications</w:t>
      </w:r>
    </w:p>
    <w:p w:rsidR="00CA2A2F" w:rsidRPr="00DF6911" w:rsidRDefault="00CA2A2F" w:rsidP="00CA2A2F">
      <w:pPr>
        <w:spacing w:after="0" w:line="240" w:lineRule="auto"/>
        <w:rPr>
          <w:rFonts w:cs="Arial"/>
        </w:rPr>
      </w:pPr>
    </w:p>
    <w:p w:rsidR="00CA2A2F" w:rsidRPr="00E752FD" w:rsidRDefault="00CA2A2F" w:rsidP="00CA2A2F">
      <w:pPr>
        <w:spacing w:after="0" w:line="240" w:lineRule="auto"/>
        <w:rPr>
          <w:rFonts w:cs="Arial"/>
        </w:rPr>
      </w:pPr>
      <w:r w:rsidRPr="00B35AA0">
        <w:rPr>
          <w:rFonts w:cs="Arial"/>
        </w:rPr>
        <w:t>The orthopaedic surgeon accepts the referral and informs the patient the first available appointment</w:t>
      </w:r>
      <w:del w:id="646" w:author="Enrique Meneses" w:date="2015-02-03T08:28:00Z">
        <w:r w:rsidRPr="00B35AA0" w:rsidDel="00D9729C">
          <w:rPr>
            <w:rFonts w:cs="Arial"/>
          </w:rPr>
          <w:delText xml:space="preserve"> to see the patient</w:delText>
        </w:r>
      </w:del>
      <w:r w:rsidRPr="00E752FD">
        <w:rPr>
          <w:rFonts w:cs="Arial"/>
        </w:rPr>
        <w:t>.</w:t>
      </w:r>
    </w:p>
    <w:p w:rsidR="00CA2A2F" w:rsidRPr="00E752FD" w:rsidRDefault="00CA2A2F" w:rsidP="00CA2A2F">
      <w:pPr>
        <w:spacing w:after="0" w:line="240" w:lineRule="auto"/>
        <w:rPr>
          <w:rFonts w:cs="Arial"/>
        </w:rPr>
      </w:pPr>
    </w:p>
    <w:p w:rsidR="00CA2A2F" w:rsidRPr="00E752FD" w:rsidRDefault="00CA2A2F" w:rsidP="00CA2A2F">
      <w:pPr>
        <w:spacing w:after="0" w:line="240" w:lineRule="auto"/>
        <w:rPr>
          <w:rFonts w:cs="Arial"/>
          <w:b/>
        </w:rPr>
      </w:pPr>
      <w:r w:rsidRPr="00E752FD">
        <w:rPr>
          <w:rFonts w:cs="Arial"/>
          <w:b/>
        </w:rPr>
        <w:t>Orthopaedic encounters</w:t>
      </w:r>
    </w:p>
    <w:p w:rsidR="00CA2A2F" w:rsidRPr="00E752FD" w:rsidRDefault="00CA2A2F" w:rsidP="00CA2A2F">
      <w:pPr>
        <w:spacing w:before="120" w:after="0" w:line="240" w:lineRule="auto"/>
        <w:rPr>
          <w:rFonts w:cs="Arial"/>
        </w:rPr>
      </w:pPr>
      <w:r w:rsidRPr="00E752FD">
        <w:rPr>
          <w:rFonts w:cs="Arial"/>
        </w:rPr>
        <w:t>The orthopaedic surgeon, Dr James Bone requested a number of imaging tests including ultra sound and MRI of the knees</w:t>
      </w:r>
    </w:p>
    <w:p w:rsidR="00CA2A2F" w:rsidRPr="00E752FD" w:rsidRDefault="00CA2A2F" w:rsidP="00CA2A2F">
      <w:pPr>
        <w:spacing w:before="120" w:after="0" w:line="240" w:lineRule="auto"/>
        <w:rPr>
          <w:rFonts w:cs="Arial"/>
        </w:rPr>
      </w:pPr>
      <w:r w:rsidRPr="00E752FD">
        <w:rPr>
          <w:rFonts w:cs="Arial"/>
        </w:rPr>
        <w:t>The patient also informed Dr Bone that his other medical conditions are care</w:t>
      </w:r>
      <w:ins w:id="647" w:author="Enrique Meneses" w:date="2015-02-03T07:53:00Z">
        <w:r w:rsidR="004244A8" w:rsidRPr="00E752FD">
          <w:rPr>
            <w:rFonts w:cs="Arial"/>
          </w:rPr>
          <w:t>d</w:t>
        </w:r>
      </w:ins>
      <w:r w:rsidRPr="00E752FD">
        <w:rPr>
          <w:rFonts w:cs="Arial"/>
        </w:rPr>
        <w:t xml:space="preserve"> for by his GP who has established a care plan for better management of the health concerns</w:t>
      </w:r>
    </w:p>
    <w:p w:rsidR="00CA2A2F" w:rsidRPr="00E752FD" w:rsidRDefault="00CA2A2F" w:rsidP="00CA2A2F">
      <w:pPr>
        <w:spacing w:before="120" w:after="0" w:line="240" w:lineRule="auto"/>
        <w:rPr>
          <w:rFonts w:cs="Arial"/>
        </w:rPr>
      </w:pPr>
      <w:r w:rsidRPr="00E752FD">
        <w:rPr>
          <w:rFonts w:cs="Arial"/>
        </w:rPr>
        <w:t>Dr Bone asks patient for consent to access his comprehensive care plan as information from the PCP care plan may have relevance/implications for the orthopaedic management strategies/plan</w:t>
      </w:r>
    </w:p>
    <w:p w:rsidR="00CA2A2F" w:rsidRPr="00E752FD" w:rsidRDefault="00CA2A2F" w:rsidP="00CA2A2F">
      <w:pPr>
        <w:spacing w:before="120" w:after="0" w:line="240" w:lineRule="auto"/>
        <w:rPr>
          <w:rFonts w:cs="Arial"/>
        </w:rPr>
      </w:pPr>
      <w:r w:rsidRPr="00E752FD">
        <w:rPr>
          <w:rFonts w:cs="Arial"/>
        </w:rPr>
        <w:t xml:space="preserve">The patient provides the consent/access </w:t>
      </w:r>
      <w:del w:id="648" w:author="Enrique Meneses" w:date="2015-02-03T07:41:00Z">
        <w:r w:rsidRPr="00E752FD" w:rsidDel="001B76F8">
          <w:rPr>
            <w:rFonts w:cs="Arial"/>
          </w:rPr>
          <w:delText>authorisation</w:delText>
        </w:r>
      </w:del>
      <w:ins w:id="649" w:author="Enrique Meneses" w:date="2015-02-03T07:41:00Z">
        <w:r w:rsidR="001B76F8" w:rsidRPr="00E752FD">
          <w:rPr>
            <w:rFonts w:cs="Arial"/>
          </w:rPr>
          <w:t>authorization</w:t>
        </w:r>
      </w:ins>
      <w:r w:rsidRPr="00E752FD">
        <w:rPr>
          <w:rFonts w:cs="Arial"/>
        </w:rPr>
        <w:t xml:space="preserve"> as requested.</w:t>
      </w:r>
    </w:p>
    <w:p w:rsidR="00CA2A2F" w:rsidRPr="00E752FD" w:rsidRDefault="00CA2A2F" w:rsidP="00CA2A2F">
      <w:pPr>
        <w:spacing w:before="120" w:after="0" w:line="240" w:lineRule="auto"/>
        <w:rPr>
          <w:rFonts w:cs="Arial"/>
        </w:rPr>
      </w:pPr>
      <w:r w:rsidRPr="00E752FD">
        <w:rPr>
          <w:rFonts w:cs="Arial"/>
        </w:rPr>
        <w:t xml:space="preserve">After evaluation of patient’s imaging results, clinical condition and various treatment options with the patient, Dr Bone recommended a treatment program and developed with the patient an initial orthopaedic care plan. </w:t>
      </w:r>
    </w:p>
    <w:p w:rsidR="00CA2A2F" w:rsidRPr="00E752FD" w:rsidRDefault="00CA2A2F" w:rsidP="00CA2A2F">
      <w:pPr>
        <w:spacing w:before="120" w:after="0" w:line="240" w:lineRule="auto"/>
        <w:rPr>
          <w:rFonts w:cs="Arial"/>
        </w:rPr>
      </w:pPr>
      <w:r w:rsidRPr="00E752FD">
        <w:rPr>
          <w:rFonts w:cs="Arial"/>
        </w:rPr>
        <w:t>Dr Bone waits for access to the PCP care plan</w:t>
      </w:r>
    </w:p>
    <w:p w:rsidR="00CA2A2F" w:rsidRPr="00BE3591" w:rsidRDefault="00CA2A2F" w:rsidP="00CA2A2F">
      <w:pPr>
        <w:spacing w:after="0" w:line="240" w:lineRule="auto"/>
        <w:rPr>
          <w:rFonts w:cs="Arial"/>
        </w:rPr>
      </w:pPr>
    </w:p>
    <w:p w:rsidR="00CA2A2F" w:rsidRPr="00B35AA0" w:rsidRDefault="00CA2A2F" w:rsidP="00CA2A2F">
      <w:pPr>
        <w:spacing w:after="0" w:line="240" w:lineRule="auto"/>
        <w:rPr>
          <w:rFonts w:cs="Arial"/>
          <w:b/>
        </w:rPr>
      </w:pPr>
      <w:r w:rsidRPr="00B35AA0">
        <w:rPr>
          <w:rFonts w:cs="Arial"/>
          <w:b/>
        </w:rPr>
        <w:t>Care Plan Synchronization and Technical Reconciliation</w:t>
      </w:r>
    </w:p>
    <w:p w:rsidR="00CA2A2F" w:rsidRPr="00E752FD" w:rsidRDefault="00CA2A2F" w:rsidP="00CA2A2F">
      <w:pPr>
        <w:spacing w:before="120" w:after="0" w:line="240" w:lineRule="auto"/>
        <w:rPr>
          <w:rFonts w:cs="Arial"/>
        </w:rPr>
      </w:pPr>
      <w:r w:rsidRPr="00E752FD">
        <w:rPr>
          <w:rFonts w:cs="Arial"/>
        </w:rPr>
        <w:t>Dr Bone is soon given access to the comprehensive care plan by the PCP</w:t>
      </w:r>
    </w:p>
    <w:p w:rsidR="00CA2A2F" w:rsidRPr="00E752FD" w:rsidRDefault="00CA2A2F" w:rsidP="00CA2A2F">
      <w:pPr>
        <w:spacing w:before="120" w:after="0" w:line="240" w:lineRule="auto"/>
        <w:rPr>
          <w:rFonts w:cs="Arial"/>
        </w:rPr>
      </w:pPr>
      <w:r w:rsidRPr="00E752FD">
        <w:rPr>
          <w:rFonts w:cs="Arial"/>
        </w:rPr>
        <w:t xml:space="preserve">The </w:t>
      </w:r>
      <w:del w:id="650" w:author="Enrique Meneses" w:date="2015-02-03T08:23:00Z">
        <w:r w:rsidRPr="00E752FD" w:rsidDel="00D9729C">
          <w:rPr>
            <w:rFonts w:cs="Arial"/>
          </w:rPr>
          <w:delText>clinical information system (</w:delText>
        </w:r>
      </w:del>
      <w:r w:rsidRPr="00E752FD">
        <w:rPr>
          <w:rFonts w:cs="Arial"/>
        </w:rPr>
        <w:t>CIS</w:t>
      </w:r>
      <w:del w:id="651" w:author="Enrique Meneses" w:date="2015-02-03T08:23:00Z">
        <w:r w:rsidRPr="00E752FD" w:rsidDel="00D9729C">
          <w:rPr>
            <w:rFonts w:cs="Arial"/>
          </w:rPr>
          <w:delText>)</w:delText>
        </w:r>
      </w:del>
      <w:r w:rsidRPr="00E752FD">
        <w:rPr>
          <w:rFonts w:cs="Arial"/>
        </w:rPr>
        <w:t xml:space="preserve"> from of the Orthopaedic Clinic initiated a plans </w:t>
      </w:r>
      <w:r w:rsidRPr="00E752FD">
        <w:rPr>
          <w:rFonts w:cs="Arial"/>
          <w:b/>
        </w:rPr>
        <w:t>synchronization</w:t>
      </w:r>
      <w:r w:rsidRPr="00E752FD">
        <w:rPr>
          <w:rFonts w:cs="Arial"/>
        </w:rPr>
        <w:t xml:space="preserve"> process that imports the PCP care plan components into the orthopaedic care plan such that the orthopaedic care plan contains relevant components of both plans. </w:t>
      </w:r>
    </w:p>
    <w:p w:rsidR="00CA2A2F" w:rsidRPr="00E752FD" w:rsidRDefault="00CA2A2F" w:rsidP="00CA2A2F">
      <w:pPr>
        <w:spacing w:before="120" w:after="0" w:line="240" w:lineRule="auto"/>
        <w:rPr>
          <w:rFonts w:cs="Arial"/>
        </w:rPr>
      </w:pPr>
      <w:r w:rsidRPr="00E752FD">
        <w:rPr>
          <w:rFonts w:cs="Arial"/>
        </w:rPr>
        <w:t xml:space="preserve">The CIS decision support (CDS) application performs a </w:t>
      </w:r>
      <w:r w:rsidRPr="00E752FD">
        <w:rPr>
          <w:rFonts w:cs="Arial"/>
          <w:b/>
        </w:rPr>
        <w:t>technical reconciliation</w:t>
      </w:r>
      <w:r w:rsidRPr="00E752FD">
        <w:rPr>
          <w:rFonts w:cs="Arial"/>
        </w:rPr>
        <w:t xml:space="preserve"> which includes the following:</w:t>
      </w:r>
    </w:p>
    <w:p w:rsidR="00CA2A2F" w:rsidRPr="00B35AA0" w:rsidRDefault="00CA2A2F" w:rsidP="000352FC">
      <w:pPr>
        <w:pStyle w:val="ListParagraph"/>
        <w:numPr>
          <w:ilvl w:val="0"/>
          <w:numId w:val="29"/>
        </w:numPr>
        <w:spacing w:before="120" w:after="0" w:line="240" w:lineRule="auto"/>
        <w:rPr>
          <w:rFonts w:cs="Arial"/>
          <w:sz w:val="20"/>
          <w:szCs w:val="20"/>
          <w:rPrChange w:id="652" w:author="Enrique Meneses" w:date="2015-02-03T12:46:00Z">
            <w:rPr>
              <w:rFonts w:cs="Arial"/>
            </w:rPr>
          </w:rPrChange>
        </w:rPr>
      </w:pPr>
      <w:r w:rsidRPr="00B35AA0">
        <w:rPr>
          <w:rFonts w:cs="Arial"/>
          <w:sz w:val="20"/>
          <w:szCs w:val="20"/>
          <w:rPrChange w:id="653" w:author="Enrique Meneses" w:date="2015-02-03T12:46:00Z">
            <w:rPr>
              <w:rFonts w:cs="Arial"/>
            </w:rPr>
          </w:rPrChange>
        </w:rPr>
        <w:t>Component by component comparative analysis of both plans:</w:t>
      </w:r>
    </w:p>
    <w:p w:rsidR="00CA2A2F" w:rsidRPr="00B35AA0" w:rsidRDefault="00CA2A2F" w:rsidP="000352FC">
      <w:pPr>
        <w:pStyle w:val="ListParagraph"/>
        <w:numPr>
          <w:ilvl w:val="1"/>
          <w:numId w:val="29"/>
        </w:numPr>
        <w:spacing w:after="0" w:line="240" w:lineRule="auto"/>
        <w:rPr>
          <w:rFonts w:cs="Arial"/>
          <w:sz w:val="20"/>
          <w:szCs w:val="20"/>
          <w:rPrChange w:id="654" w:author="Enrique Meneses" w:date="2015-02-03T12:46:00Z">
            <w:rPr>
              <w:rFonts w:cs="Arial"/>
            </w:rPr>
          </w:rPrChange>
        </w:rPr>
      </w:pPr>
      <w:r w:rsidRPr="00B35AA0">
        <w:rPr>
          <w:rFonts w:cs="Arial"/>
          <w:sz w:val="20"/>
          <w:szCs w:val="20"/>
          <w:rPrChange w:id="655" w:author="Enrique Meneses" w:date="2015-02-03T12:46:00Z">
            <w:rPr>
              <w:rFonts w:cs="Arial"/>
            </w:rPr>
          </w:rPrChange>
        </w:rPr>
        <w:t>Health concerns</w:t>
      </w:r>
    </w:p>
    <w:p w:rsidR="00CA2A2F" w:rsidRPr="00B35AA0" w:rsidRDefault="00CA2A2F" w:rsidP="000352FC">
      <w:pPr>
        <w:pStyle w:val="ListParagraph"/>
        <w:numPr>
          <w:ilvl w:val="1"/>
          <w:numId w:val="29"/>
        </w:numPr>
        <w:spacing w:after="0" w:line="240" w:lineRule="auto"/>
        <w:rPr>
          <w:rFonts w:cs="Arial"/>
          <w:sz w:val="20"/>
          <w:szCs w:val="20"/>
          <w:rPrChange w:id="656" w:author="Enrique Meneses" w:date="2015-02-03T12:46:00Z">
            <w:rPr>
              <w:rFonts w:cs="Arial"/>
            </w:rPr>
          </w:rPrChange>
        </w:rPr>
      </w:pPr>
      <w:r w:rsidRPr="00B35AA0">
        <w:rPr>
          <w:rFonts w:cs="Arial"/>
          <w:sz w:val="20"/>
          <w:szCs w:val="20"/>
          <w:rPrChange w:id="657" w:author="Enrique Meneses" w:date="2015-02-03T12:46:00Z">
            <w:rPr>
              <w:rFonts w:cs="Arial"/>
            </w:rPr>
          </w:rPrChange>
        </w:rPr>
        <w:t>Health goals</w:t>
      </w:r>
    </w:p>
    <w:p w:rsidR="00CA2A2F" w:rsidRPr="00B35AA0" w:rsidRDefault="00CA2A2F" w:rsidP="000352FC">
      <w:pPr>
        <w:pStyle w:val="ListParagraph"/>
        <w:numPr>
          <w:ilvl w:val="1"/>
          <w:numId w:val="29"/>
        </w:numPr>
        <w:spacing w:after="0" w:line="240" w:lineRule="auto"/>
        <w:rPr>
          <w:rFonts w:cs="Arial"/>
          <w:sz w:val="20"/>
          <w:szCs w:val="20"/>
          <w:rPrChange w:id="658" w:author="Enrique Meneses" w:date="2015-02-03T12:46:00Z">
            <w:rPr>
              <w:rFonts w:cs="Arial"/>
            </w:rPr>
          </w:rPrChange>
        </w:rPr>
      </w:pPr>
      <w:r w:rsidRPr="00B35AA0">
        <w:rPr>
          <w:rFonts w:cs="Arial"/>
          <w:sz w:val="20"/>
          <w:szCs w:val="20"/>
          <w:rPrChange w:id="659" w:author="Enrique Meneses" w:date="2015-02-03T12:46:00Z">
            <w:rPr>
              <w:rFonts w:cs="Arial"/>
            </w:rPr>
          </w:rPrChange>
        </w:rPr>
        <w:t>Action plan/interventions</w:t>
      </w:r>
    </w:p>
    <w:p w:rsidR="00CA2A2F" w:rsidRPr="00B35AA0" w:rsidRDefault="00CA2A2F" w:rsidP="000352FC">
      <w:pPr>
        <w:pStyle w:val="ListParagraph"/>
        <w:numPr>
          <w:ilvl w:val="1"/>
          <w:numId w:val="29"/>
        </w:numPr>
        <w:spacing w:after="0" w:line="240" w:lineRule="auto"/>
        <w:rPr>
          <w:rFonts w:cs="Arial"/>
          <w:sz w:val="20"/>
          <w:szCs w:val="20"/>
          <w:rPrChange w:id="660" w:author="Enrique Meneses" w:date="2015-02-03T12:46:00Z">
            <w:rPr>
              <w:rFonts w:cs="Arial"/>
            </w:rPr>
          </w:rPrChange>
        </w:rPr>
      </w:pPr>
      <w:r w:rsidRPr="00B35AA0">
        <w:rPr>
          <w:rFonts w:cs="Arial"/>
          <w:sz w:val="20"/>
          <w:szCs w:val="20"/>
          <w:rPrChange w:id="661" w:author="Enrique Meneses" w:date="2015-02-03T12:46:00Z">
            <w:rPr>
              <w:rFonts w:cs="Arial"/>
            </w:rPr>
          </w:rPrChange>
        </w:rPr>
        <w:t>Others, e.g. preferences, barriers</w:t>
      </w:r>
    </w:p>
    <w:p w:rsidR="00CA2A2F" w:rsidRPr="00B35AA0" w:rsidRDefault="00CA2A2F" w:rsidP="000352FC">
      <w:pPr>
        <w:pStyle w:val="ListParagraph"/>
        <w:numPr>
          <w:ilvl w:val="0"/>
          <w:numId w:val="29"/>
        </w:numPr>
        <w:spacing w:before="120" w:after="0" w:line="240" w:lineRule="auto"/>
        <w:rPr>
          <w:rFonts w:cs="Arial"/>
          <w:sz w:val="20"/>
          <w:szCs w:val="20"/>
          <w:rPrChange w:id="662" w:author="Enrique Meneses" w:date="2015-02-03T12:46:00Z">
            <w:rPr>
              <w:rFonts w:cs="Arial"/>
            </w:rPr>
          </w:rPrChange>
        </w:rPr>
      </w:pPr>
      <w:r w:rsidRPr="00B35AA0">
        <w:rPr>
          <w:rFonts w:cs="Arial"/>
          <w:sz w:val="20"/>
          <w:szCs w:val="20"/>
          <w:rPrChange w:id="663" w:author="Enrique Meneses" w:date="2015-02-03T12:46:00Z">
            <w:rPr>
              <w:rFonts w:cs="Arial"/>
            </w:rPr>
          </w:rPrChange>
        </w:rPr>
        <w:t>Identifies the differences/conflicts in the two care plans:</w:t>
      </w:r>
    </w:p>
    <w:p w:rsidR="00CA2A2F" w:rsidRPr="00B35AA0" w:rsidRDefault="00CA2A2F" w:rsidP="00CA2A2F">
      <w:pPr>
        <w:spacing w:after="0" w:line="240" w:lineRule="auto"/>
        <w:ind w:left="709"/>
        <w:rPr>
          <w:rFonts w:cs="Arial"/>
        </w:rPr>
      </w:pPr>
      <w:r w:rsidRPr="00B35AA0">
        <w:rPr>
          <w:rFonts w:cs="Arial"/>
        </w:rPr>
        <w:t xml:space="preserve">Examples: </w:t>
      </w:r>
    </w:p>
    <w:p w:rsidR="00CA2A2F" w:rsidRPr="00B35AA0" w:rsidRDefault="00CA2A2F" w:rsidP="000352FC">
      <w:pPr>
        <w:pStyle w:val="ListParagraph"/>
        <w:numPr>
          <w:ilvl w:val="0"/>
          <w:numId w:val="30"/>
        </w:numPr>
        <w:spacing w:after="0" w:line="240" w:lineRule="auto"/>
        <w:rPr>
          <w:rFonts w:cs="Arial"/>
          <w:sz w:val="20"/>
          <w:szCs w:val="20"/>
          <w:rPrChange w:id="664" w:author="Enrique Meneses" w:date="2015-02-03T12:46:00Z">
            <w:rPr>
              <w:rFonts w:cs="Arial"/>
            </w:rPr>
          </w:rPrChange>
        </w:rPr>
      </w:pPr>
      <w:r w:rsidRPr="00B35AA0">
        <w:rPr>
          <w:rFonts w:cs="Arial"/>
          <w:sz w:val="20"/>
          <w:szCs w:val="20"/>
          <w:rPrChange w:id="665" w:author="Enrique Meneses" w:date="2015-02-03T12:46:00Z">
            <w:rPr>
              <w:rFonts w:cs="Arial"/>
            </w:rPr>
          </w:rPrChange>
        </w:rPr>
        <w:t>The PCP care plan contains exercise programs for weight reduction but the orthopaedic care plan prescribes resting of the knees</w:t>
      </w:r>
    </w:p>
    <w:p w:rsidR="00CA2A2F" w:rsidRPr="00B35AA0" w:rsidRDefault="00CA2A2F" w:rsidP="000352FC">
      <w:pPr>
        <w:pStyle w:val="ListParagraph"/>
        <w:numPr>
          <w:ilvl w:val="0"/>
          <w:numId w:val="30"/>
        </w:numPr>
        <w:spacing w:after="0" w:line="240" w:lineRule="auto"/>
        <w:rPr>
          <w:rFonts w:cs="Arial"/>
          <w:sz w:val="20"/>
          <w:szCs w:val="20"/>
          <w:rPrChange w:id="666" w:author="Enrique Meneses" w:date="2015-02-03T12:46:00Z">
            <w:rPr>
              <w:rFonts w:cs="Arial"/>
            </w:rPr>
          </w:rPrChange>
        </w:rPr>
      </w:pPr>
      <w:r w:rsidRPr="00B35AA0">
        <w:rPr>
          <w:rFonts w:cs="Arial"/>
          <w:sz w:val="20"/>
          <w:szCs w:val="20"/>
          <w:rPrChange w:id="667" w:author="Enrique Meneses" w:date="2015-02-03T12:46:00Z">
            <w:rPr>
              <w:rFonts w:cs="Arial"/>
            </w:rPr>
          </w:rPrChange>
        </w:rPr>
        <w:t>The CDS application also highlights the enhanced risks of cardiovascular event to this patient with medical history of unstable angina, which may be caused by the selective cox-2 inhibitor prescribed in the orthopaedic care plan</w:t>
      </w:r>
    </w:p>
    <w:p w:rsidR="00CA2A2F" w:rsidRPr="00B35AA0" w:rsidRDefault="00CA2A2F" w:rsidP="00CA2A2F">
      <w:pPr>
        <w:spacing w:before="120" w:after="0" w:line="240" w:lineRule="auto"/>
        <w:rPr>
          <w:rFonts w:cs="Arial"/>
        </w:rPr>
      </w:pPr>
      <w:r w:rsidRPr="00B35AA0">
        <w:rPr>
          <w:rFonts w:cs="Arial"/>
        </w:rPr>
        <w:t>The orthopaedic surgeon is alerted to the conflicts identified</w:t>
      </w:r>
    </w:p>
    <w:p w:rsidR="00CA2A2F" w:rsidRPr="00E752FD" w:rsidRDefault="00CA2A2F" w:rsidP="00CA2A2F">
      <w:pPr>
        <w:spacing w:after="0" w:line="240" w:lineRule="auto"/>
        <w:rPr>
          <w:rFonts w:cs="Arial"/>
        </w:rPr>
      </w:pPr>
    </w:p>
    <w:p w:rsidR="00CA2A2F" w:rsidRPr="00E752FD" w:rsidRDefault="00CA2A2F" w:rsidP="00CA2A2F">
      <w:pPr>
        <w:spacing w:after="0" w:line="240" w:lineRule="auto"/>
        <w:rPr>
          <w:rFonts w:cs="Arial"/>
        </w:rPr>
      </w:pPr>
    </w:p>
    <w:p w:rsidR="00CA2A2F" w:rsidRPr="00E752FD" w:rsidRDefault="00CA2A2F" w:rsidP="00CA2A2F">
      <w:pPr>
        <w:spacing w:after="0" w:line="240" w:lineRule="auto"/>
        <w:rPr>
          <w:rFonts w:cs="Arial"/>
          <w:b/>
        </w:rPr>
      </w:pPr>
      <w:r w:rsidRPr="00E752FD">
        <w:rPr>
          <w:rFonts w:cs="Arial"/>
          <w:b/>
        </w:rPr>
        <w:t>Communications, Negotiations and Clinical Reconciliation</w:t>
      </w:r>
    </w:p>
    <w:p w:rsidR="00CA2A2F" w:rsidRPr="00E752FD" w:rsidRDefault="00CA2A2F" w:rsidP="00CA2A2F">
      <w:pPr>
        <w:spacing w:before="120" w:after="0" w:line="240" w:lineRule="auto"/>
        <w:rPr>
          <w:rFonts w:cs="Arial"/>
        </w:rPr>
      </w:pPr>
      <w:r w:rsidRPr="00E752FD">
        <w:rPr>
          <w:rFonts w:cs="Arial"/>
        </w:rPr>
        <w:t>The orthopaedic surgeon initiates communication and negotiation processes with the PCP and engages the patient and other relevant healthcare providers in the processes</w:t>
      </w:r>
    </w:p>
    <w:p w:rsidR="00CA2A2F" w:rsidRPr="00E752FD" w:rsidRDefault="00CA2A2F" w:rsidP="00CA2A2F">
      <w:pPr>
        <w:spacing w:before="120" w:after="0" w:line="240" w:lineRule="auto"/>
        <w:rPr>
          <w:rFonts w:cs="Arial"/>
        </w:rPr>
      </w:pPr>
      <w:r w:rsidRPr="00E752FD">
        <w:rPr>
          <w:rFonts w:cs="Arial"/>
        </w:rPr>
        <w:t xml:space="preserve">The negotiation may include </w:t>
      </w:r>
      <w:r w:rsidRPr="00E752FD">
        <w:rPr>
          <w:rFonts w:cs="Arial"/>
          <w:b/>
        </w:rPr>
        <w:t>proposals</w:t>
      </w:r>
      <w:r w:rsidRPr="00E752FD">
        <w:rPr>
          <w:rFonts w:cs="Arial"/>
        </w:rPr>
        <w:t xml:space="preserve"> (by the orthopaedic surgeon) to </w:t>
      </w:r>
      <w:del w:id="668" w:author="Enrique Meneses" w:date="2015-02-03T07:41:00Z">
        <w:r w:rsidRPr="00E752FD" w:rsidDel="001B76F8">
          <w:rPr>
            <w:rFonts w:cs="Arial"/>
          </w:rPr>
          <w:delText>prioritise</w:delText>
        </w:r>
      </w:del>
      <w:ins w:id="669" w:author="Enrique Meneses" w:date="2015-02-03T07:41:00Z">
        <w:r w:rsidR="001B76F8" w:rsidRPr="00E752FD">
          <w:rPr>
            <w:rFonts w:cs="Arial"/>
          </w:rPr>
          <w:t>prioritize</w:t>
        </w:r>
      </w:ins>
      <w:r w:rsidRPr="00E752FD">
        <w:rPr>
          <w:rFonts w:cs="Arial"/>
        </w:rPr>
        <w:t xml:space="preserve"> health concerns, </w:t>
      </w:r>
      <w:del w:id="670" w:author="Enrique Meneses" w:date="2015-02-03T07:41:00Z">
        <w:r w:rsidRPr="00E752FD" w:rsidDel="001B76F8">
          <w:rPr>
            <w:rFonts w:cs="Arial"/>
          </w:rPr>
          <w:delText>prioritise</w:delText>
        </w:r>
      </w:del>
      <w:ins w:id="671" w:author="Enrique Meneses" w:date="2015-02-03T07:41:00Z">
        <w:r w:rsidR="001B76F8" w:rsidRPr="00E752FD">
          <w:rPr>
            <w:rFonts w:cs="Arial"/>
          </w:rPr>
          <w:t>prioritize</w:t>
        </w:r>
      </w:ins>
      <w:r w:rsidRPr="00E752FD">
        <w:rPr>
          <w:rFonts w:cs="Arial"/>
        </w:rPr>
        <w:t xml:space="preserve">/change health goals, </w:t>
      </w:r>
      <w:del w:id="672" w:author="Enrique Meneses" w:date="2015-02-03T07:41:00Z">
        <w:r w:rsidRPr="00E752FD" w:rsidDel="001B76F8">
          <w:rPr>
            <w:rFonts w:cs="Arial"/>
          </w:rPr>
          <w:delText>prioritise</w:delText>
        </w:r>
      </w:del>
      <w:ins w:id="673" w:author="Enrique Meneses" w:date="2015-02-03T07:41:00Z">
        <w:r w:rsidR="001B76F8" w:rsidRPr="00E752FD">
          <w:rPr>
            <w:rFonts w:cs="Arial"/>
          </w:rPr>
          <w:t>prioritize</w:t>
        </w:r>
      </w:ins>
      <w:r w:rsidRPr="00E752FD">
        <w:rPr>
          <w:rFonts w:cs="Arial"/>
        </w:rPr>
        <w:t xml:space="preserve"> or change action plan/interventions</w:t>
      </w:r>
    </w:p>
    <w:p w:rsidR="00CA2A2F" w:rsidRPr="00E752FD" w:rsidRDefault="00CA2A2F" w:rsidP="00CA2A2F">
      <w:pPr>
        <w:spacing w:before="120" w:after="0" w:line="240" w:lineRule="auto"/>
        <w:rPr>
          <w:rFonts w:cs="Arial"/>
        </w:rPr>
      </w:pPr>
      <w:r w:rsidRPr="00E752FD">
        <w:rPr>
          <w:rFonts w:cs="Arial"/>
        </w:rPr>
        <w:t xml:space="preserve">The negotiation and outcome may also include </w:t>
      </w:r>
      <w:r w:rsidRPr="00E752FD">
        <w:rPr>
          <w:rFonts w:cs="Arial"/>
          <w:b/>
        </w:rPr>
        <w:t>acceptance</w:t>
      </w:r>
      <w:r w:rsidRPr="00E752FD">
        <w:rPr>
          <w:rFonts w:cs="Arial"/>
        </w:rPr>
        <w:t xml:space="preserve">, </w:t>
      </w:r>
      <w:r w:rsidRPr="00E752FD">
        <w:rPr>
          <w:rFonts w:cs="Arial"/>
          <w:b/>
        </w:rPr>
        <w:t>rejection</w:t>
      </w:r>
      <w:r w:rsidRPr="00E752FD">
        <w:rPr>
          <w:rFonts w:cs="Arial"/>
        </w:rPr>
        <w:t xml:space="preserve"> with or without </w:t>
      </w:r>
      <w:r w:rsidRPr="00E752FD">
        <w:rPr>
          <w:rFonts w:cs="Arial"/>
          <w:b/>
        </w:rPr>
        <w:t>counter</w:t>
      </w:r>
      <w:r w:rsidRPr="00E752FD">
        <w:rPr>
          <w:rFonts w:cs="Arial"/>
        </w:rPr>
        <w:t xml:space="preserve"> proposals (by the PCP, patient and/or other healthcare providers) to the proposals.</w:t>
      </w:r>
    </w:p>
    <w:p w:rsidR="00CA2A2F" w:rsidRPr="00E752FD" w:rsidRDefault="00CA2A2F" w:rsidP="00CA2A2F">
      <w:pPr>
        <w:spacing w:before="120" w:after="0" w:line="240" w:lineRule="auto"/>
        <w:rPr>
          <w:rFonts w:cs="Arial"/>
        </w:rPr>
      </w:pPr>
      <w:r w:rsidRPr="00E752FD">
        <w:rPr>
          <w:rFonts w:cs="Arial"/>
        </w:rPr>
        <w:t xml:space="preserve">The negotiation and outcome may also include </w:t>
      </w:r>
      <w:r w:rsidRPr="00E752FD">
        <w:rPr>
          <w:rFonts w:cs="Arial"/>
          <w:b/>
        </w:rPr>
        <w:t>acceptance/rejection with qualifier</w:t>
      </w:r>
      <w:r w:rsidRPr="00E752FD">
        <w:rPr>
          <w:rFonts w:cs="Arial"/>
        </w:rPr>
        <w:t xml:space="preserve"> (agree to disagree)</w:t>
      </w:r>
    </w:p>
    <w:p w:rsidR="00CA2A2F" w:rsidRPr="00E752FD" w:rsidRDefault="00CA2A2F" w:rsidP="00CA2A2F">
      <w:pPr>
        <w:spacing w:after="0" w:line="240" w:lineRule="auto"/>
        <w:rPr>
          <w:rFonts w:cs="Arial"/>
        </w:rPr>
      </w:pPr>
      <w:r w:rsidRPr="00E752FD">
        <w:rPr>
          <w:rFonts w:cs="Arial"/>
        </w:rPr>
        <w:t>Example:</w:t>
      </w:r>
    </w:p>
    <w:p w:rsidR="00CA2A2F" w:rsidRPr="00B35AA0" w:rsidRDefault="00CA2A2F" w:rsidP="000352FC">
      <w:pPr>
        <w:pStyle w:val="ListParagraph"/>
        <w:numPr>
          <w:ilvl w:val="0"/>
          <w:numId w:val="31"/>
        </w:numPr>
        <w:spacing w:after="0" w:line="240" w:lineRule="auto"/>
        <w:rPr>
          <w:rFonts w:cs="Arial"/>
          <w:sz w:val="20"/>
          <w:szCs w:val="20"/>
          <w:rPrChange w:id="674" w:author="Enrique Meneses" w:date="2015-02-03T12:46:00Z">
            <w:rPr>
              <w:rFonts w:cs="Arial"/>
            </w:rPr>
          </w:rPrChange>
        </w:rPr>
      </w:pPr>
      <w:r w:rsidRPr="00B35AA0">
        <w:rPr>
          <w:rFonts w:cs="Arial"/>
          <w:sz w:val="20"/>
          <w:szCs w:val="20"/>
          <w:rPrChange w:id="675" w:author="Enrique Meneses" w:date="2015-02-03T12:46:00Z">
            <w:rPr>
              <w:rFonts w:cs="Arial"/>
            </w:rPr>
          </w:rPrChange>
        </w:rPr>
        <w:t>Orthopaedic surgeon proposes surgical treatment (e.g. menisce</w:t>
      </w:r>
      <w:ins w:id="676" w:author="Enrique Meneses" w:date="2015-02-03T08:31:00Z">
        <w:r w:rsidR="00D9729C" w:rsidRPr="00B35AA0">
          <w:rPr>
            <w:rFonts w:cs="Arial"/>
            <w:sz w:val="20"/>
            <w:szCs w:val="20"/>
            <w:rPrChange w:id="677" w:author="Enrique Meneses" w:date="2015-02-03T12:46:00Z">
              <w:rPr>
                <w:rFonts w:cs="Arial"/>
              </w:rPr>
            </w:rPrChange>
          </w:rPr>
          <w:t>c</w:t>
        </w:r>
      </w:ins>
      <w:r w:rsidRPr="00B35AA0">
        <w:rPr>
          <w:rFonts w:cs="Arial"/>
          <w:sz w:val="20"/>
          <w:szCs w:val="20"/>
          <w:rPrChange w:id="678" w:author="Enrique Meneses" w:date="2015-02-03T12:46:00Z">
            <w:rPr>
              <w:rFonts w:cs="Arial"/>
            </w:rPr>
          </w:rPrChange>
        </w:rPr>
        <w:t>tomy) to fix knee injury</w:t>
      </w:r>
    </w:p>
    <w:p w:rsidR="00CA2A2F" w:rsidRPr="00B35AA0" w:rsidRDefault="00CA2A2F" w:rsidP="000352FC">
      <w:pPr>
        <w:pStyle w:val="ListParagraph"/>
        <w:numPr>
          <w:ilvl w:val="0"/>
          <w:numId w:val="31"/>
        </w:numPr>
        <w:spacing w:after="0" w:line="240" w:lineRule="auto"/>
        <w:rPr>
          <w:rFonts w:cs="Arial"/>
          <w:sz w:val="20"/>
          <w:szCs w:val="20"/>
          <w:rPrChange w:id="679" w:author="Enrique Meneses" w:date="2015-02-03T12:46:00Z">
            <w:rPr>
              <w:rFonts w:cs="Arial"/>
            </w:rPr>
          </w:rPrChange>
        </w:rPr>
      </w:pPr>
      <w:r w:rsidRPr="00B35AA0">
        <w:rPr>
          <w:rFonts w:cs="Arial"/>
          <w:sz w:val="20"/>
          <w:szCs w:val="20"/>
          <w:rPrChange w:id="680" w:author="Enrique Meneses" w:date="2015-02-03T12:46:00Z">
            <w:rPr>
              <w:rFonts w:cs="Arial"/>
            </w:rPr>
          </w:rPrChange>
        </w:rPr>
        <w:t>Patient disagrees and rejects surgical intervention proposal</w:t>
      </w:r>
    </w:p>
    <w:p w:rsidR="00CA2A2F" w:rsidRPr="00B35AA0" w:rsidRDefault="00CA2A2F" w:rsidP="000352FC">
      <w:pPr>
        <w:pStyle w:val="ListParagraph"/>
        <w:numPr>
          <w:ilvl w:val="0"/>
          <w:numId w:val="31"/>
        </w:numPr>
        <w:spacing w:after="0" w:line="240" w:lineRule="auto"/>
        <w:rPr>
          <w:rFonts w:cs="Arial"/>
          <w:sz w:val="20"/>
          <w:szCs w:val="20"/>
          <w:rPrChange w:id="681" w:author="Enrique Meneses" w:date="2015-02-03T12:46:00Z">
            <w:rPr>
              <w:rFonts w:cs="Arial"/>
            </w:rPr>
          </w:rPrChange>
        </w:rPr>
      </w:pPr>
      <w:r w:rsidRPr="00B35AA0">
        <w:rPr>
          <w:rFonts w:cs="Arial"/>
          <w:sz w:val="20"/>
          <w:szCs w:val="20"/>
          <w:rPrChange w:id="682" w:author="Enrique Meneses" w:date="2015-02-03T12:46:00Z">
            <w:rPr>
              <w:rFonts w:cs="Arial"/>
            </w:rPr>
          </w:rPrChange>
        </w:rPr>
        <w:t>Orthopaedic surgeon counter proposes different surgical treatment (e.g. microfracture surgery)</w:t>
      </w:r>
    </w:p>
    <w:p w:rsidR="00CA2A2F" w:rsidRPr="00B35AA0" w:rsidRDefault="00CA2A2F" w:rsidP="000352FC">
      <w:pPr>
        <w:pStyle w:val="ListParagraph"/>
        <w:numPr>
          <w:ilvl w:val="0"/>
          <w:numId w:val="31"/>
        </w:numPr>
        <w:spacing w:after="0" w:line="240" w:lineRule="auto"/>
        <w:rPr>
          <w:rFonts w:cs="Arial"/>
          <w:sz w:val="20"/>
          <w:szCs w:val="20"/>
          <w:rPrChange w:id="683" w:author="Enrique Meneses" w:date="2015-02-03T12:46:00Z">
            <w:rPr>
              <w:rFonts w:cs="Arial"/>
            </w:rPr>
          </w:rPrChange>
        </w:rPr>
      </w:pPr>
      <w:r w:rsidRPr="00B35AA0">
        <w:rPr>
          <w:rFonts w:cs="Arial"/>
          <w:sz w:val="20"/>
          <w:szCs w:val="20"/>
          <w:rPrChange w:id="684" w:author="Enrique Meneses" w:date="2015-02-03T12:46:00Z">
            <w:rPr>
              <w:rFonts w:cs="Arial"/>
            </w:rPr>
          </w:rPrChange>
        </w:rPr>
        <w:t>Patient again rejects and counter proposes non-invasive treatment</w:t>
      </w:r>
    </w:p>
    <w:p w:rsidR="00CA2A2F" w:rsidRPr="00B35AA0" w:rsidRDefault="00CA2A2F" w:rsidP="000352FC">
      <w:pPr>
        <w:pStyle w:val="ListParagraph"/>
        <w:numPr>
          <w:ilvl w:val="0"/>
          <w:numId w:val="31"/>
        </w:numPr>
        <w:spacing w:after="0" w:line="240" w:lineRule="auto"/>
        <w:rPr>
          <w:rFonts w:cs="Arial"/>
          <w:sz w:val="20"/>
          <w:szCs w:val="20"/>
          <w:rPrChange w:id="685" w:author="Enrique Meneses" w:date="2015-02-03T12:46:00Z">
            <w:rPr>
              <w:rFonts w:cs="Arial"/>
            </w:rPr>
          </w:rPrChange>
        </w:rPr>
      </w:pPr>
      <w:r w:rsidRPr="00B35AA0">
        <w:rPr>
          <w:rFonts w:cs="Arial"/>
          <w:sz w:val="20"/>
          <w:szCs w:val="20"/>
          <w:rPrChange w:id="686" w:author="Enrique Meneses" w:date="2015-02-03T12:46:00Z">
            <w:rPr>
              <w:rFonts w:cs="Arial"/>
            </w:rPr>
          </w:rPrChange>
        </w:rPr>
        <w:t>Orthopaedic surgeon rejects counter proposal but eventually accepts patient’s decision with qualification (agree to disagree)</w:t>
      </w:r>
    </w:p>
    <w:p w:rsidR="00CA2A2F" w:rsidRPr="00BE3591" w:rsidRDefault="00CA2A2F" w:rsidP="00CA2A2F">
      <w:pPr>
        <w:spacing w:after="0" w:line="240" w:lineRule="auto"/>
        <w:rPr>
          <w:rFonts w:cs="Arial"/>
        </w:rPr>
      </w:pPr>
    </w:p>
    <w:p w:rsidR="00CA2A2F" w:rsidRPr="00BE3591" w:rsidRDefault="00CA2A2F" w:rsidP="00CA2A2F">
      <w:pPr>
        <w:spacing w:after="0" w:line="240" w:lineRule="auto"/>
        <w:rPr>
          <w:rFonts w:cs="Arial"/>
        </w:rPr>
      </w:pPr>
      <w:r w:rsidRPr="00BE3591">
        <w:rPr>
          <w:rFonts w:cs="Arial"/>
          <w:noProof/>
        </w:rPr>
        <w:drawing>
          <wp:inline distT="0" distB="0" distL="0" distR="0" wp14:anchorId="77C36BB4" wp14:editId="1F07DE11">
            <wp:extent cx="5731510" cy="3023127"/>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3023127"/>
                    </a:xfrm>
                    <a:prstGeom prst="rect">
                      <a:avLst/>
                    </a:prstGeom>
                  </pic:spPr>
                </pic:pic>
              </a:graphicData>
            </a:graphic>
          </wp:inline>
        </w:drawing>
      </w:r>
    </w:p>
    <w:p w:rsidR="00CA2A2F" w:rsidRPr="00B35AA0" w:rsidRDefault="00CA2A2F" w:rsidP="00CA2A2F">
      <w:pPr>
        <w:spacing w:before="120" w:after="0" w:line="240" w:lineRule="auto"/>
        <w:rPr>
          <w:rFonts w:cs="Arial"/>
        </w:rPr>
      </w:pPr>
      <w:r w:rsidRPr="00B35AA0">
        <w:rPr>
          <w:rFonts w:cs="Arial"/>
        </w:rPr>
        <w:t xml:space="preserve">The negotiation with PCP on care plan reconciliation involves proposal, counter proposal, as described in the examples above.  The process may lead to final acceptance to modify: </w:t>
      </w:r>
    </w:p>
    <w:p w:rsidR="00CA2A2F" w:rsidRPr="00B35AA0" w:rsidRDefault="00CA2A2F" w:rsidP="000352FC">
      <w:pPr>
        <w:pStyle w:val="ListParagraph"/>
        <w:numPr>
          <w:ilvl w:val="0"/>
          <w:numId w:val="28"/>
        </w:numPr>
        <w:spacing w:after="0" w:line="240" w:lineRule="auto"/>
        <w:rPr>
          <w:rFonts w:cs="Arial"/>
          <w:sz w:val="20"/>
          <w:szCs w:val="20"/>
          <w:rPrChange w:id="687" w:author="Enrique Meneses" w:date="2015-02-03T12:46:00Z">
            <w:rPr>
              <w:rFonts w:cs="Arial"/>
            </w:rPr>
          </w:rPrChange>
        </w:rPr>
      </w:pPr>
      <w:r w:rsidRPr="00B35AA0">
        <w:rPr>
          <w:rFonts w:cs="Arial"/>
          <w:sz w:val="20"/>
          <w:szCs w:val="20"/>
          <w:rPrChange w:id="688" w:author="Enrique Meneses" w:date="2015-02-03T12:46:00Z">
            <w:rPr>
              <w:rFonts w:cs="Arial"/>
            </w:rPr>
          </w:rPrChange>
        </w:rPr>
        <w:t>Weight reduction health goal (e.g. achieve BMI reduction from 30 to 29; body weight from 97kg to 92 kg, i.e. 5kg instead of original goal of 10kg)</w:t>
      </w:r>
    </w:p>
    <w:p w:rsidR="00CA2A2F" w:rsidRPr="00B35AA0" w:rsidRDefault="009E1AE0" w:rsidP="000352FC">
      <w:pPr>
        <w:pStyle w:val="ListParagraph"/>
        <w:numPr>
          <w:ilvl w:val="0"/>
          <w:numId w:val="28"/>
        </w:numPr>
        <w:spacing w:after="0" w:line="240" w:lineRule="auto"/>
        <w:rPr>
          <w:rFonts w:cs="Arial"/>
          <w:sz w:val="20"/>
          <w:szCs w:val="20"/>
          <w:rPrChange w:id="689" w:author="Enrique Meneses" w:date="2015-02-03T12:46:00Z">
            <w:rPr>
              <w:rFonts w:cs="Arial"/>
            </w:rPr>
          </w:rPrChange>
        </w:rPr>
      </w:pPr>
      <w:r w:rsidRPr="00B35AA0">
        <w:rPr>
          <w:rFonts w:cs="Arial"/>
          <w:sz w:val="20"/>
          <w:szCs w:val="20"/>
          <w:rPrChange w:id="690" w:author="Enrique Meneses" w:date="2015-02-03T12:46:00Z">
            <w:rPr>
              <w:rFonts w:cs="Arial"/>
            </w:rPr>
          </w:rPrChange>
        </w:rPr>
        <w:t>E</w:t>
      </w:r>
      <w:r w:rsidR="00CA2A2F" w:rsidRPr="00B35AA0">
        <w:rPr>
          <w:rFonts w:cs="Arial"/>
          <w:sz w:val="20"/>
          <w:szCs w:val="20"/>
          <w:rPrChange w:id="691" w:author="Enrique Meneses" w:date="2015-02-03T12:46:00Z">
            <w:rPr>
              <w:rFonts w:cs="Arial"/>
            </w:rPr>
          </w:rPrChange>
        </w:rPr>
        <w:t>xercise program while the knee injury treatment is in place</w:t>
      </w:r>
    </w:p>
    <w:p w:rsidR="00CA2A2F" w:rsidRPr="00B35AA0" w:rsidRDefault="00CA2A2F" w:rsidP="000352FC">
      <w:pPr>
        <w:pStyle w:val="ListParagraph"/>
        <w:numPr>
          <w:ilvl w:val="1"/>
          <w:numId w:val="28"/>
        </w:numPr>
        <w:spacing w:after="0" w:line="240" w:lineRule="auto"/>
        <w:rPr>
          <w:rFonts w:cs="Arial"/>
          <w:sz w:val="20"/>
          <w:szCs w:val="20"/>
          <w:rPrChange w:id="692" w:author="Enrique Meneses" w:date="2015-02-03T12:46:00Z">
            <w:rPr>
              <w:rFonts w:cs="Arial"/>
            </w:rPr>
          </w:rPrChange>
        </w:rPr>
      </w:pPr>
      <w:r w:rsidRPr="00B35AA0">
        <w:rPr>
          <w:rFonts w:cs="Arial"/>
          <w:sz w:val="20"/>
          <w:szCs w:val="20"/>
          <w:rPrChange w:id="693" w:author="Enrique Meneses" w:date="2015-02-03T12:46:00Z">
            <w:rPr>
              <w:rFonts w:cs="Arial"/>
            </w:rPr>
          </w:rPrChange>
        </w:rPr>
        <w:t>The negotiations may also involve exercise physiologist, dietitian and patient</w:t>
      </w:r>
    </w:p>
    <w:p w:rsidR="00CA2A2F" w:rsidRPr="00B35AA0" w:rsidRDefault="00CA2A2F" w:rsidP="000352FC">
      <w:pPr>
        <w:pStyle w:val="ListParagraph"/>
        <w:numPr>
          <w:ilvl w:val="0"/>
          <w:numId w:val="28"/>
        </w:numPr>
        <w:spacing w:after="0" w:line="240" w:lineRule="auto"/>
        <w:rPr>
          <w:rFonts w:cs="Arial"/>
          <w:sz w:val="20"/>
          <w:szCs w:val="20"/>
          <w:rPrChange w:id="694" w:author="Enrique Meneses" w:date="2015-02-03T12:46:00Z">
            <w:rPr>
              <w:rFonts w:cs="Arial"/>
            </w:rPr>
          </w:rPrChange>
        </w:rPr>
      </w:pPr>
      <w:r w:rsidRPr="00B35AA0">
        <w:rPr>
          <w:rFonts w:cs="Arial"/>
          <w:sz w:val="20"/>
          <w:szCs w:val="20"/>
          <w:rPrChange w:id="695" w:author="Enrique Meneses" w:date="2015-02-03T12:46:00Z">
            <w:rPr>
              <w:rFonts w:cs="Arial"/>
            </w:rPr>
          </w:rPrChange>
        </w:rPr>
        <w:t>Pain management medications to reduce the risks of cardiovascular event eventuating in the patient</w:t>
      </w:r>
    </w:p>
    <w:p w:rsidR="00CA2A2F" w:rsidRPr="00B35AA0" w:rsidRDefault="00CA2A2F" w:rsidP="000352FC">
      <w:pPr>
        <w:pStyle w:val="ListParagraph"/>
        <w:numPr>
          <w:ilvl w:val="1"/>
          <w:numId w:val="28"/>
        </w:numPr>
        <w:spacing w:after="0" w:line="240" w:lineRule="auto"/>
        <w:rPr>
          <w:rFonts w:cs="Arial"/>
          <w:sz w:val="20"/>
          <w:szCs w:val="20"/>
          <w:rPrChange w:id="696" w:author="Enrique Meneses" w:date="2015-02-03T12:46:00Z">
            <w:rPr>
              <w:rFonts w:cs="Arial"/>
            </w:rPr>
          </w:rPrChange>
        </w:rPr>
      </w:pPr>
      <w:r w:rsidRPr="00B35AA0">
        <w:rPr>
          <w:rFonts w:cs="Arial"/>
          <w:sz w:val="20"/>
          <w:szCs w:val="20"/>
          <w:rPrChange w:id="697" w:author="Enrique Meneses" w:date="2015-02-03T12:46:00Z">
            <w:rPr>
              <w:rFonts w:cs="Arial"/>
            </w:rPr>
          </w:rPrChange>
        </w:rPr>
        <w:t>The negotiations may also involve pharmacist</w:t>
      </w:r>
    </w:p>
    <w:p w:rsidR="008969D8" w:rsidRPr="00E752FD" w:rsidRDefault="00CA2A2F" w:rsidP="00CA2A2F">
      <w:pPr>
        <w:spacing w:before="120" w:after="0" w:line="240" w:lineRule="auto"/>
        <w:rPr>
          <w:rFonts w:cs="Arial"/>
        </w:rPr>
      </w:pPr>
      <w:r w:rsidRPr="00B35AA0">
        <w:rPr>
          <w:rFonts w:cs="Arial"/>
        </w:rPr>
        <w:t>The clinical reconciliation resulted from the negotiation processes leads to a harmonized o</w:t>
      </w:r>
      <w:r w:rsidRPr="00D11F05">
        <w:rPr>
          <w:rFonts w:cs="Arial"/>
        </w:rPr>
        <w:t>rthopaedic care plan for this patient</w:t>
      </w:r>
      <w:r w:rsidRPr="00E752FD">
        <w:rPr>
          <w:rFonts w:cs="Arial"/>
        </w:rPr>
        <w:t>.</w:t>
      </w:r>
    </w:p>
    <w:p w:rsidR="006E1257" w:rsidRPr="00E752FD" w:rsidRDefault="006E1257" w:rsidP="006E1257"/>
    <w:p w:rsidR="006E1257" w:rsidRPr="00E752FD" w:rsidRDefault="006E1257" w:rsidP="006E1257">
      <w:r w:rsidRPr="00E752FD">
        <w:t>The following illustration based on story board 5 depicts the complexities and importance of coordinated care. Adam Everyman is a man with multiple chronic conditions receiving care in multiple settings. His care would quickly deteriorate without a means for effective communication and the coordinated interaction of his care team.</w:t>
      </w:r>
    </w:p>
    <w:p w:rsidR="003D6AA1" w:rsidRDefault="006E1257" w:rsidP="003D6AA1">
      <w:pPr>
        <w:keepNext/>
        <w:spacing w:before="120" w:after="0" w:line="240" w:lineRule="auto"/>
      </w:pPr>
      <w:r>
        <w:rPr>
          <w:noProof/>
        </w:rPr>
        <w:drawing>
          <wp:inline distT="0" distB="0" distL="0" distR="0" wp14:anchorId="14D396AB" wp14:editId="428E33DD">
            <wp:extent cx="5943600" cy="5088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088255"/>
                    </a:xfrm>
                    <a:prstGeom prst="rect">
                      <a:avLst/>
                    </a:prstGeom>
                  </pic:spPr>
                </pic:pic>
              </a:graphicData>
            </a:graphic>
          </wp:inline>
        </w:drawing>
      </w:r>
    </w:p>
    <w:p w:rsidR="006E1257" w:rsidRPr="00CA2A2F" w:rsidRDefault="003D6AA1" w:rsidP="003D6AA1">
      <w:pPr>
        <w:pStyle w:val="Caption"/>
        <w:rPr>
          <w:rFonts w:cs="Arial"/>
        </w:rPr>
      </w:pPr>
      <w:r>
        <w:t xml:space="preserve">Figure </w:t>
      </w:r>
      <w:r w:rsidR="00EA2EB2">
        <w:fldChar w:fldCharType="begin"/>
      </w:r>
      <w:r w:rsidR="00EA2EB2">
        <w:instrText xml:space="preserve"> SEQ Figure \* ARABIC </w:instrText>
      </w:r>
      <w:r w:rsidR="00EA2EB2">
        <w:fldChar w:fldCharType="separate"/>
      </w:r>
      <w:r w:rsidR="001814FF">
        <w:rPr>
          <w:noProof/>
        </w:rPr>
        <w:t>2</w:t>
      </w:r>
      <w:r w:rsidR="00EA2EB2">
        <w:rPr>
          <w:noProof/>
        </w:rPr>
        <w:fldChar w:fldCharType="end"/>
      </w:r>
      <w:r>
        <w:t xml:space="preserve"> Adam's Treatment Options Negotiation</w:t>
      </w:r>
    </w:p>
    <w:p w:rsidR="004724D1" w:rsidRDefault="001F762E">
      <w:pPr>
        <w:pStyle w:val="Heading1"/>
        <w:numPr>
          <w:ilvl w:val="0"/>
          <w:numId w:val="82"/>
        </w:numPr>
        <w:rPr>
          <w:rFonts w:ascii="Arial" w:hAnsi="Arial" w:cs="Arial"/>
        </w:rPr>
        <w:pPrChange w:id="698" w:author="Jones, Emma" w:date="2015-01-08T16:51:00Z">
          <w:pPr>
            <w:pStyle w:val="Heading1"/>
            <w:numPr>
              <w:numId w:val="2"/>
            </w:numPr>
            <w:ind w:left="720" w:hanging="360"/>
          </w:pPr>
        </w:pPrChange>
      </w:pPr>
      <w:bookmarkStart w:id="699" w:name="_Toc383376611"/>
      <w:bookmarkStart w:id="700" w:name="_Toc374189080"/>
      <w:r>
        <w:rPr>
          <w:rFonts w:ascii="Arial" w:hAnsi="Arial" w:cs="Arial"/>
        </w:rPr>
        <w:t>Care Team Interaction Illustrations</w:t>
      </w:r>
      <w:bookmarkEnd w:id="699"/>
    </w:p>
    <w:p w:rsidR="00A2463A" w:rsidRDefault="00A2463A" w:rsidP="00A2463A">
      <w:r w:rsidRPr="00920C8A">
        <w:t>The composition of the care team is determined by jurisdictional, organizational, credentialing body</w:t>
      </w:r>
      <w:r>
        <w:t xml:space="preserve"> policies</w:t>
      </w:r>
      <w:r w:rsidRPr="00920C8A">
        <w:t xml:space="preserve">, </w:t>
      </w:r>
      <w:r>
        <w:t xml:space="preserve">and </w:t>
      </w:r>
      <w:r w:rsidRPr="00920C8A">
        <w:t>financing mechanism</w:t>
      </w:r>
      <w:r>
        <w:t>s. Further, it</w:t>
      </w:r>
      <w:r w:rsidRPr="00920C8A">
        <w:t xml:space="preserve"> </w:t>
      </w:r>
      <w:r>
        <w:t>may vary based on the patient’s</w:t>
      </w:r>
      <w:r w:rsidRPr="00920C8A">
        <w:t xml:space="preserve"> personal </w:t>
      </w:r>
      <w:r>
        <w:t xml:space="preserve">and/or family’s </w:t>
      </w:r>
      <w:r w:rsidRPr="00920C8A">
        <w:t>choice</w:t>
      </w:r>
      <w:r>
        <w:t xml:space="preserve"> (often within the constraints of the various policies and financing mechanisms)</w:t>
      </w:r>
      <w:r w:rsidRPr="00920C8A">
        <w:t>.</w:t>
      </w:r>
      <w:r>
        <w:t xml:space="preserve"> This section assumes the existence of a </w:t>
      </w:r>
      <w:r w:rsidR="00B16BAA">
        <w:t>c</w:t>
      </w:r>
      <w:r>
        <w:t xml:space="preserve">are </w:t>
      </w:r>
      <w:r w:rsidR="00B16BAA">
        <w:t>t</w:t>
      </w:r>
      <w:r>
        <w:t xml:space="preserve">eam with the goal of establishing the context of ongoing and incremental contributions to the </w:t>
      </w:r>
      <w:r w:rsidR="00B16BAA">
        <w:t>c</w:t>
      </w:r>
      <w:r>
        <w:t xml:space="preserve">are </w:t>
      </w:r>
      <w:r w:rsidR="00B16BAA">
        <w:t>p</w:t>
      </w:r>
      <w:r>
        <w:t xml:space="preserve">lan and associated care data. The patient and family are assumed to be part of the </w:t>
      </w:r>
      <w:r w:rsidR="00B16BAA">
        <w:t>c</w:t>
      </w:r>
      <w:r>
        <w:t xml:space="preserve">are </w:t>
      </w:r>
      <w:r w:rsidR="00B16BAA">
        <w:t>t</w:t>
      </w:r>
      <w:r>
        <w:t xml:space="preserve">eam. A key assumption is that all members of the </w:t>
      </w:r>
      <w:r w:rsidR="00B16BAA">
        <w:t>c</w:t>
      </w:r>
      <w:r>
        <w:t xml:space="preserve">are </w:t>
      </w:r>
      <w:r w:rsidR="00B16BAA">
        <w:t>t</w:t>
      </w:r>
      <w:r>
        <w:t xml:space="preserve">eam are aware of each other, have been authorized to access the care plan. It is also assumed that each member of the </w:t>
      </w:r>
      <w:r w:rsidR="00B16BAA">
        <w:t>c</w:t>
      </w:r>
      <w:r>
        <w:t xml:space="preserve">are </w:t>
      </w:r>
      <w:r w:rsidR="00B16BAA">
        <w:t>t</w:t>
      </w:r>
      <w:r>
        <w:t>eam is accessing the care plan and coordinating care through a system which implements a specification derived from the service functional model described in this document.</w:t>
      </w:r>
    </w:p>
    <w:p w:rsidR="00A2463A" w:rsidRDefault="00A2463A" w:rsidP="00A2463A">
      <w:r>
        <w:t xml:space="preserve">This section describes the context and pattern of collaboration and interaction paths rather than a fixed process. Coordination of care is framed from the perspective of dynamic evolution of care driven by ongoing evaluation of the patient’s health status and collaboration of the </w:t>
      </w:r>
      <w:r w:rsidR="00B16BAA">
        <w:t>d</w:t>
      </w:r>
      <w:r>
        <w:t xml:space="preserve">are </w:t>
      </w:r>
      <w:r w:rsidR="00B16BAA">
        <w:t>t</w:t>
      </w:r>
      <w:r>
        <w:t xml:space="preserve">eam. The </w:t>
      </w:r>
      <w:r w:rsidR="00B16BAA">
        <w:t>c</w:t>
      </w:r>
      <w:r>
        <w:t xml:space="preserve">are </w:t>
      </w:r>
      <w:r w:rsidR="00B16BAA">
        <w:t>t</w:t>
      </w:r>
      <w:r>
        <w:t xml:space="preserve">eam is assumed to have a shared awareness of the changing </w:t>
      </w:r>
      <w:r w:rsidR="00B16BAA">
        <w:t>c</w:t>
      </w:r>
      <w:r>
        <w:t xml:space="preserve">are </w:t>
      </w:r>
      <w:r w:rsidR="00B16BAA">
        <w:t>p</w:t>
      </w:r>
      <w:r>
        <w:t xml:space="preserve">lan which is automatically synchronized to all members as it is changed, so as to surface awareness for the need to reconcile and adjust care when new or conflicting information becomes available. Synchronization of the </w:t>
      </w:r>
      <w:r w:rsidR="00B16BAA">
        <w:t>c</w:t>
      </w:r>
      <w:r>
        <w:t xml:space="preserve">are </w:t>
      </w:r>
      <w:r w:rsidR="00B16BAA">
        <w:t>p</w:t>
      </w:r>
      <w:r>
        <w:t>lan eliminates gaps in information and breakdowns due to missing change updates, conflicting information, and incorporation of new findings. Synchronization can also expose</w:t>
      </w:r>
      <w:del w:id="701" w:author="Enrique Meneses" w:date="2015-02-03T07:57:00Z">
        <w:r w:rsidDel="002063F7">
          <w:delText>s</w:delText>
        </w:r>
      </w:del>
      <w:r>
        <w:t xml:space="preserve"> inconsistencies and helps resolve conflict between specialty views of the plan; helping determine the need for expert clinical reconciliation. It shares information across what previously </w:t>
      </w:r>
      <w:del w:id="702" w:author="Enrique Meneses" w:date="2015-02-03T07:42:00Z">
        <w:r w:rsidDel="001B76F8">
          <w:delText>has been isolated corners</w:delText>
        </w:r>
      </w:del>
      <w:ins w:id="703" w:author="Enrique Meneses" w:date="2015-02-03T07:42:00Z">
        <w:r w:rsidR="001B76F8">
          <w:t>have been isolated corners</w:t>
        </w:r>
      </w:ins>
      <w:r>
        <w:t xml:space="preserve"> of the care continuum.</w:t>
      </w:r>
    </w:p>
    <w:p w:rsidR="00A2463A" w:rsidRDefault="00A2463A" w:rsidP="00A2463A">
      <w:r>
        <w:t xml:space="preserve">The context of care team contribution starts with: Any </w:t>
      </w:r>
      <w:r w:rsidR="00B16BAA">
        <w:t>c</w:t>
      </w:r>
      <w:r>
        <w:t xml:space="preserve">are </w:t>
      </w:r>
      <w:r w:rsidR="00B16BAA">
        <w:t>t</w:t>
      </w:r>
      <w:r>
        <w:t>eam member can “say” anything pertinent at any time resulting in change updates to the shared/synchronized content and resulting in notification to other care team members who in turn can react to the changes. Contribution may result in changing structured elements of the plan, health concerns, health goals, care preferences, health risks, health barriers, or the status and documentation of care activities and interventions. Care team contribution is controlled by the dynamic ongoing negotiation of care team members who may accept, reject and propose alternatives. There are other controls to care team contributions based on organization business rules and policies which</w:t>
      </w:r>
      <w:r w:rsidR="00B16BAA">
        <w:t xml:space="preserve"> </w:t>
      </w:r>
      <w:r>
        <w:t>are out of the scope of this specification. This specification focuses on the roles of the</w:t>
      </w:r>
      <w:r w:rsidR="00B16BAA">
        <w:t xml:space="preserve"> </w:t>
      </w:r>
      <w:r>
        <w:t xml:space="preserve">team members, autonomous decision making, and interaction of individuals who are acting on shared and synchronized content. </w:t>
      </w:r>
    </w:p>
    <w:p w:rsidR="00A2463A" w:rsidRDefault="00A2463A" w:rsidP="00A2463A">
      <w:r>
        <w:rPr>
          <w:noProof/>
        </w:rPr>
        <w:drawing>
          <wp:inline distT="0" distB="0" distL="0" distR="0" wp14:anchorId="401BF4CC" wp14:editId="0B8B08E9">
            <wp:extent cx="5943600" cy="25895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589530"/>
                    </a:xfrm>
                    <a:prstGeom prst="rect">
                      <a:avLst/>
                    </a:prstGeom>
                  </pic:spPr>
                </pic:pic>
              </a:graphicData>
            </a:graphic>
          </wp:inline>
        </w:drawing>
      </w:r>
    </w:p>
    <w:p w:rsidR="00A2463A" w:rsidRDefault="00A2463A" w:rsidP="00A2463A">
      <w:pPr>
        <w:pStyle w:val="Caption"/>
      </w:pPr>
      <w:r>
        <w:t xml:space="preserve">Figure </w:t>
      </w:r>
      <w:r w:rsidR="00EA2EB2">
        <w:fldChar w:fldCharType="begin"/>
      </w:r>
      <w:r w:rsidR="00EA2EB2">
        <w:instrText xml:space="preserve"> SEQ Figure \* ARABIC </w:instrText>
      </w:r>
      <w:r w:rsidR="00EA2EB2">
        <w:fldChar w:fldCharType="separate"/>
      </w:r>
      <w:r w:rsidR="001814FF">
        <w:rPr>
          <w:noProof/>
        </w:rPr>
        <w:t>3</w:t>
      </w:r>
      <w:r w:rsidR="00EA2EB2">
        <w:rPr>
          <w:noProof/>
        </w:rPr>
        <w:fldChar w:fldCharType="end"/>
      </w:r>
      <w:r>
        <w:t xml:space="preserve"> - Care Plan Contribution </w:t>
      </w:r>
      <w:r w:rsidR="006E1257">
        <w:t>Concepts</w:t>
      </w:r>
    </w:p>
    <w:p w:rsidR="00A2463A" w:rsidRDefault="00A2463A" w:rsidP="00A2463A">
      <w:r>
        <w:t>Central to collaboration is the concept of negotiation. Care Team negotiation consist</w:t>
      </w:r>
      <w:ins w:id="704" w:author="Enrique Meneses" w:date="2015-02-03T07:57:00Z">
        <w:r w:rsidR="002063F7">
          <w:t>s</w:t>
        </w:r>
      </w:ins>
      <w:r>
        <w:t xml:space="preserve"> of an emergent and dynamic flow of interactions between two or more individuals as they inform each other, make requests, and make proposals. It also includes actions to accept, reject or counter the requests and proposals in order to reach agreement. </w:t>
      </w:r>
      <w:r w:rsidR="00AD7278">
        <w:t>It is expected that clinical decision support system agents will also participate in negotiation by proposing, informing and counter-proposing.</w:t>
      </w:r>
    </w:p>
    <w:p w:rsidR="00A2463A" w:rsidRDefault="00A2463A" w:rsidP="00A2463A">
      <w:pPr>
        <w:keepNext/>
      </w:pPr>
      <w:r>
        <w:rPr>
          <w:noProof/>
        </w:rPr>
        <w:drawing>
          <wp:inline distT="0" distB="0" distL="0" distR="0" wp14:anchorId="6FE17B1A" wp14:editId="383C97F2">
            <wp:extent cx="5943600" cy="3134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134995"/>
                    </a:xfrm>
                    <a:prstGeom prst="rect">
                      <a:avLst/>
                    </a:prstGeom>
                  </pic:spPr>
                </pic:pic>
              </a:graphicData>
            </a:graphic>
          </wp:inline>
        </w:drawing>
      </w:r>
    </w:p>
    <w:p w:rsidR="00A2463A" w:rsidRPr="00D63910" w:rsidRDefault="00A2463A" w:rsidP="00A2463A">
      <w:pPr>
        <w:pStyle w:val="Caption"/>
      </w:pPr>
      <w:r>
        <w:t xml:space="preserve">Figure </w:t>
      </w:r>
      <w:r w:rsidR="00EA2EB2">
        <w:fldChar w:fldCharType="begin"/>
      </w:r>
      <w:r w:rsidR="00EA2EB2">
        <w:instrText xml:space="preserve"> SEQ Figure \* ARABIC </w:instrText>
      </w:r>
      <w:r w:rsidR="00EA2EB2">
        <w:fldChar w:fldCharType="separate"/>
      </w:r>
      <w:r w:rsidR="001814FF">
        <w:rPr>
          <w:noProof/>
        </w:rPr>
        <w:t>4</w:t>
      </w:r>
      <w:r w:rsidR="00EA2EB2">
        <w:rPr>
          <w:noProof/>
        </w:rPr>
        <w:fldChar w:fldCharType="end"/>
      </w:r>
      <w:r>
        <w:t xml:space="preserve"> - </w:t>
      </w:r>
      <w:r w:rsidRPr="00813E88">
        <w:t xml:space="preserve">Care Team Negotiation </w:t>
      </w:r>
      <w:r w:rsidR="006E1257">
        <w:t>Concepts</w:t>
      </w:r>
    </w:p>
    <w:p w:rsidR="00A2463A" w:rsidRDefault="00A2463A" w:rsidP="00A2463A">
      <w:pPr>
        <w:keepNext/>
      </w:pPr>
      <w:r>
        <w:t xml:space="preserve">The diagram in figure </w:t>
      </w:r>
      <w:r w:rsidR="000B6D6D">
        <w:t>5</w:t>
      </w:r>
      <w:r>
        <w:t xml:space="preserve"> provides an organizing framework for coordination of care dynamic models. It may be viewed as a meta-model for coordination of care interaction and collaboration models. The organizing model establishes the relationships between Health Event, Care Management Activity, Care Collaboration and Shared Content.</w:t>
      </w:r>
    </w:p>
    <w:p w:rsidR="00A2463A" w:rsidRPr="00792B88" w:rsidRDefault="00A2463A" w:rsidP="00A2463A">
      <w:r>
        <w:rPr>
          <w:b/>
          <w:i/>
        </w:rPr>
        <w:t xml:space="preserve">Shared Content </w:t>
      </w:r>
      <w:r>
        <w:t xml:space="preserve">consists of the </w:t>
      </w:r>
      <w:r w:rsidR="00AF2647">
        <w:t>c</w:t>
      </w:r>
      <w:r>
        <w:t xml:space="preserve">are </w:t>
      </w:r>
      <w:r w:rsidR="00AF2647">
        <w:t>p</w:t>
      </w:r>
      <w:r>
        <w:t xml:space="preserve">lan and other associated information content. Shared content is synchronized among care team participants. The main idea is to support shared care team awareness and transparency of the patient’s care </w:t>
      </w:r>
      <w:r w:rsidR="00AF2647">
        <w:t xml:space="preserve">in order </w:t>
      </w:r>
      <w:r>
        <w:t xml:space="preserve">to eliminate gaps, redundancies and conflicts in the information and in the care process. Shared content is updated at various stages of interaction (including synchronization, harmonization, post negotiation) leading to self-organizing and reconciled systems. Shared content is incrementally </w:t>
      </w:r>
      <w:r w:rsidR="00AF2647">
        <w:t xml:space="preserve">created </w:t>
      </w:r>
      <w:r>
        <w:t>as a result of ongoing interactions.</w:t>
      </w:r>
    </w:p>
    <w:p w:rsidR="00A2463A" w:rsidRPr="00E075D8" w:rsidRDefault="00A2463A" w:rsidP="00A2463A">
      <w:pPr>
        <w:rPr>
          <w:b/>
          <w:i/>
        </w:rPr>
      </w:pPr>
      <w:r w:rsidRPr="00E87BFD">
        <w:rPr>
          <w:b/>
          <w:i/>
        </w:rPr>
        <w:t>A Health Event</w:t>
      </w:r>
      <w:r>
        <w:t xml:space="preserve"> is an occurrence of importance to the health of the patient. The event may result from</w:t>
      </w:r>
      <w:r w:rsidR="009E1AE0">
        <w:t xml:space="preserve"> a change in the patient’s physical, socio-economic status reported by the patient/fa</w:t>
      </w:r>
      <w:r w:rsidR="00691727">
        <w:t>m</w:t>
      </w:r>
      <w:r w:rsidR="009E1AE0">
        <w:t>ily, or</w:t>
      </w:r>
      <w:r>
        <w:t xml:space="preserve"> </w:t>
      </w:r>
      <w:r w:rsidR="009E1AE0">
        <w:t xml:space="preserve">change in information or </w:t>
      </w:r>
      <w:r>
        <w:t>knowledge</w:t>
      </w:r>
      <w:r w:rsidR="009E1AE0">
        <w:t xml:space="preserve"> resulted</w:t>
      </w:r>
      <w:r>
        <w:t xml:space="preserve"> </w:t>
      </w:r>
      <w:r w:rsidR="009E1AE0">
        <w:t xml:space="preserve">from care management activities or from care team collaboration and interactions, </w:t>
      </w:r>
      <w:r>
        <w:t>which is often or should be directly recorded</w:t>
      </w:r>
      <w:r w:rsidR="009E1AE0">
        <w:t>.</w:t>
      </w:r>
      <w:r>
        <w:t xml:space="preserve"> The event in turn may trigger new care management activities or new collaborations and interactions which in turn result in incremental updates to the shared content and context.</w:t>
      </w:r>
    </w:p>
    <w:p w:rsidR="00A2463A" w:rsidRPr="00F23B14" w:rsidRDefault="00A2463A" w:rsidP="00A2463A">
      <w:pPr>
        <w:rPr>
          <w:b/>
          <w:i/>
        </w:rPr>
      </w:pPr>
      <w:r>
        <w:rPr>
          <w:b/>
          <w:i/>
        </w:rPr>
        <w:t>A Care Management Activit</w:t>
      </w:r>
      <w:ins w:id="705" w:author="Enrique Meneses" w:date="2015-02-03T07:57:00Z">
        <w:r w:rsidR="002063F7">
          <w:rPr>
            <w:b/>
            <w:i/>
          </w:rPr>
          <w:t>y</w:t>
        </w:r>
      </w:ins>
      <w:del w:id="706" w:author="Enrique Meneses" w:date="2015-02-03T07:57:00Z">
        <w:r w:rsidDel="002063F7">
          <w:rPr>
            <w:b/>
            <w:i/>
          </w:rPr>
          <w:delText>ies</w:delText>
        </w:r>
      </w:del>
      <w:r>
        <w:rPr>
          <w:b/>
          <w:i/>
        </w:rPr>
        <w:t xml:space="preserve"> </w:t>
      </w:r>
      <w:r>
        <w:t>is the act of developing care strategies and</w:t>
      </w:r>
      <w:r w:rsidR="008E5E62">
        <w:t xml:space="preserve"> </w:t>
      </w:r>
      <w:r>
        <w:t>the performance of tasks (which includes investigations, interventions</w:t>
      </w:r>
      <w:r w:rsidRPr="009B26C8">
        <w:t xml:space="preserve"> </w:t>
      </w:r>
      <w:r>
        <w:t xml:space="preserve">and evaluations) in support of patient’s care by one or more care team members. Care management activities are indicated in the </w:t>
      </w:r>
      <w:r w:rsidR="009305A7">
        <w:t>plan</w:t>
      </w:r>
      <w:r>
        <w:t>.</w:t>
      </w:r>
    </w:p>
    <w:p w:rsidR="00A2463A" w:rsidRPr="00F23B14" w:rsidRDefault="00A2463A" w:rsidP="00A2463A">
      <w:pPr>
        <w:rPr>
          <w:b/>
          <w:i/>
        </w:rPr>
      </w:pPr>
      <w:r w:rsidRPr="00E87BFD">
        <w:rPr>
          <w:b/>
          <w:i/>
        </w:rPr>
        <w:t>Care Team Collaboration</w:t>
      </w:r>
      <w:r>
        <w:rPr>
          <w:b/>
          <w:i/>
        </w:rPr>
        <w:t xml:space="preserve"> </w:t>
      </w:r>
      <w:r>
        <w:t>emerges during the evolution of care team evaluation, decision making and autonomous direction within the constraints of professional standards, policies, business rules, care team working agreements and social contracts.</w:t>
      </w:r>
    </w:p>
    <w:p w:rsidR="00A2463A" w:rsidRPr="009C7DD7" w:rsidRDefault="00A2463A" w:rsidP="00A2463A">
      <w:r w:rsidRPr="00E87BFD">
        <w:rPr>
          <w:b/>
          <w:i/>
        </w:rPr>
        <w:t>Business rules and policies</w:t>
      </w:r>
      <w:r>
        <w:t xml:space="preserve"> are out of the scope of this specification. The meta-model simply acknowledges their existence and their relationship as a constraint in guiding care management activities and care team collaboration. Coordination of care systems would make available their model content and context to support decision making based on business rules and organization policies. The model content corresponds to the input and outputs defined in the capabilities defined in this document and the model detailed in the HL7 Care Plan DAM.</w:t>
      </w:r>
    </w:p>
    <w:p w:rsidR="00A2463A" w:rsidRDefault="00A2463A" w:rsidP="00A2463A">
      <w:pPr>
        <w:keepNext/>
      </w:pPr>
      <w:r>
        <w:rPr>
          <w:noProof/>
        </w:rPr>
        <w:drawing>
          <wp:inline distT="0" distB="0" distL="0" distR="0" wp14:anchorId="079DF05D" wp14:editId="511AE445">
            <wp:extent cx="5943600" cy="386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863340"/>
                    </a:xfrm>
                    <a:prstGeom prst="rect">
                      <a:avLst/>
                    </a:prstGeom>
                  </pic:spPr>
                </pic:pic>
              </a:graphicData>
            </a:graphic>
          </wp:inline>
        </w:drawing>
      </w:r>
    </w:p>
    <w:p w:rsidR="00A2463A" w:rsidRDefault="00A2463A" w:rsidP="00A2463A">
      <w:pPr>
        <w:pStyle w:val="Caption"/>
      </w:pPr>
      <w:r>
        <w:t xml:space="preserve">Figure </w:t>
      </w:r>
      <w:r w:rsidR="00EA2EB2">
        <w:fldChar w:fldCharType="begin"/>
      </w:r>
      <w:r w:rsidR="00EA2EB2">
        <w:instrText xml:space="preserve"> SEQ Figure \* ARABIC </w:instrText>
      </w:r>
      <w:r w:rsidR="00EA2EB2">
        <w:fldChar w:fldCharType="separate"/>
      </w:r>
      <w:r w:rsidR="001814FF">
        <w:rPr>
          <w:noProof/>
        </w:rPr>
        <w:t>5</w:t>
      </w:r>
      <w:r w:rsidR="00EA2EB2">
        <w:rPr>
          <w:noProof/>
        </w:rPr>
        <w:fldChar w:fldCharType="end"/>
      </w:r>
      <w:r>
        <w:t xml:space="preserve"> - Organizing Framework for Coordination of Care Interaction Models</w:t>
      </w:r>
    </w:p>
    <w:p w:rsidR="00A2463A" w:rsidRDefault="00A2463A" w:rsidP="00A2463A">
      <w:pPr>
        <w:spacing w:after="0" w:line="240" w:lineRule="auto"/>
      </w:pPr>
    </w:p>
    <w:p w:rsidR="00A2463A" w:rsidRPr="00E752FD" w:rsidRDefault="00A2463A" w:rsidP="00A2463A">
      <w:pPr>
        <w:spacing w:after="0" w:line="240" w:lineRule="auto"/>
      </w:pPr>
      <w:r w:rsidRPr="00B35AA0">
        <w:t xml:space="preserve">A view of the dynamic, ongoing and emergent </w:t>
      </w:r>
      <w:r w:rsidR="00747188" w:rsidRPr="00D11F05">
        <w:t>c</w:t>
      </w:r>
      <w:r w:rsidRPr="001006D8">
        <w:t>a</w:t>
      </w:r>
      <w:r w:rsidRPr="00E752FD">
        <w:t xml:space="preserve">re </w:t>
      </w:r>
      <w:r w:rsidR="00747188" w:rsidRPr="00E752FD">
        <w:t>t</w:t>
      </w:r>
      <w:r w:rsidRPr="00E752FD">
        <w:t xml:space="preserve">eam </w:t>
      </w:r>
      <w:r w:rsidR="00747188" w:rsidRPr="00E752FD">
        <w:t>contribution based on a shared care p</w:t>
      </w:r>
      <w:r w:rsidRPr="00E752FD">
        <w:t>lan may look as follows:</w:t>
      </w:r>
    </w:p>
    <w:p w:rsidR="00A2463A" w:rsidRPr="00E752FD" w:rsidRDefault="00A2463A" w:rsidP="00A2463A">
      <w:pPr>
        <w:spacing w:after="0" w:line="240" w:lineRule="auto"/>
      </w:pPr>
    </w:p>
    <w:p w:rsidR="00A2463A" w:rsidRPr="00B35AA0" w:rsidRDefault="00747188" w:rsidP="000352FC">
      <w:pPr>
        <w:pStyle w:val="ListParagraph"/>
        <w:numPr>
          <w:ilvl w:val="0"/>
          <w:numId w:val="24"/>
        </w:numPr>
        <w:spacing w:after="0" w:line="240" w:lineRule="auto"/>
        <w:rPr>
          <w:sz w:val="20"/>
          <w:szCs w:val="20"/>
          <w:rPrChange w:id="707" w:author="Enrique Meneses" w:date="2015-02-03T12:46:00Z">
            <w:rPr/>
          </w:rPrChange>
        </w:rPr>
      </w:pPr>
      <w:r w:rsidRPr="00B35AA0">
        <w:rPr>
          <w:sz w:val="20"/>
          <w:szCs w:val="20"/>
          <w:rPrChange w:id="708" w:author="Enrique Meneses" w:date="2015-02-03T12:46:00Z">
            <w:rPr/>
          </w:rPrChange>
        </w:rPr>
        <w:t>A care t</w:t>
      </w:r>
      <w:r w:rsidR="00A2463A" w:rsidRPr="00B35AA0">
        <w:rPr>
          <w:sz w:val="20"/>
          <w:szCs w:val="20"/>
          <w:rPrChange w:id="709" w:author="Enrique Meneses" w:date="2015-02-03T12:46:00Z">
            <w:rPr/>
          </w:rPrChange>
        </w:rPr>
        <w:t xml:space="preserve">eam member looks up </w:t>
      </w:r>
      <w:r w:rsidRPr="00B35AA0">
        <w:rPr>
          <w:sz w:val="20"/>
          <w:szCs w:val="20"/>
          <w:rPrChange w:id="710" w:author="Enrique Meneses" w:date="2015-02-03T12:46:00Z">
            <w:rPr/>
          </w:rPrChange>
        </w:rPr>
        <w:t>an existing p</w:t>
      </w:r>
      <w:r w:rsidR="00A2463A" w:rsidRPr="00B35AA0">
        <w:rPr>
          <w:sz w:val="20"/>
          <w:szCs w:val="20"/>
          <w:rPrChange w:id="711" w:author="Enrique Meneses" w:date="2015-02-03T12:46:00Z">
            <w:rPr/>
          </w:rPrChange>
        </w:rPr>
        <w:t>lan</w:t>
      </w:r>
    </w:p>
    <w:p w:rsidR="00A2463A" w:rsidRPr="00B35AA0" w:rsidRDefault="00A2463A" w:rsidP="000352FC">
      <w:pPr>
        <w:pStyle w:val="ListParagraph"/>
        <w:numPr>
          <w:ilvl w:val="1"/>
          <w:numId w:val="24"/>
        </w:numPr>
        <w:spacing w:after="0" w:line="240" w:lineRule="auto"/>
        <w:rPr>
          <w:sz w:val="20"/>
          <w:szCs w:val="20"/>
          <w:rPrChange w:id="712" w:author="Enrique Meneses" w:date="2015-02-03T12:46:00Z">
            <w:rPr/>
          </w:rPrChange>
        </w:rPr>
      </w:pPr>
      <w:r w:rsidRPr="00B35AA0">
        <w:rPr>
          <w:sz w:val="20"/>
          <w:szCs w:val="20"/>
          <w:rPrChange w:id="713" w:author="Enrique Meneses" w:date="2015-02-03T12:46:00Z">
            <w:rPr/>
          </w:rPrChange>
        </w:rPr>
        <w:t>A plan may be created if none exists or its existence is not known</w:t>
      </w:r>
    </w:p>
    <w:p w:rsidR="00A2463A" w:rsidRPr="00B35AA0" w:rsidRDefault="00747188" w:rsidP="000352FC">
      <w:pPr>
        <w:pStyle w:val="ListParagraph"/>
        <w:numPr>
          <w:ilvl w:val="0"/>
          <w:numId w:val="24"/>
        </w:numPr>
        <w:spacing w:after="0" w:line="240" w:lineRule="auto"/>
        <w:rPr>
          <w:sz w:val="20"/>
          <w:szCs w:val="20"/>
          <w:rPrChange w:id="714" w:author="Enrique Meneses" w:date="2015-02-03T12:46:00Z">
            <w:rPr/>
          </w:rPrChange>
        </w:rPr>
      </w:pPr>
      <w:r w:rsidRPr="00B35AA0">
        <w:rPr>
          <w:sz w:val="20"/>
          <w:szCs w:val="20"/>
          <w:rPrChange w:id="715" w:author="Enrique Meneses" w:date="2015-02-03T12:46:00Z">
            <w:rPr/>
          </w:rPrChange>
        </w:rPr>
        <w:t>The plan changes based on the care t</w:t>
      </w:r>
      <w:r w:rsidR="00A2463A" w:rsidRPr="00B35AA0">
        <w:rPr>
          <w:sz w:val="20"/>
          <w:szCs w:val="20"/>
          <w:rPrChange w:id="716" w:author="Enrique Meneses" w:date="2015-02-03T12:46:00Z">
            <w:rPr/>
          </w:rPrChange>
        </w:rPr>
        <w:t>eam member’s assessment with the patient</w:t>
      </w:r>
    </w:p>
    <w:p w:rsidR="00A2463A" w:rsidRPr="00B35AA0" w:rsidRDefault="00747188" w:rsidP="000352FC">
      <w:pPr>
        <w:pStyle w:val="ListParagraph"/>
        <w:numPr>
          <w:ilvl w:val="1"/>
          <w:numId w:val="24"/>
        </w:numPr>
        <w:spacing w:after="0" w:line="240" w:lineRule="auto"/>
        <w:rPr>
          <w:sz w:val="20"/>
          <w:szCs w:val="20"/>
          <w:rPrChange w:id="717" w:author="Enrique Meneses" w:date="2015-02-03T12:46:00Z">
            <w:rPr/>
          </w:rPrChange>
        </w:rPr>
      </w:pPr>
      <w:r w:rsidRPr="00B35AA0">
        <w:rPr>
          <w:sz w:val="20"/>
          <w:szCs w:val="20"/>
          <w:rPrChange w:id="718" w:author="Enrique Meneses" w:date="2015-02-03T12:46:00Z">
            <w:rPr/>
          </w:rPrChange>
        </w:rPr>
        <w:t>Health goals, care preferences, health concerns, health risks, care barriers, care a</w:t>
      </w:r>
      <w:r w:rsidR="00A2463A" w:rsidRPr="00B35AA0">
        <w:rPr>
          <w:sz w:val="20"/>
          <w:szCs w:val="20"/>
          <w:rPrChange w:id="719" w:author="Enrique Meneses" w:date="2015-02-03T12:46:00Z">
            <w:rPr/>
          </w:rPrChange>
        </w:rPr>
        <w:t>ctivities an</w:t>
      </w:r>
      <w:r w:rsidRPr="00B35AA0">
        <w:rPr>
          <w:sz w:val="20"/>
          <w:szCs w:val="20"/>
          <w:rPrChange w:id="720" w:author="Enrique Meneses" w:date="2015-02-03T12:46:00Z">
            <w:rPr/>
          </w:rPrChange>
        </w:rPr>
        <w:t>d i</w:t>
      </w:r>
      <w:r w:rsidR="00A2463A" w:rsidRPr="00B35AA0">
        <w:rPr>
          <w:sz w:val="20"/>
          <w:szCs w:val="20"/>
          <w:rPrChange w:id="721" w:author="Enrique Meneses" w:date="2015-02-03T12:46:00Z">
            <w:rPr/>
          </w:rPrChange>
        </w:rPr>
        <w:t>nterventions are assessed, validated, added, changed or removed.</w:t>
      </w:r>
    </w:p>
    <w:p w:rsidR="00A2463A" w:rsidRPr="00B35AA0" w:rsidRDefault="00747188" w:rsidP="000352FC">
      <w:pPr>
        <w:pStyle w:val="ListParagraph"/>
        <w:numPr>
          <w:ilvl w:val="0"/>
          <w:numId w:val="24"/>
        </w:numPr>
        <w:spacing w:after="0" w:line="240" w:lineRule="auto"/>
        <w:rPr>
          <w:sz w:val="20"/>
          <w:szCs w:val="20"/>
          <w:rPrChange w:id="722" w:author="Enrique Meneses" w:date="2015-02-03T12:46:00Z">
            <w:rPr/>
          </w:rPrChange>
        </w:rPr>
      </w:pPr>
      <w:r w:rsidRPr="00B35AA0">
        <w:rPr>
          <w:sz w:val="20"/>
          <w:szCs w:val="20"/>
          <w:rPrChange w:id="723" w:author="Enrique Meneses" w:date="2015-02-03T12:46:00Z">
            <w:rPr/>
          </w:rPrChange>
        </w:rPr>
        <w:t>The p</w:t>
      </w:r>
      <w:r w:rsidR="00A2463A" w:rsidRPr="00B35AA0">
        <w:rPr>
          <w:sz w:val="20"/>
          <w:szCs w:val="20"/>
          <w:rPrChange w:id="724" w:author="Enrique Meneses" w:date="2015-02-03T12:46:00Z">
            <w:rPr/>
          </w:rPrChange>
        </w:rPr>
        <w:t>lan leads to a cycle of intervention, outcomes and review</w:t>
      </w:r>
    </w:p>
    <w:p w:rsidR="00A2463A" w:rsidRPr="00B35AA0" w:rsidRDefault="00A2463A" w:rsidP="000352FC">
      <w:pPr>
        <w:pStyle w:val="ListParagraph"/>
        <w:numPr>
          <w:ilvl w:val="0"/>
          <w:numId w:val="24"/>
        </w:numPr>
        <w:spacing w:after="0" w:line="240" w:lineRule="auto"/>
        <w:rPr>
          <w:sz w:val="20"/>
          <w:szCs w:val="20"/>
          <w:rPrChange w:id="725" w:author="Enrique Meneses" w:date="2015-02-03T12:46:00Z">
            <w:rPr/>
          </w:rPrChange>
        </w:rPr>
      </w:pPr>
      <w:r w:rsidRPr="00B35AA0">
        <w:rPr>
          <w:sz w:val="20"/>
          <w:szCs w:val="20"/>
          <w:rPrChange w:id="726" w:author="Enrique Meneses" w:date="2015-02-03T12:46:00Z">
            <w:rPr/>
          </w:rPrChange>
        </w:rPr>
        <w:t>The patient may be referred to a specialist or other health and</w:t>
      </w:r>
      <w:r w:rsidR="00747188" w:rsidRPr="00B35AA0">
        <w:rPr>
          <w:sz w:val="20"/>
          <w:szCs w:val="20"/>
          <w:rPrChange w:id="727" w:author="Enrique Meneses" w:date="2015-02-03T12:46:00Z">
            <w:rPr/>
          </w:rPrChange>
        </w:rPr>
        <w:t xml:space="preserve"> </w:t>
      </w:r>
      <w:r w:rsidRPr="00B35AA0">
        <w:rPr>
          <w:sz w:val="20"/>
          <w:szCs w:val="20"/>
          <w:rPrChange w:id="728" w:author="Enrique Meneses" w:date="2015-02-03T12:46:00Z">
            <w:rPr/>
          </w:rPrChange>
        </w:rPr>
        <w:t>social services providers</w:t>
      </w:r>
    </w:p>
    <w:p w:rsidR="00A2463A" w:rsidRPr="00B35AA0" w:rsidRDefault="00747188" w:rsidP="000352FC">
      <w:pPr>
        <w:pStyle w:val="ListParagraph"/>
        <w:numPr>
          <w:ilvl w:val="1"/>
          <w:numId w:val="24"/>
        </w:numPr>
        <w:spacing w:after="0" w:line="240" w:lineRule="auto"/>
        <w:rPr>
          <w:sz w:val="20"/>
          <w:szCs w:val="20"/>
          <w:rPrChange w:id="729" w:author="Enrique Meneses" w:date="2015-02-03T12:46:00Z">
            <w:rPr/>
          </w:rPrChange>
        </w:rPr>
      </w:pPr>
      <w:r w:rsidRPr="00B35AA0">
        <w:rPr>
          <w:sz w:val="20"/>
          <w:szCs w:val="20"/>
          <w:rPrChange w:id="730" w:author="Enrique Meneses" w:date="2015-02-03T12:46:00Z">
            <w:rPr/>
          </w:rPrChange>
        </w:rPr>
        <w:t>The care t</w:t>
      </w:r>
      <w:r w:rsidR="00A2463A" w:rsidRPr="00B35AA0">
        <w:rPr>
          <w:sz w:val="20"/>
          <w:szCs w:val="20"/>
          <w:rPrChange w:id="731" w:author="Enrique Meneses" w:date="2015-02-03T12:46:00Z">
            <w:rPr/>
          </w:rPrChange>
        </w:rPr>
        <w:t>eam member requests participation from the specialist or other provide</w:t>
      </w:r>
      <w:r w:rsidRPr="00B35AA0">
        <w:rPr>
          <w:sz w:val="20"/>
          <w:szCs w:val="20"/>
          <w:rPrChange w:id="732" w:author="Enrique Meneses" w:date="2015-02-03T12:46:00Z">
            <w:rPr/>
          </w:rPrChange>
        </w:rPr>
        <w:t>rs and subsequently shares the p</w:t>
      </w:r>
      <w:r w:rsidR="00A2463A" w:rsidRPr="00B35AA0">
        <w:rPr>
          <w:sz w:val="20"/>
          <w:szCs w:val="20"/>
          <w:rPrChange w:id="733" w:author="Enrique Meneses" w:date="2015-02-03T12:46:00Z">
            <w:rPr/>
          </w:rPrChange>
        </w:rPr>
        <w:t>lan</w:t>
      </w:r>
    </w:p>
    <w:p w:rsidR="00A2463A" w:rsidRPr="00B35AA0" w:rsidRDefault="00A2463A" w:rsidP="000352FC">
      <w:pPr>
        <w:pStyle w:val="ListParagraph"/>
        <w:numPr>
          <w:ilvl w:val="0"/>
          <w:numId w:val="24"/>
        </w:numPr>
        <w:spacing w:after="0" w:line="240" w:lineRule="auto"/>
        <w:rPr>
          <w:sz w:val="20"/>
          <w:szCs w:val="20"/>
          <w:rPrChange w:id="734" w:author="Enrique Meneses" w:date="2015-02-03T12:46:00Z">
            <w:rPr/>
          </w:rPrChange>
        </w:rPr>
      </w:pPr>
      <w:r w:rsidRPr="00B35AA0">
        <w:rPr>
          <w:sz w:val="20"/>
          <w:szCs w:val="20"/>
          <w:rPrChange w:id="735" w:author="Enrique Meneses" w:date="2015-02-03T12:46:00Z">
            <w:rPr/>
          </w:rPrChange>
        </w:rPr>
        <w:t>As the patient transitions to the specialist or other health provider care settings the care event steps can be repeated with the acto</w:t>
      </w:r>
      <w:r w:rsidR="00747188" w:rsidRPr="00B35AA0">
        <w:rPr>
          <w:sz w:val="20"/>
          <w:szCs w:val="20"/>
          <w:rPrChange w:id="736" w:author="Enrique Meneses" w:date="2015-02-03T12:46:00Z">
            <w:rPr/>
          </w:rPrChange>
        </w:rPr>
        <w:t>rs represented by the generic “c</w:t>
      </w:r>
      <w:r w:rsidRPr="00B35AA0">
        <w:rPr>
          <w:sz w:val="20"/>
          <w:szCs w:val="20"/>
          <w:rPrChange w:id="737" w:author="Enrique Meneses" w:date="2015-02-03T12:46:00Z">
            <w:rPr/>
          </w:rPrChange>
        </w:rPr>
        <w:t xml:space="preserve">are </w:t>
      </w:r>
      <w:r w:rsidR="00747188" w:rsidRPr="00B35AA0">
        <w:rPr>
          <w:sz w:val="20"/>
          <w:szCs w:val="20"/>
          <w:rPrChange w:id="738" w:author="Enrique Meneses" w:date="2015-02-03T12:46:00Z">
            <w:rPr/>
          </w:rPrChange>
        </w:rPr>
        <w:t>t</w:t>
      </w:r>
      <w:r w:rsidRPr="00B35AA0">
        <w:rPr>
          <w:sz w:val="20"/>
          <w:szCs w:val="20"/>
          <w:rPrChange w:id="739" w:author="Enrique Meneses" w:date="2015-02-03T12:46:00Z">
            <w:rPr/>
          </w:rPrChange>
        </w:rPr>
        <w:t>eam member”</w:t>
      </w:r>
    </w:p>
    <w:p w:rsidR="00A2463A" w:rsidRPr="00B35AA0" w:rsidRDefault="00A2463A" w:rsidP="000352FC">
      <w:pPr>
        <w:pStyle w:val="ListParagraph"/>
        <w:numPr>
          <w:ilvl w:val="0"/>
          <w:numId w:val="24"/>
        </w:numPr>
        <w:spacing w:after="0" w:line="240" w:lineRule="auto"/>
        <w:rPr>
          <w:sz w:val="20"/>
          <w:szCs w:val="20"/>
          <w:rPrChange w:id="740" w:author="Enrique Meneses" w:date="2015-02-03T12:46:00Z">
            <w:rPr/>
          </w:rPrChange>
        </w:rPr>
      </w:pPr>
      <w:r w:rsidRPr="00B35AA0">
        <w:rPr>
          <w:sz w:val="20"/>
          <w:szCs w:val="20"/>
          <w:rPrChange w:id="741" w:author="Enrique Meneses" w:date="2015-02-03T12:46:00Z">
            <w:rPr/>
          </w:rPrChange>
        </w:rPr>
        <w:t>Communication</w:t>
      </w:r>
      <w:r w:rsidR="00747188" w:rsidRPr="00B35AA0">
        <w:rPr>
          <w:sz w:val="20"/>
          <w:szCs w:val="20"/>
          <w:rPrChange w:id="742" w:author="Enrique Meneses" w:date="2015-02-03T12:46:00Z">
            <w:rPr/>
          </w:rPrChange>
        </w:rPr>
        <w:t xml:space="preserve"> may occur at any time between care t</w:t>
      </w:r>
      <w:r w:rsidRPr="00B35AA0">
        <w:rPr>
          <w:sz w:val="20"/>
          <w:szCs w:val="20"/>
          <w:rPrChange w:id="743" w:author="Enrique Meneses" w:date="2015-02-03T12:46:00Z">
            <w:rPr/>
          </w:rPrChange>
        </w:rPr>
        <w:t xml:space="preserve">eam members as they react to synchronized </w:t>
      </w:r>
      <w:r w:rsidR="00747188" w:rsidRPr="00B35AA0">
        <w:rPr>
          <w:sz w:val="20"/>
          <w:szCs w:val="20"/>
          <w:rPrChange w:id="744" w:author="Enrique Meneses" w:date="2015-02-03T12:46:00Z">
            <w:rPr/>
          </w:rPrChange>
        </w:rPr>
        <w:t xml:space="preserve">content </w:t>
      </w:r>
      <w:r w:rsidRPr="00B35AA0">
        <w:rPr>
          <w:sz w:val="20"/>
          <w:szCs w:val="20"/>
          <w:rPrChange w:id="745" w:author="Enrique Meneses" w:date="2015-02-03T12:46:00Z">
            <w:rPr/>
          </w:rPrChange>
        </w:rPr>
        <w:t>change updates.</w:t>
      </w:r>
    </w:p>
    <w:p w:rsidR="000B6D6D" w:rsidRDefault="000B6D6D" w:rsidP="000B6D6D">
      <w:pPr>
        <w:spacing w:after="0" w:line="240" w:lineRule="auto"/>
      </w:pPr>
    </w:p>
    <w:p w:rsidR="00A2463A" w:rsidRDefault="00A2463A" w:rsidP="00A2463A">
      <w:pPr>
        <w:keepNext/>
        <w:spacing w:after="0" w:line="240" w:lineRule="auto"/>
      </w:pPr>
      <w:r>
        <w:rPr>
          <w:noProof/>
        </w:rPr>
        <w:drawing>
          <wp:inline distT="0" distB="0" distL="0" distR="0" wp14:anchorId="0FB405A8" wp14:editId="0849C8AA">
            <wp:extent cx="5943600" cy="271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712720"/>
                    </a:xfrm>
                    <a:prstGeom prst="rect">
                      <a:avLst/>
                    </a:prstGeom>
                  </pic:spPr>
                </pic:pic>
              </a:graphicData>
            </a:graphic>
          </wp:inline>
        </w:drawing>
      </w:r>
    </w:p>
    <w:p w:rsidR="00A2463A" w:rsidRDefault="00A2463A" w:rsidP="00A2463A">
      <w:pPr>
        <w:pStyle w:val="Caption"/>
      </w:pPr>
      <w:r>
        <w:t xml:space="preserve">Figure </w:t>
      </w:r>
      <w:r w:rsidR="00EA2EB2">
        <w:fldChar w:fldCharType="begin"/>
      </w:r>
      <w:r w:rsidR="00EA2EB2">
        <w:instrText xml:space="preserve"> SEQ Figure \* ARABIC </w:instrText>
      </w:r>
      <w:r w:rsidR="00EA2EB2">
        <w:fldChar w:fldCharType="separate"/>
      </w:r>
      <w:r w:rsidR="001814FF">
        <w:rPr>
          <w:noProof/>
        </w:rPr>
        <w:t>6</w:t>
      </w:r>
      <w:r w:rsidR="00EA2EB2">
        <w:rPr>
          <w:noProof/>
        </w:rPr>
        <w:fldChar w:fldCharType="end"/>
      </w:r>
      <w:r>
        <w:t xml:space="preserve"> – Ongoing Care Team Contribution and Sharing of Care Plan</w:t>
      </w:r>
    </w:p>
    <w:p w:rsidR="00A2463A" w:rsidRPr="00913A9D" w:rsidRDefault="00A2463A" w:rsidP="00A2463A"/>
    <w:p w:rsidR="004724D1" w:rsidRPr="004724D1" w:rsidRDefault="004724D1" w:rsidP="004724D1"/>
    <w:p w:rsidR="008969D8" w:rsidRDefault="008969D8">
      <w:pPr>
        <w:pStyle w:val="Heading1"/>
        <w:numPr>
          <w:ilvl w:val="0"/>
          <w:numId w:val="82"/>
        </w:numPr>
        <w:rPr>
          <w:ins w:id="746" w:author="Jones, Emma" w:date="2015-01-08T15:27:00Z"/>
          <w:rFonts w:ascii="Arial" w:hAnsi="Arial" w:cs="Arial"/>
        </w:rPr>
        <w:pPrChange w:id="747" w:author="Jones, Emma" w:date="2015-01-08T16:51:00Z">
          <w:pPr>
            <w:pStyle w:val="Heading1"/>
            <w:numPr>
              <w:numId w:val="2"/>
            </w:numPr>
            <w:ind w:left="720" w:hanging="360"/>
          </w:pPr>
        </w:pPrChange>
      </w:pPr>
      <w:bookmarkStart w:id="748" w:name="_Toc383376612"/>
      <w:r>
        <w:rPr>
          <w:rFonts w:ascii="Arial" w:hAnsi="Arial" w:cs="Arial"/>
        </w:rPr>
        <w:t>Service Functional Model</w:t>
      </w:r>
      <w:bookmarkEnd w:id="700"/>
      <w:bookmarkEnd w:id="748"/>
    </w:p>
    <w:p w:rsidR="003118C6" w:rsidRDefault="007B4937" w:rsidP="003118C6">
      <w:pPr>
        <w:pStyle w:val="Heading2"/>
        <w:rPr>
          <w:ins w:id="749" w:author="Jones, Emma" w:date="2015-01-08T15:27:00Z"/>
        </w:rPr>
      </w:pPr>
      <w:ins w:id="750" w:author="Jones, Emma" w:date="2015-01-08T15:28:00Z">
        <w:r>
          <w:t>5</w:t>
        </w:r>
        <w:r w:rsidR="003118C6">
          <w:t xml:space="preserve">.1 </w:t>
        </w:r>
      </w:ins>
      <w:ins w:id="751" w:author="Jones, Emma" w:date="2015-01-08T15:27:00Z">
        <w:r w:rsidR="003118C6">
          <w:t xml:space="preserve">Coordination of Care </w:t>
        </w:r>
      </w:ins>
      <w:ins w:id="752" w:author="Jones, Emma" w:date="2015-01-08T15:28:00Z">
        <w:r w:rsidR="003118C6">
          <w:t>Service Functional Model</w:t>
        </w:r>
      </w:ins>
    </w:p>
    <w:p w:rsidR="003118C6" w:rsidRPr="003118C6" w:rsidRDefault="003118C6">
      <w:pPr>
        <w:pPrChange w:id="753" w:author="Jones, Emma" w:date="2015-01-08T15:27:00Z">
          <w:pPr>
            <w:pStyle w:val="Heading1"/>
            <w:numPr>
              <w:numId w:val="2"/>
            </w:numPr>
            <w:ind w:left="720" w:hanging="360"/>
          </w:pPr>
        </w:pPrChange>
      </w:pPr>
    </w:p>
    <w:p w:rsidR="00E50DED" w:rsidRPr="00B35AA0" w:rsidRDefault="00E50DED" w:rsidP="00E50DED">
      <w:pPr>
        <w:rPr>
          <w:rPrChange w:id="754" w:author="Enrique Meneses" w:date="2015-02-03T12:46:00Z">
            <w:rPr>
              <w:sz w:val="22"/>
              <w:szCs w:val="22"/>
            </w:rPr>
          </w:rPrChange>
        </w:rPr>
      </w:pPr>
      <w:r w:rsidRPr="00B35AA0">
        <w:rPr>
          <w:rPrChange w:id="755" w:author="Enrique Meneses" w:date="2015-02-03T12:46:00Z">
            <w:rPr>
              <w:sz w:val="22"/>
              <w:szCs w:val="22"/>
            </w:rPr>
          </w:rPrChange>
        </w:rPr>
        <w:t xml:space="preserve">The “Coordination of Care” Service Functional Model (SFM) specifies discrete functions or capabilities required for the development of electronic systems which support coordination of care by a collaborating care team. The functional capabilities represent discrete steps in dynamic coordination of care interactions. They may be used in different combinations to help orchestrate the care coordination in collaborative care environments. An important aspect of coordination of care interactions is that they are non-deterministic in nature; interaction emerges and evolves based on expert or autonomous decision making of the care team. </w:t>
      </w:r>
    </w:p>
    <w:p w:rsidR="00E50DED" w:rsidRPr="00B35AA0" w:rsidRDefault="00E50DED" w:rsidP="00E50DED">
      <w:pPr>
        <w:rPr>
          <w:rPrChange w:id="756" w:author="Enrique Meneses" w:date="2015-02-03T12:46:00Z">
            <w:rPr>
              <w:sz w:val="22"/>
              <w:szCs w:val="22"/>
            </w:rPr>
          </w:rPrChange>
        </w:rPr>
      </w:pPr>
      <w:r w:rsidRPr="00B35AA0">
        <w:rPr>
          <w:rPrChange w:id="757" w:author="Enrique Meneses" w:date="2015-02-03T12:46:00Z">
            <w:rPr>
              <w:sz w:val="22"/>
              <w:szCs w:val="22"/>
            </w:rPr>
          </w:rPrChange>
        </w:rPr>
        <w:t xml:space="preserve"> The capabilities are described in terms of business level pre-conditions, inputs, outputs, exception conditions and post-conditions. The inputs and outputs will have representations mainly as patient care information model classes but sometimes the specification will indicate service centric concepts such as acknowledgements of requests. The pre-conditions, post-conditions and exceptions will only be indicated when significant to the domain (e.g. technical level exceptions, pre-conditions and post-conditions will not be elaborated).</w:t>
      </w:r>
    </w:p>
    <w:p w:rsidR="00E50DED" w:rsidRDefault="00E50DED" w:rsidP="00E50DED">
      <w:pPr>
        <w:rPr>
          <w:sz w:val="22"/>
          <w:szCs w:val="22"/>
        </w:rPr>
      </w:pPr>
    </w:p>
    <w:p w:rsidR="00E50DED" w:rsidRDefault="00E50DED" w:rsidP="00E50DED">
      <w:pPr>
        <w:keepNext/>
      </w:pPr>
      <w:r>
        <w:rPr>
          <w:noProof/>
        </w:rPr>
        <w:drawing>
          <wp:inline distT="0" distB="0" distL="0" distR="0" wp14:anchorId="1EE08516" wp14:editId="265E5C02">
            <wp:extent cx="5745480" cy="18821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45480" cy="1882140"/>
                    </a:xfrm>
                    <a:prstGeom prst="rect">
                      <a:avLst/>
                    </a:prstGeom>
                  </pic:spPr>
                </pic:pic>
              </a:graphicData>
            </a:graphic>
          </wp:inline>
        </w:drawing>
      </w:r>
    </w:p>
    <w:p w:rsidR="00E50DED" w:rsidRDefault="00E50DED" w:rsidP="00E50DED">
      <w:pPr>
        <w:pStyle w:val="Caption"/>
        <w:rPr>
          <w:sz w:val="22"/>
          <w:szCs w:val="22"/>
        </w:rPr>
      </w:pPr>
      <w:r>
        <w:t xml:space="preserve">Figure </w:t>
      </w:r>
      <w:r w:rsidR="00EA2EB2">
        <w:fldChar w:fldCharType="begin"/>
      </w:r>
      <w:r w:rsidR="00EA2EB2">
        <w:instrText xml:space="preserve"> SEQ Figure \* ARABIC </w:instrText>
      </w:r>
      <w:r w:rsidR="00EA2EB2">
        <w:fldChar w:fldCharType="separate"/>
      </w:r>
      <w:r w:rsidR="001814FF">
        <w:rPr>
          <w:noProof/>
        </w:rPr>
        <w:t>7</w:t>
      </w:r>
      <w:r w:rsidR="00EA2EB2">
        <w:rPr>
          <w:noProof/>
        </w:rPr>
        <w:fldChar w:fldCharType="end"/>
      </w:r>
      <w:r>
        <w:t xml:space="preserve"> - Structure of a Capability</w:t>
      </w:r>
    </w:p>
    <w:p w:rsidR="00E50DED" w:rsidRPr="0075234D" w:rsidRDefault="00E50DED" w:rsidP="00E50DED">
      <w:pPr>
        <w:spacing w:after="0" w:line="240" w:lineRule="auto"/>
        <w:rPr>
          <w:sz w:val="22"/>
          <w:szCs w:val="22"/>
        </w:rPr>
      </w:pPr>
    </w:p>
    <w:tbl>
      <w:tblPr>
        <w:tblStyle w:val="LightShading-Accent5"/>
        <w:tblW w:w="0" w:type="auto"/>
        <w:tblLook w:val="04A0" w:firstRow="1" w:lastRow="0" w:firstColumn="1" w:lastColumn="0" w:noHBand="0" w:noVBand="1"/>
      </w:tblPr>
      <w:tblGrid>
        <w:gridCol w:w="1296"/>
        <w:gridCol w:w="8280"/>
      </w:tblGrid>
      <w:tr w:rsidR="00E50DED" w:rsidTr="0097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E50DED" w:rsidRDefault="00E50DED" w:rsidP="0097206A">
            <w:pPr>
              <w:spacing w:after="0" w:line="240" w:lineRule="auto"/>
            </w:pPr>
            <w:r>
              <w:rPr>
                <w:noProof/>
              </w:rPr>
              <w:drawing>
                <wp:inline distT="0" distB="0" distL="0" distR="0" wp14:anchorId="0CFC895A" wp14:editId="4F2E0641">
                  <wp:extent cx="678180" cy="678180"/>
                  <wp:effectExtent l="0" t="0" r="7620" b="7620"/>
                  <wp:docPr id="19" name="Picture 19" descr="C:\Users\Enrique Meneses\AppData\Local\Microsoft\Windows\Temporary Internet Files\Content.IE5\ERJN7ZZZ\MC900441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rique Meneses\AppData\Local\Microsoft\Windows\Temporary Internet Files\Content.IE5\ERJN7ZZZ\MC90044131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1753" cy="681753"/>
                          </a:xfrm>
                          <a:prstGeom prst="rect">
                            <a:avLst/>
                          </a:prstGeom>
                          <a:noFill/>
                          <a:ln>
                            <a:noFill/>
                          </a:ln>
                        </pic:spPr>
                      </pic:pic>
                    </a:graphicData>
                  </a:graphic>
                </wp:inline>
              </w:drawing>
            </w:r>
          </w:p>
        </w:tc>
        <w:tc>
          <w:tcPr>
            <w:tcW w:w="8478" w:type="dxa"/>
          </w:tcPr>
          <w:p w:rsidR="00E50DED" w:rsidRPr="006F3156" w:rsidRDefault="00E50DED" w:rsidP="0097206A">
            <w:pPr>
              <w:cnfStyle w:val="100000000000" w:firstRow="1" w:lastRow="0" w:firstColumn="0" w:lastColumn="0" w:oddVBand="0" w:evenVBand="0" w:oddHBand="0" w:evenHBand="0" w:firstRowFirstColumn="0" w:firstRowLastColumn="0" w:lastRowFirstColumn="0" w:lastRowLastColumn="0"/>
              <w:rPr>
                <w:b w:val="0"/>
              </w:rPr>
            </w:pPr>
            <w:r>
              <w:rPr>
                <w:b w:val="0"/>
              </w:rPr>
              <w:t xml:space="preserve">A functional capability as described in this document does not represent </w:t>
            </w:r>
            <w:r w:rsidRPr="006F3156">
              <w:rPr>
                <w:b w:val="0"/>
              </w:rPr>
              <w:t>a software function implementation. The future technical specificatio</w:t>
            </w:r>
            <w:r>
              <w:rPr>
                <w:b w:val="0"/>
              </w:rPr>
              <w:t>n which will be derived from this</w:t>
            </w:r>
            <w:r w:rsidRPr="006F3156">
              <w:rPr>
                <w:b w:val="0"/>
              </w:rPr>
              <w:t xml:space="preserve"> </w:t>
            </w:r>
            <w:r>
              <w:rPr>
                <w:b w:val="0"/>
              </w:rPr>
              <w:t>SFM</w:t>
            </w:r>
            <w:r w:rsidRPr="006F3156">
              <w:rPr>
                <w:b w:val="0"/>
              </w:rPr>
              <w:t xml:space="preserve"> will provide a technology platform binding </w:t>
            </w:r>
            <w:r>
              <w:rPr>
                <w:b w:val="0"/>
              </w:rPr>
              <w:t>which supports</w:t>
            </w:r>
            <w:r w:rsidRPr="006F3156">
              <w:rPr>
                <w:b w:val="0"/>
              </w:rPr>
              <w:t xml:space="preserve"> </w:t>
            </w:r>
            <w:r>
              <w:rPr>
                <w:b w:val="0"/>
              </w:rPr>
              <w:t xml:space="preserve">interoperable </w:t>
            </w:r>
            <w:r w:rsidRPr="006F3156">
              <w:rPr>
                <w:b w:val="0"/>
              </w:rPr>
              <w:t>software implementation</w:t>
            </w:r>
            <w:r>
              <w:rPr>
                <w:b w:val="0"/>
              </w:rPr>
              <w:t>s</w:t>
            </w:r>
            <w:r w:rsidRPr="006F3156">
              <w:rPr>
                <w:b w:val="0"/>
              </w:rPr>
              <w:t>.</w:t>
            </w:r>
          </w:p>
        </w:tc>
      </w:tr>
    </w:tbl>
    <w:p w:rsidR="00E50DED" w:rsidRDefault="00E50DED" w:rsidP="00E50DED">
      <w:pPr>
        <w:rPr>
          <w:sz w:val="22"/>
          <w:szCs w:val="22"/>
        </w:rPr>
      </w:pPr>
    </w:p>
    <w:p w:rsidR="00E50DED" w:rsidRDefault="007B4937" w:rsidP="00E50DED">
      <w:pPr>
        <w:pStyle w:val="Heading4"/>
      </w:pPr>
      <w:ins w:id="758" w:author="Jones, Emma" w:date="2015-01-08T16:51:00Z">
        <w:r>
          <w:t>5</w:t>
        </w:r>
      </w:ins>
      <w:ins w:id="759" w:author="Jones, Emma" w:date="2015-01-08T15:25:00Z">
        <w:r w:rsidR="003118C6">
          <w:t>.1</w:t>
        </w:r>
      </w:ins>
      <w:ins w:id="760" w:author="Jones, Emma" w:date="2015-01-08T15:29:00Z">
        <w:r w:rsidR="003118C6">
          <w:t xml:space="preserve">.1 </w:t>
        </w:r>
      </w:ins>
      <w:r w:rsidR="00E50DED">
        <w:t>Governance, Policies and Business Rules</w:t>
      </w:r>
    </w:p>
    <w:p w:rsidR="00E50DED" w:rsidRPr="00B35AA0" w:rsidRDefault="00E50DED" w:rsidP="00E50DED">
      <w:pPr>
        <w:rPr>
          <w:rPrChange w:id="761" w:author="Enrique Meneses" w:date="2015-02-03T12:47:00Z">
            <w:rPr>
              <w:sz w:val="22"/>
              <w:szCs w:val="22"/>
            </w:rPr>
          </w:rPrChange>
        </w:rPr>
      </w:pPr>
      <w:r w:rsidRPr="00B35AA0">
        <w:rPr>
          <w:rPrChange w:id="762" w:author="Enrique Meneses" w:date="2015-02-03T12:47:00Z">
            <w:rPr>
              <w:sz w:val="22"/>
              <w:szCs w:val="22"/>
            </w:rPr>
          </w:rPrChange>
        </w:rPr>
        <w:t>The functional capabilities do not dictate a model for governance, policy or application of specific business rules as these may vary by country and organization. Governance, policies and business rules are a level of constraint which is expected to be applied at the implementation level of a technical specification.</w:t>
      </w:r>
    </w:p>
    <w:p w:rsidR="00E50DED" w:rsidRDefault="00E50DED" w:rsidP="00E50DED">
      <w:pPr>
        <w:rPr>
          <w:sz w:val="22"/>
          <w:szCs w:val="22"/>
        </w:rPr>
      </w:pPr>
    </w:p>
    <w:p w:rsidR="00E50DED" w:rsidRDefault="007B4937" w:rsidP="00E50DED">
      <w:pPr>
        <w:pStyle w:val="Heading4"/>
      </w:pPr>
      <w:ins w:id="763" w:author="Jones, Emma" w:date="2015-01-08T16:51:00Z">
        <w:r>
          <w:t>5</w:t>
        </w:r>
      </w:ins>
      <w:ins w:id="764" w:author="Jones, Emma" w:date="2015-01-08T15:25:00Z">
        <w:r w:rsidR="003118C6">
          <w:t>.1.2</w:t>
        </w:r>
      </w:ins>
      <w:ins w:id="765" w:author="Jones, Emma" w:date="2015-01-08T15:43:00Z">
        <w:r w:rsidR="000E7A42">
          <w:t xml:space="preserve"> </w:t>
        </w:r>
      </w:ins>
      <w:r w:rsidR="00E50DED">
        <w:t>Perspective</w:t>
      </w:r>
    </w:p>
    <w:p w:rsidR="00E50DED" w:rsidRPr="00B35AA0" w:rsidRDefault="00E50DED" w:rsidP="00E50DED">
      <w:pPr>
        <w:rPr>
          <w:rPrChange w:id="766" w:author="Enrique Meneses" w:date="2015-02-03T12:47:00Z">
            <w:rPr>
              <w:sz w:val="22"/>
              <w:szCs w:val="22"/>
            </w:rPr>
          </w:rPrChange>
        </w:rPr>
      </w:pPr>
      <w:r w:rsidRPr="00B35AA0">
        <w:rPr>
          <w:rPrChange w:id="767" w:author="Enrique Meneses" w:date="2015-02-03T12:47:00Z">
            <w:rPr>
              <w:sz w:val="22"/>
              <w:szCs w:val="22"/>
            </w:rPr>
          </w:rPrChange>
        </w:rPr>
        <w:t>The perspective taken in the specification of the functional capabilities is grounded in the following concepts:</w:t>
      </w:r>
    </w:p>
    <w:p w:rsidR="00E50DED" w:rsidRPr="00B35AA0" w:rsidRDefault="00E50DED" w:rsidP="000352FC">
      <w:pPr>
        <w:pStyle w:val="ListParagraph"/>
        <w:numPr>
          <w:ilvl w:val="0"/>
          <w:numId w:val="20"/>
        </w:numPr>
        <w:spacing w:line="276" w:lineRule="auto"/>
        <w:ind w:left="360"/>
        <w:rPr>
          <w:sz w:val="20"/>
          <w:szCs w:val="20"/>
          <w:rPrChange w:id="768" w:author="Enrique Meneses" w:date="2015-02-03T12:47:00Z">
            <w:rPr>
              <w:szCs w:val="22"/>
            </w:rPr>
          </w:rPrChange>
        </w:rPr>
      </w:pPr>
      <w:r w:rsidRPr="00B35AA0">
        <w:rPr>
          <w:sz w:val="20"/>
          <w:szCs w:val="20"/>
          <w:rPrChange w:id="769" w:author="Enrique Meneses" w:date="2015-02-03T12:47:00Z">
            <w:rPr>
              <w:szCs w:val="22"/>
            </w:rPr>
          </w:rPrChange>
        </w:rPr>
        <w:t>Coordination of care is a collaborative activity of care teams (which includes the Patient)</w:t>
      </w:r>
    </w:p>
    <w:p w:rsidR="00E50DED" w:rsidRPr="00B35AA0" w:rsidRDefault="00E50DED" w:rsidP="000352FC">
      <w:pPr>
        <w:pStyle w:val="ListParagraph"/>
        <w:numPr>
          <w:ilvl w:val="0"/>
          <w:numId w:val="20"/>
        </w:numPr>
        <w:spacing w:line="276" w:lineRule="auto"/>
        <w:ind w:left="360"/>
        <w:rPr>
          <w:sz w:val="20"/>
          <w:szCs w:val="20"/>
          <w:rPrChange w:id="770" w:author="Enrique Meneses" w:date="2015-02-03T12:47:00Z">
            <w:rPr>
              <w:szCs w:val="22"/>
            </w:rPr>
          </w:rPrChange>
        </w:rPr>
      </w:pPr>
      <w:r w:rsidRPr="00B35AA0">
        <w:rPr>
          <w:sz w:val="20"/>
          <w:szCs w:val="20"/>
          <w:rPrChange w:id="771" w:author="Enrique Meneses" w:date="2015-02-03T12:47:00Z">
            <w:rPr>
              <w:szCs w:val="22"/>
            </w:rPr>
          </w:rPrChange>
        </w:rPr>
        <w:t>Coordination of care spans organizational boundaries and settings (including the home)</w:t>
      </w:r>
    </w:p>
    <w:p w:rsidR="00E50DED" w:rsidRPr="00B35AA0" w:rsidRDefault="00E50DED" w:rsidP="000352FC">
      <w:pPr>
        <w:pStyle w:val="ListParagraph"/>
        <w:numPr>
          <w:ilvl w:val="0"/>
          <w:numId w:val="20"/>
        </w:numPr>
        <w:spacing w:line="276" w:lineRule="auto"/>
        <w:ind w:left="360"/>
        <w:rPr>
          <w:sz w:val="20"/>
          <w:szCs w:val="20"/>
          <w:rPrChange w:id="772" w:author="Enrique Meneses" w:date="2015-02-03T12:47:00Z">
            <w:rPr>
              <w:szCs w:val="22"/>
            </w:rPr>
          </w:rPrChange>
        </w:rPr>
      </w:pPr>
      <w:r w:rsidRPr="00B35AA0">
        <w:rPr>
          <w:sz w:val="20"/>
          <w:szCs w:val="20"/>
          <w:rPrChange w:id="773" w:author="Enrique Meneses" w:date="2015-02-03T12:47:00Z">
            <w:rPr>
              <w:szCs w:val="22"/>
            </w:rPr>
          </w:rPrChange>
        </w:rPr>
        <w:t xml:space="preserve">Explicit awareness of the identity of the </w:t>
      </w:r>
      <w:r w:rsidRPr="00B35AA0">
        <w:rPr>
          <w:i/>
          <w:sz w:val="20"/>
          <w:szCs w:val="20"/>
          <w:rPrChange w:id="774" w:author="Enrique Meneses" w:date="2015-02-03T12:47:00Z">
            <w:rPr>
              <w:i/>
              <w:szCs w:val="22"/>
            </w:rPr>
          </w:rPrChange>
        </w:rPr>
        <w:t>care team</w:t>
      </w:r>
      <w:r w:rsidRPr="00B35AA0">
        <w:rPr>
          <w:sz w:val="20"/>
          <w:szCs w:val="20"/>
          <w:rPrChange w:id="775" w:author="Enrique Meneses" w:date="2015-02-03T12:47:00Z">
            <w:rPr>
              <w:szCs w:val="22"/>
            </w:rPr>
          </w:rPrChange>
        </w:rPr>
        <w:t xml:space="preserve"> is a requirement for:</w:t>
      </w:r>
    </w:p>
    <w:p w:rsidR="00E50DED" w:rsidRPr="00B35AA0" w:rsidRDefault="00E50DED" w:rsidP="000352FC">
      <w:pPr>
        <w:pStyle w:val="ListParagraph"/>
        <w:numPr>
          <w:ilvl w:val="1"/>
          <w:numId w:val="20"/>
        </w:numPr>
        <w:spacing w:line="276" w:lineRule="auto"/>
        <w:ind w:left="1080"/>
        <w:rPr>
          <w:sz w:val="20"/>
          <w:szCs w:val="20"/>
          <w:rPrChange w:id="776" w:author="Enrique Meneses" w:date="2015-02-03T12:47:00Z">
            <w:rPr>
              <w:szCs w:val="22"/>
            </w:rPr>
          </w:rPrChange>
        </w:rPr>
      </w:pPr>
      <w:r w:rsidRPr="00B35AA0">
        <w:rPr>
          <w:sz w:val="20"/>
          <w:szCs w:val="20"/>
          <w:rPrChange w:id="777" w:author="Enrique Meneses" w:date="2015-02-03T12:47:00Z">
            <w:rPr>
              <w:szCs w:val="22"/>
            </w:rPr>
          </w:rPrChange>
        </w:rPr>
        <w:t>Determining which individuals require information to prevent misunderstanding and communication gaps.</w:t>
      </w:r>
    </w:p>
    <w:p w:rsidR="00E50DED" w:rsidRPr="00B35AA0" w:rsidRDefault="00E50DED" w:rsidP="000352FC">
      <w:pPr>
        <w:pStyle w:val="ListParagraph"/>
        <w:numPr>
          <w:ilvl w:val="1"/>
          <w:numId w:val="20"/>
        </w:numPr>
        <w:spacing w:line="276" w:lineRule="auto"/>
        <w:ind w:left="1080"/>
        <w:rPr>
          <w:sz w:val="20"/>
          <w:szCs w:val="20"/>
          <w:rPrChange w:id="778" w:author="Enrique Meneses" w:date="2015-02-03T12:47:00Z">
            <w:rPr>
              <w:szCs w:val="22"/>
            </w:rPr>
          </w:rPrChange>
        </w:rPr>
      </w:pPr>
      <w:r w:rsidRPr="00B35AA0">
        <w:rPr>
          <w:sz w:val="20"/>
          <w:szCs w:val="20"/>
          <w:rPrChange w:id="779" w:author="Enrique Meneses" w:date="2015-02-03T12:47:00Z">
            <w:rPr>
              <w:szCs w:val="22"/>
            </w:rPr>
          </w:rPrChange>
        </w:rPr>
        <w:t>Supporting follow up, feedback, communication.</w:t>
      </w:r>
    </w:p>
    <w:p w:rsidR="00E50DED" w:rsidRPr="00B35AA0" w:rsidRDefault="00E50DED" w:rsidP="000352FC">
      <w:pPr>
        <w:pStyle w:val="ListParagraph"/>
        <w:numPr>
          <w:ilvl w:val="1"/>
          <w:numId w:val="20"/>
        </w:numPr>
        <w:spacing w:line="276" w:lineRule="auto"/>
        <w:ind w:left="1080"/>
        <w:rPr>
          <w:sz w:val="20"/>
          <w:szCs w:val="20"/>
          <w:rPrChange w:id="780" w:author="Enrique Meneses" w:date="2015-02-03T12:47:00Z">
            <w:rPr>
              <w:szCs w:val="22"/>
            </w:rPr>
          </w:rPrChange>
        </w:rPr>
      </w:pPr>
      <w:r w:rsidRPr="00B35AA0">
        <w:rPr>
          <w:sz w:val="20"/>
          <w:szCs w:val="20"/>
          <w:rPrChange w:id="781" w:author="Enrique Meneses" w:date="2015-02-03T12:47:00Z">
            <w:rPr>
              <w:szCs w:val="22"/>
            </w:rPr>
          </w:rPrChange>
        </w:rPr>
        <w:t>Supporting shared understanding of the patient’s care plan and communication of change</w:t>
      </w:r>
      <w:ins w:id="782" w:author="Enrique Meneses" w:date="2015-02-03T07:58:00Z">
        <w:r w:rsidR="00F84351" w:rsidRPr="00B35AA0">
          <w:rPr>
            <w:sz w:val="20"/>
            <w:szCs w:val="20"/>
            <w:rPrChange w:id="783" w:author="Enrique Meneses" w:date="2015-02-03T12:47:00Z">
              <w:rPr>
                <w:szCs w:val="22"/>
              </w:rPr>
            </w:rPrChange>
          </w:rPr>
          <w:t>s and</w:t>
        </w:r>
      </w:ins>
      <w:del w:id="784" w:author="Enrique Meneses" w:date="2015-02-03T07:58:00Z">
        <w:r w:rsidRPr="00B35AA0" w:rsidDel="00F84351">
          <w:rPr>
            <w:sz w:val="20"/>
            <w:szCs w:val="20"/>
            <w:rPrChange w:id="785" w:author="Enrique Meneses" w:date="2015-02-03T12:47:00Z">
              <w:rPr>
                <w:szCs w:val="22"/>
              </w:rPr>
            </w:rPrChange>
          </w:rPr>
          <w:delText xml:space="preserve"> </w:delText>
        </w:r>
      </w:del>
      <w:r w:rsidRPr="00B35AA0">
        <w:rPr>
          <w:sz w:val="20"/>
          <w:szCs w:val="20"/>
          <w:rPrChange w:id="786" w:author="Enrique Meneses" w:date="2015-02-03T12:47:00Z">
            <w:rPr>
              <w:szCs w:val="22"/>
            </w:rPr>
          </w:rPrChange>
        </w:rPr>
        <w:t>updates regarding health goals, care preferences, health concerns, health risks, care barriers, and supporting activities and interventions.</w:t>
      </w:r>
    </w:p>
    <w:p w:rsidR="00E50DED" w:rsidRPr="00B35AA0" w:rsidRDefault="00E50DED" w:rsidP="00E50DED">
      <w:pPr>
        <w:pStyle w:val="ListParagraph"/>
        <w:spacing w:line="276" w:lineRule="auto"/>
        <w:ind w:left="1080"/>
        <w:rPr>
          <w:sz w:val="20"/>
          <w:szCs w:val="20"/>
          <w:rPrChange w:id="787" w:author="Enrique Meneses" w:date="2015-02-03T12:47:00Z">
            <w:rPr>
              <w:szCs w:val="22"/>
            </w:rPr>
          </w:rPrChange>
        </w:rPr>
      </w:pPr>
    </w:p>
    <w:p w:rsidR="00E50DED" w:rsidRPr="00B35AA0" w:rsidRDefault="00E50DED" w:rsidP="000352FC">
      <w:pPr>
        <w:pStyle w:val="ListParagraph"/>
        <w:numPr>
          <w:ilvl w:val="0"/>
          <w:numId w:val="20"/>
        </w:numPr>
        <w:spacing w:line="276" w:lineRule="auto"/>
        <w:ind w:left="360"/>
        <w:rPr>
          <w:sz w:val="20"/>
          <w:szCs w:val="20"/>
          <w:rPrChange w:id="788" w:author="Enrique Meneses" w:date="2015-02-03T12:47:00Z">
            <w:rPr>
              <w:szCs w:val="22"/>
            </w:rPr>
          </w:rPrChange>
        </w:rPr>
      </w:pPr>
      <w:r w:rsidRPr="00B35AA0">
        <w:rPr>
          <w:sz w:val="20"/>
          <w:szCs w:val="20"/>
          <w:rPrChange w:id="789" w:author="Enrique Meneses" w:date="2015-02-03T12:47:00Z">
            <w:rPr>
              <w:szCs w:val="22"/>
            </w:rPr>
          </w:rPrChange>
        </w:rPr>
        <w:t>Care teams acting on a shared and synchronized care plan facilitate non-conflicting and harmonized health goals, care preferences, health concerns, health risks, care barriers and supporting activities and interventions.</w:t>
      </w:r>
    </w:p>
    <w:p w:rsidR="00E50DED" w:rsidRPr="00B35AA0" w:rsidRDefault="00E50DED" w:rsidP="00E50DED">
      <w:pPr>
        <w:pStyle w:val="ListParagraph"/>
        <w:spacing w:line="276" w:lineRule="auto"/>
        <w:ind w:left="360"/>
        <w:rPr>
          <w:sz w:val="20"/>
          <w:szCs w:val="20"/>
          <w:rPrChange w:id="790" w:author="Enrique Meneses" w:date="2015-02-03T12:47:00Z">
            <w:rPr>
              <w:szCs w:val="22"/>
            </w:rPr>
          </w:rPrChange>
        </w:rPr>
      </w:pPr>
    </w:p>
    <w:p w:rsidR="00E50DED" w:rsidRPr="00B35AA0" w:rsidRDefault="00E50DED" w:rsidP="000352FC">
      <w:pPr>
        <w:pStyle w:val="ListParagraph"/>
        <w:numPr>
          <w:ilvl w:val="0"/>
          <w:numId w:val="20"/>
        </w:numPr>
        <w:spacing w:line="276" w:lineRule="auto"/>
        <w:ind w:left="360"/>
        <w:rPr>
          <w:sz w:val="20"/>
          <w:szCs w:val="20"/>
          <w:rPrChange w:id="791" w:author="Enrique Meneses" w:date="2015-02-03T12:47:00Z">
            <w:rPr>
              <w:szCs w:val="22"/>
            </w:rPr>
          </w:rPrChange>
        </w:rPr>
      </w:pPr>
      <w:r w:rsidRPr="00B35AA0">
        <w:rPr>
          <w:sz w:val="20"/>
          <w:szCs w:val="20"/>
          <w:rPrChange w:id="792" w:author="Enrique Meneses" w:date="2015-02-03T12:47:00Z">
            <w:rPr>
              <w:szCs w:val="22"/>
            </w:rPr>
          </w:rPrChange>
        </w:rPr>
        <w:t>The care plan and related clinical content changes based on dynamic contributions over time by a multidisciplinary care team. Information is out of date the moment it is exchanged and therefore supporting care team awareness of changes in a timely manner is crucial in improving care planning and delivery.</w:t>
      </w:r>
    </w:p>
    <w:p w:rsidR="00E50DED" w:rsidRPr="00B35AA0" w:rsidRDefault="00E50DED" w:rsidP="00E50DED"/>
    <w:p w:rsidR="00E50DED" w:rsidRPr="00B35AA0" w:rsidRDefault="00E50DED" w:rsidP="000352FC">
      <w:pPr>
        <w:pStyle w:val="ListParagraph"/>
        <w:numPr>
          <w:ilvl w:val="0"/>
          <w:numId w:val="20"/>
        </w:numPr>
        <w:spacing w:line="276" w:lineRule="auto"/>
        <w:ind w:left="360"/>
        <w:rPr>
          <w:sz w:val="20"/>
          <w:szCs w:val="20"/>
          <w:rPrChange w:id="793" w:author="Enrique Meneses" w:date="2015-02-03T12:47:00Z">
            <w:rPr>
              <w:szCs w:val="22"/>
            </w:rPr>
          </w:rPrChange>
        </w:rPr>
      </w:pPr>
      <w:r w:rsidRPr="00B35AA0">
        <w:rPr>
          <w:sz w:val="20"/>
          <w:szCs w:val="20"/>
          <w:rPrChange w:id="794" w:author="Enrique Meneses" w:date="2015-02-03T12:47:00Z">
            <w:rPr>
              <w:szCs w:val="22"/>
            </w:rPr>
          </w:rPrChange>
        </w:rPr>
        <w:t xml:space="preserve">A shared and synchronized </w:t>
      </w:r>
      <w:r w:rsidRPr="00B35AA0">
        <w:rPr>
          <w:i/>
          <w:sz w:val="20"/>
          <w:szCs w:val="20"/>
          <w:rPrChange w:id="795" w:author="Enrique Meneses" w:date="2015-02-03T12:47:00Z">
            <w:rPr>
              <w:i/>
              <w:szCs w:val="22"/>
            </w:rPr>
          </w:rPrChange>
        </w:rPr>
        <w:t>care plan</w:t>
      </w:r>
      <w:r w:rsidRPr="00B35AA0">
        <w:rPr>
          <w:sz w:val="20"/>
          <w:szCs w:val="20"/>
          <w:rPrChange w:id="796" w:author="Enrique Meneses" w:date="2015-02-03T12:47:00Z">
            <w:rPr>
              <w:szCs w:val="22"/>
            </w:rPr>
          </w:rPrChange>
        </w:rPr>
        <w:t xml:space="preserve"> evolves based on on-going care team interactions</w:t>
      </w:r>
    </w:p>
    <w:p w:rsidR="00E50DED" w:rsidRPr="00B35AA0" w:rsidRDefault="00E50DED" w:rsidP="000352FC">
      <w:pPr>
        <w:pStyle w:val="ListParagraph"/>
        <w:numPr>
          <w:ilvl w:val="1"/>
          <w:numId w:val="20"/>
        </w:numPr>
        <w:spacing w:line="276" w:lineRule="auto"/>
        <w:ind w:left="1080"/>
        <w:rPr>
          <w:sz w:val="20"/>
          <w:szCs w:val="20"/>
          <w:rPrChange w:id="797" w:author="Enrique Meneses" w:date="2015-02-03T12:47:00Z">
            <w:rPr>
              <w:szCs w:val="22"/>
            </w:rPr>
          </w:rPrChange>
        </w:rPr>
      </w:pPr>
      <w:r w:rsidRPr="00B35AA0">
        <w:rPr>
          <w:sz w:val="20"/>
          <w:szCs w:val="20"/>
          <w:rPrChange w:id="798" w:author="Enrique Meneses" w:date="2015-02-03T12:47:00Z">
            <w:rPr>
              <w:szCs w:val="22"/>
            </w:rPr>
          </w:rPrChange>
        </w:rPr>
        <w:t>Information for new health goals, care preferences, health concerns, health risks, care barriers and supporting activities and interventions is pushed to the care team as a result of new interactions (on a need to know basis which respects organizational rule and policies)</w:t>
      </w:r>
    </w:p>
    <w:p w:rsidR="00E50DED" w:rsidRPr="00B35AA0" w:rsidRDefault="00E50DED" w:rsidP="000352FC">
      <w:pPr>
        <w:pStyle w:val="ListParagraph"/>
        <w:numPr>
          <w:ilvl w:val="1"/>
          <w:numId w:val="20"/>
        </w:numPr>
        <w:spacing w:line="276" w:lineRule="auto"/>
        <w:ind w:left="1080"/>
        <w:rPr>
          <w:sz w:val="20"/>
          <w:szCs w:val="20"/>
          <w:rPrChange w:id="799" w:author="Enrique Meneses" w:date="2015-02-03T12:47:00Z">
            <w:rPr>
              <w:szCs w:val="22"/>
            </w:rPr>
          </w:rPrChange>
        </w:rPr>
      </w:pPr>
      <w:r w:rsidRPr="00B35AA0">
        <w:rPr>
          <w:sz w:val="20"/>
          <w:szCs w:val="20"/>
          <w:rPrChange w:id="800" w:author="Enrique Meneses" w:date="2015-02-03T12:47:00Z">
            <w:rPr>
              <w:szCs w:val="22"/>
            </w:rPr>
          </w:rPrChange>
        </w:rPr>
        <w:t xml:space="preserve">Harmonization or reconciliation occurs during interactions since the </w:t>
      </w:r>
      <w:r w:rsidRPr="00B35AA0">
        <w:rPr>
          <w:i/>
          <w:sz w:val="20"/>
          <w:szCs w:val="20"/>
          <w:rPrChange w:id="801" w:author="Enrique Meneses" w:date="2015-02-03T12:47:00Z">
            <w:rPr>
              <w:i/>
              <w:szCs w:val="22"/>
            </w:rPr>
          </w:rPrChange>
        </w:rPr>
        <w:t>care team</w:t>
      </w:r>
      <w:r w:rsidRPr="00B35AA0">
        <w:rPr>
          <w:sz w:val="20"/>
          <w:szCs w:val="20"/>
          <w:rPrChange w:id="802" w:author="Enrique Meneses" w:date="2015-02-03T12:47:00Z">
            <w:rPr>
              <w:szCs w:val="22"/>
            </w:rPr>
          </w:rPrChange>
        </w:rPr>
        <w:t xml:space="preserve"> has a shared awareness of the </w:t>
      </w:r>
      <w:r w:rsidRPr="00B35AA0">
        <w:rPr>
          <w:i/>
          <w:sz w:val="20"/>
          <w:szCs w:val="20"/>
          <w:rPrChange w:id="803" w:author="Enrique Meneses" w:date="2015-02-03T12:47:00Z">
            <w:rPr>
              <w:i/>
              <w:szCs w:val="22"/>
            </w:rPr>
          </w:rPrChange>
        </w:rPr>
        <w:t>care plan</w:t>
      </w:r>
      <w:r w:rsidRPr="00B35AA0">
        <w:rPr>
          <w:sz w:val="20"/>
          <w:szCs w:val="20"/>
          <w:rPrChange w:id="804" w:author="Enrique Meneses" w:date="2015-02-03T12:47:00Z">
            <w:rPr>
              <w:szCs w:val="22"/>
            </w:rPr>
          </w:rPrChange>
        </w:rPr>
        <w:t xml:space="preserve"> and ongoing negotiation facilitates resolution of conflicts (at the point of interaction)</w:t>
      </w:r>
    </w:p>
    <w:p w:rsidR="00E50DED" w:rsidRDefault="00E50DED" w:rsidP="00E50DED">
      <w:pPr>
        <w:rPr>
          <w:sz w:val="22"/>
          <w:szCs w:val="22"/>
        </w:rPr>
      </w:pPr>
    </w:p>
    <w:p w:rsidR="00E50DED" w:rsidRPr="00F5373E" w:rsidRDefault="007B4937" w:rsidP="00E50DED">
      <w:pPr>
        <w:pStyle w:val="Heading4"/>
      </w:pPr>
      <w:ins w:id="805" w:author="Jones, Emma" w:date="2015-01-08T16:52:00Z">
        <w:r>
          <w:t>5</w:t>
        </w:r>
      </w:ins>
      <w:ins w:id="806" w:author="Jones, Emma" w:date="2015-01-08T15:25:00Z">
        <w:r w:rsidR="003118C6">
          <w:t>.1.3</w:t>
        </w:r>
      </w:ins>
      <w:ins w:id="807" w:author="Jones, Emma" w:date="2015-01-08T15:29:00Z">
        <w:r w:rsidR="003118C6">
          <w:t xml:space="preserve"> </w:t>
        </w:r>
      </w:ins>
      <w:r w:rsidR="00E50DED">
        <w:t>Assumptions</w:t>
      </w:r>
    </w:p>
    <w:p w:rsidR="00E50DED" w:rsidRPr="002D2DD5" w:rsidRDefault="00E50DED" w:rsidP="00E50DED">
      <w:r>
        <w:t xml:space="preserve">This section assumes familiarity with the </w:t>
      </w:r>
      <w:r w:rsidRPr="00A2476F">
        <w:rPr>
          <w:i/>
        </w:rPr>
        <w:t>HL7 Care Plan</w:t>
      </w:r>
      <w:r>
        <w:t xml:space="preserve"> domain analysis model (May 2014 ballot). A glossary of terms is </w:t>
      </w:r>
      <w:r w:rsidR="002D2DD5">
        <w:t>also included in this document.</w:t>
      </w:r>
    </w:p>
    <w:p w:rsidR="00E50DED" w:rsidRDefault="007B4937" w:rsidP="00E50DED">
      <w:pPr>
        <w:pStyle w:val="Heading4"/>
      </w:pPr>
      <w:ins w:id="808" w:author="Jones, Emma" w:date="2015-01-08T16:52:00Z">
        <w:r>
          <w:t>5</w:t>
        </w:r>
      </w:ins>
      <w:ins w:id="809" w:author="Jones, Emma" w:date="2015-01-08T15:25:00Z">
        <w:r w:rsidR="003118C6">
          <w:t xml:space="preserve">.1.4 </w:t>
        </w:r>
      </w:ins>
      <w:r w:rsidR="00E50DED">
        <w:t>General Grouping of Capabilities</w:t>
      </w:r>
    </w:p>
    <w:p w:rsidR="00E67716" w:rsidRDefault="00E67716" w:rsidP="00E67716">
      <w:pPr>
        <w:spacing w:after="0" w:line="240" w:lineRule="auto"/>
      </w:pPr>
      <w:r>
        <w:t>The capabilities are grouped into related groups as follows:</w:t>
      </w:r>
    </w:p>
    <w:p w:rsidR="00E67716" w:rsidRDefault="00E67716" w:rsidP="00E67716">
      <w:pPr>
        <w:spacing w:after="0" w:line="240" w:lineRule="auto"/>
      </w:pP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Care Team Membership Capabilities</w:t>
      </w: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Care Team Communication Capabilities</w:t>
      </w: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Care Team Availability/Scheduling Capabilities</w:t>
      </w: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Care Plan Management Capabilities</w:t>
      </w: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Plan Templates</w:t>
      </w:r>
    </w:p>
    <w:p w:rsidR="00E67716" w:rsidRPr="001A5DB2" w:rsidRDefault="00E67716" w:rsidP="000352FC">
      <w:pPr>
        <w:pStyle w:val="ListParagraph"/>
        <w:numPr>
          <w:ilvl w:val="0"/>
          <w:numId w:val="74"/>
        </w:numPr>
        <w:spacing w:after="0" w:line="240" w:lineRule="auto"/>
        <w:rPr>
          <w:sz w:val="20"/>
          <w:szCs w:val="20"/>
        </w:rPr>
      </w:pPr>
      <w:r w:rsidRPr="001A5DB2">
        <w:rPr>
          <w:sz w:val="20"/>
          <w:szCs w:val="20"/>
        </w:rPr>
        <w:t>Plan Resource Support Capabilities</w:t>
      </w:r>
    </w:p>
    <w:p w:rsidR="001A5DB2" w:rsidRPr="001A5DB2" w:rsidRDefault="001A5DB2" w:rsidP="000352FC">
      <w:pPr>
        <w:pStyle w:val="ListParagraph"/>
        <w:numPr>
          <w:ilvl w:val="0"/>
          <w:numId w:val="74"/>
        </w:numPr>
        <w:spacing w:after="0" w:line="240" w:lineRule="auto"/>
        <w:rPr>
          <w:rFonts w:ascii="Arial Bold" w:hAnsi="Arial Bold"/>
          <w:b/>
          <w:spacing w:val="15"/>
          <w:sz w:val="20"/>
          <w:szCs w:val="20"/>
        </w:rPr>
      </w:pPr>
      <w:r w:rsidRPr="001A5DB2">
        <w:rPr>
          <w:sz w:val="20"/>
          <w:szCs w:val="20"/>
        </w:rPr>
        <w:t>Progress and Outcome Review Capabilities</w:t>
      </w:r>
    </w:p>
    <w:p w:rsidR="00E67716" w:rsidRPr="001A5DB2" w:rsidRDefault="00E67716" w:rsidP="000352FC">
      <w:pPr>
        <w:pStyle w:val="ListParagraph"/>
        <w:numPr>
          <w:ilvl w:val="0"/>
          <w:numId w:val="74"/>
        </w:numPr>
        <w:spacing w:after="0" w:line="240" w:lineRule="auto"/>
        <w:rPr>
          <w:rFonts w:ascii="Arial Bold" w:hAnsi="Arial Bold"/>
          <w:b/>
          <w:spacing w:val="15"/>
          <w:sz w:val="20"/>
          <w:szCs w:val="20"/>
        </w:rPr>
      </w:pPr>
      <w:r w:rsidRPr="001A5DB2">
        <w:rPr>
          <w:sz w:val="20"/>
          <w:szCs w:val="20"/>
        </w:rPr>
        <w:t>Observations and Supportive Content Capabilities</w:t>
      </w:r>
    </w:p>
    <w:p w:rsidR="00E50DED" w:rsidRPr="00E67716" w:rsidRDefault="00E50DED" w:rsidP="00E67716">
      <w:pPr>
        <w:pStyle w:val="ListParagraph"/>
        <w:spacing w:after="0" w:line="240" w:lineRule="auto"/>
        <w:ind w:left="360"/>
        <w:rPr>
          <w:rFonts w:ascii="Arial Bold" w:hAnsi="Arial Bold"/>
          <w:b/>
          <w:spacing w:val="15"/>
          <w:sz w:val="24"/>
          <w:szCs w:val="22"/>
        </w:rPr>
      </w:pPr>
    </w:p>
    <w:p w:rsidR="00E50DED" w:rsidRDefault="007B4937" w:rsidP="00E50DED">
      <w:pPr>
        <w:pStyle w:val="Heading2"/>
      </w:pPr>
      <w:bookmarkStart w:id="810" w:name="_Toc374189081"/>
      <w:bookmarkStart w:id="811" w:name="_Toc380472032"/>
      <w:bookmarkStart w:id="812" w:name="_Toc383376613"/>
      <w:ins w:id="813" w:author="Jones, Emma" w:date="2015-01-08T16:52:00Z">
        <w:r>
          <w:t>5</w:t>
        </w:r>
      </w:ins>
      <w:ins w:id="814" w:author="Jones, Emma" w:date="2015-01-08T15:29:00Z">
        <w:r w:rsidR="003118C6">
          <w:t xml:space="preserve">.2 </w:t>
        </w:r>
      </w:ins>
      <w:r w:rsidR="00E50DED">
        <w:t>Care Team Membership Capabilities</w:t>
      </w:r>
      <w:bookmarkEnd w:id="810"/>
      <w:bookmarkEnd w:id="811"/>
      <w:bookmarkEnd w:id="812"/>
    </w:p>
    <w:p w:rsidR="00E50DED" w:rsidRDefault="00E50DED" w:rsidP="00E50DED">
      <w:r>
        <w:t>Coordination of Care is an activity of collaborating care teams. Explicitly maintained knowledge of the currently active care team members, their responsibilities, commitments and contribution to the care of the patient are essential for deciding how to harmonize potentially conflicting decisions and actions, and incorporating new information into a comprehensive and dynamic care plan.</w:t>
      </w:r>
    </w:p>
    <w:p w:rsidR="00E50DED" w:rsidRDefault="00E50DED" w:rsidP="00E50DED">
      <w:r>
        <w:t xml:space="preserve">The first set of capabilities described support defining who the care team is and how </w:t>
      </w:r>
      <w:del w:id="815" w:author="Enrique Meneses" w:date="2015-02-03T07:59:00Z">
        <w:r w:rsidDel="005B5009">
          <w:delText xml:space="preserve">each </w:delText>
        </w:r>
      </w:del>
      <w:ins w:id="816" w:author="Enrique Meneses" w:date="2015-02-03T07:59:00Z">
        <w:r w:rsidR="005B5009">
          <w:t xml:space="preserve">the </w:t>
        </w:r>
      </w:ins>
      <w:r>
        <w:t xml:space="preserve">individual </w:t>
      </w:r>
      <w:ins w:id="817" w:author="Enrique Meneses" w:date="2015-02-03T08:00:00Z">
        <w:r w:rsidR="005B5009">
          <w:t xml:space="preserve">members </w:t>
        </w:r>
      </w:ins>
      <w:r>
        <w:t>relate</w:t>
      </w:r>
      <w:del w:id="818" w:author="Enrique Meneses" w:date="2015-02-03T08:00:00Z">
        <w:r w:rsidDel="005B5009">
          <w:delText>s</w:delText>
        </w:r>
      </w:del>
      <w:r>
        <w:t xml:space="preserve"> to each other. Membership in a patient’s care team is a pre-requisite for communication, negotiation and acceptance of individual contributions to a comprehensive patient care plan. The functional capabilities described in this document restrict coordination of care to individuals who have been accepted as members of the care team; care team membership within the coordination of care system (CCS) is a perquisite for interaction based on the capabilities described in this document.</w:t>
      </w:r>
    </w:p>
    <w:p w:rsidR="00E50DED" w:rsidRDefault="007B4937" w:rsidP="00E50DED">
      <w:pPr>
        <w:pStyle w:val="Heading4"/>
      </w:pPr>
      <w:ins w:id="819" w:author="Jones, Emma" w:date="2015-01-08T16:52:00Z">
        <w:r>
          <w:t>5</w:t>
        </w:r>
      </w:ins>
      <w:ins w:id="820" w:author="Jones, Emma" w:date="2015-01-08T15:31:00Z">
        <w:r w:rsidR="003118C6">
          <w:t xml:space="preserve">.2.1 </w:t>
        </w:r>
      </w:ins>
      <w:r w:rsidR="00E50DED">
        <w:t>Request Participation</w:t>
      </w:r>
      <w:ins w:id="821" w:author="Jones, Emma" w:date="2014-12-10T19:03:00Z">
        <w:r w:rsidR="00E20DB8">
          <w:t xml:space="preserve"> </w:t>
        </w:r>
      </w:ins>
    </w:p>
    <w:p w:rsidR="00E50DED" w:rsidRDefault="007B4937" w:rsidP="00E50DED">
      <w:pPr>
        <w:pStyle w:val="Heading6"/>
      </w:pPr>
      <w:ins w:id="822" w:author="Jones, Emma" w:date="2015-01-08T16:52:00Z">
        <w:r>
          <w:t>5</w:t>
        </w:r>
      </w:ins>
      <w:ins w:id="823" w:author="Jones, Emma" w:date="2015-01-08T15:32:00Z">
        <w:r w:rsidR="003118C6">
          <w:t xml:space="preserve">.2.1.1 </w:t>
        </w:r>
      </w:ins>
      <w:r w:rsidR="00E50DED">
        <w:t>Description:</w:t>
      </w:r>
    </w:p>
    <w:p w:rsidR="00E50DED" w:rsidRDefault="00E50DED" w:rsidP="00E50DED">
      <w:pPr>
        <w:pStyle w:val="10ptNormal"/>
        <w:rPr>
          <w:rFonts w:ascii="Arial" w:hAnsi="Arial" w:cs="Arial"/>
        </w:rPr>
      </w:pPr>
      <w:r>
        <w:rPr>
          <w:rFonts w:ascii="Arial" w:hAnsi="Arial" w:cs="Arial"/>
        </w:rPr>
        <w:t xml:space="preserve">This capability supports making a </w:t>
      </w:r>
      <w:r w:rsidRPr="002839FA">
        <w:rPr>
          <w:rFonts w:ascii="Arial" w:hAnsi="Arial" w:cs="Arial"/>
        </w:rPr>
        <w:t xml:space="preserve">request from one individual to another to participate as a collaborator in coordination of care activities for one patient. This </w:t>
      </w:r>
      <w:r>
        <w:rPr>
          <w:rFonts w:ascii="Arial" w:hAnsi="Arial" w:cs="Arial"/>
        </w:rPr>
        <w:t xml:space="preserve">request for participation establishes privileged membership into the circle of care for a single patient. Membership is a pre-condition for subsequent interactions resulting from </w:t>
      </w:r>
      <w:r w:rsidRPr="002839FA">
        <w:rPr>
          <w:rFonts w:ascii="Arial" w:hAnsi="Arial" w:cs="Arial"/>
        </w:rPr>
        <w:t xml:space="preserve">referrals, transitions of care, consultations, etc. </w:t>
      </w:r>
    </w:p>
    <w:p w:rsidR="00E50DED" w:rsidRDefault="00E50DED" w:rsidP="00E50DED">
      <w:pPr>
        <w:pStyle w:val="10ptNormal"/>
        <w:rPr>
          <w:rFonts w:ascii="Arial" w:hAnsi="Arial" w:cs="Arial"/>
        </w:rPr>
      </w:pPr>
    </w:p>
    <w:p w:rsidR="00E50DED" w:rsidRPr="0018001B" w:rsidRDefault="00E50DED" w:rsidP="00E50DED">
      <w:pPr>
        <w:pStyle w:val="10ptNormal"/>
        <w:rPr>
          <w:rFonts w:ascii="Arial" w:hAnsi="Arial" w:cs="Arial"/>
        </w:rPr>
      </w:pPr>
      <w:r>
        <w:rPr>
          <w:rFonts w:ascii="Arial" w:hAnsi="Arial" w:cs="Arial"/>
        </w:rPr>
        <w:t xml:space="preserve">The “request for participation” function assumes the existence of a pre-existing working or social relationship between the participants or organizations involved which enables them to collaborate and coordinate care based on current practice (whether through faxes, phone calls or other means). </w:t>
      </w:r>
      <w:r w:rsidRPr="002839FA">
        <w:rPr>
          <w:rFonts w:ascii="Arial" w:hAnsi="Arial" w:cs="Arial"/>
        </w:rPr>
        <w:t>The issue of which professionals and non-professionals are on the patient’s actual care team</w:t>
      </w:r>
      <w:r>
        <w:rPr>
          <w:rFonts w:ascii="Arial" w:hAnsi="Arial" w:cs="Arial"/>
        </w:rPr>
        <w:t xml:space="preserve"> (and who can receive requests) is an independent issue, </w:t>
      </w:r>
      <w:del w:id="824" w:author="Enrique Meneses" w:date="2015-02-03T07:42:00Z">
        <w:r w:rsidDel="001B76F8">
          <w:rPr>
            <w:rFonts w:ascii="Arial" w:hAnsi="Arial" w:cs="Arial"/>
          </w:rPr>
          <w:delText>iis</w:delText>
        </w:r>
      </w:del>
      <w:ins w:id="825" w:author="Enrique Meneses" w:date="2015-02-03T07:42:00Z">
        <w:r w:rsidR="001B76F8">
          <w:rPr>
            <w:rFonts w:ascii="Arial" w:hAnsi="Arial" w:cs="Arial"/>
          </w:rPr>
          <w:t>is</w:t>
        </w:r>
      </w:ins>
      <w:r>
        <w:rPr>
          <w:rFonts w:ascii="Arial" w:hAnsi="Arial" w:cs="Arial"/>
        </w:rPr>
        <w:t xml:space="preserve"> </w:t>
      </w:r>
      <w:r w:rsidRPr="002839FA">
        <w:rPr>
          <w:rFonts w:ascii="Arial" w:hAnsi="Arial" w:cs="Arial"/>
        </w:rPr>
        <w:t xml:space="preserve">out </w:t>
      </w:r>
      <w:r>
        <w:rPr>
          <w:rFonts w:ascii="Arial" w:hAnsi="Arial" w:cs="Arial"/>
        </w:rPr>
        <w:t>of scope for this specification and constrained by country or organization governance and policies.</w:t>
      </w:r>
    </w:p>
    <w:p w:rsidR="00E50DED" w:rsidRDefault="007B4937" w:rsidP="00E50DED">
      <w:pPr>
        <w:pStyle w:val="Heading6"/>
      </w:pPr>
      <w:ins w:id="826" w:author="Jones, Emma" w:date="2015-01-08T16:52:00Z">
        <w:r>
          <w:t>5</w:t>
        </w:r>
      </w:ins>
      <w:ins w:id="827" w:author="Jones, Emma" w:date="2015-01-08T15:32:00Z">
        <w:r w:rsidR="003118C6">
          <w:t xml:space="preserve">.2.1.2 </w:t>
        </w:r>
      </w:ins>
      <w:r w:rsidR="00E50DED">
        <w:t>Examples:</w:t>
      </w:r>
    </w:p>
    <w:p w:rsidR="00E50DED" w:rsidRPr="00627506" w:rsidRDefault="00E50DED" w:rsidP="000352FC">
      <w:pPr>
        <w:pStyle w:val="ListParagraph"/>
        <w:numPr>
          <w:ilvl w:val="0"/>
          <w:numId w:val="33"/>
        </w:numPr>
        <w:rPr>
          <w:sz w:val="20"/>
          <w:szCs w:val="20"/>
        </w:rPr>
      </w:pPr>
      <w:r w:rsidRPr="00627506">
        <w:rPr>
          <w:sz w:val="20"/>
          <w:szCs w:val="20"/>
        </w:rPr>
        <w:t xml:space="preserve">A patient may request participation from a family member or care giver with a stake in the coordination of the patient’s care. </w:t>
      </w:r>
    </w:p>
    <w:p w:rsidR="00E50DED" w:rsidRPr="00627506" w:rsidRDefault="00E50DED" w:rsidP="00E50DED">
      <w:pPr>
        <w:pStyle w:val="ListParagraph"/>
        <w:ind w:left="360"/>
        <w:rPr>
          <w:sz w:val="20"/>
          <w:szCs w:val="20"/>
        </w:rPr>
      </w:pPr>
    </w:p>
    <w:p w:rsidR="00E50DED" w:rsidRDefault="00E50DED" w:rsidP="000352FC">
      <w:pPr>
        <w:pStyle w:val="ListParagraph"/>
        <w:numPr>
          <w:ilvl w:val="0"/>
          <w:numId w:val="33"/>
        </w:numPr>
        <w:rPr>
          <w:sz w:val="20"/>
          <w:szCs w:val="20"/>
        </w:rPr>
      </w:pPr>
      <w:r w:rsidRPr="00627506">
        <w:rPr>
          <w:sz w:val="20"/>
          <w:szCs w:val="20"/>
        </w:rPr>
        <w:t xml:space="preserve">A patient’s family member or care giver who </w:t>
      </w:r>
      <w:r>
        <w:rPr>
          <w:sz w:val="20"/>
          <w:szCs w:val="20"/>
        </w:rPr>
        <w:t>has accepted membership to the care t</w:t>
      </w:r>
      <w:r w:rsidRPr="00627506">
        <w:rPr>
          <w:sz w:val="20"/>
          <w:szCs w:val="20"/>
        </w:rPr>
        <w:t xml:space="preserve">eam may request participation of another individual such as a provider, care giver, administrative service member, etc. </w:t>
      </w:r>
    </w:p>
    <w:p w:rsidR="00E50DED" w:rsidRPr="009D7512" w:rsidRDefault="00E50DED" w:rsidP="00E50DED">
      <w:pPr>
        <w:pStyle w:val="ListParagraph"/>
        <w:rPr>
          <w:sz w:val="20"/>
          <w:szCs w:val="20"/>
        </w:rPr>
      </w:pPr>
    </w:p>
    <w:p w:rsidR="00E50DED" w:rsidRPr="00627506" w:rsidRDefault="00E50DED" w:rsidP="000352FC">
      <w:pPr>
        <w:pStyle w:val="ListParagraph"/>
        <w:numPr>
          <w:ilvl w:val="0"/>
          <w:numId w:val="33"/>
        </w:numPr>
        <w:rPr>
          <w:sz w:val="20"/>
          <w:szCs w:val="20"/>
        </w:rPr>
      </w:pPr>
      <w:r>
        <w:rPr>
          <w:sz w:val="20"/>
          <w:szCs w:val="20"/>
        </w:rPr>
        <w:t>A primary care provider may request participation from an oncologist after a patient’s diagnosis with cancer.</w:t>
      </w:r>
    </w:p>
    <w:p w:rsidR="00E50DED" w:rsidRDefault="007B4937" w:rsidP="00E50DED">
      <w:pPr>
        <w:pStyle w:val="Heading6"/>
      </w:pPr>
      <w:ins w:id="828" w:author="Jones, Emma" w:date="2015-01-08T16:52:00Z">
        <w:r>
          <w:t>5</w:t>
        </w:r>
      </w:ins>
      <w:ins w:id="829" w:author="Jones, Emma" w:date="2015-01-08T15:32:00Z">
        <w:r w:rsidR="003118C6">
          <w:t xml:space="preserve">.2.1.3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pPr>
              <w:pStyle w:val="ListParagraph"/>
              <w:numPr>
                <w:ilvl w:val="0"/>
                <w:numId w:val="83"/>
              </w:numPr>
              <w:rPr>
                <w:ins w:id="830" w:author="Enrique Meneses" w:date="2015-02-03T13:25:00Z"/>
                <w:rFonts w:cs="Arial"/>
                <w:color w:val="000000"/>
                <w:sz w:val="19"/>
                <w:szCs w:val="19"/>
              </w:rPr>
              <w:pPrChange w:id="831" w:author="Enrique Meneses" w:date="2015-02-03T13:25:00Z">
                <w:pPr/>
              </w:pPrChange>
            </w:pPr>
            <w:del w:id="832" w:author="Enrique Meneses" w:date="2015-02-03T13:16:00Z">
              <w:r w:rsidRPr="00204202" w:rsidDel="00DD50A4">
                <w:rPr>
                  <w:rFonts w:cs="Arial"/>
                  <w:color w:val="000000"/>
                  <w:sz w:val="19"/>
                  <w:szCs w:val="19"/>
                  <w:rPrChange w:id="833" w:author="Enrique Meneses" w:date="2015-02-03T13:25:00Z">
                    <w:rPr/>
                  </w:rPrChange>
                </w:rPr>
                <w:delText>The request placer must be an existing member of the care team</w:delText>
              </w:r>
            </w:del>
            <w:ins w:id="834" w:author="Enrique Meneses" w:date="2015-02-03T13:16:00Z">
              <w:r w:rsidR="00DD50A4" w:rsidRPr="00204202">
                <w:rPr>
                  <w:rFonts w:cs="Arial"/>
                  <w:color w:val="000000"/>
                  <w:sz w:val="19"/>
                  <w:szCs w:val="19"/>
                  <w:rPrChange w:id="835" w:author="Enrique Meneses" w:date="2015-02-03T13:25:00Z">
                    <w:rPr/>
                  </w:rPrChange>
                </w:rPr>
                <w:t xml:space="preserve">Institutional </w:t>
              </w:r>
            </w:ins>
            <w:ins w:id="836" w:author="Enrique Meneses" w:date="2015-02-03T14:22:00Z">
              <w:r w:rsidR="00A72FD9">
                <w:rPr>
                  <w:rFonts w:cs="Arial"/>
                  <w:color w:val="000000"/>
                  <w:sz w:val="19"/>
                  <w:szCs w:val="19"/>
                </w:rPr>
                <w:t xml:space="preserve">or jurisdictional </w:t>
              </w:r>
            </w:ins>
            <w:ins w:id="837" w:author="Enrique Meneses" w:date="2015-02-03T13:16:00Z">
              <w:r w:rsidR="00DD50A4" w:rsidRPr="00204202">
                <w:rPr>
                  <w:rFonts w:cs="Arial"/>
                  <w:color w:val="000000"/>
                  <w:sz w:val="19"/>
                  <w:szCs w:val="19"/>
                  <w:rPrChange w:id="838" w:author="Enrique Meneses" w:date="2015-02-03T13:25:00Z">
                    <w:rPr/>
                  </w:rPrChange>
                </w:rPr>
                <w:t>policy will dictate who can make a request for participation</w:t>
              </w:r>
            </w:ins>
          </w:p>
          <w:p w:rsidR="00204202" w:rsidRPr="00204202" w:rsidRDefault="00204202">
            <w:pPr>
              <w:pStyle w:val="ListParagraph"/>
              <w:numPr>
                <w:ilvl w:val="0"/>
                <w:numId w:val="83"/>
              </w:numPr>
              <w:rPr>
                <w:ins w:id="839" w:author="Enrique Meneses" w:date="2015-02-03T13:25:00Z"/>
                <w:rFonts w:cs="Arial"/>
                <w:color w:val="000000"/>
                <w:sz w:val="19"/>
                <w:szCs w:val="19"/>
                <w:rPrChange w:id="840" w:author="Enrique Meneses" w:date="2015-02-03T13:25:00Z">
                  <w:rPr>
                    <w:ins w:id="841" w:author="Enrique Meneses" w:date="2015-02-03T13:25:00Z"/>
                  </w:rPr>
                </w:rPrChange>
              </w:rPr>
              <w:pPrChange w:id="842" w:author="Enrique Meneses" w:date="2015-02-03T13:25:00Z">
                <w:pPr/>
              </w:pPrChange>
            </w:pPr>
            <w:ins w:id="843" w:author="Enrique Meneses" w:date="2015-02-03T13:26:00Z">
              <w:r>
                <w:rPr>
                  <w:rFonts w:cs="Arial"/>
                  <w:color w:val="000000"/>
                  <w:sz w:val="19"/>
                  <w:szCs w:val="19"/>
                </w:rPr>
                <w:t xml:space="preserve">Consent from the </w:t>
              </w:r>
              <w:r w:rsidR="00A72FD9">
                <w:rPr>
                  <w:rFonts w:cs="Arial"/>
                  <w:color w:val="000000"/>
                  <w:sz w:val="19"/>
                  <w:szCs w:val="19"/>
                </w:rPr>
                <w:t>patient</w:t>
              </w:r>
            </w:ins>
            <w:ins w:id="844" w:author="Enrique Meneses" w:date="2015-02-03T14:21:00Z">
              <w:r w:rsidR="00A72FD9">
                <w:rPr>
                  <w:rFonts w:cs="Arial"/>
                  <w:color w:val="000000"/>
                  <w:sz w:val="19"/>
                  <w:szCs w:val="19"/>
                </w:rPr>
                <w:t xml:space="preserve">, </w:t>
              </w:r>
            </w:ins>
            <w:ins w:id="845" w:author="Enrique Meneses" w:date="2015-02-03T13:26:00Z">
              <w:r w:rsidRPr="00204202">
                <w:rPr>
                  <w:rFonts w:cs="Arial"/>
                  <w:color w:val="000000"/>
                  <w:sz w:val="19"/>
                  <w:szCs w:val="19"/>
                </w:rPr>
                <w:t>authorised patient representative</w:t>
              </w:r>
            </w:ins>
            <w:ins w:id="846" w:author="Enrique Meneses" w:date="2015-02-03T14:22:00Z">
              <w:r w:rsidR="00A72FD9">
                <w:rPr>
                  <w:rFonts w:cs="Arial"/>
                  <w:color w:val="000000"/>
                  <w:sz w:val="19"/>
                  <w:szCs w:val="19"/>
                </w:rPr>
                <w:t xml:space="preserve"> </w:t>
              </w:r>
            </w:ins>
            <w:ins w:id="847" w:author="Enrique Meneses" w:date="2015-02-03T13:26:00Z">
              <w:r w:rsidRPr="00204202">
                <w:rPr>
                  <w:rFonts w:cs="Arial"/>
                  <w:color w:val="000000"/>
                  <w:sz w:val="19"/>
                  <w:szCs w:val="19"/>
                </w:rPr>
                <w:t>(e.g. person who has enduring power of attorney)</w:t>
              </w:r>
            </w:ins>
          </w:p>
          <w:p w:rsidR="00204202" w:rsidRPr="00B52A6C" w:rsidRDefault="00204202"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Request placer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Request placer role </w:t>
            </w:r>
            <w:r w:rsidRPr="00E96EDC">
              <w:rPr>
                <w:rFonts w:cs="Arial"/>
                <w:b/>
                <w:color w:val="000000"/>
                <w:sz w:val="19"/>
                <w:szCs w:val="19"/>
              </w:rPr>
              <w:t>:</w:t>
            </w:r>
            <w:r>
              <w:rPr>
                <w:rFonts w:cs="Arial"/>
                <w:color w:val="000000"/>
                <w:sz w:val="19"/>
                <w:szCs w:val="19"/>
              </w:rPr>
              <w:t xml:space="preserve"> Role Class</w:t>
            </w:r>
          </w:p>
          <w:p w:rsidR="00E50DED" w:rsidRDefault="00D70290" w:rsidP="000352FC">
            <w:pPr>
              <w:pStyle w:val="ListParagraph"/>
              <w:numPr>
                <w:ilvl w:val="0"/>
                <w:numId w:val="34"/>
              </w:numPr>
              <w:rPr>
                <w:rFonts w:cs="Arial"/>
                <w:color w:val="000000"/>
                <w:sz w:val="19"/>
                <w:szCs w:val="19"/>
              </w:rPr>
            </w:pPr>
            <w:ins w:id="848" w:author="Enrique Meneses" w:date="2015-02-03T08:49: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ins>
            <w:del w:id="849" w:author="Enrique Meneses" w:date="2015-02-03T08:49:00Z">
              <w:r w:rsidR="00E50DED" w:rsidDel="00D70290">
                <w:rPr>
                  <w:rFonts w:cs="Arial"/>
                  <w:color w:val="000000"/>
                  <w:sz w:val="19"/>
                  <w:szCs w:val="19"/>
                </w:rPr>
                <w:delText xml:space="preserve">Patient </w:delText>
              </w:r>
              <w:r w:rsidR="00E50DED" w:rsidRPr="00E96EDC"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Request recipient </w:t>
            </w:r>
            <w:r w:rsidRPr="00E96EDC">
              <w:rPr>
                <w:rFonts w:cs="Arial"/>
                <w:b/>
                <w:color w:val="000000"/>
                <w:sz w:val="19"/>
                <w:szCs w:val="19"/>
              </w:rPr>
              <w:t>:</w:t>
            </w:r>
            <w:r>
              <w:rPr>
                <w:rFonts w:cs="Arial"/>
                <w:b/>
                <w:color w:val="000000"/>
                <w:sz w:val="19"/>
                <w:szCs w:val="19"/>
              </w:rPr>
              <w:t xml:space="preserve"> </w:t>
            </w:r>
            <w:r w:rsidRPr="0041517E">
              <w:rPr>
                <w:rFonts w:cs="Arial"/>
                <w:color w:val="000000"/>
                <w:sz w:val="19"/>
                <w:szCs w:val="19"/>
              </w:rPr>
              <w:t>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Request recipient  role</w:t>
            </w:r>
            <w:r w:rsidRPr="00E96EDC">
              <w:rPr>
                <w:rFonts w:cs="Arial"/>
                <w:b/>
                <w:color w:val="000000"/>
                <w:sz w:val="19"/>
                <w:szCs w:val="19"/>
              </w:rPr>
              <w:t>:</w:t>
            </w:r>
            <w:r>
              <w:rPr>
                <w:rFonts w:cs="Arial"/>
                <w:b/>
                <w:color w:val="000000"/>
                <w:sz w:val="19"/>
                <w:szCs w:val="19"/>
              </w:rPr>
              <w:t xml:space="preserve"> </w:t>
            </w:r>
            <w:r>
              <w:rPr>
                <w:rFonts w:cs="Arial"/>
                <w:color w:val="000000"/>
                <w:sz w:val="19"/>
                <w:szCs w:val="19"/>
              </w:rPr>
              <w:t>Role</w:t>
            </w:r>
            <w:r w:rsidRPr="0041517E">
              <w:rPr>
                <w:rFonts w:cs="Arial"/>
                <w:color w:val="000000"/>
                <w:sz w:val="19"/>
                <w:szCs w:val="19"/>
              </w:rPr>
              <w:t xml:space="preserve"> Class</w:t>
            </w:r>
          </w:p>
          <w:p w:rsidR="00E50DED" w:rsidRPr="00121A82" w:rsidRDefault="00E50DED" w:rsidP="000352FC">
            <w:pPr>
              <w:pStyle w:val="ListParagraph"/>
              <w:numPr>
                <w:ilvl w:val="0"/>
                <w:numId w:val="34"/>
              </w:numPr>
              <w:rPr>
                <w:rFonts w:cs="Arial"/>
                <w:color w:val="000000"/>
                <w:sz w:val="19"/>
                <w:szCs w:val="19"/>
              </w:rPr>
            </w:pPr>
            <w:r>
              <w:rPr>
                <w:rFonts w:cs="Arial"/>
                <w:color w:val="000000"/>
                <w:sz w:val="19"/>
                <w:szCs w:val="19"/>
              </w:rPr>
              <w:t xml:space="preserve">Request text or information from request placer </w:t>
            </w:r>
            <w:r w:rsidRPr="00E96EDC">
              <w:rPr>
                <w:rFonts w:cs="Arial"/>
                <w:b/>
                <w:color w:val="000000"/>
                <w:sz w:val="19"/>
                <w:szCs w:val="19"/>
              </w:rPr>
              <w:t>:</w:t>
            </w:r>
            <w:r>
              <w:rPr>
                <w:rFonts w:cs="Arial"/>
                <w:b/>
                <w:color w:val="000000"/>
                <w:sz w:val="19"/>
                <w:szCs w:val="19"/>
              </w:rPr>
              <w:t xml:space="preserve"> </w:t>
            </w:r>
            <w:r>
              <w:rPr>
                <w:rFonts w:cs="Arial"/>
                <w:color w:val="000000"/>
                <w:sz w:val="19"/>
                <w:szCs w:val="19"/>
              </w:rPr>
              <w:t>Communication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D41DBB" w:rsidRDefault="00E50DED" w:rsidP="000352FC">
            <w:pPr>
              <w:pStyle w:val="ListParagraph"/>
              <w:numPr>
                <w:ilvl w:val="0"/>
                <w:numId w:val="35"/>
              </w:numPr>
              <w:rPr>
                <w:rFonts w:cs="Arial"/>
                <w:color w:val="000000"/>
                <w:sz w:val="19"/>
                <w:szCs w:val="19"/>
              </w:rPr>
            </w:pPr>
            <w:r>
              <w:rPr>
                <w:rFonts w:cs="Arial"/>
                <w:color w:val="000000"/>
                <w:sz w:val="19"/>
                <w:szCs w:val="19"/>
              </w:rPr>
              <w:t>Acknowledgement of receipt of request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Recipient receives a communication with the details of the request to join the specific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Default="00E50DED" w:rsidP="000352FC">
            <w:pPr>
              <w:pStyle w:val="ListParagraph"/>
              <w:numPr>
                <w:ilvl w:val="0"/>
                <w:numId w:val="32"/>
              </w:numPr>
              <w:rPr>
                <w:rFonts w:cs="Arial"/>
                <w:color w:val="000000"/>
                <w:sz w:val="19"/>
                <w:szCs w:val="19"/>
              </w:rPr>
            </w:pPr>
            <w:r>
              <w:rPr>
                <w:rFonts w:cs="Arial"/>
                <w:color w:val="000000"/>
                <w:sz w:val="19"/>
                <w:szCs w:val="19"/>
              </w:rPr>
              <w:t xml:space="preserve">An invitation could be </w:t>
            </w:r>
            <w:del w:id="850" w:author="Enrique Meneses" w:date="2015-02-03T13:15:00Z">
              <w:r w:rsidDel="00DD50A4">
                <w:rPr>
                  <w:rFonts w:cs="Arial"/>
                  <w:color w:val="000000"/>
                  <w:sz w:val="19"/>
                  <w:szCs w:val="19"/>
                </w:rPr>
                <w:delText xml:space="preserve">recalled </w:delText>
              </w:r>
            </w:del>
            <w:ins w:id="851" w:author="Enrique Meneses" w:date="2015-02-03T13:15:00Z">
              <w:r w:rsidR="00DD50A4">
                <w:rPr>
                  <w:rFonts w:cs="Arial"/>
                  <w:color w:val="000000"/>
                  <w:sz w:val="19"/>
                  <w:szCs w:val="19"/>
                </w:rPr>
                <w:t xml:space="preserve">cancelled </w:t>
              </w:r>
            </w:ins>
            <w:r>
              <w:rPr>
                <w:rFonts w:cs="Arial"/>
                <w:color w:val="000000"/>
                <w:sz w:val="19"/>
                <w:szCs w:val="19"/>
              </w:rPr>
              <w:t>by the sender</w:t>
            </w:r>
          </w:p>
          <w:p w:rsidR="00E50DED" w:rsidRPr="00E55CBC" w:rsidRDefault="00E50DED" w:rsidP="000352FC">
            <w:pPr>
              <w:pStyle w:val="ListParagraph"/>
              <w:numPr>
                <w:ilvl w:val="0"/>
                <w:numId w:val="32"/>
              </w:numPr>
              <w:rPr>
                <w:rFonts w:cs="Arial"/>
                <w:color w:val="000000"/>
                <w:sz w:val="19"/>
                <w:szCs w:val="19"/>
              </w:rPr>
            </w:pPr>
            <w:r>
              <w:rPr>
                <w:rFonts w:cs="Arial"/>
                <w:color w:val="000000"/>
                <w:sz w:val="19"/>
                <w:szCs w:val="19"/>
              </w:rPr>
              <w:t>An invitation could have an expiration time if not accepted within a given timeframe by the recipient</w:t>
            </w:r>
          </w:p>
        </w:tc>
      </w:tr>
    </w:tbl>
    <w:p w:rsidR="00E50DED" w:rsidRDefault="00E50DED" w:rsidP="00E50DED"/>
    <w:p w:rsidR="00E50DED" w:rsidRDefault="007B4937" w:rsidP="00E50DED">
      <w:pPr>
        <w:pStyle w:val="Heading4"/>
      </w:pPr>
      <w:ins w:id="852" w:author="Jones, Emma" w:date="2015-01-08T16:52:00Z">
        <w:r>
          <w:t>5</w:t>
        </w:r>
      </w:ins>
      <w:ins w:id="853" w:author="Jones, Emma" w:date="2015-01-08T15:32:00Z">
        <w:r w:rsidR="003118C6">
          <w:t xml:space="preserve">.2.2 </w:t>
        </w:r>
      </w:ins>
      <w:r w:rsidR="00E50DED">
        <w:t>Respond to Participation Request</w:t>
      </w:r>
      <w:ins w:id="854" w:author="Jones, Emma" w:date="2014-12-10T19:03:00Z">
        <w:r w:rsidR="00E20DB8">
          <w:t xml:space="preserve"> </w:t>
        </w:r>
      </w:ins>
    </w:p>
    <w:p w:rsidR="00E50DED" w:rsidRDefault="007B4937" w:rsidP="00E50DED">
      <w:pPr>
        <w:pStyle w:val="Heading6"/>
      </w:pPr>
      <w:ins w:id="855" w:author="Jones, Emma" w:date="2015-01-08T16:52:00Z">
        <w:r>
          <w:t>5</w:t>
        </w:r>
      </w:ins>
      <w:ins w:id="856" w:author="Jones, Emma" w:date="2015-01-08T15:32:00Z">
        <w:r w:rsidR="003118C6">
          <w:t xml:space="preserve">.2.2.1 </w:t>
        </w:r>
      </w:ins>
      <w:r w:rsidR="00E50DED">
        <w:t>Description:</w:t>
      </w:r>
    </w:p>
    <w:p w:rsidR="00E50DED" w:rsidRPr="00A232CC" w:rsidRDefault="00E50DED" w:rsidP="00E50DED">
      <w:pPr>
        <w:pStyle w:val="10ptNormal"/>
        <w:rPr>
          <w:rFonts w:ascii="Arial" w:hAnsi="Arial" w:cs="Arial"/>
        </w:rPr>
      </w:pPr>
      <w:r w:rsidRPr="00A232CC">
        <w:rPr>
          <w:rFonts w:ascii="Arial" w:hAnsi="Arial" w:cs="Arial"/>
        </w:rPr>
        <w:t xml:space="preserve">The “Respond to </w:t>
      </w:r>
      <w:r>
        <w:rPr>
          <w:rFonts w:ascii="Arial" w:hAnsi="Arial" w:cs="Arial"/>
        </w:rPr>
        <w:t>Participation</w:t>
      </w:r>
      <w:r w:rsidRPr="00A232CC">
        <w:rPr>
          <w:rFonts w:ascii="Arial" w:hAnsi="Arial" w:cs="Arial"/>
        </w:rPr>
        <w:t xml:space="preserve"> </w:t>
      </w:r>
      <w:r>
        <w:rPr>
          <w:rFonts w:ascii="Arial" w:hAnsi="Arial" w:cs="Arial"/>
        </w:rPr>
        <w:t>Request</w:t>
      </w:r>
      <w:r w:rsidRPr="00A232CC">
        <w:rPr>
          <w:rFonts w:ascii="Arial" w:hAnsi="Arial" w:cs="Arial"/>
        </w:rPr>
        <w:t>” capability supports the ability of individuals to accept, reject or delegate an invitation to join a patient’s care team.</w:t>
      </w:r>
    </w:p>
    <w:p w:rsidR="00E50DED" w:rsidRPr="00A232CC" w:rsidRDefault="00E50DED" w:rsidP="00E50DED">
      <w:pPr>
        <w:pStyle w:val="10ptNormal"/>
        <w:rPr>
          <w:rFonts w:ascii="Arial" w:hAnsi="Arial" w:cs="Arial"/>
        </w:rPr>
      </w:pPr>
      <w:r w:rsidRPr="00A232CC">
        <w:rPr>
          <w:rFonts w:ascii="Arial" w:hAnsi="Arial" w:cs="Arial"/>
        </w:rPr>
        <w:t>An invitation response results in the addition of a new care team participant upon acceptance. The recipient of the invitation may also reject the invitation or delegate to a colleague.</w:t>
      </w:r>
    </w:p>
    <w:p w:rsidR="00E50DED" w:rsidRPr="00A232CC" w:rsidRDefault="00E50DED" w:rsidP="00E50DED">
      <w:pPr>
        <w:pStyle w:val="10ptNormal"/>
        <w:rPr>
          <w:rFonts w:ascii="Arial" w:hAnsi="Arial" w:cs="Arial"/>
        </w:rPr>
      </w:pPr>
      <w:r w:rsidRPr="00A232CC">
        <w:rPr>
          <w:rFonts w:ascii="Arial" w:hAnsi="Arial" w:cs="Arial"/>
        </w:rPr>
        <w:t>Allowed response types are:</w:t>
      </w:r>
    </w:p>
    <w:p w:rsidR="00E50DED" w:rsidRPr="00A232CC" w:rsidRDefault="00E50DED" w:rsidP="000352FC">
      <w:pPr>
        <w:pStyle w:val="10ptNormal"/>
        <w:numPr>
          <w:ilvl w:val="0"/>
          <w:numId w:val="17"/>
        </w:numPr>
        <w:rPr>
          <w:rFonts w:ascii="Arial" w:hAnsi="Arial" w:cs="Arial"/>
        </w:rPr>
      </w:pPr>
      <w:r w:rsidRPr="00A232CC">
        <w:rPr>
          <w:rFonts w:ascii="Arial" w:hAnsi="Arial" w:cs="Arial"/>
        </w:rPr>
        <w:t xml:space="preserve">Accept </w:t>
      </w:r>
      <w:r>
        <w:rPr>
          <w:rFonts w:ascii="Arial" w:hAnsi="Arial" w:cs="Arial"/>
        </w:rPr>
        <w:t xml:space="preserve">participation </w:t>
      </w:r>
      <w:r w:rsidRPr="00A232CC">
        <w:rPr>
          <w:rFonts w:ascii="Arial" w:hAnsi="Arial" w:cs="Arial"/>
        </w:rPr>
        <w:t>request</w:t>
      </w:r>
    </w:p>
    <w:p w:rsidR="00E50DED" w:rsidRPr="00A232CC" w:rsidRDefault="00E50DED" w:rsidP="000352FC">
      <w:pPr>
        <w:pStyle w:val="10ptNormal"/>
        <w:numPr>
          <w:ilvl w:val="0"/>
          <w:numId w:val="17"/>
        </w:numPr>
        <w:rPr>
          <w:rFonts w:ascii="Arial" w:hAnsi="Arial" w:cs="Arial"/>
        </w:rPr>
      </w:pPr>
      <w:del w:id="857" w:author="Enrique Meneses" w:date="2015-02-03T09:14:00Z">
        <w:r w:rsidRPr="00A232CC" w:rsidDel="00CC088E">
          <w:rPr>
            <w:rFonts w:ascii="Arial" w:hAnsi="Arial" w:cs="Arial"/>
          </w:rPr>
          <w:delText xml:space="preserve">Delegate </w:delText>
        </w:r>
        <w:r w:rsidDel="00CC088E">
          <w:rPr>
            <w:rFonts w:ascii="Arial" w:hAnsi="Arial" w:cs="Arial"/>
          </w:rPr>
          <w:delText xml:space="preserve">participation </w:delText>
        </w:r>
        <w:r w:rsidRPr="00A232CC" w:rsidDel="00CC088E">
          <w:rPr>
            <w:rFonts w:ascii="Arial" w:hAnsi="Arial" w:cs="Arial"/>
          </w:rPr>
          <w:delText xml:space="preserve">request to another </w:delText>
        </w:r>
        <w:r w:rsidDel="00CC088E">
          <w:rPr>
            <w:rFonts w:ascii="Arial" w:hAnsi="Arial" w:cs="Arial"/>
          </w:rPr>
          <w:delText>individual</w:delText>
        </w:r>
      </w:del>
      <w:ins w:id="858" w:author="Enrique Meneses" w:date="2015-02-03T09:14:00Z">
        <w:r w:rsidR="00CC088E">
          <w:rPr>
            <w:rFonts w:ascii="Arial" w:hAnsi="Arial" w:cs="Arial"/>
          </w:rPr>
          <w:t>Decline request with recommendation</w:t>
        </w:r>
      </w:ins>
    </w:p>
    <w:p w:rsidR="00E50DED" w:rsidRPr="00A232CC" w:rsidRDefault="00E50DED" w:rsidP="000352FC">
      <w:pPr>
        <w:pStyle w:val="10ptNormal"/>
        <w:numPr>
          <w:ilvl w:val="0"/>
          <w:numId w:val="17"/>
        </w:numPr>
        <w:rPr>
          <w:rFonts w:ascii="Arial" w:hAnsi="Arial" w:cs="Arial"/>
        </w:rPr>
      </w:pPr>
      <w:r>
        <w:rPr>
          <w:rFonts w:ascii="Arial" w:hAnsi="Arial" w:cs="Arial"/>
        </w:rPr>
        <w:t>Reject request to participate</w:t>
      </w:r>
    </w:p>
    <w:p w:rsidR="00E50DED" w:rsidRDefault="007B4937" w:rsidP="00E50DED">
      <w:pPr>
        <w:pStyle w:val="Heading6"/>
      </w:pPr>
      <w:ins w:id="859" w:author="Jones, Emma" w:date="2015-01-08T16:52:00Z">
        <w:r>
          <w:t>5</w:t>
        </w:r>
      </w:ins>
      <w:ins w:id="860" w:author="Jones, Emma" w:date="2015-01-08T15:33:00Z">
        <w:r w:rsidR="003118C6">
          <w:t xml:space="preserve">.2.2.2 </w:t>
        </w:r>
      </w:ins>
      <w:r w:rsidR="00E50DED">
        <w:t>Examples:</w:t>
      </w:r>
    </w:p>
    <w:p w:rsidR="00E50DED" w:rsidRDefault="00E50DED" w:rsidP="000352FC">
      <w:pPr>
        <w:pStyle w:val="ListParagraph"/>
        <w:numPr>
          <w:ilvl w:val="0"/>
          <w:numId w:val="33"/>
        </w:numPr>
        <w:rPr>
          <w:sz w:val="20"/>
          <w:szCs w:val="20"/>
        </w:rPr>
      </w:pPr>
      <w:r w:rsidRPr="00627506">
        <w:rPr>
          <w:sz w:val="20"/>
          <w:szCs w:val="20"/>
        </w:rPr>
        <w:t>A</w:t>
      </w:r>
      <w:r>
        <w:rPr>
          <w:sz w:val="20"/>
          <w:szCs w:val="20"/>
        </w:rPr>
        <w:t>n oncologist accepts a primary care provider’s request to join the patient’s care team.</w:t>
      </w:r>
    </w:p>
    <w:p w:rsidR="00E50DED" w:rsidRDefault="00E50DED" w:rsidP="00E50DED">
      <w:pPr>
        <w:pStyle w:val="ListParagraph"/>
        <w:ind w:left="360"/>
        <w:rPr>
          <w:sz w:val="20"/>
          <w:szCs w:val="20"/>
        </w:rPr>
      </w:pPr>
    </w:p>
    <w:p w:rsidR="00E50DED" w:rsidRDefault="00E50DED" w:rsidP="000352FC">
      <w:pPr>
        <w:pStyle w:val="ListParagraph"/>
        <w:numPr>
          <w:ilvl w:val="0"/>
          <w:numId w:val="33"/>
        </w:numPr>
        <w:rPr>
          <w:sz w:val="20"/>
          <w:szCs w:val="20"/>
        </w:rPr>
      </w:pPr>
      <w:r>
        <w:rPr>
          <w:sz w:val="20"/>
          <w:szCs w:val="20"/>
        </w:rPr>
        <w:t>A cardiologist delegates request for participation to a colleague due to unavailability or capacity to take new patients.</w:t>
      </w:r>
    </w:p>
    <w:p w:rsidR="00E50DED" w:rsidRPr="00F61B4B" w:rsidRDefault="00E50DED" w:rsidP="00E50DED">
      <w:pPr>
        <w:pStyle w:val="ListParagraph"/>
        <w:rPr>
          <w:sz w:val="20"/>
          <w:szCs w:val="20"/>
        </w:rPr>
      </w:pPr>
    </w:p>
    <w:p w:rsidR="00E50DED" w:rsidRPr="00120D87" w:rsidRDefault="00E50DED" w:rsidP="000352FC">
      <w:pPr>
        <w:pStyle w:val="ListParagraph"/>
        <w:numPr>
          <w:ilvl w:val="0"/>
          <w:numId w:val="33"/>
        </w:numPr>
        <w:rPr>
          <w:sz w:val="20"/>
          <w:szCs w:val="20"/>
        </w:rPr>
      </w:pPr>
      <w:r>
        <w:rPr>
          <w:sz w:val="20"/>
          <w:szCs w:val="20"/>
        </w:rPr>
        <w:t>An orthopaedic surgeon rejects request to join the care team because a rheumatologist is better suited to manage the patient’s health concern/problem.</w:t>
      </w:r>
    </w:p>
    <w:p w:rsidR="00E50DED" w:rsidRDefault="007B4937" w:rsidP="00E50DED">
      <w:pPr>
        <w:pStyle w:val="Heading6"/>
      </w:pPr>
      <w:ins w:id="861" w:author="Jones, Emma" w:date="2015-01-08T16:52:00Z">
        <w:r>
          <w:t>5</w:t>
        </w:r>
      </w:ins>
      <w:ins w:id="862" w:author="Jones, Emma" w:date="2015-01-08T15:33:00Z">
        <w:r w:rsidR="003118C6">
          <w:t xml:space="preserve">.2.2.3 </w:t>
        </w:r>
      </w:ins>
      <w:r w:rsidR="00E50DED">
        <w:t>Specification</w:t>
      </w:r>
    </w:p>
    <w:p w:rsidR="00E50DED" w:rsidRPr="00C20E4A" w:rsidRDefault="00E50DED" w:rsidP="00E50DE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Existence of a pending request for participation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6"/>
              </w:numPr>
              <w:rPr>
                <w:rFonts w:cs="Arial"/>
                <w:color w:val="000000"/>
                <w:sz w:val="19"/>
                <w:szCs w:val="19"/>
              </w:rPr>
            </w:pPr>
            <w:r>
              <w:rPr>
                <w:rFonts w:cs="Arial"/>
                <w:color w:val="000000"/>
                <w:sz w:val="19"/>
                <w:szCs w:val="19"/>
              </w:rPr>
              <w:t>Participation request placer</w:t>
            </w:r>
            <w:r w:rsidRPr="00C83130">
              <w:rPr>
                <w:rFonts w:cs="Arial"/>
                <w:b/>
                <w:color w:val="000000"/>
                <w:sz w:val="19"/>
                <w:szCs w:val="19"/>
              </w:rPr>
              <w:t xml:space="preserve"> :</w:t>
            </w:r>
            <w:r>
              <w:rPr>
                <w:rFonts w:cs="Arial"/>
                <w:color w:val="000000"/>
                <w:sz w:val="19"/>
                <w:szCs w:val="19"/>
              </w:rPr>
              <w:t xml:space="preserve"> Person Class</w:t>
            </w:r>
          </w:p>
          <w:p w:rsidR="00E50DED" w:rsidDel="00D70290" w:rsidRDefault="00D70290" w:rsidP="000352FC">
            <w:pPr>
              <w:pStyle w:val="ListParagraph"/>
              <w:numPr>
                <w:ilvl w:val="0"/>
                <w:numId w:val="36"/>
              </w:numPr>
              <w:rPr>
                <w:del w:id="863" w:author="Enrique Meneses" w:date="2015-02-03T08:49:00Z"/>
                <w:rFonts w:cs="Arial"/>
                <w:color w:val="000000"/>
                <w:sz w:val="19"/>
                <w:szCs w:val="19"/>
              </w:rPr>
            </w:pPr>
            <w:ins w:id="864" w:author="Enrique Meneses" w:date="2015-02-03T08:49: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865" w:author="Enrique Meneses" w:date="2015-02-03T08:49:00Z">
              <w:r w:rsidR="00E50DED" w:rsidDel="00D70290">
                <w:rPr>
                  <w:rFonts w:cs="Arial"/>
                  <w:color w:val="000000"/>
                  <w:sz w:val="19"/>
                  <w:szCs w:val="19"/>
                </w:rPr>
                <w:delText>Patient : Person Class</w:delText>
              </w:r>
            </w:del>
          </w:p>
          <w:p w:rsidR="00E50DED" w:rsidRPr="00C83130" w:rsidRDefault="00E50DED" w:rsidP="000352FC">
            <w:pPr>
              <w:pStyle w:val="ListParagraph"/>
              <w:numPr>
                <w:ilvl w:val="0"/>
                <w:numId w:val="36"/>
              </w:numPr>
              <w:rPr>
                <w:rFonts w:cs="Arial"/>
                <w:color w:val="000000"/>
                <w:sz w:val="19"/>
                <w:szCs w:val="19"/>
              </w:rPr>
            </w:pPr>
            <w:r>
              <w:rPr>
                <w:rFonts w:cs="Arial"/>
                <w:color w:val="000000"/>
                <w:sz w:val="19"/>
                <w:szCs w:val="19"/>
              </w:rPr>
              <w:t>Response Type</w:t>
            </w:r>
            <w:r w:rsidRPr="00C83130">
              <w:rPr>
                <w:rFonts w:cs="Arial"/>
                <w:b/>
                <w:color w:val="000000"/>
                <w:sz w:val="19"/>
                <w:szCs w:val="19"/>
              </w:rPr>
              <w:t xml:space="preserve"> :</w:t>
            </w:r>
            <w:r>
              <w:rPr>
                <w:rFonts w:cs="Arial"/>
                <w:color w:val="000000"/>
                <w:sz w:val="19"/>
                <w:szCs w:val="19"/>
              </w:rPr>
              <w:t xml:space="preserve"> Participation Response Type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4C004E" w:rsidRDefault="00E50DED" w:rsidP="005B71FD">
            <w:pPr>
              <w:pStyle w:val="ListParagraph"/>
              <w:numPr>
                <w:ilvl w:val="0"/>
                <w:numId w:val="37"/>
              </w:numPr>
              <w:rPr>
                <w:rFonts w:cs="Arial"/>
                <w:color w:val="000000"/>
                <w:sz w:val="19"/>
                <w:szCs w:val="19"/>
              </w:rPr>
            </w:pPr>
            <w:r w:rsidRPr="004C004E">
              <w:rPr>
                <w:rFonts w:cs="Arial"/>
                <w:color w:val="000000"/>
                <w:sz w:val="19"/>
                <w:szCs w:val="19"/>
              </w:rPr>
              <w:t>Acknowledge</w:t>
            </w:r>
            <w:del w:id="866" w:author="Enrique Meneses" w:date="2015-02-03T09:15:00Z">
              <w:r w:rsidRPr="004C004E" w:rsidDel="005B71FD">
                <w:rPr>
                  <w:rFonts w:cs="Arial"/>
                  <w:color w:val="000000"/>
                  <w:sz w:val="19"/>
                  <w:szCs w:val="19"/>
                </w:rPr>
                <w:delText>ment of</w:delText>
              </w:r>
            </w:del>
            <w:r w:rsidRPr="004C004E">
              <w:rPr>
                <w:rFonts w:cs="Arial"/>
                <w:color w:val="000000"/>
                <w:sz w:val="19"/>
                <w:szCs w:val="19"/>
              </w:rPr>
              <w:t xml:space="preserve"> receipt </w:t>
            </w:r>
            <w:r>
              <w:rPr>
                <w:rFonts w:cs="Arial"/>
                <w:color w:val="000000"/>
                <w:sz w:val="19"/>
                <w:szCs w:val="19"/>
              </w:rPr>
              <w:t xml:space="preserve">by </w:t>
            </w:r>
            <w:del w:id="867" w:author="Enrique Meneses" w:date="2015-02-03T09:15:00Z">
              <w:r w:rsidDel="005B71FD">
                <w:rPr>
                  <w:rFonts w:cs="Arial"/>
                  <w:color w:val="000000"/>
                  <w:sz w:val="19"/>
                  <w:szCs w:val="19"/>
                </w:rPr>
                <w:delText>sender</w:delText>
              </w:r>
            </w:del>
            <w:ins w:id="868" w:author="Enrique Meneses" w:date="2015-02-03T09:15:00Z">
              <w:r w:rsidR="005B71FD">
                <w:rPr>
                  <w:rFonts w:cs="Arial"/>
                  <w:color w:val="000000"/>
                  <w:sz w:val="19"/>
                  <w:szCs w:val="19"/>
                </w:rPr>
                <w:t>recepient</w:t>
              </w:r>
            </w:ins>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New individual joins the patient’s care team and starts receiving change updates.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E50DED" w:rsidRDefault="007B4937" w:rsidP="00E50DED">
      <w:pPr>
        <w:pStyle w:val="Heading4"/>
      </w:pPr>
      <w:ins w:id="869" w:author="Jones, Emma" w:date="2015-01-08T16:52:00Z">
        <w:r>
          <w:t>5</w:t>
        </w:r>
      </w:ins>
      <w:ins w:id="870" w:author="Jones, Emma" w:date="2015-01-08T15:33:00Z">
        <w:r w:rsidR="003118C6">
          <w:t xml:space="preserve">.2.3 </w:t>
        </w:r>
      </w:ins>
      <w:r w:rsidR="00E50DED">
        <w:t>Add Care Team Member</w:t>
      </w:r>
      <w:ins w:id="871" w:author="Jones, Emma" w:date="2014-12-10T19:03:00Z">
        <w:r w:rsidR="00E20DB8">
          <w:t xml:space="preserve"> </w:t>
        </w:r>
      </w:ins>
    </w:p>
    <w:p w:rsidR="00E50DED" w:rsidRDefault="007B4937" w:rsidP="00E50DED">
      <w:pPr>
        <w:pStyle w:val="Heading6"/>
      </w:pPr>
      <w:ins w:id="872" w:author="Jones, Emma" w:date="2015-01-08T16:52:00Z">
        <w:r>
          <w:t>5</w:t>
        </w:r>
      </w:ins>
      <w:ins w:id="873" w:author="Jones, Emma" w:date="2015-01-08T15:33:00Z">
        <w:r w:rsidR="003118C6">
          <w:t xml:space="preserve">.2.3.1 </w:t>
        </w:r>
      </w:ins>
      <w:r w:rsidR="00E50DED">
        <w:t>Description:</w:t>
      </w:r>
    </w:p>
    <w:p w:rsidR="00E50DED" w:rsidRDefault="00E50DED" w:rsidP="00E50DED">
      <w:pPr>
        <w:pStyle w:val="10ptNormal"/>
        <w:rPr>
          <w:rFonts w:ascii="Arial" w:hAnsi="Arial" w:cs="Arial"/>
        </w:rPr>
      </w:pPr>
      <w:r w:rsidRPr="00A232CC">
        <w:rPr>
          <w:rFonts w:ascii="Arial" w:hAnsi="Arial" w:cs="Arial"/>
        </w:rPr>
        <w:t>The “Add Care Team Member” capability supports the ability of a</w:t>
      </w:r>
      <w:r>
        <w:rPr>
          <w:rFonts w:ascii="Arial" w:hAnsi="Arial" w:cs="Arial"/>
        </w:rPr>
        <w:t xml:space="preserve">n authorized </w:t>
      </w:r>
      <w:r w:rsidRPr="00A232CC">
        <w:rPr>
          <w:rFonts w:ascii="Arial" w:hAnsi="Arial" w:cs="Arial"/>
        </w:rPr>
        <w:t xml:space="preserve">user to directly add members to the </w:t>
      </w:r>
      <w:r>
        <w:rPr>
          <w:rFonts w:ascii="Arial" w:hAnsi="Arial" w:cs="Arial"/>
        </w:rPr>
        <w:t>care team. The capability assumes the existence of an administrative role which has been granted access to plan and assign members of the care team. This capability can help streamline establishment of the care team when the patient is receiving care within a single institution and an initial group of individuals is identified during care planning.</w:t>
      </w:r>
    </w:p>
    <w:p w:rsidR="00E50DED" w:rsidRDefault="007B4937" w:rsidP="00E50DED">
      <w:pPr>
        <w:pStyle w:val="Heading6"/>
      </w:pPr>
      <w:ins w:id="874" w:author="Jones, Emma" w:date="2015-01-08T16:52:00Z">
        <w:r>
          <w:t>5</w:t>
        </w:r>
      </w:ins>
      <w:ins w:id="875" w:author="Jones, Emma" w:date="2015-01-08T15:33:00Z">
        <w:r w:rsidR="003118C6">
          <w:t xml:space="preserve">.2.3.2 </w:t>
        </w:r>
      </w:ins>
      <w:r w:rsidR="00E50DED">
        <w:t>Examples:</w:t>
      </w:r>
    </w:p>
    <w:p w:rsidR="00E50DED" w:rsidRDefault="00E50DED" w:rsidP="00E50DED">
      <w:pPr>
        <w:pStyle w:val="10ptNormal"/>
        <w:rPr>
          <w:rFonts w:ascii="Arial" w:hAnsi="Arial" w:cs="Arial"/>
        </w:rPr>
      </w:pPr>
      <w:r>
        <w:rPr>
          <w:rFonts w:ascii="Arial" w:hAnsi="Arial" w:cs="Arial"/>
        </w:rPr>
        <w:t>A</w:t>
      </w:r>
      <w:r w:rsidRPr="00A232CC">
        <w:rPr>
          <w:rFonts w:ascii="Arial" w:hAnsi="Arial" w:cs="Arial"/>
        </w:rPr>
        <w:t xml:space="preserve"> patient scheduled for a surgery</w:t>
      </w:r>
      <w:r>
        <w:rPr>
          <w:rFonts w:ascii="Arial" w:hAnsi="Arial" w:cs="Arial"/>
        </w:rPr>
        <w:t xml:space="preserve"> with an expected inpatient stay lasting more than a week would have an inpatient care team where some individuals are known ahead of time and can be added by an administrative hospital provider.</w:t>
      </w:r>
    </w:p>
    <w:p w:rsidR="00E50DED" w:rsidRDefault="007B4937" w:rsidP="00E50DED">
      <w:pPr>
        <w:pStyle w:val="Heading6"/>
      </w:pPr>
      <w:ins w:id="876" w:author="Jones, Emma" w:date="2015-01-08T16:52:00Z">
        <w:r>
          <w:t>5</w:t>
        </w:r>
      </w:ins>
      <w:ins w:id="877" w:author="Jones, Emma" w:date="2015-01-08T15:34:00Z">
        <w:r w:rsidR="003118C6">
          <w:t xml:space="preserve">.2.3.3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Performer must be an authorized user with rights to assign membership the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role </w:t>
            </w:r>
            <w:r w:rsidRPr="00E96EDC">
              <w:rPr>
                <w:rFonts w:cs="Arial"/>
                <w:b/>
                <w:color w:val="000000"/>
                <w:sz w:val="19"/>
                <w:szCs w:val="19"/>
              </w:rPr>
              <w:t>:</w:t>
            </w:r>
            <w:r>
              <w:rPr>
                <w:rFonts w:cs="Arial"/>
                <w:color w:val="000000"/>
                <w:sz w:val="19"/>
                <w:szCs w:val="19"/>
              </w:rPr>
              <w:t xml:space="preserve"> Role Class</w:t>
            </w:r>
          </w:p>
          <w:p w:rsidR="00E50DED" w:rsidDel="00D70290" w:rsidRDefault="00D70290" w:rsidP="000352FC">
            <w:pPr>
              <w:pStyle w:val="ListParagraph"/>
              <w:numPr>
                <w:ilvl w:val="0"/>
                <w:numId w:val="34"/>
              </w:numPr>
              <w:rPr>
                <w:del w:id="878" w:author="Enrique Meneses" w:date="2015-02-03T08:50:00Z"/>
                <w:rFonts w:cs="Arial"/>
                <w:color w:val="000000"/>
                <w:sz w:val="19"/>
                <w:szCs w:val="19"/>
              </w:rPr>
            </w:pPr>
            <w:ins w:id="879" w:author="Enrique Meneses" w:date="2015-02-03T08:50: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880" w:author="Enrique Meneses" w:date="2015-02-03T08:50:00Z">
              <w:r w:rsidR="00E50DED" w:rsidDel="00D70290">
                <w:rPr>
                  <w:rFonts w:cs="Arial"/>
                  <w:color w:val="000000"/>
                  <w:sz w:val="19"/>
                  <w:szCs w:val="19"/>
                </w:rPr>
                <w:delText xml:space="preserve">Patient </w:delText>
              </w:r>
              <w:r w:rsidR="00E50DED" w:rsidRPr="00E96EDC"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Default="00E50DED" w:rsidP="000352FC">
            <w:pPr>
              <w:pStyle w:val="ListParagraph"/>
              <w:numPr>
                <w:ilvl w:val="0"/>
                <w:numId w:val="34"/>
              </w:numPr>
              <w:rPr>
                <w:rFonts w:cs="Arial"/>
                <w:color w:val="000000"/>
                <w:sz w:val="19"/>
                <w:szCs w:val="19"/>
              </w:rPr>
            </w:pPr>
            <w:r>
              <w:rPr>
                <w:rFonts w:cs="Arial"/>
                <w:color w:val="000000"/>
                <w:sz w:val="19"/>
                <w:szCs w:val="19"/>
              </w:rPr>
              <w:t>New care team member</w:t>
            </w:r>
            <w:r w:rsidRPr="00E96EDC">
              <w:rPr>
                <w:rFonts w:cs="Arial"/>
                <w:b/>
                <w:color w:val="000000"/>
                <w:sz w:val="19"/>
                <w:szCs w:val="19"/>
              </w:rPr>
              <w:t>:</w:t>
            </w:r>
            <w:r>
              <w:rPr>
                <w:rFonts w:cs="Arial"/>
                <w:b/>
                <w:color w:val="000000"/>
                <w:sz w:val="19"/>
                <w:szCs w:val="19"/>
              </w:rPr>
              <w:t xml:space="preserve"> </w:t>
            </w:r>
            <w:r w:rsidRPr="0041517E">
              <w:rPr>
                <w:rFonts w:cs="Arial"/>
                <w:color w:val="000000"/>
                <w:sz w:val="19"/>
                <w:szCs w:val="19"/>
              </w:rPr>
              <w:t>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New care team member  role</w:t>
            </w:r>
            <w:r w:rsidRPr="00E96EDC">
              <w:rPr>
                <w:rFonts w:cs="Arial"/>
                <w:b/>
                <w:color w:val="000000"/>
                <w:sz w:val="19"/>
                <w:szCs w:val="19"/>
              </w:rPr>
              <w:t>:</w:t>
            </w:r>
            <w:r>
              <w:rPr>
                <w:rFonts w:cs="Arial"/>
                <w:b/>
                <w:color w:val="000000"/>
                <w:sz w:val="19"/>
                <w:szCs w:val="19"/>
              </w:rPr>
              <w:t xml:space="preserve"> </w:t>
            </w:r>
            <w:r>
              <w:rPr>
                <w:rFonts w:cs="Arial"/>
                <w:color w:val="000000"/>
                <w:sz w:val="19"/>
                <w:szCs w:val="19"/>
              </w:rPr>
              <w:t>Role</w:t>
            </w:r>
            <w:r w:rsidRPr="0041517E">
              <w:rPr>
                <w:rFonts w:cs="Arial"/>
                <w:color w:val="000000"/>
                <w:sz w:val="19"/>
                <w:szCs w:val="19"/>
              </w:rPr>
              <w:t xml:space="preserve"> Class</w:t>
            </w:r>
          </w:p>
          <w:p w:rsidR="00E50DED" w:rsidRPr="002F270F" w:rsidRDefault="00E50DED" w:rsidP="000352FC">
            <w:pPr>
              <w:pStyle w:val="ListParagraph"/>
              <w:numPr>
                <w:ilvl w:val="0"/>
                <w:numId w:val="34"/>
              </w:numPr>
              <w:rPr>
                <w:rFonts w:cs="Arial"/>
                <w:color w:val="000000"/>
                <w:sz w:val="19"/>
                <w:szCs w:val="19"/>
              </w:rPr>
            </w:pPr>
            <w:r w:rsidRPr="002F270F">
              <w:rPr>
                <w:rFonts w:cs="Arial"/>
                <w:color w:val="000000"/>
                <w:sz w:val="19"/>
                <w:szCs w:val="19"/>
              </w:rPr>
              <w:t xml:space="preserve">Request text or information </w:t>
            </w:r>
            <w:r>
              <w:rPr>
                <w:rFonts w:cs="Arial"/>
                <w:color w:val="000000"/>
                <w:sz w:val="19"/>
                <w:szCs w:val="19"/>
              </w:rPr>
              <w:t>with reason for addition to be sent to new care team member</w:t>
            </w:r>
            <w:r w:rsidRPr="002F270F">
              <w:rPr>
                <w:rFonts w:cs="Arial"/>
                <w:color w:val="000000"/>
                <w:sz w:val="19"/>
                <w:szCs w:val="19"/>
              </w:rPr>
              <w:t xml:space="preserve"> </w:t>
            </w:r>
            <w:r w:rsidRPr="002F270F">
              <w:rPr>
                <w:rFonts w:cs="Arial"/>
                <w:b/>
                <w:color w:val="000000"/>
                <w:sz w:val="19"/>
                <w:szCs w:val="19"/>
              </w:rPr>
              <w:t xml:space="preserve">: </w:t>
            </w:r>
            <w:r w:rsidRPr="002F270F">
              <w:rPr>
                <w:rFonts w:cs="Arial"/>
                <w:color w:val="000000"/>
                <w:sz w:val="19"/>
                <w:szCs w:val="19"/>
              </w:rPr>
              <w:t>Communication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A87274" w:rsidRDefault="00E50DED" w:rsidP="000352FC">
            <w:pPr>
              <w:pStyle w:val="ListParagraph"/>
              <w:numPr>
                <w:ilvl w:val="0"/>
                <w:numId w:val="38"/>
              </w:numPr>
              <w:rPr>
                <w:rFonts w:cs="Arial"/>
                <w:color w:val="000000"/>
                <w:sz w:val="19"/>
                <w:szCs w:val="19"/>
              </w:rPr>
            </w:pPr>
            <w:r w:rsidRPr="00A87274">
              <w:rPr>
                <w:rFonts w:cs="Arial"/>
                <w:color w:val="000000"/>
                <w:sz w:val="19"/>
                <w:szCs w:val="19"/>
              </w:rPr>
              <w:t xml:space="preserve">Acknowledgement of </w:t>
            </w:r>
            <w:r>
              <w:rPr>
                <w:rFonts w:cs="Arial"/>
                <w:color w:val="000000"/>
                <w:sz w:val="19"/>
                <w:szCs w:val="19"/>
              </w:rPr>
              <w:t>addition of new care team member</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8"/>
              </w:numPr>
              <w:rPr>
                <w:rFonts w:cs="Arial"/>
                <w:color w:val="000000"/>
                <w:sz w:val="19"/>
                <w:szCs w:val="19"/>
              </w:rPr>
            </w:pPr>
            <w:r>
              <w:rPr>
                <w:rFonts w:cs="Arial"/>
                <w:color w:val="000000"/>
                <w:sz w:val="19"/>
                <w:szCs w:val="19"/>
              </w:rPr>
              <w:t>New and existing care team members receive communication informing them of new membership and reason as indicated by administrative user.</w:t>
            </w:r>
          </w:p>
          <w:p w:rsidR="00E50DED" w:rsidRPr="00A87274" w:rsidRDefault="00E50DED" w:rsidP="000352FC">
            <w:pPr>
              <w:pStyle w:val="ListParagraph"/>
              <w:numPr>
                <w:ilvl w:val="0"/>
                <w:numId w:val="38"/>
              </w:numPr>
              <w:rPr>
                <w:rFonts w:cs="Arial"/>
                <w:color w:val="000000"/>
                <w:sz w:val="19"/>
                <w:szCs w:val="19"/>
              </w:rPr>
            </w:pPr>
            <w:r w:rsidRPr="00A87274">
              <w:rPr>
                <w:rFonts w:cs="Arial"/>
                <w:color w:val="000000"/>
                <w:sz w:val="19"/>
                <w:szCs w:val="19"/>
              </w:rPr>
              <w:t xml:space="preserve">New individual joins the patient’s </w:t>
            </w:r>
            <w:r>
              <w:rPr>
                <w:rFonts w:cs="Arial"/>
                <w:color w:val="000000"/>
                <w:sz w:val="19"/>
                <w:szCs w:val="19"/>
              </w:rPr>
              <w:t>care team</w:t>
            </w:r>
            <w:r w:rsidRPr="00A87274">
              <w:rPr>
                <w:rFonts w:cs="Arial"/>
                <w:color w:val="000000"/>
                <w:sz w:val="19"/>
                <w:szCs w:val="19"/>
              </w:rPr>
              <w:t xml:space="preserve"> and starts receiving change updates.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76690A" w:rsidRDefault="00E50DED" w:rsidP="0097206A">
            <w:pPr>
              <w:pStyle w:val="10ptNormal"/>
              <w:rPr>
                <w:rFonts w:ascii="Arial" w:hAnsi="Arial" w:cs="Arial"/>
              </w:rPr>
            </w:pPr>
            <w:r>
              <w:rPr>
                <w:rFonts w:ascii="Arial" w:hAnsi="Arial" w:cs="Arial"/>
              </w:rPr>
              <w:t>Intra-organization use cases should make use of the “Request Participation” capability.</w:t>
            </w:r>
          </w:p>
        </w:tc>
      </w:tr>
    </w:tbl>
    <w:p w:rsidR="00E50DED" w:rsidRDefault="00E50DED" w:rsidP="00E50DED"/>
    <w:p w:rsidR="00E50DED" w:rsidRDefault="007B4937" w:rsidP="00E50DED">
      <w:pPr>
        <w:pStyle w:val="Heading4"/>
      </w:pPr>
      <w:ins w:id="881" w:author="Jones, Emma" w:date="2015-01-08T16:52:00Z">
        <w:r>
          <w:t>5</w:t>
        </w:r>
      </w:ins>
      <w:ins w:id="882" w:author="Jones, Emma" w:date="2015-01-08T15:41:00Z">
        <w:r w:rsidR="00607980">
          <w:t xml:space="preserve">.2.4 </w:t>
        </w:r>
      </w:ins>
      <w:r w:rsidR="00E50DED">
        <w:t>List my Care Teams</w:t>
      </w:r>
    </w:p>
    <w:p w:rsidR="00E50DED" w:rsidRDefault="007B4937" w:rsidP="00E50DED">
      <w:pPr>
        <w:pStyle w:val="Heading6"/>
      </w:pPr>
      <w:ins w:id="883" w:author="Jones, Emma" w:date="2015-01-08T16:52:00Z">
        <w:r>
          <w:t>5</w:t>
        </w:r>
      </w:ins>
      <w:ins w:id="884" w:author="Jones, Emma" w:date="2015-01-08T15:41:00Z">
        <w:r w:rsidR="00607980">
          <w:t xml:space="preserve">.2.4.1 </w:t>
        </w:r>
      </w:ins>
      <w:r w:rsidR="00E50DED">
        <w:t>Description:</w:t>
      </w:r>
    </w:p>
    <w:p w:rsidR="00E50DED" w:rsidRDefault="00E50DED" w:rsidP="00E50DED">
      <w:pPr>
        <w:pStyle w:val="10ptNormal"/>
        <w:rPr>
          <w:rFonts w:ascii="Arial" w:hAnsi="Arial" w:cs="Arial"/>
        </w:rPr>
      </w:pPr>
      <w:r w:rsidRPr="00A232CC">
        <w:rPr>
          <w:rFonts w:ascii="Arial" w:hAnsi="Arial" w:cs="Arial"/>
        </w:rPr>
        <w:t>The “</w:t>
      </w:r>
      <w:r>
        <w:rPr>
          <w:rFonts w:ascii="Arial" w:hAnsi="Arial" w:cs="Arial"/>
        </w:rPr>
        <w:t>List my Care Teams</w:t>
      </w:r>
      <w:r w:rsidRPr="00A232CC">
        <w:rPr>
          <w:rFonts w:ascii="Arial" w:hAnsi="Arial" w:cs="Arial"/>
        </w:rPr>
        <w:t>” capability supports the ability of</w:t>
      </w:r>
      <w:r>
        <w:rPr>
          <w:rFonts w:ascii="Arial" w:hAnsi="Arial" w:cs="Arial"/>
        </w:rPr>
        <w:t xml:space="preserve"> an individual to list all care teams for which they have an active membership.</w:t>
      </w:r>
    </w:p>
    <w:p w:rsidR="00E50DED" w:rsidRDefault="007B4937" w:rsidP="00E50DED">
      <w:pPr>
        <w:pStyle w:val="Heading6"/>
      </w:pPr>
      <w:ins w:id="885" w:author="Jones, Emma" w:date="2015-01-08T16:52:00Z">
        <w:r>
          <w:t>5</w:t>
        </w:r>
      </w:ins>
      <w:ins w:id="886" w:author="Jones, Emma" w:date="2015-01-08T15:41:00Z">
        <w:r w:rsidR="00607980">
          <w:t xml:space="preserve">.2.4.2 </w:t>
        </w:r>
      </w:ins>
      <w:r w:rsidR="00E50DED">
        <w:t>Examples:</w:t>
      </w:r>
    </w:p>
    <w:p w:rsidR="00E50DED" w:rsidRDefault="00E50DED" w:rsidP="000352FC">
      <w:pPr>
        <w:pStyle w:val="10ptNormal"/>
        <w:numPr>
          <w:ilvl w:val="0"/>
          <w:numId w:val="56"/>
        </w:numPr>
        <w:rPr>
          <w:rFonts w:ascii="Arial" w:hAnsi="Arial" w:cs="Arial"/>
        </w:rPr>
      </w:pPr>
      <w:r>
        <w:rPr>
          <w:rFonts w:ascii="Arial" w:hAnsi="Arial" w:cs="Arial"/>
        </w:rPr>
        <w:t>A man has personal membership to his own care team and to the care teams for his mother and father.</w:t>
      </w:r>
    </w:p>
    <w:p w:rsidR="00E50DED" w:rsidRDefault="00E50DED" w:rsidP="000352FC">
      <w:pPr>
        <w:pStyle w:val="10ptNormal"/>
        <w:numPr>
          <w:ilvl w:val="0"/>
          <w:numId w:val="56"/>
        </w:numPr>
        <w:rPr>
          <w:rFonts w:ascii="Arial" w:hAnsi="Arial" w:cs="Arial"/>
        </w:rPr>
      </w:pPr>
      <w:r>
        <w:rPr>
          <w:rFonts w:ascii="Arial" w:hAnsi="Arial" w:cs="Arial"/>
        </w:rPr>
        <w:t>A provider has a personal membership to her own care team and professional membership the care team for all her patients.</w:t>
      </w:r>
    </w:p>
    <w:p w:rsidR="00E50DED" w:rsidRDefault="00607980" w:rsidP="00E50DED">
      <w:pPr>
        <w:pStyle w:val="Heading6"/>
      </w:pPr>
      <w:ins w:id="887" w:author="Jones, Emma" w:date="2015-01-08T15:41:00Z">
        <w:r>
          <w:t xml:space="preserve">4.2.4.3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3"/>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Some care team membership</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role </w:t>
            </w:r>
            <w:r w:rsidRPr="00E96EDC">
              <w:rPr>
                <w:rFonts w:cs="Arial"/>
                <w:b/>
                <w:color w:val="000000"/>
                <w:sz w:val="19"/>
                <w:szCs w:val="19"/>
              </w:rPr>
              <w:t>:</w:t>
            </w:r>
            <w:r>
              <w:rPr>
                <w:rFonts w:cs="Arial"/>
                <w:color w:val="000000"/>
                <w:sz w:val="19"/>
                <w:szCs w:val="19"/>
              </w:rPr>
              <w:t xml:space="preserve"> Role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Membership type </w:t>
            </w:r>
            <w:r w:rsidRPr="00E96EDC">
              <w:rPr>
                <w:rFonts w:cs="Arial"/>
                <w:b/>
                <w:color w:val="000000"/>
                <w:sz w:val="19"/>
                <w:szCs w:val="19"/>
              </w:rPr>
              <w:t>:</w:t>
            </w:r>
            <w:r>
              <w:rPr>
                <w:rFonts w:cs="Arial"/>
                <w:color w:val="000000"/>
                <w:sz w:val="19"/>
                <w:szCs w:val="19"/>
              </w:rPr>
              <w:t xml:space="preserve"> Membership Type</w:t>
            </w:r>
          </w:p>
          <w:p w:rsidR="00E50DED" w:rsidRPr="00CD4102" w:rsidRDefault="00E50DED" w:rsidP="000352FC">
            <w:pPr>
              <w:pStyle w:val="ListParagraph"/>
              <w:numPr>
                <w:ilvl w:val="1"/>
                <w:numId w:val="34"/>
              </w:numPr>
              <w:rPr>
                <w:rFonts w:cs="Arial"/>
                <w:color w:val="000000"/>
                <w:sz w:val="19"/>
                <w:szCs w:val="19"/>
              </w:rPr>
            </w:pPr>
            <w:r>
              <w:rPr>
                <w:rFonts w:cs="Arial"/>
                <w:color w:val="000000"/>
                <w:sz w:val="19"/>
                <w:szCs w:val="19"/>
              </w:rPr>
              <w:t>e.g. Personal membership or Professional membership</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A87274" w:rsidRDefault="00E50DED" w:rsidP="000352FC">
            <w:pPr>
              <w:pStyle w:val="ListParagraph"/>
              <w:numPr>
                <w:ilvl w:val="0"/>
                <w:numId w:val="38"/>
              </w:numPr>
              <w:rPr>
                <w:rFonts w:cs="Arial"/>
                <w:color w:val="000000"/>
                <w:sz w:val="19"/>
                <w:szCs w:val="19"/>
              </w:rPr>
            </w:pPr>
            <w:r>
              <w:rPr>
                <w:rFonts w:cs="Arial"/>
                <w:color w:val="000000"/>
                <w:sz w:val="19"/>
                <w:szCs w:val="19"/>
              </w:rPr>
              <w:t>Zero or more persons</w:t>
            </w:r>
            <w:ins w:id="888" w:author="Enrique Meneses" w:date="2015-02-03T09:06:00Z">
              <w:r w:rsidR="009C351E">
                <w:rPr>
                  <w:rFonts w:cs="Arial"/>
                  <w:color w:val="000000"/>
                  <w:sz w:val="19"/>
                  <w:szCs w:val="19"/>
                </w:rPr>
                <w:t xml:space="preserve"> and their roles</w:t>
              </w:r>
            </w:ins>
            <w:r>
              <w:rPr>
                <w:rFonts w:cs="Arial"/>
                <w:color w:val="000000"/>
                <w:sz w:val="19"/>
                <w:szCs w:val="19"/>
              </w:rPr>
              <w:t xml:space="preserve">  : Person </w:t>
            </w:r>
            <w:ins w:id="889" w:author="Enrique Meneses" w:date="2015-02-03T09:06:00Z">
              <w:r w:rsidR="009C351E">
                <w:rPr>
                  <w:rFonts w:cs="Arial"/>
                  <w:color w:val="000000"/>
                  <w:sz w:val="19"/>
                  <w:szCs w:val="19"/>
                </w:rPr>
                <w:t xml:space="preserve">with Role </w:t>
              </w:r>
            </w:ins>
            <w:r>
              <w:rPr>
                <w:rFonts w:cs="Arial"/>
                <w:color w:val="000000"/>
                <w:sz w:val="19"/>
                <w:szCs w:val="19"/>
              </w:rPr>
              <w:t>Class</w:t>
            </w:r>
          </w:p>
        </w:tc>
      </w:tr>
    </w:tbl>
    <w:p w:rsidR="00E50DED" w:rsidRDefault="00E50DED" w:rsidP="00E50DED"/>
    <w:p w:rsidR="00E50DED" w:rsidRDefault="007B4937" w:rsidP="00E50DED">
      <w:pPr>
        <w:pStyle w:val="Heading4"/>
      </w:pPr>
      <w:ins w:id="890" w:author="Jones, Emma" w:date="2015-01-08T16:52:00Z">
        <w:r>
          <w:t>5</w:t>
        </w:r>
      </w:ins>
      <w:ins w:id="891" w:author="Jones, Emma" w:date="2015-01-08T15:42:00Z">
        <w:r w:rsidR="00607980">
          <w:t xml:space="preserve">.2.5 </w:t>
        </w:r>
      </w:ins>
      <w:r w:rsidR="00E50DED">
        <w:t>Remove Care Team Member</w:t>
      </w:r>
    </w:p>
    <w:p w:rsidR="00E50DED" w:rsidRDefault="007B4937" w:rsidP="00E50DED">
      <w:pPr>
        <w:pStyle w:val="Heading6"/>
      </w:pPr>
      <w:ins w:id="892" w:author="Jones, Emma" w:date="2015-01-08T16:52:00Z">
        <w:r>
          <w:t>5</w:t>
        </w:r>
      </w:ins>
      <w:ins w:id="893" w:author="Jones, Emma" w:date="2015-01-08T15:42:00Z">
        <w:r w:rsidR="00607980">
          <w:t xml:space="preserve">.2.5.1 </w:t>
        </w:r>
      </w:ins>
      <w:r w:rsidR="00E50DED">
        <w:t>Description:</w:t>
      </w:r>
    </w:p>
    <w:p w:rsidR="00E50DED" w:rsidRPr="00CF6689" w:rsidRDefault="00E50DED" w:rsidP="00E50DED">
      <w:pPr>
        <w:pStyle w:val="10ptNormal"/>
        <w:rPr>
          <w:rFonts w:ascii="Arial" w:hAnsi="Arial" w:cs="Arial"/>
        </w:rPr>
      </w:pPr>
      <w:r w:rsidRPr="00CF6689">
        <w:rPr>
          <w:rFonts w:ascii="Arial" w:hAnsi="Arial" w:cs="Arial"/>
        </w:rPr>
        <w:t>The “Remove Care Team Member” capability supports the ability of a</w:t>
      </w:r>
      <w:r>
        <w:rPr>
          <w:rFonts w:ascii="Arial" w:hAnsi="Arial" w:cs="Arial"/>
        </w:rPr>
        <w:t>n</w:t>
      </w:r>
      <w:r w:rsidRPr="00CF6689">
        <w:rPr>
          <w:rFonts w:ascii="Arial" w:hAnsi="Arial" w:cs="Arial"/>
        </w:rPr>
        <w:t xml:space="preserve"> </w:t>
      </w:r>
      <w:r>
        <w:rPr>
          <w:rFonts w:ascii="Arial" w:hAnsi="Arial" w:cs="Arial"/>
        </w:rPr>
        <w:t>authorized</w:t>
      </w:r>
      <w:r w:rsidRPr="00CF6689">
        <w:rPr>
          <w:rFonts w:ascii="Arial" w:hAnsi="Arial" w:cs="Arial"/>
        </w:rPr>
        <w:t xml:space="preserve"> user to</w:t>
      </w:r>
      <w:r>
        <w:rPr>
          <w:rFonts w:ascii="Arial" w:hAnsi="Arial" w:cs="Arial"/>
        </w:rPr>
        <w:t xml:space="preserve"> either permanently</w:t>
      </w:r>
      <w:r w:rsidRPr="00CF6689">
        <w:rPr>
          <w:rFonts w:ascii="Arial" w:hAnsi="Arial" w:cs="Arial"/>
        </w:rPr>
        <w:t xml:space="preserve"> remove</w:t>
      </w:r>
      <w:r>
        <w:rPr>
          <w:rFonts w:ascii="Arial" w:hAnsi="Arial" w:cs="Arial"/>
        </w:rPr>
        <w:t xml:space="preserve"> or inactivate</w:t>
      </w:r>
      <w:r w:rsidRPr="00CF6689">
        <w:rPr>
          <w:rFonts w:ascii="Arial" w:hAnsi="Arial" w:cs="Arial"/>
        </w:rPr>
        <w:t xml:space="preserve"> a</w:t>
      </w:r>
      <w:r>
        <w:rPr>
          <w:rFonts w:ascii="Arial" w:hAnsi="Arial" w:cs="Arial"/>
        </w:rPr>
        <w:t>n individual from the care team. The capability supports administrative management of the care team. The capability also supports a patient or patient delegate to decide the composition of their active care team and who has access to their plan and progress. Care team members who are permanently removed no longer have access to the care plan. Care team members who are inactivated continue to have access but no longer receive full communication of updates (unless there is an explicit request to re-engage them).</w:t>
      </w:r>
    </w:p>
    <w:p w:rsidR="00E50DED" w:rsidRDefault="007B4937" w:rsidP="00E50DED">
      <w:pPr>
        <w:pStyle w:val="Heading6"/>
      </w:pPr>
      <w:ins w:id="894" w:author="Jones, Emma" w:date="2015-01-08T16:52:00Z">
        <w:r>
          <w:t>5</w:t>
        </w:r>
      </w:ins>
      <w:ins w:id="895" w:author="Jones, Emma" w:date="2015-01-08T15:42:00Z">
        <w:r w:rsidR="00607980">
          <w:t xml:space="preserve">.2.5.2 </w:t>
        </w:r>
      </w:ins>
      <w:r w:rsidR="00E50DED">
        <w:t>Examples:</w:t>
      </w:r>
    </w:p>
    <w:p w:rsidR="00E50DED" w:rsidRDefault="00E50DED" w:rsidP="000352FC">
      <w:pPr>
        <w:pStyle w:val="10ptNormal"/>
        <w:numPr>
          <w:ilvl w:val="0"/>
          <w:numId w:val="39"/>
        </w:numPr>
        <w:rPr>
          <w:rFonts w:ascii="Arial" w:hAnsi="Arial" w:cs="Arial"/>
        </w:rPr>
      </w:pPr>
      <w:r w:rsidRPr="00574CB1">
        <w:rPr>
          <w:rFonts w:ascii="Arial" w:hAnsi="Arial" w:cs="Arial"/>
        </w:rPr>
        <w:t>A</w:t>
      </w:r>
      <w:r>
        <w:rPr>
          <w:rFonts w:ascii="Arial" w:hAnsi="Arial" w:cs="Arial"/>
        </w:rPr>
        <w:t xml:space="preserve"> system administrator removes a retired physician or nurse from the patient’s care team.</w:t>
      </w:r>
    </w:p>
    <w:p w:rsidR="00E50DED" w:rsidRDefault="00E50DED" w:rsidP="000352FC">
      <w:pPr>
        <w:pStyle w:val="10ptNormal"/>
        <w:numPr>
          <w:ilvl w:val="0"/>
          <w:numId w:val="39"/>
        </w:numPr>
        <w:rPr>
          <w:rFonts w:ascii="Arial" w:hAnsi="Arial" w:cs="Arial"/>
        </w:rPr>
      </w:pPr>
      <w:r>
        <w:rPr>
          <w:rFonts w:ascii="Arial" w:hAnsi="Arial" w:cs="Arial"/>
        </w:rPr>
        <w:t>A patient changes providers and removes their old providers from their care team.</w:t>
      </w:r>
    </w:p>
    <w:p w:rsidR="00E50DED" w:rsidRDefault="00E50DED" w:rsidP="000352FC">
      <w:pPr>
        <w:pStyle w:val="10ptNormal"/>
        <w:numPr>
          <w:ilvl w:val="0"/>
          <w:numId w:val="39"/>
        </w:numPr>
        <w:rPr>
          <w:rFonts w:ascii="Arial" w:hAnsi="Arial" w:cs="Arial"/>
        </w:rPr>
      </w:pPr>
      <w:r>
        <w:rPr>
          <w:rFonts w:ascii="Arial" w:hAnsi="Arial" w:cs="Arial"/>
        </w:rPr>
        <w:t>Temporary members added during an inpatient stay are removed from the care team.</w:t>
      </w:r>
    </w:p>
    <w:p w:rsidR="00E50DED" w:rsidRDefault="00E50DED" w:rsidP="000352FC">
      <w:pPr>
        <w:pStyle w:val="10ptNormal"/>
        <w:numPr>
          <w:ilvl w:val="0"/>
          <w:numId w:val="39"/>
        </w:numPr>
        <w:rPr>
          <w:rFonts w:ascii="Arial" w:hAnsi="Arial" w:cs="Arial"/>
        </w:rPr>
      </w:pPr>
      <w:r>
        <w:rPr>
          <w:rFonts w:ascii="Arial" w:hAnsi="Arial" w:cs="Arial"/>
        </w:rPr>
        <w:t>An individual responsible for the care of an elderly parent removes health care specialists no longer involved with the care of the patient.</w:t>
      </w:r>
    </w:p>
    <w:p w:rsidR="00E50DED" w:rsidRPr="00574CB1" w:rsidRDefault="00E50DED" w:rsidP="000352FC">
      <w:pPr>
        <w:pStyle w:val="10ptNormal"/>
        <w:numPr>
          <w:ilvl w:val="0"/>
          <w:numId w:val="39"/>
        </w:numPr>
        <w:rPr>
          <w:rFonts w:ascii="Arial" w:hAnsi="Arial" w:cs="Arial"/>
        </w:rPr>
      </w:pPr>
      <w:r>
        <w:rPr>
          <w:rStyle w:val="apple-converted-space"/>
          <w:rFonts w:ascii="Arial" w:hAnsi="Arial" w:cs="Arial"/>
          <w:color w:val="222222"/>
          <w:shd w:val="clear" w:color="auto" w:fill="FFFFFF"/>
        </w:rPr>
        <w:t>A</w:t>
      </w:r>
      <w:r>
        <w:rPr>
          <w:rFonts w:ascii="Arial" w:hAnsi="Arial" w:cs="Arial"/>
          <w:color w:val="222222"/>
          <w:shd w:val="clear" w:color="auto" w:fill="FFFFFF"/>
        </w:rPr>
        <w:t xml:space="preserve"> cardiologist sees an individual for evaluation of a murmur.  After a consult and diagnostic tests, the cardiologist says, "The murmur is not significant at this time, but if symptoms develop over time or your PCP advises you should return to see me." The cardiologist is kept as an inactive member of the care team.</w:t>
      </w:r>
    </w:p>
    <w:p w:rsidR="00E50DED" w:rsidRDefault="007B4937" w:rsidP="00E50DED">
      <w:pPr>
        <w:pStyle w:val="Heading6"/>
      </w:pPr>
      <w:ins w:id="896" w:author="Jones, Emma" w:date="2015-01-08T16:53:00Z">
        <w:r>
          <w:t>5</w:t>
        </w:r>
      </w:ins>
      <w:ins w:id="897" w:author="Jones, Emma" w:date="2015-01-08T15:42:00Z">
        <w:r w:rsidR="00607980">
          <w:t xml:space="preserve">.2.5.3 </w:t>
        </w:r>
      </w:ins>
      <w:r w:rsidR="00E50DED">
        <w:t>Specification</w:t>
      </w:r>
    </w:p>
    <w:p w:rsidR="00E50DED" w:rsidRPr="004F7233" w:rsidRDefault="00E50DED" w:rsidP="00E50DE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Performer must be a privileged user with rights to remove individuals from the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Function performer role </w:t>
            </w:r>
            <w:r w:rsidRPr="00E96EDC">
              <w:rPr>
                <w:rFonts w:cs="Arial"/>
                <w:b/>
                <w:color w:val="000000"/>
                <w:sz w:val="19"/>
                <w:szCs w:val="19"/>
              </w:rPr>
              <w:t>:</w:t>
            </w:r>
            <w:r>
              <w:rPr>
                <w:rFonts w:cs="Arial"/>
                <w:color w:val="000000"/>
                <w:sz w:val="19"/>
                <w:szCs w:val="19"/>
              </w:rPr>
              <w:t xml:space="preserve"> Role Class</w:t>
            </w:r>
          </w:p>
          <w:p w:rsidR="00E50DED" w:rsidDel="00D70290" w:rsidRDefault="00D70290" w:rsidP="000352FC">
            <w:pPr>
              <w:pStyle w:val="ListParagraph"/>
              <w:numPr>
                <w:ilvl w:val="0"/>
                <w:numId w:val="34"/>
              </w:numPr>
              <w:rPr>
                <w:del w:id="898" w:author="Enrique Meneses" w:date="2015-02-03T08:50:00Z"/>
                <w:rFonts w:cs="Arial"/>
                <w:color w:val="000000"/>
                <w:sz w:val="19"/>
                <w:szCs w:val="19"/>
              </w:rPr>
            </w:pPr>
            <w:ins w:id="899" w:author="Enrique Meneses" w:date="2015-02-03T08:50: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900" w:author="Enrique Meneses" w:date="2015-02-03T08:50:00Z">
              <w:r w:rsidR="00E50DED" w:rsidDel="00D70290">
                <w:rPr>
                  <w:rFonts w:cs="Arial"/>
                  <w:color w:val="000000"/>
                  <w:sz w:val="19"/>
                  <w:szCs w:val="19"/>
                </w:rPr>
                <w:delText xml:space="preserve">Patient </w:delText>
              </w:r>
              <w:r w:rsidR="00E50DED" w:rsidRPr="00E96EDC"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Care team member to remove </w:t>
            </w:r>
            <w:r w:rsidRPr="00E96EDC">
              <w:rPr>
                <w:rFonts w:cs="Arial"/>
                <w:b/>
                <w:color w:val="000000"/>
                <w:sz w:val="19"/>
                <w:szCs w:val="19"/>
              </w:rPr>
              <w:t>:</w:t>
            </w:r>
            <w:r>
              <w:rPr>
                <w:rFonts w:cs="Arial"/>
                <w:b/>
                <w:color w:val="000000"/>
                <w:sz w:val="19"/>
                <w:szCs w:val="19"/>
              </w:rPr>
              <w:t xml:space="preserve"> </w:t>
            </w:r>
            <w:r w:rsidRPr="0041517E">
              <w:rPr>
                <w:rFonts w:cs="Arial"/>
                <w:color w:val="000000"/>
                <w:sz w:val="19"/>
                <w:szCs w:val="19"/>
              </w:rPr>
              <w:t>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Removal type : Code Type (e.g. Permanent or Inactive)</w:t>
            </w:r>
          </w:p>
          <w:p w:rsidR="00E50DED" w:rsidRPr="00545E81" w:rsidRDefault="00E50DED" w:rsidP="000352FC">
            <w:pPr>
              <w:pStyle w:val="ListParagraph"/>
              <w:numPr>
                <w:ilvl w:val="0"/>
                <w:numId w:val="34"/>
              </w:numPr>
              <w:rPr>
                <w:rFonts w:cs="Arial"/>
                <w:color w:val="000000"/>
                <w:sz w:val="19"/>
                <w:szCs w:val="19"/>
              </w:rPr>
            </w:pPr>
            <w:r>
              <w:rPr>
                <w:rFonts w:cs="Arial"/>
                <w:color w:val="000000"/>
                <w:sz w:val="19"/>
                <w:szCs w:val="19"/>
              </w:rPr>
              <w:t xml:space="preserve">Reason for removal </w:t>
            </w:r>
            <w:r w:rsidRPr="00545E81">
              <w:rPr>
                <w:rFonts w:cs="Arial"/>
                <w:b/>
                <w:color w:val="000000"/>
                <w:sz w:val="19"/>
                <w:szCs w:val="19"/>
              </w:rPr>
              <w:t xml:space="preserve">: </w:t>
            </w:r>
            <w:r>
              <w:rPr>
                <w:rFonts w:cs="Arial"/>
                <w:color w:val="000000"/>
                <w:sz w:val="19"/>
                <w:szCs w:val="19"/>
              </w:rPr>
              <w:t>Removal Reason Type Cass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0"/>
              </w:numPr>
              <w:rPr>
                <w:rFonts w:cs="Arial"/>
                <w:color w:val="000000"/>
                <w:sz w:val="19"/>
                <w:szCs w:val="19"/>
              </w:rPr>
            </w:pPr>
            <w:r w:rsidRPr="00545E81">
              <w:rPr>
                <w:rFonts w:cs="Arial"/>
                <w:color w:val="000000"/>
                <w:sz w:val="19"/>
                <w:szCs w:val="19"/>
              </w:rPr>
              <w:t>Acknowledgement of care team member</w:t>
            </w:r>
            <w:r>
              <w:rPr>
                <w:rFonts w:cs="Arial"/>
                <w:color w:val="000000"/>
                <w:sz w:val="19"/>
                <w:szCs w:val="19"/>
              </w:rPr>
              <w:t xml:space="preserve"> removal</w:t>
            </w:r>
          </w:p>
          <w:p w:rsidR="00E50DED" w:rsidRPr="00BA5460" w:rsidRDefault="00E50DED" w:rsidP="000352FC">
            <w:pPr>
              <w:pStyle w:val="ListParagraph"/>
              <w:numPr>
                <w:ilvl w:val="0"/>
                <w:numId w:val="40"/>
              </w:numPr>
              <w:rPr>
                <w:rFonts w:cs="Arial"/>
                <w:color w:val="000000"/>
                <w:sz w:val="19"/>
                <w:szCs w:val="19"/>
              </w:rPr>
            </w:pPr>
            <w:r>
              <w:rPr>
                <w:rFonts w:cs="Arial"/>
                <w:color w:val="000000"/>
                <w:sz w:val="19"/>
                <w:szCs w:val="19"/>
              </w:rPr>
              <w:t>Communication of removal is sent indicating details of removal including date, performing person, patient and reason.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A5460" w:rsidRDefault="00E50DED" w:rsidP="000352FC">
            <w:pPr>
              <w:pStyle w:val="ListParagraph"/>
              <w:numPr>
                <w:ilvl w:val="0"/>
                <w:numId w:val="38"/>
              </w:numPr>
              <w:rPr>
                <w:rFonts w:cs="Arial"/>
                <w:color w:val="000000"/>
                <w:sz w:val="19"/>
                <w:szCs w:val="19"/>
              </w:rPr>
            </w:pPr>
            <w:r>
              <w:rPr>
                <w:rFonts w:cs="Arial"/>
                <w:color w:val="000000"/>
                <w:sz w:val="19"/>
                <w:szCs w:val="19"/>
              </w:rPr>
              <w:t>Individual stops being part of the care team. Individual loses access to patient’s care plan and associated coordination of care communications.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E50DED" w:rsidRDefault="007B4937" w:rsidP="00E50DED">
      <w:pPr>
        <w:pStyle w:val="Heading4"/>
      </w:pPr>
      <w:ins w:id="901" w:author="Jones, Emma" w:date="2015-01-08T16:53:00Z">
        <w:r>
          <w:t>5</w:t>
        </w:r>
      </w:ins>
      <w:ins w:id="902" w:author="Jones, Emma" w:date="2015-01-08T15:42:00Z">
        <w:r w:rsidR="00607980">
          <w:t xml:space="preserve">.2.6 </w:t>
        </w:r>
      </w:ins>
      <w:r w:rsidR="00E50DED">
        <w:t>Discover Care Team</w:t>
      </w:r>
      <w:ins w:id="903" w:author="Jones, Emma" w:date="2014-12-10T19:23:00Z">
        <w:r w:rsidR="00E20DB8">
          <w:t xml:space="preserve"> </w:t>
        </w:r>
      </w:ins>
    </w:p>
    <w:p w:rsidR="00E50DED" w:rsidRDefault="007B4937" w:rsidP="00E50DED">
      <w:pPr>
        <w:pStyle w:val="Heading6"/>
      </w:pPr>
      <w:ins w:id="904" w:author="Jones, Emma" w:date="2015-01-08T16:53:00Z">
        <w:r>
          <w:t>5</w:t>
        </w:r>
      </w:ins>
      <w:ins w:id="905" w:author="Jones, Emma" w:date="2015-01-08T15:42:00Z">
        <w:r w:rsidR="00607980">
          <w:t xml:space="preserve">.2.6.1 </w:t>
        </w:r>
      </w:ins>
      <w:r w:rsidR="00E50DED">
        <w:t>Description:</w:t>
      </w:r>
    </w:p>
    <w:p w:rsidR="00E50DED" w:rsidRDefault="00E50DED" w:rsidP="00E50DED">
      <w:pPr>
        <w:pStyle w:val="10ptNormal"/>
        <w:rPr>
          <w:rFonts w:ascii="Arial" w:hAnsi="Arial" w:cs="Arial"/>
        </w:rPr>
      </w:pPr>
      <w:r w:rsidRPr="00CF6689">
        <w:rPr>
          <w:rFonts w:ascii="Arial" w:hAnsi="Arial" w:cs="Arial"/>
        </w:rPr>
        <w:t>The “</w:t>
      </w:r>
      <w:r>
        <w:rPr>
          <w:rFonts w:ascii="Arial" w:hAnsi="Arial" w:cs="Arial"/>
        </w:rPr>
        <w:t>Discover</w:t>
      </w:r>
      <w:r w:rsidRPr="00CF6689">
        <w:rPr>
          <w:rFonts w:ascii="Arial" w:hAnsi="Arial" w:cs="Arial"/>
        </w:rPr>
        <w:t xml:space="preserve"> Care Team” capability supports the ability of</w:t>
      </w:r>
      <w:r>
        <w:rPr>
          <w:rFonts w:ascii="Arial" w:hAnsi="Arial" w:cs="Arial"/>
        </w:rPr>
        <w:t xml:space="preserve"> a user to determine who the other members of the care team are in order to engage them in communication, negotiation, harmonization and coordinated execution of the plan (via the other capabilities defined in this specification).</w:t>
      </w:r>
    </w:p>
    <w:p w:rsidR="00E50DED" w:rsidRDefault="00E50DED" w:rsidP="00E50DED">
      <w:pPr>
        <w:pStyle w:val="10ptNormal"/>
        <w:rPr>
          <w:rFonts w:ascii="Arial" w:hAnsi="Arial" w:cs="Arial"/>
        </w:rPr>
      </w:pPr>
      <w:r w:rsidRPr="002470C4">
        <w:rPr>
          <w:rFonts w:ascii="Arial" w:hAnsi="Arial" w:cs="Arial"/>
        </w:rPr>
        <w:t xml:space="preserve">This </w:t>
      </w:r>
      <w:r>
        <w:rPr>
          <w:rFonts w:ascii="Arial" w:hAnsi="Arial" w:cs="Arial"/>
        </w:rPr>
        <w:t>capability also supports computer systems in determining who needs to receive change updates and synchronization of the care plan and other coordination of care context and information.</w:t>
      </w:r>
    </w:p>
    <w:p w:rsidR="00E50DED" w:rsidRDefault="00E50DED" w:rsidP="00E50DED">
      <w:pPr>
        <w:pStyle w:val="10ptNormal"/>
        <w:rPr>
          <w:rFonts w:ascii="Arial" w:hAnsi="Arial" w:cs="Arial"/>
        </w:rPr>
      </w:pPr>
    </w:p>
    <w:p w:rsidR="00E50DED" w:rsidRDefault="00E50DED" w:rsidP="00E50DED">
      <w:pPr>
        <w:pStyle w:val="10ptNormal"/>
        <w:rPr>
          <w:rFonts w:ascii="Arial" w:hAnsi="Arial" w:cs="Arial"/>
        </w:rPr>
      </w:pPr>
      <w:r>
        <w:rPr>
          <w:rFonts w:ascii="Arial" w:hAnsi="Arial" w:cs="Arial"/>
        </w:rPr>
        <w:t>The capability is designed to allow care team individuals to know about each other.</w:t>
      </w:r>
      <w:r w:rsidRPr="002470C4">
        <w:rPr>
          <w:rFonts w:ascii="Arial" w:hAnsi="Arial" w:cs="Arial"/>
        </w:rPr>
        <w:t xml:space="preserve"> </w:t>
      </w:r>
      <w:r>
        <w:rPr>
          <w:rFonts w:ascii="Arial" w:hAnsi="Arial" w:cs="Arial"/>
        </w:rPr>
        <w:t>In a sense, this capability provides a graph or personal relationships.</w:t>
      </w:r>
    </w:p>
    <w:p w:rsidR="00E50DED" w:rsidRDefault="007B4937" w:rsidP="00E50DED">
      <w:pPr>
        <w:pStyle w:val="Heading6"/>
      </w:pPr>
      <w:ins w:id="906" w:author="Jones, Emma" w:date="2015-01-08T16:53:00Z">
        <w:r>
          <w:t>5</w:t>
        </w:r>
      </w:ins>
      <w:ins w:id="907" w:author="Jones, Emma" w:date="2015-01-08T15:42:00Z">
        <w:r w:rsidR="00607980">
          <w:t xml:space="preserve">.2.6.2 </w:t>
        </w:r>
      </w:ins>
      <w:r w:rsidR="00E50DED">
        <w:t>Examples:</w:t>
      </w:r>
    </w:p>
    <w:p w:rsidR="00E50DED" w:rsidRDefault="00E50DED" w:rsidP="00E50DED">
      <w:pPr>
        <w:pStyle w:val="10ptNormal"/>
        <w:rPr>
          <w:rFonts w:ascii="Arial" w:hAnsi="Arial" w:cs="Arial"/>
        </w:rPr>
      </w:pPr>
      <w:r w:rsidRPr="00C75ABA">
        <w:rPr>
          <w:rFonts w:ascii="Arial" w:hAnsi="Arial" w:cs="Arial"/>
        </w:rPr>
        <w:t xml:space="preserve">A PCP makes a referral </w:t>
      </w:r>
      <w:r>
        <w:rPr>
          <w:rFonts w:ascii="Arial" w:hAnsi="Arial" w:cs="Arial"/>
        </w:rPr>
        <w:t xml:space="preserve">to a cardiologist by sending a “request for participation” in the care team. </w:t>
      </w:r>
    </w:p>
    <w:p w:rsidR="00E50DED" w:rsidRDefault="00E50DED" w:rsidP="00E50DED">
      <w:pPr>
        <w:pStyle w:val="10ptNormal"/>
        <w:rPr>
          <w:rFonts w:ascii="Arial" w:hAnsi="Arial" w:cs="Arial"/>
        </w:rPr>
      </w:pPr>
      <w:r>
        <w:rPr>
          <w:rFonts w:ascii="Arial" w:hAnsi="Arial" w:cs="Arial"/>
        </w:rPr>
        <w:t>The cardiologist subsequently after the first patient encounter sends a “request for participation” to a dietician and physical therapist (who are not known to the PCP).</w:t>
      </w:r>
    </w:p>
    <w:p w:rsidR="00E50DED" w:rsidRDefault="00E50DED" w:rsidP="00E50DED">
      <w:pPr>
        <w:pStyle w:val="10ptNormal"/>
        <w:rPr>
          <w:rFonts w:ascii="Arial" w:hAnsi="Arial" w:cs="Arial"/>
        </w:rPr>
      </w:pPr>
    </w:p>
    <w:p w:rsidR="00E50DED" w:rsidRPr="00C75ABA" w:rsidRDefault="00E50DED" w:rsidP="00E50DED">
      <w:pPr>
        <w:pStyle w:val="10ptNormal"/>
        <w:rPr>
          <w:rFonts w:ascii="Arial" w:hAnsi="Arial" w:cs="Arial"/>
        </w:rPr>
      </w:pPr>
      <w:r>
        <w:rPr>
          <w:rFonts w:ascii="Arial" w:hAnsi="Arial" w:cs="Arial"/>
        </w:rPr>
        <w:t xml:space="preserve">Upon the next review of the care plan </w:t>
      </w:r>
      <w:del w:id="908" w:author="Enrique Meneses" w:date="2015-02-03T08:01:00Z">
        <w:r w:rsidDel="00B2188B">
          <w:rPr>
            <w:rFonts w:ascii="Arial" w:hAnsi="Arial" w:cs="Arial"/>
          </w:rPr>
          <w:delText xml:space="preserve">by </w:delText>
        </w:r>
      </w:del>
      <w:r>
        <w:rPr>
          <w:rFonts w:ascii="Arial" w:hAnsi="Arial" w:cs="Arial"/>
        </w:rPr>
        <w:t xml:space="preserve">the PCP </w:t>
      </w:r>
      <w:del w:id="909" w:author="Enrique Meneses" w:date="2015-02-03T08:01:00Z">
        <w:r w:rsidDel="00B2188B">
          <w:rPr>
            <w:rFonts w:ascii="Arial" w:hAnsi="Arial" w:cs="Arial"/>
          </w:rPr>
          <w:delText>she would be</w:delText>
        </w:r>
      </w:del>
      <w:ins w:id="910" w:author="Enrique Meneses" w:date="2015-02-03T08:01:00Z">
        <w:r w:rsidR="00B2188B">
          <w:rPr>
            <w:rFonts w:ascii="Arial" w:hAnsi="Arial" w:cs="Arial"/>
          </w:rPr>
          <w:t>becomes</w:t>
        </w:r>
      </w:ins>
      <w:r>
        <w:rPr>
          <w:rFonts w:ascii="Arial" w:hAnsi="Arial" w:cs="Arial"/>
        </w:rPr>
        <w:t xml:space="preserve"> aware of the new care team members and how their actions and contributions affect the patients plan and progression of their care. The awareness is supported by automatic discovery of new care team members by the system.</w:t>
      </w:r>
    </w:p>
    <w:p w:rsidR="00E50DED" w:rsidRDefault="007B4937" w:rsidP="00E50DED">
      <w:pPr>
        <w:pStyle w:val="Heading6"/>
      </w:pPr>
      <w:ins w:id="911" w:author="Jones, Emma" w:date="2015-01-08T16:53:00Z">
        <w:r>
          <w:t>5</w:t>
        </w:r>
      </w:ins>
      <w:ins w:id="912" w:author="Jones, Emma" w:date="2015-01-08T15:43:00Z">
        <w:r w:rsidR="00607980">
          <w:t xml:space="preserve">.2.6.3 </w:t>
        </w:r>
      </w:ins>
      <w:r w:rsidR="00E50DED">
        <w:t>Specification</w:t>
      </w:r>
    </w:p>
    <w:p w:rsidR="00E50DED" w:rsidRPr="004F7233" w:rsidRDefault="00E50DED" w:rsidP="00E50DE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C75ABA" w:rsidRDefault="00E50DED" w:rsidP="000352FC">
            <w:pPr>
              <w:pStyle w:val="ListParagraph"/>
              <w:numPr>
                <w:ilvl w:val="0"/>
                <w:numId w:val="38"/>
              </w:numPr>
              <w:rPr>
                <w:rFonts w:cs="Arial"/>
                <w:color w:val="000000"/>
                <w:sz w:val="19"/>
                <w:szCs w:val="19"/>
              </w:rPr>
            </w:pPr>
            <w:r>
              <w:rPr>
                <w:rFonts w:cs="Arial"/>
                <w:color w:val="000000"/>
                <w:sz w:val="19"/>
                <w:szCs w:val="19"/>
              </w:rPr>
              <w:t>Determination of the care team is designed for awareness within the patient’s extended care circle. It includes only those members who have explicitly sent “requests for participation” to each other; or who have been explicitly added by an administrator via the “add care team member” capability.</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w:t>
            </w:r>
            <w:r w:rsidRPr="00E96EDC">
              <w:rPr>
                <w:rFonts w:cs="Arial"/>
                <w:b/>
                <w:color w:val="000000"/>
                <w:sz w:val="19"/>
                <w:szCs w:val="19"/>
              </w:rPr>
              <w:t>:</w:t>
            </w:r>
            <w:r>
              <w:rPr>
                <w:rFonts w:cs="Arial"/>
                <w:color w:val="000000"/>
                <w:sz w:val="19"/>
                <w:szCs w:val="19"/>
              </w:rPr>
              <w:t xml:space="preserve"> Role Class</w:t>
            </w:r>
          </w:p>
          <w:p w:rsidR="00E50DED" w:rsidRPr="009507D9" w:rsidRDefault="00D70290" w:rsidP="000352FC">
            <w:pPr>
              <w:pStyle w:val="ListParagraph"/>
              <w:numPr>
                <w:ilvl w:val="0"/>
                <w:numId w:val="34"/>
              </w:numPr>
              <w:rPr>
                <w:rFonts w:cs="Arial"/>
                <w:color w:val="000000"/>
                <w:sz w:val="19"/>
                <w:szCs w:val="19"/>
              </w:rPr>
            </w:pPr>
            <w:ins w:id="913" w:author="Enrique Meneses" w:date="2015-02-03T08:51: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ins>
            <w:del w:id="914" w:author="Enrique Meneses" w:date="2015-02-03T08:51:00Z">
              <w:r w:rsidR="00E50DED" w:rsidDel="00D70290">
                <w:rPr>
                  <w:rFonts w:cs="Arial"/>
                  <w:color w:val="000000"/>
                  <w:sz w:val="19"/>
                  <w:szCs w:val="19"/>
                </w:rPr>
                <w:delText xml:space="preserve">Patient </w:delText>
              </w:r>
              <w:r w:rsidR="00E50DED" w:rsidRPr="00E96EDC" w:rsidDel="00D70290">
                <w:rPr>
                  <w:rFonts w:cs="Arial"/>
                  <w:b/>
                  <w:color w:val="000000"/>
                  <w:sz w:val="19"/>
                  <w:szCs w:val="19"/>
                </w:rPr>
                <w:delText>:</w:delText>
              </w:r>
              <w:r w:rsidR="00E50DED" w:rsidDel="00D70290">
                <w:rPr>
                  <w:rFonts w:cs="Arial"/>
                  <w:color w:val="000000"/>
                  <w:sz w:val="19"/>
                  <w:szCs w:val="19"/>
                </w:rPr>
                <w:delText xml:space="preserve"> Person Class</w:delText>
              </w:r>
            </w:del>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Care team network </w:t>
            </w:r>
            <w:r w:rsidRPr="00E96EDC">
              <w:rPr>
                <w:rFonts w:cs="Arial"/>
                <w:b/>
                <w:color w:val="000000"/>
                <w:sz w:val="19"/>
                <w:szCs w:val="19"/>
              </w:rPr>
              <w:t>:</w:t>
            </w:r>
            <w:r>
              <w:rPr>
                <w:rFonts w:cs="Arial"/>
                <w:color w:val="000000"/>
                <w:sz w:val="19"/>
                <w:szCs w:val="19"/>
              </w:rPr>
              <w:t xml:space="preserve"> Care Team Class</w:t>
            </w:r>
          </w:p>
          <w:p w:rsidR="00E50DED" w:rsidRPr="009507D9" w:rsidRDefault="00E50DED" w:rsidP="000352FC">
            <w:pPr>
              <w:pStyle w:val="ListParagraph"/>
              <w:numPr>
                <w:ilvl w:val="1"/>
                <w:numId w:val="34"/>
              </w:numPr>
              <w:rPr>
                <w:rFonts w:cs="Arial"/>
                <w:color w:val="000000"/>
                <w:sz w:val="19"/>
                <w:szCs w:val="19"/>
              </w:rPr>
            </w:pPr>
            <w:r>
              <w:rPr>
                <w:rFonts w:cs="Arial"/>
                <w:color w:val="000000"/>
                <w:sz w:val="19"/>
                <w:szCs w:val="19"/>
              </w:rPr>
              <w:t>Graph of persons, their relationships and connection history (a network)</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972B1" w:rsidRDefault="00E50DED" w:rsidP="0097206A">
            <w:pPr>
              <w:pStyle w:val="ListParagraph"/>
              <w:ind w:left="360"/>
              <w:rPr>
                <w:rFonts w:cs="Arial"/>
                <w:color w:val="000000"/>
                <w:sz w:val="19"/>
                <w:szCs w:val="19"/>
              </w:rPr>
            </w:pPr>
            <w:r>
              <w:rPr>
                <w:rFonts w:cs="Arial"/>
                <w:color w:val="000000"/>
                <w:sz w:val="19"/>
                <w:szCs w:val="19"/>
              </w:rPr>
              <w:t>None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Pr="0063378A" w:rsidRDefault="00E50DED" w:rsidP="00E50DED">
      <w:pPr>
        <w:spacing w:after="0" w:line="240" w:lineRule="auto"/>
      </w:pPr>
      <w:r>
        <w:br w:type="page"/>
      </w:r>
    </w:p>
    <w:p w:rsidR="00E50DED" w:rsidRDefault="007B4937" w:rsidP="00E50DED">
      <w:pPr>
        <w:pStyle w:val="Heading2"/>
      </w:pPr>
      <w:bookmarkStart w:id="915" w:name="_Toc374189082"/>
      <w:bookmarkStart w:id="916" w:name="_Toc380472033"/>
      <w:bookmarkStart w:id="917" w:name="_Toc383376614"/>
      <w:ins w:id="918" w:author="Jones, Emma" w:date="2015-01-08T16:53:00Z">
        <w:r>
          <w:t>5</w:t>
        </w:r>
      </w:ins>
      <w:ins w:id="919" w:author="Jones, Emma" w:date="2015-01-08T15:29:00Z">
        <w:r w:rsidR="003118C6">
          <w:t xml:space="preserve">.3 </w:t>
        </w:r>
      </w:ins>
      <w:r w:rsidR="00E50DED">
        <w:t>Care Team Communication Capabilities</w:t>
      </w:r>
      <w:bookmarkEnd w:id="915"/>
      <w:bookmarkEnd w:id="916"/>
      <w:bookmarkEnd w:id="917"/>
    </w:p>
    <w:p w:rsidR="00E50DED" w:rsidRDefault="00E50DED" w:rsidP="00E50DED">
      <w:pPr>
        <w:pStyle w:val="10ptNormal"/>
        <w:rPr>
          <w:rFonts w:ascii="Arial" w:hAnsi="Arial" w:cs="Arial"/>
        </w:rPr>
      </w:pPr>
      <w:r>
        <w:rPr>
          <w:rFonts w:ascii="Arial" w:hAnsi="Arial" w:cs="Arial"/>
        </w:rPr>
        <w:t>Effective care team communication is a key requirement of coordination of care and collaboration. These capabilities support electronic communication between individuals and maintenance of a record of significant coordination of care communications or messages between individuals for future review, understanding and awareness.</w:t>
      </w:r>
    </w:p>
    <w:p w:rsidR="00E50DED" w:rsidRDefault="00E50DED" w:rsidP="00E50DED">
      <w:pPr>
        <w:pStyle w:val="10ptNormal"/>
        <w:rPr>
          <w:rFonts w:ascii="Arial" w:hAnsi="Arial" w:cs="Arial"/>
        </w:rPr>
      </w:pPr>
    </w:p>
    <w:p w:rsidR="00E50DED" w:rsidRPr="005C3FC3" w:rsidRDefault="00E50DED" w:rsidP="00E50DED">
      <w:pPr>
        <w:pStyle w:val="10ptNormal"/>
        <w:rPr>
          <w:rFonts w:ascii="Arial" w:hAnsi="Arial" w:cs="Arial"/>
        </w:rPr>
      </w:pPr>
      <w:r>
        <w:rPr>
          <w:rFonts w:ascii="Arial" w:hAnsi="Arial" w:cs="Arial"/>
        </w:rPr>
        <w:t xml:space="preserve">It is important to note that for communications to be meaningful for coordination of care they must be associated with the specific clinical context which triggered the communication. </w:t>
      </w:r>
      <w:del w:id="920" w:author="Enrique Meneses" w:date="2015-02-03T08:02:00Z">
        <w:r w:rsidDel="00B2188B">
          <w:rPr>
            <w:rFonts w:ascii="Arial" w:hAnsi="Arial" w:cs="Arial"/>
          </w:rPr>
          <w:delText>For example, t</w:delText>
        </w:r>
      </w:del>
      <w:ins w:id="921" w:author="Enrique Meneses" w:date="2015-02-03T08:02:00Z">
        <w:r w:rsidR="00B2188B">
          <w:rPr>
            <w:rFonts w:ascii="Arial" w:hAnsi="Arial" w:cs="Arial"/>
          </w:rPr>
          <w:t>T</w:t>
        </w:r>
      </w:ins>
      <w:r>
        <w:rPr>
          <w:rFonts w:ascii="Arial" w:hAnsi="Arial" w:cs="Arial"/>
        </w:rPr>
        <w:t>he HL7 Care Plan domain analysis model defines communications with explicit associations to health goals, health concerns, health r</w:t>
      </w:r>
      <w:r w:rsidRPr="005C3FC3">
        <w:rPr>
          <w:rFonts w:ascii="Arial" w:hAnsi="Arial" w:cs="Arial"/>
        </w:rPr>
        <w:t xml:space="preserve">isks, </w:t>
      </w:r>
      <w:r>
        <w:rPr>
          <w:rFonts w:ascii="Arial" w:hAnsi="Arial" w:cs="Arial"/>
        </w:rPr>
        <w:t>care b</w:t>
      </w:r>
      <w:r w:rsidRPr="005C3FC3">
        <w:rPr>
          <w:rFonts w:ascii="Arial" w:hAnsi="Arial" w:cs="Arial"/>
        </w:rPr>
        <w:t>arriers</w:t>
      </w:r>
      <w:r>
        <w:rPr>
          <w:rFonts w:ascii="Arial" w:hAnsi="Arial" w:cs="Arial"/>
        </w:rPr>
        <w:t xml:space="preserve"> and plan activities or interventions. For example, a question (communication) about a health goal would be linked to the health goal structure defined in the model; sharing of information about an intervention would have a link to the plan activity as defined in the model.</w:t>
      </w:r>
    </w:p>
    <w:p w:rsidR="00E50DED" w:rsidRDefault="00E50DED" w:rsidP="00E50DED"/>
    <w:p w:rsidR="00E50DED" w:rsidRDefault="007B4937" w:rsidP="00E50DED">
      <w:pPr>
        <w:pStyle w:val="Heading4"/>
      </w:pPr>
      <w:ins w:id="922" w:author="Jones, Emma" w:date="2015-01-08T16:53:00Z">
        <w:r>
          <w:t>5</w:t>
        </w:r>
      </w:ins>
      <w:ins w:id="923" w:author="Jones, Emma" w:date="2015-01-08T15:44:00Z">
        <w:r w:rsidR="000E7A42">
          <w:t xml:space="preserve">.3.1 </w:t>
        </w:r>
      </w:ins>
      <w:r w:rsidR="00E50DED">
        <w:t>Send Message to Care Team Member(s)</w:t>
      </w:r>
      <w:ins w:id="924" w:author="Jones, Emma" w:date="2014-12-10T19:24:00Z">
        <w:r w:rsidR="00035A22">
          <w:t xml:space="preserve"> </w:t>
        </w:r>
      </w:ins>
    </w:p>
    <w:p w:rsidR="00E50DED" w:rsidRDefault="007B4937" w:rsidP="00E50DED">
      <w:pPr>
        <w:pStyle w:val="Heading6"/>
      </w:pPr>
      <w:ins w:id="925" w:author="Jones, Emma" w:date="2015-01-08T16:53:00Z">
        <w:r>
          <w:t>5</w:t>
        </w:r>
      </w:ins>
      <w:ins w:id="926" w:author="Jones, Emma" w:date="2015-01-08T15:44:00Z">
        <w:r w:rsidR="000E7A42">
          <w:t xml:space="preserve">.3.1.1 </w:t>
        </w:r>
      </w:ins>
      <w:r w:rsidR="00E50DED">
        <w:t>Description:</w:t>
      </w:r>
    </w:p>
    <w:p w:rsidR="00E50DED" w:rsidRDefault="00E50DED" w:rsidP="00E50DED">
      <w:pPr>
        <w:pStyle w:val="10ptNormal"/>
        <w:rPr>
          <w:rFonts w:ascii="Arial" w:hAnsi="Arial" w:cs="Arial"/>
        </w:rPr>
      </w:pPr>
      <w:r w:rsidRPr="00CF6689">
        <w:rPr>
          <w:rFonts w:ascii="Arial" w:hAnsi="Arial" w:cs="Arial"/>
        </w:rPr>
        <w:t>The “</w:t>
      </w:r>
      <w:r>
        <w:rPr>
          <w:rFonts w:ascii="Arial" w:hAnsi="Arial" w:cs="Arial"/>
        </w:rPr>
        <w:t>Send Message to Care Team Member(s)</w:t>
      </w:r>
      <w:r w:rsidRPr="00CF6689">
        <w:rPr>
          <w:rFonts w:ascii="Arial" w:hAnsi="Arial" w:cs="Arial"/>
        </w:rPr>
        <w:t>” capability supports the ability</w:t>
      </w:r>
      <w:r>
        <w:rPr>
          <w:rFonts w:ascii="Arial" w:hAnsi="Arial" w:cs="Arial"/>
        </w:rPr>
        <w:t xml:space="preserve"> of a user to send a message to one or more care team members. </w:t>
      </w:r>
      <w:r w:rsidRPr="005C3FC3">
        <w:rPr>
          <w:rFonts w:ascii="Arial" w:hAnsi="Arial" w:cs="Arial"/>
        </w:rPr>
        <w:t>By default the conversation is private to the participants involved. Organizational policies and business rules may determine if a conversation is visible beyond the direct participants</w:t>
      </w:r>
      <w:r>
        <w:rPr>
          <w:rFonts w:ascii="Arial" w:hAnsi="Arial" w:cs="Arial"/>
        </w:rPr>
        <w:t xml:space="preserve"> involved</w:t>
      </w:r>
      <w:r w:rsidRPr="005C3FC3">
        <w:rPr>
          <w:rFonts w:ascii="Arial" w:hAnsi="Arial" w:cs="Arial"/>
        </w:rPr>
        <w:t>.</w:t>
      </w:r>
    </w:p>
    <w:p w:rsidR="00E50DED" w:rsidRDefault="00E50DED" w:rsidP="00E50DED">
      <w:pPr>
        <w:pStyle w:val="10ptNormal"/>
        <w:rPr>
          <w:rFonts w:ascii="Arial" w:hAnsi="Arial" w:cs="Arial"/>
        </w:rPr>
      </w:pPr>
    </w:p>
    <w:p w:rsidR="00E50DED" w:rsidRDefault="00E50DED" w:rsidP="00E50DED">
      <w:pPr>
        <w:pStyle w:val="10ptNormal"/>
        <w:rPr>
          <w:rFonts w:ascii="Arial" w:hAnsi="Arial" w:cs="Arial"/>
        </w:rPr>
      </w:pPr>
      <w:r>
        <w:rPr>
          <w:rFonts w:ascii="Arial" w:hAnsi="Arial" w:cs="Arial"/>
        </w:rPr>
        <w:t>This capability supports both sending of new messages as well as responding to previously sent messages.</w:t>
      </w:r>
    </w:p>
    <w:p w:rsidR="00E50DED" w:rsidRPr="005C3FC3" w:rsidRDefault="00E50DED" w:rsidP="00E50DED">
      <w:pPr>
        <w:pStyle w:val="10ptNormal"/>
        <w:rPr>
          <w:rFonts w:ascii="Arial" w:hAnsi="Arial" w:cs="Arial"/>
        </w:rPr>
      </w:pPr>
    </w:p>
    <w:p w:rsidR="00E50DED" w:rsidRPr="005C3FC3" w:rsidRDefault="00E50DED" w:rsidP="00E50DED">
      <w:pPr>
        <w:pStyle w:val="10ptNormal"/>
        <w:rPr>
          <w:rFonts w:ascii="Arial" w:hAnsi="Arial" w:cs="Arial"/>
        </w:rPr>
      </w:pPr>
      <w:r>
        <w:rPr>
          <w:rFonts w:ascii="Arial" w:hAnsi="Arial" w:cs="Arial"/>
        </w:rPr>
        <w:t>Some characteristics of messages</w:t>
      </w:r>
      <w:r w:rsidRPr="005C3FC3">
        <w:rPr>
          <w:rFonts w:ascii="Arial" w:hAnsi="Arial" w:cs="Arial"/>
        </w:rPr>
        <w:t>:</w:t>
      </w:r>
    </w:p>
    <w:p w:rsidR="00E50DED" w:rsidRPr="005C3FC3" w:rsidRDefault="00E50DED" w:rsidP="000352FC">
      <w:pPr>
        <w:pStyle w:val="10ptNormal"/>
        <w:numPr>
          <w:ilvl w:val="0"/>
          <w:numId w:val="18"/>
        </w:numPr>
        <w:ind w:left="360"/>
        <w:rPr>
          <w:rFonts w:ascii="Arial" w:hAnsi="Arial" w:cs="Arial"/>
        </w:rPr>
      </w:pPr>
      <w:r>
        <w:rPr>
          <w:rFonts w:ascii="Arial" w:hAnsi="Arial" w:cs="Arial"/>
        </w:rPr>
        <w:t>Messages capture</w:t>
      </w:r>
      <w:r w:rsidRPr="005C3FC3">
        <w:rPr>
          <w:rFonts w:ascii="Arial" w:hAnsi="Arial" w:cs="Arial"/>
        </w:rPr>
        <w:t xml:space="preserve"> the free form text, natural language</w:t>
      </w:r>
      <w:r>
        <w:rPr>
          <w:rFonts w:ascii="Arial" w:hAnsi="Arial" w:cs="Arial"/>
        </w:rPr>
        <w:t xml:space="preserve"> expression</w:t>
      </w:r>
      <w:r w:rsidRPr="005C3FC3">
        <w:rPr>
          <w:rFonts w:ascii="Arial" w:hAnsi="Arial" w:cs="Arial"/>
        </w:rPr>
        <w:t xml:space="preserve"> of business interactions</w:t>
      </w:r>
      <w:r>
        <w:rPr>
          <w:rFonts w:ascii="Arial" w:hAnsi="Arial" w:cs="Arial"/>
        </w:rPr>
        <w:t>.</w:t>
      </w:r>
    </w:p>
    <w:p w:rsidR="00E50DED" w:rsidRPr="005C3FC3" w:rsidRDefault="00E50DED" w:rsidP="000352FC">
      <w:pPr>
        <w:pStyle w:val="10ptNormal"/>
        <w:numPr>
          <w:ilvl w:val="0"/>
          <w:numId w:val="18"/>
        </w:numPr>
        <w:ind w:left="360"/>
        <w:rPr>
          <w:rFonts w:ascii="Arial" w:hAnsi="Arial" w:cs="Arial"/>
        </w:rPr>
      </w:pPr>
      <w:r w:rsidRPr="005C3FC3">
        <w:rPr>
          <w:rFonts w:ascii="Arial" w:hAnsi="Arial" w:cs="Arial"/>
        </w:rPr>
        <w:t>M</w:t>
      </w:r>
      <w:r>
        <w:rPr>
          <w:rFonts w:ascii="Arial" w:hAnsi="Arial" w:cs="Arial"/>
        </w:rPr>
        <w:t>essages m</w:t>
      </w:r>
      <w:r w:rsidRPr="005C3FC3">
        <w:rPr>
          <w:rFonts w:ascii="Arial" w:hAnsi="Arial" w:cs="Arial"/>
        </w:rPr>
        <w:t>ay capture structured observations resulting from electronic form</w:t>
      </w:r>
      <w:r>
        <w:rPr>
          <w:rFonts w:ascii="Arial" w:hAnsi="Arial" w:cs="Arial"/>
        </w:rPr>
        <w:t xml:space="preserve"> </w:t>
      </w:r>
      <w:r w:rsidRPr="005C3FC3">
        <w:rPr>
          <w:rFonts w:ascii="Arial" w:hAnsi="Arial" w:cs="Arial"/>
        </w:rPr>
        <w:t>question/answer</w:t>
      </w:r>
      <w:r>
        <w:rPr>
          <w:rFonts w:ascii="Arial" w:hAnsi="Arial" w:cs="Arial"/>
        </w:rPr>
        <w:t>s.</w:t>
      </w:r>
    </w:p>
    <w:p w:rsidR="00E50DED" w:rsidRPr="005C3FC3" w:rsidRDefault="00E50DED" w:rsidP="000352FC">
      <w:pPr>
        <w:pStyle w:val="10ptNormal"/>
        <w:numPr>
          <w:ilvl w:val="0"/>
          <w:numId w:val="18"/>
        </w:numPr>
        <w:ind w:left="360"/>
        <w:rPr>
          <w:rFonts w:ascii="Arial" w:hAnsi="Arial" w:cs="Arial"/>
        </w:rPr>
      </w:pPr>
      <w:r>
        <w:rPr>
          <w:rFonts w:ascii="Arial" w:hAnsi="Arial" w:cs="Arial"/>
        </w:rPr>
        <w:t>Messages link to the semantic structure or</w:t>
      </w:r>
      <w:r w:rsidRPr="005C3FC3">
        <w:rPr>
          <w:rFonts w:ascii="Arial" w:hAnsi="Arial" w:cs="Arial"/>
        </w:rPr>
        <w:t xml:space="preserve"> context pertaining </w:t>
      </w:r>
      <w:r>
        <w:rPr>
          <w:rFonts w:ascii="Arial" w:hAnsi="Arial" w:cs="Arial"/>
        </w:rPr>
        <w:t>driving the interaction. These links put the communication in context.</w:t>
      </w:r>
    </w:p>
    <w:p w:rsidR="00E50DED" w:rsidRPr="005C3FC3" w:rsidRDefault="00E50DED" w:rsidP="000352FC">
      <w:pPr>
        <w:pStyle w:val="10ptNormal"/>
        <w:numPr>
          <w:ilvl w:val="0"/>
          <w:numId w:val="18"/>
        </w:numPr>
        <w:ind w:left="360"/>
        <w:rPr>
          <w:rFonts w:ascii="Arial" w:hAnsi="Arial" w:cs="Arial"/>
        </w:rPr>
      </w:pPr>
      <w:r>
        <w:rPr>
          <w:rFonts w:ascii="Arial" w:hAnsi="Arial" w:cs="Arial"/>
        </w:rPr>
        <w:t>Messages</w:t>
      </w:r>
      <w:r w:rsidRPr="005C3FC3">
        <w:rPr>
          <w:rFonts w:ascii="Arial" w:hAnsi="Arial" w:cs="Arial"/>
        </w:rPr>
        <w:t xml:space="preserve"> </w:t>
      </w:r>
      <w:r>
        <w:rPr>
          <w:rFonts w:ascii="Arial" w:hAnsi="Arial" w:cs="Arial"/>
        </w:rPr>
        <w:t>are organized in</w:t>
      </w:r>
      <w:r w:rsidRPr="005C3FC3">
        <w:rPr>
          <w:rFonts w:ascii="Arial" w:hAnsi="Arial" w:cs="Arial"/>
        </w:rPr>
        <w:t xml:space="preserve"> threads </w:t>
      </w:r>
      <w:r>
        <w:rPr>
          <w:rFonts w:ascii="Arial" w:hAnsi="Arial" w:cs="Arial"/>
        </w:rPr>
        <w:t>with a common topic</w:t>
      </w:r>
      <w:r w:rsidRPr="005C3FC3">
        <w:rPr>
          <w:rFonts w:ascii="Arial" w:hAnsi="Arial" w:cs="Arial"/>
        </w:rPr>
        <w:t>.</w:t>
      </w:r>
    </w:p>
    <w:p w:rsidR="00E50DED" w:rsidRPr="005C3FC3" w:rsidRDefault="00E50DED" w:rsidP="000352FC">
      <w:pPr>
        <w:pStyle w:val="10ptNormal"/>
        <w:numPr>
          <w:ilvl w:val="0"/>
          <w:numId w:val="18"/>
        </w:numPr>
        <w:ind w:left="360"/>
        <w:rPr>
          <w:rFonts w:ascii="Arial" w:hAnsi="Arial" w:cs="Arial"/>
        </w:rPr>
      </w:pPr>
      <w:r>
        <w:rPr>
          <w:rFonts w:ascii="Arial" w:hAnsi="Arial" w:cs="Arial"/>
        </w:rPr>
        <w:t>Messages</w:t>
      </w:r>
      <w:r w:rsidRPr="005C3FC3">
        <w:rPr>
          <w:rFonts w:ascii="Arial" w:hAnsi="Arial" w:cs="Arial"/>
        </w:rPr>
        <w:t xml:space="preserve"> may </w:t>
      </w:r>
      <w:r>
        <w:rPr>
          <w:rFonts w:ascii="Arial" w:hAnsi="Arial" w:cs="Arial"/>
        </w:rPr>
        <w:t>contain</w:t>
      </w:r>
      <w:r w:rsidRPr="005C3FC3">
        <w:rPr>
          <w:rFonts w:ascii="Arial" w:hAnsi="Arial" w:cs="Arial"/>
        </w:rPr>
        <w:t xml:space="preserve"> optional multimedia </w:t>
      </w:r>
      <w:r>
        <w:rPr>
          <w:rFonts w:ascii="Arial" w:hAnsi="Arial" w:cs="Arial"/>
        </w:rPr>
        <w:t xml:space="preserve">such as an attached photograph, </w:t>
      </w:r>
      <w:r w:rsidRPr="005C3FC3">
        <w:rPr>
          <w:rFonts w:ascii="Arial" w:hAnsi="Arial" w:cs="Arial"/>
        </w:rPr>
        <w:t>vid</w:t>
      </w:r>
      <w:r>
        <w:rPr>
          <w:rFonts w:ascii="Arial" w:hAnsi="Arial" w:cs="Arial"/>
        </w:rPr>
        <w:t>eo clip or document.</w:t>
      </w:r>
    </w:p>
    <w:p w:rsidR="00E50DED" w:rsidRDefault="007B4937" w:rsidP="00E50DED">
      <w:pPr>
        <w:pStyle w:val="Heading6"/>
      </w:pPr>
      <w:ins w:id="927" w:author="Jones, Emma" w:date="2015-01-08T16:53:00Z">
        <w:r>
          <w:t>5</w:t>
        </w:r>
      </w:ins>
      <w:ins w:id="928" w:author="Jones, Emma" w:date="2015-01-08T15:44:00Z">
        <w:r w:rsidR="000E7A42">
          <w:t xml:space="preserve">.3.1.2 </w:t>
        </w:r>
      </w:ins>
      <w:r w:rsidR="00E50DED">
        <w:t>Examples:</w:t>
      </w:r>
    </w:p>
    <w:p w:rsidR="00E50DED" w:rsidRPr="00B8049A" w:rsidRDefault="00E50DED" w:rsidP="000352FC">
      <w:pPr>
        <w:pStyle w:val="10ptNormal"/>
        <w:numPr>
          <w:ilvl w:val="0"/>
          <w:numId w:val="41"/>
        </w:numPr>
        <w:rPr>
          <w:rFonts w:ascii="Arial" w:hAnsi="Arial" w:cs="Arial"/>
        </w:rPr>
      </w:pPr>
      <w:r w:rsidRPr="00B8049A">
        <w:rPr>
          <w:rFonts w:ascii="Arial" w:hAnsi="Arial" w:cs="Arial"/>
        </w:rPr>
        <w:t>A PCP requests an update from a mental health specialist regarding a special area of concern.</w:t>
      </w:r>
    </w:p>
    <w:p w:rsidR="00E50DED" w:rsidRPr="00B8049A" w:rsidRDefault="00E50DED" w:rsidP="000352FC">
      <w:pPr>
        <w:pStyle w:val="10ptNormal"/>
        <w:numPr>
          <w:ilvl w:val="0"/>
          <w:numId w:val="41"/>
        </w:numPr>
        <w:rPr>
          <w:rFonts w:ascii="Arial" w:hAnsi="Arial" w:cs="Arial"/>
        </w:rPr>
      </w:pPr>
      <w:r w:rsidRPr="00B8049A">
        <w:rPr>
          <w:rFonts w:ascii="Arial" w:hAnsi="Arial" w:cs="Arial"/>
        </w:rPr>
        <w:t>A patient sends a question to one of her providers</w:t>
      </w:r>
    </w:p>
    <w:p w:rsidR="00E50DED" w:rsidRPr="00B8049A" w:rsidRDefault="00E50DED" w:rsidP="000352FC">
      <w:pPr>
        <w:pStyle w:val="10ptNormal"/>
        <w:numPr>
          <w:ilvl w:val="0"/>
          <w:numId w:val="41"/>
        </w:numPr>
        <w:rPr>
          <w:rFonts w:ascii="Arial" w:hAnsi="Arial" w:cs="Arial"/>
        </w:rPr>
      </w:pPr>
      <w:r w:rsidRPr="00B8049A">
        <w:rPr>
          <w:rFonts w:ascii="Arial" w:hAnsi="Arial" w:cs="Arial"/>
        </w:rPr>
        <w:t>A patient sends weekly communication to provide a status update in response to a request from her physician to note how they feel about their treatment (capturing the information via a form with structured observations).</w:t>
      </w:r>
    </w:p>
    <w:p w:rsidR="00E50DED" w:rsidRDefault="00E50DED" w:rsidP="000352FC">
      <w:pPr>
        <w:pStyle w:val="10ptNormal"/>
        <w:numPr>
          <w:ilvl w:val="0"/>
          <w:numId w:val="41"/>
        </w:numPr>
        <w:rPr>
          <w:rFonts w:ascii="Arial" w:hAnsi="Arial" w:cs="Arial"/>
        </w:rPr>
      </w:pPr>
      <w:r w:rsidRPr="00B8049A">
        <w:rPr>
          <w:rFonts w:ascii="Arial" w:hAnsi="Arial" w:cs="Arial"/>
        </w:rPr>
        <w:t xml:space="preserve">A care team member broadcast an informational message to the entire </w:t>
      </w:r>
      <w:r>
        <w:rPr>
          <w:rFonts w:ascii="Arial" w:hAnsi="Arial" w:cs="Arial"/>
        </w:rPr>
        <w:t>care team</w:t>
      </w:r>
      <w:r w:rsidRPr="00B8049A">
        <w:rPr>
          <w:rFonts w:ascii="Arial" w:hAnsi="Arial" w:cs="Arial"/>
        </w:rPr>
        <w:t xml:space="preserve"> to inform them of a potentially serious side effect requiring changes to treatment and adjustments to the plan.</w:t>
      </w:r>
    </w:p>
    <w:p w:rsidR="00E50DED" w:rsidRPr="00B8049A" w:rsidRDefault="00E50DED" w:rsidP="000352FC">
      <w:pPr>
        <w:pStyle w:val="10ptNormal"/>
        <w:numPr>
          <w:ilvl w:val="0"/>
          <w:numId w:val="41"/>
        </w:numPr>
        <w:rPr>
          <w:rFonts w:ascii="Arial" w:hAnsi="Arial" w:cs="Arial"/>
        </w:rPr>
      </w:pPr>
      <w:r>
        <w:rPr>
          <w:rStyle w:val="apple-converted-space"/>
          <w:rFonts w:ascii="Arial" w:hAnsi="Arial" w:cs="Arial"/>
          <w:color w:val="222222"/>
          <w:shd w:val="clear" w:color="auto" w:fill="FFFFFF"/>
        </w:rPr>
        <w:t>A message is sent to the care team during an </w:t>
      </w:r>
      <w:r>
        <w:rPr>
          <w:rFonts w:ascii="Arial" w:hAnsi="Arial" w:cs="Arial"/>
          <w:color w:val="222222"/>
          <w:shd w:val="clear" w:color="auto" w:fill="FFFFFF"/>
        </w:rPr>
        <w:t>informal consult with a radiologist to ask if a particular imaging procedure might be indicated for the patient given certain circumstances. The radiologist is not part of the system maintained care team but has the capability to inform or share information with any of them via the “send message” capability.</w:t>
      </w:r>
    </w:p>
    <w:p w:rsidR="00E50DED" w:rsidRDefault="007B4937" w:rsidP="00E50DED">
      <w:pPr>
        <w:pStyle w:val="Heading6"/>
      </w:pPr>
      <w:ins w:id="929" w:author="Jones, Emma" w:date="2015-01-08T16:53:00Z">
        <w:r>
          <w:t>5</w:t>
        </w:r>
      </w:ins>
      <w:ins w:id="930" w:author="Jones, Emma" w:date="2015-01-08T15:44:00Z">
        <w:r w:rsidR="000E7A42">
          <w:t xml:space="preserve">.3.1.3 </w:t>
        </w:r>
      </w:ins>
      <w:r w:rsidR="00E50DED">
        <w:t>Specification</w:t>
      </w:r>
    </w:p>
    <w:p w:rsidR="00E50DED" w:rsidRPr="004F7233" w:rsidRDefault="00E50DED" w:rsidP="00E50DED"/>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9C057F" w:rsidRDefault="00E50DED" w:rsidP="000352FC">
            <w:pPr>
              <w:pStyle w:val="ListParagraph"/>
              <w:numPr>
                <w:ilvl w:val="0"/>
                <w:numId w:val="42"/>
              </w:numPr>
              <w:rPr>
                <w:rFonts w:cs="Arial"/>
                <w:color w:val="000000"/>
                <w:sz w:val="19"/>
                <w:szCs w:val="19"/>
              </w:rPr>
            </w:pPr>
            <w:r>
              <w:rPr>
                <w:rFonts w:cs="Arial"/>
                <w:color w:val="000000"/>
                <w:sz w:val="19"/>
                <w:szCs w:val="19"/>
              </w:rPr>
              <w:t>Messages can only be addressed to care team members for one patient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2"/>
              </w:numPr>
              <w:rPr>
                <w:rFonts w:cs="Arial"/>
                <w:color w:val="000000"/>
                <w:sz w:val="19"/>
                <w:szCs w:val="19"/>
              </w:rPr>
            </w:pPr>
            <w:r>
              <w:rPr>
                <w:rFonts w:cs="Arial"/>
                <w:color w:val="000000"/>
                <w:sz w:val="19"/>
                <w:szCs w:val="19"/>
              </w:rPr>
              <w:t xml:space="preserve">Message </w:t>
            </w:r>
            <w:r w:rsidRPr="003274B6">
              <w:rPr>
                <w:rFonts w:cs="Arial"/>
                <w:b/>
                <w:color w:val="000000"/>
                <w:sz w:val="19"/>
                <w:szCs w:val="19"/>
              </w:rPr>
              <w:t>:</w:t>
            </w:r>
            <w:r>
              <w:rPr>
                <w:rFonts w:cs="Arial"/>
                <w:color w:val="000000"/>
                <w:sz w:val="19"/>
                <w:szCs w:val="19"/>
              </w:rPr>
              <w:t xml:space="preserve"> Communication Class</w:t>
            </w:r>
          </w:p>
          <w:p w:rsidR="00E50DED" w:rsidRPr="003274B6" w:rsidRDefault="00E50DED" w:rsidP="000352FC">
            <w:pPr>
              <w:pStyle w:val="ListParagraph"/>
              <w:numPr>
                <w:ilvl w:val="1"/>
                <w:numId w:val="42"/>
              </w:numPr>
              <w:rPr>
                <w:rFonts w:cs="Arial"/>
                <w:color w:val="000000"/>
                <w:sz w:val="19"/>
                <w:szCs w:val="19"/>
              </w:rPr>
            </w:pPr>
            <w:r>
              <w:rPr>
                <w:rFonts w:cs="Arial"/>
                <w:color w:val="000000"/>
                <w:sz w:val="19"/>
                <w:szCs w:val="19"/>
              </w:rPr>
              <w:t>The communication class specifies sender, recipient and links to context and observations.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receipt by receiving systems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One or more care team members receive new message / communication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Transmission errors resulting in failure to send to receiving system</w:t>
            </w:r>
          </w:p>
        </w:tc>
      </w:tr>
    </w:tbl>
    <w:p w:rsidR="00E50DED" w:rsidRDefault="00E50DED" w:rsidP="00E50DED"/>
    <w:p w:rsidR="00E50DED" w:rsidRDefault="007B4937" w:rsidP="00E50DED">
      <w:pPr>
        <w:pStyle w:val="Heading4"/>
      </w:pPr>
      <w:ins w:id="931" w:author="Jones, Emma" w:date="2015-01-08T16:53:00Z">
        <w:r>
          <w:t>5</w:t>
        </w:r>
      </w:ins>
      <w:ins w:id="932" w:author="Jones, Emma" w:date="2015-01-08T15:44:00Z">
        <w:r w:rsidR="000E7A42">
          <w:t xml:space="preserve">.3.2 </w:t>
        </w:r>
      </w:ins>
      <w:r w:rsidR="00E50DED">
        <w:t>Include Additional Care Team Member(s) in Communication</w:t>
      </w:r>
    </w:p>
    <w:p w:rsidR="00E50DED" w:rsidRDefault="007B4937" w:rsidP="00E50DED">
      <w:pPr>
        <w:pStyle w:val="Heading6"/>
      </w:pPr>
      <w:ins w:id="933" w:author="Jones, Emma" w:date="2015-01-08T16:53:00Z">
        <w:r>
          <w:t>5</w:t>
        </w:r>
      </w:ins>
      <w:ins w:id="934" w:author="Jones, Emma" w:date="2015-01-08T15:44:00Z">
        <w:r w:rsidR="000E7A42">
          <w:t xml:space="preserve">.3.2.1 </w:t>
        </w:r>
      </w:ins>
      <w:r w:rsidR="00E50DED">
        <w:t>Description:</w:t>
      </w:r>
    </w:p>
    <w:p w:rsidR="00E50DED" w:rsidRDefault="00E50DED" w:rsidP="00E50DED">
      <w:r w:rsidRPr="00CF6689">
        <w:rPr>
          <w:rFonts w:cs="Arial"/>
        </w:rPr>
        <w:t>The “</w:t>
      </w:r>
      <w:r>
        <w:rPr>
          <w:rFonts w:cs="Arial"/>
        </w:rPr>
        <w:t>Include Additional Care Team Member(s) in Communication</w:t>
      </w:r>
      <w:r w:rsidRPr="00CF6689">
        <w:rPr>
          <w:rFonts w:cs="Arial"/>
        </w:rPr>
        <w:t>” capability</w:t>
      </w:r>
      <w:r>
        <w:rPr>
          <w:rFonts w:cs="Arial"/>
        </w:rPr>
        <w:t xml:space="preserve"> supports the ability of a user to include additional care team members in an existing communication.</w:t>
      </w:r>
    </w:p>
    <w:p w:rsidR="00E50DED" w:rsidRDefault="007B4937" w:rsidP="00E50DED">
      <w:pPr>
        <w:pStyle w:val="Heading6"/>
      </w:pPr>
      <w:ins w:id="935" w:author="Jones, Emma" w:date="2015-01-08T16:53:00Z">
        <w:r>
          <w:t>5</w:t>
        </w:r>
      </w:ins>
      <w:ins w:id="936" w:author="Jones, Emma" w:date="2015-01-08T15:45:00Z">
        <w:r w:rsidR="000E7A42">
          <w:t xml:space="preserve">.3.2.2 </w:t>
        </w:r>
      </w:ins>
      <w:r w:rsidR="00E50DED">
        <w:t>Examples:</w:t>
      </w:r>
    </w:p>
    <w:p w:rsidR="00E50DED" w:rsidRPr="00B8049A" w:rsidRDefault="00E50DED" w:rsidP="00E50DED">
      <w:pPr>
        <w:pStyle w:val="10ptNormal"/>
        <w:rPr>
          <w:rFonts w:ascii="Arial" w:hAnsi="Arial" w:cs="Arial"/>
        </w:rPr>
      </w:pPr>
      <w:r w:rsidRPr="00B8049A">
        <w:rPr>
          <w:rFonts w:ascii="Arial" w:hAnsi="Arial" w:cs="Arial"/>
        </w:rPr>
        <w:t>The initial communication after a transition of care is sent to the primary receiving provider. Upon receipt and reading the message the provider decides to include the rest of the care team (after either adding them directly or sending them a request to join the care team).</w:t>
      </w:r>
    </w:p>
    <w:p w:rsidR="00E50DED" w:rsidRDefault="007B4937" w:rsidP="00E50DED">
      <w:pPr>
        <w:pStyle w:val="Heading6"/>
      </w:pPr>
      <w:ins w:id="937" w:author="Jones, Emma" w:date="2015-01-08T16:53:00Z">
        <w:r>
          <w:t>5</w:t>
        </w:r>
      </w:ins>
      <w:ins w:id="938" w:author="Jones, Emma" w:date="2015-01-08T15:45:00Z">
        <w:r w:rsidR="000E7A42">
          <w:t xml:space="preserve">.3.2.3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2"/>
              </w:numPr>
              <w:rPr>
                <w:rFonts w:cs="Arial"/>
                <w:color w:val="000000"/>
                <w:sz w:val="19"/>
                <w:szCs w:val="19"/>
              </w:rPr>
            </w:pPr>
            <w:r>
              <w:rPr>
                <w:rFonts w:cs="Arial"/>
                <w:color w:val="000000"/>
                <w:sz w:val="19"/>
                <w:szCs w:val="19"/>
              </w:rPr>
              <w:t>Only individuals who are part of the care team can be added to the communication.</w:t>
            </w:r>
          </w:p>
          <w:p w:rsidR="00E50DED" w:rsidRPr="006D0888" w:rsidRDefault="00E50DED" w:rsidP="000352FC">
            <w:pPr>
              <w:pStyle w:val="ListParagraph"/>
              <w:numPr>
                <w:ilvl w:val="0"/>
                <w:numId w:val="42"/>
              </w:numPr>
              <w:rPr>
                <w:rFonts w:cs="Arial"/>
                <w:color w:val="000000"/>
                <w:sz w:val="19"/>
                <w:szCs w:val="19"/>
              </w:rPr>
            </w:pPr>
            <w:r>
              <w:rPr>
                <w:rFonts w:cs="Arial"/>
                <w:color w:val="000000"/>
                <w:sz w:val="19"/>
                <w:szCs w:val="19"/>
              </w:rPr>
              <w:t>This may require sending the request to participate/join the care team or adding them directly if performed by a privileged user.</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2"/>
              </w:numPr>
              <w:rPr>
                <w:rFonts w:cs="Arial"/>
                <w:color w:val="000000"/>
                <w:sz w:val="19"/>
                <w:szCs w:val="19"/>
              </w:rPr>
            </w:pPr>
            <w:r>
              <w:rPr>
                <w:rFonts w:cs="Arial"/>
                <w:color w:val="000000"/>
                <w:sz w:val="19"/>
                <w:szCs w:val="19"/>
              </w:rPr>
              <w:t xml:space="preserve">Message </w:t>
            </w:r>
            <w:r w:rsidRPr="003274B6">
              <w:rPr>
                <w:rFonts w:cs="Arial"/>
                <w:b/>
                <w:color w:val="000000"/>
                <w:sz w:val="19"/>
                <w:szCs w:val="19"/>
              </w:rPr>
              <w:t>:</w:t>
            </w:r>
            <w:r>
              <w:rPr>
                <w:rFonts w:cs="Arial"/>
                <w:color w:val="000000"/>
                <w:sz w:val="19"/>
                <w:szCs w:val="19"/>
              </w:rPr>
              <w:t xml:space="preserve"> Communication Class</w:t>
            </w:r>
          </w:p>
          <w:p w:rsidR="00E50DED" w:rsidRDefault="00E50DED" w:rsidP="000352FC">
            <w:pPr>
              <w:pStyle w:val="ListParagraph"/>
              <w:numPr>
                <w:ilvl w:val="1"/>
                <w:numId w:val="42"/>
              </w:numPr>
              <w:rPr>
                <w:rFonts w:cs="Arial"/>
                <w:color w:val="000000"/>
                <w:sz w:val="19"/>
                <w:szCs w:val="19"/>
              </w:rPr>
            </w:pPr>
            <w:r w:rsidRPr="007B7FB5">
              <w:rPr>
                <w:rFonts w:cs="Arial"/>
                <w:color w:val="000000"/>
                <w:sz w:val="19"/>
                <w:szCs w:val="19"/>
              </w:rPr>
              <w:t>The communication class specifies sender, recipient and links to context and observations.</w:t>
            </w:r>
          </w:p>
          <w:p w:rsidR="00E50DED" w:rsidRDefault="00E50DED" w:rsidP="000352FC">
            <w:pPr>
              <w:pStyle w:val="ListParagraph"/>
              <w:numPr>
                <w:ilvl w:val="1"/>
                <w:numId w:val="42"/>
              </w:numPr>
              <w:rPr>
                <w:rFonts w:cs="Arial"/>
                <w:color w:val="000000"/>
                <w:sz w:val="19"/>
                <w:szCs w:val="19"/>
              </w:rPr>
            </w:pPr>
            <w:r>
              <w:rPr>
                <w:rFonts w:cs="Arial"/>
                <w:color w:val="000000"/>
                <w:sz w:val="19"/>
                <w:szCs w:val="19"/>
              </w:rPr>
              <w:t>A technical specification based on this capability may choose to use a unique identifier in place of the communication.</w:t>
            </w:r>
          </w:p>
          <w:p w:rsidR="00E50DED" w:rsidRPr="008964B5" w:rsidRDefault="00E50DED" w:rsidP="0097206A">
            <w:pPr>
              <w:rPr>
                <w:rFonts w:cs="Arial"/>
                <w:color w:val="000000"/>
                <w:sz w:val="19"/>
                <w:szCs w:val="19"/>
              </w:rPr>
            </w:pPr>
            <w:r>
              <w:rPr>
                <w:rFonts w:cs="Arial"/>
                <w:color w:val="000000"/>
                <w:sz w:val="19"/>
                <w:szCs w:val="19"/>
              </w:rPr>
              <w:t>Multiple entries for:</w:t>
            </w:r>
          </w:p>
          <w:p w:rsidR="00E50DED" w:rsidRDefault="00E50DED" w:rsidP="000352FC">
            <w:pPr>
              <w:pStyle w:val="ListParagraph"/>
              <w:numPr>
                <w:ilvl w:val="0"/>
                <w:numId w:val="42"/>
              </w:numPr>
              <w:rPr>
                <w:rFonts w:cs="Arial"/>
                <w:color w:val="000000"/>
                <w:sz w:val="19"/>
                <w:szCs w:val="19"/>
              </w:rPr>
            </w:pPr>
            <w:r>
              <w:rPr>
                <w:rFonts w:cs="Arial"/>
                <w:color w:val="000000"/>
                <w:sz w:val="19"/>
                <w:szCs w:val="19"/>
              </w:rPr>
              <w:t>New person to include: Person class</w:t>
            </w:r>
          </w:p>
          <w:p w:rsidR="00E50DED" w:rsidRPr="007B7FB5" w:rsidRDefault="00E50DED" w:rsidP="000352FC">
            <w:pPr>
              <w:pStyle w:val="ListParagraph"/>
              <w:numPr>
                <w:ilvl w:val="0"/>
                <w:numId w:val="42"/>
              </w:numPr>
              <w:rPr>
                <w:rFonts w:cs="Arial"/>
                <w:color w:val="000000"/>
                <w:sz w:val="19"/>
                <w:szCs w:val="19"/>
              </w:rPr>
            </w:pPr>
            <w:r>
              <w:rPr>
                <w:rFonts w:cs="Arial"/>
                <w:color w:val="000000"/>
                <w:sz w:val="19"/>
                <w:szCs w:val="19"/>
              </w:rPr>
              <w:t>Role of new person : Role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receipt by receiving systems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One or more care team members receive new message / communication indicating that they have been included in a prior / past conversation (to distinguish from a recent interaction).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Transmission errors resulting in failure to send to receiving system</w:t>
            </w:r>
          </w:p>
        </w:tc>
      </w:tr>
    </w:tbl>
    <w:p w:rsidR="00E50DED" w:rsidRDefault="00E50DED" w:rsidP="00E50DED"/>
    <w:p w:rsidR="00E50DED" w:rsidRDefault="007B4937" w:rsidP="00E50DED">
      <w:pPr>
        <w:pStyle w:val="Heading4"/>
      </w:pPr>
      <w:ins w:id="939" w:author="Jones, Emma" w:date="2015-01-08T16:53:00Z">
        <w:r>
          <w:t>5</w:t>
        </w:r>
      </w:ins>
      <w:ins w:id="940" w:author="Jones, Emma" w:date="2015-01-08T15:45:00Z">
        <w:r w:rsidR="000E7A42">
          <w:t xml:space="preserve">.3.3 </w:t>
        </w:r>
      </w:ins>
      <w:r w:rsidR="00E50DED">
        <w:t>List Messages</w:t>
      </w:r>
      <w:ins w:id="941" w:author="Jones, Emma" w:date="2014-12-10T19:25:00Z">
        <w:r w:rsidR="00035A22">
          <w:t xml:space="preserve"> </w:t>
        </w:r>
      </w:ins>
    </w:p>
    <w:p w:rsidR="00E50DED" w:rsidRDefault="007B4937" w:rsidP="00E50DED">
      <w:pPr>
        <w:pStyle w:val="Heading6"/>
      </w:pPr>
      <w:ins w:id="942" w:author="Jones, Emma" w:date="2015-01-08T16:53:00Z">
        <w:r>
          <w:t>5</w:t>
        </w:r>
      </w:ins>
      <w:ins w:id="943" w:author="Jones, Emma" w:date="2015-01-08T15:45:00Z">
        <w:r w:rsidR="000E7A42">
          <w:t xml:space="preserve">.3.3.1 </w:t>
        </w:r>
      </w:ins>
      <w:r w:rsidR="00E50DED">
        <w:t>Description:</w:t>
      </w:r>
    </w:p>
    <w:p w:rsidR="00E50DED" w:rsidRPr="00C1527E" w:rsidRDefault="00E50DED" w:rsidP="00E50DED">
      <w:pPr>
        <w:pStyle w:val="10ptNormal"/>
        <w:rPr>
          <w:rFonts w:ascii="Arial" w:hAnsi="Arial" w:cs="Arial"/>
        </w:rPr>
      </w:pPr>
      <w:r w:rsidRPr="00903BD2">
        <w:rPr>
          <w:rFonts w:ascii="Arial" w:hAnsi="Arial" w:cs="Arial"/>
        </w:rPr>
        <w:t>The “</w:t>
      </w:r>
      <w:r w:rsidRPr="00C1527E">
        <w:rPr>
          <w:rFonts w:ascii="Arial" w:hAnsi="Arial" w:cs="Arial"/>
        </w:rPr>
        <w:t>List Messages</w:t>
      </w:r>
      <w:r w:rsidRPr="00903BD2">
        <w:rPr>
          <w:rFonts w:ascii="Arial" w:hAnsi="Arial" w:cs="Arial"/>
        </w:rPr>
        <w:t>” capability</w:t>
      </w:r>
      <w:r w:rsidRPr="00C1527E">
        <w:rPr>
          <w:rFonts w:ascii="Arial" w:hAnsi="Arial" w:cs="Arial"/>
        </w:rPr>
        <w:t xml:space="preserve"> supports the ability of users to obtain a listing of messages they have either sent or received as part of their active membership in a given patient’s care team. Listing of messages may also include filters based on tags which have been applied to the message by users or tags applied to the message by systems.</w:t>
      </w:r>
    </w:p>
    <w:p w:rsidR="00E50DED" w:rsidRDefault="007B4937" w:rsidP="00E50DED">
      <w:pPr>
        <w:pStyle w:val="Heading6"/>
      </w:pPr>
      <w:ins w:id="944" w:author="Jones, Emma" w:date="2015-01-08T16:53:00Z">
        <w:r>
          <w:t>5</w:t>
        </w:r>
      </w:ins>
      <w:ins w:id="945" w:author="Jones, Emma" w:date="2015-01-08T15:45:00Z">
        <w:r w:rsidR="000E7A42">
          <w:t xml:space="preserve">.3.3.2 </w:t>
        </w:r>
      </w:ins>
      <w:r w:rsidR="00E50DED">
        <w:t>Examples:</w:t>
      </w:r>
    </w:p>
    <w:p w:rsidR="00E50DED" w:rsidRPr="00B8049A" w:rsidRDefault="00E50DED" w:rsidP="000352FC">
      <w:pPr>
        <w:pStyle w:val="10ptNormal"/>
        <w:numPr>
          <w:ilvl w:val="0"/>
          <w:numId w:val="43"/>
        </w:numPr>
        <w:rPr>
          <w:rFonts w:ascii="Arial" w:hAnsi="Arial" w:cs="Arial"/>
        </w:rPr>
      </w:pPr>
      <w:r w:rsidRPr="00B8049A">
        <w:rPr>
          <w:rFonts w:ascii="Arial" w:hAnsi="Arial" w:cs="Arial"/>
        </w:rPr>
        <w:t>List messages received</w:t>
      </w:r>
    </w:p>
    <w:p w:rsidR="00E50DED" w:rsidRPr="00B8049A" w:rsidRDefault="00E50DED" w:rsidP="000352FC">
      <w:pPr>
        <w:pStyle w:val="10ptNormal"/>
        <w:numPr>
          <w:ilvl w:val="0"/>
          <w:numId w:val="43"/>
        </w:numPr>
        <w:rPr>
          <w:rFonts w:ascii="Arial" w:hAnsi="Arial" w:cs="Arial"/>
        </w:rPr>
      </w:pPr>
      <w:r w:rsidRPr="00B8049A">
        <w:rPr>
          <w:rFonts w:ascii="Arial" w:hAnsi="Arial" w:cs="Arial"/>
        </w:rPr>
        <w:t>List new (unread) messages received</w:t>
      </w:r>
    </w:p>
    <w:p w:rsidR="00E50DED" w:rsidRPr="00B8049A" w:rsidRDefault="00E50DED" w:rsidP="000352FC">
      <w:pPr>
        <w:pStyle w:val="10ptNormal"/>
        <w:numPr>
          <w:ilvl w:val="0"/>
          <w:numId w:val="43"/>
        </w:numPr>
        <w:rPr>
          <w:rFonts w:ascii="Arial" w:hAnsi="Arial" w:cs="Arial"/>
        </w:rPr>
      </w:pPr>
      <w:r w:rsidRPr="00B8049A">
        <w:rPr>
          <w:rFonts w:ascii="Arial" w:hAnsi="Arial" w:cs="Arial"/>
        </w:rPr>
        <w:t>List messages sent by user</w:t>
      </w:r>
    </w:p>
    <w:p w:rsidR="00E50DED" w:rsidRPr="00B8049A" w:rsidRDefault="00E50DED" w:rsidP="000352FC">
      <w:pPr>
        <w:pStyle w:val="10ptNormal"/>
        <w:numPr>
          <w:ilvl w:val="0"/>
          <w:numId w:val="43"/>
        </w:numPr>
        <w:rPr>
          <w:rFonts w:ascii="Arial" w:hAnsi="Arial" w:cs="Arial"/>
        </w:rPr>
      </w:pPr>
      <w:r w:rsidRPr="00B8049A">
        <w:rPr>
          <w:rFonts w:ascii="Arial" w:hAnsi="Arial" w:cs="Arial"/>
        </w:rPr>
        <w:t>List messages tagged as removed</w:t>
      </w:r>
    </w:p>
    <w:p w:rsidR="00E50DED" w:rsidRPr="00B8049A" w:rsidRDefault="00E50DED" w:rsidP="000352FC">
      <w:pPr>
        <w:pStyle w:val="10ptNormal"/>
        <w:numPr>
          <w:ilvl w:val="0"/>
          <w:numId w:val="43"/>
        </w:numPr>
        <w:rPr>
          <w:rFonts w:ascii="Arial" w:hAnsi="Arial" w:cs="Arial"/>
        </w:rPr>
      </w:pPr>
      <w:r w:rsidRPr="00B8049A">
        <w:rPr>
          <w:rFonts w:ascii="Arial" w:hAnsi="Arial" w:cs="Arial"/>
        </w:rPr>
        <w:t>As a PCP list messages tagged for a specific condition</w:t>
      </w:r>
    </w:p>
    <w:p w:rsidR="00E50DED" w:rsidRPr="00B52A6C" w:rsidRDefault="007B4937" w:rsidP="00E50DED">
      <w:pPr>
        <w:pStyle w:val="Heading6"/>
      </w:pPr>
      <w:ins w:id="946" w:author="Jones, Emma" w:date="2015-01-08T16:53:00Z">
        <w:r>
          <w:t>5</w:t>
        </w:r>
      </w:ins>
      <w:ins w:id="947" w:author="Jones, Emma" w:date="2015-01-08T15:45:00Z">
        <w:r w:rsidR="000E7A42">
          <w:t xml:space="preserve">.3.3.3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Existing member of the care team with a history of sent and received messages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role </w:t>
            </w:r>
            <w:r w:rsidRPr="00E96EDC">
              <w:rPr>
                <w:rFonts w:cs="Arial"/>
                <w:b/>
                <w:color w:val="000000"/>
                <w:sz w:val="19"/>
                <w:szCs w:val="19"/>
              </w:rPr>
              <w:t>:</w:t>
            </w:r>
            <w:r>
              <w:rPr>
                <w:rFonts w:cs="Arial"/>
                <w:color w:val="000000"/>
                <w:sz w:val="19"/>
                <w:szCs w:val="19"/>
              </w:rPr>
              <w:t xml:space="preserve"> Role Class</w:t>
            </w:r>
          </w:p>
          <w:p w:rsidR="00E50DED" w:rsidRDefault="00D70290" w:rsidP="000352FC">
            <w:pPr>
              <w:pStyle w:val="ListParagraph"/>
              <w:numPr>
                <w:ilvl w:val="0"/>
                <w:numId w:val="34"/>
              </w:numPr>
              <w:rPr>
                <w:rFonts w:cs="Arial"/>
                <w:color w:val="000000"/>
                <w:sz w:val="19"/>
                <w:szCs w:val="19"/>
              </w:rPr>
            </w:pPr>
            <w:ins w:id="948" w:author="Enrique Meneses" w:date="2015-02-03T08:51: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949" w:author="Enrique Meneses" w:date="2015-02-03T08:51:00Z">
              <w:r w:rsidR="00E50DED" w:rsidDel="00D70290">
                <w:rPr>
                  <w:rFonts w:cs="Arial"/>
                  <w:color w:val="000000"/>
                  <w:sz w:val="19"/>
                  <w:szCs w:val="19"/>
                </w:rPr>
                <w:delText xml:space="preserve">Patient </w:delText>
              </w:r>
              <w:r w:rsidR="00E50DED" w:rsidRPr="00E96EDC" w:rsidDel="00D70290">
                <w:rPr>
                  <w:rFonts w:cs="Arial"/>
                  <w:b/>
                  <w:color w:val="000000"/>
                  <w:sz w:val="19"/>
                  <w:szCs w:val="19"/>
                </w:rPr>
                <w:delText>:</w:delText>
              </w:r>
              <w:r w:rsidR="00E50DED" w:rsidDel="00D70290">
                <w:rPr>
                  <w:rFonts w:cs="Arial"/>
                  <w:color w:val="000000"/>
                  <w:sz w:val="19"/>
                  <w:szCs w:val="19"/>
                </w:rPr>
                <w:delText xml:space="preserve"> Person Class </w:delText>
              </w:r>
            </w:del>
            <w:r w:rsidR="00E50DED">
              <w:rPr>
                <w:rFonts w:cs="Arial"/>
                <w:color w:val="000000"/>
                <w:sz w:val="19"/>
                <w:szCs w:val="19"/>
              </w:rPr>
              <w:t>(identifies which care team membership to use)</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One or more tags to use as filters</w:t>
            </w:r>
            <w:r w:rsidRPr="001668F0">
              <w:rPr>
                <w:rFonts w:cs="Arial"/>
                <w:b/>
                <w:color w:val="000000"/>
                <w:sz w:val="19"/>
                <w:szCs w:val="19"/>
              </w:rPr>
              <w:t xml:space="preserve"> : </w:t>
            </w:r>
            <w:r>
              <w:rPr>
                <w:rFonts w:cs="Arial"/>
                <w:color w:val="000000"/>
                <w:sz w:val="19"/>
                <w:szCs w:val="19"/>
              </w:rPr>
              <w:t>ObjectTag Class</w:t>
            </w:r>
          </w:p>
          <w:p w:rsidR="00E50DED" w:rsidRDefault="00E50DED" w:rsidP="000352FC">
            <w:pPr>
              <w:pStyle w:val="ListParagraph"/>
              <w:numPr>
                <w:ilvl w:val="1"/>
                <w:numId w:val="34"/>
              </w:numPr>
              <w:rPr>
                <w:rFonts w:cs="Arial"/>
                <w:color w:val="000000"/>
                <w:sz w:val="19"/>
                <w:szCs w:val="19"/>
              </w:rPr>
            </w:pPr>
            <w:r>
              <w:rPr>
                <w:rFonts w:cs="Arial"/>
                <w:color w:val="000000"/>
                <w:sz w:val="19"/>
                <w:szCs w:val="19"/>
              </w:rPr>
              <w:t>E.g. Sent_Messages, Received_Messages, New_Messages</w:t>
            </w:r>
          </w:p>
          <w:p w:rsidR="00E50DED" w:rsidRDefault="00E50DED" w:rsidP="000352FC">
            <w:pPr>
              <w:pStyle w:val="ListParagraph"/>
              <w:numPr>
                <w:ilvl w:val="1"/>
                <w:numId w:val="34"/>
              </w:numPr>
              <w:rPr>
                <w:rFonts w:cs="Arial"/>
                <w:color w:val="000000"/>
                <w:sz w:val="19"/>
                <w:szCs w:val="19"/>
              </w:rPr>
            </w:pPr>
            <w:r>
              <w:rPr>
                <w:rFonts w:cs="Arial"/>
                <w:color w:val="000000"/>
                <w:sz w:val="19"/>
                <w:szCs w:val="19"/>
              </w:rPr>
              <w:t>Or user defined tags such as Cardiology, Diet, Exercise</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Start date : Date Class [optional]</w:t>
            </w:r>
          </w:p>
          <w:p w:rsidR="00E50DED" w:rsidRPr="00C804F1" w:rsidRDefault="00E50DED" w:rsidP="000352FC">
            <w:pPr>
              <w:pStyle w:val="ListParagraph"/>
              <w:numPr>
                <w:ilvl w:val="0"/>
                <w:numId w:val="34"/>
              </w:numPr>
              <w:rPr>
                <w:rFonts w:cs="Arial"/>
                <w:color w:val="000000"/>
                <w:sz w:val="19"/>
                <w:szCs w:val="19"/>
              </w:rPr>
            </w:pPr>
            <w:r>
              <w:rPr>
                <w:rFonts w:cs="Arial"/>
                <w:color w:val="000000"/>
                <w:sz w:val="19"/>
                <w:szCs w:val="19"/>
              </w:rPr>
              <w:t>End date : Date Class [optional]</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One or more communications or communication threads</w:t>
            </w:r>
            <w:r w:rsidRPr="00632E67">
              <w:rPr>
                <w:rFonts w:cs="Arial"/>
                <w:b/>
                <w:color w:val="000000"/>
                <w:sz w:val="19"/>
                <w:szCs w:val="19"/>
              </w:rPr>
              <w:t xml:space="preserve"> :</w:t>
            </w:r>
            <w:r>
              <w:rPr>
                <w:rFonts w:cs="Arial"/>
                <w:color w:val="000000"/>
                <w:sz w:val="19"/>
                <w:szCs w:val="19"/>
              </w:rPr>
              <w:t xml:space="preserve">  Communication or Communication Thread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None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F3434F" w:rsidRDefault="00F3434F">
      <w:pPr>
        <w:spacing w:after="0" w:line="240" w:lineRule="auto"/>
        <w:rPr>
          <w:b/>
          <w:i/>
          <w:color w:val="1F497D"/>
          <w:spacing w:val="10"/>
          <w:sz w:val="22"/>
          <w:szCs w:val="22"/>
          <w:u w:color="8DB3E2"/>
        </w:rPr>
      </w:pPr>
      <w:r>
        <w:br w:type="page"/>
      </w:r>
    </w:p>
    <w:p w:rsidR="00E50DED" w:rsidRDefault="007B4937" w:rsidP="00E50DED">
      <w:pPr>
        <w:pStyle w:val="Heading4"/>
      </w:pPr>
      <w:ins w:id="950" w:author="Jones, Emma" w:date="2015-01-08T16:53:00Z">
        <w:r>
          <w:t>5</w:t>
        </w:r>
      </w:ins>
      <w:ins w:id="951" w:author="Jones, Emma" w:date="2015-01-08T15:45:00Z">
        <w:r w:rsidR="000E7A42">
          <w:t xml:space="preserve">.3.4 </w:t>
        </w:r>
      </w:ins>
      <w:r w:rsidR="00E50DED">
        <w:t>Tag Messages</w:t>
      </w:r>
    </w:p>
    <w:p w:rsidR="00E50DED" w:rsidRDefault="007B4937" w:rsidP="00E50DED">
      <w:pPr>
        <w:pStyle w:val="Heading6"/>
      </w:pPr>
      <w:ins w:id="952" w:author="Jones, Emma" w:date="2015-01-08T16:53:00Z">
        <w:r>
          <w:t>5</w:t>
        </w:r>
      </w:ins>
      <w:ins w:id="953" w:author="Jones, Emma" w:date="2015-01-08T15:45:00Z">
        <w:r w:rsidR="000E7A42">
          <w:t xml:space="preserve">.3.4.1 </w:t>
        </w:r>
      </w:ins>
      <w:r w:rsidR="00E50DED">
        <w:t>Description:</w:t>
      </w:r>
    </w:p>
    <w:p w:rsidR="00E50DED" w:rsidRDefault="00E50DED" w:rsidP="00E50DED">
      <w:pPr>
        <w:rPr>
          <w:rFonts w:cs="Arial"/>
        </w:rPr>
      </w:pPr>
      <w:r w:rsidRPr="00CF6689">
        <w:rPr>
          <w:rFonts w:cs="Arial"/>
        </w:rPr>
        <w:t>The “</w:t>
      </w:r>
      <w:r>
        <w:rPr>
          <w:rFonts w:cs="Arial"/>
        </w:rPr>
        <w:t>Tag Messages</w:t>
      </w:r>
      <w:r w:rsidRPr="00CF6689">
        <w:rPr>
          <w:rFonts w:cs="Arial"/>
        </w:rPr>
        <w:t>” capability</w:t>
      </w:r>
      <w:r>
        <w:rPr>
          <w:rFonts w:cs="Arial"/>
        </w:rPr>
        <w:t xml:space="preserve"> supports the ability of users or systems to tag messages for categorization and organization purposes. Tags are used as filters when listing messages.</w:t>
      </w:r>
    </w:p>
    <w:p w:rsidR="00E50DED" w:rsidRPr="00654E56" w:rsidRDefault="00E50DED" w:rsidP="00E50DED">
      <w:pPr>
        <w:rPr>
          <w:rFonts w:cs="Arial"/>
        </w:rPr>
      </w:pPr>
      <w:r>
        <w:rPr>
          <w:rFonts w:cs="Arial"/>
        </w:rPr>
        <w:t xml:space="preserve">Three specific tags reserved by systems include: </w:t>
      </w:r>
      <w:r>
        <w:rPr>
          <w:rFonts w:cs="Arial"/>
          <w:color w:val="000000"/>
          <w:sz w:val="19"/>
          <w:szCs w:val="19"/>
        </w:rPr>
        <w:t>Sent_Messages, Received_Messages and New_Messages</w:t>
      </w:r>
      <w:r>
        <w:rPr>
          <w:rFonts w:cs="Arial"/>
        </w:rPr>
        <w:t>.</w:t>
      </w:r>
    </w:p>
    <w:p w:rsidR="00E50DED" w:rsidRDefault="007B4937" w:rsidP="00E50DED">
      <w:pPr>
        <w:pStyle w:val="Heading6"/>
      </w:pPr>
      <w:ins w:id="954" w:author="Jones, Emma" w:date="2015-01-08T16:53:00Z">
        <w:r>
          <w:t>5</w:t>
        </w:r>
      </w:ins>
      <w:ins w:id="955" w:author="Jones, Emma" w:date="2015-01-08T15:45:00Z">
        <w:r w:rsidR="000E7A42">
          <w:t xml:space="preserve">.3.4.2 </w:t>
        </w:r>
      </w:ins>
      <w:r w:rsidR="00E50DED">
        <w:t>Examples:</w:t>
      </w:r>
    </w:p>
    <w:p w:rsidR="00E50DED" w:rsidRPr="00B8049A" w:rsidRDefault="00E50DED" w:rsidP="000352FC">
      <w:pPr>
        <w:pStyle w:val="10ptNormal"/>
        <w:numPr>
          <w:ilvl w:val="0"/>
          <w:numId w:val="44"/>
        </w:numPr>
        <w:rPr>
          <w:rFonts w:ascii="Arial" w:hAnsi="Arial" w:cs="Arial"/>
        </w:rPr>
      </w:pPr>
      <w:r w:rsidRPr="00B8049A">
        <w:rPr>
          <w:rFonts w:ascii="Arial" w:hAnsi="Arial" w:cs="Arial"/>
        </w:rPr>
        <w:t>A system marks messages as either sent or received in order to support a coherent listing of messages.</w:t>
      </w:r>
    </w:p>
    <w:p w:rsidR="00E50DED" w:rsidRPr="00B8049A" w:rsidRDefault="00E50DED" w:rsidP="000352FC">
      <w:pPr>
        <w:pStyle w:val="10ptNormal"/>
        <w:numPr>
          <w:ilvl w:val="0"/>
          <w:numId w:val="44"/>
        </w:numPr>
        <w:rPr>
          <w:rFonts w:ascii="Arial" w:hAnsi="Arial" w:cs="Arial"/>
        </w:rPr>
      </w:pPr>
      <w:r w:rsidRPr="00B8049A">
        <w:rPr>
          <w:rFonts w:ascii="Arial" w:hAnsi="Arial" w:cs="Arial"/>
        </w:rPr>
        <w:t>A patient may tag specific messages to organize information based on whatever internal model suites them.</w:t>
      </w:r>
    </w:p>
    <w:p w:rsidR="00E50DED" w:rsidRPr="00B8049A" w:rsidRDefault="00E50DED" w:rsidP="000352FC">
      <w:pPr>
        <w:pStyle w:val="10ptNormal"/>
        <w:numPr>
          <w:ilvl w:val="0"/>
          <w:numId w:val="44"/>
        </w:numPr>
        <w:rPr>
          <w:rFonts w:ascii="Arial" w:hAnsi="Arial" w:cs="Arial"/>
        </w:rPr>
      </w:pPr>
      <w:r w:rsidRPr="00B8049A">
        <w:rPr>
          <w:rFonts w:ascii="Arial" w:hAnsi="Arial" w:cs="Arial"/>
        </w:rPr>
        <w:t>A primary care provider may organize messages based on specific conditions in order to streamline their use when listing and filtering messages.</w:t>
      </w:r>
    </w:p>
    <w:p w:rsidR="00E50DED" w:rsidRPr="00B52A6C" w:rsidRDefault="007B4937" w:rsidP="00E50DED">
      <w:pPr>
        <w:pStyle w:val="Heading6"/>
      </w:pPr>
      <w:ins w:id="956" w:author="Jones, Emma" w:date="2015-01-08T16:53:00Z">
        <w:r>
          <w:t>5</w:t>
        </w:r>
      </w:ins>
      <w:ins w:id="957" w:author="Jones, Emma" w:date="2015-01-08T15:46:00Z">
        <w:r w:rsidR="000E7A42">
          <w:t xml:space="preserve">.3.2.3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Existing member of the care team with a history of sent and received messages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role </w:t>
            </w:r>
            <w:r w:rsidRPr="00E96EDC">
              <w:rPr>
                <w:rFonts w:cs="Arial"/>
                <w:b/>
                <w:color w:val="000000"/>
                <w:sz w:val="19"/>
                <w:szCs w:val="19"/>
              </w:rPr>
              <w:t>:</w:t>
            </w:r>
            <w:r>
              <w:rPr>
                <w:rFonts w:cs="Arial"/>
                <w:color w:val="000000"/>
                <w:sz w:val="19"/>
                <w:szCs w:val="19"/>
              </w:rPr>
              <w:t xml:space="preserve"> Role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Message </w:t>
            </w:r>
            <w:r w:rsidRPr="00E96EDC">
              <w:rPr>
                <w:rFonts w:cs="Arial"/>
                <w:b/>
                <w:color w:val="000000"/>
                <w:sz w:val="19"/>
                <w:szCs w:val="19"/>
              </w:rPr>
              <w:t>:</w:t>
            </w:r>
            <w:r>
              <w:rPr>
                <w:rFonts w:cs="Arial"/>
                <w:color w:val="000000"/>
                <w:sz w:val="19"/>
                <w:szCs w:val="19"/>
              </w:rPr>
              <w:t xml:space="preserve"> Communication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One or more to associate with message</w:t>
            </w:r>
            <w:r w:rsidRPr="001668F0">
              <w:rPr>
                <w:rFonts w:cs="Arial"/>
                <w:b/>
                <w:color w:val="000000"/>
                <w:sz w:val="19"/>
                <w:szCs w:val="19"/>
              </w:rPr>
              <w:t xml:space="preserve">: </w:t>
            </w:r>
            <w:r>
              <w:rPr>
                <w:rFonts w:cs="Arial"/>
                <w:color w:val="000000"/>
                <w:sz w:val="19"/>
                <w:szCs w:val="19"/>
              </w:rPr>
              <w:t>ObjectTag Class</w:t>
            </w:r>
          </w:p>
          <w:p w:rsidR="00E50DED" w:rsidRDefault="00E50DED" w:rsidP="000352FC">
            <w:pPr>
              <w:pStyle w:val="ListParagraph"/>
              <w:numPr>
                <w:ilvl w:val="1"/>
                <w:numId w:val="34"/>
              </w:numPr>
              <w:rPr>
                <w:rFonts w:cs="Arial"/>
                <w:color w:val="000000"/>
                <w:sz w:val="19"/>
                <w:szCs w:val="19"/>
              </w:rPr>
            </w:pPr>
            <w:r>
              <w:rPr>
                <w:rFonts w:cs="Arial"/>
                <w:color w:val="000000"/>
                <w:sz w:val="19"/>
                <w:szCs w:val="19"/>
              </w:rPr>
              <w:t>E.g. Sent_Messages, Received_Messages, New_Messages</w:t>
            </w:r>
          </w:p>
          <w:p w:rsidR="00E50DED" w:rsidRPr="007A5C17" w:rsidRDefault="00E50DED" w:rsidP="000352FC">
            <w:pPr>
              <w:pStyle w:val="ListParagraph"/>
              <w:numPr>
                <w:ilvl w:val="1"/>
                <w:numId w:val="34"/>
              </w:numPr>
              <w:rPr>
                <w:rFonts w:cs="Arial"/>
                <w:color w:val="000000"/>
                <w:sz w:val="19"/>
                <w:szCs w:val="19"/>
              </w:rPr>
            </w:pPr>
            <w:r>
              <w:rPr>
                <w:rFonts w:cs="Arial"/>
                <w:color w:val="000000"/>
                <w:sz w:val="19"/>
                <w:szCs w:val="19"/>
              </w:rPr>
              <w:t>Or user defined tags such as Cardiology, Diet, Exercise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successful application of tags to message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Message has additional associated metadata tags available for inclusion when  listing messages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color w:val="000000"/>
                <w:sz w:val="19"/>
                <w:szCs w:val="19"/>
              </w:rPr>
            </w:pPr>
            <w:r>
              <w:rPr>
                <w:rFonts w:cs="Arial"/>
                <w:color w:val="000000"/>
                <w:sz w:val="19"/>
                <w:szCs w:val="19"/>
              </w:rPr>
              <w:t>It is expected that the technical specification will include a complementary operation to also remove user defined messages tags. System assigned tags cannot be removed.</w:t>
            </w:r>
          </w:p>
        </w:tc>
      </w:tr>
    </w:tbl>
    <w:p w:rsidR="00E50DED" w:rsidRDefault="00E50DED" w:rsidP="00E50DED">
      <w:pPr>
        <w:spacing w:after="0" w:line="240" w:lineRule="auto"/>
      </w:pPr>
    </w:p>
    <w:p w:rsidR="002D0E71" w:rsidRDefault="007B4937" w:rsidP="002D0E71">
      <w:pPr>
        <w:pStyle w:val="Heading4"/>
      </w:pPr>
      <w:ins w:id="958" w:author="Jones, Emma" w:date="2015-01-08T16:54:00Z">
        <w:r>
          <w:t>5</w:t>
        </w:r>
      </w:ins>
      <w:ins w:id="959" w:author="Jones, Emma" w:date="2015-01-08T15:48:00Z">
        <w:r w:rsidR="006540BE">
          <w:t xml:space="preserve">.3.5 </w:t>
        </w:r>
      </w:ins>
      <w:r w:rsidR="002D0E71">
        <w:t>Care Team Negotiation</w:t>
      </w:r>
      <w:ins w:id="960" w:author="Jones, Emma" w:date="2014-12-10T19:27:00Z">
        <w:r w:rsidR="00E20DB8">
          <w:t xml:space="preserve"> </w:t>
        </w:r>
      </w:ins>
    </w:p>
    <w:p w:rsidR="002D0E71" w:rsidRDefault="007B4937" w:rsidP="002D0E71">
      <w:pPr>
        <w:pStyle w:val="Heading6"/>
      </w:pPr>
      <w:ins w:id="961" w:author="Jones, Emma" w:date="2015-01-08T16:54:00Z">
        <w:r>
          <w:t>5</w:t>
        </w:r>
      </w:ins>
      <w:ins w:id="962" w:author="Jones, Emma" w:date="2015-01-08T15:48:00Z">
        <w:r w:rsidR="006540BE">
          <w:t xml:space="preserve">.3.5.1 </w:t>
        </w:r>
      </w:ins>
      <w:r w:rsidR="002D0E71">
        <w:t>Description:</w:t>
      </w:r>
    </w:p>
    <w:p w:rsidR="002D0E71" w:rsidRDefault="002D0E71" w:rsidP="002D0E71">
      <w:r>
        <w:t>Negotiation is an interaction between two or more parties with the aim to reach agreement. Negotiation is supported in two ways by the coordination of care service functional model.</w:t>
      </w:r>
    </w:p>
    <w:p w:rsidR="002D0E71" w:rsidRPr="00E321D4" w:rsidRDefault="002D0E71" w:rsidP="002D0E71">
      <w:pPr>
        <w:pStyle w:val="ListParagraph"/>
        <w:numPr>
          <w:ilvl w:val="0"/>
          <w:numId w:val="75"/>
        </w:numPr>
        <w:rPr>
          <w:sz w:val="20"/>
          <w:szCs w:val="20"/>
        </w:rPr>
      </w:pPr>
      <w:r w:rsidRPr="00E321D4">
        <w:rPr>
          <w:sz w:val="20"/>
          <w:szCs w:val="20"/>
        </w:rPr>
        <w:t xml:space="preserve">As </w:t>
      </w:r>
      <w:r>
        <w:rPr>
          <w:sz w:val="20"/>
          <w:szCs w:val="20"/>
        </w:rPr>
        <w:t>f</w:t>
      </w:r>
      <w:r w:rsidRPr="00E321D4">
        <w:rPr>
          <w:sz w:val="20"/>
          <w:szCs w:val="20"/>
        </w:rPr>
        <w:t>ree for</w:t>
      </w:r>
      <w:r>
        <w:rPr>
          <w:sz w:val="20"/>
          <w:szCs w:val="20"/>
        </w:rPr>
        <w:t>m “electronic message” communication</w:t>
      </w:r>
      <w:r w:rsidRPr="00E321D4">
        <w:rPr>
          <w:sz w:val="20"/>
          <w:szCs w:val="20"/>
        </w:rPr>
        <w:t xml:space="preserve"> resulting in </w:t>
      </w:r>
      <w:r>
        <w:rPr>
          <w:sz w:val="20"/>
          <w:szCs w:val="20"/>
        </w:rPr>
        <w:t xml:space="preserve">care team </w:t>
      </w:r>
      <w:r w:rsidRPr="00E321D4">
        <w:rPr>
          <w:sz w:val="20"/>
          <w:szCs w:val="20"/>
        </w:rPr>
        <w:t>individuals taking specific actions</w:t>
      </w:r>
    </w:p>
    <w:p w:rsidR="002D0E71" w:rsidRDefault="002D0E71" w:rsidP="002D0E71">
      <w:pPr>
        <w:pStyle w:val="ListParagraph"/>
        <w:numPr>
          <w:ilvl w:val="1"/>
          <w:numId w:val="75"/>
        </w:numPr>
        <w:rPr>
          <w:sz w:val="20"/>
          <w:szCs w:val="20"/>
        </w:rPr>
      </w:pPr>
      <w:r>
        <w:rPr>
          <w:sz w:val="20"/>
          <w:szCs w:val="20"/>
        </w:rPr>
        <w:t>This form is n</w:t>
      </w:r>
      <w:r w:rsidRPr="00E321D4">
        <w:rPr>
          <w:sz w:val="20"/>
          <w:szCs w:val="20"/>
        </w:rPr>
        <w:t xml:space="preserve">ot too different from </w:t>
      </w:r>
      <w:r>
        <w:rPr>
          <w:sz w:val="20"/>
          <w:szCs w:val="20"/>
        </w:rPr>
        <w:t>a phone</w:t>
      </w:r>
      <w:r w:rsidR="0003326B">
        <w:rPr>
          <w:sz w:val="20"/>
          <w:szCs w:val="20"/>
        </w:rPr>
        <w:t>- or email-</w:t>
      </w:r>
      <w:r>
        <w:rPr>
          <w:sz w:val="20"/>
          <w:szCs w:val="20"/>
        </w:rPr>
        <w:t xml:space="preserve"> based negotiation in that the exchange happens as a conversation with a very specific agreed on decision</w:t>
      </w:r>
    </w:p>
    <w:p w:rsidR="002D0E71" w:rsidRDefault="002D0E71" w:rsidP="002D0E71">
      <w:pPr>
        <w:pStyle w:val="ListParagraph"/>
        <w:numPr>
          <w:ilvl w:val="0"/>
          <w:numId w:val="75"/>
        </w:numPr>
        <w:rPr>
          <w:sz w:val="20"/>
          <w:szCs w:val="20"/>
        </w:rPr>
      </w:pPr>
      <w:r>
        <w:rPr>
          <w:sz w:val="20"/>
          <w:szCs w:val="20"/>
        </w:rPr>
        <w:t>As a structured content contribution to the care plan</w:t>
      </w:r>
      <w:ins w:id="963" w:author="Enrique Meneses" w:date="2015-02-03T08:46:00Z">
        <w:r w:rsidR="0012753F">
          <w:rPr>
            <w:sz w:val="20"/>
            <w:szCs w:val="20"/>
          </w:rPr>
          <w:t>,</w:t>
        </w:r>
      </w:ins>
      <w:r>
        <w:rPr>
          <w:sz w:val="20"/>
          <w:szCs w:val="20"/>
        </w:rPr>
        <w:t xml:space="preserve"> which occurs when a care team member</w:t>
      </w:r>
      <w:del w:id="964" w:author="Enrique Meneses" w:date="2015-02-03T08:46:00Z">
        <w:r w:rsidDel="0012753F">
          <w:rPr>
            <w:sz w:val="20"/>
            <w:szCs w:val="20"/>
          </w:rPr>
          <w:delText>s</w:delText>
        </w:r>
      </w:del>
      <w:r>
        <w:rPr>
          <w:sz w:val="20"/>
          <w:szCs w:val="20"/>
        </w:rPr>
        <w:t xml:space="preserve"> adds a health goal, a health concern or a care activity or intervention. Depending on the role and situation, the added goal, concern or intervention may be in a non-finalized proposed state. The proposal could be accepted, rejected or an alternative could be counter-proposed. The flow in this style of negotiation is one where the care team contributes to the same plan shared content; but the plan or its elements are not accepted (via a team acceptance review) until agreement has been reached.</w:t>
      </w:r>
    </w:p>
    <w:p w:rsidR="002D0E71" w:rsidRDefault="002D0E71" w:rsidP="002D0E71"/>
    <w:p w:rsidR="0003326B" w:rsidRDefault="0003326B" w:rsidP="002D0E71">
      <w:r>
        <w:t>The modes of communication during the negotiation processes can be asynchronous or synchronous</w:t>
      </w:r>
    </w:p>
    <w:p w:rsidR="002D0E71" w:rsidRPr="00EE1CE7" w:rsidRDefault="002D0E71" w:rsidP="002D0E71">
      <w:r w:rsidRPr="00440767">
        <w:t>This capability supports the ability of users to annotate the care plan and it</w:t>
      </w:r>
      <w:r>
        <w:t>s elements as: requested, p</w:t>
      </w:r>
      <w:r w:rsidRPr="00440767">
        <w:t>roposed</w:t>
      </w:r>
      <w:r>
        <w:t>, accepted, rejected or counter proposed.</w:t>
      </w:r>
    </w:p>
    <w:p w:rsidR="002D0E71" w:rsidRDefault="007B4937" w:rsidP="002D0E71">
      <w:pPr>
        <w:pStyle w:val="Heading6"/>
      </w:pPr>
      <w:ins w:id="965" w:author="Jones, Emma" w:date="2015-01-08T16:54:00Z">
        <w:r>
          <w:t>5</w:t>
        </w:r>
      </w:ins>
      <w:ins w:id="966" w:author="Jones, Emma" w:date="2015-01-08T15:48:00Z">
        <w:r w:rsidR="006540BE">
          <w:t xml:space="preserve">.3.5.2 </w:t>
        </w:r>
      </w:ins>
      <w:r w:rsidR="002D0E71">
        <w:t>Examples:</w:t>
      </w:r>
    </w:p>
    <w:p w:rsidR="002D0E71" w:rsidRDefault="002D0E71" w:rsidP="002D0E71">
      <w:pPr>
        <w:pStyle w:val="10ptNormal"/>
        <w:numPr>
          <w:ilvl w:val="0"/>
          <w:numId w:val="76"/>
        </w:numPr>
        <w:rPr>
          <w:rFonts w:ascii="Arial" w:hAnsi="Arial" w:cs="Arial"/>
        </w:rPr>
      </w:pPr>
      <w:r>
        <w:rPr>
          <w:rFonts w:ascii="Arial" w:hAnsi="Arial" w:cs="Arial"/>
        </w:rPr>
        <w:t>A patient disagrees</w:t>
      </w:r>
      <w:r w:rsidR="0003326B">
        <w:rPr>
          <w:rFonts w:ascii="Arial" w:hAnsi="Arial" w:cs="Arial"/>
        </w:rPr>
        <w:t xml:space="preserve"> that he/she has weight problem (health concern)</w:t>
      </w:r>
      <w:r>
        <w:rPr>
          <w:rFonts w:ascii="Arial" w:hAnsi="Arial" w:cs="Arial"/>
        </w:rPr>
        <w:t xml:space="preserve"> and rejects that they have to reduce their weight to stay healthy</w:t>
      </w:r>
      <w:r w:rsidR="0003326B">
        <w:rPr>
          <w:rFonts w:ascii="Arial" w:hAnsi="Arial" w:cs="Arial"/>
        </w:rPr>
        <w:t xml:space="preserve"> (health goal and intervention)</w:t>
      </w:r>
      <w:r>
        <w:rPr>
          <w:rFonts w:ascii="Arial" w:hAnsi="Arial" w:cs="Arial"/>
        </w:rPr>
        <w:t>.</w:t>
      </w:r>
    </w:p>
    <w:p w:rsidR="002D0E71" w:rsidRPr="00D26D1D" w:rsidRDefault="002D0E71" w:rsidP="002D0E71">
      <w:pPr>
        <w:pStyle w:val="10ptNormal"/>
        <w:numPr>
          <w:ilvl w:val="0"/>
          <w:numId w:val="76"/>
        </w:numPr>
        <w:rPr>
          <w:rFonts w:ascii="Arial" w:hAnsi="Arial" w:cs="Arial"/>
        </w:rPr>
      </w:pPr>
      <w:r>
        <w:rPr>
          <w:rFonts w:ascii="Arial" w:hAnsi="Arial" w:cs="Arial"/>
        </w:rPr>
        <w:t>An orthopaedic surgeon negotiates treatment changes with a PCP as the Cox-2 inhibitor she is prescribing would require changes to the medications prescribed for the patient’s coronary artery disease. The orthopaedic surgeon does this by attaching a proposal and annotation to the previously agreed to interventions for coronary artery disease.</w:t>
      </w:r>
    </w:p>
    <w:p w:rsidR="002D0E71" w:rsidRPr="00B52A6C" w:rsidRDefault="007B4937" w:rsidP="002D0E71">
      <w:pPr>
        <w:pStyle w:val="Heading6"/>
      </w:pPr>
      <w:ins w:id="967" w:author="Jones, Emma" w:date="2015-01-08T16:54:00Z">
        <w:r>
          <w:t>5</w:t>
        </w:r>
      </w:ins>
      <w:ins w:id="968" w:author="Jones, Emma" w:date="2015-01-08T15:48:00Z">
        <w:r w:rsidR="006540BE">
          <w:t xml:space="preserve">.3.5.3 </w:t>
        </w:r>
      </w:ins>
      <w:r w:rsidR="002D0E71">
        <w:t>Specification</w:t>
      </w:r>
    </w:p>
    <w:p w:rsidR="002D0E71" w:rsidRPr="00D26D1D" w:rsidRDefault="002D0E71" w:rsidP="002D0E71">
      <w:pPr>
        <w:pStyle w:val="10ptNormal"/>
        <w:rPr>
          <w:rFonts w:ascii="Arial" w:hAnsi="Arial" w:cs="Arial"/>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9"/>
        <w:gridCol w:w="7939"/>
      </w:tblGrid>
      <w:tr w:rsidR="002D0E71"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B52A6C" w:rsidRDefault="002D0E71" w:rsidP="00C85374">
            <w:pPr>
              <w:rPr>
                <w:rFonts w:cs="Arial"/>
                <w:color w:val="000000"/>
                <w:sz w:val="19"/>
                <w:szCs w:val="19"/>
              </w:rPr>
            </w:pPr>
            <w:r w:rsidRPr="00B52A6C">
              <w:rPr>
                <w:rFonts w:cs="Arial"/>
                <w:b/>
                <w:bCs/>
                <w:color w:val="000000"/>
                <w:sz w:val="19"/>
                <w:szCs w:val="19"/>
              </w:rPr>
              <w:t>Preconditions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F7101D" w:rsidRDefault="002D0E71" w:rsidP="002D0E71">
            <w:pPr>
              <w:pStyle w:val="ListParagraph"/>
              <w:numPr>
                <w:ilvl w:val="0"/>
                <w:numId w:val="77"/>
              </w:numPr>
              <w:rPr>
                <w:rFonts w:cs="Arial"/>
                <w:color w:val="000000"/>
                <w:sz w:val="19"/>
                <w:szCs w:val="19"/>
              </w:rPr>
            </w:pPr>
            <w:r w:rsidRPr="00F7101D">
              <w:rPr>
                <w:rFonts w:cs="Arial"/>
                <w:color w:val="000000"/>
                <w:sz w:val="19"/>
                <w:szCs w:val="19"/>
              </w:rPr>
              <w:t>Un-finalized care plan aspects requiring proposals of changes</w:t>
            </w:r>
            <w:r w:rsidR="0003326B">
              <w:rPr>
                <w:rFonts w:cs="Arial"/>
                <w:color w:val="000000"/>
                <w:sz w:val="19"/>
                <w:szCs w:val="19"/>
              </w:rPr>
              <w:t xml:space="preserve"> or new issues/new clinical information becomes available necessitate change(s) to care plan</w:t>
            </w:r>
          </w:p>
          <w:p w:rsidR="002D0E71" w:rsidRPr="00F7101D" w:rsidRDefault="002D0E71" w:rsidP="002D0E71">
            <w:pPr>
              <w:pStyle w:val="ListParagraph"/>
              <w:numPr>
                <w:ilvl w:val="0"/>
                <w:numId w:val="77"/>
              </w:numPr>
              <w:rPr>
                <w:rFonts w:cs="Arial"/>
                <w:color w:val="000000"/>
                <w:sz w:val="19"/>
                <w:szCs w:val="19"/>
              </w:rPr>
            </w:pPr>
            <w:r w:rsidRPr="00F7101D">
              <w:rPr>
                <w:rFonts w:cs="Arial"/>
                <w:color w:val="000000"/>
                <w:sz w:val="19"/>
                <w:szCs w:val="19"/>
              </w:rPr>
              <w:t>Disagreement on a course of action</w:t>
            </w:r>
          </w:p>
          <w:p w:rsidR="002D0E71" w:rsidRPr="00F7101D" w:rsidRDefault="002D0E71" w:rsidP="00280389">
            <w:pPr>
              <w:pStyle w:val="ListParagraph"/>
              <w:numPr>
                <w:ilvl w:val="0"/>
                <w:numId w:val="77"/>
              </w:numPr>
              <w:rPr>
                <w:rFonts w:cs="Arial"/>
                <w:color w:val="000000"/>
                <w:sz w:val="19"/>
                <w:szCs w:val="19"/>
              </w:rPr>
            </w:pPr>
            <w:r w:rsidRPr="00F7101D">
              <w:rPr>
                <w:rFonts w:cs="Arial"/>
                <w:color w:val="000000"/>
                <w:sz w:val="19"/>
                <w:szCs w:val="19"/>
              </w:rPr>
              <w:t>Detection of conditions which may lead to an un-harmonized plan and</w:t>
            </w:r>
            <w:del w:id="969" w:author="Enrique Meneses" w:date="2015-02-03T08:32:00Z">
              <w:r w:rsidRPr="00F7101D" w:rsidDel="00280389">
                <w:rPr>
                  <w:rFonts w:cs="Arial"/>
                  <w:color w:val="000000"/>
                  <w:sz w:val="19"/>
                  <w:szCs w:val="19"/>
                </w:rPr>
                <w:delText xml:space="preserve"> bad consequences</w:delText>
              </w:r>
            </w:del>
            <w:ins w:id="970" w:author="Enrique Meneses" w:date="2015-02-03T08:32:00Z">
              <w:r w:rsidR="00280389">
                <w:rPr>
                  <w:rFonts w:cs="Arial"/>
                  <w:color w:val="000000"/>
                  <w:sz w:val="19"/>
                  <w:szCs w:val="19"/>
                </w:rPr>
                <w:t>suboptimal outcomes</w:t>
              </w:r>
            </w:ins>
          </w:p>
        </w:tc>
      </w:tr>
      <w:tr w:rsidR="002D0E71"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B52A6C" w:rsidRDefault="002D0E71" w:rsidP="00C85374">
            <w:pPr>
              <w:rPr>
                <w:rFonts w:cs="Arial"/>
                <w:color w:val="000000"/>
                <w:sz w:val="19"/>
                <w:szCs w:val="19"/>
              </w:rPr>
            </w:pPr>
            <w:r w:rsidRPr="00B52A6C">
              <w:rPr>
                <w:rFonts w:cs="Arial"/>
                <w:b/>
                <w:bCs/>
                <w:color w:val="000000"/>
                <w:sz w:val="19"/>
                <w:szCs w:val="19"/>
              </w:rPr>
              <w:t>Inputs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Default="002D0E71" w:rsidP="002D0E71">
            <w:pPr>
              <w:pStyle w:val="ListParagraph"/>
              <w:numPr>
                <w:ilvl w:val="0"/>
                <w:numId w:val="78"/>
              </w:numPr>
              <w:rPr>
                <w:rFonts w:cs="Arial"/>
                <w:color w:val="000000"/>
                <w:sz w:val="19"/>
                <w:szCs w:val="19"/>
              </w:rPr>
            </w:pPr>
            <w:r>
              <w:rPr>
                <w:rFonts w:cs="Arial"/>
                <w:color w:val="000000"/>
                <w:sz w:val="19"/>
                <w:szCs w:val="19"/>
              </w:rPr>
              <w:t>Initiating user</w:t>
            </w:r>
            <w:r w:rsidRPr="002054F5">
              <w:rPr>
                <w:rFonts w:cs="Arial"/>
                <w:b/>
                <w:color w:val="000000"/>
                <w:sz w:val="19"/>
                <w:szCs w:val="19"/>
              </w:rPr>
              <w:t xml:space="preserve"> :</w:t>
            </w:r>
            <w:r>
              <w:rPr>
                <w:rFonts w:cs="Arial"/>
                <w:color w:val="000000"/>
                <w:sz w:val="19"/>
                <w:szCs w:val="19"/>
              </w:rPr>
              <w:t xml:space="preserve"> Person Class</w:t>
            </w:r>
          </w:p>
          <w:p w:rsidR="002D0E71" w:rsidRDefault="002D0E71" w:rsidP="002D0E71">
            <w:pPr>
              <w:pStyle w:val="ListParagraph"/>
              <w:numPr>
                <w:ilvl w:val="0"/>
                <w:numId w:val="78"/>
              </w:numPr>
              <w:rPr>
                <w:rFonts w:cs="Arial"/>
                <w:color w:val="000000"/>
                <w:sz w:val="19"/>
                <w:szCs w:val="19"/>
              </w:rPr>
            </w:pPr>
            <w:r>
              <w:rPr>
                <w:rFonts w:cs="Arial"/>
                <w:color w:val="000000"/>
                <w:sz w:val="19"/>
                <w:szCs w:val="19"/>
              </w:rPr>
              <w:t xml:space="preserve">Initiating user role </w:t>
            </w:r>
            <w:r w:rsidRPr="002054F5">
              <w:rPr>
                <w:rFonts w:cs="Arial"/>
                <w:b/>
                <w:color w:val="000000"/>
                <w:sz w:val="19"/>
                <w:szCs w:val="19"/>
              </w:rPr>
              <w:t>:</w:t>
            </w:r>
            <w:r>
              <w:rPr>
                <w:rFonts w:cs="Arial"/>
                <w:color w:val="000000"/>
                <w:sz w:val="19"/>
                <w:szCs w:val="19"/>
              </w:rPr>
              <w:t xml:space="preserve"> Role Class</w:t>
            </w:r>
          </w:p>
          <w:p w:rsidR="002D0E71" w:rsidRDefault="002D0E71" w:rsidP="002D0E71">
            <w:pPr>
              <w:pStyle w:val="ListParagraph"/>
              <w:numPr>
                <w:ilvl w:val="0"/>
                <w:numId w:val="78"/>
              </w:numPr>
              <w:rPr>
                <w:rFonts w:cs="Arial"/>
                <w:color w:val="000000"/>
                <w:sz w:val="19"/>
                <w:szCs w:val="19"/>
              </w:rPr>
            </w:pPr>
            <w:r>
              <w:rPr>
                <w:rFonts w:cs="Arial"/>
                <w:color w:val="000000"/>
                <w:sz w:val="19"/>
                <w:szCs w:val="19"/>
              </w:rPr>
              <w:t xml:space="preserve">Focus of negotiation </w:t>
            </w:r>
            <w:r w:rsidRPr="002054F5">
              <w:rPr>
                <w:rFonts w:cs="Arial"/>
                <w:b/>
                <w:color w:val="000000"/>
                <w:sz w:val="19"/>
                <w:szCs w:val="19"/>
              </w:rPr>
              <w:t xml:space="preserve">: </w:t>
            </w:r>
            <w:r>
              <w:rPr>
                <w:rFonts w:cs="Arial"/>
                <w:color w:val="000000"/>
                <w:sz w:val="19"/>
                <w:szCs w:val="19"/>
              </w:rPr>
              <w:t xml:space="preserve">Plan, Health Goal, Health Concern or Care Activity Class (aka Intervention) </w:t>
            </w:r>
          </w:p>
          <w:p w:rsidR="002D0E71" w:rsidRPr="002054F5" w:rsidRDefault="002D0E71" w:rsidP="002D0E71">
            <w:pPr>
              <w:pStyle w:val="ListParagraph"/>
              <w:numPr>
                <w:ilvl w:val="0"/>
                <w:numId w:val="78"/>
              </w:numPr>
              <w:rPr>
                <w:rFonts w:cs="Arial"/>
                <w:color w:val="000000"/>
                <w:sz w:val="19"/>
                <w:szCs w:val="19"/>
              </w:rPr>
            </w:pPr>
            <w:r>
              <w:rPr>
                <w:rFonts w:cs="Arial"/>
                <w:color w:val="000000"/>
                <w:sz w:val="19"/>
                <w:szCs w:val="19"/>
              </w:rPr>
              <w:t>Free form expression : Communication Class</w:t>
            </w:r>
          </w:p>
        </w:tc>
      </w:tr>
      <w:tr w:rsidR="002D0E71"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B52A6C" w:rsidRDefault="002D0E71" w:rsidP="00C85374">
            <w:pPr>
              <w:rPr>
                <w:rFonts w:cs="Arial"/>
                <w:color w:val="000000"/>
                <w:sz w:val="19"/>
                <w:szCs w:val="19"/>
              </w:rPr>
            </w:pPr>
            <w:r w:rsidRPr="00B52A6C">
              <w:rPr>
                <w:rFonts w:cs="Arial"/>
                <w:b/>
                <w:bCs/>
                <w:color w:val="000000"/>
                <w:sz w:val="19"/>
                <w:szCs w:val="19"/>
              </w:rPr>
              <w:t>Outputs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21310B" w:rsidRDefault="002D0E71" w:rsidP="002D0E71">
            <w:pPr>
              <w:pStyle w:val="ListParagraph"/>
              <w:numPr>
                <w:ilvl w:val="0"/>
                <w:numId w:val="79"/>
              </w:numPr>
              <w:rPr>
                <w:rFonts w:cs="Arial"/>
                <w:color w:val="000000"/>
                <w:sz w:val="19"/>
                <w:szCs w:val="19"/>
              </w:rPr>
            </w:pPr>
            <w:r>
              <w:rPr>
                <w:rFonts w:cs="Arial"/>
                <w:color w:val="000000"/>
                <w:sz w:val="19"/>
                <w:szCs w:val="19"/>
              </w:rPr>
              <w:t>Plan, Health Goal, Health Concern or Care Activity Classes are annotated with ObjectTags capturing the negotiation mode of propose, accept, reject, counter propose</w:t>
            </w:r>
          </w:p>
        </w:tc>
      </w:tr>
      <w:tr w:rsidR="002D0E71"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B52A6C" w:rsidRDefault="002D0E71" w:rsidP="00C85374">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2D0E71" w:rsidRPr="00EF6B1B" w:rsidRDefault="002D0E71" w:rsidP="002D0E71">
            <w:pPr>
              <w:pStyle w:val="ListParagraph"/>
              <w:numPr>
                <w:ilvl w:val="0"/>
                <w:numId w:val="79"/>
              </w:numPr>
              <w:rPr>
                <w:rFonts w:cs="Arial"/>
                <w:color w:val="000000"/>
                <w:sz w:val="19"/>
                <w:szCs w:val="19"/>
              </w:rPr>
            </w:pPr>
            <w:r>
              <w:rPr>
                <w:rFonts w:cs="Arial"/>
                <w:color w:val="000000"/>
                <w:sz w:val="19"/>
                <w:szCs w:val="19"/>
              </w:rPr>
              <w:t>Participating care team members receive communication of negotiation response</w:t>
            </w:r>
          </w:p>
        </w:tc>
      </w:tr>
    </w:tbl>
    <w:p w:rsidR="002D0E71" w:rsidRDefault="002D0E71" w:rsidP="00E50DED">
      <w:pPr>
        <w:spacing w:after="0" w:line="240" w:lineRule="auto"/>
      </w:pPr>
    </w:p>
    <w:p w:rsidR="00E50DED" w:rsidRDefault="0003326B" w:rsidP="00E50DED">
      <w:pPr>
        <w:spacing w:after="0" w:line="240" w:lineRule="auto"/>
      </w:pPr>
      <w:r w:rsidRPr="0003326B">
        <w:rPr>
          <w:b/>
        </w:rPr>
        <w:t>NOTE</w:t>
      </w:r>
      <w:r>
        <w:t xml:space="preserve"> – the list of preconditions included the above are examples only. The list is not intended to be exhaustive.</w:t>
      </w:r>
    </w:p>
    <w:p w:rsidR="0003326B" w:rsidRDefault="0003326B" w:rsidP="00E50DED">
      <w:pPr>
        <w:spacing w:after="0" w:line="240" w:lineRule="auto"/>
      </w:pPr>
    </w:p>
    <w:p w:rsidR="00F3434F" w:rsidRDefault="00F3434F">
      <w:pPr>
        <w:spacing w:after="0" w:line="240" w:lineRule="auto"/>
        <w:rPr>
          <w:rFonts w:ascii="Arial Bold" w:hAnsi="Arial Bold"/>
          <w:b/>
          <w:spacing w:val="15"/>
          <w:sz w:val="24"/>
          <w:szCs w:val="22"/>
        </w:rPr>
      </w:pPr>
      <w:r>
        <w:br w:type="page"/>
      </w:r>
    </w:p>
    <w:p w:rsidR="00E50DED" w:rsidRDefault="007B4937" w:rsidP="00E50DED">
      <w:pPr>
        <w:pStyle w:val="Heading2"/>
      </w:pPr>
      <w:bookmarkStart w:id="971" w:name="_Toc383376615"/>
      <w:ins w:id="972" w:author="Jones, Emma" w:date="2015-01-08T16:54:00Z">
        <w:r>
          <w:t>5</w:t>
        </w:r>
      </w:ins>
      <w:ins w:id="973" w:author="Jones, Emma" w:date="2015-01-08T15:30:00Z">
        <w:r w:rsidR="003118C6">
          <w:t xml:space="preserve">.4 </w:t>
        </w:r>
      </w:ins>
      <w:r w:rsidR="00E50DED">
        <w:t>Care Team Availability/Scheduling Capabilities</w:t>
      </w:r>
      <w:bookmarkEnd w:id="971"/>
      <w:ins w:id="974" w:author="Jones, Emma" w:date="2014-12-10T19:27:00Z">
        <w:r w:rsidR="00035A22">
          <w:t xml:space="preserve"> </w:t>
        </w:r>
      </w:ins>
    </w:p>
    <w:p w:rsidR="00E50DED" w:rsidRDefault="007B4937" w:rsidP="00E50DED">
      <w:pPr>
        <w:pStyle w:val="Heading4"/>
      </w:pPr>
      <w:ins w:id="975" w:author="Jones, Emma" w:date="2015-01-08T16:54:00Z">
        <w:r>
          <w:t>5</w:t>
        </w:r>
      </w:ins>
      <w:ins w:id="976" w:author="Jones, Emma" w:date="2015-01-08T15:49:00Z">
        <w:r w:rsidR="00A26A4C">
          <w:t xml:space="preserve">.4.1 </w:t>
        </w:r>
      </w:ins>
      <w:r w:rsidR="00E50DED">
        <w:t>Indicate Availability</w:t>
      </w:r>
    </w:p>
    <w:p w:rsidR="00E50DED" w:rsidRDefault="007B4937" w:rsidP="00E50DED">
      <w:pPr>
        <w:pStyle w:val="Heading6"/>
      </w:pPr>
      <w:ins w:id="977" w:author="Jones, Emma" w:date="2015-01-08T16:54:00Z">
        <w:r>
          <w:t>5</w:t>
        </w:r>
      </w:ins>
      <w:ins w:id="978" w:author="Jones, Emma" w:date="2015-01-08T15:49:00Z">
        <w:r w:rsidR="00A26A4C">
          <w:t xml:space="preserve">.4.1.1 </w:t>
        </w:r>
      </w:ins>
      <w:r w:rsidR="00E50DED">
        <w:t>Description:</w:t>
      </w:r>
    </w:p>
    <w:p w:rsidR="00E50DED" w:rsidRPr="0093320E" w:rsidRDefault="00E50DED" w:rsidP="00E50DED">
      <w:pPr>
        <w:pStyle w:val="10ptNormal"/>
        <w:rPr>
          <w:rFonts w:ascii="Arial" w:hAnsi="Arial" w:cs="Arial"/>
        </w:rPr>
      </w:pPr>
      <w:r w:rsidRPr="0093320E">
        <w:rPr>
          <w:rFonts w:ascii="Arial" w:hAnsi="Arial" w:cs="Arial"/>
        </w:rPr>
        <w:t>The “</w:t>
      </w:r>
      <w:r>
        <w:rPr>
          <w:rFonts w:ascii="Arial" w:hAnsi="Arial" w:cs="Arial"/>
        </w:rPr>
        <w:t>Indicate Availability</w:t>
      </w:r>
      <w:r w:rsidRPr="0093320E">
        <w:rPr>
          <w:rFonts w:ascii="Arial" w:hAnsi="Arial" w:cs="Arial"/>
        </w:rPr>
        <w:t xml:space="preserve">” capability supports the ability of users to </w:t>
      </w:r>
      <w:r>
        <w:rPr>
          <w:rFonts w:ascii="Arial" w:hAnsi="Arial" w:cs="Arial"/>
        </w:rPr>
        <w:t>publish open times in their schedule as well as times when they are not available.</w:t>
      </w:r>
    </w:p>
    <w:p w:rsidR="00E50DED" w:rsidRDefault="007B4937" w:rsidP="00E50DED">
      <w:pPr>
        <w:pStyle w:val="Heading6"/>
      </w:pPr>
      <w:ins w:id="979" w:author="Jones, Emma" w:date="2015-01-08T16:54:00Z">
        <w:r>
          <w:t>5</w:t>
        </w:r>
      </w:ins>
      <w:ins w:id="980" w:author="Jones, Emma" w:date="2015-01-08T15:50:00Z">
        <w:r w:rsidR="00A26A4C">
          <w:t xml:space="preserve">.4.1.2 </w:t>
        </w:r>
      </w:ins>
      <w:r w:rsidR="00E50DED">
        <w:t>Examples:</w:t>
      </w:r>
    </w:p>
    <w:p w:rsidR="00BE2335" w:rsidRDefault="00BE2335" w:rsidP="00BE2335">
      <w:pPr>
        <w:pStyle w:val="10ptNormal"/>
        <w:numPr>
          <w:ilvl w:val="0"/>
          <w:numId w:val="71"/>
        </w:numPr>
        <w:rPr>
          <w:rFonts w:ascii="Arial" w:hAnsi="Arial" w:cs="Arial"/>
        </w:rPr>
      </w:pPr>
      <w:r w:rsidRPr="00F61F60">
        <w:rPr>
          <w:rFonts w:ascii="Arial" w:hAnsi="Arial" w:cs="Arial"/>
        </w:rPr>
        <w:t xml:space="preserve">A specialist may publish times </w:t>
      </w:r>
      <w:r>
        <w:rPr>
          <w:rFonts w:ascii="Arial" w:hAnsi="Arial" w:cs="Arial"/>
        </w:rPr>
        <w:t>he</w:t>
      </w:r>
      <w:r w:rsidRPr="00F61F60">
        <w:rPr>
          <w:rFonts w:ascii="Arial" w:hAnsi="Arial" w:cs="Arial"/>
        </w:rPr>
        <w:t xml:space="preserve"> is available to </w:t>
      </w:r>
      <w:r>
        <w:rPr>
          <w:rFonts w:ascii="Arial" w:hAnsi="Arial" w:cs="Arial"/>
        </w:rPr>
        <w:t xml:space="preserve">indicate to </w:t>
      </w:r>
      <w:r w:rsidR="008B4422">
        <w:rPr>
          <w:rFonts w:ascii="Arial" w:hAnsi="Arial" w:cs="Arial"/>
        </w:rPr>
        <w:t xml:space="preserve">the </w:t>
      </w:r>
      <w:r>
        <w:rPr>
          <w:rFonts w:ascii="Arial" w:hAnsi="Arial" w:cs="Arial"/>
        </w:rPr>
        <w:t>collab</w:t>
      </w:r>
      <w:r w:rsidR="008B4422">
        <w:rPr>
          <w:rFonts w:ascii="Arial" w:hAnsi="Arial" w:cs="Arial"/>
        </w:rPr>
        <w:t>orating team that he can meet,</w:t>
      </w:r>
      <w:r>
        <w:rPr>
          <w:rFonts w:ascii="Arial" w:hAnsi="Arial" w:cs="Arial"/>
        </w:rPr>
        <w:t xml:space="preserve"> receive new patients or </w:t>
      </w:r>
      <w:r w:rsidR="008B4422">
        <w:rPr>
          <w:rFonts w:ascii="Arial" w:hAnsi="Arial" w:cs="Arial"/>
        </w:rPr>
        <w:t xml:space="preserve">take additional </w:t>
      </w:r>
      <w:r>
        <w:rPr>
          <w:rFonts w:ascii="Arial" w:hAnsi="Arial" w:cs="Arial"/>
        </w:rPr>
        <w:t xml:space="preserve">care </w:t>
      </w:r>
      <w:r w:rsidR="008B4422">
        <w:rPr>
          <w:rFonts w:ascii="Arial" w:hAnsi="Arial" w:cs="Arial"/>
        </w:rPr>
        <w:t>responsibilities at the specified</w:t>
      </w:r>
      <w:r>
        <w:rPr>
          <w:rFonts w:ascii="Arial" w:hAnsi="Arial" w:cs="Arial"/>
        </w:rPr>
        <w:t xml:space="preserve"> times.</w:t>
      </w:r>
    </w:p>
    <w:p w:rsidR="00E50DED" w:rsidRPr="00F61F60" w:rsidRDefault="00E50DED" w:rsidP="000352FC">
      <w:pPr>
        <w:pStyle w:val="10ptNormal"/>
        <w:numPr>
          <w:ilvl w:val="0"/>
          <w:numId w:val="71"/>
        </w:numPr>
        <w:rPr>
          <w:rFonts w:ascii="Arial" w:hAnsi="Arial" w:cs="Arial"/>
        </w:rPr>
      </w:pPr>
      <w:r>
        <w:rPr>
          <w:rFonts w:ascii="Arial" w:hAnsi="Arial" w:cs="Arial"/>
        </w:rPr>
        <w:t>A PCP may indicate that she is off for two weeks of vacation.</w:t>
      </w:r>
    </w:p>
    <w:p w:rsidR="00E50DED" w:rsidRPr="00B52A6C" w:rsidRDefault="007B4937" w:rsidP="00E50DED">
      <w:pPr>
        <w:pStyle w:val="Heading6"/>
      </w:pPr>
      <w:ins w:id="981" w:author="Jones, Emma" w:date="2015-01-08T16:54:00Z">
        <w:r>
          <w:t>5</w:t>
        </w:r>
      </w:ins>
      <w:ins w:id="982" w:author="Jones, Emma" w:date="2015-01-08T15:50:00Z">
        <w:r w:rsidR="00A26A4C">
          <w:t xml:space="preserve">.4.1.3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5"/>
        <w:gridCol w:w="8583"/>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58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72"/>
              </w:numPr>
              <w:rPr>
                <w:rFonts w:cs="Arial"/>
                <w:color w:val="000000"/>
                <w:sz w:val="19"/>
                <w:szCs w:val="19"/>
              </w:rPr>
            </w:pPr>
            <w:r>
              <w:rPr>
                <w:rFonts w:cs="Arial"/>
                <w:color w:val="000000"/>
                <w:sz w:val="19"/>
                <w:szCs w:val="19"/>
              </w:rPr>
              <w:t>Time slots : Schedule Time Slot Class</w:t>
            </w:r>
          </w:p>
          <w:p w:rsidR="00E50DED" w:rsidRPr="00BA235C" w:rsidRDefault="00E50DED" w:rsidP="000352FC">
            <w:pPr>
              <w:pStyle w:val="ListParagraph"/>
              <w:numPr>
                <w:ilvl w:val="1"/>
                <w:numId w:val="72"/>
              </w:numPr>
              <w:rPr>
                <w:rFonts w:cs="Arial"/>
                <w:color w:val="000000"/>
                <w:sz w:val="19"/>
                <w:szCs w:val="19"/>
              </w:rPr>
            </w:pPr>
            <w:r>
              <w:rPr>
                <w:rFonts w:cs="Arial"/>
                <w:color w:val="000000"/>
                <w:sz w:val="19"/>
                <w:szCs w:val="19"/>
              </w:rPr>
              <w:t>The time slot indicates a time point or time period for which the individuals is either available or un-available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58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availability has been captured by the system</w:t>
            </w:r>
          </w:p>
        </w:tc>
      </w:tr>
    </w:tbl>
    <w:p w:rsidR="00E50DED" w:rsidRDefault="00E50DED" w:rsidP="00E50DED"/>
    <w:p w:rsidR="00E50DED" w:rsidRDefault="007B4937" w:rsidP="00E50DED">
      <w:pPr>
        <w:pStyle w:val="Heading4"/>
      </w:pPr>
      <w:ins w:id="983" w:author="Jones, Emma" w:date="2015-01-08T16:54:00Z">
        <w:r>
          <w:t>5</w:t>
        </w:r>
      </w:ins>
      <w:ins w:id="984" w:author="Jones, Emma" w:date="2015-01-08T15:51:00Z">
        <w:r w:rsidR="009C715A">
          <w:t xml:space="preserve">.4.2 </w:t>
        </w:r>
      </w:ins>
      <w:r w:rsidR="00E50DED">
        <w:t>Find Person Availability</w:t>
      </w:r>
    </w:p>
    <w:p w:rsidR="00E50DED" w:rsidRDefault="007B4937" w:rsidP="00E50DED">
      <w:pPr>
        <w:pStyle w:val="Heading6"/>
      </w:pPr>
      <w:ins w:id="985" w:author="Jones, Emma" w:date="2015-01-08T16:54:00Z">
        <w:r>
          <w:t>5</w:t>
        </w:r>
      </w:ins>
      <w:ins w:id="986" w:author="Jones, Emma" w:date="2015-01-08T15:51:00Z">
        <w:r w:rsidR="009C715A">
          <w:t xml:space="preserve">.4.2.1 </w:t>
        </w:r>
      </w:ins>
      <w:r w:rsidR="00E50DED">
        <w:t>Description:</w:t>
      </w:r>
    </w:p>
    <w:p w:rsidR="00E50DED" w:rsidRPr="003044FE" w:rsidRDefault="00E50DED" w:rsidP="00E50DED">
      <w:pPr>
        <w:pStyle w:val="10ptNormal"/>
        <w:rPr>
          <w:rFonts w:ascii="Arial" w:hAnsi="Arial" w:cs="Arial"/>
        </w:rPr>
      </w:pPr>
      <w:r w:rsidRPr="0093320E">
        <w:rPr>
          <w:rFonts w:ascii="Arial" w:hAnsi="Arial" w:cs="Arial"/>
        </w:rPr>
        <w:t>The “</w:t>
      </w:r>
      <w:r>
        <w:rPr>
          <w:rFonts w:ascii="Arial" w:hAnsi="Arial" w:cs="Arial"/>
        </w:rPr>
        <w:t>Find Person Availability</w:t>
      </w:r>
      <w:r w:rsidRPr="0093320E">
        <w:rPr>
          <w:rFonts w:ascii="Arial" w:hAnsi="Arial" w:cs="Arial"/>
        </w:rPr>
        <w:t xml:space="preserve">” capability supports the ability of users to </w:t>
      </w:r>
      <w:r w:rsidRPr="003044FE">
        <w:rPr>
          <w:rFonts w:ascii="Arial" w:hAnsi="Arial" w:cs="Arial"/>
        </w:rPr>
        <w:t>discover when their peers are available</w:t>
      </w:r>
      <w:r>
        <w:rPr>
          <w:rFonts w:ascii="Arial" w:hAnsi="Arial" w:cs="Arial"/>
        </w:rPr>
        <w:t xml:space="preserve"> for meetings or new appointments with patients</w:t>
      </w:r>
      <w:r w:rsidRPr="003044FE">
        <w:rPr>
          <w:rFonts w:ascii="Arial" w:hAnsi="Arial" w:cs="Arial"/>
        </w:rPr>
        <w:t>.</w:t>
      </w:r>
    </w:p>
    <w:p w:rsidR="00E50DED" w:rsidRDefault="007B4937" w:rsidP="00E50DED">
      <w:pPr>
        <w:pStyle w:val="Heading6"/>
      </w:pPr>
      <w:ins w:id="987" w:author="Jones, Emma" w:date="2015-01-08T16:54:00Z">
        <w:r>
          <w:t>5</w:t>
        </w:r>
      </w:ins>
      <w:ins w:id="988" w:author="Jones, Emma" w:date="2015-01-08T15:51:00Z">
        <w:r w:rsidR="009C715A">
          <w:t xml:space="preserve">.4.2.2 </w:t>
        </w:r>
      </w:ins>
      <w:r w:rsidR="00E50DED">
        <w:t>Examples:</w:t>
      </w:r>
    </w:p>
    <w:p w:rsidR="00E50DED" w:rsidRPr="006059C5" w:rsidRDefault="00E50DED" w:rsidP="000352FC">
      <w:pPr>
        <w:pStyle w:val="10ptNormal"/>
        <w:numPr>
          <w:ilvl w:val="0"/>
          <w:numId w:val="72"/>
        </w:numPr>
        <w:rPr>
          <w:rFonts w:ascii="Arial" w:hAnsi="Arial" w:cs="Arial"/>
        </w:rPr>
      </w:pPr>
      <w:r w:rsidRPr="006059C5">
        <w:rPr>
          <w:rFonts w:ascii="Arial" w:hAnsi="Arial" w:cs="Arial"/>
        </w:rPr>
        <w:t>A cardiologist finds a time to discuss critical plan changes with the patient’s primary care provider.</w:t>
      </w:r>
    </w:p>
    <w:p w:rsidR="00E50DED" w:rsidRDefault="00E50DED" w:rsidP="000352FC">
      <w:pPr>
        <w:pStyle w:val="10ptNormal"/>
        <w:numPr>
          <w:ilvl w:val="0"/>
          <w:numId w:val="72"/>
        </w:numPr>
      </w:pPr>
      <w:r>
        <w:t>During a primary care visit the patient makes an appointment request with a social worker.</w:t>
      </w:r>
    </w:p>
    <w:p w:rsidR="00E50DED" w:rsidRPr="00B52A6C" w:rsidRDefault="007B4937" w:rsidP="00E50DED">
      <w:pPr>
        <w:pStyle w:val="Heading6"/>
      </w:pPr>
      <w:ins w:id="989" w:author="Jones, Emma" w:date="2015-01-08T16:54:00Z">
        <w:r>
          <w:t>5</w:t>
        </w:r>
      </w:ins>
      <w:ins w:id="990" w:author="Jones, Emma" w:date="2015-01-08T15:51:00Z">
        <w:r w:rsidR="009C715A">
          <w:t xml:space="preserve">.4.2.3 </w:t>
        </w:r>
      </w:ins>
      <w:r w:rsidR="00E50DED">
        <w:t>Specification</w:t>
      </w:r>
    </w:p>
    <w:p w:rsidR="00E50DED" w:rsidRPr="00B52A6C" w:rsidRDefault="00E50DED" w:rsidP="00E50DED">
      <w:pPr>
        <w:pStyle w:val="10ptNormal"/>
      </w:pPr>
    </w:p>
    <w:tbl>
      <w:tblPr>
        <w:tblW w:w="949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3"/>
        <w:gridCol w:w="8135"/>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 xml:space="preserve">There is a shared care team between the individuals </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73"/>
              </w:numPr>
              <w:rPr>
                <w:rFonts w:cs="Arial"/>
                <w:color w:val="000000"/>
                <w:sz w:val="19"/>
                <w:szCs w:val="19"/>
              </w:rPr>
            </w:pPr>
            <w:r>
              <w:rPr>
                <w:rFonts w:cs="Arial"/>
                <w:color w:val="000000"/>
                <w:sz w:val="19"/>
                <w:szCs w:val="19"/>
              </w:rPr>
              <w:t xml:space="preserve">Care team members to determine availability </w:t>
            </w:r>
            <w:r w:rsidRPr="0028587B">
              <w:rPr>
                <w:rFonts w:cs="Arial"/>
                <w:b/>
                <w:color w:val="000000"/>
                <w:sz w:val="19"/>
                <w:szCs w:val="19"/>
              </w:rPr>
              <w:t>:</w:t>
            </w:r>
            <w:r>
              <w:rPr>
                <w:rFonts w:cs="Arial"/>
                <w:color w:val="000000"/>
                <w:sz w:val="19"/>
                <w:szCs w:val="19"/>
              </w:rPr>
              <w:t xml:space="preserve"> Person Class</w:t>
            </w:r>
          </w:p>
          <w:p w:rsidR="00E50DED" w:rsidRPr="0028587B" w:rsidRDefault="00E50DED" w:rsidP="000352FC">
            <w:pPr>
              <w:pStyle w:val="ListParagraph"/>
              <w:numPr>
                <w:ilvl w:val="0"/>
                <w:numId w:val="73"/>
              </w:numPr>
              <w:rPr>
                <w:rFonts w:cs="Arial"/>
                <w:color w:val="000000"/>
                <w:sz w:val="19"/>
                <w:szCs w:val="19"/>
              </w:rPr>
            </w:pPr>
            <w:r>
              <w:rPr>
                <w:rFonts w:cs="Arial"/>
                <w:color w:val="000000"/>
                <w:sz w:val="19"/>
                <w:szCs w:val="19"/>
              </w:rPr>
              <w:t xml:space="preserve">Time slot prototypes to match </w:t>
            </w:r>
            <w:r w:rsidRPr="002521E8">
              <w:rPr>
                <w:rFonts w:cs="Arial"/>
                <w:b/>
                <w:color w:val="000000"/>
                <w:sz w:val="19"/>
                <w:szCs w:val="19"/>
              </w:rPr>
              <w:t>:</w:t>
            </w:r>
            <w:r>
              <w:rPr>
                <w:rFonts w:cs="Arial"/>
                <w:color w:val="000000"/>
                <w:sz w:val="19"/>
                <w:szCs w:val="19"/>
              </w:rPr>
              <w:t xml:space="preserve"> Schedule Time Slots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Available schedule time slots for care team member</w:t>
            </w:r>
          </w:p>
        </w:tc>
      </w:tr>
    </w:tbl>
    <w:p w:rsidR="00E50DED" w:rsidRDefault="00E50DED" w:rsidP="00E50DED">
      <w:pPr>
        <w:spacing w:after="0" w:line="240" w:lineRule="auto"/>
      </w:pPr>
    </w:p>
    <w:p w:rsidR="00E50DED" w:rsidRDefault="00E50DED" w:rsidP="00E50DED"/>
    <w:p w:rsidR="00E50DED" w:rsidRDefault="007B4937" w:rsidP="00E50DED">
      <w:pPr>
        <w:pStyle w:val="Heading4"/>
      </w:pPr>
      <w:ins w:id="991" w:author="Jones, Emma" w:date="2015-01-08T16:54:00Z">
        <w:r>
          <w:t>5</w:t>
        </w:r>
      </w:ins>
      <w:ins w:id="992" w:author="Jones, Emma" w:date="2015-01-08T15:51:00Z">
        <w:r w:rsidR="009C715A">
          <w:t xml:space="preserve">.4.3 </w:t>
        </w:r>
      </w:ins>
      <w:r w:rsidR="00E50DED">
        <w:t>Reserve Person Availability</w:t>
      </w:r>
    </w:p>
    <w:p w:rsidR="00E50DED" w:rsidRDefault="007B4937" w:rsidP="00E50DED">
      <w:pPr>
        <w:pStyle w:val="Heading6"/>
      </w:pPr>
      <w:ins w:id="993" w:author="Jones, Emma" w:date="2015-01-08T16:54:00Z">
        <w:r>
          <w:t>5</w:t>
        </w:r>
      </w:ins>
      <w:ins w:id="994" w:author="Jones, Emma" w:date="2015-01-08T15:51:00Z">
        <w:r w:rsidR="009C715A">
          <w:t xml:space="preserve">.4.3.1 </w:t>
        </w:r>
      </w:ins>
      <w:r w:rsidR="00E50DED">
        <w:t>Description:</w:t>
      </w:r>
    </w:p>
    <w:p w:rsidR="00E50DED" w:rsidRPr="003044FE" w:rsidRDefault="00E50DED" w:rsidP="00E50DED">
      <w:pPr>
        <w:pStyle w:val="10ptNormal"/>
        <w:rPr>
          <w:rFonts w:ascii="Arial" w:hAnsi="Arial" w:cs="Arial"/>
        </w:rPr>
      </w:pPr>
      <w:r w:rsidRPr="0093320E">
        <w:rPr>
          <w:rFonts w:ascii="Arial" w:hAnsi="Arial" w:cs="Arial"/>
        </w:rPr>
        <w:t>The “</w:t>
      </w:r>
      <w:r>
        <w:rPr>
          <w:rFonts w:ascii="Arial" w:hAnsi="Arial" w:cs="Arial"/>
        </w:rPr>
        <w:t>Reserve Person Availability</w:t>
      </w:r>
      <w:r w:rsidRPr="0093320E">
        <w:rPr>
          <w:rFonts w:ascii="Arial" w:hAnsi="Arial" w:cs="Arial"/>
        </w:rPr>
        <w:t xml:space="preserve">” capability supports the ability of users to </w:t>
      </w:r>
      <w:r>
        <w:rPr>
          <w:rFonts w:ascii="Arial" w:hAnsi="Arial" w:cs="Arial"/>
        </w:rPr>
        <w:t>reserve a slot in another care team member’s schedule based on information determined from the “Find Person Availability” capability</w:t>
      </w:r>
      <w:r w:rsidRPr="003044FE">
        <w:rPr>
          <w:rFonts w:ascii="Arial" w:hAnsi="Arial" w:cs="Arial"/>
        </w:rPr>
        <w:t>.</w:t>
      </w:r>
    </w:p>
    <w:p w:rsidR="00E50DED" w:rsidRDefault="007B4937" w:rsidP="00E50DED">
      <w:pPr>
        <w:pStyle w:val="Heading6"/>
      </w:pPr>
      <w:ins w:id="995" w:author="Jones, Emma" w:date="2015-01-08T16:54:00Z">
        <w:r>
          <w:t>5</w:t>
        </w:r>
      </w:ins>
      <w:ins w:id="996" w:author="Jones, Emma" w:date="2015-01-08T15:51:00Z">
        <w:r w:rsidR="009C715A">
          <w:t xml:space="preserve">.4.3.2 </w:t>
        </w:r>
      </w:ins>
      <w:r w:rsidR="00E50DED">
        <w:t>Examples:</w:t>
      </w:r>
    </w:p>
    <w:p w:rsidR="00E56A61" w:rsidRPr="006059C5" w:rsidRDefault="00E56A61" w:rsidP="00E56A61">
      <w:pPr>
        <w:pStyle w:val="10ptNormal"/>
        <w:numPr>
          <w:ilvl w:val="0"/>
          <w:numId w:val="72"/>
        </w:numPr>
        <w:rPr>
          <w:rFonts w:ascii="Arial" w:hAnsi="Arial" w:cs="Arial"/>
        </w:rPr>
      </w:pPr>
      <w:r w:rsidRPr="006059C5">
        <w:rPr>
          <w:rFonts w:ascii="Arial" w:hAnsi="Arial" w:cs="Arial"/>
        </w:rPr>
        <w:t xml:space="preserve">A cardiologist </w:t>
      </w:r>
      <w:r>
        <w:rPr>
          <w:rFonts w:ascii="Arial" w:hAnsi="Arial" w:cs="Arial"/>
        </w:rPr>
        <w:t>reserves</w:t>
      </w:r>
      <w:r w:rsidRPr="006059C5">
        <w:rPr>
          <w:rFonts w:ascii="Arial" w:hAnsi="Arial" w:cs="Arial"/>
        </w:rPr>
        <w:t xml:space="preserve"> a time</w:t>
      </w:r>
      <w:r>
        <w:rPr>
          <w:rFonts w:ascii="Arial" w:hAnsi="Arial" w:cs="Arial"/>
        </w:rPr>
        <w:t xml:space="preserve"> on the patient’s PCP</w:t>
      </w:r>
      <w:r w:rsidR="007400BD">
        <w:rPr>
          <w:rFonts w:ascii="Arial" w:hAnsi="Arial" w:cs="Arial"/>
        </w:rPr>
        <w:t xml:space="preserve"> schedule</w:t>
      </w:r>
      <w:r w:rsidRPr="006059C5">
        <w:rPr>
          <w:rFonts w:ascii="Arial" w:hAnsi="Arial" w:cs="Arial"/>
        </w:rPr>
        <w:t xml:space="preserve"> to discuss critical plan changes </w:t>
      </w:r>
      <w:r>
        <w:rPr>
          <w:rFonts w:ascii="Arial" w:hAnsi="Arial" w:cs="Arial"/>
        </w:rPr>
        <w:t>based on</w:t>
      </w:r>
      <w:r w:rsidRPr="006059C5">
        <w:rPr>
          <w:rFonts w:ascii="Arial" w:hAnsi="Arial" w:cs="Arial"/>
        </w:rPr>
        <w:t xml:space="preserve"> the patient’s primary care provider</w:t>
      </w:r>
      <w:r>
        <w:rPr>
          <w:rFonts w:ascii="Arial" w:hAnsi="Arial" w:cs="Arial"/>
        </w:rPr>
        <w:t>’s availability discovered by the find availability capability</w:t>
      </w:r>
      <w:r w:rsidRPr="006059C5">
        <w:rPr>
          <w:rFonts w:ascii="Arial" w:hAnsi="Arial" w:cs="Arial"/>
        </w:rPr>
        <w:t>.</w:t>
      </w:r>
    </w:p>
    <w:p w:rsidR="00E50DED" w:rsidRPr="00E56A61" w:rsidRDefault="00E50DED" w:rsidP="000352FC">
      <w:pPr>
        <w:pStyle w:val="10ptNormal"/>
        <w:numPr>
          <w:ilvl w:val="0"/>
          <w:numId w:val="72"/>
        </w:numPr>
        <w:rPr>
          <w:rFonts w:ascii="Arial" w:hAnsi="Arial" w:cs="Arial"/>
        </w:rPr>
      </w:pPr>
      <w:r w:rsidRPr="00E56A61">
        <w:rPr>
          <w:rFonts w:ascii="Arial" w:hAnsi="Arial" w:cs="Arial"/>
        </w:rPr>
        <w:t>During a primary care visit the patient makes an appointment request with a social worker.</w:t>
      </w:r>
    </w:p>
    <w:p w:rsidR="00E50DED" w:rsidRPr="00B52A6C" w:rsidRDefault="007B4937" w:rsidP="00E50DED">
      <w:pPr>
        <w:pStyle w:val="Heading6"/>
      </w:pPr>
      <w:ins w:id="997" w:author="Jones, Emma" w:date="2015-01-08T16:54:00Z">
        <w:r>
          <w:t>5</w:t>
        </w:r>
      </w:ins>
      <w:ins w:id="998" w:author="Jones, Emma" w:date="2015-01-08T15:51:00Z">
        <w:r w:rsidR="009C715A">
          <w:t xml:space="preserve">.4.3.3 </w:t>
        </w:r>
      </w:ins>
      <w:r w:rsidR="00E50DED">
        <w:t>Specification</w:t>
      </w:r>
    </w:p>
    <w:p w:rsidR="00E50DED" w:rsidRPr="00B52A6C" w:rsidRDefault="00E50DED" w:rsidP="00E50DED">
      <w:pPr>
        <w:pStyle w:val="10ptNormal"/>
      </w:pPr>
    </w:p>
    <w:tbl>
      <w:tblPr>
        <w:tblW w:w="949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9"/>
        <w:gridCol w:w="802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 xml:space="preserve">There is a shared care team between the individuals </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73"/>
              </w:numPr>
              <w:rPr>
                <w:rFonts w:cs="Arial"/>
                <w:color w:val="000000"/>
                <w:sz w:val="19"/>
                <w:szCs w:val="19"/>
              </w:rPr>
            </w:pPr>
            <w:r>
              <w:rPr>
                <w:rFonts w:cs="Arial"/>
                <w:color w:val="000000"/>
                <w:sz w:val="19"/>
                <w:szCs w:val="19"/>
              </w:rPr>
              <w:t>Request communication : Communication Class</w:t>
            </w:r>
          </w:p>
          <w:p w:rsidR="00E50DED" w:rsidRDefault="00E50DED" w:rsidP="000352FC">
            <w:pPr>
              <w:pStyle w:val="ListParagraph"/>
              <w:numPr>
                <w:ilvl w:val="1"/>
                <w:numId w:val="73"/>
              </w:numPr>
              <w:rPr>
                <w:rFonts w:cs="Arial"/>
                <w:color w:val="000000"/>
                <w:sz w:val="19"/>
                <w:szCs w:val="19"/>
              </w:rPr>
            </w:pPr>
            <w:r>
              <w:rPr>
                <w:rFonts w:cs="Arial"/>
                <w:color w:val="000000"/>
                <w:sz w:val="19"/>
                <w:szCs w:val="19"/>
              </w:rPr>
              <w:t xml:space="preserve">May indicate a link to a </w:t>
            </w:r>
            <w:del w:id="999" w:author="Enrique Meneses" w:date="2015-02-03T08:52:00Z">
              <w:r w:rsidDel="00D70290">
                <w:rPr>
                  <w:rFonts w:cs="Arial"/>
                  <w:color w:val="000000"/>
                  <w:sz w:val="19"/>
                  <w:szCs w:val="19"/>
                </w:rPr>
                <w:delText xml:space="preserve">patient : </w:delText>
              </w:r>
            </w:del>
            <w:ins w:id="1000" w:author="Enrique Meneses" w:date="2015-02-03T08:52:00Z">
              <w:r w:rsidR="00D70290">
                <w:rPr>
                  <w:rFonts w:cs="Arial"/>
                  <w:color w:val="000000"/>
                  <w:sz w:val="19"/>
                  <w:szCs w:val="19"/>
                </w:rPr>
                <w:t>s</w:t>
              </w:r>
            </w:ins>
            <w:ins w:id="1001" w:author="Enrique Meneses" w:date="2015-02-03T08:51:00Z">
              <w:r w:rsidR="00D70290">
                <w:rPr>
                  <w:rFonts w:cs="Arial"/>
                  <w:color w:val="000000"/>
                  <w:sz w:val="19"/>
                  <w:szCs w:val="19"/>
                </w:rPr>
                <w:t xml:space="preserve">ubject of Care </w:t>
              </w:r>
              <w:r w:rsidR="00D70290" w:rsidRPr="00E96EDC">
                <w:rPr>
                  <w:rFonts w:cs="Arial"/>
                  <w:b/>
                  <w:color w:val="000000"/>
                  <w:sz w:val="19"/>
                  <w:szCs w:val="19"/>
                </w:rPr>
                <w:t>:</w:t>
              </w:r>
              <w:r w:rsidR="00D70290">
                <w:rPr>
                  <w:rFonts w:cs="Arial"/>
                  <w:color w:val="000000"/>
                  <w:sz w:val="19"/>
                  <w:szCs w:val="19"/>
                </w:rPr>
                <w:t xml:space="preserve"> PersonAsPatient Class</w:t>
              </w:r>
            </w:ins>
            <w:del w:id="1002" w:author="Enrique Meneses" w:date="2015-02-03T08:51:00Z">
              <w:r w:rsidDel="00D70290">
                <w:rPr>
                  <w:rFonts w:cs="Arial"/>
                  <w:color w:val="000000"/>
                  <w:sz w:val="19"/>
                  <w:szCs w:val="19"/>
                </w:rPr>
                <w:delText>Person Class</w:delText>
              </w:r>
            </w:del>
          </w:p>
          <w:p w:rsidR="00E50DED" w:rsidRDefault="00E50DED" w:rsidP="000352FC">
            <w:pPr>
              <w:pStyle w:val="ListParagraph"/>
              <w:numPr>
                <w:ilvl w:val="1"/>
                <w:numId w:val="73"/>
              </w:numPr>
              <w:rPr>
                <w:rFonts w:cs="Arial"/>
                <w:color w:val="000000"/>
                <w:sz w:val="19"/>
                <w:szCs w:val="19"/>
              </w:rPr>
            </w:pPr>
            <w:r>
              <w:rPr>
                <w:rFonts w:cs="Arial"/>
                <w:color w:val="000000"/>
                <w:sz w:val="19"/>
                <w:szCs w:val="19"/>
              </w:rPr>
              <w:t>Indicates request reason text</w:t>
            </w:r>
          </w:p>
          <w:p w:rsidR="00E50DED" w:rsidRPr="00B53E9B" w:rsidRDefault="00E50DED" w:rsidP="000352FC">
            <w:pPr>
              <w:pStyle w:val="ListParagraph"/>
              <w:numPr>
                <w:ilvl w:val="1"/>
                <w:numId w:val="73"/>
              </w:numPr>
              <w:rPr>
                <w:rFonts w:cs="Arial"/>
                <w:color w:val="000000"/>
                <w:sz w:val="19"/>
                <w:szCs w:val="19"/>
              </w:rPr>
            </w:pPr>
            <w:r>
              <w:rPr>
                <w:rFonts w:cs="Arial"/>
                <w:color w:val="000000"/>
                <w:sz w:val="19"/>
                <w:szCs w:val="19"/>
              </w:rPr>
              <w:t>May indicate a link to any pertinent care plan elements : Any of multiple classes from Care Plan DAM</w:t>
            </w:r>
          </w:p>
          <w:p w:rsidR="00E50DED" w:rsidRPr="00453045" w:rsidRDefault="00E50DED" w:rsidP="000352FC">
            <w:pPr>
              <w:pStyle w:val="ListParagraph"/>
              <w:numPr>
                <w:ilvl w:val="0"/>
                <w:numId w:val="73"/>
              </w:numPr>
              <w:rPr>
                <w:rFonts w:cs="Arial"/>
                <w:color w:val="000000"/>
                <w:sz w:val="19"/>
                <w:szCs w:val="19"/>
              </w:rPr>
            </w:pPr>
            <w:r>
              <w:rPr>
                <w:rFonts w:cs="Arial"/>
                <w:color w:val="000000"/>
                <w:sz w:val="19"/>
                <w:szCs w:val="19"/>
              </w:rPr>
              <w:t>Requested schedule time slot for care team member : Schedule Time Slot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receipt of communication by receiving system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3854C9" w:rsidRDefault="00E50DED" w:rsidP="0097206A">
            <w:pPr>
              <w:rPr>
                <w:rFonts w:cs="Arial"/>
                <w:color w:val="000000"/>
                <w:sz w:val="19"/>
                <w:szCs w:val="19"/>
              </w:rPr>
            </w:pPr>
            <w:r>
              <w:rPr>
                <w:rFonts w:cs="Arial"/>
                <w:color w:val="000000"/>
                <w:sz w:val="19"/>
                <w:szCs w:val="19"/>
              </w:rPr>
              <w:t>A response either immediately or sometime later confirming reservation of time slot</w:t>
            </w:r>
          </w:p>
        </w:tc>
      </w:tr>
    </w:tbl>
    <w:p w:rsidR="00E50DED" w:rsidRDefault="00E50DED" w:rsidP="00E50DED">
      <w:pPr>
        <w:spacing w:after="0" w:line="240" w:lineRule="auto"/>
      </w:pPr>
    </w:p>
    <w:p w:rsidR="00E50DED" w:rsidRDefault="007B4937" w:rsidP="00E50DED">
      <w:pPr>
        <w:pStyle w:val="Heading2"/>
      </w:pPr>
      <w:bookmarkStart w:id="1003" w:name="_Toc374189083"/>
      <w:bookmarkStart w:id="1004" w:name="_Toc380472034"/>
      <w:bookmarkStart w:id="1005" w:name="_Toc383376616"/>
      <w:ins w:id="1006" w:author="Jones, Emma" w:date="2015-01-08T16:54:00Z">
        <w:r>
          <w:t>5</w:t>
        </w:r>
      </w:ins>
      <w:ins w:id="1007" w:author="Jones, Emma" w:date="2015-01-08T15:30:00Z">
        <w:r w:rsidR="003118C6">
          <w:t xml:space="preserve">.5 </w:t>
        </w:r>
      </w:ins>
      <w:r w:rsidR="00E50DED">
        <w:t>Care Plan Management Capabilities</w:t>
      </w:r>
      <w:bookmarkEnd w:id="1003"/>
      <w:bookmarkEnd w:id="1004"/>
      <w:bookmarkEnd w:id="1005"/>
    </w:p>
    <w:p w:rsidR="00E50DED" w:rsidRDefault="00E50DED" w:rsidP="00E50DED">
      <w:r>
        <w:t xml:space="preserve">The </w:t>
      </w:r>
      <w:del w:id="1008" w:author="Enrique Meneses" w:date="2015-02-03T08:20:00Z">
        <w:r w:rsidDel="00E57EE3">
          <w:delText>Care Plan</w:delText>
        </w:r>
      </w:del>
      <w:ins w:id="1009" w:author="Enrique Meneses" w:date="2015-02-03T08:20:00Z">
        <w:r w:rsidR="00E57EE3">
          <w:t>care plan</w:t>
        </w:r>
      </w:ins>
      <w:r>
        <w:t xml:space="preserve"> provides guidance for the coordinated effort of the care team. Are care team individuals acting in accordance with the goals established by the patient and her providers? Is everything which was previously planned still the correct course of action upon the identification of new health concerns, risks or barriers</w:t>
      </w:r>
      <w:ins w:id="1010" w:author="Enrique Meneses" w:date="2015-02-03T14:26:00Z">
        <w:r w:rsidR="009250B5">
          <w:t>?</w:t>
        </w:r>
      </w:ins>
      <w:del w:id="1011" w:author="Enrique Meneses" w:date="2015-02-03T14:26:00Z">
        <w:r w:rsidDel="009250B5">
          <w:delText>.</w:delText>
        </w:r>
      </w:del>
      <w:r>
        <w:t xml:space="preserve"> Does the outcome of plan activities by one provider impact the planned course of action agreed upon with a different provider</w:t>
      </w:r>
      <w:ins w:id="1012" w:author="Enrique Meneses" w:date="2015-02-03T14:26:00Z">
        <w:r w:rsidR="009250B5">
          <w:t>?</w:t>
        </w:r>
      </w:ins>
      <w:del w:id="1013" w:author="Enrique Meneses" w:date="2015-02-03T14:26:00Z">
        <w:r w:rsidDel="009250B5">
          <w:delText>.</w:delText>
        </w:r>
      </w:del>
      <w:r>
        <w:t xml:space="preserve"> As time goes on the plan continues to evolve based on contributions from different care team stakeholders and may require harmonization via communication and negotiation. The plan provides a direction to the coordinated activities of the care team; breakdown occurs when the plan stops being maintained. In other words, lack of a dynamically maintained plan results in breakdown of coordinated care.</w:t>
      </w:r>
    </w:p>
    <w:p w:rsidR="00E50DED" w:rsidRDefault="00E50DED" w:rsidP="00E50DED"/>
    <w:p w:rsidR="00E50DED" w:rsidRDefault="007B4937" w:rsidP="00E50DED">
      <w:pPr>
        <w:pStyle w:val="Heading4"/>
      </w:pPr>
      <w:ins w:id="1014" w:author="Jones, Emma" w:date="2015-01-08T16:54:00Z">
        <w:r>
          <w:t>5</w:t>
        </w:r>
      </w:ins>
      <w:ins w:id="1015" w:author="Jones, Emma" w:date="2015-01-08T15:53:00Z">
        <w:r w:rsidR="00AA29EE">
          <w:t xml:space="preserve">.5.1 </w:t>
        </w:r>
      </w:ins>
      <w:r w:rsidR="00E50DED">
        <w:t>Create Plan</w:t>
      </w:r>
      <w:ins w:id="1016" w:author="Jones, Emma" w:date="2014-12-10T19:29:00Z">
        <w:r w:rsidR="00035A22">
          <w:t xml:space="preserve"> </w:t>
        </w:r>
      </w:ins>
    </w:p>
    <w:p w:rsidR="00E50DED" w:rsidRDefault="007B4937" w:rsidP="00E50DED">
      <w:pPr>
        <w:pStyle w:val="Heading6"/>
      </w:pPr>
      <w:ins w:id="1017" w:author="Jones, Emma" w:date="2015-01-08T16:54:00Z">
        <w:r>
          <w:t>5</w:t>
        </w:r>
      </w:ins>
      <w:ins w:id="1018" w:author="Jones, Emma" w:date="2015-01-08T15:56:00Z">
        <w:r w:rsidR="00AA29EE">
          <w:t xml:space="preserve">.5.1.2 </w:t>
        </w:r>
      </w:ins>
      <w:r w:rsidR="00E50DED">
        <w:t>Description:</w:t>
      </w:r>
    </w:p>
    <w:p w:rsidR="00E50DED" w:rsidRPr="00A01AB4" w:rsidRDefault="00E50DED" w:rsidP="00E50DED">
      <w:pPr>
        <w:pStyle w:val="10ptNormal"/>
        <w:rPr>
          <w:rFonts w:ascii="Arial" w:hAnsi="Arial" w:cs="Arial"/>
        </w:rPr>
      </w:pPr>
      <w:r>
        <w:rPr>
          <w:rFonts w:ascii="Arial" w:hAnsi="Arial" w:cs="Arial"/>
        </w:rPr>
        <w:t xml:space="preserve">The “Create </w:t>
      </w:r>
      <w:r w:rsidRPr="005E0DD1">
        <w:rPr>
          <w:rFonts w:ascii="Arial" w:hAnsi="Arial" w:cs="Arial"/>
        </w:rPr>
        <w:t>Plan” capab</w:t>
      </w:r>
      <w:r>
        <w:rPr>
          <w:rFonts w:ascii="Arial" w:hAnsi="Arial" w:cs="Arial"/>
        </w:rPr>
        <w:t xml:space="preserve">ility supports the ability of a care team member (which includes the patient) </w:t>
      </w:r>
      <w:r w:rsidRPr="005E0DD1">
        <w:rPr>
          <w:rFonts w:ascii="Arial" w:hAnsi="Arial" w:cs="Arial"/>
        </w:rPr>
        <w:t>to estab</w:t>
      </w:r>
      <w:r>
        <w:rPr>
          <w:rFonts w:ascii="Arial" w:hAnsi="Arial" w:cs="Arial"/>
        </w:rPr>
        <w:t>lish a new plan for the patient; or for a patient to create a plan for herself without the need or involvement of other care team members. The capability may not always result in the creation of a complete plan but may simply create the shell of a plan to which one or more care team members in coordinated effort with the patient will contribute information about health goals, heath concerns, health risks, care barriers and plan activities or interventions.</w:t>
      </w:r>
      <w:r w:rsidRPr="005E0DD1">
        <w:rPr>
          <w:rFonts w:ascii="Arial" w:hAnsi="Arial" w:cs="Arial"/>
        </w:rPr>
        <w:t xml:space="preserve"> </w:t>
      </w:r>
      <w:r>
        <w:rPr>
          <w:rFonts w:ascii="Arial" w:hAnsi="Arial" w:cs="Arial"/>
        </w:rPr>
        <w:t>The completeness is a matter of perspective and is something that is continuously evolving with future findings so it is expected that whether the created plan is “complete” or a shell it will still undergo changes through contributions by others.</w:t>
      </w:r>
    </w:p>
    <w:p w:rsidR="00E50DED" w:rsidRDefault="007B4937" w:rsidP="00E50DED">
      <w:pPr>
        <w:pStyle w:val="Heading6"/>
      </w:pPr>
      <w:ins w:id="1019" w:author="Jones, Emma" w:date="2015-01-08T16:55:00Z">
        <w:r>
          <w:t>5</w:t>
        </w:r>
      </w:ins>
      <w:ins w:id="1020" w:author="Jones, Emma" w:date="2015-01-08T15:56:00Z">
        <w:r w:rsidR="00AA29EE">
          <w:t xml:space="preserve">.5.1.3 </w:t>
        </w:r>
      </w:ins>
      <w:r w:rsidR="00E50DED">
        <w:t>Examples:</w:t>
      </w:r>
    </w:p>
    <w:p w:rsidR="00E50DED" w:rsidRDefault="00E50DED" w:rsidP="000352FC">
      <w:pPr>
        <w:pStyle w:val="10ptNormal"/>
        <w:numPr>
          <w:ilvl w:val="0"/>
          <w:numId w:val="46"/>
        </w:numPr>
        <w:rPr>
          <w:rFonts w:ascii="Arial" w:hAnsi="Arial" w:cs="Arial"/>
        </w:rPr>
      </w:pPr>
      <w:r w:rsidRPr="005512B4">
        <w:rPr>
          <w:rFonts w:ascii="Arial" w:hAnsi="Arial" w:cs="Arial"/>
        </w:rPr>
        <w:t>A comprehensive plan is created for a patient with multiple chronic conditions</w:t>
      </w:r>
      <w:r>
        <w:rPr>
          <w:rFonts w:ascii="Arial" w:hAnsi="Arial" w:cs="Arial"/>
        </w:rPr>
        <w:t xml:space="preserve"> by her primary care provider</w:t>
      </w:r>
      <w:r w:rsidRPr="005512B4">
        <w:rPr>
          <w:rFonts w:ascii="Arial" w:hAnsi="Arial" w:cs="Arial"/>
        </w:rPr>
        <w:t xml:space="preserve">. The plan does not specify much other than identification of health concerns for coronary artery disease, obesity and </w:t>
      </w:r>
      <w:r>
        <w:rPr>
          <w:rFonts w:ascii="Arial" w:hAnsi="Arial" w:cs="Arial"/>
        </w:rPr>
        <w:t>diabetes mellitus. This shell of</w:t>
      </w:r>
      <w:r w:rsidRPr="005512B4">
        <w:rPr>
          <w:rFonts w:ascii="Arial" w:hAnsi="Arial" w:cs="Arial"/>
        </w:rPr>
        <w:t xml:space="preserve"> a plan is expected to be elaborated </w:t>
      </w:r>
      <w:r>
        <w:rPr>
          <w:rFonts w:ascii="Arial" w:hAnsi="Arial" w:cs="Arial"/>
        </w:rPr>
        <w:t>with more</w:t>
      </w:r>
      <w:r w:rsidRPr="005512B4">
        <w:rPr>
          <w:rFonts w:ascii="Arial" w:hAnsi="Arial" w:cs="Arial"/>
        </w:rPr>
        <w:t xml:space="preserve"> detail</w:t>
      </w:r>
      <w:r>
        <w:rPr>
          <w:rFonts w:ascii="Arial" w:hAnsi="Arial" w:cs="Arial"/>
        </w:rPr>
        <w:t xml:space="preserve">, with </w:t>
      </w:r>
      <w:r w:rsidRPr="005512B4">
        <w:rPr>
          <w:rFonts w:ascii="Arial" w:hAnsi="Arial" w:cs="Arial"/>
        </w:rPr>
        <w:t>achievable goals and interventions during future visits with other specialists. The specific circumstances d</w:t>
      </w:r>
      <w:r>
        <w:rPr>
          <w:rFonts w:ascii="Arial" w:hAnsi="Arial" w:cs="Arial"/>
        </w:rPr>
        <w:t xml:space="preserve">etermine how and when the plan </w:t>
      </w:r>
      <w:r w:rsidRPr="005512B4">
        <w:rPr>
          <w:rFonts w:ascii="Arial" w:hAnsi="Arial" w:cs="Arial"/>
        </w:rPr>
        <w:t xml:space="preserve">becomes </w:t>
      </w:r>
      <w:r>
        <w:rPr>
          <w:rFonts w:ascii="Arial" w:hAnsi="Arial" w:cs="Arial"/>
        </w:rPr>
        <w:t>activated for management of a specific condition</w:t>
      </w:r>
      <w:r w:rsidRPr="005512B4">
        <w:rPr>
          <w:rFonts w:ascii="Arial" w:hAnsi="Arial" w:cs="Arial"/>
        </w:rPr>
        <w:t>.</w:t>
      </w:r>
    </w:p>
    <w:p w:rsidR="00E50DED" w:rsidRPr="005512B4" w:rsidRDefault="00E50DED" w:rsidP="000352FC">
      <w:pPr>
        <w:pStyle w:val="10ptNormal"/>
        <w:numPr>
          <w:ilvl w:val="0"/>
          <w:numId w:val="46"/>
        </w:numPr>
        <w:rPr>
          <w:rFonts w:ascii="Arial" w:hAnsi="Arial" w:cs="Arial"/>
        </w:rPr>
      </w:pPr>
      <w:r>
        <w:rPr>
          <w:rFonts w:ascii="Arial" w:hAnsi="Arial" w:cs="Arial"/>
        </w:rPr>
        <w:t>A healthy patient may create a plan to achieve better health (</w:t>
      </w:r>
      <w:del w:id="1021" w:author="Enrique Meneses" w:date="2015-02-03T07:51:00Z">
        <w:r w:rsidDel="000E00C6">
          <w:rPr>
            <w:rFonts w:ascii="Arial" w:hAnsi="Arial" w:cs="Arial"/>
          </w:rPr>
          <w:delText xml:space="preserve">not driven by a specific </w:delText>
        </w:r>
      </w:del>
      <w:ins w:id="1022" w:author="Enrique Meneses" w:date="2015-02-03T07:51:00Z">
        <w:r w:rsidR="000E00C6">
          <w:rPr>
            <w:rFonts w:ascii="Arial" w:hAnsi="Arial" w:cs="Arial"/>
          </w:rPr>
          <w:t xml:space="preserve">may be driven by </w:t>
        </w:r>
      </w:ins>
      <w:r>
        <w:rPr>
          <w:rFonts w:ascii="Arial" w:hAnsi="Arial" w:cs="Arial"/>
        </w:rPr>
        <w:t>health concern</w:t>
      </w:r>
      <w:ins w:id="1023" w:author="Enrique Meneses" w:date="2015-02-03T07:51:00Z">
        <w:r w:rsidR="000E00C6">
          <w:rPr>
            <w:rFonts w:ascii="Arial" w:hAnsi="Arial" w:cs="Arial"/>
          </w:rPr>
          <w:t>s or only a health goal</w:t>
        </w:r>
      </w:ins>
      <w:r>
        <w:rPr>
          <w:rFonts w:ascii="Arial" w:hAnsi="Arial" w:cs="Arial"/>
        </w:rPr>
        <w:t>)</w:t>
      </w:r>
    </w:p>
    <w:p w:rsidR="00E50DED" w:rsidRPr="00B52A6C" w:rsidRDefault="007B4937" w:rsidP="00E50DED">
      <w:pPr>
        <w:pStyle w:val="Heading6"/>
      </w:pPr>
      <w:ins w:id="1024" w:author="Jones, Emma" w:date="2015-01-08T16:55:00Z">
        <w:r>
          <w:t>5</w:t>
        </w:r>
      </w:ins>
      <w:ins w:id="1025" w:author="Jones, Emma" w:date="2015-01-08T15:59:00Z">
        <w:r w:rsidR="00AA29EE">
          <w:t xml:space="preserve">.5.1.4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User must be the patient or some other member of the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5"/>
              </w:numPr>
              <w:rPr>
                <w:rFonts w:cs="Arial"/>
                <w:color w:val="000000"/>
                <w:sz w:val="19"/>
                <w:szCs w:val="19"/>
              </w:rPr>
            </w:pPr>
            <w:r w:rsidRPr="0086159C">
              <w:rPr>
                <w:rFonts w:cs="Arial"/>
                <w:color w:val="000000"/>
                <w:sz w:val="19"/>
                <w:szCs w:val="19"/>
              </w:rPr>
              <w:t>Plan</w:t>
            </w:r>
            <w:r w:rsidRPr="0086159C">
              <w:rPr>
                <w:rFonts w:cs="Arial"/>
                <w:b/>
                <w:color w:val="000000"/>
                <w:sz w:val="19"/>
                <w:szCs w:val="19"/>
              </w:rPr>
              <w:t xml:space="preserve"> : </w:t>
            </w:r>
            <w:r w:rsidRPr="0086159C">
              <w:rPr>
                <w:rFonts w:cs="Arial"/>
                <w:color w:val="000000"/>
                <w:sz w:val="19"/>
                <w:szCs w:val="19"/>
              </w:rPr>
              <w:t>Plan Class</w:t>
            </w:r>
          </w:p>
          <w:p w:rsidR="00E50DED" w:rsidRPr="0086159C" w:rsidRDefault="00E50DED" w:rsidP="0097206A">
            <w:pPr>
              <w:rPr>
                <w:rFonts w:cs="Arial"/>
                <w:color w:val="000000"/>
                <w:sz w:val="19"/>
                <w:szCs w:val="19"/>
              </w:rPr>
            </w:pPr>
            <w:r>
              <w:rPr>
                <w:rFonts w:cs="Arial"/>
                <w:color w:val="000000"/>
                <w:sz w:val="19"/>
                <w:szCs w:val="19"/>
              </w:rPr>
              <w:t xml:space="preserve">Require either </w:t>
            </w:r>
            <w:r w:rsidRPr="0086159C">
              <w:rPr>
                <w:rFonts w:cs="Arial"/>
                <w:color w:val="000000"/>
                <w:sz w:val="19"/>
                <w:szCs w:val="19"/>
              </w:rPr>
              <w:t>hea</w:t>
            </w:r>
            <w:r>
              <w:rPr>
                <w:rFonts w:cs="Arial"/>
                <w:color w:val="000000"/>
                <w:sz w:val="19"/>
                <w:szCs w:val="19"/>
              </w:rPr>
              <w:t>l</w:t>
            </w:r>
            <w:r w:rsidRPr="0086159C">
              <w:rPr>
                <w:rFonts w:cs="Arial"/>
                <w:color w:val="000000"/>
                <w:sz w:val="19"/>
                <w:szCs w:val="19"/>
              </w:rPr>
              <w:t>th concerns or healt</w:t>
            </w:r>
            <w:r>
              <w:rPr>
                <w:rFonts w:cs="Arial"/>
                <w:color w:val="000000"/>
                <w:sz w:val="19"/>
                <w:szCs w:val="19"/>
              </w:rPr>
              <w:t>h goals:</w:t>
            </w:r>
          </w:p>
          <w:p w:rsidR="00E50DED" w:rsidRDefault="00E50DED" w:rsidP="000352FC">
            <w:pPr>
              <w:pStyle w:val="ListParagraph"/>
              <w:numPr>
                <w:ilvl w:val="0"/>
                <w:numId w:val="45"/>
              </w:numPr>
              <w:rPr>
                <w:rFonts w:cs="Arial"/>
                <w:color w:val="000000"/>
                <w:sz w:val="19"/>
                <w:szCs w:val="19"/>
              </w:rPr>
            </w:pPr>
            <w:del w:id="1026" w:author="Enrique Meneses" w:date="2015-02-03T13:11:00Z">
              <w:r w:rsidDel="00985119">
                <w:rPr>
                  <w:rFonts w:cs="Arial"/>
                  <w:color w:val="000000"/>
                  <w:sz w:val="19"/>
                  <w:szCs w:val="19"/>
                </w:rPr>
                <w:delText xml:space="preserve">One </w:delText>
              </w:r>
            </w:del>
            <w:ins w:id="1027" w:author="Enrique Meneses" w:date="2015-02-03T13:11:00Z">
              <w:r w:rsidR="00985119">
                <w:rPr>
                  <w:rFonts w:cs="Arial"/>
                  <w:color w:val="000000"/>
                  <w:sz w:val="19"/>
                  <w:szCs w:val="19"/>
                </w:rPr>
                <w:t xml:space="preserve">Zero </w:t>
              </w:r>
            </w:ins>
            <w:r>
              <w:rPr>
                <w:rFonts w:cs="Arial"/>
                <w:color w:val="000000"/>
                <w:sz w:val="19"/>
                <w:szCs w:val="19"/>
              </w:rPr>
              <w:t xml:space="preserve">or more health goals </w:t>
            </w:r>
            <w:r w:rsidRPr="0086159C">
              <w:rPr>
                <w:rFonts w:cs="Arial"/>
                <w:b/>
                <w:color w:val="000000"/>
                <w:sz w:val="19"/>
                <w:szCs w:val="19"/>
              </w:rPr>
              <w:t xml:space="preserve"> :</w:t>
            </w:r>
            <w:r>
              <w:rPr>
                <w:rFonts w:cs="Arial"/>
                <w:b/>
                <w:color w:val="000000"/>
                <w:sz w:val="19"/>
                <w:szCs w:val="19"/>
              </w:rPr>
              <w:t xml:space="preserve"> </w:t>
            </w:r>
            <w:r w:rsidRPr="0086159C">
              <w:rPr>
                <w:rFonts w:cs="Arial"/>
                <w:color w:val="000000"/>
                <w:sz w:val="19"/>
                <w:szCs w:val="19"/>
              </w:rPr>
              <w:t>Health Goal Class</w:t>
            </w:r>
          </w:p>
          <w:p w:rsidR="00E50DED" w:rsidRDefault="00E50DED" w:rsidP="000352FC">
            <w:pPr>
              <w:pStyle w:val="ListParagraph"/>
              <w:numPr>
                <w:ilvl w:val="0"/>
                <w:numId w:val="45"/>
              </w:numPr>
              <w:rPr>
                <w:rFonts w:cs="Arial"/>
                <w:color w:val="000000"/>
                <w:sz w:val="19"/>
                <w:szCs w:val="19"/>
              </w:rPr>
            </w:pPr>
            <w:del w:id="1028" w:author="Enrique Meneses" w:date="2015-02-03T13:11:00Z">
              <w:r w:rsidDel="001006D8">
                <w:rPr>
                  <w:rFonts w:cs="Arial"/>
                  <w:color w:val="000000"/>
                  <w:sz w:val="19"/>
                  <w:szCs w:val="19"/>
                </w:rPr>
                <w:delText xml:space="preserve">One </w:delText>
              </w:r>
            </w:del>
            <w:ins w:id="1029" w:author="Enrique Meneses" w:date="2015-02-03T13:11:00Z">
              <w:r w:rsidR="001006D8">
                <w:rPr>
                  <w:rFonts w:cs="Arial"/>
                  <w:color w:val="000000"/>
                  <w:sz w:val="19"/>
                  <w:szCs w:val="19"/>
                </w:rPr>
                <w:t xml:space="preserve">Zero </w:t>
              </w:r>
            </w:ins>
            <w:r>
              <w:rPr>
                <w:rFonts w:cs="Arial"/>
                <w:color w:val="000000"/>
                <w:sz w:val="19"/>
                <w:szCs w:val="19"/>
              </w:rPr>
              <w:t xml:space="preserve">or more health concerns  </w:t>
            </w:r>
            <w:r w:rsidRPr="0086159C">
              <w:rPr>
                <w:rFonts w:cs="Arial"/>
                <w:b/>
                <w:color w:val="000000"/>
                <w:sz w:val="19"/>
                <w:szCs w:val="19"/>
              </w:rPr>
              <w:t xml:space="preserve"> :</w:t>
            </w:r>
            <w:r>
              <w:rPr>
                <w:rFonts w:cs="Arial"/>
                <w:b/>
                <w:color w:val="000000"/>
                <w:sz w:val="19"/>
                <w:szCs w:val="19"/>
              </w:rPr>
              <w:t xml:space="preserve"> </w:t>
            </w:r>
            <w:r w:rsidRPr="0086159C">
              <w:rPr>
                <w:rFonts w:cs="Arial"/>
                <w:color w:val="000000"/>
                <w:sz w:val="19"/>
                <w:szCs w:val="19"/>
              </w:rPr>
              <w:t>H</w:t>
            </w:r>
            <w:r>
              <w:rPr>
                <w:rFonts w:cs="Arial"/>
                <w:color w:val="000000"/>
                <w:sz w:val="19"/>
                <w:szCs w:val="19"/>
              </w:rPr>
              <w:t>ealth Concern Class</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Zero or more health risks</w:t>
            </w:r>
            <w:r w:rsidRPr="00C2480E">
              <w:rPr>
                <w:rFonts w:cs="Arial"/>
                <w:b/>
                <w:color w:val="000000"/>
                <w:sz w:val="19"/>
                <w:szCs w:val="19"/>
              </w:rPr>
              <w:t xml:space="preserve"> :</w:t>
            </w:r>
            <w:r>
              <w:rPr>
                <w:rFonts w:cs="Arial"/>
                <w:color w:val="000000"/>
                <w:sz w:val="19"/>
                <w:szCs w:val="19"/>
              </w:rPr>
              <w:t xml:space="preserve"> Health Risk Class</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 xml:space="preserve">Zero or more care barriers </w:t>
            </w:r>
            <w:r w:rsidRPr="00C2480E">
              <w:rPr>
                <w:rFonts w:cs="Arial"/>
                <w:b/>
                <w:color w:val="000000"/>
                <w:sz w:val="19"/>
                <w:szCs w:val="19"/>
              </w:rPr>
              <w:t>:</w:t>
            </w:r>
            <w:r>
              <w:rPr>
                <w:rFonts w:cs="Arial"/>
                <w:color w:val="000000"/>
                <w:sz w:val="19"/>
                <w:szCs w:val="19"/>
              </w:rPr>
              <w:t xml:space="preserve"> Care Barrier Class</w:t>
            </w:r>
          </w:p>
          <w:p w:rsidR="00985119" w:rsidRDefault="00E50DED" w:rsidP="00985119">
            <w:pPr>
              <w:pStyle w:val="ListParagraph"/>
              <w:numPr>
                <w:ilvl w:val="0"/>
                <w:numId w:val="45"/>
              </w:numPr>
              <w:rPr>
                <w:ins w:id="1030" w:author="Enrique Meneses" w:date="2015-02-03T13:12:00Z"/>
                <w:rFonts w:cs="Arial"/>
                <w:color w:val="000000"/>
                <w:sz w:val="19"/>
                <w:szCs w:val="19"/>
              </w:rPr>
            </w:pPr>
            <w:r>
              <w:rPr>
                <w:rFonts w:cs="Arial"/>
                <w:color w:val="000000"/>
                <w:sz w:val="19"/>
                <w:szCs w:val="19"/>
              </w:rPr>
              <w:t>Zero or more planned interventions</w:t>
            </w:r>
            <w:r w:rsidRPr="00C2480E">
              <w:rPr>
                <w:rFonts w:cs="Arial"/>
                <w:b/>
                <w:color w:val="000000"/>
                <w:sz w:val="19"/>
                <w:szCs w:val="19"/>
              </w:rPr>
              <w:t xml:space="preserve"> :</w:t>
            </w:r>
            <w:r>
              <w:rPr>
                <w:rFonts w:cs="Arial"/>
                <w:color w:val="000000"/>
                <w:sz w:val="19"/>
                <w:szCs w:val="19"/>
              </w:rPr>
              <w:t xml:space="preserve"> Care Activity Class</w:t>
            </w:r>
          </w:p>
          <w:p w:rsidR="00985119" w:rsidRDefault="00985119">
            <w:pPr>
              <w:pStyle w:val="ListParagraph"/>
              <w:ind w:left="360"/>
              <w:rPr>
                <w:ins w:id="1031" w:author="Enrique Meneses" w:date="2015-02-03T13:12:00Z"/>
                <w:rFonts w:cs="Arial"/>
                <w:color w:val="000000"/>
                <w:sz w:val="19"/>
                <w:szCs w:val="19"/>
              </w:rPr>
              <w:pPrChange w:id="1032" w:author="Enrique Meneses" w:date="2015-02-03T13:12:00Z">
                <w:pPr>
                  <w:pStyle w:val="ListParagraph"/>
                  <w:numPr>
                    <w:numId w:val="45"/>
                  </w:numPr>
                  <w:ind w:left="360" w:hanging="360"/>
                </w:pPr>
              </w:pPrChange>
            </w:pPr>
          </w:p>
          <w:p w:rsidR="00985119" w:rsidRPr="00985119" w:rsidRDefault="00985119" w:rsidP="00985119">
            <w:pPr>
              <w:pStyle w:val="ListParagraph"/>
              <w:numPr>
                <w:ilvl w:val="0"/>
                <w:numId w:val="45"/>
              </w:numPr>
              <w:rPr>
                <w:rFonts w:cs="Arial"/>
                <w:color w:val="000000"/>
                <w:sz w:val="19"/>
                <w:szCs w:val="19"/>
                <w:rPrChange w:id="1033" w:author="Enrique Meneses" w:date="2015-02-03T13:12:00Z">
                  <w:rPr/>
                </w:rPrChange>
              </w:rPr>
            </w:pPr>
            <w:ins w:id="1034" w:author="Enrique Meneses" w:date="2015-02-03T13:12:00Z">
              <w:r>
                <w:rPr>
                  <w:rFonts w:cs="Arial"/>
                  <w:color w:val="000000"/>
                  <w:sz w:val="19"/>
                  <w:szCs w:val="19"/>
                </w:rPr>
                <w:t>At least</w:t>
              </w:r>
              <w:r w:rsidRPr="00985119">
                <w:rPr>
                  <w:rFonts w:cs="Arial"/>
                  <w:color w:val="000000"/>
                  <w:sz w:val="19"/>
                  <w:szCs w:val="19"/>
                  <w:rPrChange w:id="1035" w:author="Enrique Meneses" w:date="2015-02-03T13:12:00Z">
                    <w:rPr/>
                  </w:rPrChange>
                </w:rPr>
                <w:t xml:space="preserve"> one health goal or one health concern is required.</w:t>
              </w:r>
            </w:ins>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7"/>
              </w:numPr>
              <w:rPr>
                <w:rFonts w:cs="Arial"/>
                <w:color w:val="000000"/>
                <w:sz w:val="19"/>
                <w:szCs w:val="19"/>
              </w:rPr>
            </w:pPr>
            <w:r w:rsidRPr="00F55BEC">
              <w:rPr>
                <w:rFonts w:cs="Arial"/>
                <w:color w:val="000000"/>
                <w:sz w:val="19"/>
                <w:szCs w:val="19"/>
              </w:rPr>
              <w:t>Acknowledgement of creation of plan</w:t>
            </w:r>
          </w:p>
          <w:p w:rsidR="00E50DED" w:rsidRPr="00F55BEC" w:rsidRDefault="00E50DED" w:rsidP="000352FC">
            <w:pPr>
              <w:pStyle w:val="ListParagraph"/>
              <w:numPr>
                <w:ilvl w:val="0"/>
                <w:numId w:val="47"/>
              </w:numPr>
              <w:rPr>
                <w:rFonts w:cs="Arial"/>
                <w:color w:val="000000"/>
                <w:sz w:val="19"/>
                <w:szCs w:val="19"/>
              </w:rPr>
            </w:pPr>
            <w:r>
              <w:rPr>
                <w:rFonts w:cs="Arial"/>
                <w:color w:val="000000"/>
                <w:sz w:val="19"/>
                <w:szCs w:val="19"/>
              </w:rPr>
              <w:t>Notification to care team about existence of new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0C61F4" w:rsidRDefault="00E50DED" w:rsidP="000352FC">
            <w:pPr>
              <w:pStyle w:val="ListParagraph"/>
              <w:numPr>
                <w:ilvl w:val="0"/>
                <w:numId w:val="51"/>
              </w:numPr>
              <w:rPr>
                <w:rFonts w:cs="Arial"/>
                <w:color w:val="000000"/>
                <w:sz w:val="19"/>
                <w:szCs w:val="19"/>
              </w:rPr>
            </w:pPr>
            <w:r w:rsidRPr="000C61F4">
              <w:rPr>
                <w:rFonts w:cs="Arial"/>
                <w:color w:val="000000"/>
                <w:sz w:val="19"/>
                <w:szCs w:val="19"/>
              </w:rPr>
              <w:t>Plan is created and synchronized with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50"/>
              </w:numPr>
              <w:rPr>
                <w:rFonts w:cs="Arial"/>
                <w:color w:val="000000"/>
                <w:sz w:val="19"/>
                <w:szCs w:val="19"/>
              </w:rPr>
            </w:pPr>
            <w:r>
              <w:rPr>
                <w:rFonts w:cs="Arial"/>
                <w:color w:val="000000"/>
                <w:sz w:val="19"/>
                <w:szCs w:val="19"/>
              </w:rPr>
              <w:t>Unauthorized if individual not a member of the care team</w:t>
            </w:r>
          </w:p>
          <w:p w:rsidR="00E50DED" w:rsidRPr="00F33910" w:rsidRDefault="00E50DED" w:rsidP="000352FC">
            <w:pPr>
              <w:pStyle w:val="ListParagraph"/>
              <w:numPr>
                <w:ilvl w:val="0"/>
                <w:numId w:val="50"/>
              </w:numPr>
              <w:rPr>
                <w:rFonts w:cs="Arial"/>
                <w:color w:val="000000"/>
                <w:sz w:val="19"/>
                <w:szCs w:val="19"/>
              </w:rPr>
            </w:pPr>
            <w:r w:rsidRPr="00F33910">
              <w:rPr>
                <w:rFonts w:cs="Arial"/>
                <w:color w:val="000000"/>
                <w:sz w:val="19"/>
                <w:szCs w:val="19"/>
              </w:rPr>
              <w:t>Duplicate or existing plan already in place which could lead to diverging and un-reconciled care.</w:t>
            </w:r>
          </w:p>
        </w:tc>
      </w:tr>
    </w:tbl>
    <w:p w:rsidR="00E50DED" w:rsidRDefault="00E50DED" w:rsidP="00E50DED"/>
    <w:p w:rsidR="00E50DED" w:rsidRDefault="007B4937" w:rsidP="00E50DED">
      <w:pPr>
        <w:pStyle w:val="Heading4"/>
      </w:pPr>
      <w:ins w:id="1036" w:author="Jones, Emma" w:date="2015-01-08T16:55:00Z">
        <w:r>
          <w:t>5</w:t>
        </w:r>
      </w:ins>
      <w:ins w:id="1037" w:author="Jones, Emma" w:date="2015-01-08T15:59:00Z">
        <w:r w:rsidR="00AA29EE">
          <w:t xml:space="preserve">.5.2 </w:t>
        </w:r>
      </w:ins>
      <w:r w:rsidR="00E50DED">
        <w:t>Change Plan</w:t>
      </w:r>
    </w:p>
    <w:p w:rsidR="00E50DED" w:rsidRDefault="007B4937" w:rsidP="00E50DED">
      <w:pPr>
        <w:pStyle w:val="Heading6"/>
      </w:pPr>
      <w:ins w:id="1038" w:author="Jones, Emma" w:date="2015-01-08T16:55:00Z">
        <w:r>
          <w:t>5</w:t>
        </w:r>
      </w:ins>
      <w:ins w:id="1039" w:author="Jones, Emma" w:date="2015-01-08T15:59:00Z">
        <w:r w:rsidR="00AA29EE">
          <w:t xml:space="preserve">.5.2.1 </w:t>
        </w:r>
      </w:ins>
      <w:r w:rsidR="00E50DED">
        <w:t>Description:</w:t>
      </w:r>
    </w:p>
    <w:p w:rsidR="00E50DED" w:rsidRDefault="00E50DED" w:rsidP="00E50DED">
      <w:pPr>
        <w:pStyle w:val="10ptNormal"/>
        <w:rPr>
          <w:rFonts w:ascii="Arial" w:hAnsi="Arial" w:cs="Arial"/>
        </w:rPr>
      </w:pPr>
      <w:r w:rsidRPr="005E0DD1">
        <w:rPr>
          <w:rFonts w:ascii="Arial" w:hAnsi="Arial" w:cs="Arial"/>
        </w:rPr>
        <w:t xml:space="preserve">The “Change Plan” capability supports the ability of </w:t>
      </w:r>
      <w:r>
        <w:rPr>
          <w:rFonts w:ascii="Arial" w:hAnsi="Arial" w:cs="Arial"/>
        </w:rPr>
        <w:t>care team members</w:t>
      </w:r>
      <w:r w:rsidRPr="005E0DD1">
        <w:rPr>
          <w:rFonts w:ascii="Arial" w:hAnsi="Arial" w:cs="Arial"/>
        </w:rPr>
        <w:t xml:space="preserve"> </w:t>
      </w:r>
      <w:r>
        <w:rPr>
          <w:rFonts w:ascii="Arial" w:hAnsi="Arial" w:cs="Arial"/>
        </w:rPr>
        <w:t xml:space="preserve">(which includes the patient) </w:t>
      </w:r>
      <w:r w:rsidRPr="005E0DD1">
        <w:rPr>
          <w:rFonts w:ascii="Arial" w:hAnsi="Arial" w:cs="Arial"/>
        </w:rPr>
        <w:t>to make changes to</w:t>
      </w:r>
      <w:r>
        <w:rPr>
          <w:rFonts w:ascii="Arial" w:hAnsi="Arial" w:cs="Arial"/>
        </w:rPr>
        <w:t xml:space="preserve"> an existing plan</w:t>
      </w:r>
      <w:r w:rsidRPr="005E0DD1">
        <w:rPr>
          <w:rFonts w:ascii="Arial" w:hAnsi="Arial" w:cs="Arial"/>
        </w:rPr>
        <w:t>. The cha</w:t>
      </w:r>
      <w:r>
        <w:rPr>
          <w:rFonts w:ascii="Arial" w:hAnsi="Arial" w:cs="Arial"/>
        </w:rPr>
        <w:t>nges may include modification to</w:t>
      </w:r>
      <w:r w:rsidRPr="005E0DD1">
        <w:rPr>
          <w:rFonts w:ascii="Arial" w:hAnsi="Arial" w:cs="Arial"/>
        </w:rPr>
        <w:t xml:space="preserve"> intrinsic plan attributes</w:t>
      </w:r>
      <w:r>
        <w:rPr>
          <w:rFonts w:ascii="Arial" w:hAnsi="Arial" w:cs="Arial"/>
        </w:rPr>
        <w:t xml:space="preserve"> such as confidentiality, description, display name and discipline or changes (including addition) of related plan elements such as health concerns, health goals, health risks, care barriers and plan activity or interventions. A change could </w:t>
      </w:r>
      <w:del w:id="1040" w:author="Enrique Meneses" w:date="2015-02-03T12:31:00Z">
        <w:r w:rsidDel="007E0461">
          <w:rPr>
            <w:rFonts w:ascii="Arial" w:hAnsi="Arial" w:cs="Arial"/>
          </w:rPr>
          <w:delText xml:space="preserve">also </w:delText>
        </w:r>
      </w:del>
      <w:r>
        <w:rPr>
          <w:rFonts w:ascii="Arial" w:hAnsi="Arial" w:cs="Arial"/>
        </w:rPr>
        <w:t>represent the removal of plan elements either because they are no longer pertinent or because they were added due to some error.</w:t>
      </w:r>
      <w:ins w:id="1041" w:author="Enrique Meneses" w:date="2015-02-03T12:31:00Z">
        <w:r w:rsidR="007E0461">
          <w:rPr>
            <w:rFonts w:ascii="Arial" w:hAnsi="Arial" w:cs="Arial"/>
          </w:rPr>
          <w:t xml:space="preserve"> Changes to the plan may also include status changes s</w:t>
        </w:r>
        <w:r w:rsidR="00FA3941">
          <w:rPr>
            <w:rFonts w:ascii="Arial" w:hAnsi="Arial" w:cs="Arial"/>
          </w:rPr>
          <w:t>uch as placing the plan on hold</w:t>
        </w:r>
        <w:r w:rsidR="007E0461">
          <w:rPr>
            <w:rFonts w:ascii="Arial" w:hAnsi="Arial" w:cs="Arial"/>
          </w:rPr>
          <w:t xml:space="preserve"> or suspending the plan for a period of time.</w:t>
        </w:r>
      </w:ins>
    </w:p>
    <w:p w:rsidR="00E50DED" w:rsidRDefault="007B4937" w:rsidP="00E50DED">
      <w:pPr>
        <w:pStyle w:val="Heading6"/>
      </w:pPr>
      <w:ins w:id="1042" w:author="Jones, Emma" w:date="2015-01-08T16:55:00Z">
        <w:r>
          <w:t>5</w:t>
        </w:r>
      </w:ins>
      <w:ins w:id="1043" w:author="Jones, Emma" w:date="2015-01-08T15:59:00Z">
        <w:r w:rsidR="00AA29EE">
          <w:t>.5.</w:t>
        </w:r>
      </w:ins>
      <w:ins w:id="1044" w:author="Jones, Emma" w:date="2015-01-08T16:00:00Z">
        <w:r w:rsidR="00AA29EE">
          <w:t xml:space="preserve">2.2 </w:t>
        </w:r>
      </w:ins>
      <w:r w:rsidR="00E50DED">
        <w:t>Examples:</w:t>
      </w:r>
    </w:p>
    <w:p w:rsidR="00E50DED" w:rsidRPr="00B8049A" w:rsidRDefault="00E50DED" w:rsidP="000352FC">
      <w:pPr>
        <w:pStyle w:val="10ptNormal"/>
        <w:numPr>
          <w:ilvl w:val="0"/>
          <w:numId w:val="48"/>
        </w:numPr>
        <w:rPr>
          <w:rFonts w:ascii="Arial" w:hAnsi="Arial" w:cs="Arial"/>
        </w:rPr>
      </w:pPr>
      <w:r w:rsidRPr="00B8049A">
        <w:rPr>
          <w:rFonts w:ascii="Arial" w:hAnsi="Arial" w:cs="Arial"/>
        </w:rPr>
        <w:t>Plan intrinsic attributes for discipline and description are modified upon identification of new health concerns for coronary artery disease and diabetes mellitus.</w:t>
      </w:r>
    </w:p>
    <w:p w:rsidR="00E50DED" w:rsidRPr="00B8049A" w:rsidRDefault="00E50DED" w:rsidP="000352FC">
      <w:pPr>
        <w:pStyle w:val="10ptNormal"/>
        <w:numPr>
          <w:ilvl w:val="0"/>
          <w:numId w:val="48"/>
        </w:numPr>
        <w:rPr>
          <w:rFonts w:ascii="Arial" w:hAnsi="Arial" w:cs="Arial"/>
        </w:rPr>
      </w:pPr>
      <w:r w:rsidRPr="00B8049A">
        <w:rPr>
          <w:rFonts w:ascii="Arial" w:hAnsi="Arial" w:cs="Arial"/>
        </w:rPr>
        <w:t>A healed fracture of the leg is removed as a health concern from the plan.</w:t>
      </w:r>
    </w:p>
    <w:p w:rsidR="00E50DED" w:rsidRPr="00B8049A" w:rsidRDefault="00E50DED" w:rsidP="000352FC">
      <w:pPr>
        <w:pStyle w:val="10ptNormal"/>
        <w:numPr>
          <w:ilvl w:val="0"/>
          <w:numId w:val="48"/>
        </w:numPr>
        <w:rPr>
          <w:rFonts w:ascii="Arial" w:hAnsi="Arial" w:cs="Arial"/>
        </w:rPr>
      </w:pPr>
      <w:r w:rsidRPr="00B8049A">
        <w:rPr>
          <w:rFonts w:ascii="Arial" w:hAnsi="Arial" w:cs="Arial"/>
        </w:rPr>
        <w:t>New interventions are added to the plan to support blood glucose monitoring by the patient at their home.</w:t>
      </w:r>
    </w:p>
    <w:p w:rsidR="00E50DED" w:rsidRPr="00B8049A" w:rsidRDefault="00E50DED" w:rsidP="000352FC">
      <w:pPr>
        <w:pStyle w:val="10ptNormal"/>
        <w:numPr>
          <w:ilvl w:val="0"/>
          <w:numId w:val="48"/>
        </w:numPr>
        <w:rPr>
          <w:rFonts w:ascii="Arial" w:hAnsi="Arial" w:cs="Arial"/>
        </w:rPr>
      </w:pPr>
      <w:r w:rsidRPr="00B8049A">
        <w:rPr>
          <w:rFonts w:ascii="Arial" w:hAnsi="Arial" w:cs="Arial"/>
        </w:rPr>
        <w:t>A health goal which the patient never agreed to is removed from the plan.</w:t>
      </w:r>
    </w:p>
    <w:p w:rsidR="00E50DED" w:rsidRPr="00B8049A" w:rsidRDefault="00E50DED" w:rsidP="000352FC">
      <w:pPr>
        <w:pStyle w:val="10ptNormal"/>
        <w:numPr>
          <w:ilvl w:val="0"/>
          <w:numId w:val="48"/>
        </w:numPr>
        <w:rPr>
          <w:rFonts w:ascii="Arial" w:hAnsi="Arial" w:cs="Arial"/>
        </w:rPr>
      </w:pPr>
      <w:r w:rsidRPr="00B8049A">
        <w:rPr>
          <w:rFonts w:ascii="Arial" w:hAnsi="Arial" w:cs="Arial"/>
        </w:rPr>
        <w:t>The priority and success criteria of a health goal are changed by a PCP during conversations with the patient.</w:t>
      </w:r>
    </w:p>
    <w:p w:rsidR="00E50DED" w:rsidRPr="00B52A6C" w:rsidRDefault="007B4937" w:rsidP="00E50DED">
      <w:pPr>
        <w:pStyle w:val="Heading6"/>
      </w:pPr>
      <w:ins w:id="1045" w:author="Jones, Emma" w:date="2015-01-08T16:55:00Z">
        <w:r>
          <w:t>5</w:t>
        </w:r>
      </w:ins>
      <w:ins w:id="1046" w:author="Jones, Emma" w:date="2015-01-08T16:00:00Z">
        <w:r w:rsidR="00AA29EE">
          <w:t xml:space="preserve">.5.2.3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User must be the patient or some other member of the patient’s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5"/>
              </w:numPr>
              <w:rPr>
                <w:rFonts w:cs="Arial"/>
                <w:color w:val="000000"/>
                <w:sz w:val="19"/>
                <w:szCs w:val="19"/>
              </w:rPr>
            </w:pPr>
            <w:r w:rsidRPr="0086159C">
              <w:rPr>
                <w:rFonts w:cs="Arial"/>
                <w:color w:val="000000"/>
                <w:sz w:val="19"/>
                <w:szCs w:val="19"/>
              </w:rPr>
              <w:t>Plan</w:t>
            </w:r>
            <w:r w:rsidRPr="0086159C">
              <w:rPr>
                <w:rFonts w:cs="Arial"/>
                <w:b/>
                <w:color w:val="000000"/>
                <w:sz w:val="19"/>
                <w:szCs w:val="19"/>
              </w:rPr>
              <w:t xml:space="preserve"> : </w:t>
            </w:r>
            <w:r w:rsidRPr="0086159C">
              <w:rPr>
                <w:rFonts w:cs="Arial"/>
                <w:color w:val="000000"/>
                <w:sz w:val="19"/>
                <w:szCs w:val="19"/>
              </w:rPr>
              <w:t>Plan Class</w:t>
            </w:r>
            <w:r>
              <w:rPr>
                <w:rFonts w:cs="Arial"/>
                <w:color w:val="000000"/>
                <w:sz w:val="19"/>
                <w:szCs w:val="19"/>
              </w:rPr>
              <w:t xml:space="preserve"> capturing the changed intrinsic attributes</w:t>
            </w:r>
          </w:p>
          <w:p w:rsidR="00E50DED" w:rsidRPr="00AB39F0" w:rsidRDefault="00E50DED" w:rsidP="0097206A">
            <w:pPr>
              <w:pStyle w:val="ListParagraph"/>
              <w:ind w:left="360"/>
              <w:rPr>
                <w:rFonts w:cs="Arial"/>
                <w:color w:val="000000"/>
                <w:sz w:val="19"/>
                <w:szCs w:val="19"/>
              </w:rPr>
            </w:pPr>
          </w:p>
          <w:p w:rsidR="00E50DED" w:rsidRPr="0086159C" w:rsidRDefault="00E50DED" w:rsidP="0097206A">
            <w:pPr>
              <w:rPr>
                <w:rFonts w:cs="Arial"/>
                <w:color w:val="000000"/>
                <w:sz w:val="19"/>
                <w:szCs w:val="19"/>
              </w:rPr>
            </w:pPr>
            <w:r>
              <w:rPr>
                <w:rFonts w:cs="Arial"/>
                <w:color w:val="000000"/>
                <w:sz w:val="19"/>
                <w:szCs w:val="19"/>
              </w:rPr>
              <w:t>Addition or removal of any of the following:</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 xml:space="preserve">One or more health goals </w:t>
            </w:r>
            <w:r w:rsidRPr="0086159C">
              <w:rPr>
                <w:rFonts w:cs="Arial"/>
                <w:b/>
                <w:color w:val="000000"/>
                <w:sz w:val="19"/>
                <w:szCs w:val="19"/>
              </w:rPr>
              <w:t xml:space="preserve"> :</w:t>
            </w:r>
            <w:r>
              <w:rPr>
                <w:rFonts w:cs="Arial"/>
                <w:b/>
                <w:color w:val="000000"/>
                <w:sz w:val="19"/>
                <w:szCs w:val="19"/>
              </w:rPr>
              <w:t xml:space="preserve"> </w:t>
            </w:r>
            <w:r w:rsidRPr="0086159C">
              <w:rPr>
                <w:rFonts w:cs="Arial"/>
                <w:color w:val="000000"/>
                <w:sz w:val="19"/>
                <w:szCs w:val="19"/>
              </w:rPr>
              <w:t>Health Goal Class</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 xml:space="preserve">One or more health concerns  </w:t>
            </w:r>
            <w:r w:rsidRPr="0086159C">
              <w:rPr>
                <w:rFonts w:cs="Arial"/>
                <w:b/>
                <w:color w:val="000000"/>
                <w:sz w:val="19"/>
                <w:szCs w:val="19"/>
              </w:rPr>
              <w:t xml:space="preserve"> :</w:t>
            </w:r>
            <w:r>
              <w:rPr>
                <w:rFonts w:cs="Arial"/>
                <w:b/>
                <w:color w:val="000000"/>
                <w:sz w:val="19"/>
                <w:szCs w:val="19"/>
              </w:rPr>
              <w:t xml:space="preserve"> </w:t>
            </w:r>
            <w:r w:rsidRPr="0086159C">
              <w:rPr>
                <w:rFonts w:cs="Arial"/>
                <w:color w:val="000000"/>
                <w:sz w:val="19"/>
                <w:szCs w:val="19"/>
              </w:rPr>
              <w:t>H</w:t>
            </w:r>
            <w:r>
              <w:rPr>
                <w:rFonts w:cs="Arial"/>
                <w:color w:val="000000"/>
                <w:sz w:val="19"/>
                <w:szCs w:val="19"/>
              </w:rPr>
              <w:t>ealth Concern Class</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Zero or more health risks</w:t>
            </w:r>
            <w:r w:rsidRPr="00C2480E">
              <w:rPr>
                <w:rFonts w:cs="Arial"/>
                <w:b/>
                <w:color w:val="000000"/>
                <w:sz w:val="19"/>
                <w:szCs w:val="19"/>
              </w:rPr>
              <w:t xml:space="preserve"> :</w:t>
            </w:r>
            <w:r>
              <w:rPr>
                <w:rFonts w:cs="Arial"/>
                <w:color w:val="000000"/>
                <w:sz w:val="19"/>
                <w:szCs w:val="19"/>
              </w:rPr>
              <w:t xml:space="preserve"> Health Risk Class</w:t>
            </w:r>
          </w:p>
          <w:p w:rsidR="00E50DED" w:rsidRDefault="00E50DED" w:rsidP="000352FC">
            <w:pPr>
              <w:pStyle w:val="ListParagraph"/>
              <w:numPr>
                <w:ilvl w:val="0"/>
                <w:numId w:val="45"/>
              </w:numPr>
              <w:rPr>
                <w:rFonts w:cs="Arial"/>
                <w:color w:val="000000"/>
                <w:sz w:val="19"/>
                <w:szCs w:val="19"/>
              </w:rPr>
            </w:pPr>
            <w:r>
              <w:rPr>
                <w:rFonts w:cs="Arial"/>
                <w:color w:val="000000"/>
                <w:sz w:val="19"/>
                <w:szCs w:val="19"/>
              </w:rPr>
              <w:t xml:space="preserve">Zero or more care barriers </w:t>
            </w:r>
            <w:r w:rsidRPr="00C2480E">
              <w:rPr>
                <w:rFonts w:cs="Arial"/>
                <w:b/>
                <w:color w:val="000000"/>
                <w:sz w:val="19"/>
                <w:szCs w:val="19"/>
              </w:rPr>
              <w:t>:</w:t>
            </w:r>
            <w:r>
              <w:rPr>
                <w:rFonts w:cs="Arial"/>
                <w:color w:val="000000"/>
                <w:sz w:val="19"/>
                <w:szCs w:val="19"/>
              </w:rPr>
              <w:t xml:space="preserve"> Care Barrier Class</w:t>
            </w:r>
          </w:p>
          <w:p w:rsidR="00E50DED" w:rsidRDefault="00E50DED" w:rsidP="000352FC">
            <w:pPr>
              <w:pStyle w:val="ListParagraph"/>
              <w:numPr>
                <w:ilvl w:val="0"/>
                <w:numId w:val="45"/>
              </w:numPr>
              <w:rPr>
                <w:rFonts w:cs="Arial"/>
                <w:color w:val="000000"/>
                <w:sz w:val="19"/>
                <w:szCs w:val="19"/>
              </w:rPr>
            </w:pPr>
            <w:r w:rsidRPr="00B709FB">
              <w:rPr>
                <w:rFonts w:cs="Arial"/>
                <w:color w:val="000000"/>
                <w:sz w:val="19"/>
                <w:szCs w:val="19"/>
              </w:rPr>
              <w:t>Zero or more planned interventions</w:t>
            </w:r>
            <w:r w:rsidRPr="00B709FB">
              <w:rPr>
                <w:rFonts w:cs="Arial"/>
                <w:b/>
                <w:color w:val="000000"/>
                <w:sz w:val="19"/>
                <w:szCs w:val="19"/>
              </w:rPr>
              <w:t xml:space="preserve"> :</w:t>
            </w:r>
            <w:r w:rsidRPr="00B709FB">
              <w:rPr>
                <w:rFonts w:cs="Arial"/>
                <w:color w:val="000000"/>
                <w:sz w:val="19"/>
                <w:szCs w:val="19"/>
              </w:rPr>
              <w:t xml:space="preserve"> Care Activity Class</w:t>
            </w:r>
          </w:p>
          <w:p w:rsidR="00E50DED" w:rsidRDefault="00E50DED" w:rsidP="0097206A">
            <w:pPr>
              <w:pStyle w:val="ListParagraph"/>
              <w:ind w:left="360"/>
              <w:rPr>
                <w:rFonts w:cs="Arial"/>
                <w:color w:val="000000"/>
                <w:sz w:val="19"/>
                <w:szCs w:val="19"/>
              </w:rPr>
            </w:pPr>
          </w:p>
          <w:p w:rsidR="00E50DED" w:rsidRPr="00B709FB" w:rsidRDefault="00E50DED" w:rsidP="000352FC">
            <w:pPr>
              <w:pStyle w:val="ListParagraph"/>
              <w:numPr>
                <w:ilvl w:val="0"/>
                <w:numId w:val="45"/>
              </w:numPr>
              <w:rPr>
                <w:rFonts w:cs="Arial"/>
                <w:color w:val="000000"/>
                <w:sz w:val="19"/>
                <w:szCs w:val="19"/>
              </w:rPr>
            </w:pPr>
            <w:r>
              <w:rPr>
                <w:rFonts w:cs="Arial"/>
                <w:color w:val="000000"/>
                <w:sz w:val="19"/>
                <w:szCs w:val="19"/>
              </w:rPr>
              <w:t xml:space="preserve">Changes to intrinsic properties of health concerns, health goals, health risks, care barriers and care activity </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7"/>
              </w:numPr>
              <w:rPr>
                <w:rFonts w:cs="Arial"/>
                <w:color w:val="000000"/>
                <w:sz w:val="19"/>
                <w:szCs w:val="19"/>
              </w:rPr>
            </w:pPr>
            <w:r w:rsidRPr="00F55BEC">
              <w:rPr>
                <w:rFonts w:cs="Arial"/>
                <w:color w:val="000000"/>
                <w:sz w:val="19"/>
                <w:szCs w:val="19"/>
              </w:rPr>
              <w:t xml:space="preserve">Acknowledgement of </w:t>
            </w:r>
            <w:r>
              <w:rPr>
                <w:rFonts w:cs="Arial"/>
                <w:color w:val="000000"/>
                <w:sz w:val="19"/>
                <w:szCs w:val="19"/>
              </w:rPr>
              <w:t>successful modification</w:t>
            </w:r>
            <w:r w:rsidRPr="00F55BEC">
              <w:rPr>
                <w:rFonts w:cs="Arial"/>
                <w:color w:val="000000"/>
                <w:sz w:val="19"/>
                <w:szCs w:val="19"/>
              </w:rPr>
              <w:t xml:space="preserve"> of plan</w:t>
            </w:r>
          </w:p>
          <w:p w:rsidR="00E50DED" w:rsidRDefault="00E50DED" w:rsidP="000352FC">
            <w:pPr>
              <w:pStyle w:val="ListParagraph"/>
              <w:numPr>
                <w:ilvl w:val="0"/>
                <w:numId w:val="47"/>
              </w:numPr>
              <w:rPr>
                <w:rFonts w:cs="Arial"/>
                <w:color w:val="000000"/>
                <w:sz w:val="19"/>
                <w:szCs w:val="19"/>
              </w:rPr>
            </w:pPr>
            <w:r w:rsidRPr="00AA3C46">
              <w:rPr>
                <w:rFonts w:cs="Arial"/>
                <w:color w:val="000000"/>
                <w:sz w:val="19"/>
                <w:szCs w:val="19"/>
              </w:rPr>
              <w:t xml:space="preserve">Notification to care team about </w:t>
            </w:r>
            <w:r>
              <w:rPr>
                <w:rFonts w:cs="Arial"/>
                <w:color w:val="000000"/>
                <w:sz w:val="19"/>
                <w:szCs w:val="19"/>
              </w:rPr>
              <w:t xml:space="preserve"> changes to the plan</w:t>
            </w:r>
          </w:p>
          <w:p w:rsidR="00E50DED" w:rsidRPr="00AA3C46" w:rsidRDefault="00E50DED" w:rsidP="000352FC">
            <w:pPr>
              <w:pStyle w:val="ListParagraph"/>
              <w:numPr>
                <w:ilvl w:val="0"/>
                <w:numId w:val="47"/>
              </w:numPr>
              <w:rPr>
                <w:rFonts w:cs="Arial"/>
                <w:color w:val="000000"/>
                <w:sz w:val="19"/>
                <w:szCs w:val="19"/>
              </w:rPr>
            </w:pPr>
            <w:r>
              <w:rPr>
                <w:rFonts w:cs="Arial"/>
                <w:color w:val="000000"/>
                <w:sz w:val="19"/>
                <w:szCs w:val="19"/>
              </w:rPr>
              <w:t>Synchronization of the plan change updates to shared copies of the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Plan is updated and care team is aware of change updates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color w:val="000000"/>
                <w:sz w:val="19"/>
                <w:szCs w:val="19"/>
              </w:rPr>
            </w:pPr>
            <w:r>
              <w:rPr>
                <w:rFonts w:cs="Arial"/>
                <w:color w:val="000000"/>
                <w:sz w:val="19"/>
                <w:szCs w:val="19"/>
              </w:rPr>
              <w:t>This capability will expand into multiple technical specification operations to support making changes to different component parts of the plan.</w:t>
            </w:r>
          </w:p>
        </w:tc>
      </w:tr>
    </w:tbl>
    <w:p w:rsidR="00E50DED" w:rsidRDefault="00E50DED" w:rsidP="00E50DED"/>
    <w:p w:rsidR="00E50DED" w:rsidRDefault="007B4937" w:rsidP="00E50DED">
      <w:pPr>
        <w:pStyle w:val="Heading4"/>
      </w:pPr>
      <w:ins w:id="1047" w:author="Jones, Emma" w:date="2015-01-08T16:55:00Z">
        <w:r>
          <w:t>5</w:t>
        </w:r>
      </w:ins>
      <w:ins w:id="1048" w:author="Jones, Emma" w:date="2015-01-08T16:00:00Z">
        <w:r w:rsidR="00AA29EE">
          <w:t xml:space="preserve">.5.3 </w:t>
        </w:r>
      </w:ins>
      <w:r w:rsidR="00E50DED">
        <w:t>Monitor Change</w:t>
      </w:r>
    </w:p>
    <w:p w:rsidR="00E50DED" w:rsidRDefault="007B4937" w:rsidP="00E50DED">
      <w:pPr>
        <w:pStyle w:val="Heading6"/>
      </w:pPr>
      <w:ins w:id="1049" w:author="Jones, Emma" w:date="2015-01-08T16:55:00Z">
        <w:r>
          <w:t>5</w:t>
        </w:r>
      </w:ins>
      <w:ins w:id="1050" w:author="Jones, Emma" w:date="2015-01-08T16:00:00Z">
        <w:r w:rsidR="00AA29EE">
          <w:t xml:space="preserve">.5.3.1 </w:t>
        </w:r>
      </w:ins>
      <w:r w:rsidR="00E50DED">
        <w:t>Description:</w:t>
      </w:r>
    </w:p>
    <w:p w:rsidR="00E50DED" w:rsidRDefault="00E50DED" w:rsidP="00E50DED">
      <w:pPr>
        <w:rPr>
          <w:rFonts w:cs="Arial"/>
        </w:rPr>
      </w:pPr>
      <w:r w:rsidRPr="003044FE">
        <w:rPr>
          <w:rFonts w:cs="Arial"/>
        </w:rPr>
        <w:t>The “</w:t>
      </w:r>
      <w:r>
        <w:rPr>
          <w:rFonts w:cs="Arial"/>
        </w:rPr>
        <w:t>Monitor Change</w:t>
      </w:r>
      <w:r w:rsidRPr="003044FE">
        <w:rPr>
          <w:rFonts w:cs="Arial"/>
        </w:rPr>
        <w:t>” capability supports the ability of users</w:t>
      </w:r>
      <w:r>
        <w:rPr>
          <w:rFonts w:cs="Arial"/>
        </w:rPr>
        <w:t xml:space="preserve"> to indicate their desire to be alerted regarding specific changes to the care plan content such as health concerns, health goals, health risks, care barriers, care preferences and care activities or interventions. As specified by the “</w:t>
      </w:r>
      <w:del w:id="1051" w:author="Enrique Meneses" w:date="2015-02-03T09:22:00Z">
        <w:r w:rsidDel="006473E7">
          <w:rPr>
            <w:rFonts w:cs="Arial"/>
          </w:rPr>
          <w:delText xml:space="preserve">Synchronize </w:delText>
        </w:r>
      </w:del>
      <w:r>
        <w:rPr>
          <w:rFonts w:cs="Arial"/>
        </w:rPr>
        <w:t>Plan</w:t>
      </w:r>
      <w:ins w:id="1052" w:author="Enrique Meneses" w:date="2015-02-03T09:22:00Z">
        <w:r w:rsidR="006473E7">
          <w:rPr>
            <w:rFonts w:cs="Arial"/>
          </w:rPr>
          <w:t xml:space="preserve"> Synchronization</w:t>
        </w:r>
      </w:ins>
      <w:r>
        <w:rPr>
          <w:rFonts w:cs="Arial"/>
        </w:rPr>
        <w:t>” capability, the care plan content is already expected to be synchronized across all shared instances.  The key distinction of the “Monitor Change” capability and basic synchronization is that synchronization is a passive behavior of the system; whereas “Monitor Change” supports intentional and proactive care team behavior.</w:t>
      </w:r>
    </w:p>
    <w:p w:rsidR="00E50DED" w:rsidRDefault="007B4937" w:rsidP="00E50DED">
      <w:pPr>
        <w:pStyle w:val="Heading6"/>
      </w:pPr>
      <w:ins w:id="1053" w:author="Jones, Emma" w:date="2015-01-08T16:55:00Z">
        <w:r>
          <w:t>5</w:t>
        </w:r>
      </w:ins>
      <w:ins w:id="1054" w:author="Jones, Emma" w:date="2015-01-08T16:00:00Z">
        <w:r w:rsidR="00AA29EE">
          <w:t xml:space="preserve">.5.3.2 </w:t>
        </w:r>
      </w:ins>
      <w:r w:rsidR="00E50DED">
        <w:t>Examples:</w:t>
      </w:r>
    </w:p>
    <w:p w:rsidR="00E50DED" w:rsidRPr="0050768A" w:rsidRDefault="00E50DED" w:rsidP="000352FC">
      <w:pPr>
        <w:pStyle w:val="ListParagraph"/>
        <w:numPr>
          <w:ilvl w:val="0"/>
          <w:numId w:val="57"/>
        </w:numPr>
        <w:rPr>
          <w:sz w:val="20"/>
          <w:szCs w:val="20"/>
        </w:rPr>
      </w:pPr>
      <w:r w:rsidRPr="0050768A">
        <w:rPr>
          <w:sz w:val="20"/>
          <w:szCs w:val="20"/>
        </w:rPr>
        <w:t>A coordination of care system is set up so that some providers can monitor addition of new health concerns so that</w:t>
      </w:r>
      <w:r>
        <w:rPr>
          <w:sz w:val="20"/>
          <w:szCs w:val="20"/>
        </w:rPr>
        <w:t xml:space="preserve"> they can re</w:t>
      </w:r>
      <w:r w:rsidRPr="0050768A">
        <w:rPr>
          <w:sz w:val="20"/>
          <w:szCs w:val="20"/>
        </w:rPr>
        <w:t>evaluate the plan and potentially harmonize</w:t>
      </w:r>
      <w:r>
        <w:rPr>
          <w:sz w:val="20"/>
          <w:szCs w:val="20"/>
        </w:rPr>
        <w:t xml:space="preserve"> changes</w:t>
      </w:r>
      <w:r w:rsidRPr="0050768A">
        <w:rPr>
          <w:sz w:val="20"/>
          <w:szCs w:val="20"/>
        </w:rPr>
        <w:t xml:space="preserve"> </w:t>
      </w:r>
      <w:r>
        <w:rPr>
          <w:sz w:val="20"/>
          <w:szCs w:val="20"/>
        </w:rPr>
        <w:t>from</w:t>
      </w:r>
      <w:r w:rsidRPr="0050768A">
        <w:rPr>
          <w:sz w:val="20"/>
          <w:szCs w:val="20"/>
        </w:rPr>
        <w:t xml:space="preserve"> other care team providers.</w:t>
      </w:r>
    </w:p>
    <w:p w:rsidR="00E50DED" w:rsidRPr="0050768A" w:rsidRDefault="00E50DED" w:rsidP="000352FC">
      <w:pPr>
        <w:pStyle w:val="ListParagraph"/>
        <w:numPr>
          <w:ilvl w:val="0"/>
          <w:numId w:val="57"/>
        </w:numPr>
        <w:rPr>
          <w:sz w:val="20"/>
          <w:szCs w:val="20"/>
        </w:rPr>
      </w:pPr>
      <w:r w:rsidRPr="0050768A">
        <w:rPr>
          <w:sz w:val="20"/>
          <w:szCs w:val="20"/>
        </w:rPr>
        <w:t>A case manager may monitor unmet goals for a patient in order to follow up with care team stakeholders.</w:t>
      </w:r>
    </w:p>
    <w:p w:rsidR="00E50DED" w:rsidRDefault="007B4937" w:rsidP="00E50DED">
      <w:pPr>
        <w:pStyle w:val="Heading6"/>
      </w:pPr>
      <w:ins w:id="1055" w:author="Jones, Emma" w:date="2015-01-08T16:55:00Z">
        <w:r>
          <w:t>5</w:t>
        </w:r>
      </w:ins>
      <w:ins w:id="1056" w:author="Jones, Emma" w:date="2015-01-08T16:00:00Z">
        <w:r w:rsidR="00AA29EE">
          <w:t xml:space="preserve">.5.3.3 </w:t>
        </w:r>
      </w:ins>
      <w:r w:rsidR="00E50DED">
        <w:t>Specification</w:t>
      </w:r>
    </w:p>
    <w:p w:rsidR="00436206" w:rsidRPr="00B52A6C" w:rsidRDefault="00436206" w:rsidP="00436206">
      <w:pPr>
        <w:pStyle w:val="10ptNormal"/>
      </w:pPr>
    </w:p>
    <w:tbl>
      <w:tblPr>
        <w:tblW w:w="949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9"/>
        <w:gridCol w:w="8029"/>
      </w:tblGrid>
      <w:tr w:rsidR="00436206" w:rsidRPr="00B52A6C" w:rsidTr="0043620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sidRPr="00B52A6C">
              <w:rPr>
                <w:rFonts w:cs="Arial"/>
                <w:b/>
                <w:bCs/>
                <w:color w:val="000000"/>
                <w:sz w:val="19"/>
                <w:szCs w:val="19"/>
              </w:rPr>
              <w:t>Preconditions</w:t>
            </w:r>
          </w:p>
        </w:tc>
        <w:tc>
          <w:tcPr>
            <w:tcW w:w="80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Pr>
                <w:rFonts w:cs="Arial"/>
                <w:color w:val="000000"/>
                <w:sz w:val="19"/>
                <w:szCs w:val="19"/>
              </w:rPr>
              <w:t>Existing plan is in place and the care team which includes the patient has agreed to it.</w:t>
            </w:r>
          </w:p>
        </w:tc>
      </w:tr>
      <w:tr w:rsidR="00436206" w:rsidRPr="00B52A6C" w:rsidTr="0043620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sidRPr="00B52A6C">
              <w:rPr>
                <w:rFonts w:cs="Arial"/>
                <w:b/>
                <w:bCs/>
                <w:color w:val="000000"/>
                <w:sz w:val="19"/>
                <w:szCs w:val="19"/>
              </w:rPr>
              <w:t>Inputs</w:t>
            </w:r>
          </w:p>
        </w:tc>
        <w:tc>
          <w:tcPr>
            <w:tcW w:w="80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Default="00436206" w:rsidP="00436206">
            <w:pPr>
              <w:pStyle w:val="ListParagraph"/>
              <w:numPr>
                <w:ilvl w:val="0"/>
                <w:numId w:val="58"/>
              </w:numPr>
              <w:rPr>
                <w:ins w:id="1057" w:author="Enrique Meneses" w:date="2015-02-03T12:59:00Z"/>
                <w:rFonts w:cs="Arial"/>
                <w:color w:val="000000"/>
                <w:sz w:val="19"/>
                <w:szCs w:val="19"/>
              </w:rPr>
            </w:pPr>
            <w:r>
              <w:rPr>
                <w:rFonts w:cs="Arial"/>
                <w:color w:val="000000"/>
                <w:sz w:val="19"/>
                <w:szCs w:val="19"/>
              </w:rPr>
              <w:t>One or more care team members (including patient) interested in monitoring</w:t>
            </w:r>
            <w:r w:rsidRPr="00E16CB8">
              <w:rPr>
                <w:rFonts w:cs="Arial"/>
                <w:color w:val="000000"/>
                <w:sz w:val="19"/>
                <w:szCs w:val="19"/>
              </w:rPr>
              <w:t xml:space="preserve"> </w:t>
            </w:r>
            <w:r w:rsidRPr="00D75885">
              <w:rPr>
                <w:rFonts w:cs="Arial"/>
                <w:b/>
                <w:color w:val="000000"/>
                <w:sz w:val="19"/>
                <w:szCs w:val="19"/>
              </w:rPr>
              <w:t>:</w:t>
            </w:r>
            <w:r w:rsidRPr="00E16CB8">
              <w:rPr>
                <w:rFonts w:cs="Arial"/>
                <w:color w:val="000000"/>
                <w:sz w:val="19"/>
                <w:szCs w:val="19"/>
              </w:rPr>
              <w:t xml:space="preserve"> Person Class</w:t>
            </w:r>
          </w:p>
          <w:p w:rsidR="007C4D62" w:rsidRPr="00E16CB8" w:rsidRDefault="007C4D62" w:rsidP="00436206">
            <w:pPr>
              <w:pStyle w:val="ListParagraph"/>
              <w:numPr>
                <w:ilvl w:val="0"/>
                <w:numId w:val="58"/>
              </w:numPr>
              <w:rPr>
                <w:rFonts w:cs="Arial"/>
                <w:color w:val="000000"/>
                <w:sz w:val="19"/>
                <w:szCs w:val="19"/>
              </w:rPr>
            </w:pPr>
            <w:ins w:id="1058" w:author="Enrique Meneses" w:date="2015-02-03T12:59:00Z">
              <w:r>
                <w:rPr>
                  <w:rFonts w:cs="Arial"/>
                  <w:color w:val="000000"/>
                  <w:sz w:val="19"/>
                  <w:szCs w:val="19"/>
                </w:rPr>
                <w:t>Tagged plan elements or health events with indication for monitoring</w:t>
              </w:r>
            </w:ins>
          </w:p>
          <w:p w:rsidR="00436206" w:rsidRDefault="00436206" w:rsidP="00436206">
            <w:pPr>
              <w:pStyle w:val="ListParagraph"/>
              <w:numPr>
                <w:ilvl w:val="0"/>
                <w:numId w:val="58"/>
              </w:numPr>
              <w:rPr>
                <w:rFonts w:cs="Arial"/>
                <w:color w:val="000000"/>
                <w:sz w:val="19"/>
                <w:szCs w:val="19"/>
              </w:rPr>
            </w:pPr>
            <w:r>
              <w:rPr>
                <w:rFonts w:cs="Arial"/>
                <w:color w:val="000000"/>
                <w:sz w:val="19"/>
                <w:szCs w:val="19"/>
              </w:rPr>
              <w:t>Monitor criteria</w:t>
            </w:r>
            <w:r w:rsidRPr="00624A90">
              <w:rPr>
                <w:rFonts w:cs="Arial"/>
                <w:b/>
                <w:color w:val="000000"/>
                <w:sz w:val="19"/>
                <w:szCs w:val="19"/>
              </w:rPr>
              <w:t xml:space="preserve"> :</w:t>
            </w:r>
            <w:r>
              <w:rPr>
                <w:rFonts w:cs="Arial"/>
                <w:color w:val="000000"/>
                <w:sz w:val="19"/>
                <w:szCs w:val="19"/>
              </w:rPr>
              <w:t xml:space="preserve"> Criterion Class</w:t>
            </w:r>
          </w:p>
          <w:p w:rsidR="00436206" w:rsidRPr="00E16CB8" w:rsidRDefault="00436206" w:rsidP="00436206">
            <w:pPr>
              <w:pStyle w:val="ListParagraph"/>
              <w:numPr>
                <w:ilvl w:val="1"/>
                <w:numId w:val="58"/>
              </w:numPr>
              <w:rPr>
                <w:rFonts w:cs="Arial"/>
                <w:color w:val="000000"/>
                <w:sz w:val="19"/>
                <w:szCs w:val="19"/>
              </w:rPr>
            </w:pPr>
            <w:r>
              <w:rPr>
                <w:rFonts w:cs="Arial"/>
                <w:color w:val="000000"/>
                <w:sz w:val="19"/>
                <w:szCs w:val="19"/>
              </w:rPr>
              <w:t>These are rules that define what to monitor</w:t>
            </w:r>
          </w:p>
        </w:tc>
      </w:tr>
      <w:tr w:rsidR="00436206" w:rsidRPr="00B52A6C" w:rsidTr="0043620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sidRPr="00B52A6C">
              <w:rPr>
                <w:rFonts w:cs="Arial"/>
                <w:b/>
                <w:bCs/>
                <w:color w:val="000000"/>
                <w:sz w:val="19"/>
                <w:szCs w:val="19"/>
              </w:rPr>
              <w:t>Outputs</w:t>
            </w:r>
          </w:p>
        </w:tc>
        <w:tc>
          <w:tcPr>
            <w:tcW w:w="80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7E10B7" w:rsidRDefault="007C4D62" w:rsidP="00436206">
            <w:pPr>
              <w:rPr>
                <w:rFonts w:cs="Arial"/>
                <w:color w:val="000000"/>
                <w:sz w:val="19"/>
                <w:szCs w:val="19"/>
              </w:rPr>
            </w:pPr>
            <w:ins w:id="1059" w:author="Enrique Meneses" w:date="2015-02-03T13:00:00Z">
              <w:r w:rsidRPr="007E10B7">
                <w:rPr>
                  <w:rFonts w:cs="Arial"/>
                  <w:color w:val="000000"/>
                  <w:sz w:val="19"/>
                  <w:szCs w:val="19"/>
                </w:rPr>
                <w:t>A communication</w:t>
              </w:r>
              <w:r>
                <w:rPr>
                  <w:rFonts w:cs="Arial"/>
                  <w:color w:val="000000"/>
                  <w:sz w:val="19"/>
                  <w:szCs w:val="19"/>
                </w:rPr>
                <w:t xml:space="preserve"> is sent to the user with</w:t>
              </w:r>
              <w:r w:rsidRPr="007E10B7">
                <w:rPr>
                  <w:rFonts w:cs="Arial"/>
                  <w:color w:val="000000"/>
                  <w:sz w:val="19"/>
                  <w:szCs w:val="19"/>
                </w:rPr>
                <w:t xml:space="preserve"> link</w:t>
              </w:r>
              <w:r>
                <w:rPr>
                  <w:rFonts w:cs="Arial"/>
                  <w:color w:val="000000"/>
                  <w:sz w:val="19"/>
                  <w:szCs w:val="19"/>
                </w:rPr>
                <w:t xml:space="preserve">s to the relevant </w:t>
              </w:r>
              <w:r w:rsidRPr="007E10B7">
                <w:rPr>
                  <w:rFonts w:cs="Arial"/>
                  <w:color w:val="000000"/>
                  <w:sz w:val="19"/>
                  <w:szCs w:val="19"/>
                </w:rPr>
                <w:t xml:space="preserve"> plan element</w:t>
              </w:r>
              <w:r>
                <w:rPr>
                  <w:rFonts w:cs="Arial"/>
                  <w:color w:val="000000"/>
                  <w:sz w:val="19"/>
                  <w:szCs w:val="19"/>
                </w:rPr>
                <w:t>s</w:t>
              </w:r>
              <w:r w:rsidRPr="007E10B7">
                <w:rPr>
                  <w:rFonts w:cs="Arial"/>
                  <w:color w:val="000000"/>
                  <w:sz w:val="19"/>
                  <w:szCs w:val="19"/>
                </w:rPr>
                <w:t xml:space="preserve"> </w:t>
              </w:r>
              <w:r w:rsidRPr="007E10B7">
                <w:rPr>
                  <w:rFonts w:cs="Arial"/>
                  <w:b/>
                  <w:color w:val="000000"/>
                  <w:sz w:val="19"/>
                  <w:szCs w:val="19"/>
                </w:rPr>
                <w:t xml:space="preserve">: </w:t>
              </w:r>
              <w:r w:rsidRPr="007E10B7">
                <w:rPr>
                  <w:rFonts w:cs="Arial"/>
                  <w:color w:val="000000"/>
                  <w:sz w:val="19"/>
                  <w:szCs w:val="19"/>
                </w:rPr>
                <w:t>Communication Class</w:t>
              </w:r>
            </w:ins>
            <w:del w:id="1060" w:author="Enrique Meneses" w:date="2015-02-03T13:00:00Z">
              <w:r w:rsidR="00436206" w:rsidRPr="007E10B7" w:rsidDel="007C4D62">
                <w:rPr>
                  <w:rFonts w:cs="Arial"/>
                  <w:color w:val="000000"/>
                  <w:sz w:val="19"/>
                  <w:szCs w:val="19"/>
                </w:rPr>
                <w:delText xml:space="preserve">A communication linked to associated plan element </w:delText>
              </w:r>
              <w:r w:rsidR="00436206" w:rsidRPr="007E10B7" w:rsidDel="007C4D62">
                <w:rPr>
                  <w:rFonts w:cs="Arial"/>
                  <w:b/>
                  <w:color w:val="000000"/>
                  <w:sz w:val="19"/>
                  <w:szCs w:val="19"/>
                </w:rPr>
                <w:delText xml:space="preserve">: </w:delText>
              </w:r>
              <w:r w:rsidR="00436206" w:rsidRPr="007E10B7" w:rsidDel="007C4D62">
                <w:rPr>
                  <w:rFonts w:cs="Arial"/>
                  <w:color w:val="000000"/>
                  <w:sz w:val="19"/>
                  <w:szCs w:val="19"/>
                </w:rPr>
                <w:delText>Communication Class</w:delText>
              </w:r>
            </w:del>
          </w:p>
        </w:tc>
      </w:tr>
      <w:tr w:rsidR="00436206" w:rsidRPr="00B52A6C" w:rsidTr="0043620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802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36206" w:rsidRPr="00B52A6C" w:rsidRDefault="00436206" w:rsidP="00436206">
            <w:pPr>
              <w:rPr>
                <w:rFonts w:cs="Arial"/>
                <w:color w:val="000000"/>
                <w:sz w:val="19"/>
                <w:szCs w:val="19"/>
              </w:rPr>
            </w:pPr>
            <w:r>
              <w:rPr>
                <w:rFonts w:cs="Arial"/>
                <w:color w:val="000000"/>
                <w:sz w:val="19"/>
                <w:szCs w:val="19"/>
              </w:rPr>
              <w:t>Users receive communication with links to plan element and criteria used as the trigger</w:t>
            </w:r>
          </w:p>
        </w:tc>
      </w:tr>
    </w:tbl>
    <w:p w:rsidR="00E50DED" w:rsidRDefault="00E50DED" w:rsidP="00E50DED"/>
    <w:p w:rsidR="00E50DED" w:rsidRDefault="007B4937" w:rsidP="00E50DED">
      <w:pPr>
        <w:pStyle w:val="Heading4"/>
      </w:pPr>
      <w:ins w:id="1061" w:author="Jones, Emma" w:date="2015-01-08T16:55:00Z">
        <w:r>
          <w:t>5</w:t>
        </w:r>
      </w:ins>
      <w:ins w:id="1062" w:author="Jones, Emma" w:date="2015-01-08T16:00:00Z">
        <w:r w:rsidR="00AA29EE">
          <w:t xml:space="preserve">.5.4 </w:t>
        </w:r>
      </w:ins>
      <w:r w:rsidR="00E50DED">
        <w:t>Find Plan</w:t>
      </w:r>
    </w:p>
    <w:p w:rsidR="00E50DED" w:rsidRDefault="007B4937" w:rsidP="00E50DED">
      <w:pPr>
        <w:pStyle w:val="Heading6"/>
      </w:pPr>
      <w:ins w:id="1063" w:author="Jones, Emma" w:date="2015-01-08T16:56:00Z">
        <w:r>
          <w:t>5</w:t>
        </w:r>
      </w:ins>
      <w:ins w:id="1064" w:author="Jones, Emma" w:date="2015-01-08T16:01:00Z">
        <w:r w:rsidR="00AA29EE">
          <w:t xml:space="preserve">.5.4.1 </w:t>
        </w:r>
      </w:ins>
      <w:r w:rsidR="00E50DED">
        <w:t>Description:</w:t>
      </w:r>
    </w:p>
    <w:p w:rsidR="00E50DED" w:rsidRPr="005E0DD1" w:rsidRDefault="00E50DED" w:rsidP="00E50DED">
      <w:pPr>
        <w:pStyle w:val="10ptNormal"/>
        <w:rPr>
          <w:rFonts w:ascii="Arial" w:hAnsi="Arial" w:cs="Arial"/>
        </w:rPr>
      </w:pPr>
      <w:r w:rsidRPr="005E0DD1">
        <w:rPr>
          <w:rFonts w:ascii="Arial" w:hAnsi="Arial" w:cs="Arial"/>
        </w:rPr>
        <w:t xml:space="preserve">The “Find Plan” capability supports the ability of care team </w:t>
      </w:r>
      <w:r>
        <w:rPr>
          <w:rFonts w:ascii="Arial" w:hAnsi="Arial" w:cs="Arial"/>
        </w:rPr>
        <w:t>members</w:t>
      </w:r>
      <w:r w:rsidRPr="005E0DD1">
        <w:rPr>
          <w:rFonts w:ascii="Arial" w:hAnsi="Arial" w:cs="Arial"/>
        </w:rPr>
        <w:t xml:space="preserve"> to discover existing </w:t>
      </w:r>
      <w:r>
        <w:rPr>
          <w:rFonts w:ascii="Arial" w:hAnsi="Arial" w:cs="Arial"/>
        </w:rPr>
        <w:t>plans for a</w:t>
      </w:r>
      <w:r w:rsidRPr="005E0DD1">
        <w:rPr>
          <w:rFonts w:ascii="Arial" w:hAnsi="Arial" w:cs="Arial"/>
        </w:rPr>
        <w:t xml:space="preserve"> patient</w:t>
      </w:r>
      <w:r>
        <w:rPr>
          <w:rFonts w:ascii="Arial" w:hAnsi="Arial" w:cs="Arial"/>
        </w:rPr>
        <w:t xml:space="preserve"> in order to make the plan accessible for reading, reviewing and changing</w:t>
      </w:r>
      <w:r w:rsidRPr="005E0DD1">
        <w:rPr>
          <w:rFonts w:ascii="Arial" w:hAnsi="Arial" w:cs="Arial"/>
        </w:rPr>
        <w:t>. The resulting plans may be either active or archived.</w:t>
      </w:r>
      <w:r>
        <w:rPr>
          <w:rFonts w:ascii="Arial" w:hAnsi="Arial" w:cs="Arial"/>
        </w:rPr>
        <w:t xml:space="preserve"> Ideally there is one active plan for a patient as the capabilities do not support coordination of care based on multiple un-reconciled plans.</w:t>
      </w:r>
    </w:p>
    <w:p w:rsidR="00E50DED" w:rsidRDefault="007B4937" w:rsidP="00E50DED">
      <w:pPr>
        <w:pStyle w:val="Heading6"/>
      </w:pPr>
      <w:ins w:id="1065" w:author="Jones, Emma" w:date="2015-01-08T16:56:00Z">
        <w:r>
          <w:t>5</w:t>
        </w:r>
      </w:ins>
      <w:ins w:id="1066" w:author="Jones, Emma" w:date="2015-01-08T16:01:00Z">
        <w:r w:rsidR="00AA29EE">
          <w:t xml:space="preserve">.5.4.2 </w:t>
        </w:r>
      </w:ins>
      <w:r w:rsidR="00E50DED">
        <w:t>Examples:</w:t>
      </w:r>
    </w:p>
    <w:p w:rsidR="00E50DED" w:rsidRPr="00B8049A" w:rsidRDefault="00E50DED" w:rsidP="00E50DED">
      <w:pPr>
        <w:pStyle w:val="10ptNormal"/>
        <w:rPr>
          <w:rFonts w:ascii="Arial" w:hAnsi="Arial" w:cs="Arial"/>
        </w:rPr>
      </w:pPr>
      <w:r w:rsidRPr="00B8049A">
        <w:rPr>
          <w:rFonts w:ascii="Arial" w:hAnsi="Arial" w:cs="Arial"/>
        </w:rPr>
        <w:t>A patient presents to an appointment with their cardiologist. The cardiologist who was previously requested to participate in the care team via a PCP referral looks up the existing plan to review with the patient.</w:t>
      </w:r>
    </w:p>
    <w:p w:rsidR="00E50DED" w:rsidRPr="00B52A6C" w:rsidRDefault="007B4937" w:rsidP="00E50DED">
      <w:pPr>
        <w:pStyle w:val="Heading6"/>
      </w:pPr>
      <w:ins w:id="1067" w:author="Jones, Emma" w:date="2015-01-08T16:56:00Z">
        <w:r>
          <w:t>5</w:t>
        </w:r>
      </w:ins>
      <w:ins w:id="1068" w:author="Jones, Emma" w:date="2015-01-08T16:01:00Z">
        <w:r w:rsidR="00AA29EE">
          <w:t>.5.4.3</w:t>
        </w:r>
        <w:r w:rsidR="00A500DB">
          <w:t xml:space="preserve">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Individual must either be a patient or another member of the care team in order to look up a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w:t>
            </w:r>
            <w:r w:rsidRPr="00E96EDC">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34"/>
              </w:numPr>
              <w:rPr>
                <w:rFonts w:cs="Arial"/>
                <w:color w:val="000000"/>
                <w:sz w:val="19"/>
                <w:szCs w:val="19"/>
              </w:rPr>
            </w:pPr>
            <w:r>
              <w:rPr>
                <w:rFonts w:cs="Arial"/>
                <w:color w:val="000000"/>
                <w:sz w:val="19"/>
                <w:szCs w:val="19"/>
              </w:rPr>
              <w:t xml:space="preserve">User role </w:t>
            </w:r>
            <w:r w:rsidRPr="00E96EDC">
              <w:rPr>
                <w:rFonts w:cs="Arial"/>
                <w:b/>
                <w:color w:val="000000"/>
                <w:sz w:val="19"/>
                <w:szCs w:val="19"/>
              </w:rPr>
              <w:t>:</w:t>
            </w:r>
            <w:r>
              <w:rPr>
                <w:rFonts w:cs="Arial"/>
                <w:color w:val="000000"/>
                <w:sz w:val="19"/>
                <w:szCs w:val="19"/>
              </w:rPr>
              <w:t xml:space="preserve"> Role Class</w:t>
            </w:r>
          </w:p>
          <w:p w:rsidR="00E50DED" w:rsidRPr="004E70F3" w:rsidRDefault="00D70290" w:rsidP="000352FC">
            <w:pPr>
              <w:pStyle w:val="ListParagraph"/>
              <w:numPr>
                <w:ilvl w:val="0"/>
                <w:numId w:val="34"/>
              </w:numPr>
              <w:rPr>
                <w:rFonts w:cs="Arial"/>
                <w:color w:val="000000"/>
                <w:sz w:val="19"/>
                <w:szCs w:val="19"/>
              </w:rPr>
            </w:pPr>
            <w:ins w:id="1069" w:author="Enrique Meneses" w:date="2015-02-03T08:52: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ins>
            <w:del w:id="1070" w:author="Enrique Meneses" w:date="2015-02-03T08:52:00Z">
              <w:r w:rsidR="00E50DED" w:rsidDel="00D70290">
                <w:rPr>
                  <w:rFonts w:cs="Arial"/>
                  <w:color w:val="000000"/>
                  <w:sz w:val="19"/>
                  <w:szCs w:val="19"/>
                </w:rPr>
                <w:delText xml:space="preserve">Patient </w:delText>
              </w:r>
              <w:r w:rsidR="00E50DED" w:rsidRPr="000E6CE3" w:rsidDel="00D70290">
                <w:rPr>
                  <w:rFonts w:cs="Arial"/>
                  <w:b/>
                  <w:color w:val="000000"/>
                  <w:sz w:val="19"/>
                  <w:szCs w:val="19"/>
                </w:rPr>
                <w:delText>:</w:delText>
              </w:r>
              <w:r w:rsidR="00E50DED" w:rsidDel="00D70290">
                <w:rPr>
                  <w:rFonts w:cs="Arial"/>
                  <w:color w:val="000000"/>
                  <w:sz w:val="19"/>
                  <w:szCs w:val="19"/>
                </w:rPr>
                <w:delText xml:space="preserve"> Person Class</w:delText>
              </w:r>
            </w:del>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49"/>
              </w:numPr>
              <w:rPr>
                <w:rFonts w:cs="Arial"/>
                <w:color w:val="000000"/>
                <w:sz w:val="19"/>
                <w:szCs w:val="19"/>
              </w:rPr>
            </w:pPr>
            <w:r w:rsidRPr="000E6CE3">
              <w:rPr>
                <w:rFonts w:cs="Arial"/>
                <w:color w:val="000000"/>
                <w:sz w:val="19"/>
                <w:szCs w:val="19"/>
              </w:rPr>
              <w:t xml:space="preserve">Plan </w:t>
            </w:r>
            <w:r w:rsidRPr="000E6CE3">
              <w:rPr>
                <w:rFonts w:cs="Arial"/>
                <w:b/>
                <w:color w:val="000000"/>
                <w:sz w:val="19"/>
                <w:szCs w:val="19"/>
              </w:rPr>
              <w:t>:</w:t>
            </w:r>
            <w:r w:rsidRPr="000E6CE3">
              <w:rPr>
                <w:rFonts w:cs="Arial"/>
                <w:color w:val="000000"/>
                <w:sz w:val="19"/>
                <w:szCs w:val="19"/>
              </w:rPr>
              <w:t xml:space="preserve"> Plan Class</w:t>
            </w:r>
          </w:p>
          <w:p w:rsidR="00E50DED" w:rsidRDefault="00E50DED" w:rsidP="000352FC">
            <w:pPr>
              <w:pStyle w:val="ListParagraph"/>
              <w:numPr>
                <w:ilvl w:val="1"/>
                <w:numId w:val="49"/>
              </w:numPr>
              <w:rPr>
                <w:rFonts w:cs="Arial"/>
                <w:color w:val="000000"/>
                <w:sz w:val="19"/>
                <w:szCs w:val="19"/>
              </w:rPr>
            </w:pPr>
            <w:r>
              <w:rPr>
                <w:rFonts w:cs="Arial"/>
                <w:color w:val="000000"/>
                <w:sz w:val="19"/>
                <w:szCs w:val="19"/>
              </w:rPr>
              <w:t>The plan class has associations to health concerns, health goals, health risks, car barriers, patient preferences, care activities, etc.</w:t>
            </w:r>
          </w:p>
          <w:p w:rsidR="00E50DED" w:rsidRPr="007826C0" w:rsidRDefault="00E50DED" w:rsidP="000352FC">
            <w:pPr>
              <w:pStyle w:val="ListParagraph"/>
              <w:numPr>
                <w:ilvl w:val="1"/>
                <w:numId w:val="49"/>
              </w:numPr>
              <w:rPr>
                <w:rFonts w:cs="Arial"/>
                <w:color w:val="000000"/>
                <w:sz w:val="19"/>
                <w:szCs w:val="19"/>
              </w:rPr>
            </w:pPr>
            <w:r>
              <w:rPr>
                <w:rFonts w:cs="Arial"/>
                <w:color w:val="000000"/>
                <w:sz w:val="19"/>
                <w:szCs w:val="19"/>
              </w:rPr>
              <w:t>These associated elements are available to the individuals requiring access to the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7826C0" w:rsidRDefault="00E50DED" w:rsidP="000352FC">
            <w:pPr>
              <w:pStyle w:val="ListParagraph"/>
              <w:numPr>
                <w:ilvl w:val="0"/>
                <w:numId w:val="49"/>
              </w:numPr>
              <w:rPr>
                <w:rFonts w:cs="Arial"/>
                <w:color w:val="000000"/>
                <w:sz w:val="19"/>
                <w:szCs w:val="19"/>
              </w:rPr>
            </w:pPr>
            <w:r>
              <w:rPr>
                <w:rFonts w:cs="Arial"/>
                <w:color w:val="000000"/>
                <w:sz w:val="19"/>
                <w:szCs w:val="19"/>
              </w:rPr>
              <w:t>Plan becomes accessible to care team member</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7826C0" w:rsidRDefault="00E50DED" w:rsidP="000352FC">
            <w:pPr>
              <w:pStyle w:val="ListParagraph"/>
              <w:numPr>
                <w:ilvl w:val="0"/>
                <w:numId w:val="49"/>
              </w:numPr>
              <w:rPr>
                <w:rFonts w:cs="Arial"/>
                <w:color w:val="000000"/>
                <w:sz w:val="19"/>
                <w:szCs w:val="19"/>
              </w:rPr>
            </w:pPr>
            <w:r w:rsidRPr="007826C0">
              <w:rPr>
                <w:rFonts w:cs="Arial"/>
                <w:color w:val="000000"/>
                <w:sz w:val="19"/>
                <w:szCs w:val="19"/>
              </w:rPr>
              <w:t>Unauthorized if individual not a member of the care team</w:t>
            </w:r>
          </w:p>
        </w:tc>
      </w:tr>
    </w:tbl>
    <w:p w:rsidR="00E50DED" w:rsidRDefault="00E50DED" w:rsidP="00E50DED"/>
    <w:p w:rsidR="00E50DED" w:rsidRDefault="007B4937" w:rsidP="00E50DED">
      <w:pPr>
        <w:pStyle w:val="Heading4"/>
      </w:pPr>
      <w:ins w:id="1071" w:author="Jones, Emma" w:date="2015-01-08T16:56:00Z">
        <w:r>
          <w:t>5</w:t>
        </w:r>
      </w:ins>
      <w:ins w:id="1072" w:author="Jones, Emma" w:date="2015-01-08T16:02:00Z">
        <w:r w:rsidR="00A500DB">
          <w:t xml:space="preserve">.5.5 </w:t>
        </w:r>
      </w:ins>
      <w:del w:id="1073" w:author="Enrique Meneses" w:date="2015-02-03T09:22:00Z">
        <w:r w:rsidR="00E50DED" w:rsidDel="006473E7">
          <w:delText xml:space="preserve">Synchronize </w:delText>
        </w:r>
      </w:del>
      <w:r w:rsidR="00E50DED">
        <w:t>Plan</w:t>
      </w:r>
      <w:ins w:id="1074" w:author="Enrique Meneses" w:date="2015-02-03T09:21:00Z">
        <w:r w:rsidR="006473E7">
          <w:t xml:space="preserve"> Synchronization</w:t>
        </w:r>
      </w:ins>
    </w:p>
    <w:p w:rsidR="00E50DED" w:rsidRDefault="007B4937" w:rsidP="00E50DED">
      <w:pPr>
        <w:pStyle w:val="Heading6"/>
      </w:pPr>
      <w:ins w:id="1075" w:author="Jones, Emma" w:date="2015-01-08T16:56:00Z">
        <w:r>
          <w:t>5</w:t>
        </w:r>
      </w:ins>
      <w:ins w:id="1076" w:author="Jones, Emma" w:date="2015-01-08T16:04:00Z">
        <w:r w:rsidR="00A500DB">
          <w:t xml:space="preserve">.5.5.1 </w:t>
        </w:r>
      </w:ins>
      <w:r w:rsidR="00E50DED">
        <w:t>Description:</w:t>
      </w:r>
    </w:p>
    <w:p w:rsidR="00E50DED" w:rsidRPr="002952D5" w:rsidRDefault="00E50DED" w:rsidP="00E50DED">
      <w:pPr>
        <w:pStyle w:val="10ptNormal"/>
        <w:rPr>
          <w:rFonts w:ascii="Arial" w:hAnsi="Arial" w:cs="Arial"/>
        </w:rPr>
      </w:pPr>
      <w:r w:rsidRPr="002952D5">
        <w:rPr>
          <w:rFonts w:ascii="Arial" w:hAnsi="Arial" w:cs="Arial"/>
        </w:rPr>
        <w:t>The “</w:t>
      </w:r>
      <w:del w:id="1077" w:author="Enrique Meneses" w:date="2015-02-03T09:22:00Z">
        <w:r w:rsidRPr="002952D5" w:rsidDel="006473E7">
          <w:rPr>
            <w:rFonts w:ascii="Arial" w:hAnsi="Arial" w:cs="Arial"/>
          </w:rPr>
          <w:delText xml:space="preserve">Synchronize </w:delText>
        </w:r>
      </w:del>
      <w:r w:rsidRPr="002952D5">
        <w:rPr>
          <w:rFonts w:ascii="Arial" w:hAnsi="Arial" w:cs="Arial"/>
        </w:rPr>
        <w:t>Plan</w:t>
      </w:r>
      <w:ins w:id="1078" w:author="Enrique Meneses" w:date="2015-02-03T09:22:00Z">
        <w:r w:rsidR="006473E7">
          <w:rPr>
            <w:rFonts w:ascii="Arial" w:hAnsi="Arial" w:cs="Arial"/>
          </w:rPr>
          <w:t xml:space="preserve"> Synchronization</w:t>
        </w:r>
      </w:ins>
      <w:r w:rsidRPr="002952D5">
        <w:rPr>
          <w:rFonts w:ascii="Arial" w:hAnsi="Arial" w:cs="Arial"/>
        </w:rPr>
        <w:t>” capability supports</w:t>
      </w:r>
      <w:r>
        <w:rPr>
          <w:rFonts w:ascii="Arial" w:hAnsi="Arial" w:cs="Arial"/>
        </w:rPr>
        <w:t xml:space="preserve"> system level data synchronization of changes to the care plan for all care team participants who have accessed an earlier version of the plan and who may make mistakes unless they are aware of changes to the plan. The capability supports users by providing an up to date view and awareness of changes to the plan by other care team members. Synchronization of change updates to the coordinating care team raises awareness of potential changes resulting from new findings.</w:t>
      </w:r>
    </w:p>
    <w:p w:rsidR="00E50DED" w:rsidRDefault="007B4937" w:rsidP="00E50DED">
      <w:pPr>
        <w:pStyle w:val="Heading6"/>
      </w:pPr>
      <w:ins w:id="1079" w:author="Jones, Emma" w:date="2015-01-08T16:56:00Z">
        <w:r>
          <w:t>5</w:t>
        </w:r>
      </w:ins>
      <w:ins w:id="1080" w:author="Jones, Emma" w:date="2015-01-08T16:05:00Z">
        <w:r w:rsidR="00A500DB">
          <w:t xml:space="preserve">.5.5.2 </w:t>
        </w:r>
      </w:ins>
      <w:r w:rsidR="00E50DED">
        <w:t>Examples:</w:t>
      </w:r>
    </w:p>
    <w:p w:rsidR="00E50DED" w:rsidRPr="00163675" w:rsidRDefault="00E50DED" w:rsidP="00E50DED">
      <w:pPr>
        <w:pStyle w:val="10ptNormal"/>
        <w:rPr>
          <w:rFonts w:ascii="Arial" w:hAnsi="Arial" w:cs="Arial"/>
        </w:rPr>
      </w:pPr>
      <w:r w:rsidRPr="00163675">
        <w:rPr>
          <w:rFonts w:ascii="Arial" w:hAnsi="Arial" w:cs="Arial"/>
        </w:rPr>
        <w:t>A patient is discharged from a hospital and transferred to a skilled nursing facility. There are pending diagnostics tests at the time of discharge. A day later upon review of the test results the responsible provider determines the abnormal lab results indicate the patient medications must be changed immediately. The provider proposes changes to the plan which are synchronized to other coordinating care team member version of the plan; making the changes available to the attending provider at the skilled nursing facility so they can avoid unnecessary complications.</w:t>
      </w:r>
    </w:p>
    <w:p w:rsidR="00E50DED" w:rsidRPr="00B52A6C" w:rsidRDefault="007B4937" w:rsidP="00E50DED">
      <w:pPr>
        <w:pStyle w:val="Heading6"/>
      </w:pPr>
      <w:ins w:id="1081" w:author="Jones, Emma" w:date="2015-01-08T16:56:00Z">
        <w:r>
          <w:t>5</w:t>
        </w:r>
      </w:ins>
      <w:ins w:id="1082" w:author="Jones, Emma" w:date="2015-01-08T16:05:00Z">
        <w:r w:rsidR="00A500DB">
          <w:t xml:space="preserve">.5.5.3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AC3A60" w:rsidRDefault="00E50DED" w:rsidP="0097206A">
            <w:pPr>
              <w:rPr>
                <w:rFonts w:cs="Arial"/>
                <w:color w:val="000000"/>
                <w:sz w:val="19"/>
                <w:szCs w:val="19"/>
              </w:rPr>
            </w:pPr>
            <w:r w:rsidRPr="00AC3A60">
              <w:rPr>
                <w:rFonts w:cs="Arial"/>
                <w:color w:val="000000"/>
                <w:sz w:val="19"/>
                <w:szCs w:val="19"/>
              </w:rPr>
              <w:t>Multiple care team members with access to the plan which becomes out of date when modified by another care team member possibly in a different setting and organization.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Change updates: Requires a system level synchronization protocol to be determined at the technical specification level.</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A30B88" w:rsidRDefault="00E50DED" w:rsidP="0097206A">
            <w:pPr>
              <w:rPr>
                <w:rFonts w:cs="Arial"/>
                <w:color w:val="000000"/>
                <w:sz w:val="19"/>
                <w:szCs w:val="19"/>
              </w:rPr>
            </w:pPr>
            <w:r w:rsidRPr="00A30B88">
              <w:rPr>
                <w:rFonts w:cs="Arial"/>
                <w:color w:val="000000"/>
                <w:sz w:val="19"/>
                <w:szCs w:val="19"/>
              </w:rPr>
              <w:t>Production of change update summary with special emphasis in tracking changes with temporal significance.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Out of date versions of the plan held by coordinating care team members are updated</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System level unavailability exceptions which may require re-attempting the synchronization process.</w:t>
            </w:r>
          </w:p>
        </w:tc>
      </w:tr>
    </w:tbl>
    <w:p w:rsidR="00E50DED" w:rsidRDefault="00E50DED" w:rsidP="00E50DED"/>
    <w:p w:rsidR="00F3434F" w:rsidRDefault="00F3434F">
      <w:pPr>
        <w:spacing w:after="0" w:line="240" w:lineRule="auto"/>
        <w:rPr>
          <w:b/>
          <w:i/>
          <w:color w:val="1F497D"/>
          <w:spacing w:val="10"/>
          <w:sz w:val="22"/>
          <w:szCs w:val="22"/>
          <w:u w:color="8DB3E2"/>
        </w:rPr>
      </w:pPr>
      <w:r>
        <w:br w:type="page"/>
      </w:r>
    </w:p>
    <w:p w:rsidR="00E50DED" w:rsidRDefault="007B4937" w:rsidP="00E50DED">
      <w:pPr>
        <w:pStyle w:val="Heading4"/>
      </w:pPr>
      <w:ins w:id="1083" w:author="Jones, Emma" w:date="2015-01-08T16:56:00Z">
        <w:r>
          <w:t>5</w:t>
        </w:r>
      </w:ins>
      <w:ins w:id="1084" w:author="Jones, Emma" w:date="2015-01-08T16:26:00Z">
        <w:r w:rsidR="00034EBF">
          <w:t xml:space="preserve">.5.6 </w:t>
        </w:r>
      </w:ins>
      <w:r w:rsidR="00E50DED">
        <w:t>Close the Plan</w:t>
      </w:r>
    </w:p>
    <w:p w:rsidR="00E50DED" w:rsidRDefault="007B4937" w:rsidP="00E50DED">
      <w:pPr>
        <w:pStyle w:val="Heading6"/>
      </w:pPr>
      <w:ins w:id="1085" w:author="Jones, Emma" w:date="2015-01-08T16:56:00Z">
        <w:r>
          <w:t>5</w:t>
        </w:r>
      </w:ins>
      <w:ins w:id="1086" w:author="Jones, Emma" w:date="2015-01-08T16:26:00Z">
        <w:r w:rsidR="00034EBF">
          <w:t xml:space="preserve">.5.6.1 </w:t>
        </w:r>
      </w:ins>
      <w:r w:rsidR="00E50DED">
        <w:t>Description:</w:t>
      </w:r>
    </w:p>
    <w:p w:rsidR="00E50DED" w:rsidRPr="00BB7B3C" w:rsidRDefault="00E50DED" w:rsidP="00E50DED">
      <w:pPr>
        <w:pStyle w:val="10ptNormal"/>
        <w:rPr>
          <w:rFonts w:ascii="Arial" w:hAnsi="Arial" w:cs="Arial"/>
        </w:rPr>
      </w:pPr>
      <w:r w:rsidRPr="002952D5">
        <w:rPr>
          <w:rFonts w:ascii="Arial" w:hAnsi="Arial" w:cs="Arial"/>
        </w:rPr>
        <w:t xml:space="preserve">The “Close Plan” capability supports the ability of users to indicate </w:t>
      </w:r>
      <w:r>
        <w:rPr>
          <w:rFonts w:ascii="Arial" w:hAnsi="Arial" w:cs="Arial"/>
        </w:rPr>
        <w:t>a</w:t>
      </w:r>
      <w:r w:rsidRPr="002952D5">
        <w:rPr>
          <w:rFonts w:ascii="Arial" w:hAnsi="Arial" w:cs="Arial"/>
        </w:rPr>
        <w:t xml:space="preserve"> plan is no longer used.</w:t>
      </w:r>
    </w:p>
    <w:p w:rsidR="00E50DED" w:rsidRDefault="007B4937" w:rsidP="00E50DED">
      <w:pPr>
        <w:pStyle w:val="Heading6"/>
      </w:pPr>
      <w:ins w:id="1087" w:author="Jones, Emma" w:date="2015-01-08T16:56:00Z">
        <w:r>
          <w:t>5</w:t>
        </w:r>
      </w:ins>
      <w:ins w:id="1088" w:author="Jones, Emma" w:date="2015-01-08T16:26:00Z">
        <w:r w:rsidR="00034EBF">
          <w:t xml:space="preserve">.5.6.2 </w:t>
        </w:r>
      </w:ins>
      <w:r w:rsidR="00E50DED">
        <w:t>Examples:</w:t>
      </w:r>
    </w:p>
    <w:p w:rsidR="00E50DED" w:rsidRPr="00B8049A" w:rsidRDefault="00E50DED" w:rsidP="000352FC">
      <w:pPr>
        <w:pStyle w:val="10ptNormal"/>
        <w:numPr>
          <w:ilvl w:val="0"/>
          <w:numId w:val="49"/>
        </w:numPr>
        <w:rPr>
          <w:rFonts w:ascii="Arial" w:hAnsi="Arial" w:cs="Arial"/>
        </w:rPr>
      </w:pPr>
      <w:r w:rsidRPr="00B8049A">
        <w:rPr>
          <w:rFonts w:ascii="Arial" w:hAnsi="Arial" w:cs="Arial"/>
        </w:rPr>
        <w:t>Patient heals and provider decides to create a brand new plan and closes existing plan (instead of changing the existing plan which is also an option).</w:t>
      </w:r>
    </w:p>
    <w:p w:rsidR="00E50DED" w:rsidRPr="00B8049A" w:rsidRDefault="00E50DED" w:rsidP="000352FC">
      <w:pPr>
        <w:pStyle w:val="10ptNormal"/>
        <w:numPr>
          <w:ilvl w:val="0"/>
          <w:numId w:val="49"/>
        </w:numPr>
        <w:rPr>
          <w:rFonts w:ascii="Arial" w:hAnsi="Arial" w:cs="Arial"/>
        </w:rPr>
      </w:pPr>
      <w:r w:rsidRPr="00B8049A">
        <w:rPr>
          <w:rFonts w:ascii="Arial" w:hAnsi="Arial" w:cs="Arial"/>
        </w:rPr>
        <w:t>Duplicate plan is closed.</w:t>
      </w:r>
    </w:p>
    <w:p w:rsidR="00E50DED" w:rsidRPr="00B8049A" w:rsidRDefault="00E50DED" w:rsidP="000352FC">
      <w:pPr>
        <w:pStyle w:val="10ptNormal"/>
        <w:numPr>
          <w:ilvl w:val="0"/>
          <w:numId w:val="49"/>
        </w:numPr>
        <w:rPr>
          <w:rFonts w:ascii="Arial" w:hAnsi="Arial" w:cs="Arial"/>
        </w:rPr>
      </w:pPr>
      <w:r w:rsidRPr="00B8049A">
        <w:rPr>
          <w:rFonts w:ascii="Arial" w:hAnsi="Arial" w:cs="Arial"/>
        </w:rPr>
        <w:t>Patient dies and plan is closed.</w:t>
      </w:r>
    </w:p>
    <w:p w:rsidR="00E50DED" w:rsidRPr="00B52A6C" w:rsidRDefault="007B4937" w:rsidP="00E50DED">
      <w:pPr>
        <w:pStyle w:val="Heading6"/>
      </w:pPr>
      <w:ins w:id="1089" w:author="Jones, Emma" w:date="2015-01-08T16:56:00Z">
        <w:r>
          <w:t>5</w:t>
        </w:r>
      </w:ins>
      <w:ins w:id="1090" w:author="Jones, Emma" w:date="2015-01-08T16:26:00Z">
        <w:r w:rsidR="00034EBF">
          <w:t xml:space="preserve">.5.6.3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An active or current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 xml:space="preserve">User </w:t>
            </w:r>
            <w:r w:rsidRPr="00807D87">
              <w:rPr>
                <w:rFonts w:cs="Arial"/>
                <w:b/>
                <w:color w:val="000000"/>
                <w:sz w:val="19"/>
                <w:szCs w:val="19"/>
              </w:rPr>
              <w:t>:</w:t>
            </w:r>
            <w:r>
              <w:rPr>
                <w:rFonts w:cs="Arial"/>
                <w:color w:val="000000"/>
                <w:sz w:val="19"/>
                <w:szCs w:val="19"/>
              </w:rPr>
              <w:t xml:space="preserve"> Person Class</w:t>
            </w:r>
          </w:p>
          <w:p w:rsidR="00E50DED" w:rsidRDefault="00E50DED" w:rsidP="0097206A">
            <w:pPr>
              <w:rPr>
                <w:rFonts w:cs="Arial"/>
                <w:color w:val="000000"/>
                <w:sz w:val="19"/>
                <w:szCs w:val="19"/>
              </w:rPr>
            </w:pPr>
            <w:r>
              <w:rPr>
                <w:rFonts w:cs="Arial"/>
                <w:color w:val="000000"/>
                <w:sz w:val="19"/>
                <w:szCs w:val="19"/>
              </w:rPr>
              <w:t xml:space="preserve">User role </w:t>
            </w:r>
            <w:r w:rsidRPr="00807D87">
              <w:rPr>
                <w:rFonts w:cs="Arial"/>
                <w:b/>
                <w:color w:val="000000"/>
                <w:sz w:val="19"/>
                <w:szCs w:val="19"/>
              </w:rPr>
              <w:t xml:space="preserve">: </w:t>
            </w:r>
            <w:r>
              <w:rPr>
                <w:rFonts w:cs="Arial"/>
                <w:color w:val="000000"/>
                <w:sz w:val="19"/>
                <w:szCs w:val="19"/>
              </w:rPr>
              <w:t>Role Class</w:t>
            </w:r>
          </w:p>
          <w:p w:rsidR="00E50DED" w:rsidRPr="00B52A6C" w:rsidRDefault="00D70290" w:rsidP="0097206A">
            <w:pPr>
              <w:rPr>
                <w:rFonts w:cs="Arial"/>
                <w:color w:val="000000"/>
                <w:sz w:val="19"/>
                <w:szCs w:val="19"/>
              </w:rPr>
            </w:pPr>
            <w:ins w:id="1091" w:author="Enrique Meneses" w:date="2015-02-03T08:52: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ins>
            <w:del w:id="1092" w:author="Enrique Meneses" w:date="2015-02-03T08:52:00Z">
              <w:r w:rsidR="00E50DED" w:rsidDel="00D70290">
                <w:rPr>
                  <w:rFonts w:cs="Arial"/>
                  <w:color w:val="000000"/>
                  <w:sz w:val="19"/>
                  <w:szCs w:val="19"/>
                </w:rPr>
                <w:delText>Patient</w:delText>
              </w:r>
              <w:r w:rsidR="00E50DED" w:rsidRPr="00807D87" w:rsidDel="00D70290">
                <w:rPr>
                  <w:rFonts w:cs="Arial"/>
                  <w:b/>
                  <w:color w:val="000000"/>
                  <w:sz w:val="19"/>
                  <w:szCs w:val="19"/>
                </w:rPr>
                <w:delText xml:space="preserve"> :</w:delText>
              </w:r>
              <w:r w:rsidR="00E50DED" w:rsidDel="00D70290">
                <w:rPr>
                  <w:rFonts w:cs="Arial"/>
                  <w:color w:val="000000"/>
                  <w:sz w:val="19"/>
                  <w:szCs w:val="19"/>
                </w:rPr>
                <w:delText xml:space="preserve"> Person Class</w:delText>
              </w:r>
            </w:del>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The status of the plan is set to “closed”</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52"/>
              </w:numPr>
              <w:rPr>
                <w:rFonts w:cs="Arial"/>
                <w:color w:val="000000"/>
                <w:sz w:val="19"/>
                <w:szCs w:val="19"/>
              </w:rPr>
            </w:pPr>
            <w:r w:rsidRPr="00152DA6">
              <w:rPr>
                <w:rFonts w:cs="Arial"/>
                <w:color w:val="000000"/>
                <w:sz w:val="19"/>
                <w:szCs w:val="19"/>
              </w:rPr>
              <w:t>The plan is no longer available for use and modification by the care team.</w:t>
            </w:r>
          </w:p>
          <w:p w:rsidR="00E50DED" w:rsidRPr="00152DA6" w:rsidRDefault="00E50DED" w:rsidP="000352FC">
            <w:pPr>
              <w:pStyle w:val="ListParagraph"/>
              <w:numPr>
                <w:ilvl w:val="0"/>
                <w:numId w:val="52"/>
              </w:numPr>
              <w:rPr>
                <w:rFonts w:cs="Arial"/>
                <w:color w:val="000000"/>
                <w:sz w:val="19"/>
                <w:szCs w:val="19"/>
              </w:rPr>
            </w:pPr>
            <w:r w:rsidRPr="00152DA6">
              <w:rPr>
                <w:rFonts w:cs="Arial"/>
                <w:color w:val="000000"/>
                <w:sz w:val="19"/>
                <w:szCs w:val="19"/>
              </w:rPr>
              <w:t>The plan will be available as a result in the find plan capability</w:t>
            </w:r>
            <w:r>
              <w:rPr>
                <w:rFonts w:cs="Arial"/>
                <w:color w:val="000000"/>
                <w:sz w:val="19"/>
                <w:szCs w:val="19"/>
              </w:rPr>
              <w:t xml:space="preserve"> when if the query indicates retrieval of historical plans.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E50DED" w:rsidRDefault="007B4937" w:rsidP="00E50DED">
      <w:pPr>
        <w:pStyle w:val="Heading4"/>
      </w:pPr>
      <w:ins w:id="1093" w:author="Jones, Emma" w:date="2015-01-08T16:56:00Z">
        <w:r>
          <w:t>5</w:t>
        </w:r>
      </w:ins>
      <w:ins w:id="1094" w:author="Jones, Emma" w:date="2015-01-08T16:26:00Z">
        <w:r w:rsidR="00034EBF">
          <w:t xml:space="preserve">.5.7 </w:t>
        </w:r>
      </w:ins>
      <w:r w:rsidR="00E50DED">
        <w:t>Tag Plan Items</w:t>
      </w:r>
      <w:ins w:id="1095" w:author="Jones, Emma" w:date="2014-12-10T19:30:00Z">
        <w:r w:rsidR="00E20DB8">
          <w:t xml:space="preserve"> </w:t>
        </w:r>
      </w:ins>
    </w:p>
    <w:p w:rsidR="00E50DED" w:rsidRDefault="007B4937" w:rsidP="00E50DED">
      <w:pPr>
        <w:pStyle w:val="Heading6"/>
      </w:pPr>
      <w:ins w:id="1096" w:author="Jones, Emma" w:date="2015-01-08T16:56:00Z">
        <w:r>
          <w:t>5</w:t>
        </w:r>
      </w:ins>
      <w:ins w:id="1097" w:author="Jones, Emma" w:date="2015-01-08T16:27:00Z">
        <w:r w:rsidR="00993D56">
          <w:t xml:space="preserve">.5.7.1 </w:t>
        </w:r>
      </w:ins>
      <w:r w:rsidR="00E50DED">
        <w:t>Description:</w:t>
      </w:r>
    </w:p>
    <w:p w:rsidR="00E50DED" w:rsidRDefault="00E50DED" w:rsidP="00E50DED">
      <w:pPr>
        <w:pStyle w:val="10ptNormal"/>
        <w:rPr>
          <w:rFonts w:ascii="Arial" w:hAnsi="Arial" w:cs="Arial"/>
        </w:rPr>
      </w:pPr>
      <w:r w:rsidRPr="007C359F">
        <w:rPr>
          <w:rFonts w:ascii="Arial" w:hAnsi="Arial" w:cs="Arial"/>
        </w:rPr>
        <w:t xml:space="preserve">In the </w:t>
      </w:r>
      <w:r>
        <w:rPr>
          <w:rFonts w:ascii="Arial" w:hAnsi="Arial" w:cs="Arial"/>
        </w:rPr>
        <w:t>world of paper</w:t>
      </w:r>
      <w:r w:rsidRPr="007C359F">
        <w:rPr>
          <w:rFonts w:ascii="Arial" w:hAnsi="Arial" w:cs="Arial"/>
        </w:rPr>
        <w:t xml:space="preserve"> care plans, one </w:t>
      </w:r>
      <w:r>
        <w:rPr>
          <w:rFonts w:ascii="Arial" w:hAnsi="Arial" w:cs="Arial"/>
        </w:rPr>
        <w:t>could</w:t>
      </w:r>
      <w:r w:rsidRPr="007C359F">
        <w:rPr>
          <w:rFonts w:ascii="Arial" w:hAnsi="Arial" w:cs="Arial"/>
        </w:rPr>
        <w:t xml:space="preserve"> take a red pen and make “markings” to identity items of interest for planning </w:t>
      </w:r>
      <w:r>
        <w:rPr>
          <w:rFonts w:ascii="Arial" w:hAnsi="Arial" w:cs="Arial"/>
        </w:rPr>
        <w:t xml:space="preserve">and </w:t>
      </w:r>
      <w:r w:rsidRPr="007C359F">
        <w:rPr>
          <w:rFonts w:ascii="Arial" w:hAnsi="Arial" w:cs="Arial"/>
        </w:rPr>
        <w:t xml:space="preserve">discussion. As an example, these markings may indicate to follow up, to correct, to consolidate or reconcile various plan </w:t>
      </w:r>
      <w:r>
        <w:rPr>
          <w:rFonts w:ascii="Arial" w:hAnsi="Arial" w:cs="Arial"/>
        </w:rPr>
        <w:t xml:space="preserve">sections or </w:t>
      </w:r>
      <w:r w:rsidRPr="007C359F">
        <w:rPr>
          <w:rFonts w:ascii="Arial" w:hAnsi="Arial" w:cs="Arial"/>
        </w:rPr>
        <w:t xml:space="preserve">items. </w:t>
      </w:r>
    </w:p>
    <w:p w:rsidR="00E50DED" w:rsidRDefault="00E50DED" w:rsidP="00E50DED">
      <w:pPr>
        <w:pStyle w:val="10ptNormal"/>
        <w:rPr>
          <w:rFonts w:ascii="Arial" w:hAnsi="Arial" w:cs="Arial"/>
        </w:rPr>
      </w:pPr>
      <w:r w:rsidRPr="002952D5">
        <w:rPr>
          <w:rFonts w:ascii="Arial" w:hAnsi="Arial" w:cs="Arial"/>
        </w:rPr>
        <w:t>The “</w:t>
      </w:r>
      <w:r>
        <w:rPr>
          <w:rFonts w:ascii="Arial" w:hAnsi="Arial" w:cs="Arial"/>
        </w:rPr>
        <w:t>Tag</w:t>
      </w:r>
      <w:r w:rsidRPr="002952D5">
        <w:rPr>
          <w:rFonts w:ascii="Arial" w:hAnsi="Arial" w:cs="Arial"/>
        </w:rPr>
        <w:t xml:space="preserve"> Plan</w:t>
      </w:r>
      <w:r>
        <w:rPr>
          <w:rFonts w:ascii="Arial" w:hAnsi="Arial" w:cs="Arial"/>
        </w:rPr>
        <w:t xml:space="preserve"> Items</w:t>
      </w:r>
      <w:r w:rsidRPr="002952D5">
        <w:rPr>
          <w:rFonts w:ascii="Arial" w:hAnsi="Arial" w:cs="Arial"/>
        </w:rPr>
        <w:t>” capability supports the ability of users</w:t>
      </w:r>
      <w:r>
        <w:rPr>
          <w:rFonts w:ascii="Arial" w:hAnsi="Arial" w:cs="Arial"/>
        </w:rPr>
        <w:t xml:space="preserve"> to make such markings by tagging any object within the plan with a label (which could be a predefined or coded label). The markings could be either system defined or user defined.</w:t>
      </w:r>
    </w:p>
    <w:p w:rsidR="00E50DED" w:rsidRDefault="00E50DED" w:rsidP="00E50DED">
      <w:pPr>
        <w:pStyle w:val="10ptNormal"/>
        <w:rPr>
          <w:rFonts w:ascii="Arial" w:hAnsi="Arial" w:cs="Arial"/>
        </w:rPr>
      </w:pPr>
      <w:r w:rsidRPr="007C359F">
        <w:rPr>
          <w:rFonts w:ascii="Arial" w:hAnsi="Arial" w:cs="Arial"/>
        </w:rPr>
        <w:t xml:space="preserve">Markings with the same </w:t>
      </w:r>
      <w:r>
        <w:rPr>
          <w:rFonts w:ascii="Arial" w:hAnsi="Arial" w:cs="Arial"/>
        </w:rPr>
        <w:t>label or code</w:t>
      </w:r>
      <w:r w:rsidRPr="007C359F">
        <w:rPr>
          <w:rFonts w:ascii="Arial" w:hAnsi="Arial" w:cs="Arial"/>
        </w:rPr>
        <w:t xml:space="preserve"> form groupings</w:t>
      </w:r>
      <w:r>
        <w:rPr>
          <w:rFonts w:ascii="Arial" w:hAnsi="Arial" w:cs="Arial"/>
        </w:rPr>
        <w:t xml:space="preserve"> of related content for organizational purposes or to highlight them for future action by the care team.</w:t>
      </w:r>
    </w:p>
    <w:p w:rsidR="00E50DED" w:rsidRDefault="007B4937" w:rsidP="00E50DED">
      <w:pPr>
        <w:pStyle w:val="Heading6"/>
      </w:pPr>
      <w:ins w:id="1098" w:author="Jones, Emma" w:date="2015-01-08T16:56:00Z">
        <w:r>
          <w:t>5</w:t>
        </w:r>
      </w:ins>
      <w:ins w:id="1099" w:author="Jones, Emma" w:date="2015-01-08T16:27:00Z">
        <w:r w:rsidR="00993D56">
          <w:t xml:space="preserve">.5.7.2 </w:t>
        </w:r>
      </w:ins>
      <w:r w:rsidR="00E50DED">
        <w:t>Examples:</w:t>
      </w:r>
    </w:p>
    <w:p w:rsidR="00E50DED" w:rsidRPr="007C359F" w:rsidRDefault="00E50DED" w:rsidP="000352FC">
      <w:pPr>
        <w:pStyle w:val="10ptNormal"/>
        <w:numPr>
          <w:ilvl w:val="0"/>
          <w:numId w:val="19"/>
        </w:numPr>
        <w:ind w:left="360"/>
        <w:rPr>
          <w:rFonts w:ascii="Arial" w:hAnsi="Arial" w:cs="Arial"/>
        </w:rPr>
      </w:pPr>
      <w:r w:rsidRPr="007C359F">
        <w:rPr>
          <w:rFonts w:ascii="Arial" w:hAnsi="Arial" w:cs="Arial"/>
        </w:rPr>
        <w:t xml:space="preserve">Care team members </w:t>
      </w:r>
      <w:r>
        <w:rPr>
          <w:rFonts w:ascii="Arial" w:hAnsi="Arial" w:cs="Arial"/>
        </w:rPr>
        <w:t>may</w:t>
      </w:r>
      <w:r w:rsidRPr="007C359F">
        <w:rPr>
          <w:rFonts w:ascii="Arial" w:hAnsi="Arial" w:cs="Arial"/>
        </w:rPr>
        <w:t xml:space="preserve"> </w:t>
      </w:r>
      <w:r>
        <w:rPr>
          <w:rFonts w:ascii="Arial" w:hAnsi="Arial" w:cs="Arial"/>
        </w:rPr>
        <w:t>tag</w:t>
      </w:r>
      <w:r w:rsidRPr="007C359F">
        <w:rPr>
          <w:rFonts w:ascii="Arial" w:hAnsi="Arial" w:cs="Arial"/>
        </w:rPr>
        <w:t xml:space="preserve"> conflicting goals that need to be discussed</w:t>
      </w:r>
    </w:p>
    <w:p w:rsidR="00E50DED" w:rsidRPr="007C359F" w:rsidRDefault="00E50DED" w:rsidP="000352FC">
      <w:pPr>
        <w:pStyle w:val="10ptNormal"/>
        <w:numPr>
          <w:ilvl w:val="0"/>
          <w:numId w:val="19"/>
        </w:numPr>
        <w:ind w:left="360"/>
        <w:rPr>
          <w:rFonts w:ascii="Arial" w:hAnsi="Arial" w:cs="Arial"/>
        </w:rPr>
      </w:pPr>
      <w:r w:rsidRPr="007C359F">
        <w:rPr>
          <w:rFonts w:ascii="Arial" w:hAnsi="Arial" w:cs="Arial"/>
        </w:rPr>
        <w:t xml:space="preserve">Care team members </w:t>
      </w:r>
      <w:r>
        <w:rPr>
          <w:rFonts w:ascii="Arial" w:hAnsi="Arial" w:cs="Arial"/>
        </w:rPr>
        <w:t>may</w:t>
      </w:r>
      <w:r w:rsidRPr="007C359F">
        <w:rPr>
          <w:rFonts w:ascii="Arial" w:hAnsi="Arial" w:cs="Arial"/>
        </w:rPr>
        <w:t xml:space="preserve"> </w:t>
      </w:r>
      <w:r>
        <w:rPr>
          <w:rFonts w:ascii="Arial" w:hAnsi="Arial" w:cs="Arial"/>
        </w:rPr>
        <w:t>tag</w:t>
      </w:r>
      <w:r w:rsidRPr="007C359F">
        <w:rPr>
          <w:rFonts w:ascii="Arial" w:hAnsi="Arial" w:cs="Arial"/>
        </w:rPr>
        <w:t xml:space="preserve"> two plans to merge</w:t>
      </w:r>
    </w:p>
    <w:p w:rsidR="00E50DED" w:rsidRPr="007C359F" w:rsidRDefault="00E50DED" w:rsidP="000352FC">
      <w:pPr>
        <w:pStyle w:val="10ptNormal"/>
        <w:numPr>
          <w:ilvl w:val="0"/>
          <w:numId w:val="19"/>
        </w:numPr>
        <w:ind w:left="360"/>
        <w:rPr>
          <w:rFonts w:ascii="Arial" w:hAnsi="Arial" w:cs="Arial"/>
        </w:rPr>
      </w:pPr>
      <w:r w:rsidRPr="007C359F">
        <w:rPr>
          <w:rFonts w:ascii="Arial" w:hAnsi="Arial" w:cs="Arial"/>
        </w:rPr>
        <w:t xml:space="preserve">Care team members </w:t>
      </w:r>
      <w:r>
        <w:rPr>
          <w:rFonts w:ascii="Arial" w:hAnsi="Arial" w:cs="Arial"/>
        </w:rPr>
        <w:t>may</w:t>
      </w:r>
      <w:r w:rsidRPr="007C359F">
        <w:rPr>
          <w:rFonts w:ascii="Arial" w:hAnsi="Arial" w:cs="Arial"/>
        </w:rPr>
        <w:t xml:space="preserve"> </w:t>
      </w:r>
      <w:r>
        <w:rPr>
          <w:rFonts w:ascii="Arial" w:hAnsi="Arial" w:cs="Arial"/>
        </w:rPr>
        <w:t>tag</w:t>
      </w:r>
      <w:r w:rsidRPr="007C359F">
        <w:rPr>
          <w:rFonts w:ascii="Arial" w:hAnsi="Arial" w:cs="Arial"/>
        </w:rPr>
        <w:t xml:space="preserve"> plan items requiring review or follow-up.</w:t>
      </w:r>
    </w:p>
    <w:p w:rsidR="00E50DED" w:rsidRDefault="00E50DED" w:rsidP="00E50DED">
      <w:pPr>
        <w:rPr>
          <w:rFonts w:cs="Arial"/>
          <w:b/>
          <w:color w:val="000000"/>
        </w:rPr>
      </w:pPr>
    </w:p>
    <w:p w:rsidR="00E50DED" w:rsidRPr="009F1BDA" w:rsidRDefault="00E50DED" w:rsidP="00E50DED">
      <w:pPr>
        <w:rPr>
          <w:rFonts w:cs="Arial"/>
          <w:color w:val="000000"/>
        </w:rPr>
      </w:pPr>
      <w:r w:rsidRPr="009F1BDA">
        <w:rPr>
          <w:rFonts w:cs="Arial"/>
          <w:b/>
          <w:color w:val="000000"/>
        </w:rPr>
        <w:t>Example Tags:</w:t>
      </w:r>
      <w:r w:rsidRPr="009F1BDA">
        <w:rPr>
          <w:rFonts w:cs="Arial"/>
          <w:color w:val="000000"/>
        </w:rPr>
        <w:t xml:space="preserve"> Follow up item, Conflicting item, Duplicate item, No Longer Relevant Item, Item Review required</w:t>
      </w:r>
    </w:p>
    <w:p w:rsidR="00E50DED" w:rsidRPr="00B52A6C" w:rsidRDefault="007B4937" w:rsidP="00E50DED">
      <w:pPr>
        <w:pStyle w:val="Heading6"/>
      </w:pPr>
      <w:ins w:id="1100" w:author="Jones, Emma" w:date="2015-01-08T16:56:00Z">
        <w:r>
          <w:t>5</w:t>
        </w:r>
      </w:ins>
      <w:ins w:id="1101" w:author="Jones, Emma" w:date="2015-01-08T16:27:00Z">
        <w:r w:rsidR="00993D56">
          <w:t xml:space="preserve">.5.7.3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User is a member of the care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53"/>
              </w:numPr>
              <w:rPr>
                <w:rFonts w:cs="Arial"/>
                <w:color w:val="000000"/>
                <w:sz w:val="19"/>
                <w:szCs w:val="19"/>
              </w:rPr>
            </w:pPr>
            <w:r>
              <w:rPr>
                <w:rFonts w:cs="Arial"/>
                <w:color w:val="000000"/>
                <w:sz w:val="19"/>
                <w:szCs w:val="19"/>
              </w:rPr>
              <w:t xml:space="preserve">User </w:t>
            </w:r>
            <w:r w:rsidRPr="00B05FF7">
              <w:rPr>
                <w:rFonts w:cs="Arial"/>
                <w:b/>
                <w:color w:val="000000"/>
                <w:sz w:val="19"/>
                <w:szCs w:val="19"/>
              </w:rPr>
              <w:t>:</w:t>
            </w:r>
            <w:r>
              <w:rPr>
                <w:rFonts w:cs="Arial"/>
                <w:color w:val="000000"/>
                <w:sz w:val="19"/>
                <w:szCs w:val="19"/>
              </w:rPr>
              <w:t xml:space="preserve"> Person Class</w:t>
            </w:r>
          </w:p>
          <w:p w:rsidR="00E50DED" w:rsidRDefault="00E50DED" w:rsidP="000352FC">
            <w:pPr>
              <w:pStyle w:val="ListParagraph"/>
              <w:numPr>
                <w:ilvl w:val="0"/>
                <w:numId w:val="53"/>
              </w:numPr>
              <w:rPr>
                <w:rFonts w:cs="Arial"/>
                <w:color w:val="000000"/>
                <w:sz w:val="19"/>
                <w:szCs w:val="19"/>
              </w:rPr>
            </w:pPr>
            <w:r>
              <w:rPr>
                <w:rFonts w:cs="Arial"/>
                <w:color w:val="000000"/>
                <w:sz w:val="19"/>
                <w:szCs w:val="19"/>
              </w:rPr>
              <w:t xml:space="preserve">User role </w:t>
            </w:r>
            <w:r w:rsidRPr="00B05FF7">
              <w:rPr>
                <w:rFonts w:cs="Arial"/>
                <w:b/>
                <w:color w:val="000000"/>
                <w:sz w:val="19"/>
                <w:szCs w:val="19"/>
              </w:rPr>
              <w:t>:</w:t>
            </w:r>
            <w:r>
              <w:rPr>
                <w:rFonts w:cs="Arial"/>
                <w:color w:val="000000"/>
                <w:sz w:val="19"/>
                <w:szCs w:val="19"/>
              </w:rPr>
              <w:t xml:space="preserve"> Role Class</w:t>
            </w:r>
          </w:p>
          <w:p w:rsidR="00E50DED" w:rsidRDefault="00E50DED" w:rsidP="000352FC">
            <w:pPr>
              <w:pStyle w:val="ListParagraph"/>
              <w:numPr>
                <w:ilvl w:val="0"/>
                <w:numId w:val="53"/>
              </w:numPr>
              <w:rPr>
                <w:rFonts w:cs="Arial"/>
                <w:color w:val="000000"/>
                <w:sz w:val="19"/>
                <w:szCs w:val="19"/>
              </w:rPr>
            </w:pPr>
            <w:r>
              <w:rPr>
                <w:rFonts w:cs="Arial"/>
                <w:color w:val="000000"/>
                <w:sz w:val="19"/>
                <w:szCs w:val="19"/>
              </w:rPr>
              <w:t xml:space="preserve">Tag </w:t>
            </w:r>
            <w:r w:rsidRPr="00B05FF7">
              <w:rPr>
                <w:rFonts w:cs="Arial"/>
                <w:b/>
                <w:color w:val="000000"/>
                <w:sz w:val="19"/>
                <w:szCs w:val="19"/>
              </w:rPr>
              <w:t>:</w:t>
            </w:r>
            <w:r>
              <w:rPr>
                <w:rFonts w:cs="Arial"/>
                <w:color w:val="000000"/>
                <w:sz w:val="19"/>
                <w:szCs w:val="19"/>
              </w:rPr>
              <w:t xml:space="preserve"> ObjectTag Class</w:t>
            </w:r>
          </w:p>
          <w:p w:rsidR="00E50DED" w:rsidRDefault="00E50DED" w:rsidP="000352FC">
            <w:pPr>
              <w:pStyle w:val="ListParagraph"/>
              <w:numPr>
                <w:ilvl w:val="1"/>
                <w:numId w:val="53"/>
              </w:numPr>
              <w:rPr>
                <w:rFonts w:cs="Arial"/>
                <w:color w:val="000000"/>
                <w:sz w:val="19"/>
                <w:szCs w:val="19"/>
              </w:rPr>
            </w:pPr>
            <w:r>
              <w:rPr>
                <w:rFonts w:cs="Arial"/>
                <w:color w:val="000000"/>
                <w:sz w:val="19"/>
                <w:szCs w:val="19"/>
              </w:rPr>
              <w:t>Captures label or code</w:t>
            </w:r>
          </w:p>
          <w:p w:rsidR="00E50DED" w:rsidRDefault="00E50DED" w:rsidP="000352FC">
            <w:pPr>
              <w:pStyle w:val="ListParagraph"/>
              <w:numPr>
                <w:ilvl w:val="1"/>
                <w:numId w:val="53"/>
              </w:numPr>
              <w:rPr>
                <w:rFonts w:cs="Arial"/>
                <w:color w:val="000000"/>
                <w:sz w:val="19"/>
                <w:szCs w:val="19"/>
              </w:rPr>
            </w:pPr>
            <w:r>
              <w:rPr>
                <w:rFonts w:cs="Arial"/>
                <w:color w:val="000000"/>
                <w:sz w:val="19"/>
                <w:szCs w:val="19"/>
              </w:rPr>
              <w:t>Timepoint or time period for which the tag is relevant</w:t>
            </w:r>
          </w:p>
          <w:p w:rsidR="00E50DED" w:rsidRPr="000B0331" w:rsidRDefault="00E50DED" w:rsidP="000352FC">
            <w:pPr>
              <w:pStyle w:val="ListParagraph"/>
              <w:numPr>
                <w:ilvl w:val="1"/>
                <w:numId w:val="53"/>
              </w:numPr>
              <w:rPr>
                <w:rFonts w:cs="Arial"/>
                <w:color w:val="000000"/>
                <w:sz w:val="19"/>
                <w:szCs w:val="19"/>
              </w:rPr>
            </w:pPr>
            <w:r>
              <w:rPr>
                <w:rFonts w:cs="Arial"/>
                <w:color w:val="000000"/>
                <w:sz w:val="19"/>
                <w:szCs w:val="19"/>
              </w:rPr>
              <w:t>A reference to one or more target objects from the plan to which the tag is applied</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confirming tagging was successful</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Application of tags is synchronized to plans held by other care team members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color w:val="000000"/>
                <w:sz w:val="19"/>
                <w:szCs w:val="19"/>
              </w:rPr>
            </w:pPr>
            <w:r>
              <w:rPr>
                <w:rFonts w:cs="Arial"/>
                <w:color w:val="000000"/>
                <w:sz w:val="19"/>
                <w:szCs w:val="19"/>
              </w:rPr>
              <w:t>The reverse capability to untag or to remove a tag should also be supported by the specification.</w:t>
            </w:r>
          </w:p>
        </w:tc>
      </w:tr>
    </w:tbl>
    <w:p w:rsidR="00E50DED" w:rsidRDefault="00E50DED" w:rsidP="00E50DED"/>
    <w:p w:rsidR="00E50DED" w:rsidRDefault="007B4937" w:rsidP="00E50DED">
      <w:pPr>
        <w:pStyle w:val="Heading4"/>
      </w:pPr>
      <w:ins w:id="1102" w:author="Jones, Emma" w:date="2015-01-08T16:56:00Z">
        <w:r>
          <w:t>5</w:t>
        </w:r>
      </w:ins>
      <w:ins w:id="1103" w:author="Jones, Emma" w:date="2015-01-08T16:27:00Z">
        <w:r w:rsidR="00993D56">
          <w:t xml:space="preserve">.5.8 </w:t>
        </w:r>
      </w:ins>
      <w:r w:rsidR="00E50DED">
        <w:t>Lookup Tagged Items</w:t>
      </w:r>
    </w:p>
    <w:p w:rsidR="00E50DED" w:rsidRDefault="007B4937" w:rsidP="00E50DED">
      <w:pPr>
        <w:pStyle w:val="Heading6"/>
      </w:pPr>
      <w:ins w:id="1104" w:author="Jones, Emma" w:date="2015-01-08T16:56:00Z">
        <w:r>
          <w:t>5</w:t>
        </w:r>
      </w:ins>
      <w:ins w:id="1105" w:author="Jones, Emma" w:date="2015-01-08T16:28:00Z">
        <w:r w:rsidR="00993D56">
          <w:t xml:space="preserve">.5.8.1 </w:t>
        </w:r>
      </w:ins>
      <w:r w:rsidR="00E50DED">
        <w:t>Description:</w:t>
      </w:r>
    </w:p>
    <w:p w:rsidR="00E50DED" w:rsidRDefault="00E50DED" w:rsidP="00E50DED">
      <w:pPr>
        <w:pStyle w:val="10ptNormal"/>
        <w:rPr>
          <w:rFonts w:ascii="Arial" w:hAnsi="Arial" w:cs="Arial"/>
        </w:rPr>
      </w:pPr>
      <w:r w:rsidRPr="000D75DD">
        <w:rPr>
          <w:rFonts w:ascii="Arial" w:hAnsi="Arial" w:cs="Arial"/>
        </w:rPr>
        <w:t>The “</w:t>
      </w:r>
      <w:r>
        <w:rPr>
          <w:rFonts w:ascii="Arial" w:hAnsi="Arial" w:cs="Arial"/>
        </w:rPr>
        <w:t>Lookup</w:t>
      </w:r>
      <w:r w:rsidRPr="000D75DD">
        <w:rPr>
          <w:rFonts w:ascii="Arial" w:hAnsi="Arial" w:cs="Arial"/>
        </w:rPr>
        <w:t xml:space="preserve"> </w:t>
      </w:r>
      <w:r>
        <w:rPr>
          <w:rFonts w:ascii="Arial" w:hAnsi="Arial" w:cs="Arial"/>
        </w:rPr>
        <w:t>Tagged</w:t>
      </w:r>
      <w:r w:rsidRPr="000D75DD">
        <w:rPr>
          <w:rFonts w:ascii="Arial" w:hAnsi="Arial" w:cs="Arial"/>
        </w:rPr>
        <w:t xml:space="preserve"> </w:t>
      </w:r>
      <w:r>
        <w:rPr>
          <w:rFonts w:ascii="Arial" w:hAnsi="Arial" w:cs="Arial"/>
        </w:rPr>
        <w:t>Items</w:t>
      </w:r>
      <w:r w:rsidRPr="000D75DD">
        <w:rPr>
          <w:rFonts w:ascii="Arial" w:hAnsi="Arial" w:cs="Arial"/>
        </w:rPr>
        <w:t xml:space="preserve">” capability supports users in </w:t>
      </w:r>
      <w:r>
        <w:rPr>
          <w:rFonts w:ascii="Arial" w:hAnsi="Arial" w:cs="Arial"/>
        </w:rPr>
        <w:t>identifying</w:t>
      </w:r>
      <w:r w:rsidRPr="000D75DD">
        <w:rPr>
          <w:rFonts w:ascii="Arial" w:hAnsi="Arial" w:cs="Arial"/>
        </w:rPr>
        <w:t xml:space="preserve"> plan items </w:t>
      </w:r>
      <w:r>
        <w:rPr>
          <w:rFonts w:ascii="Arial" w:hAnsi="Arial" w:cs="Arial"/>
        </w:rPr>
        <w:t>tagged</w:t>
      </w:r>
      <w:r w:rsidRPr="000D75DD">
        <w:rPr>
          <w:rFonts w:ascii="Arial" w:hAnsi="Arial" w:cs="Arial"/>
        </w:rPr>
        <w:t xml:space="preserve"> with </w:t>
      </w:r>
      <w:r>
        <w:rPr>
          <w:rFonts w:ascii="Arial" w:hAnsi="Arial" w:cs="Arial"/>
        </w:rPr>
        <w:t>a given</w:t>
      </w:r>
      <w:r w:rsidRPr="000D75DD">
        <w:rPr>
          <w:rFonts w:ascii="Arial" w:hAnsi="Arial" w:cs="Arial"/>
        </w:rPr>
        <w:t xml:space="preserve"> label. </w:t>
      </w:r>
      <w:r>
        <w:rPr>
          <w:rFonts w:ascii="Arial" w:hAnsi="Arial" w:cs="Arial"/>
        </w:rPr>
        <w:t>Tag</w:t>
      </w:r>
      <w:r w:rsidRPr="007C359F">
        <w:rPr>
          <w:rFonts w:ascii="Arial" w:hAnsi="Arial" w:cs="Arial"/>
        </w:rPr>
        <w:t xml:space="preserve"> with the same </w:t>
      </w:r>
      <w:r>
        <w:rPr>
          <w:rFonts w:ascii="Arial" w:hAnsi="Arial" w:cs="Arial"/>
        </w:rPr>
        <w:t>label or code</w:t>
      </w:r>
      <w:r w:rsidRPr="007C359F">
        <w:rPr>
          <w:rFonts w:ascii="Arial" w:hAnsi="Arial" w:cs="Arial"/>
        </w:rPr>
        <w:t xml:space="preserve"> form groupings</w:t>
      </w:r>
      <w:r>
        <w:rPr>
          <w:rFonts w:ascii="Arial" w:hAnsi="Arial" w:cs="Arial"/>
        </w:rPr>
        <w:t xml:space="preserve"> of related content for organizational purposes or to highlight them for future action by the care team.</w:t>
      </w:r>
    </w:p>
    <w:p w:rsidR="00E50DED" w:rsidRDefault="007B4937" w:rsidP="00E50DED">
      <w:pPr>
        <w:pStyle w:val="Heading6"/>
      </w:pPr>
      <w:ins w:id="1106" w:author="Jones, Emma" w:date="2015-01-08T16:57:00Z">
        <w:r>
          <w:t>5</w:t>
        </w:r>
      </w:ins>
      <w:ins w:id="1107" w:author="Jones, Emma" w:date="2015-01-08T16:28:00Z">
        <w:r w:rsidR="00993D56">
          <w:t xml:space="preserve">.5.8.2 </w:t>
        </w:r>
      </w:ins>
      <w:r w:rsidR="00E50DED">
        <w:t>Examples:</w:t>
      </w:r>
    </w:p>
    <w:p w:rsidR="00E50DED" w:rsidRPr="000D75DD" w:rsidRDefault="00E50DED" w:rsidP="00E50DED">
      <w:pPr>
        <w:pStyle w:val="10ptNormal"/>
        <w:numPr>
          <w:ilvl w:val="0"/>
          <w:numId w:val="11"/>
        </w:numPr>
        <w:ind w:left="360"/>
        <w:rPr>
          <w:rFonts w:ascii="Arial" w:hAnsi="Arial" w:cs="Arial"/>
        </w:rPr>
      </w:pPr>
      <w:r w:rsidRPr="000D75DD">
        <w:rPr>
          <w:rFonts w:ascii="Arial" w:hAnsi="Arial" w:cs="Arial"/>
        </w:rPr>
        <w:t xml:space="preserve">List items </w:t>
      </w:r>
      <w:r>
        <w:rPr>
          <w:rFonts w:ascii="Arial" w:hAnsi="Arial" w:cs="Arial"/>
        </w:rPr>
        <w:t>tagged for</w:t>
      </w:r>
      <w:r w:rsidRPr="000D75DD">
        <w:rPr>
          <w:rFonts w:ascii="Arial" w:hAnsi="Arial" w:cs="Arial"/>
        </w:rPr>
        <w:t xml:space="preserve"> reconciliation</w:t>
      </w:r>
    </w:p>
    <w:p w:rsidR="00E50DED" w:rsidRPr="000D75DD" w:rsidRDefault="00E50DED" w:rsidP="00E50DED">
      <w:pPr>
        <w:pStyle w:val="10ptNormal"/>
        <w:numPr>
          <w:ilvl w:val="0"/>
          <w:numId w:val="11"/>
        </w:numPr>
        <w:ind w:left="360"/>
        <w:rPr>
          <w:rFonts w:ascii="Arial" w:hAnsi="Arial" w:cs="Arial"/>
        </w:rPr>
      </w:pPr>
      <w:r w:rsidRPr="000D75DD">
        <w:rPr>
          <w:rFonts w:ascii="Arial" w:hAnsi="Arial" w:cs="Arial"/>
        </w:rPr>
        <w:t>List post discharge items</w:t>
      </w:r>
      <w:r>
        <w:rPr>
          <w:rFonts w:ascii="Arial" w:hAnsi="Arial" w:cs="Arial"/>
        </w:rPr>
        <w:t xml:space="preserve"> tagged for</w:t>
      </w:r>
      <w:r w:rsidRPr="000D75DD">
        <w:rPr>
          <w:rFonts w:ascii="Arial" w:hAnsi="Arial" w:cs="Arial"/>
        </w:rPr>
        <w:t xml:space="preserve"> follow up</w:t>
      </w:r>
    </w:p>
    <w:p w:rsidR="00E50DED" w:rsidRDefault="00E50DED" w:rsidP="00E50DED">
      <w:pPr>
        <w:pStyle w:val="10ptNormal"/>
        <w:numPr>
          <w:ilvl w:val="0"/>
          <w:numId w:val="11"/>
        </w:numPr>
        <w:ind w:left="360"/>
        <w:rPr>
          <w:rFonts w:ascii="Arial" w:hAnsi="Arial" w:cs="Arial"/>
        </w:rPr>
      </w:pPr>
      <w:r w:rsidRPr="000D75DD">
        <w:rPr>
          <w:rFonts w:ascii="Arial" w:hAnsi="Arial" w:cs="Arial"/>
        </w:rPr>
        <w:t xml:space="preserve">List </w:t>
      </w:r>
      <w:r>
        <w:rPr>
          <w:rFonts w:ascii="Arial" w:hAnsi="Arial" w:cs="Arial"/>
        </w:rPr>
        <w:t>conflicting</w:t>
      </w:r>
      <w:r w:rsidRPr="000D75DD">
        <w:rPr>
          <w:rFonts w:ascii="Arial" w:hAnsi="Arial" w:cs="Arial"/>
        </w:rPr>
        <w:t xml:space="preserve"> items </w:t>
      </w:r>
      <w:r>
        <w:rPr>
          <w:rFonts w:ascii="Arial" w:hAnsi="Arial" w:cs="Arial"/>
        </w:rPr>
        <w:t>tagged</w:t>
      </w:r>
      <w:r w:rsidRPr="000D75DD">
        <w:rPr>
          <w:rFonts w:ascii="Arial" w:hAnsi="Arial" w:cs="Arial"/>
        </w:rPr>
        <w:t xml:space="preserve"> by clinical decision support agent</w:t>
      </w:r>
    </w:p>
    <w:p w:rsidR="00E50DED" w:rsidRPr="00B52A6C" w:rsidRDefault="007B4937" w:rsidP="00E50DED">
      <w:pPr>
        <w:pStyle w:val="Heading6"/>
      </w:pPr>
      <w:ins w:id="1108" w:author="Jones, Emma" w:date="2015-01-08T16:57:00Z">
        <w:r>
          <w:t>5</w:t>
        </w:r>
      </w:ins>
      <w:ins w:id="1109" w:author="Jones, Emma" w:date="2015-01-08T16:28:00Z">
        <w:r w:rsidR="00993D56">
          <w:t xml:space="preserve">.5.8.3 </w:t>
        </w:r>
      </w:ins>
      <w:r w:rsidR="00E50DED">
        <w:t>Specification</w:t>
      </w:r>
    </w:p>
    <w:p w:rsidR="00E50DED" w:rsidRPr="00905759" w:rsidRDefault="00E50DED" w:rsidP="00E50DED">
      <w:pPr>
        <w:pStyle w:val="10ptNormal"/>
        <w:rPr>
          <w:rFonts w:ascii="Arial" w:hAnsi="Arial" w:cs="Arial"/>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User is a member of the are team</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 xml:space="preserve">User </w:t>
            </w:r>
            <w:r w:rsidRPr="00905759">
              <w:rPr>
                <w:rFonts w:cs="Arial"/>
                <w:b/>
                <w:color w:val="000000"/>
                <w:sz w:val="19"/>
                <w:szCs w:val="19"/>
              </w:rPr>
              <w:t>:</w:t>
            </w:r>
            <w:r>
              <w:rPr>
                <w:rFonts w:cs="Arial"/>
                <w:color w:val="000000"/>
                <w:sz w:val="19"/>
                <w:szCs w:val="19"/>
              </w:rPr>
              <w:t xml:space="preserve"> Person Class</w:t>
            </w:r>
          </w:p>
          <w:p w:rsidR="00E50DED" w:rsidRDefault="00E50DED" w:rsidP="0097206A">
            <w:pPr>
              <w:rPr>
                <w:rFonts w:cs="Arial"/>
                <w:color w:val="000000"/>
                <w:sz w:val="19"/>
                <w:szCs w:val="19"/>
              </w:rPr>
            </w:pPr>
            <w:r>
              <w:rPr>
                <w:rFonts w:cs="Arial"/>
                <w:color w:val="000000"/>
                <w:sz w:val="19"/>
                <w:szCs w:val="19"/>
              </w:rPr>
              <w:t xml:space="preserve">User Role </w:t>
            </w:r>
            <w:r w:rsidRPr="00905759">
              <w:rPr>
                <w:rFonts w:cs="Arial"/>
                <w:b/>
                <w:color w:val="000000"/>
                <w:sz w:val="19"/>
                <w:szCs w:val="19"/>
              </w:rPr>
              <w:t>:</w:t>
            </w:r>
            <w:r>
              <w:rPr>
                <w:rFonts w:cs="Arial"/>
                <w:color w:val="000000"/>
                <w:sz w:val="19"/>
                <w:szCs w:val="19"/>
              </w:rPr>
              <w:t xml:space="preserve"> Role Class</w:t>
            </w:r>
          </w:p>
          <w:p w:rsidR="00E50DED" w:rsidDel="00D70290" w:rsidRDefault="00D70290" w:rsidP="0097206A">
            <w:pPr>
              <w:rPr>
                <w:del w:id="1110" w:author="Enrique Meneses" w:date="2015-02-03T08:53:00Z"/>
                <w:rFonts w:cs="Arial"/>
                <w:color w:val="000000"/>
                <w:sz w:val="19"/>
                <w:szCs w:val="19"/>
              </w:rPr>
            </w:pPr>
            <w:ins w:id="1111" w:author="Enrique Meneses" w:date="2015-02-03T08:53: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1112" w:author="Enrique Meneses" w:date="2015-02-03T08:53:00Z">
              <w:r w:rsidR="00E50DED" w:rsidDel="00D70290">
                <w:rPr>
                  <w:rFonts w:cs="Arial"/>
                  <w:color w:val="000000"/>
                  <w:sz w:val="19"/>
                  <w:szCs w:val="19"/>
                </w:rPr>
                <w:delText xml:space="preserve">Patient </w:delText>
              </w:r>
              <w:r w:rsidR="00E50DED" w:rsidRPr="00905759"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Default="00E50DED" w:rsidP="0097206A">
            <w:pPr>
              <w:rPr>
                <w:rFonts w:cs="Arial"/>
                <w:color w:val="000000"/>
                <w:sz w:val="19"/>
                <w:szCs w:val="19"/>
              </w:rPr>
            </w:pPr>
            <w:r>
              <w:rPr>
                <w:rFonts w:cs="Arial"/>
                <w:color w:val="000000"/>
                <w:sz w:val="19"/>
                <w:szCs w:val="19"/>
              </w:rPr>
              <w:t xml:space="preserve">Tag </w:t>
            </w:r>
            <w:r w:rsidRPr="00905759">
              <w:rPr>
                <w:rFonts w:cs="Arial"/>
                <w:b/>
                <w:color w:val="000000"/>
                <w:sz w:val="19"/>
                <w:szCs w:val="19"/>
              </w:rPr>
              <w:t>:</w:t>
            </w:r>
            <w:r>
              <w:rPr>
                <w:rFonts w:cs="Arial"/>
                <w:color w:val="000000"/>
                <w:sz w:val="19"/>
                <w:szCs w:val="19"/>
              </w:rPr>
              <w:t xml:space="preserve"> ObjectTag Class to be used as prototype for query</w:t>
            </w:r>
          </w:p>
          <w:p w:rsidR="00E50DED" w:rsidRPr="005170BF" w:rsidRDefault="00E50DED" w:rsidP="000352FC">
            <w:pPr>
              <w:pStyle w:val="ListParagraph"/>
              <w:numPr>
                <w:ilvl w:val="0"/>
                <w:numId w:val="54"/>
              </w:numPr>
              <w:rPr>
                <w:rFonts w:cs="Arial"/>
                <w:color w:val="000000"/>
                <w:sz w:val="19"/>
                <w:szCs w:val="19"/>
              </w:rPr>
            </w:pPr>
            <w:r>
              <w:rPr>
                <w:rFonts w:cs="Arial"/>
                <w:color w:val="000000"/>
                <w:sz w:val="19"/>
                <w:szCs w:val="19"/>
              </w:rPr>
              <w:t>May indicate applicability time period (as tag may no longer be “active”)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253614" w:rsidRDefault="00E50DED" w:rsidP="0097206A">
            <w:pPr>
              <w:rPr>
                <w:rFonts w:cs="Arial"/>
                <w:color w:val="000000"/>
                <w:sz w:val="19"/>
                <w:szCs w:val="19"/>
              </w:rPr>
            </w:pPr>
            <w:r>
              <w:rPr>
                <w:rFonts w:cs="Arial"/>
                <w:color w:val="000000"/>
                <w:sz w:val="19"/>
                <w:szCs w:val="19"/>
              </w:rPr>
              <w:t xml:space="preserve"> Information used by computer system to locate and present tagged plan objects to user</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E50DED" w:rsidRDefault="00E50DED" w:rsidP="00E50DED">
      <w:pPr>
        <w:spacing w:after="0" w:line="240" w:lineRule="auto"/>
      </w:pPr>
    </w:p>
    <w:p w:rsidR="00E50DED" w:rsidRDefault="007B4937" w:rsidP="00E50DED">
      <w:pPr>
        <w:pStyle w:val="Heading4"/>
      </w:pPr>
      <w:ins w:id="1113" w:author="Jones, Emma" w:date="2015-01-08T16:57:00Z">
        <w:r>
          <w:t>5</w:t>
        </w:r>
      </w:ins>
      <w:ins w:id="1114" w:author="Jones, Emma" w:date="2015-01-08T16:29:00Z">
        <w:r w:rsidR="00993D56">
          <w:t xml:space="preserve">.5.9 </w:t>
        </w:r>
      </w:ins>
      <w:r w:rsidR="00E50DED">
        <w:t>Capture Care Plan Snapshot</w:t>
      </w:r>
      <w:ins w:id="1115" w:author="Jones, Emma" w:date="2014-12-10T19:36:00Z">
        <w:r w:rsidR="007C2BAD">
          <w:t xml:space="preserve"> </w:t>
        </w:r>
      </w:ins>
    </w:p>
    <w:p w:rsidR="00E50DED" w:rsidRDefault="007B4937" w:rsidP="00E50DED">
      <w:pPr>
        <w:pStyle w:val="Heading6"/>
      </w:pPr>
      <w:ins w:id="1116" w:author="Jones, Emma" w:date="2015-01-08T16:57:00Z">
        <w:r>
          <w:t>5</w:t>
        </w:r>
      </w:ins>
      <w:ins w:id="1117" w:author="Jones, Emma" w:date="2015-01-08T16:29:00Z">
        <w:r w:rsidR="00993D56">
          <w:t xml:space="preserve">.5.9.1 </w:t>
        </w:r>
      </w:ins>
      <w:r w:rsidR="00E50DED">
        <w:t>Description:</w:t>
      </w:r>
    </w:p>
    <w:p w:rsidR="00E50DED" w:rsidRDefault="00E50DED" w:rsidP="00E50DED">
      <w:pPr>
        <w:pStyle w:val="10ptNormal"/>
        <w:rPr>
          <w:rFonts w:ascii="Arial" w:hAnsi="Arial" w:cs="Arial"/>
        </w:rPr>
      </w:pPr>
      <w:r w:rsidRPr="003044FE">
        <w:rPr>
          <w:rFonts w:ascii="Arial" w:hAnsi="Arial" w:cs="Arial"/>
        </w:rPr>
        <w:t>The “</w:t>
      </w:r>
      <w:r>
        <w:rPr>
          <w:rFonts w:ascii="Arial" w:hAnsi="Arial" w:cs="Arial"/>
        </w:rPr>
        <w:t>Capture Care Plan Snapshot</w:t>
      </w:r>
      <w:r w:rsidRPr="003044FE">
        <w:rPr>
          <w:rFonts w:ascii="Arial" w:hAnsi="Arial" w:cs="Arial"/>
        </w:rPr>
        <w:t>” capability supports the ability of users</w:t>
      </w:r>
      <w:r>
        <w:rPr>
          <w:rFonts w:ascii="Arial" w:hAnsi="Arial" w:cs="Arial"/>
        </w:rPr>
        <w:t xml:space="preserve"> or systems</w:t>
      </w:r>
      <w:r w:rsidRPr="003044FE">
        <w:rPr>
          <w:rFonts w:ascii="Arial" w:hAnsi="Arial" w:cs="Arial"/>
        </w:rPr>
        <w:t xml:space="preserve"> </w:t>
      </w:r>
      <w:ins w:id="1118" w:author="Enrique Meneses" w:date="2015-02-03T08:33:00Z">
        <w:r w:rsidR="003C1B4D">
          <w:rPr>
            <w:rFonts w:ascii="Arial" w:hAnsi="Arial" w:cs="Arial"/>
          </w:rPr>
          <w:t xml:space="preserve">to </w:t>
        </w:r>
      </w:ins>
      <w:r>
        <w:rPr>
          <w:rFonts w:ascii="Arial" w:hAnsi="Arial" w:cs="Arial"/>
        </w:rPr>
        <w:t>capture a point in time snapshot of the</w:t>
      </w:r>
      <w:r w:rsidR="009C51CA">
        <w:rPr>
          <w:rFonts w:ascii="Arial" w:hAnsi="Arial" w:cs="Arial"/>
        </w:rPr>
        <w:t xml:space="preserve"> electronic</w:t>
      </w:r>
      <w:r>
        <w:rPr>
          <w:rFonts w:ascii="Arial" w:hAnsi="Arial" w:cs="Arial"/>
        </w:rPr>
        <w:t xml:space="preserve"> care plan.</w:t>
      </w:r>
    </w:p>
    <w:p w:rsidR="00E50DED" w:rsidRPr="003044FE" w:rsidRDefault="00E50DED" w:rsidP="00E50DED">
      <w:pPr>
        <w:pStyle w:val="10ptNormal"/>
        <w:rPr>
          <w:rFonts w:ascii="Arial" w:hAnsi="Arial" w:cs="Arial"/>
        </w:rPr>
      </w:pPr>
      <w:r>
        <w:rPr>
          <w:rFonts w:ascii="Arial" w:hAnsi="Arial" w:cs="Arial"/>
        </w:rPr>
        <w:t>This capability was created to support interoperability with systems which may receive document snapshots of the care plan.</w:t>
      </w:r>
    </w:p>
    <w:p w:rsidR="00E50DED" w:rsidRDefault="007B4937" w:rsidP="00E50DED">
      <w:pPr>
        <w:pStyle w:val="Heading6"/>
      </w:pPr>
      <w:ins w:id="1119" w:author="Jones, Emma" w:date="2015-01-08T16:57:00Z">
        <w:r>
          <w:t>5</w:t>
        </w:r>
      </w:ins>
      <w:ins w:id="1120" w:author="Jones, Emma" w:date="2015-01-08T16:29:00Z">
        <w:r w:rsidR="00993D56">
          <w:t xml:space="preserve">.5.9.2 </w:t>
        </w:r>
      </w:ins>
      <w:r w:rsidR="00E50DED">
        <w:t>Examples:</w:t>
      </w:r>
    </w:p>
    <w:p w:rsidR="00E50DED" w:rsidRPr="006D5A93" w:rsidRDefault="00E50DED" w:rsidP="00B34424">
      <w:pPr>
        <w:pStyle w:val="10ptNormal"/>
        <w:rPr>
          <w:rFonts w:ascii="Arial" w:hAnsi="Arial" w:cs="Arial"/>
        </w:rPr>
      </w:pPr>
      <w:r w:rsidRPr="006D5A93">
        <w:rPr>
          <w:rFonts w:ascii="Arial" w:hAnsi="Arial" w:cs="Arial"/>
        </w:rPr>
        <w:t>An administrator generates a snapshot and then prints it</w:t>
      </w:r>
      <w:r w:rsidR="00A63173">
        <w:rPr>
          <w:rFonts w:ascii="Arial" w:hAnsi="Arial" w:cs="Arial"/>
        </w:rPr>
        <w:t xml:space="preserve"> </w:t>
      </w:r>
      <w:r w:rsidR="00B34424">
        <w:rPr>
          <w:rFonts w:ascii="Arial" w:hAnsi="Arial" w:cs="Arial"/>
        </w:rPr>
        <w:t>or exports as a CDA document</w:t>
      </w:r>
      <w:r w:rsidR="00B34424" w:rsidRPr="006D5A93">
        <w:rPr>
          <w:rFonts w:ascii="Arial" w:hAnsi="Arial" w:cs="Arial"/>
        </w:rPr>
        <w:t xml:space="preserve"> in order to </w:t>
      </w:r>
      <w:r w:rsidR="00B34424">
        <w:rPr>
          <w:rFonts w:ascii="Arial" w:hAnsi="Arial" w:cs="Arial"/>
        </w:rPr>
        <w:t>send to a different provider who does not have access to a CCS enabled system. The capability supports capturing the snapshot and exporting it. Users may send via email or fax or use any other external application at their disposition.</w:t>
      </w:r>
    </w:p>
    <w:p w:rsidR="00E50DED" w:rsidRPr="00B52A6C" w:rsidRDefault="007B4937" w:rsidP="00E50DED">
      <w:pPr>
        <w:pStyle w:val="Heading6"/>
      </w:pPr>
      <w:ins w:id="1121" w:author="Jones, Emma" w:date="2015-01-08T16:57:00Z">
        <w:r>
          <w:t>5</w:t>
        </w:r>
      </w:ins>
      <w:ins w:id="1122" w:author="Jones, Emma" w:date="2015-01-08T16:29:00Z">
        <w:r w:rsidR="00993D56">
          <w:t xml:space="preserve">.5.9.3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3"/>
        <w:gridCol w:w="8045"/>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E429A0">
            <w:pPr>
              <w:rPr>
                <w:rFonts w:cs="Arial"/>
                <w:color w:val="000000"/>
                <w:sz w:val="19"/>
                <w:szCs w:val="19"/>
              </w:rPr>
            </w:pPr>
            <w:r>
              <w:rPr>
                <w:rFonts w:cs="Arial"/>
                <w:color w:val="000000"/>
                <w:sz w:val="19"/>
                <w:szCs w:val="19"/>
              </w:rPr>
              <w:t xml:space="preserve">The plan is in a consistent and harmonized state. This is important as a dynamically changing plan which is actively receiving contributions from various care team members </w:t>
            </w:r>
            <w:del w:id="1123" w:author="Enrique Meneses" w:date="2015-02-03T08:05:00Z">
              <w:r w:rsidDel="00E429A0">
                <w:rPr>
                  <w:rFonts w:cs="Arial"/>
                  <w:color w:val="000000"/>
                  <w:sz w:val="19"/>
                  <w:szCs w:val="19"/>
                </w:rPr>
                <w:delText xml:space="preserve">needs </w:delText>
              </w:r>
            </w:del>
            <w:r>
              <w:rPr>
                <w:rFonts w:cs="Arial"/>
                <w:color w:val="000000"/>
                <w:sz w:val="19"/>
                <w:szCs w:val="19"/>
              </w:rPr>
              <w:t>may have details at various levels of acceptance and review.</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 xml:space="preserve">User requesting snapshot </w:t>
            </w:r>
            <w:r w:rsidRPr="00606B5E">
              <w:rPr>
                <w:rFonts w:cs="Arial"/>
                <w:b/>
                <w:color w:val="000000"/>
                <w:sz w:val="19"/>
                <w:szCs w:val="19"/>
              </w:rPr>
              <w:t xml:space="preserve">: </w:t>
            </w:r>
            <w:r>
              <w:rPr>
                <w:rFonts w:cs="Arial"/>
                <w:color w:val="000000"/>
                <w:sz w:val="19"/>
                <w:szCs w:val="19"/>
              </w:rPr>
              <w:t>Person Class</w:t>
            </w:r>
          </w:p>
          <w:p w:rsidR="00E50DED" w:rsidRDefault="00E50DED" w:rsidP="0097206A">
            <w:pPr>
              <w:rPr>
                <w:rFonts w:cs="Arial"/>
                <w:color w:val="000000"/>
                <w:sz w:val="19"/>
                <w:szCs w:val="19"/>
              </w:rPr>
            </w:pPr>
            <w:r>
              <w:rPr>
                <w:rFonts w:cs="Arial"/>
                <w:color w:val="000000"/>
                <w:sz w:val="19"/>
                <w:szCs w:val="19"/>
              </w:rPr>
              <w:t>Role of user requesting snapshot</w:t>
            </w:r>
            <w:r w:rsidRPr="00606B5E">
              <w:rPr>
                <w:rFonts w:cs="Arial"/>
                <w:b/>
                <w:color w:val="000000"/>
                <w:sz w:val="19"/>
                <w:szCs w:val="19"/>
              </w:rPr>
              <w:t xml:space="preserve"> :</w:t>
            </w:r>
            <w:r>
              <w:rPr>
                <w:rFonts w:cs="Arial"/>
                <w:color w:val="000000"/>
                <w:sz w:val="19"/>
                <w:szCs w:val="19"/>
              </w:rPr>
              <w:t xml:space="preserve"> Role Class</w:t>
            </w:r>
          </w:p>
          <w:p w:rsidR="00E50DED" w:rsidRPr="00B52A6C" w:rsidRDefault="00D70290" w:rsidP="0097206A">
            <w:pPr>
              <w:rPr>
                <w:rFonts w:cs="Arial"/>
                <w:color w:val="000000"/>
                <w:sz w:val="19"/>
                <w:szCs w:val="19"/>
              </w:rPr>
            </w:pPr>
            <w:ins w:id="1124" w:author="Enrique Meneses" w:date="2015-02-03T08:53: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ins>
            <w:del w:id="1125" w:author="Enrique Meneses" w:date="2015-02-03T08:53:00Z">
              <w:r w:rsidR="00E50DED" w:rsidDel="00D70290">
                <w:rPr>
                  <w:rFonts w:cs="Arial"/>
                  <w:color w:val="000000"/>
                  <w:sz w:val="19"/>
                  <w:szCs w:val="19"/>
                </w:rPr>
                <w:delText>Patient</w:delText>
              </w:r>
              <w:r w:rsidR="00E50DED" w:rsidRPr="00606B5E" w:rsidDel="00D70290">
                <w:rPr>
                  <w:rFonts w:cs="Arial"/>
                  <w:b/>
                  <w:color w:val="000000"/>
                  <w:sz w:val="19"/>
                  <w:szCs w:val="19"/>
                </w:rPr>
                <w:delText xml:space="preserve"> :</w:delText>
              </w:r>
              <w:r w:rsidR="00E50DED" w:rsidDel="00D70290">
                <w:rPr>
                  <w:rFonts w:cs="Arial"/>
                  <w:color w:val="000000"/>
                  <w:sz w:val="19"/>
                  <w:szCs w:val="19"/>
                </w:rPr>
                <w:delText xml:space="preserve"> Person Class</w:delText>
              </w:r>
            </w:del>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365F89" w:rsidP="00EB10E5">
            <w:pPr>
              <w:rPr>
                <w:rFonts w:cs="Arial"/>
                <w:color w:val="000000"/>
                <w:sz w:val="19"/>
                <w:szCs w:val="19"/>
              </w:rPr>
            </w:pPr>
            <w:r>
              <w:rPr>
                <w:rFonts w:cs="Arial"/>
                <w:color w:val="000000"/>
                <w:sz w:val="19"/>
                <w:szCs w:val="19"/>
              </w:rPr>
              <w:t>A care plan snapshot document.</w:t>
            </w:r>
            <w:r w:rsidR="00E50DED">
              <w:rPr>
                <w:rFonts w:cs="Arial"/>
                <w:color w:val="000000"/>
                <w:sz w:val="19"/>
                <w:szCs w:val="19"/>
              </w:rPr>
              <w:t xml:space="preserve"> </w:t>
            </w:r>
            <w:r w:rsidR="00EB10E5">
              <w:rPr>
                <w:rFonts w:cs="Arial"/>
                <w:color w:val="000000"/>
                <w:sz w:val="19"/>
                <w:szCs w:val="19"/>
              </w:rPr>
              <w:t>An electronic document which could be printed or transmitted through the use of external tools.</w:t>
            </w:r>
          </w:p>
        </w:tc>
      </w:tr>
    </w:tbl>
    <w:p w:rsidR="00E50DED" w:rsidRDefault="00E50DED" w:rsidP="00E50DED">
      <w:pPr>
        <w:spacing w:after="0" w:line="240" w:lineRule="auto"/>
        <w:rPr>
          <w:rFonts w:ascii="Arial Bold" w:hAnsi="Arial Bold"/>
          <w:b/>
          <w:spacing w:val="15"/>
          <w:sz w:val="24"/>
          <w:szCs w:val="22"/>
        </w:rPr>
      </w:pPr>
    </w:p>
    <w:p w:rsidR="00F3434F" w:rsidRDefault="00F3434F" w:rsidP="00E50DED">
      <w:pPr>
        <w:spacing w:after="0" w:line="240" w:lineRule="auto"/>
        <w:rPr>
          <w:rFonts w:ascii="Arial Bold" w:hAnsi="Arial Bold"/>
          <w:b/>
          <w:spacing w:val="15"/>
          <w:sz w:val="24"/>
          <w:szCs w:val="22"/>
        </w:rPr>
      </w:pPr>
    </w:p>
    <w:p w:rsidR="00E50DED" w:rsidRDefault="007B4937" w:rsidP="00E50DED">
      <w:pPr>
        <w:pStyle w:val="Heading4"/>
      </w:pPr>
      <w:ins w:id="1126" w:author="Jones, Emma" w:date="2015-01-08T16:57:00Z">
        <w:r>
          <w:t>5</w:t>
        </w:r>
      </w:ins>
      <w:ins w:id="1127" w:author="Jones, Emma" w:date="2015-01-08T16:30:00Z">
        <w:r w:rsidR="00993D56">
          <w:t xml:space="preserve">.5.10 </w:t>
        </w:r>
      </w:ins>
      <w:r w:rsidR="00E50DED">
        <w:t>Import Care Plan Snapshot</w:t>
      </w:r>
      <w:ins w:id="1128" w:author="Jones, Emma" w:date="2014-12-10T19:36:00Z">
        <w:r w:rsidR="00E20DB8">
          <w:t xml:space="preserve"> </w:t>
        </w:r>
      </w:ins>
    </w:p>
    <w:p w:rsidR="00E50DED" w:rsidRDefault="007B4937" w:rsidP="00E50DED">
      <w:pPr>
        <w:pStyle w:val="Heading6"/>
      </w:pPr>
      <w:ins w:id="1129" w:author="Jones, Emma" w:date="2015-01-08T16:57:00Z">
        <w:r>
          <w:t>5</w:t>
        </w:r>
      </w:ins>
      <w:ins w:id="1130" w:author="Jones, Emma" w:date="2015-01-08T16:30:00Z">
        <w:r w:rsidR="00993D56">
          <w:t xml:space="preserve">.5.10.1 </w:t>
        </w:r>
      </w:ins>
      <w:r w:rsidR="00E50DED">
        <w:t>Description:</w:t>
      </w:r>
    </w:p>
    <w:p w:rsidR="00E50DED" w:rsidRPr="003044FE" w:rsidRDefault="00E50DED" w:rsidP="00E50DED">
      <w:pPr>
        <w:pStyle w:val="10ptNormal"/>
        <w:rPr>
          <w:rFonts w:ascii="Arial" w:hAnsi="Arial" w:cs="Arial"/>
        </w:rPr>
      </w:pPr>
      <w:r w:rsidRPr="003044FE">
        <w:rPr>
          <w:rFonts w:ascii="Arial" w:hAnsi="Arial" w:cs="Arial"/>
        </w:rPr>
        <w:t>The “</w:t>
      </w:r>
      <w:r>
        <w:rPr>
          <w:rFonts w:ascii="Arial" w:hAnsi="Arial" w:cs="Arial"/>
        </w:rPr>
        <w:t>Import Care Plan Snapshot</w:t>
      </w:r>
      <w:r w:rsidRPr="003044FE">
        <w:rPr>
          <w:rFonts w:ascii="Arial" w:hAnsi="Arial" w:cs="Arial"/>
        </w:rPr>
        <w:t xml:space="preserve">” capability supports the ability of users </w:t>
      </w:r>
      <w:r>
        <w:rPr>
          <w:rFonts w:ascii="Arial" w:hAnsi="Arial" w:cs="Arial"/>
        </w:rPr>
        <w:t>to receive an existing</w:t>
      </w:r>
      <w:r w:rsidR="00454AC3">
        <w:rPr>
          <w:rFonts w:ascii="Arial" w:hAnsi="Arial" w:cs="Arial"/>
        </w:rPr>
        <w:t xml:space="preserve"> electronic</w:t>
      </w:r>
      <w:r>
        <w:rPr>
          <w:rFonts w:ascii="Arial" w:hAnsi="Arial" w:cs="Arial"/>
        </w:rPr>
        <w:t xml:space="preserve"> care plan snapshot document and import into the system.</w:t>
      </w:r>
    </w:p>
    <w:p w:rsidR="00E50DED" w:rsidRDefault="007B4937" w:rsidP="00E50DED">
      <w:pPr>
        <w:pStyle w:val="Heading6"/>
      </w:pPr>
      <w:ins w:id="1131" w:author="Jones, Emma" w:date="2015-01-08T16:57:00Z">
        <w:r>
          <w:t>5</w:t>
        </w:r>
      </w:ins>
      <w:ins w:id="1132" w:author="Jones, Emma" w:date="2015-01-08T16:30:00Z">
        <w:r w:rsidR="00993D56">
          <w:t xml:space="preserve">.5.10.2 </w:t>
        </w:r>
      </w:ins>
      <w:r w:rsidR="00E50DED">
        <w:t>Examples:</w:t>
      </w:r>
    </w:p>
    <w:p w:rsidR="00E50DED" w:rsidRPr="001A7576" w:rsidRDefault="00E50DED" w:rsidP="000352FC">
      <w:pPr>
        <w:pStyle w:val="10ptNormal"/>
        <w:numPr>
          <w:ilvl w:val="0"/>
          <w:numId w:val="60"/>
        </w:numPr>
        <w:rPr>
          <w:rFonts w:ascii="Arial" w:hAnsi="Arial" w:cs="Arial"/>
        </w:rPr>
      </w:pPr>
      <w:r>
        <w:rPr>
          <w:rFonts w:ascii="Arial" w:hAnsi="Arial" w:cs="Arial"/>
        </w:rPr>
        <w:t>Some provider</w:t>
      </w:r>
      <w:ins w:id="1133" w:author="Enrique Meneses" w:date="2015-02-03T08:05:00Z">
        <w:r w:rsidR="00E429A0">
          <w:rPr>
            <w:rFonts w:ascii="Arial" w:hAnsi="Arial" w:cs="Arial"/>
          </w:rPr>
          <w:t>s</w:t>
        </w:r>
      </w:ins>
      <w:r>
        <w:rPr>
          <w:rFonts w:ascii="Arial" w:hAnsi="Arial" w:cs="Arial"/>
        </w:rPr>
        <w:t xml:space="preserve"> may generate a care plan snapshot from their electronic health record and export </w:t>
      </w:r>
      <w:ins w:id="1134" w:author="Enrique Meneses" w:date="2015-02-03T08:06:00Z">
        <w:r w:rsidR="00E429A0">
          <w:rPr>
            <w:rFonts w:ascii="Arial" w:hAnsi="Arial" w:cs="Arial"/>
          </w:rPr>
          <w:t xml:space="preserve">it </w:t>
        </w:r>
      </w:ins>
      <w:r>
        <w:rPr>
          <w:rFonts w:ascii="Arial" w:hAnsi="Arial" w:cs="Arial"/>
        </w:rPr>
        <w:t>as a care plan snapshot to include in a referral to a care team which has a CCS enabled system. The CCS enabled system would import the care plan snapshot.</w:t>
      </w:r>
    </w:p>
    <w:p w:rsidR="00E50DED" w:rsidRPr="00B52A6C" w:rsidRDefault="007B4937" w:rsidP="00E50DED">
      <w:pPr>
        <w:pStyle w:val="Heading6"/>
      </w:pPr>
      <w:ins w:id="1135" w:author="Jones, Emma" w:date="2015-01-08T16:57:00Z">
        <w:r>
          <w:t>5</w:t>
        </w:r>
      </w:ins>
      <w:ins w:id="1136" w:author="Jones, Emma" w:date="2015-01-08T16:31:00Z">
        <w:r w:rsidR="00993D56">
          <w:t xml:space="preserve">.5.10.3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3"/>
        <w:gridCol w:w="8045"/>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 care plan snapshot document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04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successful import of the care plan snapshot into the CCS system</w:t>
            </w:r>
          </w:p>
        </w:tc>
      </w:tr>
    </w:tbl>
    <w:p w:rsidR="00E50DED" w:rsidRDefault="00E50DED" w:rsidP="00E50DED">
      <w:pPr>
        <w:spacing w:after="0" w:line="240" w:lineRule="auto"/>
        <w:rPr>
          <w:rFonts w:ascii="Arial Bold" w:hAnsi="Arial Bold"/>
          <w:b/>
          <w:spacing w:val="15"/>
          <w:sz w:val="24"/>
          <w:szCs w:val="22"/>
        </w:rPr>
      </w:pPr>
    </w:p>
    <w:p w:rsidR="00E50DED" w:rsidRDefault="00E50DED" w:rsidP="00E50DED">
      <w:pPr>
        <w:spacing w:after="0" w:line="240" w:lineRule="auto"/>
        <w:rPr>
          <w:rFonts w:ascii="Arial Bold" w:hAnsi="Arial Bold"/>
          <w:b/>
          <w:spacing w:val="15"/>
          <w:sz w:val="24"/>
          <w:szCs w:val="22"/>
        </w:rPr>
      </w:pPr>
      <w:r>
        <w:br w:type="page"/>
      </w:r>
    </w:p>
    <w:p w:rsidR="00E50DED" w:rsidRDefault="007B4937" w:rsidP="00E50DED">
      <w:pPr>
        <w:pStyle w:val="Heading2"/>
      </w:pPr>
      <w:bookmarkStart w:id="1137" w:name="_Toc383376617"/>
      <w:ins w:id="1138" w:author="Jones, Emma" w:date="2015-01-08T16:57:00Z">
        <w:r>
          <w:t>5</w:t>
        </w:r>
      </w:ins>
      <w:ins w:id="1139" w:author="Jones, Emma" w:date="2015-01-08T15:30:00Z">
        <w:r w:rsidR="003118C6">
          <w:t xml:space="preserve">.6 </w:t>
        </w:r>
      </w:ins>
      <w:r w:rsidR="00E50DED">
        <w:t>Plan Templates</w:t>
      </w:r>
      <w:bookmarkEnd w:id="1137"/>
      <w:ins w:id="1140" w:author="Jones, Emma" w:date="2014-12-10T19:36:00Z">
        <w:r w:rsidR="007C2BAD">
          <w:t xml:space="preserve"> </w:t>
        </w:r>
      </w:ins>
    </w:p>
    <w:p w:rsidR="00E50DED" w:rsidRDefault="00E50DED" w:rsidP="00E50DED">
      <w:pPr>
        <w:rPr>
          <w:rFonts w:cs="Arial"/>
        </w:rPr>
      </w:pPr>
      <w:r w:rsidRPr="00775D9C">
        <w:rPr>
          <w:rFonts w:cs="Arial"/>
        </w:rPr>
        <w:t>A plan template consists of predefined</w:t>
      </w:r>
      <w:r>
        <w:rPr>
          <w:rFonts w:cs="Arial"/>
        </w:rPr>
        <w:t xml:space="preserve"> “standardized”</w:t>
      </w:r>
      <w:r w:rsidRPr="00775D9C">
        <w:rPr>
          <w:rFonts w:cs="Arial"/>
        </w:rPr>
        <w:t xml:space="preserve"> plan elements which are commonly included when addressing a combination of patient health concerns, health risks and health goals. The plan templates could be based on research, clinical evidence or best practices. For example, there could be a plan template to treat patients with diabetes mellitus and cardiovascular diseas</w:t>
      </w:r>
      <w:r>
        <w:rPr>
          <w:rFonts w:cs="Arial"/>
        </w:rPr>
        <w:t>e; these templates could be used by a provider as a starting basis to customize and personalize the care for an individual</w:t>
      </w:r>
      <w:r w:rsidRPr="00775D9C">
        <w:rPr>
          <w:rFonts w:cs="Arial"/>
        </w:rPr>
        <w:t>.</w:t>
      </w:r>
    </w:p>
    <w:p w:rsidR="00E50DED" w:rsidRPr="00775D9C" w:rsidRDefault="00E50DED" w:rsidP="00E50DED"/>
    <w:p w:rsidR="00E50DED" w:rsidRDefault="007B4937" w:rsidP="00E50DED">
      <w:pPr>
        <w:pStyle w:val="Heading4"/>
      </w:pPr>
      <w:ins w:id="1141" w:author="Jones, Emma" w:date="2015-01-08T16:57:00Z">
        <w:r>
          <w:t>5</w:t>
        </w:r>
      </w:ins>
      <w:ins w:id="1142" w:author="Jones, Emma" w:date="2015-01-08T16:31:00Z">
        <w:r w:rsidR="00993D56">
          <w:t xml:space="preserve">.6.1 </w:t>
        </w:r>
      </w:ins>
      <w:r w:rsidR="00E50DED">
        <w:t>Find Plan Template</w:t>
      </w:r>
    </w:p>
    <w:p w:rsidR="00E50DED" w:rsidRDefault="007B4937" w:rsidP="00E50DED">
      <w:pPr>
        <w:pStyle w:val="Heading6"/>
      </w:pPr>
      <w:ins w:id="1143" w:author="Jones, Emma" w:date="2015-01-08T16:57:00Z">
        <w:r>
          <w:t>5</w:t>
        </w:r>
      </w:ins>
      <w:ins w:id="1144" w:author="Jones, Emma" w:date="2015-01-08T16:31:00Z">
        <w:r w:rsidR="00993D56">
          <w:t xml:space="preserve">.6.1.1 </w:t>
        </w:r>
      </w:ins>
      <w:r w:rsidR="00E50DED">
        <w:t>Description:</w:t>
      </w:r>
    </w:p>
    <w:p w:rsidR="00E50DED" w:rsidRDefault="00E50DED" w:rsidP="00E50DED">
      <w:pPr>
        <w:pStyle w:val="10ptNormal"/>
        <w:rPr>
          <w:rFonts w:ascii="Arial" w:hAnsi="Arial" w:cs="Arial"/>
        </w:rPr>
      </w:pPr>
      <w:r w:rsidRPr="00942250">
        <w:rPr>
          <w:rFonts w:ascii="Arial" w:hAnsi="Arial" w:cs="Arial"/>
        </w:rPr>
        <w:t xml:space="preserve">The “Find Plan Template” capability supports the ability of users to locate a </w:t>
      </w:r>
      <w:r>
        <w:rPr>
          <w:rFonts w:ascii="Arial" w:hAnsi="Arial" w:cs="Arial"/>
        </w:rPr>
        <w:t>predefined “standardized”</w:t>
      </w:r>
      <w:r w:rsidRPr="00942250">
        <w:rPr>
          <w:rFonts w:ascii="Arial" w:hAnsi="Arial" w:cs="Arial"/>
        </w:rPr>
        <w:t xml:space="preserve"> plan</w:t>
      </w:r>
      <w:r>
        <w:rPr>
          <w:rFonts w:ascii="Arial" w:hAnsi="Arial" w:cs="Arial"/>
        </w:rPr>
        <w:t xml:space="preserve"> fragment to address a subset of health concerns, health goals and health risks. </w:t>
      </w:r>
      <w:r w:rsidRPr="00942250">
        <w:rPr>
          <w:rFonts w:ascii="Arial" w:hAnsi="Arial" w:cs="Arial"/>
        </w:rPr>
        <w:t>Users are expected to personalize and tailor the “plan” based on the patient’s needs and preferences.</w:t>
      </w:r>
    </w:p>
    <w:p w:rsidR="00E50DED" w:rsidRDefault="00E50DED" w:rsidP="00E50DED">
      <w:pPr>
        <w:pStyle w:val="10ptNormal"/>
        <w:rPr>
          <w:rFonts w:ascii="Arial" w:hAnsi="Arial" w:cs="Arial"/>
        </w:rPr>
      </w:pPr>
      <w:r w:rsidRPr="00942250">
        <w:rPr>
          <w:rFonts w:ascii="Arial" w:hAnsi="Arial" w:cs="Arial"/>
        </w:rPr>
        <w:t xml:space="preserve">Plan templates are not associated with individual patients but instead capture re-usable plan elements targeting </w:t>
      </w:r>
      <w:r>
        <w:rPr>
          <w:rFonts w:ascii="Arial" w:hAnsi="Arial" w:cs="Arial"/>
        </w:rPr>
        <w:t>classes of patients</w:t>
      </w:r>
      <w:r w:rsidRPr="00942250">
        <w:rPr>
          <w:rFonts w:ascii="Arial" w:hAnsi="Arial" w:cs="Arial"/>
        </w:rPr>
        <w:t xml:space="preserve"> </w:t>
      </w:r>
      <w:r>
        <w:rPr>
          <w:rFonts w:ascii="Arial" w:hAnsi="Arial" w:cs="Arial"/>
        </w:rPr>
        <w:t>sharing health concerns, health risks and</w:t>
      </w:r>
      <w:r w:rsidRPr="00942250">
        <w:rPr>
          <w:rFonts w:ascii="Arial" w:hAnsi="Arial" w:cs="Arial"/>
        </w:rPr>
        <w:t xml:space="preserve"> health goals. </w:t>
      </w:r>
    </w:p>
    <w:p w:rsidR="00E50DED" w:rsidRDefault="007B4937" w:rsidP="00E50DED">
      <w:pPr>
        <w:pStyle w:val="Heading6"/>
      </w:pPr>
      <w:ins w:id="1145" w:author="Jones, Emma" w:date="2015-01-08T16:57:00Z">
        <w:r>
          <w:t>5</w:t>
        </w:r>
      </w:ins>
      <w:ins w:id="1146" w:author="Jones, Emma" w:date="2015-01-08T16:31:00Z">
        <w:r w:rsidR="00993D56">
          <w:t xml:space="preserve">.6.1.2 </w:t>
        </w:r>
      </w:ins>
      <w:r w:rsidR="00E50DED">
        <w:t>Examples:</w:t>
      </w:r>
    </w:p>
    <w:p w:rsidR="00E50DED" w:rsidRPr="00A353BD" w:rsidRDefault="00E50DED" w:rsidP="00E50DED">
      <w:pPr>
        <w:pStyle w:val="10ptNormal"/>
        <w:numPr>
          <w:ilvl w:val="0"/>
          <w:numId w:val="11"/>
        </w:numPr>
        <w:ind w:left="360"/>
        <w:rPr>
          <w:rFonts w:ascii="Arial" w:hAnsi="Arial" w:cs="Arial"/>
        </w:rPr>
      </w:pPr>
      <w:r>
        <w:rPr>
          <w:rFonts w:ascii="Arial" w:hAnsi="Arial" w:cs="Arial"/>
        </w:rPr>
        <w:t>A</w:t>
      </w:r>
      <w:r w:rsidRPr="000D75DD">
        <w:rPr>
          <w:rFonts w:ascii="Arial" w:hAnsi="Arial" w:cs="Arial"/>
        </w:rPr>
        <w:t xml:space="preserve"> </w:t>
      </w:r>
      <w:r>
        <w:rPr>
          <w:rFonts w:ascii="Arial" w:hAnsi="Arial" w:cs="Arial"/>
        </w:rPr>
        <w:t>provider looks up a plan template based on guidelines for treating patients with diabetes mellitus and subsequently customizes and personalizes a plan for her patient.</w:t>
      </w:r>
    </w:p>
    <w:p w:rsidR="00E50DED" w:rsidRPr="00B52A6C" w:rsidRDefault="007B4937" w:rsidP="00E50DED">
      <w:pPr>
        <w:pStyle w:val="Heading6"/>
      </w:pPr>
      <w:ins w:id="1147" w:author="Jones, Emma" w:date="2015-01-08T16:57:00Z">
        <w:r>
          <w:t>5</w:t>
        </w:r>
      </w:ins>
      <w:ins w:id="1148" w:author="Jones, Emma" w:date="2015-01-08T16:31:00Z">
        <w:r w:rsidR="00993D56">
          <w:t xml:space="preserve">.6.1.3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5"/>
        <w:gridCol w:w="8313"/>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31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E50DED">
            <w:pPr>
              <w:pStyle w:val="ListParagraph"/>
              <w:numPr>
                <w:ilvl w:val="0"/>
                <w:numId w:val="11"/>
              </w:numPr>
              <w:ind w:left="360"/>
              <w:rPr>
                <w:rFonts w:cs="Arial"/>
                <w:color w:val="000000"/>
                <w:sz w:val="19"/>
                <w:szCs w:val="19"/>
              </w:rPr>
            </w:pPr>
            <w:r>
              <w:rPr>
                <w:rFonts w:cs="Arial"/>
                <w:color w:val="000000"/>
                <w:sz w:val="19"/>
                <w:szCs w:val="19"/>
              </w:rPr>
              <w:t>One or more health concerns</w:t>
            </w:r>
            <w:r w:rsidRPr="00B979AD">
              <w:rPr>
                <w:rFonts w:cs="Arial"/>
                <w:b/>
                <w:color w:val="000000"/>
                <w:sz w:val="19"/>
                <w:szCs w:val="19"/>
              </w:rPr>
              <w:t xml:space="preserve"> :</w:t>
            </w:r>
            <w:r>
              <w:rPr>
                <w:rFonts w:cs="Arial"/>
                <w:color w:val="000000"/>
                <w:sz w:val="19"/>
                <w:szCs w:val="19"/>
              </w:rPr>
              <w:t xml:space="preserve"> Health Concern Class</w:t>
            </w:r>
          </w:p>
          <w:p w:rsidR="00E50DED" w:rsidRDefault="00E50DED" w:rsidP="00E50DED">
            <w:pPr>
              <w:pStyle w:val="ListParagraph"/>
              <w:numPr>
                <w:ilvl w:val="0"/>
                <w:numId w:val="11"/>
              </w:numPr>
              <w:ind w:left="360"/>
              <w:rPr>
                <w:rFonts w:cs="Arial"/>
                <w:color w:val="000000"/>
                <w:sz w:val="19"/>
                <w:szCs w:val="19"/>
              </w:rPr>
            </w:pPr>
            <w:r>
              <w:rPr>
                <w:rFonts w:cs="Arial"/>
                <w:color w:val="000000"/>
                <w:sz w:val="19"/>
                <w:szCs w:val="19"/>
              </w:rPr>
              <w:t xml:space="preserve">One or more health goals </w:t>
            </w:r>
            <w:r w:rsidRPr="00B979AD">
              <w:rPr>
                <w:rFonts w:cs="Arial"/>
                <w:b/>
                <w:color w:val="000000"/>
                <w:sz w:val="19"/>
                <w:szCs w:val="19"/>
              </w:rPr>
              <w:t>:</w:t>
            </w:r>
            <w:r>
              <w:rPr>
                <w:rFonts w:cs="Arial"/>
                <w:color w:val="000000"/>
                <w:sz w:val="19"/>
                <w:szCs w:val="19"/>
              </w:rPr>
              <w:t xml:space="preserve"> Health Goal Class</w:t>
            </w:r>
          </w:p>
          <w:p w:rsidR="00E50DED" w:rsidRPr="00B979AD" w:rsidRDefault="00E50DED" w:rsidP="00E50DED">
            <w:pPr>
              <w:pStyle w:val="ListParagraph"/>
              <w:numPr>
                <w:ilvl w:val="0"/>
                <w:numId w:val="11"/>
              </w:numPr>
              <w:ind w:left="360"/>
              <w:rPr>
                <w:rFonts w:cs="Arial"/>
                <w:color w:val="000000"/>
                <w:sz w:val="19"/>
                <w:szCs w:val="19"/>
              </w:rPr>
            </w:pPr>
            <w:r>
              <w:rPr>
                <w:rFonts w:cs="Arial"/>
                <w:color w:val="000000"/>
                <w:sz w:val="19"/>
                <w:szCs w:val="19"/>
              </w:rPr>
              <w:t xml:space="preserve">One or more health risks </w:t>
            </w:r>
            <w:r w:rsidRPr="00B979AD">
              <w:rPr>
                <w:rFonts w:cs="Arial"/>
                <w:b/>
                <w:color w:val="000000"/>
                <w:sz w:val="19"/>
                <w:szCs w:val="19"/>
              </w:rPr>
              <w:t>:</w:t>
            </w:r>
            <w:r>
              <w:rPr>
                <w:rFonts w:cs="Arial"/>
                <w:color w:val="000000"/>
                <w:sz w:val="19"/>
                <w:szCs w:val="19"/>
              </w:rPr>
              <w:t xml:space="preserve"> Health Risk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31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 xml:space="preserve">A Plan </w:t>
            </w:r>
            <w:r w:rsidRPr="00B979AD">
              <w:rPr>
                <w:rFonts w:cs="Arial"/>
                <w:b/>
                <w:color w:val="000000"/>
                <w:sz w:val="19"/>
                <w:szCs w:val="19"/>
              </w:rPr>
              <w:t>:</w:t>
            </w:r>
            <w:r>
              <w:rPr>
                <w:rFonts w:cs="Arial"/>
                <w:color w:val="000000"/>
                <w:sz w:val="19"/>
                <w:szCs w:val="19"/>
              </w:rPr>
              <w:t xml:space="preserve"> Plan Class</w:t>
            </w:r>
          </w:p>
          <w:p w:rsidR="00E50DED" w:rsidRPr="00B979AD" w:rsidRDefault="00E50DED" w:rsidP="000352FC">
            <w:pPr>
              <w:pStyle w:val="ListParagraph"/>
              <w:numPr>
                <w:ilvl w:val="0"/>
                <w:numId w:val="55"/>
              </w:numPr>
              <w:rPr>
                <w:rFonts w:cs="Arial"/>
                <w:color w:val="000000"/>
                <w:sz w:val="19"/>
                <w:szCs w:val="19"/>
              </w:rPr>
            </w:pPr>
            <w:r>
              <w:rPr>
                <w:rFonts w:cs="Arial"/>
                <w:color w:val="000000"/>
                <w:sz w:val="19"/>
                <w:szCs w:val="19"/>
              </w:rPr>
              <w:t xml:space="preserve">Same plan class used for a patient but with no associations to </w:t>
            </w:r>
            <w:del w:id="1149" w:author="Enrique Meneses" w:date="2015-02-03T07:44:00Z">
              <w:r w:rsidDel="001B76F8">
                <w:rPr>
                  <w:rFonts w:cs="Arial"/>
                  <w:color w:val="000000"/>
                  <w:sz w:val="19"/>
                  <w:szCs w:val="19"/>
                </w:rPr>
                <w:delText>a  patient</w:delText>
              </w:r>
            </w:del>
            <w:ins w:id="1150" w:author="Enrique Meneses" w:date="2015-02-03T07:44:00Z">
              <w:r w:rsidR="001B76F8">
                <w:rPr>
                  <w:rFonts w:cs="Arial"/>
                  <w:color w:val="000000"/>
                  <w:sz w:val="19"/>
                  <w:szCs w:val="19"/>
                </w:rPr>
                <w:t>a patient</w:t>
              </w:r>
            </w:ins>
            <w:r>
              <w:rPr>
                <w:rFonts w:cs="Arial"/>
                <w:color w:val="000000"/>
                <w:sz w:val="19"/>
                <w:szCs w:val="19"/>
              </w:rPr>
              <w:t xml:space="preserve"> or other care team members.</w:t>
            </w:r>
          </w:p>
        </w:tc>
      </w:tr>
    </w:tbl>
    <w:p w:rsidR="00E50DED" w:rsidRDefault="00E50DED" w:rsidP="00E50DED"/>
    <w:p w:rsidR="00E50DED" w:rsidRDefault="007B4937" w:rsidP="00E50DED">
      <w:pPr>
        <w:pStyle w:val="Heading4"/>
      </w:pPr>
      <w:ins w:id="1151" w:author="Jones, Emma" w:date="2015-01-08T16:57:00Z">
        <w:r>
          <w:t>5</w:t>
        </w:r>
      </w:ins>
      <w:ins w:id="1152" w:author="Jones, Emma" w:date="2015-01-08T16:31:00Z">
        <w:r w:rsidR="00993D56">
          <w:t xml:space="preserve">.6.2 </w:t>
        </w:r>
      </w:ins>
      <w:r w:rsidR="00E50DED">
        <w:t>Define Plan Template</w:t>
      </w:r>
    </w:p>
    <w:p w:rsidR="00E50DED" w:rsidRDefault="007B4937" w:rsidP="00E50DED">
      <w:pPr>
        <w:pStyle w:val="Heading6"/>
      </w:pPr>
      <w:ins w:id="1153" w:author="Jones, Emma" w:date="2015-01-08T16:57:00Z">
        <w:r>
          <w:t>5</w:t>
        </w:r>
      </w:ins>
      <w:ins w:id="1154" w:author="Jones, Emma" w:date="2015-01-08T16:31:00Z">
        <w:r w:rsidR="00993D56">
          <w:t xml:space="preserve">.6.2.1 </w:t>
        </w:r>
      </w:ins>
      <w:r w:rsidR="00E50DED">
        <w:t>Description:</w:t>
      </w:r>
    </w:p>
    <w:p w:rsidR="00E50DED" w:rsidRDefault="00E50DED" w:rsidP="00E50DED">
      <w:pPr>
        <w:pStyle w:val="10ptNormal"/>
        <w:rPr>
          <w:rFonts w:ascii="Arial" w:hAnsi="Arial" w:cs="Arial"/>
        </w:rPr>
      </w:pPr>
      <w:r w:rsidRPr="00C51C7D">
        <w:rPr>
          <w:rFonts w:ascii="Arial" w:hAnsi="Arial" w:cs="Arial"/>
        </w:rPr>
        <w:t>The “</w:t>
      </w:r>
      <w:r>
        <w:rPr>
          <w:rFonts w:ascii="Arial" w:hAnsi="Arial" w:cs="Arial"/>
        </w:rPr>
        <w:t>Define</w:t>
      </w:r>
      <w:r w:rsidRPr="00C51C7D">
        <w:rPr>
          <w:rFonts w:ascii="Arial" w:hAnsi="Arial" w:cs="Arial"/>
        </w:rPr>
        <w:t xml:space="preserve"> Plan Template” capability supports the ability of users to </w:t>
      </w:r>
      <w:r>
        <w:rPr>
          <w:rFonts w:ascii="Arial" w:hAnsi="Arial" w:cs="Arial"/>
        </w:rPr>
        <w:t>create or update</w:t>
      </w:r>
      <w:r w:rsidRPr="00C51C7D">
        <w:rPr>
          <w:rFonts w:ascii="Arial" w:hAnsi="Arial" w:cs="Arial"/>
        </w:rPr>
        <w:t xml:space="preserve"> con</w:t>
      </w:r>
      <w:r>
        <w:rPr>
          <w:rFonts w:ascii="Arial" w:hAnsi="Arial" w:cs="Arial"/>
        </w:rPr>
        <w:t>dition specific re-usable plan “fragments”.</w:t>
      </w:r>
    </w:p>
    <w:p w:rsidR="00E50DED" w:rsidRDefault="00E50DED" w:rsidP="00E50DED">
      <w:pPr>
        <w:pStyle w:val="10ptNormal"/>
        <w:rPr>
          <w:rFonts w:ascii="Arial" w:hAnsi="Arial" w:cs="Arial"/>
        </w:rPr>
      </w:pPr>
      <w:r>
        <w:rPr>
          <w:rFonts w:ascii="Arial" w:hAnsi="Arial" w:cs="Arial"/>
        </w:rPr>
        <w:t xml:space="preserve">This capability is similar to creating or changing a plan, except that the plan does not specify a patient or any other member of the care team. </w:t>
      </w:r>
    </w:p>
    <w:p w:rsidR="00E50DED" w:rsidRDefault="007B4937" w:rsidP="00E50DED">
      <w:pPr>
        <w:pStyle w:val="Heading6"/>
      </w:pPr>
      <w:ins w:id="1155" w:author="Jones, Emma" w:date="2015-01-08T16:57:00Z">
        <w:r>
          <w:t>5</w:t>
        </w:r>
      </w:ins>
      <w:ins w:id="1156" w:author="Jones, Emma" w:date="2015-01-08T16:32:00Z">
        <w:r w:rsidR="00993D56">
          <w:t xml:space="preserve">.6.2.2 </w:t>
        </w:r>
      </w:ins>
      <w:r w:rsidR="00E50DED">
        <w:t>Examples:</w:t>
      </w:r>
    </w:p>
    <w:p w:rsidR="00E50DED" w:rsidRPr="00A353BD" w:rsidRDefault="00E50DED" w:rsidP="00E50DED">
      <w:pPr>
        <w:pStyle w:val="10ptNormal"/>
        <w:numPr>
          <w:ilvl w:val="0"/>
          <w:numId w:val="11"/>
        </w:numPr>
        <w:ind w:left="360"/>
        <w:rPr>
          <w:rFonts w:ascii="Arial" w:hAnsi="Arial" w:cs="Arial"/>
        </w:rPr>
      </w:pPr>
      <w:r>
        <w:rPr>
          <w:rFonts w:ascii="Arial" w:hAnsi="Arial" w:cs="Arial"/>
        </w:rPr>
        <w:t>A research organization or clinical content vendor creates a plan template based on nationally recognized guidelines and evidence for treatment of diabetes mellitus.</w:t>
      </w:r>
    </w:p>
    <w:p w:rsidR="00E50DED" w:rsidRPr="00B52A6C" w:rsidRDefault="007B4937" w:rsidP="00E50DED">
      <w:pPr>
        <w:pStyle w:val="Heading6"/>
      </w:pPr>
      <w:ins w:id="1157" w:author="Jones, Emma" w:date="2015-01-08T16:58:00Z">
        <w:r>
          <w:t>5</w:t>
        </w:r>
      </w:ins>
      <w:ins w:id="1158" w:author="Jones, Emma" w:date="2015-01-08T16:32:00Z">
        <w:r w:rsidR="00993D56">
          <w:t xml:space="preserve">.6.2.3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9"/>
        <w:gridCol w:w="793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User has administrative privileges to publish a plan template or a plan template update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User  : Person Class</w:t>
            </w:r>
          </w:p>
          <w:p w:rsidR="00E50DED" w:rsidRDefault="00E50DED" w:rsidP="0097206A">
            <w:pPr>
              <w:rPr>
                <w:rFonts w:cs="Arial"/>
                <w:color w:val="000000"/>
                <w:sz w:val="19"/>
                <w:szCs w:val="19"/>
              </w:rPr>
            </w:pPr>
            <w:r>
              <w:rPr>
                <w:rFonts w:cs="Arial"/>
                <w:color w:val="000000"/>
                <w:sz w:val="19"/>
                <w:szCs w:val="19"/>
              </w:rPr>
              <w:t>User role : Role Class</w:t>
            </w:r>
          </w:p>
          <w:p w:rsidR="00E50DED" w:rsidRDefault="00E50DED" w:rsidP="0097206A">
            <w:pPr>
              <w:rPr>
                <w:rFonts w:cs="Arial"/>
                <w:color w:val="000000"/>
                <w:sz w:val="19"/>
                <w:szCs w:val="19"/>
              </w:rPr>
            </w:pPr>
            <w:r>
              <w:rPr>
                <w:rFonts w:cs="Arial"/>
                <w:color w:val="000000"/>
                <w:sz w:val="19"/>
                <w:szCs w:val="19"/>
              </w:rPr>
              <w:t>A plan</w:t>
            </w:r>
            <w:r w:rsidRPr="003265E0">
              <w:rPr>
                <w:rFonts w:cs="Arial"/>
                <w:b/>
                <w:color w:val="000000"/>
                <w:sz w:val="19"/>
                <w:szCs w:val="19"/>
              </w:rPr>
              <w:t xml:space="preserve"> :</w:t>
            </w:r>
            <w:r>
              <w:rPr>
                <w:rFonts w:cs="Arial"/>
                <w:color w:val="000000"/>
                <w:sz w:val="19"/>
                <w:szCs w:val="19"/>
              </w:rPr>
              <w:t xml:space="preserve"> Plan Class</w:t>
            </w:r>
          </w:p>
          <w:p w:rsidR="00E50DED" w:rsidRPr="006B0008" w:rsidRDefault="00E50DED" w:rsidP="00E50DED">
            <w:pPr>
              <w:pStyle w:val="ListParagraph"/>
              <w:numPr>
                <w:ilvl w:val="0"/>
                <w:numId w:val="11"/>
              </w:numPr>
              <w:ind w:left="360"/>
              <w:rPr>
                <w:rFonts w:cs="Arial"/>
                <w:color w:val="000000"/>
                <w:sz w:val="19"/>
                <w:szCs w:val="19"/>
              </w:rPr>
            </w:pPr>
            <w:r>
              <w:rPr>
                <w:rFonts w:cs="Arial"/>
                <w:color w:val="000000"/>
                <w:sz w:val="19"/>
                <w:szCs w:val="19"/>
              </w:rPr>
              <w:t>A fragment plan containing health concerns, health goals, health risks and activities/interventions.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creation or update of plan template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Plan fragment representation is stored for retrieval via “Find Plan Template”</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b/>
                <w:bCs/>
                <w:color w:val="000000"/>
                <w:sz w:val="19"/>
                <w:szCs w:val="19"/>
              </w:rPr>
            </w:pPr>
            <w:r>
              <w:rPr>
                <w:rFonts w:cs="Arial"/>
                <w:b/>
                <w:bCs/>
                <w:color w:val="000000"/>
                <w:sz w:val="19"/>
                <w:szCs w:val="19"/>
              </w:rPr>
              <w:t>Notes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E50DED" w:rsidRPr="00B52A6C" w:rsidRDefault="00E50DED" w:rsidP="0097206A">
            <w:pPr>
              <w:rPr>
                <w:rFonts w:cs="Arial"/>
                <w:color w:val="000000"/>
                <w:sz w:val="19"/>
                <w:szCs w:val="19"/>
              </w:rPr>
            </w:pPr>
            <w:r>
              <w:rPr>
                <w:rFonts w:cs="Arial"/>
                <w:color w:val="000000"/>
                <w:sz w:val="19"/>
                <w:szCs w:val="19"/>
              </w:rPr>
              <w:t>The technical specification needs to consider how to represent relative times and timeframes.</w:t>
            </w:r>
          </w:p>
        </w:tc>
      </w:tr>
    </w:tbl>
    <w:p w:rsidR="00E50DED" w:rsidRDefault="00E50DED" w:rsidP="00E50DED"/>
    <w:p w:rsidR="00E50DED" w:rsidRDefault="00E50DED" w:rsidP="00E50DED">
      <w:pPr>
        <w:spacing w:after="0" w:line="240" w:lineRule="auto"/>
        <w:rPr>
          <w:rFonts w:ascii="Arial Bold" w:hAnsi="Arial Bold"/>
          <w:b/>
          <w:spacing w:val="15"/>
          <w:sz w:val="24"/>
          <w:szCs w:val="22"/>
        </w:rPr>
      </w:pPr>
    </w:p>
    <w:p w:rsidR="00E50DED" w:rsidRDefault="007B4937" w:rsidP="00E50DED">
      <w:pPr>
        <w:pStyle w:val="Heading2"/>
      </w:pPr>
      <w:bookmarkStart w:id="1159" w:name="_Toc374189086"/>
      <w:bookmarkStart w:id="1160" w:name="_Toc380472037"/>
      <w:bookmarkStart w:id="1161" w:name="_Toc383376618"/>
      <w:ins w:id="1162" w:author="Jones, Emma" w:date="2015-01-08T16:58:00Z">
        <w:r>
          <w:t>5</w:t>
        </w:r>
      </w:ins>
      <w:ins w:id="1163" w:author="Jones, Emma" w:date="2015-01-08T15:30:00Z">
        <w:r w:rsidR="003118C6">
          <w:t xml:space="preserve">.7 </w:t>
        </w:r>
      </w:ins>
      <w:r w:rsidR="00E50DED">
        <w:t>Plan Resource Support Capabilities</w:t>
      </w:r>
      <w:bookmarkEnd w:id="1159"/>
      <w:bookmarkEnd w:id="1160"/>
      <w:bookmarkEnd w:id="1161"/>
      <w:ins w:id="1164" w:author="Jones, Emma" w:date="2014-12-10T19:41:00Z">
        <w:r w:rsidR="007C2BAD">
          <w:t xml:space="preserve"> </w:t>
        </w:r>
      </w:ins>
    </w:p>
    <w:p w:rsidR="00E50DED" w:rsidRPr="004121FA" w:rsidRDefault="00E50DED" w:rsidP="00E50DED">
      <w:pPr>
        <w:pStyle w:val="10ptNormal"/>
        <w:rPr>
          <w:rFonts w:ascii="Arial" w:hAnsi="Arial" w:cs="Arial"/>
        </w:rPr>
      </w:pPr>
      <w:r w:rsidRPr="004121FA">
        <w:rPr>
          <w:rFonts w:ascii="Arial" w:hAnsi="Arial" w:cs="Arial"/>
        </w:rPr>
        <w:t>Carrying out a plan requires allocation of resources</w:t>
      </w:r>
      <w:r>
        <w:rPr>
          <w:rFonts w:ascii="Arial" w:hAnsi="Arial" w:cs="Arial"/>
        </w:rPr>
        <w:t xml:space="preserve"> required to support the activities of the care team</w:t>
      </w:r>
      <w:r w:rsidRPr="004121FA">
        <w:rPr>
          <w:rFonts w:ascii="Arial" w:hAnsi="Arial" w:cs="Arial"/>
        </w:rPr>
        <w:t xml:space="preserve">. Resources include human resources, assets such as room and equipment resources, service resources and consumable material resources such as </w:t>
      </w:r>
      <w:r w:rsidR="00DB41E5">
        <w:rPr>
          <w:rFonts w:ascii="Arial" w:hAnsi="Arial" w:cs="Arial"/>
        </w:rPr>
        <w:t xml:space="preserve">surgical consumables, </w:t>
      </w:r>
      <w:r w:rsidRPr="004121FA">
        <w:rPr>
          <w:rFonts w:ascii="Arial" w:hAnsi="Arial" w:cs="Arial"/>
        </w:rPr>
        <w:t>medicines and controlled substances.</w:t>
      </w:r>
      <w:r>
        <w:rPr>
          <w:rFonts w:ascii="Arial" w:hAnsi="Arial" w:cs="Arial"/>
        </w:rPr>
        <w:t xml:space="preserve"> The care plan domain analysis model includes descriptions and relations of resources to activities included in the plan.</w:t>
      </w:r>
    </w:p>
    <w:p w:rsidR="00E50DED" w:rsidRPr="00EC13D7" w:rsidRDefault="00D9121C" w:rsidP="00E50DED">
      <w:r>
        <w:t xml:space="preserve">The following capabilities make use of the Resource Allocation class as defined in the </w:t>
      </w:r>
      <w:del w:id="1165" w:author="Enrique Meneses" w:date="2015-02-03T08:20:00Z">
        <w:r w:rsidDel="00E57EE3">
          <w:delText>Care Plan</w:delText>
        </w:r>
      </w:del>
      <w:ins w:id="1166" w:author="Enrique Meneses" w:date="2015-02-03T08:20:00Z">
        <w:r w:rsidR="00E57EE3">
          <w:t>care plan</w:t>
        </w:r>
      </w:ins>
      <w:r>
        <w:t xml:space="preserve"> domain analysis model. The resource allocation represents </w:t>
      </w:r>
      <w:del w:id="1167" w:author="Enrique Meneses" w:date="2015-02-03T08:06:00Z">
        <w:r w:rsidDel="00E429A0">
          <w:delText xml:space="preserve">either </w:delText>
        </w:r>
      </w:del>
      <w:r>
        <w:t>a consumable, service or asset allocation</w:t>
      </w:r>
      <w:ins w:id="1168" w:author="Enrique Meneses" w:date="2015-02-03T08:45:00Z">
        <w:r w:rsidR="0012753F">
          <w:t>,</w:t>
        </w:r>
      </w:ins>
      <w:r w:rsidR="00BE6953">
        <w:t xml:space="preserve"> which </w:t>
      </w:r>
      <w:del w:id="1169" w:author="Enrique Meneses" w:date="2015-02-03T08:06:00Z">
        <w:r w:rsidR="00BE6953" w:rsidDel="00E429A0">
          <w:delText xml:space="preserve">has </w:delText>
        </w:r>
      </w:del>
      <w:r w:rsidR="00BE6953">
        <w:t xml:space="preserve">is </w:t>
      </w:r>
      <w:del w:id="1170" w:author="Enrique Meneses" w:date="2015-02-03T07:44:00Z">
        <w:r w:rsidR="00BE6953" w:rsidDel="001B76F8">
          <w:delText>either inspected</w:delText>
        </w:r>
      </w:del>
      <w:ins w:id="1171" w:author="Enrique Meneses" w:date="2015-02-03T07:44:00Z">
        <w:r w:rsidR="001B76F8">
          <w:t>inspected</w:t>
        </w:r>
      </w:ins>
      <w:r w:rsidR="00BE6953">
        <w:t>, requested or booked by a user.</w:t>
      </w:r>
    </w:p>
    <w:p w:rsidR="00E50DED" w:rsidRDefault="007B4937" w:rsidP="00E50DED">
      <w:pPr>
        <w:pStyle w:val="Heading4"/>
      </w:pPr>
      <w:ins w:id="1172" w:author="Jones, Emma" w:date="2015-01-08T16:58:00Z">
        <w:r>
          <w:t>5</w:t>
        </w:r>
      </w:ins>
      <w:ins w:id="1173" w:author="Jones, Emma" w:date="2015-01-08T16:32:00Z">
        <w:r w:rsidR="00CB51EF">
          <w:t xml:space="preserve">.7.1 </w:t>
        </w:r>
      </w:ins>
      <w:r w:rsidR="00E50DED">
        <w:t>Find Available Resources</w:t>
      </w:r>
    </w:p>
    <w:p w:rsidR="00E50DED" w:rsidRDefault="007B4937" w:rsidP="00E50DED">
      <w:pPr>
        <w:pStyle w:val="Heading6"/>
      </w:pPr>
      <w:ins w:id="1174" w:author="Jones, Emma" w:date="2015-01-08T16:58:00Z">
        <w:r>
          <w:t>5</w:t>
        </w:r>
      </w:ins>
      <w:ins w:id="1175" w:author="Jones, Emma" w:date="2015-01-08T16:32:00Z">
        <w:r w:rsidR="00CB51EF">
          <w:t xml:space="preserve">.7.1.1 </w:t>
        </w:r>
      </w:ins>
      <w:r w:rsidR="00E50DED">
        <w:t>Description:</w:t>
      </w:r>
    </w:p>
    <w:p w:rsidR="00E50DED" w:rsidRPr="009421F8" w:rsidRDefault="00E50DED" w:rsidP="00E50DED">
      <w:pPr>
        <w:pStyle w:val="10ptNormal"/>
        <w:rPr>
          <w:rFonts w:ascii="Arial" w:hAnsi="Arial" w:cs="Arial"/>
        </w:rPr>
      </w:pPr>
      <w:r w:rsidRPr="009421F8">
        <w:rPr>
          <w:rFonts w:ascii="Arial" w:hAnsi="Arial" w:cs="Arial"/>
        </w:rPr>
        <w:t xml:space="preserve">The “Find Available Resources” capability supports the ability of users to determine specific resources which can be </w:t>
      </w:r>
      <w:r>
        <w:rPr>
          <w:rFonts w:ascii="Arial" w:hAnsi="Arial" w:cs="Arial"/>
        </w:rPr>
        <w:t>allocated for use in the support of an activity</w:t>
      </w:r>
      <w:r w:rsidRPr="009421F8">
        <w:rPr>
          <w:rFonts w:ascii="Arial" w:hAnsi="Arial" w:cs="Arial"/>
        </w:rPr>
        <w:t xml:space="preserve">. </w:t>
      </w:r>
    </w:p>
    <w:p w:rsidR="00E50DED" w:rsidRDefault="007B4937" w:rsidP="00E50DED">
      <w:pPr>
        <w:pStyle w:val="Heading6"/>
      </w:pPr>
      <w:ins w:id="1176" w:author="Jones, Emma" w:date="2015-01-08T16:58:00Z">
        <w:r>
          <w:t>5</w:t>
        </w:r>
      </w:ins>
      <w:ins w:id="1177" w:author="Jones, Emma" w:date="2015-01-08T16:33:00Z">
        <w:r w:rsidR="00CB51EF">
          <w:t xml:space="preserve">.7.1.2 </w:t>
        </w:r>
      </w:ins>
      <w:r w:rsidR="00E50DED">
        <w:t>Examples:</w:t>
      </w:r>
    </w:p>
    <w:p w:rsidR="00E50DED" w:rsidRPr="00182874" w:rsidRDefault="00E50DED" w:rsidP="000352FC">
      <w:pPr>
        <w:pStyle w:val="10ptNormal"/>
        <w:numPr>
          <w:ilvl w:val="0"/>
          <w:numId w:val="60"/>
        </w:numPr>
        <w:rPr>
          <w:rFonts w:ascii="Arial" w:hAnsi="Arial" w:cs="Arial"/>
        </w:rPr>
      </w:pPr>
      <w:r w:rsidRPr="00182874">
        <w:rPr>
          <w:rFonts w:ascii="Arial" w:hAnsi="Arial" w:cs="Arial"/>
        </w:rPr>
        <w:t>A nurse planning a surgery needs to find a su</w:t>
      </w:r>
      <w:r>
        <w:rPr>
          <w:rFonts w:ascii="Arial" w:hAnsi="Arial" w:cs="Arial"/>
        </w:rPr>
        <w:t>rgery room, a surgery care team, surgery equipment and drugs required during the surgery.</w:t>
      </w:r>
    </w:p>
    <w:p w:rsidR="00E50DED" w:rsidRPr="00B52A6C" w:rsidRDefault="007B4937" w:rsidP="00E50DED">
      <w:pPr>
        <w:pStyle w:val="Heading6"/>
      </w:pPr>
      <w:ins w:id="1178" w:author="Jones, Emma" w:date="2015-01-08T16:58:00Z">
        <w:r>
          <w:t>5</w:t>
        </w:r>
      </w:ins>
      <w:ins w:id="1179" w:author="Jones, Emma" w:date="2015-01-08T16:33:00Z">
        <w:r w:rsidR="00CB51EF">
          <w:t xml:space="preserve">.7.1.3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 defined plan activity or intervention supporting the request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0"/>
              </w:numPr>
              <w:rPr>
                <w:rFonts w:cs="Arial"/>
                <w:color w:val="000000"/>
                <w:sz w:val="19"/>
                <w:szCs w:val="19"/>
              </w:rPr>
            </w:pPr>
            <w:r>
              <w:rPr>
                <w:rFonts w:cs="Arial"/>
                <w:color w:val="000000"/>
                <w:sz w:val="19"/>
                <w:szCs w:val="19"/>
              </w:rPr>
              <w:t>Requesting User</w:t>
            </w:r>
            <w:r w:rsidRPr="004B3559">
              <w:rPr>
                <w:rFonts w:cs="Arial"/>
                <w:b/>
                <w:color w:val="000000"/>
                <w:sz w:val="19"/>
                <w:szCs w:val="19"/>
              </w:rPr>
              <w:t xml:space="preserve"> :</w:t>
            </w:r>
            <w:r>
              <w:rPr>
                <w:rFonts w:cs="Arial"/>
                <w:color w:val="000000"/>
                <w:sz w:val="19"/>
                <w:szCs w:val="19"/>
              </w:rPr>
              <w:t xml:space="preserve"> Person Class</w:t>
            </w:r>
          </w:p>
          <w:p w:rsidR="00E50DED" w:rsidRDefault="00E50DED" w:rsidP="000352FC">
            <w:pPr>
              <w:pStyle w:val="ListParagraph"/>
              <w:numPr>
                <w:ilvl w:val="0"/>
                <w:numId w:val="60"/>
              </w:numPr>
              <w:rPr>
                <w:rFonts w:cs="Arial"/>
                <w:color w:val="000000"/>
                <w:sz w:val="19"/>
                <w:szCs w:val="19"/>
              </w:rPr>
            </w:pPr>
            <w:r>
              <w:rPr>
                <w:rFonts w:cs="Arial"/>
                <w:color w:val="000000"/>
                <w:sz w:val="19"/>
                <w:szCs w:val="19"/>
              </w:rPr>
              <w:t>Requesting user role</w:t>
            </w:r>
            <w:r w:rsidRPr="004B3559">
              <w:rPr>
                <w:rFonts w:cs="Arial"/>
                <w:b/>
                <w:color w:val="000000"/>
                <w:sz w:val="19"/>
                <w:szCs w:val="19"/>
              </w:rPr>
              <w:t xml:space="preserve"> :</w:t>
            </w:r>
            <w:r>
              <w:rPr>
                <w:rFonts w:cs="Arial"/>
                <w:color w:val="000000"/>
                <w:sz w:val="19"/>
                <w:szCs w:val="19"/>
              </w:rPr>
              <w:t xml:space="preserve"> Role Class</w:t>
            </w:r>
          </w:p>
          <w:p w:rsidR="00E50DED" w:rsidRDefault="00E50DED" w:rsidP="000352FC">
            <w:pPr>
              <w:pStyle w:val="ListParagraph"/>
              <w:numPr>
                <w:ilvl w:val="0"/>
                <w:numId w:val="60"/>
              </w:numPr>
              <w:rPr>
                <w:rFonts w:cs="Arial"/>
                <w:color w:val="000000"/>
                <w:sz w:val="19"/>
                <w:szCs w:val="19"/>
              </w:rPr>
            </w:pPr>
            <w:r>
              <w:rPr>
                <w:rFonts w:cs="Arial"/>
                <w:color w:val="000000"/>
                <w:sz w:val="19"/>
                <w:szCs w:val="19"/>
              </w:rPr>
              <w:t>Activity to support request : Activity Class</w:t>
            </w:r>
          </w:p>
          <w:p w:rsidR="00E50DED" w:rsidDel="00D70290" w:rsidRDefault="00D70290" w:rsidP="000352FC">
            <w:pPr>
              <w:pStyle w:val="ListParagraph"/>
              <w:numPr>
                <w:ilvl w:val="0"/>
                <w:numId w:val="60"/>
              </w:numPr>
              <w:rPr>
                <w:del w:id="1180" w:author="Enrique Meneses" w:date="2015-02-03T08:53:00Z"/>
                <w:rFonts w:cs="Arial"/>
                <w:color w:val="000000"/>
                <w:sz w:val="19"/>
                <w:szCs w:val="19"/>
              </w:rPr>
            </w:pPr>
            <w:ins w:id="1181" w:author="Enrique Meneses" w:date="2015-02-03T08:53: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1182" w:author="Enrique Meneses" w:date="2015-02-03T08:53:00Z">
              <w:r w:rsidR="00E50DED" w:rsidDel="00D70290">
                <w:rPr>
                  <w:rFonts w:cs="Arial"/>
                  <w:color w:val="000000"/>
                  <w:sz w:val="19"/>
                  <w:szCs w:val="19"/>
                </w:rPr>
                <w:delText xml:space="preserve">Patient </w:delText>
              </w:r>
              <w:r w:rsidR="00E50DED" w:rsidRPr="004B3559"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Pr="00FA219D" w:rsidRDefault="00E50DED" w:rsidP="000352FC">
            <w:pPr>
              <w:pStyle w:val="ListParagraph"/>
              <w:numPr>
                <w:ilvl w:val="0"/>
                <w:numId w:val="60"/>
              </w:numPr>
              <w:rPr>
                <w:rFonts w:cs="Arial"/>
                <w:color w:val="000000"/>
                <w:sz w:val="19"/>
                <w:szCs w:val="19"/>
              </w:rPr>
            </w:pPr>
            <w:r>
              <w:rPr>
                <w:rFonts w:cs="Arial"/>
                <w:color w:val="000000"/>
                <w:sz w:val="19"/>
                <w:szCs w:val="19"/>
              </w:rPr>
              <w:t>Resource allocation prototype</w:t>
            </w:r>
            <w:r w:rsidRPr="0090164F">
              <w:rPr>
                <w:rFonts w:cs="Arial"/>
                <w:b/>
                <w:color w:val="000000"/>
                <w:sz w:val="19"/>
                <w:szCs w:val="19"/>
              </w:rPr>
              <w:t xml:space="preserve"> :</w:t>
            </w:r>
            <w:r>
              <w:rPr>
                <w:rFonts w:cs="Arial"/>
                <w:color w:val="000000"/>
                <w:sz w:val="19"/>
                <w:szCs w:val="19"/>
              </w:rPr>
              <w:t xml:space="preserve"> Resource Allocation Class (as a prototype for system query)</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One or more resources which can be allocated : Resource Allocation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 w:rsidR="00E50DED" w:rsidRDefault="007B4937" w:rsidP="00E50DED">
      <w:pPr>
        <w:pStyle w:val="Heading4"/>
      </w:pPr>
      <w:ins w:id="1183" w:author="Jones, Emma" w:date="2015-01-08T16:58:00Z">
        <w:r>
          <w:t>5</w:t>
        </w:r>
      </w:ins>
      <w:ins w:id="1184" w:author="Jones, Emma" w:date="2015-01-08T16:33:00Z">
        <w:r w:rsidR="00CB51EF">
          <w:t xml:space="preserve">.7.2 </w:t>
        </w:r>
      </w:ins>
      <w:r w:rsidR="00E50DED">
        <w:t>Allocate Resource</w:t>
      </w:r>
    </w:p>
    <w:p w:rsidR="00E50DED" w:rsidRDefault="007B4937" w:rsidP="00E50DED">
      <w:pPr>
        <w:pStyle w:val="Heading6"/>
      </w:pPr>
      <w:ins w:id="1185" w:author="Jones, Emma" w:date="2015-01-08T16:58:00Z">
        <w:r>
          <w:t>5</w:t>
        </w:r>
      </w:ins>
      <w:ins w:id="1186" w:author="Jones, Emma" w:date="2015-01-08T16:33:00Z">
        <w:r w:rsidR="00CB51EF">
          <w:t xml:space="preserve">.7.2.1 </w:t>
        </w:r>
      </w:ins>
      <w:r w:rsidR="00E50DED">
        <w:t>Description:</w:t>
      </w:r>
    </w:p>
    <w:p w:rsidR="00E50DED" w:rsidRPr="0006355E" w:rsidRDefault="00E50DED" w:rsidP="00E50DED">
      <w:pPr>
        <w:pStyle w:val="10ptNormal"/>
        <w:rPr>
          <w:rFonts w:ascii="Arial" w:hAnsi="Arial" w:cs="Arial"/>
        </w:rPr>
      </w:pPr>
      <w:r w:rsidRPr="0006355E">
        <w:rPr>
          <w:rFonts w:ascii="Arial" w:hAnsi="Arial" w:cs="Arial"/>
        </w:rPr>
        <w:t xml:space="preserve">The “Allocate Resource” capability supports the ability of users to </w:t>
      </w:r>
      <w:r>
        <w:rPr>
          <w:rFonts w:ascii="Arial" w:hAnsi="Arial" w:cs="Arial"/>
        </w:rPr>
        <w:t xml:space="preserve">request booking or directly </w:t>
      </w:r>
      <w:r w:rsidRPr="0006355E">
        <w:rPr>
          <w:rFonts w:ascii="Arial" w:hAnsi="Arial" w:cs="Arial"/>
        </w:rPr>
        <w:t>book resources for use in support of planning and execution.</w:t>
      </w:r>
    </w:p>
    <w:p w:rsidR="00E50DED" w:rsidRDefault="007B4937" w:rsidP="00E50DED">
      <w:pPr>
        <w:pStyle w:val="Heading6"/>
      </w:pPr>
      <w:ins w:id="1187" w:author="Jones, Emma" w:date="2015-01-08T16:58:00Z">
        <w:r>
          <w:t>5</w:t>
        </w:r>
      </w:ins>
      <w:ins w:id="1188" w:author="Jones, Emma" w:date="2015-01-08T16:33:00Z">
        <w:r w:rsidR="00CB51EF">
          <w:t xml:space="preserve">.7.2.2 </w:t>
        </w:r>
      </w:ins>
      <w:r w:rsidR="00E50DED">
        <w:t>Examples:</w:t>
      </w:r>
    </w:p>
    <w:p w:rsidR="00E50DED" w:rsidRPr="005F0C3F" w:rsidRDefault="00E50DED" w:rsidP="000352FC">
      <w:pPr>
        <w:pStyle w:val="10ptNormal"/>
        <w:numPr>
          <w:ilvl w:val="0"/>
          <w:numId w:val="61"/>
        </w:numPr>
        <w:rPr>
          <w:rFonts w:ascii="Arial" w:hAnsi="Arial" w:cs="Arial"/>
        </w:rPr>
      </w:pPr>
      <w:r w:rsidRPr="008708D2">
        <w:rPr>
          <w:rFonts w:ascii="Arial" w:hAnsi="Arial" w:cs="Arial"/>
        </w:rPr>
        <w:t xml:space="preserve">A medical assistant reserves services for MRI for </w:t>
      </w:r>
      <w:r>
        <w:rPr>
          <w:rFonts w:ascii="Arial" w:hAnsi="Arial" w:cs="Arial"/>
        </w:rPr>
        <w:t>a patient.</w:t>
      </w:r>
    </w:p>
    <w:p w:rsidR="00E50DED" w:rsidRPr="00B52A6C" w:rsidRDefault="007B4937" w:rsidP="00E50DED">
      <w:pPr>
        <w:pStyle w:val="Heading6"/>
      </w:pPr>
      <w:ins w:id="1189" w:author="Jones, Emma" w:date="2015-01-08T16:58:00Z">
        <w:r>
          <w:t>5</w:t>
        </w:r>
      </w:ins>
      <w:ins w:id="1190" w:author="Jones, Emma" w:date="2015-01-08T16:33:00Z">
        <w:r w:rsidR="00CB51EF">
          <w:t xml:space="preserve">.7.2.3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B488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color w:val="000000"/>
                <w:sz w:val="19"/>
                <w:szCs w:val="19"/>
              </w:rPr>
              <w:t>Proposed or planned care activity/intervention requires use of resources</w:t>
            </w:r>
          </w:p>
        </w:tc>
      </w:tr>
      <w:tr w:rsidR="00EB488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color w:val="000000"/>
                <w:sz w:val="19"/>
                <w:szCs w:val="19"/>
              </w:rPr>
              <w:t>Resource allocation : Resource Allocation Class</w:t>
            </w:r>
          </w:p>
        </w:tc>
      </w:tr>
      <w:tr w:rsidR="00EB488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color w:val="000000"/>
                <w:sz w:val="19"/>
                <w:szCs w:val="19"/>
              </w:rPr>
              <w:t>Acknowledgement of receipt of request or booking of resource</w:t>
            </w:r>
          </w:p>
        </w:tc>
      </w:tr>
      <w:tr w:rsidR="00EB488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color w:val="000000"/>
                <w:sz w:val="19"/>
                <w:szCs w:val="19"/>
              </w:rPr>
              <w:t>Resource is reserved and not available to others for booking</w:t>
            </w:r>
          </w:p>
        </w:tc>
      </w:tr>
      <w:tr w:rsidR="00EB488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B488D" w:rsidRPr="00B52A6C" w:rsidRDefault="00EB488D" w:rsidP="0097206A">
            <w:pPr>
              <w:rPr>
                <w:rFonts w:cs="Arial"/>
                <w:color w:val="000000"/>
                <w:sz w:val="19"/>
                <w:szCs w:val="19"/>
              </w:rPr>
            </w:pPr>
            <w:r>
              <w:rPr>
                <w:rFonts w:cs="Arial"/>
                <w:color w:val="000000"/>
                <w:sz w:val="19"/>
                <w:szCs w:val="19"/>
              </w:rPr>
              <w:t>Resource no longer available for request or direct booking</w:t>
            </w:r>
          </w:p>
        </w:tc>
      </w:tr>
    </w:tbl>
    <w:p w:rsidR="00E50DED" w:rsidRPr="00475C42" w:rsidRDefault="00E50DED" w:rsidP="00E50DED"/>
    <w:p w:rsidR="00E50DED" w:rsidRDefault="007B4937" w:rsidP="00E50DED">
      <w:pPr>
        <w:pStyle w:val="Heading4"/>
      </w:pPr>
      <w:ins w:id="1191" w:author="Jones, Emma" w:date="2015-01-08T16:58:00Z">
        <w:r>
          <w:t>5</w:t>
        </w:r>
      </w:ins>
      <w:ins w:id="1192" w:author="Jones, Emma" w:date="2015-01-08T16:33:00Z">
        <w:r w:rsidR="00CB51EF">
          <w:t xml:space="preserve">.7.3 </w:t>
        </w:r>
      </w:ins>
      <w:r w:rsidR="00E50DED">
        <w:t>Cancel Resource Allocation</w:t>
      </w:r>
    </w:p>
    <w:p w:rsidR="00E50DED" w:rsidRDefault="007B4937" w:rsidP="00E50DED">
      <w:pPr>
        <w:pStyle w:val="Heading6"/>
      </w:pPr>
      <w:ins w:id="1193" w:author="Jones, Emma" w:date="2015-01-08T16:58:00Z">
        <w:r>
          <w:t>5</w:t>
        </w:r>
      </w:ins>
      <w:ins w:id="1194" w:author="Jones, Emma" w:date="2015-01-08T16:34:00Z">
        <w:r w:rsidR="00CB51EF">
          <w:t xml:space="preserve">.7.3.1 </w:t>
        </w:r>
      </w:ins>
      <w:r w:rsidR="00E50DED">
        <w:t>Description:</w:t>
      </w:r>
    </w:p>
    <w:p w:rsidR="00E50DED" w:rsidRPr="009D0C37" w:rsidRDefault="00E50DED" w:rsidP="00E50DED">
      <w:pPr>
        <w:pStyle w:val="10ptNormal"/>
        <w:rPr>
          <w:rFonts w:ascii="Arial" w:hAnsi="Arial" w:cs="Arial"/>
        </w:rPr>
      </w:pPr>
      <w:r w:rsidRPr="0093320E">
        <w:rPr>
          <w:rFonts w:ascii="Arial" w:hAnsi="Arial" w:cs="Arial"/>
        </w:rPr>
        <w:t>The “</w:t>
      </w:r>
      <w:r>
        <w:rPr>
          <w:rFonts w:ascii="Arial" w:hAnsi="Arial" w:cs="Arial"/>
        </w:rPr>
        <w:t>Cancel Resource Allocation</w:t>
      </w:r>
      <w:r w:rsidRPr="0093320E">
        <w:rPr>
          <w:rFonts w:ascii="Arial" w:hAnsi="Arial" w:cs="Arial"/>
        </w:rPr>
        <w:t>” capability supports the ability of users to indicate</w:t>
      </w:r>
      <w:r>
        <w:rPr>
          <w:rFonts w:ascii="Arial" w:hAnsi="Arial" w:cs="Arial"/>
        </w:rPr>
        <w:t xml:space="preserve"> they no longer require a resource. The cancel resource allocation capability makes the resource available for use or booking by others.</w:t>
      </w:r>
    </w:p>
    <w:p w:rsidR="00E50DED" w:rsidRDefault="007B4937" w:rsidP="00E50DED">
      <w:pPr>
        <w:pStyle w:val="Heading6"/>
      </w:pPr>
      <w:ins w:id="1195" w:author="Jones, Emma" w:date="2015-01-08T16:58:00Z">
        <w:r>
          <w:t>5</w:t>
        </w:r>
      </w:ins>
      <w:ins w:id="1196" w:author="Jones, Emma" w:date="2015-01-08T16:38:00Z">
        <w:r w:rsidR="00B00375">
          <w:t xml:space="preserve">.7.3.2 </w:t>
        </w:r>
      </w:ins>
      <w:r w:rsidR="00E50DED">
        <w:t>Examples:</w:t>
      </w:r>
    </w:p>
    <w:p w:rsidR="00E50DED" w:rsidRPr="00F95A6E" w:rsidRDefault="00E50DED" w:rsidP="00E50DED">
      <w:pPr>
        <w:pStyle w:val="10ptNormal"/>
        <w:rPr>
          <w:rFonts w:ascii="Arial" w:hAnsi="Arial" w:cs="Arial"/>
        </w:rPr>
      </w:pPr>
      <w:r w:rsidRPr="00F95A6E">
        <w:rPr>
          <w:rFonts w:ascii="Arial" w:hAnsi="Arial" w:cs="Arial"/>
        </w:rPr>
        <w:t>A patient</w:t>
      </w:r>
      <w:r>
        <w:rPr>
          <w:rFonts w:ascii="Arial" w:hAnsi="Arial" w:cs="Arial"/>
        </w:rPr>
        <w:t xml:space="preserve"> cancels their appointment and an MRI machine becomes available for use by other patients during the specified time slot.</w:t>
      </w:r>
    </w:p>
    <w:p w:rsidR="00E50DED" w:rsidRPr="00B52A6C" w:rsidRDefault="007B4937" w:rsidP="00E50DED">
      <w:pPr>
        <w:pStyle w:val="Heading6"/>
      </w:pPr>
      <w:ins w:id="1197" w:author="Jones, Emma" w:date="2015-01-08T16:58:00Z">
        <w:r>
          <w:t>5</w:t>
        </w:r>
      </w:ins>
      <w:ins w:id="1198" w:author="Jones, Emma" w:date="2015-01-08T16:38:00Z">
        <w:r w:rsidR="00B00375">
          <w:t xml:space="preserve">.7.3.3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1"/>
              </w:numPr>
              <w:rPr>
                <w:rFonts w:cs="Arial"/>
                <w:color w:val="000000"/>
                <w:sz w:val="19"/>
                <w:szCs w:val="19"/>
              </w:rPr>
            </w:pPr>
            <w:r>
              <w:rPr>
                <w:rFonts w:cs="Arial"/>
                <w:color w:val="000000"/>
                <w:sz w:val="19"/>
                <w:szCs w:val="19"/>
              </w:rPr>
              <w:t>Requesting user</w:t>
            </w:r>
            <w:r w:rsidRPr="00447371">
              <w:rPr>
                <w:rFonts w:cs="Arial"/>
                <w:b/>
                <w:color w:val="000000"/>
                <w:sz w:val="19"/>
                <w:szCs w:val="19"/>
              </w:rPr>
              <w:t xml:space="preserve"> :</w:t>
            </w:r>
            <w:r>
              <w:rPr>
                <w:rFonts w:cs="Arial"/>
                <w:color w:val="000000"/>
                <w:sz w:val="19"/>
                <w:szCs w:val="19"/>
              </w:rPr>
              <w:t xml:space="preserve"> Person Class</w:t>
            </w:r>
          </w:p>
          <w:p w:rsidR="00E50DED" w:rsidDel="00D70290" w:rsidRDefault="00D70290" w:rsidP="000352FC">
            <w:pPr>
              <w:pStyle w:val="ListParagraph"/>
              <w:numPr>
                <w:ilvl w:val="0"/>
                <w:numId w:val="61"/>
              </w:numPr>
              <w:rPr>
                <w:del w:id="1199" w:author="Enrique Meneses" w:date="2015-02-03T08:54:00Z"/>
                <w:rFonts w:cs="Arial"/>
                <w:color w:val="000000"/>
                <w:sz w:val="19"/>
                <w:szCs w:val="19"/>
              </w:rPr>
            </w:pPr>
            <w:ins w:id="1200" w:author="Enrique Meneses" w:date="2015-02-03T08:54:00Z">
              <w:r>
                <w:rPr>
                  <w:rFonts w:cs="Arial"/>
                  <w:color w:val="000000"/>
                  <w:sz w:val="19"/>
                  <w:szCs w:val="19"/>
                </w:rPr>
                <w:t xml:space="preserve">Subject of Care </w:t>
              </w:r>
              <w:r w:rsidRPr="00E96EDC">
                <w:rPr>
                  <w:rFonts w:cs="Arial"/>
                  <w:b/>
                  <w:color w:val="000000"/>
                  <w:sz w:val="19"/>
                  <w:szCs w:val="19"/>
                </w:rPr>
                <w:t>:</w:t>
              </w:r>
              <w:r>
                <w:rPr>
                  <w:rFonts w:cs="Arial"/>
                  <w:color w:val="000000"/>
                  <w:sz w:val="19"/>
                  <w:szCs w:val="19"/>
                </w:rPr>
                <w:t xml:space="preserve"> PersonAsPatient Class</w:t>
              </w:r>
              <w:r w:rsidDel="00D70290">
                <w:rPr>
                  <w:rFonts w:cs="Arial"/>
                  <w:color w:val="000000"/>
                  <w:sz w:val="19"/>
                  <w:szCs w:val="19"/>
                </w:rPr>
                <w:t xml:space="preserve"> </w:t>
              </w:r>
            </w:ins>
            <w:del w:id="1201" w:author="Enrique Meneses" w:date="2015-02-03T08:54:00Z">
              <w:r w:rsidR="00E50DED" w:rsidDel="00D70290">
                <w:rPr>
                  <w:rFonts w:cs="Arial"/>
                  <w:color w:val="000000"/>
                  <w:sz w:val="19"/>
                  <w:szCs w:val="19"/>
                </w:rPr>
                <w:delText xml:space="preserve">Patient </w:delText>
              </w:r>
              <w:r w:rsidR="00E50DED" w:rsidRPr="00447371" w:rsidDel="00D70290">
                <w:rPr>
                  <w:rFonts w:cs="Arial"/>
                  <w:b/>
                  <w:color w:val="000000"/>
                  <w:sz w:val="19"/>
                  <w:szCs w:val="19"/>
                </w:rPr>
                <w:delText>:</w:delText>
              </w:r>
              <w:r w:rsidR="00E50DED" w:rsidDel="00D70290">
                <w:rPr>
                  <w:rFonts w:cs="Arial"/>
                  <w:color w:val="000000"/>
                  <w:sz w:val="19"/>
                  <w:szCs w:val="19"/>
                </w:rPr>
                <w:delText xml:space="preserve"> Person Class</w:delText>
              </w:r>
            </w:del>
          </w:p>
          <w:p w:rsidR="00E50DED" w:rsidRPr="009C1514" w:rsidRDefault="00E50DED" w:rsidP="000352FC">
            <w:pPr>
              <w:pStyle w:val="ListParagraph"/>
              <w:numPr>
                <w:ilvl w:val="0"/>
                <w:numId w:val="61"/>
              </w:numPr>
              <w:rPr>
                <w:rFonts w:cs="Arial"/>
                <w:color w:val="000000"/>
                <w:sz w:val="19"/>
                <w:szCs w:val="19"/>
              </w:rPr>
            </w:pPr>
            <w:r>
              <w:rPr>
                <w:rFonts w:cs="Arial"/>
                <w:color w:val="000000"/>
                <w:sz w:val="19"/>
                <w:szCs w:val="19"/>
              </w:rPr>
              <w:t>Resource allocation to cancel</w:t>
            </w:r>
            <w:r w:rsidRPr="00447371">
              <w:rPr>
                <w:rFonts w:cs="Arial"/>
                <w:b/>
                <w:color w:val="000000"/>
                <w:sz w:val="19"/>
                <w:szCs w:val="19"/>
              </w:rPr>
              <w:t xml:space="preserve"> :</w:t>
            </w:r>
            <w:r>
              <w:rPr>
                <w:rFonts w:cs="Arial"/>
                <w:color w:val="000000"/>
                <w:sz w:val="19"/>
                <w:szCs w:val="19"/>
              </w:rPr>
              <w:t xml:space="preserve"> Resource Allocation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cancellation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Care team is released from responsibility over the resource allocation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Unable to cancel for some business reason</w:t>
            </w:r>
          </w:p>
        </w:tc>
      </w:tr>
    </w:tbl>
    <w:p w:rsidR="00E50DED" w:rsidRDefault="00E50DED" w:rsidP="00E50DED">
      <w:pPr>
        <w:spacing w:after="0" w:line="240" w:lineRule="auto"/>
        <w:rPr>
          <w:rFonts w:ascii="Arial Bold" w:hAnsi="Arial Bold"/>
          <w:b/>
          <w:spacing w:val="15"/>
          <w:sz w:val="24"/>
          <w:szCs w:val="22"/>
        </w:rPr>
      </w:pPr>
    </w:p>
    <w:p w:rsidR="00E50DED" w:rsidRDefault="00E50DED" w:rsidP="00E50DED">
      <w:pPr>
        <w:spacing w:after="0" w:line="240" w:lineRule="auto"/>
        <w:rPr>
          <w:rFonts w:ascii="Arial Bold" w:hAnsi="Arial Bold"/>
          <w:b/>
          <w:spacing w:val="15"/>
          <w:sz w:val="24"/>
          <w:szCs w:val="22"/>
        </w:rPr>
      </w:pPr>
    </w:p>
    <w:p w:rsidR="00E50DED" w:rsidRDefault="007B4937" w:rsidP="00E50DED">
      <w:pPr>
        <w:pStyle w:val="Heading2"/>
      </w:pPr>
      <w:bookmarkStart w:id="1202" w:name="_Toc374189087"/>
      <w:bookmarkStart w:id="1203" w:name="_Toc380472038"/>
      <w:bookmarkStart w:id="1204" w:name="_Toc383376619"/>
      <w:ins w:id="1205" w:author="Jones, Emma" w:date="2015-01-08T16:58:00Z">
        <w:r>
          <w:t>5</w:t>
        </w:r>
      </w:ins>
      <w:ins w:id="1206" w:author="Jones, Emma" w:date="2015-01-08T15:31:00Z">
        <w:r w:rsidR="003118C6">
          <w:t xml:space="preserve">.8 </w:t>
        </w:r>
      </w:ins>
      <w:r w:rsidR="00EB488D">
        <w:t xml:space="preserve">Progress and Outcome </w:t>
      </w:r>
      <w:r w:rsidR="00E50DED">
        <w:t>Review Capabilities</w:t>
      </w:r>
      <w:bookmarkEnd w:id="1202"/>
      <w:bookmarkEnd w:id="1203"/>
      <w:bookmarkEnd w:id="1204"/>
      <w:ins w:id="1207" w:author="Jones, Emma" w:date="2014-12-10T19:42:00Z">
        <w:r w:rsidR="00E20DB8">
          <w:t xml:space="preserve"> </w:t>
        </w:r>
      </w:ins>
    </w:p>
    <w:p w:rsidR="00E50DED" w:rsidRDefault="00E50DED" w:rsidP="00E50DED">
      <w:pPr>
        <w:pStyle w:val="10ptNormal"/>
        <w:rPr>
          <w:rFonts w:ascii="Arial" w:hAnsi="Arial" w:cs="Arial"/>
        </w:rPr>
      </w:pPr>
      <w:r w:rsidRPr="002A4E9A">
        <w:rPr>
          <w:rFonts w:ascii="Arial" w:hAnsi="Arial" w:cs="Arial"/>
        </w:rPr>
        <w:t>The review capabilities enable users to capture their evaluation of whether the</w:t>
      </w:r>
      <w:r>
        <w:rPr>
          <w:rFonts w:ascii="Arial" w:hAnsi="Arial" w:cs="Arial"/>
        </w:rPr>
        <w:t xml:space="preserve"> plan is progressing as expected based on review of goals and outcomes. Acceptance is also included as a form of review capability which </w:t>
      </w:r>
      <w:r w:rsidRPr="002A4E9A">
        <w:rPr>
          <w:rFonts w:ascii="Arial" w:hAnsi="Arial" w:cs="Arial"/>
        </w:rPr>
        <w:t>capture</w:t>
      </w:r>
      <w:r>
        <w:rPr>
          <w:rFonts w:ascii="Arial" w:hAnsi="Arial" w:cs="Arial"/>
        </w:rPr>
        <w:t>s</w:t>
      </w:r>
      <w:r w:rsidRPr="002A4E9A">
        <w:rPr>
          <w:rFonts w:ascii="Arial" w:hAnsi="Arial" w:cs="Arial"/>
        </w:rPr>
        <w:t xml:space="preserve"> shared agreements, authorizations, and acknowledgements to move forward with a planned course of action.</w:t>
      </w:r>
    </w:p>
    <w:p w:rsidR="00E50DED" w:rsidRDefault="00E50DED" w:rsidP="00E50DED"/>
    <w:p w:rsidR="00E50DED" w:rsidRDefault="007B4937" w:rsidP="00E50DED">
      <w:pPr>
        <w:pStyle w:val="Heading4"/>
      </w:pPr>
      <w:ins w:id="1208" w:author="Jones, Emma" w:date="2015-01-08T16:58:00Z">
        <w:r>
          <w:t>5</w:t>
        </w:r>
      </w:ins>
      <w:ins w:id="1209" w:author="Jones, Emma" w:date="2015-01-08T16:38:00Z">
        <w:r w:rsidR="00B00375">
          <w:t xml:space="preserve">.8.1 </w:t>
        </w:r>
      </w:ins>
      <w:r w:rsidR="00E50DED">
        <w:t>Review</w:t>
      </w:r>
    </w:p>
    <w:p w:rsidR="00E50DED" w:rsidRDefault="007B4937" w:rsidP="00E50DED">
      <w:pPr>
        <w:pStyle w:val="Heading6"/>
      </w:pPr>
      <w:ins w:id="1210" w:author="Jones, Emma" w:date="2015-01-08T16:59:00Z">
        <w:r>
          <w:t>5</w:t>
        </w:r>
      </w:ins>
      <w:ins w:id="1211" w:author="Jones, Emma" w:date="2015-01-08T16:38:00Z">
        <w:r w:rsidR="00B00375">
          <w:t xml:space="preserve">.8.1.1 </w:t>
        </w:r>
      </w:ins>
      <w:r w:rsidR="00E50DED">
        <w:t>Description:</w:t>
      </w:r>
    </w:p>
    <w:p w:rsidR="00E50DED" w:rsidRPr="002072A6" w:rsidRDefault="00E50DED" w:rsidP="00E50DED">
      <w:pPr>
        <w:pStyle w:val="10ptNormal"/>
        <w:rPr>
          <w:rFonts w:ascii="Arial" w:hAnsi="Arial" w:cs="Arial"/>
        </w:rPr>
      </w:pPr>
      <w:r w:rsidRPr="002072A6">
        <w:rPr>
          <w:rFonts w:ascii="Arial" w:hAnsi="Arial" w:cs="Arial"/>
        </w:rPr>
        <w:t xml:space="preserve">The “Review” capability supports the ability of users to </w:t>
      </w:r>
      <w:r>
        <w:rPr>
          <w:rFonts w:ascii="Arial" w:hAnsi="Arial" w:cs="Arial"/>
        </w:rPr>
        <w:t>perform ongoing evaluation of the dynamic care plan as it changes through time based on the contribution, negotiation and harmonization by the care team. A review may apply to the plan as a whole, to an individual goal or to the outcome of a specific intervention. The review may consider the</w:t>
      </w:r>
      <w:r w:rsidRPr="00E811C4">
        <w:rPr>
          <w:rFonts w:ascii="Arial" w:hAnsi="Arial" w:cs="Arial"/>
        </w:rPr>
        <w:t xml:space="preserve"> overall consistency, appropriateness, completeness and effectiveness of the plan</w:t>
      </w:r>
      <w:r>
        <w:rPr>
          <w:rFonts w:ascii="Arial" w:hAnsi="Arial" w:cs="Arial"/>
        </w:rPr>
        <w:t xml:space="preserve"> or selected goals. A review may be captured as a set of qualitative observations or it may capture quantitative measure when computable criteria for the goal or intervention results are available.</w:t>
      </w:r>
    </w:p>
    <w:p w:rsidR="00E50DED" w:rsidRDefault="007B4937" w:rsidP="00E50DED">
      <w:pPr>
        <w:pStyle w:val="Heading6"/>
      </w:pPr>
      <w:ins w:id="1212" w:author="Jones, Emma" w:date="2015-01-08T16:59:00Z">
        <w:r>
          <w:t>5</w:t>
        </w:r>
      </w:ins>
      <w:ins w:id="1213" w:author="Jones, Emma" w:date="2015-01-08T16:38:00Z">
        <w:r w:rsidR="00B00375">
          <w:t xml:space="preserve">.8.1.2 </w:t>
        </w:r>
      </w:ins>
      <w:r w:rsidR="00E50DED">
        <w:t>Examples:</w:t>
      </w:r>
    </w:p>
    <w:p w:rsidR="00E50DED" w:rsidRPr="000A6BA8" w:rsidRDefault="00E50DED" w:rsidP="000A6BA8">
      <w:pPr>
        <w:pStyle w:val="10ptNormal"/>
        <w:rPr>
          <w:rFonts w:ascii="Arial" w:hAnsi="Arial" w:cs="Arial"/>
        </w:rPr>
      </w:pPr>
      <w:r w:rsidRPr="000A6BA8">
        <w:rPr>
          <w:rFonts w:ascii="Arial" w:hAnsi="Arial" w:cs="Arial"/>
        </w:rPr>
        <w:t xml:space="preserve">A patient </w:t>
      </w:r>
      <w:r w:rsidR="000A6BA8">
        <w:rPr>
          <w:rFonts w:ascii="Arial" w:hAnsi="Arial" w:cs="Arial"/>
        </w:rPr>
        <w:t>after</w:t>
      </w:r>
      <w:r w:rsidRPr="000A6BA8">
        <w:rPr>
          <w:rFonts w:ascii="Arial" w:hAnsi="Arial" w:cs="Arial"/>
        </w:rPr>
        <w:t xml:space="preserve"> a surgery undergoes weekly reviews of his care plan to assess effectiveness of treatment and any adjustments which may need to be made to prevent a re-admission.</w:t>
      </w:r>
    </w:p>
    <w:p w:rsidR="00E50DED" w:rsidRPr="00B52A6C" w:rsidRDefault="007B4937" w:rsidP="00E50DED">
      <w:pPr>
        <w:pStyle w:val="Heading6"/>
      </w:pPr>
      <w:ins w:id="1214" w:author="Jones, Emma" w:date="2015-01-08T16:59:00Z">
        <w:r>
          <w:t>5</w:t>
        </w:r>
      </w:ins>
      <w:ins w:id="1215" w:author="Jones, Emma" w:date="2015-01-08T16:38:00Z">
        <w:r w:rsidR="00B00375">
          <w:t xml:space="preserve">.8.1.3 </w:t>
        </w:r>
      </w:ins>
      <w:r w:rsidR="00E50DED">
        <w:t>Specification</w:t>
      </w:r>
    </w:p>
    <w:p w:rsidR="00E50DED" w:rsidRPr="00B52A6C" w:rsidRDefault="00E50DED" w:rsidP="00E50DED">
      <w:pPr>
        <w:pStyle w:val="10ptNormal"/>
      </w:pPr>
    </w:p>
    <w:tbl>
      <w:tblPr>
        <w:tblW w:w="949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63"/>
        <w:gridCol w:w="8135"/>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Existence of a target plan, health goal or activity to review</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564F64" w:rsidRDefault="00E50DED" w:rsidP="000352FC">
            <w:pPr>
              <w:pStyle w:val="ListParagraph"/>
              <w:numPr>
                <w:ilvl w:val="0"/>
                <w:numId w:val="62"/>
              </w:numPr>
              <w:rPr>
                <w:rFonts w:cs="Arial"/>
                <w:color w:val="000000"/>
                <w:sz w:val="19"/>
                <w:szCs w:val="19"/>
              </w:rPr>
            </w:pPr>
            <w:r w:rsidRPr="00564F64">
              <w:rPr>
                <w:rFonts w:cs="Arial"/>
                <w:color w:val="000000"/>
                <w:sz w:val="19"/>
                <w:szCs w:val="19"/>
              </w:rPr>
              <w:t>Target element under review : Plan, Health Goal, or Activity Class</w:t>
            </w:r>
          </w:p>
          <w:p w:rsidR="00E50DED" w:rsidRDefault="00E50DED" w:rsidP="000352FC">
            <w:pPr>
              <w:pStyle w:val="ListParagraph"/>
              <w:numPr>
                <w:ilvl w:val="0"/>
                <w:numId w:val="62"/>
              </w:numPr>
              <w:rPr>
                <w:rFonts w:cs="Arial"/>
                <w:color w:val="000000"/>
                <w:sz w:val="19"/>
                <w:szCs w:val="19"/>
              </w:rPr>
            </w:pPr>
            <w:r w:rsidRPr="00564F64">
              <w:rPr>
                <w:rFonts w:cs="Arial"/>
                <w:color w:val="000000"/>
                <w:sz w:val="19"/>
                <w:szCs w:val="19"/>
              </w:rPr>
              <w:t>Plan, goal or outcome review</w:t>
            </w:r>
            <w:r w:rsidRPr="00564F64">
              <w:rPr>
                <w:rFonts w:cs="Arial"/>
                <w:b/>
                <w:color w:val="000000"/>
                <w:sz w:val="19"/>
                <w:szCs w:val="19"/>
              </w:rPr>
              <w:t xml:space="preserve"> :</w:t>
            </w:r>
            <w:r w:rsidRPr="00564F64">
              <w:rPr>
                <w:rFonts w:cs="Arial"/>
                <w:color w:val="000000"/>
                <w:sz w:val="19"/>
                <w:szCs w:val="19"/>
              </w:rPr>
              <w:t xml:space="preserve"> Review Class</w:t>
            </w:r>
          </w:p>
          <w:p w:rsidR="00E50DED" w:rsidRPr="00564F64" w:rsidRDefault="00E50DED" w:rsidP="000352FC">
            <w:pPr>
              <w:pStyle w:val="ListParagraph"/>
              <w:numPr>
                <w:ilvl w:val="1"/>
                <w:numId w:val="62"/>
              </w:numPr>
              <w:rPr>
                <w:rFonts w:cs="Arial"/>
                <w:color w:val="000000"/>
                <w:sz w:val="19"/>
                <w:szCs w:val="19"/>
              </w:rPr>
            </w:pPr>
            <w:r>
              <w:rPr>
                <w:rFonts w:cs="Arial"/>
                <w:color w:val="000000"/>
                <w:sz w:val="19"/>
                <w:szCs w:val="19"/>
              </w:rPr>
              <w:t>The review class specifies the reviewers/participants</w:t>
            </w:r>
          </w:p>
          <w:p w:rsidR="00E50DED" w:rsidRPr="00564F64" w:rsidRDefault="00E50DED" w:rsidP="000352FC">
            <w:pPr>
              <w:pStyle w:val="ListParagraph"/>
              <w:numPr>
                <w:ilvl w:val="0"/>
                <w:numId w:val="62"/>
              </w:numPr>
              <w:rPr>
                <w:rFonts w:cs="Arial"/>
                <w:color w:val="000000"/>
                <w:sz w:val="19"/>
                <w:szCs w:val="19"/>
              </w:rPr>
            </w:pPr>
            <w:del w:id="1216" w:author="Enrique Meneses" w:date="2015-02-03T09:11:00Z">
              <w:r w:rsidRPr="00564F64" w:rsidDel="009C351E">
                <w:rPr>
                  <w:rFonts w:cs="Arial"/>
                  <w:color w:val="000000"/>
                  <w:sz w:val="19"/>
                  <w:szCs w:val="19"/>
                </w:rPr>
                <w:delText xml:space="preserve">Patient  </w:delText>
              </w:r>
            </w:del>
            <w:ins w:id="1217" w:author="Enrique Meneses" w:date="2015-02-03T09:11:00Z">
              <w:r w:rsidR="009C351E">
                <w:rPr>
                  <w:rFonts w:cs="Arial"/>
                  <w:color w:val="000000"/>
                  <w:sz w:val="19"/>
                  <w:szCs w:val="19"/>
                </w:rPr>
                <w:t>Subject of care</w:t>
              </w:r>
              <w:r w:rsidR="009C351E" w:rsidRPr="00564F64">
                <w:rPr>
                  <w:rFonts w:cs="Arial"/>
                  <w:color w:val="000000"/>
                  <w:sz w:val="19"/>
                  <w:szCs w:val="19"/>
                </w:rPr>
                <w:t xml:space="preserve">  </w:t>
              </w:r>
            </w:ins>
            <w:r w:rsidRPr="00564F64">
              <w:rPr>
                <w:rFonts w:cs="Arial"/>
                <w:color w:val="000000"/>
                <w:sz w:val="19"/>
                <w:szCs w:val="19"/>
              </w:rPr>
              <w:t>: Person</w:t>
            </w:r>
            <w:ins w:id="1218" w:author="Enrique Meneses" w:date="2015-02-03T09:12:00Z">
              <w:r w:rsidR="009C351E">
                <w:rPr>
                  <w:rFonts w:cs="Arial"/>
                  <w:color w:val="000000"/>
                  <w:sz w:val="19"/>
                  <w:szCs w:val="19"/>
                </w:rPr>
                <w:t>AsPatient</w:t>
              </w:r>
            </w:ins>
            <w:r w:rsidRPr="00564F64">
              <w:rPr>
                <w:rFonts w:cs="Arial"/>
                <w:color w:val="000000"/>
                <w:sz w:val="19"/>
                <w:szCs w:val="19"/>
              </w:rPr>
              <w:t xml:space="preserve">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135"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review was captured</w:t>
            </w:r>
          </w:p>
        </w:tc>
      </w:tr>
    </w:tbl>
    <w:p w:rsidR="00E50DED" w:rsidRPr="002A4E9A" w:rsidRDefault="00E50DED" w:rsidP="00E50DED">
      <w:pPr>
        <w:pStyle w:val="10ptNormal"/>
        <w:rPr>
          <w:rFonts w:ascii="Arial" w:hAnsi="Arial" w:cs="Arial"/>
          <w:color w:val="0000FF"/>
          <w:sz w:val="28"/>
          <w:szCs w:val="28"/>
        </w:rPr>
      </w:pPr>
    </w:p>
    <w:p w:rsidR="00E50DED" w:rsidRDefault="007B4937" w:rsidP="00E50DED">
      <w:pPr>
        <w:pStyle w:val="Heading4"/>
      </w:pPr>
      <w:ins w:id="1219" w:author="Jones, Emma" w:date="2015-01-08T16:59:00Z">
        <w:r>
          <w:t>5</w:t>
        </w:r>
      </w:ins>
      <w:ins w:id="1220" w:author="Jones, Emma" w:date="2015-01-08T16:39:00Z">
        <w:r w:rsidR="00B00375">
          <w:t xml:space="preserve">.8.2 </w:t>
        </w:r>
      </w:ins>
      <w:r w:rsidR="00E50DED">
        <w:t>Acceptance Review</w:t>
      </w:r>
    </w:p>
    <w:p w:rsidR="00E50DED" w:rsidRDefault="007B4937" w:rsidP="00E50DED">
      <w:pPr>
        <w:pStyle w:val="Heading6"/>
      </w:pPr>
      <w:ins w:id="1221" w:author="Jones, Emma" w:date="2015-01-08T16:59:00Z">
        <w:r>
          <w:t>5</w:t>
        </w:r>
      </w:ins>
      <w:ins w:id="1222" w:author="Jones, Emma" w:date="2015-01-08T16:39:00Z">
        <w:r w:rsidR="00B00375">
          <w:t xml:space="preserve">.8.2.1 </w:t>
        </w:r>
      </w:ins>
      <w:r w:rsidR="00E50DED">
        <w:t>Description:</w:t>
      </w:r>
    </w:p>
    <w:p w:rsidR="00E50DED" w:rsidRDefault="00E50DED" w:rsidP="00E50DED">
      <w:pPr>
        <w:pStyle w:val="10ptNormal"/>
        <w:rPr>
          <w:rFonts w:ascii="Arial" w:hAnsi="Arial" w:cs="Arial"/>
        </w:rPr>
      </w:pPr>
      <w:r w:rsidRPr="002072A6">
        <w:rPr>
          <w:rFonts w:ascii="Arial" w:hAnsi="Arial" w:cs="Arial"/>
        </w:rPr>
        <w:t>The “Acceptance Review” capability supports the ability of users to indicate their agreement</w:t>
      </w:r>
      <w:r>
        <w:rPr>
          <w:rFonts w:ascii="Arial" w:hAnsi="Arial" w:cs="Arial"/>
        </w:rPr>
        <w:t xml:space="preserve"> (or disagreement)</w:t>
      </w:r>
      <w:r w:rsidRPr="002072A6">
        <w:rPr>
          <w:rFonts w:ascii="Arial" w:hAnsi="Arial" w:cs="Arial"/>
        </w:rPr>
        <w:t>, ack</w:t>
      </w:r>
      <w:r>
        <w:rPr>
          <w:rFonts w:ascii="Arial" w:hAnsi="Arial" w:cs="Arial"/>
        </w:rPr>
        <w:t>nowledgement or authorization of</w:t>
      </w:r>
      <w:r w:rsidRPr="002072A6">
        <w:rPr>
          <w:rFonts w:ascii="Arial" w:hAnsi="Arial" w:cs="Arial"/>
        </w:rPr>
        <w:t xml:space="preserve"> </w:t>
      </w:r>
      <w:r>
        <w:rPr>
          <w:rFonts w:ascii="Arial" w:hAnsi="Arial" w:cs="Arial"/>
        </w:rPr>
        <w:t>an overall plan, individual health goals and proposed activities</w:t>
      </w:r>
      <w:r w:rsidRPr="002072A6">
        <w:rPr>
          <w:rFonts w:ascii="Arial" w:hAnsi="Arial" w:cs="Arial"/>
        </w:rPr>
        <w:t xml:space="preserve">. </w:t>
      </w:r>
    </w:p>
    <w:p w:rsidR="00E50DED" w:rsidRDefault="00E50DED" w:rsidP="00E50DED">
      <w:pPr>
        <w:pStyle w:val="10ptNormal"/>
        <w:rPr>
          <w:rFonts w:ascii="Arial" w:hAnsi="Arial" w:cs="Arial"/>
        </w:rPr>
      </w:pPr>
    </w:p>
    <w:p w:rsidR="00E50DED" w:rsidRPr="00446D54" w:rsidRDefault="00E50DED" w:rsidP="00E50DED">
      <w:pPr>
        <w:pStyle w:val="10ptNormal"/>
        <w:rPr>
          <w:rFonts w:ascii="Arial" w:hAnsi="Arial" w:cs="Arial"/>
        </w:rPr>
      </w:pPr>
      <w:r>
        <w:rPr>
          <w:rFonts w:ascii="Arial" w:hAnsi="Arial" w:cs="Arial"/>
        </w:rPr>
        <w:t xml:space="preserve">An affirmative acceptance can be taken away through this capability. </w:t>
      </w:r>
    </w:p>
    <w:p w:rsidR="00E50DED" w:rsidRDefault="007B4937" w:rsidP="00E50DED">
      <w:pPr>
        <w:pStyle w:val="Heading6"/>
      </w:pPr>
      <w:ins w:id="1223" w:author="Jones, Emma" w:date="2015-01-08T16:59:00Z">
        <w:r>
          <w:t>5</w:t>
        </w:r>
      </w:ins>
      <w:ins w:id="1224" w:author="Jones, Emma" w:date="2015-01-08T16:39:00Z">
        <w:r w:rsidR="00B00375">
          <w:t xml:space="preserve">.8.2.2 </w:t>
        </w:r>
      </w:ins>
      <w:r w:rsidR="00E50DED">
        <w:t>Examples:</w:t>
      </w:r>
    </w:p>
    <w:p w:rsidR="00E50DED" w:rsidRDefault="00E50DED" w:rsidP="000352FC">
      <w:pPr>
        <w:pStyle w:val="10ptNormal"/>
        <w:numPr>
          <w:ilvl w:val="0"/>
          <w:numId w:val="63"/>
        </w:numPr>
        <w:rPr>
          <w:rFonts w:ascii="Arial" w:hAnsi="Arial" w:cs="Arial"/>
        </w:rPr>
      </w:pPr>
      <w:r>
        <w:rPr>
          <w:rFonts w:ascii="Arial" w:hAnsi="Arial" w:cs="Arial"/>
        </w:rPr>
        <w:t>U</w:t>
      </w:r>
      <w:r w:rsidRPr="002072A6">
        <w:rPr>
          <w:rFonts w:ascii="Arial" w:hAnsi="Arial" w:cs="Arial"/>
        </w:rPr>
        <w:t xml:space="preserve">pon review of the goals and planned </w:t>
      </w:r>
      <w:r>
        <w:rPr>
          <w:rFonts w:ascii="Arial" w:hAnsi="Arial" w:cs="Arial"/>
        </w:rPr>
        <w:t>activities</w:t>
      </w:r>
      <w:r w:rsidRPr="002072A6">
        <w:rPr>
          <w:rFonts w:ascii="Arial" w:hAnsi="Arial" w:cs="Arial"/>
        </w:rPr>
        <w:t>, a care manager (e.g. nurse case manager, social worker, physical therapist, or pharmacist), primary physician, nurse and patient will indicate understanding and acceptance of the care plan. Acceptance reviews may be used to indicate a provider’s authorization to perform an intervention and ano</w:t>
      </w:r>
      <w:r>
        <w:rPr>
          <w:rFonts w:ascii="Arial" w:hAnsi="Arial" w:cs="Arial"/>
        </w:rPr>
        <w:t>ther’s provider acknowledgement.</w:t>
      </w:r>
    </w:p>
    <w:p w:rsidR="00E50DED" w:rsidRDefault="00E50DED" w:rsidP="000352FC">
      <w:pPr>
        <w:pStyle w:val="10ptNormal"/>
        <w:numPr>
          <w:ilvl w:val="0"/>
          <w:numId w:val="63"/>
        </w:numPr>
        <w:rPr>
          <w:rFonts w:ascii="Arial" w:hAnsi="Arial" w:cs="Arial"/>
        </w:rPr>
      </w:pPr>
      <w:r>
        <w:rPr>
          <w:rFonts w:ascii="Arial" w:hAnsi="Arial" w:cs="Arial"/>
        </w:rPr>
        <w:t>A patient expresses disagreement with the care plan.</w:t>
      </w:r>
    </w:p>
    <w:p w:rsidR="00E50DED" w:rsidRPr="003A2B62" w:rsidRDefault="00E50DED" w:rsidP="000352FC">
      <w:pPr>
        <w:pStyle w:val="10ptNormal"/>
        <w:numPr>
          <w:ilvl w:val="0"/>
          <w:numId w:val="63"/>
        </w:numPr>
        <w:rPr>
          <w:rFonts w:ascii="Arial" w:hAnsi="Arial" w:cs="Arial"/>
        </w:rPr>
      </w:pPr>
      <w:r>
        <w:rPr>
          <w:rFonts w:ascii="Arial" w:hAnsi="Arial" w:cs="Arial"/>
        </w:rPr>
        <w:t>A patient changes his mind about the surgery and rejects the parts of the plan pertaining to the surgery.</w:t>
      </w:r>
    </w:p>
    <w:p w:rsidR="00E50DED" w:rsidRPr="00B52A6C" w:rsidRDefault="007B4937" w:rsidP="00853811">
      <w:pPr>
        <w:pStyle w:val="Heading6"/>
        <w:tabs>
          <w:tab w:val="left" w:pos="5490"/>
        </w:tabs>
      </w:pPr>
      <w:ins w:id="1225" w:author="Jones, Emma" w:date="2015-01-08T16:59:00Z">
        <w:r>
          <w:t>5</w:t>
        </w:r>
      </w:ins>
      <w:ins w:id="1226" w:author="Jones, Emma" w:date="2015-01-08T16:39:00Z">
        <w:r w:rsidR="00B00375">
          <w:t xml:space="preserve">.8.2.3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564F64" w:rsidRDefault="00E50DED" w:rsidP="000352FC">
            <w:pPr>
              <w:pStyle w:val="ListParagraph"/>
              <w:numPr>
                <w:ilvl w:val="0"/>
                <w:numId w:val="62"/>
              </w:numPr>
              <w:rPr>
                <w:rFonts w:cs="Arial"/>
                <w:color w:val="000000"/>
                <w:sz w:val="19"/>
                <w:szCs w:val="19"/>
              </w:rPr>
            </w:pPr>
            <w:r w:rsidRPr="00564F64">
              <w:rPr>
                <w:rFonts w:cs="Arial"/>
                <w:color w:val="000000"/>
                <w:sz w:val="19"/>
                <w:szCs w:val="19"/>
              </w:rPr>
              <w:t xml:space="preserve">Target element </w:t>
            </w:r>
            <w:r>
              <w:rPr>
                <w:rFonts w:cs="Arial"/>
                <w:color w:val="000000"/>
                <w:sz w:val="19"/>
                <w:szCs w:val="19"/>
              </w:rPr>
              <w:t>to accept or reject</w:t>
            </w:r>
            <w:r w:rsidRPr="00564F64">
              <w:rPr>
                <w:rFonts w:cs="Arial"/>
                <w:color w:val="000000"/>
                <w:sz w:val="19"/>
                <w:szCs w:val="19"/>
              </w:rPr>
              <w:t xml:space="preserve"> : Plan, Health Goal, or Activity Class</w:t>
            </w:r>
          </w:p>
          <w:p w:rsidR="00E50DED" w:rsidRDefault="00E50DED" w:rsidP="000352FC">
            <w:pPr>
              <w:pStyle w:val="ListParagraph"/>
              <w:numPr>
                <w:ilvl w:val="0"/>
                <w:numId w:val="62"/>
              </w:numPr>
              <w:rPr>
                <w:rFonts w:cs="Arial"/>
                <w:color w:val="000000"/>
                <w:sz w:val="19"/>
                <w:szCs w:val="19"/>
              </w:rPr>
            </w:pPr>
            <w:r>
              <w:rPr>
                <w:rFonts w:cs="Arial"/>
                <w:color w:val="000000"/>
                <w:sz w:val="19"/>
                <w:szCs w:val="19"/>
              </w:rPr>
              <w:t>Acceptance review</w:t>
            </w:r>
            <w:r w:rsidRPr="00564F64">
              <w:rPr>
                <w:rFonts w:cs="Arial"/>
                <w:b/>
                <w:color w:val="000000"/>
                <w:sz w:val="19"/>
                <w:szCs w:val="19"/>
              </w:rPr>
              <w:t xml:space="preserve"> :</w:t>
            </w:r>
            <w:r w:rsidRPr="00564F64">
              <w:rPr>
                <w:rFonts w:cs="Arial"/>
                <w:color w:val="000000"/>
                <w:sz w:val="19"/>
                <w:szCs w:val="19"/>
              </w:rPr>
              <w:t xml:space="preserve"> Review Class</w:t>
            </w:r>
          </w:p>
          <w:p w:rsidR="00E50DED" w:rsidRPr="0037762A" w:rsidRDefault="00E50DED" w:rsidP="000352FC">
            <w:pPr>
              <w:pStyle w:val="ListParagraph"/>
              <w:numPr>
                <w:ilvl w:val="0"/>
                <w:numId w:val="62"/>
              </w:numPr>
              <w:rPr>
                <w:rFonts w:cs="Arial"/>
                <w:color w:val="000000"/>
                <w:sz w:val="19"/>
                <w:szCs w:val="19"/>
              </w:rPr>
            </w:pPr>
            <w:del w:id="1227" w:author="Enrique Meneses" w:date="2015-02-03T09:03:00Z">
              <w:r w:rsidRPr="0037762A" w:rsidDel="00941B82">
                <w:rPr>
                  <w:rFonts w:cs="Arial"/>
                  <w:color w:val="000000"/>
                  <w:sz w:val="19"/>
                  <w:szCs w:val="19"/>
                </w:rPr>
                <w:delText xml:space="preserve">Patient  </w:delText>
              </w:r>
            </w:del>
            <w:ins w:id="1228" w:author="Enrique Meneses" w:date="2015-02-03T09:03:00Z">
              <w:r w:rsidR="00941B82">
                <w:rPr>
                  <w:rFonts w:cs="Arial"/>
                  <w:color w:val="000000"/>
                  <w:sz w:val="19"/>
                  <w:szCs w:val="19"/>
                </w:rPr>
                <w:t>Subject of care</w:t>
              </w:r>
              <w:r w:rsidR="00941B82" w:rsidRPr="0037762A">
                <w:rPr>
                  <w:rFonts w:cs="Arial"/>
                  <w:color w:val="000000"/>
                  <w:sz w:val="19"/>
                  <w:szCs w:val="19"/>
                </w:rPr>
                <w:t xml:space="preserve">  </w:t>
              </w:r>
            </w:ins>
            <w:r w:rsidRPr="0037762A">
              <w:rPr>
                <w:rFonts w:cs="Arial"/>
                <w:color w:val="000000"/>
                <w:sz w:val="19"/>
                <w:szCs w:val="19"/>
              </w:rPr>
              <w:t>: Person</w:t>
            </w:r>
            <w:ins w:id="1229" w:author="Enrique Meneses" w:date="2015-02-03T09:03:00Z">
              <w:r w:rsidR="00941B82">
                <w:rPr>
                  <w:rFonts w:cs="Arial"/>
                  <w:color w:val="000000"/>
                  <w:sz w:val="19"/>
                  <w:szCs w:val="19"/>
                </w:rPr>
                <w:t>AsPatient</w:t>
              </w:r>
            </w:ins>
            <w:r w:rsidRPr="0037762A">
              <w:rPr>
                <w:rFonts w:cs="Arial"/>
                <w:color w:val="000000"/>
                <w:sz w:val="19"/>
                <w:szCs w:val="19"/>
              </w:rPr>
              <w:t xml:space="preserve">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acceptance (or lack of acceptance) was captured</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Care team is aware of state of acceptance of the plan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Pr>
        <w:spacing w:after="0" w:line="240" w:lineRule="auto"/>
        <w:rPr>
          <w:rFonts w:ascii="Arial Bold" w:hAnsi="Arial Bold"/>
          <w:b/>
          <w:spacing w:val="15"/>
          <w:sz w:val="24"/>
          <w:szCs w:val="22"/>
        </w:rPr>
      </w:pPr>
    </w:p>
    <w:p w:rsidR="00F3434F" w:rsidRDefault="00F3434F">
      <w:pPr>
        <w:spacing w:after="0" w:line="240" w:lineRule="auto"/>
        <w:rPr>
          <w:rFonts w:ascii="Arial Bold" w:hAnsi="Arial Bold"/>
          <w:b/>
          <w:spacing w:val="15"/>
          <w:sz w:val="24"/>
          <w:szCs w:val="22"/>
        </w:rPr>
      </w:pPr>
      <w:r>
        <w:br w:type="page"/>
      </w:r>
    </w:p>
    <w:p w:rsidR="00E50DED" w:rsidRDefault="007B4937" w:rsidP="00E50DED">
      <w:pPr>
        <w:pStyle w:val="Heading2"/>
      </w:pPr>
      <w:bookmarkStart w:id="1230" w:name="_Toc383376620"/>
      <w:ins w:id="1231" w:author="Jones, Emma" w:date="2015-01-08T16:59:00Z">
        <w:r>
          <w:t>5</w:t>
        </w:r>
      </w:ins>
      <w:ins w:id="1232" w:author="Jones, Emma" w:date="2015-01-08T15:31:00Z">
        <w:r w:rsidR="003118C6">
          <w:t xml:space="preserve">.9 </w:t>
        </w:r>
      </w:ins>
      <w:r w:rsidR="00E50DED">
        <w:t>Observations and Supportive Content Capabilities</w:t>
      </w:r>
      <w:bookmarkEnd w:id="1230"/>
      <w:ins w:id="1233" w:author="Jones, Emma" w:date="2014-12-10T19:42:00Z">
        <w:r w:rsidR="00E20DB8">
          <w:t xml:space="preserve"> </w:t>
        </w:r>
      </w:ins>
    </w:p>
    <w:p w:rsidR="00E50DED" w:rsidRDefault="00E50DED" w:rsidP="00E50DED">
      <w:r>
        <w:t>These capabilities support users in capturing and linking historical information as well as information resulting from new interactions.</w:t>
      </w:r>
    </w:p>
    <w:p w:rsidR="00E50DED" w:rsidRDefault="007B4937" w:rsidP="00E50DED">
      <w:pPr>
        <w:pStyle w:val="Heading4"/>
      </w:pPr>
      <w:ins w:id="1234" w:author="Jones, Emma" w:date="2015-01-08T16:59:00Z">
        <w:r>
          <w:t>5</w:t>
        </w:r>
      </w:ins>
      <w:ins w:id="1235" w:author="Jones, Emma" w:date="2015-01-08T16:39:00Z">
        <w:r w:rsidR="00B00375">
          <w:t xml:space="preserve">.9.1 </w:t>
        </w:r>
      </w:ins>
      <w:r w:rsidR="00E50DED">
        <w:t>Make Observations</w:t>
      </w:r>
    </w:p>
    <w:p w:rsidR="00E50DED" w:rsidRDefault="007B4937" w:rsidP="00E50DED">
      <w:pPr>
        <w:pStyle w:val="Heading6"/>
      </w:pPr>
      <w:ins w:id="1236" w:author="Jones, Emma" w:date="2015-01-08T16:59:00Z">
        <w:r>
          <w:t>5</w:t>
        </w:r>
      </w:ins>
      <w:ins w:id="1237" w:author="Jones, Emma" w:date="2015-01-08T16:40:00Z">
        <w:r w:rsidR="00B00375">
          <w:t xml:space="preserve">.9.1.1 </w:t>
        </w:r>
      </w:ins>
      <w:r w:rsidR="00E50DED">
        <w:t>Description:</w:t>
      </w:r>
    </w:p>
    <w:p w:rsidR="00E50DED" w:rsidRPr="006B755D" w:rsidRDefault="00E50DED" w:rsidP="00E50DED">
      <w:pPr>
        <w:pStyle w:val="10ptNormal"/>
        <w:rPr>
          <w:rFonts w:ascii="Arial" w:hAnsi="Arial" w:cs="Arial"/>
        </w:rPr>
      </w:pPr>
      <w:r w:rsidRPr="006B755D">
        <w:rPr>
          <w:rFonts w:ascii="Arial" w:hAnsi="Arial" w:cs="Arial"/>
        </w:rPr>
        <w:t>The “</w:t>
      </w:r>
      <w:r>
        <w:rPr>
          <w:rFonts w:ascii="Arial" w:hAnsi="Arial" w:cs="Arial"/>
        </w:rPr>
        <w:t>Make Observations</w:t>
      </w:r>
      <w:r w:rsidRPr="006B755D">
        <w:rPr>
          <w:rFonts w:ascii="Arial" w:hAnsi="Arial" w:cs="Arial"/>
        </w:rPr>
        <w:t>” capability supports the ability of users to</w:t>
      </w:r>
      <w:r>
        <w:rPr>
          <w:rFonts w:ascii="Arial" w:hAnsi="Arial" w:cs="Arial"/>
        </w:rPr>
        <w:t xml:space="preserve"> capture observations made at any stage of the care process or during interactions.</w:t>
      </w:r>
    </w:p>
    <w:p w:rsidR="00E50DED" w:rsidRDefault="007B4937" w:rsidP="00E50DED">
      <w:pPr>
        <w:pStyle w:val="Heading6"/>
      </w:pPr>
      <w:ins w:id="1238" w:author="Jones, Emma" w:date="2015-01-08T16:59:00Z">
        <w:r>
          <w:t>5</w:t>
        </w:r>
      </w:ins>
      <w:ins w:id="1239" w:author="Jones, Emma" w:date="2015-01-08T16:40:00Z">
        <w:r w:rsidR="00B00375">
          <w:t xml:space="preserve">.9.1.2 </w:t>
        </w:r>
      </w:ins>
      <w:r w:rsidR="00E50DED">
        <w:t>Examples:</w:t>
      </w:r>
    </w:p>
    <w:p w:rsidR="00E50DED" w:rsidRPr="001445C6" w:rsidRDefault="00E50DED" w:rsidP="000352FC">
      <w:pPr>
        <w:numPr>
          <w:ilvl w:val="0"/>
          <w:numId w:val="67"/>
        </w:numPr>
        <w:shd w:val="clear" w:color="auto" w:fill="FFFFFF"/>
        <w:spacing w:before="100" w:beforeAutospacing="1" w:after="24" w:line="288" w:lineRule="atLeast"/>
        <w:ind w:left="384"/>
        <w:rPr>
          <w:rFonts w:cs="Arial"/>
          <w:color w:val="000000"/>
        </w:rPr>
      </w:pPr>
      <w:r w:rsidRPr="001445C6">
        <w:rPr>
          <w:rFonts w:cs="Arial"/>
          <w:color w:val="000000"/>
        </w:rPr>
        <w:t>Subjective and objective observations are made in support of the assessment and screening processes.</w:t>
      </w:r>
    </w:p>
    <w:p w:rsidR="00E50DED" w:rsidRPr="001445C6" w:rsidRDefault="00E50DED" w:rsidP="000352FC">
      <w:pPr>
        <w:numPr>
          <w:ilvl w:val="0"/>
          <w:numId w:val="67"/>
        </w:numPr>
        <w:shd w:val="clear" w:color="auto" w:fill="FFFFFF"/>
        <w:spacing w:before="100" w:beforeAutospacing="1" w:after="24" w:line="288" w:lineRule="atLeast"/>
        <w:ind w:left="384"/>
        <w:rPr>
          <w:rFonts w:cs="Arial"/>
          <w:color w:val="000000"/>
        </w:rPr>
      </w:pPr>
      <w:r w:rsidRPr="001445C6">
        <w:rPr>
          <w:rFonts w:cs="Arial"/>
          <w:color w:val="000000"/>
        </w:rPr>
        <w:t>Observations capture</w:t>
      </w:r>
      <w:r>
        <w:rPr>
          <w:rFonts w:cs="Arial"/>
          <w:color w:val="000000"/>
        </w:rPr>
        <w:t>d as</w:t>
      </w:r>
      <w:r w:rsidRPr="001445C6">
        <w:rPr>
          <w:rFonts w:cs="Arial"/>
          <w:color w:val="000000"/>
        </w:rPr>
        <w:t xml:space="preserve"> intervention outcomes</w:t>
      </w:r>
    </w:p>
    <w:p w:rsidR="00E50DED" w:rsidRPr="001445C6" w:rsidRDefault="00E50DED" w:rsidP="000352FC">
      <w:pPr>
        <w:numPr>
          <w:ilvl w:val="0"/>
          <w:numId w:val="67"/>
        </w:numPr>
        <w:shd w:val="clear" w:color="auto" w:fill="FFFFFF"/>
        <w:spacing w:before="100" w:beforeAutospacing="1" w:after="24" w:line="288" w:lineRule="atLeast"/>
        <w:ind w:left="384"/>
        <w:rPr>
          <w:rFonts w:cs="Arial"/>
          <w:color w:val="000000"/>
        </w:rPr>
      </w:pPr>
      <w:r w:rsidRPr="001445C6">
        <w:rPr>
          <w:rFonts w:cs="Arial"/>
          <w:color w:val="000000"/>
        </w:rPr>
        <w:t>Observations capture</w:t>
      </w:r>
      <w:r>
        <w:rPr>
          <w:rFonts w:cs="Arial"/>
          <w:color w:val="000000"/>
        </w:rPr>
        <w:t>d as</w:t>
      </w:r>
      <w:r w:rsidRPr="001445C6">
        <w:rPr>
          <w:rFonts w:cs="Arial"/>
          <w:color w:val="000000"/>
        </w:rPr>
        <w:t xml:space="preserve"> results of forms </w:t>
      </w:r>
      <w:ins w:id="1240" w:author="Enrique Meneses" w:date="2015-02-03T08:07:00Z">
        <w:r w:rsidR="002D088C">
          <w:rPr>
            <w:rFonts w:cs="Arial"/>
            <w:color w:val="000000"/>
          </w:rPr>
          <w:t xml:space="preserve">or </w:t>
        </w:r>
      </w:ins>
      <w:r w:rsidRPr="001445C6">
        <w:rPr>
          <w:rFonts w:cs="Arial"/>
          <w:color w:val="000000"/>
        </w:rPr>
        <w:t>questionnaires</w:t>
      </w:r>
      <w:r>
        <w:rPr>
          <w:rFonts w:cs="Arial"/>
          <w:color w:val="000000"/>
        </w:rPr>
        <w:t xml:space="preserve"> (and linked to communications)</w:t>
      </w:r>
    </w:p>
    <w:p w:rsidR="00E50DED" w:rsidRPr="001445C6" w:rsidRDefault="00E50DED" w:rsidP="000352FC">
      <w:pPr>
        <w:numPr>
          <w:ilvl w:val="0"/>
          <w:numId w:val="67"/>
        </w:numPr>
        <w:shd w:val="clear" w:color="auto" w:fill="FFFFFF"/>
        <w:spacing w:before="100" w:beforeAutospacing="1" w:after="24" w:line="288" w:lineRule="atLeast"/>
        <w:ind w:left="384"/>
        <w:rPr>
          <w:rFonts w:cs="Arial"/>
          <w:color w:val="000000"/>
        </w:rPr>
      </w:pPr>
      <w:r w:rsidRPr="001445C6">
        <w:rPr>
          <w:rFonts w:cs="Arial"/>
          <w:color w:val="000000"/>
        </w:rPr>
        <w:t>Observations capture</w:t>
      </w:r>
      <w:r>
        <w:rPr>
          <w:rFonts w:cs="Arial"/>
          <w:color w:val="000000"/>
        </w:rPr>
        <w:t>d as</w:t>
      </w:r>
      <w:r w:rsidRPr="001445C6">
        <w:rPr>
          <w:rFonts w:cs="Arial"/>
          <w:color w:val="000000"/>
        </w:rPr>
        <w:t xml:space="preserve"> results of assessment scales and instruments</w:t>
      </w:r>
      <w:r>
        <w:rPr>
          <w:rFonts w:cs="Arial"/>
          <w:color w:val="000000"/>
        </w:rPr>
        <w:t xml:space="preserve"> (e.g. for activities of daily living)</w:t>
      </w:r>
    </w:p>
    <w:p w:rsidR="00E50DED" w:rsidRPr="00B52A6C" w:rsidRDefault="007B4937" w:rsidP="00E50DED">
      <w:pPr>
        <w:pStyle w:val="Heading6"/>
      </w:pPr>
      <w:ins w:id="1241" w:author="Jones, Emma" w:date="2015-01-08T16:59:00Z">
        <w:r>
          <w:t>5</w:t>
        </w:r>
      </w:ins>
      <w:ins w:id="1242" w:author="Jones, Emma" w:date="2015-01-08T16:40:00Z">
        <w:r w:rsidR="00B00375">
          <w:t xml:space="preserve">.9.1.3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8"/>
              </w:numPr>
              <w:rPr>
                <w:rFonts w:cs="Arial"/>
                <w:color w:val="000000"/>
                <w:sz w:val="19"/>
                <w:szCs w:val="19"/>
              </w:rPr>
            </w:pPr>
            <w:r w:rsidRPr="00113AF3">
              <w:rPr>
                <w:rFonts w:cs="Arial"/>
                <w:color w:val="000000"/>
                <w:sz w:val="19"/>
                <w:szCs w:val="19"/>
              </w:rPr>
              <w:t>One or more observations</w:t>
            </w:r>
            <w:r w:rsidRPr="00113AF3">
              <w:rPr>
                <w:rFonts w:cs="Arial"/>
                <w:b/>
                <w:color w:val="000000"/>
                <w:sz w:val="19"/>
                <w:szCs w:val="19"/>
              </w:rPr>
              <w:t xml:space="preserve"> :</w:t>
            </w:r>
            <w:r w:rsidRPr="00113AF3">
              <w:rPr>
                <w:rFonts w:cs="Arial"/>
                <w:color w:val="000000"/>
                <w:sz w:val="19"/>
                <w:szCs w:val="19"/>
              </w:rPr>
              <w:t xml:space="preserve"> Observation Class</w:t>
            </w:r>
          </w:p>
          <w:p w:rsidR="00E50DED" w:rsidRDefault="00E50DED" w:rsidP="000352FC">
            <w:pPr>
              <w:pStyle w:val="ListParagraph"/>
              <w:numPr>
                <w:ilvl w:val="1"/>
                <w:numId w:val="68"/>
              </w:numPr>
              <w:rPr>
                <w:rFonts w:cs="Arial"/>
                <w:color w:val="000000"/>
                <w:sz w:val="19"/>
                <w:szCs w:val="19"/>
              </w:rPr>
            </w:pPr>
            <w:r>
              <w:rPr>
                <w:rFonts w:cs="Arial"/>
                <w:color w:val="000000"/>
                <w:sz w:val="19"/>
                <w:szCs w:val="19"/>
              </w:rPr>
              <w:t>The observation maybe objective or subjective in nature</w:t>
            </w:r>
          </w:p>
          <w:p w:rsidR="00E50DED" w:rsidRPr="00EB28CC" w:rsidRDefault="00E50DED" w:rsidP="000352FC">
            <w:pPr>
              <w:pStyle w:val="ListParagraph"/>
              <w:numPr>
                <w:ilvl w:val="0"/>
                <w:numId w:val="68"/>
              </w:numPr>
              <w:rPr>
                <w:rFonts w:cs="Arial"/>
                <w:color w:val="000000"/>
                <w:sz w:val="19"/>
                <w:szCs w:val="19"/>
              </w:rPr>
            </w:pPr>
            <w:r>
              <w:rPr>
                <w:rFonts w:cs="Arial"/>
                <w:color w:val="000000"/>
                <w:sz w:val="19"/>
                <w:szCs w:val="19"/>
              </w:rPr>
              <w:t>Metadata used to group and categorize the observations</w:t>
            </w:r>
            <w:r w:rsidRPr="00EB28CC">
              <w:rPr>
                <w:rFonts w:cs="Arial"/>
                <w:b/>
                <w:color w:val="000000"/>
                <w:sz w:val="19"/>
                <w:szCs w:val="19"/>
              </w:rPr>
              <w:t xml:space="preserve"> :</w:t>
            </w:r>
            <w:r>
              <w:rPr>
                <w:rFonts w:cs="Arial"/>
                <w:color w:val="000000"/>
                <w:sz w:val="19"/>
                <w:szCs w:val="19"/>
              </w:rPr>
              <w:t xml:space="preserve"> ObjectTag</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8"/>
              </w:numPr>
              <w:rPr>
                <w:rFonts w:cs="Arial"/>
                <w:color w:val="000000"/>
                <w:sz w:val="19"/>
                <w:szCs w:val="19"/>
              </w:rPr>
            </w:pPr>
            <w:r w:rsidRPr="00B9722A">
              <w:rPr>
                <w:rFonts w:cs="Arial"/>
                <w:color w:val="000000"/>
                <w:sz w:val="19"/>
                <w:szCs w:val="19"/>
              </w:rPr>
              <w:t>Acknowledgement observation was captured</w:t>
            </w:r>
          </w:p>
          <w:p w:rsidR="00E50DED" w:rsidRPr="00B9722A" w:rsidRDefault="00E50DED" w:rsidP="000352FC">
            <w:pPr>
              <w:pStyle w:val="ListParagraph"/>
              <w:numPr>
                <w:ilvl w:val="0"/>
                <w:numId w:val="68"/>
              </w:numPr>
              <w:rPr>
                <w:rFonts w:cs="Arial"/>
                <w:color w:val="000000"/>
                <w:sz w:val="19"/>
                <w:szCs w:val="19"/>
              </w:rPr>
            </w:pPr>
            <w:r>
              <w:rPr>
                <w:rFonts w:cs="Arial"/>
                <w:color w:val="000000"/>
                <w:sz w:val="19"/>
                <w:szCs w:val="19"/>
              </w:rPr>
              <w:t>New observations are synchronized as shared coordinated care team content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E50DED" w:rsidRDefault="00E50DED" w:rsidP="00E50DED">
      <w:pPr>
        <w:spacing w:after="0" w:line="240" w:lineRule="auto"/>
        <w:rPr>
          <w:rFonts w:ascii="Arial Bold" w:hAnsi="Arial Bold"/>
          <w:b/>
          <w:spacing w:val="15"/>
          <w:sz w:val="24"/>
          <w:szCs w:val="22"/>
        </w:rPr>
      </w:pPr>
    </w:p>
    <w:p w:rsidR="00E50DED" w:rsidRDefault="00E50DED" w:rsidP="00E50DED"/>
    <w:p w:rsidR="00E50DED" w:rsidRDefault="007B4937" w:rsidP="00E50DED">
      <w:pPr>
        <w:pStyle w:val="Heading4"/>
      </w:pPr>
      <w:ins w:id="1243" w:author="Jones, Emma" w:date="2015-01-08T16:59:00Z">
        <w:r>
          <w:t>5</w:t>
        </w:r>
      </w:ins>
      <w:ins w:id="1244" w:author="Jones, Emma" w:date="2015-01-08T16:41:00Z">
        <w:r w:rsidR="00B00375">
          <w:t xml:space="preserve">.9.2 </w:t>
        </w:r>
      </w:ins>
      <w:r w:rsidR="00E50DED">
        <w:t>Query Observations</w:t>
      </w:r>
    </w:p>
    <w:p w:rsidR="00E50DED" w:rsidRDefault="007B4937" w:rsidP="00E50DED">
      <w:pPr>
        <w:pStyle w:val="Heading6"/>
      </w:pPr>
      <w:ins w:id="1245" w:author="Jones, Emma" w:date="2015-01-08T16:59:00Z">
        <w:r>
          <w:t>5</w:t>
        </w:r>
      </w:ins>
      <w:ins w:id="1246" w:author="Jones, Emma" w:date="2015-01-08T16:41:00Z">
        <w:r w:rsidR="00B00375">
          <w:t xml:space="preserve">.9.2.1 </w:t>
        </w:r>
      </w:ins>
      <w:r w:rsidR="00E50DED">
        <w:t>Description:</w:t>
      </w:r>
    </w:p>
    <w:p w:rsidR="00E50DED" w:rsidRPr="006B755D" w:rsidRDefault="00E50DED" w:rsidP="00E50DED">
      <w:pPr>
        <w:pStyle w:val="10ptNormal"/>
        <w:rPr>
          <w:rFonts w:ascii="Arial" w:hAnsi="Arial" w:cs="Arial"/>
        </w:rPr>
      </w:pPr>
      <w:r w:rsidRPr="006B755D">
        <w:rPr>
          <w:rFonts w:ascii="Arial" w:hAnsi="Arial" w:cs="Arial"/>
        </w:rPr>
        <w:t>The “</w:t>
      </w:r>
      <w:r>
        <w:rPr>
          <w:rFonts w:ascii="Arial" w:hAnsi="Arial" w:cs="Arial"/>
        </w:rPr>
        <w:t>Query Observations</w:t>
      </w:r>
      <w:r w:rsidRPr="006B755D">
        <w:rPr>
          <w:rFonts w:ascii="Arial" w:hAnsi="Arial" w:cs="Arial"/>
        </w:rPr>
        <w:t>” capability supports the ability of users to</w:t>
      </w:r>
      <w:r>
        <w:rPr>
          <w:rFonts w:ascii="Arial" w:hAnsi="Arial" w:cs="Arial"/>
        </w:rPr>
        <w:t xml:space="preserve"> query observations captured during coordination of care.</w:t>
      </w:r>
    </w:p>
    <w:p w:rsidR="00E50DED" w:rsidRDefault="007B4937" w:rsidP="00E50DED">
      <w:pPr>
        <w:pStyle w:val="Heading6"/>
      </w:pPr>
      <w:ins w:id="1247" w:author="Jones, Emma" w:date="2015-01-08T16:59:00Z">
        <w:r>
          <w:t>5</w:t>
        </w:r>
      </w:ins>
      <w:ins w:id="1248" w:author="Jones, Emma" w:date="2015-01-08T16:41:00Z">
        <w:r w:rsidR="00B00375">
          <w:t xml:space="preserve">.9.2.2 </w:t>
        </w:r>
      </w:ins>
      <w:r w:rsidR="00E50DED">
        <w:t>Examples:</w:t>
      </w:r>
    </w:p>
    <w:p w:rsidR="00E50DED" w:rsidRDefault="00E50DED" w:rsidP="000352FC">
      <w:pPr>
        <w:pStyle w:val="10ptNormal"/>
        <w:numPr>
          <w:ilvl w:val="0"/>
          <w:numId w:val="69"/>
        </w:numPr>
      </w:pPr>
      <w:r>
        <w:t>Review a patient’s weekly diary entry observations for the last year</w:t>
      </w:r>
    </w:p>
    <w:p w:rsidR="00E50DED" w:rsidRDefault="00E50DED" w:rsidP="000352FC">
      <w:pPr>
        <w:pStyle w:val="10ptNormal"/>
        <w:numPr>
          <w:ilvl w:val="0"/>
          <w:numId w:val="69"/>
        </w:numPr>
      </w:pPr>
      <w:r>
        <w:t>Review last recorded information about activity of daily living observations.</w:t>
      </w:r>
    </w:p>
    <w:p w:rsidR="00E50DED" w:rsidRPr="00B52A6C" w:rsidRDefault="007B4937" w:rsidP="00E50DED">
      <w:pPr>
        <w:pStyle w:val="Heading6"/>
      </w:pPr>
      <w:ins w:id="1249" w:author="Jones, Emma" w:date="2015-01-08T16:59:00Z">
        <w:r>
          <w:t>5</w:t>
        </w:r>
      </w:ins>
      <w:ins w:id="1250" w:author="Jones, Emma" w:date="2015-01-08T16:41:00Z">
        <w:r w:rsidR="00B00375">
          <w:t xml:space="preserve">.9.2.3 </w:t>
        </w:r>
      </w:ins>
      <w:r w:rsidR="00E50DED">
        <w:t>Specification</w:t>
      </w:r>
    </w:p>
    <w:p w:rsidR="00E50DED" w:rsidRPr="00B52A6C" w:rsidRDefault="00E50DED" w:rsidP="00E50DED">
      <w:pPr>
        <w:pStyle w:val="10ptNormal"/>
      </w:pPr>
    </w:p>
    <w:tbl>
      <w:tblPr>
        <w:tblW w:w="949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25"/>
        <w:gridCol w:w="8673"/>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867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9"/>
              </w:numPr>
              <w:rPr>
                <w:rFonts w:cs="Arial"/>
                <w:color w:val="000000"/>
                <w:sz w:val="19"/>
                <w:szCs w:val="19"/>
              </w:rPr>
            </w:pPr>
            <w:r>
              <w:rPr>
                <w:rFonts w:cs="Arial"/>
                <w:color w:val="000000"/>
                <w:sz w:val="19"/>
                <w:szCs w:val="19"/>
              </w:rPr>
              <w:t>Observation Type : Code Class</w:t>
            </w:r>
          </w:p>
          <w:p w:rsidR="00E50DED" w:rsidRPr="003D5ED5" w:rsidRDefault="00E50DED" w:rsidP="000352FC">
            <w:pPr>
              <w:pStyle w:val="ListParagraph"/>
              <w:numPr>
                <w:ilvl w:val="0"/>
                <w:numId w:val="69"/>
              </w:numPr>
              <w:rPr>
                <w:rFonts w:cs="Arial"/>
                <w:color w:val="000000"/>
                <w:sz w:val="19"/>
                <w:szCs w:val="19"/>
              </w:rPr>
            </w:pPr>
            <w:r>
              <w:rPr>
                <w:rFonts w:cs="Arial"/>
                <w:color w:val="000000"/>
                <w:sz w:val="19"/>
                <w:szCs w:val="19"/>
              </w:rPr>
              <w:t>Observation time frame : TimePeriod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867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97206A">
            <w:pPr>
              <w:rPr>
                <w:rFonts w:cs="Arial"/>
                <w:color w:val="000000"/>
                <w:sz w:val="19"/>
                <w:szCs w:val="19"/>
              </w:rPr>
            </w:pPr>
            <w:r>
              <w:rPr>
                <w:rFonts w:cs="Arial"/>
                <w:color w:val="000000"/>
                <w:sz w:val="19"/>
                <w:szCs w:val="19"/>
              </w:rPr>
              <w:t xml:space="preserve">One or more observations </w:t>
            </w:r>
            <w:r w:rsidRPr="003D5ED5">
              <w:rPr>
                <w:rFonts w:cs="Arial"/>
                <w:b/>
                <w:color w:val="000000"/>
                <w:sz w:val="19"/>
                <w:szCs w:val="19"/>
              </w:rPr>
              <w:t>:</w:t>
            </w:r>
            <w:r>
              <w:rPr>
                <w:rFonts w:cs="Arial"/>
                <w:color w:val="000000"/>
                <w:sz w:val="19"/>
                <w:szCs w:val="19"/>
              </w:rPr>
              <w:t xml:space="preserve"> Observation Class</w:t>
            </w:r>
          </w:p>
          <w:p w:rsidR="00E50DED" w:rsidRPr="000273E0" w:rsidRDefault="00E50DED" w:rsidP="000352FC">
            <w:pPr>
              <w:pStyle w:val="ListParagraph"/>
              <w:numPr>
                <w:ilvl w:val="0"/>
                <w:numId w:val="70"/>
              </w:numPr>
              <w:rPr>
                <w:rFonts w:cs="Arial"/>
                <w:color w:val="000000"/>
                <w:sz w:val="19"/>
                <w:szCs w:val="19"/>
              </w:rPr>
            </w:pPr>
            <w:r>
              <w:rPr>
                <w:rFonts w:cs="Arial"/>
                <w:color w:val="000000"/>
                <w:sz w:val="19"/>
                <w:szCs w:val="19"/>
              </w:rPr>
              <w:t>Assume technical specification will provide a sort of container for organizing purposes</w:t>
            </w:r>
          </w:p>
        </w:tc>
      </w:tr>
    </w:tbl>
    <w:p w:rsidR="00E50DED" w:rsidRDefault="00E50DED" w:rsidP="00E50DED"/>
    <w:p w:rsidR="00E50DED" w:rsidRDefault="007B4937" w:rsidP="00E50DED">
      <w:pPr>
        <w:pStyle w:val="Heading4"/>
      </w:pPr>
      <w:ins w:id="1251" w:author="Jones, Emma" w:date="2015-01-08T16:59:00Z">
        <w:r>
          <w:t>5</w:t>
        </w:r>
      </w:ins>
      <w:ins w:id="1252" w:author="Jones, Emma" w:date="2015-01-08T16:41:00Z">
        <w:r w:rsidR="00B00375">
          <w:t xml:space="preserve">.9.3 </w:t>
        </w:r>
      </w:ins>
      <w:r w:rsidR="00E50DED">
        <w:t>Associate Supportive Content</w:t>
      </w:r>
    </w:p>
    <w:p w:rsidR="00E50DED" w:rsidRDefault="00527DD5" w:rsidP="00E50DED">
      <w:pPr>
        <w:pStyle w:val="Heading6"/>
      </w:pPr>
      <w:ins w:id="1253" w:author="Jones, Emma" w:date="2015-01-08T17:00:00Z">
        <w:r>
          <w:t>5.9.</w:t>
        </w:r>
      </w:ins>
      <w:ins w:id="1254" w:author="Jones, Emma" w:date="2015-01-08T16:41:00Z">
        <w:r w:rsidR="00B00375">
          <w:t xml:space="preserve">3.1 </w:t>
        </w:r>
      </w:ins>
      <w:r w:rsidR="00E50DED">
        <w:t>Description:</w:t>
      </w:r>
    </w:p>
    <w:p w:rsidR="00E50DED" w:rsidRPr="006B755D" w:rsidRDefault="00E50DED" w:rsidP="00E50DED">
      <w:pPr>
        <w:pStyle w:val="10ptNormal"/>
        <w:rPr>
          <w:rFonts w:ascii="Arial" w:hAnsi="Arial" w:cs="Arial"/>
        </w:rPr>
      </w:pPr>
      <w:r w:rsidRPr="006B755D">
        <w:rPr>
          <w:rFonts w:ascii="Arial" w:hAnsi="Arial" w:cs="Arial"/>
        </w:rPr>
        <w:t xml:space="preserve">The “Associate Supportive Content” capability supports the ability of users to </w:t>
      </w:r>
      <w:r>
        <w:rPr>
          <w:rFonts w:ascii="Arial" w:hAnsi="Arial" w:cs="Arial"/>
        </w:rPr>
        <w:t>associate</w:t>
      </w:r>
      <w:r w:rsidRPr="006B755D">
        <w:rPr>
          <w:rFonts w:ascii="Arial" w:hAnsi="Arial" w:cs="Arial"/>
        </w:rPr>
        <w:t xml:space="preserve"> relevant historical </w:t>
      </w:r>
      <w:ins w:id="1255" w:author="Enrique Meneses" w:date="2015-02-03T14:34:00Z">
        <w:r w:rsidR="005F6638">
          <w:rPr>
            <w:rFonts w:ascii="Arial" w:hAnsi="Arial" w:cs="Arial"/>
          </w:rPr>
          <w:t xml:space="preserve">and evidence based reference </w:t>
        </w:r>
      </w:ins>
      <w:r w:rsidRPr="006B755D">
        <w:rPr>
          <w:rFonts w:ascii="Arial" w:hAnsi="Arial" w:cs="Arial"/>
        </w:rPr>
        <w:t>content to an active plan. This historical content may originate from either prior non-active plans or from the patient’s care record</w:t>
      </w:r>
      <w:r>
        <w:rPr>
          <w:rFonts w:ascii="Arial" w:hAnsi="Arial" w:cs="Arial"/>
        </w:rPr>
        <w:t>.</w:t>
      </w:r>
    </w:p>
    <w:p w:rsidR="00E50DED" w:rsidRDefault="00527DD5" w:rsidP="00E50DED">
      <w:pPr>
        <w:pStyle w:val="Heading6"/>
      </w:pPr>
      <w:ins w:id="1256" w:author="Jones, Emma" w:date="2015-01-08T17:00:00Z">
        <w:r>
          <w:t>5</w:t>
        </w:r>
      </w:ins>
      <w:ins w:id="1257" w:author="Jones, Emma" w:date="2015-01-08T16:42:00Z">
        <w:r w:rsidR="00B00375">
          <w:t xml:space="preserve">.9.3.2 </w:t>
        </w:r>
      </w:ins>
      <w:r w:rsidR="00E50DED">
        <w:t>Examples:</w:t>
      </w:r>
    </w:p>
    <w:p w:rsidR="00E50DED" w:rsidRDefault="00E50DED" w:rsidP="000352FC">
      <w:pPr>
        <w:pStyle w:val="10ptNormal"/>
        <w:numPr>
          <w:ilvl w:val="0"/>
          <w:numId w:val="64"/>
        </w:numPr>
        <w:rPr>
          <w:rFonts w:ascii="Arial" w:hAnsi="Arial" w:cs="Arial"/>
        </w:rPr>
      </w:pPr>
      <w:r>
        <w:rPr>
          <w:rFonts w:ascii="Arial" w:hAnsi="Arial" w:cs="Arial"/>
        </w:rPr>
        <w:t>A</w:t>
      </w:r>
      <w:r w:rsidRPr="006B755D">
        <w:rPr>
          <w:rFonts w:ascii="Arial" w:hAnsi="Arial" w:cs="Arial"/>
        </w:rPr>
        <w:t xml:space="preserve"> kidney transplant procedure note would stay relevant to care planning for the life of the patient. </w:t>
      </w:r>
    </w:p>
    <w:p w:rsidR="00E50DED" w:rsidRDefault="00E50DED" w:rsidP="000352FC">
      <w:pPr>
        <w:pStyle w:val="10ptNormal"/>
        <w:numPr>
          <w:ilvl w:val="0"/>
          <w:numId w:val="64"/>
        </w:numPr>
        <w:rPr>
          <w:rFonts w:ascii="Arial" w:hAnsi="Arial" w:cs="Arial"/>
        </w:rPr>
      </w:pPr>
      <w:r>
        <w:rPr>
          <w:rFonts w:ascii="Arial" w:hAnsi="Arial" w:cs="Arial"/>
        </w:rPr>
        <w:t>Active a</w:t>
      </w:r>
      <w:r w:rsidRPr="006B755D">
        <w:rPr>
          <w:rFonts w:ascii="Arial" w:hAnsi="Arial" w:cs="Arial"/>
        </w:rPr>
        <w:t>llergies, medication</w:t>
      </w:r>
      <w:r>
        <w:rPr>
          <w:rFonts w:ascii="Arial" w:hAnsi="Arial" w:cs="Arial"/>
        </w:rPr>
        <w:t>s, procedures, diagnostic tests from a summary of care record.</w:t>
      </w:r>
    </w:p>
    <w:p w:rsidR="00E50DED" w:rsidRPr="00C45ECA" w:rsidRDefault="00E50DED" w:rsidP="000352FC">
      <w:pPr>
        <w:pStyle w:val="10ptNormal"/>
        <w:numPr>
          <w:ilvl w:val="0"/>
          <w:numId w:val="64"/>
        </w:numPr>
        <w:rPr>
          <w:rFonts w:ascii="Arial" w:hAnsi="Arial" w:cs="Arial"/>
        </w:rPr>
      </w:pPr>
      <w:r>
        <w:rPr>
          <w:rFonts w:ascii="Arial" w:hAnsi="Arial" w:cs="Arial"/>
        </w:rPr>
        <w:t>Interventions captured in historical plans with continuing significance to care team decision making for future planning.</w:t>
      </w:r>
    </w:p>
    <w:p w:rsidR="00E50DED" w:rsidRPr="00B52A6C" w:rsidRDefault="00527DD5" w:rsidP="00E50DED">
      <w:pPr>
        <w:pStyle w:val="Heading6"/>
      </w:pPr>
      <w:ins w:id="1258" w:author="Jones, Emma" w:date="2015-01-08T17:00:00Z">
        <w:r>
          <w:t>5</w:t>
        </w:r>
      </w:ins>
      <w:ins w:id="1259" w:author="Jones, Emma" w:date="2015-01-08T16:42:00Z">
        <w:r w:rsidR="00B00375">
          <w:t xml:space="preserve">.9.3.3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69"/>
        <w:gridCol w:w="793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Default="00E50DED" w:rsidP="000352FC">
            <w:pPr>
              <w:pStyle w:val="ListParagraph"/>
              <w:numPr>
                <w:ilvl w:val="0"/>
                <w:numId w:val="65"/>
              </w:numPr>
              <w:rPr>
                <w:rFonts w:cs="Arial"/>
                <w:color w:val="000000"/>
                <w:sz w:val="19"/>
                <w:szCs w:val="19"/>
              </w:rPr>
            </w:pPr>
            <w:r w:rsidRPr="00655F92">
              <w:rPr>
                <w:rFonts w:cs="Arial"/>
                <w:color w:val="000000"/>
                <w:sz w:val="19"/>
                <w:szCs w:val="19"/>
              </w:rPr>
              <w:t>One or more historical activity and observation : Activity or Observation Class</w:t>
            </w:r>
          </w:p>
          <w:p w:rsidR="00E50DED" w:rsidRPr="00655F92" w:rsidRDefault="00E50DED" w:rsidP="000352FC">
            <w:pPr>
              <w:pStyle w:val="ListParagraph"/>
              <w:numPr>
                <w:ilvl w:val="0"/>
                <w:numId w:val="65"/>
              </w:numPr>
              <w:rPr>
                <w:rFonts w:cs="Arial"/>
                <w:color w:val="000000"/>
                <w:sz w:val="19"/>
                <w:szCs w:val="19"/>
              </w:rPr>
            </w:pPr>
            <w:r>
              <w:rPr>
                <w:rFonts w:cs="Arial"/>
                <w:color w:val="000000"/>
                <w:sz w:val="19"/>
                <w:szCs w:val="19"/>
              </w:rPr>
              <w:t>Metadata categorizing activity or observation : ObjectTag Class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association</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9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Linked/associated historical supportive content is available to care team</w:t>
            </w:r>
          </w:p>
        </w:tc>
      </w:tr>
    </w:tbl>
    <w:p w:rsidR="00E50DED" w:rsidRDefault="00E50DED" w:rsidP="00E50DED"/>
    <w:p w:rsidR="00E50DED" w:rsidRDefault="00527DD5" w:rsidP="00E50DED">
      <w:pPr>
        <w:pStyle w:val="Heading4"/>
      </w:pPr>
      <w:ins w:id="1260" w:author="Jones, Emma" w:date="2015-01-08T17:00:00Z">
        <w:r>
          <w:t>5</w:t>
        </w:r>
      </w:ins>
      <w:ins w:id="1261" w:author="Jones, Emma" w:date="2015-01-08T16:42:00Z">
        <w:r w:rsidR="00B00375">
          <w:t xml:space="preserve">.9.4 </w:t>
        </w:r>
      </w:ins>
      <w:r w:rsidR="00E50DED">
        <w:t>Remove Supportive Content</w:t>
      </w:r>
    </w:p>
    <w:p w:rsidR="00E50DED" w:rsidRDefault="00527DD5" w:rsidP="00E50DED">
      <w:pPr>
        <w:pStyle w:val="Heading6"/>
      </w:pPr>
      <w:ins w:id="1262" w:author="Jones, Emma" w:date="2015-01-08T17:01:00Z">
        <w:r>
          <w:t>5</w:t>
        </w:r>
      </w:ins>
      <w:ins w:id="1263" w:author="Jones, Emma" w:date="2015-01-08T16:42:00Z">
        <w:r w:rsidR="00B00375">
          <w:t xml:space="preserve">.9.4.1 </w:t>
        </w:r>
      </w:ins>
      <w:r w:rsidR="00E50DED">
        <w:t>Description:</w:t>
      </w:r>
    </w:p>
    <w:p w:rsidR="00E50DED" w:rsidRPr="006B755D" w:rsidRDefault="00E50DED" w:rsidP="00E50DED">
      <w:pPr>
        <w:pStyle w:val="10ptNormal"/>
        <w:rPr>
          <w:rFonts w:ascii="Arial" w:hAnsi="Arial" w:cs="Arial"/>
        </w:rPr>
      </w:pPr>
      <w:r w:rsidRPr="006B755D">
        <w:rPr>
          <w:rFonts w:ascii="Arial" w:hAnsi="Arial" w:cs="Arial"/>
        </w:rPr>
        <w:t>The “</w:t>
      </w:r>
      <w:r>
        <w:rPr>
          <w:rFonts w:ascii="Arial" w:hAnsi="Arial" w:cs="Arial"/>
        </w:rPr>
        <w:t>Remove</w:t>
      </w:r>
      <w:r w:rsidRPr="006B755D">
        <w:rPr>
          <w:rFonts w:ascii="Arial" w:hAnsi="Arial" w:cs="Arial"/>
        </w:rPr>
        <w:t xml:space="preserve"> Supportive Content” capability supports the ability of users to </w:t>
      </w:r>
      <w:r>
        <w:rPr>
          <w:rFonts w:ascii="Arial" w:hAnsi="Arial" w:cs="Arial"/>
        </w:rPr>
        <w:t>logically remove</w:t>
      </w:r>
      <w:r w:rsidRPr="006B755D">
        <w:rPr>
          <w:rFonts w:ascii="Arial" w:hAnsi="Arial" w:cs="Arial"/>
        </w:rPr>
        <w:t xml:space="preserve"> </w:t>
      </w:r>
      <w:r>
        <w:rPr>
          <w:rFonts w:ascii="Arial" w:hAnsi="Arial" w:cs="Arial"/>
        </w:rPr>
        <w:t>supportive content which is no longer relevant. As with any removals in health care systems, the information continues to be available for auditing.</w:t>
      </w:r>
    </w:p>
    <w:p w:rsidR="00E50DED" w:rsidRDefault="00527DD5" w:rsidP="00E50DED">
      <w:pPr>
        <w:pStyle w:val="Heading6"/>
      </w:pPr>
      <w:ins w:id="1264" w:author="Jones, Emma" w:date="2015-01-08T17:01:00Z">
        <w:r>
          <w:t>5</w:t>
        </w:r>
      </w:ins>
      <w:ins w:id="1265" w:author="Jones, Emma" w:date="2015-01-08T16:42:00Z">
        <w:r w:rsidR="00B00375">
          <w:t xml:space="preserve">.9.4.2 </w:t>
        </w:r>
      </w:ins>
      <w:r w:rsidR="00E50DED">
        <w:t>Examples:</w:t>
      </w:r>
    </w:p>
    <w:p w:rsidR="00E50DED" w:rsidRPr="00ED54CA" w:rsidRDefault="00E50DED" w:rsidP="000352FC">
      <w:pPr>
        <w:pStyle w:val="10ptNormal"/>
        <w:numPr>
          <w:ilvl w:val="0"/>
          <w:numId w:val="66"/>
        </w:numPr>
        <w:rPr>
          <w:rFonts w:ascii="Arial" w:hAnsi="Arial" w:cs="Arial"/>
        </w:rPr>
      </w:pPr>
      <w:r w:rsidRPr="00ED54CA">
        <w:rPr>
          <w:rFonts w:ascii="Arial" w:hAnsi="Arial" w:cs="Arial"/>
        </w:rPr>
        <w:t>Information related to a prior pregnancy is removed</w:t>
      </w:r>
    </w:p>
    <w:p w:rsidR="00E50DED" w:rsidRPr="00ED54CA" w:rsidRDefault="00E50DED" w:rsidP="000352FC">
      <w:pPr>
        <w:pStyle w:val="10ptNormal"/>
        <w:numPr>
          <w:ilvl w:val="0"/>
          <w:numId w:val="66"/>
        </w:numPr>
        <w:rPr>
          <w:rFonts w:ascii="Arial" w:hAnsi="Arial" w:cs="Arial"/>
        </w:rPr>
      </w:pPr>
      <w:r w:rsidRPr="00ED54CA">
        <w:rPr>
          <w:rFonts w:ascii="Arial" w:hAnsi="Arial" w:cs="Arial"/>
        </w:rPr>
        <w:t>Information entered in error is removed</w:t>
      </w:r>
    </w:p>
    <w:p w:rsidR="00E50DED" w:rsidRPr="00B52A6C" w:rsidRDefault="00527DD5" w:rsidP="00E50DED">
      <w:pPr>
        <w:pStyle w:val="Heading6"/>
      </w:pPr>
      <w:ins w:id="1266" w:author="Jones, Emma" w:date="2015-01-08T17:01:00Z">
        <w:r>
          <w:t>5</w:t>
        </w:r>
      </w:ins>
      <w:ins w:id="1267" w:author="Jones, Emma" w:date="2015-01-08T16:42:00Z">
        <w:r w:rsidR="00B00375">
          <w:t xml:space="preserve">.9.4.3 </w:t>
        </w:r>
      </w:ins>
      <w:r w:rsidR="00E50DED">
        <w:t>Specification</w:t>
      </w:r>
    </w:p>
    <w:p w:rsidR="00E50DED" w:rsidRPr="00B52A6C" w:rsidRDefault="00E50DED" w:rsidP="00E50DED">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D47548" w:rsidRDefault="00E50DED" w:rsidP="000352FC">
            <w:pPr>
              <w:pStyle w:val="ListParagraph"/>
              <w:numPr>
                <w:ilvl w:val="0"/>
                <w:numId w:val="65"/>
              </w:numPr>
              <w:rPr>
                <w:rFonts w:cs="Arial"/>
                <w:color w:val="000000"/>
                <w:sz w:val="19"/>
                <w:szCs w:val="19"/>
              </w:rPr>
            </w:pPr>
            <w:r>
              <w:rPr>
                <w:rFonts w:cs="Arial"/>
                <w:color w:val="000000"/>
                <w:sz w:val="19"/>
                <w:szCs w:val="19"/>
              </w:rPr>
              <w:t xml:space="preserve">Identity of linked </w:t>
            </w:r>
            <w:r w:rsidRPr="00655F92">
              <w:rPr>
                <w:rFonts w:cs="Arial"/>
                <w:color w:val="000000"/>
                <w:sz w:val="19"/>
                <w:szCs w:val="19"/>
              </w:rPr>
              <w:t>activit</w:t>
            </w:r>
            <w:r>
              <w:rPr>
                <w:rFonts w:cs="Arial"/>
                <w:color w:val="000000"/>
                <w:sz w:val="19"/>
                <w:szCs w:val="19"/>
              </w:rPr>
              <w:t>ies</w:t>
            </w:r>
            <w:r w:rsidRPr="00655F92">
              <w:rPr>
                <w:rFonts w:cs="Arial"/>
                <w:color w:val="000000"/>
                <w:sz w:val="19"/>
                <w:szCs w:val="19"/>
              </w:rPr>
              <w:t xml:space="preserve"> and observation</w:t>
            </w:r>
            <w:r>
              <w:rPr>
                <w:rFonts w:cs="Arial"/>
                <w:color w:val="000000"/>
                <w:sz w:val="19"/>
                <w:szCs w:val="19"/>
              </w:rPr>
              <w:t>s to remove : Activity or Observation object/instance identities</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Acknowledgement of removal</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Pr>
                <w:rFonts w:cs="Arial"/>
                <w:color w:val="000000"/>
                <w:sz w:val="19"/>
                <w:szCs w:val="19"/>
              </w:rPr>
              <w:t>Changes are synchronized across shared coordinated care team content</w:t>
            </w:r>
          </w:p>
        </w:tc>
      </w:tr>
      <w:tr w:rsidR="00E50DED" w:rsidRPr="00B52A6C" w:rsidTr="0097206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E50DED" w:rsidRPr="00B52A6C" w:rsidRDefault="00E50DED" w:rsidP="0097206A">
            <w:pPr>
              <w:rPr>
                <w:rFonts w:cs="Arial"/>
                <w:color w:val="000000"/>
                <w:sz w:val="19"/>
                <w:szCs w:val="19"/>
              </w:rPr>
            </w:pPr>
          </w:p>
        </w:tc>
      </w:tr>
    </w:tbl>
    <w:p w:rsidR="00C85374" w:rsidRDefault="00C85374" w:rsidP="008969D8">
      <w:pPr>
        <w:spacing w:after="0" w:line="240" w:lineRule="auto"/>
      </w:pPr>
    </w:p>
    <w:p w:rsidR="00724F0B" w:rsidRDefault="00527DD5" w:rsidP="007E4F19">
      <w:pPr>
        <w:pStyle w:val="Heading2"/>
      </w:pPr>
      <w:bookmarkStart w:id="1268" w:name="_Toc383376621"/>
      <w:ins w:id="1269" w:author="Jones, Emma" w:date="2015-01-08T17:01:00Z">
        <w:r>
          <w:t>5</w:t>
        </w:r>
      </w:ins>
      <w:ins w:id="1270" w:author="Jones, Emma" w:date="2015-01-08T15:31:00Z">
        <w:r w:rsidR="003118C6">
          <w:t xml:space="preserve">.10 </w:t>
        </w:r>
      </w:ins>
      <w:r w:rsidR="00724F0B">
        <w:t>Reconciliation Process Support</w:t>
      </w:r>
      <w:bookmarkEnd w:id="1268"/>
    </w:p>
    <w:p w:rsidR="00724F0B" w:rsidRDefault="00724F0B" w:rsidP="008969D8">
      <w:pPr>
        <w:spacing w:after="0" w:line="240" w:lineRule="auto"/>
      </w:pPr>
    </w:p>
    <w:p w:rsidR="00C85374" w:rsidRDefault="00527DD5" w:rsidP="00C85374">
      <w:pPr>
        <w:pStyle w:val="Heading4"/>
      </w:pPr>
      <w:ins w:id="1271" w:author="Jones, Emma" w:date="2015-01-08T17:01:00Z">
        <w:r>
          <w:t>5</w:t>
        </w:r>
      </w:ins>
      <w:ins w:id="1272" w:author="Jones, Emma" w:date="2015-01-08T16:42:00Z">
        <w:r w:rsidR="00B00375">
          <w:t xml:space="preserve">.10.1 </w:t>
        </w:r>
      </w:ins>
      <w:r w:rsidR="00FF798B">
        <w:t>Care Plan Technical Reconciliation</w:t>
      </w:r>
    </w:p>
    <w:p w:rsidR="00C85374" w:rsidRDefault="00527DD5" w:rsidP="00C85374">
      <w:pPr>
        <w:pStyle w:val="Heading6"/>
      </w:pPr>
      <w:ins w:id="1273" w:author="Jones, Emma" w:date="2015-01-08T17:01:00Z">
        <w:r>
          <w:t>5</w:t>
        </w:r>
      </w:ins>
      <w:ins w:id="1274" w:author="Jones, Emma" w:date="2015-01-08T16:42:00Z">
        <w:r w:rsidR="00B00375">
          <w:t xml:space="preserve">.10.1.1 </w:t>
        </w:r>
      </w:ins>
      <w:r w:rsidR="00C85374">
        <w:t>Description:</w:t>
      </w:r>
    </w:p>
    <w:p w:rsidR="00C85374" w:rsidRPr="006B755D" w:rsidRDefault="00C85374" w:rsidP="00C85374">
      <w:pPr>
        <w:pStyle w:val="10ptNormal"/>
        <w:rPr>
          <w:rFonts w:ascii="Arial" w:hAnsi="Arial" w:cs="Arial"/>
        </w:rPr>
      </w:pPr>
      <w:r w:rsidRPr="006B755D">
        <w:rPr>
          <w:rFonts w:ascii="Arial" w:hAnsi="Arial" w:cs="Arial"/>
        </w:rPr>
        <w:t>The “</w:t>
      </w:r>
      <w:r w:rsidR="00FF798B">
        <w:rPr>
          <w:rFonts w:ascii="Arial" w:hAnsi="Arial" w:cs="Arial"/>
        </w:rPr>
        <w:t>Care Plan Technical Reconciliation</w:t>
      </w:r>
      <w:r w:rsidRPr="006B755D">
        <w:rPr>
          <w:rFonts w:ascii="Arial" w:hAnsi="Arial" w:cs="Arial"/>
        </w:rPr>
        <w:t xml:space="preserve">” capability supports the ability </w:t>
      </w:r>
      <w:ins w:id="1275" w:author="Enrique Meneses" w:date="2015-02-03T08:07:00Z">
        <w:r w:rsidR="002D088C">
          <w:rPr>
            <w:rFonts w:ascii="Arial" w:hAnsi="Arial" w:cs="Arial"/>
          </w:rPr>
          <w:t xml:space="preserve">to </w:t>
        </w:r>
      </w:ins>
      <w:r w:rsidR="00595435">
        <w:rPr>
          <w:rFonts w:ascii="Arial" w:hAnsi="Arial" w:cs="Arial"/>
        </w:rPr>
        <w:t>procure and merge two different care plans</w:t>
      </w:r>
      <w:r>
        <w:rPr>
          <w:rFonts w:ascii="Arial" w:hAnsi="Arial" w:cs="Arial"/>
        </w:rPr>
        <w:t>.</w:t>
      </w:r>
      <w:r w:rsidR="00595435">
        <w:rPr>
          <w:rFonts w:ascii="Arial" w:hAnsi="Arial" w:cs="Arial"/>
        </w:rPr>
        <w:t xml:space="preserve"> The procurement can be done through queries to external sources (such as clinical information systems or electronic health record) or through inputs of care plans pushed from external sources. This capability include</w:t>
      </w:r>
      <w:ins w:id="1276" w:author="Enrique Meneses" w:date="2015-02-03T08:08:00Z">
        <w:r w:rsidR="006219EA">
          <w:rPr>
            <w:rFonts w:ascii="Arial" w:hAnsi="Arial" w:cs="Arial"/>
          </w:rPr>
          <w:t>s</w:t>
        </w:r>
      </w:ins>
      <w:r w:rsidR="00595435">
        <w:rPr>
          <w:rFonts w:ascii="Arial" w:hAnsi="Arial" w:cs="Arial"/>
        </w:rPr>
        <w:t xml:space="preserve"> functions such as validation and highlighting of patient identification details, identification of care plan contents duplicates, overlaps, conflicts and superseded information to facilitate clinical reconciliation</w:t>
      </w:r>
    </w:p>
    <w:p w:rsidR="00C85374" w:rsidRDefault="00527DD5" w:rsidP="00C85374">
      <w:pPr>
        <w:pStyle w:val="Heading6"/>
      </w:pPr>
      <w:ins w:id="1277" w:author="Jones, Emma" w:date="2015-01-08T17:01:00Z">
        <w:r>
          <w:t>5</w:t>
        </w:r>
      </w:ins>
      <w:ins w:id="1278" w:author="Jones, Emma" w:date="2015-01-08T16:43:00Z">
        <w:r w:rsidR="00B00375">
          <w:t xml:space="preserve">.10.1.2 </w:t>
        </w:r>
      </w:ins>
      <w:r w:rsidR="00C85374">
        <w:t>Examples:</w:t>
      </w:r>
    </w:p>
    <w:p w:rsidR="00C85374" w:rsidRPr="00ED54CA" w:rsidRDefault="00595435" w:rsidP="00C85374">
      <w:pPr>
        <w:pStyle w:val="10ptNormal"/>
        <w:numPr>
          <w:ilvl w:val="0"/>
          <w:numId w:val="66"/>
        </w:numPr>
        <w:rPr>
          <w:rFonts w:ascii="Arial" w:hAnsi="Arial" w:cs="Arial"/>
        </w:rPr>
      </w:pPr>
      <w:r>
        <w:rPr>
          <w:rFonts w:ascii="Arial" w:hAnsi="Arial" w:cs="Arial"/>
        </w:rPr>
        <w:t>Reconciling an orthopedic care plan and a PCP care plan</w:t>
      </w:r>
    </w:p>
    <w:p w:rsidR="00C85374" w:rsidRPr="00ED54CA" w:rsidRDefault="00595435" w:rsidP="00C85374">
      <w:pPr>
        <w:pStyle w:val="10ptNormal"/>
        <w:numPr>
          <w:ilvl w:val="0"/>
          <w:numId w:val="66"/>
        </w:numPr>
        <w:rPr>
          <w:rFonts w:ascii="Arial" w:hAnsi="Arial" w:cs="Arial"/>
        </w:rPr>
      </w:pPr>
      <w:r>
        <w:rPr>
          <w:rFonts w:ascii="Arial" w:hAnsi="Arial" w:cs="Arial"/>
        </w:rPr>
        <w:t>Reconciling multiple discipline specific care plans into comprehensive/integrated care plan</w:t>
      </w:r>
    </w:p>
    <w:p w:rsidR="00C85374" w:rsidRPr="00B52A6C" w:rsidRDefault="00527DD5" w:rsidP="00C85374">
      <w:pPr>
        <w:pStyle w:val="Heading6"/>
      </w:pPr>
      <w:ins w:id="1279" w:author="Jones, Emma" w:date="2015-01-08T17:01:00Z">
        <w:r>
          <w:t>5</w:t>
        </w:r>
      </w:ins>
      <w:ins w:id="1280" w:author="Jones, Emma" w:date="2015-01-08T16:43:00Z">
        <w:r w:rsidR="00B00375">
          <w:t xml:space="preserve">.10.1.3 </w:t>
        </w:r>
      </w:ins>
      <w:r w:rsidR="00C85374">
        <w:t>Specification</w:t>
      </w:r>
    </w:p>
    <w:p w:rsidR="00C85374" w:rsidRPr="00B52A6C" w:rsidRDefault="00C85374" w:rsidP="00C85374">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C85374"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Default="00595435" w:rsidP="00C85374">
            <w:pPr>
              <w:rPr>
                <w:rFonts w:cs="Arial"/>
                <w:color w:val="000000"/>
                <w:sz w:val="19"/>
                <w:szCs w:val="19"/>
              </w:rPr>
            </w:pPr>
            <w:r>
              <w:rPr>
                <w:rFonts w:cs="Arial"/>
                <w:color w:val="000000"/>
                <w:sz w:val="19"/>
                <w:szCs w:val="19"/>
              </w:rPr>
              <w:t>Patient authorizes access to an external care plan</w:t>
            </w:r>
          </w:p>
          <w:p w:rsidR="00595435" w:rsidRPr="00B52A6C" w:rsidRDefault="00FF798B" w:rsidP="00C85374">
            <w:pPr>
              <w:rPr>
                <w:rFonts w:cs="Arial"/>
                <w:color w:val="000000"/>
                <w:sz w:val="19"/>
                <w:szCs w:val="19"/>
              </w:rPr>
            </w:pPr>
            <w:r>
              <w:rPr>
                <w:rFonts w:cs="Arial"/>
                <w:color w:val="000000"/>
                <w:sz w:val="19"/>
                <w:szCs w:val="19"/>
              </w:rPr>
              <w:t>A discipline specific care plan or care plan component is received from another health care provider</w:t>
            </w:r>
          </w:p>
        </w:tc>
      </w:tr>
      <w:tr w:rsidR="00C85374"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Default="001A44FD" w:rsidP="00C85374">
            <w:pPr>
              <w:pStyle w:val="ListParagraph"/>
              <w:numPr>
                <w:ilvl w:val="0"/>
                <w:numId w:val="65"/>
              </w:numPr>
              <w:rPr>
                <w:rFonts w:cs="Arial"/>
                <w:color w:val="000000"/>
                <w:sz w:val="19"/>
                <w:szCs w:val="19"/>
              </w:rPr>
            </w:pPr>
            <w:r>
              <w:rPr>
                <w:rFonts w:cs="Arial"/>
                <w:color w:val="000000"/>
                <w:sz w:val="19"/>
                <w:szCs w:val="19"/>
              </w:rPr>
              <w:t>E</w:t>
            </w:r>
            <w:r w:rsidR="00FF798B">
              <w:rPr>
                <w:rFonts w:cs="Arial"/>
                <w:color w:val="000000"/>
                <w:sz w:val="19"/>
                <w:szCs w:val="19"/>
              </w:rPr>
              <w:t>xternal care plan</w:t>
            </w:r>
            <w:r>
              <w:rPr>
                <w:rFonts w:cs="Arial"/>
                <w:color w:val="000000"/>
                <w:sz w:val="19"/>
                <w:szCs w:val="19"/>
              </w:rPr>
              <w:t>(s)</w:t>
            </w:r>
            <w:r w:rsidR="00FF798B">
              <w:rPr>
                <w:rFonts w:cs="Arial"/>
                <w:color w:val="000000"/>
                <w:sz w:val="19"/>
                <w:szCs w:val="19"/>
              </w:rPr>
              <w:t>: Plan</w:t>
            </w:r>
            <w:r w:rsidR="00540735">
              <w:rPr>
                <w:rFonts w:cs="Arial"/>
                <w:color w:val="000000"/>
                <w:sz w:val="19"/>
                <w:szCs w:val="19"/>
              </w:rPr>
              <w:t xml:space="preserve"> </w:t>
            </w:r>
            <w:r w:rsidR="00FF798B">
              <w:rPr>
                <w:rFonts w:cs="Arial"/>
                <w:color w:val="000000"/>
                <w:sz w:val="19"/>
                <w:szCs w:val="19"/>
              </w:rPr>
              <w:t>Class</w:t>
            </w:r>
          </w:p>
          <w:p w:rsidR="001A44FD" w:rsidRPr="00D47548" w:rsidRDefault="001A44FD" w:rsidP="00C85374">
            <w:pPr>
              <w:pStyle w:val="ListParagraph"/>
              <w:numPr>
                <w:ilvl w:val="0"/>
                <w:numId w:val="65"/>
              </w:numPr>
              <w:rPr>
                <w:rFonts w:cs="Arial"/>
                <w:color w:val="000000"/>
                <w:sz w:val="19"/>
                <w:szCs w:val="19"/>
              </w:rPr>
            </w:pPr>
            <w:r>
              <w:rPr>
                <w:rFonts w:cs="Arial"/>
                <w:color w:val="000000"/>
                <w:sz w:val="19"/>
                <w:szCs w:val="19"/>
              </w:rPr>
              <w:t>Internal care plan (which may be an comprehensive care plan)</w:t>
            </w:r>
          </w:p>
        </w:tc>
      </w:tr>
      <w:tr w:rsidR="00C85374"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Default="00FF798B" w:rsidP="00C85374">
            <w:pPr>
              <w:rPr>
                <w:rFonts w:cs="Arial"/>
              </w:rPr>
            </w:pPr>
            <w:r>
              <w:rPr>
                <w:rFonts w:cs="Arial"/>
                <w:color w:val="000000"/>
                <w:sz w:val="19"/>
                <w:szCs w:val="19"/>
              </w:rPr>
              <w:t xml:space="preserve">Highlights of </w:t>
            </w:r>
            <w:r>
              <w:rPr>
                <w:rFonts w:cs="Arial"/>
              </w:rPr>
              <w:t>duplicates, overlaps, conflicts and superseded information between two or more different care plans</w:t>
            </w:r>
          </w:p>
          <w:p w:rsidR="00FF798B" w:rsidRPr="00B52A6C" w:rsidRDefault="00FF798B" w:rsidP="00C85374">
            <w:pPr>
              <w:rPr>
                <w:rFonts w:cs="Arial"/>
                <w:color w:val="000000"/>
                <w:sz w:val="19"/>
                <w:szCs w:val="19"/>
              </w:rPr>
            </w:pPr>
            <w:r>
              <w:rPr>
                <w:rFonts w:cs="Arial"/>
              </w:rPr>
              <w:t>Technical reconciliation recommendations for clinical approval</w:t>
            </w:r>
          </w:p>
        </w:tc>
      </w:tr>
      <w:tr w:rsidR="00C85374"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FF798B" w:rsidP="00C85374">
            <w:pPr>
              <w:rPr>
                <w:rFonts w:cs="Arial"/>
                <w:color w:val="000000"/>
                <w:sz w:val="19"/>
                <w:szCs w:val="19"/>
              </w:rPr>
            </w:pPr>
            <w:r>
              <w:rPr>
                <w:rFonts w:cs="Arial"/>
                <w:color w:val="000000"/>
                <w:sz w:val="19"/>
                <w:szCs w:val="19"/>
              </w:rPr>
              <w:t>Technically reconciled care plan</w:t>
            </w:r>
          </w:p>
        </w:tc>
      </w:tr>
      <w:tr w:rsidR="00C85374" w:rsidRPr="00B52A6C" w:rsidTr="00C85374">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C85374" w:rsidRPr="00B52A6C" w:rsidRDefault="00C85374" w:rsidP="00C85374">
            <w:pPr>
              <w:rPr>
                <w:rFonts w:cs="Arial"/>
                <w:color w:val="000000"/>
                <w:sz w:val="19"/>
                <w:szCs w:val="19"/>
              </w:rPr>
            </w:pPr>
          </w:p>
        </w:tc>
      </w:tr>
    </w:tbl>
    <w:p w:rsidR="00C85374" w:rsidRDefault="00C85374" w:rsidP="00C85374">
      <w:pPr>
        <w:spacing w:after="0" w:line="240" w:lineRule="auto"/>
      </w:pPr>
    </w:p>
    <w:p w:rsidR="00A87E46" w:rsidRDefault="00A87E46" w:rsidP="008969D8">
      <w:pPr>
        <w:spacing w:after="0" w:line="240" w:lineRule="auto"/>
      </w:pPr>
    </w:p>
    <w:p w:rsidR="00A87E46" w:rsidRDefault="00A87E46" w:rsidP="008969D8">
      <w:pPr>
        <w:spacing w:after="0" w:line="240" w:lineRule="auto"/>
      </w:pPr>
    </w:p>
    <w:p w:rsidR="00A87E46" w:rsidRDefault="00527DD5" w:rsidP="00A87E46">
      <w:pPr>
        <w:pStyle w:val="Heading4"/>
      </w:pPr>
      <w:ins w:id="1281" w:author="Jones, Emma" w:date="2015-01-08T17:01:00Z">
        <w:r>
          <w:t>5</w:t>
        </w:r>
      </w:ins>
      <w:ins w:id="1282" w:author="Jones, Emma" w:date="2015-01-08T16:43:00Z">
        <w:r w:rsidR="00B00375">
          <w:t xml:space="preserve">.10.2 </w:t>
        </w:r>
      </w:ins>
      <w:r w:rsidR="00A87E46">
        <w:t>Care Plan Clinical Reconciliation</w:t>
      </w:r>
    </w:p>
    <w:p w:rsidR="00A87E46" w:rsidRDefault="00527DD5" w:rsidP="00A87E46">
      <w:pPr>
        <w:pStyle w:val="Heading6"/>
      </w:pPr>
      <w:ins w:id="1283" w:author="Jones, Emma" w:date="2015-01-08T17:01:00Z">
        <w:r>
          <w:t>5</w:t>
        </w:r>
      </w:ins>
      <w:ins w:id="1284" w:author="Jones, Emma" w:date="2015-01-08T16:43:00Z">
        <w:r w:rsidR="00B00375">
          <w:t xml:space="preserve">.10.2.1 </w:t>
        </w:r>
      </w:ins>
      <w:r w:rsidR="00A87E46">
        <w:t>Description:</w:t>
      </w:r>
    </w:p>
    <w:p w:rsidR="00A87E46" w:rsidRPr="006B755D" w:rsidRDefault="00A87E46" w:rsidP="00A87E46">
      <w:pPr>
        <w:pStyle w:val="10ptNormal"/>
        <w:rPr>
          <w:rFonts w:ascii="Arial" w:hAnsi="Arial" w:cs="Arial"/>
        </w:rPr>
      </w:pPr>
      <w:r w:rsidRPr="006B755D">
        <w:rPr>
          <w:rFonts w:ascii="Arial" w:hAnsi="Arial" w:cs="Arial"/>
        </w:rPr>
        <w:t>The “</w:t>
      </w:r>
      <w:r>
        <w:rPr>
          <w:rFonts w:ascii="Arial" w:hAnsi="Arial" w:cs="Arial"/>
        </w:rPr>
        <w:t>Care Plan Clinical Reconciliation</w:t>
      </w:r>
      <w:r w:rsidRPr="006B755D">
        <w:rPr>
          <w:rFonts w:ascii="Arial" w:hAnsi="Arial" w:cs="Arial"/>
        </w:rPr>
        <w:t xml:space="preserve">” capability supports </w:t>
      </w:r>
      <w:r>
        <w:rPr>
          <w:rFonts w:ascii="Arial" w:hAnsi="Arial" w:cs="Arial"/>
        </w:rPr>
        <w:t xml:space="preserve">clinical adjudication of discrepancies between two or more care plans from different sources. The adjudication may involve resolving any ambiguities duplications, inconsistencies, contradictions, errors and omissions that may be identified through the technical reconciliation and clinical validation. Clinical reconciliation process may often include communications/negotiations with different </w:t>
      </w:r>
      <w:r w:rsidR="001A44FD">
        <w:rPr>
          <w:rFonts w:ascii="Arial" w:hAnsi="Arial" w:cs="Arial"/>
        </w:rPr>
        <w:t>stakeholders including the patient</w:t>
      </w:r>
    </w:p>
    <w:p w:rsidR="00A87E46" w:rsidRDefault="00527DD5" w:rsidP="00A87E46">
      <w:pPr>
        <w:pStyle w:val="Heading6"/>
      </w:pPr>
      <w:ins w:id="1285" w:author="Jones, Emma" w:date="2015-01-08T17:01:00Z">
        <w:r>
          <w:t>5</w:t>
        </w:r>
      </w:ins>
      <w:ins w:id="1286" w:author="Jones, Emma" w:date="2015-01-08T16:43:00Z">
        <w:r w:rsidR="00B00375">
          <w:t xml:space="preserve">.10.2.2 </w:t>
        </w:r>
      </w:ins>
      <w:r w:rsidR="00A87E46">
        <w:t>Examples:</w:t>
      </w:r>
    </w:p>
    <w:p w:rsidR="00A87E46" w:rsidRPr="00ED54CA" w:rsidRDefault="001A44FD" w:rsidP="00A87E46">
      <w:pPr>
        <w:pStyle w:val="10ptNormal"/>
        <w:numPr>
          <w:ilvl w:val="0"/>
          <w:numId w:val="66"/>
        </w:numPr>
        <w:rPr>
          <w:rFonts w:ascii="Arial" w:hAnsi="Arial" w:cs="Arial"/>
        </w:rPr>
      </w:pPr>
      <w:r>
        <w:rPr>
          <w:rFonts w:ascii="Arial" w:hAnsi="Arial" w:cs="Arial"/>
        </w:rPr>
        <w:t>Clinical r</w:t>
      </w:r>
      <w:r w:rsidR="00A87E46">
        <w:rPr>
          <w:rFonts w:ascii="Arial" w:hAnsi="Arial" w:cs="Arial"/>
        </w:rPr>
        <w:t>econciling an orthopedic care plan and a PCP care plan</w:t>
      </w:r>
      <w:r>
        <w:rPr>
          <w:rFonts w:ascii="Arial" w:hAnsi="Arial" w:cs="Arial"/>
        </w:rPr>
        <w:t xml:space="preserve"> by an orthopedic surgeon</w:t>
      </w:r>
    </w:p>
    <w:p w:rsidR="00A87E46" w:rsidRPr="00ED54CA" w:rsidRDefault="00A87E46" w:rsidP="00A87E46">
      <w:pPr>
        <w:pStyle w:val="10ptNormal"/>
        <w:numPr>
          <w:ilvl w:val="0"/>
          <w:numId w:val="66"/>
        </w:numPr>
        <w:rPr>
          <w:rFonts w:ascii="Arial" w:hAnsi="Arial" w:cs="Arial"/>
        </w:rPr>
      </w:pPr>
      <w:r>
        <w:rPr>
          <w:rFonts w:ascii="Arial" w:hAnsi="Arial" w:cs="Arial"/>
        </w:rPr>
        <w:t>Reconciling multiple discipline specific care plans into comprehensive/integrated care plan</w:t>
      </w:r>
      <w:r w:rsidR="001A44FD">
        <w:rPr>
          <w:rFonts w:ascii="Arial" w:hAnsi="Arial" w:cs="Arial"/>
        </w:rPr>
        <w:t xml:space="preserve"> by a care manager (who may be a PCP or a Nurse Care Manager)</w:t>
      </w:r>
    </w:p>
    <w:p w:rsidR="00A87E46" w:rsidRPr="00B52A6C" w:rsidRDefault="00527DD5" w:rsidP="00A87E46">
      <w:pPr>
        <w:pStyle w:val="Heading6"/>
      </w:pPr>
      <w:ins w:id="1287" w:author="Jones, Emma" w:date="2015-01-08T17:01:00Z">
        <w:r>
          <w:t>5</w:t>
        </w:r>
      </w:ins>
      <w:ins w:id="1288" w:author="Jones, Emma" w:date="2015-01-08T16:43:00Z">
        <w:r w:rsidR="00B00375">
          <w:t xml:space="preserve">.10.2.3 </w:t>
        </w:r>
      </w:ins>
      <w:r w:rsidR="00A87E46">
        <w:t>Specification</w:t>
      </w:r>
    </w:p>
    <w:p w:rsidR="00A87E46" w:rsidRPr="00B52A6C" w:rsidRDefault="00A87E46" w:rsidP="00A87E46">
      <w:pPr>
        <w:pStyle w:val="10ptNormal"/>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049"/>
        <w:gridCol w:w="7359"/>
      </w:tblGrid>
      <w:tr w:rsidR="00A87E46" w:rsidRPr="00B52A6C" w:rsidTr="009328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r w:rsidRPr="00B52A6C">
              <w:rPr>
                <w:rFonts w:cs="Arial"/>
                <w:b/>
                <w:bCs/>
                <w:color w:val="000000"/>
                <w:sz w:val="19"/>
                <w:szCs w:val="19"/>
              </w:rPr>
              <w:t>Preconditions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1A44FD" w:rsidP="00932868">
            <w:pPr>
              <w:rPr>
                <w:rFonts w:cs="Arial"/>
                <w:color w:val="000000"/>
                <w:sz w:val="19"/>
                <w:szCs w:val="19"/>
              </w:rPr>
            </w:pPr>
            <w:del w:id="1289" w:author="Enrique Meneses" w:date="2015-02-03T08:21:00Z">
              <w:r w:rsidDel="00E57EE3">
                <w:rPr>
                  <w:rFonts w:cs="Arial"/>
                  <w:color w:val="000000"/>
                  <w:sz w:val="19"/>
                  <w:szCs w:val="19"/>
                </w:rPr>
                <w:delText>Care Plan</w:delText>
              </w:r>
            </w:del>
            <w:ins w:id="1290" w:author="Enrique Meneses" w:date="2015-02-03T08:21:00Z">
              <w:r w:rsidR="00E57EE3">
                <w:rPr>
                  <w:rFonts w:cs="Arial"/>
                  <w:color w:val="000000"/>
                  <w:sz w:val="19"/>
                  <w:szCs w:val="19"/>
                </w:rPr>
                <w:t>Care plan</w:t>
              </w:r>
            </w:ins>
            <w:r>
              <w:rPr>
                <w:rFonts w:cs="Arial"/>
                <w:color w:val="000000"/>
                <w:sz w:val="19"/>
                <w:szCs w:val="19"/>
              </w:rPr>
              <w:t xml:space="preserve"> management and CDS applications alerts to completion of technical reconciliation and need for clinical validation</w:t>
            </w:r>
          </w:p>
        </w:tc>
      </w:tr>
      <w:tr w:rsidR="00A87E46" w:rsidRPr="00B52A6C" w:rsidTr="009328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r w:rsidRPr="00B52A6C">
              <w:rPr>
                <w:rFonts w:cs="Arial"/>
                <w:b/>
                <w:bCs/>
                <w:color w:val="000000"/>
                <w:sz w:val="19"/>
                <w:szCs w:val="19"/>
              </w:rPr>
              <w:t>Inputs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Default="001A44FD" w:rsidP="00932868">
            <w:pPr>
              <w:pStyle w:val="ListParagraph"/>
              <w:numPr>
                <w:ilvl w:val="0"/>
                <w:numId w:val="65"/>
              </w:numPr>
              <w:rPr>
                <w:rFonts w:cs="Arial"/>
                <w:color w:val="000000"/>
                <w:sz w:val="19"/>
                <w:szCs w:val="19"/>
              </w:rPr>
            </w:pPr>
            <w:r>
              <w:rPr>
                <w:rFonts w:cs="Arial"/>
                <w:color w:val="000000"/>
                <w:sz w:val="19"/>
                <w:szCs w:val="19"/>
              </w:rPr>
              <w:t>E</w:t>
            </w:r>
            <w:r w:rsidR="00A87E46">
              <w:rPr>
                <w:rFonts w:cs="Arial"/>
                <w:color w:val="000000"/>
                <w:sz w:val="19"/>
                <w:szCs w:val="19"/>
              </w:rPr>
              <w:t>xternal care plan</w:t>
            </w:r>
            <w:r>
              <w:rPr>
                <w:rFonts w:cs="Arial"/>
                <w:color w:val="000000"/>
                <w:sz w:val="19"/>
                <w:szCs w:val="19"/>
              </w:rPr>
              <w:t>(s)</w:t>
            </w:r>
            <w:r w:rsidR="00A87E46">
              <w:rPr>
                <w:rFonts w:cs="Arial"/>
                <w:color w:val="000000"/>
                <w:sz w:val="19"/>
                <w:szCs w:val="19"/>
              </w:rPr>
              <w:t>: Plan</w:t>
            </w:r>
            <w:r w:rsidR="00540735">
              <w:rPr>
                <w:rFonts w:cs="Arial"/>
                <w:color w:val="000000"/>
                <w:sz w:val="19"/>
                <w:szCs w:val="19"/>
              </w:rPr>
              <w:t xml:space="preserve"> </w:t>
            </w:r>
            <w:r w:rsidR="00A87E46">
              <w:rPr>
                <w:rFonts w:cs="Arial"/>
                <w:color w:val="000000"/>
                <w:sz w:val="19"/>
                <w:szCs w:val="19"/>
              </w:rPr>
              <w:t>Class</w:t>
            </w:r>
          </w:p>
          <w:p w:rsidR="001A44FD" w:rsidRDefault="001A44FD" w:rsidP="00932868">
            <w:pPr>
              <w:pStyle w:val="ListParagraph"/>
              <w:numPr>
                <w:ilvl w:val="0"/>
                <w:numId w:val="65"/>
              </w:numPr>
              <w:rPr>
                <w:rFonts w:cs="Arial"/>
                <w:color w:val="000000"/>
                <w:sz w:val="19"/>
                <w:szCs w:val="19"/>
              </w:rPr>
            </w:pPr>
            <w:r>
              <w:rPr>
                <w:rFonts w:cs="Arial"/>
                <w:color w:val="000000"/>
                <w:sz w:val="19"/>
                <w:szCs w:val="19"/>
              </w:rPr>
              <w:t>Internal care plan</w:t>
            </w:r>
          </w:p>
          <w:p w:rsidR="001A44FD" w:rsidRPr="00D47548" w:rsidRDefault="001A44FD" w:rsidP="00932868">
            <w:pPr>
              <w:pStyle w:val="ListParagraph"/>
              <w:numPr>
                <w:ilvl w:val="0"/>
                <w:numId w:val="65"/>
              </w:numPr>
              <w:rPr>
                <w:rFonts w:cs="Arial"/>
                <w:color w:val="000000"/>
                <w:sz w:val="19"/>
                <w:szCs w:val="19"/>
              </w:rPr>
            </w:pPr>
            <w:r>
              <w:rPr>
                <w:rFonts w:cs="Arial"/>
                <w:color w:val="000000"/>
                <w:sz w:val="19"/>
                <w:szCs w:val="19"/>
              </w:rPr>
              <w:t>Highlights of plan component discrepancies</w:t>
            </w:r>
          </w:p>
        </w:tc>
      </w:tr>
      <w:tr w:rsidR="00A87E46" w:rsidRPr="00B52A6C" w:rsidTr="009328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r w:rsidRPr="00B52A6C">
              <w:rPr>
                <w:rFonts w:cs="Arial"/>
                <w:b/>
                <w:bCs/>
                <w:color w:val="000000"/>
                <w:sz w:val="19"/>
                <w:szCs w:val="19"/>
              </w:rPr>
              <w:t>Outputs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1A44FD" w:rsidP="00932868">
            <w:pPr>
              <w:rPr>
                <w:rFonts w:cs="Arial"/>
                <w:color w:val="000000"/>
                <w:sz w:val="19"/>
                <w:szCs w:val="19"/>
              </w:rPr>
            </w:pPr>
            <w:r>
              <w:rPr>
                <w:rFonts w:cs="Arial"/>
                <w:color w:val="000000"/>
                <w:sz w:val="19"/>
                <w:szCs w:val="19"/>
              </w:rPr>
              <w:t>Clinical validation, reconciliation and approval</w:t>
            </w:r>
          </w:p>
        </w:tc>
      </w:tr>
      <w:tr w:rsidR="00A87E46" w:rsidRPr="00B52A6C" w:rsidTr="009328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r>
              <w:rPr>
                <w:rFonts w:cs="Arial"/>
                <w:b/>
                <w:bCs/>
                <w:color w:val="000000"/>
                <w:sz w:val="19"/>
                <w:szCs w:val="19"/>
              </w:rPr>
              <w:t>Postc</w:t>
            </w:r>
            <w:r w:rsidRPr="00B52A6C">
              <w:rPr>
                <w:rFonts w:cs="Arial"/>
                <w:b/>
                <w:bCs/>
                <w:color w:val="000000"/>
                <w:sz w:val="19"/>
                <w:szCs w:val="19"/>
              </w:rPr>
              <w:t>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1A44FD" w:rsidP="00932868">
            <w:pPr>
              <w:rPr>
                <w:rFonts w:cs="Arial"/>
                <w:color w:val="000000"/>
                <w:sz w:val="19"/>
                <w:szCs w:val="19"/>
              </w:rPr>
            </w:pPr>
            <w:r>
              <w:rPr>
                <w:rFonts w:cs="Arial"/>
                <w:color w:val="000000"/>
                <w:sz w:val="19"/>
                <w:szCs w:val="19"/>
              </w:rPr>
              <w:t>Clinically</w:t>
            </w:r>
            <w:r w:rsidR="00A87E46">
              <w:rPr>
                <w:rFonts w:cs="Arial"/>
                <w:color w:val="000000"/>
                <w:sz w:val="19"/>
                <w:szCs w:val="19"/>
              </w:rPr>
              <w:t xml:space="preserve"> reconciled care plan</w:t>
            </w:r>
          </w:p>
        </w:tc>
      </w:tr>
      <w:tr w:rsidR="00A87E46" w:rsidRPr="00B52A6C" w:rsidTr="0093286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r w:rsidRPr="00B52A6C">
              <w:rPr>
                <w:rFonts w:cs="Arial"/>
                <w:b/>
                <w:bCs/>
                <w:color w:val="000000"/>
                <w:sz w:val="19"/>
                <w:szCs w:val="19"/>
              </w:rPr>
              <w:t>Exception Conditions</w:t>
            </w:r>
          </w:p>
        </w:tc>
        <w:tc>
          <w:tcPr>
            <w:tcW w:w="735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87E46" w:rsidRPr="00B52A6C" w:rsidRDefault="00A87E46" w:rsidP="00932868">
            <w:pPr>
              <w:rPr>
                <w:rFonts w:cs="Arial"/>
                <w:color w:val="000000"/>
                <w:sz w:val="19"/>
                <w:szCs w:val="19"/>
              </w:rPr>
            </w:pPr>
          </w:p>
        </w:tc>
      </w:tr>
    </w:tbl>
    <w:p w:rsidR="00A87E46" w:rsidRDefault="00A87E46" w:rsidP="008969D8">
      <w:pPr>
        <w:spacing w:after="0" w:line="240" w:lineRule="auto"/>
      </w:pPr>
    </w:p>
    <w:p w:rsidR="008969D8" w:rsidRDefault="008969D8">
      <w:pPr>
        <w:pStyle w:val="Heading1"/>
        <w:numPr>
          <w:ilvl w:val="0"/>
          <w:numId w:val="82"/>
        </w:numPr>
        <w:pPrChange w:id="1291" w:author="Jones, Emma" w:date="2015-01-08T16:51:00Z">
          <w:pPr>
            <w:pStyle w:val="Heading1"/>
            <w:numPr>
              <w:numId w:val="2"/>
            </w:numPr>
            <w:ind w:left="720" w:hanging="360"/>
          </w:pPr>
        </w:pPrChange>
      </w:pPr>
      <w:bookmarkStart w:id="1292" w:name="_Toc374189089"/>
      <w:bookmarkStart w:id="1293" w:name="_Toc383376622"/>
      <w:r>
        <w:t>Profile</w:t>
      </w:r>
      <w:bookmarkEnd w:id="1292"/>
      <w:r w:rsidR="002A58AE">
        <w:t xml:space="preserve"> Grouping</w:t>
      </w:r>
      <w:bookmarkEnd w:id="1293"/>
    </w:p>
    <w:p w:rsidR="00F170F6" w:rsidRDefault="00F170F6" w:rsidP="00F170F6">
      <w:pPr>
        <w:ind w:left="360"/>
      </w:pPr>
      <w:r>
        <w:t xml:space="preserve">A profile is a named set of cohesive capabilities.  A profile enables a service to be used at different levels and allows implementers to provide different levels of capabilities in </w:t>
      </w:r>
      <w:ins w:id="1294" w:author="Enrique Meneses" w:date="2015-02-03T08:44:00Z">
        <w:r w:rsidR="00AA2C2C">
          <w:t xml:space="preserve">different </w:t>
        </w:r>
      </w:ins>
      <w:del w:id="1295" w:author="Enrique Meneses" w:date="2015-02-03T08:44:00Z">
        <w:r w:rsidDel="00AA2C2C">
          <w:delText xml:space="preserve">differing </w:delText>
        </w:r>
      </w:del>
      <w:r>
        <w:t>contexts.    Service-to-service interoperability will be judged at the profile level and not the service level.  Note that through the use of profiles, there are no “optional” interfaces.  Conditions that might otherwise merit this optionality should be addressed via a dedicated profile.</w:t>
      </w:r>
    </w:p>
    <w:p w:rsidR="00F170F6" w:rsidRDefault="00F170F6" w:rsidP="00F170F6">
      <w:pPr>
        <w:ind w:left="360"/>
      </w:pPr>
      <w:r>
        <w:t>There is no interoperability at the service functional model level and so these profiles simply indicate grouping of the service functional model capabilities in order to inform the future HL7-OMG technical services specification.</w:t>
      </w:r>
    </w:p>
    <w:p w:rsidR="00F170F6" w:rsidRDefault="00F170F6" w:rsidP="00F170F6">
      <w:pPr>
        <w:ind w:left="360"/>
      </w:pPr>
      <w:r>
        <w:t>This section references the capabilities defined in section four of this document. Please refer to the specific capability for understanding of the function specification and illustrative examples.</w:t>
      </w:r>
    </w:p>
    <w:p w:rsidR="00F170F6" w:rsidRDefault="00F170F6" w:rsidP="00F170F6">
      <w:pPr>
        <w:ind w:left="360"/>
      </w:pPr>
    </w:p>
    <w:p w:rsidR="00F170F6" w:rsidRDefault="00527DD5" w:rsidP="00F170F6">
      <w:pPr>
        <w:pStyle w:val="Heading2"/>
        <w:ind w:left="360"/>
      </w:pPr>
      <w:bookmarkStart w:id="1296" w:name="_Toc383376623"/>
      <w:ins w:id="1297" w:author="Jones, Emma" w:date="2015-01-08T17:01:00Z">
        <w:r>
          <w:t>6</w:t>
        </w:r>
      </w:ins>
      <w:ins w:id="1298" w:author="Jones, Emma" w:date="2015-01-08T15:52:00Z">
        <w:r w:rsidR="001331AD">
          <w:t xml:space="preserve">.1 </w:t>
        </w:r>
      </w:ins>
      <w:r w:rsidR="00F170F6">
        <w:t>Care Team Communication</w:t>
      </w:r>
      <w:bookmarkEnd w:id="1296"/>
    </w:p>
    <w:p w:rsidR="00F170F6" w:rsidRDefault="00F170F6" w:rsidP="00F170F6">
      <w:pPr>
        <w:ind w:left="360"/>
      </w:pPr>
      <w:r>
        <w:t>Collaboration and communication is crucial to the coordinated effort of individuals working towards shared goals and acting based on a shared plan. Collaboration arises through the capability of communication, negotiation and technical synchronization plan changes which can be monitored by individuals.</w:t>
      </w:r>
    </w:p>
    <w:p w:rsidR="00F170F6" w:rsidRDefault="00F170F6" w:rsidP="00F170F6">
      <w:pPr>
        <w:ind w:left="360"/>
      </w:pPr>
      <w:r>
        <w:t>This profile includes capabilities as described in section four of this document:</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Care Team Membership Capabilities</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Care Team Communication Capabilities</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Care Team Availability/Scheduling Capabilities</w:t>
      </w:r>
    </w:p>
    <w:p w:rsidR="00F170F6" w:rsidRDefault="00F170F6" w:rsidP="00F170F6">
      <w:pPr>
        <w:ind w:left="360"/>
      </w:pPr>
    </w:p>
    <w:p w:rsidR="00F170F6" w:rsidRDefault="00F170F6" w:rsidP="00F170F6">
      <w:pPr>
        <w:ind w:left="360"/>
      </w:pPr>
      <w:r>
        <w:t xml:space="preserve">This profile is important but limited in that it does not support dynamic contribution to the care plan as a reaction to a collaborative interaction. </w:t>
      </w:r>
    </w:p>
    <w:p w:rsidR="00F170F6" w:rsidRDefault="00F170F6" w:rsidP="00F170F6">
      <w:pPr>
        <w:ind w:left="360"/>
      </w:pPr>
    </w:p>
    <w:p w:rsidR="00F170F6" w:rsidRDefault="00527DD5" w:rsidP="00F170F6">
      <w:pPr>
        <w:pStyle w:val="Heading2"/>
        <w:ind w:left="360"/>
      </w:pPr>
      <w:bookmarkStart w:id="1299" w:name="_Toc383376624"/>
      <w:ins w:id="1300" w:author="Jones, Emma" w:date="2015-01-08T17:01:00Z">
        <w:r>
          <w:t>6</w:t>
        </w:r>
      </w:ins>
      <w:ins w:id="1301" w:author="Jones, Emma" w:date="2015-01-08T15:52:00Z">
        <w:r w:rsidR="001331AD">
          <w:t xml:space="preserve">.2 </w:t>
        </w:r>
      </w:ins>
      <w:r w:rsidR="00F170F6">
        <w:t>Care Planning and Execution – Dynamic Care Team Contribution</w:t>
      </w:r>
      <w:bookmarkEnd w:id="1299"/>
    </w:p>
    <w:p w:rsidR="00F170F6" w:rsidRDefault="00F170F6" w:rsidP="00F170F6">
      <w:pPr>
        <w:ind w:left="360"/>
      </w:pPr>
      <w:r>
        <w:t>Collaboration and communication is crucial to the coordinated effort of individuals working towards shared goals and acting based on a shared plan. But the plan is not static; the plan changes dynamically through time in unexpected ways through the interaction of the care team (which includes the patient). Communication gaps may arise if these dynamic changes are not synchronized and made available for care teams to react based on change updates. Reaction to plan changes by the care team result in further contribution and changes to the plan; these changes in turn solicit reaction from other care team members in order to maintain a reconciled state.</w:t>
      </w:r>
    </w:p>
    <w:p w:rsidR="00F170F6" w:rsidRDefault="00F170F6" w:rsidP="00F170F6">
      <w:pPr>
        <w:ind w:left="360"/>
      </w:pPr>
      <w:r>
        <w:t>This profile requires the “Care Team Communication” profile and includes additional capabilities as described in section four of this document:</w:t>
      </w:r>
    </w:p>
    <w:p w:rsidR="00F170F6" w:rsidRPr="008417C6" w:rsidRDefault="00F170F6" w:rsidP="00F170F6">
      <w:pPr>
        <w:pStyle w:val="ListParagraph"/>
        <w:numPr>
          <w:ilvl w:val="0"/>
          <w:numId w:val="74"/>
        </w:numPr>
        <w:spacing w:after="0" w:line="240" w:lineRule="auto"/>
        <w:ind w:left="720"/>
        <w:rPr>
          <w:sz w:val="20"/>
          <w:szCs w:val="20"/>
        </w:rPr>
      </w:pPr>
      <w:r w:rsidRPr="001A5DB2">
        <w:rPr>
          <w:sz w:val="20"/>
          <w:szCs w:val="20"/>
        </w:rPr>
        <w:t>Care Plan Management Capabilities</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Plan Resource Support Capabilities</w:t>
      </w:r>
    </w:p>
    <w:p w:rsidR="00F170F6" w:rsidRPr="001A5DB2" w:rsidRDefault="00F170F6" w:rsidP="00F170F6">
      <w:pPr>
        <w:pStyle w:val="ListParagraph"/>
        <w:numPr>
          <w:ilvl w:val="0"/>
          <w:numId w:val="74"/>
        </w:numPr>
        <w:spacing w:after="0" w:line="240" w:lineRule="auto"/>
        <w:ind w:left="720"/>
        <w:rPr>
          <w:rFonts w:ascii="Arial Bold" w:hAnsi="Arial Bold"/>
          <w:b/>
          <w:spacing w:val="15"/>
          <w:sz w:val="20"/>
          <w:szCs w:val="20"/>
        </w:rPr>
      </w:pPr>
      <w:r w:rsidRPr="001A5DB2">
        <w:rPr>
          <w:sz w:val="20"/>
          <w:szCs w:val="20"/>
        </w:rPr>
        <w:t>Progress and Outcome Review Capabilities</w:t>
      </w:r>
    </w:p>
    <w:p w:rsidR="00F170F6" w:rsidRPr="001A5DB2" w:rsidRDefault="00F170F6" w:rsidP="00F170F6">
      <w:pPr>
        <w:pStyle w:val="ListParagraph"/>
        <w:numPr>
          <w:ilvl w:val="0"/>
          <w:numId w:val="74"/>
        </w:numPr>
        <w:spacing w:after="0" w:line="240" w:lineRule="auto"/>
        <w:ind w:left="720"/>
        <w:rPr>
          <w:rFonts w:ascii="Arial Bold" w:hAnsi="Arial Bold"/>
          <w:b/>
          <w:spacing w:val="15"/>
          <w:sz w:val="20"/>
          <w:szCs w:val="20"/>
        </w:rPr>
      </w:pPr>
      <w:r w:rsidRPr="001A5DB2">
        <w:rPr>
          <w:sz w:val="20"/>
          <w:szCs w:val="20"/>
        </w:rPr>
        <w:t>Observations and Supportive Content Capabilities</w:t>
      </w:r>
    </w:p>
    <w:p w:rsidR="00F170F6" w:rsidRDefault="00F170F6" w:rsidP="00F170F6">
      <w:pPr>
        <w:ind w:left="360"/>
      </w:pPr>
    </w:p>
    <w:p w:rsidR="00F170F6" w:rsidRDefault="00527DD5" w:rsidP="00F170F6">
      <w:pPr>
        <w:pStyle w:val="Heading2"/>
        <w:ind w:left="360"/>
      </w:pPr>
      <w:bookmarkStart w:id="1302" w:name="_Toc383376625"/>
      <w:ins w:id="1303" w:author="Jones, Emma" w:date="2015-01-08T17:01:00Z">
        <w:r>
          <w:t>6</w:t>
        </w:r>
      </w:ins>
      <w:ins w:id="1304" w:author="Jones, Emma" w:date="2015-01-08T15:52:00Z">
        <w:r w:rsidR="001331AD">
          <w:t xml:space="preserve">.3 </w:t>
        </w:r>
      </w:ins>
      <w:r w:rsidR="00F170F6">
        <w:t>Clinical Decision Support (CDS)</w:t>
      </w:r>
      <w:bookmarkEnd w:id="1302"/>
    </w:p>
    <w:p w:rsidR="00F170F6" w:rsidRDefault="00F170F6" w:rsidP="00F170F6">
      <w:pPr>
        <w:ind w:left="360"/>
      </w:pPr>
      <w:r>
        <w:t>A clinical decision support agent may serve as an automated contributor to the plan by proposing, informing and counter-proposing changes to the plan at any state in the process. The agent may be seen as an external observer that intercepts the request and responses of functions defined by the following capabilities:</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Care Plan Management Capabilities</w:t>
      </w:r>
    </w:p>
    <w:p w:rsidR="00F170F6" w:rsidRPr="001A5DB2" w:rsidRDefault="00F170F6" w:rsidP="00F170F6">
      <w:pPr>
        <w:pStyle w:val="ListParagraph"/>
        <w:numPr>
          <w:ilvl w:val="0"/>
          <w:numId w:val="74"/>
        </w:numPr>
        <w:spacing w:after="0" w:line="240" w:lineRule="auto"/>
        <w:ind w:left="720"/>
        <w:rPr>
          <w:sz w:val="20"/>
          <w:szCs w:val="20"/>
        </w:rPr>
      </w:pPr>
      <w:r w:rsidRPr="001A5DB2">
        <w:rPr>
          <w:sz w:val="20"/>
          <w:szCs w:val="20"/>
        </w:rPr>
        <w:t>Plan Resource Support Capabilities</w:t>
      </w:r>
    </w:p>
    <w:p w:rsidR="00F170F6" w:rsidRPr="001A5DB2" w:rsidRDefault="00F170F6" w:rsidP="00F170F6">
      <w:pPr>
        <w:pStyle w:val="ListParagraph"/>
        <w:numPr>
          <w:ilvl w:val="0"/>
          <w:numId w:val="74"/>
        </w:numPr>
        <w:spacing w:after="0" w:line="240" w:lineRule="auto"/>
        <w:ind w:left="720"/>
        <w:rPr>
          <w:rFonts w:ascii="Arial Bold" w:hAnsi="Arial Bold"/>
          <w:b/>
          <w:spacing w:val="15"/>
          <w:sz w:val="20"/>
          <w:szCs w:val="20"/>
        </w:rPr>
      </w:pPr>
      <w:r w:rsidRPr="001A5DB2">
        <w:rPr>
          <w:sz w:val="20"/>
          <w:szCs w:val="20"/>
        </w:rPr>
        <w:t>Progress and Outcome Review Capabilities</w:t>
      </w:r>
    </w:p>
    <w:p w:rsidR="00F170F6" w:rsidRPr="001A5DB2" w:rsidRDefault="00F170F6" w:rsidP="00F170F6">
      <w:pPr>
        <w:pStyle w:val="ListParagraph"/>
        <w:numPr>
          <w:ilvl w:val="0"/>
          <w:numId w:val="74"/>
        </w:numPr>
        <w:spacing w:after="0" w:line="240" w:lineRule="auto"/>
        <w:ind w:left="720"/>
        <w:rPr>
          <w:rFonts w:ascii="Arial Bold" w:hAnsi="Arial Bold"/>
          <w:b/>
          <w:spacing w:val="15"/>
          <w:sz w:val="20"/>
          <w:szCs w:val="20"/>
        </w:rPr>
      </w:pPr>
      <w:r w:rsidRPr="001A5DB2">
        <w:rPr>
          <w:sz w:val="20"/>
          <w:szCs w:val="20"/>
        </w:rPr>
        <w:t>Observations and Supportive Content Capabilities</w:t>
      </w:r>
    </w:p>
    <w:p w:rsidR="00F170F6" w:rsidRDefault="00F170F6" w:rsidP="00F170F6">
      <w:pPr>
        <w:ind w:left="360"/>
      </w:pPr>
    </w:p>
    <w:p w:rsidR="00F170F6" w:rsidRDefault="00F170F6" w:rsidP="00F170F6">
      <w:pPr>
        <w:ind w:left="360"/>
      </w:pPr>
      <w:r>
        <w:t>In addition, of special interest to a CDS agent observer is the capability to “Monitor Change” as described in the “Care Plan Management Capabilities” subsection (from section 4).</w:t>
      </w:r>
    </w:p>
    <w:p w:rsidR="00F170F6" w:rsidRDefault="00F170F6" w:rsidP="00F170F6">
      <w:pPr>
        <w:ind w:left="360"/>
      </w:pPr>
    </w:p>
    <w:p w:rsidR="00F170F6" w:rsidRDefault="00527DD5" w:rsidP="00F170F6">
      <w:pPr>
        <w:pStyle w:val="Heading2"/>
        <w:ind w:left="360"/>
      </w:pPr>
      <w:bookmarkStart w:id="1305" w:name="_Toc383376626"/>
      <w:ins w:id="1306" w:author="Jones, Emma" w:date="2015-01-08T17:01:00Z">
        <w:r>
          <w:t>6</w:t>
        </w:r>
      </w:ins>
      <w:ins w:id="1307" w:author="Jones, Emma" w:date="2015-01-08T15:52:00Z">
        <w:r w:rsidR="001331AD">
          <w:t xml:space="preserve">.4 </w:t>
        </w:r>
      </w:ins>
      <w:r w:rsidR="00F170F6">
        <w:t>Plan Content Publishing</w:t>
      </w:r>
      <w:bookmarkEnd w:id="1305"/>
    </w:p>
    <w:p w:rsidR="00F170F6" w:rsidRDefault="00F170F6" w:rsidP="00F170F6">
      <w:pPr>
        <w:ind w:left="360"/>
      </w:pPr>
      <w:r>
        <w:t>This profile supports the organizations in defining content based on accepted best practices. This profile would include capabilities as described in the following sections:</w:t>
      </w:r>
    </w:p>
    <w:p w:rsidR="00F170F6" w:rsidRPr="008417C6" w:rsidRDefault="00F170F6" w:rsidP="00F170F6">
      <w:pPr>
        <w:pStyle w:val="ListParagraph"/>
        <w:numPr>
          <w:ilvl w:val="0"/>
          <w:numId w:val="74"/>
        </w:numPr>
        <w:spacing w:after="0" w:line="240" w:lineRule="auto"/>
        <w:ind w:left="720"/>
        <w:rPr>
          <w:sz w:val="20"/>
          <w:szCs w:val="20"/>
        </w:rPr>
      </w:pPr>
      <w:r w:rsidRPr="001A5DB2">
        <w:rPr>
          <w:sz w:val="20"/>
          <w:szCs w:val="20"/>
        </w:rPr>
        <w:t>Plan Templates</w:t>
      </w:r>
    </w:p>
    <w:p w:rsidR="008969D8" w:rsidRDefault="008969D8" w:rsidP="008969D8"/>
    <w:p w:rsidR="008969D8" w:rsidRDefault="008969D8" w:rsidP="008969D8"/>
    <w:p w:rsidR="008969D8" w:rsidRDefault="008969D8" w:rsidP="008969D8">
      <w:pPr>
        <w:pStyle w:val="Heading1"/>
      </w:pPr>
      <w:bookmarkStart w:id="1308" w:name="_Toc180914118"/>
      <w:bookmarkStart w:id="1309" w:name="_Toc374189090"/>
      <w:bookmarkStart w:id="1310" w:name="_Toc383376627"/>
      <w:r>
        <w:t>Appendix A - Relevant Standards</w:t>
      </w:r>
      <w:bookmarkEnd w:id="1308"/>
      <w:bookmarkEnd w:id="1309"/>
      <w:bookmarkEnd w:id="1310"/>
    </w:p>
    <w:p w:rsidR="008969D8" w:rsidRDefault="008969D8" w:rsidP="008969D8">
      <w:r>
        <w:t>Existing standards relate to the Coordination of Care Service Specification at two levels.</w:t>
      </w:r>
    </w:p>
    <w:p w:rsidR="008969D8" w:rsidRDefault="008969D8" w:rsidP="008969D8">
      <w:pPr>
        <w:numPr>
          <w:ilvl w:val="0"/>
          <w:numId w:val="7"/>
        </w:numPr>
        <w:spacing w:before="120" w:line="240" w:lineRule="auto"/>
      </w:pPr>
      <w:r>
        <w:t xml:space="preserve">At the service functional model (SFM) level </w:t>
      </w:r>
    </w:p>
    <w:p w:rsidR="008969D8" w:rsidRDefault="008969D8" w:rsidP="008969D8">
      <w:pPr>
        <w:numPr>
          <w:ilvl w:val="0"/>
          <w:numId w:val="7"/>
        </w:numPr>
        <w:spacing w:before="120" w:line="240" w:lineRule="auto"/>
      </w:pPr>
      <w:r>
        <w:t xml:space="preserve">At the Service Technical Model (STM) level </w:t>
      </w:r>
      <w:r w:rsidRPr="00863254">
        <w:t>[future work]</w:t>
      </w:r>
    </w:p>
    <w:p w:rsidR="008969D8" w:rsidRDefault="008969D8" w:rsidP="008969D8">
      <w:pPr>
        <w:spacing w:before="120" w:line="240" w:lineRule="auto"/>
      </w:pPr>
    </w:p>
    <w:p w:rsidR="008969D8" w:rsidRDefault="008969D8" w:rsidP="008969D8">
      <w:r>
        <w:t>The ecosystem of related standards is broad in scope. Keeping these viewpoints in perspective will help focus the discussion as the effort progresses from the current functional model DSTU and subsequently to technical service model. The current focus of the effort is the service functional model level or view point one.</w:t>
      </w:r>
    </w:p>
    <w:p w:rsidR="008969D8" w:rsidRPr="002D0392" w:rsidRDefault="008969D8" w:rsidP="008969D8">
      <w:pPr>
        <w:rPr>
          <w:b/>
        </w:rPr>
      </w:pPr>
      <w:r>
        <w:rPr>
          <w:b/>
        </w:rPr>
        <w:t>Functional Model Level:</w:t>
      </w:r>
    </w:p>
    <w:p w:rsidR="008969D8" w:rsidRDefault="008969D8" w:rsidP="008969D8">
      <w:r>
        <w:t>At the service functional model (SFM) level the key dependencies are:</w:t>
      </w:r>
    </w:p>
    <w:p w:rsidR="008969D8" w:rsidRDefault="008969D8" w:rsidP="008969D8">
      <w:pPr>
        <w:numPr>
          <w:ilvl w:val="0"/>
          <w:numId w:val="8"/>
        </w:numPr>
        <w:spacing w:before="120" w:line="240" w:lineRule="auto"/>
      </w:pPr>
      <w:r>
        <w:t>Clinical domain or semantic models to support the input and output of the functions or capacities</w:t>
      </w:r>
    </w:p>
    <w:p w:rsidR="008969D8" w:rsidRDefault="008969D8" w:rsidP="008969D8">
      <w:pPr>
        <w:numPr>
          <w:ilvl w:val="1"/>
          <w:numId w:val="8"/>
        </w:numPr>
        <w:spacing w:before="120" w:line="240" w:lineRule="auto"/>
      </w:pPr>
      <w:r>
        <w:t>The HL7 Care Plan Domain Analysis Model is the primary model used for this specification</w:t>
      </w:r>
    </w:p>
    <w:p w:rsidR="008969D8" w:rsidRDefault="008969D8" w:rsidP="008969D8">
      <w:pPr>
        <w:numPr>
          <w:ilvl w:val="0"/>
          <w:numId w:val="8"/>
        </w:numPr>
        <w:spacing w:before="120" w:line="240" w:lineRule="auto"/>
      </w:pPr>
      <w:r>
        <w:t>HL7 CDA document may be used to create point in time snapshots of the care plan and continuity of care record.</w:t>
      </w:r>
    </w:p>
    <w:p w:rsidR="008969D8" w:rsidRDefault="008969D8" w:rsidP="008969D8">
      <w:pPr>
        <w:numPr>
          <w:ilvl w:val="1"/>
          <w:numId w:val="8"/>
        </w:numPr>
        <w:spacing w:before="120" w:line="240" w:lineRule="auto"/>
      </w:pPr>
      <w:r>
        <w:t>The CDA is a technical specification but mentioned here to directly address how it relates to the service specification.</w:t>
      </w:r>
    </w:p>
    <w:p w:rsidR="008969D8" w:rsidRDefault="008969D8" w:rsidP="008969D8">
      <w:pPr>
        <w:numPr>
          <w:ilvl w:val="0"/>
          <w:numId w:val="8"/>
        </w:numPr>
        <w:spacing w:before="120" w:line="240" w:lineRule="auto"/>
      </w:pPr>
      <w:r>
        <w:t>Terminology bindings are essential for semantic interoperability in coordination of care communities.</w:t>
      </w:r>
    </w:p>
    <w:p w:rsidR="008969D8" w:rsidRDefault="008969D8" w:rsidP="008969D8">
      <w:pPr>
        <w:numPr>
          <w:ilvl w:val="1"/>
          <w:numId w:val="8"/>
        </w:numPr>
        <w:spacing w:before="120" w:line="240" w:lineRule="auto"/>
      </w:pPr>
      <w:r>
        <w:t>A separate patient care workgroup project will address these requirements.</w:t>
      </w:r>
    </w:p>
    <w:p w:rsidR="008969D8" w:rsidRPr="00DF7AFA" w:rsidRDefault="008969D8" w:rsidP="008969D8">
      <w:pPr>
        <w:spacing w:before="120" w:line="240" w:lineRule="auto"/>
        <w:ind w:left="720"/>
      </w:pPr>
    </w:p>
    <w:p w:rsidR="008969D8" w:rsidRDefault="008969D8" w:rsidP="008969D8">
      <w:pPr>
        <w:rPr>
          <w:b/>
        </w:rPr>
      </w:pPr>
      <w:r>
        <w:rPr>
          <w:b/>
        </w:rPr>
        <w:t xml:space="preserve">Technical Specification Level </w:t>
      </w:r>
      <w:r w:rsidRPr="00863254">
        <w:t>[future work]</w:t>
      </w:r>
      <w:r>
        <w:rPr>
          <w:b/>
        </w:rPr>
        <w:t>:</w:t>
      </w:r>
    </w:p>
    <w:p w:rsidR="008969D8" w:rsidRPr="00132AE2" w:rsidRDefault="008969D8" w:rsidP="008969D8">
      <w:r>
        <w:t>The technical specification level needs to consider:</w:t>
      </w:r>
    </w:p>
    <w:p w:rsidR="008969D8" w:rsidRDefault="008969D8" w:rsidP="008969D8">
      <w:pPr>
        <w:numPr>
          <w:ilvl w:val="0"/>
          <w:numId w:val="9"/>
        </w:numPr>
        <w:spacing w:before="120" w:line="240" w:lineRule="auto"/>
      </w:pPr>
      <w:r>
        <w:t>Use of widely adopted web, W3 and IETF standards</w:t>
      </w:r>
    </w:p>
    <w:p w:rsidR="008969D8" w:rsidRPr="00A42A88" w:rsidRDefault="008969D8" w:rsidP="008969D8">
      <w:pPr>
        <w:numPr>
          <w:ilvl w:val="0"/>
          <w:numId w:val="9"/>
        </w:numPr>
        <w:spacing w:before="120" w:line="240" w:lineRule="auto"/>
      </w:pPr>
      <w:r>
        <w:t>Light weight security, authentication and authorization standards</w:t>
      </w:r>
    </w:p>
    <w:p w:rsidR="008969D8" w:rsidRPr="00E85D27" w:rsidRDefault="008969D8" w:rsidP="008969D8"/>
    <w:p w:rsidR="008969D8" w:rsidRDefault="008969D8" w:rsidP="002456B8">
      <w:r>
        <w:br w:type="page"/>
      </w:r>
    </w:p>
    <w:p w:rsidR="008969D8" w:rsidRDefault="002456B8" w:rsidP="008969D8">
      <w:pPr>
        <w:pStyle w:val="Heading1"/>
      </w:pPr>
      <w:bookmarkStart w:id="1311" w:name="_Toc374189092"/>
      <w:bookmarkStart w:id="1312" w:name="_Toc383376628"/>
      <w:r>
        <w:t>Appendix B</w:t>
      </w:r>
      <w:r w:rsidR="008969D8">
        <w:t xml:space="preserve"> – Relationship to Information Content</w:t>
      </w:r>
      <w:bookmarkEnd w:id="1311"/>
      <w:bookmarkEnd w:id="1312"/>
    </w:p>
    <w:p w:rsidR="008969D8" w:rsidRPr="00CC30AD" w:rsidRDefault="008969D8" w:rsidP="008969D8">
      <w:r>
        <w:t xml:space="preserve">The </w:t>
      </w:r>
      <w:r w:rsidRPr="00F73170">
        <w:rPr>
          <w:i/>
        </w:rPr>
        <w:t>Coordination of Care Service Functional Model</w:t>
      </w:r>
      <w:r>
        <w:t xml:space="preserve"> </w:t>
      </w:r>
      <w:del w:id="1313" w:author="Enrique Meneses" w:date="2015-02-03T13:19:00Z">
        <w:r w:rsidDel="00C21A72">
          <w:delText xml:space="preserve">depends </w:delText>
        </w:r>
      </w:del>
      <w:ins w:id="1314" w:author="Enrique Meneses" w:date="2015-02-03T13:19:00Z">
        <w:r w:rsidR="00C21A72">
          <w:t xml:space="preserve">adopts and references classes from the </w:t>
        </w:r>
      </w:ins>
      <w:ins w:id="1315" w:author="Enrique Meneses" w:date="2015-02-03T14:28:00Z">
        <w:r w:rsidR="00ED100B">
          <w:t xml:space="preserve">latest </w:t>
        </w:r>
      </w:ins>
      <w:ins w:id="1316" w:author="Enrique Meneses" w:date="2015-02-03T13:19:00Z">
        <w:r w:rsidR="00C21A72">
          <w:t xml:space="preserve">Care Plan </w:t>
        </w:r>
      </w:ins>
      <w:del w:id="1317" w:author="Enrique Meneses" w:date="2015-02-03T13:20:00Z">
        <w:r w:rsidDel="00C21A72">
          <w:delText xml:space="preserve">on </w:delText>
        </w:r>
      </w:del>
      <w:ins w:id="1318" w:author="Enrique Meneses" w:date="2015-02-03T13:20:00Z">
        <w:r w:rsidR="00C21A72">
          <w:t>D</w:t>
        </w:r>
      </w:ins>
      <w:del w:id="1319" w:author="Enrique Meneses" w:date="2015-02-03T13:20:00Z">
        <w:r w:rsidDel="00C21A72">
          <w:delText>d</w:delText>
        </w:r>
      </w:del>
      <w:r>
        <w:t xml:space="preserve">omain </w:t>
      </w:r>
      <w:ins w:id="1320" w:author="Enrique Meneses" w:date="2015-02-03T13:20:00Z">
        <w:r w:rsidR="00C21A72">
          <w:t>A</w:t>
        </w:r>
      </w:ins>
      <w:del w:id="1321" w:author="Enrique Meneses" w:date="2015-02-03T13:20:00Z">
        <w:r w:rsidDel="00C21A72">
          <w:delText>a</w:delText>
        </w:r>
      </w:del>
      <w:r>
        <w:t xml:space="preserve">nalysis </w:t>
      </w:r>
      <w:ins w:id="1322" w:author="Enrique Meneses" w:date="2015-02-03T13:20:00Z">
        <w:r w:rsidR="00C21A72">
          <w:t>M</w:t>
        </w:r>
      </w:ins>
      <w:del w:id="1323" w:author="Enrique Meneses" w:date="2015-02-03T13:20:00Z">
        <w:r w:rsidDel="00C21A72">
          <w:delText>m</w:delText>
        </w:r>
      </w:del>
      <w:r>
        <w:t>odel</w:t>
      </w:r>
      <w:ins w:id="1324" w:author="Enrique Meneses" w:date="2015-02-03T14:28:00Z">
        <w:r w:rsidR="00ED100B">
          <w:t xml:space="preserve"> </w:t>
        </w:r>
      </w:ins>
      <w:del w:id="1325" w:author="Enrique Meneses" w:date="2015-02-03T13:20:00Z">
        <w:r w:rsidDel="00C21A72">
          <w:delText>s</w:delText>
        </w:r>
      </w:del>
      <w:del w:id="1326" w:author="Enrique Meneses" w:date="2015-02-03T14:28:00Z">
        <w:r w:rsidDel="00ED100B">
          <w:delText xml:space="preserve"> </w:delText>
        </w:r>
      </w:del>
      <w:r>
        <w:t xml:space="preserve">developed by the </w:t>
      </w:r>
      <w:r w:rsidRPr="00F73170">
        <w:rPr>
          <w:i/>
        </w:rPr>
        <w:t>HL7 Patient Care Work Group</w:t>
      </w:r>
      <w:r>
        <w:rPr>
          <w:i/>
        </w:rPr>
        <w:t xml:space="preserve">. </w:t>
      </w:r>
      <w:r>
        <w:t>This specification does not defin</w:t>
      </w:r>
      <w:r w:rsidR="0043433E">
        <w:t xml:space="preserve">e new semantic or domain </w:t>
      </w:r>
      <w:r w:rsidR="00BD347B">
        <w:t xml:space="preserve">content </w:t>
      </w:r>
      <w:r w:rsidR="0043433E">
        <w:t>models.</w:t>
      </w:r>
    </w:p>
    <w:bookmarkEnd w:id="41"/>
    <w:bookmarkEnd w:id="42"/>
    <w:bookmarkEnd w:id="43"/>
    <w:p w:rsidR="008969D8" w:rsidRPr="008969D8" w:rsidRDefault="008969D8" w:rsidP="008969D8"/>
    <w:sectPr w:rsidR="008969D8" w:rsidRPr="008969D8" w:rsidSect="006A7E84">
      <w:type w:val="continuous"/>
      <w:pgSz w:w="12240" w:h="15840" w:code="1"/>
      <w:pgMar w:top="1440" w:right="1440" w:bottom="1440" w:left="1440" w:header="720" w:footer="720" w:gutter="0"/>
      <w:lnNumType w:countBy="5" w:start="1" w:restart="continuou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EB2" w:rsidRDefault="00EA2EB2" w:rsidP="002F6920">
      <w:pPr>
        <w:spacing w:line="240" w:lineRule="auto"/>
      </w:pPr>
      <w:r>
        <w:separator/>
      </w:r>
    </w:p>
  </w:endnote>
  <w:endnote w:type="continuationSeparator" w:id="0">
    <w:p w:rsidR="00EA2EB2" w:rsidRDefault="00EA2EB2" w:rsidP="002F69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Default="00DF6911" w:rsidP="00112351">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DF6911" w:rsidRDefault="00DF6911" w:rsidP="0011235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Default="00DF6911" w:rsidP="00A34D2D">
    <w:pPr>
      <w:pStyle w:val="Footer"/>
      <w:ind w:right="360" w:firstLine="360"/>
    </w:pPr>
  </w:p>
  <w:p w:rsidR="00DF6911" w:rsidRDefault="00DF69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Default="00DF6911" w:rsidP="00112351">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DF6911" w:rsidRDefault="00DF6911" w:rsidP="00112351">
    <w:pPr>
      <w:pStyle w:val="Footer"/>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Default="00DF6911" w:rsidP="00A34D2D">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5F6638">
      <w:rPr>
        <w:rStyle w:val="PageNumber"/>
        <w:noProof/>
      </w:rPr>
      <w:t>53</w:t>
    </w:r>
    <w:r>
      <w:rPr>
        <w:rStyle w:val="PageNumber"/>
      </w:rPr>
      <w:fldChar w:fldCharType="end"/>
    </w:r>
  </w:p>
  <w:p w:rsidR="00DF6911" w:rsidRDefault="00DF6911" w:rsidP="00A34D2D">
    <w:pPr>
      <w:pStyle w:val="Footer"/>
      <w:ind w:right="360" w:firstLine="360"/>
    </w:pPr>
  </w:p>
  <w:p w:rsidR="00DF6911" w:rsidRDefault="00DF6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EB2" w:rsidRDefault="00EA2EB2" w:rsidP="002F6920">
      <w:pPr>
        <w:spacing w:line="240" w:lineRule="auto"/>
      </w:pPr>
      <w:r>
        <w:separator/>
      </w:r>
    </w:p>
  </w:footnote>
  <w:footnote w:type="continuationSeparator" w:id="0">
    <w:p w:rsidR="00EA2EB2" w:rsidRDefault="00EA2EB2" w:rsidP="002F6920">
      <w:pPr>
        <w:spacing w:line="240" w:lineRule="auto"/>
      </w:pPr>
      <w:r>
        <w:continuationSeparator/>
      </w:r>
    </w:p>
  </w:footnote>
  <w:footnote w:id="1">
    <w:p w:rsidR="00DF6911" w:rsidRPr="0015588B" w:rsidRDefault="00DF6911" w:rsidP="008969D8">
      <w:r w:rsidRPr="0015588B">
        <w:rPr>
          <w:rStyle w:val="FootnoteReference"/>
        </w:rPr>
        <w:footnoteRef/>
      </w:r>
      <w:r w:rsidRPr="0015588B">
        <w:t xml:space="preserve"> It is expected that services will be defined, in response to the OMG RFP process, as UML components; however that level of design is outside the scope of the Functional Model.</w:t>
      </w:r>
    </w:p>
    <w:p w:rsidR="00DF6911" w:rsidRDefault="00DF6911" w:rsidP="008969D8">
      <w:pPr>
        <w:rPr>
          <w:color w:val="0000FF"/>
        </w:rPr>
      </w:pPr>
    </w:p>
    <w:p w:rsidR="00DF6911" w:rsidRDefault="00DF6911" w:rsidP="008969D8"/>
  </w:footnote>
  <w:footnote w:id="2">
    <w:p w:rsidR="00DF6911" w:rsidRDefault="00DF6911" w:rsidP="009A5C98">
      <w:pPr>
        <w:rPr>
          <w:sz w:val="14"/>
          <w:szCs w:val="14"/>
          <w:vertAlign w:val="superscript"/>
        </w:rPr>
      </w:pPr>
      <w:r>
        <w:rPr>
          <w:rFonts w:cs="Arial"/>
          <w:sz w:val="14"/>
          <w:szCs w:val="14"/>
          <w:vertAlign w:val="superscript"/>
        </w:rPr>
        <w:t>1</w:t>
      </w:r>
      <w:r w:rsidRPr="00C5347F">
        <w:rPr>
          <w:rFonts w:cs="Arial"/>
          <w:sz w:val="14"/>
          <w:szCs w:val="14"/>
        </w:rPr>
        <w:t xml:space="preserve"> </w:t>
      </w:r>
      <w:r w:rsidRPr="0094149E">
        <w:rPr>
          <w:rFonts w:cs="Arial"/>
          <w:sz w:val="14"/>
          <w:szCs w:val="14"/>
        </w:rPr>
        <w:t>Laura Heermann Langford</w:t>
      </w:r>
      <w:r>
        <w:rPr>
          <w:rFonts w:cs="Arial"/>
          <w:sz w:val="14"/>
          <w:szCs w:val="14"/>
        </w:rPr>
        <w:t xml:space="preserve"> RN PhD</w:t>
      </w:r>
      <w:r w:rsidRPr="0094149E">
        <w:rPr>
          <w:rFonts w:cs="Arial"/>
          <w:sz w:val="14"/>
          <w:szCs w:val="14"/>
        </w:rPr>
        <w:t>, Stephen Chu</w:t>
      </w:r>
      <w:r>
        <w:rPr>
          <w:rFonts w:cs="Arial"/>
          <w:sz w:val="14"/>
          <w:szCs w:val="14"/>
        </w:rPr>
        <w:t xml:space="preserve"> MD PhD</w:t>
      </w:r>
      <w:r w:rsidRPr="0094149E">
        <w:rPr>
          <w:rFonts w:cs="Arial"/>
          <w:sz w:val="14"/>
          <w:szCs w:val="14"/>
        </w:rPr>
        <w:t>.</w:t>
      </w:r>
      <w:r w:rsidRPr="00C5347F">
        <w:rPr>
          <w:rFonts w:cs="Arial"/>
          <w:sz w:val="14"/>
          <w:szCs w:val="14"/>
        </w:rPr>
        <w:t xml:space="preserve"> “</w:t>
      </w:r>
      <w:r>
        <w:rPr>
          <w:rFonts w:cs="Arial"/>
          <w:sz w:val="14"/>
          <w:szCs w:val="14"/>
        </w:rPr>
        <w:t xml:space="preserve">HL7 </w:t>
      </w:r>
      <w:r w:rsidRPr="00C5347F">
        <w:rPr>
          <w:rFonts w:cs="Arial"/>
          <w:sz w:val="14"/>
          <w:szCs w:val="14"/>
        </w:rPr>
        <w:t>Care Plan Domain Information Model September 2013 Informative Ballot.” http://wiki.hl7.org/index.php?title=Care_Plan_Project</w:t>
      </w:r>
      <w:r w:rsidRPr="00C5347F">
        <w:rPr>
          <w:sz w:val="14"/>
          <w:szCs w:val="14"/>
          <w:vertAlign w:val="superscript"/>
        </w:rPr>
        <w:t xml:space="preserve"> </w:t>
      </w:r>
    </w:p>
    <w:p w:rsidR="00DF6911" w:rsidRPr="00C5347F" w:rsidRDefault="00DF6911" w:rsidP="009A5C98">
      <w:pPr>
        <w:rPr>
          <w:rFonts w:cs="Arial"/>
          <w:sz w:val="14"/>
          <w:szCs w:val="14"/>
        </w:rPr>
      </w:pPr>
      <w:r>
        <w:rPr>
          <w:sz w:val="14"/>
          <w:szCs w:val="14"/>
          <w:vertAlign w:val="superscript"/>
        </w:rPr>
        <w:t>2</w:t>
      </w:r>
      <w:r w:rsidRPr="00C5347F">
        <w:rPr>
          <w:sz w:val="14"/>
          <w:szCs w:val="14"/>
          <w:vertAlign w:val="superscript"/>
        </w:rPr>
        <w:t xml:space="preserve"> </w:t>
      </w:r>
      <w:r w:rsidRPr="00C5347F">
        <w:rPr>
          <w:rFonts w:cs="Arial"/>
          <w:sz w:val="14"/>
          <w:szCs w:val="14"/>
        </w:rPr>
        <w:t>World Health Organization, http://www.who.int/features/factfiles/noncommunicable_diseases/en/index.html</w:t>
      </w:r>
    </w:p>
    <w:p w:rsidR="00DF6911" w:rsidRPr="00C5347F" w:rsidRDefault="00DF6911" w:rsidP="009A5C98">
      <w:pPr>
        <w:pStyle w:val="FootnoteText"/>
        <w:rPr>
          <w:rFonts w:ascii="Arial" w:hAnsi="Arial" w:cs="Arial"/>
          <w:color w:val="000000"/>
          <w:sz w:val="14"/>
          <w:szCs w:val="14"/>
          <w:shd w:val="clear" w:color="auto" w:fill="FFFFFF"/>
        </w:rPr>
      </w:pPr>
      <w:r>
        <w:rPr>
          <w:rStyle w:val="FootnoteReference"/>
          <w:rFonts w:ascii="Arial" w:hAnsi="Arial" w:cs="Arial"/>
          <w:sz w:val="14"/>
          <w:szCs w:val="14"/>
        </w:rPr>
        <w:t>3</w:t>
      </w:r>
      <w:r w:rsidRPr="00C5347F">
        <w:rPr>
          <w:rFonts w:ascii="Arial" w:hAnsi="Arial" w:cs="Arial"/>
          <w:sz w:val="14"/>
          <w:szCs w:val="14"/>
        </w:rPr>
        <w:t xml:space="preserve"> </w:t>
      </w:r>
      <w:r w:rsidRPr="00C5347F">
        <w:rPr>
          <w:rFonts w:ascii="Arial" w:hAnsi="Arial" w:cs="Arial"/>
          <w:color w:val="000000"/>
          <w:sz w:val="14"/>
          <w:szCs w:val="14"/>
          <w:shd w:val="clear" w:color="auto" w:fill="FFFFFF"/>
        </w:rPr>
        <w:t xml:space="preserve">Coleman, MD. MPH, Eric A. "Preparing Patients and Caregivers to Participate in Care Delivered Across Settings: The Care Transitions Intervention." </w:t>
      </w:r>
      <w:r w:rsidRPr="00C5347F">
        <w:rPr>
          <w:rFonts w:ascii="Arial" w:hAnsi="Arial" w:cs="Arial"/>
          <w:i/>
          <w:iCs/>
          <w:color w:val="000000"/>
          <w:sz w:val="14"/>
          <w:szCs w:val="14"/>
          <w:shd w:val="clear" w:color="auto" w:fill="FFFFFF"/>
        </w:rPr>
        <w:t>Journal of the American Geriatric Society</w:t>
      </w:r>
      <w:r w:rsidRPr="00C5347F">
        <w:rPr>
          <w:rFonts w:ascii="Arial" w:hAnsi="Arial" w:cs="Arial"/>
          <w:color w:val="000000"/>
          <w:sz w:val="14"/>
          <w:szCs w:val="14"/>
          <w:shd w:val="clear" w:color="auto" w:fill="FFFFFF"/>
        </w:rPr>
        <w:t> 52, (2004): 1817-1825.</w:t>
      </w:r>
    </w:p>
    <w:p w:rsidR="00DF6911" w:rsidRPr="00C5347F" w:rsidRDefault="00DF6911" w:rsidP="009A5C98">
      <w:pPr>
        <w:pStyle w:val="FootnoteText"/>
        <w:rPr>
          <w:rFonts w:ascii="Arial" w:hAnsi="Arial" w:cs="Arial"/>
          <w:color w:val="000000"/>
          <w:sz w:val="14"/>
          <w:szCs w:val="14"/>
          <w:shd w:val="clear" w:color="auto" w:fill="FFFFFF"/>
        </w:rPr>
      </w:pPr>
    </w:p>
    <w:p w:rsidR="00DF6911" w:rsidRPr="009D2CFB" w:rsidRDefault="00DF6911" w:rsidP="009A5C98">
      <w:pPr>
        <w:rPr>
          <w:rFonts w:cs="Arial"/>
          <w:sz w:val="14"/>
          <w:szCs w:val="14"/>
        </w:rPr>
      </w:pPr>
      <w:r>
        <w:rPr>
          <w:rFonts w:cs="Arial"/>
          <w:sz w:val="14"/>
          <w:szCs w:val="14"/>
          <w:vertAlign w:val="superscript"/>
        </w:rPr>
        <w:t>4</w:t>
      </w:r>
      <w:r w:rsidRPr="00C5347F">
        <w:rPr>
          <w:rFonts w:cs="Arial"/>
          <w:sz w:val="14"/>
          <w:szCs w:val="14"/>
        </w:rPr>
        <w:t xml:space="preserve"> Institute of Medicine. “Crossing the Quality Chasm: A New Health System for the 21st Century.” http://www.edu/~/media/Files/Report%20Files/2001/Crssing-theQuality-Chasm/Quality%20Chasm%202001%20%20report%20brief.pdf</w:t>
      </w:r>
    </w:p>
  </w:footnote>
  <w:footnote w:id="3">
    <w:p w:rsidR="00DF6911" w:rsidRPr="00242B24" w:rsidRDefault="00DF6911" w:rsidP="00CA2A2F">
      <w:pPr>
        <w:pStyle w:val="FootnoteText"/>
        <w:rPr>
          <w:rFonts w:ascii="Arial" w:hAnsi="Arial" w:cs="Arial"/>
          <w:sz w:val="16"/>
          <w:szCs w:val="16"/>
        </w:rPr>
      </w:pPr>
      <w:r w:rsidRPr="00242B24">
        <w:rPr>
          <w:rStyle w:val="FootnoteReference"/>
          <w:rFonts w:ascii="Arial" w:hAnsi="Arial" w:cs="Arial"/>
          <w:sz w:val="16"/>
          <w:szCs w:val="16"/>
        </w:rPr>
        <w:footnoteRef/>
      </w:r>
      <w:r w:rsidRPr="00242B24">
        <w:rPr>
          <w:rFonts w:ascii="Arial" w:hAnsi="Arial" w:cs="Arial"/>
          <w:sz w:val="16"/>
          <w:szCs w:val="16"/>
        </w:rPr>
        <w:t xml:space="preserve"> The definition for reconciliation and the components of reconciliation details are compiled from the following sources:</w:t>
      </w:r>
    </w:p>
    <w:p w:rsidR="00DF6911" w:rsidRPr="00242B24" w:rsidRDefault="00DF6911" w:rsidP="00CA2A2F">
      <w:pPr>
        <w:spacing w:after="0" w:line="240" w:lineRule="auto"/>
        <w:rPr>
          <w:rFonts w:cs="Arial"/>
          <w:sz w:val="16"/>
          <w:szCs w:val="16"/>
        </w:rPr>
      </w:pPr>
      <w:r w:rsidRPr="00242B24">
        <w:rPr>
          <w:rFonts w:cs="Arial"/>
          <w:b/>
          <w:sz w:val="16"/>
          <w:szCs w:val="16"/>
        </w:rPr>
        <w:t>IHE technical framework supplement on reconciliation</w:t>
      </w:r>
      <w:r w:rsidRPr="00242B24">
        <w:rPr>
          <w:rFonts w:cs="Arial"/>
          <w:sz w:val="16"/>
          <w:szCs w:val="16"/>
        </w:rPr>
        <w:t xml:space="preserve"> of diagnosis, allergies and medications (</w:t>
      </w:r>
      <w:hyperlink r:id="rId1" w:history="1">
        <w:r w:rsidRPr="00242B24">
          <w:rPr>
            <w:rStyle w:val="Hyperlink"/>
            <w:rFonts w:cs="Arial"/>
            <w:sz w:val="16"/>
            <w:szCs w:val="16"/>
          </w:rPr>
          <w:t>http://www.ihe.net/Technical_Framework/upload/IHE_PCC_Suppl_Reconciliation_Rev1-1_TI_2011-09-09.pdf</w:t>
        </w:r>
      </w:hyperlink>
      <w:r w:rsidRPr="00242B24">
        <w:rPr>
          <w:rFonts w:cs="Arial"/>
          <w:sz w:val="16"/>
          <w:szCs w:val="16"/>
        </w:rPr>
        <w:t>)</w:t>
      </w:r>
    </w:p>
    <w:p w:rsidR="00DF6911" w:rsidRPr="00242B24" w:rsidRDefault="00DF6911" w:rsidP="00CA2A2F">
      <w:pPr>
        <w:spacing w:after="0" w:line="240" w:lineRule="auto"/>
        <w:rPr>
          <w:rFonts w:cs="Arial"/>
          <w:sz w:val="16"/>
          <w:szCs w:val="16"/>
        </w:rPr>
      </w:pPr>
      <w:r w:rsidRPr="00242B24">
        <w:rPr>
          <w:rFonts w:cs="Arial"/>
          <w:sz w:val="16"/>
          <w:szCs w:val="16"/>
        </w:rPr>
        <w:t xml:space="preserve">And </w:t>
      </w:r>
      <w:r w:rsidRPr="00242B24">
        <w:rPr>
          <w:rFonts w:cs="Arial"/>
          <w:b/>
          <w:sz w:val="16"/>
          <w:szCs w:val="16"/>
        </w:rPr>
        <w:t>Department of Health Victoria (Australia) Quality Use of Medicine</w:t>
      </w:r>
      <w:r w:rsidRPr="00242B24">
        <w:rPr>
          <w:rFonts w:cs="Arial"/>
          <w:sz w:val="16"/>
          <w:szCs w:val="16"/>
        </w:rPr>
        <w:t>:</w:t>
      </w:r>
    </w:p>
    <w:p w:rsidR="00DF6911" w:rsidRPr="00242B24" w:rsidRDefault="00DF6911" w:rsidP="00CA2A2F">
      <w:pPr>
        <w:spacing w:after="0" w:line="240" w:lineRule="auto"/>
        <w:rPr>
          <w:rFonts w:cs="Arial"/>
          <w:color w:val="444444"/>
          <w:sz w:val="16"/>
          <w:szCs w:val="16"/>
          <w:shd w:val="clear" w:color="auto" w:fill="FFFFFF"/>
        </w:rPr>
      </w:pPr>
      <w:r w:rsidRPr="00242B24">
        <w:rPr>
          <w:rFonts w:cs="Arial"/>
          <w:color w:val="444444"/>
          <w:sz w:val="16"/>
          <w:szCs w:val="16"/>
          <w:shd w:val="clear" w:color="auto" w:fill="FFFFFF"/>
        </w:rPr>
        <w:t xml:space="preserve">“Medication reconciliation is a formal process of </w:t>
      </w:r>
      <w:r w:rsidRPr="00242B24">
        <w:rPr>
          <w:rFonts w:cs="Arial"/>
          <w:b/>
          <w:color w:val="444444"/>
          <w:sz w:val="16"/>
          <w:szCs w:val="16"/>
          <w:shd w:val="clear" w:color="auto" w:fill="FFFFFF"/>
        </w:rPr>
        <w:t>obtaining</w:t>
      </w:r>
      <w:r w:rsidRPr="00242B24">
        <w:rPr>
          <w:rFonts w:cs="Arial"/>
          <w:color w:val="444444"/>
          <w:sz w:val="16"/>
          <w:szCs w:val="16"/>
          <w:shd w:val="clear" w:color="auto" w:fill="FFFFFF"/>
        </w:rPr>
        <w:t xml:space="preserve"> and </w:t>
      </w:r>
      <w:r w:rsidRPr="00242B24">
        <w:rPr>
          <w:rFonts w:cs="Arial"/>
          <w:b/>
          <w:color w:val="444444"/>
          <w:sz w:val="16"/>
          <w:szCs w:val="16"/>
          <w:shd w:val="clear" w:color="auto" w:fill="FFFFFF"/>
        </w:rPr>
        <w:t>verifying</w:t>
      </w:r>
      <w:r w:rsidRPr="00242B24">
        <w:rPr>
          <w:rFonts w:cs="Arial"/>
          <w:color w:val="444444"/>
          <w:sz w:val="16"/>
          <w:szCs w:val="16"/>
          <w:shd w:val="clear" w:color="auto" w:fill="FFFFFF"/>
        </w:rPr>
        <w:t xml:space="preserve"> a complete and accurate list of each patient’s current medicines. Matching the medicines the patient</w:t>
      </w:r>
      <w:r w:rsidRPr="00242B24">
        <w:rPr>
          <w:rStyle w:val="apple-converted-space"/>
          <w:rFonts w:cs="Arial"/>
          <w:color w:val="444444"/>
          <w:sz w:val="16"/>
          <w:szCs w:val="16"/>
          <w:shd w:val="clear" w:color="auto" w:fill="FFFFFF"/>
        </w:rPr>
        <w:t> </w:t>
      </w:r>
      <w:r w:rsidRPr="00242B24">
        <w:rPr>
          <w:rStyle w:val="Emphasis"/>
          <w:rFonts w:cs="Arial"/>
          <w:color w:val="444444"/>
          <w:sz w:val="16"/>
          <w:szCs w:val="16"/>
        </w:rPr>
        <w:t>should</w:t>
      </w:r>
      <w:r w:rsidRPr="00242B24">
        <w:rPr>
          <w:rStyle w:val="apple-converted-space"/>
          <w:rFonts w:cs="Arial"/>
          <w:color w:val="444444"/>
          <w:sz w:val="16"/>
          <w:szCs w:val="16"/>
          <w:shd w:val="clear" w:color="auto" w:fill="FFFFFF"/>
        </w:rPr>
        <w:t> </w:t>
      </w:r>
      <w:r w:rsidRPr="00242B24">
        <w:rPr>
          <w:rFonts w:cs="Arial"/>
          <w:color w:val="444444"/>
          <w:sz w:val="16"/>
          <w:szCs w:val="16"/>
          <w:shd w:val="clear" w:color="auto" w:fill="FFFFFF"/>
        </w:rPr>
        <w:t>be prescribed to those they are</w:t>
      </w:r>
      <w:r w:rsidRPr="00242B24">
        <w:rPr>
          <w:rStyle w:val="apple-converted-space"/>
          <w:rFonts w:cs="Arial"/>
          <w:color w:val="444444"/>
          <w:sz w:val="16"/>
          <w:szCs w:val="16"/>
          <w:shd w:val="clear" w:color="auto" w:fill="FFFFFF"/>
        </w:rPr>
        <w:t> </w:t>
      </w:r>
      <w:r w:rsidRPr="00242B24">
        <w:rPr>
          <w:rStyle w:val="Emphasis"/>
          <w:rFonts w:cs="Arial"/>
          <w:color w:val="444444"/>
          <w:sz w:val="16"/>
          <w:szCs w:val="16"/>
        </w:rPr>
        <w:t>actually</w:t>
      </w:r>
      <w:r w:rsidRPr="00242B24">
        <w:rPr>
          <w:rStyle w:val="apple-converted-space"/>
          <w:rFonts w:cs="Arial"/>
          <w:i/>
          <w:iCs/>
          <w:color w:val="444444"/>
          <w:sz w:val="16"/>
          <w:szCs w:val="16"/>
        </w:rPr>
        <w:t> </w:t>
      </w:r>
      <w:r w:rsidRPr="00242B24">
        <w:rPr>
          <w:rFonts w:cs="Arial"/>
          <w:color w:val="444444"/>
          <w:sz w:val="16"/>
          <w:szCs w:val="16"/>
          <w:shd w:val="clear" w:color="auto" w:fill="FFFFFF"/>
        </w:rPr>
        <w:t xml:space="preserve">prescribed. Where there are </w:t>
      </w:r>
      <w:r w:rsidRPr="00242B24">
        <w:rPr>
          <w:rFonts w:cs="Arial"/>
          <w:b/>
          <w:color w:val="444444"/>
          <w:sz w:val="16"/>
          <w:szCs w:val="16"/>
          <w:shd w:val="clear" w:color="auto" w:fill="FFFFFF"/>
        </w:rPr>
        <w:t>discrepancies</w:t>
      </w:r>
      <w:r w:rsidRPr="00242B24">
        <w:rPr>
          <w:rFonts w:cs="Arial"/>
          <w:color w:val="444444"/>
          <w:sz w:val="16"/>
          <w:szCs w:val="16"/>
          <w:shd w:val="clear" w:color="auto" w:fill="FFFFFF"/>
        </w:rPr>
        <w:t>, these are discussed with the prescriber and reasons for changes to therapy are documented. When care is transferred (e.g. between wards, hospitals or home), a current and accurate list of medicines, including reasons for change is provided to the person taking over the patient’s care” (</w:t>
      </w:r>
      <w:hyperlink r:id="rId2" w:history="1">
        <w:r w:rsidRPr="00242B24">
          <w:rPr>
            <w:rStyle w:val="Hyperlink"/>
            <w:rFonts w:cs="Arial"/>
            <w:sz w:val="16"/>
            <w:szCs w:val="16"/>
          </w:rPr>
          <w:t>http://www.health.vic.gov.au/qum/med_reconciliation.htm</w:t>
        </w:r>
      </w:hyperlink>
      <w:r w:rsidRPr="00242B24">
        <w:rPr>
          <w:rFonts w:cs="Arial"/>
          <w:color w:val="444444"/>
          <w:sz w:val="16"/>
          <w:szCs w:val="16"/>
          <w:shd w:val="clear" w:color="auto" w:fill="FFFFFF"/>
        </w:rPr>
        <w:t>)</w:t>
      </w:r>
    </w:p>
    <w:p w:rsidR="00DF6911" w:rsidRPr="00242B24" w:rsidRDefault="00DF6911" w:rsidP="00CA2A2F">
      <w:pPr>
        <w:spacing w:after="0" w:line="240" w:lineRule="auto"/>
        <w:rPr>
          <w:rFonts w:cs="Arial"/>
          <w:color w:val="444444"/>
          <w:sz w:val="16"/>
          <w:szCs w:val="16"/>
          <w:shd w:val="clear" w:color="auto" w:fill="FFFFFF"/>
        </w:rPr>
      </w:pPr>
      <w:r w:rsidRPr="00242B24">
        <w:rPr>
          <w:rFonts w:cs="Arial"/>
          <w:b/>
          <w:color w:val="444444"/>
          <w:sz w:val="16"/>
          <w:szCs w:val="16"/>
          <w:shd w:val="clear" w:color="auto" w:fill="FFFFFF"/>
        </w:rPr>
        <w:t>Society of Hospital Pharmacy Australia</w:t>
      </w:r>
      <w:r w:rsidRPr="00242B24">
        <w:rPr>
          <w:rFonts w:cs="Arial"/>
          <w:color w:val="444444"/>
          <w:sz w:val="16"/>
          <w:szCs w:val="16"/>
          <w:shd w:val="clear" w:color="auto" w:fill="FFFFFF"/>
        </w:rPr>
        <w:t>:</w:t>
      </w:r>
    </w:p>
    <w:p w:rsidR="00DF6911" w:rsidRPr="0093272B" w:rsidRDefault="00DF6911" w:rsidP="00CA2A2F">
      <w:pPr>
        <w:spacing w:after="0" w:line="240" w:lineRule="auto"/>
        <w:rPr>
          <w:rFonts w:cstheme="minorHAnsi"/>
        </w:rPr>
      </w:pPr>
      <w:r w:rsidRPr="00242B24">
        <w:rPr>
          <w:rFonts w:cs="Arial"/>
          <w:sz w:val="16"/>
          <w:szCs w:val="16"/>
        </w:rPr>
        <w:t>“Medication reconciliation is conducted to avoid errors of transcription, omission and duplication of therapy …” (SHPA Standards of practice in clinical pharmacy, J Pharm Pract Res 2005; 35:122-146)</w:t>
      </w:r>
    </w:p>
  </w:footnote>
  <w:footnote w:id="4">
    <w:p w:rsidR="00DF6911" w:rsidRDefault="00DF6911" w:rsidP="00CA2A2F">
      <w:pPr>
        <w:pStyle w:val="FootnoteText"/>
      </w:pPr>
      <w:r>
        <w:rPr>
          <w:rStyle w:val="FootnoteReference"/>
        </w:rPr>
        <w:footnoteRef/>
      </w:r>
      <w:r>
        <w:t xml:space="preserve"> </w:t>
      </w:r>
      <w:hyperlink r:id="rId3" w:history="1">
        <w:r>
          <w:rPr>
            <w:rStyle w:val="Hyperlink"/>
          </w:rPr>
          <w:t>http://thesaurus.com/browse/harmonize</w:t>
        </w:r>
      </w:hyperlink>
    </w:p>
  </w:footnote>
  <w:footnote w:id="5">
    <w:p w:rsidR="00DF6911" w:rsidRPr="00242B24" w:rsidRDefault="00DF6911" w:rsidP="00CA2A2F">
      <w:pPr>
        <w:spacing w:after="0" w:line="240" w:lineRule="auto"/>
        <w:rPr>
          <w:sz w:val="16"/>
          <w:szCs w:val="16"/>
        </w:rPr>
      </w:pPr>
      <w:r>
        <w:rPr>
          <w:rStyle w:val="FootnoteReference"/>
        </w:rPr>
        <w:footnoteRef/>
      </w:r>
      <w:r>
        <w:t xml:space="preserve"> </w:t>
      </w:r>
      <w:r w:rsidRPr="00242B24">
        <w:rPr>
          <w:sz w:val="16"/>
          <w:szCs w:val="16"/>
        </w:rPr>
        <w:t>Story board 4 is a summarized version of “What you don’t know can hurt Mattie”:</w:t>
      </w:r>
    </w:p>
    <w:p w:rsidR="00DF6911" w:rsidRPr="00242B24" w:rsidRDefault="00EA2EB2" w:rsidP="00CA2A2F">
      <w:pPr>
        <w:spacing w:after="0" w:line="240" w:lineRule="auto"/>
        <w:rPr>
          <w:sz w:val="16"/>
          <w:szCs w:val="16"/>
        </w:rPr>
      </w:pPr>
      <w:hyperlink r:id="rId4" w:history="1">
        <w:r w:rsidR="00DF6911" w:rsidRPr="00242B24">
          <w:rPr>
            <w:rStyle w:val="Hyperlink"/>
            <w:sz w:val="16"/>
            <w:szCs w:val="16"/>
          </w:rPr>
          <w:t>http://www.caringfortheages.com/issues/december-2012/single-view/what-you-dont-know-can-hurt-mattie/953a5266cd92911bfe97e1b5025fb3c3.html</w:t>
        </w:r>
      </w:hyperlink>
    </w:p>
    <w:p w:rsidR="00DF6911" w:rsidRDefault="00DF6911" w:rsidP="00CA2A2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Pr="00E42A3C" w:rsidRDefault="00DF6911" w:rsidP="00E42A3C">
    <w:pPr>
      <w:pStyle w:val="Header"/>
      <w:jc w:val="center"/>
      <w:rPr>
        <w:u w:val="single"/>
      </w:rPr>
    </w:pPr>
    <w:r>
      <w:rPr>
        <w:u w:val="single"/>
      </w:rPr>
      <w:t>HL7 PCWG Coordination of Care Service Functional Model</w:t>
    </w:r>
  </w:p>
  <w:p w:rsidR="00DF6911" w:rsidRPr="0013012D" w:rsidRDefault="00DF6911" w:rsidP="001301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Pr="00E42A3C" w:rsidRDefault="00DF6911" w:rsidP="00E42A3C">
    <w:pPr>
      <w:pStyle w:val="Header"/>
      <w:jc w:val="center"/>
      <w:rPr>
        <w:u w:val="single"/>
      </w:rPr>
    </w:pPr>
    <w:r>
      <w:rPr>
        <w:u w:val="single"/>
      </w:rPr>
      <w:t>HL7 Coordination of Care Service Functional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Pr="00E42A3C" w:rsidRDefault="00DF6911" w:rsidP="00E42A3C">
    <w:pPr>
      <w:pStyle w:val="Header"/>
      <w:jc w:val="center"/>
      <w:rPr>
        <w:u w:val="single"/>
      </w:rPr>
    </w:pPr>
    <w:r>
      <w:rPr>
        <w:u w:val="single"/>
      </w:rPr>
      <w:t>HL7 PCWG Coordination of Care Service Functional Model</w:t>
    </w:r>
  </w:p>
  <w:p w:rsidR="00DF6911" w:rsidRPr="0013012D" w:rsidRDefault="00DF6911" w:rsidP="0013012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911" w:rsidRPr="00E42A3C" w:rsidRDefault="00DF6911" w:rsidP="00E42A3C">
    <w:pPr>
      <w:pStyle w:val="Header"/>
      <w:jc w:val="center"/>
      <w:rPr>
        <w:u w:val="single"/>
      </w:rPr>
    </w:pPr>
    <w:r>
      <w:rPr>
        <w:u w:val="single"/>
      </w:rPr>
      <w:t>HL7 Coordination of Care Service Functional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7C2F"/>
    <w:multiLevelType w:val="multilevel"/>
    <w:tmpl w:val="DE4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E774FD"/>
    <w:multiLevelType w:val="hybridMultilevel"/>
    <w:tmpl w:val="8A265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03316C"/>
    <w:multiLevelType w:val="hybridMultilevel"/>
    <w:tmpl w:val="78ACF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3C541FC"/>
    <w:multiLevelType w:val="hybridMultilevel"/>
    <w:tmpl w:val="2CA62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8B044A"/>
    <w:multiLevelType w:val="hybridMultilevel"/>
    <w:tmpl w:val="8EA85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E87851"/>
    <w:multiLevelType w:val="hybridMultilevel"/>
    <w:tmpl w:val="08620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262518"/>
    <w:multiLevelType w:val="hybridMultilevel"/>
    <w:tmpl w:val="A9FCD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56409C4"/>
    <w:multiLevelType w:val="hybridMultilevel"/>
    <w:tmpl w:val="A8986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7032EE0"/>
    <w:multiLevelType w:val="hybridMultilevel"/>
    <w:tmpl w:val="2BE20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8031EC3"/>
    <w:multiLevelType w:val="hybridMultilevel"/>
    <w:tmpl w:val="98AA2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85441BB"/>
    <w:multiLevelType w:val="hybridMultilevel"/>
    <w:tmpl w:val="02A48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AF512FC"/>
    <w:multiLevelType w:val="hybridMultilevel"/>
    <w:tmpl w:val="4BE88F8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01B7C56"/>
    <w:multiLevelType w:val="hybridMultilevel"/>
    <w:tmpl w:val="A510F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02166AB"/>
    <w:multiLevelType w:val="hybridMultilevel"/>
    <w:tmpl w:val="B1F6DA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0D3A01"/>
    <w:multiLevelType w:val="hybridMultilevel"/>
    <w:tmpl w:val="B4C8DA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60B4DCF"/>
    <w:multiLevelType w:val="hybridMultilevel"/>
    <w:tmpl w:val="B7F6E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176E0CCD"/>
    <w:multiLevelType w:val="hybridMultilevel"/>
    <w:tmpl w:val="912CD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7F558DA"/>
    <w:multiLevelType w:val="hybridMultilevel"/>
    <w:tmpl w:val="0BCCEA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DA237F"/>
    <w:multiLevelType w:val="hybridMultilevel"/>
    <w:tmpl w:val="64E07750"/>
    <w:lvl w:ilvl="0" w:tplc="D7044A3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BF54664"/>
    <w:multiLevelType w:val="hybridMultilevel"/>
    <w:tmpl w:val="A0C6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E0330C"/>
    <w:multiLevelType w:val="hybridMultilevel"/>
    <w:tmpl w:val="186C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633C60"/>
    <w:multiLevelType w:val="hybridMultilevel"/>
    <w:tmpl w:val="E4646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1667870"/>
    <w:multiLevelType w:val="hybridMultilevel"/>
    <w:tmpl w:val="5A18D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18641D2"/>
    <w:multiLevelType w:val="hybridMultilevel"/>
    <w:tmpl w:val="95F8E2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22D45FFF"/>
    <w:multiLevelType w:val="hybridMultilevel"/>
    <w:tmpl w:val="075CB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F34C44"/>
    <w:multiLevelType w:val="hybridMultilevel"/>
    <w:tmpl w:val="03BCB7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7F63CAD"/>
    <w:multiLevelType w:val="hybridMultilevel"/>
    <w:tmpl w:val="FEF0D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94D2BDD"/>
    <w:multiLevelType w:val="hybridMultilevel"/>
    <w:tmpl w:val="D73EE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A8271E9"/>
    <w:multiLevelType w:val="multilevel"/>
    <w:tmpl w:val="8C08751E"/>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nsid w:val="2ACC1F20"/>
    <w:multiLevelType w:val="hybridMultilevel"/>
    <w:tmpl w:val="B0DA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2AE66280"/>
    <w:multiLevelType w:val="multilevel"/>
    <w:tmpl w:val="0AD014E0"/>
    <w:lvl w:ilvl="0">
      <w:start w:val="3"/>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31">
    <w:nsid w:val="2B326389"/>
    <w:multiLevelType w:val="hybridMultilevel"/>
    <w:tmpl w:val="8548A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F2F4B34"/>
    <w:multiLevelType w:val="hybridMultilevel"/>
    <w:tmpl w:val="66E6E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309E66CA"/>
    <w:multiLevelType w:val="hybridMultilevel"/>
    <w:tmpl w:val="1C6236C0"/>
    <w:lvl w:ilvl="0" w:tplc="00481F70">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972A2F"/>
    <w:multiLevelType w:val="hybridMultilevel"/>
    <w:tmpl w:val="27683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2466325"/>
    <w:multiLevelType w:val="hybridMultilevel"/>
    <w:tmpl w:val="B0AAE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41668FE"/>
    <w:multiLevelType w:val="hybridMultilevel"/>
    <w:tmpl w:val="016E35BE"/>
    <w:lvl w:ilvl="0" w:tplc="371EC242">
      <w:start w:val="1"/>
      <w:numFmt w:val="bullet"/>
      <w:pStyle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37">
    <w:nsid w:val="34B418EA"/>
    <w:multiLevelType w:val="hybridMultilevel"/>
    <w:tmpl w:val="00F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61C0D99"/>
    <w:multiLevelType w:val="hybridMultilevel"/>
    <w:tmpl w:val="C1E64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393D1F6D"/>
    <w:multiLevelType w:val="hybridMultilevel"/>
    <w:tmpl w:val="97CCE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395F26EB"/>
    <w:multiLevelType w:val="hybridMultilevel"/>
    <w:tmpl w:val="9C04B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A494FAA"/>
    <w:multiLevelType w:val="hybridMultilevel"/>
    <w:tmpl w:val="28582A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3B597A35"/>
    <w:multiLevelType w:val="hybridMultilevel"/>
    <w:tmpl w:val="5400F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3C803DBD"/>
    <w:multiLevelType w:val="hybridMultilevel"/>
    <w:tmpl w:val="55D2DF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4">
    <w:nsid w:val="3CBB21FB"/>
    <w:multiLevelType w:val="hybridMultilevel"/>
    <w:tmpl w:val="2354B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D680429"/>
    <w:multiLevelType w:val="hybridMultilevel"/>
    <w:tmpl w:val="6AB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E440131"/>
    <w:multiLevelType w:val="hybridMultilevel"/>
    <w:tmpl w:val="A8DC7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411B6AAB"/>
    <w:multiLevelType w:val="hybridMultilevel"/>
    <w:tmpl w:val="8ABA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1326F32"/>
    <w:multiLevelType w:val="hybridMultilevel"/>
    <w:tmpl w:val="668A3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604CCC"/>
    <w:multiLevelType w:val="hybridMultilevel"/>
    <w:tmpl w:val="E59E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6F14054"/>
    <w:multiLevelType w:val="hybridMultilevel"/>
    <w:tmpl w:val="4DAE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7B94887"/>
    <w:multiLevelType w:val="hybridMultilevel"/>
    <w:tmpl w:val="D382B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48A5305D"/>
    <w:multiLevelType w:val="hybridMultilevel"/>
    <w:tmpl w:val="56882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D5F6AB7"/>
    <w:multiLevelType w:val="hybridMultilevel"/>
    <w:tmpl w:val="86724E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nsid w:val="4F7863DC"/>
    <w:multiLevelType w:val="hybridMultilevel"/>
    <w:tmpl w:val="CC5EB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51100ABF"/>
    <w:multiLevelType w:val="hybridMultilevel"/>
    <w:tmpl w:val="E3585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51586AB4"/>
    <w:multiLevelType w:val="hybridMultilevel"/>
    <w:tmpl w:val="779E59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7">
    <w:nsid w:val="530233AF"/>
    <w:multiLevelType w:val="hybridMultilevel"/>
    <w:tmpl w:val="1EBEA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53CC721E"/>
    <w:multiLevelType w:val="hybridMultilevel"/>
    <w:tmpl w:val="57DA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54504813"/>
    <w:multiLevelType w:val="hybridMultilevel"/>
    <w:tmpl w:val="76F86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55FE2DEE"/>
    <w:multiLevelType w:val="hybridMultilevel"/>
    <w:tmpl w:val="74764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582670C1"/>
    <w:multiLevelType w:val="hybridMultilevel"/>
    <w:tmpl w:val="C7165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5B62187A"/>
    <w:multiLevelType w:val="hybridMultilevel"/>
    <w:tmpl w:val="6FC2F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5B8F4970"/>
    <w:multiLevelType w:val="hybridMultilevel"/>
    <w:tmpl w:val="868052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1FF341B"/>
    <w:multiLevelType w:val="hybridMultilevel"/>
    <w:tmpl w:val="48C29946"/>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5">
    <w:nsid w:val="65AF33E4"/>
    <w:multiLevelType w:val="hybridMultilevel"/>
    <w:tmpl w:val="C420B02C"/>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66">
    <w:nsid w:val="65C57A7A"/>
    <w:multiLevelType w:val="hybridMultilevel"/>
    <w:tmpl w:val="B5FC2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0329BB"/>
    <w:multiLevelType w:val="hybridMultilevel"/>
    <w:tmpl w:val="53F65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nsid w:val="68BB0B80"/>
    <w:multiLevelType w:val="hybridMultilevel"/>
    <w:tmpl w:val="9D54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68DD3F6A"/>
    <w:multiLevelType w:val="hybridMultilevel"/>
    <w:tmpl w:val="33084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693200C4"/>
    <w:multiLevelType w:val="hybridMultilevel"/>
    <w:tmpl w:val="064E2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69D03190"/>
    <w:multiLevelType w:val="hybridMultilevel"/>
    <w:tmpl w:val="3CE8FA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6AF33C43"/>
    <w:multiLevelType w:val="hybridMultilevel"/>
    <w:tmpl w:val="3B3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6B264F7A"/>
    <w:multiLevelType w:val="hybridMultilevel"/>
    <w:tmpl w:val="68BEB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C5F4976"/>
    <w:multiLevelType w:val="hybridMultilevel"/>
    <w:tmpl w:val="D0A02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6DB91182"/>
    <w:multiLevelType w:val="hybridMultilevel"/>
    <w:tmpl w:val="2BAE19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71CD1624"/>
    <w:multiLevelType w:val="hybridMultilevel"/>
    <w:tmpl w:val="348A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30C75E0"/>
    <w:multiLevelType w:val="hybridMultilevel"/>
    <w:tmpl w:val="EDD48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7675257E"/>
    <w:multiLevelType w:val="hybridMultilevel"/>
    <w:tmpl w:val="0CFED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79CB359D"/>
    <w:multiLevelType w:val="hybridMultilevel"/>
    <w:tmpl w:val="18000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7AEA2396"/>
    <w:multiLevelType w:val="hybridMultilevel"/>
    <w:tmpl w:val="B0DC8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7D557DC9"/>
    <w:multiLevelType w:val="hybridMultilevel"/>
    <w:tmpl w:val="C5EED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7DB96443"/>
    <w:multiLevelType w:val="hybridMultilevel"/>
    <w:tmpl w:val="4AF29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28"/>
  </w:num>
  <w:num w:numId="3">
    <w:abstractNumId w:val="47"/>
  </w:num>
  <w:num w:numId="4">
    <w:abstractNumId w:val="70"/>
  </w:num>
  <w:num w:numId="5">
    <w:abstractNumId w:val="79"/>
  </w:num>
  <w:num w:numId="6">
    <w:abstractNumId w:val="50"/>
  </w:num>
  <w:num w:numId="7">
    <w:abstractNumId w:val="5"/>
  </w:num>
  <w:num w:numId="8">
    <w:abstractNumId w:val="63"/>
  </w:num>
  <w:num w:numId="9">
    <w:abstractNumId w:val="22"/>
  </w:num>
  <w:num w:numId="10">
    <w:abstractNumId w:val="73"/>
  </w:num>
  <w:num w:numId="11">
    <w:abstractNumId w:val="72"/>
  </w:num>
  <w:num w:numId="12">
    <w:abstractNumId w:val="56"/>
  </w:num>
  <w:num w:numId="13">
    <w:abstractNumId w:val="6"/>
  </w:num>
  <w:num w:numId="14">
    <w:abstractNumId w:val="65"/>
  </w:num>
  <w:num w:numId="15">
    <w:abstractNumId w:val="43"/>
  </w:num>
  <w:num w:numId="16">
    <w:abstractNumId w:val="74"/>
  </w:num>
  <w:num w:numId="17">
    <w:abstractNumId w:val="68"/>
  </w:num>
  <w:num w:numId="18">
    <w:abstractNumId w:val="19"/>
  </w:num>
  <w:num w:numId="19">
    <w:abstractNumId w:val="66"/>
  </w:num>
  <w:num w:numId="20">
    <w:abstractNumId w:val="3"/>
  </w:num>
  <w:num w:numId="21">
    <w:abstractNumId w:val="24"/>
  </w:num>
  <w:num w:numId="22">
    <w:abstractNumId w:val="80"/>
  </w:num>
  <w:num w:numId="23">
    <w:abstractNumId w:val="76"/>
  </w:num>
  <w:num w:numId="24">
    <w:abstractNumId w:val="25"/>
  </w:num>
  <w:num w:numId="25">
    <w:abstractNumId w:val="2"/>
  </w:num>
  <w:num w:numId="26">
    <w:abstractNumId w:val="53"/>
  </w:num>
  <w:num w:numId="27">
    <w:abstractNumId w:val="39"/>
  </w:num>
  <w:num w:numId="28">
    <w:abstractNumId w:val="23"/>
  </w:num>
  <w:num w:numId="29">
    <w:abstractNumId w:val="11"/>
  </w:num>
  <w:num w:numId="30">
    <w:abstractNumId w:val="64"/>
  </w:num>
  <w:num w:numId="31">
    <w:abstractNumId w:val="67"/>
  </w:num>
  <w:num w:numId="32">
    <w:abstractNumId w:val="38"/>
  </w:num>
  <w:num w:numId="33">
    <w:abstractNumId w:val="82"/>
  </w:num>
  <w:num w:numId="34">
    <w:abstractNumId w:val="54"/>
  </w:num>
  <w:num w:numId="35">
    <w:abstractNumId w:val="81"/>
  </w:num>
  <w:num w:numId="36">
    <w:abstractNumId w:val="26"/>
  </w:num>
  <w:num w:numId="37">
    <w:abstractNumId w:val="29"/>
  </w:num>
  <w:num w:numId="38">
    <w:abstractNumId w:val="44"/>
  </w:num>
  <w:num w:numId="39">
    <w:abstractNumId w:val="48"/>
  </w:num>
  <w:num w:numId="40">
    <w:abstractNumId w:val="40"/>
  </w:num>
  <w:num w:numId="41">
    <w:abstractNumId w:val="16"/>
  </w:num>
  <w:num w:numId="42">
    <w:abstractNumId w:val="41"/>
  </w:num>
  <w:num w:numId="43">
    <w:abstractNumId w:val="55"/>
  </w:num>
  <w:num w:numId="44">
    <w:abstractNumId w:val="9"/>
  </w:num>
  <w:num w:numId="45">
    <w:abstractNumId w:val="78"/>
  </w:num>
  <w:num w:numId="46">
    <w:abstractNumId w:val="60"/>
  </w:num>
  <w:num w:numId="47">
    <w:abstractNumId w:val="12"/>
  </w:num>
  <w:num w:numId="48">
    <w:abstractNumId w:val="69"/>
  </w:num>
  <w:num w:numId="49">
    <w:abstractNumId w:val="14"/>
  </w:num>
  <w:num w:numId="50">
    <w:abstractNumId w:val="59"/>
  </w:num>
  <w:num w:numId="51">
    <w:abstractNumId w:val="27"/>
  </w:num>
  <w:num w:numId="52">
    <w:abstractNumId w:val="46"/>
  </w:num>
  <w:num w:numId="53">
    <w:abstractNumId w:val="71"/>
  </w:num>
  <w:num w:numId="54">
    <w:abstractNumId w:val="45"/>
  </w:num>
  <w:num w:numId="55">
    <w:abstractNumId w:val="49"/>
  </w:num>
  <w:num w:numId="56">
    <w:abstractNumId w:val="21"/>
  </w:num>
  <w:num w:numId="57">
    <w:abstractNumId w:val="57"/>
  </w:num>
  <w:num w:numId="58">
    <w:abstractNumId w:val="4"/>
  </w:num>
  <w:num w:numId="59">
    <w:abstractNumId w:val="75"/>
  </w:num>
  <w:num w:numId="60">
    <w:abstractNumId w:val="32"/>
  </w:num>
  <w:num w:numId="61">
    <w:abstractNumId w:val="15"/>
  </w:num>
  <w:num w:numId="62">
    <w:abstractNumId w:val="17"/>
  </w:num>
  <w:num w:numId="63">
    <w:abstractNumId w:val="37"/>
  </w:num>
  <w:num w:numId="64">
    <w:abstractNumId w:val="34"/>
  </w:num>
  <w:num w:numId="65">
    <w:abstractNumId w:val="61"/>
  </w:num>
  <w:num w:numId="66">
    <w:abstractNumId w:val="7"/>
  </w:num>
  <w:num w:numId="67">
    <w:abstractNumId w:val="0"/>
  </w:num>
  <w:num w:numId="68">
    <w:abstractNumId w:val="10"/>
  </w:num>
  <w:num w:numId="69">
    <w:abstractNumId w:val="1"/>
  </w:num>
  <w:num w:numId="70">
    <w:abstractNumId w:val="8"/>
  </w:num>
  <w:num w:numId="71">
    <w:abstractNumId w:val="77"/>
  </w:num>
  <w:num w:numId="72">
    <w:abstractNumId w:val="51"/>
  </w:num>
  <w:num w:numId="73">
    <w:abstractNumId w:val="31"/>
  </w:num>
  <w:num w:numId="74">
    <w:abstractNumId w:val="35"/>
  </w:num>
  <w:num w:numId="75">
    <w:abstractNumId w:val="13"/>
  </w:num>
  <w:num w:numId="76">
    <w:abstractNumId w:val="52"/>
  </w:num>
  <w:num w:numId="77">
    <w:abstractNumId w:val="62"/>
  </w:num>
  <w:num w:numId="78">
    <w:abstractNumId w:val="58"/>
  </w:num>
  <w:num w:numId="79">
    <w:abstractNumId w:val="42"/>
  </w:num>
  <w:num w:numId="80">
    <w:abstractNumId w:val="33"/>
  </w:num>
  <w:num w:numId="81">
    <w:abstractNumId w:val="30"/>
  </w:num>
  <w:num w:numId="82">
    <w:abstractNumId w:val="18"/>
  </w:num>
  <w:num w:numId="83">
    <w:abstractNumId w:val="20"/>
  </w:num>
  <w:numIdMacAtCleanup w:val="7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3BC"/>
    <w:rsid w:val="000000F9"/>
    <w:rsid w:val="000019C1"/>
    <w:rsid w:val="0000217E"/>
    <w:rsid w:val="00003A78"/>
    <w:rsid w:val="000040F9"/>
    <w:rsid w:val="00007801"/>
    <w:rsid w:val="00007E90"/>
    <w:rsid w:val="000102E9"/>
    <w:rsid w:val="000104D2"/>
    <w:rsid w:val="00010817"/>
    <w:rsid w:val="00010994"/>
    <w:rsid w:val="00010B5A"/>
    <w:rsid w:val="00010FE3"/>
    <w:rsid w:val="000127CD"/>
    <w:rsid w:val="00012C2F"/>
    <w:rsid w:val="00014EC8"/>
    <w:rsid w:val="000150A0"/>
    <w:rsid w:val="00015C1F"/>
    <w:rsid w:val="00017C66"/>
    <w:rsid w:val="0002063C"/>
    <w:rsid w:val="00020694"/>
    <w:rsid w:val="00021418"/>
    <w:rsid w:val="0002212E"/>
    <w:rsid w:val="00022C72"/>
    <w:rsid w:val="00022D84"/>
    <w:rsid w:val="000249E9"/>
    <w:rsid w:val="0002595B"/>
    <w:rsid w:val="00025D47"/>
    <w:rsid w:val="0002631F"/>
    <w:rsid w:val="00027407"/>
    <w:rsid w:val="00030D40"/>
    <w:rsid w:val="000312F1"/>
    <w:rsid w:val="00031300"/>
    <w:rsid w:val="00032876"/>
    <w:rsid w:val="0003326B"/>
    <w:rsid w:val="00033F2C"/>
    <w:rsid w:val="00034EBF"/>
    <w:rsid w:val="000352FC"/>
    <w:rsid w:val="00035325"/>
    <w:rsid w:val="00035A22"/>
    <w:rsid w:val="00040084"/>
    <w:rsid w:val="00040B67"/>
    <w:rsid w:val="00040B91"/>
    <w:rsid w:val="00041455"/>
    <w:rsid w:val="00041F33"/>
    <w:rsid w:val="000435A8"/>
    <w:rsid w:val="00044347"/>
    <w:rsid w:val="000462D6"/>
    <w:rsid w:val="00046AD3"/>
    <w:rsid w:val="0005007A"/>
    <w:rsid w:val="000504E3"/>
    <w:rsid w:val="0005121A"/>
    <w:rsid w:val="000538B4"/>
    <w:rsid w:val="00055CA2"/>
    <w:rsid w:val="00055DA7"/>
    <w:rsid w:val="00060A5A"/>
    <w:rsid w:val="0006355E"/>
    <w:rsid w:val="00063BED"/>
    <w:rsid w:val="00067C8F"/>
    <w:rsid w:val="00071788"/>
    <w:rsid w:val="0007284D"/>
    <w:rsid w:val="00072BA9"/>
    <w:rsid w:val="000761D4"/>
    <w:rsid w:val="0007708C"/>
    <w:rsid w:val="00077B09"/>
    <w:rsid w:val="00081E7F"/>
    <w:rsid w:val="0008299A"/>
    <w:rsid w:val="00085C30"/>
    <w:rsid w:val="00085E3D"/>
    <w:rsid w:val="00087017"/>
    <w:rsid w:val="000914FD"/>
    <w:rsid w:val="000922FA"/>
    <w:rsid w:val="00094D46"/>
    <w:rsid w:val="000963D1"/>
    <w:rsid w:val="000A1DA8"/>
    <w:rsid w:val="000A3E3B"/>
    <w:rsid w:val="000A45B8"/>
    <w:rsid w:val="000A6BA8"/>
    <w:rsid w:val="000B13CF"/>
    <w:rsid w:val="000B1A79"/>
    <w:rsid w:val="000B32D4"/>
    <w:rsid w:val="000B504B"/>
    <w:rsid w:val="000B5BB9"/>
    <w:rsid w:val="000B5BC5"/>
    <w:rsid w:val="000B6747"/>
    <w:rsid w:val="000B6D6D"/>
    <w:rsid w:val="000B72F8"/>
    <w:rsid w:val="000B762E"/>
    <w:rsid w:val="000B7B10"/>
    <w:rsid w:val="000C0FA5"/>
    <w:rsid w:val="000C4234"/>
    <w:rsid w:val="000D094E"/>
    <w:rsid w:val="000D0CDC"/>
    <w:rsid w:val="000D26DF"/>
    <w:rsid w:val="000D3D62"/>
    <w:rsid w:val="000D44BE"/>
    <w:rsid w:val="000D6A51"/>
    <w:rsid w:val="000D75DD"/>
    <w:rsid w:val="000E00C6"/>
    <w:rsid w:val="000E0FA7"/>
    <w:rsid w:val="000E2C89"/>
    <w:rsid w:val="000E3312"/>
    <w:rsid w:val="000E5601"/>
    <w:rsid w:val="000E5F55"/>
    <w:rsid w:val="000E75DD"/>
    <w:rsid w:val="000E7A42"/>
    <w:rsid w:val="000E7A8C"/>
    <w:rsid w:val="000E7B77"/>
    <w:rsid w:val="000F013E"/>
    <w:rsid w:val="000F2E22"/>
    <w:rsid w:val="000F377A"/>
    <w:rsid w:val="000F3894"/>
    <w:rsid w:val="000F4AF9"/>
    <w:rsid w:val="000F5480"/>
    <w:rsid w:val="000F6439"/>
    <w:rsid w:val="001006D8"/>
    <w:rsid w:val="00100BAB"/>
    <w:rsid w:val="00101031"/>
    <w:rsid w:val="001038E5"/>
    <w:rsid w:val="00103DBD"/>
    <w:rsid w:val="00106B71"/>
    <w:rsid w:val="00110058"/>
    <w:rsid w:val="00112351"/>
    <w:rsid w:val="00113C1C"/>
    <w:rsid w:val="0011500B"/>
    <w:rsid w:val="00117019"/>
    <w:rsid w:val="00117AE9"/>
    <w:rsid w:val="00121064"/>
    <w:rsid w:val="0012753F"/>
    <w:rsid w:val="0013012D"/>
    <w:rsid w:val="00130F99"/>
    <w:rsid w:val="00131184"/>
    <w:rsid w:val="001312B9"/>
    <w:rsid w:val="00132C0B"/>
    <w:rsid w:val="001331AD"/>
    <w:rsid w:val="001339DF"/>
    <w:rsid w:val="00133A1E"/>
    <w:rsid w:val="00134DD9"/>
    <w:rsid w:val="0013641F"/>
    <w:rsid w:val="00140A52"/>
    <w:rsid w:val="00141EA2"/>
    <w:rsid w:val="00142906"/>
    <w:rsid w:val="00143A3D"/>
    <w:rsid w:val="00143FB5"/>
    <w:rsid w:val="001444E2"/>
    <w:rsid w:val="00144891"/>
    <w:rsid w:val="001460A6"/>
    <w:rsid w:val="001522F4"/>
    <w:rsid w:val="00152D2D"/>
    <w:rsid w:val="001530FC"/>
    <w:rsid w:val="00153950"/>
    <w:rsid w:val="001541FC"/>
    <w:rsid w:val="00155003"/>
    <w:rsid w:val="0015588B"/>
    <w:rsid w:val="00155B70"/>
    <w:rsid w:val="00155DAD"/>
    <w:rsid w:val="00156EC1"/>
    <w:rsid w:val="00157097"/>
    <w:rsid w:val="00157139"/>
    <w:rsid w:val="0016025C"/>
    <w:rsid w:val="0016062E"/>
    <w:rsid w:val="0016500F"/>
    <w:rsid w:val="00166092"/>
    <w:rsid w:val="00166E3F"/>
    <w:rsid w:val="00173403"/>
    <w:rsid w:val="00174038"/>
    <w:rsid w:val="001751BE"/>
    <w:rsid w:val="00177A5A"/>
    <w:rsid w:val="00180341"/>
    <w:rsid w:val="0018104F"/>
    <w:rsid w:val="001814FF"/>
    <w:rsid w:val="00182A2B"/>
    <w:rsid w:val="0018550E"/>
    <w:rsid w:val="00186639"/>
    <w:rsid w:val="00186E86"/>
    <w:rsid w:val="00190B6E"/>
    <w:rsid w:val="00191097"/>
    <w:rsid w:val="00191189"/>
    <w:rsid w:val="00191773"/>
    <w:rsid w:val="00191EA1"/>
    <w:rsid w:val="00193CDE"/>
    <w:rsid w:val="00194100"/>
    <w:rsid w:val="00195576"/>
    <w:rsid w:val="00195C65"/>
    <w:rsid w:val="00196602"/>
    <w:rsid w:val="001966D0"/>
    <w:rsid w:val="001972EE"/>
    <w:rsid w:val="001A10EB"/>
    <w:rsid w:val="001A405B"/>
    <w:rsid w:val="001A44FD"/>
    <w:rsid w:val="001A5DB2"/>
    <w:rsid w:val="001A65DE"/>
    <w:rsid w:val="001A7E48"/>
    <w:rsid w:val="001B0190"/>
    <w:rsid w:val="001B0511"/>
    <w:rsid w:val="001B2AB3"/>
    <w:rsid w:val="001B305E"/>
    <w:rsid w:val="001B3793"/>
    <w:rsid w:val="001B63EC"/>
    <w:rsid w:val="001B6828"/>
    <w:rsid w:val="001B69FC"/>
    <w:rsid w:val="001B76F8"/>
    <w:rsid w:val="001C494C"/>
    <w:rsid w:val="001C4A5A"/>
    <w:rsid w:val="001C69C3"/>
    <w:rsid w:val="001C6ABE"/>
    <w:rsid w:val="001C7854"/>
    <w:rsid w:val="001C796B"/>
    <w:rsid w:val="001D15BD"/>
    <w:rsid w:val="001D2F54"/>
    <w:rsid w:val="001D45FD"/>
    <w:rsid w:val="001D49A8"/>
    <w:rsid w:val="001D4F7C"/>
    <w:rsid w:val="001D51E2"/>
    <w:rsid w:val="001D61D8"/>
    <w:rsid w:val="001D7BB0"/>
    <w:rsid w:val="001E099D"/>
    <w:rsid w:val="001E174F"/>
    <w:rsid w:val="001E1C6B"/>
    <w:rsid w:val="001E506C"/>
    <w:rsid w:val="001E5697"/>
    <w:rsid w:val="001E7122"/>
    <w:rsid w:val="001E7162"/>
    <w:rsid w:val="001F09DA"/>
    <w:rsid w:val="001F1B55"/>
    <w:rsid w:val="001F537B"/>
    <w:rsid w:val="001F5F9D"/>
    <w:rsid w:val="001F65B9"/>
    <w:rsid w:val="001F762E"/>
    <w:rsid w:val="00202D44"/>
    <w:rsid w:val="0020351D"/>
    <w:rsid w:val="00204202"/>
    <w:rsid w:val="00204881"/>
    <w:rsid w:val="00204F88"/>
    <w:rsid w:val="002063F7"/>
    <w:rsid w:val="002072A6"/>
    <w:rsid w:val="00211ABE"/>
    <w:rsid w:val="002123DB"/>
    <w:rsid w:val="00212BD0"/>
    <w:rsid w:val="00212E29"/>
    <w:rsid w:val="00214052"/>
    <w:rsid w:val="00214518"/>
    <w:rsid w:val="00216EFE"/>
    <w:rsid w:val="00217ADC"/>
    <w:rsid w:val="00220BB4"/>
    <w:rsid w:val="002217A0"/>
    <w:rsid w:val="00222B34"/>
    <w:rsid w:val="002237FF"/>
    <w:rsid w:val="00225745"/>
    <w:rsid w:val="00230670"/>
    <w:rsid w:val="002314F9"/>
    <w:rsid w:val="002338C0"/>
    <w:rsid w:val="00234C0F"/>
    <w:rsid w:val="00234D38"/>
    <w:rsid w:val="00235019"/>
    <w:rsid w:val="00235C6E"/>
    <w:rsid w:val="002362A2"/>
    <w:rsid w:val="00237763"/>
    <w:rsid w:val="00240D14"/>
    <w:rsid w:val="00243261"/>
    <w:rsid w:val="00244CB6"/>
    <w:rsid w:val="002456B8"/>
    <w:rsid w:val="00245CDE"/>
    <w:rsid w:val="00246987"/>
    <w:rsid w:val="00246B88"/>
    <w:rsid w:val="002470C4"/>
    <w:rsid w:val="00247370"/>
    <w:rsid w:val="00253C52"/>
    <w:rsid w:val="0025728C"/>
    <w:rsid w:val="0026137B"/>
    <w:rsid w:val="002618BA"/>
    <w:rsid w:val="00261DA6"/>
    <w:rsid w:val="0026250B"/>
    <w:rsid w:val="002626DA"/>
    <w:rsid w:val="002661CA"/>
    <w:rsid w:val="002661D4"/>
    <w:rsid w:val="00266830"/>
    <w:rsid w:val="002674AE"/>
    <w:rsid w:val="00270F05"/>
    <w:rsid w:val="00271567"/>
    <w:rsid w:val="002770C3"/>
    <w:rsid w:val="00280389"/>
    <w:rsid w:val="00280702"/>
    <w:rsid w:val="00280C56"/>
    <w:rsid w:val="00281DA5"/>
    <w:rsid w:val="00281DDC"/>
    <w:rsid w:val="00282663"/>
    <w:rsid w:val="002827D4"/>
    <w:rsid w:val="00282D0C"/>
    <w:rsid w:val="00283770"/>
    <w:rsid w:val="002839FA"/>
    <w:rsid w:val="00290118"/>
    <w:rsid w:val="00290AE7"/>
    <w:rsid w:val="00290BBD"/>
    <w:rsid w:val="00291680"/>
    <w:rsid w:val="0029480D"/>
    <w:rsid w:val="00294C42"/>
    <w:rsid w:val="0029527F"/>
    <w:rsid w:val="002952D5"/>
    <w:rsid w:val="002965FF"/>
    <w:rsid w:val="00297EA5"/>
    <w:rsid w:val="002A010F"/>
    <w:rsid w:val="002A124E"/>
    <w:rsid w:val="002A38C9"/>
    <w:rsid w:val="002A4E9A"/>
    <w:rsid w:val="002A58AE"/>
    <w:rsid w:val="002A67BD"/>
    <w:rsid w:val="002A6811"/>
    <w:rsid w:val="002B0DE9"/>
    <w:rsid w:val="002B1048"/>
    <w:rsid w:val="002B1088"/>
    <w:rsid w:val="002B2F86"/>
    <w:rsid w:val="002B42FE"/>
    <w:rsid w:val="002B4AF3"/>
    <w:rsid w:val="002B5FD1"/>
    <w:rsid w:val="002B6D44"/>
    <w:rsid w:val="002C04E3"/>
    <w:rsid w:val="002C07CD"/>
    <w:rsid w:val="002C21F4"/>
    <w:rsid w:val="002C2AB4"/>
    <w:rsid w:val="002C764E"/>
    <w:rsid w:val="002D049B"/>
    <w:rsid w:val="002D04F0"/>
    <w:rsid w:val="002D088C"/>
    <w:rsid w:val="002D0C73"/>
    <w:rsid w:val="002D0E71"/>
    <w:rsid w:val="002D154E"/>
    <w:rsid w:val="002D29F3"/>
    <w:rsid w:val="002D2DD5"/>
    <w:rsid w:val="002D4E59"/>
    <w:rsid w:val="002D6182"/>
    <w:rsid w:val="002D690D"/>
    <w:rsid w:val="002D74CD"/>
    <w:rsid w:val="002D7B63"/>
    <w:rsid w:val="002E0ED3"/>
    <w:rsid w:val="002E1C2E"/>
    <w:rsid w:val="002E47D1"/>
    <w:rsid w:val="002E4A8C"/>
    <w:rsid w:val="002E560E"/>
    <w:rsid w:val="002E62A6"/>
    <w:rsid w:val="002F4663"/>
    <w:rsid w:val="002F5516"/>
    <w:rsid w:val="002F5DB6"/>
    <w:rsid w:val="002F683B"/>
    <w:rsid w:val="002F6920"/>
    <w:rsid w:val="002F69AE"/>
    <w:rsid w:val="002F6BEF"/>
    <w:rsid w:val="002F6FBE"/>
    <w:rsid w:val="002F7AB3"/>
    <w:rsid w:val="00300061"/>
    <w:rsid w:val="003009FF"/>
    <w:rsid w:val="00301889"/>
    <w:rsid w:val="003022D3"/>
    <w:rsid w:val="003027F6"/>
    <w:rsid w:val="003035BE"/>
    <w:rsid w:val="0030376F"/>
    <w:rsid w:val="003039B4"/>
    <w:rsid w:val="003043CA"/>
    <w:rsid w:val="003044FE"/>
    <w:rsid w:val="00304E22"/>
    <w:rsid w:val="00305DC2"/>
    <w:rsid w:val="003060CB"/>
    <w:rsid w:val="00306B86"/>
    <w:rsid w:val="00310A84"/>
    <w:rsid w:val="003118C6"/>
    <w:rsid w:val="00311977"/>
    <w:rsid w:val="00312B74"/>
    <w:rsid w:val="00312DEE"/>
    <w:rsid w:val="003132E8"/>
    <w:rsid w:val="003139C8"/>
    <w:rsid w:val="003148FA"/>
    <w:rsid w:val="00314FDF"/>
    <w:rsid w:val="0031639B"/>
    <w:rsid w:val="00316949"/>
    <w:rsid w:val="00317C64"/>
    <w:rsid w:val="00320B70"/>
    <w:rsid w:val="00321712"/>
    <w:rsid w:val="00321A0F"/>
    <w:rsid w:val="00323133"/>
    <w:rsid w:val="00323CFD"/>
    <w:rsid w:val="00326B75"/>
    <w:rsid w:val="003273BA"/>
    <w:rsid w:val="00331565"/>
    <w:rsid w:val="00332817"/>
    <w:rsid w:val="00333ED0"/>
    <w:rsid w:val="0033486B"/>
    <w:rsid w:val="003365F4"/>
    <w:rsid w:val="003417CE"/>
    <w:rsid w:val="00342312"/>
    <w:rsid w:val="00342383"/>
    <w:rsid w:val="0034267D"/>
    <w:rsid w:val="00343EAC"/>
    <w:rsid w:val="0034560A"/>
    <w:rsid w:val="003459F2"/>
    <w:rsid w:val="00345DC2"/>
    <w:rsid w:val="003465F0"/>
    <w:rsid w:val="00347625"/>
    <w:rsid w:val="003479B3"/>
    <w:rsid w:val="00350A33"/>
    <w:rsid w:val="003514A0"/>
    <w:rsid w:val="00353E15"/>
    <w:rsid w:val="00354378"/>
    <w:rsid w:val="00354DC6"/>
    <w:rsid w:val="00355092"/>
    <w:rsid w:val="0035557F"/>
    <w:rsid w:val="0035666A"/>
    <w:rsid w:val="00356BD9"/>
    <w:rsid w:val="0036140F"/>
    <w:rsid w:val="0036279C"/>
    <w:rsid w:val="00362DBA"/>
    <w:rsid w:val="00363897"/>
    <w:rsid w:val="00365F89"/>
    <w:rsid w:val="00366EBC"/>
    <w:rsid w:val="00367002"/>
    <w:rsid w:val="0036750B"/>
    <w:rsid w:val="00370214"/>
    <w:rsid w:val="003719C4"/>
    <w:rsid w:val="00371F48"/>
    <w:rsid w:val="00372994"/>
    <w:rsid w:val="0037351E"/>
    <w:rsid w:val="003751AE"/>
    <w:rsid w:val="00376DE0"/>
    <w:rsid w:val="00380B0D"/>
    <w:rsid w:val="00382AAD"/>
    <w:rsid w:val="003834EB"/>
    <w:rsid w:val="0038381F"/>
    <w:rsid w:val="003843AC"/>
    <w:rsid w:val="003844BF"/>
    <w:rsid w:val="00384946"/>
    <w:rsid w:val="003853E1"/>
    <w:rsid w:val="00386417"/>
    <w:rsid w:val="0038791F"/>
    <w:rsid w:val="00387D63"/>
    <w:rsid w:val="003916E4"/>
    <w:rsid w:val="00391DCB"/>
    <w:rsid w:val="00395BD0"/>
    <w:rsid w:val="003A11A1"/>
    <w:rsid w:val="003A23C7"/>
    <w:rsid w:val="003A5C79"/>
    <w:rsid w:val="003A6099"/>
    <w:rsid w:val="003B0B16"/>
    <w:rsid w:val="003B0B2C"/>
    <w:rsid w:val="003B0BB4"/>
    <w:rsid w:val="003B1BAA"/>
    <w:rsid w:val="003B4372"/>
    <w:rsid w:val="003B56CB"/>
    <w:rsid w:val="003B5993"/>
    <w:rsid w:val="003B5AD8"/>
    <w:rsid w:val="003B5FBB"/>
    <w:rsid w:val="003B6B81"/>
    <w:rsid w:val="003B746C"/>
    <w:rsid w:val="003C1B4D"/>
    <w:rsid w:val="003C2011"/>
    <w:rsid w:val="003C3E99"/>
    <w:rsid w:val="003C4409"/>
    <w:rsid w:val="003C5369"/>
    <w:rsid w:val="003C6682"/>
    <w:rsid w:val="003C677A"/>
    <w:rsid w:val="003D004B"/>
    <w:rsid w:val="003D0442"/>
    <w:rsid w:val="003D4B2D"/>
    <w:rsid w:val="003D4EA5"/>
    <w:rsid w:val="003D61FC"/>
    <w:rsid w:val="003D6234"/>
    <w:rsid w:val="003D6AA1"/>
    <w:rsid w:val="003D6CD3"/>
    <w:rsid w:val="003E26E3"/>
    <w:rsid w:val="003E416C"/>
    <w:rsid w:val="003E4495"/>
    <w:rsid w:val="003E4F49"/>
    <w:rsid w:val="003E5EE3"/>
    <w:rsid w:val="003F035C"/>
    <w:rsid w:val="003F2380"/>
    <w:rsid w:val="003F31BE"/>
    <w:rsid w:val="003F41D3"/>
    <w:rsid w:val="003F5CBA"/>
    <w:rsid w:val="003F5D95"/>
    <w:rsid w:val="003F690D"/>
    <w:rsid w:val="003F6AA4"/>
    <w:rsid w:val="003F6C0F"/>
    <w:rsid w:val="0040370E"/>
    <w:rsid w:val="00404340"/>
    <w:rsid w:val="00405F52"/>
    <w:rsid w:val="00407AAD"/>
    <w:rsid w:val="00407B65"/>
    <w:rsid w:val="0041054B"/>
    <w:rsid w:val="0041061F"/>
    <w:rsid w:val="0041183A"/>
    <w:rsid w:val="00411848"/>
    <w:rsid w:val="00412207"/>
    <w:rsid w:val="0041379E"/>
    <w:rsid w:val="00414106"/>
    <w:rsid w:val="00414386"/>
    <w:rsid w:val="00414A85"/>
    <w:rsid w:val="004151A6"/>
    <w:rsid w:val="00415A9B"/>
    <w:rsid w:val="00417CEE"/>
    <w:rsid w:val="00421693"/>
    <w:rsid w:val="004219F3"/>
    <w:rsid w:val="00422AC2"/>
    <w:rsid w:val="00423000"/>
    <w:rsid w:val="0042379D"/>
    <w:rsid w:val="00424242"/>
    <w:rsid w:val="004244A8"/>
    <w:rsid w:val="00424B1A"/>
    <w:rsid w:val="00424CE3"/>
    <w:rsid w:val="0042500D"/>
    <w:rsid w:val="00427C15"/>
    <w:rsid w:val="00427F9F"/>
    <w:rsid w:val="0043027C"/>
    <w:rsid w:val="00430E7D"/>
    <w:rsid w:val="00432FB8"/>
    <w:rsid w:val="004334E4"/>
    <w:rsid w:val="0043433E"/>
    <w:rsid w:val="0043528A"/>
    <w:rsid w:val="00435A62"/>
    <w:rsid w:val="00436206"/>
    <w:rsid w:val="00445868"/>
    <w:rsid w:val="0044748C"/>
    <w:rsid w:val="00447E81"/>
    <w:rsid w:val="0045131B"/>
    <w:rsid w:val="0045247B"/>
    <w:rsid w:val="004524C4"/>
    <w:rsid w:val="004528D7"/>
    <w:rsid w:val="0045337A"/>
    <w:rsid w:val="00453666"/>
    <w:rsid w:val="00454AC3"/>
    <w:rsid w:val="00455093"/>
    <w:rsid w:val="0045728F"/>
    <w:rsid w:val="004573C0"/>
    <w:rsid w:val="00460176"/>
    <w:rsid w:val="004620F2"/>
    <w:rsid w:val="00463808"/>
    <w:rsid w:val="00464420"/>
    <w:rsid w:val="0046589C"/>
    <w:rsid w:val="00465FE8"/>
    <w:rsid w:val="00467E1B"/>
    <w:rsid w:val="004724D1"/>
    <w:rsid w:val="00472967"/>
    <w:rsid w:val="0047381C"/>
    <w:rsid w:val="00474704"/>
    <w:rsid w:val="00474B77"/>
    <w:rsid w:val="004751EF"/>
    <w:rsid w:val="00475BB1"/>
    <w:rsid w:val="00475C42"/>
    <w:rsid w:val="00480C20"/>
    <w:rsid w:val="00482D1A"/>
    <w:rsid w:val="00484817"/>
    <w:rsid w:val="0048524F"/>
    <w:rsid w:val="0048574D"/>
    <w:rsid w:val="00486276"/>
    <w:rsid w:val="00486743"/>
    <w:rsid w:val="00490A3B"/>
    <w:rsid w:val="00490AFC"/>
    <w:rsid w:val="00491B80"/>
    <w:rsid w:val="00492231"/>
    <w:rsid w:val="0049419F"/>
    <w:rsid w:val="00494650"/>
    <w:rsid w:val="00494D6E"/>
    <w:rsid w:val="004958BD"/>
    <w:rsid w:val="004959E7"/>
    <w:rsid w:val="00495EC6"/>
    <w:rsid w:val="004A0495"/>
    <w:rsid w:val="004A0EDE"/>
    <w:rsid w:val="004A1584"/>
    <w:rsid w:val="004A2035"/>
    <w:rsid w:val="004A43BB"/>
    <w:rsid w:val="004A4AB2"/>
    <w:rsid w:val="004B0712"/>
    <w:rsid w:val="004B30DB"/>
    <w:rsid w:val="004B3811"/>
    <w:rsid w:val="004B5502"/>
    <w:rsid w:val="004B60EB"/>
    <w:rsid w:val="004C0119"/>
    <w:rsid w:val="004C026E"/>
    <w:rsid w:val="004C0941"/>
    <w:rsid w:val="004C0F9C"/>
    <w:rsid w:val="004C20E4"/>
    <w:rsid w:val="004C3509"/>
    <w:rsid w:val="004C362E"/>
    <w:rsid w:val="004C3B13"/>
    <w:rsid w:val="004C3E8C"/>
    <w:rsid w:val="004C4321"/>
    <w:rsid w:val="004C5DF4"/>
    <w:rsid w:val="004D20B2"/>
    <w:rsid w:val="004D2B0B"/>
    <w:rsid w:val="004D3946"/>
    <w:rsid w:val="004D3BB0"/>
    <w:rsid w:val="004D508D"/>
    <w:rsid w:val="004D518E"/>
    <w:rsid w:val="004D5E76"/>
    <w:rsid w:val="004E183E"/>
    <w:rsid w:val="004E3395"/>
    <w:rsid w:val="004E4DE6"/>
    <w:rsid w:val="004E53BB"/>
    <w:rsid w:val="004E590D"/>
    <w:rsid w:val="004E77F9"/>
    <w:rsid w:val="004F071C"/>
    <w:rsid w:val="004F14D2"/>
    <w:rsid w:val="004F2069"/>
    <w:rsid w:val="004F29E7"/>
    <w:rsid w:val="004F3493"/>
    <w:rsid w:val="004F3B5C"/>
    <w:rsid w:val="004F7F2A"/>
    <w:rsid w:val="00500BB7"/>
    <w:rsid w:val="00500D71"/>
    <w:rsid w:val="005017BF"/>
    <w:rsid w:val="00501A95"/>
    <w:rsid w:val="00503E08"/>
    <w:rsid w:val="00503F0A"/>
    <w:rsid w:val="00504090"/>
    <w:rsid w:val="00505B60"/>
    <w:rsid w:val="00514C42"/>
    <w:rsid w:val="00515C37"/>
    <w:rsid w:val="00517D00"/>
    <w:rsid w:val="005217B1"/>
    <w:rsid w:val="00523FD4"/>
    <w:rsid w:val="00524B6A"/>
    <w:rsid w:val="00525A42"/>
    <w:rsid w:val="00527246"/>
    <w:rsid w:val="0052786B"/>
    <w:rsid w:val="00527DD5"/>
    <w:rsid w:val="00530737"/>
    <w:rsid w:val="00530E13"/>
    <w:rsid w:val="0053153E"/>
    <w:rsid w:val="0053306E"/>
    <w:rsid w:val="005342FB"/>
    <w:rsid w:val="005356FA"/>
    <w:rsid w:val="00535B00"/>
    <w:rsid w:val="00537AFA"/>
    <w:rsid w:val="00537E47"/>
    <w:rsid w:val="00540735"/>
    <w:rsid w:val="00540F71"/>
    <w:rsid w:val="005413F8"/>
    <w:rsid w:val="00543A37"/>
    <w:rsid w:val="00543D61"/>
    <w:rsid w:val="00544DFD"/>
    <w:rsid w:val="0054684E"/>
    <w:rsid w:val="00546945"/>
    <w:rsid w:val="005475B8"/>
    <w:rsid w:val="005518D3"/>
    <w:rsid w:val="00553FB9"/>
    <w:rsid w:val="00554811"/>
    <w:rsid w:val="00554A02"/>
    <w:rsid w:val="00554C9C"/>
    <w:rsid w:val="005614EC"/>
    <w:rsid w:val="00561565"/>
    <w:rsid w:val="00562061"/>
    <w:rsid w:val="0056678F"/>
    <w:rsid w:val="0056724D"/>
    <w:rsid w:val="0057010D"/>
    <w:rsid w:val="00570522"/>
    <w:rsid w:val="00571B58"/>
    <w:rsid w:val="00572D84"/>
    <w:rsid w:val="0057399B"/>
    <w:rsid w:val="00573C4C"/>
    <w:rsid w:val="005754B9"/>
    <w:rsid w:val="00575570"/>
    <w:rsid w:val="0057563D"/>
    <w:rsid w:val="00575672"/>
    <w:rsid w:val="00575C38"/>
    <w:rsid w:val="005761A3"/>
    <w:rsid w:val="00576EA4"/>
    <w:rsid w:val="00577E54"/>
    <w:rsid w:val="00582445"/>
    <w:rsid w:val="0058390C"/>
    <w:rsid w:val="00584CC1"/>
    <w:rsid w:val="00584EF8"/>
    <w:rsid w:val="0058529F"/>
    <w:rsid w:val="00585FBA"/>
    <w:rsid w:val="00586EA1"/>
    <w:rsid w:val="00590D54"/>
    <w:rsid w:val="005936E0"/>
    <w:rsid w:val="00595435"/>
    <w:rsid w:val="00596358"/>
    <w:rsid w:val="00596C41"/>
    <w:rsid w:val="005970DF"/>
    <w:rsid w:val="00597E36"/>
    <w:rsid w:val="005A07E8"/>
    <w:rsid w:val="005A0FDA"/>
    <w:rsid w:val="005A15EF"/>
    <w:rsid w:val="005A32C8"/>
    <w:rsid w:val="005A4396"/>
    <w:rsid w:val="005A709F"/>
    <w:rsid w:val="005A7EF9"/>
    <w:rsid w:val="005B0572"/>
    <w:rsid w:val="005B3038"/>
    <w:rsid w:val="005B3FD0"/>
    <w:rsid w:val="005B48CC"/>
    <w:rsid w:val="005B5009"/>
    <w:rsid w:val="005B59A8"/>
    <w:rsid w:val="005B5B9C"/>
    <w:rsid w:val="005B71FD"/>
    <w:rsid w:val="005B7CD7"/>
    <w:rsid w:val="005C05B4"/>
    <w:rsid w:val="005C3FC3"/>
    <w:rsid w:val="005C431D"/>
    <w:rsid w:val="005C4709"/>
    <w:rsid w:val="005C7D93"/>
    <w:rsid w:val="005D1D64"/>
    <w:rsid w:val="005D3DB9"/>
    <w:rsid w:val="005D49F0"/>
    <w:rsid w:val="005D7755"/>
    <w:rsid w:val="005E05F4"/>
    <w:rsid w:val="005E0DD1"/>
    <w:rsid w:val="005E42BC"/>
    <w:rsid w:val="005E4BC6"/>
    <w:rsid w:val="005E5890"/>
    <w:rsid w:val="005E6302"/>
    <w:rsid w:val="005F0270"/>
    <w:rsid w:val="005F04EB"/>
    <w:rsid w:val="005F0A9C"/>
    <w:rsid w:val="005F15D9"/>
    <w:rsid w:val="005F1B1D"/>
    <w:rsid w:val="005F1FEB"/>
    <w:rsid w:val="005F2510"/>
    <w:rsid w:val="005F4965"/>
    <w:rsid w:val="005F5873"/>
    <w:rsid w:val="005F5B09"/>
    <w:rsid w:val="005F6638"/>
    <w:rsid w:val="005F6A6A"/>
    <w:rsid w:val="00601DEE"/>
    <w:rsid w:val="006035A0"/>
    <w:rsid w:val="00604B61"/>
    <w:rsid w:val="00605E12"/>
    <w:rsid w:val="00607980"/>
    <w:rsid w:val="006103A2"/>
    <w:rsid w:val="0061094A"/>
    <w:rsid w:val="0061356D"/>
    <w:rsid w:val="00615326"/>
    <w:rsid w:val="00615A67"/>
    <w:rsid w:val="006165B0"/>
    <w:rsid w:val="00620F89"/>
    <w:rsid w:val="00621889"/>
    <w:rsid w:val="006219EA"/>
    <w:rsid w:val="00622420"/>
    <w:rsid w:val="00624541"/>
    <w:rsid w:val="0062493D"/>
    <w:rsid w:val="00624B6E"/>
    <w:rsid w:val="00626875"/>
    <w:rsid w:val="00626F6E"/>
    <w:rsid w:val="00627C38"/>
    <w:rsid w:val="00627F16"/>
    <w:rsid w:val="00630FA5"/>
    <w:rsid w:val="00633015"/>
    <w:rsid w:val="00633AB5"/>
    <w:rsid w:val="006341E1"/>
    <w:rsid w:val="006362C6"/>
    <w:rsid w:val="00636CCE"/>
    <w:rsid w:val="0064016F"/>
    <w:rsid w:val="00640BBB"/>
    <w:rsid w:val="0064174E"/>
    <w:rsid w:val="00641B93"/>
    <w:rsid w:val="00642CCC"/>
    <w:rsid w:val="00642D39"/>
    <w:rsid w:val="0064376C"/>
    <w:rsid w:val="006459DC"/>
    <w:rsid w:val="006473E7"/>
    <w:rsid w:val="0064743C"/>
    <w:rsid w:val="00650141"/>
    <w:rsid w:val="0065018E"/>
    <w:rsid w:val="0065128F"/>
    <w:rsid w:val="006532F8"/>
    <w:rsid w:val="00653AA6"/>
    <w:rsid w:val="006540BE"/>
    <w:rsid w:val="0065730F"/>
    <w:rsid w:val="0066056D"/>
    <w:rsid w:val="006609A9"/>
    <w:rsid w:val="00660A3A"/>
    <w:rsid w:val="00661507"/>
    <w:rsid w:val="00661E2F"/>
    <w:rsid w:val="00663BB9"/>
    <w:rsid w:val="00665FC0"/>
    <w:rsid w:val="00666185"/>
    <w:rsid w:val="00666A12"/>
    <w:rsid w:val="00670239"/>
    <w:rsid w:val="00670B18"/>
    <w:rsid w:val="00670B27"/>
    <w:rsid w:val="00671101"/>
    <w:rsid w:val="00673777"/>
    <w:rsid w:val="00675334"/>
    <w:rsid w:val="00676790"/>
    <w:rsid w:val="00676DDE"/>
    <w:rsid w:val="00680B7E"/>
    <w:rsid w:val="00681282"/>
    <w:rsid w:val="00682301"/>
    <w:rsid w:val="006825AB"/>
    <w:rsid w:val="00683340"/>
    <w:rsid w:val="006859D4"/>
    <w:rsid w:val="00690B2D"/>
    <w:rsid w:val="006910F2"/>
    <w:rsid w:val="006913BC"/>
    <w:rsid w:val="00691708"/>
    <w:rsid w:val="00691727"/>
    <w:rsid w:val="00691B38"/>
    <w:rsid w:val="006921B3"/>
    <w:rsid w:val="006927EC"/>
    <w:rsid w:val="00693504"/>
    <w:rsid w:val="00693A89"/>
    <w:rsid w:val="006948A7"/>
    <w:rsid w:val="00695D5D"/>
    <w:rsid w:val="006A0D19"/>
    <w:rsid w:val="006A1665"/>
    <w:rsid w:val="006A568B"/>
    <w:rsid w:val="006A7E84"/>
    <w:rsid w:val="006B0F8E"/>
    <w:rsid w:val="006B252D"/>
    <w:rsid w:val="006B3E38"/>
    <w:rsid w:val="006B43A0"/>
    <w:rsid w:val="006B5712"/>
    <w:rsid w:val="006B5EA6"/>
    <w:rsid w:val="006B6CE6"/>
    <w:rsid w:val="006B755D"/>
    <w:rsid w:val="006B7826"/>
    <w:rsid w:val="006C24FD"/>
    <w:rsid w:val="006C2CDF"/>
    <w:rsid w:val="006C2D9A"/>
    <w:rsid w:val="006C2F52"/>
    <w:rsid w:val="006C3109"/>
    <w:rsid w:val="006C3D4D"/>
    <w:rsid w:val="006C6499"/>
    <w:rsid w:val="006C66BF"/>
    <w:rsid w:val="006C72B0"/>
    <w:rsid w:val="006D1F3B"/>
    <w:rsid w:val="006D2EDD"/>
    <w:rsid w:val="006D3E33"/>
    <w:rsid w:val="006D5A7C"/>
    <w:rsid w:val="006D6A3E"/>
    <w:rsid w:val="006D6AE5"/>
    <w:rsid w:val="006D7659"/>
    <w:rsid w:val="006E1257"/>
    <w:rsid w:val="006E1A41"/>
    <w:rsid w:val="006E21C4"/>
    <w:rsid w:val="006E3118"/>
    <w:rsid w:val="006E560B"/>
    <w:rsid w:val="006E5C37"/>
    <w:rsid w:val="006E7ED4"/>
    <w:rsid w:val="006F0793"/>
    <w:rsid w:val="006F124D"/>
    <w:rsid w:val="006F1BA4"/>
    <w:rsid w:val="006F4CE6"/>
    <w:rsid w:val="006F7E8A"/>
    <w:rsid w:val="007018C1"/>
    <w:rsid w:val="00702ABB"/>
    <w:rsid w:val="00703534"/>
    <w:rsid w:val="00703ADA"/>
    <w:rsid w:val="00704859"/>
    <w:rsid w:val="00705D4C"/>
    <w:rsid w:val="00707719"/>
    <w:rsid w:val="007077AC"/>
    <w:rsid w:val="007103A4"/>
    <w:rsid w:val="007105A0"/>
    <w:rsid w:val="00710CC1"/>
    <w:rsid w:val="007112FE"/>
    <w:rsid w:val="00711353"/>
    <w:rsid w:val="00711398"/>
    <w:rsid w:val="00711BD0"/>
    <w:rsid w:val="00715ADF"/>
    <w:rsid w:val="00715E94"/>
    <w:rsid w:val="00716D34"/>
    <w:rsid w:val="00716F82"/>
    <w:rsid w:val="007173E4"/>
    <w:rsid w:val="00720E16"/>
    <w:rsid w:val="0072172E"/>
    <w:rsid w:val="00721F4C"/>
    <w:rsid w:val="007244D3"/>
    <w:rsid w:val="00724F0B"/>
    <w:rsid w:val="00726BD0"/>
    <w:rsid w:val="00727B67"/>
    <w:rsid w:val="007325C8"/>
    <w:rsid w:val="00733E54"/>
    <w:rsid w:val="007400BD"/>
    <w:rsid w:val="00740A77"/>
    <w:rsid w:val="0074160B"/>
    <w:rsid w:val="00742652"/>
    <w:rsid w:val="00742DF9"/>
    <w:rsid w:val="0074311C"/>
    <w:rsid w:val="007453BD"/>
    <w:rsid w:val="00745915"/>
    <w:rsid w:val="00745BA1"/>
    <w:rsid w:val="00746331"/>
    <w:rsid w:val="00747188"/>
    <w:rsid w:val="00750A56"/>
    <w:rsid w:val="00751799"/>
    <w:rsid w:val="00751ADA"/>
    <w:rsid w:val="00751CF5"/>
    <w:rsid w:val="00751E5D"/>
    <w:rsid w:val="0075234D"/>
    <w:rsid w:val="007535F8"/>
    <w:rsid w:val="00754540"/>
    <w:rsid w:val="00754E28"/>
    <w:rsid w:val="00754E47"/>
    <w:rsid w:val="00757A9C"/>
    <w:rsid w:val="00763D77"/>
    <w:rsid w:val="0076430E"/>
    <w:rsid w:val="00765976"/>
    <w:rsid w:val="00767104"/>
    <w:rsid w:val="00770287"/>
    <w:rsid w:val="00772BB3"/>
    <w:rsid w:val="007744BA"/>
    <w:rsid w:val="00774CB3"/>
    <w:rsid w:val="007752E4"/>
    <w:rsid w:val="00777D2F"/>
    <w:rsid w:val="0078129E"/>
    <w:rsid w:val="00783A9D"/>
    <w:rsid w:val="00786DC7"/>
    <w:rsid w:val="0078768C"/>
    <w:rsid w:val="007878C7"/>
    <w:rsid w:val="00791047"/>
    <w:rsid w:val="00792168"/>
    <w:rsid w:val="00792E1D"/>
    <w:rsid w:val="0079403E"/>
    <w:rsid w:val="00797D41"/>
    <w:rsid w:val="007A0F28"/>
    <w:rsid w:val="007A1B2D"/>
    <w:rsid w:val="007A5903"/>
    <w:rsid w:val="007A60AA"/>
    <w:rsid w:val="007B0211"/>
    <w:rsid w:val="007B1EC1"/>
    <w:rsid w:val="007B2C57"/>
    <w:rsid w:val="007B3A09"/>
    <w:rsid w:val="007B4937"/>
    <w:rsid w:val="007B5F9A"/>
    <w:rsid w:val="007C21F4"/>
    <w:rsid w:val="007C22FF"/>
    <w:rsid w:val="007C2952"/>
    <w:rsid w:val="007C2BAD"/>
    <w:rsid w:val="007C359F"/>
    <w:rsid w:val="007C4D62"/>
    <w:rsid w:val="007C659E"/>
    <w:rsid w:val="007C7082"/>
    <w:rsid w:val="007C7668"/>
    <w:rsid w:val="007D0B2D"/>
    <w:rsid w:val="007D192D"/>
    <w:rsid w:val="007D2A9E"/>
    <w:rsid w:val="007D4805"/>
    <w:rsid w:val="007D6D29"/>
    <w:rsid w:val="007E03D2"/>
    <w:rsid w:val="007E0461"/>
    <w:rsid w:val="007E0A76"/>
    <w:rsid w:val="007E25E4"/>
    <w:rsid w:val="007E2F3F"/>
    <w:rsid w:val="007E3C7F"/>
    <w:rsid w:val="007E4F19"/>
    <w:rsid w:val="007E5452"/>
    <w:rsid w:val="007E6EE2"/>
    <w:rsid w:val="007F07AA"/>
    <w:rsid w:val="007F2AEE"/>
    <w:rsid w:val="0080160A"/>
    <w:rsid w:val="008028FF"/>
    <w:rsid w:val="0080309D"/>
    <w:rsid w:val="00803C54"/>
    <w:rsid w:val="008044A1"/>
    <w:rsid w:val="008061FA"/>
    <w:rsid w:val="0081057C"/>
    <w:rsid w:val="00811348"/>
    <w:rsid w:val="008137CB"/>
    <w:rsid w:val="00816466"/>
    <w:rsid w:val="00821376"/>
    <w:rsid w:val="0082239B"/>
    <w:rsid w:val="00824101"/>
    <w:rsid w:val="00824DDA"/>
    <w:rsid w:val="0082558A"/>
    <w:rsid w:val="00827154"/>
    <w:rsid w:val="00827FDD"/>
    <w:rsid w:val="00830774"/>
    <w:rsid w:val="00830FC9"/>
    <w:rsid w:val="008318EC"/>
    <w:rsid w:val="00832A1F"/>
    <w:rsid w:val="00836C04"/>
    <w:rsid w:val="00836E46"/>
    <w:rsid w:val="00837849"/>
    <w:rsid w:val="00841306"/>
    <w:rsid w:val="00841565"/>
    <w:rsid w:val="008419D7"/>
    <w:rsid w:val="00845364"/>
    <w:rsid w:val="00846633"/>
    <w:rsid w:val="00846D29"/>
    <w:rsid w:val="00847ECC"/>
    <w:rsid w:val="00850386"/>
    <w:rsid w:val="008504B2"/>
    <w:rsid w:val="008508A1"/>
    <w:rsid w:val="00853811"/>
    <w:rsid w:val="008556F2"/>
    <w:rsid w:val="00855905"/>
    <w:rsid w:val="00856D85"/>
    <w:rsid w:val="008576F9"/>
    <w:rsid w:val="00861858"/>
    <w:rsid w:val="00863254"/>
    <w:rsid w:val="00865471"/>
    <w:rsid w:val="00866812"/>
    <w:rsid w:val="00867576"/>
    <w:rsid w:val="0086790E"/>
    <w:rsid w:val="00867C02"/>
    <w:rsid w:val="008702AE"/>
    <w:rsid w:val="00871435"/>
    <w:rsid w:val="00871FEF"/>
    <w:rsid w:val="00872580"/>
    <w:rsid w:val="00873455"/>
    <w:rsid w:val="0087425A"/>
    <w:rsid w:val="008747B5"/>
    <w:rsid w:val="00875907"/>
    <w:rsid w:val="00880178"/>
    <w:rsid w:val="00880C11"/>
    <w:rsid w:val="00880E1F"/>
    <w:rsid w:val="00881371"/>
    <w:rsid w:val="00884A5F"/>
    <w:rsid w:val="00884D33"/>
    <w:rsid w:val="00884E5B"/>
    <w:rsid w:val="00887B0D"/>
    <w:rsid w:val="008904A1"/>
    <w:rsid w:val="008936BB"/>
    <w:rsid w:val="008963B7"/>
    <w:rsid w:val="008969D8"/>
    <w:rsid w:val="00897041"/>
    <w:rsid w:val="00897A3B"/>
    <w:rsid w:val="008A2C6A"/>
    <w:rsid w:val="008A33B4"/>
    <w:rsid w:val="008A3A29"/>
    <w:rsid w:val="008A58F6"/>
    <w:rsid w:val="008A6E70"/>
    <w:rsid w:val="008A742E"/>
    <w:rsid w:val="008A78CA"/>
    <w:rsid w:val="008B143D"/>
    <w:rsid w:val="008B4422"/>
    <w:rsid w:val="008B5C7E"/>
    <w:rsid w:val="008B6046"/>
    <w:rsid w:val="008B61F4"/>
    <w:rsid w:val="008C0899"/>
    <w:rsid w:val="008C0CB3"/>
    <w:rsid w:val="008C2B47"/>
    <w:rsid w:val="008C3894"/>
    <w:rsid w:val="008C440C"/>
    <w:rsid w:val="008C4570"/>
    <w:rsid w:val="008C4D0F"/>
    <w:rsid w:val="008C616A"/>
    <w:rsid w:val="008C7013"/>
    <w:rsid w:val="008D2217"/>
    <w:rsid w:val="008D2357"/>
    <w:rsid w:val="008D28BD"/>
    <w:rsid w:val="008D3197"/>
    <w:rsid w:val="008D36D7"/>
    <w:rsid w:val="008D502A"/>
    <w:rsid w:val="008D64C8"/>
    <w:rsid w:val="008D7770"/>
    <w:rsid w:val="008D7D10"/>
    <w:rsid w:val="008E15A2"/>
    <w:rsid w:val="008E3048"/>
    <w:rsid w:val="008E3B26"/>
    <w:rsid w:val="008E5E62"/>
    <w:rsid w:val="008E5EF6"/>
    <w:rsid w:val="008E679E"/>
    <w:rsid w:val="008E69F2"/>
    <w:rsid w:val="008E7766"/>
    <w:rsid w:val="008E7C6D"/>
    <w:rsid w:val="008F0F92"/>
    <w:rsid w:val="008F494B"/>
    <w:rsid w:val="008F4957"/>
    <w:rsid w:val="008F6B93"/>
    <w:rsid w:val="008F6D89"/>
    <w:rsid w:val="00900C84"/>
    <w:rsid w:val="00900D3B"/>
    <w:rsid w:val="009015DD"/>
    <w:rsid w:val="00901B1D"/>
    <w:rsid w:val="00901B5D"/>
    <w:rsid w:val="009021F1"/>
    <w:rsid w:val="00902E77"/>
    <w:rsid w:val="009043E1"/>
    <w:rsid w:val="009044ED"/>
    <w:rsid w:val="00904CFF"/>
    <w:rsid w:val="009067DE"/>
    <w:rsid w:val="0090687E"/>
    <w:rsid w:val="009108E9"/>
    <w:rsid w:val="00911959"/>
    <w:rsid w:val="00913663"/>
    <w:rsid w:val="0091567A"/>
    <w:rsid w:val="0091589D"/>
    <w:rsid w:val="0091604F"/>
    <w:rsid w:val="009161DD"/>
    <w:rsid w:val="0091766B"/>
    <w:rsid w:val="00920023"/>
    <w:rsid w:val="00920617"/>
    <w:rsid w:val="00920C8A"/>
    <w:rsid w:val="0092243C"/>
    <w:rsid w:val="00922475"/>
    <w:rsid w:val="009245C5"/>
    <w:rsid w:val="009250B5"/>
    <w:rsid w:val="00926BF3"/>
    <w:rsid w:val="009305A7"/>
    <w:rsid w:val="00930AC5"/>
    <w:rsid w:val="009318E2"/>
    <w:rsid w:val="00931BE1"/>
    <w:rsid w:val="00931C7C"/>
    <w:rsid w:val="00932868"/>
    <w:rsid w:val="009328B0"/>
    <w:rsid w:val="00933415"/>
    <w:rsid w:val="009339FA"/>
    <w:rsid w:val="009347CC"/>
    <w:rsid w:val="00935DB0"/>
    <w:rsid w:val="00937915"/>
    <w:rsid w:val="00940E1C"/>
    <w:rsid w:val="0094149E"/>
    <w:rsid w:val="00941735"/>
    <w:rsid w:val="00941B82"/>
    <w:rsid w:val="009421F8"/>
    <w:rsid w:val="00942250"/>
    <w:rsid w:val="00944925"/>
    <w:rsid w:val="00946B04"/>
    <w:rsid w:val="00946C39"/>
    <w:rsid w:val="009474DC"/>
    <w:rsid w:val="009479FB"/>
    <w:rsid w:val="00950AE6"/>
    <w:rsid w:val="00950BAB"/>
    <w:rsid w:val="0095136D"/>
    <w:rsid w:val="009516F7"/>
    <w:rsid w:val="00954973"/>
    <w:rsid w:val="00954CA2"/>
    <w:rsid w:val="00954E38"/>
    <w:rsid w:val="00956E35"/>
    <w:rsid w:val="00960B8A"/>
    <w:rsid w:val="00961485"/>
    <w:rsid w:val="00961A57"/>
    <w:rsid w:val="00962C93"/>
    <w:rsid w:val="00962DC9"/>
    <w:rsid w:val="00963068"/>
    <w:rsid w:val="009647C7"/>
    <w:rsid w:val="009648F8"/>
    <w:rsid w:val="00965CE3"/>
    <w:rsid w:val="0096727D"/>
    <w:rsid w:val="0096761E"/>
    <w:rsid w:val="00967C99"/>
    <w:rsid w:val="00971CC5"/>
    <w:rsid w:val="0097206A"/>
    <w:rsid w:val="00972B2A"/>
    <w:rsid w:val="00973C6D"/>
    <w:rsid w:val="009752B9"/>
    <w:rsid w:val="00975582"/>
    <w:rsid w:val="009755E8"/>
    <w:rsid w:val="00975D2F"/>
    <w:rsid w:val="009760D1"/>
    <w:rsid w:val="00977B7B"/>
    <w:rsid w:val="00980BE8"/>
    <w:rsid w:val="00980CF7"/>
    <w:rsid w:val="00981967"/>
    <w:rsid w:val="00982C30"/>
    <w:rsid w:val="00983817"/>
    <w:rsid w:val="009847A7"/>
    <w:rsid w:val="00985119"/>
    <w:rsid w:val="00985499"/>
    <w:rsid w:val="00986342"/>
    <w:rsid w:val="00986A06"/>
    <w:rsid w:val="009877E6"/>
    <w:rsid w:val="0099129C"/>
    <w:rsid w:val="0099254C"/>
    <w:rsid w:val="00992850"/>
    <w:rsid w:val="00992A59"/>
    <w:rsid w:val="00993A72"/>
    <w:rsid w:val="00993D56"/>
    <w:rsid w:val="00994057"/>
    <w:rsid w:val="00994CEA"/>
    <w:rsid w:val="00996BFC"/>
    <w:rsid w:val="009A3C84"/>
    <w:rsid w:val="009A5C58"/>
    <w:rsid w:val="009A5C98"/>
    <w:rsid w:val="009A7216"/>
    <w:rsid w:val="009A7BFB"/>
    <w:rsid w:val="009B1083"/>
    <w:rsid w:val="009B115D"/>
    <w:rsid w:val="009B13A9"/>
    <w:rsid w:val="009B251E"/>
    <w:rsid w:val="009B270B"/>
    <w:rsid w:val="009B2768"/>
    <w:rsid w:val="009B66F2"/>
    <w:rsid w:val="009B695D"/>
    <w:rsid w:val="009B71AE"/>
    <w:rsid w:val="009C0AC4"/>
    <w:rsid w:val="009C351E"/>
    <w:rsid w:val="009C51CA"/>
    <w:rsid w:val="009C5895"/>
    <w:rsid w:val="009C62DC"/>
    <w:rsid w:val="009C715A"/>
    <w:rsid w:val="009C73B6"/>
    <w:rsid w:val="009C7690"/>
    <w:rsid w:val="009C7DCF"/>
    <w:rsid w:val="009C7DD7"/>
    <w:rsid w:val="009D14A8"/>
    <w:rsid w:val="009D17DA"/>
    <w:rsid w:val="009D2CFB"/>
    <w:rsid w:val="009D308F"/>
    <w:rsid w:val="009D51D0"/>
    <w:rsid w:val="009D6958"/>
    <w:rsid w:val="009D78C6"/>
    <w:rsid w:val="009E0CC4"/>
    <w:rsid w:val="009E17E2"/>
    <w:rsid w:val="009E1AE0"/>
    <w:rsid w:val="009E27E2"/>
    <w:rsid w:val="009E31DA"/>
    <w:rsid w:val="009E5134"/>
    <w:rsid w:val="009E6B5F"/>
    <w:rsid w:val="009E7813"/>
    <w:rsid w:val="009F0F41"/>
    <w:rsid w:val="009F1394"/>
    <w:rsid w:val="009F299A"/>
    <w:rsid w:val="009F39E7"/>
    <w:rsid w:val="009F6690"/>
    <w:rsid w:val="009F761B"/>
    <w:rsid w:val="00A04200"/>
    <w:rsid w:val="00A06687"/>
    <w:rsid w:val="00A06F24"/>
    <w:rsid w:val="00A10934"/>
    <w:rsid w:val="00A112DB"/>
    <w:rsid w:val="00A11BCF"/>
    <w:rsid w:val="00A11DDF"/>
    <w:rsid w:val="00A12457"/>
    <w:rsid w:val="00A150A4"/>
    <w:rsid w:val="00A17393"/>
    <w:rsid w:val="00A20693"/>
    <w:rsid w:val="00A217EB"/>
    <w:rsid w:val="00A221A9"/>
    <w:rsid w:val="00A22224"/>
    <w:rsid w:val="00A232CC"/>
    <w:rsid w:val="00A23DCA"/>
    <w:rsid w:val="00A24428"/>
    <w:rsid w:val="00A2463A"/>
    <w:rsid w:val="00A2476F"/>
    <w:rsid w:val="00A24EBC"/>
    <w:rsid w:val="00A2521D"/>
    <w:rsid w:val="00A2671E"/>
    <w:rsid w:val="00A26A4C"/>
    <w:rsid w:val="00A26F95"/>
    <w:rsid w:val="00A27E67"/>
    <w:rsid w:val="00A345EF"/>
    <w:rsid w:val="00A34D2D"/>
    <w:rsid w:val="00A36A82"/>
    <w:rsid w:val="00A377C4"/>
    <w:rsid w:val="00A40B47"/>
    <w:rsid w:val="00A41DAA"/>
    <w:rsid w:val="00A43CDE"/>
    <w:rsid w:val="00A44C7A"/>
    <w:rsid w:val="00A46FBD"/>
    <w:rsid w:val="00A500DB"/>
    <w:rsid w:val="00A503FF"/>
    <w:rsid w:val="00A50F3C"/>
    <w:rsid w:val="00A5357B"/>
    <w:rsid w:val="00A53DDF"/>
    <w:rsid w:val="00A55AB8"/>
    <w:rsid w:val="00A55B1C"/>
    <w:rsid w:val="00A5669D"/>
    <w:rsid w:val="00A56E6B"/>
    <w:rsid w:val="00A60B27"/>
    <w:rsid w:val="00A6160C"/>
    <w:rsid w:val="00A62448"/>
    <w:rsid w:val="00A63002"/>
    <w:rsid w:val="00A63173"/>
    <w:rsid w:val="00A633ED"/>
    <w:rsid w:val="00A643E0"/>
    <w:rsid w:val="00A64924"/>
    <w:rsid w:val="00A655BD"/>
    <w:rsid w:val="00A66318"/>
    <w:rsid w:val="00A71E5C"/>
    <w:rsid w:val="00A72FD9"/>
    <w:rsid w:val="00A74074"/>
    <w:rsid w:val="00A74D01"/>
    <w:rsid w:val="00A76391"/>
    <w:rsid w:val="00A76D77"/>
    <w:rsid w:val="00A8016D"/>
    <w:rsid w:val="00A80A2A"/>
    <w:rsid w:val="00A80F41"/>
    <w:rsid w:val="00A8112D"/>
    <w:rsid w:val="00A83BC4"/>
    <w:rsid w:val="00A847B2"/>
    <w:rsid w:val="00A853CF"/>
    <w:rsid w:val="00A86828"/>
    <w:rsid w:val="00A879AE"/>
    <w:rsid w:val="00A87B48"/>
    <w:rsid w:val="00A87E46"/>
    <w:rsid w:val="00A9174F"/>
    <w:rsid w:val="00A958CB"/>
    <w:rsid w:val="00A96242"/>
    <w:rsid w:val="00A964DE"/>
    <w:rsid w:val="00AA1718"/>
    <w:rsid w:val="00AA29EE"/>
    <w:rsid w:val="00AA2C2C"/>
    <w:rsid w:val="00AA5A5F"/>
    <w:rsid w:val="00AA681F"/>
    <w:rsid w:val="00AA7E0C"/>
    <w:rsid w:val="00AA7EFF"/>
    <w:rsid w:val="00AB14DD"/>
    <w:rsid w:val="00AB2650"/>
    <w:rsid w:val="00AB2790"/>
    <w:rsid w:val="00AB2B31"/>
    <w:rsid w:val="00AB319E"/>
    <w:rsid w:val="00AB3616"/>
    <w:rsid w:val="00AB5E6F"/>
    <w:rsid w:val="00AB6C24"/>
    <w:rsid w:val="00AB6F2A"/>
    <w:rsid w:val="00AB7D36"/>
    <w:rsid w:val="00AC078B"/>
    <w:rsid w:val="00AC185B"/>
    <w:rsid w:val="00AC5D55"/>
    <w:rsid w:val="00AC79AF"/>
    <w:rsid w:val="00AD0AB9"/>
    <w:rsid w:val="00AD1EB3"/>
    <w:rsid w:val="00AD2840"/>
    <w:rsid w:val="00AD3015"/>
    <w:rsid w:val="00AD3931"/>
    <w:rsid w:val="00AD3D58"/>
    <w:rsid w:val="00AD5250"/>
    <w:rsid w:val="00AD5B99"/>
    <w:rsid w:val="00AD65C7"/>
    <w:rsid w:val="00AD7278"/>
    <w:rsid w:val="00AE02BE"/>
    <w:rsid w:val="00AE0347"/>
    <w:rsid w:val="00AE1910"/>
    <w:rsid w:val="00AE20A5"/>
    <w:rsid w:val="00AE30C3"/>
    <w:rsid w:val="00AE46F2"/>
    <w:rsid w:val="00AE52BE"/>
    <w:rsid w:val="00AF0536"/>
    <w:rsid w:val="00AF155F"/>
    <w:rsid w:val="00AF2372"/>
    <w:rsid w:val="00AF2647"/>
    <w:rsid w:val="00AF5F69"/>
    <w:rsid w:val="00AF6BF4"/>
    <w:rsid w:val="00AF6F40"/>
    <w:rsid w:val="00AF71D7"/>
    <w:rsid w:val="00AF7528"/>
    <w:rsid w:val="00AF7826"/>
    <w:rsid w:val="00B00375"/>
    <w:rsid w:val="00B01651"/>
    <w:rsid w:val="00B03CDB"/>
    <w:rsid w:val="00B05354"/>
    <w:rsid w:val="00B075AA"/>
    <w:rsid w:val="00B104C1"/>
    <w:rsid w:val="00B10E11"/>
    <w:rsid w:val="00B11FF3"/>
    <w:rsid w:val="00B12A2D"/>
    <w:rsid w:val="00B14593"/>
    <w:rsid w:val="00B14F3A"/>
    <w:rsid w:val="00B16BAA"/>
    <w:rsid w:val="00B2188B"/>
    <w:rsid w:val="00B21F6D"/>
    <w:rsid w:val="00B261ED"/>
    <w:rsid w:val="00B27B13"/>
    <w:rsid w:val="00B30F19"/>
    <w:rsid w:val="00B32913"/>
    <w:rsid w:val="00B33684"/>
    <w:rsid w:val="00B34424"/>
    <w:rsid w:val="00B35AA0"/>
    <w:rsid w:val="00B35E5A"/>
    <w:rsid w:val="00B36914"/>
    <w:rsid w:val="00B36CB4"/>
    <w:rsid w:val="00B41E2E"/>
    <w:rsid w:val="00B42480"/>
    <w:rsid w:val="00B425FC"/>
    <w:rsid w:val="00B4415A"/>
    <w:rsid w:val="00B47018"/>
    <w:rsid w:val="00B47D71"/>
    <w:rsid w:val="00B50D22"/>
    <w:rsid w:val="00B51C50"/>
    <w:rsid w:val="00B52E31"/>
    <w:rsid w:val="00B53335"/>
    <w:rsid w:val="00B53EAE"/>
    <w:rsid w:val="00B547FD"/>
    <w:rsid w:val="00B54B31"/>
    <w:rsid w:val="00B55081"/>
    <w:rsid w:val="00B55519"/>
    <w:rsid w:val="00B60A9A"/>
    <w:rsid w:val="00B60C05"/>
    <w:rsid w:val="00B6411A"/>
    <w:rsid w:val="00B64539"/>
    <w:rsid w:val="00B64B5D"/>
    <w:rsid w:val="00B652DA"/>
    <w:rsid w:val="00B6536C"/>
    <w:rsid w:val="00B67DAE"/>
    <w:rsid w:val="00B705B8"/>
    <w:rsid w:val="00B7313F"/>
    <w:rsid w:val="00B7319E"/>
    <w:rsid w:val="00B73656"/>
    <w:rsid w:val="00B7458D"/>
    <w:rsid w:val="00B747BD"/>
    <w:rsid w:val="00B75102"/>
    <w:rsid w:val="00B75AEE"/>
    <w:rsid w:val="00B768D8"/>
    <w:rsid w:val="00B76A98"/>
    <w:rsid w:val="00B772CF"/>
    <w:rsid w:val="00B80FBD"/>
    <w:rsid w:val="00B8399C"/>
    <w:rsid w:val="00B845FB"/>
    <w:rsid w:val="00B8636C"/>
    <w:rsid w:val="00B87199"/>
    <w:rsid w:val="00B87C68"/>
    <w:rsid w:val="00B9128D"/>
    <w:rsid w:val="00B91617"/>
    <w:rsid w:val="00B91843"/>
    <w:rsid w:val="00B9243A"/>
    <w:rsid w:val="00B939A8"/>
    <w:rsid w:val="00B94A93"/>
    <w:rsid w:val="00B96AFA"/>
    <w:rsid w:val="00B9776C"/>
    <w:rsid w:val="00BA1CF9"/>
    <w:rsid w:val="00BA28AB"/>
    <w:rsid w:val="00BA662D"/>
    <w:rsid w:val="00BA6795"/>
    <w:rsid w:val="00BB02ED"/>
    <w:rsid w:val="00BB07C3"/>
    <w:rsid w:val="00BB134E"/>
    <w:rsid w:val="00BB14E9"/>
    <w:rsid w:val="00BB2E56"/>
    <w:rsid w:val="00BB3AED"/>
    <w:rsid w:val="00BB557D"/>
    <w:rsid w:val="00BB57AE"/>
    <w:rsid w:val="00BB7B3C"/>
    <w:rsid w:val="00BC1029"/>
    <w:rsid w:val="00BC3873"/>
    <w:rsid w:val="00BC667D"/>
    <w:rsid w:val="00BD0DC5"/>
    <w:rsid w:val="00BD347B"/>
    <w:rsid w:val="00BD4016"/>
    <w:rsid w:val="00BD4737"/>
    <w:rsid w:val="00BD4823"/>
    <w:rsid w:val="00BD4EBC"/>
    <w:rsid w:val="00BD7A20"/>
    <w:rsid w:val="00BE01FF"/>
    <w:rsid w:val="00BE07E3"/>
    <w:rsid w:val="00BE2335"/>
    <w:rsid w:val="00BE3439"/>
    <w:rsid w:val="00BE632F"/>
    <w:rsid w:val="00BE6953"/>
    <w:rsid w:val="00BE7B5D"/>
    <w:rsid w:val="00BF05E6"/>
    <w:rsid w:val="00BF111A"/>
    <w:rsid w:val="00BF158B"/>
    <w:rsid w:val="00BF1B9C"/>
    <w:rsid w:val="00BF1CDA"/>
    <w:rsid w:val="00BF3721"/>
    <w:rsid w:val="00BF3DC1"/>
    <w:rsid w:val="00BF4B03"/>
    <w:rsid w:val="00BF4B48"/>
    <w:rsid w:val="00BF4EE8"/>
    <w:rsid w:val="00C00E9B"/>
    <w:rsid w:val="00C01B5C"/>
    <w:rsid w:val="00C01C8B"/>
    <w:rsid w:val="00C02C24"/>
    <w:rsid w:val="00C03DE7"/>
    <w:rsid w:val="00C04324"/>
    <w:rsid w:val="00C06B93"/>
    <w:rsid w:val="00C0701E"/>
    <w:rsid w:val="00C12D76"/>
    <w:rsid w:val="00C132B7"/>
    <w:rsid w:val="00C16A95"/>
    <w:rsid w:val="00C172E7"/>
    <w:rsid w:val="00C17338"/>
    <w:rsid w:val="00C17CD3"/>
    <w:rsid w:val="00C2023E"/>
    <w:rsid w:val="00C2032B"/>
    <w:rsid w:val="00C21A72"/>
    <w:rsid w:val="00C21B89"/>
    <w:rsid w:val="00C2211B"/>
    <w:rsid w:val="00C2440E"/>
    <w:rsid w:val="00C264E4"/>
    <w:rsid w:val="00C265C7"/>
    <w:rsid w:val="00C275DF"/>
    <w:rsid w:val="00C27AEA"/>
    <w:rsid w:val="00C30332"/>
    <w:rsid w:val="00C31028"/>
    <w:rsid w:val="00C32CD3"/>
    <w:rsid w:val="00C342B9"/>
    <w:rsid w:val="00C34A6B"/>
    <w:rsid w:val="00C36AE0"/>
    <w:rsid w:val="00C404A0"/>
    <w:rsid w:val="00C41283"/>
    <w:rsid w:val="00C41C2A"/>
    <w:rsid w:val="00C4583B"/>
    <w:rsid w:val="00C4634C"/>
    <w:rsid w:val="00C4732F"/>
    <w:rsid w:val="00C50D9E"/>
    <w:rsid w:val="00C51C7D"/>
    <w:rsid w:val="00C51F77"/>
    <w:rsid w:val="00C526CB"/>
    <w:rsid w:val="00C5347F"/>
    <w:rsid w:val="00C57909"/>
    <w:rsid w:val="00C61168"/>
    <w:rsid w:val="00C612C0"/>
    <w:rsid w:val="00C62B3C"/>
    <w:rsid w:val="00C63DE5"/>
    <w:rsid w:val="00C669C7"/>
    <w:rsid w:val="00C6746C"/>
    <w:rsid w:val="00C717D1"/>
    <w:rsid w:val="00C72DB4"/>
    <w:rsid w:val="00C73C3D"/>
    <w:rsid w:val="00C74442"/>
    <w:rsid w:val="00C75474"/>
    <w:rsid w:val="00C76124"/>
    <w:rsid w:val="00C7694B"/>
    <w:rsid w:val="00C76A54"/>
    <w:rsid w:val="00C82543"/>
    <w:rsid w:val="00C848C9"/>
    <w:rsid w:val="00C85374"/>
    <w:rsid w:val="00C878B2"/>
    <w:rsid w:val="00C93EF9"/>
    <w:rsid w:val="00C94B18"/>
    <w:rsid w:val="00C964A0"/>
    <w:rsid w:val="00C96830"/>
    <w:rsid w:val="00C96930"/>
    <w:rsid w:val="00C97A2F"/>
    <w:rsid w:val="00CA1D8D"/>
    <w:rsid w:val="00CA1DBB"/>
    <w:rsid w:val="00CA2A2F"/>
    <w:rsid w:val="00CB01BC"/>
    <w:rsid w:val="00CB023D"/>
    <w:rsid w:val="00CB0A22"/>
    <w:rsid w:val="00CB1ED5"/>
    <w:rsid w:val="00CB239D"/>
    <w:rsid w:val="00CB2E2D"/>
    <w:rsid w:val="00CB3736"/>
    <w:rsid w:val="00CB3B75"/>
    <w:rsid w:val="00CB4156"/>
    <w:rsid w:val="00CB4392"/>
    <w:rsid w:val="00CB51EF"/>
    <w:rsid w:val="00CB608A"/>
    <w:rsid w:val="00CB6C60"/>
    <w:rsid w:val="00CB76EA"/>
    <w:rsid w:val="00CC088E"/>
    <w:rsid w:val="00CC09AD"/>
    <w:rsid w:val="00CC0E95"/>
    <w:rsid w:val="00CC18E0"/>
    <w:rsid w:val="00CC30AD"/>
    <w:rsid w:val="00CC42D5"/>
    <w:rsid w:val="00CC43DB"/>
    <w:rsid w:val="00CC7F0A"/>
    <w:rsid w:val="00CD043E"/>
    <w:rsid w:val="00CD1061"/>
    <w:rsid w:val="00CD131A"/>
    <w:rsid w:val="00CD482A"/>
    <w:rsid w:val="00CD64A2"/>
    <w:rsid w:val="00CD6556"/>
    <w:rsid w:val="00CE04E9"/>
    <w:rsid w:val="00CE1BF9"/>
    <w:rsid w:val="00CE1BFF"/>
    <w:rsid w:val="00CE3007"/>
    <w:rsid w:val="00CE3FD6"/>
    <w:rsid w:val="00CE423A"/>
    <w:rsid w:val="00CE4879"/>
    <w:rsid w:val="00CE4B5E"/>
    <w:rsid w:val="00CE5DBE"/>
    <w:rsid w:val="00CE5E04"/>
    <w:rsid w:val="00CE7130"/>
    <w:rsid w:val="00CE736A"/>
    <w:rsid w:val="00CE7A6E"/>
    <w:rsid w:val="00CE7CAE"/>
    <w:rsid w:val="00CF0ADB"/>
    <w:rsid w:val="00CF0B2E"/>
    <w:rsid w:val="00CF473A"/>
    <w:rsid w:val="00CF49C5"/>
    <w:rsid w:val="00CF578B"/>
    <w:rsid w:val="00CF5F72"/>
    <w:rsid w:val="00CF61E9"/>
    <w:rsid w:val="00CF635E"/>
    <w:rsid w:val="00CF6689"/>
    <w:rsid w:val="00CF6C62"/>
    <w:rsid w:val="00CF7182"/>
    <w:rsid w:val="00CF7404"/>
    <w:rsid w:val="00D00541"/>
    <w:rsid w:val="00D0179C"/>
    <w:rsid w:val="00D0206A"/>
    <w:rsid w:val="00D04E9D"/>
    <w:rsid w:val="00D10465"/>
    <w:rsid w:val="00D10689"/>
    <w:rsid w:val="00D109CF"/>
    <w:rsid w:val="00D11728"/>
    <w:rsid w:val="00D11BFD"/>
    <w:rsid w:val="00D11F05"/>
    <w:rsid w:val="00D12F58"/>
    <w:rsid w:val="00D14F2B"/>
    <w:rsid w:val="00D15C1E"/>
    <w:rsid w:val="00D17278"/>
    <w:rsid w:val="00D23188"/>
    <w:rsid w:val="00D239F4"/>
    <w:rsid w:val="00D251BA"/>
    <w:rsid w:val="00D25EB7"/>
    <w:rsid w:val="00D27ADF"/>
    <w:rsid w:val="00D32F7D"/>
    <w:rsid w:val="00D3403B"/>
    <w:rsid w:val="00D34192"/>
    <w:rsid w:val="00D34DB3"/>
    <w:rsid w:val="00D34FE0"/>
    <w:rsid w:val="00D36650"/>
    <w:rsid w:val="00D379C2"/>
    <w:rsid w:val="00D37D99"/>
    <w:rsid w:val="00D4027C"/>
    <w:rsid w:val="00D40EA1"/>
    <w:rsid w:val="00D416CB"/>
    <w:rsid w:val="00D45801"/>
    <w:rsid w:val="00D46614"/>
    <w:rsid w:val="00D46C09"/>
    <w:rsid w:val="00D46E44"/>
    <w:rsid w:val="00D47B28"/>
    <w:rsid w:val="00D50990"/>
    <w:rsid w:val="00D509B1"/>
    <w:rsid w:val="00D50A8F"/>
    <w:rsid w:val="00D51B44"/>
    <w:rsid w:val="00D5203C"/>
    <w:rsid w:val="00D52AF3"/>
    <w:rsid w:val="00D53EA5"/>
    <w:rsid w:val="00D548DD"/>
    <w:rsid w:val="00D551FD"/>
    <w:rsid w:val="00D552D0"/>
    <w:rsid w:val="00D55DF0"/>
    <w:rsid w:val="00D60E6E"/>
    <w:rsid w:val="00D62744"/>
    <w:rsid w:val="00D62DD4"/>
    <w:rsid w:val="00D63910"/>
    <w:rsid w:val="00D65201"/>
    <w:rsid w:val="00D65680"/>
    <w:rsid w:val="00D661F8"/>
    <w:rsid w:val="00D66B54"/>
    <w:rsid w:val="00D70290"/>
    <w:rsid w:val="00D70591"/>
    <w:rsid w:val="00D71D1E"/>
    <w:rsid w:val="00D724A3"/>
    <w:rsid w:val="00D725E9"/>
    <w:rsid w:val="00D7290A"/>
    <w:rsid w:val="00D74D2B"/>
    <w:rsid w:val="00D800DC"/>
    <w:rsid w:val="00D80EB4"/>
    <w:rsid w:val="00D81291"/>
    <w:rsid w:val="00D8232E"/>
    <w:rsid w:val="00D8278A"/>
    <w:rsid w:val="00D8368C"/>
    <w:rsid w:val="00D85B2C"/>
    <w:rsid w:val="00D86C95"/>
    <w:rsid w:val="00D86F8C"/>
    <w:rsid w:val="00D9121C"/>
    <w:rsid w:val="00D92456"/>
    <w:rsid w:val="00D93EDE"/>
    <w:rsid w:val="00D9729C"/>
    <w:rsid w:val="00DA08D4"/>
    <w:rsid w:val="00DA11BA"/>
    <w:rsid w:val="00DA1937"/>
    <w:rsid w:val="00DA2AE3"/>
    <w:rsid w:val="00DA31CC"/>
    <w:rsid w:val="00DA4C84"/>
    <w:rsid w:val="00DA6B88"/>
    <w:rsid w:val="00DA6CD4"/>
    <w:rsid w:val="00DA7BE9"/>
    <w:rsid w:val="00DB1B4C"/>
    <w:rsid w:val="00DB368A"/>
    <w:rsid w:val="00DB41E5"/>
    <w:rsid w:val="00DB42A9"/>
    <w:rsid w:val="00DB4311"/>
    <w:rsid w:val="00DB4A55"/>
    <w:rsid w:val="00DB5348"/>
    <w:rsid w:val="00DB6834"/>
    <w:rsid w:val="00DC0C53"/>
    <w:rsid w:val="00DC1962"/>
    <w:rsid w:val="00DC1AA7"/>
    <w:rsid w:val="00DC2D96"/>
    <w:rsid w:val="00DC3D9D"/>
    <w:rsid w:val="00DC49A6"/>
    <w:rsid w:val="00DC77AA"/>
    <w:rsid w:val="00DD0A9F"/>
    <w:rsid w:val="00DD238E"/>
    <w:rsid w:val="00DD382E"/>
    <w:rsid w:val="00DD50A4"/>
    <w:rsid w:val="00DD7314"/>
    <w:rsid w:val="00DD7BFB"/>
    <w:rsid w:val="00DE0B67"/>
    <w:rsid w:val="00DE4519"/>
    <w:rsid w:val="00DE5140"/>
    <w:rsid w:val="00DE59DC"/>
    <w:rsid w:val="00DF051D"/>
    <w:rsid w:val="00DF2927"/>
    <w:rsid w:val="00DF30FE"/>
    <w:rsid w:val="00DF3780"/>
    <w:rsid w:val="00DF4851"/>
    <w:rsid w:val="00DF4BE8"/>
    <w:rsid w:val="00DF5AA3"/>
    <w:rsid w:val="00DF5BFA"/>
    <w:rsid w:val="00DF5F3E"/>
    <w:rsid w:val="00DF63DC"/>
    <w:rsid w:val="00DF6911"/>
    <w:rsid w:val="00DF6B42"/>
    <w:rsid w:val="00DF7AFA"/>
    <w:rsid w:val="00E01960"/>
    <w:rsid w:val="00E01B85"/>
    <w:rsid w:val="00E04689"/>
    <w:rsid w:val="00E0498F"/>
    <w:rsid w:val="00E0563A"/>
    <w:rsid w:val="00E05851"/>
    <w:rsid w:val="00E073FE"/>
    <w:rsid w:val="00E20DB8"/>
    <w:rsid w:val="00E22674"/>
    <w:rsid w:val="00E2324D"/>
    <w:rsid w:val="00E25215"/>
    <w:rsid w:val="00E3160E"/>
    <w:rsid w:val="00E31849"/>
    <w:rsid w:val="00E32CD1"/>
    <w:rsid w:val="00E330EA"/>
    <w:rsid w:val="00E33973"/>
    <w:rsid w:val="00E341A1"/>
    <w:rsid w:val="00E348E0"/>
    <w:rsid w:val="00E35D12"/>
    <w:rsid w:val="00E361E6"/>
    <w:rsid w:val="00E412F0"/>
    <w:rsid w:val="00E429A0"/>
    <w:rsid w:val="00E42A3C"/>
    <w:rsid w:val="00E42AC9"/>
    <w:rsid w:val="00E43108"/>
    <w:rsid w:val="00E46457"/>
    <w:rsid w:val="00E469EE"/>
    <w:rsid w:val="00E47480"/>
    <w:rsid w:val="00E47C39"/>
    <w:rsid w:val="00E50DED"/>
    <w:rsid w:val="00E52401"/>
    <w:rsid w:val="00E52AF5"/>
    <w:rsid w:val="00E55684"/>
    <w:rsid w:val="00E564A2"/>
    <w:rsid w:val="00E5681A"/>
    <w:rsid w:val="00E56A61"/>
    <w:rsid w:val="00E57EE3"/>
    <w:rsid w:val="00E6075A"/>
    <w:rsid w:val="00E62E18"/>
    <w:rsid w:val="00E65FF2"/>
    <w:rsid w:val="00E66212"/>
    <w:rsid w:val="00E67467"/>
    <w:rsid w:val="00E67716"/>
    <w:rsid w:val="00E715DD"/>
    <w:rsid w:val="00E73E94"/>
    <w:rsid w:val="00E73EA5"/>
    <w:rsid w:val="00E752FD"/>
    <w:rsid w:val="00E811C4"/>
    <w:rsid w:val="00E82965"/>
    <w:rsid w:val="00E82CFB"/>
    <w:rsid w:val="00E82E90"/>
    <w:rsid w:val="00E83178"/>
    <w:rsid w:val="00E83AFF"/>
    <w:rsid w:val="00E84F38"/>
    <w:rsid w:val="00E9279B"/>
    <w:rsid w:val="00E933A5"/>
    <w:rsid w:val="00E93FDF"/>
    <w:rsid w:val="00E95FB8"/>
    <w:rsid w:val="00E9722B"/>
    <w:rsid w:val="00E978AC"/>
    <w:rsid w:val="00E97BE8"/>
    <w:rsid w:val="00EA22A3"/>
    <w:rsid w:val="00EA2EB2"/>
    <w:rsid w:val="00EA347D"/>
    <w:rsid w:val="00EA43C3"/>
    <w:rsid w:val="00EA4A6F"/>
    <w:rsid w:val="00EA4F81"/>
    <w:rsid w:val="00EA5962"/>
    <w:rsid w:val="00EA76CF"/>
    <w:rsid w:val="00EA7B09"/>
    <w:rsid w:val="00EA7BB9"/>
    <w:rsid w:val="00EB10E5"/>
    <w:rsid w:val="00EB354B"/>
    <w:rsid w:val="00EB488D"/>
    <w:rsid w:val="00EB7044"/>
    <w:rsid w:val="00EB7AE8"/>
    <w:rsid w:val="00EB7EAD"/>
    <w:rsid w:val="00EC13D7"/>
    <w:rsid w:val="00EC1A13"/>
    <w:rsid w:val="00EC1E1B"/>
    <w:rsid w:val="00EC2921"/>
    <w:rsid w:val="00EC48F1"/>
    <w:rsid w:val="00EC519E"/>
    <w:rsid w:val="00EC53EE"/>
    <w:rsid w:val="00EC6432"/>
    <w:rsid w:val="00EC7C2D"/>
    <w:rsid w:val="00ED08DA"/>
    <w:rsid w:val="00ED100B"/>
    <w:rsid w:val="00ED516B"/>
    <w:rsid w:val="00ED6833"/>
    <w:rsid w:val="00ED7671"/>
    <w:rsid w:val="00ED7AC7"/>
    <w:rsid w:val="00EE1624"/>
    <w:rsid w:val="00EE28BB"/>
    <w:rsid w:val="00EE3F5F"/>
    <w:rsid w:val="00EE4235"/>
    <w:rsid w:val="00EE4309"/>
    <w:rsid w:val="00EE4F0C"/>
    <w:rsid w:val="00EE5374"/>
    <w:rsid w:val="00EE5425"/>
    <w:rsid w:val="00EE548C"/>
    <w:rsid w:val="00EE58BF"/>
    <w:rsid w:val="00EE5C3B"/>
    <w:rsid w:val="00EE5DFC"/>
    <w:rsid w:val="00EE606E"/>
    <w:rsid w:val="00EE6673"/>
    <w:rsid w:val="00EF42CC"/>
    <w:rsid w:val="00EF5E5D"/>
    <w:rsid w:val="00F008EE"/>
    <w:rsid w:val="00F01F3A"/>
    <w:rsid w:val="00F02652"/>
    <w:rsid w:val="00F03463"/>
    <w:rsid w:val="00F0668B"/>
    <w:rsid w:val="00F071B9"/>
    <w:rsid w:val="00F077A7"/>
    <w:rsid w:val="00F1050D"/>
    <w:rsid w:val="00F1066A"/>
    <w:rsid w:val="00F12183"/>
    <w:rsid w:val="00F1261E"/>
    <w:rsid w:val="00F14836"/>
    <w:rsid w:val="00F153BF"/>
    <w:rsid w:val="00F15672"/>
    <w:rsid w:val="00F1595D"/>
    <w:rsid w:val="00F16D2F"/>
    <w:rsid w:val="00F16DE2"/>
    <w:rsid w:val="00F16DFB"/>
    <w:rsid w:val="00F170F6"/>
    <w:rsid w:val="00F17237"/>
    <w:rsid w:val="00F2197C"/>
    <w:rsid w:val="00F2201C"/>
    <w:rsid w:val="00F22CF2"/>
    <w:rsid w:val="00F23ECC"/>
    <w:rsid w:val="00F268D9"/>
    <w:rsid w:val="00F27B0B"/>
    <w:rsid w:val="00F27E2E"/>
    <w:rsid w:val="00F27E77"/>
    <w:rsid w:val="00F33A6A"/>
    <w:rsid w:val="00F3434F"/>
    <w:rsid w:val="00F35DB8"/>
    <w:rsid w:val="00F368F6"/>
    <w:rsid w:val="00F37AA0"/>
    <w:rsid w:val="00F42733"/>
    <w:rsid w:val="00F427ED"/>
    <w:rsid w:val="00F42A2F"/>
    <w:rsid w:val="00F4360A"/>
    <w:rsid w:val="00F43C76"/>
    <w:rsid w:val="00F44693"/>
    <w:rsid w:val="00F44863"/>
    <w:rsid w:val="00F45322"/>
    <w:rsid w:val="00F45754"/>
    <w:rsid w:val="00F464FF"/>
    <w:rsid w:val="00F46EC7"/>
    <w:rsid w:val="00F50642"/>
    <w:rsid w:val="00F52425"/>
    <w:rsid w:val="00F52433"/>
    <w:rsid w:val="00F5369D"/>
    <w:rsid w:val="00F5373E"/>
    <w:rsid w:val="00F55205"/>
    <w:rsid w:val="00F606FD"/>
    <w:rsid w:val="00F6078B"/>
    <w:rsid w:val="00F60B83"/>
    <w:rsid w:val="00F61845"/>
    <w:rsid w:val="00F620C9"/>
    <w:rsid w:val="00F62DAB"/>
    <w:rsid w:val="00F6393E"/>
    <w:rsid w:val="00F63D06"/>
    <w:rsid w:val="00F63F25"/>
    <w:rsid w:val="00F70032"/>
    <w:rsid w:val="00F70585"/>
    <w:rsid w:val="00F722D9"/>
    <w:rsid w:val="00F72AE9"/>
    <w:rsid w:val="00F73170"/>
    <w:rsid w:val="00F73AB5"/>
    <w:rsid w:val="00F74BCA"/>
    <w:rsid w:val="00F75F75"/>
    <w:rsid w:val="00F8022D"/>
    <w:rsid w:val="00F803D0"/>
    <w:rsid w:val="00F80986"/>
    <w:rsid w:val="00F817E5"/>
    <w:rsid w:val="00F821CF"/>
    <w:rsid w:val="00F83F80"/>
    <w:rsid w:val="00F84351"/>
    <w:rsid w:val="00F8452B"/>
    <w:rsid w:val="00F8455B"/>
    <w:rsid w:val="00F84FFE"/>
    <w:rsid w:val="00F854EB"/>
    <w:rsid w:val="00F85583"/>
    <w:rsid w:val="00F855B0"/>
    <w:rsid w:val="00F866E2"/>
    <w:rsid w:val="00F91067"/>
    <w:rsid w:val="00F95625"/>
    <w:rsid w:val="00F95E2C"/>
    <w:rsid w:val="00F96FAB"/>
    <w:rsid w:val="00F97696"/>
    <w:rsid w:val="00FA1EC3"/>
    <w:rsid w:val="00FA24E7"/>
    <w:rsid w:val="00FA3941"/>
    <w:rsid w:val="00FA3ACA"/>
    <w:rsid w:val="00FA41B6"/>
    <w:rsid w:val="00FA4E08"/>
    <w:rsid w:val="00FA6ED4"/>
    <w:rsid w:val="00FA7162"/>
    <w:rsid w:val="00FA725D"/>
    <w:rsid w:val="00FA7379"/>
    <w:rsid w:val="00FA79D6"/>
    <w:rsid w:val="00FB292A"/>
    <w:rsid w:val="00FB6528"/>
    <w:rsid w:val="00FB75E9"/>
    <w:rsid w:val="00FB7CCB"/>
    <w:rsid w:val="00FC0637"/>
    <w:rsid w:val="00FC11D1"/>
    <w:rsid w:val="00FC1A56"/>
    <w:rsid w:val="00FC27E3"/>
    <w:rsid w:val="00FC3461"/>
    <w:rsid w:val="00FC6637"/>
    <w:rsid w:val="00FC6D1F"/>
    <w:rsid w:val="00FC7040"/>
    <w:rsid w:val="00FD1A4A"/>
    <w:rsid w:val="00FD319F"/>
    <w:rsid w:val="00FD4540"/>
    <w:rsid w:val="00FD4B44"/>
    <w:rsid w:val="00FD66A9"/>
    <w:rsid w:val="00FD6F58"/>
    <w:rsid w:val="00FE0A6B"/>
    <w:rsid w:val="00FE233E"/>
    <w:rsid w:val="00FF0A68"/>
    <w:rsid w:val="00FF1586"/>
    <w:rsid w:val="00FF3B18"/>
    <w:rsid w:val="00FF483C"/>
    <w:rsid w:val="00FF4DF2"/>
    <w:rsid w:val="00FF52A5"/>
    <w:rsid w:val="00FF6A67"/>
    <w:rsid w:val="00FF780B"/>
    <w:rsid w:val="00FF7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2478963-4286-4234-8AA7-AEDCF387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1"/>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61"/>
    <w:lsdException w:name="Light Grid Accent 2" w:uiPriority="71"/>
    <w:lsdException w:name="Medium Shading 1 Accent 2" w:uiPriority="72"/>
    <w:lsdException w:name="Medium Shading 2 Accent 2" w:uiPriority="64"/>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E7"/>
    <w:pPr>
      <w:spacing w:after="120" w:line="276" w:lineRule="auto"/>
    </w:pPr>
    <w:rPr>
      <w:rFonts w:ascii="Arial" w:hAnsi="Arial"/>
    </w:rPr>
  </w:style>
  <w:style w:type="paragraph" w:styleId="Heading1">
    <w:name w:val="heading 1"/>
    <w:basedOn w:val="Normal"/>
    <w:next w:val="Normal"/>
    <w:link w:val="Heading1Char"/>
    <w:qFormat/>
    <w:rsid w:val="00DF4851"/>
    <w:pPr>
      <w:pageBreakBefore/>
      <w:pBdr>
        <w:top w:val="single" w:sz="24" w:space="0" w:color="4F81BD"/>
        <w:left w:val="single" w:sz="24" w:space="0" w:color="4F81BD"/>
        <w:bottom w:val="single" w:sz="24" w:space="0" w:color="4F81BD"/>
        <w:right w:val="single" w:sz="24" w:space="0" w:color="4F81BD"/>
      </w:pBdr>
      <w:shd w:val="clear" w:color="auto" w:fill="1F497D"/>
      <w:outlineLvl w:val="0"/>
    </w:pPr>
    <w:rPr>
      <w:rFonts w:ascii="Arial Bold" w:hAnsi="Arial Bold"/>
      <w:b/>
      <w:bCs/>
      <w:caps/>
      <w:color w:val="FFFFFF"/>
      <w:spacing w:val="15"/>
      <w:sz w:val="28"/>
      <w:szCs w:val="22"/>
    </w:rPr>
  </w:style>
  <w:style w:type="paragraph" w:styleId="Heading2">
    <w:name w:val="heading 2"/>
    <w:basedOn w:val="Normal"/>
    <w:next w:val="Normal"/>
    <w:link w:val="Heading2Char"/>
    <w:autoRedefine/>
    <w:qFormat/>
    <w:rsid w:val="00CE1BFF"/>
    <w:pPr>
      <w:pBdr>
        <w:top w:val="single" w:sz="24" w:space="0" w:color="DBE5F1"/>
        <w:left w:val="single" w:sz="24" w:space="0" w:color="DBE5F1"/>
        <w:bottom w:val="single" w:sz="24" w:space="0" w:color="DBE5F1"/>
        <w:right w:val="single" w:sz="24" w:space="0" w:color="DBE5F1"/>
      </w:pBdr>
      <w:shd w:val="clear" w:color="auto" w:fill="8DB3E2"/>
      <w:outlineLvl w:val="1"/>
    </w:pPr>
    <w:rPr>
      <w:rFonts w:ascii="Arial Bold" w:hAnsi="Arial Bold"/>
      <w:b/>
      <w:spacing w:val="15"/>
      <w:sz w:val="24"/>
      <w:szCs w:val="22"/>
    </w:rPr>
  </w:style>
  <w:style w:type="paragraph" w:styleId="Heading3">
    <w:name w:val="heading 3"/>
    <w:basedOn w:val="Normal"/>
    <w:next w:val="Normal"/>
    <w:link w:val="Heading3Char"/>
    <w:uiPriority w:val="9"/>
    <w:qFormat/>
    <w:rsid w:val="002770C3"/>
    <w:pPr>
      <w:keepNext/>
      <w:tabs>
        <w:tab w:val="left" w:pos="936"/>
      </w:tabs>
      <w:spacing w:before="240" w:after="40" w:line="260" w:lineRule="exact"/>
      <w:outlineLvl w:val="2"/>
    </w:pPr>
    <w:rPr>
      <w:rFonts w:ascii="Arial Bold" w:hAnsi="Arial Bold"/>
      <w:b/>
      <w:color w:val="243F60"/>
      <w:spacing w:val="15"/>
      <w:sz w:val="24"/>
      <w:szCs w:val="22"/>
    </w:rPr>
  </w:style>
  <w:style w:type="paragraph" w:styleId="Heading4">
    <w:name w:val="heading 4"/>
    <w:basedOn w:val="Normal"/>
    <w:next w:val="Normal"/>
    <w:link w:val="Heading4Char"/>
    <w:qFormat/>
    <w:rsid w:val="00BB2E56"/>
    <w:pPr>
      <w:shd w:val="pct10" w:color="auto" w:fill="auto"/>
      <w:spacing w:before="120"/>
      <w:outlineLvl w:val="3"/>
    </w:pPr>
    <w:rPr>
      <w:b/>
      <w:i/>
      <w:color w:val="1F497D"/>
      <w:spacing w:val="10"/>
      <w:sz w:val="22"/>
      <w:szCs w:val="22"/>
      <w:u w:color="8DB3E2"/>
    </w:rPr>
  </w:style>
  <w:style w:type="paragraph" w:styleId="Heading5">
    <w:name w:val="heading 5"/>
    <w:basedOn w:val="Normal"/>
    <w:next w:val="Normal"/>
    <w:link w:val="Heading5Char"/>
    <w:qFormat/>
    <w:rsid w:val="00244CB6"/>
    <w:pPr>
      <w:outlineLvl w:val="4"/>
    </w:pPr>
    <w:rPr>
      <w:b/>
      <w:color w:val="1F497D"/>
      <w:spacing w:val="10"/>
      <w:sz w:val="22"/>
      <w:szCs w:val="22"/>
      <w:u w:val="single"/>
    </w:rPr>
  </w:style>
  <w:style w:type="paragraph" w:styleId="Heading6">
    <w:name w:val="heading 6"/>
    <w:basedOn w:val="Normal"/>
    <w:next w:val="Normal"/>
    <w:link w:val="Heading6Char"/>
    <w:qFormat/>
    <w:rsid w:val="001D45FD"/>
    <w:pPr>
      <w:pBdr>
        <w:bottom w:val="dotted" w:sz="6" w:space="1" w:color="4F81BD"/>
      </w:pBdr>
      <w:spacing w:before="300" w:after="0"/>
      <w:outlineLvl w:val="5"/>
    </w:pPr>
    <w:rPr>
      <w:caps/>
      <w:color w:val="365F91"/>
      <w:spacing w:val="10"/>
      <w:sz w:val="22"/>
      <w:szCs w:val="22"/>
    </w:rPr>
  </w:style>
  <w:style w:type="paragraph" w:styleId="Heading7">
    <w:name w:val="heading 7"/>
    <w:aliases w:val="appendix"/>
    <w:basedOn w:val="Normal"/>
    <w:next w:val="Normal"/>
    <w:link w:val="Heading7Char"/>
    <w:qFormat/>
    <w:rsid w:val="001D45FD"/>
    <w:pPr>
      <w:spacing w:before="300" w:after="0"/>
      <w:outlineLvl w:val="6"/>
    </w:pPr>
    <w:rPr>
      <w:caps/>
      <w:color w:val="365F91"/>
      <w:spacing w:val="10"/>
      <w:sz w:val="22"/>
      <w:szCs w:val="22"/>
    </w:rPr>
  </w:style>
  <w:style w:type="paragraph" w:styleId="Heading8">
    <w:name w:val="heading 8"/>
    <w:basedOn w:val="Normal"/>
    <w:next w:val="Normal"/>
    <w:link w:val="Heading8Char"/>
    <w:qFormat/>
    <w:rsid w:val="001D45FD"/>
    <w:pPr>
      <w:spacing w:before="300" w:after="0"/>
      <w:outlineLvl w:val="7"/>
    </w:pPr>
    <w:rPr>
      <w:caps/>
      <w:spacing w:val="10"/>
      <w:sz w:val="18"/>
      <w:szCs w:val="18"/>
    </w:rPr>
  </w:style>
  <w:style w:type="paragraph" w:styleId="Heading9">
    <w:name w:val="heading 9"/>
    <w:basedOn w:val="Normal"/>
    <w:next w:val="Normal"/>
    <w:link w:val="Heading9Char"/>
    <w:qFormat/>
    <w:rsid w:val="001D45F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F4851"/>
    <w:rPr>
      <w:rFonts w:ascii="Arial Bold" w:hAnsi="Arial Bold"/>
      <w:b/>
      <w:bCs/>
      <w:caps/>
      <w:color w:val="FFFFFF"/>
      <w:spacing w:val="15"/>
      <w:sz w:val="28"/>
      <w:szCs w:val="22"/>
      <w:shd w:val="clear" w:color="auto" w:fill="1F497D"/>
    </w:rPr>
  </w:style>
  <w:style w:type="character" w:customStyle="1" w:styleId="Heading2Char">
    <w:name w:val="Heading 2 Char"/>
    <w:link w:val="Heading2"/>
    <w:uiPriority w:val="9"/>
    <w:rsid w:val="00CE1BFF"/>
    <w:rPr>
      <w:rFonts w:ascii="Arial Bold" w:hAnsi="Arial Bold"/>
      <w:b/>
      <w:spacing w:val="15"/>
      <w:sz w:val="24"/>
      <w:szCs w:val="22"/>
      <w:shd w:val="clear" w:color="auto" w:fill="8DB3E2"/>
    </w:rPr>
  </w:style>
  <w:style w:type="character" w:customStyle="1" w:styleId="Heading3Char">
    <w:name w:val="Heading 3 Char"/>
    <w:link w:val="Heading3"/>
    <w:uiPriority w:val="9"/>
    <w:rsid w:val="002770C3"/>
    <w:rPr>
      <w:rFonts w:ascii="Arial Bold" w:hAnsi="Arial Bold"/>
      <w:b/>
      <w:color w:val="243F60"/>
      <w:spacing w:val="15"/>
      <w:sz w:val="24"/>
      <w:szCs w:val="22"/>
    </w:rPr>
  </w:style>
  <w:style w:type="paragraph" w:customStyle="1" w:styleId="smbullen">
    <w:name w:val="sm bullen"/>
    <w:basedOn w:val="Normal"/>
    <w:link w:val="smbullenChar"/>
    <w:rsid w:val="00FF0A68"/>
    <w:pPr>
      <w:spacing w:after="0" w:line="240" w:lineRule="auto"/>
      <w:ind w:left="1080" w:hanging="360"/>
    </w:pPr>
    <w:rPr>
      <w:szCs w:val="24"/>
    </w:rPr>
  </w:style>
  <w:style w:type="character" w:customStyle="1" w:styleId="smbullenChar">
    <w:name w:val="sm bullen Char"/>
    <w:link w:val="smbullen"/>
    <w:rsid w:val="00FF0A68"/>
    <w:rPr>
      <w:rFonts w:ascii="Arial" w:hAnsi="Arial"/>
      <w:szCs w:val="24"/>
    </w:rPr>
  </w:style>
  <w:style w:type="paragraph" w:styleId="Title">
    <w:name w:val="Title"/>
    <w:basedOn w:val="Normal"/>
    <w:next w:val="Normal"/>
    <w:link w:val="TitleChar"/>
    <w:uiPriority w:val="10"/>
    <w:qFormat/>
    <w:rsid w:val="001D45FD"/>
    <w:pPr>
      <w:spacing w:before="720"/>
    </w:pPr>
    <w:rPr>
      <w:caps/>
      <w:color w:val="4F81BD"/>
      <w:spacing w:val="10"/>
      <w:kern w:val="28"/>
      <w:sz w:val="52"/>
      <w:szCs w:val="52"/>
    </w:rPr>
  </w:style>
  <w:style w:type="character" w:customStyle="1" w:styleId="TitleChar">
    <w:name w:val="Title Char"/>
    <w:link w:val="Title"/>
    <w:uiPriority w:val="10"/>
    <w:rsid w:val="001D45FD"/>
    <w:rPr>
      <w:caps/>
      <w:color w:val="4F81BD"/>
      <w:spacing w:val="10"/>
      <w:kern w:val="28"/>
      <w:sz w:val="52"/>
      <w:szCs w:val="52"/>
    </w:rPr>
  </w:style>
  <w:style w:type="paragraph" w:styleId="Header">
    <w:name w:val="header"/>
    <w:basedOn w:val="Normal"/>
    <w:link w:val="HeaderChar"/>
    <w:uiPriority w:val="99"/>
    <w:unhideWhenUsed/>
    <w:rsid w:val="002F6920"/>
    <w:pPr>
      <w:tabs>
        <w:tab w:val="center" w:pos="4680"/>
        <w:tab w:val="right" w:pos="9360"/>
      </w:tabs>
    </w:pPr>
  </w:style>
  <w:style w:type="character" w:customStyle="1" w:styleId="HeaderChar">
    <w:name w:val="Header Char"/>
    <w:link w:val="Header"/>
    <w:uiPriority w:val="99"/>
    <w:rsid w:val="002F6920"/>
    <w:rPr>
      <w:rFonts w:ascii="Calibri" w:eastAsia="Times New Roman" w:hAnsi="Calibri" w:cs="Times New Roman"/>
      <w:sz w:val="22"/>
      <w:szCs w:val="22"/>
    </w:rPr>
  </w:style>
  <w:style w:type="paragraph" w:styleId="Footer">
    <w:name w:val="footer"/>
    <w:basedOn w:val="Normal"/>
    <w:link w:val="FooterChar"/>
    <w:uiPriority w:val="99"/>
    <w:unhideWhenUsed/>
    <w:rsid w:val="002F6920"/>
    <w:pPr>
      <w:tabs>
        <w:tab w:val="center" w:pos="4680"/>
        <w:tab w:val="right" w:pos="9360"/>
      </w:tabs>
    </w:pPr>
  </w:style>
  <w:style w:type="character" w:customStyle="1" w:styleId="FooterChar">
    <w:name w:val="Footer Char"/>
    <w:link w:val="Footer"/>
    <w:uiPriority w:val="99"/>
    <w:rsid w:val="002F6920"/>
    <w:rPr>
      <w:rFonts w:ascii="Calibri" w:eastAsia="Times New Roman" w:hAnsi="Calibri" w:cs="Times New Roman"/>
      <w:sz w:val="22"/>
      <w:szCs w:val="22"/>
    </w:rPr>
  </w:style>
  <w:style w:type="paragraph" w:styleId="BalloonText">
    <w:name w:val="Balloon Text"/>
    <w:basedOn w:val="Normal"/>
    <w:link w:val="BalloonTextChar"/>
    <w:uiPriority w:val="99"/>
    <w:semiHidden/>
    <w:unhideWhenUsed/>
    <w:rsid w:val="002F692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F6920"/>
    <w:rPr>
      <w:rFonts w:ascii="Tahoma" w:eastAsia="Times New Roman" w:hAnsi="Tahoma" w:cs="Tahoma"/>
      <w:sz w:val="16"/>
      <w:szCs w:val="16"/>
    </w:rPr>
  </w:style>
  <w:style w:type="paragraph" w:customStyle="1" w:styleId="TOCHeading1">
    <w:name w:val="TOC Heading1"/>
    <w:basedOn w:val="Heading1"/>
    <w:next w:val="Normal"/>
    <w:uiPriority w:val="39"/>
    <w:semiHidden/>
    <w:unhideWhenUsed/>
    <w:qFormat/>
    <w:rsid w:val="001D45FD"/>
    <w:pPr>
      <w:shd w:val="clear" w:color="auto" w:fill="4F81BD"/>
      <w:outlineLvl w:val="9"/>
    </w:pPr>
    <w:rPr>
      <w:lang w:bidi="en-US"/>
    </w:rPr>
  </w:style>
  <w:style w:type="paragraph" w:styleId="TOC1">
    <w:name w:val="toc 1"/>
    <w:basedOn w:val="Normal"/>
    <w:next w:val="Normal"/>
    <w:autoRedefine/>
    <w:uiPriority w:val="39"/>
    <w:unhideWhenUsed/>
    <w:rsid w:val="00245CDE"/>
    <w:pPr>
      <w:tabs>
        <w:tab w:val="right" w:leader="dot" w:pos="9350"/>
      </w:tabs>
    </w:pPr>
  </w:style>
  <w:style w:type="paragraph" w:styleId="TOC2">
    <w:name w:val="toc 2"/>
    <w:basedOn w:val="Normal"/>
    <w:next w:val="Normal"/>
    <w:autoRedefine/>
    <w:uiPriority w:val="39"/>
    <w:unhideWhenUsed/>
    <w:rsid w:val="00543D61"/>
    <w:pPr>
      <w:ind w:left="220"/>
    </w:pPr>
  </w:style>
  <w:style w:type="paragraph" w:styleId="TOC3">
    <w:name w:val="toc 3"/>
    <w:basedOn w:val="Normal"/>
    <w:next w:val="Normal"/>
    <w:autoRedefine/>
    <w:uiPriority w:val="39"/>
    <w:unhideWhenUsed/>
    <w:rsid w:val="00543D61"/>
    <w:pPr>
      <w:ind w:left="440"/>
    </w:pPr>
  </w:style>
  <w:style w:type="character" w:styleId="Hyperlink">
    <w:name w:val="Hyperlink"/>
    <w:uiPriority w:val="99"/>
    <w:unhideWhenUsed/>
    <w:rsid w:val="00543D61"/>
    <w:rPr>
      <w:color w:val="0000FF"/>
      <w:u w:val="single"/>
    </w:rPr>
  </w:style>
  <w:style w:type="paragraph" w:styleId="Subtitle">
    <w:name w:val="Subtitle"/>
    <w:basedOn w:val="Normal"/>
    <w:next w:val="Normal"/>
    <w:link w:val="SubtitleChar"/>
    <w:uiPriority w:val="11"/>
    <w:qFormat/>
    <w:rsid w:val="001D45FD"/>
    <w:pPr>
      <w:spacing w:after="1000" w:line="240" w:lineRule="auto"/>
    </w:pPr>
    <w:rPr>
      <w:caps/>
      <w:color w:val="595959"/>
      <w:spacing w:val="10"/>
      <w:sz w:val="24"/>
      <w:szCs w:val="24"/>
    </w:rPr>
  </w:style>
  <w:style w:type="character" w:customStyle="1" w:styleId="SubtitleChar">
    <w:name w:val="Subtitle Char"/>
    <w:link w:val="Subtitle"/>
    <w:uiPriority w:val="11"/>
    <w:rsid w:val="001D45FD"/>
    <w:rPr>
      <w:caps/>
      <w:color w:val="595959"/>
      <w:spacing w:val="10"/>
      <w:sz w:val="24"/>
      <w:szCs w:val="24"/>
    </w:rPr>
  </w:style>
  <w:style w:type="paragraph" w:customStyle="1" w:styleId="font5">
    <w:name w:val="font5"/>
    <w:basedOn w:val="Normal"/>
    <w:rsid w:val="00597E36"/>
    <w:pPr>
      <w:spacing w:before="100" w:beforeAutospacing="1" w:after="100" w:afterAutospacing="1" w:line="240" w:lineRule="auto"/>
    </w:pPr>
    <w:rPr>
      <w:rFonts w:cs="Arial"/>
      <w:sz w:val="18"/>
      <w:szCs w:val="18"/>
    </w:rPr>
  </w:style>
  <w:style w:type="paragraph" w:customStyle="1" w:styleId="font6">
    <w:name w:val="font6"/>
    <w:basedOn w:val="Normal"/>
    <w:rsid w:val="00597E36"/>
    <w:pPr>
      <w:spacing w:before="100" w:beforeAutospacing="1" w:after="100" w:afterAutospacing="1" w:line="240" w:lineRule="auto"/>
    </w:pPr>
    <w:rPr>
      <w:rFonts w:ascii="Tahoma" w:hAnsi="Tahoma" w:cs="Tahoma"/>
      <w:b/>
      <w:bCs/>
      <w:color w:val="000000"/>
      <w:sz w:val="18"/>
      <w:szCs w:val="18"/>
    </w:rPr>
  </w:style>
  <w:style w:type="paragraph" w:customStyle="1" w:styleId="font7">
    <w:name w:val="font7"/>
    <w:basedOn w:val="Normal"/>
    <w:rsid w:val="00597E36"/>
    <w:pPr>
      <w:spacing w:before="100" w:beforeAutospacing="1" w:after="100" w:afterAutospacing="1" w:line="240" w:lineRule="auto"/>
    </w:pPr>
    <w:rPr>
      <w:rFonts w:ascii="Tahoma" w:hAnsi="Tahoma" w:cs="Tahoma"/>
      <w:color w:val="000000"/>
      <w:sz w:val="18"/>
      <w:szCs w:val="18"/>
    </w:rPr>
  </w:style>
  <w:style w:type="paragraph" w:customStyle="1" w:styleId="font8">
    <w:name w:val="font8"/>
    <w:basedOn w:val="Normal"/>
    <w:rsid w:val="00597E36"/>
    <w:pPr>
      <w:spacing w:before="100" w:beforeAutospacing="1" w:after="100" w:afterAutospacing="1" w:line="240" w:lineRule="auto"/>
    </w:pPr>
    <w:rPr>
      <w:rFonts w:cs="Arial"/>
      <w:color w:val="DD0806"/>
      <w:sz w:val="18"/>
      <w:szCs w:val="18"/>
    </w:rPr>
  </w:style>
  <w:style w:type="paragraph" w:customStyle="1" w:styleId="font9">
    <w:name w:val="font9"/>
    <w:basedOn w:val="Normal"/>
    <w:rsid w:val="00597E36"/>
    <w:pPr>
      <w:spacing w:before="100" w:beforeAutospacing="1" w:after="100" w:afterAutospacing="1" w:line="240" w:lineRule="auto"/>
    </w:pPr>
    <w:rPr>
      <w:rFonts w:cs="Arial"/>
      <w:sz w:val="18"/>
      <w:szCs w:val="18"/>
    </w:rPr>
  </w:style>
  <w:style w:type="paragraph" w:customStyle="1" w:styleId="font10">
    <w:name w:val="font10"/>
    <w:basedOn w:val="Normal"/>
    <w:rsid w:val="00597E36"/>
    <w:pPr>
      <w:spacing w:before="100" w:beforeAutospacing="1" w:after="100" w:afterAutospacing="1" w:line="240" w:lineRule="auto"/>
    </w:pPr>
    <w:rPr>
      <w:rFonts w:cs="Arial"/>
      <w:i/>
      <w:iCs/>
      <w:sz w:val="18"/>
      <w:szCs w:val="18"/>
    </w:rPr>
  </w:style>
  <w:style w:type="paragraph" w:customStyle="1" w:styleId="xl79">
    <w:name w:val="xl79"/>
    <w:basedOn w:val="Normal"/>
    <w:rsid w:val="00597E36"/>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textAlignment w:val="top"/>
    </w:pPr>
    <w:rPr>
      <w:rFonts w:cs="Arial"/>
      <w:b/>
      <w:bCs/>
      <w:color w:val="FFFFFF"/>
      <w:sz w:val="18"/>
      <w:szCs w:val="18"/>
    </w:rPr>
  </w:style>
  <w:style w:type="paragraph" w:customStyle="1" w:styleId="xl80">
    <w:name w:val="xl80"/>
    <w:basedOn w:val="Normal"/>
    <w:rsid w:val="00597E36"/>
    <w:pPr>
      <w:pBdr>
        <w:top w:val="single" w:sz="4" w:space="0" w:color="auto"/>
        <w:left w:val="single" w:sz="4" w:space="0" w:color="auto"/>
        <w:bottom w:val="single" w:sz="4" w:space="0" w:color="auto"/>
        <w:right w:val="single" w:sz="4" w:space="0" w:color="auto"/>
      </w:pBdr>
      <w:shd w:val="clear" w:color="003300" w:fill="1F497D"/>
      <w:spacing w:before="100" w:beforeAutospacing="1" w:after="100" w:afterAutospacing="1" w:line="240" w:lineRule="auto"/>
      <w:textAlignment w:val="top"/>
    </w:pPr>
    <w:rPr>
      <w:rFonts w:cs="Arial"/>
      <w:b/>
      <w:bCs/>
      <w:color w:val="FFFFFF"/>
      <w:sz w:val="18"/>
      <w:szCs w:val="18"/>
    </w:rPr>
  </w:style>
  <w:style w:type="paragraph" w:customStyle="1" w:styleId="xl81">
    <w:name w:val="xl81"/>
    <w:basedOn w:val="Normal"/>
    <w:rsid w:val="00597E36"/>
    <w:pPr>
      <w:pBdr>
        <w:top w:val="single" w:sz="4" w:space="0" w:color="auto"/>
        <w:left w:val="single" w:sz="4" w:space="0" w:color="auto"/>
        <w:bottom w:val="single" w:sz="4" w:space="0" w:color="auto"/>
        <w:right w:val="single" w:sz="4" w:space="0" w:color="auto"/>
      </w:pBdr>
      <w:shd w:val="clear" w:color="000000" w:fill="1F497D"/>
      <w:spacing w:before="100" w:beforeAutospacing="1" w:after="100" w:afterAutospacing="1" w:line="240" w:lineRule="auto"/>
      <w:textAlignment w:val="top"/>
    </w:pPr>
    <w:rPr>
      <w:rFonts w:cs="Arial"/>
      <w:b/>
      <w:bCs/>
      <w:color w:val="FFFFFF"/>
      <w:sz w:val="18"/>
      <w:szCs w:val="18"/>
    </w:rPr>
  </w:style>
  <w:style w:type="paragraph" w:customStyle="1" w:styleId="xl82">
    <w:name w:val="xl82"/>
    <w:basedOn w:val="Normal"/>
    <w:rsid w:val="00597E36"/>
    <w:pPr>
      <w:pBdr>
        <w:top w:val="single" w:sz="4" w:space="0" w:color="auto"/>
        <w:left w:val="single" w:sz="4" w:space="0" w:color="auto"/>
        <w:bottom w:val="single" w:sz="4" w:space="0" w:color="auto"/>
      </w:pBdr>
      <w:shd w:val="clear" w:color="000000" w:fill="C5D9F1"/>
      <w:spacing w:before="100" w:beforeAutospacing="1" w:after="100" w:afterAutospacing="1" w:line="240" w:lineRule="auto"/>
      <w:jc w:val="center"/>
      <w:textAlignment w:val="top"/>
    </w:pPr>
    <w:rPr>
      <w:rFonts w:cs="Arial"/>
      <w:b/>
      <w:bCs/>
      <w:sz w:val="18"/>
      <w:szCs w:val="18"/>
    </w:rPr>
  </w:style>
  <w:style w:type="paragraph" w:customStyle="1" w:styleId="xl83">
    <w:name w:val="xl83"/>
    <w:basedOn w:val="Normal"/>
    <w:rsid w:val="00597E36"/>
    <w:pPr>
      <w:pBdr>
        <w:top w:val="single" w:sz="4" w:space="0" w:color="auto"/>
        <w:bottom w:val="single" w:sz="4" w:space="0" w:color="auto"/>
      </w:pBdr>
      <w:shd w:val="clear" w:color="000000" w:fill="C5D9F1"/>
      <w:spacing w:before="100" w:beforeAutospacing="1" w:after="100" w:afterAutospacing="1" w:line="240" w:lineRule="auto"/>
      <w:jc w:val="center"/>
      <w:textAlignment w:val="top"/>
    </w:pPr>
    <w:rPr>
      <w:rFonts w:cs="Arial"/>
      <w:b/>
      <w:bCs/>
      <w:sz w:val="18"/>
      <w:szCs w:val="18"/>
    </w:rPr>
  </w:style>
  <w:style w:type="paragraph" w:customStyle="1" w:styleId="xl84">
    <w:name w:val="xl84"/>
    <w:basedOn w:val="Normal"/>
    <w:rsid w:val="00597E36"/>
    <w:pPr>
      <w:pBdr>
        <w:top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cs="Arial"/>
      <w:b/>
      <w:bCs/>
      <w:sz w:val="18"/>
      <w:szCs w:val="18"/>
    </w:rPr>
  </w:style>
  <w:style w:type="paragraph" w:customStyle="1" w:styleId="xl85">
    <w:name w:val="xl85"/>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86">
    <w:name w:val="xl86"/>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87">
    <w:name w:val="xl87"/>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88">
    <w:name w:val="xl88"/>
    <w:basedOn w:val="Normal"/>
    <w:rsid w:val="00597E36"/>
    <w:pPr>
      <w:pBdr>
        <w:top w:val="single" w:sz="4" w:space="0" w:color="000000"/>
        <w:left w:val="single" w:sz="8" w:space="0" w:color="auto"/>
        <w:bottom w:val="single" w:sz="4" w:space="0" w:color="000000"/>
        <w:right w:val="single" w:sz="4" w:space="0" w:color="000000"/>
      </w:pBdr>
      <w:spacing w:before="100" w:beforeAutospacing="1" w:after="100" w:afterAutospacing="1" w:line="240" w:lineRule="auto"/>
      <w:textAlignment w:val="top"/>
    </w:pPr>
    <w:rPr>
      <w:rFonts w:cs="Arial"/>
      <w:sz w:val="18"/>
      <w:szCs w:val="18"/>
    </w:rPr>
  </w:style>
  <w:style w:type="paragraph" w:customStyle="1" w:styleId="xl89">
    <w:name w:val="xl89"/>
    <w:basedOn w:val="Normal"/>
    <w:rsid w:val="00597E36"/>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cs="Arial"/>
      <w:sz w:val="18"/>
      <w:szCs w:val="18"/>
    </w:rPr>
  </w:style>
  <w:style w:type="paragraph" w:customStyle="1" w:styleId="xl90">
    <w:name w:val="xl90"/>
    <w:basedOn w:val="Normal"/>
    <w:rsid w:val="00597E36"/>
    <w:pPr>
      <w:spacing w:before="100" w:beforeAutospacing="1" w:after="100" w:afterAutospacing="1" w:line="240" w:lineRule="auto"/>
    </w:pPr>
    <w:rPr>
      <w:rFonts w:cs="Arial"/>
      <w:sz w:val="18"/>
      <w:szCs w:val="18"/>
    </w:rPr>
  </w:style>
  <w:style w:type="paragraph" w:customStyle="1" w:styleId="xl91">
    <w:name w:val="xl91"/>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92">
    <w:name w:val="xl92"/>
    <w:basedOn w:val="Normal"/>
    <w:rsid w:val="00597E36"/>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top"/>
    </w:pPr>
    <w:rPr>
      <w:rFonts w:cs="Arial"/>
      <w:sz w:val="18"/>
      <w:szCs w:val="18"/>
    </w:rPr>
  </w:style>
  <w:style w:type="paragraph" w:customStyle="1" w:styleId="xl93">
    <w:name w:val="xl93"/>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cs="Arial"/>
      <w:sz w:val="18"/>
      <w:szCs w:val="18"/>
    </w:rPr>
  </w:style>
  <w:style w:type="paragraph" w:customStyle="1" w:styleId="xl94">
    <w:name w:val="xl94"/>
    <w:basedOn w:val="Normal"/>
    <w:rsid w:val="00597E36"/>
    <w:pPr>
      <w:pBdr>
        <w:top w:val="single" w:sz="4" w:space="0" w:color="auto"/>
        <w:left w:val="single" w:sz="4" w:space="0" w:color="auto"/>
        <w:bottom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95">
    <w:name w:val="xl95"/>
    <w:basedOn w:val="Normal"/>
    <w:rsid w:val="00597E36"/>
    <w:pPr>
      <w:pBdr>
        <w:top w:val="single" w:sz="4" w:space="0" w:color="auto"/>
        <w:bottom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96">
    <w:name w:val="xl96"/>
    <w:basedOn w:val="Normal"/>
    <w:rsid w:val="00597E36"/>
    <w:pPr>
      <w:pBdr>
        <w:top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97">
    <w:name w:val="xl97"/>
    <w:basedOn w:val="Normal"/>
    <w:rsid w:val="00597E36"/>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line="240" w:lineRule="auto"/>
      <w:textAlignment w:val="top"/>
    </w:pPr>
    <w:rPr>
      <w:rFonts w:cs="Arial"/>
      <w:sz w:val="18"/>
      <w:szCs w:val="18"/>
    </w:rPr>
  </w:style>
  <w:style w:type="paragraph" w:customStyle="1" w:styleId="xl98">
    <w:name w:val="xl98"/>
    <w:basedOn w:val="Normal"/>
    <w:rsid w:val="00597E36"/>
    <w:pPr>
      <w:pBdr>
        <w:top w:val="single" w:sz="4" w:space="0" w:color="auto"/>
        <w:left w:val="single" w:sz="4" w:space="0" w:color="auto"/>
        <w:bottom w:val="single" w:sz="4" w:space="0" w:color="auto"/>
        <w:right w:val="single" w:sz="4" w:space="0" w:color="auto"/>
      </w:pBdr>
      <w:shd w:val="clear" w:color="000000" w:fill="FFCC00"/>
      <w:spacing w:before="100" w:beforeAutospacing="1" w:after="100" w:afterAutospacing="1" w:line="240" w:lineRule="auto"/>
      <w:textAlignment w:val="top"/>
    </w:pPr>
    <w:rPr>
      <w:rFonts w:cs="Arial"/>
      <w:sz w:val="18"/>
      <w:szCs w:val="18"/>
    </w:rPr>
  </w:style>
  <w:style w:type="paragraph" w:customStyle="1" w:styleId="xl99">
    <w:name w:val="xl99"/>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00">
    <w:name w:val="xl100"/>
    <w:basedOn w:val="Normal"/>
    <w:rsid w:val="00597E36"/>
    <w:pPr>
      <w:pBdr>
        <w:top w:val="single" w:sz="4" w:space="0" w:color="auto"/>
        <w:left w:val="single" w:sz="4" w:space="0" w:color="auto"/>
        <w:bottom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101">
    <w:name w:val="xl101"/>
    <w:basedOn w:val="Normal"/>
    <w:rsid w:val="00597E36"/>
    <w:pPr>
      <w:pBdr>
        <w:top w:val="single" w:sz="4" w:space="0" w:color="auto"/>
        <w:bottom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102">
    <w:name w:val="xl102"/>
    <w:basedOn w:val="Normal"/>
    <w:rsid w:val="00597E36"/>
    <w:pPr>
      <w:pBdr>
        <w:top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top"/>
    </w:pPr>
    <w:rPr>
      <w:rFonts w:cs="Arial"/>
      <w:b/>
      <w:bCs/>
      <w:sz w:val="18"/>
      <w:szCs w:val="18"/>
    </w:rPr>
  </w:style>
  <w:style w:type="paragraph" w:customStyle="1" w:styleId="xl103">
    <w:name w:val="xl103"/>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cs="Arial"/>
      <w:sz w:val="18"/>
      <w:szCs w:val="18"/>
    </w:rPr>
  </w:style>
  <w:style w:type="paragraph" w:customStyle="1" w:styleId="xl104">
    <w:name w:val="xl104"/>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b/>
      <w:bCs/>
      <w:sz w:val="18"/>
      <w:szCs w:val="18"/>
    </w:rPr>
  </w:style>
  <w:style w:type="paragraph" w:customStyle="1" w:styleId="xl105">
    <w:name w:val="xl105"/>
    <w:basedOn w:val="Normal"/>
    <w:rsid w:val="00597E36"/>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cs="Arial"/>
      <w:sz w:val="18"/>
      <w:szCs w:val="18"/>
    </w:rPr>
  </w:style>
  <w:style w:type="paragraph" w:customStyle="1" w:styleId="xl106">
    <w:name w:val="xl106"/>
    <w:basedOn w:val="Normal"/>
    <w:rsid w:val="00597E36"/>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cs="Arial"/>
      <w:sz w:val="18"/>
      <w:szCs w:val="18"/>
    </w:rPr>
  </w:style>
  <w:style w:type="paragraph" w:customStyle="1" w:styleId="xl107">
    <w:name w:val="xl107"/>
    <w:basedOn w:val="Normal"/>
    <w:rsid w:val="00597E36"/>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cs="Arial"/>
      <w:b/>
      <w:bCs/>
      <w:sz w:val="18"/>
      <w:szCs w:val="18"/>
    </w:rPr>
  </w:style>
  <w:style w:type="paragraph" w:customStyle="1" w:styleId="xl108">
    <w:name w:val="xl108"/>
    <w:basedOn w:val="Normal"/>
    <w:rsid w:val="00597E36"/>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textAlignment w:val="top"/>
    </w:pPr>
    <w:rPr>
      <w:rFonts w:cs="Arial"/>
      <w:b/>
      <w:bCs/>
      <w:sz w:val="18"/>
      <w:szCs w:val="18"/>
    </w:rPr>
  </w:style>
  <w:style w:type="paragraph" w:customStyle="1" w:styleId="xl109">
    <w:name w:val="xl109"/>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cs="Arial"/>
      <w:sz w:val="18"/>
      <w:szCs w:val="18"/>
    </w:rPr>
  </w:style>
  <w:style w:type="paragraph" w:customStyle="1" w:styleId="xl110">
    <w:name w:val="xl110"/>
    <w:basedOn w:val="Normal"/>
    <w:rsid w:val="00597E36"/>
    <w:pPr>
      <w:pBdr>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11">
    <w:name w:val="xl111"/>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12">
    <w:name w:val="xl112"/>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13">
    <w:name w:val="xl113"/>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cs="Arial"/>
      <w:sz w:val="18"/>
      <w:szCs w:val="18"/>
    </w:rPr>
  </w:style>
  <w:style w:type="paragraph" w:customStyle="1" w:styleId="xl114">
    <w:name w:val="xl114"/>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color w:val="333333"/>
      <w:sz w:val="18"/>
      <w:szCs w:val="18"/>
    </w:rPr>
  </w:style>
  <w:style w:type="paragraph" w:customStyle="1" w:styleId="xl115">
    <w:name w:val="xl115"/>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16">
    <w:name w:val="xl116"/>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17">
    <w:name w:val="xl117"/>
    <w:basedOn w:val="Normal"/>
    <w:rsid w:val="00597E36"/>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jc w:val="center"/>
      <w:textAlignment w:val="top"/>
    </w:pPr>
    <w:rPr>
      <w:rFonts w:cs="Arial"/>
      <w:sz w:val="18"/>
      <w:szCs w:val="18"/>
    </w:rPr>
  </w:style>
  <w:style w:type="paragraph" w:customStyle="1" w:styleId="xl118">
    <w:name w:val="xl118"/>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cs="Arial"/>
      <w:sz w:val="18"/>
      <w:szCs w:val="18"/>
    </w:rPr>
  </w:style>
  <w:style w:type="paragraph" w:customStyle="1" w:styleId="xl119">
    <w:name w:val="xl119"/>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cs="Arial"/>
      <w:sz w:val="18"/>
      <w:szCs w:val="18"/>
    </w:rPr>
  </w:style>
  <w:style w:type="paragraph" w:customStyle="1" w:styleId="xl120">
    <w:name w:val="xl120"/>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cs="Arial"/>
      <w:sz w:val="18"/>
      <w:szCs w:val="18"/>
    </w:rPr>
  </w:style>
  <w:style w:type="paragraph" w:customStyle="1" w:styleId="xl121">
    <w:name w:val="xl121"/>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22">
    <w:name w:val="xl122"/>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cs="Arial"/>
      <w:sz w:val="18"/>
      <w:szCs w:val="18"/>
    </w:rPr>
  </w:style>
  <w:style w:type="paragraph" w:customStyle="1" w:styleId="xl123">
    <w:name w:val="xl123"/>
    <w:basedOn w:val="Normal"/>
    <w:rsid w:val="00597E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cs="Arial"/>
      <w:sz w:val="18"/>
      <w:szCs w:val="18"/>
    </w:rPr>
  </w:style>
  <w:style w:type="paragraph" w:customStyle="1" w:styleId="xl124">
    <w:name w:val="xl124"/>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cs="Arial"/>
      <w:b/>
      <w:bCs/>
      <w:sz w:val="18"/>
      <w:szCs w:val="18"/>
    </w:rPr>
  </w:style>
  <w:style w:type="paragraph" w:customStyle="1" w:styleId="xl125">
    <w:name w:val="xl125"/>
    <w:basedOn w:val="Normal"/>
    <w:rsid w:val="00597E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sz w:val="18"/>
      <w:szCs w:val="18"/>
    </w:rPr>
  </w:style>
  <w:style w:type="paragraph" w:customStyle="1" w:styleId="xl126">
    <w:name w:val="xl126"/>
    <w:basedOn w:val="Normal"/>
    <w:rsid w:val="00597E36"/>
    <w:pPr>
      <w:spacing w:before="100" w:beforeAutospacing="1" w:after="100" w:afterAutospacing="1" w:line="240" w:lineRule="auto"/>
      <w:textAlignment w:val="top"/>
    </w:pPr>
    <w:rPr>
      <w:rFonts w:cs="Arial"/>
      <w:sz w:val="18"/>
      <w:szCs w:val="18"/>
    </w:rPr>
  </w:style>
  <w:style w:type="paragraph" w:customStyle="1" w:styleId="xl127">
    <w:name w:val="xl127"/>
    <w:basedOn w:val="Normal"/>
    <w:rsid w:val="00597E36"/>
    <w:pPr>
      <w:spacing w:before="100" w:beforeAutospacing="1" w:after="100" w:afterAutospacing="1" w:line="240" w:lineRule="auto"/>
      <w:textAlignment w:val="top"/>
    </w:pPr>
    <w:rPr>
      <w:rFonts w:cs="Arial"/>
      <w:sz w:val="18"/>
      <w:szCs w:val="18"/>
    </w:rPr>
  </w:style>
  <w:style w:type="character" w:styleId="FollowedHyperlink">
    <w:name w:val="FollowedHyperlink"/>
    <w:uiPriority w:val="99"/>
    <w:semiHidden/>
    <w:unhideWhenUsed/>
    <w:rsid w:val="00D34192"/>
    <w:rPr>
      <w:color w:val="800080"/>
      <w:u w:val="single"/>
    </w:rPr>
  </w:style>
  <w:style w:type="paragraph" w:customStyle="1" w:styleId="xl128">
    <w:name w:val="xl128"/>
    <w:basedOn w:val="Normal"/>
    <w:rsid w:val="00D34192"/>
    <w:pPr>
      <w:pBdr>
        <w:bottom w:val="single" w:sz="4" w:space="0" w:color="auto"/>
        <w:right w:val="single" w:sz="4" w:space="0" w:color="auto"/>
      </w:pBdr>
      <w:shd w:val="clear" w:color="000000" w:fill="000000"/>
      <w:spacing w:before="100" w:beforeAutospacing="1" w:after="100" w:afterAutospacing="1" w:line="240" w:lineRule="auto"/>
      <w:textAlignment w:val="top"/>
    </w:pPr>
    <w:rPr>
      <w:rFonts w:cs="Arial"/>
      <w:b/>
      <w:bCs/>
      <w:sz w:val="18"/>
      <w:szCs w:val="18"/>
    </w:rPr>
  </w:style>
  <w:style w:type="paragraph" w:customStyle="1" w:styleId="xl129">
    <w:name w:val="xl129"/>
    <w:basedOn w:val="Normal"/>
    <w:rsid w:val="00D34192"/>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line="240" w:lineRule="auto"/>
      <w:textAlignment w:val="top"/>
    </w:pPr>
    <w:rPr>
      <w:rFonts w:cs="Arial"/>
      <w:b/>
      <w:bCs/>
      <w:color w:val="FFFFFF"/>
      <w:sz w:val="24"/>
      <w:szCs w:val="24"/>
    </w:rPr>
  </w:style>
  <w:style w:type="paragraph" w:customStyle="1" w:styleId="xl130">
    <w:name w:val="xl130"/>
    <w:basedOn w:val="Normal"/>
    <w:rsid w:val="00D34192"/>
    <w:pPr>
      <w:pBdr>
        <w:top w:val="single" w:sz="4" w:space="0" w:color="FFFFFF"/>
        <w:left w:val="single" w:sz="4" w:space="0" w:color="FFFFFF"/>
        <w:bottom w:val="single" w:sz="4" w:space="0" w:color="FFFFFF"/>
        <w:right w:val="single" w:sz="4" w:space="0" w:color="FFFFFF"/>
      </w:pBdr>
      <w:shd w:val="clear" w:color="003300" w:fill="000000"/>
      <w:spacing w:before="100" w:beforeAutospacing="1" w:after="100" w:afterAutospacing="1" w:line="240" w:lineRule="auto"/>
      <w:textAlignment w:val="top"/>
    </w:pPr>
    <w:rPr>
      <w:rFonts w:cs="Arial"/>
      <w:b/>
      <w:bCs/>
      <w:color w:val="FFFFFF"/>
      <w:sz w:val="24"/>
      <w:szCs w:val="24"/>
    </w:rPr>
  </w:style>
  <w:style w:type="paragraph" w:customStyle="1" w:styleId="xl131">
    <w:name w:val="xl131"/>
    <w:basedOn w:val="Normal"/>
    <w:rsid w:val="00D34192"/>
    <w:pPr>
      <w:pBdr>
        <w:top w:val="single" w:sz="4" w:space="0" w:color="FFFFFF"/>
        <w:left w:val="single" w:sz="4" w:space="0" w:color="FFFFFF"/>
        <w:bottom w:val="single" w:sz="4" w:space="0" w:color="FFFFFF"/>
        <w:right w:val="single" w:sz="4" w:space="0" w:color="FFFFFF"/>
      </w:pBdr>
      <w:shd w:val="clear" w:color="000000" w:fill="000000"/>
      <w:spacing w:before="100" w:beforeAutospacing="1" w:after="100" w:afterAutospacing="1" w:line="240" w:lineRule="auto"/>
      <w:textAlignment w:val="top"/>
    </w:pPr>
    <w:rPr>
      <w:rFonts w:cs="Arial"/>
      <w:b/>
      <w:bCs/>
      <w:color w:val="FFFFFF"/>
      <w:sz w:val="24"/>
      <w:szCs w:val="24"/>
    </w:rPr>
  </w:style>
  <w:style w:type="paragraph" w:customStyle="1" w:styleId="xl132">
    <w:name w:val="xl132"/>
    <w:basedOn w:val="Normal"/>
    <w:rsid w:val="00D3419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cs="Arial"/>
      <w:b/>
      <w:bCs/>
      <w:sz w:val="18"/>
      <w:szCs w:val="18"/>
    </w:rPr>
  </w:style>
  <w:style w:type="character" w:customStyle="1" w:styleId="fldtextrecip1">
    <w:name w:val="fldtextrecip1"/>
    <w:rsid w:val="001D51E2"/>
  </w:style>
  <w:style w:type="character" w:customStyle="1" w:styleId="Heading4Char">
    <w:name w:val="Heading 4 Char"/>
    <w:link w:val="Heading4"/>
    <w:rsid w:val="00BB2E56"/>
    <w:rPr>
      <w:rFonts w:ascii="Arial" w:hAnsi="Arial"/>
      <w:b/>
      <w:i/>
      <w:color w:val="1F497D"/>
      <w:spacing w:val="10"/>
      <w:sz w:val="22"/>
      <w:szCs w:val="22"/>
      <w:u w:color="8DB3E2"/>
      <w:shd w:val="pct10" w:color="auto" w:fill="auto"/>
    </w:rPr>
  </w:style>
  <w:style w:type="character" w:customStyle="1" w:styleId="Heading5Char">
    <w:name w:val="Heading 5 Char"/>
    <w:link w:val="Heading5"/>
    <w:rsid w:val="00244CB6"/>
    <w:rPr>
      <w:rFonts w:ascii="Arial" w:hAnsi="Arial"/>
      <w:b/>
      <w:color w:val="1F497D"/>
      <w:spacing w:val="10"/>
      <w:sz w:val="22"/>
      <w:szCs w:val="22"/>
      <w:u w:val="single"/>
    </w:rPr>
  </w:style>
  <w:style w:type="character" w:customStyle="1" w:styleId="Heading6Char">
    <w:name w:val="Heading 6 Char"/>
    <w:link w:val="Heading6"/>
    <w:rsid w:val="001D45FD"/>
    <w:rPr>
      <w:caps/>
      <w:color w:val="365F91"/>
      <w:spacing w:val="10"/>
    </w:rPr>
  </w:style>
  <w:style w:type="character" w:customStyle="1" w:styleId="Heading7Char">
    <w:name w:val="Heading 7 Char"/>
    <w:aliases w:val="appendix Char"/>
    <w:link w:val="Heading7"/>
    <w:uiPriority w:val="9"/>
    <w:semiHidden/>
    <w:rsid w:val="001D45FD"/>
    <w:rPr>
      <w:caps/>
      <w:color w:val="365F91"/>
      <w:spacing w:val="10"/>
    </w:rPr>
  </w:style>
  <w:style w:type="character" w:customStyle="1" w:styleId="Heading8Char">
    <w:name w:val="Heading 8 Char"/>
    <w:link w:val="Heading8"/>
    <w:uiPriority w:val="9"/>
    <w:semiHidden/>
    <w:rsid w:val="001D45FD"/>
    <w:rPr>
      <w:caps/>
      <w:spacing w:val="10"/>
      <w:sz w:val="18"/>
      <w:szCs w:val="18"/>
    </w:rPr>
  </w:style>
  <w:style w:type="character" w:customStyle="1" w:styleId="Heading9Char">
    <w:name w:val="Heading 9 Char"/>
    <w:link w:val="Heading9"/>
    <w:uiPriority w:val="9"/>
    <w:semiHidden/>
    <w:rsid w:val="001D45FD"/>
    <w:rPr>
      <w:i/>
      <w:caps/>
      <w:spacing w:val="10"/>
      <w:sz w:val="18"/>
      <w:szCs w:val="18"/>
    </w:rPr>
  </w:style>
  <w:style w:type="paragraph" w:styleId="Caption">
    <w:name w:val="caption"/>
    <w:basedOn w:val="Normal"/>
    <w:next w:val="Normal"/>
    <w:uiPriority w:val="35"/>
    <w:qFormat/>
    <w:rsid w:val="001D45FD"/>
    <w:rPr>
      <w:b/>
      <w:bCs/>
      <w:color w:val="365F91"/>
      <w:sz w:val="16"/>
      <w:szCs w:val="16"/>
    </w:rPr>
  </w:style>
  <w:style w:type="character" w:styleId="Strong">
    <w:name w:val="Strong"/>
    <w:uiPriority w:val="22"/>
    <w:qFormat/>
    <w:rsid w:val="001D45FD"/>
    <w:rPr>
      <w:b/>
      <w:bCs/>
    </w:rPr>
  </w:style>
  <w:style w:type="character" w:styleId="Emphasis">
    <w:name w:val="Emphasis"/>
    <w:uiPriority w:val="20"/>
    <w:qFormat/>
    <w:rsid w:val="001D45FD"/>
    <w:rPr>
      <w:caps/>
      <w:color w:val="243F60"/>
      <w:spacing w:val="5"/>
    </w:rPr>
  </w:style>
  <w:style w:type="paragraph" w:customStyle="1" w:styleId="MediumGrid21">
    <w:name w:val="Medium Grid 21"/>
    <w:basedOn w:val="Normal"/>
    <w:link w:val="MediumGrid2Char"/>
    <w:uiPriority w:val="1"/>
    <w:qFormat/>
    <w:rsid w:val="001D45FD"/>
    <w:pPr>
      <w:spacing w:after="0" w:line="240" w:lineRule="auto"/>
    </w:pPr>
  </w:style>
  <w:style w:type="character" w:customStyle="1" w:styleId="MediumGrid2Char">
    <w:name w:val="Medium Grid 2 Char"/>
    <w:link w:val="MediumGrid21"/>
    <w:uiPriority w:val="1"/>
    <w:rsid w:val="001D45FD"/>
    <w:rPr>
      <w:sz w:val="20"/>
      <w:szCs w:val="20"/>
    </w:rPr>
  </w:style>
  <w:style w:type="paragraph" w:customStyle="1" w:styleId="ColorfulList-Accent11">
    <w:name w:val="Colorful List - Accent 11"/>
    <w:basedOn w:val="Normal"/>
    <w:uiPriority w:val="34"/>
    <w:qFormat/>
    <w:rsid w:val="001D45FD"/>
    <w:pPr>
      <w:ind w:left="720"/>
      <w:contextualSpacing/>
    </w:pPr>
  </w:style>
  <w:style w:type="paragraph" w:customStyle="1" w:styleId="ColorfulGrid-Accent11">
    <w:name w:val="Colorful Grid - Accent 11"/>
    <w:basedOn w:val="Normal"/>
    <w:next w:val="Normal"/>
    <w:link w:val="ColorfulGrid-Accent1Char"/>
    <w:uiPriority w:val="29"/>
    <w:qFormat/>
    <w:rsid w:val="001D45FD"/>
    <w:rPr>
      <w:i/>
      <w:iCs/>
    </w:rPr>
  </w:style>
  <w:style w:type="character" w:customStyle="1" w:styleId="ColorfulGrid-Accent1Char">
    <w:name w:val="Colorful Grid - Accent 1 Char"/>
    <w:link w:val="ColorfulGrid-Accent11"/>
    <w:uiPriority w:val="29"/>
    <w:rsid w:val="001D45FD"/>
    <w:rPr>
      <w:i/>
      <w:iCs/>
      <w:sz w:val="20"/>
      <w:szCs w:val="20"/>
    </w:rPr>
  </w:style>
  <w:style w:type="paragraph" w:customStyle="1" w:styleId="LightShading-Accent21">
    <w:name w:val="Light Shading - Accent 21"/>
    <w:basedOn w:val="Normal"/>
    <w:next w:val="Normal"/>
    <w:link w:val="LightShading-Accent2Char"/>
    <w:uiPriority w:val="30"/>
    <w:qFormat/>
    <w:rsid w:val="001D45FD"/>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link w:val="LightShading-Accent21"/>
    <w:uiPriority w:val="30"/>
    <w:rsid w:val="001D45FD"/>
    <w:rPr>
      <w:i/>
      <w:iCs/>
      <w:color w:val="4F81BD"/>
      <w:sz w:val="20"/>
      <w:szCs w:val="20"/>
    </w:rPr>
  </w:style>
  <w:style w:type="character" w:customStyle="1" w:styleId="SubtleEmphasis1">
    <w:name w:val="Subtle Emphasis1"/>
    <w:uiPriority w:val="19"/>
    <w:qFormat/>
    <w:rsid w:val="001D45FD"/>
    <w:rPr>
      <w:i/>
      <w:iCs/>
      <w:color w:val="243F60"/>
    </w:rPr>
  </w:style>
  <w:style w:type="character" w:customStyle="1" w:styleId="IntenseEmphasis1">
    <w:name w:val="Intense Emphasis1"/>
    <w:uiPriority w:val="21"/>
    <w:qFormat/>
    <w:rsid w:val="001D45FD"/>
    <w:rPr>
      <w:b/>
      <w:bCs/>
      <w:caps/>
      <w:color w:val="243F60"/>
      <w:spacing w:val="10"/>
    </w:rPr>
  </w:style>
  <w:style w:type="character" w:customStyle="1" w:styleId="SubtleReference1">
    <w:name w:val="Subtle Reference1"/>
    <w:uiPriority w:val="31"/>
    <w:qFormat/>
    <w:rsid w:val="001D45FD"/>
    <w:rPr>
      <w:b/>
      <w:bCs/>
      <w:color w:val="4F81BD"/>
    </w:rPr>
  </w:style>
  <w:style w:type="character" w:customStyle="1" w:styleId="IntenseReference1">
    <w:name w:val="Intense Reference1"/>
    <w:uiPriority w:val="32"/>
    <w:qFormat/>
    <w:rsid w:val="001D45FD"/>
    <w:rPr>
      <w:b/>
      <w:bCs/>
      <w:i/>
      <w:iCs/>
      <w:caps/>
      <w:color w:val="4F81BD"/>
    </w:rPr>
  </w:style>
  <w:style w:type="character" w:customStyle="1" w:styleId="BookTitle1">
    <w:name w:val="Book Title1"/>
    <w:uiPriority w:val="33"/>
    <w:qFormat/>
    <w:rsid w:val="001D45FD"/>
    <w:rPr>
      <w:b/>
      <w:bCs/>
      <w:i/>
      <w:iCs/>
      <w:spacing w:val="9"/>
    </w:rPr>
  </w:style>
  <w:style w:type="paragraph" w:customStyle="1" w:styleId="bullet">
    <w:name w:val="bullet"/>
    <w:basedOn w:val="Normal"/>
    <w:link w:val="bulletChar"/>
    <w:qFormat/>
    <w:rsid w:val="00693A89"/>
    <w:pPr>
      <w:framePr w:wrap="around" w:vAnchor="text" w:hAnchor="text" w:y="1"/>
      <w:numPr>
        <w:numId w:val="1"/>
      </w:numPr>
      <w:spacing w:line="240" w:lineRule="auto"/>
      <w:ind w:left="0" w:firstLine="0"/>
      <w:outlineLvl w:val="0"/>
    </w:pPr>
  </w:style>
  <w:style w:type="paragraph" w:customStyle="1" w:styleId="normalindent">
    <w:name w:val="normalindent"/>
    <w:basedOn w:val="Normal"/>
    <w:link w:val="normalindentChar"/>
    <w:qFormat/>
    <w:rsid w:val="00866812"/>
    <w:pPr>
      <w:ind w:left="720"/>
    </w:pPr>
  </w:style>
  <w:style w:type="character" w:customStyle="1" w:styleId="bulletChar">
    <w:name w:val="bullet Char"/>
    <w:link w:val="bullet"/>
    <w:rsid w:val="00693A89"/>
    <w:rPr>
      <w:rFonts w:ascii="Arial" w:hAnsi="Arial"/>
    </w:rPr>
  </w:style>
  <w:style w:type="paragraph" w:styleId="NormalWeb">
    <w:name w:val="Normal (Web)"/>
    <w:basedOn w:val="Normal"/>
    <w:uiPriority w:val="99"/>
    <w:unhideWhenUsed/>
    <w:rsid w:val="00866812"/>
    <w:pPr>
      <w:spacing w:before="100" w:beforeAutospacing="1" w:after="100" w:afterAutospacing="1" w:line="240" w:lineRule="auto"/>
    </w:pPr>
    <w:rPr>
      <w:rFonts w:ascii="Times New Roman" w:hAnsi="Times New Roman"/>
      <w:sz w:val="24"/>
      <w:szCs w:val="24"/>
    </w:rPr>
  </w:style>
  <w:style w:type="character" w:customStyle="1" w:styleId="normalindentChar">
    <w:name w:val="normalindent Char"/>
    <w:link w:val="normalindent"/>
    <w:rsid w:val="00866812"/>
    <w:rPr>
      <w:rFonts w:ascii="Arial" w:hAnsi="Arial"/>
    </w:rPr>
  </w:style>
  <w:style w:type="paragraph" w:customStyle="1" w:styleId="headinglrg">
    <w:name w:val="headinglrg"/>
    <w:basedOn w:val="Normal"/>
    <w:rsid w:val="00866812"/>
    <w:pPr>
      <w:spacing w:after="0" w:line="240" w:lineRule="auto"/>
    </w:pPr>
    <w:rPr>
      <w:rFonts w:ascii="Verdana" w:hAnsi="Verdana"/>
      <w:b/>
      <w:bCs/>
      <w:color w:val="2D5F9B"/>
      <w:sz w:val="21"/>
      <w:szCs w:val="21"/>
    </w:rPr>
  </w:style>
  <w:style w:type="paragraph" w:customStyle="1" w:styleId="Heading2space">
    <w:name w:val="Heading 2 space"/>
    <w:basedOn w:val="Normal"/>
    <w:qFormat/>
    <w:rsid w:val="00866812"/>
    <w:pPr>
      <w:keepNext/>
      <w:tabs>
        <w:tab w:val="num" w:pos="576"/>
        <w:tab w:val="left" w:pos="648"/>
      </w:tabs>
      <w:spacing w:before="360" w:line="260" w:lineRule="exact"/>
      <w:ind w:left="576" w:hanging="576"/>
      <w:outlineLvl w:val="1"/>
    </w:pPr>
    <w:rPr>
      <w:b/>
      <w:i/>
      <w:sz w:val="28"/>
      <w:szCs w:val="28"/>
    </w:rPr>
  </w:style>
  <w:style w:type="table" w:styleId="TableGrid">
    <w:name w:val="Table Grid"/>
    <w:basedOn w:val="TableNormal"/>
    <w:uiPriority w:val="59"/>
    <w:rsid w:val="008668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6681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2-Accent2">
    <w:name w:val="Medium Shading 2 Accent 2"/>
    <w:basedOn w:val="TableNormal"/>
    <w:uiPriority w:val="64"/>
    <w:rsid w:val="0086681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345DC2"/>
    <w:pPr>
      <w:autoSpaceDE w:val="0"/>
      <w:autoSpaceDN w:val="0"/>
      <w:adjustRightInd w:val="0"/>
      <w:spacing w:line="276" w:lineRule="auto"/>
      <w:ind w:left="360" w:hanging="360"/>
    </w:pPr>
    <w:rPr>
      <w:rFonts w:ascii="Times New Roman" w:hAnsi="Times New Roman"/>
      <w:color w:val="000000"/>
      <w:sz w:val="24"/>
      <w:szCs w:val="24"/>
    </w:rPr>
  </w:style>
  <w:style w:type="character" w:customStyle="1" w:styleId="apple-style-span">
    <w:name w:val="apple-style-span"/>
    <w:rsid w:val="009C7DCF"/>
  </w:style>
  <w:style w:type="character" w:styleId="HTMLCite">
    <w:name w:val="HTML Cite"/>
    <w:uiPriority w:val="99"/>
    <w:semiHidden/>
    <w:unhideWhenUsed/>
    <w:rsid w:val="00757A9C"/>
    <w:rPr>
      <w:i/>
      <w:iCs/>
    </w:rPr>
  </w:style>
  <w:style w:type="paragraph" w:customStyle="1" w:styleId="ColorfulShading-Accent11">
    <w:name w:val="Colorful Shading - Accent 11"/>
    <w:hidden/>
    <w:uiPriority w:val="99"/>
    <w:semiHidden/>
    <w:rsid w:val="00967C99"/>
    <w:pPr>
      <w:spacing w:line="276" w:lineRule="auto"/>
      <w:ind w:left="360" w:hanging="360"/>
    </w:pPr>
    <w:rPr>
      <w:rFonts w:ascii="Arial" w:hAnsi="Arial"/>
    </w:rPr>
  </w:style>
  <w:style w:type="table" w:styleId="MediumList2-Accent1">
    <w:name w:val="Medium List 2 Accent 1"/>
    <w:basedOn w:val="TableNormal"/>
    <w:uiPriority w:val="61"/>
    <w:rsid w:val="001339D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DarkList">
    <w:name w:val="Dark List"/>
    <w:basedOn w:val="TableNormal"/>
    <w:uiPriority w:val="61"/>
    <w:rsid w:val="00E564A2"/>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OC4">
    <w:name w:val="toc 4"/>
    <w:basedOn w:val="Normal"/>
    <w:next w:val="Normal"/>
    <w:autoRedefine/>
    <w:uiPriority w:val="39"/>
    <w:unhideWhenUsed/>
    <w:rsid w:val="006F124D"/>
    <w:pPr>
      <w:spacing w:after="100"/>
      <w:ind w:left="660"/>
    </w:pPr>
    <w:rPr>
      <w:rFonts w:ascii="Calibri" w:hAnsi="Calibri"/>
      <w:sz w:val="22"/>
      <w:szCs w:val="22"/>
    </w:rPr>
  </w:style>
  <w:style w:type="paragraph" w:styleId="TOC5">
    <w:name w:val="toc 5"/>
    <w:basedOn w:val="Normal"/>
    <w:next w:val="Normal"/>
    <w:autoRedefine/>
    <w:uiPriority w:val="39"/>
    <w:unhideWhenUsed/>
    <w:rsid w:val="006F124D"/>
    <w:pPr>
      <w:spacing w:after="100"/>
      <w:ind w:left="880"/>
    </w:pPr>
    <w:rPr>
      <w:rFonts w:ascii="Calibri" w:hAnsi="Calibri"/>
      <w:sz w:val="22"/>
      <w:szCs w:val="22"/>
    </w:rPr>
  </w:style>
  <w:style w:type="paragraph" w:styleId="TOC6">
    <w:name w:val="toc 6"/>
    <w:basedOn w:val="Normal"/>
    <w:next w:val="Normal"/>
    <w:autoRedefine/>
    <w:uiPriority w:val="39"/>
    <w:unhideWhenUsed/>
    <w:rsid w:val="006F124D"/>
    <w:pPr>
      <w:spacing w:after="100"/>
      <w:ind w:left="1100"/>
    </w:pPr>
    <w:rPr>
      <w:rFonts w:ascii="Calibri" w:hAnsi="Calibri"/>
      <w:sz w:val="22"/>
      <w:szCs w:val="22"/>
    </w:rPr>
  </w:style>
  <w:style w:type="paragraph" w:styleId="TOC7">
    <w:name w:val="toc 7"/>
    <w:basedOn w:val="Normal"/>
    <w:next w:val="Normal"/>
    <w:autoRedefine/>
    <w:uiPriority w:val="39"/>
    <w:unhideWhenUsed/>
    <w:rsid w:val="006F124D"/>
    <w:pPr>
      <w:spacing w:after="100"/>
      <w:ind w:left="1320"/>
    </w:pPr>
    <w:rPr>
      <w:rFonts w:ascii="Calibri" w:hAnsi="Calibri"/>
      <w:sz w:val="22"/>
      <w:szCs w:val="22"/>
    </w:rPr>
  </w:style>
  <w:style w:type="paragraph" w:styleId="TOC8">
    <w:name w:val="toc 8"/>
    <w:basedOn w:val="Normal"/>
    <w:next w:val="Normal"/>
    <w:autoRedefine/>
    <w:uiPriority w:val="39"/>
    <w:unhideWhenUsed/>
    <w:rsid w:val="006F124D"/>
    <w:pPr>
      <w:spacing w:after="100"/>
      <w:ind w:left="1540"/>
    </w:pPr>
    <w:rPr>
      <w:rFonts w:ascii="Calibri" w:hAnsi="Calibri"/>
      <w:sz w:val="22"/>
      <w:szCs w:val="22"/>
    </w:rPr>
  </w:style>
  <w:style w:type="paragraph" w:styleId="TOC9">
    <w:name w:val="toc 9"/>
    <w:basedOn w:val="Normal"/>
    <w:next w:val="Normal"/>
    <w:autoRedefine/>
    <w:uiPriority w:val="39"/>
    <w:unhideWhenUsed/>
    <w:rsid w:val="006F124D"/>
    <w:pPr>
      <w:spacing w:after="100"/>
      <w:ind w:left="1760"/>
    </w:pPr>
    <w:rPr>
      <w:rFonts w:ascii="Calibri" w:hAnsi="Calibri"/>
      <w:sz w:val="22"/>
      <w:szCs w:val="22"/>
    </w:rPr>
  </w:style>
  <w:style w:type="character" w:styleId="CommentReference">
    <w:name w:val="annotation reference"/>
    <w:uiPriority w:val="99"/>
    <w:semiHidden/>
    <w:unhideWhenUsed/>
    <w:rsid w:val="00072BA9"/>
    <w:rPr>
      <w:sz w:val="16"/>
      <w:szCs w:val="16"/>
    </w:rPr>
  </w:style>
  <w:style w:type="paragraph" w:styleId="CommentText">
    <w:name w:val="annotation text"/>
    <w:basedOn w:val="Normal"/>
    <w:link w:val="CommentTextChar"/>
    <w:uiPriority w:val="99"/>
    <w:semiHidden/>
    <w:unhideWhenUsed/>
    <w:rsid w:val="00072BA9"/>
  </w:style>
  <w:style w:type="character" w:customStyle="1" w:styleId="CommentTextChar">
    <w:name w:val="Comment Text Char"/>
    <w:link w:val="CommentText"/>
    <w:uiPriority w:val="99"/>
    <w:semiHidden/>
    <w:rsid w:val="00072BA9"/>
    <w:rPr>
      <w:rFonts w:ascii="Arial" w:hAnsi="Arial"/>
    </w:rPr>
  </w:style>
  <w:style w:type="paragraph" w:styleId="CommentSubject">
    <w:name w:val="annotation subject"/>
    <w:basedOn w:val="CommentText"/>
    <w:next w:val="CommentText"/>
    <w:link w:val="CommentSubjectChar"/>
    <w:uiPriority w:val="99"/>
    <w:semiHidden/>
    <w:unhideWhenUsed/>
    <w:rsid w:val="00072BA9"/>
    <w:rPr>
      <w:b/>
      <w:bCs/>
    </w:rPr>
  </w:style>
  <w:style w:type="character" w:customStyle="1" w:styleId="CommentSubjectChar">
    <w:name w:val="Comment Subject Char"/>
    <w:link w:val="CommentSubject"/>
    <w:uiPriority w:val="99"/>
    <w:semiHidden/>
    <w:rsid w:val="00072BA9"/>
    <w:rPr>
      <w:rFonts w:ascii="Arial" w:hAnsi="Arial"/>
      <w:b/>
      <w:bCs/>
    </w:rPr>
  </w:style>
  <w:style w:type="character" w:customStyle="1" w:styleId="mw-headline">
    <w:name w:val="mw-headline"/>
    <w:rsid w:val="004A43BB"/>
  </w:style>
  <w:style w:type="paragraph" w:customStyle="1" w:styleId="ColorfulList-Accent12">
    <w:name w:val="Colorful List - Accent 12"/>
    <w:basedOn w:val="Normal"/>
    <w:uiPriority w:val="34"/>
    <w:qFormat/>
    <w:rsid w:val="006E7ED4"/>
    <w:pPr>
      <w:spacing w:after="40" w:line="260" w:lineRule="exact"/>
      <w:ind w:left="720"/>
      <w:contextualSpacing/>
    </w:pPr>
    <w:rPr>
      <w:sz w:val="22"/>
      <w:szCs w:val="24"/>
    </w:rPr>
  </w:style>
  <w:style w:type="paragraph" w:styleId="TOCHeading">
    <w:name w:val="TOC Heading"/>
    <w:basedOn w:val="Heading1"/>
    <w:next w:val="Normal"/>
    <w:uiPriority w:val="39"/>
    <w:semiHidden/>
    <w:unhideWhenUsed/>
    <w:qFormat/>
    <w:rsid w:val="00EA43C3"/>
    <w:pPr>
      <w:keepNext/>
      <w:keepLines/>
      <w:pageBreakBefore w:val="0"/>
      <w:pBdr>
        <w:top w:val="none" w:sz="0" w:space="0" w:color="auto"/>
        <w:left w:val="none" w:sz="0" w:space="0" w:color="auto"/>
        <w:bottom w:val="none" w:sz="0" w:space="0" w:color="auto"/>
        <w:right w:val="none" w:sz="0" w:space="0" w:color="auto"/>
      </w:pBdr>
      <w:shd w:val="clear" w:color="auto" w:fill="auto"/>
      <w:spacing w:before="480" w:after="0"/>
      <w:outlineLvl w:val="9"/>
    </w:pPr>
    <w:rPr>
      <w:rFonts w:ascii="Cambria" w:eastAsia="MS Gothic" w:hAnsi="Cambria"/>
      <w:caps w:val="0"/>
      <w:color w:val="365F91"/>
      <w:spacing w:val="0"/>
      <w:szCs w:val="28"/>
      <w:lang w:eastAsia="ja-JP"/>
    </w:rPr>
  </w:style>
  <w:style w:type="paragraph" w:customStyle="1" w:styleId="box">
    <w:name w:val="box"/>
    <w:basedOn w:val="Normal"/>
    <w:link w:val="boxChar"/>
    <w:qFormat/>
    <w:rsid w:val="0086790E"/>
    <w:pPr>
      <w:pBdr>
        <w:top w:val="single" w:sz="18" w:space="1" w:color="1F497D"/>
        <w:left w:val="single" w:sz="18" w:space="4" w:color="1F497D"/>
        <w:bottom w:val="single" w:sz="18" w:space="1" w:color="1F497D"/>
        <w:right w:val="single" w:sz="18" w:space="4" w:color="1F497D"/>
      </w:pBdr>
    </w:pPr>
    <w:rPr>
      <w:rFonts w:cs="Arial"/>
    </w:rPr>
  </w:style>
  <w:style w:type="paragraph" w:styleId="DocumentMap">
    <w:name w:val="Document Map"/>
    <w:basedOn w:val="Normal"/>
    <w:link w:val="DocumentMapChar"/>
    <w:uiPriority w:val="99"/>
    <w:semiHidden/>
    <w:unhideWhenUsed/>
    <w:rsid w:val="00B747BD"/>
    <w:rPr>
      <w:rFonts w:ascii="Lucida Grande" w:hAnsi="Lucida Grande" w:cs="Lucida Grande"/>
      <w:sz w:val="24"/>
      <w:szCs w:val="24"/>
    </w:rPr>
  </w:style>
  <w:style w:type="character" w:customStyle="1" w:styleId="boxChar">
    <w:name w:val="box Char"/>
    <w:link w:val="box"/>
    <w:rsid w:val="0086790E"/>
    <w:rPr>
      <w:rFonts w:ascii="Arial" w:hAnsi="Arial" w:cs="Arial"/>
    </w:rPr>
  </w:style>
  <w:style w:type="character" w:customStyle="1" w:styleId="DocumentMapChar">
    <w:name w:val="Document Map Char"/>
    <w:link w:val="DocumentMap"/>
    <w:uiPriority w:val="99"/>
    <w:semiHidden/>
    <w:rsid w:val="00B747BD"/>
    <w:rPr>
      <w:rFonts w:ascii="Lucida Grande" w:hAnsi="Lucida Grande" w:cs="Lucida Grande"/>
      <w:sz w:val="24"/>
      <w:szCs w:val="24"/>
    </w:rPr>
  </w:style>
  <w:style w:type="paragraph" w:styleId="Revision">
    <w:name w:val="Revision"/>
    <w:hidden/>
    <w:uiPriority w:val="71"/>
    <w:rsid w:val="00B747BD"/>
    <w:rPr>
      <w:rFonts w:ascii="Arial" w:hAnsi="Arial"/>
    </w:rPr>
  </w:style>
  <w:style w:type="paragraph" w:styleId="BodyText">
    <w:name w:val="Body Text"/>
    <w:basedOn w:val="Normal"/>
    <w:link w:val="BodyTextChar"/>
    <w:rsid w:val="006D3E33"/>
    <w:pPr>
      <w:widowControl w:val="0"/>
      <w:suppressAutoHyphens/>
      <w:spacing w:after="58" w:line="240" w:lineRule="auto"/>
      <w:jc w:val="both"/>
    </w:pPr>
    <w:rPr>
      <w:rFonts w:ascii="Trebuchet MS" w:eastAsia="SimSun" w:hAnsi="Trebuchet MS" w:cs="Mangal"/>
      <w:kern w:val="1"/>
      <w:sz w:val="22"/>
      <w:szCs w:val="24"/>
      <w:lang w:eastAsia="zh-CN" w:bidi="hi-IN"/>
    </w:rPr>
  </w:style>
  <w:style w:type="character" w:customStyle="1" w:styleId="BodyTextChar">
    <w:name w:val="Body Text Char"/>
    <w:link w:val="BodyText"/>
    <w:rsid w:val="006D3E33"/>
    <w:rPr>
      <w:rFonts w:ascii="Trebuchet MS" w:eastAsia="SimSun" w:hAnsi="Trebuchet MS" w:cs="Mangal"/>
      <w:kern w:val="1"/>
      <w:sz w:val="22"/>
      <w:szCs w:val="24"/>
      <w:lang w:eastAsia="zh-CN" w:bidi="hi-IN"/>
    </w:rPr>
  </w:style>
  <w:style w:type="paragraph" w:styleId="ListParagraph">
    <w:name w:val="List Paragraph"/>
    <w:basedOn w:val="Normal"/>
    <w:uiPriority w:val="34"/>
    <w:qFormat/>
    <w:rsid w:val="000A1DA8"/>
    <w:pPr>
      <w:spacing w:after="40" w:line="260" w:lineRule="exact"/>
      <w:ind w:left="720"/>
      <w:contextualSpacing/>
    </w:pPr>
    <w:rPr>
      <w:sz w:val="22"/>
      <w:szCs w:val="24"/>
    </w:rPr>
  </w:style>
  <w:style w:type="character" w:styleId="FootnoteReference">
    <w:name w:val="footnote reference"/>
    <w:uiPriority w:val="99"/>
    <w:semiHidden/>
    <w:unhideWhenUsed/>
    <w:rsid w:val="006E3118"/>
    <w:rPr>
      <w:vertAlign w:val="superscript"/>
    </w:rPr>
  </w:style>
  <w:style w:type="paragraph" w:customStyle="1" w:styleId="ListParagraph1">
    <w:name w:val="List Paragraph1"/>
    <w:basedOn w:val="Normal"/>
    <w:rsid w:val="005936E0"/>
    <w:pPr>
      <w:spacing w:after="40" w:line="260" w:lineRule="exact"/>
      <w:ind w:left="720"/>
      <w:contextualSpacing/>
    </w:pPr>
    <w:rPr>
      <w:rFonts w:eastAsia="Calibri"/>
      <w:sz w:val="22"/>
      <w:szCs w:val="24"/>
    </w:rPr>
  </w:style>
  <w:style w:type="character" w:styleId="LineNumber">
    <w:name w:val="line number"/>
    <w:basedOn w:val="DefaultParagraphFont"/>
    <w:uiPriority w:val="99"/>
    <w:semiHidden/>
    <w:unhideWhenUsed/>
    <w:rsid w:val="0061356D"/>
  </w:style>
  <w:style w:type="paragraph" w:customStyle="1" w:styleId="FigureTitle">
    <w:name w:val="Figure Title"/>
    <w:basedOn w:val="Normal"/>
    <w:rsid w:val="00427F9F"/>
    <w:pPr>
      <w:keepLines/>
      <w:spacing w:before="60" w:after="60" w:line="240" w:lineRule="auto"/>
      <w:jc w:val="center"/>
    </w:pPr>
    <w:rPr>
      <w:b/>
      <w:sz w:val="22"/>
    </w:rPr>
  </w:style>
  <w:style w:type="paragraph" w:styleId="FootnoteText">
    <w:name w:val="footnote text"/>
    <w:basedOn w:val="Normal"/>
    <w:link w:val="FootnoteTextChar"/>
    <w:uiPriority w:val="99"/>
    <w:rsid w:val="00427F9F"/>
    <w:pPr>
      <w:spacing w:before="120" w:after="0" w:line="240" w:lineRule="auto"/>
    </w:pPr>
    <w:rPr>
      <w:rFonts w:ascii="Times New Roman" w:hAnsi="Times New Roman"/>
    </w:rPr>
  </w:style>
  <w:style w:type="character" w:customStyle="1" w:styleId="FootnoteTextChar">
    <w:name w:val="Footnote Text Char"/>
    <w:basedOn w:val="DefaultParagraphFont"/>
    <w:link w:val="FootnoteText"/>
    <w:uiPriority w:val="99"/>
    <w:rsid w:val="00427F9F"/>
    <w:rPr>
      <w:rFonts w:ascii="Times New Roman" w:hAnsi="Times New Roman"/>
    </w:rPr>
  </w:style>
  <w:style w:type="character" w:styleId="PageNumber">
    <w:name w:val="page number"/>
    <w:basedOn w:val="DefaultParagraphFont"/>
    <w:uiPriority w:val="99"/>
    <w:semiHidden/>
    <w:unhideWhenUsed/>
    <w:rsid w:val="00A34D2D"/>
  </w:style>
  <w:style w:type="character" w:customStyle="1" w:styleId="apple-converted-space">
    <w:name w:val="apple-converted-space"/>
    <w:rsid w:val="00CD1061"/>
  </w:style>
  <w:style w:type="table" w:styleId="LightList-Accent5">
    <w:name w:val="Light List Accent 5"/>
    <w:basedOn w:val="TableNormal"/>
    <w:uiPriority w:val="70"/>
    <w:rsid w:val="007D4805"/>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6">
    <w:name w:val="Medium Shading 1 Accent 6"/>
    <w:basedOn w:val="TableNormal"/>
    <w:uiPriority w:val="72"/>
    <w:rsid w:val="00D379C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1">
    <w:name w:val="Light List Accent 1"/>
    <w:basedOn w:val="TableNormal"/>
    <w:uiPriority w:val="66"/>
    <w:rsid w:val="00FF52A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0ptNormal">
    <w:name w:val="10 pt Normal"/>
    <w:basedOn w:val="Normal"/>
    <w:link w:val="10ptNormalChar"/>
    <w:qFormat/>
    <w:rsid w:val="00D86F8C"/>
    <w:pPr>
      <w:spacing w:before="120" w:line="240" w:lineRule="auto"/>
    </w:pPr>
    <w:rPr>
      <w:rFonts w:ascii="Times New Roman" w:hAnsi="Times New Roman"/>
      <w:color w:val="000000"/>
    </w:rPr>
  </w:style>
  <w:style w:type="character" w:customStyle="1" w:styleId="10ptNormalChar">
    <w:name w:val="10 pt Normal Char"/>
    <w:link w:val="10ptNormal"/>
    <w:rsid w:val="00D86F8C"/>
    <w:rPr>
      <w:rFonts w:ascii="Times New Roman" w:hAnsi="Times New Roman"/>
      <w:color w:val="000000"/>
    </w:rPr>
  </w:style>
  <w:style w:type="table" w:styleId="LightShading-Accent5">
    <w:name w:val="Light Shading Accent 5"/>
    <w:basedOn w:val="TableNormal"/>
    <w:uiPriority w:val="69"/>
    <w:rsid w:val="004F29E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DocumentName">
    <w:name w:val="Document Name"/>
    <w:basedOn w:val="Normal"/>
    <w:rsid w:val="0005121A"/>
    <w:pPr>
      <w:spacing w:after="0" w:line="240" w:lineRule="auto"/>
      <w:jc w:val="right"/>
    </w:pPr>
    <w:rPr>
      <w:rFonts w:ascii="Arial Narrow" w:hAnsi="Arial Narrow" w:cs="Arial"/>
      <w:sz w:val="32"/>
      <w:szCs w:val="3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7892">
      <w:bodyDiv w:val="1"/>
      <w:marLeft w:val="0"/>
      <w:marRight w:val="0"/>
      <w:marTop w:val="0"/>
      <w:marBottom w:val="0"/>
      <w:divBdr>
        <w:top w:val="none" w:sz="0" w:space="0" w:color="auto"/>
        <w:left w:val="none" w:sz="0" w:space="0" w:color="auto"/>
        <w:bottom w:val="none" w:sz="0" w:space="0" w:color="auto"/>
        <w:right w:val="none" w:sz="0" w:space="0" w:color="auto"/>
      </w:divBdr>
    </w:div>
    <w:div w:id="283197130">
      <w:bodyDiv w:val="1"/>
      <w:marLeft w:val="0"/>
      <w:marRight w:val="0"/>
      <w:marTop w:val="0"/>
      <w:marBottom w:val="0"/>
      <w:divBdr>
        <w:top w:val="none" w:sz="0" w:space="0" w:color="auto"/>
        <w:left w:val="none" w:sz="0" w:space="0" w:color="auto"/>
        <w:bottom w:val="none" w:sz="0" w:space="0" w:color="auto"/>
        <w:right w:val="none" w:sz="0" w:space="0" w:color="auto"/>
      </w:divBdr>
    </w:div>
    <w:div w:id="328600127">
      <w:bodyDiv w:val="1"/>
      <w:marLeft w:val="0"/>
      <w:marRight w:val="0"/>
      <w:marTop w:val="0"/>
      <w:marBottom w:val="0"/>
      <w:divBdr>
        <w:top w:val="none" w:sz="0" w:space="0" w:color="auto"/>
        <w:left w:val="none" w:sz="0" w:space="0" w:color="auto"/>
        <w:bottom w:val="none" w:sz="0" w:space="0" w:color="auto"/>
        <w:right w:val="none" w:sz="0" w:space="0" w:color="auto"/>
      </w:divBdr>
    </w:div>
    <w:div w:id="374473964">
      <w:bodyDiv w:val="1"/>
      <w:marLeft w:val="0"/>
      <w:marRight w:val="0"/>
      <w:marTop w:val="0"/>
      <w:marBottom w:val="0"/>
      <w:divBdr>
        <w:top w:val="none" w:sz="0" w:space="0" w:color="auto"/>
        <w:left w:val="none" w:sz="0" w:space="0" w:color="auto"/>
        <w:bottom w:val="none" w:sz="0" w:space="0" w:color="auto"/>
        <w:right w:val="none" w:sz="0" w:space="0" w:color="auto"/>
      </w:divBdr>
      <w:divsChild>
        <w:div w:id="226965038">
          <w:marLeft w:val="418"/>
          <w:marRight w:val="0"/>
          <w:marTop w:val="96"/>
          <w:marBottom w:val="0"/>
          <w:divBdr>
            <w:top w:val="none" w:sz="0" w:space="0" w:color="auto"/>
            <w:left w:val="none" w:sz="0" w:space="0" w:color="auto"/>
            <w:bottom w:val="none" w:sz="0" w:space="0" w:color="auto"/>
            <w:right w:val="none" w:sz="0" w:space="0" w:color="auto"/>
          </w:divBdr>
        </w:div>
        <w:div w:id="529419308">
          <w:marLeft w:val="418"/>
          <w:marRight w:val="0"/>
          <w:marTop w:val="96"/>
          <w:marBottom w:val="0"/>
          <w:divBdr>
            <w:top w:val="none" w:sz="0" w:space="0" w:color="auto"/>
            <w:left w:val="none" w:sz="0" w:space="0" w:color="auto"/>
            <w:bottom w:val="none" w:sz="0" w:space="0" w:color="auto"/>
            <w:right w:val="none" w:sz="0" w:space="0" w:color="auto"/>
          </w:divBdr>
        </w:div>
        <w:div w:id="717095792">
          <w:marLeft w:val="979"/>
          <w:marRight w:val="0"/>
          <w:marTop w:val="77"/>
          <w:marBottom w:val="0"/>
          <w:divBdr>
            <w:top w:val="none" w:sz="0" w:space="0" w:color="auto"/>
            <w:left w:val="none" w:sz="0" w:space="0" w:color="auto"/>
            <w:bottom w:val="none" w:sz="0" w:space="0" w:color="auto"/>
            <w:right w:val="none" w:sz="0" w:space="0" w:color="auto"/>
          </w:divBdr>
        </w:div>
        <w:div w:id="879824120">
          <w:marLeft w:val="418"/>
          <w:marRight w:val="0"/>
          <w:marTop w:val="96"/>
          <w:marBottom w:val="0"/>
          <w:divBdr>
            <w:top w:val="none" w:sz="0" w:space="0" w:color="auto"/>
            <w:left w:val="none" w:sz="0" w:space="0" w:color="auto"/>
            <w:bottom w:val="none" w:sz="0" w:space="0" w:color="auto"/>
            <w:right w:val="none" w:sz="0" w:space="0" w:color="auto"/>
          </w:divBdr>
        </w:div>
        <w:div w:id="1132401686">
          <w:marLeft w:val="979"/>
          <w:marRight w:val="0"/>
          <w:marTop w:val="86"/>
          <w:marBottom w:val="0"/>
          <w:divBdr>
            <w:top w:val="none" w:sz="0" w:space="0" w:color="auto"/>
            <w:left w:val="none" w:sz="0" w:space="0" w:color="auto"/>
            <w:bottom w:val="none" w:sz="0" w:space="0" w:color="auto"/>
            <w:right w:val="none" w:sz="0" w:space="0" w:color="auto"/>
          </w:divBdr>
        </w:div>
        <w:div w:id="1884711438">
          <w:marLeft w:val="418"/>
          <w:marRight w:val="0"/>
          <w:marTop w:val="96"/>
          <w:marBottom w:val="0"/>
          <w:divBdr>
            <w:top w:val="none" w:sz="0" w:space="0" w:color="auto"/>
            <w:left w:val="none" w:sz="0" w:space="0" w:color="auto"/>
            <w:bottom w:val="none" w:sz="0" w:space="0" w:color="auto"/>
            <w:right w:val="none" w:sz="0" w:space="0" w:color="auto"/>
          </w:divBdr>
        </w:div>
      </w:divsChild>
    </w:div>
    <w:div w:id="598029290">
      <w:bodyDiv w:val="1"/>
      <w:marLeft w:val="0"/>
      <w:marRight w:val="0"/>
      <w:marTop w:val="0"/>
      <w:marBottom w:val="0"/>
      <w:divBdr>
        <w:top w:val="none" w:sz="0" w:space="0" w:color="auto"/>
        <w:left w:val="none" w:sz="0" w:space="0" w:color="auto"/>
        <w:bottom w:val="none" w:sz="0" w:space="0" w:color="auto"/>
        <w:right w:val="none" w:sz="0" w:space="0" w:color="auto"/>
      </w:divBdr>
    </w:div>
    <w:div w:id="689794655">
      <w:bodyDiv w:val="1"/>
      <w:marLeft w:val="0"/>
      <w:marRight w:val="0"/>
      <w:marTop w:val="0"/>
      <w:marBottom w:val="0"/>
      <w:divBdr>
        <w:top w:val="none" w:sz="0" w:space="0" w:color="auto"/>
        <w:left w:val="none" w:sz="0" w:space="0" w:color="auto"/>
        <w:bottom w:val="none" w:sz="0" w:space="0" w:color="auto"/>
        <w:right w:val="none" w:sz="0" w:space="0" w:color="auto"/>
      </w:divBdr>
    </w:div>
    <w:div w:id="695539794">
      <w:bodyDiv w:val="1"/>
      <w:marLeft w:val="0"/>
      <w:marRight w:val="0"/>
      <w:marTop w:val="0"/>
      <w:marBottom w:val="0"/>
      <w:divBdr>
        <w:top w:val="none" w:sz="0" w:space="0" w:color="auto"/>
        <w:left w:val="none" w:sz="0" w:space="0" w:color="auto"/>
        <w:bottom w:val="none" w:sz="0" w:space="0" w:color="auto"/>
        <w:right w:val="none" w:sz="0" w:space="0" w:color="auto"/>
      </w:divBdr>
    </w:div>
    <w:div w:id="752094785">
      <w:bodyDiv w:val="1"/>
      <w:marLeft w:val="0"/>
      <w:marRight w:val="0"/>
      <w:marTop w:val="0"/>
      <w:marBottom w:val="0"/>
      <w:divBdr>
        <w:top w:val="none" w:sz="0" w:space="0" w:color="auto"/>
        <w:left w:val="none" w:sz="0" w:space="0" w:color="auto"/>
        <w:bottom w:val="none" w:sz="0" w:space="0" w:color="auto"/>
        <w:right w:val="none" w:sz="0" w:space="0" w:color="auto"/>
      </w:divBdr>
    </w:div>
    <w:div w:id="985086301">
      <w:bodyDiv w:val="1"/>
      <w:marLeft w:val="0"/>
      <w:marRight w:val="0"/>
      <w:marTop w:val="0"/>
      <w:marBottom w:val="0"/>
      <w:divBdr>
        <w:top w:val="none" w:sz="0" w:space="0" w:color="auto"/>
        <w:left w:val="none" w:sz="0" w:space="0" w:color="auto"/>
        <w:bottom w:val="none" w:sz="0" w:space="0" w:color="auto"/>
        <w:right w:val="none" w:sz="0" w:space="0" w:color="auto"/>
      </w:divBdr>
    </w:div>
    <w:div w:id="1018190940">
      <w:bodyDiv w:val="1"/>
      <w:marLeft w:val="0"/>
      <w:marRight w:val="0"/>
      <w:marTop w:val="0"/>
      <w:marBottom w:val="0"/>
      <w:divBdr>
        <w:top w:val="none" w:sz="0" w:space="0" w:color="auto"/>
        <w:left w:val="none" w:sz="0" w:space="0" w:color="auto"/>
        <w:bottom w:val="none" w:sz="0" w:space="0" w:color="auto"/>
        <w:right w:val="none" w:sz="0" w:space="0" w:color="auto"/>
      </w:divBdr>
    </w:div>
    <w:div w:id="1071273990">
      <w:bodyDiv w:val="1"/>
      <w:marLeft w:val="0"/>
      <w:marRight w:val="0"/>
      <w:marTop w:val="0"/>
      <w:marBottom w:val="0"/>
      <w:divBdr>
        <w:top w:val="none" w:sz="0" w:space="0" w:color="auto"/>
        <w:left w:val="none" w:sz="0" w:space="0" w:color="auto"/>
        <w:bottom w:val="none" w:sz="0" w:space="0" w:color="auto"/>
        <w:right w:val="none" w:sz="0" w:space="0" w:color="auto"/>
      </w:divBdr>
    </w:div>
    <w:div w:id="1195801428">
      <w:bodyDiv w:val="1"/>
      <w:marLeft w:val="0"/>
      <w:marRight w:val="0"/>
      <w:marTop w:val="0"/>
      <w:marBottom w:val="0"/>
      <w:divBdr>
        <w:top w:val="none" w:sz="0" w:space="0" w:color="auto"/>
        <w:left w:val="none" w:sz="0" w:space="0" w:color="auto"/>
        <w:bottom w:val="none" w:sz="0" w:space="0" w:color="auto"/>
        <w:right w:val="none" w:sz="0" w:space="0" w:color="auto"/>
      </w:divBdr>
      <w:divsChild>
        <w:div w:id="943415782">
          <w:marLeft w:val="0"/>
          <w:marRight w:val="0"/>
          <w:marTop w:val="0"/>
          <w:marBottom w:val="0"/>
          <w:divBdr>
            <w:top w:val="none" w:sz="0" w:space="0" w:color="auto"/>
            <w:left w:val="single" w:sz="6" w:space="0" w:color="000000"/>
            <w:bottom w:val="none" w:sz="0" w:space="0" w:color="auto"/>
            <w:right w:val="single" w:sz="6" w:space="0" w:color="000000"/>
          </w:divBdr>
          <w:divsChild>
            <w:div w:id="1366980247">
              <w:marLeft w:val="0"/>
              <w:marRight w:val="0"/>
              <w:marTop w:val="0"/>
              <w:marBottom w:val="0"/>
              <w:divBdr>
                <w:top w:val="none" w:sz="0" w:space="0" w:color="auto"/>
                <w:left w:val="none" w:sz="0" w:space="0" w:color="auto"/>
                <w:bottom w:val="none" w:sz="0" w:space="0" w:color="auto"/>
                <w:right w:val="none" w:sz="0" w:space="0" w:color="auto"/>
              </w:divBdr>
              <w:divsChild>
                <w:div w:id="840390507">
                  <w:marLeft w:val="0"/>
                  <w:marRight w:val="0"/>
                  <w:marTop w:val="0"/>
                  <w:marBottom w:val="0"/>
                  <w:divBdr>
                    <w:top w:val="none" w:sz="0" w:space="0" w:color="auto"/>
                    <w:left w:val="none" w:sz="0" w:space="0" w:color="auto"/>
                    <w:bottom w:val="none" w:sz="0" w:space="0" w:color="auto"/>
                    <w:right w:val="none" w:sz="0" w:space="0" w:color="auto"/>
                  </w:divBdr>
                  <w:divsChild>
                    <w:div w:id="713386336">
                      <w:marLeft w:val="0"/>
                      <w:marRight w:val="0"/>
                      <w:marTop w:val="0"/>
                      <w:marBottom w:val="0"/>
                      <w:divBdr>
                        <w:top w:val="none" w:sz="0" w:space="0" w:color="auto"/>
                        <w:left w:val="none" w:sz="0" w:space="0" w:color="auto"/>
                        <w:bottom w:val="none" w:sz="0" w:space="0" w:color="auto"/>
                        <w:right w:val="none" w:sz="0" w:space="0" w:color="auto"/>
                      </w:divBdr>
                      <w:divsChild>
                        <w:div w:id="564220197">
                          <w:marLeft w:val="3000"/>
                          <w:marRight w:val="-15000"/>
                          <w:marTop w:val="1905"/>
                          <w:marBottom w:val="0"/>
                          <w:divBdr>
                            <w:top w:val="none" w:sz="0" w:space="0" w:color="auto"/>
                            <w:left w:val="none" w:sz="0" w:space="0" w:color="auto"/>
                            <w:bottom w:val="none" w:sz="0" w:space="0" w:color="auto"/>
                            <w:right w:val="none" w:sz="0" w:space="0" w:color="auto"/>
                          </w:divBdr>
                          <w:divsChild>
                            <w:div w:id="460617904">
                              <w:marLeft w:val="180"/>
                              <w:marRight w:val="180"/>
                              <w:marTop w:val="0"/>
                              <w:marBottom w:val="150"/>
                              <w:divBdr>
                                <w:top w:val="none" w:sz="0" w:space="0" w:color="auto"/>
                                <w:left w:val="none" w:sz="0" w:space="0" w:color="auto"/>
                                <w:bottom w:val="none" w:sz="0" w:space="0" w:color="auto"/>
                                <w:right w:val="none" w:sz="0" w:space="0" w:color="auto"/>
                              </w:divBdr>
                              <w:divsChild>
                                <w:div w:id="332101618">
                                  <w:marLeft w:val="0"/>
                                  <w:marRight w:val="0"/>
                                  <w:marTop w:val="150"/>
                                  <w:marBottom w:val="0"/>
                                  <w:divBdr>
                                    <w:top w:val="none" w:sz="0" w:space="0" w:color="auto"/>
                                    <w:left w:val="none" w:sz="0" w:space="0" w:color="auto"/>
                                    <w:bottom w:val="none" w:sz="0" w:space="0" w:color="auto"/>
                                    <w:right w:val="none" w:sz="0" w:space="0" w:color="auto"/>
                                  </w:divBdr>
                                  <w:divsChild>
                                    <w:div w:id="142850506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310524167">
      <w:bodyDiv w:val="1"/>
      <w:marLeft w:val="0"/>
      <w:marRight w:val="0"/>
      <w:marTop w:val="0"/>
      <w:marBottom w:val="0"/>
      <w:divBdr>
        <w:top w:val="none" w:sz="0" w:space="0" w:color="auto"/>
        <w:left w:val="none" w:sz="0" w:space="0" w:color="auto"/>
        <w:bottom w:val="none" w:sz="0" w:space="0" w:color="auto"/>
        <w:right w:val="none" w:sz="0" w:space="0" w:color="auto"/>
      </w:divBdr>
    </w:div>
    <w:div w:id="1367636794">
      <w:bodyDiv w:val="1"/>
      <w:marLeft w:val="0"/>
      <w:marRight w:val="0"/>
      <w:marTop w:val="0"/>
      <w:marBottom w:val="0"/>
      <w:divBdr>
        <w:top w:val="none" w:sz="0" w:space="0" w:color="auto"/>
        <w:left w:val="none" w:sz="0" w:space="0" w:color="auto"/>
        <w:bottom w:val="none" w:sz="0" w:space="0" w:color="auto"/>
        <w:right w:val="none" w:sz="0" w:space="0" w:color="auto"/>
      </w:divBdr>
      <w:divsChild>
        <w:div w:id="75905250">
          <w:marLeft w:val="1426"/>
          <w:marRight w:val="0"/>
          <w:marTop w:val="67"/>
          <w:marBottom w:val="0"/>
          <w:divBdr>
            <w:top w:val="none" w:sz="0" w:space="0" w:color="auto"/>
            <w:left w:val="none" w:sz="0" w:space="0" w:color="auto"/>
            <w:bottom w:val="none" w:sz="0" w:space="0" w:color="auto"/>
            <w:right w:val="none" w:sz="0" w:space="0" w:color="auto"/>
          </w:divBdr>
        </w:div>
        <w:div w:id="201404818">
          <w:marLeft w:val="1426"/>
          <w:marRight w:val="0"/>
          <w:marTop w:val="67"/>
          <w:marBottom w:val="0"/>
          <w:divBdr>
            <w:top w:val="none" w:sz="0" w:space="0" w:color="auto"/>
            <w:left w:val="none" w:sz="0" w:space="0" w:color="auto"/>
            <w:bottom w:val="none" w:sz="0" w:space="0" w:color="auto"/>
            <w:right w:val="none" w:sz="0" w:space="0" w:color="auto"/>
          </w:divBdr>
        </w:div>
        <w:div w:id="255554024">
          <w:marLeft w:val="1426"/>
          <w:marRight w:val="0"/>
          <w:marTop w:val="67"/>
          <w:marBottom w:val="0"/>
          <w:divBdr>
            <w:top w:val="none" w:sz="0" w:space="0" w:color="auto"/>
            <w:left w:val="none" w:sz="0" w:space="0" w:color="auto"/>
            <w:bottom w:val="none" w:sz="0" w:space="0" w:color="auto"/>
            <w:right w:val="none" w:sz="0" w:space="0" w:color="auto"/>
          </w:divBdr>
        </w:div>
        <w:div w:id="271978785">
          <w:marLeft w:val="979"/>
          <w:marRight w:val="0"/>
          <w:marTop w:val="77"/>
          <w:marBottom w:val="0"/>
          <w:divBdr>
            <w:top w:val="none" w:sz="0" w:space="0" w:color="auto"/>
            <w:left w:val="none" w:sz="0" w:space="0" w:color="auto"/>
            <w:bottom w:val="none" w:sz="0" w:space="0" w:color="auto"/>
            <w:right w:val="none" w:sz="0" w:space="0" w:color="auto"/>
          </w:divBdr>
        </w:div>
        <w:div w:id="463735957">
          <w:marLeft w:val="1426"/>
          <w:marRight w:val="0"/>
          <w:marTop w:val="67"/>
          <w:marBottom w:val="0"/>
          <w:divBdr>
            <w:top w:val="none" w:sz="0" w:space="0" w:color="auto"/>
            <w:left w:val="none" w:sz="0" w:space="0" w:color="auto"/>
            <w:bottom w:val="none" w:sz="0" w:space="0" w:color="auto"/>
            <w:right w:val="none" w:sz="0" w:space="0" w:color="auto"/>
          </w:divBdr>
        </w:div>
        <w:div w:id="741634405">
          <w:marLeft w:val="979"/>
          <w:marRight w:val="0"/>
          <w:marTop w:val="77"/>
          <w:marBottom w:val="0"/>
          <w:divBdr>
            <w:top w:val="none" w:sz="0" w:space="0" w:color="auto"/>
            <w:left w:val="none" w:sz="0" w:space="0" w:color="auto"/>
            <w:bottom w:val="none" w:sz="0" w:space="0" w:color="auto"/>
            <w:right w:val="none" w:sz="0" w:space="0" w:color="auto"/>
          </w:divBdr>
        </w:div>
        <w:div w:id="883903625">
          <w:marLeft w:val="1426"/>
          <w:marRight w:val="0"/>
          <w:marTop w:val="67"/>
          <w:marBottom w:val="0"/>
          <w:divBdr>
            <w:top w:val="none" w:sz="0" w:space="0" w:color="auto"/>
            <w:left w:val="none" w:sz="0" w:space="0" w:color="auto"/>
            <w:bottom w:val="none" w:sz="0" w:space="0" w:color="auto"/>
            <w:right w:val="none" w:sz="0" w:space="0" w:color="auto"/>
          </w:divBdr>
        </w:div>
        <w:div w:id="1106147057">
          <w:marLeft w:val="1426"/>
          <w:marRight w:val="0"/>
          <w:marTop w:val="67"/>
          <w:marBottom w:val="0"/>
          <w:divBdr>
            <w:top w:val="none" w:sz="0" w:space="0" w:color="auto"/>
            <w:left w:val="none" w:sz="0" w:space="0" w:color="auto"/>
            <w:bottom w:val="none" w:sz="0" w:space="0" w:color="auto"/>
            <w:right w:val="none" w:sz="0" w:space="0" w:color="auto"/>
          </w:divBdr>
        </w:div>
        <w:div w:id="1279222173">
          <w:marLeft w:val="1426"/>
          <w:marRight w:val="0"/>
          <w:marTop w:val="67"/>
          <w:marBottom w:val="0"/>
          <w:divBdr>
            <w:top w:val="none" w:sz="0" w:space="0" w:color="auto"/>
            <w:left w:val="none" w:sz="0" w:space="0" w:color="auto"/>
            <w:bottom w:val="none" w:sz="0" w:space="0" w:color="auto"/>
            <w:right w:val="none" w:sz="0" w:space="0" w:color="auto"/>
          </w:divBdr>
        </w:div>
        <w:div w:id="1359697556">
          <w:marLeft w:val="418"/>
          <w:marRight w:val="0"/>
          <w:marTop w:val="86"/>
          <w:marBottom w:val="0"/>
          <w:divBdr>
            <w:top w:val="none" w:sz="0" w:space="0" w:color="auto"/>
            <w:left w:val="none" w:sz="0" w:space="0" w:color="auto"/>
            <w:bottom w:val="none" w:sz="0" w:space="0" w:color="auto"/>
            <w:right w:val="none" w:sz="0" w:space="0" w:color="auto"/>
          </w:divBdr>
        </w:div>
        <w:div w:id="1565724662">
          <w:marLeft w:val="1426"/>
          <w:marRight w:val="0"/>
          <w:marTop w:val="67"/>
          <w:marBottom w:val="0"/>
          <w:divBdr>
            <w:top w:val="none" w:sz="0" w:space="0" w:color="auto"/>
            <w:left w:val="none" w:sz="0" w:space="0" w:color="auto"/>
            <w:bottom w:val="none" w:sz="0" w:space="0" w:color="auto"/>
            <w:right w:val="none" w:sz="0" w:space="0" w:color="auto"/>
          </w:divBdr>
        </w:div>
        <w:div w:id="1654019899">
          <w:marLeft w:val="1426"/>
          <w:marRight w:val="0"/>
          <w:marTop w:val="67"/>
          <w:marBottom w:val="0"/>
          <w:divBdr>
            <w:top w:val="none" w:sz="0" w:space="0" w:color="auto"/>
            <w:left w:val="none" w:sz="0" w:space="0" w:color="auto"/>
            <w:bottom w:val="none" w:sz="0" w:space="0" w:color="auto"/>
            <w:right w:val="none" w:sz="0" w:space="0" w:color="auto"/>
          </w:divBdr>
        </w:div>
        <w:div w:id="1732538410">
          <w:marLeft w:val="1426"/>
          <w:marRight w:val="0"/>
          <w:marTop w:val="67"/>
          <w:marBottom w:val="0"/>
          <w:divBdr>
            <w:top w:val="none" w:sz="0" w:space="0" w:color="auto"/>
            <w:left w:val="none" w:sz="0" w:space="0" w:color="auto"/>
            <w:bottom w:val="none" w:sz="0" w:space="0" w:color="auto"/>
            <w:right w:val="none" w:sz="0" w:space="0" w:color="auto"/>
          </w:divBdr>
        </w:div>
        <w:div w:id="1937714153">
          <w:marLeft w:val="1426"/>
          <w:marRight w:val="0"/>
          <w:marTop w:val="67"/>
          <w:marBottom w:val="0"/>
          <w:divBdr>
            <w:top w:val="none" w:sz="0" w:space="0" w:color="auto"/>
            <w:left w:val="none" w:sz="0" w:space="0" w:color="auto"/>
            <w:bottom w:val="none" w:sz="0" w:space="0" w:color="auto"/>
            <w:right w:val="none" w:sz="0" w:space="0" w:color="auto"/>
          </w:divBdr>
        </w:div>
        <w:div w:id="1946688530">
          <w:marLeft w:val="418"/>
          <w:marRight w:val="0"/>
          <w:marTop w:val="86"/>
          <w:marBottom w:val="0"/>
          <w:divBdr>
            <w:top w:val="none" w:sz="0" w:space="0" w:color="auto"/>
            <w:left w:val="none" w:sz="0" w:space="0" w:color="auto"/>
            <w:bottom w:val="none" w:sz="0" w:space="0" w:color="auto"/>
            <w:right w:val="none" w:sz="0" w:space="0" w:color="auto"/>
          </w:divBdr>
        </w:div>
      </w:divsChild>
    </w:div>
    <w:div w:id="1383021275">
      <w:bodyDiv w:val="1"/>
      <w:marLeft w:val="0"/>
      <w:marRight w:val="0"/>
      <w:marTop w:val="0"/>
      <w:marBottom w:val="0"/>
      <w:divBdr>
        <w:top w:val="none" w:sz="0" w:space="0" w:color="auto"/>
        <w:left w:val="none" w:sz="0" w:space="0" w:color="auto"/>
        <w:bottom w:val="none" w:sz="0" w:space="0" w:color="auto"/>
        <w:right w:val="none" w:sz="0" w:space="0" w:color="auto"/>
      </w:divBdr>
    </w:div>
    <w:div w:id="1398478056">
      <w:bodyDiv w:val="1"/>
      <w:marLeft w:val="0"/>
      <w:marRight w:val="0"/>
      <w:marTop w:val="0"/>
      <w:marBottom w:val="0"/>
      <w:divBdr>
        <w:top w:val="none" w:sz="0" w:space="0" w:color="auto"/>
        <w:left w:val="none" w:sz="0" w:space="0" w:color="auto"/>
        <w:bottom w:val="none" w:sz="0" w:space="0" w:color="auto"/>
        <w:right w:val="none" w:sz="0" w:space="0" w:color="auto"/>
      </w:divBdr>
    </w:div>
    <w:div w:id="1564097388">
      <w:bodyDiv w:val="1"/>
      <w:marLeft w:val="0"/>
      <w:marRight w:val="0"/>
      <w:marTop w:val="0"/>
      <w:marBottom w:val="0"/>
      <w:divBdr>
        <w:top w:val="none" w:sz="0" w:space="0" w:color="auto"/>
        <w:left w:val="none" w:sz="0" w:space="0" w:color="auto"/>
        <w:bottom w:val="none" w:sz="0" w:space="0" w:color="auto"/>
        <w:right w:val="none" w:sz="0" w:space="0" w:color="auto"/>
      </w:divBdr>
      <w:divsChild>
        <w:div w:id="833767555">
          <w:marLeft w:val="0"/>
          <w:marRight w:val="0"/>
          <w:marTop w:val="0"/>
          <w:marBottom w:val="0"/>
          <w:divBdr>
            <w:top w:val="none" w:sz="0" w:space="0" w:color="auto"/>
            <w:left w:val="none" w:sz="0" w:space="0" w:color="auto"/>
            <w:bottom w:val="none" w:sz="0" w:space="0" w:color="auto"/>
            <w:right w:val="none" w:sz="0" w:space="0" w:color="auto"/>
          </w:divBdr>
          <w:divsChild>
            <w:div w:id="742485311">
              <w:marLeft w:val="0"/>
              <w:marRight w:val="0"/>
              <w:marTop w:val="0"/>
              <w:marBottom w:val="0"/>
              <w:divBdr>
                <w:top w:val="none" w:sz="0" w:space="0" w:color="auto"/>
                <w:left w:val="none" w:sz="0" w:space="0" w:color="auto"/>
                <w:bottom w:val="none" w:sz="0" w:space="0" w:color="auto"/>
                <w:right w:val="none" w:sz="0" w:space="0" w:color="auto"/>
              </w:divBdr>
              <w:divsChild>
                <w:div w:id="1621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7071">
      <w:bodyDiv w:val="1"/>
      <w:marLeft w:val="0"/>
      <w:marRight w:val="0"/>
      <w:marTop w:val="0"/>
      <w:marBottom w:val="0"/>
      <w:divBdr>
        <w:top w:val="none" w:sz="0" w:space="0" w:color="auto"/>
        <w:left w:val="none" w:sz="0" w:space="0" w:color="auto"/>
        <w:bottom w:val="none" w:sz="0" w:space="0" w:color="auto"/>
        <w:right w:val="none" w:sz="0" w:space="0" w:color="auto"/>
      </w:divBdr>
    </w:div>
    <w:div w:id="1611550164">
      <w:bodyDiv w:val="1"/>
      <w:marLeft w:val="0"/>
      <w:marRight w:val="0"/>
      <w:marTop w:val="0"/>
      <w:marBottom w:val="0"/>
      <w:divBdr>
        <w:top w:val="none" w:sz="0" w:space="0" w:color="auto"/>
        <w:left w:val="none" w:sz="0" w:space="0" w:color="auto"/>
        <w:bottom w:val="none" w:sz="0" w:space="0" w:color="auto"/>
        <w:right w:val="none" w:sz="0" w:space="0" w:color="auto"/>
      </w:divBdr>
      <w:divsChild>
        <w:div w:id="1140920123">
          <w:marLeft w:val="0"/>
          <w:marRight w:val="0"/>
          <w:marTop w:val="0"/>
          <w:marBottom w:val="0"/>
          <w:divBdr>
            <w:top w:val="none" w:sz="0" w:space="0" w:color="auto"/>
            <w:left w:val="single" w:sz="6" w:space="0" w:color="000000"/>
            <w:bottom w:val="none" w:sz="0" w:space="0" w:color="auto"/>
            <w:right w:val="single" w:sz="6" w:space="0" w:color="000000"/>
          </w:divBdr>
          <w:divsChild>
            <w:div w:id="1126899215">
              <w:marLeft w:val="0"/>
              <w:marRight w:val="0"/>
              <w:marTop w:val="0"/>
              <w:marBottom w:val="0"/>
              <w:divBdr>
                <w:top w:val="none" w:sz="0" w:space="0" w:color="auto"/>
                <w:left w:val="none" w:sz="0" w:space="0" w:color="auto"/>
                <w:bottom w:val="none" w:sz="0" w:space="0" w:color="auto"/>
                <w:right w:val="none" w:sz="0" w:space="0" w:color="auto"/>
              </w:divBdr>
              <w:divsChild>
                <w:div w:id="1363673210">
                  <w:marLeft w:val="0"/>
                  <w:marRight w:val="0"/>
                  <w:marTop w:val="0"/>
                  <w:marBottom w:val="0"/>
                  <w:divBdr>
                    <w:top w:val="none" w:sz="0" w:space="0" w:color="auto"/>
                    <w:left w:val="none" w:sz="0" w:space="0" w:color="auto"/>
                    <w:bottom w:val="none" w:sz="0" w:space="0" w:color="auto"/>
                    <w:right w:val="none" w:sz="0" w:space="0" w:color="auto"/>
                  </w:divBdr>
                  <w:divsChild>
                    <w:div w:id="1485513252">
                      <w:marLeft w:val="0"/>
                      <w:marRight w:val="0"/>
                      <w:marTop w:val="0"/>
                      <w:marBottom w:val="0"/>
                      <w:divBdr>
                        <w:top w:val="none" w:sz="0" w:space="0" w:color="auto"/>
                        <w:left w:val="none" w:sz="0" w:space="0" w:color="auto"/>
                        <w:bottom w:val="none" w:sz="0" w:space="0" w:color="auto"/>
                        <w:right w:val="none" w:sz="0" w:space="0" w:color="auto"/>
                      </w:divBdr>
                      <w:divsChild>
                        <w:div w:id="1909073905">
                          <w:marLeft w:val="3000"/>
                          <w:marRight w:val="-15000"/>
                          <w:marTop w:val="1905"/>
                          <w:marBottom w:val="0"/>
                          <w:divBdr>
                            <w:top w:val="none" w:sz="0" w:space="0" w:color="auto"/>
                            <w:left w:val="none" w:sz="0" w:space="0" w:color="auto"/>
                            <w:bottom w:val="none" w:sz="0" w:space="0" w:color="auto"/>
                            <w:right w:val="none" w:sz="0" w:space="0" w:color="auto"/>
                          </w:divBdr>
                          <w:divsChild>
                            <w:div w:id="1241518971">
                              <w:marLeft w:val="180"/>
                              <w:marRight w:val="180"/>
                              <w:marTop w:val="0"/>
                              <w:marBottom w:val="150"/>
                              <w:divBdr>
                                <w:top w:val="none" w:sz="0" w:space="0" w:color="auto"/>
                                <w:left w:val="none" w:sz="0" w:space="0" w:color="auto"/>
                                <w:bottom w:val="none" w:sz="0" w:space="0" w:color="auto"/>
                                <w:right w:val="none" w:sz="0" w:space="0" w:color="auto"/>
                              </w:divBdr>
                              <w:divsChild>
                                <w:div w:id="1878349825">
                                  <w:marLeft w:val="0"/>
                                  <w:marRight w:val="0"/>
                                  <w:marTop w:val="150"/>
                                  <w:marBottom w:val="0"/>
                                  <w:divBdr>
                                    <w:top w:val="none" w:sz="0" w:space="0" w:color="auto"/>
                                    <w:left w:val="none" w:sz="0" w:space="0" w:color="auto"/>
                                    <w:bottom w:val="none" w:sz="0" w:space="0" w:color="auto"/>
                                    <w:right w:val="none" w:sz="0" w:space="0" w:color="auto"/>
                                  </w:divBdr>
                                  <w:divsChild>
                                    <w:div w:id="125084356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 w:id="1761681826">
      <w:bodyDiv w:val="1"/>
      <w:marLeft w:val="0"/>
      <w:marRight w:val="0"/>
      <w:marTop w:val="0"/>
      <w:marBottom w:val="0"/>
      <w:divBdr>
        <w:top w:val="none" w:sz="0" w:space="0" w:color="auto"/>
        <w:left w:val="none" w:sz="0" w:space="0" w:color="auto"/>
        <w:bottom w:val="none" w:sz="0" w:space="0" w:color="auto"/>
        <w:right w:val="none" w:sz="0" w:space="0" w:color="auto"/>
      </w:divBdr>
      <w:divsChild>
        <w:div w:id="2135563836">
          <w:marLeft w:val="0"/>
          <w:marRight w:val="0"/>
          <w:marTop w:val="0"/>
          <w:marBottom w:val="0"/>
          <w:divBdr>
            <w:top w:val="none" w:sz="0" w:space="0" w:color="auto"/>
            <w:left w:val="none" w:sz="0" w:space="0" w:color="auto"/>
            <w:bottom w:val="none" w:sz="0" w:space="0" w:color="auto"/>
            <w:right w:val="none" w:sz="0" w:space="0" w:color="auto"/>
          </w:divBdr>
          <w:divsChild>
            <w:div w:id="253631456">
              <w:marLeft w:val="0"/>
              <w:marRight w:val="0"/>
              <w:marTop w:val="0"/>
              <w:marBottom w:val="0"/>
              <w:divBdr>
                <w:top w:val="none" w:sz="0" w:space="0" w:color="auto"/>
                <w:left w:val="none" w:sz="0" w:space="0" w:color="auto"/>
                <w:bottom w:val="none" w:sz="0" w:space="0" w:color="auto"/>
                <w:right w:val="none" w:sz="0" w:space="0" w:color="auto"/>
              </w:divBdr>
              <w:divsChild>
                <w:div w:id="1113014003">
                  <w:marLeft w:val="0"/>
                  <w:marRight w:val="0"/>
                  <w:marTop w:val="0"/>
                  <w:marBottom w:val="0"/>
                  <w:divBdr>
                    <w:top w:val="none" w:sz="0" w:space="0" w:color="auto"/>
                    <w:left w:val="none" w:sz="0" w:space="0" w:color="auto"/>
                    <w:bottom w:val="none" w:sz="0" w:space="0" w:color="auto"/>
                    <w:right w:val="none" w:sz="0" w:space="0" w:color="auto"/>
                  </w:divBdr>
                  <w:divsChild>
                    <w:div w:id="11955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13402">
      <w:bodyDiv w:val="1"/>
      <w:marLeft w:val="0"/>
      <w:marRight w:val="0"/>
      <w:marTop w:val="0"/>
      <w:marBottom w:val="0"/>
      <w:divBdr>
        <w:top w:val="none" w:sz="0" w:space="0" w:color="auto"/>
        <w:left w:val="none" w:sz="0" w:space="0" w:color="auto"/>
        <w:bottom w:val="none" w:sz="0" w:space="0" w:color="auto"/>
        <w:right w:val="none" w:sz="0" w:space="0" w:color="auto"/>
      </w:divBdr>
    </w:div>
    <w:div w:id="1782408119">
      <w:bodyDiv w:val="1"/>
      <w:marLeft w:val="0"/>
      <w:marRight w:val="0"/>
      <w:marTop w:val="0"/>
      <w:marBottom w:val="0"/>
      <w:divBdr>
        <w:top w:val="none" w:sz="0" w:space="0" w:color="auto"/>
        <w:left w:val="none" w:sz="0" w:space="0" w:color="auto"/>
        <w:bottom w:val="none" w:sz="0" w:space="0" w:color="auto"/>
        <w:right w:val="none" w:sz="0" w:space="0" w:color="auto"/>
      </w:divBdr>
    </w:div>
    <w:div w:id="1824809727">
      <w:bodyDiv w:val="1"/>
      <w:marLeft w:val="75"/>
      <w:marRight w:val="75"/>
      <w:marTop w:val="75"/>
      <w:marBottom w:val="75"/>
      <w:divBdr>
        <w:top w:val="none" w:sz="0" w:space="0" w:color="auto"/>
        <w:left w:val="none" w:sz="0" w:space="0" w:color="auto"/>
        <w:bottom w:val="none" w:sz="0" w:space="0" w:color="auto"/>
        <w:right w:val="none" w:sz="0" w:space="0" w:color="auto"/>
      </w:divBdr>
      <w:divsChild>
        <w:div w:id="1990749611">
          <w:marLeft w:val="120"/>
          <w:marRight w:val="75"/>
          <w:marTop w:val="150"/>
          <w:marBottom w:val="0"/>
          <w:divBdr>
            <w:top w:val="none" w:sz="0" w:space="0" w:color="auto"/>
            <w:left w:val="none" w:sz="0" w:space="0" w:color="auto"/>
            <w:bottom w:val="none" w:sz="0" w:space="0" w:color="auto"/>
            <w:right w:val="none" w:sz="0" w:space="0" w:color="auto"/>
          </w:divBdr>
          <w:divsChild>
            <w:div w:id="17444526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33520341">
      <w:bodyDiv w:val="1"/>
      <w:marLeft w:val="0"/>
      <w:marRight w:val="0"/>
      <w:marTop w:val="0"/>
      <w:marBottom w:val="0"/>
      <w:divBdr>
        <w:top w:val="none" w:sz="0" w:space="0" w:color="auto"/>
        <w:left w:val="none" w:sz="0" w:space="0" w:color="auto"/>
        <w:bottom w:val="none" w:sz="0" w:space="0" w:color="auto"/>
        <w:right w:val="none" w:sz="0" w:space="0" w:color="auto"/>
      </w:divBdr>
    </w:div>
    <w:div w:id="1916236400">
      <w:bodyDiv w:val="1"/>
      <w:marLeft w:val="0"/>
      <w:marRight w:val="0"/>
      <w:marTop w:val="0"/>
      <w:marBottom w:val="0"/>
      <w:divBdr>
        <w:top w:val="none" w:sz="0" w:space="0" w:color="auto"/>
        <w:left w:val="none" w:sz="0" w:space="0" w:color="auto"/>
        <w:bottom w:val="none" w:sz="0" w:space="0" w:color="auto"/>
        <w:right w:val="none" w:sz="0" w:space="0" w:color="auto"/>
      </w:divBdr>
    </w:div>
    <w:div w:id="1937596975">
      <w:bodyDiv w:val="1"/>
      <w:marLeft w:val="0"/>
      <w:marRight w:val="0"/>
      <w:marTop w:val="0"/>
      <w:marBottom w:val="0"/>
      <w:divBdr>
        <w:top w:val="none" w:sz="0" w:space="0" w:color="auto"/>
        <w:left w:val="none" w:sz="0" w:space="0" w:color="auto"/>
        <w:bottom w:val="none" w:sz="0" w:space="0" w:color="auto"/>
        <w:right w:val="none" w:sz="0" w:space="0" w:color="auto"/>
      </w:divBdr>
    </w:div>
    <w:div w:id="2061128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hssp.wikispaces.com/"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yperlink" Target="http://www.who.int/topics/chronic_diseases/en/"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hssp.wikispaces.com" TargetMode="External"/><Relationship Id="rId20" Type="http://schemas.openxmlformats.org/officeDocument/2006/relationships/header" Target="head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iki.hl7.org/index.php?title=Care_Plan_Project"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iki.hl7.org/index.php?title=Care_Plan_Project" TargetMode="External"/><Relationship Id="rId23" Type="http://schemas.openxmlformats.org/officeDocument/2006/relationships/hyperlink" Target="http://www.omg.org" TargetMode="External"/><Relationship Id="rId28" Type="http://schemas.openxmlformats.org/officeDocument/2006/relationships/image" Target="media/image3.png"/><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iki.hl7.org/index.php?title=Patient_Care" TargetMode="External"/><Relationship Id="rId22" Type="http://schemas.openxmlformats.org/officeDocument/2006/relationships/hyperlink" Target="http://www.hl7.org" TargetMode="External"/><Relationship Id="rId27" Type="http://schemas.openxmlformats.org/officeDocument/2006/relationships/hyperlink" Target="http://wiki.hl7.org/index.php?title=Health_Concern" TargetMode="External"/><Relationship Id="rId30" Type="http://schemas.openxmlformats.org/officeDocument/2006/relationships/image" Target="media/image5.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thesaurus.com/browse/harmonize" TargetMode="External"/><Relationship Id="rId2" Type="http://schemas.openxmlformats.org/officeDocument/2006/relationships/hyperlink" Target="http://www.health.vic.gov.au/qum/med_reconciliation.htm" TargetMode="External"/><Relationship Id="rId1" Type="http://schemas.openxmlformats.org/officeDocument/2006/relationships/hyperlink" Target="http://www.ihe.net/Technical_Framework/upload/IHE_PCC_Suppl_Reconciliation_Rev1-1_TI_2011-09-09.pdf" TargetMode="External"/><Relationship Id="rId4" Type="http://schemas.openxmlformats.org/officeDocument/2006/relationships/hyperlink" Target="http://www.caringfortheages.com/issues/december-2012/single-view/what-you-dont-know-can-hurt-mattie/953a5266cd92911bfe97e1b5025fb3c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0A303-0400-490D-AEDA-C5D93BC4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17015</Words>
  <Characters>96989</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HL7 Coordination of Care Service Functional Model</vt:lpstr>
    </vt:vector>
  </TitlesOfParts>
  <Company>HL7 Patient Care Work Group</Company>
  <LinksUpToDate>false</LinksUpToDate>
  <CharactersWithSpaces>113777</CharactersWithSpaces>
  <SharedDoc>false</SharedDoc>
  <HLinks>
    <vt:vector size="48" baseType="variant">
      <vt:variant>
        <vt:i4>3014755</vt:i4>
      </vt:variant>
      <vt:variant>
        <vt:i4>204</vt:i4>
      </vt:variant>
      <vt:variant>
        <vt:i4>0</vt:i4>
      </vt:variant>
      <vt:variant>
        <vt:i4>5</vt:i4>
      </vt:variant>
      <vt:variant>
        <vt:lpwstr>http://www.healthtransformation.ohio.gov/LinkClick.aspx?fileticket=hvvmeMjFl-E%3D&amp;tabid=70</vt:lpwstr>
      </vt:variant>
      <vt:variant>
        <vt:lpwstr/>
      </vt:variant>
      <vt:variant>
        <vt:i4>3342420</vt:i4>
      </vt:variant>
      <vt:variant>
        <vt:i4>2055</vt:i4>
      </vt:variant>
      <vt:variant>
        <vt:i4>1025</vt:i4>
      </vt:variant>
      <vt:variant>
        <vt:i4>1</vt:i4>
      </vt:variant>
      <vt:variant>
        <vt:lpwstr>HL7_Logo</vt:lpwstr>
      </vt:variant>
      <vt:variant>
        <vt:lpwstr/>
      </vt:variant>
      <vt:variant>
        <vt:i4>458868</vt:i4>
      </vt:variant>
      <vt:variant>
        <vt:i4>110510</vt:i4>
      </vt:variant>
      <vt:variant>
        <vt:i4>1027</vt:i4>
      </vt:variant>
      <vt:variant>
        <vt:i4>1</vt:i4>
      </vt:variant>
      <vt:variant>
        <vt:lpwstr>CpOverviewImg</vt:lpwstr>
      </vt:variant>
      <vt:variant>
        <vt:lpwstr/>
      </vt:variant>
      <vt:variant>
        <vt:i4>7274601</vt:i4>
      </vt:variant>
      <vt:variant>
        <vt:i4>110513</vt:i4>
      </vt:variant>
      <vt:variant>
        <vt:i4>1028</vt:i4>
      </vt:variant>
      <vt:variant>
        <vt:i4>1</vt:i4>
      </vt:variant>
      <vt:variant>
        <vt:lpwstr>PlanActImg</vt:lpwstr>
      </vt:variant>
      <vt:variant>
        <vt:lpwstr/>
      </vt:variant>
      <vt:variant>
        <vt:i4>1114136</vt:i4>
      </vt:variant>
      <vt:variant>
        <vt:i4>110516</vt:i4>
      </vt:variant>
      <vt:variant>
        <vt:i4>1029</vt:i4>
      </vt:variant>
      <vt:variant>
        <vt:i4>1</vt:i4>
      </vt:variant>
      <vt:variant>
        <vt:lpwstr>PlanResourcesImg</vt:lpwstr>
      </vt:variant>
      <vt:variant>
        <vt:lpwstr/>
      </vt:variant>
      <vt:variant>
        <vt:i4>7864439</vt:i4>
      </vt:variant>
      <vt:variant>
        <vt:i4>110519</vt:i4>
      </vt:variant>
      <vt:variant>
        <vt:i4>1030</vt:i4>
      </vt:variant>
      <vt:variant>
        <vt:i4>1</vt:i4>
      </vt:variant>
      <vt:variant>
        <vt:lpwstr>CpDetailedModelImg</vt:lpwstr>
      </vt:variant>
      <vt:variant>
        <vt:lpwstr/>
      </vt:variant>
      <vt:variant>
        <vt:i4>4915294</vt:i4>
      </vt:variant>
      <vt:variant>
        <vt:i4>111436</vt:i4>
      </vt:variant>
      <vt:variant>
        <vt:i4>1032</vt:i4>
      </vt:variant>
      <vt:variant>
        <vt:i4>1</vt:i4>
      </vt:variant>
      <vt:variant>
        <vt:lpwstr>Care Plan High Level Process</vt:lpwstr>
      </vt:variant>
      <vt:variant>
        <vt:lpwstr/>
      </vt:variant>
      <vt:variant>
        <vt:i4>7929982</vt:i4>
      </vt:variant>
      <vt:variant>
        <vt:i4>111441</vt:i4>
      </vt:variant>
      <vt:variant>
        <vt:i4>1033</vt:i4>
      </vt:variant>
      <vt:variant>
        <vt:i4>1</vt:i4>
      </vt:variant>
      <vt:variant>
        <vt:lpwstr>Care Plan High Level Process 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Coordination of Care Service Functional Model</dc:title>
  <dc:subject>DSTU - January 2014</dc:subject>
  <dc:creator>Enrique Meneses</dc:creator>
  <cp:lastModifiedBy>Jones, Emma</cp:lastModifiedBy>
  <cp:revision>2</cp:revision>
  <cp:lastPrinted>2014-03-24T05:21:00Z</cp:lastPrinted>
  <dcterms:created xsi:type="dcterms:W3CDTF">2015-07-17T15:20:00Z</dcterms:created>
  <dcterms:modified xsi:type="dcterms:W3CDTF">2015-07-17T15:20:00Z</dcterms:modified>
  <cp:version>1.0</cp:version>
</cp:coreProperties>
</file>